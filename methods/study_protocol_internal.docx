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65DD0" w14:textId="18EADA6A" w:rsidR="00F72ABB" w:rsidRDefault="00F72ABB">
      <w:pPr>
        <w:pStyle w:val="TOCHeading"/>
        <w:rPr>
          <w:ins w:id="0" w:author="ra" w:date="2018-07-26T15:22:00Z"/>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658763656"/>
        <w:docPartObj>
          <w:docPartGallery w:val="Table of Contents"/>
          <w:docPartUnique/>
        </w:docPartObj>
      </w:sdtPr>
      <w:sdtEndPr>
        <w:rPr>
          <w:b/>
          <w:bCs/>
          <w:noProof/>
        </w:rPr>
      </w:sdtEndPr>
      <w:sdtContent>
        <w:p w14:paraId="3AF40BC3" w14:textId="6A915EFF" w:rsidR="00C6039B" w:rsidRDefault="00C6039B">
          <w:pPr>
            <w:pStyle w:val="TOCHeading"/>
          </w:pPr>
          <w:r>
            <w:t>Table of Contents</w:t>
          </w:r>
        </w:p>
        <w:p w14:paraId="7917EB24" w14:textId="4440B7C9" w:rsidR="005145DD" w:rsidRDefault="00C6039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76749694" w:history="1">
            <w:r w:rsidR="005145DD" w:rsidRPr="0081313A">
              <w:rPr>
                <w:rStyle w:val="Hyperlink"/>
                <w:noProof/>
              </w:rPr>
              <w:t>Overview</w:t>
            </w:r>
            <w:r w:rsidR="005145DD">
              <w:rPr>
                <w:noProof/>
                <w:webHidden/>
              </w:rPr>
              <w:tab/>
            </w:r>
            <w:r w:rsidR="005145DD">
              <w:rPr>
                <w:noProof/>
                <w:webHidden/>
              </w:rPr>
              <w:fldChar w:fldCharType="begin"/>
            </w:r>
            <w:r w:rsidR="005145DD">
              <w:rPr>
                <w:noProof/>
                <w:webHidden/>
              </w:rPr>
              <w:instrText xml:space="preserve"> PAGEREF _Toc476749694 \h </w:instrText>
            </w:r>
            <w:r w:rsidR="005145DD">
              <w:rPr>
                <w:noProof/>
                <w:webHidden/>
              </w:rPr>
            </w:r>
            <w:r w:rsidR="005145DD">
              <w:rPr>
                <w:noProof/>
                <w:webHidden/>
              </w:rPr>
              <w:fldChar w:fldCharType="separate"/>
            </w:r>
            <w:r w:rsidR="009D70F5">
              <w:rPr>
                <w:noProof/>
                <w:webHidden/>
              </w:rPr>
              <w:t>2</w:t>
            </w:r>
            <w:r w:rsidR="005145DD">
              <w:rPr>
                <w:noProof/>
                <w:webHidden/>
              </w:rPr>
              <w:fldChar w:fldCharType="end"/>
            </w:r>
          </w:hyperlink>
        </w:p>
        <w:p w14:paraId="25A4AE54" w14:textId="52EE519A" w:rsidR="005145DD" w:rsidRDefault="00580733">
          <w:pPr>
            <w:pStyle w:val="TOC1"/>
            <w:tabs>
              <w:tab w:val="right" w:leader="dot" w:pos="10790"/>
            </w:tabs>
            <w:rPr>
              <w:rFonts w:eastAsiaTheme="minorEastAsia"/>
              <w:noProof/>
            </w:rPr>
          </w:pPr>
          <w:hyperlink w:anchor="_Toc476749695" w:history="1">
            <w:r w:rsidR="005145DD" w:rsidRPr="0081313A">
              <w:rPr>
                <w:rStyle w:val="Hyperlink"/>
                <w:noProof/>
              </w:rPr>
              <w:t>Collaborators and Other Important People</w:t>
            </w:r>
            <w:r w:rsidR="005145DD">
              <w:rPr>
                <w:noProof/>
                <w:webHidden/>
              </w:rPr>
              <w:tab/>
            </w:r>
            <w:r w:rsidR="005145DD">
              <w:rPr>
                <w:noProof/>
                <w:webHidden/>
              </w:rPr>
              <w:fldChar w:fldCharType="begin"/>
            </w:r>
            <w:r w:rsidR="005145DD">
              <w:rPr>
                <w:noProof/>
                <w:webHidden/>
              </w:rPr>
              <w:instrText xml:space="preserve"> PAGEREF _Toc476749695 \h </w:instrText>
            </w:r>
            <w:r w:rsidR="005145DD">
              <w:rPr>
                <w:noProof/>
                <w:webHidden/>
              </w:rPr>
            </w:r>
            <w:r w:rsidR="005145DD">
              <w:rPr>
                <w:noProof/>
                <w:webHidden/>
              </w:rPr>
              <w:fldChar w:fldCharType="separate"/>
            </w:r>
            <w:r w:rsidR="009D70F5">
              <w:rPr>
                <w:noProof/>
                <w:webHidden/>
              </w:rPr>
              <w:t>3</w:t>
            </w:r>
            <w:r w:rsidR="005145DD">
              <w:rPr>
                <w:noProof/>
                <w:webHidden/>
              </w:rPr>
              <w:fldChar w:fldCharType="end"/>
            </w:r>
          </w:hyperlink>
        </w:p>
        <w:p w14:paraId="39C095DF" w14:textId="1BBD6D25" w:rsidR="005145DD" w:rsidRDefault="00580733">
          <w:pPr>
            <w:pStyle w:val="TOC1"/>
            <w:tabs>
              <w:tab w:val="right" w:leader="dot" w:pos="10790"/>
            </w:tabs>
            <w:rPr>
              <w:rFonts w:eastAsiaTheme="minorEastAsia"/>
              <w:noProof/>
            </w:rPr>
          </w:pPr>
          <w:hyperlink w:anchor="_Toc476749696" w:history="1">
            <w:r w:rsidR="005145DD" w:rsidRPr="0081313A">
              <w:rPr>
                <w:rStyle w:val="Hyperlink"/>
                <w:noProof/>
              </w:rPr>
              <w:t>Summary of Measures</w:t>
            </w:r>
            <w:r w:rsidR="005145DD">
              <w:rPr>
                <w:noProof/>
                <w:webHidden/>
              </w:rPr>
              <w:tab/>
            </w:r>
            <w:r w:rsidR="005145DD">
              <w:rPr>
                <w:noProof/>
                <w:webHidden/>
              </w:rPr>
              <w:fldChar w:fldCharType="begin"/>
            </w:r>
            <w:r w:rsidR="005145DD">
              <w:rPr>
                <w:noProof/>
                <w:webHidden/>
              </w:rPr>
              <w:instrText xml:space="preserve"> PAGEREF _Toc476749696 \h </w:instrText>
            </w:r>
            <w:r w:rsidR="005145DD">
              <w:rPr>
                <w:noProof/>
                <w:webHidden/>
              </w:rPr>
            </w:r>
            <w:r w:rsidR="005145DD">
              <w:rPr>
                <w:noProof/>
                <w:webHidden/>
              </w:rPr>
              <w:fldChar w:fldCharType="separate"/>
            </w:r>
            <w:r w:rsidR="009D70F5">
              <w:rPr>
                <w:noProof/>
                <w:webHidden/>
              </w:rPr>
              <w:t>4</w:t>
            </w:r>
            <w:r w:rsidR="005145DD">
              <w:rPr>
                <w:noProof/>
                <w:webHidden/>
              </w:rPr>
              <w:fldChar w:fldCharType="end"/>
            </w:r>
          </w:hyperlink>
        </w:p>
        <w:p w14:paraId="2C425F2F" w14:textId="4D10E302" w:rsidR="005145DD" w:rsidRDefault="00580733">
          <w:pPr>
            <w:pStyle w:val="TOC1"/>
            <w:tabs>
              <w:tab w:val="right" w:leader="dot" w:pos="10790"/>
            </w:tabs>
            <w:rPr>
              <w:rFonts w:eastAsiaTheme="minorEastAsia"/>
              <w:noProof/>
            </w:rPr>
          </w:pPr>
          <w:hyperlink w:anchor="_Toc476749697" w:history="1">
            <w:r w:rsidR="005145DD" w:rsidRPr="0081313A">
              <w:rPr>
                <w:rStyle w:val="Hyperlink"/>
                <w:noProof/>
              </w:rPr>
              <w:t>Inclusion/Exclusion Criteria</w:t>
            </w:r>
            <w:r w:rsidR="005145DD">
              <w:rPr>
                <w:noProof/>
                <w:webHidden/>
              </w:rPr>
              <w:tab/>
            </w:r>
            <w:r w:rsidR="005145DD">
              <w:rPr>
                <w:noProof/>
                <w:webHidden/>
              </w:rPr>
              <w:fldChar w:fldCharType="begin"/>
            </w:r>
            <w:r w:rsidR="005145DD">
              <w:rPr>
                <w:noProof/>
                <w:webHidden/>
              </w:rPr>
              <w:instrText xml:space="preserve"> PAGEREF _Toc476749697 \h </w:instrText>
            </w:r>
            <w:r w:rsidR="005145DD">
              <w:rPr>
                <w:noProof/>
                <w:webHidden/>
              </w:rPr>
            </w:r>
            <w:r w:rsidR="005145DD">
              <w:rPr>
                <w:noProof/>
                <w:webHidden/>
              </w:rPr>
              <w:fldChar w:fldCharType="separate"/>
            </w:r>
            <w:r w:rsidR="009D70F5">
              <w:rPr>
                <w:noProof/>
                <w:webHidden/>
              </w:rPr>
              <w:t>6</w:t>
            </w:r>
            <w:r w:rsidR="005145DD">
              <w:rPr>
                <w:noProof/>
                <w:webHidden/>
              </w:rPr>
              <w:fldChar w:fldCharType="end"/>
            </w:r>
          </w:hyperlink>
        </w:p>
        <w:p w14:paraId="094A5961" w14:textId="1BE190E8" w:rsidR="005145DD" w:rsidRDefault="00580733">
          <w:pPr>
            <w:pStyle w:val="TOC1"/>
            <w:tabs>
              <w:tab w:val="right" w:leader="dot" w:pos="10790"/>
            </w:tabs>
            <w:rPr>
              <w:rFonts w:eastAsiaTheme="minorEastAsia"/>
              <w:noProof/>
            </w:rPr>
          </w:pPr>
          <w:hyperlink w:anchor="_Toc476749698" w:history="1">
            <w:r w:rsidR="005145DD" w:rsidRPr="0081313A">
              <w:rPr>
                <w:rStyle w:val="Hyperlink"/>
                <w:noProof/>
              </w:rPr>
              <w:t>Raw Data Files and Structure</w:t>
            </w:r>
            <w:r w:rsidR="005145DD">
              <w:rPr>
                <w:noProof/>
                <w:webHidden/>
              </w:rPr>
              <w:tab/>
            </w:r>
            <w:r w:rsidR="005145DD">
              <w:rPr>
                <w:noProof/>
                <w:webHidden/>
              </w:rPr>
              <w:fldChar w:fldCharType="begin"/>
            </w:r>
            <w:r w:rsidR="005145DD">
              <w:rPr>
                <w:noProof/>
                <w:webHidden/>
              </w:rPr>
              <w:instrText xml:space="preserve"> PAGEREF _Toc476749698 \h </w:instrText>
            </w:r>
            <w:r w:rsidR="005145DD">
              <w:rPr>
                <w:noProof/>
                <w:webHidden/>
              </w:rPr>
            </w:r>
            <w:r w:rsidR="005145DD">
              <w:rPr>
                <w:noProof/>
                <w:webHidden/>
              </w:rPr>
              <w:fldChar w:fldCharType="separate"/>
            </w:r>
            <w:r w:rsidR="009D70F5">
              <w:rPr>
                <w:noProof/>
                <w:webHidden/>
              </w:rPr>
              <w:t>7</w:t>
            </w:r>
            <w:r w:rsidR="005145DD">
              <w:rPr>
                <w:noProof/>
                <w:webHidden/>
              </w:rPr>
              <w:fldChar w:fldCharType="end"/>
            </w:r>
          </w:hyperlink>
        </w:p>
        <w:p w14:paraId="0453A6C6" w14:textId="3780CB34" w:rsidR="005145DD" w:rsidRDefault="00580733">
          <w:pPr>
            <w:pStyle w:val="TOC2"/>
            <w:tabs>
              <w:tab w:val="right" w:leader="dot" w:pos="10790"/>
            </w:tabs>
            <w:rPr>
              <w:rFonts w:eastAsiaTheme="minorEastAsia"/>
              <w:noProof/>
            </w:rPr>
          </w:pPr>
          <w:hyperlink w:anchor="_Toc476749699" w:history="1">
            <w:r w:rsidR="005145DD" w:rsidRPr="0081313A">
              <w:rPr>
                <w:rStyle w:val="Hyperlink"/>
                <w:noProof/>
              </w:rPr>
              <w:t>Empatica (physiology)</w:t>
            </w:r>
            <w:r w:rsidR="005145DD">
              <w:rPr>
                <w:noProof/>
                <w:webHidden/>
              </w:rPr>
              <w:tab/>
            </w:r>
            <w:r w:rsidR="005145DD">
              <w:rPr>
                <w:noProof/>
                <w:webHidden/>
              </w:rPr>
              <w:fldChar w:fldCharType="begin"/>
            </w:r>
            <w:r w:rsidR="005145DD">
              <w:rPr>
                <w:noProof/>
                <w:webHidden/>
              </w:rPr>
              <w:instrText xml:space="preserve"> PAGEREF _Toc476749699 \h </w:instrText>
            </w:r>
            <w:r w:rsidR="005145DD">
              <w:rPr>
                <w:noProof/>
                <w:webHidden/>
              </w:rPr>
            </w:r>
            <w:r w:rsidR="005145DD">
              <w:rPr>
                <w:noProof/>
                <w:webHidden/>
              </w:rPr>
              <w:fldChar w:fldCharType="separate"/>
            </w:r>
            <w:r w:rsidR="009D70F5">
              <w:rPr>
                <w:noProof/>
                <w:webHidden/>
              </w:rPr>
              <w:t>9</w:t>
            </w:r>
            <w:r w:rsidR="005145DD">
              <w:rPr>
                <w:noProof/>
                <w:webHidden/>
              </w:rPr>
              <w:fldChar w:fldCharType="end"/>
            </w:r>
          </w:hyperlink>
        </w:p>
        <w:p w14:paraId="1831A6D1" w14:textId="63006933" w:rsidR="005145DD" w:rsidRDefault="00580733">
          <w:pPr>
            <w:pStyle w:val="TOC3"/>
            <w:tabs>
              <w:tab w:val="right" w:leader="dot" w:pos="10790"/>
            </w:tabs>
            <w:rPr>
              <w:rFonts w:eastAsiaTheme="minorEastAsia"/>
              <w:noProof/>
            </w:rPr>
          </w:pPr>
          <w:hyperlink w:anchor="_Toc476749700" w:history="1">
            <w:r w:rsidR="005145DD" w:rsidRPr="0081313A">
              <w:rPr>
                <w:rStyle w:val="Hyperlink"/>
                <w:noProof/>
              </w:rPr>
              <w:t>Data Access and Storage</w:t>
            </w:r>
            <w:r w:rsidR="005145DD">
              <w:rPr>
                <w:noProof/>
                <w:webHidden/>
              </w:rPr>
              <w:tab/>
            </w:r>
            <w:r w:rsidR="005145DD">
              <w:rPr>
                <w:noProof/>
                <w:webHidden/>
              </w:rPr>
              <w:fldChar w:fldCharType="begin"/>
            </w:r>
            <w:r w:rsidR="005145DD">
              <w:rPr>
                <w:noProof/>
                <w:webHidden/>
              </w:rPr>
              <w:instrText xml:space="preserve"> PAGEREF _Toc476749700 \h </w:instrText>
            </w:r>
            <w:r w:rsidR="005145DD">
              <w:rPr>
                <w:noProof/>
                <w:webHidden/>
              </w:rPr>
            </w:r>
            <w:r w:rsidR="005145DD">
              <w:rPr>
                <w:noProof/>
                <w:webHidden/>
              </w:rPr>
              <w:fldChar w:fldCharType="separate"/>
            </w:r>
            <w:r w:rsidR="009D70F5">
              <w:rPr>
                <w:noProof/>
                <w:webHidden/>
              </w:rPr>
              <w:t>9</w:t>
            </w:r>
            <w:r w:rsidR="005145DD">
              <w:rPr>
                <w:noProof/>
                <w:webHidden/>
              </w:rPr>
              <w:fldChar w:fldCharType="end"/>
            </w:r>
          </w:hyperlink>
        </w:p>
        <w:p w14:paraId="43D94BD5" w14:textId="21D0A52B" w:rsidR="005145DD" w:rsidRDefault="00580733">
          <w:pPr>
            <w:pStyle w:val="TOC3"/>
            <w:tabs>
              <w:tab w:val="right" w:leader="dot" w:pos="10790"/>
            </w:tabs>
            <w:rPr>
              <w:rFonts w:eastAsiaTheme="minorEastAsia"/>
              <w:noProof/>
            </w:rPr>
          </w:pPr>
          <w:hyperlink w:anchor="_Toc476749701" w:history="1">
            <w:r w:rsidR="005145DD" w:rsidRPr="0081313A">
              <w:rPr>
                <w:rStyle w:val="Hyperlink"/>
                <w:noProof/>
              </w:rPr>
              <w:t>Compliance</w:t>
            </w:r>
            <w:r w:rsidR="005145DD">
              <w:rPr>
                <w:noProof/>
                <w:webHidden/>
              </w:rPr>
              <w:tab/>
            </w:r>
            <w:r w:rsidR="005145DD">
              <w:rPr>
                <w:noProof/>
                <w:webHidden/>
              </w:rPr>
              <w:fldChar w:fldCharType="begin"/>
            </w:r>
            <w:r w:rsidR="005145DD">
              <w:rPr>
                <w:noProof/>
                <w:webHidden/>
              </w:rPr>
              <w:instrText xml:space="preserve"> PAGEREF _Toc476749701 \h </w:instrText>
            </w:r>
            <w:r w:rsidR="005145DD">
              <w:rPr>
                <w:noProof/>
                <w:webHidden/>
              </w:rPr>
            </w:r>
            <w:r w:rsidR="005145DD">
              <w:rPr>
                <w:noProof/>
                <w:webHidden/>
              </w:rPr>
              <w:fldChar w:fldCharType="separate"/>
            </w:r>
            <w:r w:rsidR="009D70F5">
              <w:rPr>
                <w:noProof/>
                <w:webHidden/>
              </w:rPr>
              <w:t>9</w:t>
            </w:r>
            <w:r w:rsidR="005145DD">
              <w:rPr>
                <w:noProof/>
                <w:webHidden/>
              </w:rPr>
              <w:fldChar w:fldCharType="end"/>
            </w:r>
          </w:hyperlink>
        </w:p>
        <w:p w14:paraId="023F1528" w14:textId="5C5D1BB7" w:rsidR="005145DD" w:rsidRDefault="00580733">
          <w:pPr>
            <w:pStyle w:val="TOC2"/>
            <w:tabs>
              <w:tab w:val="right" w:leader="dot" w:pos="10790"/>
            </w:tabs>
            <w:rPr>
              <w:rFonts w:eastAsiaTheme="minorEastAsia"/>
              <w:noProof/>
            </w:rPr>
          </w:pPr>
          <w:hyperlink w:anchor="_Toc476749702" w:history="1">
            <w:r w:rsidR="005145DD" w:rsidRPr="0081313A">
              <w:rPr>
                <w:rStyle w:val="Hyperlink"/>
                <w:noProof/>
              </w:rPr>
              <w:t>Moves (GPS)</w:t>
            </w:r>
            <w:r w:rsidR="005145DD">
              <w:rPr>
                <w:noProof/>
                <w:webHidden/>
              </w:rPr>
              <w:tab/>
            </w:r>
            <w:r w:rsidR="005145DD">
              <w:rPr>
                <w:noProof/>
                <w:webHidden/>
              </w:rPr>
              <w:fldChar w:fldCharType="begin"/>
            </w:r>
            <w:r w:rsidR="005145DD">
              <w:rPr>
                <w:noProof/>
                <w:webHidden/>
              </w:rPr>
              <w:instrText xml:space="preserve"> PAGEREF _Toc476749702 \h </w:instrText>
            </w:r>
            <w:r w:rsidR="005145DD">
              <w:rPr>
                <w:noProof/>
                <w:webHidden/>
              </w:rPr>
            </w:r>
            <w:r w:rsidR="005145DD">
              <w:rPr>
                <w:noProof/>
                <w:webHidden/>
              </w:rPr>
              <w:fldChar w:fldCharType="separate"/>
            </w:r>
            <w:r w:rsidR="009D70F5">
              <w:rPr>
                <w:noProof/>
                <w:webHidden/>
              </w:rPr>
              <w:t>10</w:t>
            </w:r>
            <w:r w:rsidR="005145DD">
              <w:rPr>
                <w:noProof/>
                <w:webHidden/>
              </w:rPr>
              <w:fldChar w:fldCharType="end"/>
            </w:r>
          </w:hyperlink>
        </w:p>
        <w:p w14:paraId="491B4CCA" w14:textId="7AFD250D" w:rsidR="005145DD" w:rsidRDefault="00580733">
          <w:pPr>
            <w:pStyle w:val="TOC3"/>
            <w:tabs>
              <w:tab w:val="right" w:leader="dot" w:pos="10790"/>
            </w:tabs>
            <w:rPr>
              <w:rFonts w:eastAsiaTheme="minorEastAsia"/>
              <w:noProof/>
            </w:rPr>
          </w:pPr>
          <w:hyperlink w:anchor="_Toc476749703" w:history="1">
            <w:r w:rsidR="005145DD" w:rsidRPr="0081313A">
              <w:rPr>
                <w:rStyle w:val="Hyperlink"/>
                <w:noProof/>
              </w:rPr>
              <w:t>Data Access and Storage</w:t>
            </w:r>
            <w:r w:rsidR="005145DD">
              <w:rPr>
                <w:noProof/>
                <w:webHidden/>
              </w:rPr>
              <w:tab/>
            </w:r>
            <w:r w:rsidR="005145DD">
              <w:rPr>
                <w:noProof/>
                <w:webHidden/>
              </w:rPr>
              <w:fldChar w:fldCharType="begin"/>
            </w:r>
            <w:r w:rsidR="005145DD">
              <w:rPr>
                <w:noProof/>
                <w:webHidden/>
              </w:rPr>
              <w:instrText xml:space="preserve"> PAGEREF _Toc476749703 \h </w:instrText>
            </w:r>
            <w:r w:rsidR="005145DD">
              <w:rPr>
                <w:noProof/>
                <w:webHidden/>
              </w:rPr>
            </w:r>
            <w:r w:rsidR="005145DD">
              <w:rPr>
                <w:noProof/>
                <w:webHidden/>
              </w:rPr>
              <w:fldChar w:fldCharType="separate"/>
            </w:r>
            <w:r w:rsidR="009D70F5">
              <w:rPr>
                <w:noProof/>
                <w:webHidden/>
              </w:rPr>
              <w:t>10</w:t>
            </w:r>
            <w:r w:rsidR="005145DD">
              <w:rPr>
                <w:noProof/>
                <w:webHidden/>
              </w:rPr>
              <w:fldChar w:fldCharType="end"/>
            </w:r>
          </w:hyperlink>
        </w:p>
        <w:p w14:paraId="375DB023" w14:textId="5C83614D" w:rsidR="005145DD" w:rsidRDefault="00580733">
          <w:pPr>
            <w:pStyle w:val="TOC3"/>
            <w:tabs>
              <w:tab w:val="right" w:leader="dot" w:pos="10790"/>
            </w:tabs>
            <w:rPr>
              <w:rFonts w:eastAsiaTheme="minorEastAsia"/>
              <w:noProof/>
            </w:rPr>
          </w:pPr>
          <w:hyperlink w:anchor="_Toc476749704" w:history="1">
            <w:r w:rsidR="005145DD" w:rsidRPr="0081313A">
              <w:rPr>
                <w:rStyle w:val="Hyperlink"/>
                <w:noProof/>
              </w:rPr>
              <w:t>Additional Notes</w:t>
            </w:r>
            <w:r w:rsidR="005145DD">
              <w:rPr>
                <w:noProof/>
                <w:webHidden/>
              </w:rPr>
              <w:tab/>
            </w:r>
            <w:r w:rsidR="005145DD">
              <w:rPr>
                <w:noProof/>
                <w:webHidden/>
              </w:rPr>
              <w:fldChar w:fldCharType="begin"/>
            </w:r>
            <w:r w:rsidR="005145DD">
              <w:rPr>
                <w:noProof/>
                <w:webHidden/>
              </w:rPr>
              <w:instrText xml:space="preserve"> PAGEREF _Toc476749704 \h </w:instrText>
            </w:r>
            <w:r w:rsidR="005145DD">
              <w:rPr>
                <w:noProof/>
                <w:webHidden/>
              </w:rPr>
            </w:r>
            <w:r w:rsidR="005145DD">
              <w:rPr>
                <w:noProof/>
                <w:webHidden/>
              </w:rPr>
              <w:fldChar w:fldCharType="separate"/>
            </w:r>
            <w:r w:rsidR="009D70F5">
              <w:rPr>
                <w:noProof/>
                <w:webHidden/>
              </w:rPr>
              <w:t>10</w:t>
            </w:r>
            <w:r w:rsidR="005145DD">
              <w:rPr>
                <w:noProof/>
                <w:webHidden/>
              </w:rPr>
              <w:fldChar w:fldCharType="end"/>
            </w:r>
          </w:hyperlink>
        </w:p>
        <w:p w14:paraId="203AF586" w14:textId="3738B14C" w:rsidR="005145DD" w:rsidRDefault="00580733">
          <w:pPr>
            <w:pStyle w:val="TOC2"/>
            <w:tabs>
              <w:tab w:val="right" w:leader="dot" w:pos="10790"/>
            </w:tabs>
            <w:rPr>
              <w:rFonts w:eastAsiaTheme="minorEastAsia"/>
              <w:noProof/>
            </w:rPr>
          </w:pPr>
          <w:hyperlink w:anchor="_Toc476749705" w:history="1">
            <w:r w:rsidR="005145DD" w:rsidRPr="0081313A">
              <w:rPr>
                <w:rStyle w:val="Hyperlink"/>
                <w:noProof/>
              </w:rPr>
              <w:t>Beddit (sleep)</w:t>
            </w:r>
            <w:r w:rsidR="005145DD">
              <w:rPr>
                <w:noProof/>
                <w:webHidden/>
              </w:rPr>
              <w:tab/>
            </w:r>
            <w:r w:rsidR="005145DD">
              <w:rPr>
                <w:noProof/>
                <w:webHidden/>
              </w:rPr>
              <w:fldChar w:fldCharType="begin"/>
            </w:r>
            <w:r w:rsidR="005145DD">
              <w:rPr>
                <w:noProof/>
                <w:webHidden/>
              </w:rPr>
              <w:instrText xml:space="preserve"> PAGEREF _Toc476749705 \h </w:instrText>
            </w:r>
            <w:r w:rsidR="005145DD">
              <w:rPr>
                <w:noProof/>
                <w:webHidden/>
              </w:rPr>
            </w:r>
            <w:r w:rsidR="005145DD">
              <w:rPr>
                <w:noProof/>
                <w:webHidden/>
              </w:rPr>
              <w:fldChar w:fldCharType="separate"/>
            </w:r>
            <w:r w:rsidR="009D70F5">
              <w:rPr>
                <w:noProof/>
                <w:webHidden/>
              </w:rPr>
              <w:t>11</w:t>
            </w:r>
            <w:r w:rsidR="005145DD">
              <w:rPr>
                <w:noProof/>
                <w:webHidden/>
              </w:rPr>
              <w:fldChar w:fldCharType="end"/>
            </w:r>
          </w:hyperlink>
        </w:p>
        <w:p w14:paraId="10E9E21C" w14:textId="14F680C9" w:rsidR="005145DD" w:rsidRDefault="00580733">
          <w:pPr>
            <w:pStyle w:val="TOC2"/>
            <w:tabs>
              <w:tab w:val="right" w:leader="dot" w:pos="10790"/>
            </w:tabs>
            <w:rPr>
              <w:rFonts w:eastAsiaTheme="minorEastAsia"/>
              <w:noProof/>
            </w:rPr>
          </w:pPr>
          <w:hyperlink w:anchor="_Toc476749706" w:history="1">
            <w:r w:rsidR="005145DD" w:rsidRPr="0081313A">
              <w:rPr>
                <w:rStyle w:val="Hyperlink"/>
                <w:noProof/>
              </w:rPr>
              <w:t>Ecological Momentary Assessment</w:t>
            </w:r>
            <w:r w:rsidR="005145DD">
              <w:rPr>
                <w:noProof/>
                <w:webHidden/>
              </w:rPr>
              <w:tab/>
            </w:r>
            <w:r w:rsidR="005145DD">
              <w:rPr>
                <w:noProof/>
                <w:webHidden/>
              </w:rPr>
              <w:fldChar w:fldCharType="begin"/>
            </w:r>
            <w:r w:rsidR="005145DD">
              <w:rPr>
                <w:noProof/>
                <w:webHidden/>
              </w:rPr>
              <w:instrText xml:space="preserve"> PAGEREF _Toc476749706 \h </w:instrText>
            </w:r>
            <w:r w:rsidR="005145DD">
              <w:rPr>
                <w:noProof/>
                <w:webHidden/>
              </w:rPr>
            </w:r>
            <w:r w:rsidR="005145DD">
              <w:rPr>
                <w:noProof/>
                <w:webHidden/>
              </w:rPr>
              <w:fldChar w:fldCharType="separate"/>
            </w:r>
            <w:r w:rsidR="009D70F5">
              <w:rPr>
                <w:noProof/>
                <w:webHidden/>
              </w:rPr>
              <w:t>15</w:t>
            </w:r>
            <w:r w:rsidR="005145DD">
              <w:rPr>
                <w:noProof/>
                <w:webHidden/>
              </w:rPr>
              <w:fldChar w:fldCharType="end"/>
            </w:r>
          </w:hyperlink>
        </w:p>
        <w:p w14:paraId="77940A22" w14:textId="4FB76022" w:rsidR="005145DD" w:rsidRDefault="00580733">
          <w:pPr>
            <w:pStyle w:val="TOC3"/>
            <w:tabs>
              <w:tab w:val="right" w:leader="dot" w:pos="10790"/>
            </w:tabs>
            <w:rPr>
              <w:rFonts w:eastAsiaTheme="minorEastAsia"/>
              <w:noProof/>
            </w:rPr>
          </w:pPr>
          <w:hyperlink w:anchor="_Toc476749707" w:history="1">
            <w:r w:rsidR="005145DD" w:rsidRPr="0081313A">
              <w:rPr>
                <w:rStyle w:val="Hyperlink"/>
                <w:noProof/>
              </w:rPr>
              <w:t>Data Access and Storage</w:t>
            </w:r>
            <w:r w:rsidR="005145DD">
              <w:rPr>
                <w:noProof/>
                <w:webHidden/>
              </w:rPr>
              <w:tab/>
            </w:r>
            <w:r w:rsidR="005145DD">
              <w:rPr>
                <w:noProof/>
                <w:webHidden/>
              </w:rPr>
              <w:fldChar w:fldCharType="begin"/>
            </w:r>
            <w:r w:rsidR="005145DD">
              <w:rPr>
                <w:noProof/>
                <w:webHidden/>
              </w:rPr>
              <w:instrText xml:space="preserve"> PAGEREF _Toc476749707 \h </w:instrText>
            </w:r>
            <w:r w:rsidR="005145DD">
              <w:rPr>
                <w:noProof/>
                <w:webHidden/>
              </w:rPr>
            </w:r>
            <w:r w:rsidR="005145DD">
              <w:rPr>
                <w:noProof/>
                <w:webHidden/>
              </w:rPr>
              <w:fldChar w:fldCharType="separate"/>
            </w:r>
            <w:r w:rsidR="009D70F5">
              <w:rPr>
                <w:noProof/>
                <w:webHidden/>
              </w:rPr>
              <w:t>15</w:t>
            </w:r>
            <w:r w:rsidR="005145DD">
              <w:rPr>
                <w:noProof/>
                <w:webHidden/>
              </w:rPr>
              <w:fldChar w:fldCharType="end"/>
            </w:r>
          </w:hyperlink>
        </w:p>
        <w:p w14:paraId="0555C2E0" w14:textId="48EFCC45" w:rsidR="005145DD" w:rsidRDefault="00580733">
          <w:pPr>
            <w:pStyle w:val="TOC3"/>
            <w:tabs>
              <w:tab w:val="right" w:leader="dot" w:pos="10790"/>
            </w:tabs>
            <w:rPr>
              <w:rFonts w:eastAsiaTheme="minorEastAsia"/>
              <w:noProof/>
            </w:rPr>
          </w:pPr>
          <w:hyperlink w:anchor="_Toc476749708" w:history="1">
            <w:r w:rsidR="005145DD" w:rsidRPr="0081313A">
              <w:rPr>
                <w:rStyle w:val="Hyperlink"/>
                <w:noProof/>
              </w:rPr>
              <w:t>Compliance</w:t>
            </w:r>
            <w:r w:rsidR="005145DD">
              <w:rPr>
                <w:noProof/>
                <w:webHidden/>
              </w:rPr>
              <w:tab/>
            </w:r>
            <w:r w:rsidR="005145DD">
              <w:rPr>
                <w:noProof/>
                <w:webHidden/>
              </w:rPr>
              <w:fldChar w:fldCharType="begin"/>
            </w:r>
            <w:r w:rsidR="005145DD">
              <w:rPr>
                <w:noProof/>
                <w:webHidden/>
              </w:rPr>
              <w:instrText xml:space="preserve"> PAGEREF _Toc476749708 \h </w:instrText>
            </w:r>
            <w:r w:rsidR="005145DD">
              <w:rPr>
                <w:noProof/>
                <w:webHidden/>
              </w:rPr>
            </w:r>
            <w:r w:rsidR="005145DD">
              <w:rPr>
                <w:noProof/>
                <w:webHidden/>
              </w:rPr>
              <w:fldChar w:fldCharType="separate"/>
            </w:r>
            <w:r w:rsidR="009D70F5">
              <w:rPr>
                <w:noProof/>
                <w:webHidden/>
              </w:rPr>
              <w:t>15</w:t>
            </w:r>
            <w:r w:rsidR="005145DD">
              <w:rPr>
                <w:noProof/>
                <w:webHidden/>
              </w:rPr>
              <w:fldChar w:fldCharType="end"/>
            </w:r>
          </w:hyperlink>
        </w:p>
        <w:p w14:paraId="4621BD0D" w14:textId="327C5DB1" w:rsidR="005145DD" w:rsidRDefault="00580733">
          <w:pPr>
            <w:pStyle w:val="TOC2"/>
            <w:tabs>
              <w:tab w:val="right" w:leader="dot" w:pos="10790"/>
            </w:tabs>
            <w:rPr>
              <w:rFonts w:eastAsiaTheme="minorEastAsia"/>
              <w:noProof/>
            </w:rPr>
          </w:pPr>
          <w:hyperlink w:anchor="_Toc476749709" w:history="1">
            <w:r w:rsidR="005145DD" w:rsidRPr="0081313A">
              <w:rPr>
                <w:rStyle w:val="Hyperlink"/>
                <w:noProof/>
              </w:rPr>
              <w:t>Audio Messages</w:t>
            </w:r>
            <w:r w:rsidR="005145DD">
              <w:rPr>
                <w:noProof/>
                <w:webHidden/>
              </w:rPr>
              <w:tab/>
            </w:r>
            <w:r w:rsidR="005145DD">
              <w:rPr>
                <w:noProof/>
                <w:webHidden/>
              </w:rPr>
              <w:fldChar w:fldCharType="begin"/>
            </w:r>
            <w:r w:rsidR="005145DD">
              <w:rPr>
                <w:noProof/>
                <w:webHidden/>
              </w:rPr>
              <w:instrText xml:space="preserve"> PAGEREF _Toc476749709 \h </w:instrText>
            </w:r>
            <w:r w:rsidR="005145DD">
              <w:rPr>
                <w:noProof/>
                <w:webHidden/>
              </w:rPr>
            </w:r>
            <w:r w:rsidR="005145DD">
              <w:rPr>
                <w:noProof/>
                <w:webHidden/>
              </w:rPr>
              <w:fldChar w:fldCharType="separate"/>
            </w:r>
            <w:r w:rsidR="009D70F5">
              <w:rPr>
                <w:noProof/>
                <w:webHidden/>
              </w:rPr>
              <w:t>16</w:t>
            </w:r>
            <w:r w:rsidR="005145DD">
              <w:rPr>
                <w:noProof/>
                <w:webHidden/>
              </w:rPr>
              <w:fldChar w:fldCharType="end"/>
            </w:r>
          </w:hyperlink>
        </w:p>
        <w:p w14:paraId="175E85F9" w14:textId="682314FB" w:rsidR="005145DD" w:rsidRDefault="00580733">
          <w:pPr>
            <w:pStyle w:val="TOC3"/>
            <w:tabs>
              <w:tab w:val="right" w:leader="dot" w:pos="10790"/>
            </w:tabs>
            <w:rPr>
              <w:rFonts w:eastAsiaTheme="minorEastAsia"/>
              <w:noProof/>
            </w:rPr>
          </w:pPr>
          <w:hyperlink w:anchor="_Toc476749710" w:history="1">
            <w:r w:rsidR="005145DD" w:rsidRPr="0081313A">
              <w:rPr>
                <w:rStyle w:val="Hyperlink"/>
                <w:noProof/>
              </w:rPr>
              <w:t>Data Access and Storage</w:t>
            </w:r>
            <w:r w:rsidR="005145DD">
              <w:rPr>
                <w:noProof/>
                <w:webHidden/>
              </w:rPr>
              <w:tab/>
            </w:r>
            <w:r w:rsidR="005145DD">
              <w:rPr>
                <w:noProof/>
                <w:webHidden/>
              </w:rPr>
              <w:fldChar w:fldCharType="begin"/>
            </w:r>
            <w:r w:rsidR="005145DD">
              <w:rPr>
                <w:noProof/>
                <w:webHidden/>
              </w:rPr>
              <w:instrText xml:space="preserve"> PAGEREF _Toc476749710 \h </w:instrText>
            </w:r>
            <w:r w:rsidR="005145DD">
              <w:rPr>
                <w:noProof/>
                <w:webHidden/>
              </w:rPr>
            </w:r>
            <w:r w:rsidR="005145DD">
              <w:rPr>
                <w:noProof/>
                <w:webHidden/>
              </w:rPr>
              <w:fldChar w:fldCharType="separate"/>
            </w:r>
            <w:r w:rsidR="009D70F5">
              <w:rPr>
                <w:noProof/>
                <w:webHidden/>
              </w:rPr>
              <w:t>16</w:t>
            </w:r>
            <w:r w:rsidR="005145DD">
              <w:rPr>
                <w:noProof/>
                <w:webHidden/>
              </w:rPr>
              <w:fldChar w:fldCharType="end"/>
            </w:r>
          </w:hyperlink>
        </w:p>
        <w:p w14:paraId="20466AAA" w14:textId="24E8DE8A" w:rsidR="005145DD" w:rsidRDefault="00580733">
          <w:pPr>
            <w:pStyle w:val="TOC3"/>
            <w:tabs>
              <w:tab w:val="right" w:leader="dot" w:pos="10790"/>
            </w:tabs>
            <w:rPr>
              <w:rFonts w:eastAsiaTheme="minorEastAsia"/>
              <w:noProof/>
            </w:rPr>
          </w:pPr>
          <w:hyperlink w:anchor="_Toc476749711" w:history="1">
            <w:r w:rsidR="005145DD" w:rsidRPr="0081313A">
              <w:rPr>
                <w:rStyle w:val="Hyperlink"/>
                <w:noProof/>
              </w:rPr>
              <w:t>Sending iMessage Recordings to the Transcription Company</w:t>
            </w:r>
            <w:r w:rsidR="005145DD">
              <w:rPr>
                <w:noProof/>
                <w:webHidden/>
              </w:rPr>
              <w:tab/>
            </w:r>
            <w:r w:rsidR="005145DD">
              <w:rPr>
                <w:noProof/>
                <w:webHidden/>
              </w:rPr>
              <w:fldChar w:fldCharType="begin"/>
            </w:r>
            <w:r w:rsidR="005145DD">
              <w:rPr>
                <w:noProof/>
                <w:webHidden/>
              </w:rPr>
              <w:instrText xml:space="preserve"> PAGEREF _Toc476749711 \h </w:instrText>
            </w:r>
            <w:r w:rsidR="005145DD">
              <w:rPr>
                <w:noProof/>
                <w:webHidden/>
              </w:rPr>
            </w:r>
            <w:r w:rsidR="005145DD">
              <w:rPr>
                <w:noProof/>
                <w:webHidden/>
              </w:rPr>
              <w:fldChar w:fldCharType="separate"/>
            </w:r>
            <w:r w:rsidR="009D70F5">
              <w:rPr>
                <w:noProof/>
                <w:webHidden/>
              </w:rPr>
              <w:t>17</w:t>
            </w:r>
            <w:r w:rsidR="005145DD">
              <w:rPr>
                <w:noProof/>
                <w:webHidden/>
              </w:rPr>
              <w:fldChar w:fldCharType="end"/>
            </w:r>
          </w:hyperlink>
        </w:p>
        <w:p w14:paraId="4876C0FE" w14:textId="14AE298E" w:rsidR="005145DD" w:rsidRDefault="00580733">
          <w:pPr>
            <w:pStyle w:val="TOC3"/>
            <w:tabs>
              <w:tab w:val="right" w:leader="dot" w:pos="10790"/>
            </w:tabs>
            <w:rPr>
              <w:rFonts w:eastAsiaTheme="minorEastAsia"/>
              <w:noProof/>
            </w:rPr>
          </w:pPr>
          <w:hyperlink w:anchor="_Toc476749712" w:history="1">
            <w:r w:rsidR="005145DD" w:rsidRPr="0081313A">
              <w:rPr>
                <w:rStyle w:val="Hyperlink"/>
                <w:noProof/>
              </w:rPr>
              <w:t>Saving Data from Transcription Company-Will add greater detail to section once audio recordings from pilot data have been received from Datagain</w:t>
            </w:r>
            <w:r w:rsidR="005145DD">
              <w:rPr>
                <w:noProof/>
                <w:webHidden/>
              </w:rPr>
              <w:tab/>
            </w:r>
            <w:r w:rsidR="005145DD">
              <w:rPr>
                <w:noProof/>
                <w:webHidden/>
              </w:rPr>
              <w:fldChar w:fldCharType="begin"/>
            </w:r>
            <w:r w:rsidR="005145DD">
              <w:rPr>
                <w:noProof/>
                <w:webHidden/>
              </w:rPr>
              <w:instrText xml:space="preserve"> PAGEREF _Toc476749712 \h </w:instrText>
            </w:r>
            <w:r w:rsidR="005145DD">
              <w:rPr>
                <w:noProof/>
                <w:webHidden/>
              </w:rPr>
            </w:r>
            <w:r w:rsidR="005145DD">
              <w:rPr>
                <w:noProof/>
                <w:webHidden/>
              </w:rPr>
              <w:fldChar w:fldCharType="separate"/>
            </w:r>
            <w:r w:rsidR="009D70F5">
              <w:rPr>
                <w:noProof/>
                <w:webHidden/>
              </w:rPr>
              <w:t>18</w:t>
            </w:r>
            <w:r w:rsidR="005145DD">
              <w:rPr>
                <w:noProof/>
                <w:webHidden/>
              </w:rPr>
              <w:fldChar w:fldCharType="end"/>
            </w:r>
          </w:hyperlink>
        </w:p>
        <w:p w14:paraId="0ED6A3D2" w14:textId="787CE2C2" w:rsidR="005145DD" w:rsidRDefault="00580733">
          <w:pPr>
            <w:pStyle w:val="TOC2"/>
            <w:tabs>
              <w:tab w:val="right" w:leader="dot" w:pos="10790"/>
            </w:tabs>
            <w:rPr>
              <w:rFonts w:eastAsiaTheme="minorEastAsia"/>
              <w:noProof/>
            </w:rPr>
          </w:pPr>
          <w:hyperlink w:anchor="_Toc476749713" w:history="1">
            <w:r w:rsidR="005145DD" w:rsidRPr="0081313A">
              <w:rPr>
                <w:rStyle w:val="Hyperlink"/>
                <w:noProof/>
              </w:rPr>
              <w:t>SMS</w:t>
            </w:r>
            <w:r w:rsidR="005145DD">
              <w:rPr>
                <w:noProof/>
                <w:webHidden/>
              </w:rPr>
              <w:tab/>
            </w:r>
            <w:r w:rsidR="005145DD">
              <w:rPr>
                <w:noProof/>
                <w:webHidden/>
              </w:rPr>
              <w:fldChar w:fldCharType="begin"/>
            </w:r>
            <w:r w:rsidR="005145DD">
              <w:rPr>
                <w:noProof/>
                <w:webHidden/>
              </w:rPr>
              <w:instrText xml:space="preserve"> PAGEREF _Toc476749713 \h </w:instrText>
            </w:r>
            <w:r w:rsidR="005145DD">
              <w:rPr>
                <w:noProof/>
                <w:webHidden/>
              </w:rPr>
            </w:r>
            <w:r w:rsidR="005145DD">
              <w:rPr>
                <w:noProof/>
                <w:webHidden/>
              </w:rPr>
              <w:fldChar w:fldCharType="separate"/>
            </w:r>
            <w:r w:rsidR="009D70F5">
              <w:rPr>
                <w:noProof/>
                <w:webHidden/>
              </w:rPr>
              <w:t>19</w:t>
            </w:r>
            <w:r w:rsidR="005145DD">
              <w:rPr>
                <w:noProof/>
                <w:webHidden/>
              </w:rPr>
              <w:fldChar w:fldCharType="end"/>
            </w:r>
          </w:hyperlink>
        </w:p>
        <w:p w14:paraId="5B577712" w14:textId="6A1412D4" w:rsidR="005145DD" w:rsidRDefault="00580733">
          <w:pPr>
            <w:pStyle w:val="TOC3"/>
            <w:tabs>
              <w:tab w:val="right" w:leader="dot" w:pos="10790"/>
            </w:tabs>
            <w:rPr>
              <w:rFonts w:eastAsiaTheme="minorEastAsia"/>
              <w:noProof/>
            </w:rPr>
          </w:pPr>
          <w:hyperlink w:anchor="_Toc476749714" w:history="1">
            <w:r w:rsidR="005145DD" w:rsidRPr="0081313A">
              <w:rPr>
                <w:rStyle w:val="Hyperlink"/>
                <w:noProof/>
              </w:rPr>
              <w:t>Data Access and Storage</w:t>
            </w:r>
            <w:r w:rsidR="005145DD">
              <w:rPr>
                <w:noProof/>
                <w:webHidden/>
              </w:rPr>
              <w:tab/>
            </w:r>
            <w:r w:rsidR="005145DD">
              <w:rPr>
                <w:noProof/>
                <w:webHidden/>
              </w:rPr>
              <w:fldChar w:fldCharType="begin"/>
            </w:r>
            <w:r w:rsidR="005145DD">
              <w:rPr>
                <w:noProof/>
                <w:webHidden/>
              </w:rPr>
              <w:instrText xml:space="preserve"> PAGEREF _Toc476749714 \h </w:instrText>
            </w:r>
            <w:r w:rsidR="005145DD">
              <w:rPr>
                <w:noProof/>
                <w:webHidden/>
              </w:rPr>
            </w:r>
            <w:r w:rsidR="005145DD">
              <w:rPr>
                <w:noProof/>
                <w:webHidden/>
              </w:rPr>
              <w:fldChar w:fldCharType="separate"/>
            </w:r>
            <w:r w:rsidR="009D70F5">
              <w:rPr>
                <w:noProof/>
                <w:webHidden/>
              </w:rPr>
              <w:t>19</w:t>
            </w:r>
            <w:r w:rsidR="005145DD">
              <w:rPr>
                <w:noProof/>
                <w:webHidden/>
              </w:rPr>
              <w:fldChar w:fldCharType="end"/>
            </w:r>
          </w:hyperlink>
        </w:p>
        <w:p w14:paraId="457FC7D4" w14:textId="1F232DA7" w:rsidR="005145DD" w:rsidRDefault="00580733">
          <w:pPr>
            <w:pStyle w:val="TOC3"/>
            <w:tabs>
              <w:tab w:val="right" w:leader="dot" w:pos="10790"/>
            </w:tabs>
            <w:rPr>
              <w:rFonts w:eastAsiaTheme="minorEastAsia"/>
              <w:noProof/>
            </w:rPr>
          </w:pPr>
          <w:hyperlink w:anchor="_Toc476749715" w:history="1">
            <w:r w:rsidR="005145DD" w:rsidRPr="0081313A">
              <w:rPr>
                <w:rStyle w:val="Hyperlink"/>
                <w:noProof/>
              </w:rPr>
              <w:t>Additional Notes</w:t>
            </w:r>
            <w:r w:rsidR="005145DD">
              <w:rPr>
                <w:noProof/>
                <w:webHidden/>
              </w:rPr>
              <w:tab/>
            </w:r>
            <w:r w:rsidR="005145DD">
              <w:rPr>
                <w:noProof/>
                <w:webHidden/>
              </w:rPr>
              <w:fldChar w:fldCharType="begin"/>
            </w:r>
            <w:r w:rsidR="005145DD">
              <w:rPr>
                <w:noProof/>
                <w:webHidden/>
              </w:rPr>
              <w:instrText xml:space="preserve"> PAGEREF _Toc476749715 \h </w:instrText>
            </w:r>
            <w:r w:rsidR="005145DD">
              <w:rPr>
                <w:noProof/>
                <w:webHidden/>
              </w:rPr>
            </w:r>
            <w:r w:rsidR="005145DD">
              <w:rPr>
                <w:noProof/>
                <w:webHidden/>
              </w:rPr>
              <w:fldChar w:fldCharType="separate"/>
            </w:r>
            <w:r w:rsidR="009D70F5">
              <w:rPr>
                <w:noProof/>
                <w:webHidden/>
              </w:rPr>
              <w:t>22</w:t>
            </w:r>
            <w:r w:rsidR="005145DD">
              <w:rPr>
                <w:noProof/>
                <w:webHidden/>
              </w:rPr>
              <w:fldChar w:fldCharType="end"/>
            </w:r>
          </w:hyperlink>
        </w:p>
        <w:p w14:paraId="5221E522" w14:textId="239B22F5" w:rsidR="005145DD" w:rsidRDefault="00580733">
          <w:pPr>
            <w:pStyle w:val="TOC2"/>
            <w:tabs>
              <w:tab w:val="right" w:leader="dot" w:pos="10790"/>
            </w:tabs>
            <w:rPr>
              <w:rFonts w:eastAsiaTheme="minorEastAsia"/>
              <w:noProof/>
            </w:rPr>
          </w:pPr>
          <w:hyperlink w:anchor="_Toc476749716" w:history="1">
            <w:r w:rsidR="005145DD" w:rsidRPr="0081313A">
              <w:rPr>
                <w:rStyle w:val="Hyperlink"/>
                <w:noProof/>
              </w:rPr>
              <w:t>Voice</w:t>
            </w:r>
            <w:r w:rsidR="005145DD">
              <w:rPr>
                <w:noProof/>
                <w:webHidden/>
              </w:rPr>
              <w:tab/>
            </w:r>
            <w:r w:rsidR="005145DD">
              <w:rPr>
                <w:noProof/>
                <w:webHidden/>
              </w:rPr>
              <w:fldChar w:fldCharType="begin"/>
            </w:r>
            <w:r w:rsidR="005145DD">
              <w:rPr>
                <w:noProof/>
                <w:webHidden/>
              </w:rPr>
              <w:instrText xml:space="preserve"> PAGEREF _Toc476749716 \h </w:instrText>
            </w:r>
            <w:r w:rsidR="005145DD">
              <w:rPr>
                <w:noProof/>
                <w:webHidden/>
              </w:rPr>
            </w:r>
            <w:r w:rsidR="005145DD">
              <w:rPr>
                <w:noProof/>
                <w:webHidden/>
              </w:rPr>
              <w:fldChar w:fldCharType="separate"/>
            </w:r>
            <w:r w:rsidR="009D70F5">
              <w:rPr>
                <w:noProof/>
                <w:webHidden/>
              </w:rPr>
              <w:t>24</w:t>
            </w:r>
            <w:r w:rsidR="005145DD">
              <w:rPr>
                <w:noProof/>
                <w:webHidden/>
              </w:rPr>
              <w:fldChar w:fldCharType="end"/>
            </w:r>
          </w:hyperlink>
        </w:p>
        <w:p w14:paraId="79603060" w14:textId="1198C8D4" w:rsidR="005145DD" w:rsidRDefault="00580733">
          <w:pPr>
            <w:pStyle w:val="TOC3"/>
            <w:tabs>
              <w:tab w:val="right" w:leader="dot" w:pos="10790"/>
            </w:tabs>
            <w:rPr>
              <w:rFonts w:eastAsiaTheme="minorEastAsia"/>
              <w:noProof/>
            </w:rPr>
          </w:pPr>
          <w:hyperlink w:anchor="_Toc476749717" w:history="1">
            <w:r w:rsidR="005145DD" w:rsidRPr="0081313A">
              <w:rPr>
                <w:rStyle w:val="Hyperlink"/>
                <w:noProof/>
              </w:rPr>
              <w:t>Data Access and Storage</w:t>
            </w:r>
            <w:r w:rsidR="005145DD">
              <w:rPr>
                <w:noProof/>
                <w:webHidden/>
              </w:rPr>
              <w:tab/>
            </w:r>
            <w:r w:rsidR="005145DD">
              <w:rPr>
                <w:noProof/>
                <w:webHidden/>
              </w:rPr>
              <w:fldChar w:fldCharType="begin"/>
            </w:r>
            <w:r w:rsidR="005145DD">
              <w:rPr>
                <w:noProof/>
                <w:webHidden/>
              </w:rPr>
              <w:instrText xml:space="preserve"> PAGEREF _Toc476749717 \h </w:instrText>
            </w:r>
            <w:r w:rsidR="005145DD">
              <w:rPr>
                <w:noProof/>
                <w:webHidden/>
              </w:rPr>
            </w:r>
            <w:r w:rsidR="005145DD">
              <w:rPr>
                <w:noProof/>
                <w:webHidden/>
              </w:rPr>
              <w:fldChar w:fldCharType="separate"/>
            </w:r>
            <w:r w:rsidR="009D70F5">
              <w:rPr>
                <w:noProof/>
                <w:webHidden/>
              </w:rPr>
              <w:t>24</w:t>
            </w:r>
            <w:r w:rsidR="005145DD">
              <w:rPr>
                <w:noProof/>
                <w:webHidden/>
              </w:rPr>
              <w:fldChar w:fldCharType="end"/>
            </w:r>
          </w:hyperlink>
        </w:p>
        <w:p w14:paraId="7A2CC9B5" w14:textId="2D5D2CDB" w:rsidR="005145DD" w:rsidRDefault="00580733">
          <w:pPr>
            <w:pStyle w:val="TOC3"/>
            <w:tabs>
              <w:tab w:val="right" w:leader="dot" w:pos="10790"/>
            </w:tabs>
            <w:rPr>
              <w:rFonts w:eastAsiaTheme="minorEastAsia"/>
              <w:noProof/>
            </w:rPr>
          </w:pPr>
          <w:hyperlink w:anchor="_Toc476749718" w:history="1">
            <w:r w:rsidR="005145DD" w:rsidRPr="0081313A">
              <w:rPr>
                <w:rStyle w:val="Hyperlink"/>
                <w:noProof/>
              </w:rPr>
              <w:t>Additional Notes</w:t>
            </w:r>
            <w:r w:rsidR="005145DD">
              <w:rPr>
                <w:noProof/>
                <w:webHidden/>
              </w:rPr>
              <w:tab/>
            </w:r>
            <w:r w:rsidR="005145DD">
              <w:rPr>
                <w:noProof/>
                <w:webHidden/>
              </w:rPr>
              <w:fldChar w:fldCharType="begin"/>
            </w:r>
            <w:r w:rsidR="005145DD">
              <w:rPr>
                <w:noProof/>
                <w:webHidden/>
              </w:rPr>
              <w:instrText xml:space="preserve"> PAGEREF _Toc476749718 \h </w:instrText>
            </w:r>
            <w:r w:rsidR="005145DD">
              <w:rPr>
                <w:noProof/>
                <w:webHidden/>
              </w:rPr>
            </w:r>
            <w:r w:rsidR="005145DD">
              <w:rPr>
                <w:noProof/>
                <w:webHidden/>
              </w:rPr>
              <w:fldChar w:fldCharType="separate"/>
            </w:r>
            <w:r w:rsidR="009D70F5">
              <w:rPr>
                <w:noProof/>
                <w:webHidden/>
              </w:rPr>
              <w:t>27</w:t>
            </w:r>
            <w:r w:rsidR="005145DD">
              <w:rPr>
                <w:noProof/>
                <w:webHidden/>
              </w:rPr>
              <w:fldChar w:fldCharType="end"/>
            </w:r>
          </w:hyperlink>
        </w:p>
        <w:p w14:paraId="23432841" w14:textId="6A8E9E1B" w:rsidR="005145DD" w:rsidRDefault="00580733">
          <w:pPr>
            <w:pStyle w:val="TOC2"/>
            <w:tabs>
              <w:tab w:val="right" w:leader="dot" w:pos="10790"/>
            </w:tabs>
            <w:rPr>
              <w:rFonts w:eastAsiaTheme="minorEastAsia"/>
              <w:noProof/>
            </w:rPr>
          </w:pPr>
          <w:hyperlink w:anchor="_Toc476749719" w:history="1">
            <w:r w:rsidR="005145DD" w:rsidRPr="0081313A">
              <w:rPr>
                <w:rStyle w:val="Hyperlink"/>
                <w:noProof/>
              </w:rPr>
              <w:t>Qualtrics ID Batteries</w:t>
            </w:r>
            <w:r w:rsidR="005145DD">
              <w:rPr>
                <w:noProof/>
                <w:webHidden/>
              </w:rPr>
              <w:tab/>
            </w:r>
            <w:r w:rsidR="005145DD">
              <w:rPr>
                <w:noProof/>
                <w:webHidden/>
              </w:rPr>
              <w:fldChar w:fldCharType="begin"/>
            </w:r>
            <w:r w:rsidR="005145DD">
              <w:rPr>
                <w:noProof/>
                <w:webHidden/>
              </w:rPr>
              <w:instrText xml:space="preserve"> PAGEREF _Toc476749719 \h </w:instrText>
            </w:r>
            <w:r w:rsidR="005145DD">
              <w:rPr>
                <w:noProof/>
                <w:webHidden/>
              </w:rPr>
            </w:r>
            <w:r w:rsidR="005145DD">
              <w:rPr>
                <w:noProof/>
                <w:webHidden/>
              </w:rPr>
              <w:fldChar w:fldCharType="separate"/>
            </w:r>
            <w:r w:rsidR="009D70F5">
              <w:rPr>
                <w:noProof/>
                <w:webHidden/>
              </w:rPr>
              <w:t>28</w:t>
            </w:r>
            <w:r w:rsidR="005145DD">
              <w:rPr>
                <w:noProof/>
                <w:webHidden/>
              </w:rPr>
              <w:fldChar w:fldCharType="end"/>
            </w:r>
          </w:hyperlink>
        </w:p>
        <w:p w14:paraId="626C170F" w14:textId="7C5455C2" w:rsidR="005145DD" w:rsidRDefault="00580733">
          <w:pPr>
            <w:pStyle w:val="TOC3"/>
            <w:tabs>
              <w:tab w:val="right" w:leader="dot" w:pos="10790"/>
            </w:tabs>
            <w:rPr>
              <w:rFonts w:eastAsiaTheme="minorEastAsia"/>
              <w:noProof/>
            </w:rPr>
          </w:pPr>
          <w:hyperlink w:anchor="_Toc476749720" w:history="1">
            <w:r w:rsidR="005145DD" w:rsidRPr="0081313A">
              <w:rPr>
                <w:rStyle w:val="Hyperlink"/>
                <w:noProof/>
              </w:rPr>
              <w:t>Data Access and Storage</w:t>
            </w:r>
            <w:r w:rsidR="005145DD">
              <w:rPr>
                <w:noProof/>
                <w:webHidden/>
              </w:rPr>
              <w:tab/>
            </w:r>
            <w:r w:rsidR="005145DD">
              <w:rPr>
                <w:noProof/>
                <w:webHidden/>
              </w:rPr>
              <w:fldChar w:fldCharType="begin"/>
            </w:r>
            <w:r w:rsidR="005145DD">
              <w:rPr>
                <w:noProof/>
                <w:webHidden/>
              </w:rPr>
              <w:instrText xml:space="preserve"> PAGEREF _Toc476749720 \h </w:instrText>
            </w:r>
            <w:r w:rsidR="005145DD">
              <w:rPr>
                <w:noProof/>
                <w:webHidden/>
              </w:rPr>
            </w:r>
            <w:r w:rsidR="005145DD">
              <w:rPr>
                <w:noProof/>
                <w:webHidden/>
              </w:rPr>
              <w:fldChar w:fldCharType="separate"/>
            </w:r>
            <w:r w:rsidR="009D70F5">
              <w:rPr>
                <w:noProof/>
                <w:webHidden/>
              </w:rPr>
              <w:t>28</w:t>
            </w:r>
            <w:r w:rsidR="005145DD">
              <w:rPr>
                <w:noProof/>
                <w:webHidden/>
              </w:rPr>
              <w:fldChar w:fldCharType="end"/>
            </w:r>
          </w:hyperlink>
        </w:p>
        <w:p w14:paraId="67BD854B" w14:textId="4A6AFF84" w:rsidR="005145DD" w:rsidRDefault="00580733">
          <w:pPr>
            <w:pStyle w:val="TOC2"/>
            <w:tabs>
              <w:tab w:val="right" w:leader="dot" w:pos="10790"/>
            </w:tabs>
            <w:rPr>
              <w:rFonts w:eastAsiaTheme="minorEastAsia"/>
              <w:noProof/>
            </w:rPr>
          </w:pPr>
          <w:hyperlink w:anchor="_Toc476749721" w:history="1">
            <w:r w:rsidR="005145DD" w:rsidRPr="0081313A">
              <w:rPr>
                <w:rStyle w:val="Hyperlink"/>
                <w:noProof/>
              </w:rPr>
              <w:t>Interview Data</w:t>
            </w:r>
            <w:r w:rsidR="005145DD">
              <w:rPr>
                <w:noProof/>
                <w:webHidden/>
              </w:rPr>
              <w:tab/>
            </w:r>
            <w:r w:rsidR="005145DD">
              <w:rPr>
                <w:noProof/>
                <w:webHidden/>
              </w:rPr>
              <w:fldChar w:fldCharType="begin"/>
            </w:r>
            <w:r w:rsidR="005145DD">
              <w:rPr>
                <w:noProof/>
                <w:webHidden/>
              </w:rPr>
              <w:instrText xml:space="preserve"> PAGEREF _Toc476749721 \h </w:instrText>
            </w:r>
            <w:r w:rsidR="005145DD">
              <w:rPr>
                <w:noProof/>
                <w:webHidden/>
              </w:rPr>
            </w:r>
            <w:r w:rsidR="005145DD">
              <w:rPr>
                <w:noProof/>
                <w:webHidden/>
              </w:rPr>
              <w:fldChar w:fldCharType="separate"/>
            </w:r>
            <w:r w:rsidR="009D70F5">
              <w:rPr>
                <w:noProof/>
                <w:webHidden/>
              </w:rPr>
              <w:t>29</w:t>
            </w:r>
            <w:r w:rsidR="005145DD">
              <w:rPr>
                <w:noProof/>
                <w:webHidden/>
              </w:rPr>
              <w:fldChar w:fldCharType="end"/>
            </w:r>
          </w:hyperlink>
        </w:p>
        <w:p w14:paraId="6CAF8F32" w14:textId="05D95787" w:rsidR="005145DD" w:rsidRDefault="00580733">
          <w:pPr>
            <w:pStyle w:val="TOC2"/>
            <w:tabs>
              <w:tab w:val="right" w:leader="dot" w:pos="10790"/>
            </w:tabs>
            <w:rPr>
              <w:rFonts w:eastAsiaTheme="minorEastAsia"/>
              <w:noProof/>
            </w:rPr>
          </w:pPr>
          <w:hyperlink w:anchor="_Toc476749722" w:history="1">
            <w:r w:rsidR="005145DD" w:rsidRPr="0081313A">
              <w:rPr>
                <w:rStyle w:val="Hyperlink"/>
                <w:noProof/>
              </w:rPr>
              <w:t>Wake/Sleep times</w:t>
            </w:r>
            <w:r w:rsidR="005145DD">
              <w:rPr>
                <w:noProof/>
                <w:webHidden/>
              </w:rPr>
              <w:tab/>
            </w:r>
            <w:r w:rsidR="005145DD">
              <w:rPr>
                <w:noProof/>
                <w:webHidden/>
              </w:rPr>
              <w:fldChar w:fldCharType="begin"/>
            </w:r>
            <w:r w:rsidR="005145DD">
              <w:rPr>
                <w:noProof/>
                <w:webHidden/>
              </w:rPr>
              <w:instrText xml:space="preserve"> PAGEREF _Toc476749722 \h </w:instrText>
            </w:r>
            <w:r w:rsidR="005145DD">
              <w:rPr>
                <w:noProof/>
                <w:webHidden/>
              </w:rPr>
            </w:r>
            <w:r w:rsidR="005145DD">
              <w:rPr>
                <w:noProof/>
                <w:webHidden/>
              </w:rPr>
              <w:fldChar w:fldCharType="separate"/>
            </w:r>
            <w:r w:rsidR="009D70F5">
              <w:rPr>
                <w:noProof/>
                <w:webHidden/>
              </w:rPr>
              <w:t>32</w:t>
            </w:r>
            <w:r w:rsidR="005145DD">
              <w:rPr>
                <w:noProof/>
                <w:webHidden/>
              </w:rPr>
              <w:fldChar w:fldCharType="end"/>
            </w:r>
          </w:hyperlink>
        </w:p>
        <w:p w14:paraId="26156228" w14:textId="7DFF9115" w:rsidR="005145DD" w:rsidRDefault="00580733">
          <w:pPr>
            <w:pStyle w:val="TOC1"/>
            <w:tabs>
              <w:tab w:val="right" w:leader="dot" w:pos="10790"/>
            </w:tabs>
            <w:rPr>
              <w:rFonts w:eastAsiaTheme="minorEastAsia"/>
              <w:noProof/>
            </w:rPr>
          </w:pPr>
          <w:hyperlink w:anchor="_Toc476749723" w:history="1">
            <w:r w:rsidR="005145DD" w:rsidRPr="0081313A">
              <w:rPr>
                <w:rStyle w:val="Hyperlink"/>
                <w:noProof/>
              </w:rPr>
              <w:t>Mongo DB</w:t>
            </w:r>
            <w:r w:rsidR="005145DD">
              <w:rPr>
                <w:noProof/>
                <w:webHidden/>
              </w:rPr>
              <w:tab/>
            </w:r>
            <w:r w:rsidR="005145DD">
              <w:rPr>
                <w:noProof/>
                <w:webHidden/>
              </w:rPr>
              <w:fldChar w:fldCharType="begin"/>
            </w:r>
            <w:r w:rsidR="005145DD">
              <w:rPr>
                <w:noProof/>
                <w:webHidden/>
              </w:rPr>
              <w:instrText xml:space="preserve"> PAGEREF _Toc476749723 \h </w:instrText>
            </w:r>
            <w:r w:rsidR="005145DD">
              <w:rPr>
                <w:noProof/>
                <w:webHidden/>
              </w:rPr>
            </w:r>
            <w:r w:rsidR="005145DD">
              <w:rPr>
                <w:noProof/>
                <w:webHidden/>
              </w:rPr>
              <w:fldChar w:fldCharType="separate"/>
            </w:r>
            <w:r w:rsidR="009D70F5">
              <w:rPr>
                <w:noProof/>
                <w:webHidden/>
              </w:rPr>
              <w:t>33</w:t>
            </w:r>
            <w:r w:rsidR="005145DD">
              <w:rPr>
                <w:noProof/>
                <w:webHidden/>
              </w:rPr>
              <w:fldChar w:fldCharType="end"/>
            </w:r>
          </w:hyperlink>
        </w:p>
        <w:p w14:paraId="3F7409D0" w14:textId="2F903B88" w:rsidR="00C6039B" w:rsidRDefault="00C6039B">
          <w:r>
            <w:rPr>
              <w:b/>
              <w:bCs/>
              <w:noProof/>
            </w:rPr>
            <w:fldChar w:fldCharType="end"/>
          </w:r>
        </w:p>
      </w:sdtContent>
    </w:sdt>
    <w:p w14:paraId="782E9607" w14:textId="77777777" w:rsidR="00BD4ECC" w:rsidRPr="00BD4ECC" w:rsidRDefault="00BD4ECC">
      <w:pPr>
        <w:rPr>
          <w:rFonts w:ascii="Arial" w:hAnsi="Arial" w:cs="Arial"/>
        </w:rPr>
      </w:pPr>
    </w:p>
    <w:p w14:paraId="2E3E8D4B" w14:textId="77777777" w:rsidR="00BD4ECC" w:rsidRPr="00BD4ECC" w:rsidRDefault="00BD4ECC">
      <w:pPr>
        <w:rPr>
          <w:rFonts w:ascii="Arial" w:hAnsi="Arial" w:cs="Arial"/>
        </w:rPr>
      </w:pPr>
      <w:r w:rsidRPr="00BD4ECC">
        <w:rPr>
          <w:rFonts w:ascii="Arial" w:hAnsi="Arial" w:cs="Arial"/>
        </w:rPr>
        <w:br w:type="page"/>
      </w:r>
    </w:p>
    <w:p w14:paraId="4294A670" w14:textId="39BF6205" w:rsidR="00515533" w:rsidRDefault="00515533" w:rsidP="000B7191">
      <w:pPr>
        <w:pStyle w:val="Heading1"/>
      </w:pPr>
      <w:bookmarkStart w:id="1" w:name="_Toc476749694"/>
      <w:r>
        <w:lastRenderedPageBreak/>
        <w:t>Overview</w:t>
      </w:r>
      <w:bookmarkEnd w:id="1"/>
    </w:p>
    <w:p w14:paraId="5BC1ED74" w14:textId="77777777" w:rsidR="00515533" w:rsidRDefault="00515533" w:rsidP="00515533"/>
    <w:p w14:paraId="70DB7097" w14:textId="77777777" w:rsidR="005145DD" w:rsidRDefault="005145DD"/>
    <w:p w14:paraId="2D7B5063" w14:textId="77777777" w:rsidR="005145DD" w:rsidRDefault="005145DD"/>
    <w:p w14:paraId="6F536611" w14:textId="77777777" w:rsidR="005145DD" w:rsidRDefault="005145DD">
      <w:r>
        <w:br w:type="page"/>
      </w:r>
    </w:p>
    <w:p w14:paraId="7D7ED227" w14:textId="509B4282" w:rsidR="00515533" w:rsidRDefault="005145DD" w:rsidP="005145DD">
      <w:pPr>
        <w:pStyle w:val="Heading1"/>
      </w:pPr>
      <w:bookmarkStart w:id="2" w:name="_Toc476749695"/>
      <w:r>
        <w:lastRenderedPageBreak/>
        <w:t>Collaborators and Other Important People</w:t>
      </w:r>
      <w:bookmarkEnd w:id="2"/>
      <w:r w:rsidR="00515533">
        <w:br w:type="page"/>
      </w:r>
    </w:p>
    <w:p w14:paraId="7E201C59" w14:textId="322C69BD" w:rsidR="00515533" w:rsidRDefault="00465B31" w:rsidP="00515533">
      <w:pPr>
        <w:pStyle w:val="Heading1"/>
      </w:pPr>
      <w:bookmarkStart w:id="3" w:name="_Toc476749696"/>
      <w:r>
        <w:lastRenderedPageBreak/>
        <w:t xml:space="preserve">Summary of </w:t>
      </w:r>
      <w:r w:rsidR="00515533">
        <w:t>Measures</w:t>
      </w:r>
      <w:bookmarkEnd w:id="3"/>
    </w:p>
    <w:p w14:paraId="48C483DE" w14:textId="291C79DC" w:rsidR="00AA65A6" w:rsidRPr="00AA65A6" w:rsidRDefault="005803AF" w:rsidP="00AA65A6">
      <w:pPr>
        <w:rPr>
          <w:rFonts w:ascii="Arial" w:eastAsia="Times New Roman" w:hAnsi="Arial" w:cs="Arial"/>
          <w:b/>
        </w:rPr>
      </w:pPr>
      <w:r>
        <w:br/>
      </w:r>
      <w:r w:rsidR="00AA65A6" w:rsidRPr="00AA65A6">
        <w:rPr>
          <w:rFonts w:ascii="Arial" w:eastAsia="Times New Roman" w:hAnsi="Arial" w:cs="Arial"/>
          <w:b/>
        </w:rPr>
        <w:t xml:space="preserve">Screening Session </w:t>
      </w:r>
    </w:p>
    <w:p w14:paraId="0A5A500C" w14:textId="1293D645"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Demographics </w:t>
      </w:r>
    </w:p>
    <w:p w14:paraId="45BD8E43" w14:textId="647A3A2D"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Alcohol Use History </w:t>
      </w:r>
    </w:p>
    <w:p w14:paraId="14077922" w14:textId="3AB8A056"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DSM-5 Checklist </w:t>
      </w:r>
    </w:p>
    <w:p w14:paraId="7DBECA31" w14:textId="766E0D7A"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Young Adult Alcohol Problems Test </w:t>
      </w:r>
    </w:p>
    <w:p w14:paraId="1B5FA686" w14:textId="3AD8B336"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WHO-The Alcohol, Smoking and Substance Involvement Screening Test </w:t>
      </w:r>
    </w:p>
    <w:p w14:paraId="3F842BBC" w14:textId="78564C6B"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Symptom Checklist-90-Revised </w:t>
      </w:r>
    </w:p>
    <w:p w14:paraId="4C8EA8F5" w14:textId="3708E732"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Intolerance of Uncertainty Scale </w:t>
      </w:r>
    </w:p>
    <w:p w14:paraId="17F49ACB" w14:textId="47B18598"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Anxiety Sensitivity Index </w:t>
      </w:r>
    </w:p>
    <w:p w14:paraId="1DE324C8" w14:textId="087835DD"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Distress Tolerance Questionnaire </w:t>
      </w:r>
    </w:p>
    <w:p w14:paraId="2E06C7A0" w14:textId="1421F4BE"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McMaster Family Assessment Device </w:t>
      </w:r>
    </w:p>
    <w:p w14:paraId="1037EDD3" w14:textId="77777777" w:rsidR="005803AF"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Multidimensional Personality Questionnaire Brief Form </w:t>
      </w:r>
    </w:p>
    <w:p w14:paraId="76C835C1" w14:textId="77777777" w:rsidR="005803AF" w:rsidRDefault="005803AF" w:rsidP="005803AF">
      <w:pPr>
        <w:rPr>
          <w:rFonts w:ascii="Arial" w:eastAsia="Times New Roman" w:hAnsi="Arial" w:cs="Arial"/>
          <w:b/>
        </w:rPr>
      </w:pPr>
    </w:p>
    <w:p w14:paraId="403EE08B" w14:textId="2C3E8D87" w:rsidR="00974B0C" w:rsidRPr="005803AF" w:rsidRDefault="00974B0C" w:rsidP="005803AF">
      <w:pPr>
        <w:rPr>
          <w:rFonts w:ascii="Arial" w:eastAsia="Times New Roman" w:hAnsi="Arial" w:cs="Arial"/>
        </w:rPr>
      </w:pPr>
      <w:r w:rsidRPr="005803AF">
        <w:rPr>
          <w:rFonts w:ascii="Arial" w:eastAsia="Times New Roman" w:hAnsi="Arial" w:cs="Arial"/>
          <w:b/>
        </w:rPr>
        <w:t xml:space="preserve">Intake </w:t>
      </w:r>
    </w:p>
    <w:p w14:paraId="4738F95B" w14:textId="15B929E5" w:rsidR="00974B0C" w:rsidRPr="00AA65A6" w:rsidRDefault="00974B0C" w:rsidP="00974B0C">
      <w:pPr>
        <w:pStyle w:val="ListParagraph"/>
        <w:numPr>
          <w:ilvl w:val="0"/>
          <w:numId w:val="21"/>
        </w:numPr>
        <w:rPr>
          <w:rFonts w:ascii="Arial" w:hAnsi="Arial" w:cs="Arial"/>
        </w:rPr>
      </w:pPr>
      <w:r w:rsidRPr="00AA65A6">
        <w:rPr>
          <w:rFonts w:ascii="Arial" w:eastAsia="Times New Roman" w:hAnsi="Arial" w:cs="Arial"/>
        </w:rPr>
        <w:t>Recovery Environment</w:t>
      </w:r>
      <w:r w:rsidR="00AA65A6" w:rsidRPr="00AA65A6">
        <w:rPr>
          <w:rFonts w:ascii="Arial" w:eastAsia="Times New Roman" w:hAnsi="Arial" w:cs="Arial"/>
        </w:rPr>
        <w:t xml:space="preserve"> Interview</w:t>
      </w:r>
    </w:p>
    <w:p w14:paraId="6FC2EF1F" w14:textId="484FEEE9"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Penn Alcohol Craving Scale </w:t>
      </w:r>
    </w:p>
    <w:p w14:paraId="245C7B03" w14:textId="236506E6"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Alcohol Abstinence Self-Efficacy Scale </w:t>
      </w:r>
    </w:p>
    <w:p w14:paraId="0AE7FA95" w14:textId="7125677C"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Monthly Addiction Monitor</w:t>
      </w:r>
      <w:r w:rsidRPr="00AA65A6">
        <w:rPr>
          <w:rFonts w:ascii="Arial" w:eastAsia="Times New Roman" w:hAnsi="Arial" w:cs="Arial"/>
          <w:color w:val="FF0000"/>
        </w:rPr>
        <w:t xml:space="preserve"> </w:t>
      </w:r>
    </w:p>
    <w:p w14:paraId="0084ED77" w14:textId="7BC0D911"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Depression Anxiety Stress Scale-21 </w:t>
      </w:r>
    </w:p>
    <w:p w14:paraId="06969EB7" w14:textId="28F8C91C"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Perceived Stress Scale </w:t>
      </w:r>
    </w:p>
    <w:p w14:paraId="5B537399" w14:textId="612AD0D6"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Quality of Life Questions </w:t>
      </w:r>
    </w:p>
    <w:p w14:paraId="2B86A4DC" w14:textId="7FD5FEF4" w:rsidR="00974B0C" w:rsidRPr="00AA65A6"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Dyadic Adjustment Scale </w:t>
      </w:r>
    </w:p>
    <w:p w14:paraId="73E5307E" w14:textId="77777777" w:rsidR="005803AF" w:rsidRDefault="00974B0C" w:rsidP="00974B0C">
      <w:pPr>
        <w:pStyle w:val="ListParagraph"/>
        <w:numPr>
          <w:ilvl w:val="0"/>
          <w:numId w:val="21"/>
        </w:numPr>
        <w:rPr>
          <w:rFonts w:ascii="Arial" w:eastAsia="Times New Roman" w:hAnsi="Arial" w:cs="Arial"/>
        </w:rPr>
      </w:pPr>
      <w:r w:rsidRPr="00AA65A6">
        <w:rPr>
          <w:rFonts w:ascii="Arial" w:eastAsia="Times New Roman" w:hAnsi="Arial" w:cs="Arial"/>
        </w:rPr>
        <w:t xml:space="preserve">Multidimensional Scale of Perceived Social Support </w:t>
      </w:r>
    </w:p>
    <w:p w14:paraId="64C5B408" w14:textId="77777777" w:rsidR="005803AF" w:rsidRDefault="005803AF" w:rsidP="005803AF">
      <w:pPr>
        <w:rPr>
          <w:rFonts w:ascii="Arial" w:eastAsia="Times New Roman" w:hAnsi="Arial" w:cs="Arial"/>
          <w:b/>
        </w:rPr>
      </w:pPr>
    </w:p>
    <w:p w14:paraId="4B8027F3" w14:textId="728EA10F" w:rsidR="00974B0C" w:rsidRPr="005803AF" w:rsidRDefault="00974B0C" w:rsidP="005803AF">
      <w:pPr>
        <w:rPr>
          <w:rFonts w:ascii="Arial" w:eastAsia="Times New Roman" w:hAnsi="Arial" w:cs="Arial"/>
        </w:rPr>
      </w:pPr>
      <w:r w:rsidRPr="005803AF">
        <w:rPr>
          <w:rFonts w:ascii="Arial" w:eastAsia="Times New Roman" w:hAnsi="Arial" w:cs="Arial"/>
          <w:b/>
        </w:rPr>
        <w:t>Follow-up visit #1</w:t>
      </w:r>
    </w:p>
    <w:p w14:paraId="0E897FFB" w14:textId="7877F7C9" w:rsidR="00974B0C" w:rsidRPr="00AA65A6" w:rsidRDefault="00AA65A6" w:rsidP="00974B0C">
      <w:pPr>
        <w:pStyle w:val="ListParagraph"/>
        <w:numPr>
          <w:ilvl w:val="0"/>
          <w:numId w:val="20"/>
        </w:numPr>
        <w:rPr>
          <w:rFonts w:ascii="Arial" w:eastAsia="Times New Roman" w:hAnsi="Arial" w:cs="Arial"/>
        </w:rPr>
      </w:pPr>
      <w:r w:rsidRPr="00AA65A6">
        <w:rPr>
          <w:rFonts w:ascii="Arial" w:eastAsia="Times New Roman" w:hAnsi="Arial" w:cs="Arial"/>
        </w:rPr>
        <w:t>Recovery Environment Interview-Check for Updates</w:t>
      </w:r>
    </w:p>
    <w:p w14:paraId="4BFF6679" w14:textId="3FA7849F"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Penn Alcohol Craving Scale </w:t>
      </w:r>
    </w:p>
    <w:p w14:paraId="200B02D4" w14:textId="5A3C8131"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Alcohol Abstinence Self-Efficacy Scale </w:t>
      </w:r>
    </w:p>
    <w:p w14:paraId="617854CF" w14:textId="2F00E4DB"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Monthly Addiction Monitor</w:t>
      </w:r>
      <w:r w:rsidRPr="00AA65A6">
        <w:rPr>
          <w:rFonts w:ascii="Arial" w:eastAsia="Times New Roman" w:hAnsi="Arial" w:cs="Arial"/>
          <w:color w:val="FF0000"/>
        </w:rPr>
        <w:t xml:space="preserve"> </w:t>
      </w:r>
    </w:p>
    <w:p w14:paraId="605A6236" w14:textId="3592271A"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WHO-The Alcohol, Smoking and Substance Involvement Screening Test </w:t>
      </w:r>
    </w:p>
    <w:p w14:paraId="0676A9BB" w14:textId="0EE160FA"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Depression Anxiety Stress Scale-21 </w:t>
      </w:r>
    </w:p>
    <w:p w14:paraId="115A24EE" w14:textId="77777777"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Perceived Stress Scale</w:t>
      </w:r>
    </w:p>
    <w:p w14:paraId="4A478891" w14:textId="5FFEE20B"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Quality of Life Questions </w:t>
      </w:r>
    </w:p>
    <w:p w14:paraId="354EEECE" w14:textId="396850CC"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Dyadic Adjustment Scale </w:t>
      </w:r>
    </w:p>
    <w:p w14:paraId="302C1D4B" w14:textId="489A5CED"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Multidimensional Scale of Perceived Social Support </w:t>
      </w:r>
    </w:p>
    <w:p w14:paraId="276C9286" w14:textId="5535DB05"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Burden measure</w:t>
      </w:r>
    </w:p>
    <w:p w14:paraId="395232FD" w14:textId="77777777" w:rsidR="005803AF" w:rsidRPr="00465B31" w:rsidRDefault="005803AF" w:rsidP="00465B31">
      <w:pPr>
        <w:rPr>
          <w:rFonts w:ascii="Arial" w:eastAsia="Times New Roman" w:hAnsi="Arial" w:cs="Arial"/>
          <w:b/>
        </w:rPr>
      </w:pPr>
    </w:p>
    <w:p w14:paraId="1D8AD755" w14:textId="73B7F589" w:rsidR="00974B0C" w:rsidRPr="00AA65A6" w:rsidRDefault="00974B0C" w:rsidP="00974B0C">
      <w:pPr>
        <w:rPr>
          <w:rFonts w:ascii="Arial" w:eastAsia="Times New Roman" w:hAnsi="Arial" w:cs="Arial"/>
          <w:b/>
        </w:rPr>
      </w:pPr>
      <w:r w:rsidRPr="00AA65A6">
        <w:rPr>
          <w:rFonts w:ascii="Arial" w:eastAsia="Times New Roman" w:hAnsi="Arial" w:cs="Arial"/>
          <w:b/>
        </w:rPr>
        <w:t>Follow-up visit #2</w:t>
      </w:r>
    </w:p>
    <w:p w14:paraId="5723034E" w14:textId="5DC9A142" w:rsidR="00974B0C" w:rsidRPr="00AA65A6" w:rsidRDefault="00AA65A6" w:rsidP="00AA65A6">
      <w:pPr>
        <w:pStyle w:val="ListParagraph"/>
        <w:numPr>
          <w:ilvl w:val="0"/>
          <w:numId w:val="20"/>
        </w:numPr>
        <w:rPr>
          <w:rFonts w:ascii="Arial" w:eastAsia="Times New Roman" w:hAnsi="Arial" w:cs="Arial"/>
        </w:rPr>
      </w:pPr>
      <w:r w:rsidRPr="00AA65A6">
        <w:rPr>
          <w:rFonts w:ascii="Arial" w:eastAsia="Times New Roman" w:hAnsi="Arial" w:cs="Arial"/>
        </w:rPr>
        <w:t>Recovery Environment Interview-Check for Updates</w:t>
      </w:r>
    </w:p>
    <w:p w14:paraId="7542AE82" w14:textId="55AEF1D9"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Penn Alcohol Craving Scale </w:t>
      </w:r>
    </w:p>
    <w:p w14:paraId="1A2DB601" w14:textId="154338F0"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Alcohol Abstinence Self-Efficacy Scale </w:t>
      </w:r>
    </w:p>
    <w:p w14:paraId="66ABF2BE" w14:textId="68DD5B48"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Monthly Addiction Monitor</w:t>
      </w:r>
      <w:r w:rsidRPr="00AA65A6">
        <w:rPr>
          <w:rFonts w:ascii="Arial" w:eastAsia="Times New Roman" w:hAnsi="Arial" w:cs="Arial"/>
          <w:color w:val="FF0000"/>
        </w:rPr>
        <w:t xml:space="preserve"> </w:t>
      </w:r>
    </w:p>
    <w:p w14:paraId="6D8C4D92" w14:textId="7B20516B"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WHO-The Alcohol, Smoking and Substance Involvement Screening Test </w:t>
      </w:r>
    </w:p>
    <w:p w14:paraId="3A88BF1E" w14:textId="1C787A80"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Depression Anxiety Stress Scale-21 </w:t>
      </w:r>
    </w:p>
    <w:p w14:paraId="2B18BD16" w14:textId="010D0842"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lastRenderedPageBreak/>
        <w:t xml:space="preserve">Perceived Stress Scale </w:t>
      </w:r>
    </w:p>
    <w:p w14:paraId="6F1AD100" w14:textId="57FEEC5F"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Quality of Life Questions </w:t>
      </w:r>
    </w:p>
    <w:p w14:paraId="72D0EF4C" w14:textId="616B001A"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Dyadic Adjustment Scale </w:t>
      </w:r>
    </w:p>
    <w:p w14:paraId="54793204" w14:textId="3679F932" w:rsidR="00974B0C" w:rsidRPr="00AA65A6" w:rsidRDefault="00974B0C" w:rsidP="00974B0C">
      <w:pPr>
        <w:pStyle w:val="ListParagraph"/>
        <w:numPr>
          <w:ilvl w:val="0"/>
          <w:numId w:val="20"/>
        </w:numPr>
        <w:rPr>
          <w:rFonts w:ascii="Arial" w:eastAsia="Times New Roman" w:hAnsi="Arial" w:cs="Arial"/>
        </w:rPr>
      </w:pPr>
      <w:r w:rsidRPr="00AA65A6">
        <w:rPr>
          <w:rFonts w:ascii="Arial" w:eastAsia="Times New Roman" w:hAnsi="Arial" w:cs="Arial"/>
        </w:rPr>
        <w:t xml:space="preserve">Multidimensional Scale of Perceived Social Support </w:t>
      </w:r>
    </w:p>
    <w:p w14:paraId="4880A396" w14:textId="22A8C4FC" w:rsidR="00974B0C" w:rsidRPr="00AA65A6" w:rsidRDefault="00974B0C" w:rsidP="00974B0C">
      <w:pPr>
        <w:pStyle w:val="ListParagraph"/>
        <w:numPr>
          <w:ilvl w:val="0"/>
          <w:numId w:val="20"/>
        </w:numPr>
        <w:rPr>
          <w:rFonts w:ascii="Arial" w:hAnsi="Arial" w:cs="Arial"/>
        </w:rPr>
      </w:pPr>
      <w:r w:rsidRPr="00AA65A6">
        <w:rPr>
          <w:rFonts w:ascii="Arial" w:eastAsia="Times New Roman" w:hAnsi="Arial" w:cs="Arial"/>
        </w:rPr>
        <w:t xml:space="preserve">Burden measure </w:t>
      </w:r>
    </w:p>
    <w:p w14:paraId="38002A94" w14:textId="3E0D0628" w:rsidR="00974B0C" w:rsidRPr="00AA65A6" w:rsidRDefault="00AA65A6" w:rsidP="00974B0C">
      <w:pPr>
        <w:rPr>
          <w:rFonts w:ascii="Arial" w:eastAsia="Times New Roman" w:hAnsi="Arial" w:cs="Arial"/>
          <w:b/>
        </w:rPr>
      </w:pPr>
      <w:r w:rsidRPr="00AA65A6">
        <w:rPr>
          <w:rFonts w:ascii="Arial" w:eastAsia="Times New Roman" w:hAnsi="Arial" w:cs="Arial"/>
          <w:b/>
        </w:rPr>
        <w:br/>
      </w:r>
      <w:r w:rsidR="00974B0C" w:rsidRPr="00AA65A6">
        <w:rPr>
          <w:rFonts w:ascii="Arial" w:eastAsia="Times New Roman" w:hAnsi="Arial" w:cs="Arial"/>
          <w:b/>
        </w:rPr>
        <w:t>Final visit #3</w:t>
      </w:r>
    </w:p>
    <w:p w14:paraId="330B8F42" w14:textId="5F2A657F" w:rsidR="00970A85" w:rsidRPr="00C9513B" w:rsidRDefault="00970A85" w:rsidP="00970A85">
      <w:pPr>
        <w:pStyle w:val="ListParagraph"/>
        <w:numPr>
          <w:ilvl w:val="0"/>
          <w:numId w:val="20"/>
        </w:numPr>
        <w:rPr>
          <w:rFonts w:ascii="Arial" w:eastAsia="Times New Roman" w:hAnsi="Arial" w:cs="Arial"/>
        </w:rPr>
      </w:pPr>
      <w:r w:rsidRPr="00AA65A6">
        <w:rPr>
          <w:rFonts w:ascii="Arial" w:eastAsia="Times New Roman" w:hAnsi="Arial" w:cs="Arial"/>
        </w:rPr>
        <w:t>Recovery Environment Interview-Check for Updates</w:t>
      </w:r>
      <w:r w:rsidR="00C6106B">
        <w:rPr>
          <w:rFonts w:ascii="Arial" w:eastAsia="Times New Roman" w:hAnsi="Arial" w:cs="Arial"/>
        </w:rPr>
        <w:t xml:space="preserve"> (Unreported Contacts and Locations Only)</w:t>
      </w:r>
    </w:p>
    <w:p w14:paraId="796E3718" w14:textId="454995FB" w:rsidR="00974B0C" w:rsidRPr="00970A85" w:rsidRDefault="00974B0C" w:rsidP="00970A85">
      <w:pPr>
        <w:pStyle w:val="ListParagraph"/>
        <w:numPr>
          <w:ilvl w:val="0"/>
          <w:numId w:val="20"/>
        </w:numPr>
        <w:rPr>
          <w:rFonts w:ascii="Arial" w:eastAsia="Times New Roman" w:hAnsi="Arial" w:cs="Arial"/>
        </w:rPr>
      </w:pPr>
      <w:r w:rsidRPr="00970A85">
        <w:rPr>
          <w:rFonts w:ascii="Arial" w:eastAsia="Times New Roman" w:hAnsi="Arial" w:cs="Arial"/>
        </w:rPr>
        <w:t xml:space="preserve">Burden Measure </w:t>
      </w:r>
    </w:p>
    <w:p w14:paraId="55D3573E" w14:textId="77777777" w:rsidR="005803AF" w:rsidRDefault="005803AF" w:rsidP="00974B0C">
      <w:pPr>
        <w:rPr>
          <w:rFonts w:ascii="Arial" w:eastAsia="Times New Roman" w:hAnsi="Arial" w:cs="Arial"/>
          <w:b/>
        </w:rPr>
      </w:pPr>
    </w:p>
    <w:p w14:paraId="34F260FE" w14:textId="639492DF" w:rsidR="00974B0C" w:rsidRDefault="00974B0C" w:rsidP="00974B0C">
      <w:pPr>
        <w:rPr>
          <w:rFonts w:ascii="Arial" w:eastAsia="Times New Roman" w:hAnsi="Arial" w:cs="Arial"/>
          <w:b/>
        </w:rPr>
      </w:pPr>
      <w:r w:rsidRPr="00AA65A6">
        <w:rPr>
          <w:rFonts w:ascii="Arial" w:eastAsia="Times New Roman" w:hAnsi="Arial" w:cs="Arial"/>
          <w:b/>
        </w:rPr>
        <w:t xml:space="preserve">Real-time Data </w:t>
      </w:r>
    </w:p>
    <w:p w14:paraId="517FAFD0" w14:textId="3471F909" w:rsidR="00974B0C" w:rsidRPr="00AA65A6" w:rsidRDefault="00974B0C" w:rsidP="00974B0C">
      <w:pPr>
        <w:pStyle w:val="ListParagraph"/>
        <w:numPr>
          <w:ilvl w:val="0"/>
          <w:numId w:val="22"/>
        </w:numPr>
        <w:rPr>
          <w:rFonts w:ascii="Arial" w:eastAsia="Times New Roman" w:hAnsi="Arial" w:cs="Arial"/>
        </w:rPr>
      </w:pPr>
      <w:r w:rsidRPr="00AA65A6">
        <w:rPr>
          <w:rFonts w:ascii="Arial" w:eastAsia="Times New Roman" w:hAnsi="Arial" w:cs="Arial"/>
        </w:rPr>
        <w:t xml:space="preserve">Morning Daily Ecological Momentary Assessment Survey </w:t>
      </w:r>
    </w:p>
    <w:p w14:paraId="2A88999A" w14:textId="5C29E558" w:rsidR="00974B0C" w:rsidRPr="00AA65A6" w:rsidRDefault="00974B0C" w:rsidP="00974B0C">
      <w:pPr>
        <w:pStyle w:val="ListParagraph"/>
        <w:numPr>
          <w:ilvl w:val="0"/>
          <w:numId w:val="22"/>
        </w:numPr>
        <w:rPr>
          <w:rFonts w:ascii="Arial" w:eastAsia="Times New Roman" w:hAnsi="Arial" w:cs="Arial"/>
        </w:rPr>
      </w:pPr>
      <w:r w:rsidRPr="00AA65A6">
        <w:rPr>
          <w:rFonts w:ascii="Arial" w:eastAsia="Times New Roman" w:hAnsi="Arial" w:cs="Arial"/>
        </w:rPr>
        <w:t xml:space="preserve">3x Daily Ecological Momentary Assessment Survey </w:t>
      </w:r>
    </w:p>
    <w:p w14:paraId="55797705" w14:textId="136BA6C3" w:rsidR="00974B0C" w:rsidRDefault="00AA4D19" w:rsidP="00974B0C">
      <w:pPr>
        <w:pStyle w:val="ListParagraph"/>
        <w:numPr>
          <w:ilvl w:val="0"/>
          <w:numId w:val="22"/>
        </w:numPr>
        <w:rPr>
          <w:rFonts w:ascii="Arial" w:eastAsia="Times New Roman" w:hAnsi="Arial" w:cs="Arial"/>
        </w:rPr>
      </w:pPr>
      <w:r>
        <w:rPr>
          <w:rFonts w:ascii="Arial" w:eastAsia="Times New Roman" w:hAnsi="Arial" w:cs="Arial"/>
        </w:rPr>
        <w:t>1x</w:t>
      </w:r>
      <w:r w:rsidR="00974B0C" w:rsidRPr="00AA65A6">
        <w:rPr>
          <w:rFonts w:ascii="Arial" w:eastAsia="Times New Roman" w:hAnsi="Arial" w:cs="Arial"/>
        </w:rPr>
        <w:t xml:space="preserve"> Daily </w:t>
      </w:r>
      <w:r>
        <w:rPr>
          <w:rFonts w:ascii="Arial" w:eastAsia="Times New Roman" w:hAnsi="Arial" w:cs="Arial"/>
        </w:rPr>
        <w:t xml:space="preserve">15-30 sec. Audio Survey via voice note messaging </w:t>
      </w:r>
    </w:p>
    <w:p w14:paraId="523C4908" w14:textId="77777777" w:rsidR="00B01F52" w:rsidRPr="00AA65A6" w:rsidRDefault="00B01F52" w:rsidP="00B01F52">
      <w:pPr>
        <w:pStyle w:val="ListParagraph"/>
        <w:rPr>
          <w:rFonts w:ascii="Arial" w:eastAsia="Times New Roman" w:hAnsi="Arial" w:cs="Arial"/>
        </w:rPr>
      </w:pPr>
    </w:p>
    <w:p w14:paraId="0792B0DC" w14:textId="77777777" w:rsidR="00974B0C" w:rsidRPr="00AA65A6" w:rsidRDefault="00974B0C" w:rsidP="00974B0C">
      <w:pPr>
        <w:pStyle w:val="ListParagraph"/>
        <w:numPr>
          <w:ilvl w:val="0"/>
          <w:numId w:val="22"/>
        </w:numPr>
        <w:rPr>
          <w:rFonts w:ascii="Arial" w:eastAsia="Times New Roman" w:hAnsi="Arial" w:cs="Arial"/>
        </w:rPr>
      </w:pPr>
      <w:r w:rsidRPr="00AA65A6">
        <w:rPr>
          <w:rFonts w:ascii="Arial" w:eastAsia="Times New Roman" w:hAnsi="Arial" w:cs="Arial"/>
        </w:rPr>
        <w:t>Phone Call Logs (Incoming and Outgoing)</w:t>
      </w:r>
    </w:p>
    <w:p w14:paraId="2197A1B2" w14:textId="77777777" w:rsidR="00974B0C" w:rsidRPr="00AA65A6" w:rsidRDefault="00974B0C" w:rsidP="00974B0C">
      <w:pPr>
        <w:pStyle w:val="ListParagraph"/>
        <w:numPr>
          <w:ilvl w:val="0"/>
          <w:numId w:val="22"/>
        </w:numPr>
        <w:rPr>
          <w:rFonts w:ascii="Arial" w:eastAsia="Times New Roman" w:hAnsi="Arial" w:cs="Arial"/>
        </w:rPr>
      </w:pPr>
      <w:r w:rsidRPr="00AA65A6">
        <w:rPr>
          <w:rFonts w:ascii="Arial" w:eastAsia="Times New Roman" w:hAnsi="Arial" w:cs="Arial"/>
        </w:rPr>
        <w:t>Text Message Logs (Incoming and Outgoing)</w:t>
      </w:r>
    </w:p>
    <w:p w14:paraId="5122DEDD" w14:textId="6DCAA141" w:rsidR="00974B0C" w:rsidRDefault="00974B0C" w:rsidP="00974B0C">
      <w:pPr>
        <w:pStyle w:val="ListParagraph"/>
        <w:numPr>
          <w:ilvl w:val="0"/>
          <w:numId w:val="22"/>
        </w:numPr>
        <w:rPr>
          <w:rFonts w:ascii="Arial" w:eastAsia="Times New Roman" w:hAnsi="Arial" w:cs="Arial"/>
        </w:rPr>
      </w:pPr>
      <w:r w:rsidRPr="00AA65A6">
        <w:rPr>
          <w:rFonts w:ascii="Arial" w:eastAsia="Times New Roman" w:hAnsi="Arial" w:cs="Arial"/>
        </w:rPr>
        <w:t>Text Message Content (Incoming and Outgoing)</w:t>
      </w:r>
    </w:p>
    <w:p w14:paraId="1199234B" w14:textId="77777777" w:rsidR="00B01F52" w:rsidRDefault="00B01F52" w:rsidP="00B01F52">
      <w:pPr>
        <w:pStyle w:val="ListParagraph"/>
        <w:rPr>
          <w:rFonts w:ascii="Arial" w:eastAsia="Times New Roman" w:hAnsi="Arial" w:cs="Arial"/>
        </w:rPr>
      </w:pPr>
    </w:p>
    <w:p w14:paraId="0B399502" w14:textId="3362212F" w:rsidR="00B01F52" w:rsidRPr="00B01F52" w:rsidRDefault="00AA4D19" w:rsidP="00B01F52">
      <w:pPr>
        <w:pStyle w:val="ListParagraph"/>
        <w:numPr>
          <w:ilvl w:val="0"/>
          <w:numId w:val="22"/>
        </w:numPr>
        <w:rPr>
          <w:rFonts w:ascii="Arial" w:eastAsia="Times New Roman" w:hAnsi="Arial" w:cs="Arial"/>
        </w:rPr>
      </w:pPr>
      <w:r w:rsidRPr="00AA65A6">
        <w:rPr>
          <w:rFonts w:ascii="Arial" w:eastAsia="Times New Roman" w:hAnsi="Arial" w:cs="Arial"/>
        </w:rPr>
        <w:t>GPS Location</w:t>
      </w:r>
      <w:r>
        <w:rPr>
          <w:rFonts w:ascii="Arial" w:eastAsia="Times New Roman" w:hAnsi="Arial" w:cs="Arial"/>
        </w:rPr>
        <w:t xml:space="preserve"> via MOVES Activity Diary </w:t>
      </w:r>
      <w:r w:rsidR="00B01F52">
        <w:rPr>
          <w:rFonts w:ascii="Arial" w:eastAsia="Times New Roman" w:hAnsi="Arial" w:cs="Arial"/>
        </w:rPr>
        <w:t>Smartphone Application</w:t>
      </w:r>
    </w:p>
    <w:p w14:paraId="5B1B6B54" w14:textId="2D7FF3A4" w:rsidR="00AA4D19" w:rsidRPr="00B01F52" w:rsidRDefault="00B01F52" w:rsidP="00B01F52">
      <w:pPr>
        <w:pStyle w:val="ListParagraph"/>
        <w:numPr>
          <w:ilvl w:val="0"/>
          <w:numId w:val="22"/>
        </w:numPr>
        <w:rPr>
          <w:rFonts w:ascii="Arial" w:eastAsia="Times New Roman" w:hAnsi="Arial" w:cs="Arial"/>
        </w:rPr>
      </w:pPr>
      <w:r w:rsidRPr="00B01F52">
        <w:rPr>
          <w:rFonts w:ascii="Arial" w:eastAsia="Times New Roman" w:hAnsi="Arial" w:cs="Arial"/>
        </w:rPr>
        <w:t xml:space="preserve">Sleep Quality via Beddit 3 Sleep Tracker </w:t>
      </w:r>
      <w:r w:rsidRPr="00B01F52">
        <w:rPr>
          <w:rFonts w:ascii="Arial" w:eastAsia="Times New Roman" w:hAnsi="Arial" w:cs="Arial"/>
        </w:rPr>
        <w:br/>
      </w:r>
    </w:p>
    <w:p w14:paraId="41CC9CC7" w14:textId="006BFC89" w:rsidR="00974B0C" w:rsidRPr="00FE54B3" w:rsidRDefault="00974B0C" w:rsidP="00FE54B3">
      <w:pPr>
        <w:pStyle w:val="ListParagraph"/>
        <w:numPr>
          <w:ilvl w:val="0"/>
          <w:numId w:val="22"/>
        </w:numPr>
        <w:rPr>
          <w:rFonts w:ascii="Arial" w:eastAsia="Times New Roman" w:hAnsi="Arial" w:cs="Arial"/>
        </w:rPr>
      </w:pPr>
      <w:r w:rsidRPr="00AA65A6">
        <w:rPr>
          <w:rFonts w:ascii="Arial" w:eastAsia="Times New Roman" w:hAnsi="Arial" w:cs="Arial"/>
        </w:rPr>
        <w:t>Movement (Accelerometer)</w:t>
      </w:r>
      <w:r w:rsidR="00FE54B3">
        <w:rPr>
          <w:rFonts w:ascii="Arial" w:eastAsia="Times New Roman" w:hAnsi="Arial" w:cs="Arial"/>
        </w:rPr>
        <w:t xml:space="preserve"> via Empatica</w:t>
      </w:r>
      <w:r w:rsidR="00B14F6B">
        <w:rPr>
          <w:rFonts w:ascii="Arial" w:eastAsia="Times New Roman" w:hAnsi="Arial" w:cs="Arial"/>
        </w:rPr>
        <w:t xml:space="preserve"> </w:t>
      </w:r>
      <w:r w:rsidR="00AA4D19">
        <w:rPr>
          <w:rFonts w:ascii="Arial" w:eastAsia="Times New Roman" w:hAnsi="Arial" w:cs="Arial"/>
        </w:rPr>
        <w:t>MOVES Activity Diary</w:t>
      </w:r>
      <w:r w:rsidR="0052060C">
        <w:rPr>
          <w:rFonts w:ascii="Arial" w:eastAsia="Times New Roman" w:hAnsi="Arial" w:cs="Arial"/>
        </w:rPr>
        <w:t xml:space="preserve"> Smartphone</w:t>
      </w:r>
      <w:r w:rsidR="00AA4D19">
        <w:rPr>
          <w:rFonts w:ascii="Arial" w:eastAsia="Times New Roman" w:hAnsi="Arial" w:cs="Arial"/>
        </w:rPr>
        <w:t xml:space="preserve"> Application </w:t>
      </w:r>
    </w:p>
    <w:p w14:paraId="61A7459F" w14:textId="49C3C2AD" w:rsidR="00974B0C" w:rsidRPr="00AA65A6" w:rsidRDefault="00974B0C" w:rsidP="00974B0C">
      <w:pPr>
        <w:pStyle w:val="ListParagraph"/>
        <w:numPr>
          <w:ilvl w:val="0"/>
          <w:numId w:val="22"/>
        </w:numPr>
        <w:rPr>
          <w:rFonts w:ascii="Arial" w:eastAsia="Times New Roman" w:hAnsi="Arial" w:cs="Arial"/>
        </w:rPr>
      </w:pPr>
      <w:r w:rsidRPr="00AA65A6">
        <w:rPr>
          <w:rFonts w:ascii="Arial" w:eastAsia="Times New Roman" w:hAnsi="Arial" w:cs="Arial"/>
        </w:rPr>
        <w:t>Heart Rate</w:t>
      </w:r>
      <w:r w:rsidR="00FE54B3">
        <w:rPr>
          <w:rFonts w:ascii="Arial" w:eastAsia="Times New Roman" w:hAnsi="Arial" w:cs="Arial"/>
        </w:rPr>
        <w:t xml:space="preserve"> via </w:t>
      </w:r>
      <w:r w:rsidR="00B14F6B">
        <w:rPr>
          <w:rFonts w:ascii="Arial" w:eastAsia="Times New Roman" w:hAnsi="Arial" w:cs="Arial"/>
        </w:rPr>
        <w:t>Beddit Sleep Sensor</w:t>
      </w:r>
    </w:p>
    <w:p w14:paraId="132AB913" w14:textId="77777777" w:rsidR="00515533" w:rsidRDefault="00515533">
      <w:pPr>
        <w:rPr>
          <w:rFonts w:asciiTheme="majorHAnsi" w:eastAsiaTheme="majorEastAsia" w:hAnsiTheme="majorHAnsi" w:cstheme="majorBidi"/>
          <w:color w:val="2E74B5" w:themeColor="accent1" w:themeShade="BF"/>
          <w:sz w:val="32"/>
          <w:szCs w:val="32"/>
        </w:rPr>
      </w:pPr>
      <w:r>
        <w:br w:type="page"/>
      </w:r>
    </w:p>
    <w:p w14:paraId="24E26B6B" w14:textId="055118A2" w:rsidR="00294FE9" w:rsidRPr="000B7191" w:rsidRDefault="00294FE9" w:rsidP="000B7191">
      <w:pPr>
        <w:pStyle w:val="Heading1"/>
      </w:pPr>
      <w:bookmarkStart w:id="4" w:name="_Toc476749697"/>
      <w:r w:rsidRPr="000B7191">
        <w:lastRenderedPageBreak/>
        <w:t>Inclusion/Exclusion Criteria</w:t>
      </w:r>
      <w:bookmarkEnd w:id="4"/>
    </w:p>
    <w:p w14:paraId="34620921" w14:textId="77777777" w:rsidR="000D4345" w:rsidRPr="000D4345" w:rsidRDefault="000D4345" w:rsidP="000D4345">
      <w:pPr>
        <w:pStyle w:val="ListParagraph"/>
        <w:numPr>
          <w:ilvl w:val="0"/>
          <w:numId w:val="18"/>
        </w:numPr>
        <w:spacing w:line="240" w:lineRule="auto"/>
        <w:rPr>
          <w:rFonts w:ascii="Arial" w:hAnsi="Arial" w:cs="Arial"/>
          <w:b/>
          <w:u w:val="single"/>
        </w:rPr>
      </w:pPr>
      <w:r w:rsidRPr="000D4345">
        <w:rPr>
          <w:rFonts w:ascii="Arial" w:hAnsi="Arial" w:cs="Arial"/>
        </w:rPr>
        <w:t>18 or older</w:t>
      </w:r>
    </w:p>
    <w:p w14:paraId="4A67CC8D" w14:textId="77777777" w:rsidR="000D4345" w:rsidRPr="000D4345" w:rsidRDefault="000D4345" w:rsidP="000D4345">
      <w:pPr>
        <w:pStyle w:val="ListParagraph"/>
        <w:numPr>
          <w:ilvl w:val="0"/>
          <w:numId w:val="18"/>
        </w:numPr>
        <w:spacing w:line="240" w:lineRule="auto"/>
        <w:rPr>
          <w:rFonts w:ascii="Arial" w:hAnsi="Arial" w:cs="Arial"/>
          <w:b/>
          <w:u w:val="single"/>
        </w:rPr>
      </w:pPr>
      <w:r w:rsidRPr="000D4345">
        <w:rPr>
          <w:rFonts w:ascii="Arial" w:hAnsi="Arial" w:cs="Arial"/>
        </w:rPr>
        <w:t>Must be able to read and write in English</w:t>
      </w:r>
    </w:p>
    <w:p w14:paraId="2042DE8B" w14:textId="77777777" w:rsidR="00B46E24" w:rsidRPr="00B46E24" w:rsidRDefault="000D4345" w:rsidP="00B46E24">
      <w:pPr>
        <w:pStyle w:val="ListParagraph"/>
        <w:numPr>
          <w:ilvl w:val="0"/>
          <w:numId w:val="18"/>
        </w:numPr>
        <w:spacing w:line="240" w:lineRule="auto"/>
        <w:rPr>
          <w:rFonts w:ascii="Arial" w:hAnsi="Arial" w:cs="Arial"/>
          <w:b/>
          <w:u w:val="single"/>
        </w:rPr>
      </w:pPr>
      <w:r w:rsidRPr="000D4345">
        <w:rPr>
          <w:rFonts w:ascii="Arial" w:hAnsi="Arial" w:cs="Arial"/>
        </w:rPr>
        <w:t>Abstinent from alcohol for at least 1 week and no longer than 2 months</w:t>
      </w:r>
    </w:p>
    <w:p w14:paraId="13441C0C" w14:textId="6096C76C" w:rsidR="000D4345" w:rsidRPr="00B46E24" w:rsidRDefault="000D4345" w:rsidP="00B46E24">
      <w:pPr>
        <w:pStyle w:val="ListParagraph"/>
        <w:numPr>
          <w:ilvl w:val="0"/>
          <w:numId w:val="18"/>
        </w:numPr>
        <w:spacing w:line="240" w:lineRule="auto"/>
        <w:rPr>
          <w:rFonts w:ascii="Arial" w:hAnsi="Arial" w:cs="Arial"/>
          <w:b/>
          <w:u w:val="single"/>
        </w:rPr>
      </w:pPr>
      <w:r w:rsidRPr="00B46E24">
        <w:rPr>
          <w:rFonts w:ascii="Arial" w:hAnsi="Arial" w:cs="Arial"/>
        </w:rPr>
        <w:t>Meet criteria for Alcohol use disorder with at least moderate severity (</w:t>
      </w:r>
      <w:r w:rsidR="00B46E24" w:rsidRPr="00B46E24">
        <w:rPr>
          <w:rFonts w:ascii="Arial" w:hAnsi="Arial" w:cs="Arial"/>
          <w:color w:val="231F20"/>
        </w:rPr>
        <w:t>&gt;</w:t>
      </w:r>
      <w:r w:rsidR="001E02AF">
        <w:rPr>
          <w:rFonts w:ascii="Arial" w:hAnsi="Arial" w:cs="Arial"/>
          <w:color w:val="231F20"/>
        </w:rPr>
        <w:t xml:space="preserve"> </w:t>
      </w:r>
      <w:r w:rsidR="00B46E24" w:rsidRPr="00B46E24">
        <w:rPr>
          <w:rFonts w:ascii="Arial" w:hAnsi="Arial" w:cs="Arial"/>
          <w:color w:val="231F20"/>
        </w:rPr>
        <w:t>4 DSM-5 criteria</w:t>
      </w:r>
      <w:r w:rsidR="001E02AF">
        <w:rPr>
          <w:rFonts w:ascii="Arial" w:hAnsi="Arial" w:cs="Arial"/>
          <w:color w:val="231F20"/>
        </w:rPr>
        <w:t xml:space="preserve"> </w:t>
      </w:r>
      <w:r w:rsidR="00D53913">
        <w:rPr>
          <w:rFonts w:ascii="Arial" w:hAnsi="Arial" w:cs="Arial"/>
          <w:color w:val="231F20"/>
        </w:rPr>
        <w:t>by self-report on DSM-5 Checklist</w:t>
      </w:r>
      <w:r w:rsidR="00D04BD8">
        <w:rPr>
          <w:rFonts w:ascii="Arial" w:hAnsi="Arial" w:cs="Arial"/>
          <w:color w:val="231F20"/>
        </w:rPr>
        <w:t>)</w:t>
      </w:r>
      <w:r w:rsidR="00B46E24" w:rsidRPr="00B46E24">
        <w:rPr>
          <w:rFonts w:ascii="Arial" w:hAnsi="Arial" w:cs="Arial"/>
          <w:color w:val="231F20"/>
        </w:rPr>
        <w:t xml:space="preserve">. This will be confirmed at the screening session.  </w:t>
      </w:r>
    </w:p>
    <w:p w14:paraId="28142D1A" w14:textId="4D0F5759" w:rsidR="000D4345" w:rsidRPr="000D4345" w:rsidRDefault="000D4345" w:rsidP="000D4345">
      <w:pPr>
        <w:pStyle w:val="ListParagraph"/>
        <w:numPr>
          <w:ilvl w:val="0"/>
          <w:numId w:val="18"/>
        </w:numPr>
        <w:spacing w:line="240" w:lineRule="auto"/>
        <w:rPr>
          <w:rFonts w:ascii="Arial" w:hAnsi="Arial" w:cs="Arial"/>
          <w:b/>
          <w:u w:val="single"/>
        </w:rPr>
      </w:pPr>
      <w:r w:rsidRPr="000D4345">
        <w:rPr>
          <w:rFonts w:ascii="Arial" w:hAnsi="Arial" w:cs="Arial"/>
        </w:rPr>
        <w:t>No current severe sy</w:t>
      </w:r>
      <w:r w:rsidR="001E02AF">
        <w:rPr>
          <w:rFonts w:ascii="Arial" w:hAnsi="Arial" w:cs="Arial"/>
        </w:rPr>
        <w:t>mptoms of psychosis</w:t>
      </w:r>
      <w:r w:rsidR="00BE2251">
        <w:rPr>
          <w:rFonts w:ascii="Arial" w:hAnsi="Arial" w:cs="Arial"/>
        </w:rPr>
        <w:t xml:space="preserve"> (</w:t>
      </w:r>
      <w:r w:rsidR="00BE2251" w:rsidRPr="00BE2251">
        <w:rPr>
          <w:rFonts w:ascii="Arial" w:hAnsi="Arial" w:cs="Arial"/>
          <w:u w:val="single"/>
        </w:rPr>
        <w:t>&lt;</w:t>
      </w:r>
      <w:r w:rsidR="00D53913">
        <w:rPr>
          <w:rFonts w:ascii="Arial" w:hAnsi="Arial" w:cs="Arial"/>
        </w:rPr>
        <w:t xml:space="preserve"> 2.24</w:t>
      </w:r>
      <w:r w:rsidR="00BE2251">
        <w:rPr>
          <w:rFonts w:ascii="Arial" w:hAnsi="Arial" w:cs="Arial"/>
        </w:rPr>
        <w:t>)</w:t>
      </w:r>
      <w:r w:rsidR="001E02AF">
        <w:rPr>
          <w:rFonts w:ascii="Arial" w:hAnsi="Arial" w:cs="Arial"/>
        </w:rPr>
        <w:t xml:space="preserve"> or paranoia</w:t>
      </w:r>
      <w:r w:rsidR="00BE2251">
        <w:rPr>
          <w:rFonts w:ascii="Arial" w:hAnsi="Arial" w:cs="Arial"/>
        </w:rPr>
        <w:t xml:space="preserve"> (</w:t>
      </w:r>
      <w:r w:rsidR="00BE2251" w:rsidRPr="00BE2251">
        <w:rPr>
          <w:rFonts w:ascii="Arial" w:hAnsi="Arial" w:cs="Arial"/>
          <w:u w:val="single"/>
        </w:rPr>
        <w:t>&lt;</w:t>
      </w:r>
      <w:r w:rsidR="00D53913">
        <w:rPr>
          <w:rFonts w:ascii="Arial" w:hAnsi="Arial" w:cs="Arial"/>
        </w:rPr>
        <w:t xml:space="preserve"> 2.82</w:t>
      </w:r>
      <w:r w:rsidR="00D04BD8">
        <w:rPr>
          <w:rFonts w:ascii="Arial" w:hAnsi="Arial" w:cs="Arial"/>
        </w:rPr>
        <w:t>)</w:t>
      </w:r>
      <w:r w:rsidR="00BE2251">
        <w:rPr>
          <w:rFonts w:ascii="Arial" w:hAnsi="Arial" w:cs="Arial"/>
        </w:rPr>
        <w:t xml:space="preserve"> confirmed by SCL-90 at screening session</w:t>
      </w:r>
    </w:p>
    <w:p w14:paraId="2C81BCE0" w14:textId="70FE9651" w:rsidR="000D4345" w:rsidRPr="000D4345" w:rsidRDefault="000D4345" w:rsidP="000D4345">
      <w:pPr>
        <w:pStyle w:val="ListParagraph"/>
        <w:numPr>
          <w:ilvl w:val="0"/>
          <w:numId w:val="18"/>
        </w:numPr>
        <w:spacing w:line="240" w:lineRule="auto"/>
        <w:rPr>
          <w:rFonts w:ascii="Arial" w:hAnsi="Arial" w:cs="Arial"/>
          <w:b/>
          <w:u w:val="single"/>
        </w:rPr>
      </w:pPr>
      <w:r>
        <w:rPr>
          <w:rFonts w:ascii="Arial" w:hAnsi="Arial" w:cs="Arial"/>
        </w:rPr>
        <w:t xml:space="preserve">Agree to </w:t>
      </w:r>
      <w:r w:rsidR="00BE2251">
        <w:rPr>
          <w:rFonts w:ascii="Arial" w:hAnsi="Arial" w:cs="Arial"/>
        </w:rPr>
        <w:t>use</w:t>
      </w:r>
      <w:r>
        <w:rPr>
          <w:rFonts w:ascii="Arial" w:hAnsi="Arial" w:cs="Arial"/>
        </w:rPr>
        <w:t xml:space="preserve"> personal smart phone as </w:t>
      </w:r>
      <w:r w:rsidR="00B46E24">
        <w:rPr>
          <w:rFonts w:ascii="Arial" w:hAnsi="Arial" w:cs="Arial"/>
        </w:rPr>
        <w:t xml:space="preserve">their primary phone while enrolled in the study. </w:t>
      </w:r>
    </w:p>
    <w:p w14:paraId="7530E39D" w14:textId="77777777" w:rsidR="00465B31" w:rsidRDefault="00465B31">
      <w:pPr>
        <w:rPr>
          <w:rFonts w:asciiTheme="majorHAnsi" w:eastAsiaTheme="majorEastAsia" w:hAnsiTheme="majorHAnsi" w:cstheme="majorBidi"/>
          <w:color w:val="2E74B5" w:themeColor="accent1" w:themeShade="BF"/>
          <w:sz w:val="32"/>
          <w:szCs w:val="32"/>
        </w:rPr>
      </w:pPr>
      <w:r>
        <w:br w:type="page"/>
      </w:r>
    </w:p>
    <w:p w14:paraId="74F75148" w14:textId="1A381957" w:rsidR="00D318E0" w:rsidRPr="00D318E0" w:rsidRDefault="00D318E0" w:rsidP="00C6039B">
      <w:pPr>
        <w:pStyle w:val="Heading1"/>
      </w:pPr>
      <w:bookmarkStart w:id="5" w:name="_Toc476749698"/>
      <w:r w:rsidRPr="00D318E0">
        <w:lastRenderedPageBreak/>
        <w:t>Raw Data Files and Structure</w:t>
      </w:r>
      <w:bookmarkEnd w:id="5"/>
    </w:p>
    <w:p w14:paraId="61581216" w14:textId="77777777" w:rsidR="00AE2906" w:rsidRDefault="00AE2906" w:rsidP="00BD4ECC">
      <w:pPr>
        <w:rPr>
          <w:rFonts w:ascii="Arial" w:hAnsi="Arial" w:cs="Arial"/>
        </w:rPr>
      </w:pPr>
    </w:p>
    <w:p w14:paraId="363C6FFE" w14:textId="77777777" w:rsidR="00BD4ECC" w:rsidRPr="00BD4ECC" w:rsidRDefault="00BD4ECC" w:rsidP="00BD4ECC">
      <w:pPr>
        <w:rPr>
          <w:rFonts w:ascii="Arial" w:hAnsi="Arial" w:cs="Arial"/>
        </w:rPr>
      </w:pPr>
      <w:r w:rsidRPr="00BD4ECC">
        <w:rPr>
          <w:rFonts w:ascii="Arial" w:hAnsi="Arial" w:cs="Arial"/>
        </w:rPr>
        <w:t>All data files are CSV files.  Data types for data streams in these CSV files are either numeric (e.g., integer, real) or character strings (of varying length).  Character strings are enclosed in double quotes.  Missing values for numeric data are indicated with NA.    Missing values for strings are empty strings (“”).</w:t>
      </w:r>
    </w:p>
    <w:p w14:paraId="47A13A1D" w14:textId="46696C38" w:rsidR="00BD4ECC" w:rsidRPr="00BD4ECC" w:rsidRDefault="00BD4ECC" w:rsidP="00BD4ECC">
      <w:pPr>
        <w:rPr>
          <w:rFonts w:ascii="Arial" w:hAnsi="Arial" w:cs="Arial"/>
        </w:rPr>
      </w:pPr>
      <w:r w:rsidRPr="00BD4ECC">
        <w:rPr>
          <w:rFonts w:ascii="Arial" w:hAnsi="Arial" w:cs="Arial"/>
        </w:rPr>
        <w:t>The root data folder</w:t>
      </w:r>
      <w:r w:rsidR="006242E1">
        <w:rPr>
          <w:rFonts w:ascii="Arial" w:hAnsi="Arial" w:cs="Arial"/>
        </w:rPr>
        <w:t xml:space="preserve"> for raw data is \RawData on Private drive on server.  The root data folder for clean data (for input into MongoDB) is E:\</w:t>
      </w:r>
      <w:r w:rsidRPr="00BD4ECC">
        <w:rPr>
          <w:rFonts w:ascii="Arial" w:hAnsi="Arial" w:cs="Arial"/>
        </w:rPr>
        <w:t>Database\</w:t>
      </w:r>
      <w:r w:rsidR="006242E1">
        <w:rPr>
          <w:rFonts w:ascii="Arial" w:hAnsi="Arial" w:cs="Arial"/>
        </w:rPr>
        <w:t>.  File names and folder structure are the same across the raw and clean data folders.</w:t>
      </w:r>
    </w:p>
    <w:p w14:paraId="0F3F5862" w14:textId="7DDBE8C6" w:rsidR="00BD4ECC" w:rsidRPr="00BD4ECC" w:rsidRDefault="00BD4ECC" w:rsidP="00BD4ECC">
      <w:pPr>
        <w:rPr>
          <w:rFonts w:ascii="Arial" w:hAnsi="Arial" w:cs="Arial"/>
        </w:rPr>
      </w:pPr>
      <w:r w:rsidRPr="00BD4ECC">
        <w:rPr>
          <w:rFonts w:ascii="Arial" w:hAnsi="Arial" w:cs="Arial"/>
        </w:rPr>
        <w:t>CSV files for data streams that include all subjects in one CSV file are saved directly</w:t>
      </w:r>
      <w:r w:rsidR="006242E1">
        <w:rPr>
          <w:rFonts w:ascii="Arial" w:hAnsi="Arial" w:cs="Arial"/>
        </w:rPr>
        <w:t xml:space="preserve"> at root</w:t>
      </w:r>
      <w:r w:rsidRPr="00BD4ECC">
        <w:rPr>
          <w:rFonts w:ascii="Arial" w:hAnsi="Arial" w:cs="Arial"/>
        </w:rPr>
        <w:t>.   These CSV files are for self-report batteries at screening (</w:t>
      </w:r>
      <w:r w:rsidR="006242E1">
        <w:rPr>
          <w:rFonts w:ascii="Arial" w:hAnsi="Arial" w:cs="Arial"/>
        </w:rPr>
        <w:t>Screen</w:t>
      </w:r>
      <w:r w:rsidRPr="00BD4ECC">
        <w:rPr>
          <w:rFonts w:ascii="Arial" w:hAnsi="Arial" w:cs="Arial"/>
        </w:rPr>
        <w:t>.csv), intake (</w:t>
      </w:r>
      <w:r w:rsidR="006242E1">
        <w:rPr>
          <w:rFonts w:ascii="Arial" w:hAnsi="Arial" w:cs="Arial"/>
        </w:rPr>
        <w:t>Intake</w:t>
      </w:r>
      <w:r w:rsidRPr="00BD4ECC">
        <w:rPr>
          <w:rFonts w:ascii="Arial" w:hAnsi="Arial" w:cs="Arial"/>
        </w:rPr>
        <w:t>.csv), follow-up (</w:t>
      </w:r>
      <w:r w:rsidR="006242E1">
        <w:rPr>
          <w:rFonts w:ascii="Arial" w:hAnsi="Arial" w:cs="Arial"/>
        </w:rPr>
        <w:t>Followup12</w:t>
      </w:r>
      <w:r w:rsidRPr="00BD4ECC">
        <w:rPr>
          <w:rFonts w:ascii="Arial" w:hAnsi="Arial" w:cs="Arial"/>
        </w:rPr>
        <w:t>.csv), final session (</w:t>
      </w:r>
      <w:r w:rsidR="006242E1">
        <w:rPr>
          <w:rFonts w:ascii="Arial" w:hAnsi="Arial" w:cs="Arial"/>
        </w:rPr>
        <w:t>FinalVisit</w:t>
      </w:r>
      <w:r w:rsidRPr="00BD4ECC">
        <w:rPr>
          <w:rFonts w:ascii="Arial" w:hAnsi="Arial" w:cs="Arial"/>
        </w:rPr>
        <w:t>.csv), morning EMA (EMA</w:t>
      </w:r>
      <w:r w:rsidR="006242E1">
        <w:rPr>
          <w:rFonts w:ascii="Arial" w:hAnsi="Arial" w:cs="Arial"/>
        </w:rPr>
        <w:t>Morning</w:t>
      </w:r>
      <w:r w:rsidRPr="00BD4ECC">
        <w:rPr>
          <w:rFonts w:ascii="Arial" w:hAnsi="Arial" w:cs="Arial"/>
        </w:rPr>
        <w:t>.csv), later EMA (EMAL</w:t>
      </w:r>
      <w:r w:rsidR="006242E1">
        <w:rPr>
          <w:rFonts w:ascii="Arial" w:hAnsi="Arial" w:cs="Arial"/>
        </w:rPr>
        <w:t>ater</w:t>
      </w:r>
      <w:r w:rsidRPr="00BD4ECC">
        <w:rPr>
          <w:rFonts w:ascii="Arial" w:hAnsi="Arial" w:cs="Arial"/>
        </w:rPr>
        <w:t>.csv), audio messages (</w:t>
      </w:r>
      <w:r w:rsidR="006242E1">
        <w:rPr>
          <w:rFonts w:ascii="Arial" w:hAnsi="Arial" w:cs="Arial"/>
        </w:rPr>
        <w:t>Audio</w:t>
      </w:r>
      <w:r w:rsidRPr="00BD4ECC">
        <w:rPr>
          <w:rFonts w:ascii="Arial" w:hAnsi="Arial" w:cs="Arial"/>
        </w:rPr>
        <w:t xml:space="preserve">.csv), </w:t>
      </w:r>
      <w:r w:rsidR="00503DAA">
        <w:rPr>
          <w:rFonts w:ascii="Arial" w:hAnsi="Arial" w:cs="Arial"/>
        </w:rPr>
        <w:t xml:space="preserve">sleep times (SleepTimes.csv), </w:t>
      </w:r>
      <w:r w:rsidRPr="00BD4ECC">
        <w:rPr>
          <w:rFonts w:ascii="Arial" w:hAnsi="Arial" w:cs="Arial"/>
        </w:rPr>
        <w:t xml:space="preserve">and </w:t>
      </w:r>
      <w:commentRangeStart w:id="6"/>
      <w:r w:rsidRPr="00BD4ECC">
        <w:rPr>
          <w:rFonts w:ascii="Arial" w:hAnsi="Arial" w:cs="Arial"/>
        </w:rPr>
        <w:t>subject details from three sessions (DETAILS1.csv; DETAILS2.csv; DETAILS.</w:t>
      </w:r>
      <w:commentRangeStart w:id="7"/>
      <w:r w:rsidRPr="00BD4ECC">
        <w:rPr>
          <w:rFonts w:ascii="Arial" w:hAnsi="Arial" w:cs="Arial"/>
        </w:rPr>
        <w:t>csv</w:t>
      </w:r>
      <w:commentRangeEnd w:id="7"/>
      <w:r w:rsidR="006242E1">
        <w:rPr>
          <w:rStyle w:val="CommentReference"/>
        </w:rPr>
        <w:commentReference w:id="7"/>
      </w:r>
      <w:r w:rsidRPr="00BD4ECC">
        <w:rPr>
          <w:rFonts w:ascii="Arial" w:hAnsi="Arial" w:cs="Arial"/>
        </w:rPr>
        <w:t xml:space="preserve">). </w:t>
      </w:r>
      <w:commentRangeEnd w:id="6"/>
      <w:r w:rsidR="006242E1">
        <w:rPr>
          <w:rStyle w:val="CommentReference"/>
        </w:rPr>
        <w:commentReference w:id="6"/>
      </w:r>
    </w:p>
    <w:p w14:paraId="0C2E6605" w14:textId="03AB0195" w:rsidR="00BD4ECC" w:rsidRPr="00BD4ECC" w:rsidRDefault="00BD4ECC" w:rsidP="00BD4ECC">
      <w:pPr>
        <w:rPr>
          <w:rFonts w:ascii="Arial" w:hAnsi="Arial" w:cs="Arial"/>
        </w:rPr>
      </w:pPr>
      <w:r w:rsidRPr="00BD4ECC">
        <w:rPr>
          <w:rFonts w:ascii="Arial" w:hAnsi="Arial" w:cs="Arial"/>
        </w:rPr>
        <w:t xml:space="preserve">These CSV files contain a header which indicates the name of each data stream in each column.  The first column in </w:t>
      </w:r>
      <w:proofErr w:type="gramStart"/>
      <w:r w:rsidRPr="00BD4ECC">
        <w:rPr>
          <w:rFonts w:ascii="Arial" w:hAnsi="Arial" w:cs="Arial"/>
        </w:rPr>
        <w:t>all of</w:t>
      </w:r>
      <w:proofErr w:type="gramEnd"/>
      <w:r w:rsidRPr="00BD4ECC">
        <w:rPr>
          <w:rFonts w:ascii="Arial" w:hAnsi="Arial" w:cs="Arial"/>
        </w:rPr>
        <w:t xml:space="preserve"> these CSV files is called UTC and it contains integer unix time stamps in UTC for the data in each row.  The second column in these CSV files is called SubID and it contains the subject ID (‘001’ – ‘200’) associated with the data in each row as a string. The data streams in all of the remaining columns will either be numeric or character strings (of varying length).  The </w:t>
      </w:r>
      <w:r w:rsidR="004C1262">
        <w:rPr>
          <w:rFonts w:ascii="Arial" w:hAnsi="Arial" w:cs="Arial"/>
        </w:rPr>
        <w:t xml:space="preserve">MongoDB </w:t>
      </w:r>
      <w:r w:rsidRPr="00BD4ECC">
        <w:rPr>
          <w:rFonts w:ascii="Arial" w:hAnsi="Arial" w:cs="Arial"/>
        </w:rPr>
        <w:t xml:space="preserve">code </w:t>
      </w:r>
      <w:r w:rsidR="004C1262">
        <w:rPr>
          <w:rFonts w:ascii="Arial" w:hAnsi="Arial" w:cs="Arial"/>
        </w:rPr>
        <w:t>is</w:t>
      </w:r>
      <w:r w:rsidRPr="00BD4ECC">
        <w:rPr>
          <w:rFonts w:ascii="Arial" w:hAnsi="Arial" w:cs="Arial"/>
        </w:rPr>
        <w:t xml:space="preserve"> flexible enough to accommodate changes in the number of columns of data, the names of these data streams (from the header), and their type (numeric or string).  Although I provide filenames above, the </w:t>
      </w:r>
      <w:r w:rsidR="004C1262">
        <w:rPr>
          <w:rFonts w:ascii="Arial" w:hAnsi="Arial" w:cs="Arial"/>
        </w:rPr>
        <w:t>MongoDB code</w:t>
      </w:r>
      <w:r w:rsidRPr="00BD4ECC">
        <w:rPr>
          <w:rFonts w:ascii="Arial" w:hAnsi="Arial" w:cs="Arial"/>
        </w:rPr>
        <w:t xml:space="preserve"> should be flexible enough to obtain data streams from all CSV files in this </w:t>
      </w:r>
      <w:r w:rsidR="004C1262">
        <w:rPr>
          <w:rFonts w:ascii="Arial" w:hAnsi="Arial" w:cs="Arial"/>
        </w:rPr>
        <w:t>root</w:t>
      </w:r>
      <w:r w:rsidRPr="00BD4ECC">
        <w:rPr>
          <w:rFonts w:ascii="Arial" w:hAnsi="Arial" w:cs="Arial"/>
        </w:rPr>
        <w:t xml:space="preserve"> folder and its subfolders </w:t>
      </w:r>
      <w:r w:rsidR="004C1262">
        <w:rPr>
          <w:rFonts w:ascii="Arial" w:hAnsi="Arial" w:cs="Arial"/>
        </w:rPr>
        <w:t>regardless of their filenames.  My R code for cleaning the raw data (mak_CleanData.R) is NOT flexible.  Any changes to filenames or locations (or even column names) will require updates to this R script.</w:t>
      </w:r>
    </w:p>
    <w:p w14:paraId="5B8C379D" w14:textId="1A68E0DE" w:rsidR="00BD4ECC" w:rsidRDefault="00BD4ECC" w:rsidP="00BD4ECC">
      <w:pPr>
        <w:rPr>
          <w:rFonts w:ascii="Arial" w:hAnsi="Arial" w:cs="Arial"/>
        </w:rPr>
      </w:pPr>
      <w:r w:rsidRPr="00BD4ECC">
        <w:rPr>
          <w:rFonts w:ascii="Arial" w:hAnsi="Arial" w:cs="Arial"/>
        </w:rPr>
        <w:t xml:space="preserve">The </w:t>
      </w:r>
      <w:r w:rsidR="004C1262">
        <w:rPr>
          <w:rFonts w:ascii="Arial" w:hAnsi="Arial" w:cs="Arial"/>
        </w:rPr>
        <w:t>root</w:t>
      </w:r>
      <w:r w:rsidRPr="00BD4ECC">
        <w:rPr>
          <w:rFonts w:ascii="Arial" w:hAnsi="Arial" w:cs="Arial"/>
        </w:rPr>
        <w:t xml:space="preserve"> folder will contain 200</w:t>
      </w:r>
      <w:r w:rsidR="004C1262">
        <w:rPr>
          <w:rFonts w:ascii="Arial" w:hAnsi="Arial" w:cs="Arial"/>
        </w:rPr>
        <w:t>(ish)</w:t>
      </w:r>
      <w:r w:rsidRPr="00BD4ECC">
        <w:rPr>
          <w:rFonts w:ascii="Arial" w:hAnsi="Arial" w:cs="Arial"/>
        </w:rPr>
        <w:t xml:space="preserve"> sub</w:t>
      </w:r>
      <w:r w:rsidR="00381757">
        <w:rPr>
          <w:rFonts w:ascii="Arial" w:hAnsi="Arial" w:cs="Arial"/>
        </w:rPr>
        <w:t>folders (</w:t>
      </w:r>
      <w:r w:rsidRPr="00BD4ECC">
        <w:rPr>
          <w:rFonts w:ascii="Arial" w:hAnsi="Arial" w:cs="Arial"/>
        </w:rPr>
        <w:t>1 for each subject</w:t>
      </w:r>
      <w:r w:rsidR="00381757">
        <w:rPr>
          <w:rFonts w:ascii="Arial" w:hAnsi="Arial" w:cs="Arial"/>
        </w:rPr>
        <w:t>)</w:t>
      </w:r>
      <w:r w:rsidRPr="00BD4ECC">
        <w:rPr>
          <w:rFonts w:ascii="Arial" w:hAnsi="Arial" w:cs="Arial"/>
        </w:rPr>
        <w:t xml:space="preserve">.  Each subject’s subfolder will be named ### (e.g., </w:t>
      </w:r>
      <w:proofErr w:type="gramStart"/>
      <w:r w:rsidRPr="00BD4ECC">
        <w:rPr>
          <w:rFonts w:ascii="Arial" w:hAnsi="Arial" w:cs="Arial"/>
        </w:rPr>
        <w:t>\</w:t>
      </w:r>
      <w:r w:rsidR="004C1262">
        <w:rPr>
          <w:rFonts w:ascii="Arial" w:hAnsi="Arial" w:cs="Arial"/>
        </w:rPr>
        <w:t>ROOT</w:t>
      </w:r>
      <w:r w:rsidRPr="00BD4ECC">
        <w:rPr>
          <w:rFonts w:ascii="Arial" w:hAnsi="Arial" w:cs="Arial"/>
        </w:rPr>
        <w:t xml:space="preserve">\001\,   </w:t>
      </w:r>
      <w:proofErr w:type="gramEnd"/>
      <w:r w:rsidRPr="00BD4ECC">
        <w:rPr>
          <w:rFonts w:ascii="Arial" w:hAnsi="Arial" w:cs="Arial"/>
        </w:rPr>
        <w:t xml:space="preserve"> \</w:t>
      </w:r>
      <w:r w:rsidR="004C1262">
        <w:rPr>
          <w:rFonts w:ascii="Arial" w:hAnsi="Arial" w:cs="Arial"/>
        </w:rPr>
        <w:t>ROOT</w:t>
      </w:r>
      <w:r w:rsidRPr="00BD4ECC">
        <w:rPr>
          <w:rFonts w:ascii="Arial" w:hAnsi="Arial" w:cs="Arial"/>
        </w:rPr>
        <w:t>\002,    . . . ,   \</w:t>
      </w:r>
      <w:r w:rsidR="004C1262">
        <w:rPr>
          <w:rFonts w:ascii="Arial" w:hAnsi="Arial" w:cs="Arial"/>
        </w:rPr>
        <w:t>ROOT</w:t>
      </w:r>
      <w:r w:rsidRPr="00BD4ECC">
        <w:rPr>
          <w:rFonts w:ascii="Arial" w:hAnsi="Arial" w:cs="Arial"/>
        </w:rPr>
        <w:t>\200\  )</w:t>
      </w:r>
      <w:r w:rsidR="00E314E3">
        <w:rPr>
          <w:rFonts w:ascii="Arial" w:hAnsi="Arial" w:cs="Arial"/>
        </w:rPr>
        <w:t xml:space="preserve">.  </w:t>
      </w:r>
      <w:r w:rsidR="00190BA2" w:rsidRPr="00BD4ECC">
        <w:rPr>
          <w:rFonts w:ascii="Arial" w:hAnsi="Arial" w:cs="Arial"/>
        </w:rPr>
        <w:t xml:space="preserve">CSV files that contain data streams for only one subject will be saved in these subject subfolders.  </w:t>
      </w:r>
      <w:r w:rsidR="00E314E3">
        <w:rPr>
          <w:rFonts w:ascii="Arial" w:hAnsi="Arial" w:cs="Arial"/>
        </w:rPr>
        <w:t>Each file in these folders with have an ###_ prepended to the filename.</w:t>
      </w:r>
    </w:p>
    <w:p w14:paraId="69169D05" w14:textId="77777777" w:rsidR="00190BA2" w:rsidRPr="00BD4ECC" w:rsidRDefault="00190BA2" w:rsidP="00190BA2">
      <w:pPr>
        <w:rPr>
          <w:rFonts w:ascii="Arial" w:hAnsi="Arial" w:cs="Arial"/>
        </w:rPr>
      </w:pPr>
      <w:r w:rsidRPr="00BD4ECC">
        <w:rPr>
          <w:rFonts w:ascii="Arial" w:hAnsi="Arial" w:cs="Arial"/>
        </w:rPr>
        <w:t>Similar to the CSV files described above, the CSV files in the subject folders will contain a header that indicates the name of each data stream.  The first column will again be called UTC and contain an integer unix time stamp in UTC.  There is not a column for SubID.  The SubID is determined by the subfolder name</w:t>
      </w:r>
      <w:r>
        <w:rPr>
          <w:rFonts w:ascii="Arial" w:hAnsi="Arial" w:cs="Arial"/>
        </w:rPr>
        <w:t xml:space="preserve"> </w:t>
      </w:r>
      <w:r w:rsidRPr="009E6DCC">
        <w:rPr>
          <w:rFonts w:ascii="Arial" w:hAnsi="Arial" w:cs="Arial"/>
          <w:highlight w:val="yellow"/>
        </w:rPr>
        <w:t>and a prepended ###_ on all filenames.</w:t>
      </w:r>
      <w:r w:rsidRPr="00BD4ECC">
        <w:rPr>
          <w:rFonts w:ascii="Arial" w:hAnsi="Arial" w:cs="Arial"/>
        </w:rPr>
        <w:t xml:space="preserve">    The remaining data streams will either be numeric or string.  The </w:t>
      </w:r>
      <w:r>
        <w:rPr>
          <w:rFonts w:ascii="Arial" w:hAnsi="Arial" w:cs="Arial"/>
        </w:rPr>
        <w:t xml:space="preserve">MongoDB </w:t>
      </w:r>
      <w:r w:rsidRPr="00BD4ECC">
        <w:rPr>
          <w:rFonts w:ascii="Arial" w:hAnsi="Arial" w:cs="Arial"/>
        </w:rPr>
        <w:t xml:space="preserve">code </w:t>
      </w:r>
      <w:r>
        <w:rPr>
          <w:rFonts w:ascii="Arial" w:hAnsi="Arial" w:cs="Arial"/>
        </w:rPr>
        <w:t>is</w:t>
      </w:r>
      <w:r w:rsidRPr="00BD4ECC">
        <w:rPr>
          <w:rFonts w:ascii="Arial" w:hAnsi="Arial" w:cs="Arial"/>
        </w:rPr>
        <w:t xml:space="preserve"> flexible regarding data stream names, number of data streams (columns), data types (numeric or string), and overall number and name of CSV files in each subject’s subfolder.  </w:t>
      </w:r>
      <w:r>
        <w:rPr>
          <w:rFonts w:ascii="Arial" w:hAnsi="Arial" w:cs="Arial"/>
        </w:rPr>
        <w:t xml:space="preserve">  My R code is NOT.</w:t>
      </w:r>
    </w:p>
    <w:p w14:paraId="7ADDF071" w14:textId="77777777" w:rsidR="00FA55D7" w:rsidRDefault="00BD4ECC" w:rsidP="00BD4ECC">
      <w:pPr>
        <w:rPr>
          <w:rFonts w:ascii="Arial" w:hAnsi="Arial" w:cs="Arial"/>
        </w:rPr>
      </w:pPr>
      <w:r w:rsidRPr="00BD4ECC">
        <w:rPr>
          <w:rFonts w:ascii="Arial" w:hAnsi="Arial" w:cs="Arial"/>
        </w:rPr>
        <w:t>These CSV files include</w:t>
      </w:r>
      <w:r w:rsidR="00027E40">
        <w:rPr>
          <w:rFonts w:ascii="Arial" w:hAnsi="Arial" w:cs="Arial"/>
        </w:rPr>
        <w:t xml:space="preserve"> </w:t>
      </w:r>
      <w:r w:rsidR="00FA55D7">
        <w:rPr>
          <w:rFonts w:ascii="Arial" w:hAnsi="Arial" w:cs="Arial"/>
        </w:rPr>
        <w:t>beddit sleep data</w:t>
      </w:r>
      <w:r w:rsidR="00027E40">
        <w:rPr>
          <w:rFonts w:ascii="Arial" w:hAnsi="Arial" w:cs="Arial"/>
        </w:rPr>
        <w:t xml:space="preserve"> (</w:t>
      </w:r>
      <w:r w:rsidR="00E314E3">
        <w:rPr>
          <w:rFonts w:ascii="Arial" w:hAnsi="Arial" w:cs="Arial"/>
        </w:rPr>
        <w:t>###_</w:t>
      </w:r>
      <w:r w:rsidR="00027E40">
        <w:rPr>
          <w:rFonts w:ascii="Arial" w:hAnsi="Arial" w:cs="Arial"/>
        </w:rPr>
        <w:t>Sleep</w:t>
      </w:r>
      <w:r w:rsidRPr="00BD4ECC">
        <w:rPr>
          <w:rFonts w:ascii="Arial" w:hAnsi="Arial" w:cs="Arial"/>
        </w:rPr>
        <w:t>.</w:t>
      </w:r>
      <w:commentRangeStart w:id="8"/>
      <w:r w:rsidRPr="00BD4ECC">
        <w:rPr>
          <w:rFonts w:ascii="Arial" w:hAnsi="Arial" w:cs="Arial"/>
        </w:rPr>
        <w:t>csv</w:t>
      </w:r>
      <w:commentRangeEnd w:id="8"/>
      <w:r w:rsidR="00027E40">
        <w:rPr>
          <w:rStyle w:val="CommentReference"/>
        </w:rPr>
        <w:commentReference w:id="8"/>
      </w:r>
      <w:r w:rsidRPr="00BD4ECC">
        <w:rPr>
          <w:rFonts w:ascii="Arial" w:hAnsi="Arial" w:cs="Arial"/>
        </w:rPr>
        <w:t>), SMS (</w:t>
      </w:r>
      <w:r w:rsidR="00E314E3">
        <w:rPr>
          <w:rFonts w:ascii="Arial" w:hAnsi="Arial" w:cs="Arial"/>
        </w:rPr>
        <w:t>###</w:t>
      </w:r>
      <w:r w:rsidRPr="00BD4ECC">
        <w:rPr>
          <w:rFonts w:ascii="Arial" w:hAnsi="Arial" w:cs="Arial"/>
        </w:rPr>
        <w:t xml:space="preserve">_SMS_Handle.csv and </w:t>
      </w:r>
      <w:r w:rsidR="00E314E3">
        <w:rPr>
          <w:rFonts w:ascii="Arial" w:hAnsi="Arial" w:cs="Arial"/>
        </w:rPr>
        <w:t>###</w:t>
      </w:r>
      <w:r w:rsidRPr="00BD4ECC">
        <w:rPr>
          <w:rFonts w:ascii="Arial" w:hAnsi="Arial" w:cs="Arial"/>
        </w:rPr>
        <w:t xml:space="preserve">_SMS_Data.csv), </w:t>
      </w:r>
      <w:r w:rsidR="00FA55D7">
        <w:rPr>
          <w:rFonts w:ascii="Arial" w:hAnsi="Arial" w:cs="Arial"/>
        </w:rPr>
        <w:t>Voice</w:t>
      </w:r>
      <w:r w:rsidRPr="00BD4ECC">
        <w:rPr>
          <w:rFonts w:ascii="Arial" w:hAnsi="Arial" w:cs="Arial"/>
        </w:rPr>
        <w:t xml:space="preserve"> (</w:t>
      </w:r>
      <w:r w:rsidR="00E314E3">
        <w:rPr>
          <w:rFonts w:ascii="Arial" w:hAnsi="Arial" w:cs="Arial"/>
        </w:rPr>
        <w:t>###</w:t>
      </w:r>
      <w:r w:rsidR="00FA55D7">
        <w:rPr>
          <w:rFonts w:ascii="Arial" w:hAnsi="Arial" w:cs="Arial"/>
        </w:rPr>
        <w:t>_Voice.csv).</w:t>
      </w:r>
    </w:p>
    <w:p w14:paraId="683B7E8D" w14:textId="6CF28836" w:rsidR="00CC7FA0" w:rsidRDefault="00FA55D7" w:rsidP="00BD4ECC">
      <w:pPr>
        <w:rPr>
          <w:rFonts w:ascii="Arial" w:hAnsi="Arial" w:cs="Arial"/>
        </w:rPr>
      </w:pPr>
      <w:r>
        <w:rPr>
          <w:rFonts w:ascii="Arial" w:hAnsi="Arial" w:cs="Arial"/>
        </w:rPr>
        <w:t>There are some files</w:t>
      </w:r>
      <w:r w:rsidR="00994A2D">
        <w:rPr>
          <w:rFonts w:ascii="Arial" w:hAnsi="Arial" w:cs="Arial"/>
        </w:rPr>
        <w:t xml:space="preserve"> from the interview</w:t>
      </w:r>
      <w:r>
        <w:rPr>
          <w:rFonts w:ascii="Arial" w:hAnsi="Arial" w:cs="Arial"/>
        </w:rPr>
        <w:t xml:space="preserve"> that contain data that span multiple columns.   For these files </w:t>
      </w:r>
      <w:commentRangeStart w:id="9"/>
      <w:r>
        <w:rPr>
          <w:rFonts w:ascii="Arial" w:hAnsi="Arial" w:cs="Arial"/>
        </w:rPr>
        <w:t xml:space="preserve">…….    </w:t>
      </w:r>
      <w:commentRangeEnd w:id="9"/>
      <w:r>
        <w:rPr>
          <w:rStyle w:val="CommentReference"/>
        </w:rPr>
        <w:commentReference w:id="9"/>
      </w:r>
      <w:r>
        <w:rPr>
          <w:rFonts w:ascii="Arial" w:hAnsi="Arial" w:cs="Arial"/>
        </w:rPr>
        <w:t>These files are contacts</w:t>
      </w:r>
      <w:r w:rsidR="00B407BA">
        <w:rPr>
          <w:rFonts w:ascii="Arial" w:hAnsi="Arial" w:cs="Arial"/>
        </w:rPr>
        <w:t xml:space="preserve"> (###_Contacts.csv), </w:t>
      </w:r>
      <w:r>
        <w:rPr>
          <w:rFonts w:ascii="Arial" w:hAnsi="Arial" w:cs="Arial"/>
        </w:rPr>
        <w:t>locations</w:t>
      </w:r>
      <w:r w:rsidR="00B407BA">
        <w:rPr>
          <w:rFonts w:ascii="Arial" w:hAnsi="Arial" w:cs="Arial"/>
        </w:rPr>
        <w:t xml:space="preserve"> (###_Locations.csv), </w:t>
      </w:r>
      <w:r>
        <w:rPr>
          <w:rFonts w:ascii="Arial" w:hAnsi="Arial" w:cs="Arial"/>
        </w:rPr>
        <w:t>risk dates</w:t>
      </w:r>
      <w:r w:rsidR="00CC7FA0">
        <w:rPr>
          <w:rFonts w:ascii="Arial" w:hAnsi="Arial" w:cs="Arial"/>
        </w:rPr>
        <w:t xml:space="preserve"> (###_Dates.csv), and </w:t>
      </w:r>
      <w:r>
        <w:rPr>
          <w:rFonts w:ascii="Arial" w:hAnsi="Arial" w:cs="Arial"/>
        </w:rPr>
        <w:t>risk times</w:t>
      </w:r>
      <w:r w:rsidR="00CC7FA0">
        <w:rPr>
          <w:rFonts w:ascii="Arial" w:hAnsi="Arial" w:cs="Arial"/>
        </w:rPr>
        <w:t xml:space="preserve"> (###_Times.csv).  </w:t>
      </w:r>
    </w:p>
    <w:p w14:paraId="33A2F78E" w14:textId="4B9589FC" w:rsidR="00CC7FA0" w:rsidRDefault="00CC7FA0" w:rsidP="00BD4ECC">
      <w:pPr>
        <w:rPr>
          <w:rFonts w:ascii="Arial" w:hAnsi="Arial" w:cs="Arial"/>
        </w:rPr>
      </w:pPr>
      <w:r>
        <w:rPr>
          <w:rFonts w:ascii="Arial" w:hAnsi="Arial" w:cs="Arial"/>
        </w:rPr>
        <w:t>GPS (from Moves app) is saved as a ZIP file for raw data (###_GPS.zip) but is converted to two CSV files for clean data (###_GPSPoints.csv; ###_GPSEvents.csv).</w:t>
      </w:r>
    </w:p>
    <w:p w14:paraId="2D3E60AC" w14:textId="1CB62EB8" w:rsidR="00BD4ECC" w:rsidRDefault="00CC7FA0" w:rsidP="00BD4ECC">
      <w:pPr>
        <w:rPr>
          <w:rFonts w:ascii="Arial" w:hAnsi="Arial" w:cs="Arial"/>
        </w:rPr>
      </w:pPr>
      <w:r>
        <w:rPr>
          <w:rFonts w:ascii="Arial" w:hAnsi="Arial" w:cs="Arial"/>
        </w:rPr>
        <w:t xml:space="preserve">PHYSIOLOGY files are saved in batches as ZIP files for raw data outside of the subject folder in /RawData/Physiology/. </w:t>
      </w:r>
      <w:r w:rsidR="00780513" w:rsidRPr="00780513">
        <w:rPr>
          <w:rFonts w:ascii="Arial" w:hAnsi="Arial" w:cs="Arial"/>
          <w:highlight w:val="yellow"/>
        </w:rPr>
        <w:t xml:space="preserve">The file naming convention for the zipped archives is as follows: </w:t>
      </w:r>
      <w:r w:rsidR="00780513" w:rsidRPr="00780513">
        <w:rPr>
          <w:rFonts w:ascii="Arial" w:eastAsia="Times New Roman" w:hAnsi="Arial" w:cs="Arial"/>
          <w:color w:val="1B2432"/>
          <w:highlight w:val="yellow"/>
          <w:shd w:val="clear" w:color="auto" w:fill="FFFFFF"/>
        </w:rPr>
        <w:t xml:space="preserve">[Device </w:t>
      </w:r>
      <w:commentRangeStart w:id="10"/>
      <w:r w:rsidR="00780513" w:rsidRPr="00780513">
        <w:rPr>
          <w:rFonts w:ascii="Arial" w:eastAsia="Times New Roman" w:hAnsi="Arial" w:cs="Arial"/>
          <w:color w:val="1B2432"/>
          <w:highlight w:val="yellow"/>
          <w:shd w:val="clear" w:color="auto" w:fill="FFFFFF"/>
        </w:rPr>
        <w:t>SerialNumber</w:t>
      </w:r>
      <w:commentRangeEnd w:id="10"/>
      <w:r w:rsidR="00780513">
        <w:rPr>
          <w:rStyle w:val="CommentReference"/>
        </w:rPr>
        <w:commentReference w:id="10"/>
      </w:r>
      <w:r w:rsidR="00780513" w:rsidRPr="00780513">
        <w:rPr>
          <w:rFonts w:ascii="Arial" w:eastAsia="Times New Roman" w:hAnsi="Arial" w:cs="Arial"/>
          <w:color w:val="1B2432"/>
          <w:highlight w:val="yellow"/>
          <w:shd w:val="clear" w:color="auto" w:fill="FFFFFF"/>
        </w:rPr>
        <w:t>] [yymmdd-HHmmss]. The date is UTC time stamped.</w:t>
      </w:r>
      <w:r w:rsidR="00780513">
        <w:rPr>
          <w:rFonts w:ascii="Arial" w:eastAsia="Times New Roman" w:hAnsi="Arial" w:cs="Arial"/>
          <w:color w:val="1B2432"/>
          <w:shd w:val="clear" w:color="auto" w:fill="FFFFFF"/>
        </w:rPr>
        <w:t xml:space="preserve"> </w:t>
      </w:r>
      <w:r w:rsidR="00FA55D7">
        <w:rPr>
          <w:rFonts w:ascii="Arial" w:hAnsi="Arial" w:cs="Arial"/>
        </w:rPr>
        <w:t>There is also a file called EmpaticaLog.</w:t>
      </w:r>
      <w:r w:rsidR="00377A40">
        <w:rPr>
          <w:rFonts w:ascii="Arial" w:hAnsi="Arial" w:cs="Arial"/>
        </w:rPr>
        <w:t>xlxs</w:t>
      </w:r>
      <w:r w:rsidR="00FA55D7">
        <w:rPr>
          <w:rFonts w:ascii="Arial" w:hAnsi="Arial" w:cs="Arial"/>
        </w:rPr>
        <w:t xml:space="preserve"> in this raw data folder that records device id and start/end dates for each subject.   </w:t>
      </w:r>
      <w:r>
        <w:rPr>
          <w:rFonts w:ascii="Arial" w:hAnsi="Arial" w:cs="Arial"/>
        </w:rPr>
        <w:t>PHYSIOLOGY is converted to CSV files by physiology measure and saved in the subject folders for clean data (###_</w:t>
      </w:r>
      <w:r w:rsidR="00BD4ECC" w:rsidRPr="00BD4ECC">
        <w:rPr>
          <w:rFonts w:ascii="Arial" w:hAnsi="Arial" w:cs="Arial"/>
        </w:rPr>
        <w:t xml:space="preserve">EDA_TTTTTTTTTT.csv; </w:t>
      </w:r>
      <w:r>
        <w:rPr>
          <w:rFonts w:ascii="Arial" w:hAnsi="Arial" w:cs="Arial"/>
        </w:rPr>
        <w:lastRenderedPageBreak/>
        <w:t>###_</w:t>
      </w:r>
      <w:r w:rsidR="00BD4ECC" w:rsidRPr="00BD4ECC">
        <w:rPr>
          <w:rFonts w:ascii="Arial" w:hAnsi="Arial" w:cs="Arial"/>
        </w:rPr>
        <w:t xml:space="preserve">HR_TTTTTTTTTT.csv; </w:t>
      </w:r>
      <w:r>
        <w:rPr>
          <w:rFonts w:ascii="Arial" w:hAnsi="Arial" w:cs="Arial"/>
        </w:rPr>
        <w:t>###_</w:t>
      </w:r>
      <w:r w:rsidR="00BD4ECC" w:rsidRPr="00BD4ECC">
        <w:rPr>
          <w:rFonts w:ascii="Arial" w:hAnsi="Arial" w:cs="Arial"/>
        </w:rPr>
        <w:t xml:space="preserve">TEMP_TTTTTTTTTT.csv; </w:t>
      </w:r>
      <w:r>
        <w:rPr>
          <w:rFonts w:ascii="Arial" w:hAnsi="Arial" w:cs="Arial"/>
        </w:rPr>
        <w:t>###_</w:t>
      </w:r>
      <w:r w:rsidR="00BD4ECC" w:rsidRPr="00BD4ECC">
        <w:rPr>
          <w:rFonts w:ascii="Arial" w:hAnsi="Arial" w:cs="Arial"/>
        </w:rPr>
        <w:t>ACC_TTTTTTTTTT.csv, where TTTTTTTTTT is the unix time stamp for the start time for the sp</w:t>
      </w:r>
      <w:r>
        <w:rPr>
          <w:rFonts w:ascii="Arial" w:hAnsi="Arial" w:cs="Arial"/>
        </w:rPr>
        <w:t>ecific physiology data stream)</w:t>
      </w:r>
      <w:r w:rsidR="00FA55D7">
        <w:rPr>
          <w:rFonts w:ascii="Arial" w:hAnsi="Arial" w:cs="Arial"/>
        </w:rPr>
        <w:t xml:space="preserve">.   </w:t>
      </w:r>
    </w:p>
    <w:p w14:paraId="635988C0" w14:textId="77777777" w:rsidR="00BD4ECC" w:rsidRPr="00BD4ECC" w:rsidRDefault="00BD4ECC" w:rsidP="00BD4ECC">
      <w:pPr>
        <w:rPr>
          <w:rFonts w:ascii="Arial" w:hAnsi="Arial" w:cs="Arial"/>
          <w:b/>
          <w:u w:val="single"/>
        </w:rPr>
      </w:pPr>
      <w:r w:rsidRPr="00BD4ECC">
        <w:rPr>
          <w:rFonts w:ascii="Arial" w:hAnsi="Arial" w:cs="Arial"/>
          <w:b/>
          <w:u w:val="single"/>
        </w:rPr>
        <w:br w:type="page"/>
      </w:r>
    </w:p>
    <w:p w14:paraId="378B3E2B" w14:textId="77777777" w:rsidR="00BD4ECC" w:rsidRPr="00BD4ECC" w:rsidRDefault="00BD4ECC" w:rsidP="00BD4ECC">
      <w:pPr>
        <w:pStyle w:val="ListParagraph"/>
        <w:rPr>
          <w:rFonts w:ascii="Arial" w:hAnsi="Arial" w:cs="Arial"/>
        </w:rPr>
      </w:pPr>
    </w:p>
    <w:p w14:paraId="7D400CC8" w14:textId="77777777" w:rsidR="00BD4ECC" w:rsidRPr="00BD4ECC" w:rsidRDefault="00BD4ECC" w:rsidP="00BD4ECC">
      <w:pPr>
        <w:rPr>
          <w:rFonts w:ascii="Arial" w:hAnsi="Arial" w:cs="Arial"/>
        </w:rPr>
      </w:pPr>
    </w:p>
    <w:p w14:paraId="1D37461A" w14:textId="77777777" w:rsidR="00BD4ECC" w:rsidRPr="00BD4ECC" w:rsidRDefault="00BD4ECC" w:rsidP="00BD4ECC">
      <w:pPr>
        <w:rPr>
          <w:rFonts w:ascii="Arial" w:hAnsi="Arial" w:cs="Arial"/>
          <w:b/>
          <w:u w:val="single"/>
        </w:rPr>
      </w:pPr>
    </w:p>
    <w:p w14:paraId="6C890738" w14:textId="77777777" w:rsidR="00BD4ECC" w:rsidRPr="00BD4ECC" w:rsidRDefault="00BD4ECC" w:rsidP="00BD4ECC">
      <w:pPr>
        <w:rPr>
          <w:rFonts w:ascii="Arial" w:hAnsi="Arial" w:cs="Arial"/>
          <w:b/>
          <w:u w:val="single"/>
        </w:rPr>
      </w:pPr>
      <w:r w:rsidRPr="00BD4ECC">
        <w:rPr>
          <w:rFonts w:ascii="Arial" w:hAnsi="Arial" w:cs="Arial"/>
          <w:b/>
          <w:u w:val="single"/>
        </w:rPr>
        <w:br w:type="page"/>
      </w:r>
    </w:p>
    <w:p w14:paraId="06C5689B" w14:textId="4024B0AA" w:rsidR="00137067" w:rsidRDefault="00BD4ECC" w:rsidP="0020278C">
      <w:pPr>
        <w:pStyle w:val="Heading2"/>
      </w:pPr>
      <w:bookmarkStart w:id="11" w:name="_Toc476749702"/>
      <w:r w:rsidRPr="00BD4ECC">
        <w:lastRenderedPageBreak/>
        <w:t>Moves (GPS)</w:t>
      </w:r>
      <w:bookmarkEnd w:id="11"/>
    </w:p>
    <w:p w14:paraId="36B4DFE2" w14:textId="364BFB01" w:rsidR="00BD4ECC" w:rsidRPr="00BD4ECC" w:rsidRDefault="00137067" w:rsidP="00AE2906">
      <w:pPr>
        <w:pStyle w:val="Heading3"/>
      </w:pPr>
      <w:bookmarkStart w:id="12" w:name="_Toc476749703"/>
      <w:r>
        <w:t>Data Access and Storage</w:t>
      </w:r>
      <w:bookmarkEnd w:id="12"/>
    </w:p>
    <w:p w14:paraId="4477C923" w14:textId="745DAFD5" w:rsidR="00665F33" w:rsidRDefault="00665F33" w:rsidP="00FA6550">
      <w:pPr>
        <w:rPr>
          <w:rFonts w:ascii="Arial" w:hAnsi="Arial" w:cs="Arial"/>
        </w:rPr>
      </w:pPr>
      <w:r>
        <w:rPr>
          <w:rFonts w:ascii="Arial" w:hAnsi="Arial" w:cs="Arial"/>
        </w:rPr>
        <w:t xml:space="preserve">Using the Downloader App </w:t>
      </w:r>
    </w:p>
    <w:p w14:paraId="4C342829" w14:textId="2722BF60" w:rsidR="00CD5141" w:rsidRPr="00FA6550" w:rsidRDefault="00CD5141" w:rsidP="00FA6550">
      <w:pPr>
        <w:pStyle w:val="ListParagraph"/>
        <w:numPr>
          <w:ilvl w:val="0"/>
          <w:numId w:val="36"/>
        </w:numPr>
        <w:rPr>
          <w:rFonts w:ascii="Arial" w:hAnsi="Arial" w:cs="Arial"/>
        </w:rPr>
      </w:pPr>
      <w:r w:rsidRPr="00BD4ECC">
        <w:rPr>
          <w:rFonts w:ascii="Arial" w:hAnsi="Arial" w:cs="Arial"/>
        </w:rPr>
        <w:t>Participant Moves data should be downloaded</w:t>
      </w:r>
      <w:r w:rsidR="005F2622">
        <w:rPr>
          <w:rFonts w:ascii="Arial" w:hAnsi="Arial" w:cs="Arial"/>
        </w:rPr>
        <w:t xml:space="preserve"> via the Downloader webapp</w:t>
      </w:r>
      <w:r w:rsidRPr="00BD4ECC">
        <w:rPr>
          <w:rFonts w:ascii="Arial" w:hAnsi="Arial" w:cs="Arial"/>
        </w:rPr>
        <w:t xml:space="preserve"> </w:t>
      </w:r>
      <w:r>
        <w:rPr>
          <w:rFonts w:ascii="Arial" w:hAnsi="Arial" w:cs="Arial"/>
        </w:rPr>
        <w:t>at least once a week and before any scheduled Follow Up visits.</w:t>
      </w:r>
    </w:p>
    <w:p w14:paraId="5BAE26CF" w14:textId="0DB9E379" w:rsidR="00665F33" w:rsidRDefault="00665F33" w:rsidP="00FA6550">
      <w:pPr>
        <w:pStyle w:val="ListParagraph"/>
        <w:numPr>
          <w:ilvl w:val="0"/>
          <w:numId w:val="36"/>
        </w:numPr>
        <w:rPr>
          <w:rFonts w:ascii="Arial" w:hAnsi="Arial" w:cs="Arial"/>
        </w:rPr>
      </w:pPr>
      <w:r>
        <w:rPr>
          <w:rFonts w:ascii="Arial" w:hAnsi="Arial" w:cs="Arial"/>
        </w:rPr>
        <w:t xml:space="preserve">Go to the Downloader app page at </w:t>
      </w:r>
      <w:hyperlink r:id="rId11" w:history="1">
        <w:r w:rsidRPr="00665F33">
          <w:rPr>
            <w:rStyle w:val="Hyperlink"/>
            <w:rFonts w:ascii="Arial" w:hAnsi="Arial" w:cs="Arial"/>
          </w:rPr>
          <w:t>https://psych.wisc.edu/MovesDownloader/</w:t>
        </w:r>
      </w:hyperlink>
      <w:r w:rsidR="007968A4">
        <w:rPr>
          <w:rFonts w:ascii="Arial" w:hAnsi="Arial" w:cs="Arial"/>
        </w:rPr>
        <w:t xml:space="preserve">  (You will need to copy this link into your web browser.  It does NOT work to click it)</w:t>
      </w:r>
    </w:p>
    <w:p w14:paraId="506D68CC" w14:textId="421A9EA1" w:rsidR="0012385D" w:rsidRDefault="0012385D" w:rsidP="00FA6550">
      <w:pPr>
        <w:pStyle w:val="ListParagraph"/>
        <w:numPr>
          <w:ilvl w:val="0"/>
          <w:numId w:val="36"/>
        </w:numPr>
        <w:rPr>
          <w:rFonts w:ascii="Arial" w:hAnsi="Arial" w:cs="Arial"/>
        </w:rPr>
      </w:pPr>
      <w:r>
        <w:rPr>
          <w:rFonts w:ascii="Arial" w:hAnsi="Arial" w:cs="Arial"/>
        </w:rPr>
        <w:t>Sign in using your Net ID and password (if prompted)</w:t>
      </w:r>
    </w:p>
    <w:p w14:paraId="15915074" w14:textId="066DBE1E" w:rsidR="00665F33" w:rsidRDefault="00665F33" w:rsidP="00FA6550">
      <w:pPr>
        <w:pStyle w:val="ListParagraph"/>
        <w:numPr>
          <w:ilvl w:val="0"/>
          <w:numId w:val="36"/>
        </w:numPr>
        <w:rPr>
          <w:rFonts w:ascii="Arial" w:hAnsi="Arial" w:cs="Arial"/>
        </w:rPr>
      </w:pPr>
      <w:r>
        <w:rPr>
          <w:rFonts w:ascii="Arial" w:hAnsi="Arial" w:cs="Arial"/>
        </w:rPr>
        <w:t xml:space="preserve">Click </w:t>
      </w:r>
      <w:r w:rsidR="00CA329B">
        <w:rPr>
          <w:rFonts w:ascii="Arial" w:hAnsi="Arial" w:cs="Arial"/>
          <w:b/>
          <w:u w:val="single"/>
        </w:rPr>
        <w:t>Download</w:t>
      </w:r>
      <w:r w:rsidR="00CA329B">
        <w:rPr>
          <w:rFonts w:ascii="Arial" w:hAnsi="Arial" w:cs="Arial"/>
          <w:u w:val="single"/>
        </w:rPr>
        <w:t>.</w:t>
      </w:r>
    </w:p>
    <w:p w14:paraId="52527621" w14:textId="540099D6" w:rsidR="00665F33" w:rsidRDefault="00CA329B" w:rsidP="00FA6550">
      <w:pPr>
        <w:pStyle w:val="ListParagraph"/>
        <w:numPr>
          <w:ilvl w:val="0"/>
          <w:numId w:val="36"/>
        </w:numPr>
        <w:rPr>
          <w:rFonts w:ascii="Arial" w:hAnsi="Arial" w:cs="Arial"/>
        </w:rPr>
      </w:pPr>
      <w:r>
        <w:rPr>
          <w:rFonts w:ascii="Arial" w:hAnsi="Arial" w:cs="Arial"/>
        </w:rPr>
        <w:t xml:space="preserve">Select the </w:t>
      </w:r>
      <w:r>
        <w:rPr>
          <w:rFonts w:ascii="Arial" w:hAnsi="Arial" w:cs="Arial"/>
          <w:b/>
        </w:rPr>
        <w:t xml:space="preserve">Start Date </w:t>
      </w:r>
      <w:r>
        <w:rPr>
          <w:rFonts w:ascii="Arial" w:hAnsi="Arial" w:cs="Arial"/>
        </w:rPr>
        <w:t xml:space="preserve">and </w:t>
      </w:r>
      <w:r>
        <w:rPr>
          <w:rFonts w:ascii="Arial" w:hAnsi="Arial" w:cs="Arial"/>
          <w:b/>
        </w:rPr>
        <w:t xml:space="preserve">End Date </w:t>
      </w:r>
      <w:r>
        <w:rPr>
          <w:rFonts w:ascii="Arial" w:hAnsi="Arial" w:cs="Arial"/>
        </w:rPr>
        <w:t>from the drop down boxes.</w:t>
      </w:r>
    </w:p>
    <w:p w14:paraId="361A7E42" w14:textId="3138C772" w:rsidR="00CA329B" w:rsidRDefault="00CA329B" w:rsidP="00FA6550">
      <w:pPr>
        <w:pStyle w:val="ListParagraph"/>
        <w:numPr>
          <w:ilvl w:val="0"/>
          <w:numId w:val="36"/>
        </w:numPr>
        <w:rPr>
          <w:rFonts w:ascii="Arial" w:hAnsi="Arial" w:cs="Arial"/>
        </w:rPr>
      </w:pPr>
      <w:r>
        <w:rPr>
          <w:rFonts w:ascii="Arial" w:hAnsi="Arial" w:cs="Arial"/>
        </w:rPr>
        <w:t xml:space="preserve">Under the column titled </w:t>
      </w:r>
      <w:r w:rsidRPr="00CA329B">
        <w:rPr>
          <w:rFonts w:ascii="Arial" w:hAnsi="Arial" w:cs="Arial"/>
          <w:b/>
          <w:bCs/>
        </w:rPr>
        <w:t>Download .GPX File</w:t>
      </w:r>
      <w:r>
        <w:rPr>
          <w:rFonts w:ascii="Arial" w:hAnsi="Arial" w:cs="Arial"/>
        </w:rPr>
        <w:t xml:space="preserve"> click on the </w:t>
      </w:r>
      <w:r>
        <w:rPr>
          <w:noProof/>
        </w:rPr>
        <w:drawing>
          <wp:inline distT="0" distB="0" distL="0" distR="0" wp14:anchorId="0752F10A" wp14:editId="13F5C7FB">
            <wp:extent cx="46672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 cy="314325"/>
                    </a:xfrm>
                    <a:prstGeom prst="rect">
                      <a:avLst/>
                    </a:prstGeom>
                  </pic:spPr>
                </pic:pic>
              </a:graphicData>
            </a:graphic>
          </wp:inline>
        </w:drawing>
      </w:r>
      <w:r>
        <w:rPr>
          <w:rFonts w:ascii="Arial" w:hAnsi="Arial" w:cs="Arial"/>
        </w:rPr>
        <w:t xml:space="preserve"> to the right of the appropriate SubID.</w:t>
      </w:r>
    </w:p>
    <w:p w14:paraId="0D3123D8" w14:textId="0C689E16" w:rsidR="00CA329B" w:rsidRDefault="00CA329B" w:rsidP="00FA6550">
      <w:pPr>
        <w:pStyle w:val="ListParagraph"/>
        <w:numPr>
          <w:ilvl w:val="0"/>
          <w:numId w:val="36"/>
        </w:numPr>
        <w:rPr>
          <w:rFonts w:ascii="Arial" w:hAnsi="Arial" w:cs="Arial"/>
        </w:rPr>
      </w:pPr>
      <w:r>
        <w:rPr>
          <w:rFonts w:ascii="Arial" w:hAnsi="Arial" w:cs="Arial"/>
        </w:rPr>
        <w:t>Open the GPX file that was downloaded.</w:t>
      </w:r>
    </w:p>
    <w:p w14:paraId="24855848" w14:textId="7E0D2AB3" w:rsidR="00CA329B" w:rsidRDefault="00CA329B" w:rsidP="00FA6550">
      <w:pPr>
        <w:pStyle w:val="ListParagraph"/>
        <w:numPr>
          <w:ilvl w:val="0"/>
          <w:numId w:val="36"/>
        </w:numPr>
        <w:rPr>
          <w:rFonts w:ascii="Arial" w:hAnsi="Arial" w:cs="Arial"/>
        </w:rPr>
      </w:pPr>
      <w:r>
        <w:rPr>
          <w:rFonts w:ascii="Arial" w:hAnsi="Arial" w:cs="Arial"/>
        </w:rPr>
        <w:t xml:space="preserve">Save the GPX file as: </w:t>
      </w:r>
      <w:r w:rsidR="00FA6550">
        <w:rPr>
          <w:rFonts w:ascii="Arial" w:hAnsi="Arial" w:cs="Arial"/>
        </w:rPr>
        <w:t>SubID_GPS</w:t>
      </w:r>
      <w:r w:rsidR="00E454F0">
        <w:rPr>
          <w:rFonts w:ascii="Arial" w:hAnsi="Arial" w:cs="Arial"/>
        </w:rPr>
        <w:t xml:space="preserve"> (ex: 001_GPS)</w:t>
      </w:r>
      <w:r>
        <w:rPr>
          <w:rFonts w:ascii="Arial" w:hAnsi="Arial" w:cs="Arial"/>
        </w:rPr>
        <w:t>. Overwrite any previously downloaded GPS file</w:t>
      </w:r>
      <w:r w:rsidR="00EA2684">
        <w:rPr>
          <w:rFonts w:ascii="Arial" w:hAnsi="Arial" w:cs="Arial"/>
        </w:rPr>
        <w:t xml:space="preserve">. Always check to ensure that all of the study dates are accounted for prior to deleting the older file. If RA does not have time to verify that all the data is accounted for at the time of download, move the oldest file to the folder entitled :OLDER in the participant’s raw data folder so that only one GPS file remains in the participant’s raw data folder. </w:t>
      </w:r>
    </w:p>
    <w:p w14:paraId="3BBF353D" w14:textId="201A37BF" w:rsidR="00CA329B" w:rsidRDefault="00CA329B" w:rsidP="00FA6550">
      <w:pPr>
        <w:pStyle w:val="ListParagraph"/>
        <w:numPr>
          <w:ilvl w:val="0"/>
          <w:numId w:val="36"/>
        </w:numPr>
        <w:rPr>
          <w:rFonts w:ascii="Arial" w:hAnsi="Arial" w:cs="Arial"/>
        </w:rPr>
      </w:pPr>
      <w:r w:rsidRPr="00BD4ECC">
        <w:rPr>
          <w:rFonts w:ascii="Arial" w:hAnsi="Arial" w:cs="Arial"/>
        </w:rPr>
        <w:t>Save data file in participant’s study file-P:\Study Data\RISK\RawData</w:t>
      </w:r>
    </w:p>
    <w:p w14:paraId="0150624D" w14:textId="77777777" w:rsidR="00FA6550" w:rsidRDefault="00FA6550" w:rsidP="008C7844">
      <w:pPr>
        <w:ind w:left="360"/>
        <w:rPr>
          <w:rFonts w:ascii="Arial" w:hAnsi="Arial" w:cs="Arial"/>
        </w:rPr>
      </w:pPr>
    </w:p>
    <w:p w14:paraId="01DC0815" w14:textId="17344356" w:rsidR="00137067" w:rsidRDefault="00970A85" w:rsidP="005F2622">
      <w:commentRangeStart w:id="13"/>
      <w:commentRangeEnd w:id="13"/>
      <w:r>
        <w:rPr>
          <w:rStyle w:val="CommentReference"/>
        </w:rPr>
        <w:commentReference w:id="13"/>
      </w:r>
      <w:bookmarkStart w:id="14" w:name="_Toc476749704"/>
      <w:r w:rsidR="00137067" w:rsidRPr="00BD4ECC">
        <w:t>Additional Notes</w:t>
      </w:r>
      <w:bookmarkEnd w:id="14"/>
    </w:p>
    <w:p w14:paraId="712EB0C5" w14:textId="3E890CBD" w:rsidR="00137067" w:rsidRPr="00BD4ECC" w:rsidRDefault="00137067" w:rsidP="00137067">
      <w:pPr>
        <w:rPr>
          <w:rFonts w:ascii="Arial" w:hAnsi="Arial" w:cs="Arial"/>
        </w:rPr>
      </w:pPr>
      <w:r w:rsidRPr="00BD4ECC">
        <w:rPr>
          <w:rFonts w:ascii="Arial" w:hAnsi="Arial" w:cs="Arial"/>
        </w:rPr>
        <w:t xml:space="preserve">Each subject will have their own account in Moves using </w:t>
      </w:r>
      <w:r w:rsidR="00AC0F81">
        <w:rPr>
          <w:rFonts w:ascii="Arial" w:hAnsi="Arial" w:cs="Arial"/>
        </w:rPr>
        <w:t>UW</w:t>
      </w:r>
      <w:hyperlink r:id="rId13" w:history="1">
        <w:r w:rsidRPr="00BD4ECC">
          <w:rPr>
            <w:rStyle w:val="Hyperlink"/>
            <w:rFonts w:ascii="Arial" w:hAnsi="Arial" w:cs="Arial"/>
          </w:rPr>
          <w:t>ARCRisk+###@gmail.com</w:t>
        </w:r>
      </w:hyperlink>
      <w:r w:rsidRPr="00BD4ECC">
        <w:rPr>
          <w:rFonts w:ascii="Arial" w:hAnsi="Arial" w:cs="Arial"/>
        </w:rPr>
        <w:t xml:space="preserve">, with their own unique password.  </w:t>
      </w:r>
    </w:p>
    <w:p w14:paraId="3D7A75FF" w14:textId="2521F007" w:rsidR="00BD4ECC" w:rsidRPr="00BD4ECC" w:rsidRDefault="00BD4ECC" w:rsidP="00BD4ECC">
      <w:pPr>
        <w:rPr>
          <w:rFonts w:ascii="Arial" w:hAnsi="Arial" w:cs="Arial"/>
        </w:rPr>
      </w:pPr>
      <w:commentRangeStart w:id="15"/>
      <w:r w:rsidRPr="00BD4ECC">
        <w:rPr>
          <w:rFonts w:ascii="Arial" w:hAnsi="Arial" w:cs="Arial"/>
        </w:rPr>
        <w:t>These three CSV files are saved in \RawData\###\Moves\.  They are:</w:t>
      </w:r>
    </w:p>
    <w:p w14:paraId="1E0D9E5E" w14:textId="77777777" w:rsidR="00BD4ECC" w:rsidRPr="00BD4ECC" w:rsidRDefault="00BD4ECC" w:rsidP="00BD4ECC">
      <w:pPr>
        <w:rPr>
          <w:rFonts w:ascii="Arial" w:hAnsi="Arial" w:cs="Arial"/>
        </w:rPr>
      </w:pPr>
      <w:r w:rsidRPr="00BD4ECC">
        <w:rPr>
          <w:rFonts w:ascii="Arial" w:hAnsi="Arial" w:cs="Arial"/>
          <w:b/>
        </w:rPr>
        <w:t>###_storylineTrackpoints.csv</w:t>
      </w:r>
      <w:r w:rsidRPr="00BD4ECC">
        <w:rPr>
          <w:rFonts w:ascii="Arial" w:hAnsi="Arial" w:cs="Arial"/>
        </w:rPr>
        <w:t xml:space="preserve">.   This file contains all GPS location samples.  We use only three columns:  Date Created, Latitude, Longitude.  All other columns can be ignored.   </w:t>
      </w:r>
      <w:r w:rsidRPr="00BD4ECC">
        <w:rPr>
          <w:rFonts w:ascii="Arial" w:hAnsi="Arial" w:cs="Arial"/>
          <w:highlight w:val="yellow"/>
        </w:rPr>
        <w:t>Date Created is in CT (CDT or CST) but there is no indicate of the time zone.  This appears to be lost when I use ExpertGPS to convert from gpx to csv with Lat/Long</w:t>
      </w:r>
    </w:p>
    <w:p w14:paraId="0B8130C0" w14:textId="77777777" w:rsidR="00BD4ECC" w:rsidRPr="00BD4ECC" w:rsidRDefault="00BD4ECC" w:rsidP="00BD4ECC">
      <w:pPr>
        <w:rPr>
          <w:rFonts w:ascii="Arial" w:hAnsi="Arial" w:cs="Arial"/>
        </w:rPr>
      </w:pPr>
      <w:r w:rsidRPr="00BD4ECC">
        <w:rPr>
          <w:rFonts w:ascii="Arial" w:hAnsi="Arial" w:cs="Arial"/>
          <w:b/>
        </w:rPr>
        <w:t>###_storyline.csv</w:t>
      </w:r>
      <w:r w:rsidRPr="00BD4ECC">
        <w:rPr>
          <w:rFonts w:ascii="Arial" w:hAnsi="Arial" w:cs="Arial"/>
        </w:rPr>
        <w:t xml:space="preserve">:  This file contains processed data.  We are interested in the following columns (Name, Start, End, Duration). </w:t>
      </w:r>
      <w:r w:rsidRPr="00BD4ECC">
        <w:rPr>
          <w:rFonts w:ascii="Arial" w:hAnsi="Arial" w:cs="Arial"/>
          <w:highlight w:val="yellow"/>
        </w:rPr>
        <w:t>Start and End are time stamps in CT (CDT or CST) with time zone indicated as -5 (CDT) or -6 (CST)</w:t>
      </w:r>
    </w:p>
    <w:p w14:paraId="7637FCDB" w14:textId="77777777" w:rsidR="00BD4ECC" w:rsidRPr="00BD4ECC" w:rsidRDefault="00BD4ECC" w:rsidP="00BD4ECC">
      <w:pPr>
        <w:rPr>
          <w:rFonts w:ascii="Arial" w:hAnsi="Arial" w:cs="Arial"/>
        </w:rPr>
      </w:pPr>
    </w:p>
    <w:p w14:paraId="5CEC45DB" w14:textId="77777777" w:rsidR="00BD4ECC" w:rsidRPr="00BD4ECC" w:rsidRDefault="00BD4ECC" w:rsidP="00BD4ECC">
      <w:pPr>
        <w:rPr>
          <w:rFonts w:ascii="Arial" w:hAnsi="Arial" w:cs="Arial"/>
        </w:rPr>
      </w:pPr>
      <w:r w:rsidRPr="00BD4ECC">
        <w:rPr>
          <w:rFonts w:ascii="Arial" w:hAnsi="Arial" w:cs="Arial"/>
          <w:b/>
        </w:rPr>
        <w:t>###_places.csv</w:t>
      </w:r>
      <w:r w:rsidRPr="00BD4ECC">
        <w:rPr>
          <w:rFonts w:ascii="Arial" w:hAnsi="Arial" w:cs="Arial"/>
        </w:rPr>
        <w:t xml:space="preserve">:  This file contains additional information about the “Place” entries in the Name column from ###_storyline.csv. There is one row in ###_places.csv for every “Place in” entry in the Name column of ###_storyline.csv.   ###_places.csv provides the lat/lon values for each of these Place in entries.   These lat/long values should be added to the information saved from ###_storyline.csv.   There is no additional information for the other entry times in Names (walking, cycling, transport, etc).  </w:t>
      </w:r>
      <w:r w:rsidRPr="00BD4ECC">
        <w:rPr>
          <w:rFonts w:ascii="Arial" w:hAnsi="Arial" w:cs="Arial"/>
          <w:highlight w:val="yellow"/>
        </w:rPr>
        <w:t>Start and End are time stamps in CT (CDT or CST) with time zone indicated as -5 (CDT) or -6 (CST)</w:t>
      </w:r>
      <w:r w:rsidRPr="00BD4ECC">
        <w:rPr>
          <w:rFonts w:ascii="Arial" w:hAnsi="Arial" w:cs="Arial"/>
        </w:rPr>
        <w:t>.  These are not needed but can be used to match entries across ###_storyline.csv and ###_places.csv</w:t>
      </w:r>
      <w:commentRangeEnd w:id="15"/>
      <w:r w:rsidR="00137067">
        <w:rPr>
          <w:rStyle w:val="CommentReference"/>
        </w:rPr>
        <w:commentReference w:id="15"/>
      </w:r>
    </w:p>
    <w:p w14:paraId="6F40DCC4" w14:textId="77777777" w:rsidR="00BD4ECC" w:rsidRPr="00BD4ECC" w:rsidRDefault="00BD4ECC" w:rsidP="00BD4ECC">
      <w:pPr>
        <w:rPr>
          <w:rFonts w:ascii="Arial" w:hAnsi="Arial" w:cs="Arial"/>
        </w:rPr>
      </w:pPr>
    </w:p>
    <w:p w14:paraId="1FAC77E1" w14:textId="77777777" w:rsidR="00BD4ECC" w:rsidRPr="00BD4ECC" w:rsidRDefault="00BD4ECC" w:rsidP="00BD4ECC">
      <w:pPr>
        <w:rPr>
          <w:rFonts w:ascii="Arial" w:hAnsi="Arial" w:cs="Arial"/>
        </w:rPr>
      </w:pPr>
    </w:p>
    <w:p w14:paraId="367FB0EE" w14:textId="77777777" w:rsidR="00BD4ECC" w:rsidRPr="00BD4ECC" w:rsidRDefault="00BD4ECC" w:rsidP="00BD4ECC">
      <w:pPr>
        <w:rPr>
          <w:rFonts w:ascii="Arial" w:hAnsi="Arial" w:cs="Arial"/>
          <w:b/>
          <w:u w:val="single"/>
        </w:rPr>
      </w:pPr>
    </w:p>
    <w:p w14:paraId="5BB36B28" w14:textId="77777777" w:rsidR="00BD4ECC" w:rsidRPr="00BD4ECC" w:rsidRDefault="00BD4ECC" w:rsidP="00BD4ECC">
      <w:pPr>
        <w:rPr>
          <w:rFonts w:ascii="Arial" w:hAnsi="Arial" w:cs="Arial"/>
          <w:b/>
          <w:u w:val="single"/>
        </w:rPr>
      </w:pPr>
      <w:r w:rsidRPr="00BD4ECC">
        <w:rPr>
          <w:rFonts w:ascii="Arial" w:hAnsi="Arial" w:cs="Arial"/>
          <w:b/>
          <w:u w:val="single"/>
        </w:rPr>
        <w:br w:type="page"/>
      </w:r>
    </w:p>
    <w:p w14:paraId="0D22CF6D" w14:textId="77777777" w:rsidR="00BD4ECC" w:rsidRPr="008A2039" w:rsidRDefault="00BD4ECC" w:rsidP="00AE2906">
      <w:pPr>
        <w:pStyle w:val="Heading2"/>
      </w:pPr>
      <w:bookmarkStart w:id="16" w:name="_Toc476749705"/>
      <w:r w:rsidRPr="008A2039">
        <w:lastRenderedPageBreak/>
        <w:t>Beddit (sleep)</w:t>
      </w:r>
      <w:bookmarkEnd w:id="16"/>
    </w:p>
    <w:p w14:paraId="0B7C3FAC" w14:textId="77777777" w:rsidR="00BD4ECC" w:rsidRPr="00BD4ECC" w:rsidRDefault="00BD4ECC" w:rsidP="00BD4ECC">
      <w:pPr>
        <w:rPr>
          <w:rFonts w:ascii="Arial" w:hAnsi="Arial" w:cs="Arial"/>
        </w:rPr>
      </w:pPr>
      <w:commentRangeStart w:id="17"/>
      <w:commentRangeStart w:id="18"/>
      <w:r w:rsidRPr="008A2039">
        <w:rPr>
          <w:rFonts w:ascii="Arial" w:hAnsi="Arial" w:cs="Arial"/>
        </w:rPr>
        <w:t>TBD</w:t>
      </w:r>
      <w:commentRangeEnd w:id="17"/>
      <w:r w:rsidRPr="008A2039">
        <w:rPr>
          <w:rStyle w:val="CommentReference"/>
          <w:rFonts w:ascii="Arial" w:hAnsi="Arial" w:cs="Arial"/>
          <w:sz w:val="22"/>
          <w:szCs w:val="22"/>
        </w:rPr>
        <w:commentReference w:id="17"/>
      </w:r>
      <w:commentRangeEnd w:id="18"/>
      <w:r w:rsidR="009D18B0">
        <w:rPr>
          <w:rStyle w:val="CommentReference"/>
        </w:rPr>
        <w:commentReference w:id="18"/>
      </w:r>
    </w:p>
    <w:p w14:paraId="38A3705E" w14:textId="24A49424" w:rsidR="00BD4ECC" w:rsidRDefault="00E85691" w:rsidP="00BD4ECC">
      <w:pPr>
        <w:rPr>
          <w:rFonts w:ascii="Arial" w:hAnsi="Arial" w:cs="Arial"/>
          <w:b/>
        </w:rPr>
      </w:pPr>
      <w:r>
        <w:rPr>
          <w:rFonts w:ascii="Arial" w:hAnsi="Arial" w:cs="Arial"/>
          <w:b/>
        </w:rPr>
        <w:t>Data Access and Storage</w:t>
      </w:r>
    </w:p>
    <w:p w14:paraId="5730722C" w14:textId="77777777" w:rsidR="008801F4" w:rsidRPr="00BD4ECC" w:rsidRDefault="008801F4" w:rsidP="008801F4">
      <w:pPr>
        <w:pStyle w:val="ListParagraph"/>
        <w:numPr>
          <w:ilvl w:val="0"/>
          <w:numId w:val="13"/>
        </w:numPr>
        <w:rPr>
          <w:rFonts w:ascii="Arial" w:hAnsi="Arial" w:cs="Arial"/>
        </w:rPr>
      </w:pPr>
      <w:commentRangeStart w:id="19"/>
      <w:r w:rsidRPr="00BD4ECC">
        <w:rPr>
          <w:rFonts w:ascii="Arial" w:hAnsi="Arial" w:cs="Arial"/>
        </w:rPr>
        <w:t xml:space="preserve">Each subject will have their own account with Beddit using ARCRisk+###@gmail.com, with their own unique password.  This will need to be edited into W:\Open\bedditdata.php </w:t>
      </w:r>
    </w:p>
    <w:p w14:paraId="11F616D0" w14:textId="2075EB3B" w:rsidR="008801F4" w:rsidRDefault="008801F4">
      <w:pPr>
        <w:pStyle w:val="ListParagraph"/>
        <w:numPr>
          <w:ilvl w:val="0"/>
          <w:numId w:val="13"/>
        </w:numPr>
        <w:rPr>
          <w:rFonts w:ascii="Arial" w:hAnsi="Arial" w:cs="Arial"/>
        </w:rPr>
      </w:pPr>
      <w:r w:rsidRPr="00BD4ECC">
        <w:rPr>
          <w:rFonts w:ascii="Arial" w:hAnsi="Arial" w:cs="Arial"/>
        </w:rPr>
        <w:t xml:space="preserve">Afterwards, open the file from the web - </w:t>
      </w:r>
      <w:hyperlink r:id="rId14" w:history="1">
        <w:r w:rsidRPr="00BD4ECC">
          <w:rPr>
            <w:rStyle w:val="Hyperlink"/>
            <w:rFonts w:ascii="Arial" w:hAnsi="Arial" w:cs="Arial"/>
          </w:rPr>
          <w:t>http://dionysus.psych.wisc.edu/Open/bedditdata.php</w:t>
        </w:r>
      </w:hyperlink>
      <w:r w:rsidRPr="00BD4ECC">
        <w:rPr>
          <w:rFonts w:ascii="Arial" w:hAnsi="Arial" w:cs="Arial"/>
        </w:rPr>
        <w:t xml:space="preserve"> outputs the code as json format</w:t>
      </w:r>
    </w:p>
    <w:p w14:paraId="66CDEB1B" w14:textId="68911AA4" w:rsidR="008801F4" w:rsidRDefault="008801F4">
      <w:pPr>
        <w:pStyle w:val="ListParagraph"/>
        <w:numPr>
          <w:ilvl w:val="0"/>
          <w:numId w:val="13"/>
        </w:numPr>
        <w:rPr>
          <w:rFonts w:ascii="Arial" w:hAnsi="Arial" w:cs="Arial"/>
        </w:rPr>
      </w:pPr>
      <w:r>
        <w:rPr>
          <w:rFonts w:ascii="Arial" w:hAnsi="Arial" w:cs="Arial"/>
        </w:rPr>
        <w:t>Copy the output and paste the data into a Notepad file</w:t>
      </w:r>
    </w:p>
    <w:p w14:paraId="21B7F885" w14:textId="46C3D130" w:rsidR="008801F4" w:rsidRPr="00C9513B" w:rsidRDefault="008801F4">
      <w:pPr>
        <w:pStyle w:val="ListParagraph"/>
        <w:numPr>
          <w:ilvl w:val="0"/>
          <w:numId w:val="13"/>
        </w:numPr>
        <w:rPr>
          <w:rFonts w:ascii="Arial" w:hAnsi="Arial" w:cs="Arial"/>
        </w:rPr>
      </w:pPr>
      <w:r w:rsidRPr="00BD4ECC">
        <w:rPr>
          <w:rFonts w:ascii="Arial" w:hAnsi="Arial" w:cs="Arial"/>
        </w:rPr>
        <w:t xml:space="preserve">Name downloaded data file: </w:t>
      </w:r>
      <w:r>
        <w:rPr>
          <w:rFonts w:ascii="Arial" w:hAnsi="Arial" w:cs="Arial"/>
        </w:rPr>
        <w:t>Sleep_#SubID</w:t>
      </w:r>
    </w:p>
    <w:p w14:paraId="5D309F89" w14:textId="5B65A29F" w:rsidR="008801F4" w:rsidRPr="00C9513B" w:rsidRDefault="008801F4">
      <w:pPr>
        <w:pStyle w:val="ListParagraph"/>
        <w:numPr>
          <w:ilvl w:val="0"/>
          <w:numId w:val="13"/>
        </w:numPr>
        <w:rPr>
          <w:rFonts w:ascii="Arial" w:hAnsi="Arial" w:cs="Arial"/>
        </w:rPr>
      </w:pPr>
      <w:r>
        <w:rPr>
          <w:rFonts w:ascii="Arial" w:hAnsi="Arial" w:cs="Arial"/>
        </w:rPr>
        <w:t xml:space="preserve">Save this file as a .JSON file </w:t>
      </w:r>
    </w:p>
    <w:p w14:paraId="5DDD37E2" w14:textId="77777777" w:rsidR="008801F4" w:rsidRPr="00BD4ECC" w:rsidRDefault="008801F4" w:rsidP="008801F4">
      <w:pPr>
        <w:pStyle w:val="ListParagraph"/>
        <w:numPr>
          <w:ilvl w:val="0"/>
          <w:numId w:val="13"/>
        </w:numPr>
        <w:rPr>
          <w:rFonts w:ascii="Arial" w:hAnsi="Arial" w:cs="Arial"/>
        </w:rPr>
      </w:pPr>
      <w:r w:rsidRPr="00BD4ECC">
        <w:rPr>
          <w:rFonts w:ascii="Arial" w:hAnsi="Arial" w:cs="Arial"/>
        </w:rPr>
        <w:t>Save file here: P:\Study Data\RISK\RawData</w:t>
      </w:r>
      <w:commentRangeEnd w:id="19"/>
      <w:r>
        <w:rPr>
          <w:rStyle w:val="CommentReference"/>
        </w:rPr>
        <w:commentReference w:id="19"/>
      </w:r>
    </w:p>
    <w:p w14:paraId="58D3FA26" w14:textId="77777777" w:rsidR="008801F4" w:rsidRPr="00BD4ECC" w:rsidRDefault="008801F4" w:rsidP="00BD4ECC">
      <w:pPr>
        <w:rPr>
          <w:rFonts w:ascii="Arial" w:hAnsi="Arial" w:cs="Arial"/>
        </w:rPr>
      </w:pPr>
    </w:p>
    <w:p w14:paraId="711A998A" w14:textId="1C8C66A7" w:rsidR="00BD4ECC" w:rsidRPr="00BD4ECC" w:rsidRDefault="00BD4ECC" w:rsidP="00C9513B">
      <w:pPr>
        <w:pStyle w:val="ListParagraph"/>
        <w:numPr>
          <w:ilvl w:val="0"/>
          <w:numId w:val="41"/>
        </w:numPr>
        <w:rPr>
          <w:rFonts w:ascii="Arial" w:hAnsi="Arial" w:cs="Arial"/>
        </w:rPr>
      </w:pPr>
      <w:r w:rsidRPr="00BD4ECC">
        <w:rPr>
          <w:rFonts w:ascii="Arial" w:hAnsi="Arial" w:cs="Arial"/>
        </w:rPr>
        <w:t xml:space="preserve">Each subject will have their own account with Beddit using ARCRisk+###@gmail.com, with their own unique password.  This will need to be edited into W:\Open\bedditdata.php </w:t>
      </w:r>
    </w:p>
    <w:p w14:paraId="248149B5" w14:textId="77777777" w:rsidR="00BD4ECC" w:rsidRPr="00BD4ECC" w:rsidRDefault="00BD4ECC" w:rsidP="00C9513B">
      <w:pPr>
        <w:pStyle w:val="ListParagraph"/>
        <w:numPr>
          <w:ilvl w:val="0"/>
          <w:numId w:val="41"/>
        </w:numPr>
        <w:rPr>
          <w:rFonts w:ascii="Arial" w:hAnsi="Arial" w:cs="Arial"/>
        </w:rPr>
      </w:pPr>
      <w:r w:rsidRPr="00BD4ECC">
        <w:rPr>
          <w:rFonts w:ascii="Arial" w:hAnsi="Arial" w:cs="Arial"/>
        </w:rPr>
        <w:t xml:space="preserve">Afterwards, open the file from the web - </w:t>
      </w:r>
      <w:hyperlink r:id="rId15" w:history="1">
        <w:r w:rsidRPr="00BD4ECC">
          <w:rPr>
            <w:rStyle w:val="Hyperlink"/>
            <w:rFonts w:ascii="Arial" w:hAnsi="Arial" w:cs="Arial"/>
          </w:rPr>
          <w:t>http://dionysus.psych.wisc.edu/Open/bedditdata.php</w:t>
        </w:r>
      </w:hyperlink>
      <w:r w:rsidRPr="00BD4ECC">
        <w:rPr>
          <w:rFonts w:ascii="Arial" w:hAnsi="Arial" w:cs="Arial"/>
        </w:rPr>
        <w:t xml:space="preserve"> outputs the code as json format</w:t>
      </w:r>
      <w:commentRangeStart w:id="20"/>
      <w:r w:rsidRPr="00BD4ECC">
        <w:rPr>
          <w:rFonts w:ascii="Arial" w:hAnsi="Arial" w:cs="Arial"/>
        </w:rPr>
        <w:t>, if you want to call it directly from R</w:t>
      </w:r>
    </w:p>
    <w:p w14:paraId="0EF560ED" w14:textId="77777777" w:rsidR="00BD4ECC" w:rsidRPr="00BD4ECC" w:rsidRDefault="00BD4ECC" w:rsidP="00C9513B">
      <w:pPr>
        <w:pStyle w:val="ListParagraph"/>
        <w:numPr>
          <w:ilvl w:val="0"/>
          <w:numId w:val="41"/>
        </w:numPr>
        <w:rPr>
          <w:rFonts w:ascii="Arial" w:hAnsi="Arial" w:cs="Arial"/>
        </w:rPr>
      </w:pPr>
      <w:r w:rsidRPr="00BD4ECC">
        <w:rPr>
          <w:rFonts w:ascii="Arial" w:hAnsi="Arial" w:cs="Arial"/>
        </w:rPr>
        <w:t xml:space="preserve">Or, to get a download file, visit </w:t>
      </w:r>
      <w:hyperlink r:id="rId16" w:history="1">
        <w:r w:rsidRPr="00BD4ECC">
          <w:rPr>
            <w:rStyle w:val="Hyperlink"/>
            <w:rFonts w:ascii="Arial" w:hAnsi="Arial" w:cs="Arial"/>
          </w:rPr>
          <w:t>https://json-csv.com/</w:t>
        </w:r>
      </w:hyperlink>
      <w:r w:rsidRPr="00BD4ECC">
        <w:rPr>
          <w:rFonts w:ascii="Arial" w:hAnsi="Arial" w:cs="Arial"/>
        </w:rPr>
        <w:t xml:space="preserve">  and paste in the URL above (</w:t>
      </w:r>
      <w:hyperlink r:id="rId17" w:history="1">
        <w:r w:rsidRPr="00BD4ECC">
          <w:rPr>
            <w:rStyle w:val="Hyperlink"/>
            <w:rFonts w:ascii="Arial" w:hAnsi="Arial" w:cs="Arial"/>
          </w:rPr>
          <w:t>http://dionysus.psych.wisc.edu/Open/bedditdata.php</w:t>
        </w:r>
      </w:hyperlink>
      <w:r w:rsidRPr="00BD4ECC">
        <w:rPr>
          <w:rFonts w:ascii="Arial" w:hAnsi="Arial" w:cs="Arial"/>
        </w:rPr>
        <w:t>) - it will automatically start the transformation.</w:t>
      </w:r>
    </w:p>
    <w:p w14:paraId="7694121A" w14:textId="77777777" w:rsidR="00BD4ECC" w:rsidRPr="00BD4ECC" w:rsidRDefault="00BD4ECC" w:rsidP="00C9513B">
      <w:pPr>
        <w:pStyle w:val="ListParagraph"/>
        <w:numPr>
          <w:ilvl w:val="0"/>
          <w:numId w:val="41"/>
        </w:numPr>
        <w:rPr>
          <w:rFonts w:ascii="Arial" w:hAnsi="Arial" w:cs="Arial"/>
        </w:rPr>
      </w:pPr>
      <w:r w:rsidRPr="00BD4ECC">
        <w:rPr>
          <w:rFonts w:ascii="Arial" w:hAnsi="Arial" w:cs="Arial"/>
        </w:rPr>
        <w:t xml:space="preserve">Hit </w:t>
      </w:r>
      <w:r w:rsidRPr="00BD4ECC">
        <w:rPr>
          <w:rFonts w:ascii="Arial" w:hAnsi="Arial" w:cs="Arial"/>
          <w:b/>
        </w:rPr>
        <w:t>Download</w:t>
      </w:r>
      <w:r w:rsidRPr="00BD4ECC">
        <w:rPr>
          <w:rFonts w:ascii="Arial" w:hAnsi="Arial" w:cs="Arial"/>
        </w:rPr>
        <w:t xml:space="preserve"> when you see the results.</w:t>
      </w:r>
    </w:p>
    <w:p w14:paraId="29875D84" w14:textId="77777777" w:rsidR="00BD4ECC" w:rsidRPr="00BD4ECC" w:rsidRDefault="00BD4ECC" w:rsidP="00C9513B">
      <w:pPr>
        <w:pStyle w:val="ListParagraph"/>
        <w:numPr>
          <w:ilvl w:val="0"/>
          <w:numId w:val="41"/>
        </w:numPr>
        <w:rPr>
          <w:rFonts w:ascii="Arial" w:hAnsi="Arial" w:cs="Arial"/>
        </w:rPr>
      </w:pPr>
      <w:r w:rsidRPr="00BD4ECC">
        <w:rPr>
          <w:rFonts w:ascii="Arial" w:hAnsi="Arial" w:cs="Arial"/>
        </w:rPr>
        <w:t>Name downloaded data file: TBD</w:t>
      </w:r>
      <w:commentRangeEnd w:id="20"/>
      <w:r w:rsidR="008801F4">
        <w:rPr>
          <w:rStyle w:val="CommentReference"/>
        </w:rPr>
        <w:commentReference w:id="20"/>
      </w:r>
    </w:p>
    <w:p w14:paraId="491B6459" w14:textId="77777777" w:rsidR="00BD4ECC" w:rsidRPr="00BD4ECC" w:rsidRDefault="00BD4ECC" w:rsidP="00C9513B">
      <w:pPr>
        <w:pStyle w:val="ListParagraph"/>
        <w:numPr>
          <w:ilvl w:val="0"/>
          <w:numId w:val="41"/>
        </w:numPr>
        <w:rPr>
          <w:rFonts w:ascii="Arial" w:hAnsi="Arial" w:cs="Arial"/>
        </w:rPr>
      </w:pPr>
      <w:r w:rsidRPr="00BD4ECC">
        <w:rPr>
          <w:rFonts w:ascii="Arial" w:hAnsi="Arial" w:cs="Arial"/>
        </w:rPr>
        <w:t xml:space="preserve">Save this file as .json file or as raw txt </w:t>
      </w:r>
    </w:p>
    <w:p w14:paraId="3AE58A8A" w14:textId="77777777" w:rsidR="00BD4ECC" w:rsidRPr="00BD4ECC" w:rsidRDefault="00BD4ECC" w:rsidP="00C9513B">
      <w:pPr>
        <w:pStyle w:val="ListParagraph"/>
        <w:numPr>
          <w:ilvl w:val="0"/>
          <w:numId w:val="41"/>
        </w:numPr>
        <w:rPr>
          <w:rFonts w:ascii="Arial" w:hAnsi="Arial" w:cs="Arial"/>
        </w:rPr>
      </w:pPr>
      <w:r w:rsidRPr="00BD4ECC">
        <w:rPr>
          <w:rFonts w:ascii="Arial" w:hAnsi="Arial" w:cs="Arial"/>
        </w:rPr>
        <w:t>Save file here: P:\Study Data\RISK\RawData</w:t>
      </w:r>
    </w:p>
    <w:p w14:paraId="50F955F1" w14:textId="78DDEFB6" w:rsidR="00AE6653" w:rsidRDefault="00AE6653" w:rsidP="00AE6653">
      <w:pPr>
        <w:rPr>
          <w:rFonts w:ascii="Times New Roman" w:hAnsi="Times New Roman" w:cs="Times New Roman"/>
          <w:b/>
          <w:sz w:val="24"/>
          <w:szCs w:val="24"/>
          <w:highlight w:val="yellow"/>
          <w:u w:val="single"/>
        </w:rPr>
      </w:pPr>
      <w:r>
        <w:rPr>
          <w:rFonts w:ascii="Times New Roman" w:hAnsi="Times New Roman" w:cs="Times New Roman"/>
          <w:b/>
          <w:sz w:val="24"/>
          <w:szCs w:val="24"/>
          <w:u w:val="single"/>
        </w:rPr>
        <w:t>QS Access App for Collecting</w:t>
      </w:r>
      <w:r w:rsidR="00B25002">
        <w:rPr>
          <w:rFonts w:ascii="Times New Roman" w:hAnsi="Times New Roman" w:cs="Times New Roman"/>
          <w:b/>
          <w:sz w:val="24"/>
          <w:szCs w:val="24"/>
          <w:u w:val="single"/>
        </w:rPr>
        <w:t xml:space="preserve"> Beddit</w:t>
      </w:r>
      <w:r>
        <w:rPr>
          <w:rFonts w:ascii="Times New Roman" w:hAnsi="Times New Roman" w:cs="Times New Roman"/>
          <w:b/>
          <w:sz w:val="24"/>
          <w:szCs w:val="24"/>
          <w:u w:val="single"/>
        </w:rPr>
        <w:t xml:space="preserve"> Sleep Data from </w:t>
      </w:r>
      <w:r w:rsidRPr="00C53E89">
        <w:rPr>
          <w:rFonts w:ascii="Times New Roman" w:hAnsi="Times New Roman" w:cs="Times New Roman"/>
          <w:b/>
          <w:sz w:val="24"/>
          <w:szCs w:val="24"/>
          <w:highlight w:val="yellow"/>
          <w:u w:val="single"/>
        </w:rPr>
        <w:t>iPhones ONLY</w:t>
      </w:r>
    </w:p>
    <w:p w14:paraId="3B26C79B" w14:textId="77777777" w:rsidR="00B25002" w:rsidRPr="00C53E89" w:rsidRDefault="00B25002" w:rsidP="00AE6653">
      <w:pPr>
        <w:rPr>
          <w:rFonts w:ascii="Times New Roman" w:hAnsi="Times New Roman" w:cs="Times New Roman"/>
          <w:b/>
          <w:sz w:val="24"/>
          <w:szCs w:val="24"/>
          <w:u w:val="single"/>
        </w:rPr>
      </w:pPr>
    </w:p>
    <w:p w14:paraId="293313EF" w14:textId="0880629A" w:rsidR="00AE6653" w:rsidRPr="00B25002" w:rsidRDefault="00AE6653" w:rsidP="00C9513B">
      <w:pPr>
        <w:pStyle w:val="ListParagraph"/>
        <w:numPr>
          <w:ilvl w:val="0"/>
          <w:numId w:val="48"/>
        </w:numPr>
        <w:spacing w:after="200" w:line="276" w:lineRule="auto"/>
        <w:rPr>
          <w:rFonts w:ascii="Times New Roman" w:hAnsi="Times New Roman" w:cs="Times New Roman"/>
          <w:sz w:val="24"/>
          <w:szCs w:val="24"/>
        </w:rPr>
      </w:pPr>
      <w:del w:id="21" w:author="jnagler" w:date="2018-04-27T16:43:00Z">
        <w:r w:rsidRPr="00B25002" w:rsidDel="00806CDB">
          <w:rPr>
            <w:rFonts w:ascii="Times New Roman" w:hAnsi="Times New Roman" w:cs="Times New Roman"/>
            <w:sz w:val="24"/>
            <w:szCs w:val="24"/>
          </w:rPr>
          <w:delText>Download the</w:delText>
        </w:r>
      </w:del>
      <w:ins w:id="22" w:author="jnagler" w:date="2018-04-27T16:43:00Z">
        <w:r w:rsidR="00806CDB">
          <w:rPr>
            <w:rFonts w:ascii="Times New Roman" w:hAnsi="Times New Roman" w:cs="Times New Roman"/>
            <w:sz w:val="24"/>
            <w:szCs w:val="24"/>
          </w:rPr>
          <w:t>Open</w:t>
        </w:r>
      </w:ins>
      <w:r w:rsidRPr="00B25002">
        <w:rPr>
          <w:rFonts w:ascii="Times New Roman" w:hAnsi="Times New Roman" w:cs="Times New Roman"/>
          <w:sz w:val="24"/>
          <w:szCs w:val="24"/>
        </w:rPr>
        <w:t xml:space="preserve"> </w:t>
      </w:r>
      <w:ins w:id="23" w:author="jnagler" w:date="2018-04-27T16:43:00Z">
        <w:r w:rsidR="00806CDB">
          <w:rPr>
            <w:rFonts w:ascii="Times New Roman" w:hAnsi="Times New Roman" w:cs="Times New Roman"/>
            <w:sz w:val="24"/>
            <w:szCs w:val="24"/>
          </w:rPr>
          <w:t xml:space="preserve">the </w:t>
        </w:r>
      </w:ins>
      <w:r w:rsidRPr="00B25002">
        <w:rPr>
          <w:rFonts w:ascii="Times New Roman" w:hAnsi="Times New Roman" w:cs="Times New Roman"/>
          <w:sz w:val="24"/>
          <w:szCs w:val="24"/>
        </w:rPr>
        <w:t>QS Access app</w:t>
      </w:r>
      <w:ins w:id="24" w:author="jnagler" w:date="2018-04-27T16:43:00Z">
        <w:r w:rsidR="003F0568">
          <w:rPr>
            <w:rFonts w:ascii="Times New Roman" w:hAnsi="Times New Roman" w:cs="Times New Roman"/>
            <w:sz w:val="24"/>
            <w:szCs w:val="24"/>
          </w:rPr>
          <w:t>.</w:t>
        </w:r>
      </w:ins>
      <w:r w:rsidRPr="00B25002">
        <w:rPr>
          <w:rFonts w:ascii="Times New Roman" w:hAnsi="Times New Roman" w:cs="Times New Roman"/>
          <w:sz w:val="24"/>
          <w:szCs w:val="24"/>
        </w:rPr>
        <w:t xml:space="preserve"> </w:t>
      </w:r>
      <w:del w:id="25" w:author="jnagler" w:date="2018-04-27T16:43:00Z">
        <w:r w:rsidRPr="00B25002" w:rsidDel="00806CDB">
          <w:rPr>
            <w:rFonts w:ascii="Times New Roman" w:hAnsi="Times New Roman" w:cs="Times New Roman"/>
            <w:sz w:val="24"/>
            <w:szCs w:val="24"/>
          </w:rPr>
          <w:delText xml:space="preserve">from the app store on the participants phone </w:delText>
        </w:r>
        <w:r w:rsidRPr="00B25002" w:rsidDel="00806CDB">
          <w:rPr>
            <w:rFonts w:ascii="Times New Roman" w:hAnsi="Times New Roman" w:cs="Times New Roman"/>
            <w:sz w:val="24"/>
            <w:szCs w:val="24"/>
            <w:highlight w:val="yellow"/>
          </w:rPr>
          <w:delText>(Follow up 1 only)</w:delText>
        </w:r>
        <w:r w:rsidRPr="00B25002" w:rsidDel="00806CDB">
          <w:rPr>
            <w:rFonts w:ascii="Times New Roman" w:hAnsi="Times New Roman" w:cs="Times New Roman"/>
            <w:sz w:val="24"/>
            <w:szCs w:val="24"/>
          </w:rPr>
          <w:delText>.</w:delText>
        </w:r>
      </w:del>
    </w:p>
    <w:p w14:paraId="27907963" w14:textId="77777777" w:rsidR="00AE6653" w:rsidRPr="00C9513B" w:rsidRDefault="00AE6653" w:rsidP="00C9513B">
      <w:pPr>
        <w:pStyle w:val="ListParagraph"/>
        <w:numPr>
          <w:ilvl w:val="0"/>
          <w:numId w:val="48"/>
        </w:numPr>
        <w:spacing w:after="200" w:line="276" w:lineRule="auto"/>
        <w:rPr>
          <w:rFonts w:ascii="Times New Roman" w:hAnsi="Times New Roman" w:cs="Times New Roman"/>
          <w:sz w:val="24"/>
          <w:szCs w:val="24"/>
        </w:rPr>
      </w:pPr>
      <w:r w:rsidRPr="00C9513B">
        <w:rPr>
          <w:rFonts w:ascii="Times New Roman" w:hAnsi="Times New Roman" w:cs="Times New Roman"/>
          <w:sz w:val="24"/>
          <w:szCs w:val="24"/>
        </w:rPr>
        <w:t>Scroll down until you see the Sleep Analysis option. Click on the Sleep Analysis option.</w:t>
      </w:r>
    </w:p>
    <w:p w14:paraId="59F69C60" w14:textId="5647B55D" w:rsidR="00B25002" w:rsidRPr="00C9513B" w:rsidRDefault="00AE6653" w:rsidP="00C9513B">
      <w:pPr>
        <w:pStyle w:val="ListParagraph"/>
        <w:numPr>
          <w:ilvl w:val="0"/>
          <w:numId w:val="48"/>
        </w:numPr>
        <w:spacing w:after="200" w:line="276" w:lineRule="auto"/>
        <w:rPr>
          <w:rFonts w:ascii="Times New Roman" w:hAnsi="Times New Roman" w:cs="Times New Roman"/>
          <w:sz w:val="24"/>
          <w:szCs w:val="24"/>
          <w:u w:val="single"/>
        </w:rPr>
      </w:pPr>
      <w:r w:rsidRPr="00B25002">
        <w:rPr>
          <w:rFonts w:ascii="Times New Roman" w:hAnsi="Times New Roman" w:cs="Times New Roman"/>
          <w:sz w:val="24"/>
          <w:szCs w:val="24"/>
        </w:rPr>
        <w:t xml:space="preserve">This will bring you to this screen. Click on </w:t>
      </w:r>
      <w:r w:rsidRPr="00C9513B">
        <w:rPr>
          <w:rFonts w:ascii="Times New Roman" w:hAnsi="Times New Roman" w:cs="Times New Roman"/>
          <w:color w:val="C45911" w:themeColor="accent2" w:themeShade="BF"/>
          <w:sz w:val="24"/>
          <w:szCs w:val="24"/>
        </w:rPr>
        <w:t>Tabulate sleep analysis</w:t>
      </w:r>
      <w:r w:rsidRPr="00B25002">
        <w:rPr>
          <w:rFonts w:ascii="Times New Roman" w:hAnsi="Times New Roman" w:cs="Times New Roman"/>
          <w:sz w:val="24"/>
          <w:szCs w:val="24"/>
        </w:rPr>
        <w:t>.</w:t>
      </w:r>
      <w:r w:rsidR="00B25002" w:rsidRPr="00C9513B">
        <w:rPr>
          <w:rFonts w:ascii="Times New Roman" w:hAnsi="Times New Roman" w:cs="Times New Roman"/>
          <w:sz w:val="24"/>
          <w:szCs w:val="24"/>
        </w:rPr>
        <w:t xml:space="preserve"> You will see a table with the sleep analysis output from Healthkit.</w:t>
      </w:r>
    </w:p>
    <w:p w14:paraId="529BB341" w14:textId="77777777" w:rsidR="00B25002" w:rsidRPr="00C9513B" w:rsidRDefault="00AE6653" w:rsidP="00360684">
      <w:pPr>
        <w:pStyle w:val="ListParagraph"/>
        <w:numPr>
          <w:ilvl w:val="0"/>
          <w:numId w:val="48"/>
        </w:numPr>
        <w:spacing w:after="200" w:line="276" w:lineRule="auto"/>
        <w:rPr>
          <w:rFonts w:ascii="Times New Roman" w:hAnsi="Times New Roman" w:cs="Times New Roman"/>
          <w:sz w:val="24"/>
          <w:szCs w:val="24"/>
          <w:u w:val="single"/>
        </w:rPr>
      </w:pPr>
      <w:r w:rsidRPr="00C9513B">
        <w:rPr>
          <w:rFonts w:ascii="Times New Roman" w:hAnsi="Times New Roman" w:cs="Times New Roman"/>
          <w:sz w:val="24"/>
          <w:szCs w:val="24"/>
        </w:rPr>
        <w:t>Click on the icon in the upper right corner of the screen</w:t>
      </w:r>
      <w:r w:rsidR="00B25002" w:rsidRPr="00C9513B">
        <w:rPr>
          <w:rFonts w:ascii="Times New Roman" w:hAnsi="Times New Roman" w:cs="Times New Roman"/>
          <w:sz w:val="24"/>
          <w:szCs w:val="24"/>
        </w:rPr>
        <w:t xml:space="preserve"> to send the csv via email</w:t>
      </w:r>
      <w:r w:rsidRPr="00C9513B">
        <w:rPr>
          <w:rFonts w:ascii="Times New Roman" w:hAnsi="Times New Roman" w:cs="Times New Roman"/>
          <w:sz w:val="24"/>
          <w:szCs w:val="24"/>
        </w:rPr>
        <w:t>.</w:t>
      </w:r>
    </w:p>
    <w:p w14:paraId="17CB87D5" w14:textId="77777777" w:rsidR="00B25002" w:rsidRDefault="00AE6653" w:rsidP="00360684">
      <w:pPr>
        <w:pStyle w:val="ListParagraph"/>
        <w:numPr>
          <w:ilvl w:val="0"/>
          <w:numId w:val="48"/>
        </w:numPr>
        <w:spacing w:after="200" w:line="276" w:lineRule="auto"/>
        <w:rPr>
          <w:rFonts w:ascii="Times New Roman" w:hAnsi="Times New Roman" w:cs="Times New Roman"/>
          <w:sz w:val="24"/>
          <w:szCs w:val="24"/>
        </w:rPr>
      </w:pPr>
      <w:r w:rsidRPr="00C9513B">
        <w:rPr>
          <w:rFonts w:ascii="Times New Roman" w:hAnsi="Times New Roman" w:cs="Times New Roman"/>
          <w:sz w:val="24"/>
          <w:szCs w:val="24"/>
        </w:rPr>
        <w:t xml:space="preserve">Click on the Mail icon and send the table to the study email </w:t>
      </w:r>
      <w:hyperlink r:id="rId18" w:history="1">
        <w:r w:rsidRPr="00C9513B">
          <w:rPr>
            <w:rStyle w:val="Hyperlink"/>
            <w:rFonts w:ascii="Times New Roman" w:hAnsi="Times New Roman" w:cs="Times New Roman"/>
            <w:sz w:val="24"/>
            <w:szCs w:val="24"/>
          </w:rPr>
          <w:t>arl4@psych.wisc.edu</w:t>
        </w:r>
      </w:hyperlink>
      <w:r w:rsidRPr="00C9513B">
        <w:rPr>
          <w:rFonts w:ascii="Times New Roman" w:hAnsi="Times New Roman" w:cs="Times New Roman"/>
          <w:sz w:val="24"/>
          <w:szCs w:val="24"/>
        </w:rPr>
        <w:t>. In the Subject put QS Sleep data</w:t>
      </w:r>
      <w:r w:rsidR="00B25002" w:rsidRPr="00C9513B">
        <w:rPr>
          <w:rFonts w:ascii="Times New Roman" w:hAnsi="Times New Roman" w:cs="Times New Roman"/>
          <w:sz w:val="24"/>
          <w:szCs w:val="24"/>
        </w:rPr>
        <w:t>.</w:t>
      </w:r>
    </w:p>
    <w:p w14:paraId="00D7E180" w14:textId="593BA547" w:rsidR="00B25002" w:rsidRDefault="00AE6653" w:rsidP="00360684">
      <w:pPr>
        <w:pStyle w:val="ListParagraph"/>
        <w:numPr>
          <w:ilvl w:val="0"/>
          <w:numId w:val="48"/>
        </w:numPr>
        <w:spacing w:after="200" w:line="276" w:lineRule="auto"/>
        <w:rPr>
          <w:rFonts w:ascii="Times New Roman" w:hAnsi="Times New Roman" w:cs="Times New Roman"/>
          <w:sz w:val="24"/>
          <w:szCs w:val="24"/>
        </w:rPr>
      </w:pPr>
      <w:r w:rsidRPr="00C9513B">
        <w:rPr>
          <w:rFonts w:ascii="Times New Roman" w:hAnsi="Times New Roman" w:cs="Times New Roman"/>
          <w:sz w:val="24"/>
          <w:szCs w:val="24"/>
        </w:rPr>
        <w:t>Download the file from the email, rename the file (SubID)_QSSleep</w:t>
      </w:r>
      <w:r w:rsidR="008C7267">
        <w:rPr>
          <w:rFonts w:ascii="Times New Roman" w:hAnsi="Times New Roman" w:cs="Times New Roman"/>
          <w:sz w:val="24"/>
          <w:szCs w:val="24"/>
        </w:rPr>
        <w:t>D</w:t>
      </w:r>
      <w:r w:rsidRPr="00C9513B">
        <w:rPr>
          <w:rFonts w:ascii="Times New Roman" w:hAnsi="Times New Roman" w:cs="Times New Roman"/>
          <w:sz w:val="24"/>
          <w:szCs w:val="24"/>
        </w:rPr>
        <w:t>ata and cut and paste the file into the subject</w:t>
      </w:r>
      <w:r w:rsidR="00B25002" w:rsidRPr="00C9513B">
        <w:rPr>
          <w:rFonts w:ascii="Times New Roman" w:hAnsi="Times New Roman" w:cs="Times New Roman"/>
          <w:sz w:val="24"/>
          <w:szCs w:val="24"/>
        </w:rPr>
        <w:t>’</w:t>
      </w:r>
      <w:r w:rsidRPr="00C9513B">
        <w:rPr>
          <w:rFonts w:ascii="Times New Roman" w:hAnsi="Times New Roman" w:cs="Times New Roman"/>
          <w:sz w:val="24"/>
          <w:szCs w:val="24"/>
        </w:rPr>
        <w:t>s raw data folder. Once the file has been transferred you delete the email.</w:t>
      </w:r>
    </w:p>
    <w:p w14:paraId="10E3B6E2" w14:textId="710A1D04" w:rsidR="00AE6653" w:rsidRPr="00C9513B" w:rsidRDefault="00AE6653" w:rsidP="00C9513B">
      <w:pPr>
        <w:pStyle w:val="ListParagraph"/>
        <w:numPr>
          <w:ilvl w:val="0"/>
          <w:numId w:val="48"/>
        </w:numPr>
        <w:spacing w:after="200" w:line="276" w:lineRule="auto"/>
        <w:rPr>
          <w:rFonts w:ascii="Times New Roman" w:hAnsi="Times New Roman" w:cs="Times New Roman"/>
          <w:b/>
          <w:sz w:val="24"/>
          <w:szCs w:val="24"/>
        </w:rPr>
      </w:pPr>
      <w:r w:rsidRPr="00360684">
        <w:rPr>
          <w:rFonts w:ascii="Times New Roman" w:hAnsi="Times New Roman" w:cs="Times New Roman"/>
          <w:sz w:val="24"/>
          <w:szCs w:val="24"/>
        </w:rPr>
        <w:t xml:space="preserve">At Follow up 2 </w:t>
      </w:r>
      <w:r w:rsidR="00B25002">
        <w:rPr>
          <w:rFonts w:ascii="Times New Roman" w:hAnsi="Times New Roman" w:cs="Times New Roman"/>
          <w:sz w:val="24"/>
          <w:szCs w:val="24"/>
        </w:rPr>
        <w:t xml:space="preserve">and 3 </w:t>
      </w:r>
      <w:r w:rsidRPr="00360684">
        <w:rPr>
          <w:rFonts w:ascii="Times New Roman" w:hAnsi="Times New Roman" w:cs="Times New Roman"/>
          <w:sz w:val="24"/>
          <w:szCs w:val="24"/>
        </w:rPr>
        <w:t>check the existing data file against the new file before overwriting the existing file. The data should match, but if it doesn’t check with the participant and keep the old file in the Older folder.</w:t>
      </w:r>
    </w:p>
    <w:p w14:paraId="1300B2AB" w14:textId="77777777" w:rsidR="00BD4ECC" w:rsidRPr="00BD4ECC" w:rsidRDefault="00BD4ECC" w:rsidP="00BD4ECC">
      <w:pPr>
        <w:rPr>
          <w:rFonts w:ascii="Arial" w:hAnsi="Arial" w:cs="Arial"/>
        </w:rPr>
      </w:pPr>
    </w:p>
    <w:p w14:paraId="1CD2F821" w14:textId="77777777" w:rsidR="00BD4ECC" w:rsidRPr="00BD4ECC" w:rsidRDefault="00BD4ECC" w:rsidP="00BD4ECC">
      <w:pPr>
        <w:rPr>
          <w:rFonts w:ascii="Arial" w:hAnsi="Arial" w:cs="Arial"/>
          <w:b/>
        </w:rPr>
      </w:pPr>
      <w:commentRangeStart w:id="26"/>
      <w:r w:rsidRPr="00BD4ECC">
        <w:rPr>
          <w:rFonts w:ascii="Arial" w:hAnsi="Arial" w:cs="Arial"/>
          <w:b/>
        </w:rPr>
        <w:t>Beddit API Codebook</w:t>
      </w:r>
      <w:commentRangeEnd w:id="26"/>
      <w:r w:rsidRPr="00BD4ECC">
        <w:rPr>
          <w:rStyle w:val="CommentReference"/>
          <w:rFonts w:ascii="Arial" w:hAnsi="Arial" w:cs="Arial"/>
          <w:sz w:val="22"/>
          <w:szCs w:val="22"/>
        </w:rPr>
        <w:commentReference w:id="26"/>
      </w:r>
    </w:p>
    <w:p w14:paraId="6485D1B1" w14:textId="77777777" w:rsidR="00BD4ECC" w:rsidRPr="00BD4ECC" w:rsidRDefault="00BD4ECC" w:rsidP="00BD4ECC">
      <w:pPr>
        <w:rPr>
          <w:rFonts w:ascii="Arial" w:hAnsi="Arial" w:cs="Arial"/>
          <w:b/>
        </w:rPr>
      </w:pPr>
      <w:r w:rsidRPr="00BD4ECC">
        <w:rPr>
          <w:rFonts w:ascii="Arial" w:hAnsi="Arial" w:cs="Arial"/>
          <w:b/>
        </w:rPr>
        <w:t>User-Related Measures</w:t>
      </w:r>
    </w:p>
    <w:p w14:paraId="7CCA6CFB" w14:textId="77777777" w:rsidR="00BD4ECC" w:rsidRPr="00BD4ECC" w:rsidRDefault="00BD4ECC" w:rsidP="00BD4ECC">
      <w:pPr>
        <w:ind w:left="720"/>
        <w:rPr>
          <w:rFonts w:ascii="Arial" w:hAnsi="Arial" w:cs="Arial"/>
        </w:rPr>
      </w:pPr>
      <w:r w:rsidRPr="00BD4ECC">
        <w:rPr>
          <w:rFonts w:ascii="Arial" w:hAnsi="Arial" w:cs="Arial"/>
          <w:b/>
          <w:color w:val="FF0000"/>
        </w:rPr>
        <w:t xml:space="preserve">Tags </w:t>
      </w:r>
      <w:r w:rsidRPr="00BD4ECC">
        <w:rPr>
          <w:rFonts w:ascii="Arial" w:hAnsi="Arial" w:cs="Arial"/>
          <w:b/>
        </w:rPr>
        <w:t xml:space="preserve">- </w:t>
      </w:r>
      <w:r w:rsidRPr="00BD4ECC">
        <w:rPr>
          <w:rFonts w:ascii="Arial" w:hAnsi="Arial" w:cs="Arial"/>
        </w:rPr>
        <w:t>user-added comments about a sleep session (i.e., “too hot to sleep”)</w:t>
      </w:r>
    </w:p>
    <w:p w14:paraId="7CC3D8C8" w14:textId="77777777" w:rsidR="00BD4ECC" w:rsidRPr="00BD4ECC" w:rsidRDefault="00BD4ECC" w:rsidP="00BD4ECC">
      <w:pPr>
        <w:ind w:left="720"/>
        <w:rPr>
          <w:rFonts w:ascii="Arial" w:hAnsi="Arial" w:cs="Arial"/>
        </w:rPr>
      </w:pPr>
      <w:r w:rsidRPr="00BD4ECC">
        <w:rPr>
          <w:rFonts w:ascii="Arial" w:hAnsi="Arial" w:cs="Arial"/>
          <w:b/>
          <w:highlight w:val="yellow"/>
        </w:rPr>
        <w:t>User</w:t>
      </w:r>
      <w:r w:rsidRPr="00BD4ECC">
        <w:rPr>
          <w:rFonts w:ascii="Arial" w:hAnsi="Arial" w:cs="Arial"/>
          <w:b/>
        </w:rPr>
        <w:t xml:space="preserve"> - </w:t>
      </w:r>
      <w:r w:rsidRPr="00BD4ECC">
        <w:rPr>
          <w:rFonts w:ascii="Arial" w:hAnsi="Arial" w:cs="Arial"/>
        </w:rPr>
        <w:t xml:space="preserve">user ID assigned by Beddit, should update to </w:t>
      </w:r>
      <w:r w:rsidRPr="00BD4ECC">
        <w:rPr>
          <w:rFonts w:ascii="Arial" w:hAnsi="Arial" w:cs="Arial"/>
          <w:highlight w:val="yellow"/>
        </w:rPr>
        <w:t>SubID</w:t>
      </w:r>
    </w:p>
    <w:p w14:paraId="00607DC0" w14:textId="77777777" w:rsidR="00BD4ECC" w:rsidRPr="00BD4ECC" w:rsidRDefault="00BD4ECC" w:rsidP="00BD4ECC">
      <w:pPr>
        <w:ind w:left="720"/>
        <w:rPr>
          <w:rFonts w:ascii="Arial" w:hAnsi="Arial" w:cs="Arial"/>
        </w:rPr>
      </w:pPr>
      <w:r w:rsidRPr="00BD4ECC">
        <w:rPr>
          <w:rFonts w:ascii="Arial" w:hAnsi="Arial" w:cs="Arial"/>
          <w:b/>
          <w:color w:val="FF0000"/>
        </w:rPr>
        <w:t xml:space="preserve">Tips - </w:t>
      </w:r>
      <w:r w:rsidRPr="00BD4ECC">
        <w:rPr>
          <w:rFonts w:ascii="Arial" w:hAnsi="Arial" w:cs="Arial"/>
        </w:rPr>
        <w:t>“Sleep Tips” presented to the user, selected from Beddit’s DB of tips for getting better sleep</w:t>
      </w:r>
    </w:p>
    <w:p w14:paraId="10C4E36E" w14:textId="77777777" w:rsidR="00BD4ECC" w:rsidRPr="00BD4ECC" w:rsidRDefault="00BD4ECC" w:rsidP="00BD4ECC">
      <w:pPr>
        <w:rPr>
          <w:rFonts w:ascii="Arial" w:hAnsi="Arial" w:cs="Arial"/>
          <w:b/>
        </w:rPr>
      </w:pPr>
      <w:r w:rsidRPr="00BD4ECC">
        <w:rPr>
          <w:rFonts w:ascii="Arial" w:hAnsi="Arial" w:cs="Arial"/>
          <w:b/>
        </w:rPr>
        <w:lastRenderedPageBreak/>
        <w:t>Time/Date Measures</w:t>
      </w:r>
    </w:p>
    <w:p w14:paraId="6C559AAC" w14:textId="77777777" w:rsidR="00BD4ECC" w:rsidRPr="00BD4ECC" w:rsidRDefault="00BD4ECC" w:rsidP="00BD4ECC">
      <w:pPr>
        <w:ind w:left="720"/>
        <w:rPr>
          <w:rFonts w:ascii="Arial" w:hAnsi="Arial" w:cs="Arial"/>
          <w:b/>
        </w:rPr>
      </w:pPr>
      <w:r w:rsidRPr="00BD4ECC">
        <w:rPr>
          <w:rFonts w:ascii="Arial" w:hAnsi="Arial" w:cs="Arial"/>
          <w:b/>
          <w:highlight w:val="yellow"/>
        </w:rPr>
        <w:t>Date</w:t>
      </w:r>
      <w:r w:rsidRPr="00BD4ECC">
        <w:rPr>
          <w:rFonts w:ascii="Arial" w:hAnsi="Arial" w:cs="Arial"/>
          <w:b/>
        </w:rPr>
        <w:t xml:space="preserve"> </w:t>
      </w:r>
    </w:p>
    <w:p w14:paraId="2B1BAB08" w14:textId="77777777" w:rsidR="00BD4ECC" w:rsidRPr="00BD4ECC" w:rsidRDefault="00BD4ECC" w:rsidP="00BD4ECC">
      <w:pPr>
        <w:ind w:left="720"/>
        <w:rPr>
          <w:rFonts w:ascii="Arial" w:hAnsi="Arial" w:cs="Arial"/>
          <w:b/>
        </w:rPr>
      </w:pPr>
      <w:r w:rsidRPr="00BD4ECC">
        <w:rPr>
          <w:rFonts w:ascii="Arial" w:hAnsi="Arial" w:cs="Arial"/>
          <w:b/>
        </w:rPr>
        <w:t>timezone</w:t>
      </w:r>
    </w:p>
    <w:p w14:paraId="5F7D2932" w14:textId="77777777" w:rsidR="00BD4ECC" w:rsidRPr="00BD4ECC" w:rsidRDefault="00BD4ECC" w:rsidP="00BD4ECC">
      <w:pPr>
        <w:ind w:left="720"/>
        <w:rPr>
          <w:rFonts w:ascii="Arial" w:hAnsi="Arial" w:cs="Arial"/>
        </w:rPr>
      </w:pPr>
      <w:r w:rsidRPr="00BD4ECC">
        <w:rPr>
          <w:rFonts w:ascii="Arial" w:hAnsi="Arial" w:cs="Arial"/>
          <w:b/>
          <w:color w:val="FF0000"/>
        </w:rPr>
        <w:t xml:space="preserve">Updated </w:t>
      </w:r>
      <w:r w:rsidRPr="00BD4ECC">
        <w:rPr>
          <w:rFonts w:ascii="Arial" w:hAnsi="Arial" w:cs="Arial"/>
          <w:b/>
        </w:rPr>
        <w:t xml:space="preserve">- </w:t>
      </w:r>
      <w:r w:rsidRPr="00BD4ECC">
        <w:rPr>
          <w:rFonts w:ascii="Arial" w:hAnsi="Arial" w:cs="Arial"/>
        </w:rPr>
        <w:t xml:space="preserve">The updated field contains the timestamp of </w:t>
      </w:r>
      <w:r w:rsidRPr="00BD4ECC">
        <w:rPr>
          <w:rFonts w:ascii="Arial" w:hAnsi="Arial" w:cs="Arial"/>
          <w:b/>
        </w:rPr>
        <w:t>when the sleep object was put to the server</w:t>
      </w:r>
      <w:r w:rsidRPr="00BD4ECC">
        <w:rPr>
          <w:rFonts w:ascii="Arial" w:hAnsi="Arial" w:cs="Arial"/>
        </w:rPr>
        <w:t>. If you want to periodically query new sleep objects, you can store the latest updated value, and use it in query.</w:t>
      </w:r>
    </w:p>
    <w:p w14:paraId="5FA25474" w14:textId="77777777" w:rsidR="00BD4ECC" w:rsidRPr="00BD4ECC" w:rsidRDefault="00BD4ECC" w:rsidP="00BD4ECC">
      <w:pPr>
        <w:ind w:left="720"/>
        <w:rPr>
          <w:rFonts w:ascii="Arial" w:hAnsi="Arial" w:cs="Arial"/>
          <w:b/>
          <w:color w:val="FF0000"/>
        </w:rPr>
      </w:pPr>
      <w:r w:rsidRPr="00BD4ECC">
        <w:rPr>
          <w:rFonts w:ascii="Arial" w:hAnsi="Arial" w:cs="Arial"/>
          <w:b/>
          <w:highlight w:val="yellow"/>
        </w:rPr>
        <w:t xml:space="preserve">start_timestamp </w:t>
      </w:r>
      <w:r w:rsidRPr="00BD4ECC">
        <w:rPr>
          <w:rFonts w:ascii="Arial" w:hAnsi="Arial" w:cs="Arial"/>
          <w:b/>
          <w:color w:val="FF0000"/>
        </w:rPr>
        <w:t>= session_range_start</w:t>
      </w:r>
    </w:p>
    <w:p w14:paraId="718ED88E" w14:textId="77777777" w:rsidR="00BD4ECC" w:rsidRPr="00BD4ECC" w:rsidRDefault="00BD4ECC" w:rsidP="00BD4ECC">
      <w:pPr>
        <w:ind w:left="720"/>
        <w:rPr>
          <w:rFonts w:ascii="Arial" w:hAnsi="Arial" w:cs="Arial"/>
          <w:b/>
        </w:rPr>
      </w:pPr>
      <w:r w:rsidRPr="00BD4ECC">
        <w:rPr>
          <w:rFonts w:ascii="Arial" w:hAnsi="Arial" w:cs="Arial"/>
          <w:b/>
          <w:highlight w:val="yellow"/>
        </w:rPr>
        <w:t xml:space="preserve">end_timestamp </w:t>
      </w:r>
      <w:r w:rsidRPr="00BD4ECC">
        <w:rPr>
          <w:rFonts w:ascii="Arial" w:hAnsi="Arial" w:cs="Arial"/>
          <w:b/>
          <w:color w:val="FF0000"/>
        </w:rPr>
        <w:t>= session_range_end</w:t>
      </w:r>
    </w:p>
    <w:p w14:paraId="1016A771" w14:textId="77777777" w:rsidR="00BD4ECC" w:rsidRPr="00BD4ECC" w:rsidRDefault="00BD4ECC" w:rsidP="00BD4ECC">
      <w:pPr>
        <w:rPr>
          <w:rFonts w:ascii="Arial" w:hAnsi="Arial" w:cs="Arial"/>
          <w:b/>
        </w:rPr>
      </w:pPr>
      <w:r w:rsidRPr="00BD4ECC">
        <w:rPr>
          <w:rFonts w:ascii="Arial" w:hAnsi="Arial" w:cs="Arial"/>
          <w:b/>
        </w:rPr>
        <w:t>Time Tracked Measures – each of these should be a separate table</w:t>
      </w:r>
    </w:p>
    <w:p w14:paraId="5022443C" w14:textId="77777777" w:rsidR="00BD4ECC" w:rsidRPr="00BD4ECC" w:rsidRDefault="00BD4ECC" w:rsidP="00BD4ECC">
      <w:pPr>
        <w:ind w:left="720"/>
        <w:rPr>
          <w:rFonts w:ascii="Arial" w:hAnsi="Arial" w:cs="Arial"/>
        </w:rPr>
      </w:pPr>
      <w:r w:rsidRPr="00BD4ECC">
        <w:rPr>
          <w:rFonts w:ascii="Arial" w:hAnsi="Arial" w:cs="Arial"/>
          <w:b/>
        </w:rPr>
        <w:t xml:space="preserve">time_value_tracks__| - </w:t>
      </w:r>
      <w:r w:rsidRPr="00BD4ECC">
        <w:rPr>
          <w:rFonts w:ascii="Arial" w:hAnsi="Arial" w:cs="Arial"/>
        </w:rPr>
        <w:t>In the CSV, name code for the items below</w:t>
      </w:r>
    </w:p>
    <w:p w14:paraId="4DA095C0" w14:textId="77777777" w:rsidR="00BD4ECC" w:rsidRPr="00BD4ECC" w:rsidRDefault="00BD4ECC" w:rsidP="00BD4ECC">
      <w:pPr>
        <w:ind w:left="720"/>
        <w:rPr>
          <w:rFonts w:ascii="Arial" w:hAnsi="Arial" w:cs="Arial"/>
        </w:rPr>
      </w:pPr>
      <w:r w:rsidRPr="00BD4ECC">
        <w:rPr>
          <w:rFonts w:ascii="Arial" w:hAnsi="Arial" w:cs="Arial"/>
          <w:b/>
        </w:rPr>
        <w:t>time_value_tracks__|__items__001 -</w:t>
      </w:r>
      <w:r w:rsidRPr="00BD4ECC">
        <w:rPr>
          <w:rFonts w:ascii="Arial" w:hAnsi="Arial" w:cs="Arial"/>
        </w:rPr>
        <w:t xml:space="preserve"> In the CSV, timestamp for the items below</w:t>
      </w:r>
    </w:p>
    <w:p w14:paraId="249DCC6E" w14:textId="77777777" w:rsidR="00BD4ECC" w:rsidRPr="00BD4ECC" w:rsidRDefault="00BD4ECC" w:rsidP="00BD4ECC">
      <w:pPr>
        <w:ind w:left="720"/>
        <w:rPr>
          <w:rFonts w:ascii="Arial" w:hAnsi="Arial" w:cs="Arial"/>
        </w:rPr>
      </w:pPr>
      <w:r w:rsidRPr="00BD4ECC">
        <w:rPr>
          <w:rFonts w:ascii="Arial" w:hAnsi="Arial" w:cs="Arial"/>
          <w:b/>
        </w:rPr>
        <w:t>time_value_tracks__|__items__002 -</w:t>
      </w:r>
      <w:r w:rsidRPr="00BD4ECC">
        <w:rPr>
          <w:rFonts w:ascii="Arial" w:hAnsi="Arial" w:cs="Arial"/>
        </w:rPr>
        <w:t xml:space="preserve"> In the CSV, value for the items below</w:t>
      </w:r>
    </w:p>
    <w:p w14:paraId="54B85E18" w14:textId="77777777" w:rsidR="00BD4ECC" w:rsidRPr="00BD4ECC" w:rsidRDefault="00BD4ECC" w:rsidP="00BD4ECC">
      <w:pPr>
        <w:ind w:left="720"/>
        <w:rPr>
          <w:rFonts w:ascii="Arial" w:hAnsi="Arial" w:cs="Arial"/>
        </w:rPr>
      </w:pPr>
      <w:r w:rsidRPr="00BD4ECC">
        <w:rPr>
          <w:rFonts w:ascii="Arial" w:hAnsi="Arial" w:cs="Arial"/>
          <w:b/>
          <w:highlight w:val="yellow"/>
        </w:rPr>
        <w:t>Sleep stages</w:t>
      </w:r>
      <w:r w:rsidRPr="00BD4ECC">
        <w:rPr>
          <w:rFonts w:ascii="Arial" w:hAnsi="Arial" w:cs="Arial"/>
          <w:b/>
        </w:rPr>
        <w:t xml:space="preserve"> - </w:t>
      </w:r>
      <w:r w:rsidRPr="00BD4ECC">
        <w:rPr>
          <w:rFonts w:ascii="Arial" w:hAnsi="Arial" w:cs="Arial"/>
        </w:rPr>
        <w:t xml:space="preserve">This is the state transition sequence for the sleep stages. The </w:t>
      </w:r>
      <w:r w:rsidRPr="00BD4ECC">
        <w:rPr>
          <w:rFonts w:ascii="Arial" w:hAnsi="Arial" w:cs="Arial"/>
          <w:b/>
        </w:rPr>
        <w:t>timestamp is the time when a state begins</w:t>
      </w:r>
      <w:r w:rsidRPr="00BD4ECC">
        <w:rPr>
          <w:rFonts w:ascii="Arial" w:hAnsi="Arial" w:cs="Arial"/>
        </w:rPr>
        <w:t xml:space="preserve"> and the value represents the new state. The gap represents a period of missing signal in the measurement period.</w:t>
      </w:r>
    </w:p>
    <w:tbl>
      <w:tblPr>
        <w:tblStyle w:val="TableGrid"/>
        <w:tblW w:w="8550" w:type="dxa"/>
        <w:tblInd w:w="1008" w:type="dxa"/>
        <w:tblLook w:val="04A0" w:firstRow="1" w:lastRow="0" w:firstColumn="1" w:lastColumn="0" w:noHBand="0" w:noVBand="1"/>
      </w:tblPr>
      <w:tblGrid>
        <w:gridCol w:w="4500"/>
        <w:gridCol w:w="4050"/>
      </w:tblGrid>
      <w:tr w:rsidR="00BD4ECC" w:rsidRPr="00BD4ECC" w14:paraId="1B403747" w14:textId="77777777" w:rsidTr="001012B4">
        <w:tc>
          <w:tcPr>
            <w:tcW w:w="4500" w:type="dxa"/>
          </w:tcPr>
          <w:p w14:paraId="3FFE9928" w14:textId="77777777" w:rsidR="00BD4ECC" w:rsidRPr="00BD4ECC" w:rsidRDefault="00BD4ECC" w:rsidP="001012B4">
            <w:pPr>
              <w:jc w:val="center"/>
              <w:rPr>
                <w:rFonts w:ascii="Arial" w:hAnsi="Arial" w:cs="Arial"/>
                <w:b/>
              </w:rPr>
            </w:pPr>
            <w:r w:rsidRPr="00BD4ECC">
              <w:rPr>
                <w:rFonts w:ascii="Arial" w:hAnsi="Arial" w:cs="Arial"/>
                <w:b/>
              </w:rPr>
              <w:t>Value</w:t>
            </w:r>
          </w:p>
        </w:tc>
        <w:tc>
          <w:tcPr>
            <w:tcW w:w="4050" w:type="dxa"/>
          </w:tcPr>
          <w:p w14:paraId="25467697" w14:textId="77777777" w:rsidR="00BD4ECC" w:rsidRPr="00BD4ECC" w:rsidRDefault="00BD4ECC" w:rsidP="001012B4">
            <w:pPr>
              <w:jc w:val="center"/>
              <w:rPr>
                <w:rFonts w:ascii="Arial" w:hAnsi="Arial" w:cs="Arial"/>
                <w:b/>
              </w:rPr>
            </w:pPr>
            <w:r w:rsidRPr="00BD4ECC">
              <w:rPr>
                <w:rFonts w:ascii="Arial" w:hAnsi="Arial" w:cs="Arial"/>
                <w:b/>
              </w:rPr>
              <w:t>Meaning</w:t>
            </w:r>
          </w:p>
        </w:tc>
      </w:tr>
      <w:tr w:rsidR="00BD4ECC" w:rsidRPr="00BD4ECC" w14:paraId="577C4CA4" w14:textId="77777777" w:rsidTr="001012B4">
        <w:tc>
          <w:tcPr>
            <w:tcW w:w="4500" w:type="dxa"/>
          </w:tcPr>
          <w:p w14:paraId="09957005" w14:textId="77777777" w:rsidR="00BD4ECC" w:rsidRPr="00BD4ECC" w:rsidRDefault="00BD4ECC" w:rsidP="001012B4">
            <w:pPr>
              <w:jc w:val="center"/>
              <w:rPr>
                <w:rFonts w:ascii="Arial" w:hAnsi="Arial" w:cs="Arial"/>
              </w:rPr>
            </w:pPr>
            <w:r w:rsidRPr="00BD4ECC">
              <w:rPr>
                <w:rFonts w:ascii="Arial" w:hAnsi="Arial" w:cs="Arial"/>
              </w:rPr>
              <w:t>65</w:t>
            </w:r>
          </w:p>
        </w:tc>
        <w:tc>
          <w:tcPr>
            <w:tcW w:w="4050" w:type="dxa"/>
          </w:tcPr>
          <w:p w14:paraId="44F71F65" w14:textId="77777777" w:rsidR="00BD4ECC" w:rsidRPr="00BD4ECC" w:rsidRDefault="00BD4ECC" w:rsidP="001012B4">
            <w:pPr>
              <w:jc w:val="center"/>
              <w:rPr>
                <w:rFonts w:ascii="Arial" w:hAnsi="Arial" w:cs="Arial"/>
              </w:rPr>
            </w:pPr>
            <w:r w:rsidRPr="00BD4ECC">
              <w:rPr>
                <w:rFonts w:ascii="Arial" w:hAnsi="Arial" w:cs="Arial"/>
              </w:rPr>
              <w:t>Away from bed</w:t>
            </w:r>
          </w:p>
        </w:tc>
      </w:tr>
      <w:tr w:rsidR="00BD4ECC" w:rsidRPr="00BD4ECC" w14:paraId="1B7F8CBE" w14:textId="77777777" w:rsidTr="001012B4">
        <w:tc>
          <w:tcPr>
            <w:tcW w:w="4500" w:type="dxa"/>
          </w:tcPr>
          <w:p w14:paraId="56951F72" w14:textId="77777777" w:rsidR="00BD4ECC" w:rsidRPr="00BD4ECC" w:rsidRDefault="00BD4ECC" w:rsidP="001012B4">
            <w:pPr>
              <w:jc w:val="center"/>
              <w:rPr>
                <w:rFonts w:ascii="Arial" w:hAnsi="Arial" w:cs="Arial"/>
              </w:rPr>
            </w:pPr>
            <w:r w:rsidRPr="00BD4ECC">
              <w:rPr>
                <w:rFonts w:ascii="Arial" w:hAnsi="Arial" w:cs="Arial"/>
              </w:rPr>
              <w:t>83</w:t>
            </w:r>
          </w:p>
        </w:tc>
        <w:tc>
          <w:tcPr>
            <w:tcW w:w="4050" w:type="dxa"/>
          </w:tcPr>
          <w:p w14:paraId="31E43986" w14:textId="77777777" w:rsidR="00BD4ECC" w:rsidRPr="00BD4ECC" w:rsidRDefault="00BD4ECC" w:rsidP="001012B4">
            <w:pPr>
              <w:jc w:val="center"/>
              <w:rPr>
                <w:rFonts w:ascii="Arial" w:hAnsi="Arial" w:cs="Arial"/>
              </w:rPr>
            </w:pPr>
            <w:r w:rsidRPr="00BD4ECC">
              <w:rPr>
                <w:rFonts w:ascii="Arial" w:hAnsi="Arial" w:cs="Arial"/>
              </w:rPr>
              <w:t>Sleep</w:t>
            </w:r>
          </w:p>
        </w:tc>
      </w:tr>
      <w:tr w:rsidR="00BD4ECC" w:rsidRPr="00BD4ECC" w14:paraId="2F6B178F" w14:textId="77777777" w:rsidTr="001012B4">
        <w:tc>
          <w:tcPr>
            <w:tcW w:w="4500" w:type="dxa"/>
          </w:tcPr>
          <w:p w14:paraId="07471E4F" w14:textId="77777777" w:rsidR="00BD4ECC" w:rsidRPr="00BD4ECC" w:rsidRDefault="00BD4ECC" w:rsidP="001012B4">
            <w:pPr>
              <w:jc w:val="center"/>
              <w:rPr>
                <w:rFonts w:ascii="Arial" w:hAnsi="Arial" w:cs="Arial"/>
              </w:rPr>
            </w:pPr>
            <w:r w:rsidRPr="00BD4ECC">
              <w:rPr>
                <w:rFonts w:ascii="Arial" w:hAnsi="Arial" w:cs="Arial"/>
              </w:rPr>
              <w:t>82</w:t>
            </w:r>
          </w:p>
        </w:tc>
        <w:tc>
          <w:tcPr>
            <w:tcW w:w="4050" w:type="dxa"/>
          </w:tcPr>
          <w:p w14:paraId="4E62628A" w14:textId="77777777" w:rsidR="00BD4ECC" w:rsidRPr="00BD4ECC" w:rsidRDefault="00BD4ECC" w:rsidP="001012B4">
            <w:pPr>
              <w:jc w:val="center"/>
              <w:rPr>
                <w:rFonts w:ascii="Arial" w:hAnsi="Arial" w:cs="Arial"/>
              </w:rPr>
            </w:pPr>
            <w:r w:rsidRPr="00BD4ECC">
              <w:rPr>
                <w:rFonts w:ascii="Arial" w:hAnsi="Arial" w:cs="Arial"/>
              </w:rPr>
              <w:t>Restless sleep</w:t>
            </w:r>
          </w:p>
        </w:tc>
      </w:tr>
      <w:tr w:rsidR="00BD4ECC" w:rsidRPr="00BD4ECC" w14:paraId="579AE147" w14:textId="77777777" w:rsidTr="001012B4">
        <w:tc>
          <w:tcPr>
            <w:tcW w:w="4500" w:type="dxa"/>
          </w:tcPr>
          <w:p w14:paraId="3A73911B" w14:textId="77777777" w:rsidR="00BD4ECC" w:rsidRPr="00BD4ECC" w:rsidRDefault="00BD4ECC" w:rsidP="001012B4">
            <w:pPr>
              <w:jc w:val="center"/>
              <w:rPr>
                <w:rFonts w:ascii="Arial" w:hAnsi="Arial" w:cs="Arial"/>
              </w:rPr>
            </w:pPr>
            <w:r w:rsidRPr="00BD4ECC">
              <w:rPr>
                <w:rFonts w:ascii="Arial" w:hAnsi="Arial" w:cs="Arial"/>
              </w:rPr>
              <w:t>87</w:t>
            </w:r>
          </w:p>
        </w:tc>
        <w:tc>
          <w:tcPr>
            <w:tcW w:w="4050" w:type="dxa"/>
          </w:tcPr>
          <w:p w14:paraId="7E928F92" w14:textId="77777777" w:rsidR="00BD4ECC" w:rsidRPr="00BD4ECC" w:rsidRDefault="00BD4ECC" w:rsidP="001012B4">
            <w:pPr>
              <w:jc w:val="center"/>
              <w:rPr>
                <w:rFonts w:ascii="Arial" w:hAnsi="Arial" w:cs="Arial"/>
              </w:rPr>
            </w:pPr>
            <w:r w:rsidRPr="00BD4ECC">
              <w:rPr>
                <w:rFonts w:ascii="Arial" w:hAnsi="Arial" w:cs="Arial"/>
              </w:rPr>
              <w:t>Awake</w:t>
            </w:r>
          </w:p>
        </w:tc>
      </w:tr>
      <w:tr w:rsidR="00BD4ECC" w:rsidRPr="00BD4ECC" w14:paraId="0542BDFD" w14:textId="77777777" w:rsidTr="001012B4">
        <w:tc>
          <w:tcPr>
            <w:tcW w:w="4500" w:type="dxa"/>
          </w:tcPr>
          <w:p w14:paraId="6BC149C4" w14:textId="77777777" w:rsidR="00BD4ECC" w:rsidRPr="00BD4ECC" w:rsidRDefault="00BD4ECC" w:rsidP="001012B4">
            <w:pPr>
              <w:jc w:val="center"/>
              <w:rPr>
                <w:rFonts w:ascii="Arial" w:hAnsi="Arial" w:cs="Arial"/>
              </w:rPr>
            </w:pPr>
            <w:r w:rsidRPr="00BD4ECC">
              <w:rPr>
                <w:rFonts w:ascii="Arial" w:hAnsi="Arial" w:cs="Arial"/>
              </w:rPr>
              <w:t>78</w:t>
            </w:r>
          </w:p>
        </w:tc>
        <w:tc>
          <w:tcPr>
            <w:tcW w:w="4050" w:type="dxa"/>
          </w:tcPr>
          <w:p w14:paraId="7137D066" w14:textId="77777777" w:rsidR="00BD4ECC" w:rsidRPr="00BD4ECC" w:rsidRDefault="00BD4ECC" w:rsidP="001012B4">
            <w:pPr>
              <w:jc w:val="center"/>
              <w:rPr>
                <w:rFonts w:ascii="Arial" w:hAnsi="Arial" w:cs="Arial"/>
              </w:rPr>
            </w:pPr>
            <w:r w:rsidRPr="00BD4ECC">
              <w:rPr>
                <w:rFonts w:ascii="Arial" w:hAnsi="Arial" w:cs="Arial"/>
              </w:rPr>
              <w:t>No signal</w:t>
            </w:r>
          </w:p>
        </w:tc>
      </w:tr>
      <w:tr w:rsidR="00BD4ECC" w:rsidRPr="00BD4ECC" w14:paraId="11616A20" w14:textId="77777777" w:rsidTr="001012B4">
        <w:tc>
          <w:tcPr>
            <w:tcW w:w="4500" w:type="dxa"/>
          </w:tcPr>
          <w:p w14:paraId="6C7F39CC" w14:textId="77777777" w:rsidR="00BD4ECC" w:rsidRPr="00BD4ECC" w:rsidRDefault="00BD4ECC" w:rsidP="001012B4">
            <w:pPr>
              <w:jc w:val="center"/>
              <w:rPr>
                <w:rFonts w:ascii="Arial" w:hAnsi="Arial" w:cs="Arial"/>
              </w:rPr>
            </w:pPr>
            <w:r w:rsidRPr="00BD4ECC">
              <w:rPr>
                <w:rFonts w:ascii="Arial" w:hAnsi="Arial" w:cs="Arial"/>
              </w:rPr>
              <w:t>71</w:t>
            </w:r>
          </w:p>
        </w:tc>
        <w:tc>
          <w:tcPr>
            <w:tcW w:w="4050" w:type="dxa"/>
          </w:tcPr>
          <w:p w14:paraId="67D92B5D" w14:textId="77777777" w:rsidR="00BD4ECC" w:rsidRPr="00BD4ECC" w:rsidRDefault="00BD4ECC" w:rsidP="001012B4">
            <w:pPr>
              <w:jc w:val="center"/>
              <w:rPr>
                <w:rFonts w:ascii="Arial" w:hAnsi="Arial" w:cs="Arial"/>
              </w:rPr>
            </w:pPr>
            <w:r w:rsidRPr="00BD4ECC">
              <w:rPr>
                <w:rFonts w:ascii="Arial" w:hAnsi="Arial" w:cs="Arial"/>
              </w:rPr>
              <w:t>Gap in measurement</w:t>
            </w:r>
          </w:p>
        </w:tc>
      </w:tr>
    </w:tbl>
    <w:p w14:paraId="61311135" w14:textId="77777777" w:rsidR="00BD4ECC" w:rsidRPr="00BD4ECC" w:rsidRDefault="00BD4ECC" w:rsidP="00BD4ECC">
      <w:pPr>
        <w:ind w:left="720"/>
        <w:rPr>
          <w:rFonts w:ascii="Arial" w:hAnsi="Arial" w:cs="Arial"/>
        </w:rPr>
      </w:pPr>
    </w:p>
    <w:p w14:paraId="326E1850" w14:textId="77777777" w:rsidR="00BD4ECC" w:rsidRPr="00BD4ECC" w:rsidRDefault="00BD4ECC" w:rsidP="00BD4ECC">
      <w:pPr>
        <w:ind w:left="720"/>
        <w:rPr>
          <w:rFonts w:ascii="Arial" w:hAnsi="Arial" w:cs="Arial"/>
        </w:rPr>
      </w:pPr>
      <w:r w:rsidRPr="00BD4ECC">
        <w:rPr>
          <w:rFonts w:ascii="Arial" w:hAnsi="Arial" w:cs="Arial"/>
          <w:b/>
          <w:highlight w:val="yellow"/>
        </w:rPr>
        <w:t xml:space="preserve">Snoring episodes </w:t>
      </w:r>
      <w:r w:rsidRPr="00BD4ECC">
        <w:rPr>
          <w:rFonts w:ascii="Arial" w:hAnsi="Arial" w:cs="Arial"/>
          <w:b/>
        </w:rPr>
        <w:t xml:space="preserve">- </w:t>
      </w:r>
      <w:r w:rsidRPr="00BD4ECC">
        <w:rPr>
          <w:rFonts w:ascii="Arial" w:hAnsi="Arial" w:cs="Arial"/>
        </w:rPr>
        <w:t xml:space="preserve">The timestamp represents the time of a snoring episode and the value is the length of the episode. The snoring episodes give a high-level view of snoring activity and have around </w:t>
      </w:r>
      <w:r w:rsidRPr="00BD4ECC">
        <w:rPr>
          <w:rFonts w:ascii="Arial" w:hAnsi="Arial" w:cs="Arial"/>
          <w:b/>
        </w:rPr>
        <w:t>10-minute resolution</w:t>
      </w:r>
      <w:r w:rsidRPr="00BD4ECC">
        <w:rPr>
          <w:rFonts w:ascii="Arial" w:hAnsi="Arial" w:cs="Arial"/>
        </w:rPr>
        <w:t>.</w:t>
      </w:r>
    </w:p>
    <w:p w14:paraId="44A78AC8" w14:textId="77777777" w:rsidR="00BD4ECC" w:rsidRPr="00BD4ECC" w:rsidRDefault="00BD4ECC" w:rsidP="00BD4ECC">
      <w:pPr>
        <w:ind w:left="720"/>
        <w:rPr>
          <w:rFonts w:ascii="Arial" w:hAnsi="Arial" w:cs="Arial"/>
        </w:rPr>
      </w:pPr>
      <w:r w:rsidRPr="00BD4ECC">
        <w:rPr>
          <w:rFonts w:ascii="Arial" w:hAnsi="Arial" w:cs="Arial"/>
          <w:b/>
          <w:highlight w:val="yellow"/>
        </w:rPr>
        <w:t xml:space="preserve">Sleep cycles - </w:t>
      </w:r>
      <w:r w:rsidRPr="00BD4ECC">
        <w:rPr>
          <w:rFonts w:ascii="Arial" w:hAnsi="Arial" w:cs="Arial"/>
        </w:rPr>
        <w:t xml:space="preserve">The timestamp and value represents the sleep depth at that time. The value is a floating point number between 0.0 and 1.0. </w:t>
      </w:r>
      <w:r w:rsidRPr="00BD4ECC">
        <w:rPr>
          <w:rFonts w:ascii="Arial" w:hAnsi="Arial" w:cs="Arial"/>
          <w:b/>
        </w:rPr>
        <w:t>Value</w:t>
      </w:r>
      <w:r w:rsidRPr="00BD4ECC">
        <w:rPr>
          <w:rFonts w:ascii="Arial" w:hAnsi="Arial" w:cs="Arial"/>
        </w:rPr>
        <w:t xml:space="preserve"> </w:t>
      </w:r>
      <w:r w:rsidRPr="00BD4ECC">
        <w:rPr>
          <w:rFonts w:ascii="Arial" w:hAnsi="Arial" w:cs="Arial"/>
          <w:b/>
        </w:rPr>
        <w:t>0.0 corresponds to lightest possible sleep and 1.0 to deepest possible sleep.</w:t>
      </w:r>
      <w:r w:rsidRPr="00BD4ECC">
        <w:rPr>
          <w:rFonts w:ascii="Arial" w:hAnsi="Arial" w:cs="Arial"/>
        </w:rPr>
        <w:t xml:space="preserve"> There will be </w:t>
      </w:r>
      <w:r w:rsidRPr="00BD4ECC">
        <w:rPr>
          <w:rFonts w:ascii="Arial" w:hAnsi="Arial" w:cs="Arial"/>
          <w:b/>
        </w:rPr>
        <w:t>one datapoint every 2 minutes</w:t>
      </w:r>
      <w:r w:rsidRPr="00BD4ECC">
        <w:rPr>
          <w:rFonts w:ascii="Arial" w:hAnsi="Arial" w:cs="Arial"/>
        </w:rPr>
        <w:t>, beginning from the moment the subject is deemed to be sleeping and ending when the subject ultimately wakes up.</w:t>
      </w:r>
    </w:p>
    <w:p w14:paraId="6A83ECB3" w14:textId="77777777" w:rsidR="00BD4ECC" w:rsidRPr="00BD4ECC" w:rsidRDefault="00BD4ECC" w:rsidP="00BD4ECC">
      <w:pPr>
        <w:ind w:left="720"/>
        <w:rPr>
          <w:rFonts w:ascii="Arial" w:hAnsi="Arial" w:cs="Arial"/>
        </w:rPr>
      </w:pPr>
      <w:r w:rsidRPr="00BD4ECC">
        <w:rPr>
          <w:rFonts w:ascii="Arial" w:hAnsi="Arial" w:cs="Arial"/>
          <w:b/>
          <w:highlight w:val="yellow"/>
        </w:rPr>
        <w:t xml:space="preserve">Actigram epochwise </w:t>
      </w:r>
      <w:r w:rsidRPr="00BD4ECC">
        <w:rPr>
          <w:rFonts w:ascii="Arial" w:hAnsi="Arial" w:cs="Arial"/>
          <w:b/>
        </w:rPr>
        <w:t xml:space="preserve">- </w:t>
      </w:r>
      <w:r w:rsidRPr="00BD4ECC">
        <w:rPr>
          <w:rFonts w:ascii="Arial" w:hAnsi="Arial" w:cs="Arial"/>
        </w:rPr>
        <w:t xml:space="preserve">The </w:t>
      </w:r>
      <w:r w:rsidRPr="00BD4ECC">
        <w:rPr>
          <w:rFonts w:ascii="Arial" w:hAnsi="Arial" w:cs="Arial"/>
          <w:b/>
        </w:rPr>
        <w:t xml:space="preserve">timestamp represents the start time of an epoch </w:t>
      </w:r>
      <w:r w:rsidRPr="00BD4ECC">
        <w:rPr>
          <w:rFonts w:ascii="Arial" w:hAnsi="Arial" w:cs="Arial"/>
        </w:rPr>
        <w:t xml:space="preserve">and the </w:t>
      </w:r>
      <w:r w:rsidRPr="00BD4ECC">
        <w:rPr>
          <w:rFonts w:ascii="Arial" w:hAnsi="Arial" w:cs="Arial"/>
          <w:b/>
        </w:rPr>
        <w:t>value is the number of detected movements</w:t>
      </w:r>
      <w:r w:rsidRPr="00BD4ECC">
        <w:rPr>
          <w:rFonts w:ascii="Arial" w:hAnsi="Arial" w:cs="Arial"/>
        </w:rPr>
        <w:t xml:space="preserve"> during the epoch. The movements are reported only for epochs during which the user is present on the bed</w:t>
      </w:r>
      <w:r w:rsidRPr="00BD4ECC">
        <w:rPr>
          <w:rFonts w:ascii="Arial" w:hAnsi="Arial" w:cs="Arial"/>
          <w:b/>
        </w:rPr>
        <w:t>. The epoch is 60 s long</w:t>
      </w:r>
      <w:r w:rsidRPr="00BD4ECC">
        <w:rPr>
          <w:rFonts w:ascii="Arial" w:hAnsi="Arial" w:cs="Arial"/>
        </w:rPr>
        <w:t>. This track is named activity events in sleeps created by newer versions of the app.</w:t>
      </w:r>
    </w:p>
    <w:p w14:paraId="621C8B42" w14:textId="77777777" w:rsidR="00BD4ECC" w:rsidRPr="00BD4ECC" w:rsidRDefault="00BD4ECC" w:rsidP="00BD4ECC">
      <w:pPr>
        <w:ind w:left="720"/>
        <w:rPr>
          <w:rFonts w:ascii="Arial" w:hAnsi="Arial" w:cs="Arial"/>
        </w:rPr>
      </w:pPr>
      <w:r w:rsidRPr="00BD4ECC">
        <w:rPr>
          <w:rFonts w:ascii="Arial" w:hAnsi="Arial" w:cs="Arial"/>
          <w:b/>
          <w:highlight w:val="yellow"/>
        </w:rPr>
        <w:t>Heart rate curve</w:t>
      </w:r>
      <w:r w:rsidRPr="00BD4ECC">
        <w:rPr>
          <w:rFonts w:ascii="Arial" w:hAnsi="Arial" w:cs="Arial"/>
          <w:b/>
        </w:rPr>
        <w:t xml:space="preserve"> - </w:t>
      </w:r>
      <w:r w:rsidRPr="00BD4ECC">
        <w:rPr>
          <w:rFonts w:ascii="Arial" w:hAnsi="Arial" w:cs="Arial"/>
        </w:rPr>
        <w:t xml:space="preserve">The timestamp and value pairs describe a smooth heart rate curve. </w:t>
      </w:r>
      <w:r w:rsidRPr="00BD4ECC">
        <w:rPr>
          <w:rFonts w:ascii="Arial" w:hAnsi="Arial" w:cs="Arial"/>
          <w:b/>
        </w:rPr>
        <w:t>The time between curve data points is around 5 minutes</w:t>
      </w:r>
      <w:r w:rsidRPr="00BD4ECC">
        <w:rPr>
          <w:rFonts w:ascii="Arial" w:hAnsi="Arial" w:cs="Arial"/>
        </w:rPr>
        <w:t xml:space="preserve">. A </w:t>
      </w:r>
      <w:r w:rsidRPr="00BD4ECC">
        <w:rPr>
          <w:rFonts w:ascii="Arial" w:hAnsi="Arial" w:cs="Arial"/>
          <w:b/>
        </w:rPr>
        <w:t>gap in the curve is marked by a negative value</w:t>
      </w:r>
      <w:r w:rsidRPr="00BD4ECC">
        <w:rPr>
          <w:rFonts w:ascii="Arial" w:hAnsi="Arial" w:cs="Arial"/>
        </w:rPr>
        <w:t>. A good way to display the curve is to split the time-value sequence into curve parts by the negative gap-values and display each curve part individually.</w:t>
      </w:r>
    </w:p>
    <w:p w14:paraId="7C1742F5" w14:textId="77777777" w:rsidR="00BD4ECC" w:rsidRPr="00BD4ECC" w:rsidRDefault="00BD4ECC" w:rsidP="00BD4ECC">
      <w:pPr>
        <w:ind w:left="720"/>
        <w:rPr>
          <w:rFonts w:ascii="Arial" w:hAnsi="Arial" w:cs="Arial"/>
        </w:rPr>
      </w:pPr>
      <w:r w:rsidRPr="00BD4ECC">
        <w:rPr>
          <w:rFonts w:ascii="Arial" w:hAnsi="Arial" w:cs="Arial"/>
          <w:b/>
          <w:color w:val="FF0000"/>
        </w:rPr>
        <w:t xml:space="preserve">Nap periods </w:t>
      </w:r>
      <w:r w:rsidRPr="00BD4ECC">
        <w:rPr>
          <w:rFonts w:ascii="Arial" w:hAnsi="Arial" w:cs="Arial"/>
          <w:b/>
        </w:rPr>
        <w:t xml:space="preserve">- </w:t>
      </w:r>
      <w:r w:rsidRPr="00BD4ECC">
        <w:rPr>
          <w:rFonts w:ascii="Arial" w:hAnsi="Arial" w:cs="Arial"/>
        </w:rPr>
        <w:t xml:space="preserve">This represents the </w:t>
      </w:r>
      <w:r w:rsidRPr="00BD4ECC">
        <w:rPr>
          <w:rFonts w:ascii="Arial" w:hAnsi="Arial" w:cs="Arial"/>
          <w:b/>
        </w:rPr>
        <w:t>starts and ends</w:t>
      </w:r>
      <w:r w:rsidRPr="00BD4ECC">
        <w:rPr>
          <w:rFonts w:ascii="Arial" w:hAnsi="Arial" w:cs="Arial"/>
        </w:rPr>
        <w:t xml:space="preserve"> of nap periods. </w:t>
      </w:r>
      <w:r w:rsidRPr="00BD4ECC">
        <w:rPr>
          <w:rFonts w:ascii="Arial" w:hAnsi="Arial" w:cs="Arial"/>
          <w:b/>
        </w:rPr>
        <w:t>The value for start = 1 and for end = 2</w:t>
      </w:r>
      <w:r w:rsidRPr="00BD4ECC">
        <w:rPr>
          <w:rFonts w:ascii="Arial" w:hAnsi="Arial" w:cs="Arial"/>
        </w:rPr>
        <w:t>.</w:t>
      </w:r>
    </w:p>
    <w:p w14:paraId="2370A4FF" w14:textId="77777777" w:rsidR="00BD4ECC" w:rsidRPr="00BD4ECC" w:rsidRDefault="00BD4ECC" w:rsidP="00BD4ECC">
      <w:pPr>
        <w:ind w:left="720"/>
        <w:rPr>
          <w:rFonts w:ascii="Arial" w:hAnsi="Arial" w:cs="Arial"/>
        </w:rPr>
      </w:pPr>
      <w:r w:rsidRPr="00BD4ECC">
        <w:rPr>
          <w:rFonts w:ascii="Arial" w:hAnsi="Arial" w:cs="Arial"/>
          <w:b/>
          <w:color w:val="FF0000"/>
        </w:rPr>
        <w:t>Presence value</w:t>
      </w:r>
      <w:r w:rsidRPr="00BD4ECC">
        <w:rPr>
          <w:rFonts w:ascii="Arial" w:hAnsi="Arial" w:cs="Arial"/>
          <w:b/>
        </w:rPr>
        <w:t xml:space="preserve"> - </w:t>
      </w:r>
      <w:r w:rsidRPr="00BD4ECC">
        <w:rPr>
          <w:rFonts w:ascii="Arial" w:hAnsi="Arial" w:cs="Arial"/>
        </w:rPr>
        <w:t>Intermediate presence results. The timestamp represents the time when the subject's presence state changes during the session. The timestamp is the time when a state begins, and the value represents the subsequent presence state.</w:t>
      </w:r>
    </w:p>
    <w:p w14:paraId="33768502" w14:textId="77777777" w:rsidR="00BD4ECC" w:rsidRPr="00BD4ECC" w:rsidRDefault="00BD4ECC" w:rsidP="00BD4ECC">
      <w:pPr>
        <w:ind w:left="1440"/>
        <w:rPr>
          <w:rFonts w:ascii="Arial" w:hAnsi="Arial" w:cs="Arial"/>
        </w:rPr>
      </w:pPr>
      <w:r w:rsidRPr="00BD4ECC">
        <w:rPr>
          <w:rFonts w:ascii="Arial" w:hAnsi="Arial" w:cs="Arial"/>
        </w:rPr>
        <w:lastRenderedPageBreak/>
        <w:t xml:space="preserve">The state </w:t>
      </w:r>
      <w:r w:rsidRPr="00BD4ECC">
        <w:rPr>
          <w:rFonts w:ascii="Arial" w:hAnsi="Arial" w:cs="Arial"/>
          <w:b/>
        </w:rPr>
        <w:t>65=away</w:t>
      </w:r>
      <w:r w:rsidRPr="00BD4ECC">
        <w:rPr>
          <w:rFonts w:ascii="Arial" w:hAnsi="Arial" w:cs="Arial"/>
        </w:rPr>
        <w:t xml:space="preserve"> represents the start time of a period when the user is away.</w:t>
      </w:r>
    </w:p>
    <w:p w14:paraId="64D9644F" w14:textId="77777777" w:rsidR="00BD4ECC" w:rsidRPr="00BD4ECC" w:rsidRDefault="00BD4ECC" w:rsidP="00BD4ECC">
      <w:pPr>
        <w:ind w:left="1440"/>
        <w:rPr>
          <w:rFonts w:ascii="Arial" w:hAnsi="Arial" w:cs="Arial"/>
        </w:rPr>
      </w:pPr>
      <w:r w:rsidRPr="00BD4ECC">
        <w:rPr>
          <w:rFonts w:ascii="Arial" w:hAnsi="Arial" w:cs="Arial"/>
        </w:rPr>
        <w:t xml:space="preserve">The state </w:t>
      </w:r>
      <w:r w:rsidRPr="00BD4ECC">
        <w:rPr>
          <w:rFonts w:ascii="Arial" w:hAnsi="Arial" w:cs="Arial"/>
          <w:b/>
        </w:rPr>
        <w:t>80=present</w:t>
      </w:r>
      <w:r w:rsidRPr="00BD4ECC">
        <w:rPr>
          <w:rFonts w:ascii="Arial" w:hAnsi="Arial" w:cs="Arial"/>
        </w:rPr>
        <w:t xml:space="preserve"> represents the start time of the period when the user is present.</w:t>
      </w:r>
    </w:p>
    <w:p w14:paraId="02EA0897" w14:textId="77777777" w:rsidR="00BD4ECC" w:rsidRPr="00BD4ECC" w:rsidRDefault="00BD4ECC" w:rsidP="00BD4ECC">
      <w:pPr>
        <w:ind w:left="1440"/>
        <w:rPr>
          <w:rFonts w:ascii="Arial" w:hAnsi="Arial" w:cs="Arial"/>
        </w:rPr>
      </w:pPr>
      <w:r w:rsidRPr="00BD4ECC">
        <w:rPr>
          <w:rFonts w:ascii="Arial" w:hAnsi="Arial" w:cs="Arial"/>
        </w:rPr>
        <w:t xml:space="preserve">The state </w:t>
      </w:r>
      <w:r w:rsidRPr="00BD4ECC">
        <w:rPr>
          <w:rFonts w:ascii="Arial" w:hAnsi="Arial" w:cs="Arial"/>
          <w:b/>
        </w:rPr>
        <w:t>78=end</w:t>
      </w:r>
      <w:r w:rsidRPr="00BD4ECC">
        <w:rPr>
          <w:rFonts w:ascii="Arial" w:hAnsi="Arial" w:cs="Arial"/>
        </w:rPr>
        <w:t xml:space="preserve"> represent the start time of the period when the presence of the user is unknown. This currently occurs when there is no signal.</w:t>
      </w:r>
    </w:p>
    <w:p w14:paraId="67582CD2" w14:textId="77777777" w:rsidR="00BD4ECC" w:rsidRPr="00BD4ECC" w:rsidRDefault="00BD4ECC" w:rsidP="00BD4ECC">
      <w:pPr>
        <w:ind w:left="720"/>
        <w:rPr>
          <w:rFonts w:ascii="Arial" w:hAnsi="Arial" w:cs="Arial"/>
          <w:color w:val="FF0000"/>
        </w:rPr>
      </w:pPr>
      <w:r w:rsidRPr="00BD4ECC">
        <w:rPr>
          <w:rFonts w:ascii="Arial" w:hAnsi="Arial" w:cs="Arial"/>
        </w:rPr>
        <w:t>This track is an intermediate result</w:t>
      </w:r>
      <w:r w:rsidRPr="00BD4ECC">
        <w:rPr>
          <w:rFonts w:ascii="Arial" w:hAnsi="Arial" w:cs="Arial"/>
          <w:color w:val="FF0000"/>
        </w:rPr>
        <w:t xml:space="preserve">. To have more accurate presence data, use the "sleep_stages" track instead. </w:t>
      </w:r>
    </w:p>
    <w:p w14:paraId="3CBC5553" w14:textId="77777777" w:rsidR="00BD4ECC" w:rsidRPr="00BD4ECC" w:rsidRDefault="00BD4ECC" w:rsidP="00BD4ECC">
      <w:pPr>
        <w:ind w:left="720"/>
        <w:rPr>
          <w:rFonts w:ascii="Arial" w:hAnsi="Arial" w:cs="Arial"/>
        </w:rPr>
      </w:pPr>
      <w:r w:rsidRPr="00BD4ECC">
        <w:rPr>
          <w:rFonts w:ascii="Arial" w:hAnsi="Arial" w:cs="Arial"/>
          <w:b/>
          <w:highlight w:val="yellow"/>
        </w:rPr>
        <w:t>Alarm event</w:t>
      </w:r>
      <w:r w:rsidRPr="00BD4ECC">
        <w:rPr>
          <w:rFonts w:ascii="Arial" w:hAnsi="Arial" w:cs="Arial"/>
          <w:b/>
        </w:rPr>
        <w:t xml:space="preserve"> - </w:t>
      </w:r>
      <w:r w:rsidRPr="00BD4ECC">
        <w:rPr>
          <w:rFonts w:ascii="Arial" w:hAnsi="Arial" w:cs="Arial"/>
        </w:rPr>
        <w:t>List of alarm clock time and event type values.</w:t>
      </w:r>
    </w:p>
    <w:tbl>
      <w:tblPr>
        <w:tblStyle w:val="TableGrid"/>
        <w:tblW w:w="7752" w:type="dxa"/>
        <w:jc w:val="center"/>
        <w:tblLook w:val="04A0" w:firstRow="1" w:lastRow="0" w:firstColumn="1" w:lastColumn="0" w:noHBand="0" w:noVBand="1"/>
      </w:tblPr>
      <w:tblGrid>
        <w:gridCol w:w="2964"/>
        <w:gridCol w:w="4788"/>
      </w:tblGrid>
      <w:tr w:rsidR="00BD4ECC" w:rsidRPr="00BD4ECC" w14:paraId="0F269A26" w14:textId="77777777" w:rsidTr="001012B4">
        <w:trPr>
          <w:jc w:val="center"/>
        </w:trPr>
        <w:tc>
          <w:tcPr>
            <w:tcW w:w="2964" w:type="dxa"/>
          </w:tcPr>
          <w:p w14:paraId="20222440" w14:textId="77777777" w:rsidR="00BD4ECC" w:rsidRPr="00BD4ECC" w:rsidRDefault="00BD4ECC" w:rsidP="001012B4">
            <w:pPr>
              <w:rPr>
                <w:rFonts w:ascii="Arial" w:hAnsi="Arial" w:cs="Arial"/>
                <w:b/>
              </w:rPr>
            </w:pPr>
            <w:r w:rsidRPr="00BD4ECC">
              <w:rPr>
                <w:rFonts w:ascii="Arial" w:hAnsi="Arial" w:cs="Arial"/>
                <w:b/>
              </w:rPr>
              <w:t>Value</w:t>
            </w:r>
          </w:p>
        </w:tc>
        <w:tc>
          <w:tcPr>
            <w:tcW w:w="4788" w:type="dxa"/>
          </w:tcPr>
          <w:p w14:paraId="58D56F95" w14:textId="77777777" w:rsidR="00BD4ECC" w:rsidRPr="00BD4ECC" w:rsidRDefault="00BD4ECC" w:rsidP="001012B4">
            <w:pPr>
              <w:rPr>
                <w:rFonts w:ascii="Arial" w:hAnsi="Arial" w:cs="Arial"/>
                <w:b/>
              </w:rPr>
            </w:pPr>
            <w:r w:rsidRPr="00BD4ECC">
              <w:rPr>
                <w:rFonts w:ascii="Arial" w:hAnsi="Arial" w:cs="Arial"/>
                <w:b/>
              </w:rPr>
              <w:t>Meaning</w:t>
            </w:r>
          </w:p>
        </w:tc>
      </w:tr>
      <w:tr w:rsidR="00BD4ECC" w:rsidRPr="00BD4ECC" w14:paraId="7740C492" w14:textId="77777777" w:rsidTr="001012B4">
        <w:trPr>
          <w:jc w:val="center"/>
        </w:trPr>
        <w:tc>
          <w:tcPr>
            <w:tcW w:w="2964" w:type="dxa"/>
          </w:tcPr>
          <w:p w14:paraId="56F45050" w14:textId="77777777" w:rsidR="00BD4ECC" w:rsidRPr="00BD4ECC" w:rsidRDefault="00BD4ECC" w:rsidP="001012B4">
            <w:pPr>
              <w:rPr>
                <w:rFonts w:ascii="Arial" w:hAnsi="Arial" w:cs="Arial"/>
              </w:rPr>
            </w:pPr>
            <w:r w:rsidRPr="00BD4ECC">
              <w:rPr>
                <w:rFonts w:ascii="Arial" w:hAnsi="Arial" w:cs="Arial"/>
              </w:rPr>
              <w:t>0</w:t>
            </w:r>
          </w:p>
        </w:tc>
        <w:tc>
          <w:tcPr>
            <w:tcW w:w="4788" w:type="dxa"/>
          </w:tcPr>
          <w:p w14:paraId="75B9E2DA" w14:textId="77777777" w:rsidR="00BD4ECC" w:rsidRPr="00BD4ECC" w:rsidRDefault="00BD4ECC" w:rsidP="001012B4">
            <w:pPr>
              <w:rPr>
                <w:rFonts w:ascii="Arial" w:hAnsi="Arial" w:cs="Arial"/>
              </w:rPr>
            </w:pPr>
            <w:r w:rsidRPr="00BD4ECC">
              <w:rPr>
                <w:rFonts w:ascii="Arial" w:hAnsi="Arial" w:cs="Arial"/>
              </w:rPr>
              <w:t>Alarm started ringing</w:t>
            </w:r>
          </w:p>
        </w:tc>
      </w:tr>
      <w:tr w:rsidR="00BD4ECC" w:rsidRPr="00BD4ECC" w14:paraId="1B76343C" w14:textId="77777777" w:rsidTr="001012B4">
        <w:trPr>
          <w:jc w:val="center"/>
        </w:trPr>
        <w:tc>
          <w:tcPr>
            <w:tcW w:w="2964" w:type="dxa"/>
          </w:tcPr>
          <w:p w14:paraId="0AC20D27" w14:textId="77777777" w:rsidR="00BD4ECC" w:rsidRPr="00BD4ECC" w:rsidRDefault="00BD4ECC" w:rsidP="001012B4">
            <w:pPr>
              <w:rPr>
                <w:rFonts w:ascii="Arial" w:hAnsi="Arial" w:cs="Arial"/>
              </w:rPr>
            </w:pPr>
            <w:r w:rsidRPr="00BD4ECC">
              <w:rPr>
                <w:rFonts w:ascii="Arial" w:hAnsi="Arial" w:cs="Arial"/>
              </w:rPr>
              <w:t>1</w:t>
            </w:r>
          </w:p>
        </w:tc>
        <w:tc>
          <w:tcPr>
            <w:tcW w:w="4788" w:type="dxa"/>
          </w:tcPr>
          <w:p w14:paraId="517F4B3D" w14:textId="77777777" w:rsidR="00BD4ECC" w:rsidRPr="00BD4ECC" w:rsidRDefault="00BD4ECC" w:rsidP="001012B4">
            <w:pPr>
              <w:rPr>
                <w:rFonts w:ascii="Arial" w:hAnsi="Arial" w:cs="Arial"/>
              </w:rPr>
            </w:pPr>
            <w:r w:rsidRPr="00BD4ECC">
              <w:rPr>
                <w:rFonts w:ascii="Arial" w:hAnsi="Arial" w:cs="Arial"/>
              </w:rPr>
              <w:t>User snoozed alarm</w:t>
            </w:r>
          </w:p>
        </w:tc>
      </w:tr>
      <w:tr w:rsidR="00BD4ECC" w:rsidRPr="00BD4ECC" w14:paraId="0443C4E1" w14:textId="77777777" w:rsidTr="001012B4">
        <w:trPr>
          <w:jc w:val="center"/>
        </w:trPr>
        <w:tc>
          <w:tcPr>
            <w:tcW w:w="2964" w:type="dxa"/>
          </w:tcPr>
          <w:p w14:paraId="20BEA9CE" w14:textId="77777777" w:rsidR="00BD4ECC" w:rsidRPr="00BD4ECC" w:rsidRDefault="00BD4ECC" w:rsidP="001012B4">
            <w:pPr>
              <w:rPr>
                <w:rFonts w:ascii="Arial" w:hAnsi="Arial" w:cs="Arial"/>
              </w:rPr>
            </w:pPr>
            <w:r w:rsidRPr="00BD4ECC">
              <w:rPr>
                <w:rFonts w:ascii="Arial" w:hAnsi="Arial" w:cs="Arial"/>
              </w:rPr>
              <w:t>2</w:t>
            </w:r>
          </w:p>
        </w:tc>
        <w:tc>
          <w:tcPr>
            <w:tcW w:w="4788" w:type="dxa"/>
          </w:tcPr>
          <w:p w14:paraId="4D850CAA" w14:textId="77777777" w:rsidR="00BD4ECC" w:rsidRPr="00BD4ECC" w:rsidRDefault="00BD4ECC" w:rsidP="001012B4">
            <w:pPr>
              <w:rPr>
                <w:rFonts w:ascii="Arial" w:hAnsi="Arial" w:cs="Arial"/>
              </w:rPr>
            </w:pPr>
            <w:r w:rsidRPr="00BD4ECC">
              <w:rPr>
                <w:rFonts w:ascii="Arial" w:hAnsi="Arial" w:cs="Arial"/>
              </w:rPr>
              <w:t>User dismissed alarm</w:t>
            </w:r>
          </w:p>
        </w:tc>
      </w:tr>
      <w:tr w:rsidR="00BD4ECC" w:rsidRPr="00BD4ECC" w14:paraId="5C732B2C" w14:textId="77777777" w:rsidTr="001012B4">
        <w:trPr>
          <w:jc w:val="center"/>
        </w:trPr>
        <w:tc>
          <w:tcPr>
            <w:tcW w:w="2964" w:type="dxa"/>
          </w:tcPr>
          <w:p w14:paraId="36E4AD87" w14:textId="77777777" w:rsidR="00BD4ECC" w:rsidRPr="00BD4ECC" w:rsidRDefault="00BD4ECC" w:rsidP="001012B4">
            <w:pPr>
              <w:rPr>
                <w:rFonts w:ascii="Arial" w:hAnsi="Arial" w:cs="Arial"/>
              </w:rPr>
            </w:pPr>
            <w:r w:rsidRPr="00BD4ECC">
              <w:rPr>
                <w:rFonts w:ascii="Arial" w:hAnsi="Arial" w:cs="Arial"/>
              </w:rPr>
              <w:t>3</w:t>
            </w:r>
          </w:p>
        </w:tc>
        <w:tc>
          <w:tcPr>
            <w:tcW w:w="4788" w:type="dxa"/>
          </w:tcPr>
          <w:p w14:paraId="7DE1D9F3" w14:textId="77777777" w:rsidR="00BD4ECC" w:rsidRPr="00BD4ECC" w:rsidRDefault="00BD4ECC" w:rsidP="001012B4">
            <w:pPr>
              <w:rPr>
                <w:rFonts w:ascii="Arial" w:hAnsi="Arial" w:cs="Arial"/>
              </w:rPr>
            </w:pPr>
            <w:r w:rsidRPr="00BD4ECC">
              <w:rPr>
                <w:rFonts w:ascii="Arial" w:hAnsi="Arial" w:cs="Arial"/>
              </w:rPr>
              <w:t>Alarm was ignored (stopped automatically after x minutes)</w:t>
            </w:r>
          </w:p>
        </w:tc>
      </w:tr>
      <w:tr w:rsidR="00BD4ECC" w:rsidRPr="00BD4ECC" w14:paraId="469DAA0D" w14:textId="77777777" w:rsidTr="001012B4">
        <w:trPr>
          <w:jc w:val="center"/>
        </w:trPr>
        <w:tc>
          <w:tcPr>
            <w:tcW w:w="2964" w:type="dxa"/>
          </w:tcPr>
          <w:p w14:paraId="494C2667" w14:textId="77777777" w:rsidR="00BD4ECC" w:rsidRPr="00BD4ECC" w:rsidRDefault="00BD4ECC" w:rsidP="001012B4">
            <w:pPr>
              <w:rPr>
                <w:rFonts w:ascii="Arial" w:hAnsi="Arial" w:cs="Arial"/>
              </w:rPr>
            </w:pPr>
            <w:r w:rsidRPr="00BD4ECC">
              <w:rPr>
                <w:rFonts w:ascii="Arial" w:hAnsi="Arial" w:cs="Arial"/>
              </w:rPr>
              <w:t>4</w:t>
            </w:r>
          </w:p>
        </w:tc>
        <w:tc>
          <w:tcPr>
            <w:tcW w:w="4788" w:type="dxa"/>
          </w:tcPr>
          <w:p w14:paraId="096A1B15" w14:textId="77777777" w:rsidR="00BD4ECC" w:rsidRPr="00BD4ECC" w:rsidRDefault="00BD4ECC" w:rsidP="001012B4">
            <w:pPr>
              <w:rPr>
                <w:rFonts w:ascii="Arial" w:hAnsi="Arial" w:cs="Arial"/>
              </w:rPr>
            </w:pPr>
            <w:r w:rsidRPr="00BD4ECC">
              <w:rPr>
                <w:rFonts w:ascii="Arial" w:hAnsi="Arial" w:cs="Arial"/>
              </w:rPr>
              <w:t>Alarm was automatically dismissed after user had ignored it several times</w:t>
            </w:r>
          </w:p>
        </w:tc>
      </w:tr>
    </w:tbl>
    <w:p w14:paraId="2991A21F" w14:textId="77777777" w:rsidR="00BD4ECC" w:rsidRPr="00BD4ECC" w:rsidRDefault="00BD4ECC" w:rsidP="00BD4ECC">
      <w:pPr>
        <w:rPr>
          <w:rFonts w:ascii="Arial" w:hAnsi="Arial" w:cs="Arial"/>
        </w:rPr>
      </w:pPr>
    </w:p>
    <w:p w14:paraId="53053A3B" w14:textId="77777777" w:rsidR="00BD4ECC" w:rsidRPr="00BD4ECC" w:rsidRDefault="00BD4ECC" w:rsidP="00BD4ECC">
      <w:pPr>
        <w:rPr>
          <w:rFonts w:ascii="Arial" w:hAnsi="Arial" w:cs="Arial"/>
        </w:rPr>
      </w:pPr>
      <w:r w:rsidRPr="00BD4ECC">
        <w:rPr>
          <w:rFonts w:ascii="Arial" w:hAnsi="Arial" w:cs="Arial"/>
          <w:b/>
        </w:rPr>
        <w:t>Properties (Main) Data Table</w:t>
      </w:r>
    </w:p>
    <w:tbl>
      <w:tblPr>
        <w:tblStyle w:val="TableGrid"/>
        <w:tblW w:w="0" w:type="auto"/>
        <w:jc w:val="center"/>
        <w:tblLook w:val="04A0" w:firstRow="1" w:lastRow="0" w:firstColumn="1" w:lastColumn="0" w:noHBand="0" w:noVBand="1"/>
      </w:tblPr>
      <w:tblGrid>
        <w:gridCol w:w="4788"/>
        <w:gridCol w:w="4788"/>
      </w:tblGrid>
      <w:tr w:rsidR="00BD4ECC" w:rsidRPr="00BD4ECC" w14:paraId="7C813591" w14:textId="77777777" w:rsidTr="001012B4">
        <w:trPr>
          <w:jc w:val="center"/>
        </w:trPr>
        <w:tc>
          <w:tcPr>
            <w:tcW w:w="4788" w:type="dxa"/>
          </w:tcPr>
          <w:p w14:paraId="0A97C167" w14:textId="77777777" w:rsidR="00BD4ECC" w:rsidRPr="00BD4ECC" w:rsidRDefault="00BD4ECC" w:rsidP="001012B4">
            <w:pPr>
              <w:jc w:val="center"/>
              <w:rPr>
                <w:rFonts w:ascii="Arial" w:hAnsi="Arial" w:cs="Arial"/>
                <w:b/>
              </w:rPr>
            </w:pPr>
            <w:r w:rsidRPr="00BD4ECC">
              <w:rPr>
                <w:rFonts w:ascii="Arial" w:hAnsi="Arial" w:cs="Arial"/>
                <w:b/>
              </w:rPr>
              <w:t>Property</w:t>
            </w:r>
          </w:p>
        </w:tc>
        <w:tc>
          <w:tcPr>
            <w:tcW w:w="4788" w:type="dxa"/>
          </w:tcPr>
          <w:p w14:paraId="7AE34955" w14:textId="77777777" w:rsidR="00BD4ECC" w:rsidRPr="00BD4ECC" w:rsidRDefault="00BD4ECC" w:rsidP="001012B4">
            <w:pPr>
              <w:jc w:val="center"/>
              <w:rPr>
                <w:rFonts w:ascii="Arial" w:hAnsi="Arial" w:cs="Arial"/>
                <w:b/>
              </w:rPr>
            </w:pPr>
            <w:r w:rsidRPr="00BD4ECC">
              <w:rPr>
                <w:rFonts w:ascii="Arial" w:hAnsi="Arial" w:cs="Arial"/>
                <w:b/>
              </w:rPr>
              <w:t>Meaning</w:t>
            </w:r>
          </w:p>
        </w:tc>
      </w:tr>
      <w:tr w:rsidR="00BD4ECC" w:rsidRPr="00BD4ECC" w14:paraId="0CDD7C06" w14:textId="77777777" w:rsidTr="001012B4">
        <w:trPr>
          <w:jc w:val="center"/>
        </w:trPr>
        <w:tc>
          <w:tcPr>
            <w:tcW w:w="4788" w:type="dxa"/>
          </w:tcPr>
          <w:p w14:paraId="03F0E6E7" w14:textId="77777777" w:rsidR="00BD4ECC" w:rsidRPr="00BD4ECC" w:rsidRDefault="00BD4ECC" w:rsidP="001012B4">
            <w:pPr>
              <w:jc w:val="center"/>
              <w:rPr>
                <w:rFonts w:ascii="Arial" w:hAnsi="Arial" w:cs="Arial"/>
              </w:rPr>
            </w:pPr>
            <w:r w:rsidRPr="00BD4ECC">
              <w:rPr>
                <w:rFonts w:ascii="Arial" w:hAnsi="Arial" w:cs="Arial"/>
              </w:rPr>
              <w:t>sleep_time_target</w:t>
            </w:r>
          </w:p>
        </w:tc>
        <w:tc>
          <w:tcPr>
            <w:tcW w:w="4788" w:type="dxa"/>
          </w:tcPr>
          <w:p w14:paraId="4BD6DCB2" w14:textId="77777777" w:rsidR="00BD4ECC" w:rsidRPr="00BD4ECC" w:rsidRDefault="00BD4ECC" w:rsidP="001012B4">
            <w:pPr>
              <w:jc w:val="center"/>
              <w:rPr>
                <w:rFonts w:ascii="Arial" w:hAnsi="Arial" w:cs="Arial"/>
              </w:rPr>
            </w:pPr>
            <w:r w:rsidRPr="00BD4ECC">
              <w:rPr>
                <w:rFonts w:ascii="Arial" w:hAnsi="Arial" w:cs="Arial"/>
              </w:rPr>
              <w:t>The user's personal sleep time target in seconds</w:t>
            </w:r>
          </w:p>
        </w:tc>
      </w:tr>
      <w:tr w:rsidR="00BD4ECC" w:rsidRPr="00BD4ECC" w14:paraId="272409DF" w14:textId="77777777" w:rsidTr="001012B4">
        <w:trPr>
          <w:jc w:val="center"/>
        </w:trPr>
        <w:tc>
          <w:tcPr>
            <w:tcW w:w="4788" w:type="dxa"/>
          </w:tcPr>
          <w:p w14:paraId="27EBA01D" w14:textId="77777777" w:rsidR="00BD4ECC" w:rsidRPr="00BD4ECC" w:rsidRDefault="00BD4ECC" w:rsidP="001012B4">
            <w:pPr>
              <w:jc w:val="center"/>
              <w:rPr>
                <w:rFonts w:ascii="Arial" w:hAnsi="Arial" w:cs="Arial"/>
              </w:rPr>
            </w:pPr>
            <w:r w:rsidRPr="00BD4ECC">
              <w:rPr>
                <w:rFonts w:ascii="Arial" w:hAnsi="Arial" w:cs="Arial"/>
                <w:highlight w:val="yellow"/>
              </w:rPr>
              <w:t>resting_heart_rate</w:t>
            </w:r>
          </w:p>
        </w:tc>
        <w:tc>
          <w:tcPr>
            <w:tcW w:w="4788" w:type="dxa"/>
          </w:tcPr>
          <w:p w14:paraId="156A3947" w14:textId="77777777" w:rsidR="00BD4ECC" w:rsidRPr="00BD4ECC" w:rsidRDefault="00BD4ECC" w:rsidP="001012B4">
            <w:pPr>
              <w:jc w:val="center"/>
              <w:rPr>
                <w:rFonts w:ascii="Arial" w:hAnsi="Arial" w:cs="Arial"/>
              </w:rPr>
            </w:pPr>
            <w:r w:rsidRPr="00BD4ECC">
              <w:rPr>
                <w:rFonts w:ascii="Arial" w:hAnsi="Arial" w:cs="Arial"/>
              </w:rPr>
              <w:t>The resting heart rate reading for the night</w:t>
            </w:r>
          </w:p>
        </w:tc>
      </w:tr>
      <w:tr w:rsidR="00BD4ECC" w:rsidRPr="00BD4ECC" w14:paraId="32CC5A76" w14:textId="77777777" w:rsidTr="001012B4">
        <w:trPr>
          <w:jc w:val="center"/>
        </w:trPr>
        <w:tc>
          <w:tcPr>
            <w:tcW w:w="4788" w:type="dxa"/>
          </w:tcPr>
          <w:p w14:paraId="2C9B88E1" w14:textId="77777777" w:rsidR="00BD4ECC" w:rsidRPr="00BD4ECC" w:rsidRDefault="00BD4ECC" w:rsidP="001012B4">
            <w:pPr>
              <w:jc w:val="center"/>
              <w:rPr>
                <w:rFonts w:ascii="Arial" w:hAnsi="Arial" w:cs="Arial"/>
              </w:rPr>
            </w:pPr>
            <w:r w:rsidRPr="00BD4ECC">
              <w:rPr>
                <w:rFonts w:ascii="Arial" w:hAnsi="Arial" w:cs="Arial"/>
              </w:rPr>
              <w:t>average_respiration_rate</w:t>
            </w:r>
          </w:p>
        </w:tc>
        <w:tc>
          <w:tcPr>
            <w:tcW w:w="4788" w:type="dxa"/>
          </w:tcPr>
          <w:p w14:paraId="65DEE38C" w14:textId="77777777" w:rsidR="00BD4ECC" w:rsidRPr="00BD4ECC" w:rsidRDefault="00BD4ECC" w:rsidP="001012B4">
            <w:pPr>
              <w:jc w:val="center"/>
              <w:rPr>
                <w:rFonts w:ascii="Arial" w:hAnsi="Arial" w:cs="Arial"/>
              </w:rPr>
            </w:pPr>
            <w:r w:rsidRPr="00BD4ECC">
              <w:rPr>
                <w:rFonts w:ascii="Arial" w:hAnsi="Arial" w:cs="Arial"/>
              </w:rPr>
              <w:t>The average respiration rate reading over the night</w:t>
            </w:r>
          </w:p>
        </w:tc>
      </w:tr>
      <w:tr w:rsidR="00BD4ECC" w:rsidRPr="00BD4ECC" w14:paraId="4191460B" w14:textId="77777777" w:rsidTr="001012B4">
        <w:trPr>
          <w:jc w:val="center"/>
        </w:trPr>
        <w:tc>
          <w:tcPr>
            <w:tcW w:w="4788" w:type="dxa"/>
          </w:tcPr>
          <w:p w14:paraId="64B72A38" w14:textId="77777777" w:rsidR="00BD4ECC" w:rsidRPr="00BD4ECC" w:rsidRDefault="00BD4ECC" w:rsidP="001012B4">
            <w:pPr>
              <w:jc w:val="center"/>
              <w:rPr>
                <w:rFonts w:ascii="Arial" w:hAnsi="Arial" w:cs="Arial"/>
              </w:rPr>
            </w:pPr>
            <w:r w:rsidRPr="00BD4ECC">
              <w:rPr>
                <w:rFonts w:ascii="Arial" w:hAnsi="Arial" w:cs="Arial"/>
              </w:rPr>
              <w:t>sleep_efficiency</w:t>
            </w:r>
          </w:p>
        </w:tc>
        <w:tc>
          <w:tcPr>
            <w:tcW w:w="4788" w:type="dxa"/>
          </w:tcPr>
          <w:p w14:paraId="61DB9FE0" w14:textId="77777777" w:rsidR="00BD4ECC" w:rsidRPr="00BD4ECC" w:rsidRDefault="00BD4ECC" w:rsidP="001012B4">
            <w:pPr>
              <w:jc w:val="center"/>
              <w:rPr>
                <w:rFonts w:ascii="Arial" w:hAnsi="Arial" w:cs="Arial"/>
              </w:rPr>
            </w:pPr>
            <w:r w:rsidRPr="00BD4ECC">
              <w:rPr>
                <w:rFonts w:ascii="Arial" w:hAnsi="Arial" w:cs="Arial"/>
              </w:rPr>
              <w:t>The proportion of sleep in the measurement period. The time after waking up the last before ending the measurement is not incorporated in the calculation. If the subject did not fall asleep, the value is missing.</w:t>
            </w:r>
          </w:p>
        </w:tc>
      </w:tr>
      <w:tr w:rsidR="00BD4ECC" w:rsidRPr="00BD4ECC" w14:paraId="4E3EBB3A" w14:textId="77777777" w:rsidTr="001012B4">
        <w:trPr>
          <w:jc w:val="center"/>
        </w:trPr>
        <w:tc>
          <w:tcPr>
            <w:tcW w:w="4788" w:type="dxa"/>
          </w:tcPr>
          <w:p w14:paraId="7D38DC86" w14:textId="77777777" w:rsidR="00BD4ECC" w:rsidRPr="00BD4ECC" w:rsidRDefault="00BD4ECC" w:rsidP="001012B4">
            <w:pPr>
              <w:jc w:val="center"/>
              <w:rPr>
                <w:rFonts w:ascii="Arial" w:hAnsi="Arial" w:cs="Arial"/>
              </w:rPr>
            </w:pPr>
            <w:r w:rsidRPr="00BD4ECC">
              <w:rPr>
                <w:rFonts w:ascii="Arial" w:hAnsi="Arial" w:cs="Arial"/>
                <w:highlight w:val="yellow"/>
              </w:rPr>
              <w:t>sleep_latency</w:t>
            </w:r>
          </w:p>
        </w:tc>
        <w:tc>
          <w:tcPr>
            <w:tcW w:w="4788" w:type="dxa"/>
          </w:tcPr>
          <w:p w14:paraId="0970FA4B" w14:textId="77777777" w:rsidR="00BD4ECC" w:rsidRPr="00BD4ECC" w:rsidRDefault="00BD4ECC" w:rsidP="001012B4">
            <w:pPr>
              <w:jc w:val="center"/>
              <w:rPr>
                <w:rFonts w:ascii="Arial" w:hAnsi="Arial" w:cs="Arial"/>
              </w:rPr>
            </w:pPr>
            <w:r w:rsidRPr="00BD4ECC">
              <w:rPr>
                <w:rFonts w:ascii="Arial" w:hAnsi="Arial" w:cs="Arial"/>
              </w:rPr>
              <w:t>The time it takes to fall asleep, in seconds. If the subject did not fall asleep, the value is missing.</w:t>
            </w:r>
          </w:p>
        </w:tc>
      </w:tr>
      <w:tr w:rsidR="00BD4ECC" w:rsidRPr="00BD4ECC" w14:paraId="46333CF0" w14:textId="77777777" w:rsidTr="001012B4">
        <w:trPr>
          <w:jc w:val="center"/>
        </w:trPr>
        <w:tc>
          <w:tcPr>
            <w:tcW w:w="4788" w:type="dxa"/>
          </w:tcPr>
          <w:p w14:paraId="57A191CF" w14:textId="77777777" w:rsidR="00BD4ECC" w:rsidRPr="00BD4ECC" w:rsidRDefault="00BD4ECC" w:rsidP="001012B4">
            <w:pPr>
              <w:jc w:val="center"/>
              <w:rPr>
                <w:rFonts w:ascii="Arial" w:hAnsi="Arial" w:cs="Arial"/>
              </w:rPr>
            </w:pPr>
            <w:r w:rsidRPr="00BD4ECC">
              <w:rPr>
                <w:rFonts w:ascii="Arial" w:hAnsi="Arial" w:cs="Arial"/>
              </w:rPr>
              <w:t>away_episode_count</w:t>
            </w:r>
          </w:p>
        </w:tc>
        <w:tc>
          <w:tcPr>
            <w:tcW w:w="4788" w:type="dxa"/>
          </w:tcPr>
          <w:p w14:paraId="6C63A80F" w14:textId="77777777" w:rsidR="00BD4ECC" w:rsidRPr="00BD4ECC" w:rsidRDefault="00BD4ECC" w:rsidP="001012B4">
            <w:pPr>
              <w:jc w:val="center"/>
              <w:rPr>
                <w:rFonts w:ascii="Arial" w:hAnsi="Arial" w:cs="Arial"/>
              </w:rPr>
            </w:pPr>
            <w:r w:rsidRPr="00BD4ECC">
              <w:rPr>
                <w:rFonts w:ascii="Arial" w:hAnsi="Arial" w:cs="Arial"/>
              </w:rPr>
              <w:t>Number of absences during the night</w:t>
            </w:r>
          </w:p>
        </w:tc>
      </w:tr>
      <w:tr w:rsidR="00BD4ECC" w:rsidRPr="00BD4ECC" w14:paraId="502C4CDE" w14:textId="77777777" w:rsidTr="001012B4">
        <w:trPr>
          <w:jc w:val="center"/>
        </w:trPr>
        <w:tc>
          <w:tcPr>
            <w:tcW w:w="4788" w:type="dxa"/>
          </w:tcPr>
          <w:p w14:paraId="36B595D6" w14:textId="77777777" w:rsidR="00BD4ECC" w:rsidRPr="00BD4ECC" w:rsidRDefault="00BD4ECC" w:rsidP="001012B4">
            <w:pPr>
              <w:jc w:val="center"/>
              <w:rPr>
                <w:rFonts w:ascii="Arial" w:hAnsi="Arial" w:cs="Arial"/>
              </w:rPr>
            </w:pPr>
            <w:r w:rsidRPr="00BD4ECC">
              <w:rPr>
                <w:rFonts w:ascii="Arial" w:hAnsi="Arial" w:cs="Arial"/>
              </w:rPr>
              <w:t>total_snoring_episode_duration</w:t>
            </w:r>
          </w:p>
        </w:tc>
        <w:tc>
          <w:tcPr>
            <w:tcW w:w="4788" w:type="dxa"/>
          </w:tcPr>
          <w:p w14:paraId="6F41F3A1" w14:textId="77777777" w:rsidR="00BD4ECC" w:rsidRPr="00BD4ECC" w:rsidRDefault="00BD4ECC" w:rsidP="001012B4">
            <w:pPr>
              <w:jc w:val="center"/>
              <w:rPr>
                <w:rFonts w:ascii="Arial" w:hAnsi="Arial" w:cs="Arial"/>
              </w:rPr>
            </w:pPr>
            <w:r w:rsidRPr="00BD4ECC">
              <w:rPr>
                <w:rFonts w:ascii="Arial" w:hAnsi="Arial" w:cs="Arial"/>
              </w:rPr>
              <w:t>Total amount of snoring, in seconds</w:t>
            </w:r>
          </w:p>
        </w:tc>
      </w:tr>
      <w:tr w:rsidR="00BD4ECC" w:rsidRPr="00BD4ECC" w14:paraId="2C7ECB5C" w14:textId="77777777" w:rsidTr="001012B4">
        <w:trPr>
          <w:jc w:val="center"/>
        </w:trPr>
        <w:tc>
          <w:tcPr>
            <w:tcW w:w="4788" w:type="dxa"/>
          </w:tcPr>
          <w:p w14:paraId="4E8DB158" w14:textId="77777777" w:rsidR="00BD4ECC" w:rsidRPr="00BD4ECC" w:rsidRDefault="00BD4ECC" w:rsidP="001012B4">
            <w:pPr>
              <w:jc w:val="center"/>
              <w:rPr>
                <w:rFonts w:ascii="Arial" w:hAnsi="Arial" w:cs="Arial"/>
              </w:rPr>
            </w:pPr>
            <w:r w:rsidRPr="00BD4ECC">
              <w:rPr>
                <w:rFonts w:ascii="Arial" w:hAnsi="Arial" w:cs="Arial"/>
              </w:rPr>
              <w:t>stage_duration_A</w:t>
            </w:r>
          </w:p>
        </w:tc>
        <w:tc>
          <w:tcPr>
            <w:tcW w:w="4788" w:type="dxa"/>
          </w:tcPr>
          <w:p w14:paraId="2CD96EDC" w14:textId="77777777" w:rsidR="00BD4ECC" w:rsidRPr="00BD4ECC" w:rsidRDefault="00BD4ECC" w:rsidP="001012B4">
            <w:pPr>
              <w:jc w:val="center"/>
              <w:rPr>
                <w:rFonts w:ascii="Arial" w:hAnsi="Arial" w:cs="Arial"/>
              </w:rPr>
            </w:pPr>
            <w:r w:rsidRPr="00BD4ECC">
              <w:rPr>
                <w:rFonts w:ascii="Arial" w:hAnsi="Arial" w:cs="Arial"/>
              </w:rPr>
              <w:t>Total time in away state in the measurement period, in seconds</w:t>
            </w:r>
          </w:p>
        </w:tc>
      </w:tr>
      <w:tr w:rsidR="00BD4ECC" w:rsidRPr="00BD4ECC" w14:paraId="28BF8425" w14:textId="77777777" w:rsidTr="001012B4">
        <w:trPr>
          <w:jc w:val="center"/>
        </w:trPr>
        <w:tc>
          <w:tcPr>
            <w:tcW w:w="4788" w:type="dxa"/>
          </w:tcPr>
          <w:p w14:paraId="174C4F4F" w14:textId="77777777" w:rsidR="00BD4ECC" w:rsidRPr="00BD4ECC" w:rsidRDefault="00BD4ECC" w:rsidP="001012B4">
            <w:pPr>
              <w:jc w:val="center"/>
              <w:rPr>
                <w:rFonts w:ascii="Arial" w:hAnsi="Arial" w:cs="Arial"/>
              </w:rPr>
            </w:pPr>
            <w:r w:rsidRPr="00BD4ECC">
              <w:rPr>
                <w:rFonts w:ascii="Arial" w:hAnsi="Arial" w:cs="Arial"/>
              </w:rPr>
              <w:t>stage_duration_S</w:t>
            </w:r>
          </w:p>
        </w:tc>
        <w:tc>
          <w:tcPr>
            <w:tcW w:w="4788" w:type="dxa"/>
          </w:tcPr>
          <w:p w14:paraId="658B36BB" w14:textId="77777777" w:rsidR="00BD4ECC" w:rsidRPr="00BD4ECC" w:rsidRDefault="00BD4ECC" w:rsidP="001012B4">
            <w:pPr>
              <w:jc w:val="center"/>
              <w:rPr>
                <w:rFonts w:ascii="Arial" w:hAnsi="Arial" w:cs="Arial"/>
              </w:rPr>
            </w:pPr>
            <w:r w:rsidRPr="00BD4ECC">
              <w:rPr>
                <w:rFonts w:ascii="Arial" w:hAnsi="Arial" w:cs="Arial"/>
              </w:rPr>
              <w:t>Total time in sleep state in the measurement period</w:t>
            </w:r>
          </w:p>
        </w:tc>
      </w:tr>
      <w:tr w:rsidR="00BD4ECC" w:rsidRPr="00BD4ECC" w14:paraId="46B601B4" w14:textId="77777777" w:rsidTr="001012B4">
        <w:trPr>
          <w:jc w:val="center"/>
        </w:trPr>
        <w:tc>
          <w:tcPr>
            <w:tcW w:w="4788" w:type="dxa"/>
          </w:tcPr>
          <w:p w14:paraId="563D3B9C" w14:textId="718A5387" w:rsidR="00BD4ECC" w:rsidRPr="00BD4ECC" w:rsidRDefault="00BD4ECC" w:rsidP="007329EC">
            <w:pPr>
              <w:jc w:val="center"/>
              <w:rPr>
                <w:rFonts w:ascii="Arial" w:hAnsi="Arial" w:cs="Arial"/>
              </w:rPr>
            </w:pPr>
            <w:r w:rsidRPr="00BD4ECC">
              <w:rPr>
                <w:rFonts w:ascii="Arial" w:hAnsi="Arial" w:cs="Arial"/>
              </w:rPr>
              <w:t>stage_duration_</w:t>
            </w:r>
            <w:r w:rsidR="007329EC">
              <w:rPr>
                <w:rFonts w:ascii="Arial" w:hAnsi="Arial" w:cs="Arial"/>
              </w:rPr>
              <w:t>R</w:t>
            </w:r>
          </w:p>
        </w:tc>
        <w:tc>
          <w:tcPr>
            <w:tcW w:w="4788" w:type="dxa"/>
          </w:tcPr>
          <w:p w14:paraId="0624A40C" w14:textId="77777777" w:rsidR="00BD4ECC" w:rsidRPr="00BD4ECC" w:rsidRDefault="00BD4ECC" w:rsidP="001012B4">
            <w:pPr>
              <w:jc w:val="center"/>
              <w:rPr>
                <w:rFonts w:ascii="Arial" w:hAnsi="Arial" w:cs="Arial"/>
              </w:rPr>
            </w:pPr>
            <w:r w:rsidRPr="00BD4ECC">
              <w:rPr>
                <w:rFonts w:ascii="Arial" w:hAnsi="Arial" w:cs="Arial"/>
              </w:rPr>
              <w:t>Total time in restless sleep state in the measurement period</w:t>
            </w:r>
          </w:p>
        </w:tc>
      </w:tr>
      <w:tr w:rsidR="00BD4ECC" w:rsidRPr="00BD4ECC" w14:paraId="3A78FDB6" w14:textId="77777777" w:rsidTr="001012B4">
        <w:trPr>
          <w:jc w:val="center"/>
        </w:trPr>
        <w:tc>
          <w:tcPr>
            <w:tcW w:w="4788" w:type="dxa"/>
          </w:tcPr>
          <w:p w14:paraId="4F6C29B6" w14:textId="77777777" w:rsidR="00BD4ECC" w:rsidRPr="00BD4ECC" w:rsidRDefault="00BD4ECC" w:rsidP="001012B4">
            <w:pPr>
              <w:jc w:val="center"/>
              <w:rPr>
                <w:rFonts w:ascii="Arial" w:hAnsi="Arial" w:cs="Arial"/>
              </w:rPr>
            </w:pPr>
            <w:r w:rsidRPr="00BD4ECC">
              <w:rPr>
                <w:rFonts w:ascii="Arial" w:hAnsi="Arial" w:cs="Arial"/>
              </w:rPr>
              <w:t>stage_duration_W</w:t>
            </w:r>
          </w:p>
        </w:tc>
        <w:tc>
          <w:tcPr>
            <w:tcW w:w="4788" w:type="dxa"/>
          </w:tcPr>
          <w:p w14:paraId="0389045C" w14:textId="77777777" w:rsidR="00BD4ECC" w:rsidRPr="00BD4ECC" w:rsidRDefault="00BD4ECC" w:rsidP="001012B4">
            <w:pPr>
              <w:jc w:val="center"/>
              <w:rPr>
                <w:rFonts w:ascii="Arial" w:hAnsi="Arial" w:cs="Arial"/>
              </w:rPr>
            </w:pPr>
            <w:r w:rsidRPr="00BD4ECC">
              <w:rPr>
                <w:rFonts w:ascii="Arial" w:hAnsi="Arial" w:cs="Arial"/>
              </w:rPr>
              <w:t>Total time in wake state in the measurement period</w:t>
            </w:r>
          </w:p>
        </w:tc>
      </w:tr>
      <w:tr w:rsidR="00BD4ECC" w:rsidRPr="00BD4ECC" w14:paraId="004932C5" w14:textId="77777777" w:rsidTr="001012B4">
        <w:trPr>
          <w:jc w:val="center"/>
        </w:trPr>
        <w:tc>
          <w:tcPr>
            <w:tcW w:w="4788" w:type="dxa"/>
          </w:tcPr>
          <w:p w14:paraId="4EAA031C" w14:textId="77777777" w:rsidR="00BD4ECC" w:rsidRPr="00BD4ECC" w:rsidRDefault="00BD4ECC" w:rsidP="001012B4">
            <w:pPr>
              <w:jc w:val="center"/>
              <w:rPr>
                <w:rFonts w:ascii="Arial" w:hAnsi="Arial" w:cs="Arial"/>
              </w:rPr>
            </w:pPr>
            <w:r w:rsidRPr="00BD4ECC">
              <w:rPr>
                <w:rFonts w:ascii="Arial" w:hAnsi="Arial" w:cs="Arial"/>
              </w:rPr>
              <w:t>stage_duration_N</w:t>
            </w:r>
          </w:p>
        </w:tc>
        <w:tc>
          <w:tcPr>
            <w:tcW w:w="4788" w:type="dxa"/>
          </w:tcPr>
          <w:p w14:paraId="6B463AC3" w14:textId="77777777" w:rsidR="00BD4ECC" w:rsidRPr="00BD4ECC" w:rsidRDefault="00BD4ECC" w:rsidP="001012B4">
            <w:pPr>
              <w:jc w:val="center"/>
              <w:rPr>
                <w:rFonts w:ascii="Arial" w:hAnsi="Arial" w:cs="Arial"/>
              </w:rPr>
            </w:pPr>
            <w:r w:rsidRPr="00BD4ECC">
              <w:rPr>
                <w:rFonts w:ascii="Arial" w:hAnsi="Arial" w:cs="Arial"/>
              </w:rPr>
              <w:t>Total amount of "no signal" time in the measurement period</w:t>
            </w:r>
          </w:p>
        </w:tc>
      </w:tr>
      <w:tr w:rsidR="00BD4ECC" w:rsidRPr="00BD4ECC" w14:paraId="39FE4161" w14:textId="77777777" w:rsidTr="001012B4">
        <w:trPr>
          <w:jc w:val="center"/>
        </w:trPr>
        <w:tc>
          <w:tcPr>
            <w:tcW w:w="4788" w:type="dxa"/>
          </w:tcPr>
          <w:p w14:paraId="132D60A6" w14:textId="77777777" w:rsidR="00BD4ECC" w:rsidRPr="00BD4ECC" w:rsidRDefault="00BD4ECC" w:rsidP="001012B4">
            <w:pPr>
              <w:jc w:val="center"/>
              <w:rPr>
                <w:rFonts w:ascii="Arial" w:hAnsi="Arial" w:cs="Arial"/>
              </w:rPr>
            </w:pPr>
            <w:r w:rsidRPr="00BD4ECC">
              <w:rPr>
                <w:rFonts w:ascii="Arial" w:hAnsi="Arial" w:cs="Arial"/>
              </w:rPr>
              <w:t>stage_duration_G</w:t>
            </w:r>
          </w:p>
        </w:tc>
        <w:tc>
          <w:tcPr>
            <w:tcW w:w="4788" w:type="dxa"/>
          </w:tcPr>
          <w:p w14:paraId="4EE172CF" w14:textId="77777777" w:rsidR="00BD4ECC" w:rsidRPr="00BD4ECC" w:rsidRDefault="00BD4ECC" w:rsidP="001012B4">
            <w:pPr>
              <w:jc w:val="center"/>
              <w:rPr>
                <w:rFonts w:ascii="Arial" w:hAnsi="Arial" w:cs="Arial"/>
              </w:rPr>
            </w:pPr>
            <w:r w:rsidRPr="00BD4ECC">
              <w:rPr>
                <w:rFonts w:ascii="Arial" w:hAnsi="Arial" w:cs="Arial"/>
              </w:rPr>
              <w:t>Total amount of "gap" time in the measurement period</w:t>
            </w:r>
          </w:p>
        </w:tc>
      </w:tr>
      <w:tr w:rsidR="00BD4ECC" w:rsidRPr="00BD4ECC" w14:paraId="76C90A88" w14:textId="77777777" w:rsidTr="001012B4">
        <w:trPr>
          <w:jc w:val="center"/>
        </w:trPr>
        <w:tc>
          <w:tcPr>
            <w:tcW w:w="4788" w:type="dxa"/>
          </w:tcPr>
          <w:p w14:paraId="6A1EEB8B" w14:textId="77777777" w:rsidR="00BD4ECC" w:rsidRPr="00BD4ECC" w:rsidRDefault="00BD4ECC" w:rsidP="001012B4">
            <w:pPr>
              <w:jc w:val="center"/>
              <w:rPr>
                <w:rFonts w:ascii="Arial" w:hAnsi="Arial" w:cs="Arial"/>
              </w:rPr>
            </w:pPr>
            <w:r w:rsidRPr="00BD4ECC">
              <w:rPr>
                <w:rFonts w:ascii="Arial" w:hAnsi="Arial" w:cs="Arial"/>
              </w:rPr>
              <w:t>total_nap_duration</w:t>
            </w:r>
          </w:p>
        </w:tc>
        <w:tc>
          <w:tcPr>
            <w:tcW w:w="4788" w:type="dxa"/>
          </w:tcPr>
          <w:p w14:paraId="3F3F3460" w14:textId="77777777" w:rsidR="00BD4ECC" w:rsidRPr="00BD4ECC" w:rsidRDefault="00BD4ECC" w:rsidP="001012B4">
            <w:pPr>
              <w:jc w:val="center"/>
              <w:rPr>
                <w:rFonts w:ascii="Arial" w:hAnsi="Arial" w:cs="Arial"/>
              </w:rPr>
            </w:pPr>
            <w:r w:rsidRPr="00BD4ECC">
              <w:rPr>
                <w:rFonts w:ascii="Arial" w:hAnsi="Arial" w:cs="Arial"/>
              </w:rPr>
              <w:t>Total amount of sleep during periods marked as naps by the "nap_periods" track</w:t>
            </w:r>
          </w:p>
        </w:tc>
      </w:tr>
      <w:tr w:rsidR="00BD4ECC" w:rsidRPr="00BD4ECC" w14:paraId="0447DAE7" w14:textId="77777777" w:rsidTr="001012B4">
        <w:trPr>
          <w:jc w:val="center"/>
        </w:trPr>
        <w:tc>
          <w:tcPr>
            <w:tcW w:w="4788" w:type="dxa"/>
          </w:tcPr>
          <w:p w14:paraId="19A6046F" w14:textId="77777777" w:rsidR="00BD4ECC" w:rsidRPr="00BD4ECC" w:rsidRDefault="00BD4ECC" w:rsidP="001012B4">
            <w:pPr>
              <w:jc w:val="center"/>
              <w:rPr>
                <w:rFonts w:ascii="Arial" w:hAnsi="Arial" w:cs="Arial"/>
              </w:rPr>
            </w:pPr>
            <w:r w:rsidRPr="00BD4ECC">
              <w:rPr>
                <w:rFonts w:ascii="Arial" w:hAnsi="Arial" w:cs="Arial"/>
              </w:rPr>
              <w:t>sensor_status</w:t>
            </w:r>
          </w:p>
        </w:tc>
        <w:tc>
          <w:tcPr>
            <w:tcW w:w="4788" w:type="dxa"/>
          </w:tcPr>
          <w:p w14:paraId="1104E813" w14:textId="77777777" w:rsidR="00BD4ECC" w:rsidRPr="00BD4ECC" w:rsidRDefault="00BD4ECC" w:rsidP="001012B4">
            <w:pPr>
              <w:jc w:val="center"/>
              <w:rPr>
                <w:rFonts w:ascii="Arial" w:hAnsi="Arial" w:cs="Arial"/>
              </w:rPr>
            </w:pPr>
            <w:r w:rsidRPr="00BD4ECC">
              <w:rPr>
                <w:rFonts w:ascii="Arial" w:hAnsi="Arial" w:cs="Arial"/>
              </w:rPr>
              <w:t>The summarized sensor status based on the "sensor_status" track in the associated sessions.</w:t>
            </w:r>
          </w:p>
        </w:tc>
      </w:tr>
      <w:tr w:rsidR="00BD4ECC" w:rsidRPr="00BD4ECC" w14:paraId="40626B23" w14:textId="77777777" w:rsidTr="001012B4">
        <w:trPr>
          <w:jc w:val="center"/>
        </w:trPr>
        <w:tc>
          <w:tcPr>
            <w:tcW w:w="4788" w:type="dxa"/>
          </w:tcPr>
          <w:p w14:paraId="53A573A8" w14:textId="77777777" w:rsidR="00BD4ECC" w:rsidRPr="00BD4ECC" w:rsidRDefault="00BD4ECC" w:rsidP="001012B4">
            <w:pPr>
              <w:jc w:val="center"/>
              <w:rPr>
                <w:rFonts w:ascii="Arial" w:hAnsi="Arial" w:cs="Arial"/>
              </w:rPr>
            </w:pPr>
            <w:r w:rsidRPr="00BD4ECC">
              <w:rPr>
                <w:rFonts w:ascii="Arial" w:hAnsi="Arial" w:cs="Arial"/>
              </w:rPr>
              <w:lastRenderedPageBreak/>
              <w:t>activity_index</w:t>
            </w:r>
          </w:p>
        </w:tc>
        <w:tc>
          <w:tcPr>
            <w:tcW w:w="4788" w:type="dxa"/>
          </w:tcPr>
          <w:p w14:paraId="0D52E686" w14:textId="77777777" w:rsidR="00BD4ECC" w:rsidRPr="00BD4ECC" w:rsidRDefault="00BD4ECC" w:rsidP="001012B4">
            <w:pPr>
              <w:jc w:val="center"/>
              <w:rPr>
                <w:rFonts w:ascii="Arial" w:hAnsi="Arial" w:cs="Arial"/>
              </w:rPr>
            </w:pPr>
            <w:r w:rsidRPr="00BD4ECC">
              <w:rPr>
                <w:rFonts w:ascii="Arial" w:hAnsi="Arial" w:cs="Arial"/>
              </w:rPr>
              <w:t>The number of movements per hour during measurement period. The time it takes to fall asleep and the time after waking up the last before ending the measurement are not incorporated in the calculation.</w:t>
            </w:r>
          </w:p>
        </w:tc>
      </w:tr>
      <w:tr w:rsidR="00BD4ECC" w:rsidRPr="00BD4ECC" w14:paraId="69D7E327" w14:textId="77777777" w:rsidTr="001012B4">
        <w:trPr>
          <w:jc w:val="center"/>
        </w:trPr>
        <w:tc>
          <w:tcPr>
            <w:tcW w:w="4788" w:type="dxa"/>
          </w:tcPr>
          <w:p w14:paraId="1AB4E9FF" w14:textId="77777777" w:rsidR="00BD4ECC" w:rsidRPr="00BD4ECC" w:rsidRDefault="00BD4ECC" w:rsidP="001012B4">
            <w:pPr>
              <w:jc w:val="center"/>
              <w:rPr>
                <w:rFonts w:ascii="Arial" w:hAnsi="Arial" w:cs="Arial"/>
              </w:rPr>
            </w:pPr>
            <w:r w:rsidRPr="00BD4ECC">
              <w:rPr>
                <w:rFonts w:ascii="Arial" w:hAnsi="Arial" w:cs="Arial"/>
              </w:rPr>
              <w:t>evening_HRV_index</w:t>
            </w:r>
          </w:p>
        </w:tc>
        <w:tc>
          <w:tcPr>
            <w:tcW w:w="4788" w:type="dxa"/>
          </w:tcPr>
          <w:p w14:paraId="29818BAB" w14:textId="77777777" w:rsidR="00BD4ECC" w:rsidRPr="00BD4ECC" w:rsidRDefault="00BD4ECC" w:rsidP="001012B4">
            <w:pPr>
              <w:jc w:val="center"/>
              <w:rPr>
                <w:rFonts w:ascii="Arial" w:hAnsi="Arial" w:cs="Arial"/>
              </w:rPr>
            </w:pPr>
            <w:r w:rsidRPr="00BD4ECC">
              <w:rPr>
                <w:rFonts w:ascii="Arial" w:hAnsi="Arial" w:cs="Arial"/>
              </w:rPr>
              <w:t>A heart rate variability index measured during a 15 min time span during the first third of the night. The index is calculated as the root mean square of successive differences (RMSSD).</w:t>
            </w:r>
          </w:p>
        </w:tc>
      </w:tr>
      <w:tr w:rsidR="00BD4ECC" w:rsidRPr="00BD4ECC" w14:paraId="1CE81D67" w14:textId="77777777" w:rsidTr="001012B4">
        <w:trPr>
          <w:jc w:val="center"/>
        </w:trPr>
        <w:tc>
          <w:tcPr>
            <w:tcW w:w="4788" w:type="dxa"/>
          </w:tcPr>
          <w:p w14:paraId="1A324CAD" w14:textId="77777777" w:rsidR="00BD4ECC" w:rsidRPr="00BD4ECC" w:rsidRDefault="00BD4ECC" w:rsidP="001012B4">
            <w:pPr>
              <w:jc w:val="center"/>
              <w:rPr>
                <w:rFonts w:ascii="Arial" w:hAnsi="Arial" w:cs="Arial"/>
              </w:rPr>
            </w:pPr>
            <w:r w:rsidRPr="00BD4ECC">
              <w:rPr>
                <w:rFonts w:ascii="Arial" w:hAnsi="Arial" w:cs="Arial"/>
              </w:rPr>
              <w:t>morning_HRV_index</w:t>
            </w:r>
          </w:p>
        </w:tc>
        <w:tc>
          <w:tcPr>
            <w:tcW w:w="4788" w:type="dxa"/>
          </w:tcPr>
          <w:p w14:paraId="16B445D8" w14:textId="77777777" w:rsidR="00BD4ECC" w:rsidRPr="00BD4ECC" w:rsidRDefault="00BD4ECC" w:rsidP="001012B4">
            <w:pPr>
              <w:jc w:val="center"/>
              <w:rPr>
                <w:rFonts w:ascii="Arial" w:hAnsi="Arial" w:cs="Arial"/>
              </w:rPr>
            </w:pPr>
            <w:r w:rsidRPr="00BD4ECC">
              <w:rPr>
                <w:rFonts w:ascii="Arial" w:hAnsi="Arial" w:cs="Arial"/>
              </w:rPr>
              <w:t>A heart rate variability index measured during a 15 min time span during the last third of the night. The index is calculated as the RMSSD.</w:t>
            </w:r>
          </w:p>
        </w:tc>
      </w:tr>
      <w:tr w:rsidR="00BD4ECC" w:rsidRPr="00BD4ECC" w14:paraId="7369CB52" w14:textId="77777777" w:rsidTr="001012B4">
        <w:trPr>
          <w:jc w:val="center"/>
        </w:trPr>
        <w:tc>
          <w:tcPr>
            <w:tcW w:w="4788" w:type="dxa"/>
          </w:tcPr>
          <w:p w14:paraId="0FBCB929" w14:textId="77777777" w:rsidR="00BD4ECC" w:rsidRPr="00BD4ECC" w:rsidRDefault="00BD4ECC" w:rsidP="001012B4">
            <w:pPr>
              <w:jc w:val="center"/>
              <w:rPr>
                <w:rFonts w:ascii="Arial" w:hAnsi="Arial" w:cs="Arial"/>
              </w:rPr>
            </w:pPr>
            <w:r w:rsidRPr="00BD4ECC">
              <w:rPr>
                <w:rFonts w:ascii="Arial" w:hAnsi="Arial" w:cs="Arial"/>
              </w:rPr>
              <w:t>all_night_HRV_index</w:t>
            </w:r>
          </w:p>
        </w:tc>
        <w:tc>
          <w:tcPr>
            <w:tcW w:w="4788" w:type="dxa"/>
          </w:tcPr>
          <w:p w14:paraId="56180AF9" w14:textId="77777777" w:rsidR="00BD4ECC" w:rsidRPr="00BD4ECC" w:rsidRDefault="00BD4ECC" w:rsidP="001012B4">
            <w:pPr>
              <w:jc w:val="center"/>
              <w:rPr>
                <w:rFonts w:ascii="Arial" w:hAnsi="Arial" w:cs="Arial"/>
              </w:rPr>
            </w:pPr>
            <w:r w:rsidRPr="00BD4ECC">
              <w:rPr>
                <w:rFonts w:ascii="Arial" w:hAnsi="Arial" w:cs="Arial"/>
              </w:rPr>
              <w:t>The heart rate variability index measured during the whole night. The index is calculated as the RMSSD.</w:t>
            </w:r>
          </w:p>
        </w:tc>
      </w:tr>
      <w:tr w:rsidR="00BD4ECC" w:rsidRPr="00BD4ECC" w14:paraId="06A06653" w14:textId="77777777" w:rsidTr="001012B4">
        <w:trPr>
          <w:jc w:val="center"/>
        </w:trPr>
        <w:tc>
          <w:tcPr>
            <w:tcW w:w="4788" w:type="dxa"/>
          </w:tcPr>
          <w:p w14:paraId="3CA9F2F7" w14:textId="77777777" w:rsidR="00BD4ECC" w:rsidRPr="00BD4ECC" w:rsidRDefault="00BD4ECC" w:rsidP="001012B4">
            <w:pPr>
              <w:jc w:val="center"/>
              <w:rPr>
                <w:rFonts w:ascii="Arial" w:hAnsi="Arial" w:cs="Arial"/>
              </w:rPr>
            </w:pPr>
            <w:r w:rsidRPr="00BD4ECC">
              <w:rPr>
                <w:rFonts w:ascii="Arial" w:hAnsi="Arial" w:cs="Arial"/>
              </w:rPr>
              <w:t>resting_HRV_index</w:t>
            </w:r>
          </w:p>
        </w:tc>
        <w:tc>
          <w:tcPr>
            <w:tcW w:w="4788" w:type="dxa"/>
          </w:tcPr>
          <w:p w14:paraId="5EDAB00A" w14:textId="77777777" w:rsidR="00BD4ECC" w:rsidRPr="00BD4ECC" w:rsidRDefault="00BD4ECC" w:rsidP="001012B4">
            <w:pPr>
              <w:jc w:val="center"/>
              <w:rPr>
                <w:rFonts w:ascii="Arial" w:hAnsi="Arial" w:cs="Arial"/>
              </w:rPr>
            </w:pPr>
            <w:r w:rsidRPr="00BD4ECC">
              <w:rPr>
                <w:rFonts w:ascii="Arial" w:hAnsi="Arial" w:cs="Arial"/>
              </w:rPr>
              <w:t>The heart rate variability index measured during a 15 min time span centered at the instance of lowest heart rate (one minute mean) during the night. The index is calculated as the RMSSD.</w:t>
            </w:r>
          </w:p>
        </w:tc>
      </w:tr>
      <w:tr w:rsidR="00BD4ECC" w:rsidRPr="00BD4ECC" w14:paraId="6134D107" w14:textId="77777777" w:rsidTr="001012B4">
        <w:trPr>
          <w:jc w:val="center"/>
        </w:trPr>
        <w:tc>
          <w:tcPr>
            <w:tcW w:w="4788" w:type="dxa"/>
          </w:tcPr>
          <w:p w14:paraId="528226D6" w14:textId="77777777" w:rsidR="00BD4ECC" w:rsidRPr="00BD4ECC" w:rsidRDefault="00BD4ECC" w:rsidP="001012B4">
            <w:pPr>
              <w:jc w:val="center"/>
              <w:rPr>
                <w:rFonts w:ascii="Arial" w:hAnsi="Arial" w:cs="Arial"/>
              </w:rPr>
            </w:pPr>
            <w:r w:rsidRPr="00BD4ECC">
              <w:rPr>
                <w:rFonts w:ascii="Arial" w:hAnsi="Arial" w:cs="Arial"/>
              </w:rPr>
              <w:t>total_sleep_score</w:t>
            </w:r>
          </w:p>
        </w:tc>
        <w:tc>
          <w:tcPr>
            <w:tcW w:w="4788" w:type="dxa"/>
          </w:tcPr>
          <w:p w14:paraId="6618D1C8" w14:textId="77777777" w:rsidR="00BD4ECC" w:rsidRPr="00BD4ECC" w:rsidRDefault="00BD4ECC" w:rsidP="001012B4">
            <w:pPr>
              <w:jc w:val="center"/>
              <w:rPr>
                <w:rFonts w:ascii="Arial" w:hAnsi="Arial" w:cs="Arial"/>
              </w:rPr>
            </w:pPr>
            <w:r w:rsidRPr="00BD4ECC">
              <w:rPr>
                <w:rFonts w:ascii="Arial" w:hAnsi="Arial" w:cs="Arial"/>
              </w:rPr>
              <w:t>Sleep score calculated based on total sleep time and parameters affecting the quality of sleep. The sleep score presents a measure of the physical (not perceived) goodness of sleep during one night. The sleep score has a value between 0 and 100. In version 1 of the sleep score the value can be over 100.</w:t>
            </w:r>
          </w:p>
        </w:tc>
      </w:tr>
      <w:tr w:rsidR="00BD4ECC" w:rsidRPr="00BD4ECC" w14:paraId="3F3E8087" w14:textId="77777777" w:rsidTr="001012B4">
        <w:trPr>
          <w:jc w:val="center"/>
        </w:trPr>
        <w:tc>
          <w:tcPr>
            <w:tcW w:w="4788" w:type="dxa"/>
          </w:tcPr>
          <w:p w14:paraId="4243DE8C" w14:textId="77777777" w:rsidR="00BD4ECC" w:rsidRPr="00BD4ECC" w:rsidRDefault="00BD4ECC" w:rsidP="001012B4">
            <w:pPr>
              <w:jc w:val="center"/>
              <w:rPr>
                <w:rFonts w:ascii="Arial" w:hAnsi="Arial" w:cs="Arial"/>
              </w:rPr>
            </w:pPr>
            <w:r w:rsidRPr="00BD4ECC">
              <w:rPr>
                <w:rFonts w:ascii="Arial" w:hAnsi="Arial" w:cs="Arial"/>
              </w:rPr>
              <w:t>sleep_score_version</w:t>
            </w:r>
          </w:p>
        </w:tc>
        <w:tc>
          <w:tcPr>
            <w:tcW w:w="4788" w:type="dxa"/>
          </w:tcPr>
          <w:p w14:paraId="40BD7501" w14:textId="77777777" w:rsidR="00BD4ECC" w:rsidRPr="00BD4ECC" w:rsidRDefault="00BD4ECC" w:rsidP="001012B4">
            <w:pPr>
              <w:jc w:val="center"/>
              <w:rPr>
                <w:rFonts w:ascii="Arial" w:hAnsi="Arial" w:cs="Arial"/>
              </w:rPr>
            </w:pPr>
            <w:r w:rsidRPr="00BD4ECC">
              <w:rPr>
                <w:rFonts w:ascii="Arial" w:hAnsi="Arial" w:cs="Arial"/>
              </w:rPr>
              <w:t>The version of the sleep score. The version is an integer which is incremented whenever the sleep score algorithm changes significantly. If the property is missing, that should be interpreted as the version being 1, which is the lowest possible version. The purpose of the version is to differentiate sleep scores with different interpretations.</w:t>
            </w:r>
          </w:p>
        </w:tc>
      </w:tr>
      <w:tr w:rsidR="00BD4ECC" w:rsidRPr="00BD4ECC" w14:paraId="37838FCB" w14:textId="77777777" w:rsidTr="001012B4">
        <w:trPr>
          <w:jc w:val="center"/>
        </w:trPr>
        <w:tc>
          <w:tcPr>
            <w:tcW w:w="4788" w:type="dxa"/>
          </w:tcPr>
          <w:p w14:paraId="5BD59ABA" w14:textId="77777777" w:rsidR="00BD4ECC" w:rsidRPr="00BD4ECC" w:rsidRDefault="00BD4ECC" w:rsidP="001012B4">
            <w:pPr>
              <w:jc w:val="center"/>
              <w:rPr>
                <w:rFonts w:ascii="Arial" w:hAnsi="Arial" w:cs="Arial"/>
              </w:rPr>
            </w:pPr>
            <w:r w:rsidRPr="00BD4ECC">
              <w:rPr>
                <w:rFonts w:ascii="Arial" w:hAnsi="Arial" w:cs="Arial"/>
              </w:rPr>
              <w:t>score_bed_exits</w:t>
            </w:r>
          </w:p>
        </w:tc>
        <w:tc>
          <w:tcPr>
            <w:tcW w:w="4788" w:type="dxa"/>
          </w:tcPr>
          <w:p w14:paraId="2C9DA9B0" w14:textId="77777777" w:rsidR="00BD4ECC" w:rsidRPr="00BD4ECC" w:rsidRDefault="00BD4ECC" w:rsidP="001012B4">
            <w:pPr>
              <w:jc w:val="center"/>
              <w:rPr>
                <w:rFonts w:ascii="Arial" w:hAnsi="Arial" w:cs="Arial"/>
              </w:rPr>
            </w:pPr>
            <w:r w:rsidRPr="00BD4ECC">
              <w:rPr>
                <w:rFonts w:ascii="Arial" w:hAnsi="Arial" w:cs="Arial"/>
              </w:rPr>
              <w:t>Sleep score item for number of bed exits</w:t>
            </w:r>
          </w:p>
        </w:tc>
      </w:tr>
      <w:tr w:rsidR="00BD4ECC" w:rsidRPr="00BD4ECC" w14:paraId="5E3124EF" w14:textId="77777777" w:rsidTr="001012B4">
        <w:trPr>
          <w:jc w:val="center"/>
        </w:trPr>
        <w:tc>
          <w:tcPr>
            <w:tcW w:w="4788" w:type="dxa"/>
          </w:tcPr>
          <w:p w14:paraId="4D3023D4" w14:textId="77777777" w:rsidR="00BD4ECC" w:rsidRPr="00BD4ECC" w:rsidRDefault="00BD4ECC" w:rsidP="001012B4">
            <w:pPr>
              <w:jc w:val="center"/>
              <w:rPr>
                <w:rFonts w:ascii="Arial" w:hAnsi="Arial" w:cs="Arial"/>
              </w:rPr>
            </w:pPr>
            <w:r w:rsidRPr="00BD4ECC">
              <w:rPr>
                <w:rFonts w:ascii="Arial" w:hAnsi="Arial" w:cs="Arial"/>
              </w:rPr>
              <w:t>score_amount_of_sleep</w:t>
            </w:r>
          </w:p>
        </w:tc>
        <w:tc>
          <w:tcPr>
            <w:tcW w:w="4788" w:type="dxa"/>
          </w:tcPr>
          <w:p w14:paraId="4ADB67FD" w14:textId="77777777" w:rsidR="00BD4ECC" w:rsidRPr="00BD4ECC" w:rsidRDefault="00BD4ECC" w:rsidP="001012B4">
            <w:pPr>
              <w:jc w:val="center"/>
              <w:rPr>
                <w:rFonts w:ascii="Arial" w:hAnsi="Arial" w:cs="Arial"/>
              </w:rPr>
            </w:pPr>
            <w:r w:rsidRPr="00BD4ECC">
              <w:rPr>
                <w:rFonts w:ascii="Arial" w:hAnsi="Arial" w:cs="Arial"/>
              </w:rPr>
              <w:t>Sleep score item for total amount of sleep</w:t>
            </w:r>
          </w:p>
        </w:tc>
      </w:tr>
      <w:tr w:rsidR="00BD4ECC" w:rsidRPr="00BD4ECC" w14:paraId="71DC1AC9" w14:textId="77777777" w:rsidTr="001012B4">
        <w:trPr>
          <w:jc w:val="center"/>
        </w:trPr>
        <w:tc>
          <w:tcPr>
            <w:tcW w:w="4788" w:type="dxa"/>
          </w:tcPr>
          <w:p w14:paraId="1E62BE5E" w14:textId="77777777" w:rsidR="00BD4ECC" w:rsidRPr="00BD4ECC" w:rsidRDefault="00BD4ECC" w:rsidP="001012B4">
            <w:pPr>
              <w:jc w:val="center"/>
              <w:rPr>
                <w:rFonts w:ascii="Arial" w:hAnsi="Arial" w:cs="Arial"/>
              </w:rPr>
            </w:pPr>
            <w:r w:rsidRPr="00BD4ECC">
              <w:rPr>
                <w:rFonts w:ascii="Arial" w:hAnsi="Arial" w:cs="Arial"/>
              </w:rPr>
              <w:t>score_snoring</w:t>
            </w:r>
          </w:p>
        </w:tc>
        <w:tc>
          <w:tcPr>
            <w:tcW w:w="4788" w:type="dxa"/>
          </w:tcPr>
          <w:p w14:paraId="4D2DD1F2" w14:textId="77777777" w:rsidR="00BD4ECC" w:rsidRPr="00BD4ECC" w:rsidRDefault="00BD4ECC" w:rsidP="001012B4">
            <w:pPr>
              <w:jc w:val="center"/>
              <w:rPr>
                <w:rFonts w:ascii="Arial" w:hAnsi="Arial" w:cs="Arial"/>
              </w:rPr>
            </w:pPr>
            <w:r w:rsidRPr="00BD4ECC">
              <w:rPr>
                <w:rFonts w:ascii="Arial" w:hAnsi="Arial" w:cs="Arial"/>
              </w:rPr>
              <w:t>Sleep score item for total duration of snoring episodes</w:t>
            </w:r>
          </w:p>
        </w:tc>
      </w:tr>
      <w:tr w:rsidR="00BD4ECC" w:rsidRPr="00BD4ECC" w14:paraId="22BE44C4" w14:textId="77777777" w:rsidTr="001012B4">
        <w:trPr>
          <w:jc w:val="center"/>
        </w:trPr>
        <w:tc>
          <w:tcPr>
            <w:tcW w:w="4788" w:type="dxa"/>
          </w:tcPr>
          <w:p w14:paraId="23FC841D" w14:textId="77777777" w:rsidR="00BD4ECC" w:rsidRPr="00BD4ECC" w:rsidRDefault="00BD4ECC" w:rsidP="001012B4">
            <w:pPr>
              <w:jc w:val="center"/>
              <w:rPr>
                <w:rFonts w:ascii="Arial" w:hAnsi="Arial" w:cs="Arial"/>
              </w:rPr>
            </w:pPr>
            <w:r w:rsidRPr="00BD4ECC">
              <w:rPr>
                <w:rFonts w:ascii="Arial" w:hAnsi="Arial" w:cs="Arial"/>
              </w:rPr>
              <w:t>score_sleep_latency</w:t>
            </w:r>
          </w:p>
        </w:tc>
        <w:tc>
          <w:tcPr>
            <w:tcW w:w="4788" w:type="dxa"/>
          </w:tcPr>
          <w:p w14:paraId="29650003" w14:textId="77777777" w:rsidR="00BD4ECC" w:rsidRPr="00BD4ECC" w:rsidRDefault="00BD4ECC" w:rsidP="001012B4">
            <w:pPr>
              <w:jc w:val="center"/>
              <w:rPr>
                <w:rFonts w:ascii="Arial" w:hAnsi="Arial" w:cs="Arial"/>
              </w:rPr>
            </w:pPr>
            <w:r w:rsidRPr="00BD4ECC">
              <w:rPr>
                <w:rFonts w:ascii="Arial" w:hAnsi="Arial" w:cs="Arial"/>
              </w:rPr>
              <w:t>Sleep score item for time it took to fall asleep</w:t>
            </w:r>
          </w:p>
        </w:tc>
      </w:tr>
      <w:tr w:rsidR="00BD4ECC" w:rsidRPr="00BD4ECC" w14:paraId="58AA8625" w14:textId="77777777" w:rsidTr="001012B4">
        <w:trPr>
          <w:jc w:val="center"/>
        </w:trPr>
        <w:tc>
          <w:tcPr>
            <w:tcW w:w="4788" w:type="dxa"/>
          </w:tcPr>
          <w:p w14:paraId="7860C63A" w14:textId="77777777" w:rsidR="00BD4ECC" w:rsidRPr="00BD4ECC" w:rsidRDefault="00BD4ECC" w:rsidP="001012B4">
            <w:pPr>
              <w:jc w:val="center"/>
              <w:rPr>
                <w:rFonts w:ascii="Arial" w:hAnsi="Arial" w:cs="Arial"/>
              </w:rPr>
            </w:pPr>
            <w:r w:rsidRPr="00BD4ECC">
              <w:rPr>
                <w:rFonts w:ascii="Arial" w:hAnsi="Arial" w:cs="Arial"/>
              </w:rPr>
              <w:t>score_sleep_efficiency</w:t>
            </w:r>
          </w:p>
        </w:tc>
        <w:tc>
          <w:tcPr>
            <w:tcW w:w="4788" w:type="dxa"/>
          </w:tcPr>
          <w:p w14:paraId="33A193A9" w14:textId="77777777" w:rsidR="00BD4ECC" w:rsidRPr="00BD4ECC" w:rsidRDefault="00BD4ECC" w:rsidP="001012B4">
            <w:pPr>
              <w:jc w:val="center"/>
              <w:rPr>
                <w:rFonts w:ascii="Arial" w:hAnsi="Arial" w:cs="Arial"/>
              </w:rPr>
            </w:pPr>
            <w:r w:rsidRPr="00BD4ECC">
              <w:rPr>
                <w:rFonts w:ascii="Arial" w:hAnsi="Arial" w:cs="Arial"/>
              </w:rPr>
              <w:t>Sleep score item for sleep time vs time spent in bed</w:t>
            </w:r>
          </w:p>
        </w:tc>
      </w:tr>
      <w:tr w:rsidR="00BD4ECC" w:rsidRPr="00BD4ECC" w14:paraId="66BA1AA6" w14:textId="77777777" w:rsidTr="001012B4">
        <w:trPr>
          <w:jc w:val="center"/>
        </w:trPr>
        <w:tc>
          <w:tcPr>
            <w:tcW w:w="4788" w:type="dxa"/>
          </w:tcPr>
          <w:p w14:paraId="20E92BC9" w14:textId="77777777" w:rsidR="00BD4ECC" w:rsidRPr="00BD4ECC" w:rsidRDefault="00BD4ECC" w:rsidP="001012B4">
            <w:pPr>
              <w:jc w:val="center"/>
              <w:rPr>
                <w:rFonts w:ascii="Arial" w:hAnsi="Arial" w:cs="Arial"/>
              </w:rPr>
            </w:pPr>
            <w:r w:rsidRPr="00BD4ECC">
              <w:rPr>
                <w:rFonts w:ascii="Arial" w:hAnsi="Arial" w:cs="Arial"/>
              </w:rPr>
              <w:t>score_awakenings</w:t>
            </w:r>
          </w:p>
        </w:tc>
        <w:tc>
          <w:tcPr>
            <w:tcW w:w="4788" w:type="dxa"/>
          </w:tcPr>
          <w:p w14:paraId="2C41788A" w14:textId="77777777" w:rsidR="00BD4ECC" w:rsidRPr="00BD4ECC" w:rsidRDefault="00BD4ECC" w:rsidP="001012B4">
            <w:pPr>
              <w:jc w:val="center"/>
              <w:rPr>
                <w:rFonts w:ascii="Arial" w:hAnsi="Arial" w:cs="Arial"/>
              </w:rPr>
            </w:pPr>
            <w:r w:rsidRPr="00BD4ECC">
              <w:rPr>
                <w:rFonts w:ascii="Arial" w:hAnsi="Arial" w:cs="Arial"/>
              </w:rPr>
              <w:t>Sleep score item for number of awakenings during the night</w:t>
            </w:r>
          </w:p>
        </w:tc>
      </w:tr>
    </w:tbl>
    <w:p w14:paraId="0C9D4E51" w14:textId="77777777" w:rsidR="00BD4ECC" w:rsidRPr="00BD4ECC" w:rsidRDefault="00BD4ECC" w:rsidP="00BD4ECC">
      <w:pPr>
        <w:rPr>
          <w:rFonts w:ascii="Arial" w:hAnsi="Arial" w:cs="Arial"/>
        </w:rPr>
      </w:pPr>
    </w:p>
    <w:p w14:paraId="09D21E25" w14:textId="77777777" w:rsidR="00BD4ECC" w:rsidRPr="00BD4ECC" w:rsidRDefault="00BD4ECC" w:rsidP="00BD4ECC">
      <w:pPr>
        <w:rPr>
          <w:rFonts w:ascii="Arial" w:hAnsi="Arial" w:cs="Arial"/>
          <w:b/>
          <w:u w:val="single"/>
        </w:rPr>
      </w:pPr>
    </w:p>
    <w:p w14:paraId="5CDB2511" w14:textId="77777777" w:rsidR="00BD4ECC" w:rsidRPr="00BD4ECC" w:rsidRDefault="00BD4ECC" w:rsidP="00BD4ECC">
      <w:pPr>
        <w:rPr>
          <w:rFonts w:ascii="Arial" w:hAnsi="Arial" w:cs="Arial"/>
          <w:b/>
          <w:u w:val="single"/>
        </w:rPr>
      </w:pPr>
      <w:r w:rsidRPr="00BD4ECC">
        <w:rPr>
          <w:rFonts w:ascii="Arial" w:hAnsi="Arial" w:cs="Arial"/>
          <w:b/>
          <w:u w:val="single"/>
        </w:rPr>
        <w:br w:type="page"/>
      </w:r>
    </w:p>
    <w:p w14:paraId="5E29DCC8" w14:textId="644B5DF9" w:rsidR="00BD4ECC" w:rsidRDefault="00BD4ECC" w:rsidP="00AE2906">
      <w:pPr>
        <w:pStyle w:val="Heading2"/>
      </w:pPr>
      <w:bookmarkStart w:id="27" w:name="_Toc476749706"/>
      <w:r w:rsidRPr="00BD4ECC">
        <w:lastRenderedPageBreak/>
        <w:t>Ecological Momentary Assessment</w:t>
      </w:r>
      <w:bookmarkEnd w:id="27"/>
    </w:p>
    <w:p w14:paraId="59AE4CB1" w14:textId="0EC109DB" w:rsidR="00E85691" w:rsidRPr="00E85691" w:rsidRDefault="00E85691" w:rsidP="00AE2906">
      <w:pPr>
        <w:pStyle w:val="Heading3"/>
      </w:pPr>
      <w:bookmarkStart w:id="28" w:name="_Toc476749707"/>
      <w:r>
        <w:t>Data Access and Storage</w:t>
      </w:r>
      <w:bookmarkEnd w:id="28"/>
    </w:p>
    <w:p w14:paraId="0707DC2C" w14:textId="63EBCB59" w:rsidR="00BD4ECC" w:rsidRPr="00BD4ECC" w:rsidRDefault="00BD4ECC" w:rsidP="00BD4ECC">
      <w:pPr>
        <w:rPr>
          <w:rFonts w:ascii="Arial" w:hAnsi="Arial" w:cs="Arial"/>
        </w:rPr>
      </w:pPr>
      <w:r w:rsidRPr="00BD4ECC">
        <w:rPr>
          <w:rFonts w:ascii="Arial" w:hAnsi="Arial" w:cs="Arial"/>
        </w:rPr>
        <w:t xml:space="preserve">There are two CSV files for the EMA data stream.  These two files will contain data for all subjects.  They are saved </w:t>
      </w:r>
      <w:r w:rsidR="00E85691">
        <w:rPr>
          <w:rFonts w:ascii="Arial" w:hAnsi="Arial" w:cs="Arial"/>
        </w:rPr>
        <w:t xml:space="preserve">at the root.  </w:t>
      </w:r>
      <w:r w:rsidRPr="00BD4ECC">
        <w:rPr>
          <w:rFonts w:ascii="Arial" w:hAnsi="Arial" w:cs="Arial"/>
        </w:rPr>
        <w:t>These files are for the morning EMA report (</w:t>
      </w:r>
      <w:r w:rsidR="00E85691">
        <w:rPr>
          <w:rFonts w:ascii="Arial" w:hAnsi="Arial" w:cs="Arial"/>
        </w:rPr>
        <w:t>EMAMorning</w:t>
      </w:r>
      <w:r w:rsidRPr="00BD4ECC">
        <w:rPr>
          <w:rFonts w:ascii="Arial" w:hAnsi="Arial" w:cs="Arial"/>
        </w:rPr>
        <w:t>.csv) and the other 3 later EMA reports (</w:t>
      </w:r>
      <w:r w:rsidR="00E85691">
        <w:rPr>
          <w:rFonts w:ascii="Arial" w:hAnsi="Arial" w:cs="Arial"/>
        </w:rPr>
        <w:t>EMALater</w:t>
      </w:r>
      <w:r w:rsidRPr="00BD4ECC">
        <w:rPr>
          <w:rFonts w:ascii="Arial" w:hAnsi="Arial" w:cs="Arial"/>
        </w:rPr>
        <w:t>.csv).</w:t>
      </w:r>
    </w:p>
    <w:p w14:paraId="53962C98" w14:textId="718B0E8B" w:rsidR="00BD4ECC" w:rsidRPr="00BD4ECC" w:rsidRDefault="00E85691" w:rsidP="00BD4ECC">
      <w:pPr>
        <w:rPr>
          <w:rFonts w:ascii="Arial" w:hAnsi="Arial" w:cs="Arial"/>
        </w:rPr>
      </w:pPr>
      <w:r>
        <w:rPr>
          <w:rFonts w:ascii="Arial" w:hAnsi="Arial" w:cs="Arial"/>
        </w:rPr>
        <w:t>EMAMorning</w:t>
      </w:r>
      <w:r w:rsidR="00BD4ECC" w:rsidRPr="00BD4ECC">
        <w:rPr>
          <w:rFonts w:ascii="Arial" w:hAnsi="Arial" w:cs="Arial"/>
        </w:rPr>
        <w:t>.csv will contain data for all subjects with 90 reports per subject.</w:t>
      </w:r>
    </w:p>
    <w:p w14:paraId="4339AE4B" w14:textId="04B75877" w:rsidR="00BD4ECC" w:rsidRPr="00BD4ECC" w:rsidRDefault="00E85691" w:rsidP="00BD4ECC">
      <w:pPr>
        <w:rPr>
          <w:rFonts w:ascii="Arial" w:hAnsi="Arial" w:cs="Arial"/>
        </w:rPr>
      </w:pPr>
      <w:r>
        <w:rPr>
          <w:rFonts w:ascii="Arial" w:hAnsi="Arial" w:cs="Arial"/>
        </w:rPr>
        <w:t>EMALater</w:t>
      </w:r>
      <w:r w:rsidR="00BD4ECC" w:rsidRPr="00BD4ECC">
        <w:rPr>
          <w:rFonts w:ascii="Arial" w:hAnsi="Arial" w:cs="Arial"/>
        </w:rPr>
        <w:t xml:space="preserve">.csv will contain data for all subjects with 90 reports per time X 3 times per day per subject.  </w:t>
      </w:r>
    </w:p>
    <w:p w14:paraId="16E03C61" w14:textId="3E066B12" w:rsidR="00BD4ECC" w:rsidRPr="00BD4ECC" w:rsidRDefault="00BD4ECC" w:rsidP="00BD4ECC">
      <w:pPr>
        <w:pStyle w:val="ListParagraph"/>
        <w:numPr>
          <w:ilvl w:val="0"/>
          <w:numId w:val="7"/>
        </w:numPr>
        <w:rPr>
          <w:rFonts w:ascii="Arial" w:hAnsi="Arial" w:cs="Arial"/>
        </w:rPr>
      </w:pPr>
      <w:r w:rsidRPr="00BD4ECC">
        <w:rPr>
          <w:rFonts w:ascii="Arial" w:hAnsi="Arial" w:cs="Arial"/>
        </w:rPr>
        <w:t xml:space="preserve">Participant data should be downloaded the morning of each scheduled follow-up visit. </w:t>
      </w:r>
      <w:r w:rsidR="00970A85">
        <w:rPr>
          <w:rFonts w:ascii="Arial" w:hAnsi="Arial" w:cs="Arial"/>
        </w:rPr>
        <w:t xml:space="preserve">The downloading of the data is down via an R Script. </w:t>
      </w:r>
    </w:p>
    <w:p w14:paraId="0124427F" w14:textId="312B6C99" w:rsidR="00BD4ECC" w:rsidRPr="00BD4ECC" w:rsidRDefault="00BD4ECC" w:rsidP="00BD4ECC">
      <w:pPr>
        <w:pStyle w:val="ListParagraph"/>
        <w:numPr>
          <w:ilvl w:val="0"/>
          <w:numId w:val="7"/>
        </w:numPr>
        <w:rPr>
          <w:rFonts w:ascii="Arial" w:hAnsi="Arial" w:cs="Arial"/>
        </w:rPr>
      </w:pPr>
      <w:r w:rsidRPr="00BD4ECC">
        <w:rPr>
          <w:rFonts w:ascii="Arial" w:hAnsi="Arial" w:cs="Arial"/>
        </w:rPr>
        <w:t>file</w:t>
      </w:r>
    </w:p>
    <w:p w14:paraId="6717A3C7" w14:textId="77777777" w:rsidR="00BD4ECC" w:rsidRPr="00BD4ECC" w:rsidRDefault="00BD4ECC" w:rsidP="00BD4ECC">
      <w:pPr>
        <w:pStyle w:val="ListParagraph"/>
        <w:ind w:left="1440"/>
        <w:rPr>
          <w:rFonts w:ascii="Arial" w:hAnsi="Arial" w:cs="Arial"/>
        </w:rPr>
      </w:pPr>
    </w:p>
    <w:p w14:paraId="10F2F87E" w14:textId="58B4AEBF" w:rsidR="00BD4ECC" w:rsidRPr="00BD4ECC" w:rsidRDefault="00E85691" w:rsidP="00AE2906">
      <w:pPr>
        <w:pStyle w:val="Heading3"/>
      </w:pPr>
      <w:bookmarkStart w:id="29" w:name="_Toc476749708"/>
      <w:r>
        <w:t>Compliance</w:t>
      </w:r>
      <w:bookmarkEnd w:id="29"/>
    </w:p>
    <w:p w14:paraId="4F7148EA" w14:textId="77777777" w:rsidR="00810A09" w:rsidRDefault="00810A09" w:rsidP="00BD4ECC">
      <w:pPr>
        <w:rPr>
          <w:rFonts w:ascii="Arial" w:hAnsi="Arial" w:cs="Arial"/>
          <w:b/>
          <w:u w:val="single"/>
        </w:rPr>
      </w:pPr>
    </w:p>
    <w:p w14:paraId="513D0E15" w14:textId="77777777" w:rsidR="00810A09" w:rsidRDefault="00810A09" w:rsidP="00BD4ECC">
      <w:pPr>
        <w:rPr>
          <w:rFonts w:ascii="Arial" w:hAnsi="Arial" w:cs="Arial"/>
          <w:b/>
          <w:u w:val="single"/>
        </w:rPr>
      </w:pPr>
    </w:p>
    <w:p w14:paraId="2E521FBC" w14:textId="16638E58" w:rsidR="00810A09" w:rsidRPr="00BD4ECC" w:rsidRDefault="00810A09" w:rsidP="00810A09">
      <w:pPr>
        <w:pStyle w:val="Heading3"/>
      </w:pPr>
      <w:r>
        <w:t>Data analysis</w:t>
      </w:r>
    </w:p>
    <w:p w14:paraId="5CB2AB9F" w14:textId="389ECCF8" w:rsidR="00BD4ECC" w:rsidRPr="00BD4ECC" w:rsidRDefault="00FE697A" w:rsidP="00BD4ECC">
      <w:pPr>
        <w:rPr>
          <w:rFonts w:ascii="Arial" w:hAnsi="Arial" w:cs="Arial"/>
          <w:b/>
          <w:u w:val="single"/>
        </w:rPr>
      </w:pPr>
      <w:r>
        <w:rPr>
          <w:rFonts w:ascii="Arial" w:hAnsi="Arial" w:cs="Arial"/>
        </w:rPr>
        <w:t xml:space="preserve">NRT1 discovered a problem with EMA and resolved it thusly: </w:t>
      </w:r>
      <w:r w:rsidR="00810A09">
        <w:rPr>
          <w:rFonts w:ascii="Arial" w:hAnsi="Arial" w:cs="Arial"/>
        </w:rPr>
        <w:t xml:space="preserve">Because the EMA are received as a series of texts, it’s </w:t>
      </w:r>
      <w:r>
        <w:rPr>
          <w:rFonts w:ascii="Arial" w:hAnsi="Arial" w:cs="Arial"/>
        </w:rPr>
        <w:t>easy for a participant to click the wrong text, even if they are responding at the correct time. Therefore in Qualtrics, the embedded data of sent time/date isn’t relevant. What you’re going to do is create epochs from one text to the next. An incoming response is associated with the more recent text, regardless of the embedded data. If multiple responses come in between texts, the more proximate response is recorded and the extra is discarded.</w:t>
      </w:r>
      <w:r w:rsidR="00BD4ECC" w:rsidRPr="00BD4ECC">
        <w:rPr>
          <w:rFonts w:ascii="Arial" w:hAnsi="Arial" w:cs="Arial"/>
          <w:b/>
          <w:u w:val="single"/>
        </w:rPr>
        <w:br w:type="page"/>
      </w:r>
    </w:p>
    <w:p w14:paraId="4D6ECE53" w14:textId="77777777" w:rsidR="00BD4ECC" w:rsidRPr="00AE2906" w:rsidRDefault="00BD4ECC" w:rsidP="00AE2906">
      <w:pPr>
        <w:pStyle w:val="Heading2"/>
      </w:pPr>
      <w:bookmarkStart w:id="30" w:name="_Toc476749709"/>
      <w:r w:rsidRPr="00AE2906">
        <w:lastRenderedPageBreak/>
        <w:t>Audio Messages</w:t>
      </w:r>
      <w:bookmarkEnd w:id="30"/>
    </w:p>
    <w:p w14:paraId="2EEE1EA5" w14:textId="567A1501" w:rsidR="00BD4ECC" w:rsidRDefault="00A12C36" w:rsidP="00A12C36">
      <w:pPr>
        <w:pStyle w:val="Heading3"/>
      </w:pPr>
      <w:bookmarkStart w:id="31" w:name="_Toc476749710"/>
      <w:r>
        <w:t>Data Access and Storage</w:t>
      </w:r>
      <w:bookmarkEnd w:id="31"/>
    </w:p>
    <w:p w14:paraId="1B4C3E10" w14:textId="77777777" w:rsidR="00970A85" w:rsidRPr="00460153" w:rsidRDefault="00970A85" w:rsidP="00970A85">
      <w:r w:rsidRPr="00460153">
        <w:rPr>
          <w:b/>
        </w:rPr>
        <w:t>Transfer Audio Files Via iMazing</w:t>
      </w:r>
      <w:r w:rsidRPr="00460153">
        <w:br/>
      </w:r>
      <w:r w:rsidRPr="00460153">
        <w:rPr>
          <w:rFonts w:cs="Arial"/>
        </w:rPr>
        <w:t>Recordings should be listened to each day (Mon-Fri) so that they can be saved to the P drive and then immediately deleted from the lab iPhone:</w:t>
      </w:r>
    </w:p>
    <w:p w14:paraId="75F06527" w14:textId="61D425B4" w:rsidR="00BA1971" w:rsidRDefault="00BA1971" w:rsidP="00970A85">
      <w:pPr>
        <w:pStyle w:val="ListParagraph"/>
        <w:numPr>
          <w:ilvl w:val="0"/>
          <w:numId w:val="42"/>
        </w:numPr>
        <w:rPr>
          <w:ins w:id="32" w:author="Jill Nagler" w:date="2019-02-28T10:22:00Z"/>
        </w:rPr>
      </w:pPr>
      <w:proofErr w:type="gramStart"/>
      <w:ins w:id="33" w:author="Jill Nagler" w:date="2019-02-28T10:21:00Z">
        <w:r>
          <w:t>In order for</w:t>
        </w:r>
        <w:proofErr w:type="gramEnd"/>
        <w:r>
          <w:t xml:space="preserve"> iMazing to work you must have iTunes installed on your computer. Free installation of iTunes is avai</w:t>
        </w:r>
      </w:ins>
      <w:ins w:id="34" w:author="Jill Nagler" w:date="2019-02-28T10:22:00Z">
        <w:r>
          <w:t xml:space="preserve">lable at </w:t>
        </w:r>
        <w:r>
          <w:fldChar w:fldCharType="begin"/>
        </w:r>
        <w:r>
          <w:instrText xml:space="preserve"> HYPERLINK "</w:instrText>
        </w:r>
        <w:r w:rsidRPr="00BA1971">
          <w:instrText>https://www.apple.com/itunes/download/</w:instrText>
        </w:r>
        <w:r>
          <w:instrText xml:space="preserve">" </w:instrText>
        </w:r>
        <w:r>
          <w:fldChar w:fldCharType="separate"/>
        </w:r>
        <w:r w:rsidRPr="00485EA5">
          <w:rPr>
            <w:rStyle w:val="Hyperlink"/>
          </w:rPr>
          <w:t>https://www.apple.com/itunes/download/</w:t>
        </w:r>
        <w:r>
          <w:fldChar w:fldCharType="end"/>
        </w:r>
      </w:ins>
    </w:p>
    <w:p w14:paraId="02C3BCC6" w14:textId="77777777" w:rsidR="00BA1971" w:rsidRDefault="00BA1971">
      <w:pPr>
        <w:pStyle w:val="ListParagraph"/>
        <w:rPr>
          <w:ins w:id="35" w:author="Jill Nagler" w:date="2019-02-28T10:21:00Z"/>
        </w:rPr>
        <w:pPrChange w:id="36" w:author="Jill Nagler" w:date="2019-02-28T10:22:00Z">
          <w:pPr>
            <w:pStyle w:val="ListParagraph"/>
            <w:numPr>
              <w:numId w:val="42"/>
            </w:numPr>
            <w:ind w:hanging="360"/>
          </w:pPr>
        </w:pPrChange>
      </w:pPr>
    </w:p>
    <w:p w14:paraId="56F5A7AE" w14:textId="0F817EF6" w:rsidR="00970A85" w:rsidRPr="00460153" w:rsidRDefault="00970A85" w:rsidP="00970A85">
      <w:pPr>
        <w:pStyle w:val="ListParagraph"/>
        <w:numPr>
          <w:ilvl w:val="0"/>
          <w:numId w:val="42"/>
        </w:numPr>
        <w:rPr>
          <w:rStyle w:val="Strong"/>
          <w:b w:val="0"/>
          <w:bCs w:val="0"/>
        </w:rPr>
      </w:pPr>
      <w:r w:rsidRPr="00460153">
        <w:t xml:space="preserve">Install imazing on your computer by going to </w:t>
      </w:r>
      <w:r w:rsidRPr="00BA1971">
        <w:rPr>
          <w:rFonts w:cs="Segoe UI"/>
          <w:color w:val="151B26"/>
          <w:shd w:val="clear" w:color="auto" w:fill="FFFFFF"/>
          <w:rPrChange w:id="37" w:author="Jill Nagler" w:date="2019-02-28T10:22:00Z">
            <w:rPr>
              <w:rFonts w:cs="Segoe UI"/>
              <w:color w:val="151B26"/>
              <w:sz w:val="20"/>
              <w:szCs w:val="20"/>
              <w:shd w:val="clear" w:color="auto" w:fill="FFFFFF"/>
            </w:rPr>
          </w:rPrChange>
        </w:rPr>
        <w:t xml:space="preserve">P:\Methods\Equipment\Software Manuals and Installers and entering the activation code: </w:t>
      </w:r>
      <w:r w:rsidRPr="00BA1971">
        <w:rPr>
          <w:rStyle w:val="Strong"/>
          <w:rFonts w:cs="Segoe UI"/>
          <w:color w:val="151B26"/>
          <w:bdr w:val="none" w:sz="0" w:space="0" w:color="auto" w:frame="1"/>
          <w:shd w:val="clear" w:color="auto" w:fill="FFFFFF"/>
          <w:rPrChange w:id="38" w:author="Jill Nagler" w:date="2019-02-28T10:22:00Z">
            <w:rPr>
              <w:rStyle w:val="Strong"/>
              <w:rFonts w:cs="Segoe UI"/>
              <w:color w:val="151B26"/>
              <w:sz w:val="20"/>
              <w:szCs w:val="20"/>
              <w:bdr w:val="none" w:sz="0" w:space="0" w:color="auto" w:frame="1"/>
              <w:shd w:val="clear" w:color="auto" w:fill="FFFFFF"/>
            </w:rPr>
          </w:rPrChange>
        </w:rPr>
        <w:t>id789289485709odr</w:t>
      </w:r>
      <w:r w:rsidRPr="00BA1971">
        <w:rPr>
          <w:rStyle w:val="Strong"/>
          <w:rFonts w:cs="Segoe UI"/>
          <w:color w:val="151B26"/>
          <w:bdr w:val="none" w:sz="0" w:space="0" w:color="auto" w:frame="1"/>
          <w:shd w:val="clear" w:color="auto" w:fill="FFFFFF"/>
          <w:rPrChange w:id="39" w:author="Jill Nagler" w:date="2019-02-28T10:22:00Z">
            <w:rPr>
              <w:rStyle w:val="Strong"/>
              <w:rFonts w:cs="Segoe UI"/>
              <w:color w:val="151B26"/>
              <w:sz w:val="20"/>
              <w:szCs w:val="20"/>
              <w:bdr w:val="none" w:sz="0" w:space="0" w:color="auto" w:frame="1"/>
              <w:shd w:val="clear" w:color="auto" w:fill="FFFFFF"/>
            </w:rPr>
          </w:rPrChange>
        </w:rPr>
        <w:br/>
      </w:r>
    </w:p>
    <w:p w14:paraId="292E9D12" w14:textId="0B91A622" w:rsidR="00970A85" w:rsidRPr="00460153" w:rsidRDefault="00970A85" w:rsidP="00970A85">
      <w:pPr>
        <w:pStyle w:val="ListParagraph"/>
        <w:numPr>
          <w:ilvl w:val="0"/>
          <w:numId w:val="42"/>
        </w:numPr>
      </w:pPr>
      <w:r w:rsidRPr="00460153">
        <w:t>Connect 5 ACHESS STUDY phone to your computer</w:t>
      </w:r>
      <w:ins w:id="40" w:author="Jill Nagler" w:date="2019-02-28T10:22:00Z">
        <w:r w:rsidR="00BA1971">
          <w:t xml:space="preserve"> using a lighting c</w:t>
        </w:r>
      </w:ins>
      <w:ins w:id="41" w:author="Jill Nagler" w:date="2019-02-28T10:31:00Z">
        <w:r w:rsidR="00174968">
          <w:t>able</w:t>
        </w:r>
      </w:ins>
      <w:r w:rsidRPr="00460153">
        <w:br/>
      </w:r>
    </w:p>
    <w:p w14:paraId="783B7D8A" w14:textId="6D9F0BBD" w:rsidR="00BA1971" w:rsidRDefault="00970A85" w:rsidP="00970A85">
      <w:pPr>
        <w:pStyle w:val="ListParagraph"/>
        <w:numPr>
          <w:ilvl w:val="0"/>
          <w:numId w:val="42"/>
        </w:numPr>
        <w:rPr>
          <w:ins w:id="42" w:author="Jill Nagler" w:date="2019-02-28T10:32:00Z"/>
        </w:rPr>
      </w:pPr>
      <w:r w:rsidRPr="00460153">
        <w:t>Open iMazing</w:t>
      </w:r>
      <w:ins w:id="43" w:author="Jill Nagler" w:date="2019-02-28T10:23:00Z">
        <w:r w:rsidR="00BA1971">
          <w:t xml:space="preserve">, </w:t>
        </w:r>
      </w:ins>
      <w:del w:id="44" w:author="Jill Nagler" w:date="2019-02-28T10:23:00Z">
        <w:r w:rsidRPr="00460153" w:rsidDel="00BA1971">
          <w:delText xml:space="preserve"> and </w:delText>
        </w:r>
      </w:del>
      <w:r w:rsidRPr="00460153">
        <w:t xml:space="preserve">select the </w:t>
      </w:r>
      <w:ins w:id="45" w:author="Jill Nagler" w:date="2019-02-28T10:29:00Z">
        <w:r w:rsidR="00BA1971" w:rsidRPr="00460153">
          <w:t>5 ACHESS STUDY</w:t>
        </w:r>
      </w:ins>
      <w:del w:id="46" w:author="Jill Nagler" w:date="2019-02-28T10:29:00Z">
        <w:r w:rsidRPr="00460153" w:rsidDel="00BA1971">
          <w:delText>study</w:delText>
        </w:r>
      </w:del>
      <w:r w:rsidRPr="00460153">
        <w:t xml:space="preserve"> </w:t>
      </w:r>
      <w:ins w:id="47" w:author="Jill Nagler" w:date="2019-02-28T10:30:00Z">
        <w:r w:rsidR="00BA1971">
          <w:t>p</w:t>
        </w:r>
      </w:ins>
      <w:del w:id="48" w:author="Jill Nagler" w:date="2019-02-28T10:30:00Z">
        <w:r w:rsidRPr="00460153" w:rsidDel="00BA1971">
          <w:delText>iP</w:delText>
        </w:r>
      </w:del>
      <w:r w:rsidRPr="00460153">
        <w:t>hone and then select “backup”</w:t>
      </w:r>
    </w:p>
    <w:p w14:paraId="09924401" w14:textId="482BE052" w:rsidR="00174968" w:rsidRDefault="00174968" w:rsidP="00970A85">
      <w:pPr>
        <w:pStyle w:val="ListParagraph"/>
        <w:numPr>
          <w:ilvl w:val="0"/>
          <w:numId w:val="42"/>
        </w:numPr>
        <w:rPr>
          <w:ins w:id="49" w:author="Jill Nagler" w:date="2019-02-28T10:23:00Z"/>
        </w:rPr>
      </w:pPr>
      <w:ins w:id="50" w:author="Jill Nagler" w:date="2019-02-28T10:35:00Z">
        <w:r>
          <w:t>The backup</w:t>
        </w:r>
      </w:ins>
      <w:ins w:id="51" w:author="Jill Nagler" w:date="2019-02-28T10:32:00Z">
        <w:r>
          <w:t xml:space="preserve"> will give you a list of options, select the following: Backup Encryption (</w:t>
        </w:r>
      </w:ins>
      <w:ins w:id="52" w:author="Jill Nagler" w:date="2019-02-28T10:35:00Z">
        <w:r>
          <w:t>Disabled</w:t>
        </w:r>
      </w:ins>
      <w:ins w:id="53" w:author="Jill Nagler" w:date="2019-02-28T10:32:00Z">
        <w:r>
          <w:t>), Backup Location (backed up on private (</w:t>
        </w:r>
      </w:ins>
      <w:ins w:id="54" w:author="Jill Nagler" w:date="2019-02-28T10:33:00Z">
        <w:r>
          <w:fldChar w:fldCharType="begin"/>
        </w:r>
        <w:r>
          <w:instrText xml:space="preserve"> HYPERLINK "</w:instrText>
        </w:r>
      </w:ins>
      <w:ins w:id="55" w:author="Jill Nagler" w:date="2019-02-28T10:32:00Z">
        <w:r>
          <w:instrText>\\\\</w:instrText>
        </w:r>
      </w:ins>
      <w:ins w:id="56" w:author="Jill Nagler" w:date="2019-02-28T10:33:00Z">
        <w:r>
          <w:instrText xml:space="preserve">dionysus" </w:instrText>
        </w:r>
        <w:r>
          <w:fldChar w:fldCharType="separate"/>
        </w:r>
      </w:ins>
      <w:ins w:id="57" w:author="Jill Nagler" w:date="2019-02-28T10:32:00Z">
        <w:r w:rsidRPr="00485EA5">
          <w:rPr>
            <w:rStyle w:val="Hyperlink"/>
          </w:rPr>
          <w:t>\\</w:t>
        </w:r>
      </w:ins>
      <w:ins w:id="58" w:author="Jill Nagler" w:date="2019-02-28T10:33:00Z">
        <w:r w:rsidRPr="00485EA5">
          <w:rPr>
            <w:rStyle w:val="Hyperlink"/>
          </w:rPr>
          <w:t>dionysus</w:t>
        </w:r>
        <w:r>
          <w:fldChar w:fldCharType="end"/>
        </w:r>
        <w:r>
          <w:t xml:space="preserve">) )P:)), Backup Archiving </w:t>
        </w:r>
      </w:ins>
      <w:ins w:id="59" w:author="Jill Nagler" w:date="2019-02-28T10:34:00Z">
        <w:r>
          <w:t>(Disabled), Wi-Fi Connection (Disabled)</w:t>
        </w:r>
      </w:ins>
      <w:ins w:id="60" w:author="Jill Nagler" w:date="2019-02-28T10:35:00Z">
        <w:r>
          <w:t xml:space="preserve">. Once the appropriate settings have been selected, select Back </w:t>
        </w:r>
      </w:ins>
      <w:ins w:id="61" w:author="Jill Nagler" w:date="2019-02-28T10:36:00Z">
        <w:r>
          <w:t xml:space="preserve">Up. </w:t>
        </w:r>
      </w:ins>
    </w:p>
    <w:p w14:paraId="399AAF69" w14:textId="77777777" w:rsidR="00174968" w:rsidRDefault="00BA1971" w:rsidP="00970A85">
      <w:pPr>
        <w:pStyle w:val="ListParagraph"/>
        <w:numPr>
          <w:ilvl w:val="0"/>
          <w:numId w:val="42"/>
        </w:numPr>
        <w:rPr>
          <w:ins w:id="62" w:author="Jill Nagler" w:date="2019-02-28T10:36:00Z"/>
        </w:rPr>
      </w:pPr>
      <w:ins w:id="63" w:author="Jill Nagler" w:date="2019-02-28T10:23:00Z">
        <w:r>
          <w:t>Once the phone has been backed up</w:t>
        </w:r>
      </w:ins>
      <w:ins w:id="64" w:author="Jill Nagler" w:date="2019-02-28T10:36:00Z">
        <w:r w:rsidR="00174968">
          <w:t>, select Close Window in the bottom right hand corner of the Back up screen.</w:t>
        </w:r>
      </w:ins>
    </w:p>
    <w:p w14:paraId="539541A8" w14:textId="40CF4D4B" w:rsidR="00174968" w:rsidRDefault="00174968" w:rsidP="00970A85">
      <w:pPr>
        <w:pStyle w:val="ListParagraph"/>
        <w:numPr>
          <w:ilvl w:val="0"/>
          <w:numId w:val="42"/>
        </w:numPr>
        <w:rPr>
          <w:ins w:id="65" w:author="Jill Nagler" w:date="2019-02-28T10:42:00Z"/>
        </w:rPr>
      </w:pPr>
      <w:ins w:id="66" w:author="Jill Nagler" w:date="2019-02-28T10:36:00Z">
        <w:r>
          <w:t>G</w:t>
        </w:r>
      </w:ins>
      <w:ins w:id="67" w:author="Jill Nagler" w:date="2019-02-28T10:28:00Z">
        <w:r w:rsidR="00BA1971" w:rsidRPr="00460153">
          <w:t xml:space="preserve">o to </w:t>
        </w:r>
        <w:r w:rsidR="00BA1971" w:rsidRPr="00460153">
          <w:rPr>
            <w:b/>
          </w:rPr>
          <w:t>Messages</w:t>
        </w:r>
      </w:ins>
      <w:ins w:id="68" w:author="Jill Nagler" w:date="2019-02-28T10:29:00Z">
        <w:r w:rsidR="00BA1971">
          <w:rPr>
            <w:b/>
          </w:rPr>
          <w:t xml:space="preserve"> </w:t>
        </w:r>
        <w:r w:rsidR="00BA1971">
          <w:rPr>
            <w:noProof/>
          </w:rPr>
          <w:drawing>
            <wp:inline distT="0" distB="0" distL="0" distR="0" wp14:anchorId="29FCBF0E" wp14:editId="1915E76A">
              <wp:extent cx="5334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664" cy="615616"/>
                      </a:xfrm>
                      <a:prstGeom prst="rect">
                        <a:avLst/>
                      </a:prstGeom>
                    </pic:spPr>
                  </pic:pic>
                </a:graphicData>
              </a:graphic>
            </wp:inline>
          </w:drawing>
        </w:r>
      </w:ins>
      <w:ins w:id="69" w:author="Jill Nagler" w:date="2019-02-28T10:28:00Z">
        <w:r w:rsidR="00BA1971" w:rsidRPr="00460153">
          <w:t xml:space="preserve">. The messages </w:t>
        </w:r>
      </w:ins>
      <w:ins w:id="70" w:author="Jill Nagler" w:date="2019-02-28T10:37:00Z">
        <w:r>
          <w:t>will</w:t>
        </w:r>
      </w:ins>
      <w:ins w:id="71" w:author="Jill Nagler" w:date="2019-02-28T10:28:00Z">
        <w:r w:rsidR="00BA1971" w:rsidRPr="00460153">
          <w:t xml:space="preserve"> be sorted by SubId. </w:t>
        </w:r>
      </w:ins>
      <w:ins w:id="72" w:author="Jill Nagler" w:date="2019-02-28T10:43:00Z">
        <w:r w:rsidR="006E7E04">
          <w:t>To</w:t>
        </w:r>
      </w:ins>
      <w:ins w:id="73" w:author="Jill Nagler" w:date="2019-02-28T10:42:00Z">
        <w:r w:rsidR="006E7E04" w:rsidRPr="00460153">
          <w:t xml:space="preserve"> transfer </w:t>
        </w:r>
      </w:ins>
      <w:ins w:id="74" w:author="Jill Nagler" w:date="2019-02-28T10:43:00Z">
        <w:r w:rsidR="006E7E04">
          <w:t>messages</w:t>
        </w:r>
      </w:ins>
      <w:ins w:id="75" w:author="Jill Nagler" w:date="2019-02-28T10:42:00Z">
        <w:r w:rsidR="006E7E04" w:rsidRPr="00460153">
          <w:t xml:space="preserve"> to the appropriate SubId folder</w:t>
        </w:r>
      </w:ins>
      <w:ins w:id="76" w:author="Jill Nagler" w:date="2019-02-28T10:43:00Z">
        <w:r w:rsidR="006E7E04">
          <w:t>, s</w:t>
        </w:r>
      </w:ins>
      <w:ins w:id="77" w:author="Jill Nagler" w:date="2019-02-28T10:28:00Z">
        <w:r w:rsidR="00BA1971" w:rsidRPr="00460153">
          <w:t>elect a SubId</w:t>
        </w:r>
      </w:ins>
      <w:ins w:id="78" w:author="Jill Nagler" w:date="2019-02-28T10:37:00Z">
        <w:r>
          <w:t xml:space="preserve"> </w:t>
        </w:r>
      </w:ins>
      <w:ins w:id="79" w:author="Jill Nagler" w:date="2019-02-28T10:43:00Z">
        <w:r w:rsidR="006E7E04">
          <w:t xml:space="preserve">from the list in iMazing </w:t>
        </w:r>
      </w:ins>
      <w:ins w:id="80" w:author="Jill Nagler" w:date="2019-02-28T10:37:00Z">
        <w:r>
          <w:t xml:space="preserve">and click on the message. </w:t>
        </w:r>
      </w:ins>
      <w:ins w:id="81" w:author="Jill Nagler" w:date="2019-02-28T10:43:00Z">
        <w:r w:rsidR="006E7E04">
          <w:t>R</w:t>
        </w:r>
      </w:ins>
      <w:ins w:id="82" w:author="Jill Nagler" w:date="2019-02-28T10:37:00Z">
        <w:r>
          <w:t>ight c</w:t>
        </w:r>
      </w:ins>
      <w:ins w:id="83" w:author="Jill Nagler" w:date="2019-02-28T10:38:00Z">
        <w:r>
          <w:t xml:space="preserve">lick on the message and select Export Attachments. A window </w:t>
        </w:r>
      </w:ins>
      <w:ins w:id="84" w:author="Jill Nagler" w:date="2019-02-28T10:39:00Z">
        <w:r>
          <w:t xml:space="preserve">labeled “Browse </w:t>
        </w:r>
        <w:proofErr w:type="gramStart"/>
        <w:r>
          <w:t>For</w:t>
        </w:r>
        <w:proofErr w:type="gramEnd"/>
        <w:r>
          <w:t xml:space="preserve"> Folder” will pop up. Select This PC &gt; StudyData &gt; R</w:t>
        </w:r>
      </w:ins>
      <w:ins w:id="85" w:author="Jill Nagler" w:date="2019-02-28T10:40:00Z">
        <w:r>
          <w:t>ISK &gt; RawData &gt; and select the correct S</w:t>
        </w:r>
      </w:ins>
      <w:ins w:id="86" w:author="Jill Nagler" w:date="2019-02-28T10:41:00Z">
        <w:r>
          <w:t>ub ID’s folder and select the</w:t>
        </w:r>
        <w:r w:rsidR="006E7E04">
          <w:t>ir Audio folder</w:t>
        </w:r>
      </w:ins>
      <w:ins w:id="87" w:author="Jill Nagler" w:date="2019-02-28T10:42:00Z">
        <w:r w:rsidR="006E7E04">
          <w:t>. Then press OK. If the Sub ID doesn’t have an Audio folder yet you can “Make New Folder.”</w:t>
        </w:r>
      </w:ins>
    </w:p>
    <w:p w14:paraId="61A492FA" w14:textId="77777777" w:rsidR="006E7E04" w:rsidRDefault="006E7E04">
      <w:pPr>
        <w:pStyle w:val="ListParagraph"/>
        <w:rPr>
          <w:ins w:id="88" w:author="Jill Nagler" w:date="2019-02-28T10:38:00Z"/>
        </w:rPr>
        <w:pPrChange w:id="89" w:author="Jill Nagler" w:date="2019-02-28T10:42:00Z">
          <w:pPr>
            <w:pStyle w:val="ListParagraph"/>
            <w:numPr>
              <w:numId w:val="42"/>
            </w:numPr>
            <w:ind w:hanging="360"/>
          </w:pPr>
        </w:pPrChange>
      </w:pPr>
    </w:p>
    <w:p w14:paraId="7C4C93BA" w14:textId="4834A43F" w:rsidR="00970A85" w:rsidRPr="00460153" w:rsidRDefault="00BA1971" w:rsidP="00970A85">
      <w:pPr>
        <w:pStyle w:val="ListParagraph"/>
        <w:numPr>
          <w:ilvl w:val="0"/>
          <w:numId w:val="42"/>
        </w:numPr>
      </w:pPr>
      <w:ins w:id="90" w:author="Jill Nagler" w:date="2019-02-28T10:28:00Z">
        <w:r w:rsidRPr="00460153">
          <w:t xml:space="preserve"> </w:t>
        </w:r>
      </w:ins>
      <w:ins w:id="91" w:author="Jill Nagler" w:date="2019-02-28T10:44:00Z">
        <w:r w:rsidR="006E7E04">
          <w:t>When the message has successfully copied from iMazing to the R</w:t>
        </w:r>
      </w:ins>
      <w:ins w:id="92" w:author="Jill Nagler" w:date="2019-02-28T10:45:00Z">
        <w:r w:rsidR="006E7E04">
          <w:t xml:space="preserve">awData folder you will see a message in iMazing that says “Audio Copied” in the Operations drop down </w:t>
        </w:r>
      </w:ins>
      <w:ins w:id="93" w:author="Jill Nagler" w:date="2019-02-28T10:46:00Z">
        <w:r w:rsidR="006E7E04">
          <w:rPr>
            <w:noProof/>
          </w:rPr>
          <w:drawing>
            <wp:inline distT="0" distB="0" distL="0" distR="0" wp14:anchorId="268DD5D0" wp14:editId="2A5046A2">
              <wp:extent cx="35242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25" cy="257175"/>
                      </a:xfrm>
                      <a:prstGeom prst="rect">
                        <a:avLst/>
                      </a:prstGeom>
                    </pic:spPr>
                  </pic:pic>
                </a:graphicData>
              </a:graphic>
            </wp:inline>
          </w:drawing>
        </w:r>
      </w:ins>
      <w:r w:rsidR="00970A85">
        <w:br/>
      </w:r>
    </w:p>
    <w:p w14:paraId="20CC3EC2" w14:textId="7C06006B" w:rsidR="00970A85" w:rsidDel="006E7E04" w:rsidRDefault="00970A85" w:rsidP="00BA1971">
      <w:pPr>
        <w:pStyle w:val="ListParagraph"/>
        <w:numPr>
          <w:ilvl w:val="0"/>
          <w:numId w:val="42"/>
        </w:numPr>
        <w:rPr>
          <w:del w:id="94" w:author="Jill Nagler" w:date="2019-02-28T10:27:00Z"/>
        </w:rPr>
      </w:pPr>
      <w:r w:rsidRPr="00460153">
        <w:t xml:space="preserve">Now, open the RISK raw data folder found here: </w:t>
      </w:r>
      <w:ins w:id="95" w:author="Jill Nagler" w:date="2019-02-28T10:26:00Z">
        <w:r w:rsidR="00BA1971" w:rsidRPr="00BA1971">
          <w:rPr>
            <w:b/>
            <w:rPrChange w:id="96" w:author="Jill Nagler" w:date="2019-02-28T10:26:00Z">
              <w:rPr/>
            </w:rPrChange>
          </w:rPr>
          <w:t>P:\StudyData\RISK\RawData</w:t>
        </w:r>
      </w:ins>
      <w:ins w:id="97" w:author="Jill Nagler" w:date="2019-02-28T10:49:00Z">
        <w:r w:rsidR="006E7E04">
          <w:rPr>
            <w:b/>
          </w:rPr>
          <w:t xml:space="preserve">. </w:t>
        </w:r>
        <w:r w:rsidR="006E7E04">
          <w:t>You can use the iMazing backup or the study phone to check that the messages transferred.</w:t>
        </w:r>
      </w:ins>
      <w:del w:id="98" w:author="Jill Nagler" w:date="2019-02-28T10:26:00Z">
        <w:r w:rsidRPr="00460153" w:rsidDel="00BA1971">
          <w:rPr>
            <w:rFonts w:cs="Segoe UI"/>
            <w:b/>
            <w:color w:val="151B26"/>
            <w:sz w:val="20"/>
            <w:szCs w:val="20"/>
            <w:shd w:val="clear" w:color="auto" w:fill="FFFFFF"/>
          </w:rPr>
          <w:delText>P:\StudyData\RawData</w:delText>
        </w:r>
      </w:del>
      <w:del w:id="99" w:author="Jill Nagler" w:date="2019-02-28T10:27:00Z">
        <w:r w:rsidDel="00BA1971">
          <w:rPr>
            <w:rFonts w:cs="Segoe UI"/>
            <w:b/>
            <w:color w:val="151B26"/>
            <w:sz w:val="20"/>
            <w:szCs w:val="20"/>
            <w:shd w:val="clear" w:color="auto" w:fill="FFFFFF"/>
          </w:rPr>
          <w:br/>
        </w:r>
      </w:del>
    </w:p>
    <w:p w14:paraId="0D4AFC90" w14:textId="77777777" w:rsidR="006E7E04" w:rsidRPr="00460153" w:rsidRDefault="006E7E04" w:rsidP="00970A85">
      <w:pPr>
        <w:pStyle w:val="ListParagraph"/>
        <w:numPr>
          <w:ilvl w:val="0"/>
          <w:numId w:val="42"/>
        </w:numPr>
        <w:rPr>
          <w:ins w:id="100" w:author="Jill Nagler" w:date="2019-02-28T10:49:00Z"/>
        </w:rPr>
      </w:pPr>
    </w:p>
    <w:p w14:paraId="1C902186" w14:textId="77777777" w:rsidR="0062129D" w:rsidRDefault="0062129D">
      <w:pPr>
        <w:pStyle w:val="ListParagraph"/>
        <w:rPr>
          <w:ins w:id="101" w:author="Jill Nagler" w:date="2019-02-28T10:59:00Z"/>
        </w:rPr>
        <w:pPrChange w:id="102" w:author="Jill Nagler" w:date="2019-02-28T10:59:00Z">
          <w:pPr>
            <w:pStyle w:val="ListParagraph"/>
            <w:numPr>
              <w:numId w:val="42"/>
            </w:numPr>
            <w:ind w:hanging="360"/>
          </w:pPr>
        </w:pPrChange>
      </w:pPr>
    </w:p>
    <w:p w14:paraId="479FC7CC" w14:textId="67E5BD0F" w:rsidR="0062129D" w:rsidRDefault="006E7E04" w:rsidP="00BA1971">
      <w:pPr>
        <w:pStyle w:val="ListParagraph"/>
        <w:numPr>
          <w:ilvl w:val="0"/>
          <w:numId w:val="42"/>
        </w:numPr>
        <w:rPr>
          <w:ins w:id="103" w:author="Jill Nagler" w:date="2019-02-28T11:13:00Z"/>
        </w:rPr>
      </w:pPr>
      <w:ins w:id="104" w:author="Jill Nagler" w:date="2019-02-28T10:49:00Z">
        <w:r>
          <w:t xml:space="preserve">If any of the messages </w:t>
        </w:r>
      </w:ins>
      <w:ins w:id="105" w:author="Jill Nagler" w:date="2019-02-28T10:50:00Z">
        <w:r>
          <w:t xml:space="preserve">transferred in a </w:t>
        </w:r>
      </w:ins>
      <w:ins w:id="106" w:author="Jill Nagler" w:date="2019-02-28T11:14:00Z">
        <w:r w:rsidR="00830ED2">
          <w:t xml:space="preserve">different </w:t>
        </w:r>
      </w:ins>
      <w:ins w:id="107" w:author="Jill Nagler" w:date="2019-02-28T10:50:00Z">
        <w:r>
          <w:t xml:space="preserve">format than .amr, you’ll need to convert the messages to .amr files before renaming them using the R script. </w:t>
        </w:r>
      </w:ins>
      <w:ins w:id="108" w:author="Jill Nagler" w:date="2019-02-28T10:51:00Z">
        <w:r>
          <w:t xml:space="preserve">Common file types other than .amr are 3GP and </w:t>
        </w:r>
      </w:ins>
      <w:ins w:id="109" w:author="Jill Nagler" w:date="2019-02-28T10:55:00Z">
        <w:r w:rsidR="0062129D">
          <w:t xml:space="preserve">m4a. </w:t>
        </w:r>
      </w:ins>
      <w:ins w:id="110" w:author="Jill Nagler" w:date="2019-02-28T10:50:00Z">
        <w:r>
          <w:t xml:space="preserve"> </w:t>
        </w:r>
      </w:ins>
      <w:ins w:id="111" w:author="Jill Nagler" w:date="2019-02-28T10:55:00Z">
        <w:r w:rsidR="0062129D">
          <w:t>If the files are not converted before running the R script they will not be renamed.</w:t>
        </w:r>
      </w:ins>
      <w:ins w:id="112" w:author="Jill Nagler" w:date="2019-02-28T11:14:00Z">
        <w:r w:rsidR="00830ED2">
          <w:t xml:space="preserve"> To </w:t>
        </w:r>
      </w:ins>
      <w:ins w:id="113" w:author="Jill Nagler" w:date="2019-02-28T11:15:00Z">
        <w:r w:rsidR="00830ED2">
          <w:t>see the format select the</w:t>
        </w:r>
        <w:r w:rsidR="00D63401">
          <w:t xml:space="preserve"> folder of the Sub ID you want to check, select the audio folder and </w:t>
        </w:r>
      </w:ins>
      <w:ins w:id="114" w:author="Jill Nagler" w:date="2019-02-28T11:16:00Z">
        <w:r w:rsidR="00D63401">
          <w:t>look under the 3</w:t>
        </w:r>
        <w:r w:rsidR="00D63401" w:rsidRPr="00D63401">
          <w:rPr>
            <w:vertAlign w:val="superscript"/>
            <w:rPrChange w:id="115" w:author="Jill Nagler" w:date="2019-02-28T11:16:00Z">
              <w:rPr/>
            </w:rPrChange>
          </w:rPr>
          <w:t>rd</w:t>
        </w:r>
        <w:r w:rsidR="00D63401">
          <w:t xml:space="preserve"> column labeled Type. If it says anything other than AMR File it will need to be converted to .amr.</w:t>
        </w:r>
      </w:ins>
      <w:ins w:id="116" w:author="Jill Nagler" w:date="2019-02-28T10:55:00Z">
        <w:r w:rsidR="0062129D">
          <w:t xml:space="preserve"> To convert </w:t>
        </w:r>
      </w:ins>
      <w:ins w:id="117" w:author="Jill Nagler" w:date="2019-02-28T11:16:00Z">
        <w:r w:rsidR="00D63401">
          <w:t xml:space="preserve">audio </w:t>
        </w:r>
      </w:ins>
      <w:ins w:id="118" w:author="Jill Nagler" w:date="2019-02-28T10:55:00Z">
        <w:r w:rsidR="0062129D">
          <w:t>files</w:t>
        </w:r>
      </w:ins>
      <w:ins w:id="119" w:author="Jill Nagler" w:date="2019-02-28T11:17:00Z">
        <w:r w:rsidR="00D63401">
          <w:t>,</w:t>
        </w:r>
      </w:ins>
      <w:ins w:id="120" w:author="Jill Nagler" w:date="2019-02-28T10:55:00Z">
        <w:r w:rsidR="0062129D">
          <w:t xml:space="preserve"> follow the directions provided below</w:t>
        </w:r>
      </w:ins>
      <w:ins w:id="121" w:author="Jill Nagler" w:date="2019-02-28T10:58:00Z">
        <w:r w:rsidR="0062129D">
          <w:t>.</w:t>
        </w:r>
      </w:ins>
      <w:ins w:id="122" w:author="Jill Nagler" w:date="2019-02-28T11:22:00Z">
        <w:r w:rsidR="00A34DA8">
          <w:t xml:space="preserve"> Once the file has been converted to .amr and saved in the </w:t>
        </w:r>
      </w:ins>
      <w:ins w:id="123" w:author="Jill Nagler" w:date="2019-02-28T11:23:00Z">
        <w:r w:rsidR="00A34DA8">
          <w:t xml:space="preserve">correct Sub ID’s folder you can delete the </w:t>
        </w:r>
        <w:r w:rsidR="00ED70B3">
          <w:t>original unconverted</w:t>
        </w:r>
        <w:r w:rsidR="00A34DA8">
          <w:t xml:space="preserve"> file</w:t>
        </w:r>
        <w:r w:rsidR="00ED70B3">
          <w:t xml:space="preserve"> from the Sub ID’s folder</w:t>
        </w:r>
        <w:r w:rsidR="00A34DA8">
          <w:t>.</w:t>
        </w:r>
      </w:ins>
    </w:p>
    <w:p w14:paraId="0777E8BA" w14:textId="77777777" w:rsidR="006D3088" w:rsidRDefault="006D3088">
      <w:pPr>
        <w:pStyle w:val="ListParagraph"/>
        <w:rPr>
          <w:ins w:id="124" w:author="Jill Nagler" w:date="2019-02-28T10:59:00Z"/>
        </w:rPr>
        <w:pPrChange w:id="125" w:author="Jill Nagler" w:date="2019-02-28T11:13:00Z">
          <w:pPr>
            <w:pStyle w:val="ListParagraph"/>
            <w:numPr>
              <w:numId w:val="42"/>
            </w:numPr>
            <w:ind w:hanging="360"/>
          </w:pPr>
        </w:pPrChange>
      </w:pPr>
    </w:p>
    <w:p w14:paraId="56905970" w14:textId="2B929111" w:rsidR="00970A85" w:rsidRPr="00460153" w:rsidRDefault="0062129D">
      <w:pPr>
        <w:pStyle w:val="ListParagraph"/>
        <w:numPr>
          <w:ilvl w:val="0"/>
          <w:numId w:val="42"/>
        </w:numPr>
      </w:pPr>
      <w:ins w:id="126" w:author="Jill Nagler" w:date="2019-02-28T10:59:00Z">
        <w:r>
          <w:t>To rename the files open the file</w:t>
        </w:r>
      </w:ins>
      <w:ins w:id="127" w:author="Jill Nagler" w:date="2019-02-28T11:00:00Z">
        <w:r>
          <w:t xml:space="preserve"> </w:t>
        </w:r>
        <w:r w:rsidRPr="0062129D">
          <w:rPr>
            <w:b/>
            <w:rPrChange w:id="128" w:author="Jill Nagler" w:date="2019-02-28T11:00:00Z">
              <w:rPr/>
            </w:rPrChange>
          </w:rPr>
          <w:t>P:\StudyData\RISK\Analysis\RISK</w:t>
        </w:r>
        <w:r>
          <w:t>\</w:t>
        </w:r>
        <w:r w:rsidRPr="006D3088">
          <w:rPr>
            <w:b/>
            <w:rPrChange w:id="129" w:author="Jill Nagler" w:date="2019-02-28T11:13:00Z">
              <w:rPr/>
            </w:rPrChange>
          </w:rPr>
          <w:t>mak_iMazing</w:t>
        </w:r>
        <w:r>
          <w:t xml:space="preserve">. </w:t>
        </w:r>
      </w:ins>
      <w:ins w:id="130" w:author="Jill Nagler" w:date="2019-02-28T11:01:00Z">
        <w:r>
          <w:t xml:space="preserve">Select all of the code by clicking anywhere in the code box and hitting Ctrl + A on the keyboard. Then click Ctrl + Enter to run the code (or click </w:t>
        </w:r>
      </w:ins>
      <w:ins w:id="131" w:author="Jill Nagler" w:date="2019-02-28T11:02:00Z">
        <w:r>
          <w:t>run in the upper right corner of the code box).</w:t>
        </w:r>
      </w:ins>
      <w:ins w:id="132" w:author="Jill Nagler" w:date="2019-02-28T11:03:00Z">
        <w:r>
          <w:t xml:space="preserve"> The script is done running when the </w:t>
        </w:r>
      </w:ins>
      <w:ins w:id="133" w:author="Jill Nagler" w:date="2019-02-28T11:05:00Z">
        <w:r w:rsidR="00A2237A">
          <w:rPr>
            <w:noProof/>
          </w:rPr>
          <w:drawing>
            <wp:inline distT="0" distB="0" distL="0" distR="0" wp14:anchorId="7A94FD97" wp14:editId="2E0DA891">
              <wp:extent cx="304800" cy="304800"/>
              <wp:effectExtent l="0" t="0" r="0" b="0"/>
              <wp:docPr id="29" name="Picture 29" descr="Image result for sto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op sig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2237A">
          <w:t xml:space="preserve"> disappears.</w:t>
        </w:r>
      </w:ins>
      <w:del w:id="134" w:author="Jill Nagler" w:date="2019-02-28T10:27:00Z">
        <w:r w:rsidR="00970A85" w:rsidRPr="00460153" w:rsidDel="00BA1971">
          <w:delText xml:space="preserve">Search the raw data folder by entering </w:delText>
        </w:r>
        <w:r w:rsidR="00970A85" w:rsidRPr="00BA1971" w:rsidDel="00BA1971">
          <w:rPr>
            <w:b/>
          </w:rPr>
          <w:delText xml:space="preserve">type:folder audio (be sure to leave a space between folder and audio). </w:delText>
        </w:r>
        <w:r w:rsidR="00970A85" w:rsidRPr="00460153" w:rsidDel="00BA1971">
          <w:delText xml:space="preserve">Sort the audio files in </w:delText>
        </w:r>
        <w:r w:rsidR="00970A85" w:rsidRPr="00BA1971" w:rsidDel="00BA1971">
          <w:rPr>
            <w:i/>
          </w:rPr>
          <w:delText>change your view</w:delText>
        </w:r>
        <w:r w:rsidR="00970A85" w:rsidRPr="00460153" w:rsidDel="00BA1971">
          <w:delText xml:space="preserve">, a drop-down menu in the upper right </w:delText>
        </w:r>
        <w:r w:rsidR="00970A85" w:rsidDel="00BA1971">
          <w:delText xml:space="preserve">hand </w:delText>
        </w:r>
        <w:r w:rsidR="00970A85" w:rsidRPr="00460153" w:rsidDel="00BA1971">
          <w:delText xml:space="preserve">corner of your computer screen, and </w:delText>
        </w:r>
        <w:r w:rsidR="00970A85" w:rsidRPr="00BA1971" w:rsidDel="00BA1971">
          <w:rPr>
            <w:b/>
          </w:rPr>
          <w:delText>select details.</w:delText>
        </w:r>
        <w:r w:rsidR="00970A85" w:rsidRPr="00460153" w:rsidDel="00BA1971">
          <w:delText xml:space="preserve"> You should now see the audio files sorted by SubID</w:delText>
        </w:r>
      </w:del>
      <w:del w:id="135" w:author="Jill Nagler" w:date="2019-02-28T11:06:00Z">
        <w:r w:rsidR="00970A85" w:rsidDel="00A2237A">
          <w:br/>
        </w:r>
      </w:del>
    </w:p>
    <w:p w14:paraId="7AC40A08" w14:textId="533CCEC2" w:rsidR="00970A85" w:rsidRPr="00460153" w:rsidDel="00BA1971" w:rsidRDefault="00970A85" w:rsidP="00970A85">
      <w:pPr>
        <w:pStyle w:val="ListParagraph"/>
        <w:numPr>
          <w:ilvl w:val="0"/>
          <w:numId w:val="42"/>
        </w:numPr>
        <w:rPr>
          <w:del w:id="136" w:author="Jill Nagler" w:date="2019-02-28T10:28:00Z"/>
        </w:rPr>
      </w:pPr>
      <w:del w:id="137" w:author="Jill Nagler" w:date="2019-02-28T10:28:00Z">
        <w:r w:rsidRPr="00460153" w:rsidDel="00BA1971">
          <w:lastRenderedPageBreak/>
          <w:delText xml:space="preserve">Your files should be backed up at this point. Now, go to </w:delText>
        </w:r>
        <w:r w:rsidRPr="00460153" w:rsidDel="00BA1971">
          <w:rPr>
            <w:b/>
          </w:rPr>
          <w:delText xml:space="preserve">Messages </w:delText>
        </w:r>
      </w:del>
      <w:del w:id="138" w:author="Jill Nagler" w:date="2019-02-28T10:27:00Z">
        <w:r w:rsidRPr="00460153" w:rsidDel="00BA1971">
          <w:rPr>
            <w:b/>
          </w:rPr>
          <w:delText>i</w:delText>
        </w:r>
      </w:del>
      <w:del w:id="139" w:author="Jill Nagler" w:date="2019-02-28T10:28:00Z">
        <w:r w:rsidRPr="00460153" w:rsidDel="00BA1971">
          <w:delText xml:space="preserve">n imazing. The messages should be sorted by SubId. Select a SubId and transfer them to the appropriate SubId folder. </w:delText>
        </w:r>
      </w:del>
    </w:p>
    <w:p w14:paraId="4DC1C7C5" w14:textId="1CB081FF" w:rsidR="00970A85" w:rsidRPr="00460153" w:rsidRDefault="00A2237A" w:rsidP="00970A85">
      <w:pPr>
        <w:pStyle w:val="ListParagraph"/>
        <w:rPr>
          <w:rFonts w:cs="Arial"/>
        </w:rPr>
      </w:pPr>
      <w:ins w:id="140" w:author="Jill Nagler" w:date="2019-02-28T11:05:00Z">
        <w:r>
          <w:rPr>
            <w:rFonts w:cs="Arial"/>
          </w:rPr>
          <w:t>E</w:t>
        </w:r>
      </w:ins>
      <w:del w:id="141" w:author="Jill Nagler" w:date="2019-02-28T11:05:00Z">
        <w:r w:rsidR="00970A85" w:rsidRPr="00460153" w:rsidDel="00A2237A">
          <w:delText xml:space="preserve">Rename the audio file once in the participant’s raw data folder.  </w:delText>
        </w:r>
        <w:r w:rsidR="00970A85" w:rsidRPr="00460153" w:rsidDel="00A2237A">
          <w:rPr>
            <w:rFonts w:cs="Arial"/>
          </w:rPr>
          <w:delText>Label e</w:delText>
        </w:r>
      </w:del>
      <w:r w:rsidR="00970A85" w:rsidRPr="00460153">
        <w:rPr>
          <w:rFonts w:cs="Arial"/>
        </w:rPr>
        <w:t>ach individual file</w:t>
      </w:r>
      <w:ins w:id="142" w:author="Jill Nagler" w:date="2019-02-28T11:05:00Z">
        <w:r>
          <w:rPr>
            <w:rFonts w:cs="Arial"/>
          </w:rPr>
          <w:t xml:space="preserve"> will be labeled</w:t>
        </w:r>
      </w:ins>
      <w:r w:rsidR="00970A85" w:rsidRPr="00460153">
        <w:rPr>
          <w:rFonts w:cs="Arial"/>
        </w:rPr>
        <w:t xml:space="preserve"> </w:t>
      </w:r>
      <w:ins w:id="143" w:author="Jill Nagler" w:date="2019-02-28T11:06:00Z">
        <w:r>
          <w:rPr>
            <w:rFonts w:cs="Arial"/>
          </w:rPr>
          <w:t xml:space="preserve">in the Sub ID’s folder </w:t>
        </w:r>
      </w:ins>
      <w:r w:rsidR="00970A85" w:rsidRPr="00460153">
        <w:rPr>
          <w:rFonts w:cs="Arial"/>
        </w:rPr>
        <w:t>with SubID_year of recording_date of recording_time of recording (military time</w:t>
      </w:r>
      <w:ins w:id="144" w:author="Jill Nagler" w:date="2019-02-28T11:14:00Z">
        <w:r w:rsidR="006D3088">
          <w:rPr>
            <w:rFonts w:cs="Arial"/>
          </w:rPr>
          <w:t xml:space="preserve"> HH:MM</w:t>
        </w:r>
      </w:ins>
      <w:r w:rsidR="00970A85" w:rsidRPr="00460153">
        <w:rPr>
          <w:rFonts w:cs="Arial"/>
        </w:rPr>
        <w:t xml:space="preserve">) </w:t>
      </w:r>
      <w:del w:id="145" w:author="Jill Nagler" w:date="2019-02-28T11:05:00Z">
        <w:r w:rsidR="00970A85" w:rsidRPr="00460153" w:rsidDel="00A2237A">
          <w:rPr>
            <w:rFonts w:cs="Arial"/>
          </w:rPr>
          <w:br/>
        </w:r>
      </w:del>
      <w:r w:rsidR="00970A85" w:rsidRPr="00460153">
        <w:rPr>
          <w:rFonts w:cs="Arial"/>
        </w:rPr>
        <w:t xml:space="preserve">Ex: 002_2016_1128_0730 </w:t>
      </w:r>
      <w:ins w:id="146" w:author="Jill Nagler" w:date="2019-02-28T11:06:00Z">
        <w:r>
          <w:rPr>
            <w:rFonts w:cs="Arial"/>
          </w:rPr>
          <w:t>– confirm that the relabeled files are correct.</w:t>
        </w:r>
      </w:ins>
      <w:ins w:id="147" w:author="Jill Nagler" w:date="2019-02-28T11:13:00Z">
        <w:r w:rsidR="006D3088">
          <w:rPr>
            <w:rFonts w:cs="Arial"/>
          </w:rPr>
          <w:t xml:space="preserve"> </w:t>
        </w:r>
      </w:ins>
      <w:del w:id="148" w:author="Jill Nagler" w:date="2019-02-28T11:06:00Z">
        <w:r w:rsidR="00970A85" w:rsidRPr="00460153" w:rsidDel="00A2237A">
          <w:rPr>
            <w:rFonts w:cs="Arial"/>
          </w:rPr>
          <w:delText xml:space="preserve"> </w:delText>
        </w:r>
        <w:r w:rsidR="00970A85" w:rsidRPr="00460153" w:rsidDel="00A2237A">
          <w:rPr>
            <w:rFonts w:cs="Arial"/>
          </w:rPr>
          <w:br/>
          <w:delText xml:space="preserve">You do not need to include seconds in the audio file name. </w:delText>
        </w:r>
      </w:del>
      <w:r w:rsidR="00970A85" w:rsidRPr="00460153">
        <w:rPr>
          <w:rFonts w:cs="Arial"/>
        </w:rPr>
        <w:br/>
      </w:r>
    </w:p>
    <w:p w14:paraId="1E19BBF1" w14:textId="77777777" w:rsidR="00970A85" w:rsidRPr="00460153" w:rsidRDefault="00970A85" w:rsidP="00970A85">
      <w:pPr>
        <w:pStyle w:val="ListParagraph"/>
        <w:numPr>
          <w:ilvl w:val="0"/>
          <w:numId w:val="42"/>
        </w:numPr>
        <w:rPr>
          <w:rFonts w:cs="Arial"/>
        </w:rPr>
      </w:pPr>
      <w:r w:rsidRPr="00460153">
        <w:rPr>
          <w:rFonts w:cs="Arial"/>
        </w:rPr>
        <w:t xml:space="preserve">Record the name of the files to be sent on the </w:t>
      </w:r>
      <w:r w:rsidRPr="00460153">
        <w:rPr>
          <w:rFonts w:cs="Arial"/>
          <w:b/>
        </w:rPr>
        <w:t>Audio Transcript Check</w:t>
      </w:r>
      <w:r w:rsidRPr="00460153">
        <w:rPr>
          <w:rFonts w:cs="Arial"/>
        </w:rPr>
        <w:t xml:space="preserve"> spreadsheet, located in P:\ StudyData\RISK\Administration\Compliance\Audio Transcript Check. </w:t>
      </w:r>
    </w:p>
    <w:p w14:paraId="5C4BCB30" w14:textId="77777777" w:rsidR="00970A85" w:rsidRPr="00460153" w:rsidRDefault="00970A85" w:rsidP="00970A85">
      <w:pPr>
        <w:pStyle w:val="ListParagraph"/>
        <w:rPr>
          <w:rFonts w:cs="Arial"/>
        </w:rPr>
      </w:pPr>
    </w:p>
    <w:p w14:paraId="24849D88" w14:textId="77B7844A" w:rsidR="00970A85" w:rsidRDefault="00970A85" w:rsidP="00682A3D">
      <w:pPr>
        <w:pStyle w:val="ListParagraph"/>
        <w:numPr>
          <w:ilvl w:val="0"/>
          <w:numId w:val="42"/>
        </w:numPr>
        <w:rPr>
          <w:ins w:id="149" w:author="Jill Nagler" w:date="2019-02-28T11:12:00Z"/>
          <w:rFonts w:cs="Arial"/>
        </w:rPr>
      </w:pPr>
      <w:r w:rsidRPr="00460153">
        <w:rPr>
          <w:rFonts w:cs="Arial"/>
        </w:rPr>
        <w:t>Once file has been copied to the shared drive</w:t>
      </w:r>
      <w:r w:rsidR="00682A3D">
        <w:rPr>
          <w:rFonts w:cs="Arial"/>
        </w:rPr>
        <w:t xml:space="preserve"> d</w:t>
      </w:r>
      <w:r w:rsidRPr="00682A3D">
        <w:rPr>
          <w:rFonts w:cs="Arial"/>
        </w:rPr>
        <w:t>elete from iPhone in text message log</w:t>
      </w:r>
      <w:ins w:id="150" w:author="Jill Nagler" w:date="2019-02-28T10:58:00Z">
        <w:r w:rsidR="0062129D">
          <w:rPr>
            <w:rFonts w:cs="Arial"/>
          </w:rPr>
          <w:t xml:space="preserve"> and </w:t>
        </w:r>
      </w:ins>
      <w:ins w:id="151" w:author="Jill Nagler" w:date="2019-02-28T10:59:00Z">
        <w:r w:rsidR="0062129D">
          <w:rPr>
            <w:rFonts w:cs="Arial"/>
          </w:rPr>
          <w:t>delete the backup in iMazing.</w:t>
        </w:r>
      </w:ins>
      <w:ins w:id="152" w:author="Jill Nagler" w:date="2019-02-28T11:11:00Z">
        <w:r w:rsidR="006807D7">
          <w:rPr>
            <w:rFonts w:cs="Arial"/>
          </w:rPr>
          <w:t xml:space="preserve"> </w:t>
        </w:r>
      </w:ins>
    </w:p>
    <w:p w14:paraId="565B0F81" w14:textId="7DFB8603" w:rsidR="006807D7" w:rsidRDefault="006807D7" w:rsidP="00682A3D">
      <w:pPr>
        <w:pStyle w:val="ListParagraph"/>
        <w:numPr>
          <w:ilvl w:val="0"/>
          <w:numId w:val="42"/>
        </w:numPr>
        <w:rPr>
          <w:rFonts w:cs="Arial"/>
        </w:rPr>
      </w:pPr>
      <w:bookmarkStart w:id="153" w:name="_Hlk20315261"/>
      <w:ins w:id="154" w:author="Jill Nagler" w:date="2019-02-28T11:12:00Z">
        <w:r>
          <w:rPr>
            <w:rFonts w:cs="Arial"/>
          </w:rPr>
          <w:t xml:space="preserve">To delete files from iMazing click on </w:t>
        </w:r>
        <w:r>
          <w:rPr>
            <w:noProof/>
          </w:rPr>
          <w:drawing>
            <wp:inline distT="0" distB="0" distL="0" distR="0" wp14:anchorId="4E381380" wp14:editId="5850E42C">
              <wp:extent cx="1590675" cy="28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0675" cy="285750"/>
                      </a:xfrm>
                      <a:prstGeom prst="rect">
                        <a:avLst/>
                      </a:prstGeom>
                    </pic:spPr>
                  </pic:pic>
                </a:graphicData>
              </a:graphic>
            </wp:inline>
          </w:drawing>
        </w:r>
        <w:r>
          <w:rPr>
            <w:rFonts w:cs="Arial"/>
          </w:rPr>
          <w:t>and select Delete All. Once the backup is deleted you can close</w:t>
        </w:r>
      </w:ins>
      <w:ins w:id="155" w:author="Jill Nagler" w:date="2019-02-28T11:13:00Z">
        <w:r>
          <w:rPr>
            <w:rFonts w:cs="Arial"/>
          </w:rPr>
          <w:t xml:space="preserve"> iMazing.</w:t>
        </w:r>
      </w:ins>
    </w:p>
    <w:bookmarkEnd w:id="153"/>
    <w:p w14:paraId="06A86A00" w14:textId="77777777" w:rsidR="00682A3D" w:rsidRPr="00682A3D" w:rsidRDefault="00682A3D" w:rsidP="00C9513B">
      <w:pPr>
        <w:pStyle w:val="ListParagraph"/>
        <w:rPr>
          <w:rFonts w:cs="Arial"/>
        </w:rPr>
      </w:pPr>
    </w:p>
    <w:p w14:paraId="314B07D7" w14:textId="78737CBC" w:rsidR="0062129D" w:rsidRDefault="0062129D" w:rsidP="00C9513B">
      <w:pPr>
        <w:rPr>
          <w:ins w:id="156" w:author="Jill Nagler" w:date="2019-02-28T10:57:00Z"/>
          <w:rStyle w:val="Hyperlink"/>
        </w:rPr>
      </w:pPr>
      <w:bookmarkStart w:id="157" w:name="_Hlk20315087"/>
      <w:ins w:id="158" w:author="Jill Nagler" w:date="2019-02-28T10:56:00Z">
        <w:r w:rsidRPr="0062129D">
          <w:rPr>
            <w:rFonts w:ascii="Arial" w:hAnsi="Arial" w:cs="Arial"/>
            <w:b/>
            <w:rPrChange w:id="159" w:author="Jill Nagler" w:date="2019-02-28T10:58:00Z">
              <w:rPr>
                <w:rFonts w:ascii="Arial" w:hAnsi="Arial" w:cs="Arial"/>
              </w:rPr>
            </w:rPrChange>
          </w:rPr>
          <w:t xml:space="preserve">To convert </w:t>
        </w:r>
      </w:ins>
      <w:ins w:id="160" w:author="Jill Nagler" w:date="2019-02-28T10:57:00Z">
        <w:r w:rsidRPr="0062129D">
          <w:rPr>
            <w:rFonts w:ascii="Arial" w:hAnsi="Arial" w:cs="Arial"/>
            <w:b/>
            <w:rPrChange w:id="161" w:author="Jill Nagler" w:date="2019-02-28T10:58:00Z">
              <w:rPr>
                <w:rFonts w:ascii="Arial" w:hAnsi="Arial" w:cs="Arial"/>
              </w:rPr>
            </w:rPrChange>
          </w:rPr>
          <w:t xml:space="preserve">files </w:t>
        </w:r>
      </w:ins>
      <w:ins w:id="162" w:author="Jill Nagler" w:date="2019-09-25T14:33:00Z">
        <w:r w:rsidR="0008662D">
          <w:rPr>
            <w:rFonts w:ascii="Arial" w:hAnsi="Arial" w:cs="Arial"/>
            <w:b/>
          </w:rPr>
          <w:t xml:space="preserve">that won’t play </w:t>
        </w:r>
      </w:ins>
      <w:ins w:id="163" w:author="Jill Nagler" w:date="2019-02-28T10:57:00Z">
        <w:r w:rsidRPr="00C9513B">
          <w:rPr>
            <w:rFonts w:ascii="Arial" w:hAnsi="Arial" w:cs="Arial"/>
            <w:b/>
          </w:rPr>
          <w:t xml:space="preserve">use this website </w:t>
        </w:r>
        <w:r>
          <w:rPr>
            <w:rStyle w:val="Hyperlink"/>
          </w:rPr>
          <w:fldChar w:fldCharType="begin"/>
        </w:r>
        <w:r>
          <w:rPr>
            <w:rStyle w:val="Hyperlink"/>
          </w:rPr>
          <w:instrText xml:space="preserve"> HYPERLINK "http://audio-joiner.com/" </w:instrText>
        </w:r>
        <w:r>
          <w:rPr>
            <w:rStyle w:val="Hyperlink"/>
          </w:rPr>
          <w:fldChar w:fldCharType="separate"/>
        </w:r>
        <w:r w:rsidRPr="002F4729">
          <w:rPr>
            <w:rStyle w:val="Hyperlink"/>
          </w:rPr>
          <w:t>http://audio-joiner.com/</w:t>
        </w:r>
        <w:r>
          <w:rPr>
            <w:rStyle w:val="Hyperlink"/>
          </w:rPr>
          <w:fldChar w:fldCharType="end"/>
        </w:r>
      </w:ins>
    </w:p>
    <w:p w14:paraId="552D98EE" w14:textId="77777777" w:rsidR="0062129D" w:rsidRDefault="0062129D" w:rsidP="0062129D">
      <w:pPr>
        <w:spacing w:line="240" w:lineRule="auto"/>
        <w:ind w:left="1440"/>
        <w:rPr>
          <w:ins w:id="164" w:author="Jill Nagler" w:date="2019-02-28T10:57:00Z"/>
          <w:rFonts w:ascii="Arial" w:hAnsi="Arial" w:cs="Arial"/>
        </w:rPr>
      </w:pPr>
      <w:ins w:id="165" w:author="Jill Nagler" w:date="2019-02-28T10:57:00Z">
        <w:r>
          <w:rPr>
            <w:rFonts w:ascii="Arial" w:hAnsi="Arial" w:cs="Arial"/>
          </w:rPr>
          <w:t xml:space="preserve">-Click on the </w:t>
        </w:r>
        <w:r>
          <w:rPr>
            <w:noProof/>
          </w:rPr>
          <w:drawing>
            <wp:inline distT="0" distB="0" distL="0" distR="0" wp14:anchorId="7BB7BAAA" wp14:editId="52810DC2">
              <wp:extent cx="1057275" cy="495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275" cy="495300"/>
                      </a:xfrm>
                      <a:prstGeom prst="rect">
                        <a:avLst/>
                      </a:prstGeom>
                    </pic:spPr>
                  </pic:pic>
                </a:graphicData>
              </a:graphic>
            </wp:inline>
          </w:drawing>
        </w:r>
        <w:r>
          <w:rPr>
            <w:rFonts w:ascii="Arial" w:hAnsi="Arial" w:cs="Arial"/>
          </w:rPr>
          <w:t xml:space="preserve"> button in the top left-hand side of the screen</w:t>
        </w:r>
      </w:ins>
    </w:p>
    <w:p w14:paraId="5150D061" w14:textId="37704BE3" w:rsidR="0062129D" w:rsidRDefault="0062129D" w:rsidP="0062129D">
      <w:pPr>
        <w:spacing w:line="240" w:lineRule="auto"/>
        <w:ind w:left="1440"/>
        <w:rPr>
          <w:ins w:id="166" w:author="Jill Nagler" w:date="2019-02-28T10:57:00Z"/>
          <w:rFonts w:ascii="Arial" w:hAnsi="Arial" w:cs="Arial"/>
        </w:rPr>
      </w:pPr>
      <w:ins w:id="167" w:author="Jill Nagler" w:date="2019-02-28T10:57:00Z">
        <w:r>
          <w:rPr>
            <w:rFonts w:ascii="Arial" w:hAnsi="Arial" w:cs="Arial"/>
          </w:rPr>
          <w:t xml:space="preserve">-Click on </w:t>
        </w:r>
        <w:r>
          <w:rPr>
            <w:noProof/>
          </w:rPr>
          <w:drawing>
            <wp:inline distT="0" distB="0" distL="0" distR="0" wp14:anchorId="3BF9AB03" wp14:editId="74225C44">
              <wp:extent cx="1390650" cy="416006"/>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9746" cy="427701"/>
                      </a:xfrm>
                      <a:prstGeom prst="rect">
                        <a:avLst/>
                      </a:prstGeom>
                    </pic:spPr>
                  </pic:pic>
                </a:graphicData>
              </a:graphic>
            </wp:inline>
          </w:drawing>
        </w:r>
        <w:r>
          <w:rPr>
            <w:rFonts w:ascii="Arial" w:hAnsi="Arial" w:cs="Arial"/>
          </w:rPr>
          <w:t xml:space="preserve"> and </w:t>
        </w:r>
      </w:ins>
      <w:ins w:id="168" w:author="Jill Nagler" w:date="2019-09-25T14:42:00Z">
        <w:r w:rsidR="00C43FF3">
          <w:rPr>
            <w:rFonts w:ascii="Arial" w:hAnsi="Arial" w:cs="Arial"/>
          </w:rPr>
          <w:t>click on the participant’s audio file in the Raw Data folder</w:t>
        </w:r>
      </w:ins>
    </w:p>
    <w:p w14:paraId="39671908" w14:textId="3279A1F9" w:rsidR="0062129D" w:rsidRDefault="0062129D" w:rsidP="0062129D">
      <w:pPr>
        <w:spacing w:line="240" w:lineRule="auto"/>
        <w:rPr>
          <w:ins w:id="169" w:author="Jill Nagler" w:date="2019-02-28T10:57:00Z"/>
          <w:rFonts w:ascii="Arial" w:hAnsi="Arial" w:cs="Arial"/>
        </w:rPr>
      </w:pPr>
    </w:p>
    <w:p w14:paraId="43380772" w14:textId="01C56761" w:rsidR="0062129D" w:rsidRDefault="00C43FF3" w:rsidP="0062129D">
      <w:pPr>
        <w:spacing w:line="240" w:lineRule="auto"/>
        <w:rPr>
          <w:ins w:id="170" w:author="Jill Nagler" w:date="2019-02-28T10:57:00Z"/>
          <w:rFonts w:ascii="Arial" w:hAnsi="Arial" w:cs="Arial"/>
        </w:rPr>
      </w:pPr>
      <w:ins w:id="171" w:author="Jill Nagler" w:date="2019-09-25T14:42:00Z">
        <w:r>
          <w:rPr>
            <w:noProof/>
          </w:rPr>
          <w:drawing>
            <wp:inline distT="0" distB="0" distL="0" distR="0" wp14:anchorId="0D1BA22C" wp14:editId="7548BB60">
              <wp:extent cx="6858000" cy="20294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029460"/>
                      </a:xfrm>
                      <a:prstGeom prst="rect">
                        <a:avLst/>
                      </a:prstGeom>
                    </pic:spPr>
                  </pic:pic>
                </a:graphicData>
              </a:graphic>
            </wp:inline>
          </w:drawing>
        </w:r>
      </w:ins>
    </w:p>
    <w:p w14:paraId="57827B73" w14:textId="011266B7" w:rsidR="0062129D" w:rsidRDefault="0062129D" w:rsidP="0062129D">
      <w:pPr>
        <w:spacing w:line="240" w:lineRule="auto"/>
        <w:rPr>
          <w:ins w:id="172" w:author="Jill Nagler" w:date="2019-02-28T10:57:00Z"/>
          <w:rFonts w:ascii="Arial" w:hAnsi="Arial" w:cs="Arial"/>
        </w:rPr>
      </w:pPr>
    </w:p>
    <w:p w14:paraId="43C6DF37" w14:textId="77777777" w:rsidR="0062129D" w:rsidRDefault="0062129D" w:rsidP="0062129D">
      <w:pPr>
        <w:spacing w:line="240" w:lineRule="auto"/>
        <w:ind w:left="1440"/>
        <w:rPr>
          <w:ins w:id="173" w:author="Jill Nagler" w:date="2019-02-28T10:57:00Z"/>
          <w:rFonts w:ascii="Arial" w:hAnsi="Arial" w:cs="Arial"/>
        </w:rPr>
      </w:pPr>
      <w:ins w:id="174" w:author="Jill Nagler" w:date="2019-02-28T10:57:00Z">
        <w:r>
          <w:rPr>
            <w:rFonts w:ascii="Arial" w:hAnsi="Arial" w:cs="Arial"/>
          </w:rPr>
          <w:t xml:space="preserve">-Click on </w:t>
        </w:r>
        <w:r>
          <w:rPr>
            <w:noProof/>
          </w:rPr>
          <w:drawing>
            <wp:inline distT="0" distB="0" distL="0" distR="0" wp14:anchorId="03F1F9CD" wp14:editId="7508E9B6">
              <wp:extent cx="1219200" cy="35467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8648" cy="360334"/>
                      </a:xfrm>
                      <a:prstGeom prst="rect">
                        <a:avLst/>
                      </a:prstGeom>
                    </pic:spPr>
                  </pic:pic>
                </a:graphicData>
              </a:graphic>
            </wp:inline>
          </w:drawing>
        </w:r>
        <w:r>
          <w:rPr>
            <w:rFonts w:ascii="Arial" w:hAnsi="Arial" w:cs="Arial"/>
          </w:rPr>
          <w:t xml:space="preserve"> and download the file</w:t>
        </w:r>
      </w:ins>
    </w:p>
    <w:p w14:paraId="7F946A1C" w14:textId="704B21F8" w:rsidR="0062129D" w:rsidRDefault="0062129D" w:rsidP="0062129D">
      <w:pPr>
        <w:spacing w:line="240" w:lineRule="auto"/>
        <w:ind w:left="1440"/>
        <w:rPr>
          <w:ins w:id="175" w:author="Jill Nagler" w:date="2019-02-28T10:57:00Z"/>
          <w:rFonts w:ascii="Arial" w:hAnsi="Arial" w:cs="Arial"/>
        </w:rPr>
      </w:pPr>
      <w:ins w:id="176" w:author="Jill Nagler" w:date="2019-02-28T10:57:00Z">
        <w:r>
          <w:rPr>
            <w:rFonts w:ascii="Arial" w:hAnsi="Arial" w:cs="Arial"/>
          </w:rPr>
          <w:t>-</w:t>
        </w:r>
      </w:ins>
      <w:ins w:id="177" w:author="Jill Nagler" w:date="2019-02-28T10:58:00Z">
        <w:r>
          <w:rPr>
            <w:rFonts w:ascii="Arial" w:hAnsi="Arial" w:cs="Arial"/>
          </w:rPr>
          <w:t>Save downloaded file</w:t>
        </w:r>
      </w:ins>
      <w:ins w:id="178" w:author="Jill Nagler" w:date="2019-02-28T10:57:00Z">
        <w:r>
          <w:rPr>
            <w:rFonts w:ascii="Arial" w:hAnsi="Arial" w:cs="Arial"/>
          </w:rPr>
          <w:t xml:space="preserve"> to the participant’s audio folder </w:t>
        </w:r>
      </w:ins>
    </w:p>
    <w:bookmarkEnd w:id="157"/>
    <w:p w14:paraId="77EA77D8" w14:textId="77777777" w:rsidR="0062129D" w:rsidRPr="0062129D" w:rsidRDefault="0062129D" w:rsidP="00C9513B">
      <w:pPr>
        <w:rPr>
          <w:ins w:id="179" w:author="Jill Nagler" w:date="2019-02-28T10:56:00Z"/>
          <w:rFonts w:ascii="Arial" w:hAnsi="Arial" w:cs="Arial"/>
          <w:rPrChange w:id="180" w:author="Jill Nagler" w:date="2019-02-28T10:56:00Z">
            <w:rPr>
              <w:ins w:id="181" w:author="Jill Nagler" w:date="2019-02-28T10:56:00Z"/>
              <w:rFonts w:ascii="Arial" w:hAnsi="Arial" w:cs="Arial"/>
              <w:b/>
            </w:rPr>
          </w:rPrChange>
        </w:rPr>
      </w:pPr>
    </w:p>
    <w:p w14:paraId="02CD29B8" w14:textId="5FE3629D" w:rsidR="00682A3D" w:rsidRPr="00C9513B" w:rsidRDefault="00682A3D" w:rsidP="00C9513B">
      <w:pPr>
        <w:rPr>
          <w:rFonts w:ascii="Arial" w:hAnsi="Arial" w:cs="Arial"/>
        </w:rPr>
      </w:pPr>
      <w:commentRangeStart w:id="182"/>
      <w:r w:rsidRPr="00C9513B">
        <w:rPr>
          <w:rFonts w:ascii="Arial" w:hAnsi="Arial" w:cs="Arial"/>
          <w:b/>
        </w:rPr>
        <w:t xml:space="preserve">In the event that an audio message is sent in two parts use this website </w:t>
      </w:r>
      <w:hyperlink r:id="rId27" w:history="1">
        <w:r w:rsidRPr="002F4729">
          <w:rPr>
            <w:rStyle w:val="Hyperlink"/>
          </w:rPr>
          <w:t>http://audio-joiner.com/</w:t>
        </w:r>
      </w:hyperlink>
      <w:r w:rsidRPr="00C9513B">
        <w:rPr>
          <w:rFonts w:ascii="Arial" w:hAnsi="Arial" w:cs="Arial"/>
        </w:rPr>
        <w:t xml:space="preserve"> to join the two parts together before sending the audio file to the transcription company. </w:t>
      </w:r>
      <w:commentRangeEnd w:id="182"/>
      <w:r>
        <w:rPr>
          <w:rStyle w:val="CommentReference"/>
        </w:rPr>
        <w:commentReference w:id="182"/>
      </w:r>
    </w:p>
    <w:p w14:paraId="13C63CDB" w14:textId="77777777" w:rsidR="00682A3D" w:rsidRPr="002F4729" w:rsidRDefault="00682A3D" w:rsidP="00682A3D">
      <w:pPr>
        <w:pStyle w:val="ListParagraph"/>
        <w:ind w:left="1440"/>
        <w:rPr>
          <w:rFonts w:ascii="Arial" w:hAnsi="Arial" w:cs="Arial"/>
        </w:rPr>
      </w:pPr>
      <w:r w:rsidRPr="002F4729">
        <w:rPr>
          <w:rFonts w:ascii="Arial" w:hAnsi="Arial" w:cs="Arial"/>
        </w:rPr>
        <w:t>Instructions on how to use the website:</w:t>
      </w:r>
    </w:p>
    <w:p w14:paraId="37195C34" w14:textId="77777777" w:rsidR="00682A3D" w:rsidRDefault="00682A3D" w:rsidP="00682A3D">
      <w:pPr>
        <w:pStyle w:val="ListParagraph"/>
        <w:ind w:left="1440"/>
        <w:rPr>
          <w:rFonts w:ascii="Arial" w:hAnsi="Arial" w:cs="Arial"/>
        </w:rPr>
      </w:pPr>
      <w:r>
        <w:rPr>
          <w:rFonts w:ascii="Arial" w:hAnsi="Arial" w:cs="Arial"/>
        </w:rPr>
        <w:t xml:space="preserve">-Open </w:t>
      </w:r>
      <w:hyperlink r:id="rId28" w:history="1">
        <w:r w:rsidRPr="001C7BCC">
          <w:rPr>
            <w:rStyle w:val="Hyperlink"/>
          </w:rPr>
          <w:t>http://audio-joiner.com/</w:t>
        </w:r>
      </w:hyperlink>
    </w:p>
    <w:p w14:paraId="62F2FBAC" w14:textId="77777777" w:rsidR="00682A3D" w:rsidRDefault="00682A3D" w:rsidP="00682A3D">
      <w:pPr>
        <w:pStyle w:val="ListParagraph"/>
        <w:ind w:left="1440"/>
        <w:rPr>
          <w:rFonts w:ascii="Arial" w:hAnsi="Arial" w:cs="Arial"/>
        </w:rPr>
      </w:pPr>
      <w:r>
        <w:rPr>
          <w:rFonts w:ascii="Arial" w:hAnsi="Arial" w:cs="Arial"/>
        </w:rPr>
        <w:t xml:space="preserve">-Add the two audio files that you want to join by clicking on the </w:t>
      </w:r>
      <w:r>
        <w:rPr>
          <w:noProof/>
        </w:rPr>
        <w:drawing>
          <wp:inline distT="0" distB="0" distL="0" distR="0" wp14:anchorId="7F667547" wp14:editId="18AE1A5C">
            <wp:extent cx="1152525" cy="2635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08654" cy="276419"/>
                    </a:xfrm>
                    <a:prstGeom prst="rect">
                      <a:avLst/>
                    </a:prstGeom>
                  </pic:spPr>
                </pic:pic>
              </a:graphicData>
            </a:graphic>
          </wp:inline>
        </w:drawing>
      </w:r>
      <w:r>
        <w:rPr>
          <w:rFonts w:ascii="Arial" w:hAnsi="Arial" w:cs="Arial"/>
        </w:rPr>
        <w:t xml:space="preserve"> button and selecting the files, one at a time, in sequential order.</w:t>
      </w:r>
    </w:p>
    <w:p w14:paraId="1EADEBF3" w14:textId="77777777" w:rsidR="00682A3D" w:rsidRDefault="00682A3D" w:rsidP="00682A3D">
      <w:pPr>
        <w:pStyle w:val="ListParagraph"/>
        <w:ind w:left="1440"/>
        <w:rPr>
          <w:rFonts w:ascii="Arial" w:hAnsi="Arial" w:cs="Arial"/>
        </w:rPr>
      </w:pPr>
      <w:r>
        <w:rPr>
          <w:rFonts w:ascii="Arial" w:hAnsi="Arial" w:cs="Arial"/>
        </w:rPr>
        <w:lastRenderedPageBreak/>
        <w:t>-You will see a screen that looks like this:</w:t>
      </w:r>
      <w:r>
        <w:rPr>
          <w:noProof/>
        </w:rPr>
        <w:drawing>
          <wp:inline distT="0" distB="0" distL="0" distR="0" wp14:anchorId="6A35EEBF" wp14:editId="3214FF7D">
            <wp:extent cx="5000625" cy="1837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6689" cy="1857865"/>
                    </a:xfrm>
                    <a:prstGeom prst="rect">
                      <a:avLst/>
                    </a:prstGeom>
                  </pic:spPr>
                </pic:pic>
              </a:graphicData>
            </a:graphic>
          </wp:inline>
        </w:drawing>
      </w:r>
    </w:p>
    <w:p w14:paraId="20BC2098" w14:textId="279C772F" w:rsidR="005C13B6" w:rsidRDefault="005C13B6" w:rsidP="00682A3D">
      <w:pPr>
        <w:pStyle w:val="ListParagraph"/>
        <w:ind w:left="1440"/>
        <w:rPr>
          <w:ins w:id="183" w:author="jnagler" w:date="2018-04-27T15:39:00Z"/>
          <w:rFonts w:ascii="Arial" w:hAnsi="Arial" w:cs="Arial"/>
        </w:rPr>
      </w:pPr>
      <w:ins w:id="184" w:author="jnagler" w:date="2018-04-27T15:26:00Z">
        <w:r>
          <w:rPr>
            <w:rFonts w:ascii="Arial" w:hAnsi="Arial" w:cs="Arial"/>
          </w:rPr>
          <w:t>-</w:t>
        </w:r>
      </w:ins>
      <w:ins w:id="185" w:author="jnagler" w:date="2018-04-27T15:27:00Z">
        <w:r>
          <w:rPr>
            <w:rFonts w:ascii="Arial" w:hAnsi="Arial" w:cs="Arial"/>
          </w:rPr>
          <w:t>M</w:t>
        </w:r>
      </w:ins>
      <w:ins w:id="186" w:author="jnagler" w:date="2018-04-27T15:28:00Z">
        <w:r>
          <w:rPr>
            <w:rFonts w:ascii="Arial" w:hAnsi="Arial" w:cs="Arial"/>
          </w:rPr>
          <w:t xml:space="preserve">ake sure that Fade-in is disabled by clicking this icon </w:t>
        </w:r>
      </w:ins>
      <w:ins w:id="187" w:author="jnagler" w:date="2018-04-27T15:33:00Z">
        <w:r w:rsidR="000E4BBE">
          <w:rPr>
            <w:noProof/>
          </w:rPr>
          <w:drawing>
            <wp:inline distT="0" distB="0" distL="0" distR="0" wp14:anchorId="414BD58D" wp14:editId="154C48CF">
              <wp:extent cx="3905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 cy="352425"/>
                      </a:xfrm>
                      <a:prstGeom prst="rect">
                        <a:avLst/>
                      </a:prstGeom>
                    </pic:spPr>
                  </pic:pic>
                </a:graphicData>
              </a:graphic>
            </wp:inline>
          </w:drawing>
        </w:r>
        <w:r w:rsidR="000E4BBE">
          <w:rPr>
            <w:rFonts w:ascii="Arial" w:hAnsi="Arial" w:cs="Arial"/>
          </w:rPr>
          <w:t xml:space="preserve">, it will appear like this when it is disabled </w:t>
        </w:r>
        <w:r w:rsidR="000E4BBE">
          <w:rPr>
            <w:noProof/>
          </w:rPr>
          <w:drawing>
            <wp:inline distT="0" distB="0" distL="0" distR="0" wp14:anchorId="72BD17E3" wp14:editId="5B4A4D02">
              <wp:extent cx="3810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 cy="400050"/>
                      </a:xfrm>
                      <a:prstGeom prst="rect">
                        <a:avLst/>
                      </a:prstGeom>
                    </pic:spPr>
                  </pic:pic>
                </a:graphicData>
              </a:graphic>
            </wp:inline>
          </w:drawing>
        </w:r>
      </w:ins>
    </w:p>
    <w:p w14:paraId="3894FD39" w14:textId="0A86B2CB" w:rsidR="000A469A" w:rsidRDefault="000A469A" w:rsidP="00682A3D">
      <w:pPr>
        <w:pStyle w:val="ListParagraph"/>
        <w:ind w:left="1440"/>
        <w:rPr>
          <w:ins w:id="188" w:author="jnagler" w:date="2018-04-27T15:27:00Z"/>
          <w:rFonts w:ascii="Arial" w:hAnsi="Arial" w:cs="Arial"/>
        </w:rPr>
      </w:pPr>
      <w:ins w:id="189" w:author="jnagler" w:date="2018-04-27T15:39:00Z">
        <w:r>
          <w:rPr>
            <w:rFonts w:ascii="Arial" w:hAnsi="Arial" w:cs="Arial"/>
            <w:noProof/>
          </w:rPr>
          <w:drawing>
            <wp:inline distT="0" distB="0" distL="0" distR="0" wp14:anchorId="3D475FB6" wp14:editId="66BB7C64">
              <wp:extent cx="5000625" cy="182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b="73333"/>
                      <a:stretch/>
                    </pic:blipFill>
                    <pic:spPr bwMode="auto">
                      <a:xfrm>
                        <a:off x="0" y="0"/>
                        <a:ext cx="5000625" cy="1828800"/>
                      </a:xfrm>
                      <a:prstGeom prst="rect">
                        <a:avLst/>
                      </a:prstGeom>
                      <a:noFill/>
                      <a:ln>
                        <a:noFill/>
                      </a:ln>
                      <a:extLst>
                        <a:ext uri="{53640926-AAD7-44D8-BBD7-CCE9431645EC}">
                          <a14:shadowObscured xmlns:a14="http://schemas.microsoft.com/office/drawing/2010/main"/>
                        </a:ext>
                      </a:extLst>
                    </pic:spPr>
                  </pic:pic>
                </a:graphicData>
              </a:graphic>
            </wp:inline>
          </w:drawing>
        </w:r>
      </w:ins>
    </w:p>
    <w:p w14:paraId="1AB15875" w14:textId="5B862EA6" w:rsidR="005C13B6" w:rsidRDefault="005C13B6" w:rsidP="00682A3D">
      <w:pPr>
        <w:pStyle w:val="ListParagraph"/>
        <w:ind w:left="1440"/>
        <w:rPr>
          <w:ins w:id="190" w:author="jnagler" w:date="2018-04-27T15:34:00Z"/>
          <w:rFonts w:ascii="Arial" w:hAnsi="Arial" w:cs="Arial"/>
        </w:rPr>
      </w:pPr>
      <w:ins w:id="191" w:author="jnagler" w:date="2018-04-27T15:27:00Z">
        <w:r>
          <w:rPr>
            <w:rFonts w:ascii="Arial" w:hAnsi="Arial" w:cs="Arial"/>
          </w:rPr>
          <w:t>-</w:t>
        </w:r>
      </w:ins>
      <w:ins w:id="192" w:author="jnagler" w:date="2018-04-27T15:26:00Z">
        <w:r>
          <w:rPr>
            <w:rFonts w:ascii="Arial" w:hAnsi="Arial" w:cs="Arial"/>
          </w:rPr>
          <w:t xml:space="preserve">Make sure that crossfade is disabled by clicking this icon </w:t>
        </w:r>
        <w:r>
          <w:rPr>
            <w:noProof/>
          </w:rPr>
          <w:drawing>
            <wp:inline distT="0" distB="0" distL="0" distR="0" wp14:anchorId="0649F4A8" wp14:editId="6BF9D05E">
              <wp:extent cx="39052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7314"/>
                      <a:stretch/>
                    </pic:blipFill>
                    <pic:spPr bwMode="auto">
                      <a:xfrm>
                        <a:off x="0" y="0"/>
                        <a:ext cx="390525" cy="400050"/>
                      </a:xfrm>
                      <a:prstGeom prst="rect">
                        <a:avLst/>
                      </a:prstGeom>
                      <a:ln>
                        <a:noFill/>
                      </a:ln>
                      <a:extLst>
                        <a:ext uri="{53640926-AAD7-44D8-BBD7-CCE9431645EC}">
                          <a14:shadowObscured xmlns:a14="http://schemas.microsoft.com/office/drawing/2010/main"/>
                        </a:ext>
                      </a:extLst>
                    </pic:spPr>
                  </pic:pic>
                </a:graphicData>
              </a:graphic>
            </wp:inline>
          </w:drawing>
        </w:r>
      </w:ins>
      <w:ins w:id="193" w:author="jnagler" w:date="2018-04-27T15:27:00Z">
        <w:r>
          <w:rPr>
            <w:rFonts w:ascii="Arial" w:hAnsi="Arial" w:cs="Arial"/>
          </w:rPr>
          <w:t xml:space="preserve">, it will appear like this when it is disabled </w:t>
        </w:r>
        <w:r>
          <w:rPr>
            <w:noProof/>
          </w:rPr>
          <w:drawing>
            <wp:inline distT="0" distB="0" distL="0" distR="0" wp14:anchorId="1CF08E8E" wp14:editId="5399AF1B">
              <wp:extent cx="4191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100" cy="342900"/>
                      </a:xfrm>
                      <a:prstGeom prst="rect">
                        <a:avLst/>
                      </a:prstGeom>
                    </pic:spPr>
                  </pic:pic>
                </a:graphicData>
              </a:graphic>
            </wp:inline>
          </w:drawing>
        </w:r>
      </w:ins>
      <w:ins w:id="194" w:author="jnagler" w:date="2018-04-27T15:37:00Z">
        <w:r w:rsidR="000A469A">
          <w:rPr>
            <w:rFonts w:ascii="Arial" w:hAnsi="Arial" w:cs="Arial"/>
            <w:noProof/>
          </w:rPr>
          <w:drawing>
            <wp:inline distT="0" distB="0" distL="0" distR="0" wp14:anchorId="005A4D6C" wp14:editId="329F62C2">
              <wp:extent cx="5000625" cy="1819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b="73472"/>
                      <a:stretch/>
                    </pic:blipFill>
                    <pic:spPr bwMode="auto">
                      <a:xfrm>
                        <a:off x="0" y="0"/>
                        <a:ext cx="5000625" cy="18192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3EA2833C" w14:textId="419FEC5C" w:rsidR="000E4BBE" w:rsidRDefault="000E4BBE" w:rsidP="00682A3D">
      <w:pPr>
        <w:pStyle w:val="ListParagraph"/>
        <w:ind w:left="1440"/>
        <w:rPr>
          <w:ins w:id="195" w:author="jnagler" w:date="2018-04-27T15:40:00Z"/>
          <w:rFonts w:ascii="Arial" w:hAnsi="Arial" w:cs="Arial"/>
        </w:rPr>
      </w:pPr>
      <w:ins w:id="196" w:author="jnagler" w:date="2018-04-27T15:34:00Z">
        <w:r>
          <w:rPr>
            <w:rFonts w:ascii="Arial" w:hAnsi="Arial" w:cs="Arial"/>
          </w:rPr>
          <w:t xml:space="preserve">-Make sure that Fade-Out is disabled by clicking this icon </w:t>
        </w:r>
        <w:r>
          <w:rPr>
            <w:noProof/>
          </w:rPr>
          <w:drawing>
            <wp:inline distT="0" distB="0" distL="0" distR="0" wp14:anchorId="023189A9" wp14:editId="417ACCEB">
              <wp:extent cx="41910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100" cy="352425"/>
                      </a:xfrm>
                      <a:prstGeom prst="rect">
                        <a:avLst/>
                      </a:prstGeom>
                    </pic:spPr>
                  </pic:pic>
                </a:graphicData>
              </a:graphic>
            </wp:inline>
          </w:drawing>
        </w:r>
        <w:r>
          <w:rPr>
            <w:rFonts w:ascii="Arial" w:hAnsi="Arial" w:cs="Arial"/>
          </w:rPr>
          <w:t>, it will appear like this when it is dis</w:t>
        </w:r>
      </w:ins>
      <w:ins w:id="197" w:author="jnagler" w:date="2018-04-27T15:35:00Z">
        <w:r>
          <w:rPr>
            <w:rFonts w:ascii="Arial" w:hAnsi="Arial" w:cs="Arial"/>
          </w:rPr>
          <w:t xml:space="preserve">abled </w:t>
        </w:r>
        <w:r>
          <w:rPr>
            <w:noProof/>
          </w:rPr>
          <w:drawing>
            <wp:inline distT="0" distB="0" distL="0" distR="0" wp14:anchorId="66A62C1C" wp14:editId="0FF71367">
              <wp:extent cx="3714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 cy="400050"/>
                      </a:xfrm>
                      <a:prstGeom prst="rect">
                        <a:avLst/>
                      </a:prstGeom>
                    </pic:spPr>
                  </pic:pic>
                </a:graphicData>
              </a:graphic>
            </wp:inline>
          </w:drawing>
        </w:r>
      </w:ins>
    </w:p>
    <w:p w14:paraId="2F3B4BB5" w14:textId="4D833723" w:rsidR="000A469A" w:rsidRDefault="000A469A" w:rsidP="00682A3D">
      <w:pPr>
        <w:pStyle w:val="ListParagraph"/>
        <w:ind w:left="1440"/>
        <w:rPr>
          <w:ins w:id="198" w:author="jnagler" w:date="2018-04-27T15:22:00Z"/>
          <w:rFonts w:ascii="Arial" w:hAnsi="Arial" w:cs="Arial"/>
        </w:rPr>
      </w:pPr>
      <w:ins w:id="199" w:author="jnagler" w:date="2018-04-27T15:40:00Z">
        <w:r>
          <w:rPr>
            <w:rFonts w:ascii="Arial" w:hAnsi="Arial" w:cs="Arial"/>
            <w:noProof/>
          </w:rPr>
          <w:lastRenderedPageBreak/>
          <w:drawing>
            <wp:inline distT="0" distB="0" distL="0" distR="0" wp14:anchorId="16095784" wp14:editId="25922E3B">
              <wp:extent cx="5000625" cy="1819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9">
                        <a:extLst>
                          <a:ext uri="{28A0092B-C50C-407E-A947-70E740481C1C}">
                            <a14:useLocalDpi xmlns:a14="http://schemas.microsoft.com/office/drawing/2010/main" val="0"/>
                          </a:ext>
                        </a:extLst>
                      </a:blip>
                      <a:srcRect b="73472"/>
                      <a:stretch/>
                    </pic:blipFill>
                    <pic:spPr bwMode="auto">
                      <a:xfrm>
                        <a:off x="0" y="0"/>
                        <a:ext cx="5000625" cy="18192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1141836D" w14:textId="41C0C0CD" w:rsidR="00682A3D" w:rsidRDefault="00682A3D" w:rsidP="00682A3D">
      <w:pPr>
        <w:pStyle w:val="ListParagraph"/>
        <w:ind w:left="1440"/>
        <w:rPr>
          <w:rFonts w:ascii="Arial" w:hAnsi="Arial" w:cs="Arial"/>
        </w:rPr>
      </w:pPr>
      <w:r>
        <w:rPr>
          <w:rFonts w:ascii="Arial" w:hAnsi="Arial" w:cs="Arial"/>
        </w:rPr>
        <w:t>-Play the files together before you join them to make sure they are in sequential order</w:t>
      </w:r>
    </w:p>
    <w:p w14:paraId="195B9E47" w14:textId="77777777" w:rsidR="00682A3D" w:rsidRDefault="00682A3D" w:rsidP="00682A3D">
      <w:pPr>
        <w:pStyle w:val="ListParagraph"/>
        <w:ind w:left="1440"/>
        <w:rPr>
          <w:rFonts w:ascii="Arial" w:hAnsi="Arial" w:cs="Arial"/>
        </w:rPr>
      </w:pPr>
      <w:r>
        <w:rPr>
          <w:rFonts w:ascii="Arial" w:hAnsi="Arial" w:cs="Arial"/>
        </w:rPr>
        <w:t xml:space="preserve">-Once you have listened to the files you need to join, and have verified that they are in sequential order, click </w:t>
      </w:r>
      <w:r>
        <w:rPr>
          <w:noProof/>
        </w:rPr>
        <w:drawing>
          <wp:inline distT="0" distB="0" distL="0" distR="0" wp14:anchorId="6A9A19AD" wp14:editId="34D7F5B0">
            <wp:extent cx="781050" cy="2477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2242" cy="257676"/>
                    </a:xfrm>
                    <a:prstGeom prst="rect">
                      <a:avLst/>
                    </a:prstGeom>
                  </pic:spPr>
                </pic:pic>
              </a:graphicData>
            </a:graphic>
          </wp:inline>
        </w:drawing>
      </w:r>
    </w:p>
    <w:p w14:paraId="6AD3CDAD" w14:textId="77777777" w:rsidR="00682A3D" w:rsidRDefault="00682A3D" w:rsidP="00682A3D">
      <w:pPr>
        <w:pStyle w:val="ListParagraph"/>
        <w:ind w:left="1440"/>
        <w:rPr>
          <w:rFonts w:ascii="Arial" w:hAnsi="Arial" w:cs="Arial"/>
        </w:rPr>
      </w:pPr>
      <w:r>
        <w:rPr>
          <w:rFonts w:ascii="Arial" w:hAnsi="Arial" w:cs="Arial"/>
        </w:rPr>
        <w:t>-The joined file will then be available to download once you get this message:</w:t>
      </w:r>
    </w:p>
    <w:p w14:paraId="5A86556A" w14:textId="77777777" w:rsidR="00682A3D" w:rsidRDefault="00682A3D" w:rsidP="00682A3D">
      <w:pPr>
        <w:pStyle w:val="ListParagraph"/>
        <w:ind w:left="0"/>
        <w:jc w:val="center"/>
        <w:rPr>
          <w:rFonts w:ascii="Arial" w:hAnsi="Arial" w:cs="Arial"/>
        </w:rPr>
      </w:pPr>
      <w:r>
        <w:rPr>
          <w:noProof/>
        </w:rPr>
        <w:drawing>
          <wp:inline distT="0" distB="0" distL="0" distR="0" wp14:anchorId="5BF933BB" wp14:editId="02428220">
            <wp:extent cx="2924175" cy="13756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50627" cy="1388103"/>
                    </a:xfrm>
                    <a:prstGeom prst="rect">
                      <a:avLst/>
                    </a:prstGeom>
                  </pic:spPr>
                </pic:pic>
              </a:graphicData>
            </a:graphic>
          </wp:inline>
        </w:drawing>
      </w:r>
    </w:p>
    <w:p w14:paraId="6E87AF2D" w14:textId="77777777" w:rsidR="00682A3D" w:rsidRDefault="00682A3D" w:rsidP="00682A3D">
      <w:pPr>
        <w:spacing w:line="240" w:lineRule="auto"/>
        <w:rPr>
          <w:rFonts w:ascii="Arial" w:hAnsi="Arial" w:cs="Arial"/>
        </w:rPr>
      </w:pPr>
      <w:r>
        <w:rPr>
          <w:rFonts w:ascii="Arial" w:hAnsi="Arial" w:cs="Arial"/>
        </w:rPr>
        <w:tab/>
      </w:r>
      <w:r>
        <w:rPr>
          <w:rFonts w:ascii="Arial" w:hAnsi="Arial" w:cs="Arial"/>
        </w:rPr>
        <w:tab/>
        <w:t xml:space="preserve"> -Click on Download</w:t>
      </w:r>
    </w:p>
    <w:p w14:paraId="66585239" w14:textId="2A5A0DB7" w:rsidR="00682A3D" w:rsidDel="003448AA" w:rsidRDefault="00682A3D" w:rsidP="00682A3D">
      <w:pPr>
        <w:spacing w:line="240" w:lineRule="auto"/>
        <w:ind w:left="1440"/>
        <w:rPr>
          <w:del w:id="200" w:author="Jill Nagler" w:date="2019-09-25T14:43:00Z"/>
          <w:rFonts w:ascii="Arial" w:hAnsi="Arial" w:cs="Arial"/>
        </w:rPr>
      </w:pPr>
      <w:del w:id="201" w:author="Jill Nagler" w:date="2019-09-25T14:43:00Z">
        <w:r w:rsidDel="003448AA">
          <w:rPr>
            <w:rFonts w:ascii="Arial" w:hAnsi="Arial" w:cs="Arial"/>
          </w:rPr>
          <w:delText xml:space="preserve">-The downloaded file will be in </w:delText>
        </w:r>
      </w:del>
      <w:ins w:id="202" w:author="jnagler" w:date="2018-04-27T15:41:00Z">
        <w:del w:id="203" w:author="Jill Nagler" w:date="2019-09-25T14:43:00Z">
          <w:r w:rsidR="000A469A" w:rsidDel="003448AA">
            <w:rPr>
              <w:rFonts w:ascii="Arial" w:hAnsi="Arial" w:cs="Arial"/>
            </w:rPr>
            <w:delText>mp</w:delText>
          </w:r>
        </w:del>
      </w:ins>
      <w:del w:id="204" w:author="Jill Nagler" w:date="2019-09-25T14:43:00Z">
        <w:r w:rsidDel="003448AA">
          <w:rPr>
            <w:rFonts w:ascii="Arial" w:hAnsi="Arial" w:cs="Arial"/>
          </w:rPr>
          <w:delText xml:space="preserve">MP3 format which will need to be converted to the </w:delText>
        </w:r>
      </w:del>
      <w:ins w:id="205" w:author="jnagler" w:date="2018-04-27T15:41:00Z">
        <w:del w:id="206" w:author="Jill Nagler" w:date="2019-09-25T14:43:00Z">
          <w:r w:rsidR="000A469A" w:rsidDel="003448AA">
            <w:rPr>
              <w:rFonts w:ascii="Arial" w:hAnsi="Arial" w:cs="Arial"/>
            </w:rPr>
            <w:delText>amr</w:delText>
          </w:r>
        </w:del>
      </w:ins>
      <w:del w:id="207" w:author="Jill Nagler" w:date="2019-09-25T14:43:00Z">
        <w:r w:rsidDel="003448AA">
          <w:rPr>
            <w:rFonts w:ascii="Arial" w:hAnsi="Arial" w:cs="Arial"/>
          </w:rPr>
          <w:delText>M4A format. You can do this using the same website.</w:delText>
        </w:r>
      </w:del>
    </w:p>
    <w:p w14:paraId="65573EBB" w14:textId="58080AA9" w:rsidR="00682A3D" w:rsidDel="003448AA" w:rsidRDefault="00682A3D" w:rsidP="00682A3D">
      <w:pPr>
        <w:spacing w:line="240" w:lineRule="auto"/>
        <w:ind w:left="1440"/>
        <w:rPr>
          <w:del w:id="208" w:author="Jill Nagler" w:date="2019-09-25T14:43:00Z"/>
          <w:rFonts w:ascii="Arial" w:hAnsi="Arial" w:cs="Arial"/>
        </w:rPr>
      </w:pPr>
      <w:del w:id="209" w:author="Jill Nagler" w:date="2019-09-25T14:43:00Z">
        <w:r w:rsidDel="003448AA">
          <w:rPr>
            <w:rFonts w:ascii="Arial" w:hAnsi="Arial" w:cs="Arial"/>
          </w:rPr>
          <w:delText xml:space="preserve">-Click on the </w:delText>
        </w:r>
        <w:r w:rsidDel="003448AA">
          <w:rPr>
            <w:noProof/>
          </w:rPr>
          <w:drawing>
            <wp:inline distT="0" distB="0" distL="0" distR="0" wp14:anchorId="4C86BC66" wp14:editId="67F6666D">
              <wp:extent cx="1057275" cy="49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275" cy="495300"/>
                      </a:xfrm>
                      <a:prstGeom prst="rect">
                        <a:avLst/>
                      </a:prstGeom>
                    </pic:spPr>
                  </pic:pic>
                </a:graphicData>
              </a:graphic>
            </wp:inline>
          </w:drawing>
        </w:r>
        <w:r w:rsidDel="003448AA">
          <w:rPr>
            <w:rFonts w:ascii="Arial" w:hAnsi="Arial" w:cs="Arial"/>
          </w:rPr>
          <w:delText xml:space="preserve"> button in the top left-hand side of the screen</w:delText>
        </w:r>
      </w:del>
    </w:p>
    <w:p w14:paraId="5F0E6698" w14:textId="51EE53CA" w:rsidR="00682A3D" w:rsidDel="003448AA" w:rsidRDefault="00682A3D" w:rsidP="00682A3D">
      <w:pPr>
        <w:spacing w:line="240" w:lineRule="auto"/>
        <w:ind w:left="1440"/>
        <w:rPr>
          <w:del w:id="210" w:author="Jill Nagler" w:date="2019-09-25T14:43:00Z"/>
          <w:rFonts w:ascii="Arial" w:hAnsi="Arial" w:cs="Arial"/>
        </w:rPr>
      </w:pPr>
      <w:del w:id="211" w:author="Jill Nagler" w:date="2019-09-25T14:43:00Z">
        <w:r w:rsidDel="003448AA">
          <w:rPr>
            <w:rFonts w:ascii="Arial" w:hAnsi="Arial" w:cs="Arial"/>
          </w:rPr>
          <w:delText xml:space="preserve">-Click on </w:delText>
        </w:r>
        <w:r w:rsidDel="003448AA">
          <w:rPr>
            <w:noProof/>
          </w:rPr>
          <w:drawing>
            <wp:inline distT="0" distB="0" distL="0" distR="0" wp14:anchorId="72C45E7A" wp14:editId="72696A53">
              <wp:extent cx="1390650" cy="41600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9746" cy="427701"/>
                      </a:xfrm>
                      <a:prstGeom prst="rect">
                        <a:avLst/>
                      </a:prstGeom>
                    </pic:spPr>
                  </pic:pic>
                </a:graphicData>
              </a:graphic>
            </wp:inline>
          </w:drawing>
        </w:r>
        <w:r w:rsidDel="003448AA">
          <w:rPr>
            <w:rFonts w:ascii="Arial" w:hAnsi="Arial" w:cs="Arial"/>
          </w:rPr>
          <w:delText xml:space="preserve"> and navigate to downloads file and find the correct audio file</w:delText>
        </w:r>
      </w:del>
    </w:p>
    <w:p w14:paraId="4682CD2E" w14:textId="34FBB7D2" w:rsidR="00682A3D" w:rsidDel="003448AA" w:rsidRDefault="00682A3D" w:rsidP="00682A3D">
      <w:pPr>
        <w:spacing w:line="240" w:lineRule="auto"/>
        <w:ind w:left="1440"/>
        <w:rPr>
          <w:ins w:id="212" w:author="jnagler" w:date="2018-04-27T15:43:00Z"/>
          <w:del w:id="213" w:author="Jill Nagler" w:date="2019-09-25T14:43:00Z"/>
          <w:rFonts w:ascii="Arial" w:hAnsi="Arial" w:cs="Arial"/>
        </w:rPr>
      </w:pPr>
      <w:del w:id="214" w:author="Jill Nagler" w:date="2019-09-25T14:43:00Z">
        <w:r w:rsidDel="003448AA">
          <w:rPr>
            <w:rFonts w:ascii="Arial" w:hAnsi="Arial" w:cs="Arial"/>
          </w:rPr>
          <w:delText xml:space="preserve">-Select </w:delText>
        </w:r>
      </w:del>
      <w:ins w:id="215" w:author="jnagler" w:date="2018-04-27T15:41:00Z">
        <w:del w:id="216" w:author="Jill Nagler" w:date="2019-09-25T14:43:00Z">
          <w:r w:rsidR="000A469A" w:rsidDel="003448AA">
            <w:rPr>
              <w:rFonts w:ascii="Arial" w:hAnsi="Arial" w:cs="Arial"/>
            </w:rPr>
            <w:delText>amr</w:delText>
          </w:r>
        </w:del>
      </w:ins>
      <w:del w:id="217" w:author="Jill Nagler" w:date="2019-09-25T14:43:00Z">
        <w:r w:rsidDel="003448AA">
          <w:rPr>
            <w:rFonts w:ascii="Arial" w:hAnsi="Arial" w:cs="Arial"/>
          </w:rPr>
          <w:delText xml:space="preserve">w4m from the </w:delText>
        </w:r>
      </w:del>
      <w:ins w:id="218" w:author="jnagler" w:date="2018-04-27T15:43:00Z">
        <w:del w:id="219" w:author="Jill Nagler" w:date="2019-09-25T14:43:00Z">
          <w:r w:rsidR="000A469A" w:rsidRPr="000A469A" w:rsidDel="003448AA">
            <w:rPr>
              <w:rFonts w:ascii="Arial" w:hAnsi="Arial" w:cs="Arial"/>
              <w:b/>
              <w:rPrChange w:id="220" w:author="jnagler" w:date="2018-04-27T15:43:00Z">
                <w:rPr>
                  <w:rFonts w:ascii="Arial" w:hAnsi="Arial" w:cs="Arial"/>
                </w:rPr>
              </w:rPrChange>
            </w:rPr>
            <w:delText>more</w:delText>
          </w:r>
          <w:r w:rsidR="000A469A" w:rsidDel="003448AA">
            <w:rPr>
              <w:rFonts w:ascii="Arial" w:hAnsi="Arial" w:cs="Arial"/>
            </w:rPr>
            <w:delText xml:space="preserve"> </w:delText>
          </w:r>
        </w:del>
      </w:ins>
      <w:del w:id="221" w:author="Jill Nagler" w:date="2019-09-25T14:43:00Z">
        <w:r w:rsidDel="003448AA">
          <w:rPr>
            <w:rFonts w:ascii="Arial" w:hAnsi="Arial" w:cs="Arial"/>
          </w:rPr>
          <w:delText>options listed</w:delText>
        </w:r>
      </w:del>
      <w:ins w:id="222" w:author="jnagler" w:date="2018-04-27T15:41:00Z">
        <w:del w:id="223" w:author="Jill Nagler" w:date="2019-09-25T14:43:00Z">
          <w:r w:rsidR="000A469A" w:rsidDel="003448AA">
            <w:rPr>
              <w:rFonts w:ascii="Arial" w:hAnsi="Arial" w:cs="Arial"/>
            </w:rPr>
            <w:delText>drop down menu</w:delText>
          </w:r>
        </w:del>
      </w:ins>
      <w:del w:id="224" w:author="Jill Nagler" w:date="2019-09-25T14:43:00Z">
        <w:r w:rsidDel="003448AA">
          <w:rPr>
            <w:rFonts w:ascii="Arial" w:hAnsi="Arial" w:cs="Arial"/>
          </w:rPr>
          <w:delText xml:space="preserve"> in 2: </w:delText>
        </w:r>
      </w:del>
    </w:p>
    <w:p w14:paraId="3CAFFCAC" w14:textId="6D7C1896" w:rsidR="005121D4" w:rsidDel="003448AA" w:rsidRDefault="005121D4">
      <w:pPr>
        <w:spacing w:line="240" w:lineRule="auto"/>
        <w:rPr>
          <w:ins w:id="225" w:author="jnagler" w:date="2018-04-27T15:42:00Z"/>
          <w:del w:id="226" w:author="Jill Nagler" w:date="2019-09-25T14:43:00Z"/>
          <w:rFonts w:ascii="Arial" w:hAnsi="Arial" w:cs="Arial"/>
        </w:rPr>
        <w:pPrChange w:id="227" w:author="jnagler" w:date="2018-04-27T15:43:00Z">
          <w:pPr>
            <w:spacing w:line="240" w:lineRule="auto"/>
            <w:ind w:left="1440"/>
          </w:pPr>
        </w:pPrChange>
      </w:pPr>
      <w:ins w:id="228" w:author="jnagler" w:date="2018-04-27T15:43:00Z">
        <w:del w:id="229" w:author="Jill Nagler" w:date="2019-09-25T14:43:00Z">
          <w:r w:rsidDel="003448AA">
            <w:rPr>
              <w:rFonts w:ascii="Arial" w:hAnsi="Arial" w:cs="Arial"/>
              <w:noProof/>
            </w:rPr>
            <w:drawing>
              <wp:inline distT="0" distB="0" distL="0" distR="0" wp14:anchorId="3690DD4E" wp14:editId="50CFE294">
                <wp:extent cx="685800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2">
                          <a:extLst>
                            <a:ext uri="{28A0092B-C50C-407E-A947-70E740481C1C}">
                              <a14:useLocalDpi xmlns:a14="http://schemas.microsoft.com/office/drawing/2010/main" val="0"/>
                            </a:ext>
                          </a:extLst>
                        </a:blip>
                        <a:srcRect b="71863"/>
                        <a:stretch/>
                      </pic:blipFill>
                      <pic:spPr bwMode="auto">
                        <a:xfrm>
                          <a:off x="0" y="0"/>
                          <a:ext cx="6858000" cy="1409700"/>
                        </a:xfrm>
                        <a:prstGeom prst="rect">
                          <a:avLst/>
                        </a:prstGeom>
                        <a:noFill/>
                        <a:ln>
                          <a:noFill/>
                        </a:ln>
                        <a:extLst>
                          <a:ext uri="{53640926-AAD7-44D8-BBD7-CCE9431645EC}">
                            <a14:shadowObscured xmlns:a14="http://schemas.microsoft.com/office/drawing/2010/main"/>
                          </a:ext>
                        </a:extLst>
                      </pic:spPr>
                    </pic:pic>
                  </a:graphicData>
                </a:graphic>
              </wp:inline>
            </w:drawing>
          </w:r>
        </w:del>
      </w:ins>
    </w:p>
    <w:p w14:paraId="3A6EAE62" w14:textId="60050B35" w:rsidR="000A469A" w:rsidDel="003448AA" w:rsidRDefault="005121D4" w:rsidP="005121D4">
      <w:pPr>
        <w:spacing w:line="240" w:lineRule="auto"/>
        <w:rPr>
          <w:ins w:id="230" w:author="jnagler" w:date="2018-04-27T15:44:00Z"/>
          <w:del w:id="231" w:author="Jill Nagler" w:date="2019-09-25T14:43:00Z"/>
          <w:rFonts w:ascii="Arial" w:hAnsi="Arial" w:cs="Arial"/>
        </w:rPr>
      </w:pPr>
      <w:ins w:id="232" w:author="jnagler" w:date="2018-04-27T15:44:00Z">
        <w:del w:id="233" w:author="Jill Nagler" w:date="2019-09-25T14:43:00Z">
          <w:r w:rsidDel="003448AA">
            <w:rPr>
              <w:noProof/>
            </w:rPr>
            <w:drawing>
              <wp:inline distT="0" distB="0" distL="0" distR="0" wp14:anchorId="209705FA" wp14:editId="456080D7">
                <wp:extent cx="6858000" cy="1317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1317625"/>
                        </a:xfrm>
                        <a:prstGeom prst="rect">
                          <a:avLst/>
                        </a:prstGeom>
                      </pic:spPr>
                    </pic:pic>
                  </a:graphicData>
                </a:graphic>
              </wp:inline>
            </w:drawing>
          </w:r>
        </w:del>
      </w:ins>
    </w:p>
    <w:p w14:paraId="62F03BDC" w14:textId="64B69EBF" w:rsidR="005121D4" w:rsidDel="003448AA" w:rsidRDefault="005121D4">
      <w:pPr>
        <w:spacing w:line="240" w:lineRule="auto"/>
        <w:rPr>
          <w:del w:id="234" w:author="Jill Nagler" w:date="2019-09-25T14:43:00Z"/>
          <w:rFonts w:ascii="Arial" w:hAnsi="Arial" w:cs="Arial"/>
        </w:rPr>
        <w:pPrChange w:id="235" w:author="jnagler" w:date="2018-04-27T15:44:00Z">
          <w:pPr>
            <w:spacing w:line="240" w:lineRule="auto"/>
            <w:ind w:left="1440"/>
          </w:pPr>
        </w:pPrChange>
      </w:pPr>
      <w:ins w:id="236" w:author="jnagler" w:date="2018-04-27T15:45:00Z">
        <w:del w:id="237" w:author="Jill Nagler" w:date="2019-09-25T14:43:00Z">
          <w:r w:rsidDel="003448AA">
            <w:rPr>
              <w:noProof/>
            </w:rPr>
            <w:drawing>
              <wp:inline distT="0" distB="0" distL="0" distR="0" wp14:anchorId="0EB8F16B" wp14:editId="2D2E78CF">
                <wp:extent cx="6858000" cy="942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942340"/>
                        </a:xfrm>
                        <a:prstGeom prst="rect">
                          <a:avLst/>
                        </a:prstGeom>
                      </pic:spPr>
                    </pic:pic>
                  </a:graphicData>
                </a:graphic>
              </wp:inline>
            </w:drawing>
          </w:r>
        </w:del>
      </w:ins>
    </w:p>
    <w:p w14:paraId="23063022" w14:textId="0609A01A" w:rsidR="00682A3D" w:rsidDel="003448AA" w:rsidRDefault="00682A3D" w:rsidP="00682A3D">
      <w:pPr>
        <w:spacing w:line="240" w:lineRule="auto"/>
        <w:ind w:left="1440"/>
        <w:rPr>
          <w:del w:id="238" w:author="Jill Nagler" w:date="2019-09-25T14:43:00Z"/>
          <w:rFonts w:ascii="Arial" w:hAnsi="Arial" w:cs="Arial"/>
        </w:rPr>
      </w:pPr>
      <w:del w:id="239" w:author="Jill Nagler" w:date="2019-09-25T14:43:00Z">
        <w:r w:rsidDel="003448AA">
          <w:rPr>
            <w:rFonts w:ascii="Arial" w:hAnsi="Arial" w:cs="Arial"/>
          </w:rPr>
          <w:delText xml:space="preserve">-Click on </w:delText>
        </w:r>
        <w:r w:rsidDel="003448AA">
          <w:rPr>
            <w:noProof/>
          </w:rPr>
          <w:drawing>
            <wp:inline distT="0" distB="0" distL="0" distR="0" wp14:anchorId="5120E3AB" wp14:editId="75CAF826">
              <wp:extent cx="1219200" cy="35467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8648" cy="360334"/>
                      </a:xfrm>
                      <a:prstGeom prst="rect">
                        <a:avLst/>
                      </a:prstGeom>
                    </pic:spPr>
                  </pic:pic>
                </a:graphicData>
              </a:graphic>
            </wp:inline>
          </w:drawing>
        </w:r>
        <w:r w:rsidDel="003448AA">
          <w:rPr>
            <w:rFonts w:ascii="Arial" w:hAnsi="Arial" w:cs="Arial"/>
          </w:rPr>
          <w:delText xml:space="preserve"> and download the file</w:delText>
        </w:r>
      </w:del>
    </w:p>
    <w:p w14:paraId="3F715AB3" w14:textId="3341ED59" w:rsidR="00682A3D" w:rsidDel="003448AA" w:rsidRDefault="00682A3D" w:rsidP="00682A3D">
      <w:pPr>
        <w:spacing w:line="240" w:lineRule="auto"/>
        <w:ind w:left="1440"/>
        <w:rPr>
          <w:del w:id="240" w:author="Jill Nagler" w:date="2019-09-25T14:43:00Z"/>
          <w:rFonts w:ascii="Arial" w:hAnsi="Arial" w:cs="Arial"/>
        </w:rPr>
      </w:pPr>
      <w:del w:id="241" w:author="Jill Nagler" w:date="2019-09-25T14:43:00Z">
        <w:r w:rsidDel="003448AA">
          <w:rPr>
            <w:rFonts w:ascii="Arial" w:hAnsi="Arial" w:cs="Arial"/>
          </w:rPr>
          <w:delText>-Listen to the downloaded file</w:delText>
        </w:r>
      </w:del>
    </w:p>
    <w:p w14:paraId="7AB15067" w14:textId="090D8474" w:rsidR="00682A3D" w:rsidDel="003448AA" w:rsidRDefault="00682A3D" w:rsidP="00682A3D">
      <w:pPr>
        <w:spacing w:line="240" w:lineRule="auto"/>
        <w:ind w:left="1440"/>
        <w:rPr>
          <w:del w:id="242" w:author="Jill Nagler" w:date="2019-09-25T14:43:00Z"/>
          <w:rFonts w:ascii="Arial" w:hAnsi="Arial" w:cs="Arial"/>
        </w:rPr>
      </w:pPr>
      <w:del w:id="243" w:author="Jill Nagler" w:date="2019-09-25T14:43:00Z">
        <w:r w:rsidDel="003448AA">
          <w:rPr>
            <w:rFonts w:ascii="Arial" w:hAnsi="Arial" w:cs="Arial"/>
          </w:rPr>
          <w:delText>-Move</w:delText>
        </w:r>
      </w:del>
      <w:del w:id="244" w:author="Jill Nagler" w:date="2019-02-28T10:56:00Z">
        <w:r w:rsidDel="0062129D">
          <w:rPr>
            <w:rFonts w:ascii="Arial" w:hAnsi="Arial" w:cs="Arial"/>
          </w:rPr>
          <w:delText xml:space="preserve"> the</w:delText>
        </w:r>
      </w:del>
      <w:del w:id="245" w:author="Jill Nagler" w:date="2019-09-25T14:43:00Z">
        <w:r w:rsidDel="003448AA">
          <w:rPr>
            <w:rFonts w:ascii="Arial" w:hAnsi="Arial" w:cs="Arial"/>
          </w:rPr>
          <w:delText xml:space="preserve"> file from the downloads folder to the participant’s audio folder </w:delText>
        </w:r>
      </w:del>
      <w:del w:id="246" w:author="Jill Nagler" w:date="2019-02-28T10:56:00Z">
        <w:r w:rsidDel="0062129D">
          <w:rPr>
            <w:rFonts w:ascii="Arial" w:hAnsi="Arial" w:cs="Arial"/>
          </w:rPr>
          <w:delText>and rename the file using the conventions listed above</w:delText>
        </w:r>
      </w:del>
    </w:p>
    <w:p w14:paraId="17697F7F" w14:textId="77777777" w:rsidR="00970A85" w:rsidRPr="00682A3D" w:rsidRDefault="00970A85" w:rsidP="00C9513B">
      <w:pPr>
        <w:pStyle w:val="ListParagraph"/>
        <w:rPr>
          <w:rFonts w:cs="Arial"/>
        </w:rPr>
      </w:pPr>
    </w:p>
    <w:p w14:paraId="419B95B4" w14:textId="709D1171" w:rsidR="00AB6CC1" w:rsidRPr="00AB6CC1" w:rsidRDefault="00BD4ECC">
      <w:pPr>
        <w:pStyle w:val="Heading3"/>
      </w:pPr>
      <w:bookmarkStart w:id="247" w:name="_Toc476749711"/>
      <w:bookmarkStart w:id="248" w:name="_Hlk20315169"/>
      <w:r w:rsidRPr="00BD4ECC">
        <w:t>Sending iMessage Recordings to the Transcription Company</w:t>
      </w:r>
      <w:bookmarkEnd w:id="247"/>
    </w:p>
    <w:p w14:paraId="067F6D87" w14:textId="2760053F" w:rsidR="00BD4ECC" w:rsidRPr="00BD4ECC" w:rsidRDefault="00BD4ECC" w:rsidP="00BD4ECC">
      <w:pPr>
        <w:pStyle w:val="ListParagraph"/>
        <w:numPr>
          <w:ilvl w:val="0"/>
          <w:numId w:val="5"/>
        </w:numPr>
        <w:rPr>
          <w:rFonts w:ascii="Arial" w:hAnsi="Arial" w:cs="Arial"/>
        </w:rPr>
      </w:pPr>
      <w:r w:rsidRPr="00BD4ECC">
        <w:rPr>
          <w:rFonts w:ascii="Arial" w:hAnsi="Arial" w:cs="Arial"/>
        </w:rPr>
        <w:t>Go to</w:t>
      </w:r>
      <w:r w:rsidR="005E7677">
        <w:rPr>
          <w:rFonts w:ascii="Arial" w:hAnsi="Arial" w:cs="Arial"/>
        </w:rPr>
        <w:t xml:space="preserve">: </w:t>
      </w:r>
      <w:hyperlink r:id="rId45" w:history="1">
        <w:r w:rsidR="005E7677">
          <w:rPr>
            <w:rStyle w:val="Hyperlink"/>
          </w:rPr>
          <w:t>https://transcription.datagainservices.com/transcription/enterprise</w:t>
        </w:r>
      </w:hyperlink>
    </w:p>
    <w:p w14:paraId="619995FA" w14:textId="77777777" w:rsidR="00BD4ECC" w:rsidRPr="00BD4ECC" w:rsidRDefault="00BD4ECC" w:rsidP="00BD4ECC">
      <w:pPr>
        <w:pStyle w:val="ListParagraph"/>
        <w:numPr>
          <w:ilvl w:val="0"/>
          <w:numId w:val="5"/>
        </w:numPr>
        <w:rPr>
          <w:rFonts w:ascii="Arial" w:hAnsi="Arial" w:cs="Arial"/>
        </w:rPr>
      </w:pPr>
      <w:r w:rsidRPr="00BD4ECC">
        <w:rPr>
          <w:rFonts w:ascii="Arial" w:hAnsi="Arial" w:cs="Arial"/>
        </w:rPr>
        <w:t>Select Log In</w:t>
      </w:r>
    </w:p>
    <w:p w14:paraId="5C1B9207" w14:textId="2ADE1499" w:rsidR="00BD4ECC" w:rsidRDefault="00BD4ECC" w:rsidP="00BD4ECC">
      <w:pPr>
        <w:pStyle w:val="ListParagraph"/>
        <w:numPr>
          <w:ilvl w:val="0"/>
          <w:numId w:val="5"/>
        </w:numPr>
        <w:rPr>
          <w:rFonts w:ascii="Arial" w:hAnsi="Arial" w:cs="Arial"/>
        </w:rPr>
      </w:pPr>
      <w:r w:rsidRPr="00BD4ECC">
        <w:rPr>
          <w:rFonts w:ascii="Arial" w:hAnsi="Arial" w:cs="Arial"/>
        </w:rPr>
        <w:t>Log In with Username and Password (Find in LastPass in RISK folder)</w:t>
      </w:r>
    </w:p>
    <w:p w14:paraId="28BDFA33" w14:textId="6929C4B8" w:rsidR="00BD4ECC" w:rsidRDefault="00BD4ECC" w:rsidP="00BD4ECC">
      <w:pPr>
        <w:pStyle w:val="ListParagraph"/>
        <w:numPr>
          <w:ilvl w:val="0"/>
          <w:numId w:val="5"/>
        </w:numPr>
        <w:rPr>
          <w:rFonts w:ascii="Arial" w:hAnsi="Arial" w:cs="Arial"/>
        </w:rPr>
      </w:pPr>
      <w:r w:rsidRPr="00BD4ECC">
        <w:rPr>
          <w:rFonts w:ascii="Arial" w:hAnsi="Arial" w:cs="Arial"/>
          <w:b/>
        </w:rPr>
        <w:t>Select Files</w:t>
      </w:r>
      <w:r w:rsidRPr="00BD4ECC">
        <w:rPr>
          <w:rFonts w:ascii="Arial" w:hAnsi="Arial" w:cs="Arial"/>
        </w:rPr>
        <w:t xml:space="preserve"> to upload</w:t>
      </w:r>
      <w:r w:rsidR="002E7F66">
        <w:rPr>
          <w:rFonts w:ascii="Arial" w:hAnsi="Arial" w:cs="Arial"/>
        </w:rPr>
        <w:t xml:space="preserve">. </w:t>
      </w:r>
    </w:p>
    <w:p w14:paraId="23591096" w14:textId="4563BFCF" w:rsidR="002E7F66" w:rsidRDefault="002E7F66">
      <w:pPr>
        <w:pStyle w:val="ListParagraph"/>
        <w:numPr>
          <w:ilvl w:val="0"/>
          <w:numId w:val="5"/>
        </w:numPr>
        <w:rPr>
          <w:rFonts w:ascii="Arial" w:hAnsi="Arial" w:cs="Arial"/>
        </w:rPr>
      </w:pPr>
      <w:r>
        <w:rPr>
          <w:rFonts w:ascii="Arial" w:hAnsi="Arial" w:cs="Arial"/>
          <w:b/>
        </w:rPr>
        <w:t xml:space="preserve">Browse </w:t>
      </w:r>
      <w:r>
        <w:rPr>
          <w:rFonts w:ascii="Arial" w:hAnsi="Arial" w:cs="Arial"/>
        </w:rPr>
        <w:t xml:space="preserve">to the files you want to upload. Then press </w:t>
      </w:r>
      <w:r>
        <w:rPr>
          <w:rFonts w:ascii="Arial" w:hAnsi="Arial" w:cs="Arial"/>
          <w:b/>
        </w:rPr>
        <w:t>Upload</w:t>
      </w:r>
      <w:r>
        <w:rPr>
          <w:rFonts w:ascii="Arial" w:hAnsi="Arial" w:cs="Arial"/>
        </w:rPr>
        <w:t>.</w:t>
      </w:r>
    </w:p>
    <w:p w14:paraId="1EC24410" w14:textId="61216F7C" w:rsidR="003B3018" w:rsidRPr="00C9513B" w:rsidRDefault="003B3018">
      <w:pPr>
        <w:pStyle w:val="ListParagraph"/>
        <w:numPr>
          <w:ilvl w:val="0"/>
          <w:numId w:val="5"/>
        </w:numPr>
        <w:rPr>
          <w:rFonts w:ascii="Arial" w:hAnsi="Arial" w:cs="Arial"/>
        </w:rPr>
      </w:pPr>
      <w:r>
        <w:rPr>
          <w:rFonts w:ascii="Arial" w:hAnsi="Arial" w:cs="Arial"/>
        </w:rPr>
        <w:t xml:space="preserve">Make sure that under </w:t>
      </w:r>
      <w:r>
        <w:rPr>
          <w:rFonts w:ascii="Arial" w:hAnsi="Arial" w:cs="Arial"/>
          <w:b/>
        </w:rPr>
        <w:t xml:space="preserve"># of Speakers </w:t>
      </w:r>
      <w:r>
        <w:rPr>
          <w:rFonts w:ascii="Arial" w:hAnsi="Arial" w:cs="Arial"/>
        </w:rPr>
        <w:t xml:space="preserve">there is a </w:t>
      </w:r>
      <w:r w:rsidRPr="00C9513B">
        <w:rPr>
          <w:rFonts w:ascii="Arial" w:hAnsi="Arial" w:cs="Arial"/>
          <w:b/>
        </w:rPr>
        <w:t>1</w:t>
      </w:r>
      <w:r>
        <w:rPr>
          <w:rFonts w:ascii="Arial" w:hAnsi="Arial" w:cs="Arial"/>
        </w:rPr>
        <w:t xml:space="preserve">, and that under </w:t>
      </w:r>
      <w:r>
        <w:rPr>
          <w:rFonts w:ascii="Arial" w:hAnsi="Arial" w:cs="Arial"/>
          <w:b/>
        </w:rPr>
        <w:t xml:space="preserve">Turnaround </w:t>
      </w:r>
      <w:r>
        <w:rPr>
          <w:rFonts w:ascii="Arial" w:hAnsi="Arial" w:cs="Arial"/>
        </w:rPr>
        <w:t xml:space="preserve">it says </w:t>
      </w:r>
      <w:r>
        <w:rPr>
          <w:rFonts w:ascii="Arial" w:hAnsi="Arial" w:cs="Arial"/>
          <w:b/>
        </w:rPr>
        <w:t>Standard</w:t>
      </w:r>
      <w:r>
        <w:rPr>
          <w:rFonts w:ascii="Arial" w:hAnsi="Arial" w:cs="Arial"/>
        </w:rPr>
        <w:t>.</w:t>
      </w:r>
    </w:p>
    <w:p w14:paraId="3E94D37F" w14:textId="7D1646D0" w:rsidR="00BD4ECC" w:rsidRPr="00BD4ECC" w:rsidRDefault="00BD4ECC" w:rsidP="00BD4ECC">
      <w:pPr>
        <w:pStyle w:val="ListParagraph"/>
        <w:numPr>
          <w:ilvl w:val="0"/>
          <w:numId w:val="5"/>
        </w:numPr>
        <w:rPr>
          <w:rFonts w:ascii="Arial" w:hAnsi="Arial" w:cs="Arial"/>
        </w:rPr>
      </w:pPr>
      <w:r w:rsidRPr="00BD4ECC">
        <w:rPr>
          <w:rFonts w:ascii="Arial" w:hAnsi="Arial" w:cs="Arial"/>
        </w:rPr>
        <w:t>Check the files you wish to submit</w:t>
      </w:r>
      <w:r w:rsidR="003B3018">
        <w:rPr>
          <w:rFonts w:ascii="Arial" w:hAnsi="Arial" w:cs="Arial"/>
          <w:b/>
        </w:rPr>
        <w:t xml:space="preserve">, </w:t>
      </w:r>
      <w:r w:rsidR="003B3018">
        <w:rPr>
          <w:rFonts w:ascii="Arial" w:hAnsi="Arial" w:cs="Arial"/>
        </w:rPr>
        <w:t xml:space="preserve">or you can select all of them by checking </w:t>
      </w:r>
      <w:r w:rsidR="003B3018">
        <w:rPr>
          <w:rFonts w:ascii="Arial" w:hAnsi="Arial" w:cs="Arial"/>
          <w:b/>
        </w:rPr>
        <w:t>Filename</w:t>
      </w:r>
      <w:r w:rsidR="003B3018">
        <w:rPr>
          <w:rFonts w:ascii="Arial" w:hAnsi="Arial" w:cs="Arial"/>
        </w:rPr>
        <w:t>.</w:t>
      </w:r>
    </w:p>
    <w:p w14:paraId="58FF0ECF" w14:textId="77777777" w:rsidR="009F4783" w:rsidRDefault="00BD4ECC" w:rsidP="00BD4ECC">
      <w:pPr>
        <w:pStyle w:val="ListParagraph"/>
        <w:numPr>
          <w:ilvl w:val="0"/>
          <w:numId w:val="5"/>
        </w:numPr>
        <w:rPr>
          <w:rFonts w:ascii="Arial" w:hAnsi="Arial" w:cs="Arial"/>
        </w:rPr>
      </w:pPr>
      <w:r w:rsidRPr="00BD4ECC">
        <w:rPr>
          <w:rFonts w:ascii="Arial" w:hAnsi="Arial" w:cs="Arial"/>
        </w:rPr>
        <w:t xml:space="preserve">Please click on the </w:t>
      </w:r>
      <w:r w:rsidRPr="00BD4ECC">
        <w:rPr>
          <w:rFonts w:ascii="Arial" w:hAnsi="Arial" w:cs="Arial"/>
          <w:b/>
        </w:rPr>
        <w:t>Submit Selected</w:t>
      </w:r>
      <w:r w:rsidRPr="00BD4ECC">
        <w:rPr>
          <w:rFonts w:ascii="Arial" w:hAnsi="Arial" w:cs="Arial"/>
        </w:rPr>
        <w:t xml:space="preserve"> button and make sure you receive a confirmation message saying the </w:t>
      </w:r>
      <w:r w:rsidRPr="00BD4ECC">
        <w:rPr>
          <w:rStyle w:val="gmail-il"/>
          <w:rFonts w:ascii="Arial" w:hAnsi="Arial" w:cs="Arial"/>
        </w:rPr>
        <w:t>files</w:t>
      </w:r>
      <w:r w:rsidRPr="00BD4ECC">
        <w:rPr>
          <w:rFonts w:ascii="Arial" w:hAnsi="Arial" w:cs="Arial"/>
        </w:rPr>
        <w:t xml:space="preserve"> were successfully submitted.</w:t>
      </w:r>
    </w:p>
    <w:p w14:paraId="49F7AE97" w14:textId="77777777" w:rsidR="009F4783" w:rsidRDefault="009F4783" w:rsidP="00BD4ECC">
      <w:pPr>
        <w:pStyle w:val="ListParagraph"/>
        <w:numPr>
          <w:ilvl w:val="0"/>
          <w:numId w:val="5"/>
        </w:numPr>
        <w:rPr>
          <w:rFonts w:ascii="Arial" w:hAnsi="Arial" w:cs="Arial"/>
        </w:rPr>
      </w:pPr>
      <w:r>
        <w:rPr>
          <w:rFonts w:ascii="Arial" w:hAnsi="Arial" w:cs="Arial"/>
        </w:rPr>
        <w:t xml:space="preserve">Record files sent on the </w:t>
      </w:r>
      <w:r w:rsidRPr="00C9513B">
        <w:rPr>
          <w:rFonts w:ascii="Arial" w:hAnsi="Arial" w:cs="Arial"/>
          <w:b/>
        </w:rPr>
        <w:t>Audio Transcript Check</w:t>
      </w:r>
      <w:r>
        <w:rPr>
          <w:rFonts w:ascii="Arial" w:hAnsi="Arial" w:cs="Arial"/>
        </w:rPr>
        <w:t xml:space="preserve"> spreadsheet, located in P:\</w:t>
      </w:r>
      <w:r w:rsidRPr="009F4783">
        <w:rPr>
          <w:rFonts w:ascii="Arial" w:hAnsi="Arial" w:cs="Arial"/>
        </w:rPr>
        <w:t xml:space="preserve"> </w:t>
      </w:r>
      <w:r w:rsidRPr="00BD4ECC">
        <w:rPr>
          <w:rFonts w:ascii="Arial" w:hAnsi="Arial" w:cs="Arial"/>
        </w:rPr>
        <w:t>StudyData\RISK\</w:t>
      </w:r>
      <w:r>
        <w:rPr>
          <w:rFonts w:ascii="Arial" w:hAnsi="Arial" w:cs="Arial"/>
        </w:rPr>
        <w:t>Administration\Compliance\Audio Transcript Check.</w:t>
      </w:r>
    </w:p>
    <w:p w14:paraId="3FBA094A" w14:textId="351D4D31" w:rsidR="009F4783" w:rsidRDefault="009F4783" w:rsidP="00C9513B">
      <w:pPr>
        <w:pStyle w:val="ListParagraph"/>
        <w:numPr>
          <w:ilvl w:val="1"/>
          <w:numId w:val="5"/>
        </w:numPr>
        <w:rPr>
          <w:rFonts w:ascii="Arial" w:hAnsi="Arial" w:cs="Arial"/>
        </w:rPr>
      </w:pPr>
      <w:r>
        <w:rPr>
          <w:rFonts w:ascii="Arial" w:hAnsi="Arial" w:cs="Arial"/>
        </w:rPr>
        <w:t>The spreadsheet is organized by Sub ID and is used to keep track of when audio files sent to Datagain</w:t>
      </w:r>
      <w:ins w:id="249" w:author="Jill Nagler" w:date="2019-02-28T11:10:00Z">
        <w:r w:rsidR="00A2237A">
          <w:rPr>
            <w:rFonts w:ascii="Arial" w:hAnsi="Arial" w:cs="Arial"/>
          </w:rPr>
          <w:t xml:space="preserve">, who sent them, </w:t>
        </w:r>
      </w:ins>
      <w:del w:id="250" w:author="Jill Nagler" w:date="2019-02-28T11:10:00Z">
        <w:r w:rsidDel="00A2237A">
          <w:rPr>
            <w:rFonts w:ascii="Arial" w:hAnsi="Arial" w:cs="Arial"/>
          </w:rPr>
          <w:delText xml:space="preserve"> and </w:delText>
        </w:r>
      </w:del>
      <w:r>
        <w:rPr>
          <w:rFonts w:ascii="Arial" w:hAnsi="Arial" w:cs="Arial"/>
        </w:rPr>
        <w:t>when we receive the transcribed files back</w:t>
      </w:r>
      <w:ins w:id="251" w:author="Jill Nagler" w:date="2019-02-28T11:10:00Z">
        <w:r w:rsidR="00A2237A">
          <w:rPr>
            <w:rFonts w:ascii="Arial" w:hAnsi="Arial" w:cs="Arial"/>
          </w:rPr>
          <w:t>, and who checked the received files.</w:t>
        </w:r>
      </w:ins>
    </w:p>
    <w:p w14:paraId="6E828813" w14:textId="5A7B0F41" w:rsidR="00BD4ECC" w:rsidRPr="00BD4ECC" w:rsidRDefault="009F4783" w:rsidP="00C9513B">
      <w:pPr>
        <w:pStyle w:val="ListParagraph"/>
        <w:numPr>
          <w:ilvl w:val="1"/>
          <w:numId w:val="5"/>
        </w:numPr>
        <w:rPr>
          <w:rFonts w:ascii="Arial" w:hAnsi="Arial" w:cs="Arial"/>
        </w:rPr>
      </w:pPr>
      <w:r>
        <w:rPr>
          <w:rFonts w:ascii="Arial" w:hAnsi="Arial" w:cs="Arial"/>
        </w:rPr>
        <w:t xml:space="preserve">When you upload files to the Datagain transcription service you will record the date </w:t>
      </w:r>
      <w:r w:rsidR="00B01BFB">
        <w:rPr>
          <w:rFonts w:ascii="Arial" w:hAnsi="Arial" w:cs="Arial"/>
        </w:rPr>
        <w:t>the file</w:t>
      </w:r>
      <w:r>
        <w:rPr>
          <w:rFonts w:ascii="Arial" w:hAnsi="Arial" w:cs="Arial"/>
        </w:rPr>
        <w:t xml:space="preserve"> was sent</w:t>
      </w:r>
      <w:ins w:id="252" w:author="Jill Nagler" w:date="2019-02-28T11:11:00Z">
        <w:r w:rsidR="00A2237A">
          <w:rPr>
            <w:rFonts w:ascii="Arial" w:hAnsi="Arial" w:cs="Arial"/>
          </w:rPr>
          <w:t>, as well as the initials of the RA who sent the files</w:t>
        </w:r>
      </w:ins>
      <w:r w:rsidR="00B01BFB">
        <w:rPr>
          <w:rFonts w:ascii="Arial" w:hAnsi="Arial" w:cs="Arial"/>
        </w:rPr>
        <w:t>.</w:t>
      </w:r>
    </w:p>
    <w:p w14:paraId="20AB320C" w14:textId="5C2CDEA5" w:rsidR="00BD4ECC" w:rsidRPr="00BD4ECC" w:rsidRDefault="00BD4ECC" w:rsidP="00A12C36">
      <w:pPr>
        <w:pStyle w:val="Heading3"/>
      </w:pPr>
      <w:bookmarkStart w:id="253" w:name="_Toc476749712"/>
      <w:bookmarkEnd w:id="248"/>
      <w:r w:rsidRPr="00BD4ECC">
        <w:t>Saving Data from Transcription Company</w:t>
      </w:r>
      <w:bookmarkEnd w:id="253"/>
    </w:p>
    <w:p w14:paraId="39D89F7C" w14:textId="4C4B44C7" w:rsidR="00475759" w:rsidRPr="00C9513B" w:rsidRDefault="00AA0F93">
      <w:pPr>
        <w:pStyle w:val="ListParagraph"/>
        <w:numPr>
          <w:ilvl w:val="0"/>
          <w:numId w:val="6"/>
        </w:numPr>
        <w:rPr>
          <w:rStyle w:val="Hyperlink"/>
          <w:rFonts w:ascii="Arial" w:hAnsi="Arial" w:cs="Arial"/>
          <w:color w:val="auto"/>
          <w:u w:val="none"/>
        </w:rPr>
      </w:pPr>
      <w:r w:rsidRPr="00F72ABB">
        <w:rPr>
          <w:rFonts w:ascii="Arial" w:hAnsi="Arial" w:cs="Arial"/>
        </w:rPr>
        <w:t>Dataga</w:t>
      </w:r>
      <w:r w:rsidR="006E14B5" w:rsidRPr="00F72ABB">
        <w:rPr>
          <w:rFonts w:ascii="Arial" w:hAnsi="Arial" w:cs="Arial"/>
        </w:rPr>
        <w:t>i</w:t>
      </w:r>
      <w:r w:rsidRPr="00F72ABB">
        <w:rPr>
          <w:rFonts w:ascii="Arial" w:hAnsi="Arial" w:cs="Arial"/>
        </w:rPr>
        <w:t xml:space="preserve">n (Pinky Shinde) will </w:t>
      </w:r>
      <w:ins w:id="254" w:author="ra" w:date="2018-07-26T15:26:00Z">
        <w:r w:rsidR="00F72ABB" w:rsidRPr="00F72ABB">
          <w:rPr>
            <w:rFonts w:ascii="Arial" w:hAnsi="Arial" w:cs="Arial"/>
          </w:rPr>
          <w:t xml:space="preserve">send a </w:t>
        </w:r>
      </w:ins>
      <w:del w:id="255" w:author="ra" w:date="2018-07-26T15:26:00Z">
        <w:r w:rsidRPr="00F72ABB" w:rsidDel="00F72ABB">
          <w:rPr>
            <w:rFonts w:ascii="Arial" w:hAnsi="Arial" w:cs="Arial"/>
          </w:rPr>
          <w:delText>email master</w:delText>
        </w:r>
      </w:del>
      <w:r w:rsidRPr="00F72ABB">
        <w:rPr>
          <w:rFonts w:ascii="Arial" w:hAnsi="Arial" w:cs="Arial"/>
        </w:rPr>
        <w:t xml:space="preserve"> copy of the </w:t>
      </w:r>
      <w:ins w:id="256" w:author="ra" w:date="2018-07-26T15:26:00Z">
        <w:r w:rsidR="00F72ABB" w:rsidRPr="00F72ABB">
          <w:rPr>
            <w:rFonts w:ascii="Arial" w:hAnsi="Arial" w:cs="Arial"/>
          </w:rPr>
          <w:t>most recently transcribed files by the 15</w:t>
        </w:r>
        <w:r w:rsidR="00F72ABB" w:rsidRPr="00F72ABB">
          <w:rPr>
            <w:rFonts w:ascii="Arial" w:hAnsi="Arial" w:cs="Arial"/>
            <w:vertAlign w:val="superscript"/>
            <w:rPrChange w:id="257" w:author="ra" w:date="2018-07-26T15:31:00Z">
              <w:rPr>
                <w:rFonts w:ascii="Arial" w:hAnsi="Arial" w:cs="Arial"/>
              </w:rPr>
            </w:rPrChange>
          </w:rPr>
          <w:t>th</w:t>
        </w:r>
        <w:r w:rsidR="00F72ABB" w:rsidRPr="00F72ABB">
          <w:rPr>
            <w:rFonts w:ascii="Arial" w:hAnsi="Arial" w:cs="Arial"/>
          </w:rPr>
          <w:t xml:space="preserve"> of each month</w:t>
        </w:r>
      </w:ins>
      <w:ins w:id="258" w:author="ra" w:date="2018-07-26T15:28:00Z">
        <w:r w:rsidR="00F72ABB" w:rsidRPr="008923C3">
          <w:rPr>
            <w:rFonts w:ascii="Arial" w:hAnsi="Arial" w:cs="Arial"/>
          </w:rPr>
          <w:t>, containing transcripts from the prior month,</w:t>
        </w:r>
      </w:ins>
      <w:ins w:id="259" w:author="ra" w:date="2018-07-26T15:26:00Z">
        <w:r w:rsidR="00F72ABB" w:rsidRPr="008923C3">
          <w:rPr>
            <w:rFonts w:ascii="Arial" w:hAnsi="Arial" w:cs="Arial"/>
          </w:rPr>
          <w:t xml:space="preserve"> to the study’s dropbox accoun</w:t>
        </w:r>
      </w:ins>
      <w:ins w:id="260" w:author="ra" w:date="2018-07-26T15:27:00Z">
        <w:r w:rsidR="00F72ABB" w:rsidRPr="008923C3">
          <w:rPr>
            <w:rFonts w:ascii="Arial" w:hAnsi="Arial" w:cs="Arial"/>
          </w:rPr>
          <w:t>t. The information on how to access the drop box account can be found in last pa</w:t>
        </w:r>
        <w:r w:rsidR="00F72ABB" w:rsidRPr="00F72ABB">
          <w:rPr>
            <w:rFonts w:ascii="Arial" w:hAnsi="Arial" w:cs="Arial"/>
          </w:rPr>
          <w:t xml:space="preserve">ss. </w:t>
        </w:r>
      </w:ins>
      <w:ins w:id="261" w:author="ra" w:date="2018-07-26T15:29:00Z">
        <w:r w:rsidR="00F72ABB" w:rsidRPr="00F72ABB">
          <w:rPr>
            <w:rFonts w:ascii="Arial" w:hAnsi="Arial" w:cs="Arial"/>
          </w:rPr>
          <w:t xml:space="preserve">The file will be downloaded and saved </w:t>
        </w:r>
      </w:ins>
      <w:ins w:id="262" w:author="ra" w:date="2018-07-26T15:30:00Z">
        <w:r w:rsidR="00F72ABB" w:rsidRPr="00F72ABB">
          <w:rPr>
            <w:rFonts w:ascii="Arial" w:hAnsi="Arial" w:cs="Arial"/>
          </w:rPr>
          <w:t xml:space="preserve">here: </w:t>
        </w:r>
        <w:r w:rsidR="00F72ABB" w:rsidRPr="00F72ABB">
          <w:rPr>
            <w:rFonts w:cs="Segoe UI"/>
            <w:color w:val="151B26"/>
            <w:shd w:val="clear" w:color="auto" w:fill="FFFFFF"/>
            <w:rPrChange w:id="263" w:author="ra" w:date="2018-07-26T15:31:00Z">
              <w:rPr>
                <w:rFonts w:cs="Segoe UI"/>
                <w:color w:val="151B26"/>
                <w:sz w:val="20"/>
                <w:szCs w:val="20"/>
                <w:shd w:val="clear" w:color="auto" w:fill="FFFFFF"/>
              </w:rPr>
            </w:rPrChange>
          </w:rPr>
          <w:t>P:\StudyData\RISK\</w:t>
        </w:r>
      </w:ins>
      <w:ins w:id="264" w:author="ra" w:date="2018-07-26T15:31:00Z">
        <w:r w:rsidR="00F72ABB" w:rsidRPr="00F72ABB">
          <w:rPr>
            <w:rFonts w:cs="Segoe UI"/>
            <w:color w:val="151B26"/>
            <w:shd w:val="clear" w:color="auto" w:fill="FFFFFF"/>
            <w:rPrChange w:id="265" w:author="ra" w:date="2018-07-26T15:31:00Z">
              <w:rPr>
                <w:rFonts w:cs="Segoe UI"/>
                <w:color w:val="151B26"/>
                <w:sz w:val="20"/>
                <w:szCs w:val="20"/>
                <w:shd w:val="clear" w:color="auto" w:fill="FFFFFF"/>
              </w:rPr>
            </w:rPrChange>
          </w:rPr>
          <w:t>Adminsitartion\Datagain</w:t>
        </w:r>
        <w:r w:rsidR="00F72ABB">
          <w:rPr>
            <w:rFonts w:cs="Segoe UI"/>
            <w:color w:val="151B26"/>
            <w:shd w:val="clear" w:color="auto" w:fill="FFFFFF"/>
          </w:rPr>
          <w:t>. The file will the</w:t>
        </w:r>
      </w:ins>
      <w:ins w:id="266" w:author="ra" w:date="2018-07-26T15:32:00Z">
        <w:r w:rsidR="00F72ABB">
          <w:rPr>
            <w:rFonts w:cs="Segoe UI"/>
            <w:color w:val="151B26"/>
            <w:shd w:val="clear" w:color="auto" w:fill="FFFFFF"/>
          </w:rPr>
          <w:t xml:space="preserve">n be deleted from the dropbox account. No transcripts will be saved permanently in the drop box account. </w:t>
        </w:r>
      </w:ins>
      <w:ins w:id="267" w:author="ra" w:date="2018-07-26T15:30:00Z">
        <w:r w:rsidR="00F72ABB" w:rsidRPr="00460153">
          <w:rPr>
            <w:rStyle w:val="Strong"/>
            <w:rFonts w:cs="Segoe UI"/>
            <w:color w:val="151B26"/>
            <w:sz w:val="20"/>
            <w:szCs w:val="20"/>
            <w:bdr w:val="none" w:sz="0" w:space="0" w:color="auto" w:frame="1"/>
            <w:shd w:val="clear" w:color="auto" w:fill="FFFFFF"/>
          </w:rPr>
          <w:br/>
        </w:r>
      </w:ins>
      <w:del w:id="268" w:author="ra" w:date="2018-07-26T15:28:00Z">
        <w:r w:rsidDel="00F72ABB">
          <w:rPr>
            <w:rFonts w:ascii="Arial" w:hAnsi="Arial" w:cs="Arial"/>
          </w:rPr>
          <w:delText>excel spreadsheet that contains an updated copy of all the transcribed audio messages to</w:delText>
        </w:r>
        <w:r w:rsidR="00475759" w:rsidDel="00F72ABB">
          <w:rPr>
            <w:rFonts w:ascii="Arial" w:hAnsi="Arial" w:cs="Arial"/>
          </w:rPr>
          <w:delText xml:space="preserve"> </w:delText>
        </w:r>
        <w:r w:rsidDel="00F72ABB">
          <w:rPr>
            <w:rFonts w:ascii="Arial" w:hAnsi="Arial" w:cs="Arial"/>
          </w:rPr>
          <w:delText>the Study Coordinator</w:delText>
        </w:r>
        <w:r w:rsidR="00475759" w:rsidDel="00F72ABB">
          <w:rPr>
            <w:rFonts w:ascii="Arial" w:hAnsi="Arial" w:cs="Arial"/>
          </w:rPr>
          <w:delText xml:space="preserve"> once a month</w:delText>
        </w:r>
        <w:r w:rsidR="00434541" w:rsidDel="00F72ABB">
          <w:rPr>
            <w:rFonts w:ascii="Arial" w:hAnsi="Arial" w:cs="Arial"/>
          </w:rPr>
          <w:delText>. If the Study Coordinator is on extended leave the transcribed audio messages will be sent to the study email account (</w:delText>
        </w:r>
        <w:r w:rsidR="00F72ABB" w:rsidDel="00F72ABB">
          <w:rPr>
            <w:rStyle w:val="Hyperlink"/>
            <w:rFonts w:ascii="Arial" w:hAnsi="Arial" w:cs="Arial"/>
          </w:rPr>
          <w:fldChar w:fldCharType="begin"/>
        </w:r>
        <w:r w:rsidR="00F72ABB" w:rsidDel="00F72ABB">
          <w:rPr>
            <w:rStyle w:val="Hyperlink"/>
            <w:rFonts w:ascii="Arial" w:hAnsi="Arial" w:cs="Arial"/>
          </w:rPr>
          <w:delInstrText xml:space="preserve"> HYPERLINK "mailto:arl4_psych@wisc.edu" </w:delInstrText>
        </w:r>
        <w:r w:rsidR="00F72ABB" w:rsidDel="00F72ABB">
          <w:rPr>
            <w:rStyle w:val="Hyperlink"/>
            <w:rFonts w:ascii="Arial" w:hAnsi="Arial" w:cs="Arial"/>
          </w:rPr>
          <w:fldChar w:fldCharType="separate"/>
        </w:r>
        <w:r w:rsidR="00434541" w:rsidRPr="00D55376" w:rsidDel="00F72ABB">
          <w:rPr>
            <w:rStyle w:val="Hyperlink"/>
            <w:rFonts w:ascii="Arial" w:hAnsi="Arial" w:cs="Arial"/>
          </w:rPr>
          <w:delText>arl4_psych@wisc.edu</w:delText>
        </w:r>
        <w:r w:rsidR="00F72ABB" w:rsidDel="00F72ABB">
          <w:rPr>
            <w:rStyle w:val="Hyperlink"/>
            <w:rFonts w:ascii="Arial" w:hAnsi="Arial" w:cs="Arial"/>
          </w:rPr>
          <w:fldChar w:fldCharType="end"/>
        </w:r>
        <w:r w:rsidR="00434541" w:rsidDel="00F72ABB">
          <w:rPr>
            <w:rStyle w:val="Hyperlink"/>
            <w:rFonts w:ascii="Arial" w:hAnsi="Arial" w:cs="Arial"/>
          </w:rPr>
          <w:delText>).</w:delText>
        </w:r>
      </w:del>
    </w:p>
    <w:p w14:paraId="62ABB49F" w14:textId="0F62ED26" w:rsidR="00BD4ECC" w:rsidRPr="00C9513B" w:rsidRDefault="00475759">
      <w:pPr>
        <w:pStyle w:val="ListParagraph"/>
        <w:numPr>
          <w:ilvl w:val="0"/>
          <w:numId w:val="6"/>
        </w:numPr>
        <w:rPr>
          <w:rFonts w:ascii="Arial" w:hAnsi="Arial" w:cs="Arial"/>
        </w:rPr>
      </w:pPr>
      <w:r>
        <w:rPr>
          <w:rFonts w:ascii="Arial" w:hAnsi="Arial" w:cs="Arial"/>
        </w:rPr>
        <w:lastRenderedPageBreak/>
        <w:t xml:space="preserve">The file will then be reviewed by study staff who will then correct inaudible sections when able. </w:t>
      </w:r>
    </w:p>
    <w:p w14:paraId="3E85DA0E" w14:textId="1BBBAFC5" w:rsidR="00BD4ECC" w:rsidRDefault="008923C3" w:rsidP="00BD4ECC">
      <w:pPr>
        <w:pStyle w:val="ListParagraph"/>
        <w:numPr>
          <w:ilvl w:val="0"/>
          <w:numId w:val="6"/>
        </w:numPr>
        <w:rPr>
          <w:rFonts w:ascii="Arial" w:hAnsi="Arial" w:cs="Arial"/>
        </w:rPr>
      </w:pPr>
      <w:ins w:id="269" w:author="ra" w:date="2018-07-26T15:33:00Z">
        <w:r>
          <w:rPr>
            <w:rFonts w:ascii="Arial" w:hAnsi="Arial" w:cs="Arial"/>
          </w:rPr>
          <w:t xml:space="preserve">The reviewed transcripts will then be added to the master excel file located here: </w:t>
        </w:r>
      </w:ins>
      <w:del w:id="270" w:author="ra" w:date="2018-07-26T15:33:00Z">
        <w:r w:rsidR="00AA0F93" w:rsidDel="008923C3">
          <w:rPr>
            <w:rFonts w:ascii="Arial" w:hAnsi="Arial" w:cs="Arial"/>
          </w:rPr>
          <w:delText xml:space="preserve">Save updated </w:delText>
        </w:r>
        <w:r w:rsidR="00BD4ECC" w:rsidRPr="00BD4ECC" w:rsidDel="008923C3">
          <w:rPr>
            <w:rFonts w:ascii="Arial" w:hAnsi="Arial" w:cs="Arial"/>
          </w:rPr>
          <w:delText>Datagain Excel</w:delText>
        </w:r>
      </w:del>
      <w:r w:rsidR="00BD4ECC" w:rsidRPr="00BD4ECC">
        <w:rPr>
          <w:rFonts w:ascii="Arial" w:hAnsi="Arial" w:cs="Arial"/>
        </w:rPr>
        <w:t xml:space="preserve"> spreadsheet here: P:\StudyData\RISK\RawData\Audio</w:t>
      </w:r>
      <w:del w:id="271" w:author="ra" w:date="2018-07-26T15:33:00Z">
        <w:r w:rsidR="00AA0F93" w:rsidDel="008923C3">
          <w:rPr>
            <w:rFonts w:ascii="Arial" w:hAnsi="Arial" w:cs="Arial"/>
          </w:rPr>
          <w:delText xml:space="preserve">, overwriting the existing file. </w:delText>
        </w:r>
      </w:del>
    </w:p>
    <w:p w14:paraId="6CF80998" w14:textId="1F210289" w:rsidR="009F4783" w:rsidRPr="00AA0F93" w:rsidRDefault="009F4783" w:rsidP="00BD4ECC">
      <w:pPr>
        <w:pStyle w:val="ListParagraph"/>
        <w:numPr>
          <w:ilvl w:val="0"/>
          <w:numId w:val="6"/>
        </w:numPr>
        <w:rPr>
          <w:rFonts w:ascii="Arial" w:hAnsi="Arial" w:cs="Arial"/>
        </w:rPr>
      </w:pPr>
      <w:r>
        <w:rPr>
          <w:rFonts w:ascii="Arial" w:hAnsi="Arial" w:cs="Arial"/>
        </w:rPr>
        <w:t xml:space="preserve">Make sure to update the </w:t>
      </w:r>
      <w:r>
        <w:rPr>
          <w:rFonts w:ascii="Arial" w:hAnsi="Arial" w:cs="Arial"/>
          <w:b/>
        </w:rPr>
        <w:t xml:space="preserve">Audio Transcript Check </w:t>
      </w:r>
      <w:r>
        <w:rPr>
          <w:rFonts w:ascii="Arial" w:hAnsi="Arial" w:cs="Arial"/>
        </w:rPr>
        <w:t>spreadsheet with the date that the files were reviewed and make note of any issues that you found.</w:t>
      </w:r>
      <w:r w:rsidR="00475759">
        <w:rPr>
          <w:rFonts w:ascii="Arial" w:hAnsi="Arial" w:cs="Arial"/>
        </w:rPr>
        <w:t xml:space="preserve"> Study coordinator will be notified</w:t>
      </w:r>
      <w:r>
        <w:rPr>
          <w:rFonts w:ascii="Arial" w:hAnsi="Arial" w:cs="Arial"/>
        </w:rPr>
        <w:t xml:space="preserve"> if there are missing files or major issues with the transcribed audio files.</w:t>
      </w:r>
    </w:p>
    <w:p w14:paraId="300B157E" w14:textId="3733FDF7" w:rsidR="00BD4ECC" w:rsidRPr="00BD4ECC" w:rsidRDefault="00BD4ECC" w:rsidP="00BD4ECC">
      <w:pPr>
        <w:rPr>
          <w:rFonts w:ascii="Arial" w:hAnsi="Arial" w:cs="Arial"/>
        </w:rPr>
      </w:pPr>
      <w:r w:rsidRPr="00BD4ECC">
        <w:rPr>
          <w:rFonts w:ascii="Arial" w:hAnsi="Arial" w:cs="Arial"/>
        </w:rPr>
        <w:t>The data stream for the daily a</w:t>
      </w:r>
      <w:r w:rsidR="00A12C36">
        <w:rPr>
          <w:rFonts w:ascii="Arial" w:hAnsi="Arial" w:cs="Arial"/>
        </w:rPr>
        <w:t>udio messages will be saved in A</w:t>
      </w:r>
      <w:r w:rsidR="00AA0F93">
        <w:rPr>
          <w:rFonts w:ascii="Arial" w:hAnsi="Arial" w:cs="Arial"/>
        </w:rPr>
        <w:t xml:space="preserve">udio.xlsx. </w:t>
      </w:r>
      <w:r w:rsidRPr="00BD4ECC">
        <w:rPr>
          <w:rFonts w:ascii="Arial" w:hAnsi="Arial" w:cs="Arial"/>
        </w:rPr>
        <w:t>This file will c</w:t>
      </w:r>
      <w:r w:rsidR="00AA0F93">
        <w:rPr>
          <w:rFonts w:ascii="Arial" w:hAnsi="Arial" w:cs="Arial"/>
        </w:rPr>
        <w:t xml:space="preserve">ontain data from all subjects. </w:t>
      </w:r>
      <w:r w:rsidRPr="00BD4ECC">
        <w:rPr>
          <w:rFonts w:ascii="Arial" w:hAnsi="Arial" w:cs="Arial"/>
        </w:rPr>
        <w:t>It will be saved in \RawData\</w:t>
      </w:r>
    </w:p>
    <w:p w14:paraId="5F2C9275" w14:textId="2CB5F89F" w:rsidR="00BD4ECC" w:rsidRPr="00BD4ECC" w:rsidRDefault="00BD4ECC" w:rsidP="00BD4ECC">
      <w:pPr>
        <w:rPr>
          <w:rFonts w:ascii="Arial" w:hAnsi="Arial" w:cs="Arial"/>
        </w:rPr>
      </w:pPr>
      <w:r w:rsidRPr="00BD4ECC">
        <w:rPr>
          <w:rFonts w:ascii="Arial" w:hAnsi="Arial" w:cs="Arial"/>
        </w:rPr>
        <w:t>There will be 90 rows per su</w:t>
      </w:r>
      <w:r w:rsidR="00AA0F93">
        <w:rPr>
          <w:rFonts w:ascii="Arial" w:hAnsi="Arial" w:cs="Arial"/>
        </w:rPr>
        <w:t>bject. The first column is Message</w:t>
      </w:r>
      <w:r w:rsidRPr="00BD4ECC">
        <w:rPr>
          <w:rFonts w:ascii="Arial" w:hAnsi="Arial" w:cs="Arial"/>
        </w:rPr>
        <w:t>Name which includes the audio fi</w:t>
      </w:r>
      <w:r w:rsidR="00AA0F93">
        <w:rPr>
          <w:rFonts w:ascii="Arial" w:hAnsi="Arial" w:cs="Arial"/>
        </w:rPr>
        <w:t xml:space="preserve">le name without the extension. </w:t>
      </w:r>
      <w:r w:rsidRPr="00BD4ECC">
        <w:rPr>
          <w:rFonts w:ascii="Arial" w:hAnsi="Arial" w:cs="Arial"/>
        </w:rPr>
        <w:t xml:space="preserve">The </w:t>
      </w:r>
      <w:r w:rsidR="00A12C36">
        <w:rPr>
          <w:rFonts w:ascii="Arial" w:hAnsi="Arial" w:cs="Arial"/>
        </w:rPr>
        <w:t>second column is Text which con</w:t>
      </w:r>
      <w:r w:rsidRPr="00BD4ECC">
        <w:rPr>
          <w:rFonts w:ascii="Arial" w:hAnsi="Arial" w:cs="Arial"/>
        </w:rPr>
        <w:t>tain</w:t>
      </w:r>
      <w:r w:rsidR="00A12C36">
        <w:rPr>
          <w:rFonts w:ascii="Arial" w:hAnsi="Arial" w:cs="Arial"/>
        </w:rPr>
        <w:t>s the message content as string</w:t>
      </w:r>
    </w:p>
    <w:p w14:paraId="4BFB812C" w14:textId="77777777" w:rsidR="00BD4ECC" w:rsidRPr="00BD4ECC" w:rsidRDefault="00BD4ECC" w:rsidP="00BD4ECC">
      <w:pPr>
        <w:rPr>
          <w:rFonts w:ascii="Arial" w:hAnsi="Arial" w:cs="Arial"/>
        </w:rPr>
      </w:pPr>
    </w:p>
    <w:p w14:paraId="0A9759B1" w14:textId="77777777" w:rsidR="00BD4ECC" w:rsidRPr="00BD4ECC" w:rsidRDefault="00BD4ECC" w:rsidP="00BD4ECC">
      <w:pPr>
        <w:rPr>
          <w:rFonts w:ascii="Arial" w:hAnsi="Arial" w:cs="Arial"/>
          <w:b/>
          <w:u w:val="single"/>
        </w:rPr>
      </w:pPr>
      <w:r w:rsidRPr="00BD4ECC">
        <w:rPr>
          <w:rFonts w:ascii="Arial" w:hAnsi="Arial" w:cs="Arial"/>
          <w:b/>
          <w:u w:val="single"/>
        </w:rPr>
        <w:br w:type="page"/>
      </w:r>
    </w:p>
    <w:p w14:paraId="6B589392" w14:textId="77777777" w:rsidR="00BD4ECC" w:rsidRPr="00BD4ECC" w:rsidRDefault="00BD4ECC" w:rsidP="00C6039B">
      <w:pPr>
        <w:pStyle w:val="Heading2"/>
      </w:pPr>
      <w:bookmarkStart w:id="272" w:name="_Toc476749713"/>
      <w:r w:rsidRPr="00BD4ECC">
        <w:lastRenderedPageBreak/>
        <w:t>SMS</w:t>
      </w:r>
      <w:bookmarkEnd w:id="272"/>
    </w:p>
    <w:p w14:paraId="402231B0" w14:textId="5BEAA2B8" w:rsidR="00BD4ECC" w:rsidRPr="00BD4ECC" w:rsidRDefault="00DB64CC" w:rsidP="00DB64CC">
      <w:pPr>
        <w:pStyle w:val="Heading3"/>
      </w:pPr>
      <w:bookmarkStart w:id="273" w:name="_Toc476749714"/>
      <w:r>
        <w:t>Data Access and Storage</w:t>
      </w:r>
      <w:bookmarkEnd w:id="273"/>
    </w:p>
    <w:p w14:paraId="549ED766" w14:textId="78D09C74" w:rsidR="00026495" w:rsidRDefault="00026495" w:rsidP="00BD4ECC">
      <w:pPr>
        <w:rPr>
          <w:rFonts w:ascii="Arial" w:hAnsi="Arial" w:cs="Arial"/>
          <w:u w:val="single"/>
        </w:rPr>
      </w:pPr>
    </w:p>
    <w:p w14:paraId="760EFB75" w14:textId="6E290DAE" w:rsidR="0009230E" w:rsidRDefault="0009230E" w:rsidP="00BD4ECC">
      <w:pPr>
        <w:rPr>
          <w:rFonts w:ascii="Arial" w:hAnsi="Arial" w:cs="Arial"/>
        </w:rPr>
      </w:pPr>
      <w:r>
        <w:rPr>
          <w:rFonts w:ascii="Arial" w:hAnsi="Arial" w:cs="Arial"/>
        </w:rPr>
        <w:t xml:space="preserve">For </w:t>
      </w:r>
      <w:r w:rsidR="007A04B6">
        <w:rPr>
          <w:rFonts w:ascii="Arial" w:hAnsi="Arial" w:cs="Arial"/>
        </w:rPr>
        <w:t>both</w:t>
      </w:r>
      <w:r>
        <w:rPr>
          <w:rFonts w:ascii="Arial" w:hAnsi="Arial" w:cs="Arial"/>
        </w:rPr>
        <w:t xml:space="preserve"> device </w:t>
      </w:r>
      <w:r w:rsidR="007A04B6">
        <w:rPr>
          <w:rFonts w:ascii="Arial" w:hAnsi="Arial" w:cs="Arial"/>
        </w:rPr>
        <w:t>platforms</w:t>
      </w:r>
      <w:r>
        <w:rPr>
          <w:rFonts w:ascii="Arial" w:hAnsi="Arial" w:cs="Arial"/>
        </w:rPr>
        <w:t xml:space="preserve">, there will be 3 files created per participant across the life of the study. They are to be saved </w:t>
      </w:r>
      <w:r w:rsidR="007A04B6">
        <w:rPr>
          <w:rFonts w:ascii="Arial" w:hAnsi="Arial" w:cs="Arial"/>
        </w:rPr>
        <w:t xml:space="preserve">with the naming convention: </w:t>
      </w:r>
      <w:r w:rsidR="007A04B6" w:rsidRPr="00843E2F">
        <w:rPr>
          <w:rFonts w:ascii="Arial" w:hAnsi="Arial" w:cs="Arial"/>
        </w:rPr>
        <w:t>SubID_SMS_Data</w:t>
      </w:r>
      <w:r w:rsidR="007A04B6">
        <w:rPr>
          <w:rFonts w:ascii="Arial" w:hAnsi="Arial" w:cs="Arial"/>
        </w:rPr>
        <w:t xml:space="preserve">_#.csv, where # is the sequential </w:t>
      </w:r>
      <w:r w:rsidR="008E7DDE">
        <w:rPr>
          <w:rFonts w:ascii="Arial" w:hAnsi="Arial" w:cs="Arial"/>
        </w:rPr>
        <w:t>file</w:t>
      </w:r>
      <w:r w:rsidR="007A04B6">
        <w:rPr>
          <w:rFonts w:ascii="Arial" w:hAnsi="Arial" w:cs="Arial"/>
        </w:rPr>
        <w:t xml:space="preserve"> identifier. (_1, _2, _3)</w:t>
      </w:r>
      <w:r w:rsidR="008E7DDE">
        <w:rPr>
          <w:rFonts w:ascii="Arial" w:hAnsi="Arial" w:cs="Arial"/>
        </w:rPr>
        <w:t xml:space="preserve"> Number corresponds with FILE, not with VISIT. If we do not have Visit 1 data, the identifier on visit2 will be _1, etc.</w:t>
      </w:r>
    </w:p>
    <w:p w14:paraId="62487532" w14:textId="77777777" w:rsidR="0009230E" w:rsidRPr="0009230E" w:rsidRDefault="0009230E" w:rsidP="00BD4ECC">
      <w:pPr>
        <w:rPr>
          <w:rFonts w:ascii="Arial" w:hAnsi="Arial" w:cs="Arial"/>
        </w:rPr>
      </w:pPr>
    </w:p>
    <w:p w14:paraId="41B1372C" w14:textId="586985B3" w:rsidR="00026495" w:rsidRDefault="00026495" w:rsidP="00026495">
      <w:pPr>
        <w:pStyle w:val="Heading4"/>
      </w:pPr>
      <w:r>
        <w:t>iPhone</w:t>
      </w:r>
    </w:p>
    <w:p w14:paraId="369F5B91" w14:textId="77777777" w:rsidR="00A82225" w:rsidRDefault="00A82225" w:rsidP="00A82225">
      <w:pPr>
        <w:rPr>
          <w:rFonts w:ascii="Arial" w:hAnsi="Arial" w:cs="Arial"/>
          <w:u w:val="single"/>
        </w:rPr>
      </w:pPr>
      <w:r>
        <w:rPr>
          <w:rFonts w:ascii="Arial" w:hAnsi="Arial" w:cs="Arial"/>
          <w:u w:val="single"/>
        </w:rPr>
        <w:t xml:space="preserve">Steps to get SMS content &amp; metadata </w:t>
      </w:r>
    </w:p>
    <w:p w14:paraId="1A889BCD" w14:textId="77777777" w:rsidR="00A82225" w:rsidRDefault="00A82225" w:rsidP="00A82225">
      <w:pPr>
        <w:pStyle w:val="ListParagraph"/>
        <w:numPr>
          <w:ilvl w:val="0"/>
          <w:numId w:val="43"/>
        </w:numPr>
        <w:spacing w:after="200" w:line="276" w:lineRule="auto"/>
        <w:rPr>
          <w:rFonts w:ascii="Arial" w:hAnsi="Arial" w:cs="Arial"/>
        </w:rPr>
      </w:pPr>
      <w:r>
        <w:rPr>
          <w:rFonts w:ascii="Arial" w:hAnsi="Arial" w:cs="Arial"/>
        </w:rPr>
        <w:t>Log in as RA to one of the office laptops.</w:t>
      </w:r>
    </w:p>
    <w:p w14:paraId="05CDD4F4" w14:textId="77777777" w:rsidR="00A82225" w:rsidRDefault="00A82225" w:rsidP="00A82225">
      <w:pPr>
        <w:pStyle w:val="ListParagraph"/>
        <w:numPr>
          <w:ilvl w:val="0"/>
          <w:numId w:val="43"/>
        </w:numPr>
        <w:spacing w:after="200" w:line="276" w:lineRule="auto"/>
        <w:rPr>
          <w:rFonts w:ascii="Arial" w:hAnsi="Arial" w:cs="Arial"/>
        </w:rPr>
      </w:pPr>
      <w:r>
        <w:rPr>
          <w:rFonts w:ascii="Arial" w:hAnsi="Arial" w:cs="Arial"/>
        </w:rPr>
        <w:t xml:space="preserve">Plug iPhone into computer with lightening cable. </w:t>
      </w:r>
    </w:p>
    <w:p w14:paraId="446F4113" w14:textId="77777777" w:rsidR="00A82225" w:rsidRDefault="00A82225" w:rsidP="00A82225">
      <w:pPr>
        <w:pStyle w:val="ListParagraph"/>
        <w:numPr>
          <w:ilvl w:val="0"/>
          <w:numId w:val="43"/>
        </w:numPr>
        <w:spacing w:after="200" w:line="276" w:lineRule="auto"/>
        <w:rPr>
          <w:rFonts w:ascii="Arial" w:hAnsi="Arial" w:cs="Arial"/>
        </w:rPr>
      </w:pPr>
      <w:r>
        <w:rPr>
          <w:rFonts w:ascii="Arial" w:hAnsi="Arial" w:cs="Arial"/>
        </w:rPr>
        <w:t>Open iTunes</w:t>
      </w:r>
    </w:p>
    <w:p w14:paraId="7B2044B9" w14:textId="77777777" w:rsidR="00A82225" w:rsidRDefault="00A82225" w:rsidP="00A82225">
      <w:pPr>
        <w:pStyle w:val="ListParagraph"/>
        <w:numPr>
          <w:ilvl w:val="1"/>
          <w:numId w:val="43"/>
        </w:numPr>
        <w:spacing w:after="200" w:line="276" w:lineRule="auto"/>
        <w:rPr>
          <w:rFonts w:ascii="Arial" w:hAnsi="Arial" w:cs="Arial"/>
        </w:rPr>
      </w:pPr>
      <w:r>
        <w:rPr>
          <w:rFonts w:ascii="Arial" w:hAnsi="Arial" w:cs="Arial"/>
        </w:rPr>
        <w:t xml:space="preserve">A dialogue box opens: </w:t>
      </w:r>
    </w:p>
    <w:p w14:paraId="1FF970B5" w14:textId="77777777" w:rsidR="00A82225" w:rsidRDefault="00A82225" w:rsidP="00A82225">
      <w:pPr>
        <w:pStyle w:val="ListParagraph"/>
        <w:numPr>
          <w:ilvl w:val="1"/>
          <w:numId w:val="43"/>
        </w:numPr>
        <w:spacing w:after="200" w:line="276" w:lineRule="auto"/>
        <w:rPr>
          <w:rFonts w:ascii="Arial" w:hAnsi="Arial" w:cs="Arial"/>
        </w:rPr>
      </w:pPr>
      <w:r>
        <w:rPr>
          <w:rFonts w:ascii="Arial" w:hAnsi="Arial" w:cs="Arial"/>
        </w:rPr>
        <w:t xml:space="preserve">iTunes will say “would you like to access this iPhone/ Please respond via the phone”. </w:t>
      </w:r>
    </w:p>
    <w:p w14:paraId="3F65A134" w14:textId="77777777" w:rsidR="00A82225" w:rsidRDefault="00A82225" w:rsidP="00A82225">
      <w:pPr>
        <w:pStyle w:val="ListParagraph"/>
        <w:numPr>
          <w:ilvl w:val="1"/>
          <w:numId w:val="43"/>
        </w:numPr>
        <w:spacing w:after="200" w:line="276" w:lineRule="auto"/>
        <w:rPr>
          <w:rFonts w:ascii="Arial" w:hAnsi="Arial" w:cs="Arial"/>
        </w:rPr>
      </w:pPr>
      <w:r>
        <w:rPr>
          <w:rFonts w:ascii="Arial" w:hAnsi="Arial" w:cs="Arial"/>
        </w:rPr>
        <w:t xml:space="preserve">Go to the phone and hit </w:t>
      </w:r>
      <w:r>
        <w:rPr>
          <w:rFonts w:ascii="Arial" w:hAnsi="Arial" w:cs="Arial"/>
          <w:b/>
        </w:rPr>
        <w:t>Trust</w:t>
      </w:r>
      <w:r>
        <w:rPr>
          <w:rFonts w:ascii="Arial" w:hAnsi="Arial" w:cs="Arial"/>
        </w:rPr>
        <w:t xml:space="preserve"> to allow iTunes to connect.</w:t>
      </w:r>
    </w:p>
    <w:p w14:paraId="38E60C60" w14:textId="77777777" w:rsidR="00A82225" w:rsidRDefault="00A82225" w:rsidP="00A82225">
      <w:pPr>
        <w:pStyle w:val="ListParagraph"/>
        <w:numPr>
          <w:ilvl w:val="1"/>
          <w:numId w:val="43"/>
        </w:numPr>
        <w:spacing w:after="200" w:line="276" w:lineRule="auto"/>
        <w:rPr>
          <w:rFonts w:ascii="Arial" w:hAnsi="Arial" w:cs="Arial"/>
        </w:rPr>
      </w:pPr>
      <w:r>
        <w:rPr>
          <w:rFonts w:ascii="Arial" w:hAnsi="Arial" w:cs="Arial"/>
        </w:rPr>
        <w:t>When you see the device in the left-hand pane, right-click and select “</w:t>
      </w:r>
      <w:r>
        <w:rPr>
          <w:rFonts w:ascii="Arial" w:hAnsi="Arial" w:cs="Arial"/>
          <w:b/>
        </w:rPr>
        <w:t>backup</w:t>
      </w:r>
      <w:r>
        <w:rPr>
          <w:rFonts w:ascii="Arial" w:hAnsi="Arial" w:cs="Arial"/>
        </w:rPr>
        <w:t>”</w:t>
      </w:r>
    </w:p>
    <w:p w14:paraId="6C759976"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Don’t transfer purchases</w:t>
      </w:r>
    </w:p>
    <w:p w14:paraId="768D34DB"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Don’t encrypt</w:t>
      </w:r>
    </w:p>
    <w:p w14:paraId="2231B277" w14:textId="77777777" w:rsidR="00A82225" w:rsidRDefault="00A82225" w:rsidP="00A82225">
      <w:pPr>
        <w:pStyle w:val="ListParagraph"/>
        <w:numPr>
          <w:ilvl w:val="1"/>
          <w:numId w:val="43"/>
        </w:numPr>
        <w:spacing w:after="200" w:line="276" w:lineRule="auto"/>
        <w:rPr>
          <w:rFonts w:ascii="Arial" w:hAnsi="Arial" w:cs="Arial"/>
        </w:rPr>
      </w:pPr>
      <w:r>
        <w:rPr>
          <w:rFonts w:ascii="Arial" w:hAnsi="Arial" w:cs="Arial"/>
        </w:rPr>
        <w:t xml:space="preserve">A message bar appears across the top of iTunes, wait until backup is complete. </w:t>
      </w:r>
    </w:p>
    <w:p w14:paraId="67985146" w14:textId="77777777" w:rsidR="00A82225" w:rsidRDefault="00A82225" w:rsidP="00A82225">
      <w:pPr>
        <w:pStyle w:val="ListParagraph"/>
        <w:numPr>
          <w:ilvl w:val="1"/>
          <w:numId w:val="43"/>
        </w:numPr>
        <w:spacing w:after="200" w:line="276" w:lineRule="auto"/>
        <w:rPr>
          <w:rFonts w:ascii="Arial" w:hAnsi="Arial" w:cs="Arial"/>
        </w:rPr>
      </w:pPr>
      <w:r>
        <w:rPr>
          <w:rFonts w:ascii="Arial" w:hAnsi="Arial" w:cs="Arial"/>
        </w:rPr>
        <w:t>Make sure the backup files you need, exist:</w:t>
      </w:r>
    </w:p>
    <w:p w14:paraId="5972E6A9"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Browse to C:\Users\RA\AppData\Roaming\Apple Computer\MobileSync\Backup (where RA is the login you are using on that computer).</w:t>
      </w:r>
    </w:p>
    <w:p w14:paraId="2807C161"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 xml:space="preserve">Make sure you look in the backup that you just created, choose the backup with the most recent date/timestamp. Click into that. </w:t>
      </w:r>
    </w:p>
    <w:p w14:paraId="4C9273DD"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In the search box, type “</w:t>
      </w:r>
      <w:r>
        <w:rPr>
          <w:rFonts w:ascii="Arial" w:hAnsi="Arial" w:cs="Arial"/>
          <w:b/>
        </w:rPr>
        <w:t>3d0d7e</w:t>
      </w:r>
      <w:r>
        <w:rPr>
          <w:rFonts w:ascii="Arial" w:hAnsi="Arial" w:cs="Arial"/>
        </w:rPr>
        <w:t xml:space="preserve">”. If you see a single file in the search results, your file has been found (full name </w:t>
      </w:r>
      <w:r>
        <w:rPr>
          <w:rFonts w:ascii="Arial" w:hAnsi="Arial" w:cs="Arial"/>
          <w:b/>
        </w:rPr>
        <w:t>3d0d7e5fb2ce288813306e4d4636395e047a3d28</w:t>
      </w:r>
      <w:r>
        <w:rPr>
          <w:rFonts w:ascii="Arial" w:hAnsi="Arial" w:cs="Arial"/>
        </w:rPr>
        <w:t>.)</w:t>
      </w:r>
    </w:p>
    <w:p w14:paraId="2973C605" w14:textId="77777777" w:rsidR="00A82225" w:rsidRDefault="00A82225" w:rsidP="00A82225">
      <w:pPr>
        <w:pStyle w:val="ListParagraph"/>
        <w:numPr>
          <w:ilvl w:val="3"/>
          <w:numId w:val="43"/>
        </w:numPr>
        <w:spacing w:after="200" w:line="276" w:lineRule="auto"/>
        <w:rPr>
          <w:rFonts w:ascii="Arial" w:hAnsi="Arial" w:cs="Arial"/>
        </w:rPr>
      </w:pPr>
      <w:r>
        <w:rPr>
          <w:rFonts w:ascii="Arial" w:hAnsi="Arial" w:cs="Arial"/>
        </w:rPr>
        <w:t>You will need this file later, so it’s convenient to click, ctrl-c (copy) the file, then click ctrl-V (paste) on the desktop to put the file somewhere easy to get back to it</w:t>
      </w:r>
    </w:p>
    <w:p w14:paraId="59807466"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When you see this file, you know the backup is complete and you can disconnect the iPhone and return it to the participant.</w:t>
      </w:r>
    </w:p>
    <w:p w14:paraId="2FFE4AF1"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Rename the backup file with the crazy name to 001_SMS_#.sql (where 001 is the subID of the person you are working with and # is the incremental file order at each backup)</w:t>
      </w:r>
    </w:p>
    <w:p w14:paraId="498DC9E1"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Copy the sql backup files to the server. NOTE – you will FIRST need to connect the laptop to the LAN with an ethernet cord to do this.</w:t>
      </w:r>
    </w:p>
    <w:p w14:paraId="5F869DC5"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 xml:space="preserve">Copy the file and drop into P:\Study Data\RISK\RawData\$SubID  </w:t>
      </w:r>
    </w:p>
    <w:p w14:paraId="4A5F7106" w14:textId="77777777" w:rsidR="00A82225" w:rsidRDefault="00A82225" w:rsidP="00A82225">
      <w:pPr>
        <w:pStyle w:val="ListParagraph"/>
        <w:numPr>
          <w:ilvl w:val="2"/>
          <w:numId w:val="43"/>
        </w:numPr>
        <w:spacing w:after="200" w:line="276" w:lineRule="auto"/>
        <w:rPr>
          <w:rFonts w:ascii="Arial" w:hAnsi="Arial" w:cs="Arial"/>
        </w:rPr>
      </w:pPr>
      <w:r>
        <w:rPr>
          <w:rFonts w:ascii="Arial" w:hAnsi="Arial" w:cs="Arial"/>
        </w:rPr>
        <w:t>Delete the .sql files from the laptop desktop.</w:t>
      </w:r>
    </w:p>
    <w:p w14:paraId="2E6057CC" w14:textId="5260E34A" w:rsidR="00BD4ECC" w:rsidRPr="00BD4ECC" w:rsidRDefault="00BD4ECC" w:rsidP="009A27EA">
      <w:pPr>
        <w:pStyle w:val="ListParagraph"/>
        <w:spacing w:after="200" w:line="276" w:lineRule="auto"/>
        <w:ind w:left="2160"/>
        <w:rPr>
          <w:rFonts w:ascii="Arial" w:hAnsi="Arial" w:cs="Arial"/>
        </w:rPr>
      </w:pPr>
    </w:p>
    <w:p w14:paraId="41150560" w14:textId="279FA9C5" w:rsidR="00BD4ECC" w:rsidRPr="00BD4ECC" w:rsidRDefault="00BD4ECC" w:rsidP="00BD4ECC">
      <w:pPr>
        <w:pStyle w:val="ListParagraph"/>
        <w:numPr>
          <w:ilvl w:val="0"/>
          <w:numId w:val="12"/>
        </w:numPr>
        <w:spacing w:after="200" w:line="276" w:lineRule="auto"/>
        <w:rPr>
          <w:rFonts w:ascii="Arial" w:hAnsi="Arial" w:cs="Arial"/>
        </w:rPr>
      </w:pPr>
      <w:r w:rsidRPr="00BD4ECC">
        <w:rPr>
          <w:rFonts w:ascii="Arial" w:hAnsi="Arial" w:cs="Arial"/>
        </w:rPr>
        <w:t>Cleaning:</w:t>
      </w:r>
    </w:p>
    <w:p w14:paraId="5E7C0CAA" w14:textId="77777777" w:rsidR="00BD4ECC" w:rsidRPr="00BD4ECC" w:rsidRDefault="00BD4ECC" w:rsidP="00BD4ECC">
      <w:pPr>
        <w:pStyle w:val="ListParagraph"/>
        <w:numPr>
          <w:ilvl w:val="1"/>
          <w:numId w:val="12"/>
        </w:numPr>
        <w:spacing w:after="200" w:line="276" w:lineRule="auto"/>
        <w:rPr>
          <w:rFonts w:ascii="Arial" w:hAnsi="Arial" w:cs="Arial"/>
        </w:rPr>
      </w:pPr>
      <w:r w:rsidRPr="00BD4ECC">
        <w:rPr>
          <w:rFonts w:ascii="Arial" w:hAnsi="Arial" w:cs="Arial"/>
        </w:rPr>
        <w:t>Remove all \r that are not \r\n with R code. (There are extra line breaks in OneReach messges, this removes all that are not at the end of a line.)</w:t>
      </w:r>
    </w:p>
    <w:p w14:paraId="57FEB8F6" w14:textId="77777777" w:rsidR="00BD4ECC" w:rsidRPr="00BD4ECC" w:rsidRDefault="00BD4ECC" w:rsidP="00BD4ECC">
      <w:pPr>
        <w:pStyle w:val="ListParagraph"/>
        <w:numPr>
          <w:ilvl w:val="1"/>
          <w:numId w:val="12"/>
        </w:numPr>
        <w:spacing w:after="200" w:line="276" w:lineRule="auto"/>
        <w:rPr>
          <w:rFonts w:ascii="Arial" w:hAnsi="Arial" w:cs="Arial"/>
        </w:rPr>
      </w:pPr>
      <w:r w:rsidRPr="00BD4ECC">
        <w:rPr>
          <w:rFonts w:ascii="Arial" w:hAnsi="Arial" w:cs="Arial"/>
        </w:rPr>
        <w:t>The “handle” table should be matched with the data table matching the handle ID to the foreign key</w:t>
      </w:r>
    </w:p>
    <w:p w14:paraId="620AA216" w14:textId="032A328E" w:rsidR="00BD4ECC" w:rsidRDefault="00BD4ECC" w:rsidP="00BD4ECC">
      <w:pPr>
        <w:pStyle w:val="ListParagraph"/>
        <w:numPr>
          <w:ilvl w:val="0"/>
          <w:numId w:val="12"/>
        </w:numPr>
        <w:spacing w:after="200" w:line="276" w:lineRule="auto"/>
        <w:rPr>
          <w:rFonts w:ascii="Arial" w:hAnsi="Arial" w:cs="Arial"/>
        </w:rPr>
      </w:pPr>
      <w:r w:rsidRPr="00BD4ECC">
        <w:rPr>
          <w:rFonts w:ascii="Arial" w:hAnsi="Arial" w:cs="Arial"/>
        </w:rPr>
        <w:t>Note: You will be able to detect deleted messages by inspecting the Row ID of the Message table.</w:t>
      </w:r>
    </w:p>
    <w:p w14:paraId="3328F33A" w14:textId="4BE5CCA2" w:rsidR="00831BE4" w:rsidRDefault="00831BE4" w:rsidP="00556892">
      <w:pPr>
        <w:pStyle w:val="ListParagraph"/>
        <w:numPr>
          <w:ilvl w:val="0"/>
          <w:numId w:val="12"/>
        </w:numPr>
        <w:spacing w:after="200" w:line="276" w:lineRule="auto"/>
        <w:rPr>
          <w:rFonts w:ascii="Arial" w:hAnsi="Arial" w:cs="Arial"/>
        </w:rPr>
      </w:pPr>
      <w:r>
        <w:rPr>
          <w:rFonts w:ascii="Arial" w:hAnsi="Arial" w:cs="Arial"/>
        </w:rPr>
        <w:t>SMS_Data file headers:</w:t>
      </w:r>
      <w:r w:rsidR="00556892">
        <w:rPr>
          <w:rFonts w:ascii="Arial" w:hAnsi="Arial" w:cs="Arial"/>
        </w:rPr>
        <w:t xml:space="preserve"> (</w:t>
      </w:r>
      <w:r w:rsidR="00556892" w:rsidRPr="00556892">
        <w:rPr>
          <w:rFonts w:ascii="Arial" w:hAnsi="Arial" w:cs="Arial"/>
        </w:rPr>
        <w:t>https://www.theiphonewiki.com/wiki/Messages#message</w:t>
      </w:r>
      <w:r w:rsidR="00556892">
        <w:rPr>
          <w:rFonts w:ascii="Arial" w:hAnsi="Arial" w:cs="Arial"/>
        </w:rPr>
        <w:t>)</w:t>
      </w:r>
    </w:p>
    <w:p w14:paraId="4CAE84B2" w14:textId="4171F12F" w:rsidR="009E18E4" w:rsidRPr="009E18E4" w:rsidRDefault="009E18E4" w:rsidP="009E18E4">
      <w:pPr>
        <w:pStyle w:val="ListParagraph"/>
        <w:spacing w:after="200" w:line="276" w:lineRule="auto"/>
        <w:rPr>
          <w:rFonts w:ascii="Arial" w:hAnsi="Arial" w:cs="Arial"/>
          <w:b/>
        </w:rPr>
      </w:pPr>
      <w:r w:rsidRPr="009E18E4">
        <w:rPr>
          <w:rFonts w:ascii="Arial" w:hAnsi="Arial" w:cs="Arial"/>
          <w:b/>
        </w:rPr>
        <w:t>ROWID</w:t>
      </w:r>
      <w:r>
        <w:rPr>
          <w:rFonts w:ascii="Arial" w:hAnsi="Arial" w:cs="Arial"/>
        </w:rPr>
        <w:t xml:space="preserve"> –</w:t>
      </w:r>
      <w:r w:rsidR="00880363" w:rsidRPr="00880363">
        <w:t xml:space="preserve"> </w:t>
      </w:r>
      <w:r w:rsidR="00880363" w:rsidRPr="00880363">
        <w:rPr>
          <w:rFonts w:ascii="Arial" w:hAnsi="Arial" w:cs="Arial"/>
        </w:rPr>
        <w:t>ordered number of SMS</w:t>
      </w:r>
    </w:p>
    <w:p w14:paraId="5E258CC9" w14:textId="7A5C656D" w:rsidR="009E18E4" w:rsidRPr="009E18E4" w:rsidRDefault="009E18E4" w:rsidP="009E18E4">
      <w:pPr>
        <w:pStyle w:val="ListParagraph"/>
        <w:spacing w:after="200" w:line="276" w:lineRule="auto"/>
        <w:rPr>
          <w:rFonts w:ascii="Arial" w:hAnsi="Arial" w:cs="Arial"/>
          <w:b/>
        </w:rPr>
      </w:pPr>
      <w:r w:rsidRPr="009E18E4">
        <w:rPr>
          <w:rFonts w:ascii="Arial" w:hAnsi="Arial" w:cs="Arial"/>
          <w:b/>
        </w:rPr>
        <w:t>guid</w:t>
      </w:r>
      <w:r>
        <w:rPr>
          <w:rFonts w:ascii="Arial" w:hAnsi="Arial" w:cs="Arial"/>
        </w:rPr>
        <w:t xml:space="preserve"> –</w:t>
      </w:r>
      <w:r w:rsidR="00886FB9">
        <w:rPr>
          <w:rFonts w:ascii="Arial" w:hAnsi="Arial" w:cs="Arial"/>
        </w:rPr>
        <w:t xml:space="preserve"> unique object id</w:t>
      </w:r>
    </w:p>
    <w:p w14:paraId="6196D8FA" w14:textId="5E0A3A45" w:rsidR="009E18E4" w:rsidRPr="009E18E4" w:rsidRDefault="009E18E4" w:rsidP="009E18E4">
      <w:pPr>
        <w:pStyle w:val="ListParagraph"/>
        <w:spacing w:after="200" w:line="276" w:lineRule="auto"/>
        <w:rPr>
          <w:rFonts w:ascii="Arial" w:hAnsi="Arial" w:cs="Arial"/>
          <w:b/>
        </w:rPr>
      </w:pPr>
      <w:r w:rsidRPr="009E18E4">
        <w:rPr>
          <w:rFonts w:ascii="Arial" w:hAnsi="Arial" w:cs="Arial"/>
          <w:b/>
        </w:rPr>
        <w:lastRenderedPageBreak/>
        <w:t>text</w:t>
      </w:r>
      <w:r>
        <w:rPr>
          <w:rFonts w:ascii="Arial" w:hAnsi="Arial" w:cs="Arial"/>
        </w:rPr>
        <w:t xml:space="preserve"> –</w:t>
      </w:r>
      <w:r w:rsidR="00880363" w:rsidRPr="00880363">
        <w:t xml:space="preserve"> </w:t>
      </w:r>
      <w:r w:rsidR="00880363" w:rsidRPr="00880363">
        <w:rPr>
          <w:rFonts w:ascii="Arial" w:hAnsi="Arial" w:cs="Arial"/>
        </w:rPr>
        <w:t xml:space="preserve">content of message. If there is no text content (ie “?” only), check </w:t>
      </w:r>
      <w:r w:rsidR="00880363" w:rsidRPr="00880363">
        <w:rPr>
          <w:rFonts w:ascii="Arial" w:hAnsi="Arial" w:cs="Arial"/>
          <w:b/>
        </w:rPr>
        <w:t>is_audio_message</w:t>
      </w:r>
      <w:r w:rsidR="00880363" w:rsidRPr="00880363">
        <w:rPr>
          <w:rFonts w:ascii="Arial" w:hAnsi="Arial" w:cs="Arial"/>
        </w:rPr>
        <w:t xml:space="preserve"> or </w:t>
      </w:r>
      <w:r w:rsidR="00880363" w:rsidRPr="00880363">
        <w:rPr>
          <w:rFonts w:ascii="Arial" w:hAnsi="Arial" w:cs="Arial"/>
          <w:b/>
        </w:rPr>
        <w:t>cache_has_attachments</w:t>
      </w:r>
      <w:r w:rsidR="00880363" w:rsidRPr="00880363">
        <w:rPr>
          <w:rFonts w:ascii="Arial" w:hAnsi="Arial" w:cs="Arial"/>
        </w:rPr>
        <w:t>. If either is true, this was a picture or audio message.</w:t>
      </w:r>
    </w:p>
    <w:p w14:paraId="730EE67A" w14:textId="2D3CD9A4" w:rsidR="009E18E4" w:rsidRPr="009E18E4" w:rsidRDefault="009E18E4" w:rsidP="009E18E4">
      <w:pPr>
        <w:pStyle w:val="ListParagraph"/>
        <w:spacing w:after="200" w:line="276" w:lineRule="auto"/>
        <w:rPr>
          <w:rFonts w:ascii="Arial" w:hAnsi="Arial" w:cs="Arial"/>
          <w:b/>
        </w:rPr>
      </w:pPr>
      <w:r w:rsidRPr="009E18E4">
        <w:rPr>
          <w:rFonts w:ascii="Arial" w:hAnsi="Arial" w:cs="Arial"/>
          <w:b/>
        </w:rPr>
        <w:t>replace</w:t>
      </w:r>
      <w:r>
        <w:rPr>
          <w:rFonts w:ascii="Arial" w:hAnsi="Arial" w:cs="Arial"/>
        </w:rPr>
        <w:t xml:space="preserve"> –</w:t>
      </w:r>
      <w:r w:rsidR="00886FB9">
        <w:rPr>
          <w:rFonts w:ascii="Arial" w:hAnsi="Arial" w:cs="Arial"/>
        </w:rPr>
        <w:t xml:space="preserve"> unknown</w:t>
      </w:r>
      <w:r w:rsidR="00556892">
        <w:rPr>
          <w:rFonts w:ascii="Arial" w:hAnsi="Arial" w:cs="Arial"/>
        </w:rPr>
        <w:t xml:space="preserve">, </w:t>
      </w:r>
      <w:r w:rsidR="00556892" w:rsidRPr="00556892">
        <w:rPr>
          <w:rFonts w:ascii="Arial" w:hAnsi="Arial" w:cs="Arial"/>
        </w:rPr>
        <w:t>possible values: 0, 1, 2</w:t>
      </w:r>
    </w:p>
    <w:p w14:paraId="1DACD999" w14:textId="199F2CF2" w:rsidR="009E18E4" w:rsidRPr="009E18E4" w:rsidRDefault="009E18E4" w:rsidP="009E18E4">
      <w:pPr>
        <w:pStyle w:val="ListParagraph"/>
        <w:spacing w:after="200" w:line="276" w:lineRule="auto"/>
        <w:rPr>
          <w:rFonts w:ascii="Arial" w:hAnsi="Arial" w:cs="Arial"/>
          <w:b/>
        </w:rPr>
      </w:pPr>
      <w:r w:rsidRPr="009E18E4">
        <w:rPr>
          <w:rFonts w:ascii="Arial" w:hAnsi="Arial" w:cs="Arial"/>
          <w:b/>
        </w:rPr>
        <w:t>service_center</w:t>
      </w:r>
      <w:r>
        <w:rPr>
          <w:rFonts w:ascii="Arial" w:hAnsi="Arial" w:cs="Arial"/>
        </w:rPr>
        <w:t xml:space="preserve"> –</w:t>
      </w:r>
      <w:r w:rsidR="00886FB9" w:rsidRPr="00886FB9">
        <w:rPr>
          <w:rFonts w:ascii="Arial" w:hAnsi="Arial" w:cs="Arial"/>
        </w:rPr>
        <w:t xml:space="preserve"> </w:t>
      </w:r>
      <w:r w:rsidR="00556892" w:rsidRPr="00556892">
        <w:rPr>
          <w:rFonts w:ascii="Arial" w:hAnsi="Arial" w:cs="Arial"/>
        </w:rPr>
        <w:t>NULL</w:t>
      </w:r>
    </w:p>
    <w:p w14:paraId="0B247F0D" w14:textId="6A5343E2" w:rsidR="009E18E4" w:rsidRPr="009E18E4" w:rsidRDefault="009E18E4" w:rsidP="009E18E4">
      <w:pPr>
        <w:pStyle w:val="ListParagraph"/>
        <w:spacing w:after="200" w:line="276" w:lineRule="auto"/>
        <w:rPr>
          <w:rFonts w:ascii="Arial" w:hAnsi="Arial" w:cs="Arial"/>
          <w:b/>
        </w:rPr>
      </w:pPr>
      <w:r w:rsidRPr="009E18E4">
        <w:rPr>
          <w:rFonts w:ascii="Arial" w:hAnsi="Arial" w:cs="Arial"/>
          <w:b/>
        </w:rPr>
        <w:t>handle_id</w:t>
      </w:r>
      <w:r>
        <w:rPr>
          <w:rFonts w:ascii="Arial" w:hAnsi="Arial" w:cs="Arial"/>
        </w:rPr>
        <w:t xml:space="preserve"> –</w:t>
      </w:r>
      <w:r w:rsidR="00880363" w:rsidRPr="00880363">
        <w:t xml:space="preserve"> </w:t>
      </w:r>
      <w:r w:rsidR="00880363" w:rsidRPr="00880363">
        <w:rPr>
          <w:rFonts w:ascii="Arial" w:hAnsi="Arial" w:cs="Arial"/>
        </w:rPr>
        <w:t>recipient or sender (depending on value of</w:t>
      </w:r>
      <w:r w:rsidR="00880363" w:rsidRPr="00880363">
        <w:rPr>
          <w:rFonts w:ascii="Arial" w:hAnsi="Arial" w:cs="Arial"/>
          <w:b/>
        </w:rPr>
        <w:t xml:space="preserve"> is_from_me</w:t>
      </w:r>
      <w:r w:rsidR="00880363" w:rsidRPr="00880363">
        <w:rPr>
          <w:rFonts w:ascii="Arial" w:hAnsi="Arial" w:cs="Arial"/>
        </w:rPr>
        <w:t>)</w:t>
      </w:r>
    </w:p>
    <w:p w14:paraId="11D0F489" w14:textId="58904E2B" w:rsidR="009E18E4" w:rsidRPr="009E18E4" w:rsidRDefault="009E18E4" w:rsidP="009E18E4">
      <w:pPr>
        <w:pStyle w:val="ListParagraph"/>
        <w:spacing w:after="200" w:line="276" w:lineRule="auto"/>
        <w:rPr>
          <w:rFonts w:ascii="Arial" w:hAnsi="Arial" w:cs="Arial"/>
          <w:b/>
        </w:rPr>
      </w:pPr>
      <w:r w:rsidRPr="009E18E4">
        <w:rPr>
          <w:rFonts w:ascii="Arial" w:hAnsi="Arial" w:cs="Arial"/>
          <w:b/>
        </w:rPr>
        <w:t>subject</w:t>
      </w:r>
      <w:r>
        <w:rPr>
          <w:rFonts w:ascii="Arial" w:hAnsi="Arial" w:cs="Arial"/>
        </w:rPr>
        <w:t xml:space="preserve"> –</w:t>
      </w:r>
      <w:r w:rsidR="00886FB9" w:rsidRPr="00886FB9">
        <w:rPr>
          <w:rFonts w:ascii="Arial" w:hAnsi="Arial" w:cs="Arial"/>
        </w:rPr>
        <w:t xml:space="preserve"> </w:t>
      </w:r>
      <w:r w:rsidR="00556892" w:rsidRPr="00556892">
        <w:rPr>
          <w:rFonts w:ascii="Arial" w:hAnsi="Arial" w:cs="Arial"/>
        </w:rPr>
        <w:t>The subject of an iMessage/MMS-message, or NULL if it's an SMS or if subject is not used on a iMessage/MMS-message</w:t>
      </w:r>
      <w:r w:rsidRPr="009E18E4">
        <w:rPr>
          <w:rFonts w:ascii="Arial" w:hAnsi="Arial" w:cs="Arial"/>
          <w:b/>
        </w:rPr>
        <w:t>country</w:t>
      </w:r>
      <w:r>
        <w:rPr>
          <w:rFonts w:ascii="Arial" w:hAnsi="Arial" w:cs="Arial"/>
        </w:rPr>
        <w:t xml:space="preserve"> –</w:t>
      </w:r>
      <w:r w:rsidR="00886FB9">
        <w:rPr>
          <w:rFonts w:ascii="Arial" w:hAnsi="Arial" w:cs="Arial"/>
        </w:rPr>
        <w:t xml:space="preserve"> </w:t>
      </w:r>
      <w:r w:rsidR="00556892" w:rsidRPr="00556892">
        <w:rPr>
          <w:rFonts w:ascii="Arial" w:hAnsi="Arial" w:cs="Arial"/>
        </w:rPr>
        <w:t>NULL or an ISO country code (eg: 'ch' for Switzerland)</w:t>
      </w:r>
    </w:p>
    <w:p w14:paraId="1841DA3A" w14:textId="685FB194" w:rsidR="009E18E4" w:rsidRPr="009E18E4" w:rsidRDefault="009E18E4" w:rsidP="009E18E4">
      <w:pPr>
        <w:pStyle w:val="ListParagraph"/>
        <w:spacing w:after="200" w:line="276" w:lineRule="auto"/>
        <w:rPr>
          <w:rFonts w:ascii="Arial" w:hAnsi="Arial" w:cs="Arial"/>
          <w:b/>
        </w:rPr>
      </w:pPr>
      <w:r w:rsidRPr="009E18E4">
        <w:rPr>
          <w:rFonts w:ascii="Arial" w:hAnsi="Arial" w:cs="Arial"/>
          <w:b/>
        </w:rPr>
        <w:t>attributedBody</w:t>
      </w:r>
      <w:r>
        <w:rPr>
          <w:rFonts w:ascii="Arial" w:hAnsi="Arial" w:cs="Arial"/>
        </w:rPr>
        <w:t xml:space="preserve"> –</w:t>
      </w:r>
      <w:r w:rsidR="00556892" w:rsidRPr="00556892">
        <w:rPr>
          <w:rFonts w:ascii="Arial" w:hAnsi="Arial" w:cs="Arial"/>
        </w:rPr>
        <w:t>blob, content unknown. The only strings in it are "JFIF" and "Exif", so this is probably meta-data.</w:t>
      </w:r>
    </w:p>
    <w:p w14:paraId="315DAE3A" w14:textId="647F9F12" w:rsidR="009E18E4" w:rsidRPr="009E18E4" w:rsidRDefault="009E18E4" w:rsidP="009E18E4">
      <w:pPr>
        <w:pStyle w:val="ListParagraph"/>
        <w:spacing w:after="200" w:line="276" w:lineRule="auto"/>
        <w:rPr>
          <w:rFonts w:ascii="Arial" w:hAnsi="Arial" w:cs="Arial"/>
          <w:b/>
        </w:rPr>
      </w:pPr>
      <w:r w:rsidRPr="009E18E4">
        <w:rPr>
          <w:rFonts w:ascii="Arial" w:hAnsi="Arial" w:cs="Arial"/>
          <w:b/>
        </w:rPr>
        <w:t>version</w:t>
      </w:r>
      <w:r>
        <w:rPr>
          <w:rFonts w:ascii="Arial" w:hAnsi="Arial" w:cs="Arial"/>
        </w:rPr>
        <w:t xml:space="preserve"> –</w:t>
      </w:r>
      <w:r w:rsidR="00886FB9">
        <w:rPr>
          <w:rFonts w:ascii="Arial" w:hAnsi="Arial" w:cs="Arial"/>
        </w:rPr>
        <w:t xml:space="preserve"> OS version</w:t>
      </w:r>
    </w:p>
    <w:p w14:paraId="71F1A1A9" w14:textId="3313BCF6" w:rsidR="009E18E4" w:rsidRPr="009E18E4" w:rsidRDefault="009E18E4" w:rsidP="009E18E4">
      <w:pPr>
        <w:pStyle w:val="ListParagraph"/>
        <w:spacing w:after="200" w:line="276" w:lineRule="auto"/>
        <w:rPr>
          <w:rFonts w:ascii="Arial" w:hAnsi="Arial" w:cs="Arial"/>
          <w:b/>
        </w:rPr>
      </w:pPr>
      <w:r w:rsidRPr="009E18E4">
        <w:rPr>
          <w:rFonts w:ascii="Arial" w:hAnsi="Arial" w:cs="Arial"/>
          <w:b/>
        </w:rPr>
        <w:t>type</w:t>
      </w:r>
      <w:r>
        <w:rPr>
          <w:rFonts w:ascii="Arial" w:hAnsi="Arial" w:cs="Arial"/>
        </w:rPr>
        <w:t xml:space="preserve"> –</w:t>
      </w:r>
      <w:r w:rsidR="007C1803" w:rsidRPr="007C1803">
        <w:rPr>
          <w:rFonts w:ascii="Arial" w:hAnsi="Arial" w:cs="Arial"/>
        </w:rPr>
        <w:t xml:space="preserve"> </w:t>
      </w:r>
      <w:r w:rsidR="00F44509">
        <w:rPr>
          <w:rFonts w:ascii="Arial" w:hAnsi="Arial" w:cs="Arial"/>
        </w:rPr>
        <w:t>0, or Null if pre-iOS 5</w:t>
      </w:r>
    </w:p>
    <w:p w14:paraId="5DD3D23E" w14:textId="781A2834" w:rsidR="009E18E4" w:rsidRPr="009E18E4" w:rsidRDefault="009E18E4" w:rsidP="009E18E4">
      <w:pPr>
        <w:pStyle w:val="ListParagraph"/>
        <w:spacing w:after="200" w:line="276" w:lineRule="auto"/>
        <w:rPr>
          <w:rFonts w:ascii="Arial" w:hAnsi="Arial" w:cs="Arial"/>
          <w:b/>
        </w:rPr>
      </w:pPr>
      <w:r w:rsidRPr="009E18E4">
        <w:rPr>
          <w:rFonts w:ascii="Arial" w:hAnsi="Arial" w:cs="Arial"/>
          <w:b/>
        </w:rPr>
        <w:t>service</w:t>
      </w:r>
      <w:r>
        <w:rPr>
          <w:rFonts w:ascii="Arial" w:hAnsi="Arial" w:cs="Arial"/>
        </w:rPr>
        <w:t xml:space="preserve"> –</w:t>
      </w:r>
      <w:r w:rsidR="00880363" w:rsidRPr="00880363">
        <w:rPr>
          <w:rFonts w:ascii="Arial" w:hAnsi="Arial" w:cs="Arial"/>
        </w:rPr>
        <w:t xml:space="preserve"> SMS vs iMessage – not sure this matters</w:t>
      </w:r>
      <w:r w:rsidR="00556892">
        <w:rPr>
          <w:rFonts w:ascii="Arial" w:hAnsi="Arial" w:cs="Arial"/>
        </w:rPr>
        <w:t xml:space="preserve"> </w:t>
      </w:r>
    </w:p>
    <w:p w14:paraId="22358C7C" w14:textId="4A6E3E65" w:rsidR="009E18E4" w:rsidRPr="009E18E4" w:rsidRDefault="009E18E4" w:rsidP="009E18E4">
      <w:pPr>
        <w:pStyle w:val="ListParagraph"/>
        <w:spacing w:after="200" w:line="276" w:lineRule="auto"/>
        <w:rPr>
          <w:rFonts w:ascii="Arial" w:hAnsi="Arial" w:cs="Arial"/>
          <w:b/>
        </w:rPr>
      </w:pPr>
      <w:r w:rsidRPr="009E18E4">
        <w:rPr>
          <w:rFonts w:ascii="Arial" w:hAnsi="Arial" w:cs="Arial"/>
          <w:b/>
        </w:rPr>
        <w:t>account</w:t>
      </w:r>
      <w:r>
        <w:rPr>
          <w:rFonts w:ascii="Arial" w:hAnsi="Arial" w:cs="Arial"/>
        </w:rPr>
        <w:t xml:space="preserve"> –</w:t>
      </w:r>
      <w:r w:rsidR="007C1803" w:rsidRPr="007C1803">
        <w:rPr>
          <w:rFonts w:ascii="Arial" w:hAnsi="Arial" w:cs="Arial"/>
        </w:rPr>
        <w:t xml:space="preserve"> </w:t>
      </w:r>
      <w:r w:rsidR="00556892" w:rsidRPr="00556892">
        <w:rPr>
          <w:rFonts w:ascii="Arial" w:hAnsi="Arial" w:cs="Arial"/>
        </w:rPr>
        <w:t>NULL if not an iMessage or 'p:' &amp; own phone number or 'e:' &amp; email registered for iMessage</w:t>
      </w:r>
    </w:p>
    <w:p w14:paraId="7B5B4377" w14:textId="0C728370" w:rsidR="009E18E4" w:rsidRPr="009E18E4" w:rsidRDefault="009E18E4" w:rsidP="009E18E4">
      <w:pPr>
        <w:pStyle w:val="ListParagraph"/>
        <w:spacing w:after="200" w:line="276" w:lineRule="auto"/>
        <w:rPr>
          <w:rFonts w:ascii="Arial" w:hAnsi="Arial" w:cs="Arial"/>
          <w:b/>
        </w:rPr>
      </w:pPr>
      <w:r w:rsidRPr="009E18E4">
        <w:rPr>
          <w:rFonts w:ascii="Arial" w:hAnsi="Arial" w:cs="Arial"/>
          <w:b/>
        </w:rPr>
        <w:t>account_guid</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3FEDFD01" w14:textId="33A65A75" w:rsidR="009E18E4" w:rsidRPr="009E18E4" w:rsidRDefault="009E18E4" w:rsidP="009E18E4">
      <w:pPr>
        <w:pStyle w:val="ListParagraph"/>
        <w:spacing w:after="200" w:line="276" w:lineRule="auto"/>
        <w:rPr>
          <w:rFonts w:ascii="Arial" w:hAnsi="Arial" w:cs="Arial"/>
          <w:b/>
        </w:rPr>
      </w:pPr>
      <w:r w:rsidRPr="009E18E4">
        <w:rPr>
          <w:rFonts w:ascii="Arial" w:hAnsi="Arial" w:cs="Arial"/>
          <w:b/>
        </w:rPr>
        <w:t>error</w:t>
      </w:r>
      <w:r>
        <w:rPr>
          <w:rFonts w:ascii="Arial" w:hAnsi="Arial" w:cs="Arial"/>
        </w:rPr>
        <w:t xml:space="preserve"> –</w:t>
      </w:r>
      <w:r w:rsidR="007C1803">
        <w:rPr>
          <w:rFonts w:ascii="Arial" w:hAnsi="Arial" w:cs="Arial"/>
        </w:rPr>
        <w:t xml:space="preserve"> </w:t>
      </w:r>
      <w:r w:rsidR="00556892" w:rsidRPr="00556892">
        <w:rPr>
          <w:rFonts w:ascii="Arial" w:hAnsi="Arial" w:cs="Arial"/>
        </w:rPr>
        <w:t>empty string if message is pre-iOS 5.0 or 0 if after</w:t>
      </w:r>
      <w:r w:rsidRPr="009E18E4">
        <w:rPr>
          <w:rFonts w:ascii="Arial" w:hAnsi="Arial" w:cs="Arial"/>
          <w:b/>
        </w:rPr>
        <w:t>date</w:t>
      </w:r>
      <w:r>
        <w:rPr>
          <w:rFonts w:ascii="Arial" w:hAnsi="Arial" w:cs="Arial"/>
        </w:rPr>
        <w:t xml:space="preserve"> –</w:t>
      </w:r>
      <w:r w:rsidR="00880363" w:rsidRPr="00880363">
        <w:t xml:space="preserve"> </w:t>
      </w:r>
      <w:r w:rsidR="00880363" w:rsidRPr="00880363">
        <w:rPr>
          <w:rFonts w:ascii="Arial" w:hAnsi="Arial" w:cs="Arial"/>
        </w:rPr>
        <w:t>datetime value in iOS format UTC time.</w:t>
      </w:r>
    </w:p>
    <w:p w14:paraId="280FE5E8" w14:textId="7DD65E75" w:rsidR="009E18E4" w:rsidRPr="009E18E4" w:rsidRDefault="009E18E4" w:rsidP="009E18E4">
      <w:pPr>
        <w:pStyle w:val="ListParagraph"/>
        <w:spacing w:after="200" w:line="276" w:lineRule="auto"/>
        <w:rPr>
          <w:rFonts w:ascii="Arial" w:hAnsi="Arial" w:cs="Arial"/>
          <w:b/>
        </w:rPr>
      </w:pPr>
      <w:r w:rsidRPr="009E18E4">
        <w:rPr>
          <w:rFonts w:ascii="Arial" w:hAnsi="Arial" w:cs="Arial"/>
          <w:b/>
        </w:rPr>
        <w:t>date_read</w:t>
      </w:r>
      <w:r>
        <w:rPr>
          <w:rFonts w:ascii="Arial" w:hAnsi="Arial" w:cs="Arial"/>
        </w:rPr>
        <w:t xml:space="preserve"> –</w:t>
      </w:r>
      <w:r w:rsidR="007C1803">
        <w:rPr>
          <w:rFonts w:ascii="Arial" w:hAnsi="Arial" w:cs="Arial"/>
        </w:rPr>
        <w:t xml:space="preserve"> </w:t>
      </w:r>
      <w:r w:rsidR="007C1803" w:rsidRPr="00880363">
        <w:rPr>
          <w:rFonts w:ascii="Arial" w:hAnsi="Arial" w:cs="Arial"/>
        </w:rPr>
        <w:t>datetime value in iOS format UTC time.</w:t>
      </w:r>
    </w:p>
    <w:p w14:paraId="04F3C742" w14:textId="2EF8B099" w:rsidR="009E18E4" w:rsidRPr="009E18E4" w:rsidRDefault="009E18E4" w:rsidP="009E18E4">
      <w:pPr>
        <w:pStyle w:val="ListParagraph"/>
        <w:spacing w:after="200" w:line="276" w:lineRule="auto"/>
        <w:rPr>
          <w:rFonts w:ascii="Arial" w:hAnsi="Arial" w:cs="Arial"/>
          <w:b/>
        </w:rPr>
      </w:pPr>
      <w:r w:rsidRPr="009E18E4">
        <w:rPr>
          <w:rFonts w:ascii="Arial" w:hAnsi="Arial" w:cs="Arial"/>
          <w:b/>
        </w:rPr>
        <w:t>date_delivered</w:t>
      </w:r>
      <w:r>
        <w:rPr>
          <w:rFonts w:ascii="Arial" w:hAnsi="Arial" w:cs="Arial"/>
        </w:rPr>
        <w:t xml:space="preserve"> –</w:t>
      </w:r>
      <w:r w:rsidR="007C1803">
        <w:rPr>
          <w:rFonts w:ascii="Arial" w:hAnsi="Arial" w:cs="Arial"/>
        </w:rPr>
        <w:t xml:space="preserve"> always zero in the examples I have as reference</w:t>
      </w:r>
    </w:p>
    <w:p w14:paraId="172FD784" w14:textId="41EC1DAB"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is_delivered</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216BA0B2" w14:textId="5034C307"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is_finished</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r w:rsidR="00556892">
        <w:rPr>
          <w:rFonts w:ascii="Arial" w:hAnsi="Arial" w:cs="Arial"/>
        </w:rPr>
        <w:t>, 0 for draft</w:t>
      </w:r>
    </w:p>
    <w:p w14:paraId="390099EA" w14:textId="64A2AC66"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is_emote</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671D8A43" w14:textId="19D8CBFF"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is_from_me</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734E0786" w14:textId="05802E07"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is_empty</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1383A20F" w14:textId="21728801"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is_delayed</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3BECCF06" w14:textId="41D85073"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is_auto_reply</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06CEEE27" w14:textId="127DDFAE"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is_prepared</w:t>
      </w:r>
      <w:r>
        <w:rPr>
          <w:rFonts w:ascii="Arial" w:hAnsi="Arial" w:cs="Arial"/>
        </w:rPr>
        <w:t xml:space="preserve"> –</w:t>
      </w:r>
      <w:r w:rsidR="007C1803">
        <w:rPr>
          <w:rFonts w:ascii="Arial" w:hAnsi="Arial" w:cs="Arial"/>
        </w:rPr>
        <w:t xml:space="preserve"> always zero in the examples I have as reference</w:t>
      </w:r>
    </w:p>
    <w:p w14:paraId="4B9300E5" w14:textId="22932D90"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is_read</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619629E8" w14:textId="0347A25E"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is_system_message</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58D28584" w14:textId="6E2C9456"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is_sent</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1F5909CC" w14:textId="3F94A757" w:rsidR="009E18E4" w:rsidRPr="009E18E4" w:rsidRDefault="009E18E4" w:rsidP="009E18E4">
      <w:pPr>
        <w:pStyle w:val="ListParagraph"/>
        <w:spacing w:after="200" w:line="276" w:lineRule="auto"/>
        <w:rPr>
          <w:rFonts w:ascii="Arial" w:hAnsi="Arial" w:cs="Arial"/>
          <w:b/>
        </w:rPr>
      </w:pPr>
      <w:r w:rsidRPr="009E18E4">
        <w:rPr>
          <w:rFonts w:ascii="Arial" w:hAnsi="Arial" w:cs="Arial"/>
          <w:b/>
        </w:rPr>
        <w:t>has_dd_results</w:t>
      </w:r>
      <w:r>
        <w:rPr>
          <w:rFonts w:ascii="Arial" w:hAnsi="Arial" w:cs="Arial"/>
        </w:rPr>
        <w:t xml:space="preserve"> –</w:t>
      </w:r>
    </w:p>
    <w:p w14:paraId="35D99FB7" w14:textId="3F439D2F"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is_service_message</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78D109B1" w14:textId="1FF1DAE2"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is_forward</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066DBFD1" w14:textId="1C66DC88" w:rsidR="009E18E4" w:rsidRPr="009E18E4" w:rsidRDefault="009E18E4" w:rsidP="009E18E4">
      <w:pPr>
        <w:pStyle w:val="ListParagraph"/>
        <w:spacing w:after="200" w:line="276" w:lineRule="auto"/>
        <w:rPr>
          <w:rFonts w:ascii="Arial" w:hAnsi="Arial" w:cs="Arial"/>
          <w:b/>
        </w:rPr>
      </w:pPr>
      <w:r w:rsidRPr="009E18E4">
        <w:rPr>
          <w:rFonts w:ascii="Arial" w:hAnsi="Arial" w:cs="Arial"/>
          <w:b/>
        </w:rPr>
        <w:t>was_downgraded</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3B6479C9" w14:textId="31270B60"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is_archive</w:t>
      </w:r>
      <w:r>
        <w:rPr>
          <w:rFonts w:ascii="Arial" w:hAnsi="Arial" w:cs="Arial"/>
        </w:rPr>
        <w:t xml:space="preserve"> –</w:t>
      </w:r>
      <w:r w:rsidR="00880363">
        <w:rPr>
          <w:rFonts w:ascii="Arial" w:hAnsi="Arial" w:cs="Arial"/>
        </w:rPr>
        <w:t xml:space="preserve"> </w:t>
      </w:r>
      <w:r w:rsidR="00880363" w:rsidRPr="00880363">
        <w:rPr>
          <w:rFonts w:ascii="Arial" w:hAnsi="Arial" w:cs="Arial"/>
        </w:rPr>
        <w:t>1 for true</w:t>
      </w:r>
    </w:p>
    <w:p w14:paraId="455CA4D2" w14:textId="77777777" w:rsidR="007C1803" w:rsidRPr="009E18E4" w:rsidRDefault="009E18E4" w:rsidP="007C1803">
      <w:pPr>
        <w:pStyle w:val="ListParagraph"/>
        <w:spacing w:after="200" w:line="276" w:lineRule="auto"/>
        <w:rPr>
          <w:rFonts w:ascii="Arial" w:hAnsi="Arial" w:cs="Arial"/>
          <w:b/>
        </w:rPr>
      </w:pPr>
      <w:r w:rsidRPr="009E18E4">
        <w:rPr>
          <w:rFonts w:ascii="Arial" w:hAnsi="Arial" w:cs="Arial"/>
          <w:b/>
        </w:rPr>
        <w:t>cache_has_attachments</w:t>
      </w:r>
      <w:r>
        <w:rPr>
          <w:rFonts w:ascii="Arial" w:hAnsi="Arial" w:cs="Arial"/>
        </w:rPr>
        <w:t xml:space="preserve"> –</w:t>
      </w:r>
      <w:r w:rsidR="007C1803">
        <w:rPr>
          <w:rFonts w:ascii="Arial" w:hAnsi="Arial" w:cs="Arial"/>
        </w:rPr>
        <w:t xml:space="preserve"> </w:t>
      </w:r>
      <w:r w:rsidR="007C1803" w:rsidRPr="00880363">
        <w:rPr>
          <w:rFonts w:ascii="Arial" w:hAnsi="Arial" w:cs="Arial"/>
        </w:rPr>
        <w:t>1 for true</w:t>
      </w:r>
    </w:p>
    <w:p w14:paraId="70678760" w14:textId="2904E8E9" w:rsidR="009E18E4" w:rsidRPr="009E18E4" w:rsidRDefault="009E18E4" w:rsidP="009E18E4">
      <w:pPr>
        <w:pStyle w:val="ListParagraph"/>
        <w:spacing w:after="200" w:line="276" w:lineRule="auto"/>
        <w:rPr>
          <w:rFonts w:ascii="Arial" w:hAnsi="Arial" w:cs="Arial"/>
          <w:b/>
        </w:rPr>
      </w:pPr>
      <w:r w:rsidRPr="009E18E4">
        <w:rPr>
          <w:rFonts w:ascii="Arial" w:hAnsi="Arial" w:cs="Arial"/>
          <w:b/>
        </w:rPr>
        <w:t>cache_roomnames</w:t>
      </w:r>
      <w:r>
        <w:rPr>
          <w:rFonts w:ascii="Arial" w:hAnsi="Arial" w:cs="Arial"/>
        </w:rPr>
        <w:t xml:space="preserve"> –</w:t>
      </w:r>
      <w:r w:rsidR="007C1803">
        <w:rPr>
          <w:rFonts w:ascii="Arial" w:hAnsi="Arial" w:cs="Arial"/>
        </w:rPr>
        <w:t xml:space="preserve"> unknown</w:t>
      </w:r>
    </w:p>
    <w:p w14:paraId="47A054CF" w14:textId="77777777" w:rsidR="007C1803" w:rsidRPr="009E18E4" w:rsidRDefault="009E18E4" w:rsidP="007C1803">
      <w:pPr>
        <w:pStyle w:val="ListParagraph"/>
        <w:spacing w:after="200" w:line="276" w:lineRule="auto"/>
        <w:rPr>
          <w:rFonts w:ascii="Arial" w:hAnsi="Arial" w:cs="Arial"/>
          <w:b/>
        </w:rPr>
      </w:pPr>
      <w:r w:rsidRPr="009E18E4">
        <w:rPr>
          <w:rFonts w:ascii="Arial" w:hAnsi="Arial" w:cs="Arial"/>
          <w:b/>
        </w:rPr>
        <w:t>was_data_detected</w:t>
      </w:r>
      <w:r>
        <w:rPr>
          <w:rFonts w:ascii="Arial" w:hAnsi="Arial" w:cs="Arial"/>
        </w:rPr>
        <w:t xml:space="preserve"> –</w:t>
      </w:r>
      <w:r w:rsidR="007C1803">
        <w:rPr>
          <w:rFonts w:ascii="Arial" w:hAnsi="Arial" w:cs="Arial"/>
        </w:rPr>
        <w:t xml:space="preserve"> </w:t>
      </w:r>
      <w:r w:rsidR="007C1803" w:rsidRPr="00880363">
        <w:rPr>
          <w:rFonts w:ascii="Arial" w:hAnsi="Arial" w:cs="Arial"/>
        </w:rPr>
        <w:t>1 for true</w:t>
      </w:r>
    </w:p>
    <w:p w14:paraId="4191643D" w14:textId="77777777" w:rsidR="007C1803" w:rsidRPr="009E18E4" w:rsidRDefault="009E18E4" w:rsidP="007C1803">
      <w:pPr>
        <w:pStyle w:val="ListParagraph"/>
        <w:spacing w:after="200" w:line="276" w:lineRule="auto"/>
        <w:rPr>
          <w:rFonts w:ascii="Arial" w:hAnsi="Arial" w:cs="Arial"/>
          <w:b/>
        </w:rPr>
      </w:pPr>
      <w:r w:rsidRPr="009E18E4">
        <w:rPr>
          <w:rFonts w:ascii="Arial" w:hAnsi="Arial" w:cs="Arial"/>
          <w:b/>
        </w:rPr>
        <w:t>was_deduplicated</w:t>
      </w:r>
      <w:r>
        <w:rPr>
          <w:rFonts w:ascii="Arial" w:hAnsi="Arial" w:cs="Arial"/>
        </w:rPr>
        <w:t xml:space="preserve"> –</w:t>
      </w:r>
      <w:r w:rsidR="007C1803">
        <w:rPr>
          <w:rFonts w:ascii="Arial" w:hAnsi="Arial" w:cs="Arial"/>
        </w:rPr>
        <w:t xml:space="preserve">  </w:t>
      </w:r>
      <w:r w:rsidR="007C1803" w:rsidRPr="00880363">
        <w:rPr>
          <w:rFonts w:ascii="Arial" w:hAnsi="Arial" w:cs="Arial"/>
        </w:rPr>
        <w:t>1 for true</w:t>
      </w:r>
    </w:p>
    <w:p w14:paraId="01BF597F" w14:textId="77777777" w:rsidR="007C1803" w:rsidRPr="009E18E4" w:rsidRDefault="009E18E4" w:rsidP="007C1803">
      <w:pPr>
        <w:pStyle w:val="ListParagraph"/>
        <w:spacing w:after="200" w:line="276" w:lineRule="auto"/>
        <w:rPr>
          <w:rFonts w:ascii="Arial" w:hAnsi="Arial" w:cs="Arial"/>
          <w:b/>
        </w:rPr>
      </w:pPr>
      <w:r w:rsidRPr="009E18E4">
        <w:rPr>
          <w:rFonts w:ascii="Arial" w:hAnsi="Arial" w:cs="Arial"/>
          <w:b/>
        </w:rPr>
        <w:t>is_audio_message</w:t>
      </w:r>
      <w:r>
        <w:rPr>
          <w:rFonts w:ascii="Arial" w:hAnsi="Arial" w:cs="Arial"/>
        </w:rPr>
        <w:t xml:space="preserve"> –</w:t>
      </w:r>
      <w:r w:rsidR="007C1803">
        <w:rPr>
          <w:rFonts w:ascii="Arial" w:hAnsi="Arial" w:cs="Arial"/>
        </w:rPr>
        <w:t xml:space="preserve"> </w:t>
      </w:r>
      <w:r w:rsidR="007C1803" w:rsidRPr="00880363">
        <w:rPr>
          <w:rFonts w:ascii="Arial" w:hAnsi="Arial" w:cs="Arial"/>
        </w:rPr>
        <w:t>1 for true</w:t>
      </w:r>
    </w:p>
    <w:p w14:paraId="36174BF2" w14:textId="77777777" w:rsidR="007C1803" w:rsidRPr="009E18E4" w:rsidRDefault="009E18E4" w:rsidP="007C1803">
      <w:pPr>
        <w:pStyle w:val="ListParagraph"/>
        <w:spacing w:after="200" w:line="276" w:lineRule="auto"/>
        <w:rPr>
          <w:rFonts w:ascii="Arial" w:hAnsi="Arial" w:cs="Arial"/>
          <w:b/>
        </w:rPr>
      </w:pPr>
      <w:r w:rsidRPr="009E18E4">
        <w:rPr>
          <w:rFonts w:ascii="Arial" w:hAnsi="Arial" w:cs="Arial"/>
          <w:b/>
        </w:rPr>
        <w:t>is_played</w:t>
      </w:r>
      <w:r>
        <w:rPr>
          <w:rFonts w:ascii="Arial" w:hAnsi="Arial" w:cs="Arial"/>
        </w:rPr>
        <w:t xml:space="preserve"> –</w:t>
      </w:r>
      <w:r w:rsidR="007C1803">
        <w:rPr>
          <w:rFonts w:ascii="Arial" w:hAnsi="Arial" w:cs="Arial"/>
        </w:rPr>
        <w:t xml:space="preserve">  </w:t>
      </w:r>
      <w:r w:rsidR="007C1803" w:rsidRPr="00880363">
        <w:rPr>
          <w:rFonts w:ascii="Arial" w:hAnsi="Arial" w:cs="Arial"/>
        </w:rPr>
        <w:t>1 for true</w:t>
      </w:r>
    </w:p>
    <w:p w14:paraId="61CAD9E5" w14:textId="77777777" w:rsidR="007C1803" w:rsidRPr="009E18E4" w:rsidRDefault="009E18E4" w:rsidP="007C1803">
      <w:pPr>
        <w:pStyle w:val="ListParagraph"/>
        <w:spacing w:after="200" w:line="276" w:lineRule="auto"/>
        <w:rPr>
          <w:rFonts w:ascii="Arial" w:hAnsi="Arial" w:cs="Arial"/>
          <w:b/>
        </w:rPr>
      </w:pPr>
      <w:r w:rsidRPr="009E18E4">
        <w:rPr>
          <w:rFonts w:ascii="Arial" w:hAnsi="Arial" w:cs="Arial"/>
          <w:b/>
        </w:rPr>
        <w:t>date_played</w:t>
      </w:r>
      <w:r>
        <w:rPr>
          <w:rFonts w:ascii="Arial" w:hAnsi="Arial" w:cs="Arial"/>
        </w:rPr>
        <w:t xml:space="preserve"> –</w:t>
      </w:r>
      <w:r w:rsidR="007C1803">
        <w:rPr>
          <w:rFonts w:ascii="Arial" w:hAnsi="Arial" w:cs="Arial"/>
        </w:rPr>
        <w:t xml:space="preserve"> always zero in the examples I have as reference</w:t>
      </w:r>
    </w:p>
    <w:p w14:paraId="35D36A15" w14:textId="6EC9ED6E" w:rsidR="009E18E4" w:rsidRPr="009E18E4" w:rsidRDefault="009E18E4" w:rsidP="009E18E4">
      <w:pPr>
        <w:pStyle w:val="ListParagraph"/>
        <w:spacing w:after="200" w:line="276" w:lineRule="auto"/>
        <w:rPr>
          <w:rFonts w:ascii="Arial" w:hAnsi="Arial" w:cs="Arial"/>
          <w:b/>
        </w:rPr>
      </w:pPr>
      <w:r w:rsidRPr="009E18E4">
        <w:rPr>
          <w:rFonts w:ascii="Arial" w:hAnsi="Arial" w:cs="Arial"/>
          <w:b/>
        </w:rPr>
        <w:t>item_type</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0A9965C0" w14:textId="33FB1487" w:rsidR="009E18E4" w:rsidRPr="009E18E4" w:rsidRDefault="009E18E4" w:rsidP="009E18E4">
      <w:pPr>
        <w:pStyle w:val="ListParagraph"/>
        <w:spacing w:after="200" w:line="276" w:lineRule="auto"/>
        <w:rPr>
          <w:rFonts w:ascii="Arial" w:hAnsi="Arial" w:cs="Arial"/>
          <w:b/>
        </w:rPr>
      </w:pPr>
      <w:r w:rsidRPr="009E18E4">
        <w:rPr>
          <w:rFonts w:ascii="Arial" w:hAnsi="Arial" w:cs="Arial"/>
          <w:b/>
        </w:rPr>
        <w:t>other_handle</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39E11A1E" w14:textId="76A1E3D6" w:rsidR="009E18E4" w:rsidRPr="009E18E4" w:rsidRDefault="009E18E4" w:rsidP="009E18E4">
      <w:pPr>
        <w:pStyle w:val="ListParagraph"/>
        <w:spacing w:after="200" w:line="276" w:lineRule="auto"/>
        <w:rPr>
          <w:rFonts w:ascii="Arial" w:hAnsi="Arial" w:cs="Arial"/>
          <w:b/>
        </w:rPr>
      </w:pPr>
      <w:r w:rsidRPr="009E18E4">
        <w:rPr>
          <w:rFonts w:ascii="Arial" w:hAnsi="Arial" w:cs="Arial"/>
          <w:b/>
        </w:rPr>
        <w:t>group_title</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0BB3C08D" w14:textId="2DC08C04" w:rsidR="009E18E4" w:rsidRPr="009E18E4" w:rsidRDefault="009E18E4" w:rsidP="009E18E4">
      <w:pPr>
        <w:pStyle w:val="ListParagraph"/>
        <w:spacing w:after="200" w:line="276" w:lineRule="auto"/>
        <w:rPr>
          <w:rFonts w:ascii="Arial" w:hAnsi="Arial" w:cs="Arial"/>
          <w:b/>
        </w:rPr>
      </w:pPr>
      <w:r w:rsidRPr="009E18E4">
        <w:rPr>
          <w:rFonts w:ascii="Arial" w:hAnsi="Arial" w:cs="Arial"/>
          <w:b/>
        </w:rPr>
        <w:t>group_action_type</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6CC147F0" w14:textId="77777777" w:rsidR="007C1803" w:rsidRPr="009E18E4" w:rsidRDefault="009E18E4" w:rsidP="007C1803">
      <w:pPr>
        <w:pStyle w:val="ListParagraph"/>
        <w:spacing w:after="200" w:line="276" w:lineRule="auto"/>
        <w:rPr>
          <w:rFonts w:ascii="Arial" w:hAnsi="Arial" w:cs="Arial"/>
          <w:b/>
        </w:rPr>
      </w:pPr>
      <w:r w:rsidRPr="009E18E4">
        <w:rPr>
          <w:rFonts w:ascii="Arial" w:hAnsi="Arial" w:cs="Arial"/>
          <w:b/>
        </w:rPr>
        <w:t>share_status</w:t>
      </w:r>
      <w:r>
        <w:rPr>
          <w:rFonts w:ascii="Arial" w:hAnsi="Arial" w:cs="Arial"/>
        </w:rPr>
        <w:t xml:space="preserve"> –</w:t>
      </w:r>
      <w:r w:rsidR="007C1803">
        <w:rPr>
          <w:rFonts w:ascii="Arial" w:hAnsi="Arial" w:cs="Arial"/>
        </w:rPr>
        <w:t xml:space="preserve"> </w:t>
      </w:r>
      <w:r w:rsidR="007C1803" w:rsidRPr="00880363">
        <w:rPr>
          <w:rFonts w:ascii="Arial" w:hAnsi="Arial" w:cs="Arial"/>
        </w:rPr>
        <w:t>1 for true</w:t>
      </w:r>
    </w:p>
    <w:p w14:paraId="21470324" w14:textId="73047F88" w:rsidR="009E18E4" w:rsidRPr="009E18E4" w:rsidRDefault="009E18E4" w:rsidP="009E18E4">
      <w:pPr>
        <w:pStyle w:val="ListParagraph"/>
        <w:spacing w:after="200" w:line="276" w:lineRule="auto"/>
        <w:rPr>
          <w:rFonts w:ascii="Arial" w:hAnsi="Arial" w:cs="Arial"/>
          <w:b/>
        </w:rPr>
      </w:pPr>
      <w:r w:rsidRPr="009E18E4">
        <w:rPr>
          <w:rFonts w:ascii="Arial" w:hAnsi="Arial" w:cs="Arial"/>
          <w:b/>
        </w:rPr>
        <w:t>share_direction</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3C503DB7" w14:textId="4D79568F" w:rsidR="009E18E4" w:rsidRPr="009E18E4" w:rsidRDefault="009E18E4" w:rsidP="009E18E4">
      <w:pPr>
        <w:pStyle w:val="ListParagraph"/>
        <w:spacing w:after="200" w:line="276" w:lineRule="auto"/>
        <w:rPr>
          <w:rFonts w:ascii="Arial" w:hAnsi="Arial" w:cs="Arial"/>
          <w:b/>
        </w:rPr>
      </w:pPr>
      <w:r w:rsidRPr="009E18E4">
        <w:rPr>
          <w:rFonts w:ascii="Arial" w:hAnsi="Arial" w:cs="Arial"/>
          <w:b/>
        </w:rPr>
        <w:t>is_expirable</w:t>
      </w:r>
      <w:r>
        <w:rPr>
          <w:rFonts w:ascii="Arial" w:hAnsi="Arial" w:cs="Arial"/>
        </w:rPr>
        <w:t xml:space="preserve"> –</w:t>
      </w:r>
      <w:r w:rsidR="007C1803">
        <w:rPr>
          <w:rFonts w:ascii="Arial" w:hAnsi="Arial" w:cs="Arial"/>
        </w:rPr>
        <w:t xml:space="preserve"> </w:t>
      </w:r>
      <w:r w:rsidR="007C1803" w:rsidRPr="00880363">
        <w:rPr>
          <w:rFonts w:ascii="Arial" w:hAnsi="Arial" w:cs="Arial"/>
        </w:rPr>
        <w:t>1 for true</w:t>
      </w:r>
    </w:p>
    <w:p w14:paraId="6D5C73D0" w14:textId="4996A1A2" w:rsidR="009E18E4" w:rsidRPr="009E18E4" w:rsidRDefault="009E18E4" w:rsidP="009E18E4">
      <w:pPr>
        <w:pStyle w:val="ListParagraph"/>
        <w:spacing w:after="200" w:line="276" w:lineRule="auto"/>
        <w:rPr>
          <w:rFonts w:ascii="Arial" w:hAnsi="Arial" w:cs="Arial"/>
          <w:b/>
        </w:rPr>
      </w:pPr>
      <w:r w:rsidRPr="009E18E4">
        <w:rPr>
          <w:rFonts w:ascii="Arial" w:hAnsi="Arial" w:cs="Arial"/>
          <w:b/>
        </w:rPr>
        <w:t>expire_state</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0ED3E6B4" w14:textId="6609AE71" w:rsidR="009E18E4" w:rsidRPr="009E18E4" w:rsidRDefault="009E18E4" w:rsidP="009E18E4">
      <w:pPr>
        <w:pStyle w:val="ListParagraph"/>
        <w:spacing w:after="200" w:line="276" w:lineRule="auto"/>
        <w:rPr>
          <w:rFonts w:ascii="Arial" w:hAnsi="Arial" w:cs="Arial"/>
          <w:b/>
        </w:rPr>
      </w:pPr>
      <w:r w:rsidRPr="009E18E4">
        <w:rPr>
          <w:rFonts w:ascii="Arial" w:hAnsi="Arial" w:cs="Arial"/>
          <w:b/>
        </w:rPr>
        <w:lastRenderedPageBreak/>
        <w:t>message_action_type</w:t>
      </w:r>
      <w:r>
        <w:rPr>
          <w:rFonts w:ascii="Arial" w:hAnsi="Arial" w:cs="Arial"/>
        </w:rPr>
        <w:t xml:space="preserve"> –</w:t>
      </w:r>
    </w:p>
    <w:p w14:paraId="72464FD8" w14:textId="138897DE" w:rsidR="009E18E4" w:rsidRPr="009E18E4" w:rsidRDefault="009E18E4" w:rsidP="009E18E4">
      <w:pPr>
        <w:pStyle w:val="ListParagraph"/>
        <w:spacing w:after="200" w:line="276" w:lineRule="auto"/>
        <w:rPr>
          <w:rFonts w:ascii="Arial" w:hAnsi="Arial" w:cs="Arial"/>
          <w:b/>
        </w:rPr>
      </w:pPr>
      <w:r w:rsidRPr="009E18E4">
        <w:rPr>
          <w:rFonts w:ascii="Arial" w:hAnsi="Arial" w:cs="Arial"/>
          <w:b/>
        </w:rPr>
        <w:t>message_source</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0E72041D" w14:textId="2451242B" w:rsidR="009E18E4" w:rsidRPr="009E18E4" w:rsidRDefault="009E18E4" w:rsidP="009E18E4">
      <w:pPr>
        <w:pStyle w:val="ListParagraph"/>
        <w:spacing w:after="200" w:line="276" w:lineRule="auto"/>
        <w:rPr>
          <w:rFonts w:ascii="Arial" w:hAnsi="Arial" w:cs="Arial"/>
          <w:b/>
        </w:rPr>
      </w:pPr>
      <w:r w:rsidRPr="009E18E4">
        <w:rPr>
          <w:rFonts w:ascii="Arial" w:hAnsi="Arial" w:cs="Arial"/>
          <w:b/>
        </w:rPr>
        <w:t>associated_message_guid</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47147CB7" w14:textId="14DF8B4D" w:rsidR="009E18E4" w:rsidRPr="009E18E4" w:rsidRDefault="009E18E4" w:rsidP="009E18E4">
      <w:pPr>
        <w:pStyle w:val="ListParagraph"/>
        <w:spacing w:after="200" w:line="276" w:lineRule="auto"/>
        <w:rPr>
          <w:rFonts w:ascii="Arial" w:hAnsi="Arial" w:cs="Arial"/>
          <w:b/>
        </w:rPr>
      </w:pPr>
      <w:r w:rsidRPr="009E18E4">
        <w:rPr>
          <w:rFonts w:ascii="Arial" w:hAnsi="Arial" w:cs="Arial"/>
          <w:b/>
        </w:rPr>
        <w:t>balloon_bundle_id</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78014A73" w14:textId="309B7CBD" w:rsidR="009E18E4" w:rsidRPr="009E18E4" w:rsidRDefault="009E18E4" w:rsidP="009E18E4">
      <w:pPr>
        <w:pStyle w:val="ListParagraph"/>
        <w:spacing w:after="200" w:line="276" w:lineRule="auto"/>
        <w:rPr>
          <w:rFonts w:ascii="Arial" w:hAnsi="Arial" w:cs="Arial"/>
          <w:b/>
        </w:rPr>
      </w:pPr>
      <w:r w:rsidRPr="009E18E4">
        <w:rPr>
          <w:rFonts w:ascii="Arial" w:hAnsi="Arial" w:cs="Arial"/>
          <w:b/>
        </w:rPr>
        <w:t>payload_data</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6492130A" w14:textId="3E92B2EC" w:rsidR="009E18E4" w:rsidRPr="009E18E4" w:rsidRDefault="009E18E4" w:rsidP="009E18E4">
      <w:pPr>
        <w:pStyle w:val="ListParagraph"/>
        <w:spacing w:after="200" w:line="276" w:lineRule="auto"/>
        <w:rPr>
          <w:rFonts w:ascii="Arial" w:hAnsi="Arial" w:cs="Arial"/>
          <w:b/>
        </w:rPr>
      </w:pPr>
      <w:r w:rsidRPr="009E18E4">
        <w:rPr>
          <w:rFonts w:ascii="Arial" w:hAnsi="Arial" w:cs="Arial"/>
          <w:b/>
        </w:rPr>
        <w:t>associated_message_type</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52F14AD0" w14:textId="27E449B6" w:rsidR="009E18E4" w:rsidRPr="009E18E4" w:rsidRDefault="009E18E4" w:rsidP="009E18E4">
      <w:pPr>
        <w:pStyle w:val="ListParagraph"/>
        <w:spacing w:after="200" w:line="276" w:lineRule="auto"/>
        <w:rPr>
          <w:rFonts w:ascii="Arial" w:hAnsi="Arial" w:cs="Arial"/>
          <w:b/>
        </w:rPr>
      </w:pPr>
      <w:r w:rsidRPr="009E18E4">
        <w:rPr>
          <w:rFonts w:ascii="Arial" w:hAnsi="Arial" w:cs="Arial"/>
          <w:b/>
        </w:rPr>
        <w:t>expressive_send_style_id</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0DCFE1C9" w14:textId="03DE0960" w:rsidR="009E18E4" w:rsidRPr="009E18E4" w:rsidRDefault="009E18E4" w:rsidP="009E18E4">
      <w:pPr>
        <w:pStyle w:val="ListParagraph"/>
        <w:spacing w:after="200" w:line="276" w:lineRule="auto"/>
        <w:rPr>
          <w:rFonts w:ascii="Arial" w:hAnsi="Arial" w:cs="Arial"/>
          <w:b/>
        </w:rPr>
      </w:pPr>
      <w:r w:rsidRPr="009E18E4">
        <w:rPr>
          <w:rFonts w:ascii="Arial" w:hAnsi="Arial" w:cs="Arial"/>
          <w:b/>
        </w:rPr>
        <w:t>associated_message_range_location</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7B1595C9" w14:textId="5ADA14C4" w:rsidR="009E18E4" w:rsidRPr="009E18E4" w:rsidRDefault="009E18E4" w:rsidP="009E18E4">
      <w:pPr>
        <w:pStyle w:val="ListParagraph"/>
        <w:spacing w:after="200" w:line="276" w:lineRule="auto"/>
        <w:rPr>
          <w:rFonts w:ascii="Arial" w:hAnsi="Arial" w:cs="Arial"/>
          <w:b/>
        </w:rPr>
      </w:pPr>
      <w:r w:rsidRPr="009E18E4">
        <w:rPr>
          <w:rFonts w:ascii="Arial" w:hAnsi="Arial" w:cs="Arial"/>
          <w:b/>
        </w:rPr>
        <w:t>associated_message_range_length</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062041F3" w14:textId="6189E4B3" w:rsidR="009E18E4" w:rsidRPr="009E18E4" w:rsidRDefault="009E18E4" w:rsidP="009E18E4">
      <w:pPr>
        <w:pStyle w:val="ListParagraph"/>
        <w:spacing w:after="200" w:line="276" w:lineRule="auto"/>
        <w:rPr>
          <w:rFonts w:ascii="Arial" w:hAnsi="Arial" w:cs="Arial"/>
          <w:b/>
        </w:rPr>
      </w:pPr>
      <w:r w:rsidRPr="009E18E4">
        <w:rPr>
          <w:rFonts w:ascii="Arial" w:hAnsi="Arial" w:cs="Arial"/>
          <w:b/>
        </w:rPr>
        <w:t>time_expressive_send_played</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56211F6E" w14:textId="2049C04D" w:rsidR="00831BE4" w:rsidRDefault="009E18E4" w:rsidP="009E18E4">
      <w:pPr>
        <w:pStyle w:val="ListParagraph"/>
        <w:spacing w:after="200" w:line="276" w:lineRule="auto"/>
        <w:rPr>
          <w:rFonts w:ascii="Arial" w:hAnsi="Arial" w:cs="Arial"/>
        </w:rPr>
      </w:pPr>
      <w:r w:rsidRPr="009E18E4">
        <w:rPr>
          <w:rFonts w:ascii="Arial" w:hAnsi="Arial" w:cs="Arial"/>
          <w:b/>
        </w:rPr>
        <w:t>message_summary_info</w:t>
      </w:r>
      <w:r>
        <w:rPr>
          <w:rFonts w:ascii="Arial" w:hAnsi="Arial" w:cs="Arial"/>
        </w:rPr>
        <w:t xml:space="preserve"> –</w:t>
      </w:r>
      <w:r w:rsidR="007C1803" w:rsidRPr="007C1803">
        <w:rPr>
          <w:rFonts w:ascii="Arial" w:hAnsi="Arial" w:cs="Arial"/>
        </w:rPr>
        <w:t xml:space="preserve"> </w:t>
      </w:r>
      <w:r w:rsidR="007C1803">
        <w:rPr>
          <w:rFonts w:ascii="Arial" w:hAnsi="Arial" w:cs="Arial"/>
        </w:rPr>
        <w:t>unknown</w:t>
      </w:r>
    </w:p>
    <w:p w14:paraId="486319EC" w14:textId="01B3E1D5" w:rsidR="008015FE" w:rsidRDefault="008015FE" w:rsidP="009E18E4">
      <w:pPr>
        <w:pStyle w:val="ListParagraph"/>
        <w:spacing w:after="200" w:line="276" w:lineRule="auto"/>
        <w:rPr>
          <w:rFonts w:ascii="Arial" w:hAnsi="Arial" w:cs="Arial"/>
        </w:rPr>
      </w:pPr>
      <w:r>
        <w:rPr>
          <w:rFonts w:ascii="Arial" w:hAnsi="Arial" w:cs="Arial"/>
          <w:b/>
        </w:rPr>
        <w:br/>
      </w:r>
      <w:r w:rsidRPr="008015FE">
        <w:rPr>
          <w:rFonts w:ascii="Arial" w:hAnsi="Arial" w:cs="Arial"/>
        </w:rPr>
        <w:t xml:space="preserve">Some additional </w:t>
      </w:r>
      <w:r>
        <w:rPr>
          <w:rFonts w:ascii="Arial" w:hAnsi="Arial" w:cs="Arial"/>
        </w:rPr>
        <w:t xml:space="preserve">column information, (ie default 0 or null) can be found at </w:t>
      </w:r>
      <w:hyperlink r:id="rId46" w:history="1">
        <w:r w:rsidRPr="00EB28F4">
          <w:rPr>
            <w:rStyle w:val="Hyperlink"/>
            <w:rFonts w:ascii="Arial" w:hAnsi="Arial" w:cs="Arial"/>
          </w:rPr>
          <w:t>https://translate.google.com/translate?hl=en&amp;sl=ja&amp;u=http://va2577.github.io/post/51/&amp;prev=search</w:t>
        </w:r>
      </w:hyperlink>
    </w:p>
    <w:p w14:paraId="6F55AD72" w14:textId="77777777" w:rsidR="008015FE" w:rsidRPr="008015FE" w:rsidRDefault="008015FE" w:rsidP="009E18E4">
      <w:pPr>
        <w:pStyle w:val="ListParagraph"/>
        <w:spacing w:after="200" w:line="276" w:lineRule="auto"/>
        <w:rPr>
          <w:rFonts w:ascii="Arial" w:hAnsi="Arial" w:cs="Arial"/>
        </w:rPr>
      </w:pPr>
    </w:p>
    <w:p w14:paraId="6A5E0D28" w14:textId="77777777" w:rsidR="009E18E4" w:rsidRDefault="009E18E4" w:rsidP="009E18E4">
      <w:pPr>
        <w:pStyle w:val="ListParagraph"/>
        <w:spacing w:after="200" w:line="276" w:lineRule="auto"/>
        <w:rPr>
          <w:rFonts w:ascii="Arial" w:hAnsi="Arial" w:cs="Arial"/>
        </w:rPr>
      </w:pPr>
    </w:p>
    <w:p w14:paraId="77E8897C" w14:textId="39A968DF" w:rsidR="005A326E" w:rsidRDefault="00831BE4" w:rsidP="005A326E">
      <w:pPr>
        <w:pStyle w:val="ListParagraph"/>
        <w:numPr>
          <w:ilvl w:val="0"/>
          <w:numId w:val="12"/>
        </w:numPr>
        <w:spacing w:after="200" w:line="276" w:lineRule="auto"/>
        <w:rPr>
          <w:rFonts w:ascii="Arial" w:hAnsi="Arial" w:cs="Arial"/>
        </w:rPr>
      </w:pPr>
      <w:r>
        <w:rPr>
          <w:rFonts w:ascii="Arial" w:hAnsi="Arial" w:cs="Arial"/>
        </w:rPr>
        <w:t>SMS_</w:t>
      </w:r>
      <w:r w:rsidR="005A326E">
        <w:rPr>
          <w:rFonts w:ascii="Arial" w:hAnsi="Arial" w:cs="Arial"/>
        </w:rPr>
        <w:t xml:space="preserve">Handle file headers: </w:t>
      </w:r>
    </w:p>
    <w:p w14:paraId="5FC2FDC3" w14:textId="19F669EE" w:rsidR="005A326E" w:rsidRDefault="005A326E" w:rsidP="005A326E">
      <w:pPr>
        <w:spacing w:after="200" w:line="276" w:lineRule="auto"/>
        <w:ind w:left="360" w:firstLine="360"/>
        <w:rPr>
          <w:rFonts w:ascii="Arial" w:hAnsi="Arial" w:cs="Arial"/>
        </w:rPr>
      </w:pPr>
      <w:r w:rsidRPr="00FD0BC9">
        <w:rPr>
          <w:rFonts w:ascii="Arial" w:hAnsi="Arial" w:cs="Arial"/>
          <w:b/>
        </w:rPr>
        <w:t>ROWID</w:t>
      </w:r>
      <w:r>
        <w:rPr>
          <w:rFonts w:ascii="Arial" w:hAnsi="Arial" w:cs="Arial"/>
        </w:rPr>
        <w:t xml:space="preserve"> –</w:t>
      </w:r>
      <w:r w:rsidR="00E768A5">
        <w:rPr>
          <w:rFonts w:ascii="Arial" w:hAnsi="Arial" w:cs="Arial"/>
        </w:rPr>
        <w:t xml:space="preserve"> ordered</w:t>
      </w:r>
      <w:r>
        <w:rPr>
          <w:rFonts w:ascii="Arial" w:hAnsi="Arial" w:cs="Arial"/>
        </w:rPr>
        <w:t xml:space="preserve"> row identifier</w:t>
      </w:r>
    </w:p>
    <w:p w14:paraId="12192D1E" w14:textId="57E26406" w:rsidR="005A326E" w:rsidRDefault="005A326E" w:rsidP="005A326E">
      <w:pPr>
        <w:spacing w:after="200" w:line="276" w:lineRule="auto"/>
        <w:ind w:left="360" w:firstLine="360"/>
        <w:rPr>
          <w:rFonts w:ascii="Arial" w:hAnsi="Arial" w:cs="Arial"/>
        </w:rPr>
      </w:pPr>
      <w:r w:rsidRPr="00FD0BC9">
        <w:rPr>
          <w:rFonts w:ascii="Arial" w:hAnsi="Arial" w:cs="Arial"/>
          <w:b/>
        </w:rPr>
        <w:t>id</w:t>
      </w:r>
      <w:r>
        <w:rPr>
          <w:rFonts w:ascii="Arial" w:hAnsi="Arial" w:cs="Arial"/>
        </w:rPr>
        <w:t xml:space="preserve"> - </w:t>
      </w:r>
      <w:r w:rsidR="00597E38">
        <w:rPr>
          <w:rFonts w:ascii="Arial" w:hAnsi="Arial" w:cs="Arial"/>
        </w:rPr>
        <w:t xml:space="preserve">10 digit </w:t>
      </w:r>
      <w:r>
        <w:rPr>
          <w:rFonts w:ascii="Arial" w:hAnsi="Arial" w:cs="Arial"/>
        </w:rPr>
        <w:t>phone number</w:t>
      </w:r>
      <w:r w:rsidR="00597E38">
        <w:rPr>
          <w:rFonts w:ascii="Arial" w:hAnsi="Arial" w:cs="Arial"/>
        </w:rPr>
        <w:t xml:space="preserve"> (usually with leading 1)</w:t>
      </w:r>
    </w:p>
    <w:p w14:paraId="33147611" w14:textId="0F41C91C" w:rsidR="005A326E" w:rsidRDefault="005A326E" w:rsidP="005A326E">
      <w:pPr>
        <w:spacing w:after="200" w:line="276" w:lineRule="auto"/>
        <w:ind w:left="360" w:firstLine="360"/>
        <w:rPr>
          <w:rFonts w:ascii="Arial" w:hAnsi="Arial" w:cs="Arial"/>
        </w:rPr>
      </w:pPr>
      <w:r w:rsidRPr="00FD0BC9">
        <w:rPr>
          <w:rFonts w:ascii="Arial" w:hAnsi="Arial" w:cs="Arial"/>
          <w:b/>
        </w:rPr>
        <w:t>country</w:t>
      </w:r>
      <w:r>
        <w:rPr>
          <w:rFonts w:ascii="Arial" w:hAnsi="Arial" w:cs="Arial"/>
        </w:rPr>
        <w:t xml:space="preserve"> – country</w:t>
      </w:r>
      <w:r w:rsidR="00FD0BC9">
        <w:rPr>
          <w:rFonts w:ascii="Arial" w:hAnsi="Arial" w:cs="Arial"/>
        </w:rPr>
        <w:t xml:space="preserve"> of the number</w:t>
      </w:r>
    </w:p>
    <w:p w14:paraId="7196CD57" w14:textId="1A504306" w:rsidR="005A326E" w:rsidRDefault="005A326E" w:rsidP="005A326E">
      <w:pPr>
        <w:spacing w:after="200" w:line="276" w:lineRule="auto"/>
        <w:ind w:left="360" w:firstLine="360"/>
        <w:rPr>
          <w:rFonts w:ascii="Arial" w:hAnsi="Arial" w:cs="Arial"/>
        </w:rPr>
      </w:pPr>
      <w:r w:rsidRPr="00FD0BC9">
        <w:rPr>
          <w:rFonts w:ascii="Arial" w:hAnsi="Arial" w:cs="Arial"/>
          <w:b/>
        </w:rPr>
        <w:t>service</w:t>
      </w:r>
      <w:r>
        <w:rPr>
          <w:rFonts w:ascii="Arial" w:hAnsi="Arial" w:cs="Arial"/>
        </w:rPr>
        <w:t xml:space="preserve"> – </w:t>
      </w:r>
      <w:r w:rsidR="00FD0BC9">
        <w:rPr>
          <w:rFonts w:ascii="Arial" w:hAnsi="Arial" w:cs="Arial"/>
        </w:rPr>
        <w:t xml:space="preserve">sending service used for </w:t>
      </w:r>
      <w:r w:rsidR="00BB01D7">
        <w:rPr>
          <w:rFonts w:ascii="Arial" w:hAnsi="Arial" w:cs="Arial"/>
        </w:rPr>
        <w:t>texting</w:t>
      </w:r>
      <w:r w:rsidR="00FD0BC9">
        <w:rPr>
          <w:rFonts w:ascii="Arial" w:hAnsi="Arial" w:cs="Arial"/>
        </w:rPr>
        <w:t xml:space="preserve">, usually </w:t>
      </w:r>
      <w:r w:rsidR="00BB01D7">
        <w:rPr>
          <w:rFonts w:ascii="Arial" w:hAnsi="Arial" w:cs="Arial"/>
        </w:rPr>
        <w:t xml:space="preserve">SMS or </w:t>
      </w:r>
      <w:r w:rsidR="00FD0BC9">
        <w:rPr>
          <w:rFonts w:ascii="Arial" w:hAnsi="Arial" w:cs="Arial"/>
        </w:rPr>
        <w:t>iMessage</w:t>
      </w:r>
    </w:p>
    <w:p w14:paraId="04E22EA8" w14:textId="71E3502A" w:rsidR="005A326E" w:rsidRDefault="005A326E" w:rsidP="005A326E">
      <w:pPr>
        <w:spacing w:after="200" w:line="276" w:lineRule="auto"/>
        <w:ind w:left="360" w:firstLine="360"/>
        <w:rPr>
          <w:rFonts w:ascii="Arial" w:hAnsi="Arial" w:cs="Arial"/>
        </w:rPr>
      </w:pPr>
      <w:r w:rsidRPr="00FD0BC9">
        <w:rPr>
          <w:rFonts w:ascii="Arial" w:hAnsi="Arial" w:cs="Arial"/>
          <w:b/>
        </w:rPr>
        <w:t xml:space="preserve">uncanonicalized_id </w:t>
      </w:r>
      <w:r>
        <w:rPr>
          <w:rFonts w:ascii="Arial" w:hAnsi="Arial" w:cs="Arial"/>
        </w:rPr>
        <w:t xml:space="preserve">– </w:t>
      </w:r>
      <w:r w:rsidR="00597E38">
        <w:rPr>
          <w:rFonts w:ascii="Arial" w:hAnsi="Arial" w:cs="Arial"/>
        </w:rPr>
        <w:t xml:space="preserve"> 10 digit phone number stripped of any leading 1’s</w:t>
      </w:r>
    </w:p>
    <w:p w14:paraId="026B0264" w14:textId="77777777" w:rsidR="005A326E" w:rsidRPr="005A326E" w:rsidRDefault="005A326E" w:rsidP="005A326E">
      <w:pPr>
        <w:spacing w:after="200" w:line="276" w:lineRule="auto"/>
        <w:ind w:left="360" w:firstLine="360"/>
        <w:rPr>
          <w:rFonts w:ascii="Arial" w:hAnsi="Arial" w:cs="Arial"/>
        </w:rPr>
      </w:pPr>
    </w:p>
    <w:p w14:paraId="4CF91556" w14:textId="3D87A584" w:rsidR="00BD4ECC" w:rsidRDefault="00BD4ECC" w:rsidP="00026495">
      <w:pPr>
        <w:pStyle w:val="Heading4"/>
      </w:pPr>
      <w:r w:rsidRPr="00BD4ECC">
        <w:br/>
      </w:r>
      <w:r w:rsidR="00026495">
        <w:t>Android</w:t>
      </w:r>
    </w:p>
    <w:p w14:paraId="5EA1B761" w14:textId="77777777" w:rsidR="00026495" w:rsidRPr="005251E5" w:rsidRDefault="00026495" w:rsidP="00026495">
      <w:pPr>
        <w:rPr>
          <w:rFonts w:ascii="Arial" w:hAnsi="Arial" w:cs="Arial"/>
          <w:u w:val="single"/>
        </w:rPr>
      </w:pPr>
      <w:r w:rsidRPr="005251E5">
        <w:rPr>
          <w:rFonts w:ascii="Arial" w:hAnsi="Arial" w:cs="Arial"/>
          <w:u w:val="single"/>
        </w:rPr>
        <w:t>App Installation</w:t>
      </w:r>
    </w:p>
    <w:p w14:paraId="7D04F7B3" w14:textId="77777777" w:rsidR="00026495" w:rsidRPr="00843E2F" w:rsidRDefault="00026495" w:rsidP="00026495">
      <w:pPr>
        <w:pStyle w:val="ListParagraph"/>
        <w:numPr>
          <w:ilvl w:val="0"/>
          <w:numId w:val="24"/>
        </w:numPr>
        <w:spacing w:after="200" w:line="276" w:lineRule="auto"/>
        <w:rPr>
          <w:rFonts w:ascii="Arial" w:hAnsi="Arial" w:cs="Arial"/>
        </w:rPr>
      </w:pPr>
      <w:r w:rsidRPr="00843E2F">
        <w:rPr>
          <w:rFonts w:ascii="Arial" w:hAnsi="Arial" w:cs="Arial"/>
        </w:rPr>
        <w:t>Search the app store for “SMS Backup &amp; Restore” by Carbonite.</w:t>
      </w:r>
    </w:p>
    <w:p w14:paraId="429F8AB5" w14:textId="77777777" w:rsidR="00026495" w:rsidRPr="00843E2F" w:rsidRDefault="00026495" w:rsidP="00026495">
      <w:pPr>
        <w:pStyle w:val="ListParagraph"/>
        <w:numPr>
          <w:ilvl w:val="0"/>
          <w:numId w:val="24"/>
        </w:numPr>
        <w:spacing w:after="200" w:line="276" w:lineRule="auto"/>
        <w:rPr>
          <w:rFonts w:ascii="Arial" w:hAnsi="Arial" w:cs="Arial"/>
        </w:rPr>
      </w:pPr>
      <w:r w:rsidRPr="00843E2F">
        <w:rPr>
          <w:rFonts w:ascii="Arial" w:hAnsi="Arial" w:cs="Arial"/>
        </w:rPr>
        <w:t>Follow installation instructions.</w:t>
      </w:r>
    </w:p>
    <w:p w14:paraId="7D99252E" w14:textId="77777777" w:rsidR="00026495" w:rsidRPr="00843E2F" w:rsidRDefault="00026495" w:rsidP="00026495">
      <w:pPr>
        <w:pStyle w:val="ListParagraph"/>
        <w:numPr>
          <w:ilvl w:val="0"/>
          <w:numId w:val="24"/>
        </w:numPr>
        <w:spacing w:after="200" w:line="276" w:lineRule="auto"/>
        <w:rPr>
          <w:rFonts w:ascii="Arial" w:hAnsi="Arial" w:cs="Arial"/>
        </w:rPr>
      </w:pPr>
      <w:r w:rsidRPr="00843E2F">
        <w:rPr>
          <w:rFonts w:ascii="Arial" w:hAnsi="Arial" w:cs="Arial"/>
        </w:rPr>
        <w:t>After installation, you will be prompted to select a backup location. Choose “Local backup” and leave “default app folder” selected as the location choice</w:t>
      </w:r>
    </w:p>
    <w:p w14:paraId="77345755" w14:textId="5CFA0D47" w:rsidR="00026495" w:rsidRPr="005251E5" w:rsidRDefault="00026495" w:rsidP="00026495">
      <w:pPr>
        <w:rPr>
          <w:rFonts w:ascii="Arial" w:hAnsi="Arial" w:cs="Arial"/>
          <w:u w:val="single"/>
        </w:rPr>
      </w:pPr>
      <w:r w:rsidRPr="005251E5">
        <w:rPr>
          <w:rFonts w:ascii="Arial" w:hAnsi="Arial" w:cs="Arial"/>
          <w:u w:val="single"/>
        </w:rPr>
        <w:t>General Access to Data Files (SMS)</w:t>
      </w:r>
    </w:p>
    <w:p w14:paraId="2E076160" w14:textId="77777777" w:rsidR="00026495" w:rsidRPr="00843E2F" w:rsidRDefault="00026495" w:rsidP="00026495">
      <w:pPr>
        <w:rPr>
          <w:rFonts w:ascii="Arial" w:hAnsi="Arial" w:cs="Arial"/>
        </w:rPr>
      </w:pPr>
      <w:r w:rsidRPr="00843E2F">
        <w:rPr>
          <w:rFonts w:ascii="Arial" w:hAnsi="Arial" w:cs="Arial"/>
        </w:rPr>
        <w:t>Note: These were tested on a Verizon Samsung Galaxy. The exact location and names of menu items may differ between manufacturers or carriers.</w:t>
      </w:r>
    </w:p>
    <w:p w14:paraId="648D0719" w14:textId="77777777" w:rsidR="00AF69B1" w:rsidRDefault="00AF69B1" w:rsidP="00026495">
      <w:pPr>
        <w:pStyle w:val="ListParagraph"/>
        <w:numPr>
          <w:ilvl w:val="0"/>
          <w:numId w:val="25"/>
        </w:numPr>
        <w:spacing w:after="200" w:line="276" w:lineRule="auto"/>
        <w:rPr>
          <w:rFonts w:ascii="Arial" w:hAnsi="Arial" w:cs="Arial"/>
        </w:rPr>
      </w:pPr>
      <w:r>
        <w:rPr>
          <w:rFonts w:ascii="Arial" w:hAnsi="Arial" w:cs="Arial"/>
        </w:rPr>
        <w:t>Log in as RA to one of the office laptops.</w:t>
      </w:r>
    </w:p>
    <w:p w14:paraId="15AE9F32" w14:textId="109A496A" w:rsidR="00026495" w:rsidRDefault="00AF69B1" w:rsidP="00026495">
      <w:pPr>
        <w:pStyle w:val="ListParagraph"/>
        <w:numPr>
          <w:ilvl w:val="0"/>
          <w:numId w:val="25"/>
        </w:numPr>
        <w:spacing w:after="200" w:line="276" w:lineRule="auto"/>
        <w:rPr>
          <w:rFonts w:ascii="Arial" w:hAnsi="Arial" w:cs="Arial"/>
        </w:rPr>
      </w:pPr>
      <w:r>
        <w:rPr>
          <w:rFonts w:ascii="Arial" w:hAnsi="Arial" w:cs="Arial"/>
        </w:rPr>
        <w:t xml:space="preserve">Connect the phone to </w:t>
      </w:r>
      <w:r w:rsidR="00026495" w:rsidRPr="00843E2F">
        <w:rPr>
          <w:rFonts w:ascii="Arial" w:hAnsi="Arial" w:cs="Arial"/>
        </w:rPr>
        <w:t>computer with a USB cord.</w:t>
      </w:r>
    </w:p>
    <w:p w14:paraId="1D3EEA41" w14:textId="0477AA0A" w:rsidR="0033512A" w:rsidRPr="00843E2F" w:rsidRDefault="0033512A" w:rsidP="0033512A">
      <w:pPr>
        <w:pStyle w:val="ListParagraph"/>
        <w:numPr>
          <w:ilvl w:val="0"/>
          <w:numId w:val="25"/>
        </w:numPr>
        <w:spacing w:after="200" w:line="276" w:lineRule="auto"/>
        <w:rPr>
          <w:rFonts w:ascii="Arial" w:hAnsi="Arial" w:cs="Arial"/>
        </w:rPr>
      </w:pPr>
      <w:r>
        <w:rPr>
          <w:rFonts w:ascii="Arial" w:hAnsi="Arial" w:cs="Arial"/>
        </w:rPr>
        <w:t>On the phone, e</w:t>
      </w:r>
      <w:r w:rsidRPr="00843E2F">
        <w:rPr>
          <w:rFonts w:ascii="Arial" w:hAnsi="Arial" w:cs="Arial"/>
        </w:rPr>
        <w:t>nter the SMS Backup &amp; Restore app.</w:t>
      </w:r>
    </w:p>
    <w:p w14:paraId="11AD703F" w14:textId="36E90440" w:rsidR="0033512A" w:rsidRPr="00843E2F" w:rsidRDefault="0033512A" w:rsidP="00B30C7F">
      <w:pPr>
        <w:pStyle w:val="ListParagraph"/>
        <w:numPr>
          <w:ilvl w:val="1"/>
          <w:numId w:val="25"/>
        </w:numPr>
        <w:spacing w:after="200" w:line="276" w:lineRule="auto"/>
        <w:rPr>
          <w:rFonts w:ascii="Arial" w:hAnsi="Arial" w:cs="Arial"/>
        </w:rPr>
      </w:pPr>
      <w:r w:rsidRPr="00843E2F">
        <w:rPr>
          <w:rFonts w:ascii="Arial" w:hAnsi="Arial" w:cs="Arial"/>
        </w:rPr>
        <w:t>On the main menu click “Backup” to create a backup file. You will do this prior to every download.</w:t>
      </w:r>
      <w:r>
        <w:rPr>
          <w:rFonts w:ascii="Arial" w:hAnsi="Arial" w:cs="Arial"/>
        </w:rPr>
        <w:t xml:space="preserve"> You may need to verify that the backup is local or hit “confirm local backup only”</w:t>
      </w:r>
    </w:p>
    <w:p w14:paraId="3647B62F" w14:textId="77777777" w:rsidR="0033512A" w:rsidRDefault="0033512A" w:rsidP="00B30C7F">
      <w:pPr>
        <w:pStyle w:val="ListParagraph"/>
        <w:numPr>
          <w:ilvl w:val="1"/>
          <w:numId w:val="25"/>
        </w:numPr>
        <w:spacing w:after="200" w:line="276" w:lineRule="auto"/>
        <w:rPr>
          <w:rFonts w:ascii="Arial" w:hAnsi="Arial" w:cs="Arial"/>
        </w:rPr>
      </w:pPr>
      <w:r>
        <w:rPr>
          <w:rFonts w:ascii="Arial" w:hAnsi="Arial" w:cs="Arial"/>
        </w:rPr>
        <w:t>When it says Backup Complete, hit okay.</w:t>
      </w:r>
    </w:p>
    <w:p w14:paraId="671E0C9D" w14:textId="63E07DD1" w:rsidR="00026495" w:rsidRPr="00843E2F" w:rsidRDefault="00026495" w:rsidP="00026495">
      <w:pPr>
        <w:pStyle w:val="ListParagraph"/>
        <w:numPr>
          <w:ilvl w:val="0"/>
          <w:numId w:val="25"/>
        </w:numPr>
        <w:spacing w:after="200" w:line="276" w:lineRule="auto"/>
        <w:rPr>
          <w:rFonts w:ascii="Arial" w:hAnsi="Arial" w:cs="Arial"/>
        </w:rPr>
      </w:pPr>
      <w:r w:rsidRPr="00843E2F">
        <w:rPr>
          <w:rFonts w:ascii="Arial" w:hAnsi="Arial" w:cs="Arial"/>
        </w:rPr>
        <w:t>Swipe down (for most androids) to bring up the Windowshade menu</w:t>
      </w:r>
    </w:p>
    <w:p w14:paraId="06D6DFDF" w14:textId="77777777" w:rsidR="00026495" w:rsidRPr="00843E2F" w:rsidRDefault="00026495" w:rsidP="00B30C7F">
      <w:pPr>
        <w:pStyle w:val="ListParagraph"/>
        <w:numPr>
          <w:ilvl w:val="1"/>
          <w:numId w:val="25"/>
        </w:numPr>
        <w:spacing w:after="200" w:line="276" w:lineRule="auto"/>
        <w:rPr>
          <w:rFonts w:ascii="Arial" w:hAnsi="Arial" w:cs="Arial"/>
        </w:rPr>
      </w:pPr>
      <w:r w:rsidRPr="00843E2F">
        <w:rPr>
          <w:rFonts w:ascii="Arial" w:hAnsi="Arial" w:cs="Arial"/>
        </w:rPr>
        <w:t>One of the items is probably “USB Charging”. Select that option. It should give you other options for the USB interaction. Choose “File transfer”</w:t>
      </w:r>
    </w:p>
    <w:p w14:paraId="7C5712A6" w14:textId="25093072" w:rsidR="00026495" w:rsidRPr="00843E2F" w:rsidRDefault="00026495" w:rsidP="00B30C7F">
      <w:pPr>
        <w:pStyle w:val="ListParagraph"/>
        <w:numPr>
          <w:ilvl w:val="1"/>
          <w:numId w:val="25"/>
        </w:numPr>
        <w:spacing w:after="200" w:line="276" w:lineRule="auto"/>
        <w:rPr>
          <w:rFonts w:ascii="Arial" w:hAnsi="Arial" w:cs="Arial"/>
        </w:rPr>
      </w:pPr>
      <w:r w:rsidRPr="00843E2F">
        <w:rPr>
          <w:rFonts w:ascii="Arial" w:hAnsi="Arial" w:cs="Arial"/>
        </w:rPr>
        <w:lastRenderedPageBreak/>
        <w:t>This should cause a File Explorer window to open on the computer. One of the Folders will be “Phone” or “&lt;Name of Phone&gt;”</w:t>
      </w:r>
      <w:r w:rsidR="0033512A">
        <w:rPr>
          <w:rFonts w:ascii="Arial" w:hAnsi="Arial" w:cs="Arial"/>
        </w:rPr>
        <w:t>. Hit “open device to view files”</w:t>
      </w:r>
    </w:p>
    <w:p w14:paraId="337363B1" w14:textId="77777777" w:rsidR="00026495" w:rsidRPr="00843E2F" w:rsidRDefault="00026495" w:rsidP="00B30C7F">
      <w:pPr>
        <w:pStyle w:val="ListParagraph"/>
        <w:numPr>
          <w:ilvl w:val="1"/>
          <w:numId w:val="25"/>
        </w:numPr>
        <w:spacing w:after="200" w:line="276" w:lineRule="auto"/>
        <w:rPr>
          <w:rFonts w:ascii="Arial" w:hAnsi="Arial" w:cs="Arial"/>
        </w:rPr>
      </w:pPr>
      <w:r w:rsidRPr="00843E2F">
        <w:rPr>
          <w:rFonts w:ascii="Arial" w:hAnsi="Arial" w:cs="Arial"/>
        </w:rPr>
        <w:t>Inside that folder will be many app folders. Look for the SMSBackupRestore folder.</w:t>
      </w:r>
    </w:p>
    <w:p w14:paraId="6CC43AAA" w14:textId="51AFE0CF" w:rsidR="00026495" w:rsidRPr="00843E2F" w:rsidRDefault="00026495" w:rsidP="00B30C7F">
      <w:pPr>
        <w:pStyle w:val="ListParagraph"/>
        <w:numPr>
          <w:ilvl w:val="1"/>
          <w:numId w:val="25"/>
        </w:numPr>
        <w:spacing w:after="200" w:line="276" w:lineRule="auto"/>
        <w:rPr>
          <w:rFonts w:ascii="Arial" w:hAnsi="Arial" w:cs="Arial"/>
        </w:rPr>
      </w:pPr>
      <w:r w:rsidRPr="00843E2F">
        <w:rPr>
          <w:rFonts w:ascii="Arial" w:hAnsi="Arial" w:cs="Arial"/>
        </w:rPr>
        <w:t xml:space="preserve">Inside this folder will be </w:t>
      </w:r>
      <w:r w:rsidR="0033512A">
        <w:rPr>
          <w:rFonts w:ascii="Arial" w:hAnsi="Arial" w:cs="Arial"/>
        </w:rPr>
        <w:t xml:space="preserve">at least </w:t>
      </w:r>
      <w:r w:rsidRPr="00843E2F">
        <w:rPr>
          <w:rFonts w:ascii="Arial" w:hAnsi="Arial" w:cs="Arial"/>
        </w:rPr>
        <w:t>4 files. Two have simple names (sms.xsl and calls.xsl) these are not the ones you want. The backup files are .xml files and they are named with a long number string consisting of the date and time the backup was made (sms-20170309120406.xml)</w:t>
      </w:r>
    </w:p>
    <w:p w14:paraId="4A7C4DF2" w14:textId="77777777" w:rsidR="00A82225" w:rsidRDefault="00A82225" w:rsidP="00A82225">
      <w:pPr>
        <w:pStyle w:val="ListParagraph"/>
        <w:numPr>
          <w:ilvl w:val="1"/>
          <w:numId w:val="25"/>
        </w:numPr>
        <w:spacing w:after="200" w:line="276" w:lineRule="auto"/>
        <w:rPr>
          <w:rFonts w:ascii="Arial" w:hAnsi="Arial" w:cs="Arial"/>
        </w:rPr>
      </w:pPr>
      <w:r>
        <w:rPr>
          <w:rFonts w:ascii="Arial" w:hAnsi="Arial" w:cs="Arial"/>
        </w:rPr>
        <w:t xml:space="preserve">Copy the files to a temporary location on your desktop. </w:t>
      </w:r>
    </w:p>
    <w:p w14:paraId="1DC71DF3" w14:textId="77777777" w:rsidR="00A82225" w:rsidRPr="00A65AFD" w:rsidRDefault="00A82225" w:rsidP="00A82225">
      <w:pPr>
        <w:pStyle w:val="ListParagraph"/>
        <w:numPr>
          <w:ilvl w:val="1"/>
          <w:numId w:val="25"/>
        </w:numPr>
        <w:spacing w:after="200" w:line="276" w:lineRule="auto"/>
        <w:rPr>
          <w:rFonts w:ascii="Arial" w:hAnsi="Arial" w:cs="Arial"/>
        </w:rPr>
      </w:pPr>
      <w:r>
        <w:rPr>
          <w:rFonts w:ascii="Arial" w:hAnsi="Arial" w:cs="Arial"/>
        </w:rPr>
        <w:t>Rename the backup file to 001_SMS_#.xml (where 001 is the subID of the person you are working with and # is the incremental file order at each backup)</w:t>
      </w:r>
    </w:p>
    <w:p w14:paraId="7AD4AF5E" w14:textId="77777777" w:rsidR="00A82225" w:rsidRDefault="00A82225" w:rsidP="00A82225">
      <w:pPr>
        <w:pStyle w:val="ListParagraph"/>
        <w:numPr>
          <w:ilvl w:val="1"/>
          <w:numId w:val="25"/>
        </w:numPr>
        <w:spacing w:after="200" w:line="276" w:lineRule="auto"/>
        <w:rPr>
          <w:rFonts w:ascii="Arial" w:hAnsi="Arial" w:cs="Arial"/>
        </w:rPr>
      </w:pPr>
      <w:r>
        <w:rPr>
          <w:rFonts w:ascii="Arial" w:hAnsi="Arial" w:cs="Arial"/>
        </w:rPr>
        <w:t>Afterwards you can disconnect the participant phone and return to them.</w:t>
      </w:r>
    </w:p>
    <w:p w14:paraId="4C589CEA" w14:textId="77777777" w:rsidR="00A82225" w:rsidRDefault="00A82225" w:rsidP="00A82225">
      <w:pPr>
        <w:pStyle w:val="ListParagraph"/>
        <w:numPr>
          <w:ilvl w:val="0"/>
          <w:numId w:val="25"/>
        </w:numPr>
        <w:spacing w:after="200" w:line="276" w:lineRule="auto"/>
        <w:rPr>
          <w:rFonts w:ascii="Arial" w:hAnsi="Arial" w:cs="Arial"/>
        </w:rPr>
      </w:pPr>
      <w:r>
        <w:rPr>
          <w:rFonts w:ascii="Arial" w:hAnsi="Arial" w:cs="Arial"/>
        </w:rPr>
        <w:t>Copy the raw backup files to the server. NOTE – you will FIRST need to connect the laptop to the LAN with an ethernet cord to do this.</w:t>
      </w:r>
    </w:p>
    <w:p w14:paraId="7E8888E8" w14:textId="77777777" w:rsidR="00A82225" w:rsidRDefault="00A82225" w:rsidP="00A82225">
      <w:pPr>
        <w:pStyle w:val="ListParagraph"/>
        <w:numPr>
          <w:ilvl w:val="2"/>
          <w:numId w:val="25"/>
        </w:numPr>
        <w:spacing w:after="200" w:line="276" w:lineRule="auto"/>
        <w:rPr>
          <w:rFonts w:ascii="Arial" w:hAnsi="Arial" w:cs="Arial"/>
        </w:rPr>
      </w:pPr>
      <w:r>
        <w:rPr>
          <w:rFonts w:ascii="Arial" w:hAnsi="Arial" w:cs="Arial"/>
        </w:rPr>
        <w:t xml:space="preserve">Copy the file and drop into P:\Study Data\RISK\RawData\$SubID  </w:t>
      </w:r>
    </w:p>
    <w:p w14:paraId="56F92C8F" w14:textId="77777777" w:rsidR="00A82225" w:rsidRDefault="00A82225" w:rsidP="00A82225">
      <w:pPr>
        <w:pStyle w:val="ListParagraph"/>
        <w:numPr>
          <w:ilvl w:val="2"/>
          <w:numId w:val="25"/>
        </w:numPr>
        <w:spacing w:after="200" w:line="276" w:lineRule="auto"/>
        <w:rPr>
          <w:rFonts w:ascii="Arial" w:hAnsi="Arial" w:cs="Arial"/>
        </w:rPr>
      </w:pPr>
      <w:r>
        <w:rPr>
          <w:rFonts w:ascii="Arial" w:hAnsi="Arial" w:cs="Arial"/>
        </w:rPr>
        <w:t>Delete the .xml files from the laptop desktop.</w:t>
      </w:r>
    </w:p>
    <w:p w14:paraId="299D40F0" w14:textId="77777777" w:rsidR="00DE2C46" w:rsidRPr="00DE2C46" w:rsidRDefault="00DE2C46" w:rsidP="00DE2C46">
      <w:pPr>
        <w:spacing w:after="200" w:line="276" w:lineRule="auto"/>
        <w:rPr>
          <w:rFonts w:ascii="Arial" w:hAnsi="Arial" w:cs="Arial"/>
        </w:rPr>
      </w:pPr>
    </w:p>
    <w:p w14:paraId="5DC2EDD0" w14:textId="77777777" w:rsidR="00026495" w:rsidRPr="005251E5" w:rsidRDefault="00026495" w:rsidP="00026495">
      <w:pPr>
        <w:rPr>
          <w:rFonts w:ascii="Arial" w:hAnsi="Arial" w:cs="Arial"/>
          <w:u w:val="single"/>
        </w:rPr>
      </w:pPr>
      <w:r w:rsidRPr="005251E5">
        <w:rPr>
          <w:rFonts w:ascii="Arial" w:hAnsi="Arial" w:cs="Arial"/>
          <w:u w:val="single"/>
        </w:rPr>
        <w:t>SMS Data Fields</w:t>
      </w:r>
    </w:p>
    <w:p w14:paraId="1A2A24D9" w14:textId="79009286"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protocol – Messaging software protocol, irrelevant</w:t>
      </w:r>
    </w:p>
    <w:p w14:paraId="5DD45BF7" w14:textId="2602252E"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address – phone number of the other party on the SMS</w:t>
      </w:r>
    </w:p>
    <w:p w14:paraId="36D90958" w14:textId="3B590AFC"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 xml:space="preserve">date – </w:t>
      </w:r>
      <w:r w:rsidR="001C52CA">
        <w:rPr>
          <w:rFonts w:ascii="Arial" w:hAnsi="Arial" w:cs="Arial"/>
        </w:rPr>
        <w:t>unix time</w:t>
      </w:r>
      <w:r w:rsidRPr="00843E2F">
        <w:rPr>
          <w:rFonts w:ascii="Arial" w:hAnsi="Arial" w:cs="Arial"/>
        </w:rPr>
        <w:t>date SMS received by this phone, in UTC</w:t>
      </w:r>
    </w:p>
    <w:p w14:paraId="3F483D0D" w14:textId="62074501"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type – indicates message direction</w:t>
      </w:r>
    </w:p>
    <w:p w14:paraId="515AEB85" w14:textId="0685AB76" w:rsidR="00026495" w:rsidRPr="00843E2F" w:rsidRDefault="00026495" w:rsidP="00026495">
      <w:pPr>
        <w:pStyle w:val="ListParagraph"/>
        <w:numPr>
          <w:ilvl w:val="1"/>
          <w:numId w:val="27"/>
        </w:numPr>
        <w:spacing w:after="200" w:line="276" w:lineRule="auto"/>
        <w:rPr>
          <w:rFonts w:ascii="Arial" w:hAnsi="Arial" w:cs="Arial"/>
        </w:rPr>
      </w:pPr>
      <w:r w:rsidRPr="00843E2F">
        <w:rPr>
          <w:rFonts w:ascii="Arial" w:hAnsi="Arial" w:cs="Arial"/>
        </w:rPr>
        <w:t xml:space="preserve">1 </w:t>
      </w:r>
      <w:r w:rsidR="00AB44FE">
        <w:rPr>
          <w:rFonts w:ascii="Arial" w:hAnsi="Arial" w:cs="Arial"/>
        </w:rPr>
        <w:t>–</w:t>
      </w:r>
      <w:r w:rsidRPr="00843E2F">
        <w:rPr>
          <w:rFonts w:ascii="Arial" w:hAnsi="Arial" w:cs="Arial"/>
        </w:rPr>
        <w:t xml:space="preserve"> Received</w:t>
      </w:r>
      <w:r w:rsidR="00AB44FE">
        <w:rPr>
          <w:rFonts w:ascii="Arial" w:hAnsi="Arial" w:cs="Arial"/>
        </w:rPr>
        <w:t xml:space="preserve"> (incoming)</w:t>
      </w:r>
    </w:p>
    <w:p w14:paraId="280A3851" w14:textId="73A78DA2" w:rsidR="00026495" w:rsidRPr="00843E2F" w:rsidRDefault="00026495" w:rsidP="00026495">
      <w:pPr>
        <w:pStyle w:val="ListParagraph"/>
        <w:numPr>
          <w:ilvl w:val="1"/>
          <w:numId w:val="27"/>
        </w:numPr>
        <w:spacing w:after="200" w:line="276" w:lineRule="auto"/>
        <w:rPr>
          <w:rFonts w:ascii="Arial" w:hAnsi="Arial" w:cs="Arial"/>
        </w:rPr>
      </w:pPr>
      <w:r w:rsidRPr="00843E2F">
        <w:rPr>
          <w:rFonts w:ascii="Arial" w:hAnsi="Arial" w:cs="Arial"/>
        </w:rPr>
        <w:t xml:space="preserve">2 </w:t>
      </w:r>
      <w:r w:rsidR="00AB44FE">
        <w:rPr>
          <w:rFonts w:ascii="Arial" w:hAnsi="Arial" w:cs="Arial"/>
        </w:rPr>
        <w:t>–</w:t>
      </w:r>
      <w:r w:rsidRPr="00843E2F">
        <w:rPr>
          <w:rFonts w:ascii="Arial" w:hAnsi="Arial" w:cs="Arial"/>
        </w:rPr>
        <w:t xml:space="preserve"> Sent</w:t>
      </w:r>
      <w:r w:rsidR="00AB44FE">
        <w:rPr>
          <w:rFonts w:ascii="Arial" w:hAnsi="Arial" w:cs="Arial"/>
        </w:rPr>
        <w:t xml:space="preserve"> (outgoing)</w:t>
      </w:r>
    </w:p>
    <w:p w14:paraId="2B1F3D97" w14:textId="77777777" w:rsidR="00026495" w:rsidRPr="00843E2F" w:rsidRDefault="00026495" w:rsidP="00026495">
      <w:pPr>
        <w:pStyle w:val="ListParagraph"/>
        <w:numPr>
          <w:ilvl w:val="1"/>
          <w:numId w:val="27"/>
        </w:numPr>
        <w:spacing w:after="200" w:line="276" w:lineRule="auto"/>
        <w:rPr>
          <w:rFonts w:ascii="Arial" w:hAnsi="Arial" w:cs="Arial"/>
        </w:rPr>
      </w:pPr>
      <w:r w:rsidRPr="00843E2F">
        <w:rPr>
          <w:rFonts w:ascii="Arial" w:hAnsi="Arial" w:cs="Arial"/>
        </w:rPr>
        <w:t>3 - Draft</w:t>
      </w:r>
    </w:p>
    <w:p w14:paraId="688A8C3D" w14:textId="4BEF20F0"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subject – Some messaging software may allow titles to SMS?</w:t>
      </w:r>
    </w:p>
    <w:p w14:paraId="2632FDD1" w14:textId="2FCF6E68"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body – the message itself</w:t>
      </w:r>
    </w:p>
    <w:p w14:paraId="0D4005DC" w14:textId="43CB4FBE"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toa – unknown, blank in all my tests</w:t>
      </w:r>
    </w:p>
    <w:p w14:paraId="6C2D6E9C" w14:textId="69BEFC32"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sc_toa – unknown, blank in all my tests</w:t>
      </w:r>
    </w:p>
    <w:p w14:paraId="25F93E86" w14:textId="5EDDF1A3"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service_center – unknown, blank in all my tests</w:t>
      </w:r>
    </w:p>
    <w:p w14:paraId="65E06B3A" w14:textId="038BF480"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read - 0 for undread 1 for read</w:t>
      </w:r>
    </w:p>
    <w:p w14:paraId="6D7E7406" w14:textId="2B2F96C3"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status -  – unknown, -1 in all my tests</w:t>
      </w:r>
    </w:p>
    <w:p w14:paraId="2735EFDC" w14:textId="5BB77C86"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locked – whether the message has been locked</w:t>
      </w:r>
    </w:p>
    <w:p w14:paraId="5B3F9121" w14:textId="2930F7AC"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date_sent – for INCOMING messages, the send date (seems to differ slightly from the main date)</w:t>
      </w:r>
    </w:p>
    <w:p w14:paraId="30AF8065" w14:textId="569A56E7"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readable_date - irrelevant</w:t>
      </w:r>
    </w:p>
    <w:p w14:paraId="57DD81A0" w14:textId="7A04B874" w:rsidR="00026495" w:rsidRPr="00843E2F" w:rsidRDefault="00026495" w:rsidP="00026495">
      <w:pPr>
        <w:pStyle w:val="ListParagraph"/>
        <w:numPr>
          <w:ilvl w:val="0"/>
          <w:numId w:val="27"/>
        </w:numPr>
        <w:spacing w:after="200" w:line="276" w:lineRule="auto"/>
        <w:rPr>
          <w:rFonts w:ascii="Arial" w:hAnsi="Arial" w:cs="Arial"/>
        </w:rPr>
      </w:pPr>
      <w:r w:rsidRPr="00843E2F">
        <w:rPr>
          <w:rFonts w:ascii="Arial" w:hAnsi="Arial" w:cs="Arial"/>
        </w:rPr>
        <w:t>contact_name - Name assigned to the number in the user’s phone Contacts (if any).</w:t>
      </w:r>
    </w:p>
    <w:p w14:paraId="17E59C16" w14:textId="77777777" w:rsidR="00026495" w:rsidRDefault="00026495" w:rsidP="00026495"/>
    <w:p w14:paraId="3340BEB6" w14:textId="55E12548" w:rsidR="00E3132A" w:rsidRPr="00026495" w:rsidRDefault="00E3132A" w:rsidP="00E3132A">
      <w:pPr>
        <w:pStyle w:val="Heading3"/>
      </w:pPr>
      <w:r>
        <w:t>Final focal variables</w:t>
      </w:r>
    </w:p>
    <w:p w14:paraId="256E7CB4" w14:textId="74CCA0E7" w:rsidR="00E3132A" w:rsidRPr="00E3132A" w:rsidRDefault="00E3132A" w:rsidP="00E3132A">
      <w:bookmarkStart w:id="274" w:name="_Toc476749715"/>
      <w:r>
        <w:rPr>
          <w:b/>
        </w:rPr>
        <w:t>SMS_</w:t>
      </w:r>
      <w:r w:rsidRPr="00E3132A">
        <w:rPr>
          <w:b/>
        </w:rPr>
        <w:t>Phone</w:t>
      </w:r>
      <w:r w:rsidRPr="00E3132A">
        <w:t>:   The</w:t>
      </w:r>
      <w:r>
        <w:t xml:space="preserve"> 10 digit (maybe more for international numbers)</w:t>
      </w:r>
      <w:r w:rsidRPr="00E3132A">
        <w:t xml:space="preserve"> phone number</w:t>
      </w:r>
    </w:p>
    <w:p w14:paraId="56E65D40" w14:textId="6945C490" w:rsidR="00E3132A" w:rsidRPr="00E3132A" w:rsidRDefault="00E3132A" w:rsidP="00E3132A">
      <w:r>
        <w:rPr>
          <w:b/>
        </w:rPr>
        <w:t>SMS_</w:t>
      </w:r>
      <w:r w:rsidRPr="00E3132A">
        <w:rPr>
          <w:b/>
        </w:rPr>
        <w:t>Type</w:t>
      </w:r>
      <w:r w:rsidRPr="00E3132A">
        <w:t>: 1=incoming, 2=outgoing</w:t>
      </w:r>
    </w:p>
    <w:p w14:paraId="67876A2F" w14:textId="3492B1E3" w:rsidR="00E3132A" w:rsidRPr="00E3132A" w:rsidRDefault="00E3132A" w:rsidP="00E3132A">
      <w:r>
        <w:rPr>
          <w:b/>
        </w:rPr>
        <w:t>SMS_</w:t>
      </w:r>
      <w:r w:rsidRPr="00E3132A">
        <w:rPr>
          <w:b/>
        </w:rPr>
        <w:t>Text</w:t>
      </w:r>
      <w:r w:rsidRPr="00E3132A">
        <w:t>:  the text message content</w:t>
      </w:r>
    </w:p>
    <w:p w14:paraId="18B30A03" w14:textId="77777777" w:rsidR="00E3132A" w:rsidRDefault="00E3132A" w:rsidP="00DB64CC">
      <w:pPr>
        <w:pStyle w:val="Heading3"/>
        <w:rPr>
          <w:highlight w:val="yellow"/>
        </w:rPr>
      </w:pPr>
    </w:p>
    <w:p w14:paraId="029D22CD" w14:textId="5955ACD2" w:rsidR="00DB64CC" w:rsidRPr="00863B43" w:rsidRDefault="00BD4ECC" w:rsidP="00DB64CC">
      <w:pPr>
        <w:pStyle w:val="Heading3"/>
        <w:rPr>
          <w:highlight w:val="yellow"/>
        </w:rPr>
      </w:pPr>
      <w:r w:rsidRPr="00863B43">
        <w:rPr>
          <w:highlight w:val="yellow"/>
        </w:rPr>
        <w:t xml:space="preserve">Additional </w:t>
      </w:r>
      <w:commentRangeStart w:id="275"/>
      <w:r w:rsidRPr="00863B43">
        <w:rPr>
          <w:highlight w:val="yellow"/>
        </w:rPr>
        <w:t>Notes</w:t>
      </w:r>
      <w:bookmarkEnd w:id="274"/>
      <w:commentRangeEnd w:id="275"/>
      <w:r w:rsidR="00777B9A">
        <w:rPr>
          <w:rStyle w:val="CommentReference"/>
          <w:rFonts w:asciiTheme="minorHAnsi" w:eastAsiaTheme="minorHAnsi" w:hAnsiTheme="minorHAnsi" w:cstheme="minorBidi"/>
          <w:color w:val="auto"/>
        </w:rPr>
        <w:commentReference w:id="275"/>
      </w:r>
    </w:p>
    <w:p w14:paraId="684CF5FC" w14:textId="614CC606" w:rsidR="00BD4ECC" w:rsidRPr="00BD4ECC" w:rsidRDefault="00BD4ECC" w:rsidP="00BD4ECC">
      <w:pPr>
        <w:rPr>
          <w:rFonts w:ascii="Arial" w:hAnsi="Arial" w:cs="Arial"/>
        </w:rPr>
      </w:pPr>
      <w:r w:rsidRPr="00863B43">
        <w:rPr>
          <w:rFonts w:ascii="Arial" w:hAnsi="Arial" w:cs="Arial"/>
          <w:highlight w:val="yellow"/>
        </w:rPr>
        <w:t xml:space="preserve">These data will be downloaded each month for the phone.   </w:t>
      </w:r>
      <w:r w:rsidR="00DB64CC" w:rsidRPr="00863B43">
        <w:rPr>
          <w:rFonts w:ascii="Arial" w:hAnsi="Arial" w:cs="Arial"/>
          <w:highlight w:val="yellow"/>
        </w:rPr>
        <w:t>We will</w:t>
      </w:r>
      <w:r w:rsidRPr="00863B43">
        <w:rPr>
          <w:rFonts w:ascii="Arial" w:hAnsi="Arial" w:cs="Arial"/>
          <w:highlight w:val="yellow"/>
        </w:rPr>
        <w:t xml:space="preserve"> create one aggregate file for full 90 days for meta data and content.</w:t>
      </w:r>
      <w:r w:rsidRPr="00BD4ECC">
        <w:rPr>
          <w:rFonts w:ascii="Arial" w:hAnsi="Arial" w:cs="Arial"/>
        </w:rPr>
        <w:t xml:space="preserve">  </w:t>
      </w:r>
    </w:p>
    <w:p w14:paraId="6B85B23D" w14:textId="77777777" w:rsidR="00BD4ECC" w:rsidRPr="00BD4ECC" w:rsidRDefault="00BD4ECC" w:rsidP="00BD4ECC">
      <w:pPr>
        <w:rPr>
          <w:rFonts w:ascii="Arial" w:hAnsi="Arial" w:cs="Arial"/>
        </w:rPr>
      </w:pPr>
    </w:p>
    <w:p w14:paraId="0313CB5F" w14:textId="77777777" w:rsidR="00BD4ECC" w:rsidRPr="00BD4ECC" w:rsidRDefault="00BD4ECC" w:rsidP="00BD4ECC">
      <w:pPr>
        <w:rPr>
          <w:rFonts w:ascii="Arial" w:hAnsi="Arial" w:cs="Arial"/>
        </w:rPr>
      </w:pPr>
    </w:p>
    <w:p w14:paraId="296D9CB5" w14:textId="77777777" w:rsidR="00BD4ECC" w:rsidRPr="00BD4ECC" w:rsidRDefault="00BD4ECC" w:rsidP="00BD4ECC">
      <w:pPr>
        <w:rPr>
          <w:rFonts w:ascii="Arial" w:hAnsi="Arial" w:cs="Arial"/>
        </w:rPr>
      </w:pPr>
    </w:p>
    <w:p w14:paraId="6D219123" w14:textId="77777777" w:rsidR="00BD4ECC" w:rsidRPr="00BD4ECC" w:rsidRDefault="00BD4ECC" w:rsidP="00BD4ECC">
      <w:pPr>
        <w:rPr>
          <w:rFonts w:ascii="Arial" w:hAnsi="Arial" w:cs="Arial"/>
        </w:rPr>
      </w:pPr>
    </w:p>
    <w:p w14:paraId="3BC9E433" w14:textId="77777777" w:rsidR="00BD4ECC" w:rsidRPr="00BD4ECC" w:rsidRDefault="00BD4ECC" w:rsidP="00BD4ECC">
      <w:pPr>
        <w:rPr>
          <w:rFonts w:ascii="Arial" w:hAnsi="Arial" w:cs="Arial"/>
          <w:b/>
          <w:u w:val="single"/>
        </w:rPr>
      </w:pPr>
    </w:p>
    <w:p w14:paraId="4B44555D" w14:textId="77777777" w:rsidR="00BD4ECC" w:rsidRPr="00BD4ECC" w:rsidRDefault="00BD4ECC" w:rsidP="00BD4ECC">
      <w:pPr>
        <w:rPr>
          <w:rFonts w:ascii="Arial" w:hAnsi="Arial" w:cs="Arial"/>
          <w:b/>
          <w:u w:val="single"/>
        </w:rPr>
      </w:pPr>
      <w:r w:rsidRPr="00BD4ECC">
        <w:rPr>
          <w:rFonts w:ascii="Arial" w:hAnsi="Arial" w:cs="Arial"/>
          <w:b/>
          <w:u w:val="single"/>
        </w:rPr>
        <w:br w:type="page"/>
      </w:r>
    </w:p>
    <w:p w14:paraId="178BACA6" w14:textId="77777777" w:rsidR="00BD4ECC" w:rsidRDefault="00BD4ECC" w:rsidP="00C6039B">
      <w:pPr>
        <w:pStyle w:val="Heading2"/>
      </w:pPr>
      <w:bookmarkStart w:id="276" w:name="_Toc476749716"/>
      <w:r w:rsidRPr="00BD4ECC">
        <w:lastRenderedPageBreak/>
        <w:t>Voice</w:t>
      </w:r>
      <w:bookmarkEnd w:id="276"/>
    </w:p>
    <w:p w14:paraId="5E418109" w14:textId="77777777" w:rsidR="00DB64CC" w:rsidRDefault="00DB64CC" w:rsidP="00DB64CC">
      <w:pPr>
        <w:pStyle w:val="Heading3"/>
      </w:pPr>
    </w:p>
    <w:p w14:paraId="57129F77" w14:textId="40E91172" w:rsidR="00DB64CC" w:rsidRDefault="00DB64CC" w:rsidP="00DB64CC">
      <w:pPr>
        <w:pStyle w:val="Heading3"/>
      </w:pPr>
      <w:bookmarkStart w:id="277" w:name="_Toc476749717"/>
      <w:r>
        <w:t>Data Access and Storage</w:t>
      </w:r>
      <w:bookmarkEnd w:id="277"/>
    </w:p>
    <w:p w14:paraId="79EB31DE" w14:textId="77777777" w:rsidR="008E7DDE" w:rsidRDefault="00084E16" w:rsidP="008E7DDE">
      <w:pPr>
        <w:rPr>
          <w:rFonts w:ascii="Arial" w:hAnsi="Arial" w:cs="Arial"/>
        </w:rPr>
      </w:pPr>
      <w:r>
        <w:rPr>
          <w:rFonts w:ascii="Arial" w:hAnsi="Arial" w:cs="Arial"/>
        </w:rPr>
        <w:t xml:space="preserve">For both device platforms, there will be 3 files created per participant across the life of the study. They are to be saved with the naming convention: </w:t>
      </w:r>
      <w:r w:rsidRPr="00843E2F">
        <w:rPr>
          <w:rFonts w:ascii="Arial" w:hAnsi="Arial" w:cs="Arial"/>
        </w:rPr>
        <w:t>SubID_</w:t>
      </w:r>
      <w:r>
        <w:rPr>
          <w:rFonts w:ascii="Arial" w:hAnsi="Arial" w:cs="Arial"/>
        </w:rPr>
        <w:t xml:space="preserve">Voice_#.csv, where # is the sequential </w:t>
      </w:r>
      <w:r w:rsidR="008E7DDE">
        <w:rPr>
          <w:rFonts w:ascii="Arial" w:hAnsi="Arial" w:cs="Arial"/>
        </w:rPr>
        <w:t>file identifier. (_1, _2, _3) Number corresponds with FILE, not with VISIT. If we do not have Visit 1 data, the identifier on visit2 will be _1, etc.</w:t>
      </w:r>
    </w:p>
    <w:p w14:paraId="45CDBFCD" w14:textId="77777777" w:rsidR="008E7DDE" w:rsidRDefault="008E7DDE" w:rsidP="008E7DDE">
      <w:pPr>
        <w:rPr>
          <w:rFonts w:ascii="Arial" w:hAnsi="Arial" w:cs="Arial"/>
        </w:rPr>
      </w:pPr>
    </w:p>
    <w:p w14:paraId="3C6FF245" w14:textId="3EF3CC26" w:rsidR="00026495" w:rsidRDefault="00026495" w:rsidP="008E7DDE">
      <w:pPr>
        <w:rPr>
          <w:ins w:id="278" w:author="Jill Nagler" w:date="2019-10-24T14:46:00Z"/>
        </w:rPr>
      </w:pPr>
      <w:r>
        <w:t>iPhone</w:t>
      </w:r>
    </w:p>
    <w:p w14:paraId="6325874B" w14:textId="77777777" w:rsidR="007F79D7" w:rsidRPr="00BD4ECC" w:rsidRDefault="007F79D7" w:rsidP="007F79D7">
      <w:pPr>
        <w:rPr>
          <w:ins w:id="279" w:author="Jill Nagler" w:date="2019-10-24T14:46:00Z"/>
          <w:rFonts w:ascii="Arial" w:hAnsi="Arial" w:cs="Arial"/>
          <w:u w:val="single"/>
        </w:rPr>
      </w:pPr>
      <w:ins w:id="280" w:author="Jill Nagler" w:date="2019-10-24T14:46:00Z">
        <w:r w:rsidRPr="00BD4ECC">
          <w:rPr>
            <w:rFonts w:ascii="Arial" w:hAnsi="Arial" w:cs="Arial"/>
            <w:u w:val="single"/>
          </w:rPr>
          <w:t xml:space="preserve">Computer requirements to access </w:t>
        </w:r>
        <w:r>
          <w:rPr>
            <w:rFonts w:ascii="Arial" w:hAnsi="Arial" w:cs="Arial"/>
            <w:u w:val="single"/>
          </w:rPr>
          <w:t>Voice</w:t>
        </w:r>
        <w:r w:rsidRPr="00BD4ECC">
          <w:rPr>
            <w:rFonts w:ascii="Arial" w:hAnsi="Arial" w:cs="Arial"/>
            <w:u w:val="single"/>
          </w:rPr>
          <w:t>:</w:t>
        </w:r>
      </w:ins>
    </w:p>
    <w:p w14:paraId="31C42CA4" w14:textId="4DF1696B" w:rsidR="007F79D7" w:rsidRDefault="007F79D7" w:rsidP="007F79D7">
      <w:pPr>
        <w:pStyle w:val="ListParagraph"/>
        <w:numPr>
          <w:ilvl w:val="0"/>
          <w:numId w:val="30"/>
        </w:numPr>
        <w:spacing w:after="200" w:line="276" w:lineRule="auto"/>
        <w:rPr>
          <w:ins w:id="281" w:author="Jill Nagler" w:date="2019-10-24T14:46:00Z"/>
          <w:rFonts w:ascii="Arial" w:hAnsi="Arial" w:cs="Arial"/>
        </w:rPr>
      </w:pPr>
      <w:ins w:id="282" w:author="Jill Nagler" w:date="2019-10-24T14:46:00Z">
        <w:r w:rsidRPr="00BD4ECC">
          <w:rPr>
            <w:rFonts w:ascii="Arial" w:hAnsi="Arial" w:cs="Arial"/>
          </w:rPr>
          <w:t>Install iTunes</w:t>
        </w:r>
      </w:ins>
    </w:p>
    <w:p w14:paraId="29EB96F0" w14:textId="3E73D249" w:rsidR="007F79D7" w:rsidRDefault="007F79D7" w:rsidP="00C477A7">
      <w:pPr>
        <w:pStyle w:val="ListParagraph"/>
        <w:numPr>
          <w:ilvl w:val="0"/>
          <w:numId w:val="30"/>
        </w:numPr>
        <w:spacing w:after="200" w:line="276" w:lineRule="auto"/>
        <w:rPr>
          <w:ins w:id="283" w:author="Jill Nagler" w:date="2019-10-24T14:46:00Z"/>
        </w:rPr>
        <w:pPrChange w:id="284" w:author="Jill Nagler" w:date="2019-10-24T14:46:00Z">
          <w:pPr/>
        </w:pPrChange>
      </w:pPr>
      <w:ins w:id="285" w:author="Jill Nagler" w:date="2019-10-24T14:46:00Z">
        <w:r w:rsidRPr="007F79D7">
          <w:rPr>
            <w:rFonts w:ascii="Arial" w:hAnsi="Arial" w:cs="Arial"/>
            <w:rPrChange w:id="286" w:author="Jill Nagler" w:date="2019-10-24T14:46:00Z">
              <w:rPr>
                <w:rFonts w:ascii="Arial" w:hAnsi="Arial" w:cs="Arial"/>
              </w:rPr>
            </w:rPrChange>
          </w:rPr>
          <w:t xml:space="preserve">Install iMazing </w:t>
        </w:r>
      </w:ins>
    </w:p>
    <w:p w14:paraId="07644B01" w14:textId="77777777" w:rsidR="007F79D7" w:rsidRPr="00BD4ECC" w:rsidRDefault="007F79D7" w:rsidP="007F79D7">
      <w:pPr>
        <w:rPr>
          <w:ins w:id="287" w:author="Jill Nagler" w:date="2019-10-24T14:47:00Z"/>
          <w:rFonts w:ascii="Arial" w:hAnsi="Arial" w:cs="Arial"/>
          <w:u w:val="single"/>
        </w:rPr>
      </w:pPr>
      <w:ins w:id="288" w:author="Jill Nagler" w:date="2019-10-24T14:47:00Z">
        <w:r w:rsidRPr="00BD4ECC">
          <w:rPr>
            <w:rFonts w:ascii="Arial" w:hAnsi="Arial" w:cs="Arial"/>
            <w:u w:val="single"/>
          </w:rPr>
          <w:t xml:space="preserve">Steps to get </w:t>
        </w:r>
        <w:r>
          <w:rPr>
            <w:rFonts w:ascii="Arial" w:hAnsi="Arial" w:cs="Arial"/>
            <w:u w:val="single"/>
          </w:rPr>
          <w:t>voice</w:t>
        </w:r>
        <w:r w:rsidRPr="00BD4ECC">
          <w:rPr>
            <w:rFonts w:ascii="Arial" w:hAnsi="Arial" w:cs="Arial"/>
            <w:u w:val="single"/>
          </w:rPr>
          <w:t xml:space="preserve"> content &amp; metadata </w:t>
        </w:r>
      </w:ins>
    </w:p>
    <w:p w14:paraId="2D9E2607" w14:textId="77777777" w:rsidR="007F79D7" w:rsidRDefault="007F79D7" w:rsidP="007F79D7">
      <w:pPr>
        <w:pStyle w:val="ListParagraph"/>
        <w:numPr>
          <w:ilvl w:val="0"/>
          <w:numId w:val="31"/>
        </w:numPr>
        <w:spacing w:after="200" w:line="276" w:lineRule="auto"/>
        <w:rPr>
          <w:ins w:id="289" w:author="Jill Nagler" w:date="2019-10-24T14:47:00Z"/>
          <w:rFonts w:ascii="Arial" w:hAnsi="Arial" w:cs="Arial"/>
        </w:rPr>
      </w:pPr>
      <w:ins w:id="290" w:author="Jill Nagler" w:date="2019-10-24T14:47:00Z">
        <w:r>
          <w:rPr>
            <w:rFonts w:ascii="Arial" w:hAnsi="Arial" w:cs="Arial"/>
          </w:rPr>
          <w:t>Log in as RA to one of the office laptops.</w:t>
        </w:r>
      </w:ins>
    </w:p>
    <w:p w14:paraId="2725AB05" w14:textId="77777777" w:rsidR="007F79D7" w:rsidRPr="00BD4ECC" w:rsidRDefault="007F79D7" w:rsidP="007F79D7">
      <w:pPr>
        <w:pStyle w:val="ListParagraph"/>
        <w:numPr>
          <w:ilvl w:val="0"/>
          <w:numId w:val="31"/>
        </w:numPr>
        <w:spacing w:after="200" w:line="276" w:lineRule="auto"/>
        <w:rPr>
          <w:ins w:id="291" w:author="Jill Nagler" w:date="2019-10-24T14:47:00Z"/>
          <w:rFonts w:ascii="Arial" w:hAnsi="Arial" w:cs="Arial"/>
        </w:rPr>
      </w:pPr>
      <w:ins w:id="292" w:author="Jill Nagler" w:date="2019-10-24T14:47:00Z">
        <w:r w:rsidRPr="00BD4ECC">
          <w:rPr>
            <w:rFonts w:ascii="Arial" w:hAnsi="Arial" w:cs="Arial"/>
          </w:rPr>
          <w:t xml:space="preserve">Plug iPhone into computer with lightening cable. </w:t>
        </w:r>
      </w:ins>
    </w:p>
    <w:p w14:paraId="6B1E9570" w14:textId="3E0C2120" w:rsidR="007F79D7" w:rsidRDefault="007F79D7" w:rsidP="007F79D7">
      <w:pPr>
        <w:pStyle w:val="ListParagraph"/>
        <w:numPr>
          <w:ilvl w:val="0"/>
          <w:numId w:val="31"/>
        </w:numPr>
        <w:spacing w:after="200" w:line="276" w:lineRule="auto"/>
        <w:rPr>
          <w:ins w:id="293" w:author="Jill Nagler" w:date="2019-10-24T14:48:00Z"/>
          <w:rFonts w:ascii="Arial" w:hAnsi="Arial" w:cs="Arial"/>
        </w:rPr>
      </w:pPr>
      <w:ins w:id="294" w:author="Jill Nagler" w:date="2019-10-24T14:47:00Z">
        <w:r w:rsidRPr="00BD4ECC">
          <w:rPr>
            <w:rFonts w:ascii="Arial" w:hAnsi="Arial" w:cs="Arial"/>
          </w:rPr>
          <w:t xml:space="preserve">Open </w:t>
        </w:r>
        <w:r>
          <w:rPr>
            <w:rFonts w:ascii="Arial" w:hAnsi="Arial" w:cs="Arial"/>
          </w:rPr>
          <w:t>iT</w:t>
        </w:r>
        <w:r w:rsidRPr="00BD4ECC">
          <w:rPr>
            <w:rFonts w:ascii="Arial" w:hAnsi="Arial" w:cs="Arial"/>
          </w:rPr>
          <w:t>unes</w:t>
        </w:r>
      </w:ins>
    </w:p>
    <w:p w14:paraId="5B27928C" w14:textId="77777777" w:rsidR="007F79D7" w:rsidRPr="007F79D7" w:rsidRDefault="007F79D7" w:rsidP="007F79D7">
      <w:pPr>
        <w:pStyle w:val="ListParagraph"/>
        <w:numPr>
          <w:ilvl w:val="1"/>
          <w:numId w:val="31"/>
        </w:numPr>
        <w:spacing w:line="256" w:lineRule="auto"/>
        <w:rPr>
          <w:ins w:id="295" w:author="Jill Nagler" w:date="2019-10-24T14:48:00Z"/>
          <w:rFonts w:ascii="Arial" w:hAnsi="Arial" w:cs="Arial"/>
          <w:rPrChange w:id="296" w:author="Jill Nagler" w:date="2019-10-24T14:48:00Z">
            <w:rPr>
              <w:ins w:id="297" w:author="Jill Nagler" w:date="2019-10-24T14:48:00Z"/>
              <w:rFonts w:ascii="Times New Roman" w:hAnsi="Times New Roman" w:cs="Times New Roman"/>
              <w:sz w:val="24"/>
            </w:rPr>
          </w:rPrChange>
        </w:rPr>
      </w:pPr>
      <w:ins w:id="298" w:author="Jill Nagler" w:date="2019-10-24T14:48:00Z">
        <w:r w:rsidRPr="007F79D7">
          <w:rPr>
            <w:rFonts w:ascii="Arial" w:hAnsi="Arial" w:cs="Arial"/>
            <w:rPrChange w:id="299" w:author="Jill Nagler" w:date="2019-10-24T14:48:00Z">
              <w:rPr>
                <w:rFonts w:ascii="Times New Roman" w:hAnsi="Times New Roman" w:cs="Times New Roman"/>
                <w:sz w:val="24"/>
              </w:rPr>
            </w:rPrChange>
          </w:rPr>
          <w:t>If prompted with the following: ‘would you like to access this iPhone/Please respond via the phone’</w:t>
        </w:r>
      </w:ins>
    </w:p>
    <w:p w14:paraId="182DE140" w14:textId="77777777" w:rsidR="007F79D7" w:rsidRPr="007F79D7" w:rsidRDefault="007F79D7" w:rsidP="007F79D7">
      <w:pPr>
        <w:pStyle w:val="ListParagraph"/>
        <w:numPr>
          <w:ilvl w:val="2"/>
          <w:numId w:val="31"/>
        </w:numPr>
        <w:spacing w:line="256" w:lineRule="auto"/>
        <w:rPr>
          <w:ins w:id="300" w:author="Jill Nagler" w:date="2019-10-24T14:48:00Z"/>
          <w:rFonts w:ascii="Arial" w:hAnsi="Arial" w:cs="Arial"/>
          <w:rPrChange w:id="301" w:author="Jill Nagler" w:date="2019-10-24T14:48:00Z">
            <w:rPr>
              <w:ins w:id="302" w:author="Jill Nagler" w:date="2019-10-24T14:48:00Z"/>
              <w:rFonts w:ascii="Times New Roman" w:hAnsi="Times New Roman" w:cs="Times New Roman"/>
              <w:sz w:val="24"/>
            </w:rPr>
          </w:rPrChange>
        </w:rPr>
      </w:pPr>
      <w:ins w:id="303" w:author="Jill Nagler" w:date="2019-10-24T14:48:00Z">
        <w:r w:rsidRPr="007F79D7">
          <w:rPr>
            <w:rFonts w:ascii="Arial" w:hAnsi="Arial" w:cs="Arial"/>
            <w:rPrChange w:id="304" w:author="Jill Nagler" w:date="2019-10-24T14:48:00Z">
              <w:rPr>
                <w:rFonts w:ascii="Times New Roman" w:hAnsi="Times New Roman" w:cs="Times New Roman"/>
                <w:sz w:val="24"/>
              </w:rPr>
            </w:rPrChange>
          </w:rPr>
          <w:t xml:space="preserve">Hit Trust on the phone </w:t>
        </w:r>
      </w:ins>
    </w:p>
    <w:p w14:paraId="3327064E" w14:textId="77777777" w:rsidR="007F79D7" w:rsidRPr="007F79D7" w:rsidRDefault="007F79D7" w:rsidP="007F79D7">
      <w:pPr>
        <w:pStyle w:val="ListParagraph"/>
        <w:numPr>
          <w:ilvl w:val="2"/>
          <w:numId w:val="31"/>
        </w:numPr>
        <w:spacing w:line="256" w:lineRule="auto"/>
        <w:rPr>
          <w:ins w:id="305" w:author="Jill Nagler" w:date="2019-10-24T14:48:00Z"/>
          <w:rFonts w:ascii="Arial" w:hAnsi="Arial" w:cs="Arial"/>
          <w:rPrChange w:id="306" w:author="Jill Nagler" w:date="2019-10-24T14:48:00Z">
            <w:rPr>
              <w:ins w:id="307" w:author="Jill Nagler" w:date="2019-10-24T14:48:00Z"/>
              <w:rFonts w:ascii="Times New Roman" w:hAnsi="Times New Roman" w:cs="Times New Roman"/>
              <w:sz w:val="24"/>
            </w:rPr>
          </w:rPrChange>
        </w:rPr>
      </w:pPr>
      <w:ins w:id="308" w:author="Jill Nagler" w:date="2019-10-24T14:48:00Z">
        <w:r w:rsidRPr="007F79D7">
          <w:rPr>
            <w:rFonts w:ascii="Arial" w:hAnsi="Arial" w:cs="Arial"/>
            <w:rPrChange w:id="309" w:author="Jill Nagler" w:date="2019-10-24T14:48:00Z">
              <w:rPr>
                <w:rFonts w:ascii="Times New Roman" w:hAnsi="Times New Roman" w:cs="Times New Roman"/>
                <w:sz w:val="24"/>
              </w:rPr>
            </w:rPrChange>
          </w:rPr>
          <w:t>Have the participant put in their passcode if prompted</w:t>
        </w:r>
      </w:ins>
    </w:p>
    <w:p w14:paraId="7B299EB2" w14:textId="77777777" w:rsidR="007F79D7" w:rsidRPr="007F79D7" w:rsidRDefault="007F79D7" w:rsidP="007F79D7">
      <w:pPr>
        <w:pStyle w:val="ListParagraph"/>
        <w:numPr>
          <w:ilvl w:val="1"/>
          <w:numId w:val="31"/>
        </w:numPr>
        <w:spacing w:line="256" w:lineRule="auto"/>
        <w:rPr>
          <w:ins w:id="310" w:author="Jill Nagler" w:date="2019-10-24T14:48:00Z"/>
          <w:rFonts w:ascii="Arial" w:hAnsi="Arial" w:cs="Arial"/>
          <w:rPrChange w:id="311" w:author="Jill Nagler" w:date="2019-10-24T14:48:00Z">
            <w:rPr>
              <w:ins w:id="312" w:author="Jill Nagler" w:date="2019-10-24T14:48:00Z"/>
              <w:rFonts w:ascii="Times New Roman" w:hAnsi="Times New Roman" w:cs="Times New Roman"/>
              <w:sz w:val="24"/>
            </w:rPr>
          </w:rPrChange>
        </w:rPr>
      </w:pPr>
      <w:ins w:id="313" w:author="Jill Nagler" w:date="2019-10-24T14:48:00Z">
        <w:r w:rsidRPr="007F79D7">
          <w:rPr>
            <w:rFonts w:ascii="Arial" w:hAnsi="Arial" w:cs="Arial"/>
            <w:rPrChange w:id="314" w:author="Jill Nagler" w:date="2019-10-24T14:48:00Z">
              <w:rPr>
                <w:rFonts w:ascii="Times New Roman" w:hAnsi="Times New Roman" w:cs="Times New Roman"/>
                <w:sz w:val="24"/>
              </w:rPr>
            </w:rPrChange>
          </w:rPr>
          <w:t xml:space="preserve">Click on the device in the </w:t>
        </w:r>
        <w:proofErr w:type="gramStart"/>
        <w:r w:rsidRPr="007F79D7">
          <w:rPr>
            <w:rFonts w:ascii="Arial" w:hAnsi="Arial" w:cs="Arial"/>
            <w:rPrChange w:id="315" w:author="Jill Nagler" w:date="2019-10-24T14:48:00Z">
              <w:rPr>
                <w:rFonts w:ascii="Times New Roman" w:hAnsi="Times New Roman" w:cs="Times New Roman"/>
                <w:sz w:val="24"/>
              </w:rPr>
            </w:rPrChange>
          </w:rPr>
          <w:t>left hand</w:t>
        </w:r>
        <w:proofErr w:type="gramEnd"/>
        <w:r w:rsidRPr="007F79D7">
          <w:rPr>
            <w:rFonts w:ascii="Arial" w:hAnsi="Arial" w:cs="Arial"/>
            <w:rPrChange w:id="316" w:author="Jill Nagler" w:date="2019-10-24T14:48:00Z">
              <w:rPr>
                <w:rFonts w:ascii="Times New Roman" w:hAnsi="Times New Roman" w:cs="Times New Roman"/>
                <w:sz w:val="24"/>
              </w:rPr>
            </w:rPrChange>
          </w:rPr>
          <w:t xml:space="preserve"> pane</w:t>
        </w:r>
      </w:ins>
    </w:p>
    <w:p w14:paraId="06BA13FE" w14:textId="77777777" w:rsidR="007F79D7" w:rsidRPr="007F79D7" w:rsidRDefault="007F79D7" w:rsidP="007F79D7">
      <w:pPr>
        <w:pStyle w:val="ListParagraph"/>
        <w:numPr>
          <w:ilvl w:val="2"/>
          <w:numId w:val="31"/>
        </w:numPr>
        <w:spacing w:line="256" w:lineRule="auto"/>
        <w:rPr>
          <w:ins w:id="317" w:author="Jill Nagler" w:date="2019-10-24T14:48:00Z"/>
          <w:rFonts w:ascii="Arial" w:hAnsi="Arial" w:cs="Arial"/>
          <w:rPrChange w:id="318" w:author="Jill Nagler" w:date="2019-10-24T14:48:00Z">
            <w:rPr>
              <w:ins w:id="319" w:author="Jill Nagler" w:date="2019-10-24T14:48:00Z"/>
              <w:rFonts w:ascii="Times New Roman" w:hAnsi="Times New Roman" w:cs="Times New Roman"/>
              <w:sz w:val="24"/>
            </w:rPr>
          </w:rPrChange>
        </w:rPr>
      </w:pPr>
      <w:ins w:id="320" w:author="Jill Nagler" w:date="2019-10-24T14:48:00Z">
        <w:r w:rsidRPr="007F79D7">
          <w:rPr>
            <w:rFonts w:ascii="Arial" w:hAnsi="Arial" w:cs="Arial"/>
            <w:rPrChange w:id="321" w:author="Jill Nagler" w:date="2019-10-24T14:48:00Z">
              <w:rPr>
                <w:rFonts w:ascii="Times New Roman" w:hAnsi="Times New Roman" w:cs="Times New Roman"/>
                <w:sz w:val="24"/>
              </w:rPr>
            </w:rPrChange>
          </w:rPr>
          <w:t>Select Back up ‘on this computer’</w:t>
        </w:r>
      </w:ins>
    </w:p>
    <w:p w14:paraId="2B9DBE88" w14:textId="77777777" w:rsidR="007F79D7" w:rsidRPr="007F79D7" w:rsidRDefault="007F79D7" w:rsidP="007F79D7">
      <w:pPr>
        <w:pStyle w:val="ListParagraph"/>
        <w:numPr>
          <w:ilvl w:val="2"/>
          <w:numId w:val="31"/>
        </w:numPr>
        <w:spacing w:line="256" w:lineRule="auto"/>
        <w:rPr>
          <w:ins w:id="322" w:author="Jill Nagler" w:date="2019-10-24T14:48:00Z"/>
          <w:rFonts w:ascii="Arial" w:hAnsi="Arial" w:cs="Arial"/>
          <w:rPrChange w:id="323" w:author="Jill Nagler" w:date="2019-10-24T14:48:00Z">
            <w:rPr>
              <w:ins w:id="324" w:author="Jill Nagler" w:date="2019-10-24T14:48:00Z"/>
              <w:rFonts w:ascii="Times New Roman" w:hAnsi="Times New Roman" w:cs="Times New Roman"/>
              <w:sz w:val="24"/>
            </w:rPr>
          </w:rPrChange>
        </w:rPr>
      </w:pPr>
      <w:ins w:id="325" w:author="Jill Nagler" w:date="2019-10-24T14:48:00Z">
        <w:r w:rsidRPr="007F79D7">
          <w:rPr>
            <w:rFonts w:ascii="Arial" w:hAnsi="Arial" w:cs="Arial"/>
            <w:rPrChange w:id="326" w:author="Jill Nagler" w:date="2019-10-24T14:48:00Z">
              <w:rPr>
                <w:rFonts w:ascii="Times New Roman" w:hAnsi="Times New Roman" w:cs="Times New Roman"/>
                <w:sz w:val="24"/>
              </w:rPr>
            </w:rPrChange>
          </w:rPr>
          <w:t xml:space="preserve">Select Encrypt local backup </w:t>
        </w:r>
      </w:ins>
    </w:p>
    <w:p w14:paraId="5DA33747" w14:textId="77777777" w:rsidR="007F79D7" w:rsidRPr="007F79D7" w:rsidRDefault="007F79D7" w:rsidP="007F79D7">
      <w:pPr>
        <w:pStyle w:val="ListParagraph"/>
        <w:numPr>
          <w:ilvl w:val="2"/>
          <w:numId w:val="31"/>
        </w:numPr>
        <w:spacing w:line="256" w:lineRule="auto"/>
        <w:rPr>
          <w:ins w:id="327" w:author="Jill Nagler" w:date="2019-10-24T14:48:00Z"/>
          <w:rFonts w:ascii="Arial" w:hAnsi="Arial" w:cs="Arial"/>
          <w:rPrChange w:id="328" w:author="Jill Nagler" w:date="2019-10-24T14:48:00Z">
            <w:rPr>
              <w:ins w:id="329" w:author="Jill Nagler" w:date="2019-10-24T14:48:00Z"/>
              <w:rFonts w:ascii="Times New Roman" w:hAnsi="Times New Roman" w:cs="Times New Roman"/>
              <w:sz w:val="24"/>
            </w:rPr>
          </w:rPrChange>
        </w:rPr>
      </w:pPr>
      <w:ins w:id="330" w:author="Jill Nagler" w:date="2019-10-24T14:48:00Z">
        <w:r w:rsidRPr="007F79D7">
          <w:rPr>
            <w:rFonts w:ascii="Arial" w:hAnsi="Arial" w:cs="Arial"/>
            <w:rPrChange w:id="331" w:author="Jill Nagler" w:date="2019-10-24T14:48:00Z">
              <w:rPr>
                <w:rFonts w:ascii="Times New Roman" w:hAnsi="Times New Roman" w:cs="Times New Roman"/>
                <w:sz w:val="24"/>
              </w:rPr>
            </w:rPrChange>
          </w:rPr>
          <w:t>Type in “password” for the password (we’ll be removing the password and encryption before the participant leaves)</w:t>
        </w:r>
      </w:ins>
    </w:p>
    <w:p w14:paraId="598C90C2" w14:textId="77777777" w:rsidR="007F79D7" w:rsidRPr="007F79D7" w:rsidRDefault="007F79D7" w:rsidP="007F79D7">
      <w:pPr>
        <w:pStyle w:val="ListParagraph"/>
        <w:numPr>
          <w:ilvl w:val="2"/>
          <w:numId w:val="31"/>
        </w:numPr>
        <w:spacing w:line="256" w:lineRule="auto"/>
        <w:rPr>
          <w:ins w:id="332" w:author="Jill Nagler" w:date="2019-10-24T14:48:00Z"/>
          <w:rFonts w:ascii="Arial" w:hAnsi="Arial" w:cs="Arial"/>
          <w:rPrChange w:id="333" w:author="Jill Nagler" w:date="2019-10-24T14:48:00Z">
            <w:rPr>
              <w:ins w:id="334" w:author="Jill Nagler" w:date="2019-10-24T14:48:00Z"/>
              <w:rFonts w:ascii="Times New Roman" w:hAnsi="Times New Roman" w:cs="Times New Roman"/>
              <w:sz w:val="24"/>
            </w:rPr>
          </w:rPrChange>
        </w:rPr>
      </w:pPr>
      <w:ins w:id="335" w:author="Jill Nagler" w:date="2019-10-24T14:48:00Z">
        <w:r w:rsidRPr="007F79D7">
          <w:rPr>
            <w:rFonts w:ascii="Arial" w:hAnsi="Arial" w:cs="Arial"/>
            <w:rPrChange w:id="336" w:author="Jill Nagler" w:date="2019-10-24T14:48:00Z">
              <w:rPr>
                <w:rFonts w:ascii="Times New Roman" w:hAnsi="Times New Roman" w:cs="Times New Roman"/>
                <w:sz w:val="24"/>
              </w:rPr>
            </w:rPrChange>
          </w:rPr>
          <w:t>iTunes will automatically start backing up the phone after you set the password</w:t>
        </w:r>
      </w:ins>
    </w:p>
    <w:p w14:paraId="009A46E2" w14:textId="77777777" w:rsidR="007F79D7" w:rsidRPr="007F79D7" w:rsidRDefault="007F79D7" w:rsidP="007F79D7">
      <w:pPr>
        <w:pStyle w:val="ListParagraph"/>
        <w:numPr>
          <w:ilvl w:val="2"/>
          <w:numId w:val="31"/>
        </w:numPr>
        <w:spacing w:line="256" w:lineRule="auto"/>
        <w:rPr>
          <w:ins w:id="337" w:author="Jill Nagler" w:date="2019-10-24T14:48:00Z"/>
          <w:rFonts w:ascii="Arial" w:hAnsi="Arial" w:cs="Arial"/>
          <w:rPrChange w:id="338" w:author="Jill Nagler" w:date="2019-10-24T14:48:00Z">
            <w:rPr>
              <w:ins w:id="339" w:author="Jill Nagler" w:date="2019-10-24T14:48:00Z"/>
              <w:rFonts w:ascii="Times New Roman" w:hAnsi="Times New Roman" w:cs="Times New Roman"/>
              <w:sz w:val="24"/>
            </w:rPr>
          </w:rPrChange>
        </w:rPr>
      </w:pPr>
      <w:ins w:id="340" w:author="Jill Nagler" w:date="2019-10-24T14:48:00Z">
        <w:r w:rsidRPr="007F79D7">
          <w:rPr>
            <w:rFonts w:ascii="Arial" w:hAnsi="Arial" w:cs="Arial"/>
            <w:rPrChange w:id="341" w:author="Jill Nagler" w:date="2019-10-24T14:48:00Z">
              <w:rPr>
                <w:rFonts w:ascii="Times New Roman" w:hAnsi="Times New Roman" w:cs="Times New Roman"/>
                <w:sz w:val="24"/>
              </w:rPr>
            </w:rPrChange>
          </w:rPr>
          <w:t>You will see a progress bar that will disappear when the backup is complete</w:t>
        </w:r>
      </w:ins>
    </w:p>
    <w:p w14:paraId="399E0EDD" w14:textId="77777777" w:rsidR="007F79D7" w:rsidRPr="007F79D7" w:rsidRDefault="007F79D7" w:rsidP="007F79D7">
      <w:pPr>
        <w:pStyle w:val="ListParagraph"/>
        <w:numPr>
          <w:ilvl w:val="0"/>
          <w:numId w:val="31"/>
        </w:numPr>
        <w:spacing w:line="256" w:lineRule="auto"/>
        <w:rPr>
          <w:ins w:id="342" w:author="Jill Nagler" w:date="2019-10-24T14:48:00Z"/>
          <w:rFonts w:ascii="Arial" w:hAnsi="Arial" w:cs="Arial"/>
          <w:rPrChange w:id="343" w:author="Jill Nagler" w:date="2019-10-24T14:48:00Z">
            <w:rPr>
              <w:ins w:id="344" w:author="Jill Nagler" w:date="2019-10-24T14:48:00Z"/>
              <w:rFonts w:ascii="Times New Roman" w:hAnsi="Times New Roman" w:cs="Times New Roman"/>
              <w:sz w:val="24"/>
            </w:rPr>
          </w:rPrChange>
        </w:rPr>
      </w:pPr>
      <w:ins w:id="345" w:author="Jill Nagler" w:date="2019-10-24T14:48:00Z">
        <w:r w:rsidRPr="007F79D7">
          <w:rPr>
            <w:rFonts w:ascii="Arial" w:hAnsi="Arial" w:cs="Arial"/>
            <w:rPrChange w:id="346" w:author="Jill Nagler" w:date="2019-10-24T14:48:00Z">
              <w:rPr>
                <w:rFonts w:ascii="Times New Roman" w:hAnsi="Times New Roman" w:cs="Times New Roman"/>
                <w:sz w:val="24"/>
              </w:rPr>
            </w:rPrChange>
          </w:rPr>
          <w:t>Once the encrypted backup is complete, open iMazing on the computer</w:t>
        </w:r>
      </w:ins>
    </w:p>
    <w:p w14:paraId="7FAD080D" w14:textId="77777777" w:rsidR="007F79D7" w:rsidRPr="007F79D7" w:rsidRDefault="007F79D7" w:rsidP="007F79D7">
      <w:pPr>
        <w:pStyle w:val="ListParagraph"/>
        <w:numPr>
          <w:ilvl w:val="1"/>
          <w:numId w:val="31"/>
        </w:numPr>
        <w:spacing w:line="256" w:lineRule="auto"/>
        <w:rPr>
          <w:ins w:id="347" w:author="Jill Nagler" w:date="2019-10-24T14:48:00Z"/>
          <w:rFonts w:ascii="Arial" w:hAnsi="Arial" w:cs="Arial"/>
          <w:rPrChange w:id="348" w:author="Jill Nagler" w:date="2019-10-24T14:48:00Z">
            <w:rPr>
              <w:ins w:id="349" w:author="Jill Nagler" w:date="2019-10-24T14:48:00Z"/>
              <w:rFonts w:ascii="Times New Roman" w:hAnsi="Times New Roman" w:cs="Times New Roman"/>
              <w:sz w:val="24"/>
            </w:rPr>
          </w:rPrChange>
        </w:rPr>
      </w:pPr>
      <w:ins w:id="350" w:author="Jill Nagler" w:date="2019-10-24T14:48:00Z">
        <w:r w:rsidRPr="007F79D7">
          <w:rPr>
            <w:rFonts w:ascii="Arial" w:hAnsi="Arial" w:cs="Arial"/>
            <w:rPrChange w:id="351" w:author="Jill Nagler" w:date="2019-10-24T14:48:00Z">
              <w:rPr>
                <w:rFonts w:ascii="Times New Roman" w:hAnsi="Times New Roman" w:cs="Times New Roman"/>
                <w:sz w:val="24"/>
              </w:rPr>
            </w:rPrChange>
          </w:rPr>
          <w:t>Select Back Up</w:t>
        </w:r>
      </w:ins>
    </w:p>
    <w:p w14:paraId="2C1AE93D" w14:textId="77777777" w:rsidR="007F79D7" w:rsidRPr="007F79D7" w:rsidRDefault="007F79D7" w:rsidP="007F79D7">
      <w:pPr>
        <w:pStyle w:val="ListParagraph"/>
        <w:numPr>
          <w:ilvl w:val="1"/>
          <w:numId w:val="31"/>
        </w:numPr>
        <w:spacing w:line="256" w:lineRule="auto"/>
        <w:rPr>
          <w:ins w:id="352" w:author="Jill Nagler" w:date="2019-10-24T14:48:00Z"/>
          <w:rFonts w:ascii="Arial" w:hAnsi="Arial" w:cs="Arial"/>
          <w:rPrChange w:id="353" w:author="Jill Nagler" w:date="2019-10-24T14:48:00Z">
            <w:rPr>
              <w:ins w:id="354" w:author="Jill Nagler" w:date="2019-10-24T14:48:00Z"/>
              <w:rFonts w:ascii="Times New Roman" w:hAnsi="Times New Roman" w:cs="Times New Roman"/>
              <w:sz w:val="24"/>
            </w:rPr>
          </w:rPrChange>
        </w:rPr>
      </w:pPr>
      <w:ins w:id="355" w:author="Jill Nagler" w:date="2019-10-24T14:48:00Z">
        <w:r w:rsidRPr="007F79D7">
          <w:rPr>
            <w:rFonts w:ascii="Arial" w:hAnsi="Arial" w:cs="Arial"/>
            <w:rPrChange w:id="356" w:author="Jill Nagler" w:date="2019-10-24T14:48:00Z">
              <w:rPr>
                <w:rFonts w:ascii="Times New Roman" w:hAnsi="Times New Roman" w:cs="Times New Roman"/>
                <w:sz w:val="24"/>
              </w:rPr>
            </w:rPrChange>
          </w:rPr>
          <w:t>In Options</w:t>
        </w:r>
      </w:ins>
    </w:p>
    <w:p w14:paraId="1F728F38" w14:textId="77777777" w:rsidR="007F79D7" w:rsidRPr="007F79D7" w:rsidRDefault="007F79D7" w:rsidP="007F79D7">
      <w:pPr>
        <w:pStyle w:val="ListParagraph"/>
        <w:numPr>
          <w:ilvl w:val="2"/>
          <w:numId w:val="31"/>
        </w:numPr>
        <w:spacing w:line="256" w:lineRule="auto"/>
        <w:rPr>
          <w:ins w:id="357" w:author="Jill Nagler" w:date="2019-10-24T14:48:00Z"/>
          <w:rFonts w:ascii="Arial" w:hAnsi="Arial" w:cs="Arial"/>
          <w:rPrChange w:id="358" w:author="Jill Nagler" w:date="2019-10-24T14:48:00Z">
            <w:rPr>
              <w:ins w:id="359" w:author="Jill Nagler" w:date="2019-10-24T14:48:00Z"/>
              <w:rFonts w:ascii="Times New Roman" w:hAnsi="Times New Roman" w:cs="Times New Roman"/>
              <w:sz w:val="24"/>
            </w:rPr>
          </w:rPrChange>
        </w:rPr>
      </w:pPr>
      <w:ins w:id="360" w:author="Jill Nagler" w:date="2019-10-24T14:48:00Z">
        <w:r w:rsidRPr="007F79D7">
          <w:rPr>
            <w:rFonts w:ascii="Arial" w:hAnsi="Arial" w:cs="Arial"/>
            <w:rPrChange w:id="361" w:author="Jill Nagler" w:date="2019-10-24T14:48:00Z">
              <w:rPr>
                <w:rFonts w:ascii="Times New Roman" w:hAnsi="Times New Roman" w:cs="Times New Roman"/>
                <w:sz w:val="24"/>
              </w:rPr>
            </w:rPrChange>
          </w:rPr>
          <w:t xml:space="preserve"> Make sure Automatic Backups are disabled</w:t>
        </w:r>
      </w:ins>
    </w:p>
    <w:p w14:paraId="08ED2AD1" w14:textId="77777777" w:rsidR="007F79D7" w:rsidRPr="007F79D7" w:rsidRDefault="007F79D7" w:rsidP="007F79D7">
      <w:pPr>
        <w:pStyle w:val="ListParagraph"/>
        <w:numPr>
          <w:ilvl w:val="2"/>
          <w:numId w:val="31"/>
        </w:numPr>
        <w:spacing w:line="256" w:lineRule="auto"/>
        <w:rPr>
          <w:ins w:id="362" w:author="Jill Nagler" w:date="2019-10-24T14:48:00Z"/>
          <w:rFonts w:ascii="Arial" w:hAnsi="Arial" w:cs="Arial"/>
          <w:rPrChange w:id="363" w:author="Jill Nagler" w:date="2019-10-24T14:48:00Z">
            <w:rPr>
              <w:ins w:id="364" w:author="Jill Nagler" w:date="2019-10-24T14:48:00Z"/>
              <w:rFonts w:ascii="Times New Roman" w:hAnsi="Times New Roman" w:cs="Times New Roman"/>
              <w:sz w:val="24"/>
            </w:rPr>
          </w:rPrChange>
        </w:rPr>
      </w:pPr>
      <w:ins w:id="365" w:author="Jill Nagler" w:date="2019-10-24T14:48:00Z">
        <w:r w:rsidRPr="007F79D7">
          <w:rPr>
            <w:rFonts w:ascii="Arial" w:hAnsi="Arial" w:cs="Arial"/>
            <w:rPrChange w:id="366" w:author="Jill Nagler" w:date="2019-10-24T14:48:00Z">
              <w:rPr>
                <w:rFonts w:ascii="Times New Roman" w:hAnsi="Times New Roman" w:cs="Times New Roman"/>
                <w:sz w:val="24"/>
              </w:rPr>
            </w:rPrChange>
          </w:rPr>
          <w:t>you should see that the Backup is Encrypted</w:t>
        </w:r>
      </w:ins>
    </w:p>
    <w:p w14:paraId="0D9054BE" w14:textId="77777777" w:rsidR="007F79D7" w:rsidRPr="007F79D7" w:rsidRDefault="007F79D7" w:rsidP="007F79D7">
      <w:pPr>
        <w:pStyle w:val="ListParagraph"/>
        <w:numPr>
          <w:ilvl w:val="2"/>
          <w:numId w:val="31"/>
        </w:numPr>
        <w:spacing w:line="256" w:lineRule="auto"/>
        <w:rPr>
          <w:ins w:id="367" w:author="Jill Nagler" w:date="2019-10-24T14:48:00Z"/>
          <w:rFonts w:ascii="Arial" w:hAnsi="Arial" w:cs="Arial"/>
          <w:rPrChange w:id="368" w:author="Jill Nagler" w:date="2019-10-24T14:48:00Z">
            <w:rPr>
              <w:ins w:id="369" w:author="Jill Nagler" w:date="2019-10-24T14:48:00Z"/>
              <w:rFonts w:ascii="Times New Roman" w:hAnsi="Times New Roman" w:cs="Times New Roman"/>
              <w:sz w:val="24"/>
            </w:rPr>
          </w:rPrChange>
        </w:rPr>
      </w:pPr>
      <w:ins w:id="370" w:author="Jill Nagler" w:date="2019-10-24T14:48:00Z">
        <w:r w:rsidRPr="007F79D7">
          <w:rPr>
            <w:rFonts w:ascii="Arial" w:hAnsi="Arial" w:cs="Arial"/>
            <w:rPrChange w:id="371" w:author="Jill Nagler" w:date="2019-10-24T14:48:00Z">
              <w:rPr>
                <w:rFonts w:ascii="Times New Roman" w:hAnsi="Times New Roman" w:cs="Times New Roman"/>
                <w:sz w:val="24"/>
              </w:rPr>
            </w:rPrChange>
          </w:rPr>
          <w:t>The Backup location should be the default</w:t>
        </w:r>
      </w:ins>
    </w:p>
    <w:p w14:paraId="750FB511" w14:textId="77777777" w:rsidR="007F79D7" w:rsidRPr="007F79D7" w:rsidRDefault="007F79D7" w:rsidP="007F79D7">
      <w:pPr>
        <w:pStyle w:val="ListParagraph"/>
        <w:numPr>
          <w:ilvl w:val="2"/>
          <w:numId w:val="31"/>
        </w:numPr>
        <w:spacing w:line="256" w:lineRule="auto"/>
        <w:rPr>
          <w:ins w:id="372" w:author="Jill Nagler" w:date="2019-10-24T14:48:00Z"/>
          <w:rFonts w:ascii="Arial" w:hAnsi="Arial" w:cs="Arial"/>
          <w:rPrChange w:id="373" w:author="Jill Nagler" w:date="2019-10-24T14:48:00Z">
            <w:rPr>
              <w:ins w:id="374" w:author="Jill Nagler" w:date="2019-10-24T14:48:00Z"/>
              <w:rFonts w:ascii="Times New Roman" w:hAnsi="Times New Roman" w:cs="Times New Roman"/>
              <w:sz w:val="24"/>
            </w:rPr>
          </w:rPrChange>
        </w:rPr>
      </w:pPr>
      <w:ins w:id="375" w:author="Jill Nagler" w:date="2019-10-24T14:48:00Z">
        <w:r w:rsidRPr="007F79D7">
          <w:rPr>
            <w:rFonts w:ascii="Arial" w:hAnsi="Arial" w:cs="Arial"/>
            <w:rPrChange w:id="376" w:author="Jill Nagler" w:date="2019-10-24T14:48:00Z">
              <w:rPr>
                <w:rFonts w:ascii="Times New Roman" w:hAnsi="Times New Roman" w:cs="Times New Roman"/>
                <w:sz w:val="24"/>
              </w:rPr>
            </w:rPrChange>
          </w:rPr>
          <w:t>Make sure that Backup Archiving is disabled</w:t>
        </w:r>
      </w:ins>
    </w:p>
    <w:p w14:paraId="76A24848" w14:textId="77777777" w:rsidR="007F79D7" w:rsidRPr="007F79D7" w:rsidRDefault="007F79D7" w:rsidP="007F79D7">
      <w:pPr>
        <w:pStyle w:val="ListParagraph"/>
        <w:numPr>
          <w:ilvl w:val="2"/>
          <w:numId w:val="31"/>
        </w:numPr>
        <w:spacing w:line="256" w:lineRule="auto"/>
        <w:rPr>
          <w:ins w:id="377" w:author="Jill Nagler" w:date="2019-10-24T14:48:00Z"/>
          <w:rFonts w:ascii="Arial" w:hAnsi="Arial" w:cs="Arial"/>
          <w:rPrChange w:id="378" w:author="Jill Nagler" w:date="2019-10-24T14:48:00Z">
            <w:rPr>
              <w:ins w:id="379" w:author="Jill Nagler" w:date="2019-10-24T14:48:00Z"/>
              <w:rFonts w:ascii="Times New Roman" w:hAnsi="Times New Roman" w:cs="Times New Roman"/>
              <w:sz w:val="24"/>
            </w:rPr>
          </w:rPrChange>
        </w:rPr>
      </w:pPr>
      <w:ins w:id="380" w:author="Jill Nagler" w:date="2019-10-24T14:48:00Z">
        <w:r w:rsidRPr="007F79D7">
          <w:rPr>
            <w:rFonts w:ascii="Arial" w:hAnsi="Arial" w:cs="Arial"/>
            <w:rPrChange w:id="381" w:author="Jill Nagler" w:date="2019-10-24T14:48:00Z">
              <w:rPr>
                <w:rFonts w:ascii="Times New Roman" w:hAnsi="Times New Roman" w:cs="Times New Roman"/>
                <w:sz w:val="24"/>
              </w:rPr>
            </w:rPrChange>
          </w:rPr>
          <w:t>Make sure Wi-Fi Connection is disabled</w:t>
        </w:r>
      </w:ins>
    </w:p>
    <w:p w14:paraId="4ABBDCC7" w14:textId="77777777" w:rsidR="007F79D7" w:rsidRPr="007F79D7" w:rsidRDefault="007F79D7" w:rsidP="007F79D7">
      <w:pPr>
        <w:pStyle w:val="ListParagraph"/>
        <w:numPr>
          <w:ilvl w:val="2"/>
          <w:numId w:val="31"/>
        </w:numPr>
        <w:spacing w:line="256" w:lineRule="auto"/>
        <w:rPr>
          <w:ins w:id="382" w:author="Jill Nagler" w:date="2019-10-24T14:48:00Z"/>
          <w:rFonts w:ascii="Arial" w:hAnsi="Arial" w:cs="Arial"/>
          <w:rPrChange w:id="383" w:author="Jill Nagler" w:date="2019-10-24T14:48:00Z">
            <w:rPr>
              <w:ins w:id="384" w:author="Jill Nagler" w:date="2019-10-24T14:48:00Z"/>
              <w:rFonts w:ascii="Times New Roman" w:hAnsi="Times New Roman" w:cs="Times New Roman"/>
              <w:sz w:val="24"/>
            </w:rPr>
          </w:rPrChange>
        </w:rPr>
      </w:pPr>
      <w:ins w:id="385" w:author="Jill Nagler" w:date="2019-10-24T14:48:00Z">
        <w:r w:rsidRPr="007F79D7">
          <w:rPr>
            <w:rFonts w:ascii="Arial" w:hAnsi="Arial" w:cs="Arial"/>
            <w:rPrChange w:id="386" w:author="Jill Nagler" w:date="2019-10-24T14:48:00Z">
              <w:rPr>
                <w:rFonts w:ascii="Times New Roman" w:hAnsi="Times New Roman" w:cs="Times New Roman"/>
                <w:sz w:val="24"/>
              </w:rPr>
            </w:rPrChange>
          </w:rPr>
          <w:t>Additional options do not need to be changed</w:t>
        </w:r>
      </w:ins>
    </w:p>
    <w:p w14:paraId="2411AA6B" w14:textId="77777777" w:rsidR="007F79D7" w:rsidRPr="007F79D7" w:rsidRDefault="007F79D7" w:rsidP="007F79D7">
      <w:pPr>
        <w:pStyle w:val="ListParagraph"/>
        <w:numPr>
          <w:ilvl w:val="2"/>
          <w:numId w:val="31"/>
        </w:numPr>
        <w:spacing w:line="256" w:lineRule="auto"/>
        <w:rPr>
          <w:ins w:id="387" w:author="Jill Nagler" w:date="2019-10-24T14:48:00Z"/>
          <w:rFonts w:ascii="Arial" w:hAnsi="Arial" w:cs="Arial"/>
          <w:rPrChange w:id="388" w:author="Jill Nagler" w:date="2019-10-24T14:48:00Z">
            <w:rPr>
              <w:ins w:id="389" w:author="Jill Nagler" w:date="2019-10-24T14:48:00Z"/>
              <w:rFonts w:ascii="Times New Roman" w:hAnsi="Times New Roman" w:cs="Times New Roman"/>
              <w:sz w:val="24"/>
            </w:rPr>
          </w:rPrChange>
        </w:rPr>
      </w:pPr>
      <w:ins w:id="390" w:author="Jill Nagler" w:date="2019-10-24T14:48:00Z">
        <w:r w:rsidRPr="007F79D7">
          <w:rPr>
            <w:rFonts w:ascii="Arial" w:hAnsi="Arial" w:cs="Arial"/>
            <w:rPrChange w:id="391" w:author="Jill Nagler" w:date="2019-10-24T14:48:00Z">
              <w:rPr>
                <w:rFonts w:ascii="Times New Roman" w:hAnsi="Times New Roman" w:cs="Times New Roman"/>
                <w:sz w:val="24"/>
              </w:rPr>
            </w:rPrChange>
          </w:rPr>
          <w:t>Then press Back Up in the lower right corner</w:t>
        </w:r>
      </w:ins>
    </w:p>
    <w:p w14:paraId="54C38278" w14:textId="77777777" w:rsidR="007F79D7" w:rsidRPr="007F79D7" w:rsidRDefault="007F79D7" w:rsidP="007F79D7">
      <w:pPr>
        <w:pStyle w:val="ListParagraph"/>
        <w:numPr>
          <w:ilvl w:val="2"/>
          <w:numId w:val="31"/>
        </w:numPr>
        <w:spacing w:line="256" w:lineRule="auto"/>
        <w:rPr>
          <w:ins w:id="392" w:author="Jill Nagler" w:date="2019-10-24T14:48:00Z"/>
          <w:rFonts w:ascii="Arial" w:hAnsi="Arial" w:cs="Arial"/>
          <w:rPrChange w:id="393" w:author="Jill Nagler" w:date="2019-10-24T14:48:00Z">
            <w:rPr>
              <w:ins w:id="394" w:author="Jill Nagler" w:date="2019-10-24T14:48:00Z"/>
              <w:rFonts w:ascii="Times New Roman" w:hAnsi="Times New Roman" w:cs="Times New Roman"/>
              <w:sz w:val="24"/>
            </w:rPr>
          </w:rPrChange>
        </w:rPr>
      </w:pPr>
      <w:ins w:id="395" w:author="Jill Nagler" w:date="2019-10-24T14:48:00Z">
        <w:r w:rsidRPr="007F79D7">
          <w:rPr>
            <w:rFonts w:ascii="Arial" w:hAnsi="Arial" w:cs="Arial"/>
            <w:rPrChange w:id="396" w:author="Jill Nagler" w:date="2019-10-24T14:48:00Z">
              <w:rPr>
                <w:rFonts w:ascii="Times New Roman" w:hAnsi="Times New Roman" w:cs="Times New Roman"/>
                <w:sz w:val="24"/>
              </w:rPr>
            </w:rPrChange>
          </w:rPr>
          <w:t>Once the backup is complete click Close Window in the bottom right corner</w:t>
        </w:r>
      </w:ins>
    </w:p>
    <w:p w14:paraId="6B7106E3" w14:textId="77777777" w:rsidR="007F79D7" w:rsidRPr="007F79D7" w:rsidRDefault="007F79D7" w:rsidP="007F79D7">
      <w:pPr>
        <w:pStyle w:val="ListParagraph"/>
        <w:numPr>
          <w:ilvl w:val="1"/>
          <w:numId w:val="31"/>
        </w:numPr>
        <w:spacing w:line="256" w:lineRule="auto"/>
        <w:rPr>
          <w:ins w:id="397" w:author="Jill Nagler" w:date="2019-10-24T14:48:00Z"/>
          <w:rFonts w:ascii="Arial" w:hAnsi="Arial" w:cs="Arial"/>
          <w:rPrChange w:id="398" w:author="Jill Nagler" w:date="2019-10-24T14:48:00Z">
            <w:rPr>
              <w:ins w:id="399" w:author="Jill Nagler" w:date="2019-10-24T14:48:00Z"/>
              <w:rFonts w:ascii="Times New Roman" w:hAnsi="Times New Roman" w:cs="Times New Roman"/>
              <w:sz w:val="24"/>
            </w:rPr>
          </w:rPrChange>
        </w:rPr>
      </w:pPr>
      <w:ins w:id="400" w:author="Jill Nagler" w:date="2019-10-24T14:48:00Z">
        <w:r w:rsidRPr="007F79D7">
          <w:rPr>
            <w:rFonts w:ascii="Arial" w:hAnsi="Arial" w:cs="Arial"/>
            <w:rPrChange w:id="401" w:author="Jill Nagler" w:date="2019-10-24T14:48:00Z">
              <w:rPr>
                <w:rFonts w:ascii="Times New Roman" w:hAnsi="Times New Roman" w:cs="Times New Roman"/>
                <w:sz w:val="24"/>
              </w:rPr>
            </w:rPrChange>
          </w:rPr>
          <w:t>In the second pane scroll down to Export All Data</w:t>
        </w:r>
      </w:ins>
    </w:p>
    <w:p w14:paraId="6A2235BD" w14:textId="77777777" w:rsidR="007F79D7" w:rsidRPr="007F79D7" w:rsidRDefault="007F79D7" w:rsidP="007F79D7">
      <w:pPr>
        <w:pStyle w:val="ListParagraph"/>
        <w:numPr>
          <w:ilvl w:val="2"/>
          <w:numId w:val="31"/>
        </w:numPr>
        <w:spacing w:line="256" w:lineRule="auto"/>
        <w:rPr>
          <w:ins w:id="402" w:author="Jill Nagler" w:date="2019-10-24T14:48:00Z"/>
          <w:rFonts w:ascii="Arial" w:hAnsi="Arial" w:cs="Arial"/>
          <w:rPrChange w:id="403" w:author="Jill Nagler" w:date="2019-10-24T14:48:00Z">
            <w:rPr>
              <w:ins w:id="404" w:author="Jill Nagler" w:date="2019-10-24T14:48:00Z"/>
              <w:rFonts w:ascii="Times New Roman" w:hAnsi="Times New Roman" w:cs="Times New Roman"/>
              <w:sz w:val="24"/>
            </w:rPr>
          </w:rPrChange>
        </w:rPr>
      </w:pPr>
      <w:ins w:id="405" w:author="Jill Nagler" w:date="2019-10-24T14:48:00Z">
        <w:r w:rsidRPr="007F79D7">
          <w:rPr>
            <w:rFonts w:ascii="Arial" w:hAnsi="Arial" w:cs="Arial"/>
            <w:rPrChange w:id="406" w:author="Jill Nagler" w:date="2019-10-24T14:48:00Z">
              <w:rPr>
                <w:rFonts w:ascii="Times New Roman" w:hAnsi="Times New Roman" w:cs="Times New Roman"/>
                <w:sz w:val="24"/>
              </w:rPr>
            </w:rPrChange>
          </w:rPr>
          <w:t>Uncheck everything EXCEPT Call History</w:t>
        </w:r>
      </w:ins>
    </w:p>
    <w:p w14:paraId="3D74767E" w14:textId="77777777" w:rsidR="007F79D7" w:rsidRPr="007F79D7" w:rsidRDefault="007F79D7" w:rsidP="007F79D7">
      <w:pPr>
        <w:pStyle w:val="ListParagraph"/>
        <w:numPr>
          <w:ilvl w:val="2"/>
          <w:numId w:val="31"/>
        </w:numPr>
        <w:spacing w:line="256" w:lineRule="auto"/>
        <w:rPr>
          <w:ins w:id="407" w:author="Jill Nagler" w:date="2019-10-24T14:48:00Z"/>
          <w:rFonts w:ascii="Arial" w:hAnsi="Arial" w:cs="Arial"/>
          <w:rPrChange w:id="408" w:author="Jill Nagler" w:date="2019-10-24T14:48:00Z">
            <w:rPr>
              <w:ins w:id="409" w:author="Jill Nagler" w:date="2019-10-24T14:48:00Z"/>
              <w:rFonts w:ascii="Times New Roman" w:hAnsi="Times New Roman" w:cs="Times New Roman"/>
              <w:sz w:val="24"/>
            </w:rPr>
          </w:rPrChange>
        </w:rPr>
      </w:pPr>
      <w:ins w:id="410" w:author="Jill Nagler" w:date="2019-10-24T14:48:00Z">
        <w:r w:rsidRPr="007F79D7">
          <w:rPr>
            <w:rFonts w:ascii="Arial" w:hAnsi="Arial" w:cs="Arial"/>
            <w:rPrChange w:id="411" w:author="Jill Nagler" w:date="2019-10-24T14:48:00Z">
              <w:rPr>
                <w:rFonts w:ascii="Times New Roman" w:hAnsi="Times New Roman" w:cs="Times New Roman"/>
                <w:sz w:val="24"/>
              </w:rPr>
            </w:rPrChange>
          </w:rPr>
          <w:t>Hit Export</w:t>
        </w:r>
      </w:ins>
    </w:p>
    <w:p w14:paraId="37F289A7" w14:textId="77777777" w:rsidR="007F79D7" w:rsidRPr="007F79D7" w:rsidRDefault="007F79D7" w:rsidP="007F79D7">
      <w:pPr>
        <w:pStyle w:val="ListParagraph"/>
        <w:numPr>
          <w:ilvl w:val="2"/>
          <w:numId w:val="31"/>
        </w:numPr>
        <w:spacing w:line="256" w:lineRule="auto"/>
        <w:rPr>
          <w:ins w:id="412" w:author="Jill Nagler" w:date="2019-10-24T14:48:00Z"/>
          <w:rFonts w:ascii="Arial" w:hAnsi="Arial" w:cs="Arial"/>
          <w:rPrChange w:id="413" w:author="Jill Nagler" w:date="2019-10-24T14:48:00Z">
            <w:rPr>
              <w:ins w:id="414" w:author="Jill Nagler" w:date="2019-10-24T14:48:00Z"/>
              <w:rFonts w:ascii="Times New Roman" w:hAnsi="Times New Roman" w:cs="Times New Roman"/>
              <w:sz w:val="24"/>
            </w:rPr>
          </w:rPrChange>
        </w:rPr>
      </w:pPr>
      <w:ins w:id="415" w:author="Jill Nagler" w:date="2019-10-24T14:48:00Z">
        <w:r w:rsidRPr="007F79D7">
          <w:rPr>
            <w:rFonts w:ascii="Arial" w:hAnsi="Arial" w:cs="Arial"/>
            <w:rPrChange w:id="416" w:author="Jill Nagler" w:date="2019-10-24T14:48:00Z">
              <w:rPr>
                <w:rFonts w:ascii="Times New Roman" w:hAnsi="Times New Roman" w:cs="Times New Roman"/>
                <w:sz w:val="24"/>
              </w:rPr>
            </w:rPrChange>
          </w:rPr>
          <w:t>Save the file to the participant’s raw data folder</w:t>
        </w:r>
      </w:ins>
    </w:p>
    <w:p w14:paraId="6E97A940" w14:textId="77777777" w:rsidR="007F79D7" w:rsidRPr="007F79D7" w:rsidRDefault="007F79D7" w:rsidP="007F79D7">
      <w:pPr>
        <w:pStyle w:val="ListParagraph"/>
        <w:numPr>
          <w:ilvl w:val="2"/>
          <w:numId w:val="31"/>
        </w:numPr>
        <w:spacing w:line="256" w:lineRule="auto"/>
        <w:rPr>
          <w:ins w:id="417" w:author="Jill Nagler" w:date="2019-10-24T14:48:00Z"/>
          <w:rFonts w:ascii="Arial" w:hAnsi="Arial" w:cs="Arial"/>
          <w:rPrChange w:id="418" w:author="Jill Nagler" w:date="2019-10-24T14:48:00Z">
            <w:rPr>
              <w:ins w:id="419" w:author="Jill Nagler" w:date="2019-10-24T14:48:00Z"/>
              <w:rFonts w:ascii="Times New Roman" w:hAnsi="Times New Roman" w:cs="Times New Roman"/>
              <w:sz w:val="24"/>
            </w:rPr>
          </w:rPrChange>
        </w:rPr>
      </w:pPr>
      <w:ins w:id="420" w:author="Jill Nagler" w:date="2019-10-24T14:48:00Z">
        <w:r w:rsidRPr="007F79D7">
          <w:rPr>
            <w:rFonts w:ascii="Arial" w:hAnsi="Arial" w:cs="Arial"/>
            <w:rPrChange w:id="421" w:author="Jill Nagler" w:date="2019-10-24T14:48:00Z">
              <w:rPr/>
            </w:rPrChange>
          </w:rPr>
          <w:t xml:space="preserve">Rename the file </w:t>
        </w:r>
        <w:r w:rsidRPr="007F79D7">
          <w:rPr>
            <w:rFonts w:ascii="Arial" w:hAnsi="Arial" w:cs="Arial"/>
            <w:rPrChange w:id="422" w:author="Jill Nagler" w:date="2019-10-24T14:48:00Z">
              <w:rPr>
                <w:rFonts w:ascii="Times New Roman" w:hAnsi="Times New Roman" w:cs="Times New Roman"/>
                <w:sz w:val="24"/>
              </w:rPr>
            </w:rPrChange>
          </w:rPr>
          <w:t>SubID_Voice_# (and keep the extension as a .cs</w:t>
        </w:r>
        <w:r w:rsidRPr="007F79D7">
          <w:rPr>
            <w:rFonts w:ascii="Arial" w:hAnsi="Arial" w:cs="Arial"/>
            <w:rPrChange w:id="423" w:author="Jill Nagler" w:date="2019-10-24T14:48:00Z">
              <w:rPr/>
            </w:rPrChange>
          </w:rPr>
          <w:t xml:space="preserve"> </w:t>
        </w:r>
        <w:r w:rsidRPr="007F79D7">
          <w:rPr>
            <w:rFonts w:ascii="Arial" w:hAnsi="Arial" w:cs="Arial"/>
            <w:rPrChange w:id="424" w:author="Jill Nagler" w:date="2019-10-24T14:48:00Z">
              <w:rPr>
                <w:rFonts w:ascii="Times New Roman" w:hAnsi="Times New Roman" w:cs="Times New Roman"/>
                <w:sz w:val="24"/>
              </w:rPr>
            </w:rPrChange>
          </w:rPr>
          <w:t>Rename the file SubID_Voice_# (and keep the extension as a .csv file</w:t>
        </w:r>
      </w:ins>
    </w:p>
    <w:p w14:paraId="4B44F76F" w14:textId="77777777" w:rsidR="007F79D7" w:rsidRPr="007F79D7" w:rsidRDefault="007F79D7" w:rsidP="007F79D7">
      <w:pPr>
        <w:pStyle w:val="ListParagraph"/>
        <w:numPr>
          <w:ilvl w:val="1"/>
          <w:numId w:val="31"/>
        </w:numPr>
        <w:spacing w:line="256" w:lineRule="auto"/>
        <w:rPr>
          <w:ins w:id="425" w:author="Jill Nagler" w:date="2019-10-24T14:48:00Z"/>
          <w:rFonts w:ascii="Arial" w:hAnsi="Arial" w:cs="Arial"/>
          <w:rPrChange w:id="426" w:author="Jill Nagler" w:date="2019-10-24T14:48:00Z">
            <w:rPr>
              <w:ins w:id="427" w:author="Jill Nagler" w:date="2019-10-24T14:48:00Z"/>
              <w:rFonts w:ascii="Times New Roman" w:hAnsi="Times New Roman" w:cs="Times New Roman"/>
              <w:sz w:val="24"/>
            </w:rPr>
          </w:rPrChange>
        </w:rPr>
      </w:pPr>
      <w:ins w:id="428" w:author="Jill Nagler" w:date="2019-10-24T14:48:00Z">
        <w:r w:rsidRPr="007F79D7">
          <w:rPr>
            <w:rFonts w:ascii="Arial" w:hAnsi="Arial" w:cs="Arial"/>
            <w:rPrChange w:id="429" w:author="Jill Nagler" w:date="2019-10-24T14:48:00Z">
              <w:rPr>
                <w:rFonts w:ascii="Times New Roman" w:hAnsi="Times New Roman" w:cs="Times New Roman"/>
                <w:sz w:val="24"/>
              </w:rPr>
            </w:rPrChange>
          </w:rPr>
          <w:t xml:space="preserve">In iMazing delete the backup and forget the device </w:t>
        </w:r>
      </w:ins>
    </w:p>
    <w:p w14:paraId="2FD5287B" w14:textId="77777777" w:rsidR="007F79D7" w:rsidRPr="007F79D7" w:rsidRDefault="007F79D7" w:rsidP="007F79D7">
      <w:pPr>
        <w:pStyle w:val="ListParagraph"/>
        <w:numPr>
          <w:ilvl w:val="2"/>
          <w:numId w:val="31"/>
        </w:numPr>
        <w:spacing w:line="256" w:lineRule="auto"/>
        <w:rPr>
          <w:ins w:id="430" w:author="Jill Nagler" w:date="2019-10-24T14:48:00Z"/>
          <w:rFonts w:ascii="Arial" w:hAnsi="Arial" w:cs="Arial"/>
          <w:rPrChange w:id="431" w:author="Jill Nagler" w:date="2019-10-24T14:48:00Z">
            <w:rPr>
              <w:ins w:id="432" w:author="Jill Nagler" w:date="2019-10-24T14:48:00Z"/>
              <w:rFonts w:ascii="Times New Roman" w:hAnsi="Times New Roman" w:cs="Times New Roman"/>
              <w:sz w:val="24"/>
            </w:rPr>
          </w:rPrChange>
        </w:rPr>
      </w:pPr>
      <w:ins w:id="433" w:author="Jill Nagler" w:date="2019-10-24T14:48:00Z">
        <w:r w:rsidRPr="007F79D7">
          <w:rPr>
            <w:rFonts w:ascii="Arial" w:hAnsi="Arial" w:cs="Arial"/>
            <w:rPrChange w:id="434" w:author="Jill Nagler" w:date="2019-10-24T14:48:00Z">
              <w:rPr>
                <w:rFonts w:ascii="Times New Roman" w:hAnsi="Times New Roman" w:cs="Times New Roman"/>
                <w:sz w:val="24"/>
              </w:rPr>
            </w:rPrChange>
          </w:rPr>
          <w:t>On the left side of the window right click on the participant’s phone</w:t>
        </w:r>
      </w:ins>
    </w:p>
    <w:p w14:paraId="1F7EB148" w14:textId="77777777" w:rsidR="007F79D7" w:rsidRPr="007F79D7" w:rsidRDefault="007F79D7" w:rsidP="007F79D7">
      <w:pPr>
        <w:pStyle w:val="ListParagraph"/>
        <w:numPr>
          <w:ilvl w:val="2"/>
          <w:numId w:val="31"/>
        </w:numPr>
        <w:spacing w:line="256" w:lineRule="auto"/>
        <w:rPr>
          <w:ins w:id="435" w:author="Jill Nagler" w:date="2019-10-24T14:48:00Z"/>
          <w:rFonts w:ascii="Arial" w:hAnsi="Arial" w:cs="Arial"/>
          <w:rPrChange w:id="436" w:author="Jill Nagler" w:date="2019-10-24T14:48:00Z">
            <w:rPr>
              <w:ins w:id="437" w:author="Jill Nagler" w:date="2019-10-24T14:48:00Z"/>
              <w:rFonts w:ascii="Times New Roman" w:hAnsi="Times New Roman" w:cs="Times New Roman"/>
              <w:sz w:val="24"/>
            </w:rPr>
          </w:rPrChange>
        </w:rPr>
      </w:pPr>
      <w:ins w:id="438" w:author="Jill Nagler" w:date="2019-10-24T14:48:00Z">
        <w:r w:rsidRPr="007F79D7">
          <w:rPr>
            <w:rFonts w:ascii="Arial" w:hAnsi="Arial" w:cs="Arial"/>
            <w:rPrChange w:id="439" w:author="Jill Nagler" w:date="2019-10-24T14:48:00Z">
              <w:rPr>
                <w:rFonts w:ascii="Times New Roman" w:hAnsi="Times New Roman" w:cs="Times New Roman"/>
                <w:sz w:val="24"/>
              </w:rPr>
            </w:rPrChange>
          </w:rPr>
          <w:t>Scroll to Delete backup and follow any prompts to delete the backup</w:t>
        </w:r>
      </w:ins>
    </w:p>
    <w:p w14:paraId="5A63CC47" w14:textId="77777777" w:rsidR="007F79D7" w:rsidRPr="007F79D7" w:rsidRDefault="007F79D7" w:rsidP="007F79D7">
      <w:pPr>
        <w:pStyle w:val="ListParagraph"/>
        <w:numPr>
          <w:ilvl w:val="2"/>
          <w:numId w:val="31"/>
        </w:numPr>
        <w:spacing w:line="256" w:lineRule="auto"/>
        <w:rPr>
          <w:ins w:id="440" w:author="Jill Nagler" w:date="2019-10-24T14:48:00Z"/>
          <w:rFonts w:ascii="Arial" w:hAnsi="Arial" w:cs="Arial"/>
          <w:rPrChange w:id="441" w:author="Jill Nagler" w:date="2019-10-24T14:48:00Z">
            <w:rPr>
              <w:ins w:id="442" w:author="Jill Nagler" w:date="2019-10-24T14:48:00Z"/>
              <w:rFonts w:ascii="Times New Roman" w:hAnsi="Times New Roman" w:cs="Times New Roman"/>
              <w:sz w:val="24"/>
            </w:rPr>
          </w:rPrChange>
        </w:rPr>
      </w:pPr>
      <w:ins w:id="443" w:author="Jill Nagler" w:date="2019-10-24T14:48:00Z">
        <w:r w:rsidRPr="007F79D7">
          <w:rPr>
            <w:rFonts w:ascii="Arial" w:hAnsi="Arial" w:cs="Arial"/>
            <w:rPrChange w:id="444" w:author="Jill Nagler" w:date="2019-10-24T14:48:00Z">
              <w:rPr>
                <w:rFonts w:ascii="Times New Roman" w:hAnsi="Times New Roman" w:cs="Times New Roman"/>
                <w:sz w:val="24"/>
              </w:rPr>
            </w:rPrChange>
          </w:rPr>
          <w:lastRenderedPageBreak/>
          <w:t>Then scroll to Forget and click Forget – make sure that Remove pairing is checked and follow all prompts to remove the device</w:t>
        </w:r>
      </w:ins>
    </w:p>
    <w:p w14:paraId="41A0B7AE" w14:textId="77777777" w:rsidR="007F79D7" w:rsidRPr="007F79D7" w:rsidRDefault="007F79D7" w:rsidP="007F79D7">
      <w:pPr>
        <w:pStyle w:val="ListParagraph"/>
        <w:numPr>
          <w:ilvl w:val="2"/>
          <w:numId w:val="31"/>
        </w:numPr>
        <w:spacing w:line="256" w:lineRule="auto"/>
        <w:rPr>
          <w:ins w:id="445" w:author="Jill Nagler" w:date="2019-10-24T14:48:00Z"/>
          <w:rFonts w:ascii="Arial" w:hAnsi="Arial" w:cs="Arial"/>
          <w:rPrChange w:id="446" w:author="Jill Nagler" w:date="2019-10-24T14:48:00Z">
            <w:rPr>
              <w:ins w:id="447" w:author="Jill Nagler" w:date="2019-10-24T14:48:00Z"/>
              <w:rFonts w:ascii="Times New Roman" w:hAnsi="Times New Roman" w:cs="Times New Roman"/>
              <w:sz w:val="24"/>
            </w:rPr>
          </w:rPrChange>
        </w:rPr>
      </w:pPr>
      <w:ins w:id="448" w:author="Jill Nagler" w:date="2019-10-24T14:48:00Z">
        <w:r w:rsidRPr="007F79D7">
          <w:rPr>
            <w:rFonts w:ascii="Arial" w:hAnsi="Arial" w:cs="Arial"/>
            <w:rPrChange w:id="449" w:author="Jill Nagler" w:date="2019-10-24T14:48:00Z">
              <w:rPr>
                <w:rFonts w:ascii="Times New Roman" w:hAnsi="Times New Roman" w:cs="Times New Roman"/>
                <w:sz w:val="24"/>
              </w:rPr>
            </w:rPrChange>
          </w:rPr>
          <w:t>Close iMazing</w:t>
        </w:r>
      </w:ins>
    </w:p>
    <w:p w14:paraId="16239D4D" w14:textId="77777777" w:rsidR="00580733" w:rsidRPr="00580733" w:rsidRDefault="00580733" w:rsidP="00580733">
      <w:pPr>
        <w:pStyle w:val="ListParagraph"/>
        <w:numPr>
          <w:ilvl w:val="0"/>
          <w:numId w:val="31"/>
        </w:numPr>
        <w:spacing w:line="256" w:lineRule="auto"/>
        <w:rPr>
          <w:ins w:id="450" w:author="Jill Nagler" w:date="2019-10-24T14:49:00Z"/>
          <w:rFonts w:ascii="Arial" w:hAnsi="Arial" w:cs="Arial"/>
          <w:rPrChange w:id="451" w:author="Jill Nagler" w:date="2019-10-24T14:49:00Z">
            <w:rPr>
              <w:ins w:id="452" w:author="Jill Nagler" w:date="2019-10-24T14:49:00Z"/>
              <w:rFonts w:ascii="Times New Roman" w:hAnsi="Times New Roman" w:cs="Times New Roman"/>
              <w:sz w:val="24"/>
            </w:rPr>
          </w:rPrChange>
        </w:rPr>
      </w:pPr>
      <w:ins w:id="453" w:author="Jill Nagler" w:date="2019-10-24T14:49:00Z">
        <w:r w:rsidRPr="00580733">
          <w:rPr>
            <w:rFonts w:ascii="Arial" w:hAnsi="Arial" w:cs="Arial"/>
            <w:rPrChange w:id="454" w:author="Jill Nagler" w:date="2019-10-24T14:49:00Z">
              <w:rPr>
                <w:rFonts w:ascii="Times New Roman" w:hAnsi="Times New Roman" w:cs="Times New Roman"/>
                <w:sz w:val="24"/>
              </w:rPr>
            </w:rPrChange>
          </w:rPr>
          <w:t>Go back to iTunes</w:t>
        </w:r>
      </w:ins>
    </w:p>
    <w:p w14:paraId="6F56531C" w14:textId="77777777" w:rsidR="00580733" w:rsidRPr="00580733" w:rsidRDefault="00580733" w:rsidP="00580733">
      <w:pPr>
        <w:pStyle w:val="ListParagraph"/>
        <w:numPr>
          <w:ilvl w:val="1"/>
          <w:numId w:val="31"/>
        </w:numPr>
        <w:spacing w:line="256" w:lineRule="auto"/>
        <w:rPr>
          <w:ins w:id="455" w:author="Jill Nagler" w:date="2019-10-24T14:49:00Z"/>
          <w:rFonts w:ascii="Arial" w:hAnsi="Arial" w:cs="Arial"/>
          <w:rPrChange w:id="456" w:author="Jill Nagler" w:date="2019-10-24T14:49:00Z">
            <w:rPr>
              <w:ins w:id="457" w:author="Jill Nagler" w:date="2019-10-24T14:49:00Z"/>
              <w:rFonts w:ascii="Times New Roman" w:hAnsi="Times New Roman" w:cs="Times New Roman"/>
              <w:sz w:val="24"/>
            </w:rPr>
          </w:rPrChange>
        </w:rPr>
      </w:pPr>
      <w:ins w:id="458" w:author="Jill Nagler" w:date="2019-10-24T14:49:00Z">
        <w:r w:rsidRPr="00580733">
          <w:rPr>
            <w:rFonts w:ascii="Arial" w:hAnsi="Arial" w:cs="Arial"/>
            <w:rPrChange w:id="459" w:author="Jill Nagler" w:date="2019-10-24T14:49:00Z">
              <w:rPr>
                <w:rFonts w:ascii="Times New Roman" w:hAnsi="Times New Roman" w:cs="Times New Roman"/>
                <w:sz w:val="24"/>
              </w:rPr>
            </w:rPrChange>
          </w:rPr>
          <w:t>Make sure This Computer is selected under the Backups field</w:t>
        </w:r>
      </w:ins>
    </w:p>
    <w:p w14:paraId="5DBF4597" w14:textId="77777777" w:rsidR="00580733" w:rsidRPr="00580733" w:rsidRDefault="00580733" w:rsidP="00580733">
      <w:pPr>
        <w:pStyle w:val="ListParagraph"/>
        <w:numPr>
          <w:ilvl w:val="1"/>
          <w:numId w:val="31"/>
        </w:numPr>
        <w:spacing w:line="256" w:lineRule="auto"/>
        <w:rPr>
          <w:ins w:id="460" w:author="Jill Nagler" w:date="2019-10-24T14:49:00Z"/>
          <w:rFonts w:ascii="Arial" w:hAnsi="Arial" w:cs="Arial"/>
          <w:rPrChange w:id="461" w:author="Jill Nagler" w:date="2019-10-24T14:49:00Z">
            <w:rPr>
              <w:ins w:id="462" w:author="Jill Nagler" w:date="2019-10-24T14:49:00Z"/>
              <w:rFonts w:ascii="Times New Roman" w:hAnsi="Times New Roman" w:cs="Times New Roman"/>
              <w:sz w:val="24"/>
            </w:rPr>
          </w:rPrChange>
        </w:rPr>
      </w:pPr>
      <w:ins w:id="463" w:author="Jill Nagler" w:date="2019-10-24T14:49:00Z">
        <w:r w:rsidRPr="00580733">
          <w:rPr>
            <w:rFonts w:ascii="Arial" w:hAnsi="Arial" w:cs="Arial"/>
            <w:rPrChange w:id="464" w:author="Jill Nagler" w:date="2019-10-24T14:49:00Z">
              <w:rPr>
                <w:rFonts w:ascii="Times New Roman" w:hAnsi="Times New Roman" w:cs="Times New Roman"/>
                <w:sz w:val="24"/>
              </w:rPr>
            </w:rPrChange>
          </w:rPr>
          <w:t>Uncheck the Encrypt local backup and enter the password – this will reset the encryption password</w:t>
        </w:r>
      </w:ins>
    </w:p>
    <w:p w14:paraId="7864C0CE" w14:textId="6DFE7156" w:rsidR="007F79D7" w:rsidRPr="00580733" w:rsidRDefault="00580733" w:rsidP="008E7DDE">
      <w:pPr>
        <w:pStyle w:val="ListParagraph"/>
        <w:numPr>
          <w:ilvl w:val="1"/>
          <w:numId w:val="31"/>
        </w:numPr>
        <w:spacing w:line="256" w:lineRule="auto"/>
        <w:rPr>
          <w:rFonts w:ascii="Arial" w:hAnsi="Arial" w:cs="Arial"/>
          <w:rPrChange w:id="465" w:author="Jill Nagler" w:date="2019-10-24T14:49:00Z">
            <w:rPr/>
          </w:rPrChange>
        </w:rPr>
        <w:pPrChange w:id="466" w:author="Jill Nagler" w:date="2019-10-24T14:49:00Z">
          <w:pPr/>
        </w:pPrChange>
      </w:pPr>
      <w:ins w:id="467" w:author="Jill Nagler" w:date="2019-10-24T14:49:00Z">
        <w:r w:rsidRPr="00580733">
          <w:rPr>
            <w:rFonts w:ascii="Arial" w:hAnsi="Arial" w:cs="Arial"/>
            <w:rPrChange w:id="468" w:author="Jill Nagler" w:date="2019-10-24T14:49:00Z">
              <w:rPr>
                <w:rFonts w:ascii="Times New Roman" w:hAnsi="Times New Roman" w:cs="Times New Roman"/>
                <w:sz w:val="24"/>
              </w:rPr>
            </w:rPrChange>
          </w:rPr>
          <w:t>Backup the phone</w:t>
        </w:r>
      </w:ins>
      <w:bookmarkStart w:id="469" w:name="_GoBack"/>
      <w:bookmarkEnd w:id="469"/>
    </w:p>
    <w:p w14:paraId="646B2A4E" w14:textId="6AEA8B8E" w:rsidR="00BD4ECC" w:rsidRPr="00BD4ECC" w:rsidRDefault="00BD4ECC" w:rsidP="00BD4ECC">
      <w:pPr>
        <w:rPr>
          <w:rFonts w:ascii="Arial" w:hAnsi="Arial" w:cs="Arial"/>
          <w:u w:val="single"/>
        </w:rPr>
      </w:pPr>
      <w:r w:rsidRPr="00BD4ECC">
        <w:rPr>
          <w:rFonts w:ascii="Arial" w:hAnsi="Arial" w:cs="Arial"/>
          <w:u w:val="single"/>
        </w:rPr>
        <w:t xml:space="preserve">Computer requirements to access </w:t>
      </w:r>
      <w:r w:rsidR="00405479">
        <w:rPr>
          <w:rFonts w:ascii="Arial" w:hAnsi="Arial" w:cs="Arial"/>
          <w:u w:val="single"/>
        </w:rPr>
        <w:t>Voice</w:t>
      </w:r>
      <w:r w:rsidRPr="00BD4ECC">
        <w:rPr>
          <w:rFonts w:ascii="Arial" w:hAnsi="Arial" w:cs="Arial"/>
          <w:u w:val="single"/>
        </w:rPr>
        <w:t>:</w:t>
      </w:r>
    </w:p>
    <w:p w14:paraId="7E42CF8B" w14:textId="77777777" w:rsidR="00BD4ECC" w:rsidRPr="00BD4ECC" w:rsidRDefault="00BD4ECC" w:rsidP="001D189A">
      <w:pPr>
        <w:pStyle w:val="ListParagraph"/>
        <w:numPr>
          <w:ilvl w:val="0"/>
          <w:numId w:val="30"/>
        </w:numPr>
        <w:spacing w:after="200" w:line="276" w:lineRule="auto"/>
        <w:rPr>
          <w:rFonts w:ascii="Arial" w:hAnsi="Arial" w:cs="Arial"/>
        </w:rPr>
      </w:pPr>
      <w:r w:rsidRPr="00BD4ECC">
        <w:rPr>
          <w:rFonts w:ascii="Arial" w:hAnsi="Arial" w:cs="Arial"/>
        </w:rPr>
        <w:t>Install iTunes</w:t>
      </w:r>
    </w:p>
    <w:p w14:paraId="64210633" w14:textId="77777777" w:rsidR="00BD4ECC" w:rsidRPr="00BD4ECC" w:rsidRDefault="00BD4ECC" w:rsidP="001D189A">
      <w:pPr>
        <w:pStyle w:val="ListParagraph"/>
        <w:numPr>
          <w:ilvl w:val="0"/>
          <w:numId w:val="30"/>
        </w:numPr>
        <w:spacing w:after="200" w:line="276" w:lineRule="auto"/>
        <w:rPr>
          <w:rFonts w:ascii="Arial" w:hAnsi="Arial" w:cs="Arial"/>
        </w:rPr>
      </w:pPr>
      <w:r w:rsidRPr="00BD4ECC">
        <w:rPr>
          <w:rFonts w:ascii="Arial" w:hAnsi="Arial" w:cs="Arial"/>
        </w:rPr>
        <w:t xml:space="preserve">Install SQLLite </w:t>
      </w:r>
      <w:hyperlink r:id="rId47" w:history="1">
        <w:r w:rsidRPr="00BD4ECC">
          <w:rPr>
            <w:rStyle w:val="Hyperlink"/>
            <w:rFonts w:ascii="Arial" w:hAnsi="Arial" w:cs="Arial"/>
          </w:rPr>
          <w:t>http://sqlitestudio.pl/</w:t>
        </w:r>
      </w:hyperlink>
    </w:p>
    <w:p w14:paraId="61F7B25C" w14:textId="77777777" w:rsidR="00BD4ECC" w:rsidRPr="00BD4ECC" w:rsidRDefault="00BD4ECC" w:rsidP="001D189A">
      <w:pPr>
        <w:pStyle w:val="ListParagraph"/>
        <w:numPr>
          <w:ilvl w:val="1"/>
          <w:numId w:val="30"/>
        </w:numPr>
        <w:spacing w:after="200" w:line="276" w:lineRule="auto"/>
        <w:rPr>
          <w:rFonts w:ascii="Arial" w:hAnsi="Arial" w:cs="Arial"/>
        </w:rPr>
      </w:pPr>
      <w:r w:rsidRPr="00BD4ECC">
        <w:rPr>
          <w:rFonts w:ascii="Arial" w:hAnsi="Arial" w:cs="Arial"/>
        </w:rPr>
        <w:t>Just download the zip file, unzip, and place the unzipped file in your C:/Program Files folder. No additional “installation” is required. Hit SQLiteStudio.exe to run.</w:t>
      </w:r>
    </w:p>
    <w:p w14:paraId="76825979" w14:textId="6C4E84ED" w:rsidR="00BD4ECC" w:rsidRPr="00BD4ECC" w:rsidRDefault="00BD4ECC" w:rsidP="00BD4ECC">
      <w:pPr>
        <w:rPr>
          <w:rFonts w:ascii="Arial" w:hAnsi="Arial" w:cs="Arial"/>
          <w:u w:val="single"/>
        </w:rPr>
      </w:pPr>
      <w:r w:rsidRPr="00BD4ECC">
        <w:rPr>
          <w:rFonts w:ascii="Arial" w:hAnsi="Arial" w:cs="Arial"/>
          <w:u w:val="single"/>
        </w:rPr>
        <w:t xml:space="preserve">Steps to get </w:t>
      </w:r>
      <w:r w:rsidR="004A5290">
        <w:rPr>
          <w:rFonts w:ascii="Arial" w:hAnsi="Arial" w:cs="Arial"/>
          <w:u w:val="single"/>
        </w:rPr>
        <w:t>voice</w:t>
      </w:r>
      <w:r w:rsidRPr="00BD4ECC">
        <w:rPr>
          <w:rFonts w:ascii="Arial" w:hAnsi="Arial" w:cs="Arial"/>
          <w:u w:val="single"/>
        </w:rPr>
        <w:t xml:space="preserve"> content &amp; metadata </w:t>
      </w:r>
    </w:p>
    <w:p w14:paraId="1B27F1EF" w14:textId="77777777" w:rsidR="00442C69" w:rsidRDefault="00442C69" w:rsidP="001D189A">
      <w:pPr>
        <w:pStyle w:val="ListParagraph"/>
        <w:numPr>
          <w:ilvl w:val="0"/>
          <w:numId w:val="31"/>
        </w:numPr>
        <w:spacing w:after="200" w:line="276" w:lineRule="auto"/>
        <w:rPr>
          <w:rFonts w:ascii="Arial" w:hAnsi="Arial" w:cs="Arial"/>
        </w:rPr>
      </w:pPr>
      <w:r>
        <w:rPr>
          <w:rFonts w:ascii="Arial" w:hAnsi="Arial" w:cs="Arial"/>
        </w:rPr>
        <w:t>Log in as RA to one of the office laptops.</w:t>
      </w:r>
    </w:p>
    <w:p w14:paraId="01AF5FF0" w14:textId="7884D68E" w:rsidR="00BD4ECC" w:rsidRPr="00BD4ECC" w:rsidRDefault="00BD4ECC" w:rsidP="001D189A">
      <w:pPr>
        <w:pStyle w:val="ListParagraph"/>
        <w:numPr>
          <w:ilvl w:val="0"/>
          <w:numId w:val="31"/>
        </w:numPr>
        <w:spacing w:after="200" w:line="276" w:lineRule="auto"/>
        <w:rPr>
          <w:rFonts w:ascii="Arial" w:hAnsi="Arial" w:cs="Arial"/>
        </w:rPr>
      </w:pPr>
      <w:r w:rsidRPr="00BD4ECC">
        <w:rPr>
          <w:rFonts w:ascii="Arial" w:hAnsi="Arial" w:cs="Arial"/>
        </w:rPr>
        <w:t xml:space="preserve">Plug iPhone into computer with lightening cable. </w:t>
      </w:r>
    </w:p>
    <w:p w14:paraId="400019BC" w14:textId="77777777" w:rsidR="00BD4ECC" w:rsidRPr="00BD4ECC" w:rsidRDefault="00BD4ECC" w:rsidP="001D189A">
      <w:pPr>
        <w:pStyle w:val="ListParagraph"/>
        <w:numPr>
          <w:ilvl w:val="0"/>
          <w:numId w:val="31"/>
        </w:numPr>
        <w:spacing w:after="200" w:line="276" w:lineRule="auto"/>
        <w:rPr>
          <w:rFonts w:ascii="Arial" w:hAnsi="Arial" w:cs="Arial"/>
        </w:rPr>
      </w:pPr>
      <w:r w:rsidRPr="00BD4ECC">
        <w:rPr>
          <w:rFonts w:ascii="Arial" w:hAnsi="Arial" w:cs="Arial"/>
        </w:rPr>
        <w:t>Open Itunes</w:t>
      </w:r>
    </w:p>
    <w:p w14:paraId="5EE806D5" w14:textId="77777777" w:rsidR="00BD4ECC" w:rsidRPr="00BD4ECC" w:rsidRDefault="00BD4ECC" w:rsidP="001D189A">
      <w:pPr>
        <w:pStyle w:val="ListParagraph"/>
        <w:numPr>
          <w:ilvl w:val="1"/>
          <w:numId w:val="31"/>
        </w:numPr>
        <w:spacing w:after="200" w:line="276" w:lineRule="auto"/>
        <w:rPr>
          <w:rFonts w:ascii="Arial" w:hAnsi="Arial" w:cs="Arial"/>
        </w:rPr>
      </w:pPr>
      <w:r w:rsidRPr="00BD4ECC">
        <w:rPr>
          <w:rFonts w:ascii="Arial" w:hAnsi="Arial" w:cs="Arial"/>
        </w:rPr>
        <w:t xml:space="preserve">A dialogue box opens: </w:t>
      </w:r>
    </w:p>
    <w:p w14:paraId="065AF971" w14:textId="77777777" w:rsidR="00BD4ECC" w:rsidRPr="00BD4ECC" w:rsidRDefault="00BD4ECC" w:rsidP="001D189A">
      <w:pPr>
        <w:pStyle w:val="ListParagraph"/>
        <w:numPr>
          <w:ilvl w:val="1"/>
          <w:numId w:val="31"/>
        </w:numPr>
        <w:spacing w:after="200" w:line="276" w:lineRule="auto"/>
        <w:rPr>
          <w:rFonts w:ascii="Arial" w:hAnsi="Arial" w:cs="Arial"/>
        </w:rPr>
      </w:pPr>
      <w:r w:rsidRPr="00BD4ECC">
        <w:rPr>
          <w:rFonts w:ascii="Arial" w:hAnsi="Arial" w:cs="Arial"/>
        </w:rPr>
        <w:t xml:space="preserve">iTunes will say “would you like to access this iPhone/ Please respond via the phone”. </w:t>
      </w:r>
    </w:p>
    <w:p w14:paraId="6B201247" w14:textId="77777777" w:rsidR="00BD4ECC" w:rsidRPr="00BD4ECC" w:rsidRDefault="00BD4ECC" w:rsidP="001D189A">
      <w:pPr>
        <w:pStyle w:val="ListParagraph"/>
        <w:numPr>
          <w:ilvl w:val="1"/>
          <w:numId w:val="31"/>
        </w:numPr>
        <w:spacing w:after="200" w:line="276" w:lineRule="auto"/>
        <w:rPr>
          <w:rFonts w:ascii="Arial" w:hAnsi="Arial" w:cs="Arial"/>
        </w:rPr>
      </w:pPr>
      <w:r w:rsidRPr="00BD4ECC">
        <w:rPr>
          <w:rFonts w:ascii="Arial" w:hAnsi="Arial" w:cs="Arial"/>
        </w:rPr>
        <w:t xml:space="preserve">Go to the phone and hit </w:t>
      </w:r>
      <w:r w:rsidRPr="00BD4ECC">
        <w:rPr>
          <w:rFonts w:ascii="Arial" w:hAnsi="Arial" w:cs="Arial"/>
          <w:b/>
        </w:rPr>
        <w:t>Trust</w:t>
      </w:r>
      <w:r w:rsidRPr="00BD4ECC">
        <w:rPr>
          <w:rFonts w:ascii="Arial" w:hAnsi="Arial" w:cs="Arial"/>
        </w:rPr>
        <w:t xml:space="preserve"> to allow iTunes to connect.</w:t>
      </w:r>
    </w:p>
    <w:p w14:paraId="486A30C4" w14:textId="77777777" w:rsidR="00BD4ECC" w:rsidRPr="00BD4ECC" w:rsidRDefault="00BD4ECC" w:rsidP="001D189A">
      <w:pPr>
        <w:pStyle w:val="ListParagraph"/>
        <w:numPr>
          <w:ilvl w:val="1"/>
          <w:numId w:val="31"/>
        </w:numPr>
        <w:spacing w:after="200" w:line="276" w:lineRule="auto"/>
        <w:rPr>
          <w:rFonts w:ascii="Arial" w:hAnsi="Arial" w:cs="Arial"/>
        </w:rPr>
      </w:pPr>
      <w:r w:rsidRPr="00BD4ECC">
        <w:rPr>
          <w:rFonts w:ascii="Arial" w:hAnsi="Arial" w:cs="Arial"/>
        </w:rPr>
        <w:t>When you see the device in the left-hand pane, right-click and select “</w:t>
      </w:r>
      <w:r w:rsidRPr="00BD4ECC">
        <w:rPr>
          <w:rFonts w:ascii="Arial" w:hAnsi="Arial" w:cs="Arial"/>
          <w:b/>
        </w:rPr>
        <w:t>backup</w:t>
      </w:r>
      <w:r w:rsidRPr="00BD4ECC">
        <w:rPr>
          <w:rFonts w:ascii="Arial" w:hAnsi="Arial" w:cs="Arial"/>
        </w:rPr>
        <w:t>”</w:t>
      </w:r>
    </w:p>
    <w:p w14:paraId="3C2D6A4B" w14:textId="77777777" w:rsidR="00194DD9" w:rsidRDefault="00194DD9" w:rsidP="00194DD9">
      <w:pPr>
        <w:pStyle w:val="ListParagraph"/>
        <w:numPr>
          <w:ilvl w:val="2"/>
          <w:numId w:val="31"/>
        </w:numPr>
        <w:spacing w:after="200" w:line="276" w:lineRule="auto"/>
        <w:rPr>
          <w:rFonts w:ascii="Arial" w:hAnsi="Arial" w:cs="Arial"/>
        </w:rPr>
      </w:pPr>
      <w:r>
        <w:rPr>
          <w:rFonts w:ascii="Arial" w:hAnsi="Arial" w:cs="Arial"/>
        </w:rPr>
        <w:t>Don’t transfer purchases</w:t>
      </w:r>
    </w:p>
    <w:p w14:paraId="57E428F9" w14:textId="77777777" w:rsidR="00194DD9" w:rsidRDefault="00194DD9" w:rsidP="00194DD9">
      <w:pPr>
        <w:pStyle w:val="ListParagraph"/>
        <w:numPr>
          <w:ilvl w:val="2"/>
          <w:numId w:val="31"/>
        </w:numPr>
        <w:spacing w:after="200" w:line="276" w:lineRule="auto"/>
        <w:rPr>
          <w:rFonts w:ascii="Arial" w:hAnsi="Arial" w:cs="Arial"/>
        </w:rPr>
      </w:pPr>
      <w:r>
        <w:rPr>
          <w:rFonts w:ascii="Arial" w:hAnsi="Arial" w:cs="Arial"/>
        </w:rPr>
        <w:t>Don’t encrypt</w:t>
      </w:r>
      <w:r w:rsidRPr="00BD4ECC">
        <w:rPr>
          <w:rFonts w:ascii="Arial" w:hAnsi="Arial" w:cs="Arial"/>
        </w:rPr>
        <w:t xml:space="preserve"> </w:t>
      </w:r>
    </w:p>
    <w:p w14:paraId="2CDDBC86" w14:textId="7AB6F50F" w:rsidR="00BD4ECC" w:rsidRPr="00BD4ECC" w:rsidRDefault="00BD4ECC" w:rsidP="00194DD9">
      <w:pPr>
        <w:pStyle w:val="ListParagraph"/>
        <w:numPr>
          <w:ilvl w:val="1"/>
          <w:numId w:val="31"/>
        </w:numPr>
        <w:spacing w:after="200" w:line="276" w:lineRule="auto"/>
        <w:rPr>
          <w:rFonts w:ascii="Arial" w:hAnsi="Arial" w:cs="Arial"/>
        </w:rPr>
      </w:pPr>
      <w:r w:rsidRPr="00BD4ECC">
        <w:rPr>
          <w:rFonts w:ascii="Arial" w:hAnsi="Arial" w:cs="Arial"/>
        </w:rPr>
        <w:t>A message bar appears across the top of iTunes, wait until backup is complete.</w:t>
      </w:r>
    </w:p>
    <w:p w14:paraId="2EDDA357" w14:textId="77777777" w:rsidR="00D15322" w:rsidRDefault="00D15322" w:rsidP="00D15322">
      <w:pPr>
        <w:pStyle w:val="ListParagraph"/>
        <w:numPr>
          <w:ilvl w:val="1"/>
          <w:numId w:val="31"/>
        </w:numPr>
        <w:spacing w:after="200" w:line="276" w:lineRule="auto"/>
        <w:rPr>
          <w:rFonts w:ascii="Arial" w:hAnsi="Arial" w:cs="Arial"/>
        </w:rPr>
      </w:pPr>
      <w:r w:rsidRPr="00BD4ECC">
        <w:rPr>
          <w:rFonts w:ascii="Arial" w:hAnsi="Arial" w:cs="Arial"/>
        </w:rPr>
        <w:t>A message bar appears across the top of iTunes, wait until backup is complete.</w:t>
      </w:r>
      <w:r>
        <w:rPr>
          <w:rFonts w:ascii="Arial" w:hAnsi="Arial" w:cs="Arial"/>
        </w:rPr>
        <w:t xml:space="preserve"> </w:t>
      </w:r>
    </w:p>
    <w:p w14:paraId="07D01C19" w14:textId="77777777" w:rsidR="00D15322" w:rsidRDefault="00D15322" w:rsidP="00D15322">
      <w:pPr>
        <w:pStyle w:val="ListParagraph"/>
        <w:numPr>
          <w:ilvl w:val="1"/>
          <w:numId w:val="31"/>
        </w:numPr>
        <w:spacing w:after="200" w:line="276" w:lineRule="auto"/>
        <w:rPr>
          <w:rFonts w:ascii="Arial" w:hAnsi="Arial" w:cs="Arial"/>
        </w:rPr>
      </w:pPr>
      <w:r>
        <w:rPr>
          <w:rFonts w:ascii="Arial" w:hAnsi="Arial" w:cs="Arial"/>
        </w:rPr>
        <w:t>Make sure the backup files you need, exist:</w:t>
      </w:r>
    </w:p>
    <w:p w14:paraId="55D2963D" w14:textId="77777777" w:rsidR="00D15322" w:rsidRDefault="00D15322" w:rsidP="00D15322">
      <w:pPr>
        <w:pStyle w:val="ListParagraph"/>
        <w:numPr>
          <w:ilvl w:val="2"/>
          <w:numId w:val="31"/>
        </w:numPr>
        <w:spacing w:after="200" w:line="276" w:lineRule="auto"/>
        <w:rPr>
          <w:rFonts w:ascii="Arial" w:hAnsi="Arial" w:cs="Arial"/>
        </w:rPr>
      </w:pPr>
      <w:r w:rsidRPr="00BD4ECC">
        <w:rPr>
          <w:rFonts w:ascii="Arial" w:hAnsi="Arial" w:cs="Arial"/>
        </w:rPr>
        <w:t>Browse to C:\Users\</w:t>
      </w:r>
      <w:r>
        <w:rPr>
          <w:rFonts w:ascii="Arial" w:hAnsi="Arial" w:cs="Arial"/>
        </w:rPr>
        <w:t>RA</w:t>
      </w:r>
      <w:r w:rsidRPr="00BD4ECC">
        <w:rPr>
          <w:rFonts w:ascii="Arial" w:hAnsi="Arial" w:cs="Arial"/>
        </w:rPr>
        <w:t xml:space="preserve">\AppData\Roaming\Apple Computer\MobileSync\Backup (where </w:t>
      </w:r>
      <w:r>
        <w:rPr>
          <w:rFonts w:ascii="Arial" w:hAnsi="Arial" w:cs="Arial"/>
        </w:rPr>
        <w:t>RA</w:t>
      </w:r>
      <w:r w:rsidRPr="00BD4ECC">
        <w:rPr>
          <w:rFonts w:ascii="Arial" w:hAnsi="Arial" w:cs="Arial"/>
        </w:rPr>
        <w:t xml:space="preserve"> is the login you are using on that computer).</w:t>
      </w:r>
    </w:p>
    <w:p w14:paraId="0ADA93FB" w14:textId="77777777" w:rsidR="00D15322" w:rsidRDefault="00D15322" w:rsidP="00D15322">
      <w:pPr>
        <w:pStyle w:val="ListParagraph"/>
        <w:numPr>
          <w:ilvl w:val="2"/>
          <w:numId w:val="31"/>
        </w:numPr>
        <w:spacing w:after="200" w:line="276" w:lineRule="auto"/>
        <w:rPr>
          <w:rFonts w:ascii="Arial" w:hAnsi="Arial" w:cs="Arial"/>
        </w:rPr>
      </w:pPr>
      <w:r>
        <w:rPr>
          <w:rFonts w:ascii="Arial" w:hAnsi="Arial" w:cs="Arial"/>
        </w:rPr>
        <w:t xml:space="preserve">Make sure you look in the backup that you just created, there will be multiple backup folders so you need to choose the one with the most recent date/timestamp. Click into that. </w:t>
      </w:r>
    </w:p>
    <w:p w14:paraId="7E6BB449" w14:textId="0E9D86DD" w:rsidR="00D15322" w:rsidRDefault="00D15322" w:rsidP="00D15322">
      <w:pPr>
        <w:pStyle w:val="ListParagraph"/>
        <w:numPr>
          <w:ilvl w:val="2"/>
          <w:numId w:val="31"/>
        </w:numPr>
        <w:spacing w:after="200" w:line="276" w:lineRule="auto"/>
        <w:rPr>
          <w:rFonts w:ascii="Arial" w:hAnsi="Arial" w:cs="Arial"/>
        </w:rPr>
      </w:pPr>
      <w:r>
        <w:rPr>
          <w:rFonts w:ascii="Arial" w:hAnsi="Arial" w:cs="Arial"/>
        </w:rPr>
        <w:t>In the search box, type “</w:t>
      </w:r>
      <w:r w:rsidRPr="004A5290">
        <w:rPr>
          <w:rFonts w:ascii="Arial" w:hAnsi="Arial" w:cs="Arial"/>
          <w:b/>
        </w:rPr>
        <w:t>5a4935</w:t>
      </w:r>
      <w:r>
        <w:rPr>
          <w:rFonts w:ascii="Arial" w:hAnsi="Arial" w:cs="Arial"/>
        </w:rPr>
        <w:t>”. If you see a single file in the search results, your file has been found</w:t>
      </w:r>
      <w:r w:rsidRPr="00BD4ECC">
        <w:rPr>
          <w:rFonts w:ascii="Arial" w:hAnsi="Arial" w:cs="Arial"/>
        </w:rPr>
        <w:t xml:space="preserve"> </w:t>
      </w:r>
      <w:r>
        <w:rPr>
          <w:rFonts w:ascii="Arial" w:hAnsi="Arial" w:cs="Arial"/>
        </w:rPr>
        <w:t xml:space="preserve">(full name </w:t>
      </w:r>
      <w:r w:rsidRPr="004A5290">
        <w:rPr>
          <w:rFonts w:ascii="Arial" w:hAnsi="Arial" w:cs="Arial"/>
          <w:b/>
        </w:rPr>
        <w:t>5a4935c78a5255723f707230a451d79c540d2741</w:t>
      </w:r>
      <w:r w:rsidRPr="00BD4ECC">
        <w:rPr>
          <w:rFonts w:ascii="Arial" w:hAnsi="Arial" w:cs="Arial"/>
        </w:rPr>
        <w:t>.</w:t>
      </w:r>
      <w:r>
        <w:rPr>
          <w:rFonts w:ascii="Arial" w:hAnsi="Arial" w:cs="Arial"/>
        </w:rPr>
        <w:t>)</w:t>
      </w:r>
    </w:p>
    <w:p w14:paraId="04F045E4" w14:textId="77777777" w:rsidR="00D15322" w:rsidRDefault="00D15322" w:rsidP="00D15322">
      <w:pPr>
        <w:pStyle w:val="ListParagraph"/>
        <w:numPr>
          <w:ilvl w:val="3"/>
          <w:numId w:val="31"/>
        </w:numPr>
        <w:spacing w:after="200" w:line="276" w:lineRule="auto"/>
        <w:rPr>
          <w:rFonts w:ascii="Arial" w:hAnsi="Arial" w:cs="Arial"/>
        </w:rPr>
      </w:pPr>
      <w:r>
        <w:rPr>
          <w:rFonts w:ascii="Arial" w:hAnsi="Arial" w:cs="Arial"/>
        </w:rPr>
        <w:t>You will need this file later, so it’s convenient to click, ctrl-c on the file, then click ctrl-V on the desktop to put the file somewhere easy to get back to it</w:t>
      </w:r>
    </w:p>
    <w:p w14:paraId="10B5E890" w14:textId="77777777" w:rsidR="00D15322" w:rsidRDefault="00D15322" w:rsidP="00D15322">
      <w:pPr>
        <w:pStyle w:val="ListParagraph"/>
        <w:numPr>
          <w:ilvl w:val="2"/>
          <w:numId w:val="31"/>
        </w:numPr>
        <w:spacing w:after="200" w:line="276" w:lineRule="auto"/>
        <w:rPr>
          <w:rFonts w:ascii="Arial" w:hAnsi="Arial" w:cs="Arial"/>
        </w:rPr>
      </w:pPr>
      <w:r>
        <w:rPr>
          <w:rFonts w:ascii="Arial" w:hAnsi="Arial" w:cs="Arial"/>
        </w:rPr>
        <w:t>When you see this file, you know the backup is complete and you can disconnect the iPhone and return it to the participant.</w:t>
      </w:r>
    </w:p>
    <w:p w14:paraId="5D3EB409" w14:textId="77777777" w:rsidR="00A82225" w:rsidRPr="00A65AFD" w:rsidRDefault="00A82225" w:rsidP="00A82225">
      <w:pPr>
        <w:pStyle w:val="ListParagraph"/>
        <w:numPr>
          <w:ilvl w:val="2"/>
          <w:numId w:val="31"/>
        </w:numPr>
        <w:spacing w:after="200" w:line="276" w:lineRule="auto"/>
        <w:rPr>
          <w:rFonts w:ascii="Arial" w:hAnsi="Arial" w:cs="Arial"/>
        </w:rPr>
      </w:pPr>
      <w:r>
        <w:rPr>
          <w:rFonts w:ascii="Arial" w:hAnsi="Arial" w:cs="Arial"/>
        </w:rPr>
        <w:t>Rename the backup file with the crazy name to 001_Voice_#.sql (where 001 is the subID of the person you are working with and # is the incremental file order at each backup)</w:t>
      </w:r>
    </w:p>
    <w:p w14:paraId="498D9922" w14:textId="77777777" w:rsidR="00A82225" w:rsidRDefault="00A82225" w:rsidP="00A82225">
      <w:pPr>
        <w:pStyle w:val="ListParagraph"/>
        <w:numPr>
          <w:ilvl w:val="0"/>
          <w:numId w:val="31"/>
        </w:numPr>
        <w:spacing w:after="200" w:line="276" w:lineRule="auto"/>
        <w:rPr>
          <w:rFonts w:ascii="Arial" w:hAnsi="Arial" w:cs="Arial"/>
        </w:rPr>
      </w:pPr>
      <w:r>
        <w:rPr>
          <w:rFonts w:ascii="Arial" w:hAnsi="Arial" w:cs="Arial"/>
        </w:rPr>
        <w:t>Copy the sql backup files to the server. NOTE – you will FIRST need to connect the laptop to the LAN with an ethernet cord to do this.</w:t>
      </w:r>
    </w:p>
    <w:p w14:paraId="58387B5A" w14:textId="77777777" w:rsidR="00A82225" w:rsidRDefault="00A82225" w:rsidP="00A82225">
      <w:pPr>
        <w:pStyle w:val="ListParagraph"/>
        <w:numPr>
          <w:ilvl w:val="2"/>
          <w:numId w:val="31"/>
        </w:numPr>
        <w:spacing w:after="200" w:line="276" w:lineRule="auto"/>
        <w:rPr>
          <w:rFonts w:ascii="Arial" w:hAnsi="Arial" w:cs="Arial"/>
        </w:rPr>
      </w:pPr>
      <w:r>
        <w:rPr>
          <w:rFonts w:ascii="Arial" w:hAnsi="Arial" w:cs="Arial"/>
        </w:rPr>
        <w:t xml:space="preserve">Copy the file and drop into P:\Study Data\RISK\RawData\$SubID  </w:t>
      </w:r>
    </w:p>
    <w:p w14:paraId="09E108E9" w14:textId="77777777" w:rsidR="00A82225" w:rsidRDefault="00A82225" w:rsidP="00A82225">
      <w:pPr>
        <w:pStyle w:val="ListParagraph"/>
        <w:numPr>
          <w:ilvl w:val="2"/>
          <w:numId w:val="31"/>
        </w:numPr>
        <w:spacing w:after="200" w:line="276" w:lineRule="auto"/>
        <w:rPr>
          <w:rFonts w:ascii="Arial" w:hAnsi="Arial" w:cs="Arial"/>
        </w:rPr>
      </w:pPr>
      <w:r>
        <w:rPr>
          <w:rFonts w:ascii="Arial" w:hAnsi="Arial" w:cs="Arial"/>
        </w:rPr>
        <w:t>Delete the .sql files from the laptop desktop.</w:t>
      </w:r>
    </w:p>
    <w:p w14:paraId="7EF87AFD" w14:textId="77777777" w:rsidR="00BD4ECC" w:rsidRPr="00BD4ECC" w:rsidRDefault="00BD4ECC" w:rsidP="001D189A">
      <w:pPr>
        <w:pStyle w:val="ListParagraph"/>
        <w:numPr>
          <w:ilvl w:val="0"/>
          <w:numId w:val="31"/>
        </w:numPr>
        <w:spacing w:after="200" w:line="276" w:lineRule="auto"/>
        <w:rPr>
          <w:rFonts w:ascii="Arial" w:hAnsi="Arial" w:cs="Arial"/>
        </w:rPr>
      </w:pPr>
      <w:r w:rsidRPr="00BD4ECC">
        <w:rPr>
          <w:rFonts w:ascii="Arial" w:hAnsi="Arial" w:cs="Arial"/>
        </w:rPr>
        <w:t>Manual Cleaning:</w:t>
      </w:r>
    </w:p>
    <w:p w14:paraId="1D9329FB" w14:textId="77777777" w:rsidR="00BD4ECC" w:rsidRPr="00BD4ECC" w:rsidRDefault="00BD4ECC" w:rsidP="001D189A">
      <w:pPr>
        <w:pStyle w:val="ListParagraph"/>
        <w:numPr>
          <w:ilvl w:val="1"/>
          <w:numId w:val="31"/>
        </w:numPr>
        <w:spacing w:after="200" w:line="276" w:lineRule="auto"/>
        <w:rPr>
          <w:rFonts w:ascii="Arial" w:hAnsi="Arial" w:cs="Arial"/>
        </w:rPr>
      </w:pPr>
      <w:r w:rsidRPr="00BD4ECC">
        <w:rPr>
          <w:rFonts w:ascii="Arial" w:hAnsi="Arial" w:cs="Arial"/>
        </w:rPr>
        <w:t>Phone numbers may be stored in different formats depending on the iOS or how they were entered in the Contacts. R will need to be used to clean these.</w:t>
      </w:r>
    </w:p>
    <w:p w14:paraId="31BE5594" w14:textId="33D645EA" w:rsidR="00BD4ECC" w:rsidRDefault="00BD4ECC" w:rsidP="001D189A">
      <w:pPr>
        <w:pStyle w:val="ListParagraph"/>
        <w:numPr>
          <w:ilvl w:val="0"/>
          <w:numId w:val="31"/>
        </w:numPr>
        <w:spacing w:after="200" w:line="276" w:lineRule="auto"/>
        <w:rPr>
          <w:rFonts w:ascii="Arial" w:hAnsi="Arial" w:cs="Arial"/>
        </w:rPr>
      </w:pPr>
      <w:r w:rsidRPr="00BD4ECC">
        <w:rPr>
          <w:rFonts w:ascii="Arial" w:hAnsi="Arial" w:cs="Arial"/>
        </w:rPr>
        <w:lastRenderedPageBreak/>
        <w:t>Note: You will be able to detect deleted calls by inspecting the Row ID of the table.</w:t>
      </w:r>
    </w:p>
    <w:p w14:paraId="3E44EB4A" w14:textId="75034215" w:rsidR="00506F34" w:rsidRPr="008565E5" w:rsidRDefault="00506F34" w:rsidP="001D189A">
      <w:pPr>
        <w:pStyle w:val="ListParagraph"/>
        <w:numPr>
          <w:ilvl w:val="0"/>
          <w:numId w:val="31"/>
        </w:numPr>
        <w:spacing w:after="200" w:line="276" w:lineRule="auto"/>
        <w:rPr>
          <w:rFonts w:ascii="Arial" w:hAnsi="Arial" w:cs="Arial"/>
        </w:rPr>
      </w:pPr>
      <w:r>
        <w:rPr>
          <w:rFonts w:ascii="Arial" w:hAnsi="Arial" w:cs="Arial"/>
        </w:rPr>
        <w:t>D</w:t>
      </w:r>
      <w:r w:rsidRPr="008565E5">
        <w:rPr>
          <w:rFonts w:ascii="Arial" w:hAnsi="Arial" w:cs="Arial"/>
        </w:rPr>
        <w:t>elete the temp file.</w:t>
      </w:r>
    </w:p>
    <w:p w14:paraId="267262D8" w14:textId="0175116D" w:rsidR="008565E5" w:rsidRPr="008565E5" w:rsidRDefault="008565E5" w:rsidP="005A326E">
      <w:pPr>
        <w:pStyle w:val="ListParagraph"/>
        <w:numPr>
          <w:ilvl w:val="0"/>
          <w:numId w:val="31"/>
        </w:numPr>
        <w:spacing w:after="200" w:line="276" w:lineRule="auto"/>
        <w:rPr>
          <w:rFonts w:ascii="Arial" w:hAnsi="Arial" w:cs="Arial"/>
        </w:rPr>
      </w:pPr>
      <w:r w:rsidRPr="008565E5">
        <w:rPr>
          <w:rFonts w:ascii="Arial" w:hAnsi="Arial" w:cs="Arial"/>
        </w:rPr>
        <w:t>File headers:</w:t>
      </w:r>
    </w:p>
    <w:p w14:paraId="1132526C" w14:textId="77777777" w:rsidR="008565E5" w:rsidRPr="008565E5" w:rsidRDefault="008565E5" w:rsidP="005A326E">
      <w:pPr>
        <w:ind w:left="720"/>
        <w:rPr>
          <w:rFonts w:ascii="Arial" w:hAnsi="Arial" w:cs="Arial"/>
        </w:rPr>
      </w:pPr>
      <w:r w:rsidRPr="008565E5">
        <w:rPr>
          <w:rFonts w:ascii="Arial" w:hAnsi="Arial" w:cs="Arial"/>
          <w:b/>
        </w:rPr>
        <w:t>Z_PK</w:t>
      </w:r>
      <w:r w:rsidRPr="008565E5">
        <w:rPr>
          <w:rFonts w:ascii="Arial" w:hAnsi="Arial" w:cs="Arial"/>
        </w:rPr>
        <w:t xml:space="preserve"> – Ordered list of calls</w:t>
      </w:r>
    </w:p>
    <w:p w14:paraId="5290B9AC" w14:textId="1AA659D9" w:rsidR="008565E5" w:rsidRPr="008565E5" w:rsidRDefault="008565E5" w:rsidP="005A326E">
      <w:pPr>
        <w:ind w:left="720"/>
        <w:rPr>
          <w:rFonts w:ascii="Arial" w:hAnsi="Arial" w:cs="Arial"/>
          <w:b/>
        </w:rPr>
      </w:pPr>
      <w:r w:rsidRPr="008565E5">
        <w:rPr>
          <w:rFonts w:ascii="Arial" w:hAnsi="Arial" w:cs="Arial"/>
          <w:b/>
        </w:rPr>
        <w:t>Z_ENT</w:t>
      </w:r>
      <w:r w:rsidRPr="008565E5">
        <w:rPr>
          <w:rFonts w:ascii="Arial" w:hAnsi="Arial" w:cs="Arial"/>
          <w:b/>
        </w:rPr>
        <w:tab/>
      </w:r>
      <w:r>
        <w:rPr>
          <w:rFonts w:ascii="Arial" w:hAnsi="Arial" w:cs="Arial"/>
          <w:b/>
        </w:rPr>
        <w:t xml:space="preserve"> </w:t>
      </w:r>
      <w:r w:rsidRPr="008565E5">
        <w:rPr>
          <w:rFonts w:ascii="Arial" w:hAnsi="Arial" w:cs="Arial"/>
        </w:rPr>
        <w:t xml:space="preserve">– </w:t>
      </w:r>
      <w:r w:rsidR="006B5301" w:rsidRPr="006B5301">
        <w:rPr>
          <w:rFonts w:ascii="Arial" w:hAnsi="Arial" w:cs="Arial"/>
        </w:rPr>
        <w:t>The identifier of the table</w:t>
      </w:r>
    </w:p>
    <w:p w14:paraId="152FDD6B" w14:textId="5731DE53" w:rsidR="008565E5" w:rsidRPr="008565E5" w:rsidRDefault="008565E5" w:rsidP="005A326E">
      <w:pPr>
        <w:ind w:left="720"/>
        <w:rPr>
          <w:rFonts w:ascii="Arial" w:hAnsi="Arial" w:cs="Arial"/>
          <w:b/>
        </w:rPr>
      </w:pPr>
      <w:r w:rsidRPr="008565E5">
        <w:rPr>
          <w:rFonts w:ascii="Arial" w:hAnsi="Arial" w:cs="Arial"/>
          <w:b/>
        </w:rPr>
        <w:t>Z_OPT</w:t>
      </w:r>
      <w:r w:rsidRPr="008565E5">
        <w:rPr>
          <w:rFonts w:ascii="Arial" w:hAnsi="Arial" w:cs="Arial"/>
          <w:b/>
        </w:rPr>
        <w:tab/>
      </w:r>
      <w:r w:rsidR="005B5865">
        <w:rPr>
          <w:rFonts w:ascii="Arial" w:hAnsi="Arial" w:cs="Arial"/>
          <w:b/>
        </w:rPr>
        <w:t xml:space="preserve"> </w:t>
      </w:r>
      <w:r w:rsidRPr="008565E5">
        <w:rPr>
          <w:rFonts w:ascii="Arial" w:hAnsi="Arial" w:cs="Arial"/>
        </w:rPr>
        <w:t xml:space="preserve">– </w:t>
      </w:r>
      <w:r w:rsidR="006D0E35" w:rsidRPr="006D0E35">
        <w:rPr>
          <w:rFonts w:ascii="Arial" w:hAnsi="Arial" w:cs="Arial"/>
        </w:rPr>
        <w:t>Z_OPT indicates the number of times an entity has been changed (starting with 1 when it is initially added to the database).</w:t>
      </w:r>
    </w:p>
    <w:p w14:paraId="684E14DB" w14:textId="2F2AEB59" w:rsidR="008565E5" w:rsidRPr="008565E5" w:rsidRDefault="008565E5" w:rsidP="005A326E">
      <w:pPr>
        <w:ind w:left="720"/>
        <w:rPr>
          <w:rFonts w:ascii="Arial" w:hAnsi="Arial" w:cs="Arial"/>
          <w:b/>
        </w:rPr>
      </w:pPr>
      <w:r w:rsidRPr="008565E5">
        <w:rPr>
          <w:rFonts w:ascii="Arial" w:hAnsi="Arial" w:cs="Arial"/>
          <w:b/>
        </w:rPr>
        <w:t>ZANSWERED</w:t>
      </w:r>
      <w:r w:rsidRPr="008565E5">
        <w:rPr>
          <w:rFonts w:ascii="Arial" w:hAnsi="Arial" w:cs="Arial"/>
        </w:rPr>
        <w:t xml:space="preserve"> – </w:t>
      </w:r>
      <w:r w:rsidR="006B5301" w:rsidRPr="006B5301">
        <w:rPr>
          <w:rFonts w:ascii="Arial" w:hAnsi="Arial" w:cs="Arial"/>
        </w:rPr>
        <w:t xml:space="preserve"> This indicates if the call has been accepted (1) or rejected (0).</w:t>
      </w:r>
    </w:p>
    <w:p w14:paraId="1682FE3C" w14:textId="77777777" w:rsidR="008565E5" w:rsidRPr="008565E5" w:rsidRDefault="008565E5" w:rsidP="005A326E">
      <w:pPr>
        <w:ind w:left="720"/>
        <w:rPr>
          <w:rFonts w:ascii="Arial" w:hAnsi="Arial" w:cs="Arial"/>
          <w:b/>
        </w:rPr>
      </w:pPr>
      <w:r w:rsidRPr="008565E5">
        <w:rPr>
          <w:rFonts w:ascii="Arial" w:hAnsi="Arial" w:cs="Arial"/>
          <w:b/>
        </w:rPr>
        <w:t xml:space="preserve">ZCALL_CATEGORY </w:t>
      </w:r>
      <w:r w:rsidRPr="008565E5">
        <w:rPr>
          <w:rFonts w:ascii="Arial" w:hAnsi="Arial" w:cs="Arial"/>
        </w:rPr>
        <w:t>– uncertain, but not enough data to determine if other values might be useful.</w:t>
      </w:r>
    </w:p>
    <w:p w14:paraId="3A60141F" w14:textId="1C937CF7" w:rsidR="008565E5" w:rsidRPr="008565E5" w:rsidRDefault="008565E5" w:rsidP="005A326E">
      <w:pPr>
        <w:ind w:left="720"/>
        <w:rPr>
          <w:rFonts w:ascii="Arial" w:hAnsi="Arial" w:cs="Arial"/>
          <w:b/>
        </w:rPr>
      </w:pPr>
      <w:r w:rsidRPr="008565E5">
        <w:rPr>
          <w:rFonts w:ascii="Arial" w:hAnsi="Arial" w:cs="Arial"/>
          <w:b/>
        </w:rPr>
        <w:t>ZCALLTYPE</w:t>
      </w:r>
      <w:r w:rsidRPr="008565E5">
        <w:rPr>
          <w:rFonts w:ascii="Arial" w:hAnsi="Arial" w:cs="Arial"/>
        </w:rPr>
        <w:t xml:space="preserve">– </w:t>
      </w:r>
      <w:r w:rsidR="0042503B">
        <w:rPr>
          <w:rFonts w:ascii="Arial" w:hAnsi="Arial" w:cs="Arial"/>
        </w:rPr>
        <w:t>1 if standard phone call, 16 if FaceTime audio only, 8 if full Facetime A/V</w:t>
      </w:r>
    </w:p>
    <w:p w14:paraId="12F0B850" w14:textId="77777777" w:rsidR="008565E5" w:rsidRPr="008565E5" w:rsidRDefault="008565E5" w:rsidP="005A326E">
      <w:pPr>
        <w:ind w:left="720"/>
        <w:rPr>
          <w:rFonts w:ascii="Arial" w:hAnsi="Arial" w:cs="Arial"/>
          <w:b/>
        </w:rPr>
      </w:pPr>
      <w:r w:rsidRPr="008565E5">
        <w:rPr>
          <w:rFonts w:ascii="Arial" w:hAnsi="Arial" w:cs="Arial"/>
          <w:b/>
        </w:rPr>
        <w:t xml:space="preserve">ZDISCONNECTED_CAUSE </w:t>
      </w:r>
      <w:r w:rsidRPr="008565E5">
        <w:rPr>
          <w:rFonts w:ascii="Arial" w:hAnsi="Arial" w:cs="Arial"/>
        </w:rPr>
        <w:t>– enough data to determine if other values might be useful.</w:t>
      </w:r>
    </w:p>
    <w:p w14:paraId="37DBA0BE" w14:textId="77777777" w:rsidR="008565E5" w:rsidRPr="008565E5" w:rsidRDefault="008565E5" w:rsidP="005A326E">
      <w:pPr>
        <w:ind w:left="720"/>
        <w:rPr>
          <w:rFonts w:ascii="Arial" w:hAnsi="Arial" w:cs="Arial"/>
          <w:b/>
        </w:rPr>
      </w:pPr>
      <w:r w:rsidRPr="008565E5">
        <w:rPr>
          <w:rFonts w:ascii="Arial" w:hAnsi="Arial" w:cs="Arial"/>
          <w:b/>
        </w:rPr>
        <w:t xml:space="preserve">ZFACE_TIME_DATA </w:t>
      </w:r>
      <w:r w:rsidRPr="008565E5">
        <w:rPr>
          <w:rFonts w:ascii="Arial" w:hAnsi="Arial" w:cs="Arial"/>
        </w:rPr>
        <w:t>–not enough data to determine if other values might be useful.</w:t>
      </w:r>
    </w:p>
    <w:p w14:paraId="7FB25E07" w14:textId="77777777" w:rsidR="008565E5" w:rsidRPr="008565E5" w:rsidRDefault="008565E5" w:rsidP="005A326E">
      <w:pPr>
        <w:ind w:left="720"/>
        <w:rPr>
          <w:rFonts w:ascii="Arial" w:hAnsi="Arial" w:cs="Arial"/>
          <w:b/>
        </w:rPr>
      </w:pPr>
      <w:r w:rsidRPr="008565E5">
        <w:rPr>
          <w:rFonts w:ascii="Arial" w:hAnsi="Arial" w:cs="Arial"/>
          <w:b/>
        </w:rPr>
        <w:t xml:space="preserve">ZHANDLE_TYPE </w:t>
      </w:r>
      <w:r w:rsidRPr="008565E5">
        <w:rPr>
          <w:rFonts w:ascii="Arial" w:hAnsi="Arial" w:cs="Arial"/>
        </w:rPr>
        <w:t>– uncertain, but not enough data to determine if other values might be useful.</w:t>
      </w:r>
    </w:p>
    <w:p w14:paraId="78CE3DE8" w14:textId="77777777" w:rsidR="008565E5" w:rsidRPr="008565E5" w:rsidRDefault="008565E5" w:rsidP="005A326E">
      <w:pPr>
        <w:ind w:left="720"/>
        <w:rPr>
          <w:rFonts w:ascii="Arial" w:hAnsi="Arial" w:cs="Arial"/>
          <w:b/>
        </w:rPr>
      </w:pPr>
      <w:r w:rsidRPr="008565E5">
        <w:rPr>
          <w:rFonts w:ascii="Arial" w:hAnsi="Arial" w:cs="Arial"/>
          <w:b/>
        </w:rPr>
        <w:t xml:space="preserve">ZNUMBER_AVAILABILITY </w:t>
      </w:r>
      <w:r w:rsidRPr="008565E5">
        <w:rPr>
          <w:rFonts w:ascii="Arial" w:hAnsi="Arial" w:cs="Arial"/>
        </w:rPr>
        <w:t>– uncertain, but not enough data to determine if other values might be useful.</w:t>
      </w:r>
    </w:p>
    <w:p w14:paraId="1B29E7CB" w14:textId="0AA2E06E" w:rsidR="008565E5" w:rsidRPr="008565E5" w:rsidRDefault="008565E5" w:rsidP="005A326E">
      <w:pPr>
        <w:ind w:left="720"/>
        <w:rPr>
          <w:rFonts w:ascii="Arial" w:hAnsi="Arial" w:cs="Arial"/>
        </w:rPr>
      </w:pPr>
      <w:r w:rsidRPr="008565E5">
        <w:rPr>
          <w:rFonts w:ascii="Arial" w:hAnsi="Arial" w:cs="Arial"/>
          <w:b/>
        </w:rPr>
        <w:t xml:space="preserve">ZORIGINATED </w:t>
      </w:r>
      <w:r w:rsidRPr="008565E5">
        <w:rPr>
          <w:rFonts w:ascii="Arial" w:hAnsi="Arial" w:cs="Arial"/>
        </w:rPr>
        <w:t>– 1 for outgoing calls, 0 for incoming calls</w:t>
      </w:r>
      <w:r w:rsidR="000169D9">
        <w:rPr>
          <w:rFonts w:ascii="Arial" w:hAnsi="Arial" w:cs="Arial"/>
        </w:rPr>
        <w:t xml:space="preserve"> (confirmed)</w:t>
      </w:r>
    </w:p>
    <w:p w14:paraId="31AE09A0" w14:textId="612DDC15" w:rsidR="008565E5" w:rsidRPr="008565E5" w:rsidRDefault="008565E5" w:rsidP="005A326E">
      <w:pPr>
        <w:ind w:left="720"/>
        <w:rPr>
          <w:rFonts w:ascii="Arial" w:hAnsi="Arial" w:cs="Arial"/>
          <w:b/>
        </w:rPr>
      </w:pPr>
      <w:r w:rsidRPr="008565E5">
        <w:rPr>
          <w:rFonts w:ascii="Arial" w:hAnsi="Arial" w:cs="Arial"/>
          <w:b/>
        </w:rPr>
        <w:t xml:space="preserve">ZREAD </w:t>
      </w:r>
      <w:r w:rsidRPr="008565E5">
        <w:rPr>
          <w:rFonts w:ascii="Arial" w:hAnsi="Arial" w:cs="Arial"/>
        </w:rPr>
        <w:t xml:space="preserve">– </w:t>
      </w:r>
      <w:r w:rsidR="006B5301" w:rsidRPr="006B5301">
        <w:rPr>
          <w:rFonts w:ascii="Arial" w:hAnsi="Arial" w:cs="Arial"/>
        </w:rPr>
        <w:t>INTEGER DEFA</w:t>
      </w:r>
      <w:r w:rsidR="00C52DDA">
        <w:rPr>
          <w:rFonts w:ascii="Arial" w:hAnsi="Arial" w:cs="Arial"/>
        </w:rPr>
        <w:t>ULT '1'</w:t>
      </w:r>
      <w:r w:rsidR="00C52DDA">
        <w:rPr>
          <w:rFonts w:ascii="Arial" w:hAnsi="Arial" w:cs="Arial"/>
        </w:rPr>
        <w:tab/>
        <w:t>read=0 if the call is a</w:t>
      </w:r>
      <w:r w:rsidR="006B5301" w:rsidRPr="006B5301">
        <w:rPr>
          <w:rFonts w:ascii="Arial" w:hAnsi="Arial" w:cs="Arial"/>
        </w:rPr>
        <w:t xml:space="preserve"> missed call</w:t>
      </w:r>
      <w:r w:rsidR="006D0E35" w:rsidRPr="006D0E35">
        <w:rPr>
          <w:rFonts w:ascii="Arial" w:hAnsi="Arial" w:cs="Arial"/>
        </w:rPr>
        <w:t>read=1 if the missed calls has been checked.</w:t>
      </w:r>
    </w:p>
    <w:p w14:paraId="7CB3FF69" w14:textId="77777777" w:rsidR="008565E5" w:rsidRPr="008565E5" w:rsidRDefault="008565E5" w:rsidP="005A326E">
      <w:pPr>
        <w:ind w:left="720"/>
        <w:rPr>
          <w:rFonts w:ascii="Arial" w:hAnsi="Arial" w:cs="Arial"/>
        </w:rPr>
      </w:pPr>
      <w:r w:rsidRPr="008565E5">
        <w:rPr>
          <w:rFonts w:ascii="Arial" w:hAnsi="Arial" w:cs="Arial"/>
          <w:b/>
        </w:rPr>
        <w:t xml:space="preserve">ZDATE </w:t>
      </w:r>
      <w:r w:rsidRPr="008565E5">
        <w:rPr>
          <w:rFonts w:ascii="Arial" w:hAnsi="Arial" w:cs="Arial"/>
        </w:rPr>
        <w:t xml:space="preserve">– datetime value in iOS format UTC time. </w:t>
      </w:r>
    </w:p>
    <w:p w14:paraId="205A5981" w14:textId="77777777" w:rsidR="008565E5" w:rsidRPr="008565E5" w:rsidRDefault="008565E5" w:rsidP="005A326E">
      <w:pPr>
        <w:ind w:left="720"/>
        <w:rPr>
          <w:rFonts w:ascii="Arial" w:hAnsi="Arial" w:cs="Arial"/>
          <w:b/>
        </w:rPr>
      </w:pPr>
      <w:r w:rsidRPr="008565E5">
        <w:rPr>
          <w:rFonts w:ascii="Arial" w:hAnsi="Arial" w:cs="Arial"/>
          <w:b/>
        </w:rPr>
        <w:t xml:space="preserve">ZDURATION </w:t>
      </w:r>
      <w:r w:rsidRPr="008565E5">
        <w:rPr>
          <w:rFonts w:ascii="Arial" w:hAnsi="Arial" w:cs="Arial"/>
        </w:rPr>
        <w:t>– duration in seconds</w:t>
      </w:r>
    </w:p>
    <w:p w14:paraId="4528752B" w14:textId="2AEF9BE6" w:rsidR="008565E5" w:rsidRPr="008565E5" w:rsidRDefault="008565E5" w:rsidP="005A326E">
      <w:pPr>
        <w:ind w:left="720"/>
        <w:rPr>
          <w:rFonts w:ascii="Arial" w:hAnsi="Arial" w:cs="Arial"/>
          <w:b/>
        </w:rPr>
      </w:pPr>
      <w:r w:rsidRPr="008565E5">
        <w:rPr>
          <w:rFonts w:ascii="Arial" w:hAnsi="Arial" w:cs="Arial"/>
          <w:b/>
        </w:rPr>
        <w:t>ZDEVICE_ID</w:t>
      </w:r>
      <w:r w:rsidRPr="008565E5">
        <w:rPr>
          <w:rFonts w:ascii="Arial" w:hAnsi="Arial" w:cs="Arial"/>
        </w:rPr>
        <w:t xml:space="preserve"> – unique device ID</w:t>
      </w:r>
      <w:r w:rsidRPr="008565E5">
        <w:rPr>
          <w:rFonts w:ascii="Arial" w:hAnsi="Arial" w:cs="Arial"/>
          <w:b/>
        </w:rPr>
        <w:tab/>
      </w:r>
    </w:p>
    <w:p w14:paraId="3C23BB27" w14:textId="77777777" w:rsidR="008565E5" w:rsidRPr="008565E5" w:rsidRDefault="008565E5" w:rsidP="005A326E">
      <w:pPr>
        <w:ind w:left="720"/>
        <w:rPr>
          <w:rFonts w:ascii="Arial" w:hAnsi="Arial" w:cs="Arial"/>
          <w:b/>
        </w:rPr>
      </w:pPr>
      <w:r w:rsidRPr="008565E5">
        <w:rPr>
          <w:rFonts w:ascii="Arial" w:hAnsi="Arial" w:cs="Arial"/>
          <w:b/>
        </w:rPr>
        <w:t>ZISO_COUNTRY_CODE</w:t>
      </w:r>
      <w:r w:rsidRPr="008565E5">
        <w:rPr>
          <w:rFonts w:ascii="Arial" w:hAnsi="Arial" w:cs="Arial"/>
          <w:b/>
        </w:rPr>
        <w:tab/>
      </w:r>
    </w:p>
    <w:p w14:paraId="41CF9A6A" w14:textId="77777777" w:rsidR="008565E5" w:rsidRPr="008565E5" w:rsidRDefault="008565E5" w:rsidP="005A326E">
      <w:pPr>
        <w:ind w:left="720"/>
        <w:rPr>
          <w:rFonts w:ascii="Arial" w:hAnsi="Arial" w:cs="Arial"/>
        </w:rPr>
      </w:pPr>
      <w:r w:rsidRPr="008565E5">
        <w:rPr>
          <w:rFonts w:ascii="Arial" w:hAnsi="Arial" w:cs="Arial"/>
          <w:b/>
        </w:rPr>
        <w:t>ZLOCATION</w:t>
      </w:r>
      <w:r w:rsidRPr="008565E5">
        <w:rPr>
          <w:rFonts w:ascii="Arial" w:hAnsi="Arial" w:cs="Arial"/>
        </w:rPr>
        <w:t xml:space="preserve"> – unsure if needed</w:t>
      </w:r>
    </w:p>
    <w:p w14:paraId="6DCC37EC" w14:textId="0669F645" w:rsidR="008565E5" w:rsidRDefault="008565E5" w:rsidP="005A326E">
      <w:pPr>
        <w:ind w:left="720"/>
        <w:rPr>
          <w:rFonts w:ascii="Arial" w:hAnsi="Arial" w:cs="Arial"/>
          <w:b/>
        </w:rPr>
      </w:pPr>
      <w:r w:rsidRPr="008565E5">
        <w:rPr>
          <w:rFonts w:ascii="Arial" w:hAnsi="Arial" w:cs="Arial"/>
          <w:b/>
        </w:rPr>
        <w:t>ZNAME</w:t>
      </w:r>
      <w:r>
        <w:rPr>
          <w:rFonts w:ascii="Arial" w:hAnsi="Arial" w:cs="Arial"/>
          <w:b/>
        </w:rPr>
        <w:t xml:space="preserve">  </w:t>
      </w:r>
      <w:r w:rsidRPr="008565E5">
        <w:rPr>
          <w:rFonts w:ascii="Arial" w:hAnsi="Arial" w:cs="Arial"/>
        </w:rPr>
        <w:t xml:space="preserve">– </w:t>
      </w:r>
      <w:r>
        <w:rPr>
          <w:rFonts w:ascii="Arial" w:hAnsi="Arial" w:cs="Arial"/>
        </w:rPr>
        <w:t>Unknown</w:t>
      </w:r>
    </w:p>
    <w:p w14:paraId="5463A6C7" w14:textId="48C43C82" w:rsidR="008565E5" w:rsidRPr="008565E5" w:rsidRDefault="008565E5" w:rsidP="005A326E">
      <w:pPr>
        <w:ind w:left="720"/>
        <w:rPr>
          <w:rFonts w:ascii="Arial" w:hAnsi="Arial" w:cs="Arial"/>
          <w:b/>
        </w:rPr>
      </w:pPr>
      <w:r w:rsidRPr="008565E5">
        <w:rPr>
          <w:rFonts w:ascii="Arial" w:hAnsi="Arial" w:cs="Arial"/>
          <w:b/>
        </w:rPr>
        <w:t>ZSERVICE_PROVIDER</w:t>
      </w:r>
      <w:r>
        <w:rPr>
          <w:rFonts w:ascii="Arial" w:hAnsi="Arial" w:cs="Arial"/>
          <w:b/>
        </w:rPr>
        <w:t xml:space="preserve">  </w:t>
      </w:r>
      <w:r w:rsidRPr="008565E5">
        <w:rPr>
          <w:rFonts w:ascii="Arial" w:hAnsi="Arial" w:cs="Arial"/>
        </w:rPr>
        <w:t xml:space="preserve">– </w:t>
      </w:r>
      <w:r>
        <w:rPr>
          <w:rFonts w:ascii="Arial" w:hAnsi="Arial" w:cs="Arial"/>
        </w:rPr>
        <w:t>Unknown</w:t>
      </w:r>
      <w:r w:rsidRPr="008565E5">
        <w:rPr>
          <w:rFonts w:ascii="Arial" w:hAnsi="Arial" w:cs="Arial"/>
          <w:b/>
        </w:rPr>
        <w:tab/>
      </w:r>
    </w:p>
    <w:p w14:paraId="0E020B12" w14:textId="397502CD" w:rsidR="008565E5" w:rsidRPr="008565E5" w:rsidRDefault="008565E5" w:rsidP="005A326E">
      <w:pPr>
        <w:ind w:left="720"/>
        <w:rPr>
          <w:rFonts w:ascii="Arial" w:hAnsi="Arial" w:cs="Arial"/>
          <w:b/>
        </w:rPr>
      </w:pPr>
      <w:r w:rsidRPr="008565E5">
        <w:rPr>
          <w:rFonts w:ascii="Arial" w:hAnsi="Arial" w:cs="Arial"/>
          <w:b/>
        </w:rPr>
        <w:t>ZUNIQUE_ID</w:t>
      </w:r>
      <w:r>
        <w:rPr>
          <w:rFonts w:ascii="Arial" w:hAnsi="Arial" w:cs="Arial"/>
          <w:b/>
        </w:rPr>
        <w:t xml:space="preserve"> </w:t>
      </w:r>
      <w:r w:rsidRPr="008565E5">
        <w:rPr>
          <w:rFonts w:ascii="Arial" w:hAnsi="Arial" w:cs="Arial"/>
        </w:rPr>
        <w:t xml:space="preserve">– </w:t>
      </w:r>
      <w:r>
        <w:rPr>
          <w:rFonts w:ascii="Arial" w:hAnsi="Arial" w:cs="Arial"/>
        </w:rPr>
        <w:t>Unknown</w:t>
      </w:r>
      <w:r w:rsidRPr="008565E5">
        <w:rPr>
          <w:rFonts w:ascii="Arial" w:hAnsi="Arial" w:cs="Arial"/>
          <w:b/>
        </w:rPr>
        <w:tab/>
      </w:r>
    </w:p>
    <w:p w14:paraId="7F6F5ECB" w14:textId="77777777" w:rsidR="008565E5" w:rsidRPr="008565E5" w:rsidRDefault="008565E5" w:rsidP="005A326E">
      <w:pPr>
        <w:ind w:left="720"/>
        <w:rPr>
          <w:rFonts w:ascii="Arial" w:hAnsi="Arial" w:cs="Arial"/>
        </w:rPr>
      </w:pPr>
      <w:r w:rsidRPr="008565E5">
        <w:rPr>
          <w:rFonts w:ascii="Arial" w:hAnsi="Arial" w:cs="Arial"/>
          <w:b/>
        </w:rPr>
        <w:t xml:space="preserve">ZADDRESS </w:t>
      </w:r>
      <w:r w:rsidRPr="008565E5">
        <w:rPr>
          <w:rFonts w:ascii="Arial" w:hAnsi="Arial" w:cs="Arial"/>
        </w:rPr>
        <w:t xml:space="preserve">– recipient or caller, depending on </w:t>
      </w:r>
      <w:r w:rsidRPr="008565E5">
        <w:rPr>
          <w:rFonts w:ascii="Arial" w:hAnsi="Arial" w:cs="Arial"/>
          <w:b/>
        </w:rPr>
        <w:t>ZOriginated</w:t>
      </w:r>
    </w:p>
    <w:p w14:paraId="1D3B90E5" w14:textId="77777777" w:rsidR="008565E5" w:rsidRDefault="008565E5" w:rsidP="008565E5">
      <w:pPr>
        <w:pStyle w:val="ListParagraph"/>
        <w:spacing w:after="200" w:line="276" w:lineRule="auto"/>
        <w:ind w:left="0"/>
        <w:rPr>
          <w:rFonts w:ascii="Arial" w:hAnsi="Arial" w:cs="Arial"/>
        </w:rPr>
      </w:pPr>
    </w:p>
    <w:p w14:paraId="6E6CAFFC" w14:textId="77777777" w:rsidR="008565E5" w:rsidRDefault="008565E5" w:rsidP="008565E5">
      <w:pPr>
        <w:pStyle w:val="ListParagraph"/>
        <w:spacing w:after="200" w:line="276" w:lineRule="auto"/>
        <w:ind w:left="0"/>
        <w:rPr>
          <w:rFonts w:ascii="Arial" w:hAnsi="Arial" w:cs="Arial"/>
        </w:rPr>
      </w:pPr>
    </w:p>
    <w:p w14:paraId="467C1BC8" w14:textId="66F817D7" w:rsidR="00026495" w:rsidRDefault="00026495" w:rsidP="00026495">
      <w:pPr>
        <w:pStyle w:val="Heading4"/>
      </w:pPr>
      <w:r>
        <w:t>Android</w:t>
      </w:r>
    </w:p>
    <w:p w14:paraId="59FD21FE" w14:textId="77777777" w:rsidR="00026495" w:rsidRPr="005251E5" w:rsidRDefault="00026495" w:rsidP="00026495">
      <w:pPr>
        <w:rPr>
          <w:rFonts w:ascii="Arial" w:hAnsi="Arial" w:cs="Arial"/>
          <w:u w:val="single"/>
        </w:rPr>
      </w:pPr>
      <w:r w:rsidRPr="005251E5">
        <w:rPr>
          <w:rFonts w:ascii="Arial" w:hAnsi="Arial" w:cs="Arial"/>
          <w:u w:val="single"/>
        </w:rPr>
        <w:t>App Installation</w:t>
      </w:r>
    </w:p>
    <w:p w14:paraId="5F0DF8A5" w14:textId="77777777" w:rsidR="00026495" w:rsidRPr="00843E2F" w:rsidRDefault="00026495" w:rsidP="005251E5">
      <w:pPr>
        <w:pStyle w:val="ListParagraph"/>
        <w:numPr>
          <w:ilvl w:val="0"/>
          <w:numId w:val="28"/>
        </w:numPr>
        <w:spacing w:after="200" w:line="276" w:lineRule="auto"/>
        <w:rPr>
          <w:rFonts w:ascii="Arial" w:hAnsi="Arial" w:cs="Arial"/>
        </w:rPr>
      </w:pPr>
      <w:r w:rsidRPr="00843E2F">
        <w:rPr>
          <w:rFonts w:ascii="Arial" w:hAnsi="Arial" w:cs="Arial"/>
        </w:rPr>
        <w:t>Search the app store for “SMS Backup &amp; Restore” by Carbonite.</w:t>
      </w:r>
    </w:p>
    <w:p w14:paraId="3608B6F2" w14:textId="77777777" w:rsidR="00026495" w:rsidRPr="00843E2F" w:rsidRDefault="00026495" w:rsidP="005251E5">
      <w:pPr>
        <w:pStyle w:val="ListParagraph"/>
        <w:numPr>
          <w:ilvl w:val="0"/>
          <w:numId w:val="28"/>
        </w:numPr>
        <w:spacing w:after="200" w:line="276" w:lineRule="auto"/>
        <w:rPr>
          <w:rFonts w:ascii="Arial" w:hAnsi="Arial" w:cs="Arial"/>
        </w:rPr>
      </w:pPr>
      <w:r w:rsidRPr="00843E2F">
        <w:rPr>
          <w:rFonts w:ascii="Arial" w:hAnsi="Arial" w:cs="Arial"/>
        </w:rPr>
        <w:t>Follow installation instructions.</w:t>
      </w:r>
    </w:p>
    <w:p w14:paraId="075F3610" w14:textId="77777777" w:rsidR="00026495" w:rsidRPr="00843E2F" w:rsidRDefault="00026495" w:rsidP="005251E5">
      <w:pPr>
        <w:pStyle w:val="ListParagraph"/>
        <w:numPr>
          <w:ilvl w:val="0"/>
          <w:numId w:val="28"/>
        </w:numPr>
        <w:spacing w:after="200" w:line="276" w:lineRule="auto"/>
        <w:rPr>
          <w:rFonts w:ascii="Arial" w:hAnsi="Arial" w:cs="Arial"/>
        </w:rPr>
      </w:pPr>
      <w:r w:rsidRPr="00843E2F">
        <w:rPr>
          <w:rFonts w:ascii="Arial" w:hAnsi="Arial" w:cs="Arial"/>
        </w:rPr>
        <w:t>After installation, you will be prompted to select a backup location. Choose “Local backup” and leave “default app folder” selected as the location choice</w:t>
      </w:r>
    </w:p>
    <w:p w14:paraId="6AA9B69D" w14:textId="61B882AD" w:rsidR="00026495" w:rsidRPr="005251E5" w:rsidRDefault="00026495" w:rsidP="00026495">
      <w:pPr>
        <w:rPr>
          <w:rFonts w:ascii="Arial" w:hAnsi="Arial" w:cs="Arial"/>
          <w:u w:val="single"/>
        </w:rPr>
      </w:pPr>
      <w:r w:rsidRPr="005251E5">
        <w:rPr>
          <w:rFonts w:ascii="Arial" w:hAnsi="Arial" w:cs="Arial"/>
          <w:u w:val="single"/>
        </w:rPr>
        <w:t>General Access to Data Files (Voice)</w:t>
      </w:r>
    </w:p>
    <w:p w14:paraId="0BCF84B9" w14:textId="77777777" w:rsidR="00026495" w:rsidRPr="00843E2F" w:rsidRDefault="00026495" w:rsidP="00026495">
      <w:pPr>
        <w:rPr>
          <w:rFonts w:ascii="Arial" w:hAnsi="Arial" w:cs="Arial"/>
        </w:rPr>
      </w:pPr>
      <w:r w:rsidRPr="00843E2F">
        <w:rPr>
          <w:rFonts w:ascii="Arial" w:hAnsi="Arial" w:cs="Arial"/>
        </w:rPr>
        <w:lastRenderedPageBreak/>
        <w:t>Note: These were tested on a Verizon Samsung Galaxy. The exact location and names of menu items may differ between manufacturers or carriers.</w:t>
      </w:r>
    </w:p>
    <w:p w14:paraId="33235EF6" w14:textId="77777777" w:rsidR="00026495" w:rsidRPr="00843E2F" w:rsidRDefault="00026495" w:rsidP="005251E5">
      <w:pPr>
        <w:pStyle w:val="ListParagraph"/>
        <w:numPr>
          <w:ilvl w:val="0"/>
          <w:numId w:val="29"/>
        </w:numPr>
        <w:spacing w:after="200" w:line="276" w:lineRule="auto"/>
        <w:rPr>
          <w:rFonts w:ascii="Arial" w:hAnsi="Arial" w:cs="Arial"/>
        </w:rPr>
      </w:pPr>
      <w:r w:rsidRPr="00843E2F">
        <w:rPr>
          <w:rFonts w:ascii="Arial" w:hAnsi="Arial" w:cs="Arial"/>
        </w:rPr>
        <w:t>Enter the SMS Backup &amp; Restore app.</w:t>
      </w:r>
    </w:p>
    <w:p w14:paraId="6EFECE38" w14:textId="77777777" w:rsidR="00026495" w:rsidRPr="00843E2F" w:rsidRDefault="00026495" w:rsidP="005251E5">
      <w:pPr>
        <w:pStyle w:val="ListParagraph"/>
        <w:numPr>
          <w:ilvl w:val="0"/>
          <w:numId w:val="29"/>
        </w:numPr>
        <w:spacing w:after="200" w:line="276" w:lineRule="auto"/>
        <w:rPr>
          <w:rFonts w:ascii="Arial" w:hAnsi="Arial" w:cs="Arial"/>
        </w:rPr>
      </w:pPr>
      <w:r w:rsidRPr="00843E2F">
        <w:rPr>
          <w:rFonts w:ascii="Arial" w:hAnsi="Arial" w:cs="Arial"/>
        </w:rPr>
        <w:t>On the main menu click “Backup” to create a backup file. You will do this prior to every download.</w:t>
      </w:r>
    </w:p>
    <w:p w14:paraId="4D11009B" w14:textId="77777777" w:rsidR="00442C69" w:rsidRDefault="00442C69" w:rsidP="005251E5">
      <w:pPr>
        <w:pStyle w:val="ListParagraph"/>
        <w:numPr>
          <w:ilvl w:val="0"/>
          <w:numId w:val="29"/>
        </w:numPr>
        <w:spacing w:after="200" w:line="276" w:lineRule="auto"/>
        <w:rPr>
          <w:rFonts w:ascii="Arial" w:hAnsi="Arial" w:cs="Arial"/>
        </w:rPr>
      </w:pPr>
      <w:r>
        <w:rPr>
          <w:rFonts w:ascii="Arial" w:hAnsi="Arial" w:cs="Arial"/>
        </w:rPr>
        <w:t>Log in as RA to one of the office laptops.</w:t>
      </w:r>
    </w:p>
    <w:p w14:paraId="403A25CB" w14:textId="1A1C5C63" w:rsidR="00026495" w:rsidRPr="00843E2F" w:rsidRDefault="00026495" w:rsidP="005251E5">
      <w:pPr>
        <w:pStyle w:val="ListParagraph"/>
        <w:numPr>
          <w:ilvl w:val="0"/>
          <w:numId w:val="29"/>
        </w:numPr>
        <w:spacing w:after="200" w:line="276" w:lineRule="auto"/>
        <w:rPr>
          <w:rFonts w:ascii="Arial" w:hAnsi="Arial" w:cs="Arial"/>
        </w:rPr>
      </w:pPr>
      <w:r w:rsidRPr="00843E2F">
        <w:rPr>
          <w:rFonts w:ascii="Arial" w:hAnsi="Arial" w:cs="Arial"/>
        </w:rPr>
        <w:t>Connect the phone to a computer with a USB cord.</w:t>
      </w:r>
    </w:p>
    <w:p w14:paraId="11C8A282" w14:textId="77777777" w:rsidR="00026495" w:rsidRPr="00843E2F" w:rsidRDefault="00026495" w:rsidP="005251E5">
      <w:pPr>
        <w:pStyle w:val="ListParagraph"/>
        <w:numPr>
          <w:ilvl w:val="0"/>
          <w:numId w:val="29"/>
        </w:numPr>
        <w:spacing w:after="200" w:line="276" w:lineRule="auto"/>
        <w:rPr>
          <w:rFonts w:ascii="Arial" w:hAnsi="Arial" w:cs="Arial"/>
        </w:rPr>
      </w:pPr>
      <w:r w:rsidRPr="00843E2F">
        <w:rPr>
          <w:rFonts w:ascii="Arial" w:hAnsi="Arial" w:cs="Arial"/>
        </w:rPr>
        <w:t>Swipe down (for most androids) to bring up the Windowshade menu</w:t>
      </w:r>
    </w:p>
    <w:p w14:paraId="590F0CD2" w14:textId="77777777" w:rsidR="00026495" w:rsidRPr="00843E2F" w:rsidRDefault="00026495" w:rsidP="005251E5">
      <w:pPr>
        <w:pStyle w:val="ListParagraph"/>
        <w:numPr>
          <w:ilvl w:val="0"/>
          <w:numId w:val="29"/>
        </w:numPr>
        <w:spacing w:after="200" w:line="276" w:lineRule="auto"/>
        <w:rPr>
          <w:rFonts w:ascii="Arial" w:hAnsi="Arial" w:cs="Arial"/>
        </w:rPr>
      </w:pPr>
      <w:r w:rsidRPr="00843E2F">
        <w:rPr>
          <w:rFonts w:ascii="Arial" w:hAnsi="Arial" w:cs="Arial"/>
        </w:rPr>
        <w:t>One of the items is probably “USB Charging”. Select that option. It should give you other options for the USB interaction. Choose “File transfer”</w:t>
      </w:r>
    </w:p>
    <w:p w14:paraId="316BCBF3" w14:textId="77777777" w:rsidR="00026495" w:rsidRPr="00843E2F" w:rsidRDefault="00026495" w:rsidP="005251E5">
      <w:pPr>
        <w:pStyle w:val="ListParagraph"/>
        <w:numPr>
          <w:ilvl w:val="0"/>
          <w:numId w:val="29"/>
        </w:numPr>
        <w:spacing w:after="200" w:line="276" w:lineRule="auto"/>
        <w:rPr>
          <w:rFonts w:ascii="Arial" w:hAnsi="Arial" w:cs="Arial"/>
        </w:rPr>
      </w:pPr>
      <w:r w:rsidRPr="00843E2F">
        <w:rPr>
          <w:rFonts w:ascii="Arial" w:hAnsi="Arial" w:cs="Arial"/>
        </w:rPr>
        <w:t>This should cause a File Explorer window to open on the computer. One of the Folders will be “Phone” or “&lt;Name of Phone&gt;”</w:t>
      </w:r>
    </w:p>
    <w:p w14:paraId="0F7C0631" w14:textId="77777777" w:rsidR="00026495" w:rsidRPr="00843E2F" w:rsidRDefault="00026495" w:rsidP="005251E5">
      <w:pPr>
        <w:pStyle w:val="ListParagraph"/>
        <w:numPr>
          <w:ilvl w:val="0"/>
          <w:numId w:val="29"/>
        </w:numPr>
        <w:spacing w:after="200" w:line="276" w:lineRule="auto"/>
        <w:rPr>
          <w:rFonts w:ascii="Arial" w:hAnsi="Arial" w:cs="Arial"/>
        </w:rPr>
      </w:pPr>
      <w:r w:rsidRPr="00843E2F">
        <w:rPr>
          <w:rFonts w:ascii="Arial" w:hAnsi="Arial" w:cs="Arial"/>
        </w:rPr>
        <w:t>Inside that folder will be many app folders. Look for the SMSBackupRestore folder.</w:t>
      </w:r>
    </w:p>
    <w:p w14:paraId="24064245" w14:textId="5EDEA9F5" w:rsidR="00026495" w:rsidRPr="00843E2F" w:rsidRDefault="00026495" w:rsidP="005251E5">
      <w:pPr>
        <w:pStyle w:val="ListParagraph"/>
        <w:numPr>
          <w:ilvl w:val="0"/>
          <w:numId w:val="29"/>
        </w:numPr>
        <w:spacing w:after="200" w:line="276" w:lineRule="auto"/>
        <w:rPr>
          <w:rFonts w:ascii="Arial" w:hAnsi="Arial" w:cs="Arial"/>
        </w:rPr>
      </w:pPr>
      <w:r w:rsidRPr="00843E2F">
        <w:rPr>
          <w:rFonts w:ascii="Arial" w:hAnsi="Arial" w:cs="Arial"/>
        </w:rPr>
        <w:t>Inside this folder will be 4 files. Two have simple names (sms.xsl and calls.xsl) these are not the ones you want. The backup file for Voice is an .xml files and is named with a long number string consisting of the date and time the backup was made (calls-20170309120406.xml)</w:t>
      </w:r>
    </w:p>
    <w:p w14:paraId="21A5D5BD" w14:textId="77777777" w:rsidR="00A82225" w:rsidRPr="00A65AFD" w:rsidRDefault="00A82225" w:rsidP="00A82225">
      <w:pPr>
        <w:pStyle w:val="ListParagraph"/>
        <w:numPr>
          <w:ilvl w:val="0"/>
          <w:numId w:val="29"/>
        </w:numPr>
        <w:spacing w:after="200" w:line="276" w:lineRule="auto"/>
        <w:rPr>
          <w:rFonts w:ascii="Arial" w:hAnsi="Arial" w:cs="Arial"/>
        </w:rPr>
      </w:pPr>
      <w:r>
        <w:rPr>
          <w:rFonts w:ascii="Arial" w:hAnsi="Arial" w:cs="Arial"/>
        </w:rPr>
        <w:t xml:space="preserve">Copy the files to a temporary location on your desktop. </w:t>
      </w:r>
    </w:p>
    <w:p w14:paraId="72057FA2" w14:textId="77777777" w:rsidR="00A82225" w:rsidRPr="00A65AFD" w:rsidRDefault="00A82225" w:rsidP="00A82225">
      <w:pPr>
        <w:pStyle w:val="ListParagraph"/>
        <w:numPr>
          <w:ilvl w:val="1"/>
          <w:numId w:val="29"/>
        </w:numPr>
        <w:spacing w:after="200" w:line="276" w:lineRule="auto"/>
        <w:rPr>
          <w:rFonts w:ascii="Arial" w:hAnsi="Arial" w:cs="Arial"/>
        </w:rPr>
      </w:pPr>
      <w:r>
        <w:rPr>
          <w:rFonts w:ascii="Arial" w:hAnsi="Arial" w:cs="Arial"/>
        </w:rPr>
        <w:t>Rename the backup file to 001_Voice_#.xml (where 001 is the subID of the person you are working with and # is the incremental file order at each backup)</w:t>
      </w:r>
    </w:p>
    <w:p w14:paraId="57FE7119" w14:textId="77777777" w:rsidR="00A82225" w:rsidRDefault="00A82225" w:rsidP="00A82225">
      <w:pPr>
        <w:pStyle w:val="ListParagraph"/>
        <w:numPr>
          <w:ilvl w:val="1"/>
          <w:numId w:val="29"/>
        </w:numPr>
        <w:spacing w:after="200" w:line="276" w:lineRule="auto"/>
        <w:rPr>
          <w:rFonts w:ascii="Arial" w:hAnsi="Arial" w:cs="Arial"/>
        </w:rPr>
      </w:pPr>
      <w:r>
        <w:rPr>
          <w:rFonts w:ascii="Arial" w:hAnsi="Arial" w:cs="Arial"/>
        </w:rPr>
        <w:t>Afterwards you can disconnect the participant phone and return to them.</w:t>
      </w:r>
    </w:p>
    <w:p w14:paraId="5745A0AD" w14:textId="77777777" w:rsidR="00A82225" w:rsidRDefault="00A82225" w:rsidP="00A82225">
      <w:pPr>
        <w:pStyle w:val="ListParagraph"/>
        <w:numPr>
          <w:ilvl w:val="0"/>
          <w:numId w:val="29"/>
        </w:numPr>
        <w:spacing w:after="200" w:line="276" w:lineRule="auto"/>
        <w:rPr>
          <w:rFonts w:ascii="Arial" w:hAnsi="Arial" w:cs="Arial"/>
        </w:rPr>
      </w:pPr>
      <w:r>
        <w:rPr>
          <w:rFonts w:ascii="Arial" w:hAnsi="Arial" w:cs="Arial"/>
        </w:rPr>
        <w:t>Copy the raw backup files to the server. NOTE – you will FIRST need to connect the laptop to the LAN with an ethernet cord to do this.</w:t>
      </w:r>
    </w:p>
    <w:p w14:paraId="2531E976" w14:textId="77777777" w:rsidR="00A82225" w:rsidRDefault="00A82225" w:rsidP="00A82225">
      <w:pPr>
        <w:pStyle w:val="ListParagraph"/>
        <w:numPr>
          <w:ilvl w:val="2"/>
          <w:numId w:val="29"/>
        </w:numPr>
        <w:spacing w:after="200" w:line="276" w:lineRule="auto"/>
        <w:rPr>
          <w:rFonts w:ascii="Arial" w:hAnsi="Arial" w:cs="Arial"/>
        </w:rPr>
      </w:pPr>
      <w:r>
        <w:rPr>
          <w:rFonts w:ascii="Arial" w:hAnsi="Arial" w:cs="Arial"/>
        </w:rPr>
        <w:t xml:space="preserve">Copy the file and drop into P:\Study Data\RISK\RawData\$SubID  </w:t>
      </w:r>
    </w:p>
    <w:p w14:paraId="06D61AD4" w14:textId="77777777" w:rsidR="00A82225" w:rsidRDefault="00A82225" w:rsidP="00A82225">
      <w:pPr>
        <w:pStyle w:val="ListParagraph"/>
        <w:numPr>
          <w:ilvl w:val="0"/>
          <w:numId w:val="29"/>
        </w:numPr>
        <w:spacing w:after="200" w:line="276" w:lineRule="auto"/>
        <w:rPr>
          <w:rFonts w:ascii="Arial" w:hAnsi="Arial" w:cs="Arial"/>
        </w:rPr>
      </w:pPr>
      <w:r>
        <w:rPr>
          <w:rFonts w:ascii="Arial" w:hAnsi="Arial" w:cs="Arial"/>
        </w:rPr>
        <w:t>Delete the .xml files from the laptop desktop.</w:t>
      </w:r>
    </w:p>
    <w:p w14:paraId="29A21173" w14:textId="77777777" w:rsidR="00026495" w:rsidRPr="005251E5" w:rsidRDefault="00026495" w:rsidP="00026495">
      <w:pPr>
        <w:rPr>
          <w:rFonts w:ascii="Arial" w:hAnsi="Arial" w:cs="Arial"/>
          <w:u w:val="single"/>
        </w:rPr>
      </w:pPr>
      <w:r w:rsidRPr="005251E5">
        <w:rPr>
          <w:rFonts w:ascii="Arial" w:hAnsi="Arial" w:cs="Arial"/>
          <w:u w:val="single"/>
        </w:rPr>
        <w:t>Voice Call Data Fields</w:t>
      </w:r>
    </w:p>
    <w:p w14:paraId="498436DA" w14:textId="77777777" w:rsidR="00026495" w:rsidRPr="00843E2F" w:rsidRDefault="00026495" w:rsidP="00026495">
      <w:pPr>
        <w:pStyle w:val="ListParagraph"/>
        <w:numPr>
          <w:ilvl w:val="0"/>
          <w:numId w:val="26"/>
        </w:numPr>
        <w:spacing w:after="200" w:line="276" w:lineRule="auto"/>
        <w:rPr>
          <w:rFonts w:ascii="Arial" w:hAnsi="Arial" w:cs="Arial"/>
        </w:rPr>
      </w:pPr>
      <w:r w:rsidRPr="00843E2F">
        <w:rPr>
          <w:rFonts w:ascii="Arial" w:hAnsi="Arial" w:cs="Arial"/>
        </w:rPr>
        <w:t>_number – the other party on the call</w:t>
      </w:r>
    </w:p>
    <w:p w14:paraId="70392D5F" w14:textId="77777777" w:rsidR="00026495" w:rsidRPr="00843E2F" w:rsidRDefault="00026495" w:rsidP="00026495">
      <w:pPr>
        <w:pStyle w:val="ListParagraph"/>
        <w:numPr>
          <w:ilvl w:val="0"/>
          <w:numId w:val="26"/>
        </w:numPr>
        <w:spacing w:after="200" w:line="276" w:lineRule="auto"/>
        <w:rPr>
          <w:rFonts w:ascii="Arial" w:hAnsi="Arial" w:cs="Arial"/>
        </w:rPr>
      </w:pPr>
      <w:r w:rsidRPr="00843E2F">
        <w:rPr>
          <w:rFonts w:ascii="Arial" w:hAnsi="Arial" w:cs="Arial"/>
        </w:rPr>
        <w:t>_duration – in seconds</w:t>
      </w:r>
    </w:p>
    <w:p w14:paraId="5C8E9018" w14:textId="2A6CC060" w:rsidR="00026495" w:rsidRPr="00843E2F" w:rsidRDefault="00026495" w:rsidP="00026495">
      <w:pPr>
        <w:pStyle w:val="ListParagraph"/>
        <w:numPr>
          <w:ilvl w:val="0"/>
          <w:numId w:val="26"/>
        </w:numPr>
        <w:spacing w:after="200" w:line="276" w:lineRule="auto"/>
        <w:rPr>
          <w:rFonts w:ascii="Arial" w:hAnsi="Arial" w:cs="Arial"/>
        </w:rPr>
      </w:pPr>
      <w:r w:rsidRPr="00843E2F">
        <w:rPr>
          <w:rFonts w:ascii="Arial" w:hAnsi="Arial" w:cs="Arial"/>
        </w:rPr>
        <w:t>_date –</w:t>
      </w:r>
      <w:r w:rsidR="00863B43">
        <w:rPr>
          <w:rFonts w:ascii="Arial" w:hAnsi="Arial" w:cs="Arial"/>
        </w:rPr>
        <w:t xml:space="preserve"> Unix time</w:t>
      </w:r>
      <w:r w:rsidRPr="00843E2F">
        <w:rPr>
          <w:rFonts w:ascii="Arial" w:hAnsi="Arial" w:cs="Arial"/>
        </w:rPr>
        <w:t xml:space="preserve"> in UTC</w:t>
      </w:r>
    </w:p>
    <w:p w14:paraId="643AC8DA" w14:textId="77777777" w:rsidR="00026495" w:rsidRPr="00843E2F" w:rsidRDefault="00026495" w:rsidP="00026495">
      <w:pPr>
        <w:pStyle w:val="ListParagraph"/>
        <w:numPr>
          <w:ilvl w:val="0"/>
          <w:numId w:val="26"/>
        </w:numPr>
        <w:spacing w:after="200" w:line="276" w:lineRule="auto"/>
        <w:rPr>
          <w:rFonts w:ascii="Arial" w:hAnsi="Arial" w:cs="Arial"/>
        </w:rPr>
      </w:pPr>
      <w:r w:rsidRPr="00843E2F">
        <w:rPr>
          <w:rFonts w:ascii="Arial" w:hAnsi="Arial" w:cs="Arial"/>
        </w:rPr>
        <w:t>_type - indicates call direction/success status</w:t>
      </w:r>
    </w:p>
    <w:p w14:paraId="3E382EC2" w14:textId="77777777" w:rsidR="00026495" w:rsidRPr="00843E2F" w:rsidRDefault="00026495" w:rsidP="00026495">
      <w:pPr>
        <w:pStyle w:val="ListParagraph"/>
        <w:numPr>
          <w:ilvl w:val="1"/>
          <w:numId w:val="26"/>
        </w:numPr>
        <w:spacing w:after="200" w:line="276" w:lineRule="auto"/>
        <w:rPr>
          <w:rFonts w:ascii="Arial" w:hAnsi="Arial" w:cs="Arial"/>
        </w:rPr>
      </w:pPr>
      <w:r w:rsidRPr="00843E2F">
        <w:rPr>
          <w:rFonts w:ascii="Arial" w:hAnsi="Arial" w:cs="Arial"/>
        </w:rPr>
        <w:t>1 - Incoming</w:t>
      </w:r>
    </w:p>
    <w:p w14:paraId="0C66A0F8" w14:textId="77777777" w:rsidR="00026495" w:rsidRPr="00843E2F" w:rsidRDefault="00026495" w:rsidP="00026495">
      <w:pPr>
        <w:pStyle w:val="ListParagraph"/>
        <w:numPr>
          <w:ilvl w:val="1"/>
          <w:numId w:val="26"/>
        </w:numPr>
        <w:spacing w:after="200" w:line="276" w:lineRule="auto"/>
        <w:rPr>
          <w:rFonts w:ascii="Arial" w:hAnsi="Arial" w:cs="Arial"/>
        </w:rPr>
      </w:pPr>
      <w:r w:rsidRPr="00843E2F">
        <w:rPr>
          <w:rFonts w:ascii="Arial" w:hAnsi="Arial" w:cs="Arial"/>
        </w:rPr>
        <w:t>2 - Outgoing</w:t>
      </w:r>
    </w:p>
    <w:p w14:paraId="583A116D" w14:textId="74017B86" w:rsidR="00026495" w:rsidRPr="00843E2F" w:rsidRDefault="00026495" w:rsidP="00026495">
      <w:pPr>
        <w:pStyle w:val="ListParagraph"/>
        <w:numPr>
          <w:ilvl w:val="1"/>
          <w:numId w:val="26"/>
        </w:numPr>
        <w:spacing w:after="200" w:line="276" w:lineRule="auto"/>
        <w:rPr>
          <w:rFonts w:ascii="Arial" w:hAnsi="Arial" w:cs="Arial"/>
        </w:rPr>
      </w:pPr>
      <w:r w:rsidRPr="00843E2F">
        <w:rPr>
          <w:rFonts w:ascii="Arial" w:hAnsi="Arial" w:cs="Arial"/>
        </w:rPr>
        <w:t xml:space="preserve">3 </w:t>
      </w:r>
      <w:r w:rsidR="00567F69">
        <w:rPr>
          <w:rFonts w:ascii="Arial" w:hAnsi="Arial" w:cs="Arial"/>
        </w:rPr>
        <w:t>–</w:t>
      </w:r>
      <w:r w:rsidRPr="00843E2F">
        <w:rPr>
          <w:rFonts w:ascii="Arial" w:hAnsi="Arial" w:cs="Arial"/>
        </w:rPr>
        <w:t xml:space="preserve"> Missed</w:t>
      </w:r>
      <w:r w:rsidR="00567F69">
        <w:rPr>
          <w:rFonts w:ascii="Arial" w:hAnsi="Arial" w:cs="Arial"/>
        </w:rPr>
        <w:t xml:space="preserve"> (incoming)</w:t>
      </w:r>
    </w:p>
    <w:p w14:paraId="46BB5971" w14:textId="77ECB4D1" w:rsidR="00026495" w:rsidRPr="00843E2F" w:rsidRDefault="00026495" w:rsidP="00026495">
      <w:pPr>
        <w:pStyle w:val="ListParagraph"/>
        <w:numPr>
          <w:ilvl w:val="1"/>
          <w:numId w:val="26"/>
        </w:numPr>
        <w:spacing w:after="200" w:line="276" w:lineRule="auto"/>
        <w:rPr>
          <w:rFonts w:ascii="Arial" w:hAnsi="Arial" w:cs="Arial"/>
        </w:rPr>
      </w:pPr>
      <w:r w:rsidRPr="00843E2F">
        <w:rPr>
          <w:rFonts w:ascii="Arial" w:hAnsi="Arial" w:cs="Arial"/>
        </w:rPr>
        <w:t xml:space="preserve">4 </w:t>
      </w:r>
      <w:r w:rsidR="00567F69">
        <w:rPr>
          <w:rFonts w:ascii="Arial" w:hAnsi="Arial" w:cs="Arial"/>
        </w:rPr>
        <w:t>–</w:t>
      </w:r>
      <w:r w:rsidRPr="00843E2F">
        <w:rPr>
          <w:rFonts w:ascii="Arial" w:hAnsi="Arial" w:cs="Arial"/>
        </w:rPr>
        <w:t xml:space="preserve"> Voicemail</w:t>
      </w:r>
      <w:r w:rsidR="00567F69">
        <w:rPr>
          <w:rFonts w:ascii="Arial" w:hAnsi="Arial" w:cs="Arial"/>
        </w:rPr>
        <w:t xml:space="preserve"> (incoming)</w:t>
      </w:r>
    </w:p>
    <w:p w14:paraId="1C630B89" w14:textId="4EE1C0EB" w:rsidR="00026495" w:rsidRPr="00843E2F" w:rsidRDefault="00026495" w:rsidP="00026495">
      <w:pPr>
        <w:pStyle w:val="ListParagraph"/>
        <w:numPr>
          <w:ilvl w:val="1"/>
          <w:numId w:val="26"/>
        </w:numPr>
        <w:spacing w:after="200" w:line="276" w:lineRule="auto"/>
        <w:rPr>
          <w:rFonts w:ascii="Arial" w:hAnsi="Arial" w:cs="Arial"/>
        </w:rPr>
      </w:pPr>
      <w:r w:rsidRPr="00843E2F">
        <w:rPr>
          <w:rFonts w:ascii="Arial" w:hAnsi="Arial" w:cs="Arial"/>
        </w:rPr>
        <w:t xml:space="preserve">5 </w:t>
      </w:r>
      <w:r w:rsidR="004A5EB4">
        <w:rPr>
          <w:rFonts w:ascii="Arial" w:hAnsi="Arial" w:cs="Arial"/>
        </w:rPr>
        <w:t>–</w:t>
      </w:r>
      <w:r w:rsidRPr="00843E2F">
        <w:rPr>
          <w:rFonts w:ascii="Arial" w:hAnsi="Arial" w:cs="Arial"/>
        </w:rPr>
        <w:t xml:space="preserve"> Rejected</w:t>
      </w:r>
      <w:r w:rsidR="004A5EB4">
        <w:rPr>
          <w:rFonts w:ascii="Arial" w:hAnsi="Arial" w:cs="Arial"/>
        </w:rPr>
        <w:t xml:space="preserve"> (</w:t>
      </w:r>
      <w:r w:rsidR="00567F69">
        <w:rPr>
          <w:rFonts w:ascii="Arial" w:hAnsi="Arial" w:cs="Arial"/>
        </w:rPr>
        <w:t xml:space="preserve">incoming, rejected </w:t>
      </w:r>
      <w:r w:rsidR="004A5EB4">
        <w:rPr>
          <w:rFonts w:ascii="Arial" w:hAnsi="Arial" w:cs="Arial"/>
        </w:rPr>
        <w:t>by direct user action)</w:t>
      </w:r>
    </w:p>
    <w:p w14:paraId="1EBE4530" w14:textId="250AB036" w:rsidR="00026495" w:rsidRDefault="00026495" w:rsidP="00026495">
      <w:pPr>
        <w:pStyle w:val="ListParagraph"/>
        <w:numPr>
          <w:ilvl w:val="1"/>
          <w:numId w:val="26"/>
        </w:numPr>
        <w:spacing w:after="200" w:line="276" w:lineRule="auto"/>
        <w:rPr>
          <w:rFonts w:ascii="Arial" w:hAnsi="Arial" w:cs="Arial"/>
        </w:rPr>
      </w:pPr>
      <w:r w:rsidRPr="00843E2F">
        <w:rPr>
          <w:rFonts w:ascii="Arial" w:hAnsi="Arial" w:cs="Arial"/>
        </w:rPr>
        <w:t>6 - Refused List (</w:t>
      </w:r>
      <w:r w:rsidR="00567F69">
        <w:rPr>
          <w:rFonts w:ascii="Arial" w:hAnsi="Arial" w:cs="Arial"/>
        </w:rPr>
        <w:t xml:space="preserve">incoming, </w:t>
      </w:r>
      <w:r w:rsidRPr="00843E2F">
        <w:rPr>
          <w:rFonts w:ascii="Arial" w:hAnsi="Arial" w:cs="Arial"/>
        </w:rPr>
        <w:t>block</w:t>
      </w:r>
      <w:r w:rsidR="004A5EB4">
        <w:rPr>
          <w:rFonts w:ascii="Arial" w:hAnsi="Arial" w:cs="Arial"/>
        </w:rPr>
        <w:t>ed automatically)</w:t>
      </w:r>
    </w:p>
    <w:p w14:paraId="2616CE94" w14:textId="04B5B0DE" w:rsidR="00A964B0" w:rsidRPr="00843E2F" w:rsidRDefault="00A964B0" w:rsidP="00026495">
      <w:pPr>
        <w:pStyle w:val="ListParagraph"/>
        <w:numPr>
          <w:ilvl w:val="1"/>
          <w:numId w:val="26"/>
        </w:numPr>
        <w:spacing w:after="200" w:line="276" w:lineRule="auto"/>
        <w:rPr>
          <w:rFonts w:ascii="Arial" w:hAnsi="Arial" w:cs="Arial"/>
        </w:rPr>
      </w:pPr>
      <w:r>
        <w:rPr>
          <w:rFonts w:ascii="Arial" w:hAnsi="Arial" w:cs="Arial"/>
        </w:rPr>
        <w:t>7 – Answered externally (simultaneous ring on multiple devices not answered on this device)</w:t>
      </w:r>
    </w:p>
    <w:p w14:paraId="047101AE" w14:textId="29461956" w:rsidR="00026495" w:rsidRPr="00843E2F" w:rsidRDefault="00026495" w:rsidP="00EC530D">
      <w:pPr>
        <w:pStyle w:val="ListParagraph"/>
        <w:numPr>
          <w:ilvl w:val="0"/>
          <w:numId w:val="26"/>
        </w:numPr>
        <w:spacing w:after="200" w:line="276" w:lineRule="auto"/>
        <w:rPr>
          <w:rFonts w:ascii="Arial" w:hAnsi="Arial" w:cs="Arial"/>
        </w:rPr>
      </w:pPr>
      <w:r w:rsidRPr="00843E2F">
        <w:rPr>
          <w:rFonts w:ascii="Arial" w:hAnsi="Arial" w:cs="Arial"/>
        </w:rPr>
        <w:t xml:space="preserve">_presentation – </w:t>
      </w:r>
      <w:r w:rsidR="00EC530D">
        <w:rPr>
          <w:rFonts w:ascii="Arial" w:hAnsi="Arial" w:cs="Arial"/>
        </w:rPr>
        <w:t xml:space="preserve">the number presentation rules (i.e., Caller ID) as set by the network. Possible values: 1 (allowed), 2 (restricted), 3 (unknown), 4 (payphone). See </w:t>
      </w:r>
      <w:hyperlink r:id="rId48" w:anchor="NUMBER_PRESENTATION" w:history="1">
        <w:r w:rsidR="00EC530D" w:rsidRPr="00E82346">
          <w:rPr>
            <w:rStyle w:val="Hyperlink"/>
            <w:rFonts w:ascii="Arial" w:hAnsi="Arial" w:cs="Arial"/>
          </w:rPr>
          <w:t>https://developer.android.com/reference/android/provider/CallLog.Calls.html#NUMBER_PRESENTATION</w:t>
        </w:r>
      </w:hyperlink>
      <w:r w:rsidR="00EC530D">
        <w:rPr>
          <w:rFonts w:ascii="Arial" w:hAnsi="Arial" w:cs="Arial"/>
        </w:rPr>
        <w:t>.</w:t>
      </w:r>
    </w:p>
    <w:p w14:paraId="7E5A2F5F" w14:textId="77777777" w:rsidR="00026495" w:rsidRPr="00843E2F" w:rsidRDefault="00026495" w:rsidP="00026495">
      <w:pPr>
        <w:pStyle w:val="ListParagraph"/>
        <w:numPr>
          <w:ilvl w:val="0"/>
          <w:numId w:val="26"/>
        </w:numPr>
        <w:spacing w:after="200" w:line="276" w:lineRule="auto"/>
        <w:rPr>
          <w:rFonts w:ascii="Arial" w:hAnsi="Arial" w:cs="Arial"/>
        </w:rPr>
      </w:pPr>
      <w:r w:rsidRPr="00843E2F">
        <w:rPr>
          <w:rFonts w:ascii="Arial" w:hAnsi="Arial" w:cs="Arial"/>
        </w:rPr>
        <w:t>_readable_date - irrelevant</w:t>
      </w:r>
    </w:p>
    <w:p w14:paraId="64D8546F" w14:textId="77777777" w:rsidR="00026495" w:rsidRPr="00843E2F" w:rsidRDefault="00026495" w:rsidP="00026495">
      <w:pPr>
        <w:pStyle w:val="ListParagraph"/>
        <w:numPr>
          <w:ilvl w:val="0"/>
          <w:numId w:val="26"/>
        </w:numPr>
        <w:spacing w:after="200" w:line="276" w:lineRule="auto"/>
        <w:rPr>
          <w:rFonts w:ascii="Arial" w:hAnsi="Arial" w:cs="Arial"/>
        </w:rPr>
      </w:pPr>
      <w:r w:rsidRPr="00843E2F">
        <w:rPr>
          <w:rFonts w:ascii="Arial" w:hAnsi="Arial" w:cs="Arial"/>
        </w:rPr>
        <w:t>_contact_name - Name assigned to the number in the user’s phone Contacts (if any).</w:t>
      </w:r>
    </w:p>
    <w:p w14:paraId="659719B0" w14:textId="77777777" w:rsidR="00704285" w:rsidRDefault="00704285" w:rsidP="00DB64CC">
      <w:pPr>
        <w:pStyle w:val="Heading3"/>
      </w:pPr>
      <w:bookmarkStart w:id="470" w:name="_Toc476749718"/>
    </w:p>
    <w:p w14:paraId="3B85418B" w14:textId="0FA1EC9E" w:rsidR="00704285" w:rsidRPr="00704285" w:rsidRDefault="00704285" w:rsidP="00DB64CC">
      <w:pPr>
        <w:pStyle w:val="Heading3"/>
      </w:pPr>
      <w:r w:rsidRPr="00704285">
        <w:t>Final Focal Variables</w:t>
      </w:r>
    </w:p>
    <w:p w14:paraId="4E337E67" w14:textId="7BC9ACE6" w:rsidR="00704285" w:rsidRPr="001629D8" w:rsidRDefault="000A42EC" w:rsidP="00704285">
      <w:r w:rsidRPr="001629D8">
        <w:t>Voice_</w:t>
      </w:r>
      <w:r w:rsidR="00704285" w:rsidRPr="001629D8">
        <w:t>Phone</w:t>
      </w:r>
      <w:r w:rsidRPr="001629D8">
        <w:t>:</w:t>
      </w:r>
      <w:r w:rsidR="00704285" w:rsidRPr="001629D8">
        <w:t xml:space="preserve"> 10 digit (or longer for international) phone number</w:t>
      </w:r>
    </w:p>
    <w:p w14:paraId="1381CA55" w14:textId="02FAFD80" w:rsidR="00704285" w:rsidRPr="001629D8" w:rsidRDefault="000A42EC" w:rsidP="00704285">
      <w:r w:rsidRPr="001629D8">
        <w:t>Voice_</w:t>
      </w:r>
      <w:r w:rsidR="00704285" w:rsidRPr="001629D8">
        <w:t>Duration: call duration in seconds</w:t>
      </w:r>
    </w:p>
    <w:p w14:paraId="15380542" w14:textId="19B92885" w:rsidR="00704285" w:rsidRPr="001629D8" w:rsidRDefault="000A42EC" w:rsidP="00704285">
      <w:pPr>
        <w:rPr>
          <w:rFonts w:asciiTheme="majorHAnsi" w:hAnsiTheme="majorHAnsi" w:cstheme="majorHAnsi"/>
        </w:rPr>
      </w:pPr>
      <w:r w:rsidRPr="001629D8">
        <w:rPr>
          <w:rFonts w:asciiTheme="majorHAnsi" w:hAnsiTheme="majorHAnsi" w:cstheme="majorHAnsi"/>
        </w:rPr>
        <w:lastRenderedPageBreak/>
        <w:t>Voice_</w:t>
      </w:r>
      <w:r w:rsidR="00704285" w:rsidRPr="001629D8">
        <w:rPr>
          <w:rFonts w:asciiTheme="majorHAnsi" w:hAnsiTheme="majorHAnsi" w:cstheme="majorHAnsi"/>
        </w:rPr>
        <w:t>Type:  1=incoming, 2=outgoing</w:t>
      </w:r>
      <w:r w:rsidR="001629D8" w:rsidRPr="001629D8">
        <w:rPr>
          <w:rFonts w:asciiTheme="majorHAnsi" w:hAnsiTheme="majorHAnsi" w:cstheme="majorHAnsi"/>
        </w:rPr>
        <w:t xml:space="preserve"> is definitive.   Other codes are available for android (see table below) but not used right now.    We “could” get these other codes for IOS</w:t>
      </w:r>
      <w:r w:rsidR="00D610AF">
        <w:rPr>
          <w:rFonts w:asciiTheme="majorHAnsi" w:hAnsiTheme="majorHAnsi" w:cstheme="majorHAnsi"/>
        </w:rPr>
        <w:t xml:space="preserve"> as well but probably not worth</w:t>
      </w:r>
      <w:r w:rsidR="001629D8" w:rsidRPr="001629D8">
        <w:rPr>
          <w:rFonts w:asciiTheme="majorHAnsi" w:hAnsiTheme="majorHAnsi" w:cstheme="majorHAnsi"/>
        </w:rPr>
        <w:t xml:space="preserve"> it.  </w:t>
      </w:r>
    </w:p>
    <w:p w14:paraId="141DE0A7" w14:textId="77777777" w:rsidR="00AA5837" w:rsidRDefault="00AA5837" w:rsidP="00AA1630">
      <w:pPr>
        <w:pStyle w:val="Heading3"/>
        <w:rPr>
          <w:rFonts w:cstheme="majorHAnsi"/>
          <w:sz w:val="22"/>
          <w:szCs w:val="22"/>
        </w:rPr>
      </w:pPr>
    </w:p>
    <w:p w14:paraId="4FCCBE84" w14:textId="6DFCBE4F" w:rsidR="00AA1630" w:rsidRPr="00AA5837" w:rsidRDefault="00580733" w:rsidP="00AA1630">
      <w:pPr>
        <w:pStyle w:val="Heading3"/>
        <w:rPr>
          <w:rFonts w:cstheme="majorHAnsi"/>
          <w:color w:val="auto"/>
          <w:sz w:val="22"/>
          <w:szCs w:val="22"/>
        </w:rPr>
      </w:pPr>
      <w:hyperlink r:id="rId49" w:history="1">
        <w:r w:rsidR="00AA1630" w:rsidRPr="00AA5837">
          <w:rPr>
            <w:rStyle w:val="Hyperlink"/>
            <w:rFonts w:cstheme="majorHAnsi"/>
            <w:color w:val="auto"/>
            <w:sz w:val="22"/>
            <w:szCs w:val="22"/>
          </w:rPr>
          <w:t>https://app.asana.com/0/0/480923759693421/f</w:t>
        </w:r>
      </w:hyperlink>
      <w:r w:rsidR="00AA1630" w:rsidRPr="00AA5837">
        <w:rPr>
          <w:rFonts w:cstheme="majorHAnsi"/>
          <w:color w:val="auto"/>
          <w:sz w:val="22"/>
          <w:szCs w:val="22"/>
        </w:rPr>
        <w:t xml:space="preserve">: </w:t>
      </w:r>
    </w:p>
    <w:p w14:paraId="2E0985D1" w14:textId="77777777" w:rsidR="00AA1630" w:rsidRPr="00AA5837" w:rsidRDefault="00AA1630" w:rsidP="00AA1630">
      <w:pPr>
        <w:rPr>
          <w:rFonts w:asciiTheme="majorHAnsi" w:hAnsiTheme="majorHAnsi" w:cstheme="majorHAnsi"/>
        </w:rPr>
      </w:pPr>
    </w:p>
    <w:p w14:paraId="7CB5BAD2" w14:textId="147F18E7" w:rsidR="00AA1630" w:rsidRPr="00AA5837" w:rsidRDefault="00AA1630" w:rsidP="00AA1630">
      <w:pPr>
        <w:pStyle w:val="Heading3"/>
        <w:rPr>
          <w:rFonts w:cstheme="majorHAnsi"/>
          <w:color w:val="auto"/>
          <w:sz w:val="22"/>
          <w:szCs w:val="22"/>
        </w:rPr>
      </w:pPr>
      <w:r w:rsidRPr="00AA5837">
        <w:rPr>
          <w:rFonts w:cstheme="majorHAnsi"/>
          <w:color w:val="auto"/>
          <w:sz w:val="22"/>
          <w:szCs w:val="22"/>
        </w:rPr>
        <w:t xml:space="preserve">                                                                        </w:t>
      </w:r>
      <w:r w:rsidRPr="00AA5837">
        <w:rPr>
          <w:rFonts w:cstheme="majorHAnsi"/>
          <w:color w:val="auto"/>
          <w:sz w:val="22"/>
          <w:szCs w:val="22"/>
        </w:rPr>
        <w:tab/>
        <w:t>Android</w:t>
      </w:r>
      <w:r w:rsidRPr="00AA5837">
        <w:rPr>
          <w:rFonts w:cstheme="majorHAnsi"/>
          <w:color w:val="auto"/>
          <w:sz w:val="22"/>
          <w:szCs w:val="22"/>
        </w:rPr>
        <w:tab/>
      </w:r>
      <w:r w:rsidRPr="00AA5837">
        <w:rPr>
          <w:rFonts w:cstheme="majorHAnsi"/>
          <w:color w:val="auto"/>
          <w:sz w:val="22"/>
          <w:szCs w:val="22"/>
        </w:rPr>
        <w:tab/>
        <w:t>iOS</w:t>
      </w:r>
    </w:p>
    <w:p w14:paraId="62CD0791" w14:textId="1A487747" w:rsidR="00AA1630" w:rsidRPr="00AA5837" w:rsidRDefault="00AA1630" w:rsidP="00AA1630">
      <w:pPr>
        <w:pStyle w:val="Heading3"/>
        <w:rPr>
          <w:rFonts w:cstheme="majorHAnsi"/>
          <w:color w:val="auto"/>
          <w:sz w:val="22"/>
          <w:szCs w:val="22"/>
        </w:rPr>
      </w:pPr>
      <w:r w:rsidRPr="00AA5837">
        <w:rPr>
          <w:rFonts w:cstheme="majorHAnsi"/>
          <w:color w:val="auto"/>
          <w:sz w:val="22"/>
          <w:szCs w:val="22"/>
        </w:rPr>
        <w:t>Incoming/received</w:t>
      </w:r>
      <w:r w:rsidRPr="00AA5837">
        <w:rPr>
          <w:rFonts w:cstheme="majorHAnsi"/>
          <w:color w:val="auto"/>
          <w:sz w:val="22"/>
          <w:szCs w:val="22"/>
        </w:rPr>
        <w:tab/>
      </w:r>
      <w:r w:rsidRPr="00AA5837">
        <w:rPr>
          <w:rFonts w:cstheme="majorHAnsi"/>
          <w:color w:val="auto"/>
          <w:sz w:val="22"/>
          <w:szCs w:val="22"/>
        </w:rPr>
        <w:tab/>
      </w:r>
      <w:r w:rsidRPr="00AA5837">
        <w:rPr>
          <w:rFonts w:cstheme="majorHAnsi"/>
          <w:color w:val="auto"/>
          <w:sz w:val="22"/>
          <w:szCs w:val="22"/>
        </w:rPr>
        <w:tab/>
        <w:t>1</w:t>
      </w:r>
      <w:r w:rsidRPr="00AA5837">
        <w:rPr>
          <w:rFonts w:cstheme="majorHAnsi"/>
          <w:color w:val="auto"/>
          <w:sz w:val="22"/>
          <w:szCs w:val="22"/>
        </w:rPr>
        <w:tab/>
      </w:r>
      <w:r w:rsidRPr="00AA5837">
        <w:rPr>
          <w:rFonts w:cstheme="majorHAnsi"/>
          <w:color w:val="auto"/>
          <w:sz w:val="22"/>
          <w:szCs w:val="22"/>
        </w:rPr>
        <w:tab/>
        <w:t>zOrg = 0; zAnswered =1, zRead = 1</w:t>
      </w:r>
    </w:p>
    <w:p w14:paraId="6EA83A7D" w14:textId="77777777" w:rsidR="00AA1630" w:rsidRPr="00AA5837" w:rsidRDefault="00AA1630" w:rsidP="00AA1630">
      <w:pPr>
        <w:pStyle w:val="Heading3"/>
        <w:rPr>
          <w:rFonts w:cstheme="majorHAnsi"/>
          <w:color w:val="auto"/>
          <w:sz w:val="22"/>
          <w:szCs w:val="22"/>
        </w:rPr>
      </w:pPr>
    </w:p>
    <w:p w14:paraId="46D8AE11" w14:textId="6914AB11" w:rsidR="00AA1630" w:rsidRPr="00AA5837" w:rsidRDefault="00AA1630" w:rsidP="00AA1630">
      <w:pPr>
        <w:pStyle w:val="Heading3"/>
        <w:rPr>
          <w:rFonts w:cstheme="majorHAnsi"/>
          <w:color w:val="auto"/>
          <w:sz w:val="22"/>
          <w:szCs w:val="22"/>
        </w:rPr>
      </w:pPr>
      <w:r w:rsidRPr="00AA5837">
        <w:rPr>
          <w:rFonts w:cstheme="majorHAnsi"/>
          <w:color w:val="auto"/>
          <w:sz w:val="22"/>
          <w:szCs w:val="22"/>
        </w:rPr>
        <w:t xml:space="preserve">Incoming (Missed, Voicemail) </w:t>
      </w:r>
      <w:r w:rsidRPr="00AA5837">
        <w:rPr>
          <w:rFonts w:cstheme="majorHAnsi"/>
          <w:color w:val="auto"/>
          <w:sz w:val="22"/>
          <w:szCs w:val="22"/>
        </w:rPr>
        <w:tab/>
      </w:r>
      <w:r w:rsidRPr="00AA5837">
        <w:rPr>
          <w:rFonts w:cstheme="majorHAnsi"/>
          <w:color w:val="auto"/>
          <w:sz w:val="22"/>
          <w:szCs w:val="22"/>
        </w:rPr>
        <w:tab/>
        <w:t xml:space="preserve"> 3, 4</w:t>
      </w:r>
      <w:r w:rsidRPr="00AA5837">
        <w:rPr>
          <w:rFonts w:cstheme="majorHAnsi"/>
          <w:color w:val="auto"/>
          <w:sz w:val="22"/>
          <w:szCs w:val="22"/>
        </w:rPr>
        <w:tab/>
      </w:r>
      <w:r w:rsidRPr="00AA5837">
        <w:rPr>
          <w:rFonts w:cstheme="majorHAnsi"/>
          <w:color w:val="auto"/>
          <w:sz w:val="22"/>
          <w:szCs w:val="22"/>
        </w:rPr>
        <w:tab/>
        <w:t>zOrig = 0; zAnswered =0, zRead = 0, zOpt = 1</w:t>
      </w:r>
    </w:p>
    <w:p w14:paraId="019AA84F" w14:textId="77777777" w:rsidR="00AA1630" w:rsidRPr="00AA5837" w:rsidRDefault="00AA1630" w:rsidP="00AA1630">
      <w:pPr>
        <w:pStyle w:val="Heading3"/>
        <w:rPr>
          <w:rFonts w:cstheme="majorHAnsi"/>
          <w:color w:val="auto"/>
          <w:sz w:val="22"/>
          <w:szCs w:val="22"/>
        </w:rPr>
      </w:pPr>
    </w:p>
    <w:p w14:paraId="253781EB" w14:textId="77777777" w:rsidR="00AA1630" w:rsidRPr="00AA5837" w:rsidRDefault="00AA1630" w:rsidP="00AA1630">
      <w:pPr>
        <w:pStyle w:val="Heading3"/>
        <w:ind w:left="4320" w:firstLine="720"/>
        <w:rPr>
          <w:rFonts w:cstheme="majorHAnsi"/>
          <w:color w:val="auto"/>
          <w:sz w:val="22"/>
          <w:szCs w:val="22"/>
        </w:rPr>
      </w:pPr>
      <w:r w:rsidRPr="00AA5837">
        <w:rPr>
          <w:rFonts w:cstheme="majorHAnsi"/>
          <w:color w:val="auto"/>
          <w:sz w:val="22"/>
          <w:szCs w:val="22"/>
        </w:rPr>
        <w:t>OR zOrig = 0; zAnswered =0, zRead = 1, zOpt &gt; 1</w:t>
      </w:r>
    </w:p>
    <w:p w14:paraId="5D7FD615" w14:textId="77777777" w:rsidR="00AA1630" w:rsidRPr="00AA5837" w:rsidRDefault="00AA1630" w:rsidP="00AA1630">
      <w:pPr>
        <w:pStyle w:val="Heading3"/>
        <w:rPr>
          <w:rFonts w:cstheme="majorHAnsi"/>
          <w:color w:val="auto"/>
          <w:sz w:val="22"/>
          <w:szCs w:val="22"/>
        </w:rPr>
      </w:pPr>
    </w:p>
    <w:p w14:paraId="0C44D470" w14:textId="77777777" w:rsidR="00AA1630" w:rsidRPr="00AA5837" w:rsidRDefault="00AA1630" w:rsidP="00AA1630">
      <w:pPr>
        <w:pStyle w:val="Heading3"/>
        <w:rPr>
          <w:rFonts w:cstheme="majorHAnsi"/>
          <w:color w:val="auto"/>
          <w:sz w:val="22"/>
          <w:szCs w:val="22"/>
        </w:rPr>
      </w:pPr>
    </w:p>
    <w:p w14:paraId="47967E97" w14:textId="017E8B95" w:rsidR="00AA1630" w:rsidRPr="00AA5837" w:rsidRDefault="00AA1630" w:rsidP="00AA1630">
      <w:pPr>
        <w:pStyle w:val="Heading3"/>
        <w:rPr>
          <w:rFonts w:cstheme="majorHAnsi"/>
          <w:color w:val="auto"/>
          <w:sz w:val="22"/>
          <w:szCs w:val="22"/>
        </w:rPr>
      </w:pPr>
      <w:r w:rsidRPr="00AA5837">
        <w:rPr>
          <w:rFonts w:cstheme="majorHAnsi"/>
          <w:color w:val="auto"/>
          <w:sz w:val="22"/>
          <w:szCs w:val="22"/>
        </w:rPr>
        <w:t>Incoming (Rejected/Refused)                      5, 6</w:t>
      </w:r>
      <w:r w:rsidRPr="00AA5837">
        <w:rPr>
          <w:rFonts w:cstheme="majorHAnsi"/>
          <w:color w:val="auto"/>
          <w:sz w:val="22"/>
          <w:szCs w:val="22"/>
        </w:rPr>
        <w:tab/>
      </w:r>
      <w:r w:rsidRPr="00AA5837">
        <w:rPr>
          <w:rFonts w:cstheme="majorHAnsi"/>
          <w:color w:val="auto"/>
          <w:sz w:val="22"/>
          <w:szCs w:val="22"/>
        </w:rPr>
        <w:tab/>
        <w:t>zOrig = 0; zAnswered =0, zRead = 1 , zOpt = 1</w:t>
      </w:r>
    </w:p>
    <w:p w14:paraId="73833FA5" w14:textId="77777777" w:rsidR="00AA1630" w:rsidRPr="00AA5837" w:rsidRDefault="00AA1630" w:rsidP="00AA1630">
      <w:pPr>
        <w:pStyle w:val="Heading3"/>
        <w:rPr>
          <w:rFonts w:cstheme="majorHAnsi"/>
          <w:color w:val="auto"/>
          <w:sz w:val="22"/>
          <w:szCs w:val="22"/>
        </w:rPr>
      </w:pPr>
    </w:p>
    <w:p w14:paraId="0D2D8026" w14:textId="6924E967" w:rsidR="00AA1630" w:rsidRPr="00AA5837" w:rsidRDefault="00AA1630" w:rsidP="00AA1630">
      <w:pPr>
        <w:pStyle w:val="Heading3"/>
        <w:rPr>
          <w:rFonts w:cstheme="majorHAnsi"/>
          <w:color w:val="auto"/>
          <w:sz w:val="22"/>
          <w:szCs w:val="22"/>
        </w:rPr>
      </w:pPr>
      <w:r w:rsidRPr="00AA5837">
        <w:rPr>
          <w:rFonts w:cstheme="majorHAnsi"/>
          <w:color w:val="auto"/>
          <w:sz w:val="22"/>
          <w:szCs w:val="22"/>
        </w:rPr>
        <w:t>Outgoing</w:t>
      </w:r>
      <w:r w:rsidRPr="00AA5837">
        <w:rPr>
          <w:rFonts w:cstheme="majorHAnsi"/>
          <w:color w:val="auto"/>
          <w:sz w:val="22"/>
          <w:szCs w:val="22"/>
        </w:rPr>
        <w:tab/>
      </w:r>
      <w:r w:rsidRPr="00AA5837">
        <w:rPr>
          <w:rFonts w:cstheme="majorHAnsi"/>
          <w:color w:val="auto"/>
          <w:sz w:val="22"/>
          <w:szCs w:val="22"/>
        </w:rPr>
        <w:tab/>
      </w:r>
      <w:r w:rsidRPr="00AA5837">
        <w:rPr>
          <w:rFonts w:cstheme="majorHAnsi"/>
          <w:color w:val="auto"/>
          <w:sz w:val="22"/>
          <w:szCs w:val="22"/>
        </w:rPr>
        <w:tab/>
      </w:r>
      <w:r w:rsidRPr="00AA5837">
        <w:rPr>
          <w:rFonts w:cstheme="majorHAnsi"/>
          <w:color w:val="auto"/>
          <w:sz w:val="22"/>
          <w:szCs w:val="22"/>
        </w:rPr>
        <w:tab/>
        <w:t>2</w:t>
      </w:r>
      <w:r w:rsidRPr="00AA5837">
        <w:rPr>
          <w:rFonts w:cstheme="majorHAnsi"/>
          <w:color w:val="auto"/>
          <w:sz w:val="22"/>
          <w:szCs w:val="22"/>
        </w:rPr>
        <w:tab/>
      </w:r>
      <w:r w:rsidRPr="00AA5837">
        <w:rPr>
          <w:rFonts w:cstheme="majorHAnsi"/>
          <w:color w:val="auto"/>
          <w:sz w:val="22"/>
          <w:szCs w:val="22"/>
        </w:rPr>
        <w:tab/>
        <w:t xml:space="preserve">zOrig = 1; zAnswered =0, zRead = 1 </w:t>
      </w:r>
    </w:p>
    <w:p w14:paraId="035B6DFC" w14:textId="216391C8" w:rsidR="00704285" w:rsidRPr="001629D8" w:rsidRDefault="00704285" w:rsidP="00AA1630">
      <w:pPr>
        <w:pStyle w:val="Heading3"/>
        <w:rPr>
          <w:rFonts w:cstheme="majorHAnsi"/>
          <w:sz w:val="20"/>
          <w:szCs w:val="20"/>
          <w:highlight w:val="yellow"/>
        </w:rPr>
      </w:pPr>
    </w:p>
    <w:p w14:paraId="03DC7C21" w14:textId="77777777" w:rsidR="00AA1630" w:rsidRPr="001629D8" w:rsidRDefault="00AA1630" w:rsidP="00AA1630">
      <w:pPr>
        <w:pStyle w:val="Heading3"/>
        <w:rPr>
          <w:rFonts w:cstheme="majorHAnsi"/>
          <w:highlight w:val="yellow"/>
        </w:rPr>
      </w:pPr>
    </w:p>
    <w:bookmarkEnd w:id="470"/>
    <w:p w14:paraId="263B5D66" w14:textId="77777777" w:rsidR="00C6039B" w:rsidRPr="001629D8" w:rsidRDefault="00C6039B">
      <w:pPr>
        <w:rPr>
          <w:rFonts w:asciiTheme="majorHAnsi" w:eastAsiaTheme="majorEastAsia" w:hAnsiTheme="majorHAnsi" w:cstheme="majorHAnsi"/>
          <w:color w:val="2E74B5" w:themeColor="accent1" w:themeShade="BF"/>
          <w:sz w:val="26"/>
          <w:szCs w:val="26"/>
        </w:rPr>
      </w:pPr>
      <w:r w:rsidRPr="001629D8">
        <w:rPr>
          <w:rFonts w:asciiTheme="majorHAnsi" w:hAnsiTheme="majorHAnsi" w:cstheme="majorHAnsi"/>
        </w:rPr>
        <w:br w:type="page"/>
      </w:r>
    </w:p>
    <w:p w14:paraId="4ADA037A" w14:textId="753FA8CB" w:rsidR="00BD4ECC" w:rsidRPr="00BD4ECC" w:rsidRDefault="00BD4ECC" w:rsidP="00C6039B">
      <w:pPr>
        <w:pStyle w:val="Heading2"/>
      </w:pPr>
      <w:bookmarkStart w:id="471" w:name="_Toc476749719"/>
      <w:r w:rsidRPr="00BD4ECC">
        <w:lastRenderedPageBreak/>
        <w:t>Qualtrics ID Batteries</w:t>
      </w:r>
      <w:bookmarkEnd w:id="471"/>
    </w:p>
    <w:p w14:paraId="28C43BA2" w14:textId="73809A07" w:rsidR="00BD4ECC" w:rsidRPr="00BD4ECC" w:rsidRDefault="00BD4ECC" w:rsidP="00BD4ECC">
      <w:pPr>
        <w:rPr>
          <w:rFonts w:ascii="Arial" w:hAnsi="Arial" w:cs="Arial"/>
        </w:rPr>
      </w:pPr>
      <w:r w:rsidRPr="00BD4ECC">
        <w:rPr>
          <w:rFonts w:ascii="Arial" w:hAnsi="Arial" w:cs="Arial"/>
        </w:rPr>
        <w:t>There will be additional CSV files generated from Qualtrics surveys given at each visit</w:t>
      </w:r>
      <w:r w:rsidR="00DB64CC">
        <w:rPr>
          <w:rFonts w:ascii="Arial" w:hAnsi="Arial" w:cs="Arial"/>
        </w:rPr>
        <w:t>.  These files are: screening (Screen.csv), intake (Intake.csv), follow-up (F</w:t>
      </w:r>
      <w:r w:rsidRPr="00BD4ECC">
        <w:rPr>
          <w:rFonts w:ascii="Arial" w:hAnsi="Arial" w:cs="Arial"/>
        </w:rPr>
        <w:t>ollowup</w:t>
      </w:r>
      <w:r w:rsidR="00DB64CC">
        <w:rPr>
          <w:rFonts w:ascii="Arial" w:hAnsi="Arial" w:cs="Arial"/>
        </w:rPr>
        <w:t>12.csv), final session (F</w:t>
      </w:r>
      <w:r w:rsidRPr="00BD4ECC">
        <w:rPr>
          <w:rFonts w:ascii="Arial" w:hAnsi="Arial" w:cs="Arial"/>
        </w:rPr>
        <w:t>inal</w:t>
      </w:r>
      <w:r w:rsidR="00DB64CC">
        <w:rPr>
          <w:rFonts w:ascii="Arial" w:hAnsi="Arial" w:cs="Arial"/>
        </w:rPr>
        <w:t>Visit</w:t>
      </w:r>
      <w:r w:rsidRPr="00BD4ECC">
        <w:rPr>
          <w:rFonts w:ascii="Arial" w:hAnsi="Arial" w:cs="Arial"/>
        </w:rPr>
        <w:t>.csv), and subject details from three sessions (details1.csv; details2.csv; details3.csv). Each of these files will contain data from all subjects.  They are saved at \RawData\.   There will be one row per subject in each file except for follow-up which will have two rows per subject.</w:t>
      </w:r>
    </w:p>
    <w:p w14:paraId="0B30874D" w14:textId="77777777" w:rsidR="00BD4ECC" w:rsidRDefault="00BD4ECC" w:rsidP="00BD4ECC">
      <w:pPr>
        <w:rPr>
          <w:rFonts w:ascii="Arial" w:hAnsi="Arial" w:cs="Arial"/>
          <w:b/>
          <w:u w:val="single"/>
        </w:rPr>
      </w:pPr>
    </w:p>
    <w:p w14:paraId="27A1FFB9" w14:textId="0CDC1561" w:rsidR="00DB64CC" w:rsidRDefault="00DB64CC" w:rsidP="00DB64CC">
      <w:pPr>
        <w:pStyle w:val="Heading3"/>
      </w:pPr>
      <w:bookmarkStart w:id="472" w:name="_Toc476749720"/>
      <w:r>
        <w:t>Data Access and Storage</w:t>
      </w:r>
      <w:bookmarkEnd w:id="472"/>
    </w:p>
    <w:p w14:paraId="71EDF518"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 xml:space="preserve">ID data should be downloaded each time a participant completes the study. </w:t>
      </w:r>
    </w:p>
    <w:p w14:paraId="50E080AB"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Login to Qualtrics</w:t>
      </w:r>
    </w:p>
    <w:p w14:paraId="4FB51023"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Select and download ID battery:</w:t>
      </w:r>
    </w:p>
    <w:p w14:paraId="7038FDC2" w14:textId="77777777" w:rsidR="00DB64CC" w:rsidRPr="00BD4ECC" w:rsidRDefault="00DB64CC" w:rsidP="00DB64CC">
      <w:pPr>
        <w:pStyle w:val="ListParagraph"/>
        <w:numPr>
          <w:ilvl w:val="0"/>
          <w:numId w:val="9"/>
        </w:numPr>
        <w:rPr>
          <w:rFonts w:ascii="Arial" w:hAnsi="Arial" w:cs="Arial"/>
        </w:rPr>
      </w:pPr>
      <w:r w:rsidRPr="00BD4ECC">
        <w:rPr>
          <w:rFonts w:ascii="Arial" w:hAnsi="Arial" w:cs="Arial"/>
        </w:rPr>
        <w:t>ID Screen Battery-RISK</w:t>
      </w:r>
    </w:p>
    <w:p w14:paraId="556BDCA8" w14:textId="77777777" w:rsidR="00DB64CC" w:rsidRPr="00BD4ECC" w:rsidRDefault="00DB64CC" w:rsidP="00DB64CC">
      <w:pPr>
        <w:pStyle w:val="ListParagraph"/>
        <w:numPr>
          <w:ilvl w:val="0"/>
          <w:numId w:val="9"/>
        </w:numPr>
        <w:rPr>
          <w:rFonts w:ascii="Arial" w:hAnsi="Arial" w:cs="Arial"/>
        </w:rPr>
      </w:pPr>
      <w:r w:rsidRPr="00BD4ECC">
        <w:rPr>
          <w:rFonts w:ascii="Arial" w:hAnsi="Arial" w:cs="Arial"/>
        </w:rPr>
        <w:t>ID Intake-Battery</w:t>
      </w:r>
    </w:p>
    <w:p w14:paraId="25FD0980" w14:textId="77777777" w:rsidR="00DB64CC" w:rsidRPr="00BD4ECC" w:rsidRDefault="00DB64CC" w:rsidP="00DB64CC">
      <w:pPr>
        <w:pStyle w:val="ListParagraph"/>
        <w:numPr>
          <w:ilvl w:val="0"/>
          <w:numId w:val="9"/>
        </w:numPr>
        <w:rPr>
          <w:rFonts w:ascii="Arial" w:hAnsi="Arial" w:cs="Arial"/>
        </w:rPr>
      </w:pPr>
      <w:r w:rsidRPr="00BD4ECC">
        <w:rPr>
          <w:rFonts w:ascii="Arial" w:hAnsi="Arial" w:cs="Arial"/>
        </w:rPr>
        <w:t>ID Followup 1 &amp; 2 Battery-RISK</w:t>
      </w:r>
    </w:p>
    <w:p w14:paraId="77623FA0" w14:textId="77777777" w:rsidR="00DB64CC" w:rsidRPr="00BD4ECC" w:rsidRDefault="00DB64CC" w:rsidP="00DB64CC">
      <w:pPr>
        <w:pStyle w:val="ListParagraph"/>
        <w:numPr>
          <w:ilvl w:val="0"/>
          <w:numId w:val="9"/>
        </w:numPr>
        <w:rPr>
          <w:rFonts w:ascii="Arial" w:hAnsi="Arial" w:cs="Arial"/>
        </w:rPr>
      </w:pPr>
      <w:r w:rsidRPr="00BD4ECC">
        <w:rPr>
          <w:rFonts w:ascii="Arial" w:hAnsi="Arial" w:cs="Arial"/>
        </w:rPr>
        <w:t>ID Followup 3 Battery-RISK</w:t>
      </w:r>
    </w:p>
    <w:p w14:paraId="0F2FCBF2" w14:textId="77777777" w:rsidR="00DB64CC" w:rsidRPr="00BD4ECC" w:rsidRDefault="00DB64CC" w:rsidP="00DB64CC">
      <w:pPr>
        <w:pStyle w:val="ListParagraph"/>
        <w:ind w:left="1440"/>
        <w:rPr>
          <w:rFonts w:ascii="Arial" w:hAnsi="Arial" w:cs="Arial"/>
        </w:rPr>
      </w:pPr>
    </w:p>
    <w:p w14:paraId="37AFCF44"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 xml:space="preserve">Select </w:t>
      </w:r>
      <w:r w:rsidRPr="00BD4ECC">
        <w:rPr>
          <w:rFonts w:ascii="Arial" w:hAnsi="Arial" w:cs="Arial"/>
          <w:b/>
        </w:rPr>
        <w:t>Data and Analysis</w:t>
      </w:r>
      <w:r w:rsidRPr="00BD4ECC">
        <w:rPr>
          <w:rFonts w:ascii="Arial" w:hAnsi="Arial" w:cs="Arial"/>
        </w:rPr>
        <w:t xml:space="preserve"> from the menu at the top of the screen</w:t>
      </w:r>
    </w:p>
    <w:p w14:paraId="6EAF4110"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 xml:space="preserve">Select down arrow from </w:t>
      </w:r>
      <w:r w:rsidRPr="00BD4ECC">
        <w:rPr>
          <w:rFonts w:ascii="Arial" w:hAnsi="Arial" w:cs="Arial"/>
          <w:b/>
        </w:rPr>
        <w:t>Export &amp; Import icon</w:t>
      </w:r>
      <w:r w:rsidRPr="00BD4ECC">
        <w:rPr>
          <w:rFonts w:ascii="Arial" w:hAnsi="Arial" w:cs="Arial"/>
        </w:rPr>
        <w:t xml:space="preserve"> on the right side of the screen, and select </w:t>
      </w:r>
      <w:r w:rsidRPr="00BD4ECC">
        <w:rPr>
          <w:rFonts w:ascii="Arial" w:hAnsi="Arial" w:cs="Arial"/>
          <w:b/>
        </w:rPr>
        <w:t>Export Data</w:t>
      </w:r>
    </w:p>
    <w:p w14:paraId="545FE917"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 xml:space="preserve">Choose </w:t>
      </w:r>
      <w:r w:rsidRPr="00BD4ECC">
        <w:rPr>
          <w:rFonts w:ascii="Arial" w:hAnsi="Arial" w:cs="Arial"/>
          <w:b/>
          <w:bCs/>
        </w:rPr>
        <w:t>Export Data with Legacy Format</w:t>
      </w:r>
    </w:p>
    <w:p w14:paraId="7E7DEEF1"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CSV is the default. Check “Use legacy View Results Format.”</w:t>
      </w:r>
    </w:p>
    <w:p w14:paraId="4044A0B7"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 xml:space="preserve">Hit </w:t>
      </w:r>
      <w:r w:rsidRPr="00BD4ECC">
        <w:rPr>
          <w:rFonts w:ascii="Arial" w:hAnsi="Arial" w:cs="Arial"/>
          <w:b/>
          <w:bCs/>
        </w:rPr>
        <w:t>More Options</w:t>
      </w:r>
      <w:r w:rsidRPr="00BD4ECC">
        <w:rPr>
          <w:rFonts w:ascii="Arial" w:hAnsi="Arial" w:cs="Arial"/>
        </w:rPr>
        <w:t xml:space="preserve">. Select “Use numeric values” radio button and </w:t>
      </w:r>
      <w:r w:rsidRPr="00BD4ECC">
        <w:rPr>
          <w:rFonts w:ascii="Arial" w:hAnsi="Arial" w:cs="Arial"/>
          <w:b/>
          <w:bCs/>
        </w:rPr>
        <w:t>uncheck</w:t>
      </w:r>
      <w:r w:rsidRPr="00BD4ECC">
        <w:rPr>
          <w:rFonts w:ascii="Arial" w:hAnsi="Arial" w:cs="Arial"/>
        </w:rPr>
        <w:t xml:space="preserve"> all boxes except “Use Question Numbers”.</w:t>
      </w:r>
    </w:p>
    <w:p w14:paraId="23D66E6A"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 xml:space="preserve">Hit download. The file is saved as a .csv file. </w:t>
      </w:r>
    </w:p>
    <w:p w14:paraId="74569B7E"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Save file here: P:\Study Data\RISK\RawData</w:t>
      </w:r>
    </w:p>
    <w:p w14:paraId="39981973" w14:textId="77777777" w:rsidR="00DB64CC" w:rsidRPr="00BD4ECC" w:rsidRDefault="00DB64CC" w:rsidP="00DB64CC">
      <w:pPr>
        <w:pStyle w:val="ListParagraph"/>
        <w:numPr>
          <w:ilvl w:val="0"/>
          <w:numId w:val="8"/>
        </w:numPr>
        <w:rPr>
          <w:rFonts w:ascii="Arial" w:hAnsi="Arial" w:cs="Arial"/>
        </w:rPr>
      </w:pPr>
      <w:r w:rsidRPr="00BD4ECC">
        <w:rPr>
          <w:rFonts w:ascii="Arial" w:hAnsi="Arial" w:cs="Arial"/>
        </w:rPr>
        <w:t>Save downloaded ID batteries as follows (below) overwriting the existing file.</w:t>
      </w:r>
    </w:p>
    <w:p w14:paraId="1B15212E" w14:textId="77777777" w:rsidR="00DB64CC" w:rsidRPr="00BD4ECC" w:rsidRDefault="00DB64CC" w:rsidP="00DB64CC">
      <w:pPr>
        <w:pStyle w:val="ListParagraph"/>
        <w:numPr>
          <w:ilvl w:val="0"/>
          <w:numId w:val="10"/>
        </w:numPr>
        <w:rPr>
          <w:rFonts w:ascii="Arial" w:hAnsi="Arial" w:cs="Arial"/>
        </w:rPr>
      </w:pPr>
      <w:r w:rsidRPr="00BD4ECC">
        <w:rPr>
          <w:rFonts w:ascii="Arial" w:hAnsi="Arial" w:cs="Arial"/>
        </w:rPr>
        <w:t>Screening</w:t>
      </w:r>
    </w:p>
    <w:p w14:paraId="14A6915E" w14:textId="77777777" w:rsidR="00DB64CC" w:rsidRPr="00BD4ECC" w:rsidRDefault="00DB64CC" w:rsidP="00DB64CC">
      <w:pPr>
        <w:pStyle w:val="ListParagraph"/>
        <w:numPr>
          <w:ilvl w:val="0"/>
          <w:numId w:val="10"/>
        </w:numPr>
        <w:rPr>
          <w:rFonts w:ascii="Arial" w:hAnsi="Arial" w:cs="Arial"/>
        </w:rPr>
      </w:pPr>
      <w:r w:rsidRPr="00BD4ECC">
        <w:rPr>
          <w:rFonts w:ascii="Arial" w:hAnsi="Arial" w:cs="Arial"/>
        </w:rPr>
        <w:t>Intake</w:t>
      </w:r>
    </w:p>
    <w:p w14:paraId="55238AB4" w14:textId="77777777" w:rsidR="00DB64CC" w:rsidRPr="00BD4ECC" w:rsidRDefault="00DB64CC" w:rsidP="00DB64CC">
      <w:pPr>
        <w:pStyle w:val="ListParagraph"/>
        <w:numPr>
          <w:ilvl w:val="0"/>
          <w:numId w:val="10"/>
        </w:numPr>
        <w:rPr>
          <w:rFonts w:ascii="Arial" w:hAnsi="Arial" w:cs="Arial"/>
        </w:rPr>
      </w:pPr>
      <w:r w:rsidRPr="00BD4ECC">
        <w:rPr>
          <w:rFonts w:ascii="Arial" w:hAnsi="Arial" w:cs="Arial"/>
        </w:rPr>
        <w:t>Followup12</w:t>
      </w:r>
    </w:p>
    <w:p w14:paraId="4F8D0723" w14:textId="77777777" w:rsidR="00DB64CC" w:rsidRPr="00BD4ECC" w:rsidRDefault="00DB64CC" w:rsidP="00DB64CC">
      <w:pPr>
        <w:pStyle w:val="ListParagraph"/>
        <w:numPr>
          <w:ilvl w:val="0"/>
          <w:numId w:val="10"/>
        </w:numPr>
        <w:rPr>
          <w:rFonts w:ascii="Arial" w:hAnsi="Arial" w:cs="Arial"/>
        </w:rPr>
      </w:pPr>
      <w:r w:rsidRPr="00BD4ECC">
        <w:rPr>
          <w:rFonts w:ascii="Arial" w:hAnsi="Arial" w:cs="Arial"/>
        </w:rPr>
        <w:t>FinalVisit</w:t>
      </w:r>
    </w:p>
    <w:p w14:paraId="58528CBC" w14:textId="77777777" w:rsidR="00DB64CC" w:rsidRPr="00BD4ECC" w:rsidRDefault="00DB64CC" w:rsidP="00BD4ECC">
      <w:pPr>
        <w:rPr>
          <w:rFonts w:ascii="Arial" w:hAnsi="Arial" w:cs="Arial"/>
          <w:b/>
          <w:u w:val="single"/>
        </w:rPr>
      </w:pPr>
    </w:p>
    <w:p w14:paraId="5FC35975" w14:textId="77777777" w:rsidR="00BD4ECC" w:rsidRPr="00BD4ECC" w:rsidRDefault="00BD4ECC" w:rsidP="00BD4ECC">
      <w:pPr>
        <w:rPr>
          <w:rFonts w:ascii="Arial" w:hAnsi="Arial" w:cs="Arial"/>
          <w:b/>
          <w:u w:val="single"/>
        </w:rPr>
      </w:pPr>
    </w:p>
    <w:p w14:paraId="18F1351B" w14:textId="77777777" w:rsidR="00C6039B" w:rsidRDefault="00C6039B">
      <w:pPr>
        <w:rPr>
          <w:rFonts w:asciiTheme="majorHAnsi" w:eastAsiaTheme="majorEastAsia" w:hAnsiTheme="majorHAnsi" w:cstheme="majorBidi"/>
          <w:color w:val="2E74B5" w:themeColor="accent1" w:themeShade="BF"/>
          <w:sz w:val="26"/>
          <w:szCs w:val="26"/>
          <w:highlight w:val="red"/>
        </w:rPr>
      </w:pPr>
      <w:r>
        <w:rPr>
          <w:highlight w:val="red"/>
        </w:rPr>
        <w:br w:type="page"/>
      </w:r>
    </w:p>
    <w:p w14:paraId="644BB817" w14:textId="7AFF0533" w:rsidR="00BD4ECC" w:rsidRPr="004927E8" w:rsidRDefault="004927E8" w:rsidP="00C6039B">
      <w:pPr>
        <w:pStyle w:val="Heading2"/>
      </w:pPr>
      <w:bookmarkStart w:id="473" w:name="_Toc476749721"/>
      <w:r w:rsidRPr="004927E8">
        <w:lastRenderedPageBreak/>
        <w:t xml:space="preserve">Interview </w:t>
      </w:r>
      <w:commentRangeStart w:id="474"/>
      <w:r w:rsidRPr="004927E8">
        <w:t>D</w:t>
      </w:r>
      <w:r w:rsidR="00BD4ECC" w:rsidRPr="004927E8">
        <w:t>ata</w:t>
      </w:r>
      <w:commentRangeEnd w:id="474"/>
      <w:r>
        <w:rPr>
          <w:rStyle w:val="CommentReference"/>
          <w:rFonts w:asciiTheme="minorHAnsi" w:eastAsiaTheme="minorHAnsi" w:hAnsiTheme="minorHAnsi" w:cstheme="minorBidi"/>
          <w:color w:val="auto"/>
        </w:rPr>
        <w:commentReference w:id="474"/>
      </w:r>
      <w:bookmarkEnd w:id="473"/>
    </w:p>
    <w:p w14:paraId="3D83ECBD" w14:textId="21566483" w:rsidR="00261701" w:rsidRDefault="00FB4CDB" w:rsidP="00FB4CDB">
      <w:pPr>
        <w:rPr>
          <w:rFonts w:ascii="Arial" w:hAnsi="Arial" w:cs="Arial"/>
        </w:rPr>
      </w:pPr>
      <w:r>
        <w:rPr>
          <w:rFonts w:ascii="Arial" w:hAnsi="Arial" w:cs="Arial"/>
        </w:rPr>
        <w:t xml:space="preserve">These files will contain data obtained via a structured interview about the participant’s recovery environment that takes place during the participant’s intake study visit. At follow-up visit one and follow-up visit two, the data obtained at intake will be updated as needed to reflect any changes that have occurred in-between study visits. </w:t>
      </w:r>
      <w:r>
        <w:rPr>
          <w:rFonts w:ascii="Arial" w:hAnsi="Arial" w:cs="Arial"/>
        </w:rPr>
        <w:br/>
      </w:r>
      <w:r>
        <w:rPr>
          <w:rFonts w:ascii="Arial" w:hAnsi="Arial" w:cs="Arial"/>
        </w:rPr>
        <w:br/>
        <w:t xml:space="preserve">There will be several Excel files generated from the interview data. These files contain data that span multiple columns. </w:t>
      </w:r>
      <w:r w:rsidR="00883BBF">
        <w:rPr>
          <w:rFonts w:ascii="Arial" w:hAnsi="Arial" w:cs="Arial"/>
        </w:rPr>
        <w:t xml:space="preserve">Blank templates of the interview files can be found in: </w:t>
      </w:r>
      <w:r w:rsidR="00883BBF" w:rsidRPr="00C9513B">
        <w:rPr>
          <w:rFonts w:ascii="Arial" w:hAnsi="Arial" w:cs="Arial"/>
          <w:b/>
        </w:rPr>
        <w:t>P:/StudyData/RISK/Administration/</w:t>
      </w:r>
      <w:r w:rsidR="002F49A2">
        <w:rPr>
          <w:rFonts w:ascii="Arial" w:hAnsi="Arial" w:cs="Arial"/>
          <w:b/>
        </w:rPr>
        <w:t>Templates/</w:t>
      </w:r>
      <w:r w:rsidR="00883BBF" w:rsidRPr="00C9513B">
        <w:rPr>
          <w:rFonts w:ascii="Arial" w:hAnsi="Arial" w:cs="Arial"/>
          <w:b/>
        </w:rPr>
        <w:t>Recovery Environment Interview</w:t>
      </w:r>
      <w:r w:rsidR="00883BBF">
        <w:rPr>
          <w:rFonts w:ascii="Arial" w:hAnsi="Arial" w:cs="Arial"/>
        </w:rPr>
        <w:t xml:space="preserve">. </w:t>
      </w:r>
      <w:r w:rsidR="001D1473">
        <w:rPr>
          <w:rFonts w:ascii="Arial" w:hAnsi="Arial" w:cs="Arial"/>
        </w:rPr>
        <w:t xml:space="preserve">The interview files can be found here: </w:t>
      </w:r>
      <w:r w:rsidR="001D1473" w:rsidRPr="00C9513B">
        <w:rPr>
          <w:rFonts w:ascii="Arial" w:hAnsi="Arial" w:cs="Arial"/>
          <w:b/>
        </w:rPr>
        <w:t>P:/StudyData/RISK/RawData/</w:t>
      </w:r>
      <w:r w:rsidR="001D1473">
        <w:rPr>
          <w:rFonts w:ascii="Arial" w:hAnsi="Arial" w:cs="Arial"/>
        </w:rPr>
        <w:t xml:space="preserve">. </w:t>
      </w:r>
      <w:r w:rsidR="001D1473">
        <w:rPr>
          <w:rFonts w:ascii="Arial" w:hAnsi="Arial" w:cs="Arial"/>
        </w:rPr>
        <w:br/>
      </w:r>
      <w:r>
        <w:rPr>
          <w:rFonts w:ascii="Arial" w:hAnsi="Arial" w:cs="Arial"/>
        </w:rPr>
        <w:t xml:space="preserve">Each file will begin with the participant’s subject ID_file type:  </w:t>
      </w:r>
      <w:r>
        <w:rPr>
          <w:rFonts w:ascii="Arial" w:hAnsi="Arial" w:cs="Arial"/>
        </w:rPr>
        <w:br/>
        <w:t>contacts (###_Contacts), locations (###_Locations), dates (###_Dates), times (###_Times)</w:t>
      </w:r>
      <w:r w:rsidR="009E462D">
        <w:rPr>
          <w:rFonts w:ascii="Arial" w:hAnsi="Arial" w:cs="Arial"/>
        </w:rPr>
        <w:t>, and vacations (###_Vacations)</w:t>
      </w:r>
      <w:r>
        <w:rPr>
          <w:rFonts w:ascii="Arial" w:hAnsi="Arial" w:cs="Arial"/>
        </w:rPr>
        <w:t xml:space="preserve">.  </w:t>
      </w:r>
    </w:p>
    <w:p w14:paraId="601F0D39" w14:textId="237B2342" w:rsidR="005B2666" w:rsidRPr="009327D3" w:rsidRDefault="009327D3" w:rsidP="00FB4CDB">
      <w:pPr>
        <w:rPr>
          <w:rFonts w:ascii="Arial" w:hAnsi="Arial" w:cs="Arial"/>
          <w:color w:val="FF0000"/>
        </w:rPr>
      </w:pPr>
      <w:r w:rsidRPr="009327D3">
        <w:rPr>
          <w:rFonts w:ascii="Arial" w:hAnsi="Arial" w:cs="Arial"/>
          <w:color w:val="FF0000"/>
        </w:rPr>
        <w:t>All files should be pasted into participant’s folder even if no locations or emotionally important dates are every reported</w:t>
      </w:r>
    </w:p>
    <w:p w14:paraId="46045905" w14:textId="286B029C" w:rsidR="009327D3" w:rsidRPr="009327D3" w:rsidRDefault="009327D3" w:rsidP="00FB4CDB">
      <w:pPr>
        <w:rPr>
          <w:ins w:id="475" w:author="meschultz5" w:date="2018-06-07T14:46:00Z"/>
          <w:rFonts w:ascii="Arial" w:hAnsi="Arial" w:cs="Arial"/>
          <w:color w:val="FF0000"/>
        </w:rPr>
      </w:pPr>
      <w:r w:rsidRPr="009327D3">
        <w:rPr>
          <w:rFonts w:ascii="Arial" w:hAnsi="Arial" w:cs="Arial"/>
          <w:color w:val="FF0000"/>
        </w:rPr>
        <w:t>Once the participant is off study, it should be confirmed that all available data has been entered and NA should be entered for any missing data.</w:t>
      </w:r>
    </w:p>
    <w:p w14:paraId="6BF0C703" w14:textId="3188973F" w:rsidR="00FB4CDB" w:rsidRPr="001D1473" w:rsidRDefault="001D1473" w:rsidP="00FB4CDB">
      <w:pPr>
        <w:rPr>
          <w:rFonts w:ascii="Arial" w:hAnsi="Arial" w:cs="Arial"/>
        </w:rPr>
      </w:pPr>
      <w:r>
        <w:rPr>
          <w:rFonts w:ascii="Arial" w:hAnsi="Arial" w:cs="Arial"/>
        </w:rPr>
        <w:br/>
      </w:r>
      <w:r w:rsidR="00FB4CDB" w:rsidRPr="004D30A0">
        <w:rPr>
          <w:rFonts w:ascii="Arial" w:hAnsi="Arial" w:cs="Arial"/>
          <w:u w:val="single"/>
        </w:rPr>
        <w:t>UTC Time Stamp</w:t>
      </w:r>
      <w:r w:rsidR="00FB4CDB">
        <w:rPr>
          <w:rFonts w:ascii="Arial" w:hAnsi="Arial" w:cs="Arial"/>
        </w:rPr>
        <w:br/>
        <w:t>All files will have a UTC column. The UTC can be obtained by following the steps below:</w:t>
      </w:r>
    </w:p>
    <w:p w14:paraId="0F0FAF4F" w14:textId="77777777" w:rsidR="00FB4CDB" w:rsidRDefault="00FB4CDB" w:rsidP="00FB4CDB">
      <w:pPr>
        <w:ind w:firstLine="720"/>
        <w:rPr>
          <w:rFonts w:ascii="Arial" w:eastAsia="Times New Roman" w:hAnsi="Arial" w:cs="Arial"/>
          <w:color w:val="1B2432"/>
          <w:sz w:val="21"/>
          <w:szCs w:val="21"/>
          <w:shd w:val="clear" w:color="auto" w:fill="FFFFFF"/>
        </w:rPr>
      </w:pPr>
      <w:r w:rsidRPr="005D17BA">
        <w:rPr>
          <w:rFonts w:ascii="Arial" w:eastAsia="Times New Roman" w:hAnsi="Arial" w:cs="Arial"/>
          <w:color w:val="1B2432"/>
          <w:sz w:val="21"/>
          <w:szCs w:val="21"/>
          <w:shd w:val="clear" w:color="auto" w:fill="FFFFFF"/>
        </w:rPr>
        <w:t xml:space="preserve">1. Go to </w:t>
      </w:r>
      <w:commentRangeStart w:id="476"/>
      <w:r w:rsidR="00E17B89">
        <w:fldChar w:fldCharType="begin"/>
      </w:r>
      <w:r w:rsidR="00E17B89">
        <w:instrText xml:space="preserve"> HYPERLINK "https://www.epochconverter.com/" \t "_blank" </w:instrText>
      </w:r>
      <w:r w:rsidR="00E17B89">
        <w:fldChar w:fldCharType="separate"/>
      </w:r>
      <w:r w:rsidRPr="005D17BA">
        <w:rPr>
          <w:rFonts w:ascii="Arial" w:eastAsia="Times New Roman" w:hAnsi="Arial" w:cs="Arial"/>
          <w:color w:val="1AAFD0"/>
          <w:sz w:val="21"/>
          <w:szCs w:val="21"/>
          <w:u w:val="single"/>
          <w:shd w:val="clear" w:color="auto" w:fill="FFFFFF"/>
        </w:rPr>
        <w:t>https://www.epochconverter.com/</w:t>
      </w:r>
      <w:r w:rsidR="00E17B89">
        <w:rPr>
          <w:rFonts w:ascii="Arial" w:eastAsia="Times New Roman" w:hAnsi="Arial" w:cs="Arial"/>
          <w:color w:val="1AAFD0"/>
          <w:sz w:val="21"/>
          <w:szCs w:val="21"/>
          <w:u w:val="single"/>
          <w:shd w:val="clear" w:color="auto" w:fill="FFFFFF"/>
        </w:rPr>
        <w:fldChar w:fldCharType="end"/>
      </w:r>
      <w:commentRangeEnd w:id="476"/>
      <w:r w:rsidR="00E17B89">
        <w:rPr>
          <w:rStyle w:val="CommentReference"/>
        </w:rPr>
        <w:commentReference w:id="476"/>
      </w:r>
      <w:r w:rsidRPr="005D17BA">
        <w:rPr>
          <w:rFonts w:ascii="Arial" w:eastAsia="Times New Roman" w:hAnsi="Arial" w:cs="Arial"/>
          <w:color w:val="1B2432"/>
          <w:sz w:val="21"/>
          <w:szCs w:val="21"/>
          <w:shd w:val="clear" w:color="auto" w:fill="FFFFFF"/>
        </w:rPr>
        <w:t xml:space="preserve"> </w:t>
      </w:r>
    </w:p>
    <w:p w14:paraId="67C52EDB" w14:textId="3180DD42" w:rsidR="00FB4CDB" w:rsidRDefault="00FB4CDB" w:rsidP="00D71C66">
      <w:pPr>
        <w:ind w:left="720"/>
        <w:rPr>
          <w:rFonts w:ascii="Arial" w:eastAsia="Times New Roman" w:hAnsi="Arial" w:cs="Arial"/>
          <w:color w:val="1B2432"/>
          <w:sz w:val="21"/>
          <w:szCs w:val="21"/>
          <w:shd w:val="clear" w:color="auto" w:fill="FFFFFF"/>
        </w:rPr>
      </w:pPr>
      <w:r>
        <w:rPr>
          <w:rFonts w:ascii="Arial" w:eastAsia="Times New Roman" w:hAnsi="Arial" w:cs="Arial"/>
          <w:color w:val="1B2432"/>
          <w:sz w:val="21"/>
          <w:szCs w:val="21"/>
          <w:shd w:val="clear" w:color="auto" w:fill="FFFFFF"/>
        </w:rPr>
        <w:t>2. Enter in the month, day, year, and hour (in military time</w:t>
      </w:r>
      <w:r w:rsidR="00D71C66">
        <w:rPr>
          <w:rFonts w:ascii="Arial" w:eastAsia="Times New Roman" w:hAnsi="Arial" w:cs="Arial"/>
          <w:color w:val="1B2432"/>
          <w:sz w:val="21"/>
          <w:szCs w:val="21"/>
          <w:shd w:val="clear" w:color="auto" w:fill="FFFFFF"/>
        </w:rPr>
        <w:t xml:space="preserve">) the interview was completed. </w:t>
      </w:r>
      <w:r>
        <w:rPr>
          <w:rFonts w:ascii="Arial" w:eastAsia="Times New Roman" w:hAnsi="Arial" w:cs="Arial"/>
          <w:color w:val="1B2432"/>
          <w:sz w:val="21"/>
          <w:szCs w:val="21"/>
          <w:shd w:val="clear" w:color="auto" w:fill="FFFFFF"/>
        </w:rPr>
        <w:t xml:space="preserve">Select local time in the drop-down menu. Click on Human date to Timestamp. </w:t>
      </w:r>
    </w:p>
    <w:p w14:paraId="12A37A80" w14:textId="1E786FAD" w:rsidR="00FB4CDB" w:rsidRDefault="00FB4CDB" w:rsidP="00FB4CDB">
      <w:pPr>
        <w:ind w:firstLine="720"/>
        <w:rPr>
          <w:rFonts w:ascii="Arial" w:eastAsia="Times New Roman" w:hAnsi="Arial" w:cs="Arial"/>
          <w:color w:val="1B2432"/>
          <w:sz w:val="21"/>
          <w:szCs w:val="21"/>
          <w:shd w:val="clear" w:color="auto" w:fill="FFFFFF"/>
        </w:rPr>
      </w:pPr>
      <w:r>
        <w:rPr>
          <w:rFonts w:ascii="Arial" w:eastAsia="Times New Roman" w:hAnsi="Arial" w:cs="Arial"/>
          <w:color w:val="1B2432"/>
          <w:sz w:val="21"/>
          <w:szCs w:val="21"/>
          <w:shd w:val="clear" w:color="auto" w:fill="FFFFFF"/>
        </w:rPr>
        <w:t xml:space="preserve">3. The time stamp will appear </w:t>
      </w:r>
      <w:r w:rsidR="0007651D">
        <w:rPr>
          <w:rFonts w:ascii="Arial" w:eastAsia="Times New Roman" w:hAnsi="Arial" w:cs="Arial"/>
          <w:color w:val="1B2432"/>
          <w:sz w:val="21"/>
          <w:szCs w:val="21"/>
          <w:shd w:val="clear" w:color="auto" w:fill="FFFFFF"/>
        </w:rPr>
        <w:t xml:space="preserve">next to </w:t>
      </w:r>
      <w:r>
        <w:rPr>
          <w:rFonts w:ascii="Arial" w:eastAsia="Times New Roman" w:hAnsi="Arial" w:cs="Arial"/>
          <w:color w:val="1B2432"/>
          <w:sz w:val="21"/>
          <w:szCs w:val="21"/>
          <w:shd w:val="clear" w:color="auto" w:fill="FFFFFF"/>
        </w:rPr>
        <w:t>-“Epoch timestamp: ##########”</w:t>
      </w:r>
    </w:p>
    <w:p w14:paraId="0E42E556" w14:textId="36023AD6" w:rsidR="00FB4CDB" w:rsidRPr="00FB4CDB" w:rsidRDefault="00FB4CDB" w:rsidP="00FB4CDB">
      <w:pPr>
        <w:ind w:firstLine="720"/>
        <w:rPr>
          <w:rFonts w:ascii="Times New Roman" w:eastAsia="Times New Roman" w:hAnsi="Times New Roman" w:cs="Times New Roman"/>
          <w:sz w:val="24"/>
          <w:szCs w:val="24"/>
        </w:rPr>
      </w:pPr>
      <w:r>
        <w:rPr>
          <w:rFonts w:ascii="Arial" w:eastAsia="Times New Roman" w:hAnsi="Arial" w:cs="Arial"/>
          <w:color w:val="1B2432"/>
          <w:sz w:val="21"/>
          <w:szCs w:val="21"/>
          <w:shd w:val="clear" w:color="auto" w:fill="FFFFFF"/>
        </w:rPr>
        <w:t>4. Insert this time in the UTC column for all interview data files.</w:t>
      </w:r>
      <w:r>
        <w:rPr>
          <w:rFonts w:ascii="Arial" w:eastAsia="Times New Roman" w:hAnsi="Arial" w:cs="Arial"/>
          <w:color w:val="1B2432"/>
          <w:sz w:val="21"/>
          <w:szCs w:val="21"/>
          <w:shd w:val="clear" w:color="auto" w:fill="FFFFFF"/>
        </w:rPr>
        <w:br/>
      </w:r>
    </w:p>
    <w:p w14:paraId="3764C685" w14:textId="77777777" w:rsidR="00FB4CDB" w:rsidRDefault="00FB4CDB" w:rsidP="00FB4CDB">
      <w:pPr>
        <w:rPr>
          <w:rFonts w:ascii="Arial" w:hAnsi="Arial" w:cs="Arial"/>
        </w:rPr>
      </w:pPr>
      <w:r w:rsidRPr="004D30A0">
        <w:rPr>
          <w:rFonts w:ascii="Arial" w:hAnsi="Arial" w:cs="Arial"/>
          <w:u w:val="single"/>
        </w:rPr>
        <w:t>File Contents</w:t>
      </w:r>
      <w:r>
        <w:rPr>
          <w:rFonts w:ascii="Arial" w:hAnsi="Arial" w:cs="Arial"/>
          <w:u w:val="single"/>
        </w:rPr>
        <w:br/>
      </w:r>
      <w:r>
        <w:rPr>
          <w:rFonts w:ascii="Arial" w:hAnsi="Arial" w:cs="Arial"/>
        </w:rPr>
        <w:t>The locations file (####_Locations) contains nine columns:</w:t>
      </w:r>
    </w:p>
    <w:p w14:paraId="3020B196" w14:textId="77777777" w:rsidR="00FB4CDB" w:rsidRPr="00AB3380" w:rsidRDefault="00FB4CDB" w:rsidP="00FB4CDB">
      <w:pPr>
        <w:pStyle w:val="ListParagraph"/>
        <w:numPr>
          <w:ilvl w:val="0"/>
          <w:numId w:val="32"/>
        </w:numPr>
        <w:rPr>
          <w:rFonts w:ascii="Arial" w:hAnsi="Arial" w:cs="Arial"/>
          <w:u w:val="single"/>
        </w:rPr>
      </w:pPr>
      <w:r w:rsidRPr="00AB3380">
        <w:rPr>
          <w:rFonts w:ascii="Arial" w:hAnsi="Arial" w:cs="Arial"/>
          <w:b/>
        </w:rPr>
        <w:t>UTC</w:t>
      </w:r>
      <w:r>
        <w:rPr>
          <w:rFonts w:ascii="Arial" w:hAnsi="Arial" w:cs="Arial"/>
        </w:rPr>
        <w:t xml:space="preserve">: </w:t>
      </w:r>
      <w:r w:rsidRPr="00AB3380">
        <w:rPr>
          <w:rFonts w:ascii="Arial" w:hAnsi="Arial" w:cs="Arial"/>
        </w:rPr>
        <w:t>Obtained by following the steps above.</w:t>
      </w:r>
    </w:p>
    <w:p w14:paraId="71499617" w14:textId="7A283E84" w:rsidR="00FB4CDB" w:rsidRPr="00AB3740" w:rsidRDefault="00E17B89" w:rsidP="00FB4CDB">
      <w:pPr>
        <w:pStyle w:val="ListParagraph"/>
        <w:numPr>
          <w:ilvl w:val="0"/>
          <w:numId w:val="32"/>
        </w:numPr>
        <w:rPr>
          <w:ins w:id="477" w:author="meschultz5" w:date="2018-06-11T11:13:00Z"/>
          <w:rFonts w:ascii="Arial" w:hAnsi="Arial" w:cs="Arial"/>
          <w:u w:val="single"/>
          <w:rPrChange w:id="478" w:author="meschultz5" w:date="2018-06-11T11:13:00Z">
            <w:rPr>
              <w:ins w:id="479" w:author="meschultz5" w:date="2018-06-11T11:13:00Z"/>
              <w:rFonts w:ascii="Arial" w:hAnsi="Arial" w:cs="Arial"/>
            </w:rPr>
          </w:rPrChange>
        </w:rPr>
      </w:pPr>
      <w:r>
        <w:rPr>
          <w:rFonts w:ascii="Arial" w:hAnsi="Arial" w:cs="Arial"/>
          <w:b/>
        </w:rPr>
        <w:t>Street</w:t>
      </w:r>
      <w:r w:rsidR="00FB4CDB" w:rsidRPr="00AB3380">
        <w:rPr>
          <w:rFonts w:ascii="Arial" w:hAnsi="Arial" w:cs="Arial"/>
          <w:b/>
        </w:rPr>
        <w:t>Address</w:t>
      </w:r>
      <w:r w:rsidR="00360684">
        <w:rPr>
          <w:rFonts w:ascii="Arial" w:hAnsi="Arial" w:cs="Arial"/>
          <w:b/>
        </w:rPr>
        <w:t>, City, and State</w:t>
      </w:r>
      <w:r w:rsidR="00FB4CDB">
        <w:rPr>
          <w:rFonts w:ascii="Arial" w:hAnsi="Arial" w:cs="Arial"/>
        </w:rPr>
        <w:t xml:space="preserve">: </w:t>
      </w:r>
      <w:r w:rsidR="00FB4CDB" w:rsidRPr="00AB3380">
        <w:rPr>
          <w:rFonts w:ascii="Arial" w:hAnsi="Arial" w:cs="Arial"/>
        </w:rPr>
        <w:t>Enter in location address with single spaces between the street number, street name, and street type (ex: Avenue, Boulevard, Drive, Lane, etc). Spell out street type</w:t>
      </w:r>
    </w:p>
    <w:p w14:paraId="74F35499" w14:textId="33767C80" w:rsidR="00AB3740" w:rsidRPr="00AB3740" w:rsidRDefault="00AB3740" w:rsidP="00AB3740">
      <w:pPr>
        <w:pStyle w:val="ListParagraph"/>
        <w:numPr>
          <w:ilvl w:val="1"/>
          <w:numId w:val="32"/>
        </w:numPr>
        <w:rPr>
          <w:ins w:id="480" w:author="meschultz5" w:date="2018-06-11T11:14:00Z"/>
          <w:rFonts w:ascii="Arial" w:hAnsi="Arial" w:cs="Arial"/>
          <w:u w:val="single"/>
          <w:rPrChange w:id="481" w:author="meschultz5" w:date="2018-06-11T11:14:00Z">
            <w:rPr>
              <w:ins w:id="482" w:author="meschultz5" w:date="2018-06-11T11:14:00Z"/>
              <w:rFonts w:ascii="Arial" w:hAnsi="Arial" w:cs="Arial"/>
            </w:rPr>
          </w:rPrChange>
        </w:rPr>
      </w:pPr>
      <w:ins w:id="483" w:author="meschultz5" w:date="2018-06-11T11:13:00Z">
        <w:r w:rsidRPr="00AB3740">
          <w:rPr>
            <w:rFonts w:ascii="Arial" w:hAnsi="Arial" w:cs="Arial"/>
            <w:rPrChange w:id="484" w:author="meschultz5" w:date="2018-06-11T11:13:00Z">
              <w:rPr>
                <w:rFonts w:ascii="Arial" w:hAnsi="Arial" w:cs="Arial"/>
                <w:b/>
              </w:rPr>
            </w:rPrChange>
          </w:rPr>
          <w:t>Spell out</w:t>
        </w:r>
        <w:r>
          <w:rPr>
            <w:rFonts w:ascii="Arial" w:hAnsi="Arial" w:cs="Arial"/>
          </w:rPr>
          <w:t xml:space="preserve"> street numbers (Fifth) unless the number is g</w:t>
        </w:r>
      </w:ins>
      <w:ins w:id="485" w:author="meschultz5" w:date="2018-06-11T11:14:00Z">
        <w:r>
          <w:rPr>
            <w:rFonts w:ascii="Arial" w:hAnsi="Arial" w:cs="Arial"/>
          </w:rPr>
          <w:t>reater than 99. i.e, 104</w:t>
        </w:r>
        <w:r w:rsidRPr="00AB3740">
          <w:rPr>
            <w:rFonts w:ascii="Arial" w:hAnsi="Arial" w:cs="Arial"/>
            <w:vertAlign w:val="superscript"/>
            <w:rPrChange w:id="486" w:author="meschultz5" w:date="2018-06-11T11:14:00Z">
              <w:rPr>
                <w:rFonts w:ascii="Arial" w:hAnsi="Arial" w:cs="Arial"/>
              </w:rPr>
            </w:rPrChange>
          </w:rPr>
          <w:t>th</w:t>
        </w:r>
        <w:r>
          <w:rPr>
            <w:rFonts w:ascii="Arial" w:hAnsi="Arial" w:cs="Arial"/>
          </w:rPr>
          <w:t xml:space="preserve"> Street</w:t>
        </w:r>
      </w:ins>
    </w:p>
    <w:p w14:paraId="6392F7DD" w14:textId="323C4537" w:rsidR="00AB3740" w:rsidRPr="00AB3740" w:rsidRDefault="00AB3740">
      <w:pPr>
        <w:pStyle w:val="ListParagraph"/>
        <w:numPr>
          <w:ilvl w:val="1"/>
          <w:numId w:val="32"/>
        </w:numPr>
        <w:rPr>
          <w:rFonts w:ascii="Arial" w:hAnsi="Arial" w:cs="Arial"/>
          <w:u w:val="single"/>
        </w:rPr>
        <w:pPrChange w:id="487" w:author="meschultz5" w:date="2018-06-11T11:13:00Z">
          <w:pPr>
            <w:pStyle w:val="ListParagraph"/>
            <w:numPr>
              <w:numId w:val="32"/>
            </w:numPr>
            <w:ind w:hanging="360"/>
          </w:pPr>
        </w:pPrChange>
      </w:pPr>
      <w:ins w:id="488" w:author="meschultz5" w:date="2018-06-11T11:14:00Z">
        <w:r>
          <w:rPr>
            <w:rFonts w:ascii="Arial" w:hAnsi="Arial" w:cs="Arial"/>
          </w:rPr>
          <w:t xml:space="preserve">If a range of addresses is entered on the location log and these cannot be narrowed down, select the first address number </w:t>
        </w:r>
      </w:ins>
    </w:p>
    <w:p w14:paraId="5B717FC4" w14:textId="7571DAF0" w:rsidR="00B33C10" w:rsidRPr="00B33C10" w:rsidRDefault="00FB4CDB" w:rsidP="00B33C10">
      <w:pPr>
        <w:pStyle w:val="ListParagraph"/>
        <w:numPr>
          <w:ilvl w:val="0"/>
          <w:numId w:val="32"/>
        </w:numPr>
        <w:rPr>
          <w:rFonts w:ascii="Arial" w:hAnsi="Arial" w:cs="Arial"/>
          <w:u w:val="single"/>
        </w:rPr>
      </w:pPr>
      <w:r>
        <w:rPr>
          <w:rFonts w:ascii="Arial" w:hAnsi="Arial" w:cs="Arial"/>
          <w:b/>
        </w:rPr>
        <w:t>City</w:t>
      </w:r>
    </w:p>
    <w:p w14:paraId="2BE92B1D" w14:textId="5306682B" w:rsidR="00B33C10" w:rsidRPr="00C9513B" w:rsidRDefault="00B33C10" w:rsidP="00B33C10">
      <w:pPr>
        <w:pStyle w:val="ListParagraph"/>
        <w:numPr>
          <w:ilvl w:val="0"/>
          <w:numId w:val="32"/>
        </w:numPr>
        <w:rPr>
          <w:rFonts w:ascii="Arial" w:hAnsi="Arial" w:cs="Arial"/>
          <w:b/>
        </w:rPr>
      </w:pPr>
      <w:r w:rsidRPr="00C9513B">
        <w:rPr>
          <w:rFonts w:ascii="Arial" w:hAnsi="Arial" w:cs="Arial"/>
          <w:b/>
        </w:rPr>
        <w:t>State</w:t>
      </w:r>
    </w:p>
    <w:p w14:paraId="0EE8EE04" w14:textId="2B42FDD2" w:rsidR="00FB4CDB" w:rsidRPr="0016624E" w:rsidRDefault="00FB4CDB" w:rsidP="00FB4CDB">
      <w:pPr>
        <w:pStyle w:val="ListParagraph"/>
        <w:numPr>
          <w:ilvl w:val="0"/>
          <w:numId w:val="32"/>
        </w:numPr>
        <w:rPr>
          <w:rFonts w:ascii="Arial" w:hAnsi="Arial" w:cs="Arial"/>
          <w:u w:val="single"/>
        </w:rPr>
      </w:pPr>
      <w:r>
        <w:rPr>
          <w:rFonts w:ascii="Arial" w:hAnsi="Arial" w:cs="Arial"/>
          <w:b/>
        </w:rPr>
        <w:t xml:space="preserve">Type: </w:t>
      </w:r>
      <w:r w:rsidRPr="0016624E">
        <w:rPr>
          <w:rFonts w:ascii="Arial" w:hAnsi="Arial" w:cs="Arial"/>
        </w:rPr>
        <w:t xml:space="preserve">Enter in the location type. Spell out location type exactly as it appears on the location </w:t>
      </w:r>
      <w:r>
        <w:rPr>
          <w:rFonts w:ascii="Arial" w:hAnsi="Arial" w:cs="Arial"/>
        </w:rPr>
        <w:t xml:space="preserve">log utilized to complete the interview. </w:t>
      </w:r>
      <w:r w:rsidR="00D40785">
        <w:rPr>
          <w:rFonts w:ascii="Arial" w:hAnsi="Arial" w:cs="Arial"/>
        </w:rPr>
        <w:t>If it is the participant’s home address, type in “Home.”</w:t>
      </w:r>
    </w:p>
    <w:p w14:paraId="18FFCBD9" w14:textId="2600B3B6" w:rsidR="00FB4CDB" w:rsidRPr="0016624E" w:rsidRDefault="00E17B89" w:rsidP="00FB4CDB">
      <w:pPr>
        <w:pStyle w:val="ListParagraph"/>
        <w:numPr>
          <w:ilvl w:val="0"/>
          <w:numId w:val="32"/>
        </w:numPr>
        <w:rPr>
          <w:rFonts w:ascii="Arial" w:hAnsi="Arial" w:cs="Arial"/>
        </w:rPr>
      </w:pPr>
      <w:r>
        <w:rPr>
          <w:rFonts w:ascii="Arial" w:hAnsi="Arial" w:cs="Arial"/>
          <w:b/>
        </w:rPr>
        <w:t>Drank</w:t>
      </w:r>
      <w:r w:rsidR="00FB4CDB">
        <w:rPr>
          <w:rFonts w:ascii="Arial" w:hAnsi="Arial" w:cs="Arial"/>
          <w:b/>
        </w:rPr>
        <w:t xml:space="preserve">Here: </w:t>
      </w:r>
      <w:r w:rsidR="00FB4CDB" w:rsidRPr="0016624E">
        <w:rPr>
          <w:rFonts w:ascii="Arial" w:hAnsi="Arial" w:cs="Arial"/>
        </w:rPr>
        <w:t>Enter Yes or No to indicate if participant has ever drank alcohol at this location.</w:t>
      </w:r>
    </w:p>
    <w:p w14:paraId="283C06BF" w14:textId="514C8221" w:rsidR="00FB4CDB" w:rsidRDefault="00E17B89" w:rsidP="00FB4CDB">
      <w:pPr>
        <w:pStyle w:val="ListParagraph"/>
        <w:numPr>
          <w:ilvl w:val="0"/>
          <w:numId w:val="32"/>
        </w:numPr>
        <w:rPr>
          <w:rFonts w:ascii="Arial" w:hAnsi="Arial" w:cs="Arial"/>
        </w:rPr>
      </w:pPr>
      <w:r>
        <w:rPr>
          <w:rFonts w:ascii="Arial" w:hAnsi="Arial" w:cs="Arial"/>
          <w:b/>
        </w:rPr>
        <w:t>Alcohol</w:t>
      </w:r>
      <w:r w:rsidR="00FB4CDB">
        <w:rPr>
          <w:rFonts w:ascii="Arial" w:hAnsi="Arial" w:cs="Arial"/>
          <w:b/>
        </w:rPr>
        <w:t xml:space="preserve">Here: </w:t>
      </w:r>
      <w:r w:rsidR="00FB4CDB" w:rsidRPr="0016624E">
        <w:rPr>
          <w:rFonts w:ascii="Arial" w:hAnsi="Arial" w:cs="Arial"/>
        </w:rPr>
        <w:t>Enter Yes or No to indicate if alcohol is available in this location.</w:t>
      </w:r>
    </w:p>
    <w:p w14:paraId="21DB88BB" w14:textId="644A2241" w:rsidR="00FB4CDB" w:rsidRDefault="00E17B89" w:rsidP="00FB4CDB">
      <w:pPr>
        <w:pStyle w:val="ListParagraph"/>
        <w:numPr>
          <w:ilvl w:val="0"/>
          <w:numId w:val="32"/>
        </w:numPr>
        <w:rPr>
          <w:rFonts w:ascii="Arial" w:hAnsi="Arial" w:cs="Arial"/>
        </w:rPr>
      </w:pPr>
      <w:r>
        <w:rPr>
          <w:rFonts w:ascii="Arial" w:hAnsi="Arial" w:cs="Arial"/>
          <w:b/>
        </w:rPr>
        <w:t>Location</w:t>
      </w:r>
      <w:r w:rsidR="00FB4CDB">
        <w:rPr>
          <w:rFonts w:ascii="Arial" w:hAnsi="Arial" w:cs="Arial"/>
          <w:b/>
        </w:rPr>
        <w:t xml:space="preserve">Emotion: </w:t>
      </w:r>
      <w:r w:rsidR="00FB4CDB">
        <w:rPr>
          <w:rFonts w:ascii="Arial" w:hAnsi="Arial" w:cs="Arial"/>
        </w:rPr>
        <w:t>Enter Pleasant, Unpleasant, Mixed, or Neutral to indicate how participant’s experiences are when at this location.</w:t>
      </w:r>
    </w:p>
    <w:p w14:paraId="7E194260" w14:textId="41761EA9" w:rsidR="00FB4CDB" w:rsidRDefault="00E17B89" w:rsidP="00FB4CDB">
      <w:pPr>
        <w:pStyle w:val="ListParagraph"/>
        <w:numPr>
          <w:ilvl w:val="0"/>
          <w:numId w:val="32"/>
        </w:numPr>
        <w:rPr>
          <w:rFonts w:ascii="Arial" w:hAnsi="Arial" w:cs="Arial"/>
        </w:rPr>
      </w:pPr>
      <w:r>
        <w:rPr>
          <w:rFonts w:ascii="Arial" w:hAnsi="Arial" w:cs="Arial"/>
          <w:b/>
        </w:rPr>
        <w:t>Location</w:t>
      </w:r>
      <w:r w:rsidR="00FB4CDB">
        <w:rPr>
          <w:rFonts w:ascii="Arial" w:hAnsi="Arial" w:cs="Arial"/>
          <w:b/>
        </w:rPr>
        <w:t xml:space="preserve">Risk: </w:t>
      </w:r>
      <w:r w:rsidR="00FB4CDB">
        <w:rPr>
          <w:rFonts w:ascii="Arial" w:hAnsi="Arial" w:cs="Arial"/>
        </w:rPr>
        <w:t xml:space="preserve">Enter in High, Medium, Low, or No to indicate participant’s risk level to begin drinking again when visiting this location. </w:t>
      </w:r>
      <w:r w:rsidR="00E2273A">
        <w:rPr>
          <w:rFonts w:ascii="Arial" w:hAnsi="Arial" w:cs="Arial"/>
        </w:rPr>
        <w:t>If the location is one of the participant’s risky locations, enter in “High,” in the LocationRisk column.</w:t>
      </w:r>
    </w:p>
    <w:p w14:paraId="2A1451EA" w14:textId="5795EBB9" w:rsidR="00FB4CDB" w:rsidRDefault="00E17B89" w:rsidP="00FB4CDB">
      <w:pPr>
        <w:pStyle w:val="ListParagraph"/>
        <w:numPr>
          <w:ilvl w:val="0"/>
          <w:numId w:val="32"/>
        </w:numPr>
        <w:rPr>
          <w:rFonts w:ascii="Arial" w:hAnsi="Arial" w:cs="Arial"/>
        </w:rPr>
      </w:pPr>
      <w:r>
        <w:rPr>
          <w:rFonts w:ascii="Arial" w:hAnsi="Arial" w:cs="Arial"/>
          <w:b/>
        </w:rPr>
        <w:t>Risk</w:t>
      </w:r>
      <w:r w:rsidR="00FB4CDB">
        <w:rPr>
          <w:rFonts w:ascii="Arial" w:hAnsi="Arial" w:cs="Arial"/>
          <w:b/>
        </w:rPr>
        <w:t xml:space="preserve">Avoid: </w:t>
      </w:r>
      <w:r w:rsidR="00FB4CDB">
        <w:rPr>
          <w:rFonts w:ascii="Arial" w:hAnsi="Arial" w:cs="Arial"/>
        </w:rPr>
        <w:t xml:space="preserve">Enter in Yes or No to indicate if participant has identified this place as a place they are trying to avoid now that they are sober. </w:t>
      </w:r>
      <w:r w:rsidR="009E1EBD">
        <w:rPr>
          <w:rFonts w:ascii="Arial" w:hAnsi="Arial" w:cs="Arial"/>
        </w:rPr>
        <w:t>The locations identified by participant as “risky locations,” will all be recorded as “Yes,” all other locations will be “No.”</w:t>
      </w:r>
    </w:p>
    <w:p w14:paraId="2D80EBAE" w14:textId="16507692" w:rsidR="009E0BD5" w:rsidRDefault="009E0BD5" w:rsidP="00FB4CDB">
      <w:pPr>
        <w:pStyle w:val="ListParagraph"/>
        <w:numPr>
          <w:ilvl w:val="0"/>
          <w:numId w:val="32"/>
        </w:numPr>
        <w:rPr>
          <w:rFonts w:ascii="Arial" w:hAnsi="Arial" w:cs="Arial"/>
        </w:rPr>
      </w:pPr>
      <w:r>
        <w:rPr>
          <w:rFonts w:ascii="Arial" w:hAnsi="Arial" w:cs="Arial"/>
          <w:b/>
        </w:rPr>
        <w:lastRenderedPageBreak/>
        <w:t>Vacation:</w:t>
      </w:r>
      <w:r>
        <w:rPr>
          <w:rFonts w:ascii="Arial" w:hAnsi="Arial" w:cs="Arial"/>
        </w:rPr>
        <w:t xml:space="preserve"> </w:t>
      </w:r>
      <w:r>
        <w:rPr>
          <w:rFonts w:ascii="Arial" w:hAnsi="Arial" w:cs="Arial"/>
          <w:b/>
        </w:rPr>
        <w:t xml:space="preserve">If this address is a location </w:t>
      </w:r>
      <w:r w:rsidR="00B33C10">
        <w:rPr>
          <w:rFonts w:ascii="Arial" w:hAnsi="Arial" w:cs="Arial"/>
          <w:b/>
        </w:rPr>
        <w:t xml:space="preserve">that the participant visited while on vacation enter “Yes,” if not, enter “No.” This is something that the interviewer will have to note on the location log. If it is not noted, as the interviewer, then note it on the location log and enter in the appropriate response. </w:t>
      </w:r>
    </w:p>
    <w:p w14:paraId="36B2B9AA" w14:textId="77777777" w:rsidR="00B5147B" w:rsidRDefault="00B5147B" w:rsidP="00C9513B">
      <w:pPr>
        <w:ind w:left="360"/>
        <w:rPr>
          <w:b/>
        </w:rPr>
      </w:pPr>
    </w:p>
    <w:p w14:paraId="13EC1DAA" w14:textId="395E8217" w:rsidR="00B5147B" w:rsidRPr="00C9513B" w:rsidRDefault="00B5147B" w:rsidP="00C9513B">
      <w:pPr>
        <w:rPr>
          <w:b/>
        </w:rPr>
      </w:pPr>
      <w:r w:rsidRPr="00C9513B">
        <w:rPr>
          <w:b/>
        </w:rPr>
        <w:t xml:space="preserve">Important Note-When </w:t>
      </w:r>
      <w:r w:rsidRPr="00B5147B">
        <w:rPr>
          <w:b/>
        </w:rPr>
        <w:t>Updating Location</w:t>
      </w:r>
      <w:r w:rsidRPr="00C9513B">
        <w:rPr>
          <w:b/>
        </w:rPr>
        <w:t xml:space="preserve"> Times at Follow-up #1 and #2</w:t>
      </w:r>
    </w:p>
    <w:p w14:paraId="4214B86B" w14:textId="0C4C5494" w:rsidR="00B5147B" w:rsidRPr="0060242A" w:rsidDel="0060242A" w:rsidRDefault="00B5147B" w:rsidP="00C9513B">
      <w:pPr>
        <w:pStyle w:val="ListParagraph"/>
        <w:numPr>
          <w:ilvl w:val="0"/>
          <w:numId w:val="40"/>
        </w:numPr>
        <w:rPr>
          <w:del w:id="489" w:author="meschultz5" w:date="2018-06-21T13:42:00Z"/>
          <w:rPrChange w:id="490" w:author="meschultz5" w:date="2018-06-21T13:42:00Z">
            <w:rPr>
              <w:del w:id="491" w:author="meschultz5" w:date="2018-06-21T13:42:00Z"/>
              <w:rFonts w:ascii="Segoe UI" w:hAnsi="Segoe UI" w:cs="Segoe UI"/>
              <w:color w:val="151B26"/>
              <w:sz w:val="20"/>
              <w:szCs w:val="20"/>
              <w:shd w:val="clear" w:color="auto" w:fill="FFFFFF"/>
            </w:rPr>
          </w:rPrChange>
        </w:rPr>
      </w:pPr>
      <w:del w:id="492" w:author="meschultz5" w:date="2018-06-21T13:42:00Z">
        <w:r w:rsidDel="0060242A">
          <w:rPr>
            <w:rStyle w:val="Strong"/>
            <w:rFonts w:ascii="Segoe UI" w:hAnsi="Segoe UI" w:cs="Segoe UI"/>
            <w:color w:val="151B26"/>
            <w:sz w:val="20"/>
            <w:szCs w:val="20"/>
            <w:bdr w:val="none" w:sz="0" w:space="0" w:color="auto" w:frame="1"/>
            <w:shd w:val="clear" w:color="auto" w:fill="FFFFFF"/>
          </w:rPr>
          <w:delText xml:space="preserve">If a participant changes the risk level of a location the RA needs to enter in the location again in the subID_Locations Excel spreadsheet with the changed risk level, </w:delText>
        </w:r>
        <w:r w:rsidRPr="00937157" w:rsidDel="0060242A">
          <w:rPr>
            <w:rStyle w:val="Strong"/>
            <w:rFonts w:ascii="Segoe UI" w:hAnsi="Segoe UI" w:cs="Segoe UI"/>
            <w:color w:val="151B26"/>
            <w:sz w:val="20"/>
            <w:szCs w:val="20"/>
            <w:bdr w:val="none" w:sz="0" w:space="0" w:color="auto" w:frame="1"/>
            <w:shd w:val="clear" w:color="auto" w:fill="FFFFFF"/>
          </w:rPr>
          <w:delText xml:space="preserve">and re-enter in </w:delText>
        </w:r>
        <w:r w:rsidDel="0060242A">
          <w:rPr>
            <w:rStyle w:val="Strong"/>
            <w:rFonts w:ascii="Segoe UI" w:hAnsi="Segoe UI" w:cs="Segoe UI"/>
            <w:color w:val="151B26"/>
            <w:sz w:val="20"/>
            <w:szCs w:val="20"/>
            <w:bdr w:val="none" w:sz="0" w:space="0" w:color="auto" w:frame="1"/>
            <w:shd w:val="clear" w:color="auto" w:fill="FFFFFF"/>
          </w:rPr>
          <w:delText>the previously reported locations</w:delText>
        </w:r>
        <w:r w:rsidRPr="00937157" w:rsidDel="0060242A">
          <w:rPr>
            <w:rStyle w:val="Strong"/>
            <w:rFonts w:ascii="Segoe UI" w:hAnsi="Segoe UI" w:cs="Segoe UI"/>
            <w:color w:val="151B26"/>
            <w:sz w:val="20"/>
            <w:szCs w:val="20"/>
            <w:bdr w:val="none" w:sz="0" w:space="0" w:color="auto" w:frame="1"/>
            <w:shd w:val="clear" w:color="auto" w:fill="FFFFFF"/>
          </w:rPr>
          <w:delText xml:space="preserve"> that are still relevant.</w:delText>
        </w:r>
        <w:r w:rsidRPr="00C9513B" w:rsidDel="0060242A">
          <w:rPr>
            <w:rFonts w:ascii="Segoe UI" w:hAnsi="Segoe UI" w:cs="Segoe UI"/>
            <w:color w:val="151B26"/>
            <w:sz w:val="20"/>
            <w:szCs w:val="20"/>
            <w:shd w:val="clear" w:color="auto" w:fill="FFFFFF"/>
          </w:rPr>
          <w:delText> </w:delText>
        </w:r>
      </w:del>
    </w:p>
    <w:p w14:paraId="67557AAB" w14:textId="573883FF" w:rsidR="0060242A" w:rsidRPr="00C9513B" w:rsidRDefault="0060242A" w:rsidP="00C9513B">
      <w:pPr>
        <w:pStyle w:val="ListParagraph"/>
        <w:numPr>
          <w:ilvl w:val="0"/>
          <w:numId w:val="40"/>
        </w:numPr>
        <w:rPr>
          <w:ins w:id="493" w:author="meschultz5" w:date="2018-06-21T13:42:00Z"/>
        </w:rPr>
      </w:pPr>
      <w:ins w:id="494" w:author="meschultz5" w:date="2018-06-21T13:42:00Z">
        <w:r>
          <w:rPr>
            <w:rFonts w:ascii="Segoe UI" w:hAnsi="Segoe UI" w:cs="Segoe UI"/>
            <w:color w:val="151B26"/>
            <w:sz w:val="20"/>
            <w:szCs w:val="20"/>
            <w:shd w:val="clear" w:color="auto" w:fill="FFFFFF"/>
          </w:rPr>
          <w:t xml:space="preserve">If a location that was previously recorded is mistakenly reported again, please ignore the additional entry. We are only concerned with the initial entry that was reported. </w:t>
        </w:r>
      </w:ins>
    </w:p>
    <w:p w14:paraId="0F7F839D" w14:textId="7AF49CC3" w:rsidR="00FB4CDB" w:rsidRDefault="00FB4CDB" w:rsidP="00FB4CDB">
      <w:pPr>
        <w:rPr>
          <w:rFonts w:ascii="Arial" w:hAnsi="Arial" w:cs="Arial"/>
        </w:rPr>
      </w:pPr>
      <w:r>
        <w:rPr>
          <w:rFonts w:ascii="Arial" w:hAnsi="Arial" w:cs="Arial"/>
        </w:rPr>
        <w:t>The contacts file (####_Contacts) contains twelve columns:</w:t>
      </w:r>
    </w:p>
    <w:p w14:paraId="29E8D290" w14:textId="5376E4AF" w:rsidR="00FB4CDB" w:rsidRPr="00C9513B" w:rsidRDefault="00FB4CDB" w:rsidP="00FB4CDB">
      <w:pPr>
        <w:pStyle w:val="ListParagraph"/>
        <w:numPr>
          <w:ilvl w:val="0"/>
          <w:numId w:val="33"/>
        </w:numPr>
        <w:rPr>
          <w:rFonts w:ascii="Arial" w:hAnsi="Arial" w:cs="Arial"/>
          <w:u w:val="single"/>
        </w:rPr>
      </w:pPr>
      <w:r w:rsidRPr="00AB3380">
        <w:rPr>
          <w:rFonts w:ascii="Arial" w:hAnsi="Arial" w:cs="Arial"/>
          <w:b/>
        </w:rPr>
        <w:t>UTC</w:t>
      </w:r>
      <w:r>
        <w:rPr>
          <w:rFonts w:ascii="Arial" w:hAnsi="Arial" w:cs="Arial"/>
        </w:rPr>
        <w:t xml:space="preserve">: </w:t>
      </w:r>
      <w:r w:rsidRPr="00AB3380">
        <w:rPr>
          <w:rFonts w:ascii="Arial" w:hAnsi="Arial" w:cs="Arial"/>
        </w:rPr>
        <w:t>Obtained by following the steps above.</w:t>
      </w:r>
    </w:p>
    <w:p w14:paraId="132FE731" w14:textId="2FEBF6F6" w:rsidR="00360684" w:rsidRPr="00C9513B" w:rsidRDefault="00360684" w:rsidP="00FB4CDB">
      <w:pPr>
        <w:pStyle w:val="ListParagraph"/>
        <w:numPr>
          <w:ilvl w:val="0"/>
          <w:numId w:val="33"/>
        </w:numPr>
        <w:rPr>
          <w:rFonts w:ascii="Arial" w:hAnsi="Arial" w:cs="Arial"/>
        </w:rPr>
      </w:pPr>
      <w:r>
        <w:rPr>
          <w:rFonts w:ascii="Arial" w:hAnsi="Arial" w:cs="Arial"/>
          <w:b/>
        </w:rPr>
        <w:t xml:space="preserve">Always enter in the study participant’s cell phone number as the first </w:t>
      </w:r>
      <w:r w:rsidRPr="00360684">
        <w:rPr>
          <w:rFonts w:ascii="Arial" w:hAnsi="Arial" w:cs="Arial"/>
          <w:b/>
        </w:rPr>
        <w:t>contact</w:t>
      </w:r>
      <w:r w:rsidRPr="00C9513B">
        <w:rPr>
          <w:rFonts w:ascii="Arial" w:hAnsi="Arial" w:cs="Arial"/>
        </w:rPr>
        <w:t xml:space="preserve">. For type enter in “Self.” </w:t>
      </w:r>
    </w:p>
    <w:p w14:paraId="63E29E73" w14:textId="59543E4A" w:rsidR="00FB4CDB" w:rsidRDefault="00E17B89" w:rsidP="00FB4CDB">
      <w:pPr>
        <w:pStyle w:val="ListParagraph"/>
        <w:numPr>
          <w:ilvl w:val="0"/>
          <w:numId w:val="33"/>
        </w:numPr>
        <w:rPr>
          <w:rFonts w:ascii="Arial" w:hAnsi="Arial" w:cs="Arial"/>
        </w:rPr>
      </w:pPr>
      <w:r>
        <w:rPr>
          <w:rFonts w:ascii="Arial" w:hAnsi="Arial" w:cs="Arial"/>
          <w:b/>
        </w:rPr>
        <w:t>Home</w:t>
      </w:r>
      <w:r w:rsidR="00FB4CDB" w:rsidRPr="00C834C6">
        <w:rPr>
          <w:rFonts w:ascii="Arial" w:hAnsi="Arial" w:cs="Arial"/>
          <w:b/>
        </w:rPr>
        <w:t>Phone:</w:t>
      </w:r>
      <w:r w:rsidR="00FB4CDB">
        <w:rPr>
          <w:rFonts w:ascii="Arial" w:hAnsi="Arial" w:cs="Arial"/>
        </w:rPr>
        <w:t xml:space="preserve"> Enter in home phone number with no spaces between digits.</w:t>
      </w:r>
    </w:p>
    <w:p w14:paraId="07E58E34" w14:textId="1CF12452" w:rsidR="00FB4CDB" w:rsidRDefault="00E17B89" w:rsidP="00FB4CDB">
      <w:pPr>
        <w:pStyle w:val="ListParagraph"/>
        <w:numPr>
          <w:ilvl w:val="0"/>
          <w:numId w:val="33"/>
        </w:numPr>
        <w:rPr>
          <w:rFonts w:ascii="Arial" w:hAnsi="Arial" w:cs="Arial"/>
        </w:rPr>
      </w:pPr>
      <w:r>
        <w:rPr>
          <w:rFonts w:ascii="Arial" w:hAnsi="Arial" w:cs="Arial"/>
          <w:b/>
        </w:rPr>
        <w:t>Cell</w:t>
      </w:r>
      <w:r w:rsidR="00FB4CDB" w:rsidRPr="00C834C6">
        <w:rPr>
          <w:rFonts w:ascii="Arial" w:hAnsi="Arial" w:cs="Arial"/>
          <w:b/>
        </w:rPr>
        <w:t>Phone:</w:t>
      </w:r>
      <w:r w:rsidR="00FB4CDB">
        <w:rPr>
          <w:rFonts w:ascii="Arial" w:hAnsi="Arial" w:cs="Arial"/>
        </w:rPr>
        <w:t xml:space="preserve"> Enter in cell phone number with no spaces between digits.</w:t>
      </w:r>
      <w:ins w:id="495" w:author="Jill Nagler" w:date="2019-06-27T16:27:00Z">
        <w:r w:rsidR="0023520D">
          <w:rPr>
            <w:rFonts w:ascii="Arial" w:hAnsi="Arial" w:cs="Arial"/>
          </w:rPr>
          <w:t xml:space="preserve"> </w:t>
        </w:r>
      </w:ins>
      <w:ins w:id="496" w:author="meschultz5" w:date="2018-06-05T10:52:00Z">
        <w:del w:id="497" w:author="Jill Nagler" w:date="2019-06-27T16:27:00Z">
          <w:r w:rsidR="00124094" w:rsidDel="0023520D">
            <w:rPr>
              <w:rFonts w:ascii="Arial" w:hAnsi="Arial" w:cs="Arial"/>
            </w:rPr>
            <w:delText>Will be the d</w:delText>
          </w:r>
        </w:del>
      </w:ins>
      <w:ins w:id="498" w:author="Jill Nagler" w:date="2019-06-27T16:27:00Z">
        <w:r w:rsidR="0023520D">
          <w:rPr>
            <w:rFonts w:ascii="Arial" w:hAnsi="Arial" w:cs="Arial"/>
          </w:rPr>
          <w:t>D</w:t>
        </w:r>
      </w:ins>
      <w:ins w:id="499" w:author="meschultz5" w:date="2018-06-05T10:52:00Z">
        <w:r w:rsidR="00124094">
          <w:rPr>
            <w:rFonts w:ascii="Arial" w:hAnsi="Arial" w:cs="Arial"/>
          </w:rPr>
          <w:t>efault entry if cell or landline has not been specified and is not irrelevant/spam</w:t>
        </w:r>
      </w:ins>
    </w:p>
    <w:p w14:paraId="0C8D0E00" w14:textId="21277138" w:rsidR="00FB4CDB" w:rsidRDefault="00E17B89" w:rsidP="00FB4CDB">
      <w:pPr>
        <w:pStyle w:val="ListParagraph"/>
        <w:numPr>
          <w:ilvl w:val="0"/>
          <w:numId w:val="33"/>
        </w:numPr>
        <w:rPr>
          <w:rFonts w:ascii="Arial" w:hAnsi="Arial" w:cs="Arial"/>
        </w:rPr>
      </w:pPr>
      <w:r>
        <w:rPr>
          <w:rFonts w:ascii="Arial" w:hAnsi="Arial" w:cs="Arial"/>
          <w:b/>
        </w:rPr>
        <w:t>Other</w:t>
      </w:r>
      <w:r w:rsidR="00FB4CDB" w:rsidRPr="00C834C6">
        <w:rPr>
          <w:rFonts w:ascii="Arial" w:hAnsi="Arial" w:cs="Arial"/>
          <w:b/>
        </w:rPr>
        <w:t>Phone</w:t>
      </w:r>
      <w:r>
        <w:rPr>
          <w:rFonts w:ascii="Arial" w:hAnsi="Arial" w:cs="Arial"/>
          <w:b/>
        </w:rPr>
        <w:t>1</w:t>
      </w:r>
      <w:r w:rsidR="00FB4CDB" w:rsidRPr="00C834C6">
        <w:rPr>
          <w:rFonts w:ascii="Arial" w:hAnsi="Arial" w:cs="Arial"/>
          <w:b/>
        </w:rPr>
        <w:t>:</w:t>
      </w:r>
      <w:r w:rsidR="00FB4CDB">
        <w:rPr>
          <w:rFonts w:ascii="Arial" w:hAnsi="Arial" w:cs="Arial"/>
        </w:rPr>
        <w:t xml:space="preserve"> To be utilized if contact </w:t>
      </w:r>
      <w:r w:rsidR="00E526EB">
        <w:rPr>
          <w:rFonts w:ascii="Arial" w:hAnsi="Arial" w:cs="Arial"/>
        </w:rPr>
        <w:t>h</w:t>
      </w:r>
      <w:r w:rsidR="00FB4CDB">
        <w:rPr>
          <w:rFonts w:ascii="Arial" w:hAnsi="Arial" w:cs="Arial"/>
        </w:rPr>
        <w:t>as a number other than a home</w:t>
      </w:r>
      <w:r w:rsidR="00D71C66">
        <w:rPr>
          <w:rFonts w:ascii="Arial" w:hAnsi="Arial" w:cs="Arial"/>
        </w:rPr>
        <w:t xml:space="preserve">/cell number that participant </w:t>
      </w:r>
      <w:r w:rsidR="00FB4CDB">
        <w:rPr>
          <w:rFonts w:ascii="Arial" w:hAnsi="Arial" w:cs="Arial"/>
        </w:rPr>
        <w:t xml:space="preserve">uses to reach contact. Enter in number with no spaces between digits. </w:t>
      </w:r>
      <w:ins w:id="500" w:author="meschultz5" w:date="2018-06-05T10:53:00Z">
        <w:r w:rsidR="00124094">
          <w:rPr>
            <w:rFonts w:ascii="Arial" w:hAnsi="Arial" w:cs="Arial"/>
          </w:rPr>
          <w:t>Mostly used for irrelevant/spam entries</w:t>
        </w:r>
      </w:ins>
    </w:p>
    <w:p w14:paraId="1A5ED6D1" w14:textId="7580BF76" w:rsidR="00FB4CDB" w:rsidRDefault="00E17B89" w:rsidP="00FB4CDB">
      <w:pPr>
        <w:pStyle w:val="ListParagraph"/>
        <w:numPr>
          <w:ilvl w:val="0"/>
          <w:numId w:val="33"/>
        </w:numPr>
        <w:rPr>
          <w:ins w:id="501" w:author="meschultz5" w:date="2018-06-27T08:38:00Z"/>
          <w:rFonts w:ascii="Arial" w:hAnsi="Arial" w:cs="Arial"/>
        </w:rPr>
      </w:pPr>
      <w:r>
        <w:rPr>
          <w:rFonts w:ascii="Arial" w:hAnsi="Arial" w:cs="Arial"/>
          <w:b/>
        </w:rPr>
        <w:t>Other</w:t>
      </w:r>
      <w:r w:rsidR="00FB4CDB" w:rsidRPr="00C834C6">
        <w:rPr>
          <w:rFonts w:ascii="Arial" w:hAnsi="Arial" w:cs="Arial"/>
          <w:b/>
        </w:rPr>
        <w:t>Phone</w:t>
      </w:r>
      <w:r>
        <w:rPr>
          <w:rFonts w:ascii="Arial" w:hAnsi="Arial" w:cs="Arial"/>
          <w:b/>
        </w:rPr>
        <w:t>2</w:t>
      </w:r>
      <w:r w:rsidR="00FB4CDB" w:rsidRPr="00C834C6">
        <w:rPr>
          <w:rFonts w:ascii="Arial" w:hAnsi="Arial" w:cs="Arial"/>
          <w:b/>
        </w:rPr>
        <w:t>:</w:t>
      </w:r>
      <w:r w:rsidR="00FB4CDB">
        <w:rPr>
          <w:rFonts w:ascii="Arial" w:hAnsi="Arial" w:cs="Arial"/>
        </w:rPr>
        <w:t xml:space="preserve"> Same as #4 above</w:t>
      </w:r>
    </w:p>
    <w:p w14:paraId="2509BA06" w14:textId="77777777" w:rsidR="00C34851" w:rsidRDefault="00C34851" w:rsidP="00C34851">
      <w:pPr>
        <w:pStyle w:val="ListParagraph"/>
        <w:numPr>
          <w:ilvl w:val="2"/>
          <w:numId w:val="33"/>
        </w:numPr>
        <w:spacing w:after="0" w:line="240" w:lineRule="auto"/>
        <w:rPr>
          <w:ins w:id="502" w:author="meschultz5" w:date="2018-06-27T08:38:00Z"/>
        </w:rPr>
      </w:pPr>
      <w:ins w:id="503" w:author="meschultz5" w:date="2018-06-27T08:38:00Z">
        <w:r>
          <w:t xml:space="preserve">NOTE: If a person has reported two numbers for the same individual at </w:t>
        </w:r>
        <w:r w:rsidRPr="002830FF">
          <w:rPr>
            <w:u w:val="single"/>
          </w:rPr>
          <w:t>the same visit</w:t>
        </w:r>
        <w:r>
          <w:t>, they can be reported in the same row</w:t>
        </w:r>
      </w:ins>
    </w:p>
    <w:p w14:paraId="5150D50A" w14:textId="61678E69" w:rsidR="00C34851" w:rsidRPr="00C34851" w:rsidRDefault="00C34851">
      <w:pPr>
        <w:pStyle w:val="ListParagraph"/>
        <w:numPr>
          <w:ilvl w:val="2"/>
          <w:numId w:val="33"/>
        </w:numPr>
        <w:spacing w:after="0" w:line="240" w:lineRule="auto"/>
        <w:pPrChange w:id="504" w:author="meschultz5" w:date="2018-06-27T08:38:00Z">
          <w:pPr>
            <w:pStyle w:val="ListParagraph"/>
            <w:numPr>
              <w:numId w:val="33"/>
            </w:numPr>
            <w:ind w:hanging="360"/>
          </w:pPr>
        </w:pPrChange>
      </w:pPr>
      <w:ins w:id="505" w:author="meschultz5" w:date="2018-06-27T08:38:00Z">
        <w:r>
          <w:t xml:space="preserve">NOTE: If, however, the person reported a new number for a previously reported contact at </w:t>
        </w:r>
        <w:r w:rsidRPr="002830FF">
          <w:rPr>
            <w:u w:val="single"/>
          </w:rPr>
          <w:t>a later visit</w:t>
        </w:r>
        <w:r>
          <w:t>, put the new number in  a new row</w:t>
        </w:r>
      </w:ins>
    </w:p>
    <w:p w14:paraId="0C15E167" w14:textId="73FDB881" w:rsidR="004833B3" w:rsidRDefault="00FB4CDB" w:rsidP="00FB4CDB">
      <w:pPr>
        <w:pStyle w:val="ListParagraph"/>
        <w:numPr>
          <w:ilvl w:val="0"/>
          <w:numId w:val="33"/>
        </w:numPr>
        <w:rPr>
          <w:ins w:id="506" w:author="CANDACE JOHNSON-HURWITZ" w:date="2019-05-20T15:44:00Z"/>
          <w:rFonts w:ascii="Arial" w:hAnsi="Arial" w:cs="Arial"/>
        </w:rPr>
      </w:pPr>
      <w:r w:rsidRPr="00C834C6">
        <w:rPr>
          <w:rFonts w:ascii="Arial" w:hAnsi="Arial" w:cs="Arial"/>
          <w:b/>
        </w:rPr>
        <w:t>Type:</w:t>
      </w:r>
      <w:r>
        <w:rPr>
          <w:rFonts w:ascii="Arial" w:hAnsi="Arial" w:cs="Arial"/>
        </w:rPr>
        <w:t xml:space="preserve"> Enter type of relationship. Spell out relationship exactly as it appears </w:t>
      </w:r>
      <w:r w:rsidR="00C4542E">
        <w:rPr>
          <w:rFonts w:ascii="Arial" w:hAnsi="Arial" w:cs="Arial"/>
        </w:rPr>
        <w:t xml:space="preserve">on the contact </w:t>
      </w:r>
      <w:proofErr w:type="gramStart"/>
      <w:r w:rsidR="00C4542E">
        <w:rPr>
          <w:rFonts w:ascii="Arial" w:hAnsi="Arial" w:cs="Arial"/>
        </w:rPr>
        <w:t>log.</w:t>
      </w:r>
      <w:r>
        <w:rPr>
          <w:rFonts w:ascii="Arial" w:hAnsi="Arial" w:cs="Arial"/>
        </w:rPr>
        <w:t>.</w:t>
      </w:r>
      <w:proofErr w:type="gramEnd"/>
      <w:r>
        <w:rPr>
          <w:rFonts w:ascii="Arial" w:hAnsi="Arial" w:cs="Arial"/>
        </w:rPr>
        <w:t xml:space="preserve"> If it is a family member, indicate kin type instead of “Family.”</w:t>
      </w:r>
      <w:r w:rsidR="00D80310">
        <w:rPr>
          <w:rFonts w:ascii="Arial" w:hAnsi="Arial" w:cs="Arial"/>
        </w:rPr>
        <w:t xml:space="preserve"> The kin types are as follows: Parent, Sibling, Child, Aunt/Uncle, Cousin, Grandparent, </w:t>
      </w:r>
      <w:r w:rsidR="004833B3">
        <w:rPr>
          <w:rFonts w:ascii="Arial" w:hAnsi="Arial" w:cs="Arial"/>
        </w:rPr>
        <w:t xml:space="preserve">or Family-Other </w:t>
      </w:r>
      <w:r w:rsidR="00C4542E">
        <w:rPr>
          <w:rFonts w:ascii="Arial" w:hAnsi="Arial" w:cs="Arial"/>
        </w:rPr>
        <w:t>(anything not in one of the previous noted kin categories)</w:t>
      </w:r>
      <w:r w:rsidR="00D80310">
        <w:rPr>
          <w:rFonts w:ascii="Arial" w:hAnsi="Arial" w:cs="Arial"/>
        </w:rPr>
        <w:t xml:space="preserve">. </w:t>
      </w:r>
      <w:ins w:id="507" w:author="CANDACE JOHNSON-HURWITZ" w:date="2019-05-20T15:44:00Z">
        <w:r w:rsidR="00E578DE">
          <w:rPr>
            <w:rFonts w:ascii="Arial" w:hAnsi="Arial" w:cs="Arial"/>
          </w:rPr>
          <w:t xml:space="preserve">**Please Note that a </w:t>
        </w:r>
        <w:proofErr w:type="gramStart"/>
        <w:r w:rsidR="00E578DE">
          <w:rPr>
            <w:rFonts w:ascii="Arial" w:hAnsi="Arial" w:cs="Arial"/>
          </w:rPr>
          <w:t>step mother</w:t>
        </w:r>
        <w:proofErr w:type="gramEnd"/>
        <w:r w:rsidR="00E578DE">
          <w:rPr>
            <w:rFonts w:ascii="Arial" w:hAnsi="Arial" w:cs="Arial"/>
          </w:rPr>
          <w:t xml:space="preserve">/father should be entered in as “Parent,” and </w:t>
        </w:r>
      </w:ins>
      <w:ins w:id="508" w:author="CANDACE JOHNSON-HURWITZ" w:date="2019-05-20T15:45:00Z">
        <w:r w:rsidR="00E578DE">
          <w:rPr>
            <w:rFonts w:ascii="Arial" w:hAnsi="Arial" w:cs="Arial"/>
          </w:rPr>
          <w:t xml:space="preserve">a step brother/sister should be entered in as “Sibling.” All in-laws should be entered in as “Family-Other.” </w:t>
        </w:r>
      </w:ins>
    </w:p>
    <w:p w14:paraId="4363C7F9" w14:textId="05F7BCE2" w:rsidR="00FB4CDB" w:rsidRDefault="00A95B3D" w:rsidP="00FB4CDB">
      <w:pPr>
        <w:pStyle w:val="ListParagraph"/>
        <w:numPr>
          <w:ilvl w:val="0"/>
          <w:numId w:val="33"/>
        </w:numPr>
        <w:rPr>
          <w:rFonts w:ascii="Arial" w:hAnsi="Arial" w:cs="Arial"/>
        </w:rPr>
      </w:pPr>
      <w:r>
        <w:rPr>
          <w:rFonts w:ascii="Arial" w:hAnsi="Arial" w:cs="Arial"/>
        </w:rPr>
        <w:t>For any contacts listed as “</w:t>
      </w:r>
      <w:r w:rsidR="000219DB">
        <w:rPr>
          <w:rFonts w:ascii="Arial" w:hAnsi="Arial" w:cs="Arial"/>
        </w:rPr>
        <w:t>Irrelevant/</w:t>
      </w:r>
      <w:proofErr w:type="gramStart"/>
      <w:r w:rsidR="000219DB">
        <w:rPr>
          <w:rFonts w:ascii="Arial" w:hAnsi="Arial" w:cs="Arial"/>
        </w:rPr>
        <w:t xml:space="preserve">Spam </w:t>
      </w:r>
      <w:r>
        <w:rPr>
          <w:rFonts w:ascii="Arial" w:hAnsi="Arial" w:cs="Arial"/>
        </w:rPr>
        <w:t>”</w:t>
      </w:r>
      <w:proofErr w:type="gramEnd"/>
      <w:r>
        <w:rPr>
          <w:rFonts w:ascii="Arial" w:hAnsi="Arial" w:cs="Arial"/>
        </w:rPr>
        <w:t xml:space="preserve"> record the </w:t>
      </w:r>
      <w:r w:rsidR="00580BB8">
        <w:rPr>
          <w:rFonts w:ascii="Arial" w:hAnsi="Arial" w:cs="Arial"/>
        </w:rPr>
        <w:t>phone number under OtherPhone1 and</w:t>
      </w:r>
      <w:r>
        <w:rPr>
          <w:rFonts w:ascii="Arial" w:hAnsi="Arial" w:cs="Arial"/>
        </w:rPr>
        <w:t xml:space="preserve"> </w:t>
      </w:r>
      <w:r w:rsidR="00580BB8">
        <w:rPr>
          <w:rFonts w:ascii="Arial" w:hAnsi="Arial" w:cs="Arial"/>
        </w:rPr>
        <w:t xml:space="preserve">Type as </w:t>
      </w:r>
      <w:r w:rsidR="000219DB">
        <w:rPr>
          <w:rFonts w:ascii="Arial" w:hAnsi="Arial" w:cs="Arial"/>
        </w:rPr>
        <w:t>Irrelevant/Spam</w:t>
      </w:r>
      <w:r w:rsidR="00580BB8">
        <w:rPr>
          <w:rFonts w:ascii="Arial" w:hAnsi="Arial" w:cs="Arial"/>
        </w:rPr>
        <w:t>,”</w:t>
      </w:r>
      <w:r>
        <w:rPr>
          <w:rFonts w:ascii="Arial" w:hAnsi="Arial" w:cs="Arial"/>
        </w:rPr>
        <w:t xml:space="preserve"> no other information will be needed or available for these contacts.</w:t>
      </w:r>
      <w:r w:rsidR="007014E3">
        <w:rPr>
          <w:rFonts w:ascii="Arial" w:hAnsi="Arial" w:cs="Arial"/>
        </w:rPr>
        <w:t xml:space="preserve"> </w:t>
      </w:r>
      <w:r w:rsidR="00580BB8">
        <w:rPr>
          <w:rFonts w:ascii="Arial" w:hAnsi="Arial" w:cs="Arial"/>
        </w:rPr>
        <w:t>“</w:t>
      </w:r>
      <w:r w:rsidR="000219DB">
        <w:rPr>
          <w:rFonts w:ascii="Arial" w:hAnsi="Arial" w:cs="Arial"/>
        </w:rPr>
        <w:t>Irrelevant/Spam”</w:t>
      </w:r>
      <w:r w:rsidR="00580BB8">
        <w:rPr>
          <w:rFonts w:ascii="Arial" w:hAnsi="Arial" w:cs="Arial"/>
        </w:rPr>
        <w:t xml:space="preserve">refer to contacts that will be seen </w:t>
      </w:r>
      <w:r w:rsidR="00883BBF">
        <w:rPr>
          <w:rFonts w:ascii="Arial" w:hAnsi="Arial" w:cs="Arial"/>
        </w:rPr>
        <w:t xml:space="preserve">on </w:t>
      </w:r>
      <w:r w:rsidR="00580BB8">
        <w:rPr>
          <w:rFonts w:ascii="Arial" w:hAnsi="Arial" w:cs="Arial"/>
        </w:rPr>
        <w:t>the participant</w:t>
      </w:r>
      <w:r w:rsidR="00883BBF">
        <w:rPr>
          <w:rFonts w:ascii="Arial" w:hAnsi="Arial" w:cs="Arial"/>
        </w:rPr>
        <w:t>’</w:t>
      </w:r>
      <w:r w:rsidR="00580BB8">
        <w:rPr>
          <w:rFonts w:ascii="Arial" w:hAnsi="Arial" w:cs="Arial"/>
        </w:rPr>
        <w:t xml:space="preserve">s phone </w:t>
      </w:r>
      <w:r w:rsidR="00883BBF">
        <w:rPr>
          <w:rFonts w:ascii="Arial" w:hAnsi="Arial" w:cs="Arial"/>
        </w:rPr>
        <w:t>who</w:t>
      </w:r>
      <w:r w:rsidR="00580BB8">
        <w:rPr>
          <w:rFonts w:ascii="Arial" w:hAnsi="Arial" w:cs="Arial"/>
        </w:rPr>
        <w:t xml:space="preserve"> do not have an impact on their recovery (ex: school notifications, spam texts like store coupons and sales notices, delivery notices, business contacts (e.g., clients, customers, vendors, etc.), </w:t>
      </w:r>
      <w:r w:rsidR="00883BBF">
        <w:rPr>
          <w:rFonts w:ascii="Arial" w:hAnsi="Arial" w:cs="Arial"/>
        </w:rPr>
        <w:t xml:space="preserve">other automated messages, </w:t>
      </w:r>
      <w:r w:rsidR="00580BB8">
        <w:rPr>
          <w:rFonts w:ascii="Arial" w:hAnsi="Arial" w:cs="Arial"/>
        </w:rPr>
        <w:t>etc.).</w:t>
      </w:r>
    </w:p>
    <w:p w14:paraId="65FB7033" w14:textId="0139233B" w:rsidR="00FB4CDB" w:rsidRDefault="00E17B89" w:rsidP="00FB4CDB">
      <w:pPr>
        <w:pStyle w:val="ListParagraph"/>
        <w:numPr>
          <w:ilvl w:val="0"/>
          <w:numId w:val="33"/>
        </w:numPr>
        <w:rPr>
          <w:rFonts w:ascii="Arial" w:hAnsi="Arial" w:cs="Arial"/>
        </w:rPr>
      </w:pPr>
      <w:r>
        <w:rPr>
          <w:rFonts w:ascii="Arial" w:hAnsi="Arial" w:cs="Arial"/>
          <w:b/>
        </w:rPr>
        <w:t>ContactDrank</w:t>
      </w:r>
      <w:r w:rsidR="00FB4CDB" w:rsidRPr="00C834C6">
        <w:rPr>
          <w:rFonts w:ascii="Arial" w:hAnsi="Arial" w:cs="Arial"/>
          <w:b/>
        </w:rPr>
        <w:t>Past:</w:t>
      </w:r>
      <w:r w:rsidR="00FB4CDB">
        <w:rPr>
          <w:rFonts w:ascii="Arial" w:hAnsi="Arial" w:cs="Arial"/>
        </w:rPr>
        <w:t xml:space="preserve"> Enter in Never/Almost Never, Occasionally, or Almost Always/Always if participant has ever drank alcohol with this contact. </w:t>
      </w:r>
    </w:p>
    <w:p w14:paraId="080951CC" w14:textId="5F3818A7" w:rsidR="00A10B5C" w:rsidRPr="00C9513B" w:rsidRDefault="00A10B5C">
      <w:pPr>
        <w:pStyle w:val="ListParagraph"/>
        <w:numPr>
          <w:ilvl w:val="0"/>
          <w:numId w:val="33"/>
        </w:numPr>
        <w:rPr>
          <w:rFonts w:ascii="Arial" w:hAnsi="Arial" w:cs="Arial"/>
        </w:rPr>
      </w:pPr>
      <w:r>
        <w:rPr>
          <w:rFonts w:ascii="Arial" w:hAnsi="Arial" w:cs="Arial"/>
          <w:b/>
        </w:rPr>
        <w:t>Drink</w:t>
      </w:r>
      <w:r w:rsidRPr="00C834C6">
        <w:rPr>
          <w:rFonts w:ascii="Arial" w:hAnsi="Arial" w:cs="Arial"/>
          <w:b/>
        </w:rPr>
        <w:t>Status:</w:t>
      </w:r>
      <w:r>
        <w:rPr>
          <w:rFonts w:ascii="Arial" w:hAnsi="Arial" w:cs="Arial"/>
        </w:rPr>
        <w:t xml:space="preserve"> Enter in Drinker, NonDrinker, or Dont Know (enter don’t without an apostrophe) the drinking status of contact.</w:t>
      </w:r>
    </w:p>
    <w:p w14:paraId="7A0C3F12" w14:textId="08D1323D" w:rsidR="00FB4CDB" w:rsidRDefault="00E17B89" w:rsidP="00FB4CDB">
      <w:pPr>
        <w:pStyle w:val="ListParagraph"/>
        <w:numPr>
          <w:ilvl w:val="0"/>
          <w:numId w:val="33"/>
        </w:numPr>
        <w:rPr>
          <w:rFonts w:ascii="Arial" w:hAnsi="Arial" w:cs="Arial"/>
        </w:rPr>
      </w:pPr>
      <w:r>
        <w:rPr>
          <w:rFonts w:ascii="Arial" w:hAnsi="Arial" w:cs="Arial"/>
          <w:b/>
        </w:rPr>
        <w:t>ContactDrink</w:t>
      </w:r>
      <w:r w:rsidR="00FB4CDB" w:rsidRPr="00C834C6">
        <w:rPr>
          <w:rFonts w:ascii="Arial" w:hAnsi="Arial" w:cs="Arial"/>
          <w:b/>
        </w:rPr>
        <w:t>Future:</w:t>
      </w:r>
      <w:r w:rsidR="00FB4CDB">
        <w:rPr>
          <w:rFonts w:ascii="Arial" w:hAnsi="Arial" w:cs="Arial"/>
        </w:rPr>
        <w:t xml:space="preserve"> Enter in Yes or No to indicate if participant thinks contact would drink alcohol in their presence. </w:t>
      </w:r>
    </w:p>
    <w:p w14:paraId="25189860" w14:textId="4609ABA9" w:rsidR="00FB4CDB" w:rsidRDefault="00FB4CDB" w:rsidP="00FB4CDB">
      <w:pPr>
        <w:pStyle w:val="ListParagraph"/>
        <w:numPr>
          <w:ilvl w:val="0"/>
          <w:numId w:val="33"/>
        </w:numPr>
        <w:rPr>
          <w:rFonts w:ascii="Arial" w:hAnsi="Arial" w:cs="Arial"/>
        </w:rPr>
      </w:pPr>
      <w:r w:rsidRPr="00C834C6">
        <w:rPr>
          <w:rFonts w:ascii="Arial" w:hAnsi="Arial" w:cs="Arial"/>
          <w:b/>
        </w:rPr>
        <w:t>Recovery:</w:t>
      </w:r>
      <w:r>
        <w:rPr>
          <w:rFonts w:ascii="Arial" w:hAnsi="Arial" w:cs="Arial"/>
        </w:rPr>
        <w:t xml:space="preserve"> Enter Yes, No, or Dont Know (enter don’t with</w:t>
      </w:r>
      <w:r w:rsidR="00D71C66">
        <w:rPr>
          <w:rFonts w:ascii="Arial" w:hAnsi="Arial" w:cs="Arial"/>
        </w:rPr>
        <w:t>out an apostrophe) to indicate i</w:t>
      </w:r>
      <w:r>
        <w:rPr>
          <w:rFonts w:ascii="Arial" w:hAnsi="Arial" w:cs="Arial"/>
        </w:rPr>
        <w:t>f contac</w:t>
      </w:r>
      <w:r w:rsidR="00D71C66">
        <w:rPr>
          <w:rFonts w:ascii="Arial" w:hAnsi="Arial" w:cs="Arial"/>
        </w:rPr>
        <w:t>t is in recovery from alcohol</w:t>
      </w:r>
      <w:r>
        <w:rPr>
          <w:rFonts w:ascii="Arial" w:hAnsi="Arial" w:cs="Arial"/>
        </w:rPr>
        <w:t xml:space="preserve"> or other substances. </w:t>
      </w:r>
    </w:p>
    <w:p w14:paraId="3B9A5086" w14:textId="0B824D3E" w:rsidR="00FB4CDB" w:rsidRDefault="00E17B89" w:rsidP="00FB4CDB">
      <w:pPr>
        <w:pStyle w:val="ListParagraph"/>
        <w:numPr>
          <w:ilvl w:val="0"/>
          <w:numId w:val="33"/>
        </w:numPr>
        <w:rPr>
          <w:rFonts w:ascii="Arial" w:hAnsi="Arial" w:cs="Arial"/>
        </w:rPr>
      </w:pPr>
      <w:r>
        <w:rPr>
          <w:rFonts w:ascii="Arial" w:hAnsi="Arial" w:cs="Arial"/>
          <w:b/>
        </w:rPr>
        <w:t>Support</w:t>
      </w:r>
      <w:r w:rsidR="00FB4CDB" w:rsidRPr="00C834C6">
        <w:rPr>
          <w:rFonts w:ascii="Arial" w:hAnsi="Arial" w:cs="Arial"/>
          <w:b/>
        </w:rPr>
        <w:t>Status:</w:t>
      </w:r>
      <w:r w:rsidR="00FB4CDB">
        <w:rPr>
          <w:rFonts w:ascii="Arial" w:hAnsi="Arial" w:cs="Arial"/>
        </w:rPr>
        <w:t xml:space="preserve"> Enter in Supportive, Unsupportive, Mixed, or Neutral to indicate the level of support the contact provides participant. </w:t>
      </w:r>
    </w:p>
    <w:p w14:paraId="76F3C24D" w14:textId="77777777" w:rsidR="00360684" w:rsidRDefault="00E17B89" w:rsidP="00FB4CDB">
      <w:pPr>
        <w:pStyle w:val="ListParagraph"/>
        <w:numPr>
          <w:ilvl w:val="0"/>
          <w:numId w:val="33"/>
        </w:numPr>
        <w:rPr>
          <w:rFonts w:ascii="Arial" w:hAnsi="Arial" w:cs="Arial"/>
        </w:rPr>
      </w:pPr>
      <w:r>
        <w:rPr>
          <w:rFonts w:ascii="Arial" w:hAnsi="Arial" w:cs="Arial"/>
          <w:b/>
        </w:rPr>
        <w:t>Contact</w:t>
      </w:r>
      <w:r w:rsidR="00FB4CDB" w:rsidRPr="00C834C6">
        <w:rPr>
          <w:rFonts w:ascii="Arial" w:hAnsi="Arial" w:cs="Arial"/>
          <w:b/>
        </w:rPr>
        <w:t>Experience:</w:t>
      </w:r>
      <w:r w:rsidR="00FB4CDB">
        <w:rPr>
          <w:rFonts w:ascii="Arial" w:hAnsi="Arial" w:cs="Arial"/>
        </w:rPr>
        <w:t xml:space="preserve"> Enter in Pleasant, Unpleasant, Mixed, or Neutral to indicate how participant identifies feeling with contact. </w:t>
      </w:r>
    </w:p>
    <w:p w14:paraId="35F76A5A" w14:textId="77777777" w:rsidR="00360684" w:rsidRDefault="00360684" w:rsidP="00FB4CDB">
      <w:pPr>
        <w:pStyle w:val="ListParagraph"/>
        <w:numPr>
          <w:ilvl w:val="0"/>
          <w:numId w:val="33"/>
        </w:numPr>
        <w:rPr>
          <w:rFonts w:ascii="Arial" w:hAnsi="Arial" w:cs="Arial"/>
        </w:rPr>
      </w:pPr>
      <w:r>
        <w:rPr>
          <w:rFonts w:ascii="Arial" w:hAnsi="Arial" w:cs="Arial"/>
          <w:b/>
        </w:rPr>
        <w:t>Monthly Visit:</w:t>
      </w:r>
      <w:r>
        <w:rPr>
          <w:rFonts w:ascii="Arial" w:hAnsi="Arial" w:cs="Arial"/>
        </w:rPr>
        <w:t xml:space="preserve"> Enter in “yes” if the participant visits the contact in their home monthly. This column is only applicable for family and friends. Do not include monthly visits to the doctor, co-workers, </w:t>
      </w:r>
      <w:proofErr w:type="gramStart"/>
      <w:r>
        <w:rPr>
          <w:rFonts w:ascii="Arial" w:hAnsi="Arial" w:cs="Arial"/>
        </w:rPr>
        <w:t>etc..</w:t>
      </w:r>
      <w:proofErr w:type="gramEnd"/>
      <w:r>
        <w:rPr>
          <w:rFonts w:ascii="Arial" w:hAnsi="Arial" w:cs="Arial"/>
        </w:rPr>
        <w:t xml:space="preserve"> Also, do not include “monthly” visits to family or friends that the participants </w:t>
      </w:r>
      <w:proofErr w:type="gramStart"/>
      <w:r>
        <w:rPr>
          <w:rFonts w:ascii="Arial" w:hAnsi="Arial" w:cs="Arial"/>
        </w:rPr>
        <w:t>lives</w:t>
      </w:r>
      <w:proofErr w:type="gramEnd"/>
      <w:r>
        <w:rPr>
          <w:rFonts w:ascii="Arial" w:hAnsi="Arial" w:cs="Arial"/>
        </w:rPr>
        <w:t xml:space="preserve"> with. </w:t>
      </w:r>
    </w:p>
    <w:p w14:paraId="7DE428DF" w14:textId="6D2EA62B" w:rsidR="00BF4AD6" w:rsidRDefault="00360684" w:rsidP="00BF4AD6">
      <w:pPr>
        <w:pStyle w:val="ListParagraph"/>
        <w:rPr>
          <w:rFonts w:ascii="Arial" w:hAnsi="Arial" w:cs="Arial"/>
          <w:b/>
        </w:rPr>
      </w:pPr>
      <w:r>
        <w:rPr>
          <w:rFonts w:ascii="Arial" w:hAnsi="Arial" w:cs="Arial"/>
          <w:b/>
        </w:rPr>
        <w:lastRenderedPageBreak/>
        <w:t>Street Address, City, and State:</w:t>
      </w:r>
      <w:r>
        <w:rPr>
          <w:rFonts w:ascii="Arial" w:hAnsi="Arial" w:cs="Arial"/>
        </w:rPr>
        <w:t xml:space="preserve"> If the monthly visit column is “yes” please enter the home address of the contact. </w:t>
      </w:r>
      <w:r w:rsidRPr="00AB3380">
        <w:rPr>
          <w:rFonts w:ascii="Arial" w:hAnsi="Arial" w:cs="Arial"/>
        </w:rPr>
        <w:t xml:space="preserve">Enter in location address with single spaces between the street number, street name, and street type (ex: Avenue, Boulevard, Drive, Lane, etc). Spell out street type. </w:t>
      </w:r>
    </w:p>
    <w:p w14:paraId="02008567" w14:textId="690A6B46" w:rsidR="00BF4AD6" w:rsidRDefault="00BF4AD6" w:rsidP="00BF4AD6">
      <w:pPr>
        <w:pStyle w:val="ListParagraph"/>
        <w:rPr>
          <w:rFonts w:ascii="Arial" w:hAnsi="Arial" w:cs="Arial"/>
        </w:rPr>
      </w:pPr>
    </w:p>
    <w:p w14:paraId="4FC258BD" w14:textId="77777777" w:rsidR="00BF4AD6" w:rsidRPr="00D71C66" w:rsidRDefault="00BF4AD6" w:rsidP="00C9513B">
      <w:pPr>
        <w:pStyle w:val="ListParagraph"/>
        <w:rPr>
          <w:rFonts w:ascii="Arial" w:hAnsi="Arial" w:cs="Arial"/>
        </w:rPr>
      </w:pPr>
    </w:p>
    <w:p w14:paraId="393A293D" w14:textId="77777777" w:rsidR="00FB4CDB" w:rsidRDefault="00FB4CDB" w:rsidP="00FB4CDB">
      <w:pPr>
        <w:rPr>
          <w:rFonts w:ascii="Arial" w:hAnsi="Arial" w:cs="Arial"/>
        </w:rPr>
      </w:pPr>
      <w:r>
        <w:rPr>
          <w:rFonts w:ascii="Arial" w:hAnsi="Arial" w:cs="Arial"/>
        </w:rPr>
        <w:t>The time-periods file (####_Times) contains six columns:</w:t>
      </w:r>
    </w:p>
    <w:p w14:paraId="074CE1E1" w14:textId="77777777" w:rsidR="00FB4CDB" w:rsidRPr="00AB3380" w:rsidRDefault="00FB4CDB" w:rsidP="00FB4CDB">
      <w:pPr>
        <w:pStyle w:val="ListParagraph"/>
        <w:numPr>
          <w:ilvl w:val="0"/>
          <w:numId w:val="34"/>
        </w:numPr>
        <w:rPr>
          <w:rFonts w:ascii="Arial" w:hAnsi="Arial" w:cs="Arial"/>
          <w:u w:val="single"/>
        </w:rPr>
      </w:pPr>
      <w:r w:rsidRPr="00AB3380">
        <w:rPr>
          <w:rFonts w:ascii="Arial" w:hAnsi="Arial" w:cs="Arial"/>
          <w:b/>
        </w:rPr>
        <w:t>UTC</w:t>
      </w:r>
      <w:r>
        <w:rPr>
          <w:rFonts w:ascii="Arial" w:hAnsi="Arial" w:cs="Arial"/>
        </w:rPr>
        <w:t xml:space="preserve">: </w:t>
      </w:r>
      <w:r w:rsidRPr="00AB3380">
        <w:rPr>
          <w:rFonts w:ascii="Arial" w:hAnsi="Arial" w:cs="Arial"/>
        </w:rPr>
        <w:t>Obtained by following the steps above.</w:t>
      </w:r>
    </w:p>
    <w:p w14:paraId="2B822A9D" w14:textId="77777777" w:rsidR="00FB4CDB" w:rsidRDefault="00FB4CDB" w:rsidP="00FB4CDB">
      <w:pPr>
        <w:pStyle w:val="ListParagraph"/>
        <w:numPr>
          <w:ilvl w:val="0"/>
          <w:numId w:val="34"/>
        </w:numPr>
        <w:rPr>
          <w:rFonts w:ascii="Arial" w:hAnsi="Arial" w:cs="Arial"/>
        </w:rPr>
      </w:pPr>
      <w:r w:rsidRPr="003C7CA4">
        <w:rPr>
          <w:rFonts w:ascii="Arial" w:hAnsi="Arial" w:cs="Arial"/>
          <w:b/>
        </w:rPr>
        <w:t>Type:</w:t>
      </w:r>
      <w:r>
        <w:rPr>
          <w:rFonts w:ascii="Arial" w:hAnsi="Arial" w:cs="Arial"/>
        </w:rPr>
        <w:t xml:space="preserve"> Enter in type of time-period exactly as it appears in the interview form under the weekly time-periods section. </w:t>
      </w:r>
    </w:p>
    <w:p w14:paraId="3BA99384" w14:textId="55C79928" w:rsidR="00FB4CDB" w:rsidRDefault="00E17B89" w:rsidP="00FB4CDB">
      <w:pPr>
        <w:pStyle w:val="ListParagraph"/>
        <w:numPr>
          <w:ilvl w:val="0"/>
          <w:numId w:val="34"/>
        </w:numPr>
        <w:rPr>
          <w:rFonts w:ascii="Arial" w:hAnsi="Arial" w:cs="Arial"/>
        </w:rPr>
      </w:pPr>
      <w:r>
        <w:rPr>
          <w:rFonts w:ascii="Arial" w:hAnsi="Arial" w:cs="Arial"/>
          <w:b/>
        </w:rPr>
        <w:t>RiskOr</w:t>
      </w:r>
      <w:r w:rsidR="00FB4CDB">
        <w:rPr>
          <w:rFonts w:ascii="Arial" w:hAnsi="Arial" w:cs="Arial"/>
          <w:b/>
        </w:rPr>
        <w:t>Protect:</w:t>
      </w:r>
      <w:r w:rsidR="00FB4CDB">
        <w:rPr>
          <w:rFonts w:ascii="Arial" w:hAnsi="Arial" w:cs="Arial"/>
        </w:rPr>
        <w:t xml:space="preserve"> Enter in Risky or Protective to indicate how participant views time-period.</w:t>
      </w:r>
    </w:p>
    <w:p w14:paraId="738CF78E" w14:textId="77777777" w:rsidR="00FB4CDB" w:rsidRDefault="00FB4CDB" w:rsidP="00FB4CDB">
      <w:pPr>
        <w:pStyle w:val="ListParagraph"/>
        <w:numPr>
          <w:ilvl w:val="0"/>
          <w:numId w:val="34"/>
        </w:numPr>
        <w:rPr>
          <w:rFonts w:ascii="Arial" w:hAnsi="Arial" w:cs="Arial"/>
        </w:rPr>
      </w:pPr>
      <w:r>
        <w:rPr>
          <w:rFonts w:ascii="Arial" w:hAnsi="Arial" w:cs="Arial"/>
          <w:b/>
        </w:rPr>
        <w:t>Day:</w:t>
      </w:r>
      <w:r>
        <w:rPr>
          <w:rFonts w:ascii="Arial" w:hAnsi="Arial" w:cs="Arial"/>
        </w:rPr>
        <w:t xml:space="preserve"> Enter in Day of week (Mo, Tu, We, Th, Fr, Sa, or Su) to indicate the day of the week the time-period occurs. If it occurs on multiple days, create a new row for each applicable day of the week. </w:t>
      </w:r>
    </w:p>
    <w:p w14:paraId="37A28F38" w14:textId="1DD3AADD" w:rsidR="00FB4CDB" w:rsidRDefault="00E17B89" w:rsidP="00FB4CDB">
      <w:pPr>
        <w:pStyle w:val="ListParagraph"/>
        <w:numPr>
          <w:ilvl w:val="0"/>
          <w:numId w:val="34"/>
        </w:numPr>
        <w:rPr>
          <w:rFonts w:ascii="Arial" w:hAnsi="Arial" w:cs="Arial"/>
        </w:rPr>
      </w:pPr>
      <w:r>
        <w:rPr>
          <w:rFonts w:ascii="Arial" w:hAnsi="Arial" w:cs="Arial"/>
          <w:b/>
        </w:rPr>
        <w:t>Start</w:t>
      </w:r>
      <w:r w:rsidR="00FB4CDB">
        <w:rPr>
          <w:rFonts w:ascii="Arial" w:hAnsi="Arial" w:cs="Arial"/>
          <w:b/>
        </w:rPr>
        <w:t xml:space="preserve">Time: </w:t>
      </w:r>
      <w:r w:rsidR="00FB4CDB" w:rsidRPr="00B91FEB">
        <w:rPr>
          <w:rFonts w:ascii="Arial" w:hAnsi="Arial" w:cs="Arial"/>
        </w:rPr>
        <w:t>Enter the start time in military time</w:t>
      </w:r>
      <w:r>
        <w:rPr>
          <w:rFonts w:ascii="Arial" w:hAnsi="Arial" w:cs="Arial"/>
        </w:rPr>
        <w:t xml:space="preserve"> (including colon to separate hour from minutes)</w:t>
      </w:r>
    </w:p>
    <w:p w14:paraId="5263CA9E" w14:textId="77777777" w:rsidR="008B7479" w:rsidRDefault="00E17B89" w:rsidP="008B7479">
      <w:pPr>
        <w:pStyle w:val="ListParagraph"/>
        <w:numPr>
          <w:ilvl w:val="0"/>
          <w:numId w:val="34"/>
        </w:numPr>
        <w:rPr>
          <w:ins w:id="509" w:author="ra" w:date="2019-02-27T11:02:00Z"/>
          <w:rFonts w:ascii="Arial" w:hAnsi="Arial" w:cs="Arial"/>
        </w:rPr>
      </w:pPr>
      <w:r>
        <w:rPr>
          <w:rFonts w:ascii="Arial" w:hAnsi="Arial" w:cs="Arial"/>
          <w:b/>
        </w:rPr>
        <w:t>End</w:t>
      </w:r>
      <w:r w:rsidR="00FB4CDB" w:rsidRPr="00FB4CDB">
        <w:rPr>
          <w:rFonts w:ascii="Arial" w:hAnsi="Arial" w:cs="Arial"/>
          <w:b/>
        </w:rPr>
        <w:t xml:space="preserve">Time: </w:t>
      </w:r>
      <w:r w:rsidR="00FB4CDB" w:rsidRPr="00FB4CDB">
        <w:rPr>
          <w:rFonts w:ascii="Arial" w:hAnsi="Arial" w:cs="Arial"/>
        </w:rPr>
        <w:t>Enter the end time in military time</w:t>
      </w:r>
      <w:r>
        <w:rPr>
          <w:rFonts w:ascii="Arial" w:hAnsi="Arial" w:cs="Arial"/>
        </w:rPr>
        <w:t xml:space="preserve"> (including colon to separate hour from minutes)</w:t>
      </w:r>
    </w:p>
    <w:p w14:paraId="6602B867" w14:textId="2894F8EC" w:rsidR="008B7479" w:rsidRPr="008B7479" w:rsidDel="008B7479" w:rsidRDefault="008B7479" w:rsidP="008B7479">
      <w:pPr>
        <w:pStyle w:val="ListParagraph"/>
        <w:numPr>
          <w:ilvl w:val="0"/>
          <w:numId w:val="34"/>
        </w:numPr>
        <w:rPr>
          <w:del w:id="510" w:author="ra" w:date="2019-02-27T11:01:00Z"/>
          <w:rFonts w:ascii="Arial" w:hAnsi="Arial" w:cs="Arial"/>
        </w:rPr>
      </w:pPr>
      <w:ins w:id="511" w:author="ra" w:date="2019-02-27T10:59:00Z">
        <w:r w:rsidRPr="008B7479">
          <w:rPr>
            <w:rFonts w:ascii="Arial" w:hAnsi="Arial" w:cs="Arial"/>
            <w:rPrChange w:id="512" w:author="ra" w:date="2019-02-27T11:03:00Z">
              <w:rPr/>
            </w:rPrChange>
          </w:rPr>
          <w:t xml:space="preserve">EndDate: Enter in the EndStudy date from the participant’s Excel Visit Dates file located in the participant’s raw data folder </w:t>
        </w:r>
        <w:r w:rsidRPr="008B7479">
          <w:rPr>
            <w:rFonts w:ascii="Arial" w:hAnsi="Arial" w:cs="Arial"/>
            <w:b/>
            <w:rPrChange w:id="513" w:author="ra" w:date="2019-02-27T11:03:00Z">
              <w:rPr>
                <w:b/>
              </w:rPr>
            </w:rPrChange>
          </w:rPr>
          <w:t>unless otherwise indicated</w:t>
        </w:r>
        <w:r w:rsidRPr="008B7479">
          <w:rPr>
            <w:rFonts w:ascii="Arial" w:hAnsi="Arial" w:cs="Arial"/>
            <w:rPrChange w:id="514" w:author="ra" w:date="2019-02-27T11:03:00Z">
              <w:rPr/>
            </w:rPrChange>
          </w:rPr>
          <w:t xml:space="preserve">. </w:t>
        </w:r>
        <w:r w:rsidRPr="008B7479">
          <w:rPr>
            <w:rFonts w:ascii="Arial" w:hAnsi="Arial" w:cs="Arial"/>
            <w:rPrChange w:id="515" w:author="ra" w:date="2019-02-27T11:03:00Z">
              <w:rPr/>
            </w:rPrChange>
          </w:rPr>
          <w:br/>
          <w:t>***Ex: If a participant completed an intake visit and reported that his work hours are protective from 9 am-5 pm Monday-Friday and then returns to his first follow-up appointment and reports he no longer has the same job; you will need to change the EndDate to the participant’s last date of employment instead of the EndStudy date. The last date of employment should be indicated on the participant’s follow-up interview form.</w:t>
        </w:r>
      </w:ins>
      <w:ins w:id="516" w:author="ra" w:date="2019-02-27T11:02:00Z">
        <w:r w:rsidRPr="008B7479">
          <w:rPr>
            <w:rFonts w:ascii="Arial" w:hAnsi="Arial" w:cs="Arial"/>
            <w:rPrChange w:id="517" w:author="ra" w:date="2019-02-27T11:03:00Z">
              <w:rPr/>
            </w:rPrChange>
          </w:rPr>
          <w:br/>
        </w:r>
        <w:r w:rsidRPr="008B7479">
          <w:rPr>
            <w:rFonts w:ascii="Arial" w:hAnsi="Arial" w:cs="Arial"/>
            <w:rPrChange w:id="518" w:author="ra" w:date="2019-02-27T11:03:00Z">
              <w:rPr/>
            </w:rPrChange>
          </w:rPr>
          <w:br/>
        </w:r>
      </w:ins>
      <w:ins w:id="519" w:author="ra" w:date="2019-02-27T11:01:00Z">
        <w:r w:rsidRPr="008B7479">
          <w:rPr>
            <w:rFonts w:ascii="Arial" w:hAnsi="Arial" w:cs="Arial"/>
            <w:rPrChange w:id="520" w:author="ra" w:date="2019-02-27T11:03:00Z">
              <w:rPr/>
            </w:rPrChange>
          </w:rPr>
          <w:t xml:space="preserve">***Important Note: When Updating Risky Times at Follow-up #1 and #2*** </w:t>
        </w:r>
        <w:r w:rsidRPr="008B7479">
          <w:rPr>
            <w:rFonts w:ascii="Arial" w:hAnsi="Arial" w:cs="Arial"/>
            <w:rPrChange w:id="521" w:author="ra" w:date="2019-02-27T11:03:00Z">
              <w:rPr/>
            </w:rPrChange>
          </w:rPr>
          <w:br/>
          <w:t xml:space="preserve">If the EndDate needs to be changed from the EndStudy date please make sure to make the necessary changes. Employment, counseling sessions, IOP programs, </w:t>
        </w:r>
        <w:proofErr w:type="gramStart"/>
        <w:r w:rsidRPr="008B7479">
          <w:rPr>
            <w:rFonts w:ascii="Arial" w:hAnsi="Arial" w:cs="Arial"/>
            <w:rPrChange w:id="522" w:author="ra" w:date="2019-02-27T11:03:00Z">
              <w:rPr/>
            </w:rPrChange>
          </w:rPr>
          <w:t>etc..are</w:t>
        </w:r>
        <w:proofErr w:type="gramEnd"/>
        <w:r w:rsidRPr="008B7479">
          <w:rPr>
            <w:rFonts w:ascii="Arial" w:hAnsi="Arial" w:cs="Arial"/>
            <w:rPrChange w:id="523" w:author="ra" w:date="2019-02-27T11:03:00Z">
              <w:rPr/>
            </w:rPrChange>
          </w:rPr>
          <w:t xml:space="preserve"> times that may end while a partic</w:t>
        </w:r>
        <w:r w:rsidRPr="008B7479">
          <w:rPr>
            <w:rFonts w:ascii="Arial" w:hAnsi="Arial" w:cs="Arial"/>
          </w:rPr>
          <w:t>ipant is on-study and th</w:t>
        </w:r>
      </w:ins>
      <w:ins w:id="524" w:author="ra" w:date="2019-02-27T11:06:00Z">
        <w:r>
          <w:rPr>
            <w:rFonts w:ascii="Arial" w:hAnsi="Arial" w:cs="Arial"/>
          </w:rPr>
          <w:t>erefore</w:t>
        </w:r>
      </w:ins>
      <w:ins w:id="525" w:author="ra" w:date="2019-02-27T11:01:00Z">
        <w:r w:rsidRPr="008B7479">
          <w:rPr>
            <w:rFonts w:ascii="Arial" w:hAnsi="Arial" w:cs="Arial"/>
            <w:rPrChange w:id="526" w:author="ra" w:date="2019-02-27T11:03:00Z">
              <w:rPr/>
            </w:rPrChange>
          </w:rPr>
          <w:t xml:space="preserve"> need updating.</w:t>
        </w:r>
      </w:ins>
    </w:p>
    <w:p w14:paraId="7465957B" w14:textId="7B90D183" w:rsidR="008B7479" w:rsidRPr="008B7479" w:rsidDel="008B7479" w:rsidRDefault="00E17B89" w:rsidP="008B7479">
      <w:pPr>
        <w:rPr>
          <w:del w:id="527" w:author="ra" w:date="2019-02-27T11:01:00Z"/>
          <w:rFonts w:ascii="Arial" w:hAnsi="Arial" w:cs="Arial"/>
          <w:rPrChange w:id="528" w:author="ra" w:date="2019-02-27T11:01:00Z">
            <w:rPr>
              <w:del w:id="529" w:author="ra" w:date="2019-02-27T11:01:00Z"/>
            </w:rPr>
          </w:rPrChange>
        </w:rPr>
      </w:pPr>
      <w:r>
        <w:rPr>
          <w:rFonts w:ascii="Arial" w:hAnsi="Arial" w:cs="Arial"/>
        </w:rPr>
        <w:t xml:space="preserve">You will include a separate entry (row) for each day for which this risk/protective time </w:t>
      </w:r>
      <w:r w:rsidR="00166EB4">
        <w:rPr>
          <w:rFonts w:ascii="Arial" w:hAnsi="Arial" w:cs="Arial"/>
        </w:rPr>
        <w:t>is applicable</w:t>
      </w:r>
      <w:r>
        <w:rPr>
          <w:rFonts w:ascii="Arial" w:hAnsi="Arial" w:cs="Arial"/>
        </w:rPr>
        <w:t>.  For example, if they reported the hour after work each weekday, you would include 5 entries, one for each of the workdays of the week.</w:t>
      </w:r>
      <w:r w:rsidR="00166EB4">
        <w:rPr>
          <w:rFonts w:ascii="Arial" w:hAnsi="Arial" w:cs="Arial"/>
        </w:rPr>
        <w:t xml:space="preserve"> You will also need a separate entry (row) for each risk/protective time that continues past midnight. For example, if they reported a risky time as Fridays from 9pm to 3am you would have an entry for Friday from 21:00 to 23:59 and one for Saturday from 0:00 to 3:00.</w:t>
      </w:r>
      <w:ins w:id="530" w:author="ra" w:date="2019-02-27T10:59:00Z">
        <w:r w:rsidR="008B7479">
          <w:rPr>
            <w:rFonts w:ascii="Arial" w:hAnsi="Arial" w:cs="Arial"/>
          </w:rPr>
          <w:br/>
        </w:r>
      </w:ins>
    </w:p>
    <w:p w14:paraId="6A7B23DA" w14:textId="5B149EF1" w:rsidR="00937157" w:rsidDel="008B7479" w:rsidRDefault="00937157" w:rsidP="00937157">
      <w:pPr>
        <w:rPr>
          <w:del w:id="531" w:author="ra" w:date="2019-02-27T10:57:00Z"/>
          <w:b/>
        </w:rPr>
      </w:pPr>
      <w:del w:id="532" w:author="ra" w:date="2019-02-27T10:57:00Z">
        <w:r w:rsidRPr="003B4C6C" w:rsidDel="008B7479">
          <w:rPr>
            <w:b/>
          </w:rPr>
          <w:delText>Important Note-</w:delText>
        </w:r>
        <w:r w:rsidR="00B5147B" w:rsidDel="008B7479">
          <w:rPr>
            <w:b/>
          </w:rPr>
          <w:delText>When Updating Risky Times at Follow-up #1 and #2</w:delText>
        </w:r>
      </w:del>
    </w:p>
    <w:p w14:paraId="111B6253" w14:textId="488345C3" w:rsidR="00937157" w:rsidRPr="003B4C6C" w:rsidDel="008B7479" w:rsidRDefault="00937157" w:rsidP="00937157">
      <w:pPr>
        <w:pStyle w:val="ListParagraph"/>
        <w:numPr>
          <w:ilvl w:val="0"/>
          <w:numId w:val="40"/>
        </w:numPr>
        <w:rPr>
          <w:del w:id="533" w:author="ra" w:date="2019-02-27T10:57:00Z"/>
          <w:rStyle w:val="Strong"/>
          <w:b w:val="0"/>
          <w:bCs w:val="0"/>
        </w:rPr>
      </w:pPr>
      <w:del w:id="534" w:author="ra" w:date="2019-02-27T10:57:00Z">
        <w:r w:rsidRPr="00937157" w:rsidDel="008B7479">
          <w:rPr>
            <w:rStyle w:val="Strong"/>
            <w:rFonts w:ascii="Segoe UI" w:hAnsi="Segoe UI" w:cs="Segoe UI"/>
            <w:color w:val="151B26"/>
            <w:sz w:val="20"/>
            <w:szCs w:val="20"/>
            <w:bdr w:val="none" w:sz="0" w:space="0" w:color="auto" w:frame="1"/>
            <w:shd w:val="clear" w:color="auto" w:fill="FFFFFF"/>
          </w:rPr>
          <w:delText>If a participant makes a change to their risky time periods, or adds a risky time period, the RA must add the new risky time period to the participant's subid_Times Excel spreadsheet with the new time stamp, and re-enter in the previously reported time-periods that are still relevant.</w:delText>
        </w:r>
      </w:del>
    </w:p>
    <w:p w14:paraId="0FB886AD" w14:textId="40ECE8D8" w:rsidR="00B5147B" w:rsidRPr="008B7479" w:rsidRDefault="00B5147B">
      <w:pPr>
        <w:pStyle w:val="ListParagraph"/>
        <w:numPr>
          <w:ilvl w:val="0"/>
          <w:numId w:val="40"/>
        </w:numPr>
        <w:rPr>
          <w:rFonts w:ascii="Arial" w:hAnsi="Arial" w:cs="Arial"/>
          <w:rPrChange w:id="535" w:author="ra" w:date="2019-02-27T11:01:00Z">
            <w:rPr/>
          </w:rPrChange>
        </w:rPr>
        <w:pPrChange w:id="536" w:author="ra" w:date="2019-02-27T11:01:00Z">
          <w:pPr/>
        </w:pPrChange>
      </w:pPr>
    </w:p>
    <w:p w14:paraId="4760C190" w14:textId="77777777" w:rsidR="00FB4CDB" w:rsidRDefault="00FB4CDB" w:rsidP="00FB4CDB">
      <w:pPr>
        <w:rPr>
          <w:rFonts w:ascii="Arial" w:hAnsi="Arial" w:cs="Arial"/>
        </w:rPr>
      </w:pPr>
      <w:r>
        <w:rPr>
          <w:rFonts w:ascii="Arial" w:hAnsi="Arial" w:cs="Arial"/>
        </w:rPr>
        <w:t>The Emotionally Important Days file (####_Dates) contains 3 columns:</w:t>
      </w:r>
    </w:p>
    <w:p w14:paraId="65EE88C0" w14:textId="77777777" w:rsidR="00FB4CDB" w:rsidRPr="00AB3380" w:rsidRDefault="00FB4CDB" w:rsidP="00FB4CDB">
      <w:pPr>
        <w:pStyle w:val="ListParagraph"/>
        <w:numPr>
          <w:ilvl w:val="0"/>
          <w:numId w:val="35"/>
        </w:numPr>
        <w:rPr>
          <w:rFonts w:ascii="Arial" w:hAnsi="Arial" w:cs="Arial"/>
          <w:u w:val="single"/>
        </w:rPr>
      </w:pPr>
      <w:r w:rsidRPr="00AB3380">
        <w:rPr>
          <w:rFonts w:ascii="Arial" w:hAnsi="Arial" w:cs="Arial"/>
          <w:b/>
        </w:rPr>
        <w:t>UTC</w:t>
      </w:r>
      <w:r>
        <w:rPr>
          <w:rFonts w:ascii="Arial" w:hAnsi="Arial" w:cs="Arial"/>
        </w:rPr>
        <w:t xml:space="preserve">: </w:t>
      </w:r>
      <w:r w:rsidRPr="00AB3380">
        <w:rPr>
          <w:rFonts w:ascii="Arial" w:hAnsi="Arial" w:cs="Arial"/>
        </w:rPr>
        <w:t>Obtained by following the steps above.</w:t>
      </w:r>
    </w:p>
    <w:p w14:paraId="0B012CFB" w14:textId="77777777" w:rsidR="00FB4CDB" w:rsidRDefault="00FB4CDB" w:rsidP="00FB4CDB">
      <w:pPr>
        <w:pStyle w:val="ListParagraph"/>
        <w:numPr>
          <w:ilvl w:val="0"/>
          <w:numId w:val="35"/>
        </w:numPr>
        <w:rPr>
          <w:rFonts w:ascii="Arial" w:hAnsi="Arial" w:cs="Arial"/>
        </w:rPr>
      </w:pPr>
      <w:r w:rsidRPr="007D62AE">
        <w:rPr>
          <w:rFonts w:ascii="Arial" w:hAnsi="Arial" w:cs="Arial"/>
          <w:b/>
        </w:rPr>
        <w:t>Type</w:t>
      </w:r>
      <w:r>
        <w:rPr>
          <w:rFonts w:ascii="Arial" w:hAnsi="Arial" w:cs="Arial"/>
        </w:rPr>
        <w:t xml:space="preserve">: Enter in type of day exactly as it appears under the Emotionally Important Days section on the interview form. </w:t>
      </w:r>
    </w:p>
    <w:p w14:paraId="47275CFE" w14:textId="77777777" w:rsidR="00FB4CDB" w:rsidRDefault="00FB4CDB" w:rsidP="00FB4CDB">
      <w:pPr>
        <w:pStyle w:val="ListParagraph"/>
        <w:numPr>
          <w:ilvl w:val="0"/>
          <w:numId w:val="35"/>
        </w:numPr>
        <w:rPr>
          <w:rFonts w:ascii="Arial" w:hAnsi="Arial" w:cs="Arial"/>
        </w:rPr>
      </w:pPr>
      <w:r w:rsidRPr="007D62AE">
        <w:rPr>
          <w:rFonts w:ascii="Arial" w:hAnsi="Arial" w:cs="Arial"/>
          <w:b/>
        </w:rPr>
        <w:t>Date:</w:t>
      </w:r>
      <w:r>
        <w:rPr>
          <w:rFonts w:ascii="Arial" w:hAnsi="Arial" w:cs="Arial"/>
        </w:rPr>
        <w:t xml:space="preserve"> Enter in Date mm/dd/yyyy</w:t>
      </w:r>
    </w:p>
    <w:p w14:paraId="4C2764DF" w14:textId="099C74EA" w:rsidR="00FB4CDB" w:rsidRPr="002379F9" w:rsidRDefault="00FB4CDB" w:rsidP="00FB4CDB">
      <w:pPr>
        <w:ind w:left="360"/>
        <w:rPr>
          <w:rFonts w:ascii="Arial" w:hAnsi="Arial" w:cs="Arial"/>
        </w:rPr>
      </w:pPr>
      <w:r>
        <w:rPr>
          <w:rFonts w:ascii="Arial" w:hAnsi="Arial" w:cs="Arial"/>
        </w:rPr>
        <w:t>These days will typically be days that occur annually, however if there are dates that occur week</w:t>
      </w:r>
      <w:r w:rsidR="00D71C66">
        <w:rPr>
          <w:rFonts w:ascii="Arial" w:hAnsi="Arial" w:cs="Arial"/>
        </w:rPr>
        <w:t xml:space="preserve">ly </w:t>
      </w:r>
      <w:r>
        <w:rPr>
          <w:rFonts w:ascii="Arial" w:hAnsi="Arial" w:cs="Arial"/>
        </w:rPr>
        <w:t>or monthly, e</w:t>
      </w:r>
      <w:r w:rsidRPr="002379F9">
        <w:rPr>
          <w:rFonts w:ascii="Arial" w:hAnsi="Arial" w:cs="Arial"/>
        </w:rPr>
        <w:t>nter in a new</w:t>
      </w:r>
      <w:r>
        <w:rPr>
          <w:rFonts w:ascii="Arial" w:hAnsi="Arial" w:cs="Arial"/>
        </w:rPr>
        <w:t xml:space="preserve"> row for each weekly or monthly date. </w:t>
      </w:r>
    </w:p>
    <w:p w14:paraId="1E55AEBB" w14:textId="37A6A4FF" w:rsidR="00FB4CDB" w:rsidRDefault="00FB4CDB" w:rsidP="00FB4CDB">
      <w:pPr>
        <w:rPr>
          <w:rFonts w:ascii="Arial" w:hAnsi="Arial" w:cs="Arial"/>
        </w:rPr>
      </w:pPr>
    </w:p>
    <w:p w14:paraId="73AB109D" w14:textId="2160D0B8" w:rsidR="009E462D" w:rsidRDefault="009E462D" w:rsidP="00FB4CDB">
      <w:pPr>
        <w:rPr>
          <w:rFonts w:ascii="Arial" w:hAnsi="Arial" w:cs="Arial"/>
        </w:rPr>
      </w:pPr>
      <w:r>
        <w:rPr>
          <w:rFonts w:ascii="Arial" w:hAnsi="Arial" w:cs="Arial"/>
        </w:rPr>
        <w:t>The Vacations file (###_Vacations) contains 6 columns:</w:t>
      </w:r>
    </w:p>
    <w:p w14:paraId="4098E216" w14:textId="669B5017" w:rsidR="009E462D" w:rsidRPr="00C9513B" w:rsidRDefault="009E462D" w:rsidP="009E462D">
      <w:pPr>
        <w:pStyle w:val="ListParagraph"/>
        <w:numPr>
          <w:ilvl w:val="0"/>
          <w:numId w:val="38"/>
        </w:numPr>
        <w:rPr>
          <w:rFonts w:ascii="Arial" w:hAnsi="Arial" w:cs="Arial"/>
          <w:u w:val="single"/>
        </w:rPr>
      </w:pPr>
      <w:r w:rsidRPr="00AB3380">
        <w:rPr>
          <w:rFonts w:ascii="Arial" w:hAnsi="Arial" w:cs="Arial"/>
          <w:b/>
        </w:rPr>
        <w:t>UTC</w:t>
      </w:r>
      <w:r>
        <w:rPr>
          <w:rFonts w:ascii="Arial" w:hAnsi="Arial" w:cs="Arial"/>
        </w:rPr>
        <w:t xml:space="preserve">: </w:t>
      </w:r>
      <w:r w:rsidRPr="00AB3380">
        <w:rPr>
          <w:rFonts w:ascii="Arial" w:hAnsi="Arial" w:cs="Arial"/>
        </w:rPr>
        <w:t>Obtained by following the steps above.</w:t>
      </w:r>
    </w:p>
    <w:p w14:paraId="6F5C6CE7" w14:textId="0346287A" w:rsidR="009E462D" w:rsidRPr="00C9513B" w:rsidRDefault="009E462D" w:rsidP="009E462D">
      <w:pPr>
        <w:pStyle w:val="ListParagraph"/>
        <w:numPr>
          <w:ilvl w:val="0"/>
          <w:numId w:val="38"/>
        </w:numPr>
        <w:rPr>
          <w:rFonts w:ascii="Arial" w:hAnsi="Arial" w:cs="Arial"/>
          <w:u w:val="single"/>
        </w:rPr>
      </w:pPr>
      <w:r>
        <w:rPr>
          <w:rFonts w:ascii="Arial" w:hAnsi="Arial" w:cs="Arial"/>
          <w:b/>
        </w:rPr>
        <w:t>In Town or Out of Town</w:t>
      </w:r>
      <w:r>
        <w:rPr>
          <w:rFonts w:ascii="Arial" w:hAnsi="Arial" w:cs="Arial"/>
        </w:rPr>
        <w:t>: Enter either In Town or Out of Town based on which box is checked on the interview form.</w:t>
      </w:r>
    </w:p>
    <w:p w14:paraId="358B7B68" w14:textId="70AC9F51" w:rsidR="009E462D" w:rsidRDefault="009E462D" w:rsidP="009E462D">
      <w:pPr>
        <w:pStyle w:val="ListParagraph"/>
        <w:numPr>
          <w:ilvl w:val="0"/>
          <w:numId w:val="38"/>
        </w:numPr>
        <w:rPr>
          <w:rFonts w:ascii="Arial" w:hAnsi="Arial" w:cs="Arial"/>
          <w:u w:val="single"/>
        </w:rPr>
      </w:pPr>
      <w:r>
        <w:rPr>
          <w:rFonts w:ascii="Arial" w:hAnsi="Arial" w:cs="Arial"/>
          <w:b/>
        </w:rPr>
        <w:t>City</w:t>
      </w:r>
    </w:p>
    <w:p w14:paraId="344BFC57" w14:textId="35D19757" w:rsidR="009E462D" w:rsidRDefault="009E462D" w:rsidP="009E462D">
      <w:pPr>
        <w:pStyle w:val="ListParagraph"/>
        <w:numPr>
          <w:ilvl w:val="0"/>
          <w:numId w:val="38"/>
        </w:numPr>
        <w:rPr>
          <w:rFonts w:ascii="Arial" w:hAnsi="Arial" w:cs="Arial"/>
          <w:u w:val="single"/>
        </w:rPr>
      </w:pPr>
      <w:commentRangeStart w:id="537"/>
      <w:r>
        <w:rPr>
          <w:rFonts w:ascii="Arial" w:hAnsi="Arial" w:cs="Arial"/>
          <w:b/>
        </w:rPr>
        <w:t>State</w:t>
      </w:r>
      <w:commentRangeEnd w:id="537"/>
      <w:r>
        <w:rPr>
          <w:rStyle w:val="CommentReference"/>
        </w:rPr>
        <w:commentReference w:id="537"/>
      </w:r>
    </w:p>
    <w:p w14:paraId="4C6C2BEA" w14:textId="7370634E" w:rsidR="009E462D" w:rsidRPr="00C9513B" w:rsidRDefault="009E462D" w:rsidP="009E462D">
      <w:pPr>
        <w:pStyle w:val="ListParagraph"/>
        <w:numPr>
          <w:ilvl w:val="0"/>
          <w:numId w:val="38"/>
        </w:numPr>
        <w:rPr>
          <w:rFonts w:ascii="Arial" w:hAnsi="Arial" w:cs="Arial"/>
          <w:u w:val="single"/>
        </w:rPr>
      </w:pPr>
      <w:r>
        <w:rPr>
          <w:rFonts w:ascii="Arial" w:hAnsi="Arial" w:cs="Arial"/>
          <w:b/>
        </w:rPr>
        <w:t>Start Date</w:t>
      </w:r>
      <w:r>
        <w:rPr>
          <w:rFonts w:ascii="Arial" w:hAnsi="Arial" w:cs="Arial"/>
        </w:rPr>
        <w:t>: Enter in Date mm/dd/yyyy</w:t>
      </w:r>
    </w:p>
    <w:p w14:paraId="1F8F03AC" w14:textId="0303B34D" w:rsidR="009E462D" w:rsidRPr="00AB3380" w:rsidRDefault="009E462D" w:rsidP="009E462D">
      <w:pPr>
        <w:pStyle w:val="ListParagraph"/>
        <w:numPr>
          <w:ilvl w:val="0"/>
          <w:numId w:val="38"/>
        </w:numPr>
        <w:rPr>
          <w:rFonts w:ascii="Arial" w:hAnsi="Arial" w:cs="Arial"/>
          <w:u w:val="single"/>
        </w:rPr>
      </w:pPr>
      <w:r>
        <w:rPr>
          <w:rFonts w:ascii="Arial" w:hAnsi="Arial" w:cs="Arial"/>
          <w:b/>
        </w:rPr>
        <w:t>End Date</w:t>
      </w:r>
      <w:r>
        <w:rPr>
          <w:rFonts w:ascii="Arial" w:hAnsi="Arial" w:cs="Arial"/>
        </w:rPr>
        <w:t>: Enter in Date mm/dd/yyyy</w:t>
      </w:r>
    </w:p>
    <w:p w14:paraId="506180E2" w14:textId="77777777" w:rsidR="00937157" w:rsidRDefault="00937157" w:rsidP="00C9513B">
      <w:pPr>
        <w:pStyle w:val="ListParagraph"/>
      </w:pPr>
    </w:p>
    <w:p w14:paraId="6CB9CD93" w14:textId="77777777" w:rsidR="003A4523" w:rsidRPr="00BD4ECC" w:rsidRDefault="003A4523" w:rsidP="00BD4ECC">
      <w:pPr>
        <w:rPr>
          <w:rFonts w:ascii="Arial" w:hAnsi="Arial" w:cs="Arial"/>
        </w:rPr>
      </w:pPr>
    </w:p>
    <w:p w14:paraId="4D0B9BE0" w14:textId="77777777" w:rsidR="00BD4ECC" w:rsidRPr="00BD4ECC" w:rsidRDefault="00BD4ECC" w:rsidP="00BD4ECC">
      <w:pPr>
        <w:rPr>
          <w:rFonts w:ascii="Arial" w:hAnsi="Arial" w:cs="Arial"/>
          <w:b/>
          <w:u w:val="single"/>
        </w:rPr>
      </w:pPr>
    </w:p>
    <w:p w14:paraId="2429DE3E" w14:textId="77777777" w:rsidR="00C6039B" w:rsidRDefault="00C6039B">
      <w:pPr>
        <w:rPr>
          <w:rFonts w:asciiTheme="majorHAnsi" w:eastAsiaTheme="majorEastAsia" w:hAnsiTheme="majorHAnsi" w:cstheme="majorBidi"/>
          <w:color w:val="2E74B5" w:themeColor="accent1" w:themeShade="BF"/>
          <w:sz w:val="26"/>
          <w:szCs w:val="26"/>
          <w:highlight w:val="red"/>
        </w:rPr>
      </w:pPr>
      <w:r>
        <w:rPr>
          <w:highlight w:val="red"/>
        </w:rPr>
        <w:br w:type="page"/>
      </w:r>
    </w:p>
    <w:p w14:paraId="5167B259" w14:textId="788F151C" w:rsidR="00BD4ECC" w:rsidRPr="004927E8" w:rsidRDefault="00BD4ECC" w:rsidP="00C6039B">
      <w:pPr>
        <w:pStyle w:val="Heading2"/>
      </w:pPr>
      <w:bookmarkStart w:id="538" w:name="_Toc476749722"/>
      <w:r w:rsidRPr="004927E8">
        <w:lastRenderedPageBreak/>
        <w:t xml:space="preserve">Wake/Sleep </w:t>
      </w:r>
      <w:commentRangeStart w:id="539"/>
      <w:r w:rsidRPr="004927E8">
        <w:t>times</w:t>
      </w:r>
      <w:commentRangeEnd w:id="539"/>
      <w:r w:rsidR="004927E8">
        <w:rPr>
          <w:rStyle w:val="CommentReference"/>
          <w:rFonts w:asciiTheme="minorHAnsi" w:eastAsiaTheme="minorHAnsi" w:hAnsiTheme="minorHAnsi" w:cstheme="minorBidi"/>
          <w:color w:val="auto"/>
        </w:rPr>
        <w:commentReference w:id="539"/>
      </w:r>
      <w:bookmarkEnd w:id="538"/>
    </w:p>
    <w:p w14:paraId="1231CF3C" w14:textId="485D67C6" w:rsidR="00BD4ECC" w:rsidRDefault="001C2D23" w:rsidP="001C2D23">
      <w:pPr>
        <w:pStyle w:val="ListParagraph"/>
        <w:numPr>
          <w:ilvl w:val="0"/>
          <w:numId w:val="16"/>
        </w:numPr>
        <w:rPr>
          <w:rFonts w:ascii="Arial" w:hAnsi="Arial" w:cs="Arial"/>
        </w:rPr>
      </w:pPr>
      <w:r>
        <w:rPr>
          <w:rFonts w:ascii="Arial" w:hAnsi="Arial" w:cs="Arial"/>
        </w:rPr>
        <w:t xml:space="preserve">Form is filled out by on paper by the RA during the session. </w:t>
      </w:r>
      <w:r w:rsidR="00F04372">
        <w:rPr>
          <w:rFonts w:ascii="Arial" w:hAnsi="Arial" w:cs="Arial"/>
        </w:rPr>
        <w:t xml:space="preserve">Wake/Sleep times will be recorded in military time. </w:t>
      </w:r>
    </w:p>
    <w:p w14:paraId="3B1E3A05" w14:textId="7BEA4304" w:rsidR="001C2D23" w:rsidRDefault="00082DB4" w:rsidP="001C2D23">
      <w:pPr>
        <w:pStyle w:val="ListParagraph"/>
        <w:numPr>
          <w:ilvl w:val="0"/>
          <w:numId w:val="16"/>
        </w:numPr>
        <w:rPr>
          <w:rFonts w:ascii="Arial" w:hAnsi="Arial" w:cs="Arial"/>
        </w:rPr>
      </w:pPr>
      <w:ins w:id="540" w:author="ra" w:date="2019-02-27T11:06:00Z">
        <w:r>
          <w:rPr>
            <w:rFonts w:ascii="Arial" w:hAnsi="Arial" w:cs="Arial"/>
          </w:rPr>
          <w:t xml:space="preserve">At the end of the intake visit, the </w:t>
        </w:r>
      </w:ins>
      <w:r w:rsidR="00016E8F">
        <w:rPr>
          <w:rFonts w:ascii="Arial" w:hAnsi="Arial" w:cs="Arial"/>
        </w:rPr>
        <w:t xml:space="preserve">RA </w:t>
      </w:r>
      <w:r w:rsidR="001C2D23">
        <w:rPr>
          <w:rFonts w:ascii="Arial" w:hAnsi="Arial" w:cs="Arial"/>
        </w:rPr>
        <w:t>enters the data into the Qualtrics form, “</w:t>
      </w:r>
      <w:r w:rsidR="00F04372">
        <w:rPr>
          <w:rFonts w:ascii="Arial" w:hAnsi="Arial" w:cs="Arial"/>
        </w:rPr>
        <w:t>Sleep-Wake Times Battery – RISK.” The wake/sleep times will be recorded in military time within the “Sleep-Wake Times Battery – RISK.”</w:t>
      </w:r>
    </w:p>
    <w:p w14:paraId="7E405E77" w14:textId="77777777" w:rsidR="009C020D" w:rsidRDefault="001C2D23" w:rsidP="001C2D23">
      <w:pPr>
        <w:pStyle w:val="ListParagraph"/>
        <w:numPr>
          <w:ilvl w:val="0"/>
          <w:numId w:val="16"/>
        </w:numPr>
        <w:rPr>
          <w:rFonts w:ascii="Arial" w:hAnsi="Arial" w:cs="Arial"/>
        </w:rPr>
      </w:pPr>
      <w:r>
        <w:rPr>
          <w:rFonts w:ascii="Arial" w:hAnsi="Arial" w:cs="Arial"/>
        </w:rPr>
        <w:t>When a new parti</w:t>
      </w:r>
      <w:r w:rsidR="009C020D">
        <w:rPr>
          <w:rFonts w:ascii="Arial" w:hAnsi="Arial" w:cs="Arial"/>
        </w:rPr>
        <w:t xml:space="preserve">cipant’s record is entered, the aggregate </w:t>
      </w:r>
      <w:r>
        <w:rPr>
          <w:rFonts w:ascii="Arial" w:hAnsi="Arial" w:cs="Arial"/>
        </w:rPr>
        <w:t>battery results should be exported</w:t>
      </w:r>
      <w:r w:rsidR="009C020D">
        <w:rPr>
          <w:rFonts w:ascii="Arial" w:hAnsi="Arial" w:cs="Arial"/>
        </w:rPr>
        <w:t>:</w:t>
      </w:r>
      <w:r>
        <w:rPr>
          <w:rFonts w:ascii="Arial" w:hAnsi="Arial" w:cs="Arial"/>
        </w:rPr>
        <w:t xml:space="preserve"> </w:t>
      </w:r>
    </w:p>
    <w:p w14:paraId="0675082D" w14:textId="77777777" w:rsidR="009C020D" w:rsidRPr="00BD4ECC" w:rsidRDefault="009C020D" w:rsidP="009C020D">
      <w:pPr>
        <w:pStyle w:val="ListParagraph"/>
        <w:numPr>
          <w:ilvl w:val="1"/>
          <w:numId w:val="16"/>
        </w:numPr>
        <w:rPr>
          <w:rFonts w:ascii="Arial" w:hAnsi="Arial" w:cs="Arial"/>
        </w:rPr>
      </w:pPr>
      <w:r w:rsidRPr="00BD4ECC">
        <w:rPr>
          <w:rFonts w:ascii="Arial" w:hAnsi="Arial" w:cs="Arial"/>
        </w:rPr>
        <w:t xml:space="preserve">Choose </w:t>
      </w:r>
      <w:r w:rsidRPr="00BD4ECC">
        <w:rPr>
          <w:rFonts w:ascii="Arial" w:hAnsi="Arial" w:cs="Arial"/>
          <w:b/>
          <w:bCs/>
        </w:rPr>
        <w:t>Export Data with Legacy Format</w:t>
      </w:r>
    </w:p>
    <w:p w14:paraId="52C758A0" w14:textId="77777777" w:rsidR="009C020D" w:rsidRPr="00BD4ECC" w:rsidRDefault="009C020D" w:rsidP="009C020D">
      <w:pPr>
        <w:pStyle w:val="ListParagraph"/>
        <w:numPr>
          <w:ilvl w:val="1"/>
          <w:numId w:val="16"/>
        </w:numPr>
        <w:rPr>
          <w:rFonts w:ascii="Arial" w:hAnsi="Arial" w:cs="Arial"/>
        </w:rPr>
      </w:pPr>
      <w:r w:rsidRPr="00BD4ECC">
        <w:rPr>
          <w:rFonts w:ascii="Arial" w:hAnsi="Arial" w:cs="Arial"/>
        </w:rPr>
        <w:t>CSV is the default. Check “Use legacy View Results Format.”</w:t>
      </w:r>
    </w:p>
    <w:p w14:paraId="449FC765" w14:textId="77777777" w:rsidR="009C020D" w:rsidRPr="00BD4ECC" w:rsidRDefault="009C020D" w:rsidP="009C020D">
      <w:pPr>
        <w:pStyle w:val="ListParagraph"/>
        <w:numPr>
          <w:ilvl w:val="1"/>
          <w:numId w:val="16"/>
        </w:numPr>
        <w:rPr>
          <w:rFonts w:ascii="Arial" w:hAnsi="Arial" w:cs="Arial"/>
        </w:rPr>
      </w:pPr>
      <w:r w:rsidRPr="00BD4ECC">
        <w:rPr>
          <w:rFonts w:ascii="Arial" w:hAnsi="Arial" w:cs="Arial"/>
        </w:rPr>
        <w:t xml:space="preserve">Hit </w:t>
      </w:r>
      <w:r w:rsidRPr="00BD4ECC">
        <w:rPr>
          <w:rFonts w:ascii="Arial" w:hAnsi="Arial" w:cs="Arial"/>
          <w:b/>
          <w:bCs/>
        </w:rPr>
        <w:t>More Options</w:t>
      </w:r>
      <w:r w:rsidRPr="00BD4ECC">
        <w:rPr>
          <w:rFonts w:ascii="Arial" w:hAnsi="Arial" w:cs="Arial"/>
        </w:rPr>
        <w:t xml:space="preserve">. Select “Use numeric values” radio button and </w:t>
      </w:r>
      <w:r w:rsidRPr="00BD4ECC">
        <w:rPr>
          <w:rFonts w:ascii="Arial" w:hAnsi="Arial" w:cs="Arial"/>
          <w:b/>
          <w:bCs/>
        </w:rPr>
        <w:t>uncheck</w:t>
      </w:r>
      <w:r w:rsidRPr="00BD4ECC">
        <w:rPr>
          <w:rFonts w:ascii="Arial" w:hAnsi="Arial" w:cs="Arial"/>
        </w:rPr>
        <w:t xml:space="preserve"> all boxes except “Use Question Numbers”.</w:t>
      </w:r>
    </w:p>
    <w:p w14:paraId="40B13C4B" w14:textId="77777777" w:rsidR="009C020D" w:rsidRPr="00BD4ECC" w:rsidRDefault="009C020D" w:rsidP="009C020D">
      <w:pPr>
        <w:pStyle w:val="ListParagraph"/>
        <w:numPr>
          <w:ilvl w:val="1"/>
          <w:numId w:val="16"/>
        </w:numPr>
        <w:rPr>
          <w:rFonts w:ascii="Arial" w:hAnsi="Arial" w:cs="Arial"/>
        </w:rPr>
      </w:pPr>
      <w:r w:rsidRPr="00BD4ECC">
        <w:rPr>
          <w:rFonts w:ascii="Arial" w:hAnsi="Arial" w:cs="Arial"/>
        </w:rPr>
        <w:t xml:space="preserve">Hit download. The file is saved as a .csv file. </w:t>
      </w:r>
    </w:p>
    <w:p w14:paraId="2513F191" w14:textId="1607A9E1" w:rsidR="001C2D23" w:rsidRPr="009C020D" w:rsidRDefault="009C020D" w:rsidP="009C020D">
      <w:pPr>
        <w:pStyle w:val="ListParagraph"/>
        <w:numPr>
          <w:ilvl w:val="1"/>
          <w:numId w:val="16"/>
        </w:numPr>
        <w:rPr>
          <w:rFonts w:ascii="Arial" w:hAnsi="Arial" w:cs="Arial"/>
        </w:rPr>
      </w:pPr>
      <w:r w:rsidRPr="00BD4ECC">
        <w:rPr>
          <w:rFonts w:ascii="Arial" w:hAnsi="Arial" w:cs="Arial"/>
        </w:rPr>
        <w:t>Save file here: P:\Study Data\RISK\RawData</w:t>
      </w:r>
      <w:r>
        <w:rPr>
          <w:rFonts w:ascii="Arial" w:hAnsi="Arial" w:cs="Arial"/>
        </w:rPr>
        <w:t>\</w:t>
      </w:r>
      <w:r w:rsidR="001C2D23" w:rsidRPr="009C020D">
        <w:rPr>
          <w:rFonts w:ascii="Arial" w:hAnsi="Arial" w:cs="Arial"/>
        </w:rPr>
        <w:t>Sleep</w:t>
      </w:r>
      <w:r w:rsidR="008F0945">
        <w:rPr>
          <w:rFonts w:ascii="Arial" w:hAnsi="Arial" w:cs="Arial"/>
        </w:rPr>
        <w:t>Schedule</w:t>
      </w:r>
      <w:r w:rsidR="001C2D23" w:rsidRPr="009C020D">
        <w:rPr>
          <w:rFonts w:ascii="Arial" w:hAnsi="Arial" w:cs="Arial"/>
        </w:rPr>
        <w:t>.csv</w:t>
      </w:r>
    </w:p>
    <w:p w14:paraId="5873C3C0" w14:textId="4859CDEE" w:rsidR="00230AC8" w:rsidRPr="001C2D23" w:rsidRDefault="00230AC8" w:rsidP="001C2D23">
      <w:pPr>
        <w:pStyle w:val="ListParagraph"/>
        <w:numPr>
          <w:ilvl w:val="0"/>
          <w:numId w:val="16"/>
        </w:numPr>
        <w:rPr>
          <w:rFonts w:ascii="Arial" w:hAnsi="Arial" w:cs="Arial"/>
        </w:rPr>
      </w:pPr>
      <w:r>
        <w:rPr>
          <w:rFonts w:ascii="Arial" w:hAnsi="Arial" w:cs="Arial"/>
        </w:rPr>
        <w:t>This file becomes the data input file for generating the participant Rolodex of EMA times.</w:t>
      </w:r>
    </w:p>
    <w:p w14:paraId="7D511765" w14:textId="59147967" w:rsidR="00BD4ECC" w:rsidRPr="00BD4ECC" w:rsidRDefault="00BD4ECC" w:rsidP="00C6039B">
      <w:pPr>
        <w:pStyle w:val="Heading2"/>
      </w:pPr>
    </w:p>
    <w:p w14:paraId="12F00C91" w14:textId="77777777" w:rsidR="00BD4ECC" w:rsidRPr="00BD4ECC" w:rsidRDefault="00BD4ECC" w:rsidP="00BD4ECC">
      <w:pPr>
        <w:rPr>
          <w:rFonts w:ascii="Arial" w:hAnsi="Arial" w:cs="Arial"/>
          <w:b/>
          <w:u w:val="single"/>
        </w:rPr>
      </w:pPr>
    </w:p>
    <w:p w14:paraId="5695E827" w14:textId="77777777" w:rsidR="004927E8" w:rsidRDefault="004927E8">
      <w:pPr>
        <w:rPr>
          <w:rFonts w:asciiTheme="majorHAnsi" w:eastAsiaTheme="majorEastAsia" w:hAnsiTheme="majorHAnsi" w:cstheme="majorBidi"/>
          <w:color w:val="2E74B5" w:themeColor="accent1" w:themeShade="BF"/>
          <w:sz w:val="32"/>
          <w:szCs w:val="32"/>
        </w:rPr>
      </w:pPr>
      <w:r>
        <w:br w:type="page"/>
      </w:r>
    </w:p>
    <w:p w14:paraId="56AD4EE0" w14:textId="77777777" w:rsidR="00AD234A" w:rsidRPr="00BD4ECC" w:rsidRDefault="00AD234A" w:rsidP="00DD1982">
      <w:pPr>
        <w:pStyle w:val="Heading1"/>
      </w:pPr>
      <w:bookmarkStart w:id="541" w:name="_Toc476749723"/>
      <w:r w:rsidRPr="00BD4ECC">
        <w:lastRenderedPageBreak/>
        <w:t>Mongo DB</w:t>
      </w:r>
      <w:bookmarkEnd w:id="541"/>
    </w:p>
    <w:p w14:paraId="51B7BA52" w14:textId="77777777" w:rsidR="00AD234A" w:rsidRPr="00BD4ECC" w:rsidRDefault="00AD234A">
      <w:pPr>
        <w:rPr>
          <w:rFonts w:ascii="Arial" w:hAnsi="Arial" w:cs="Arial"/>
        </w:rPr>
      </w:pPr>
      <w:r w:rsidRPr="00BD4ECC">
        <w:rPr>
          <w:rFonts w:ascii="Arial" w:hAnsi="Arial" w:cs="Arial"/>
        </w:rPr>
        <w:t>The database code is under version control using my AFS user name @ trilobite.cs.wisc.edu at</w:t>
      </w:r>
    </w:p>
    <w:p w14:paraId="1073B88E" w14:textId="77777777" w:rsidR="00AD234A" w:rsidRPr="00BD4ECC" w:rsidRDefault="00AD234A">
      <w:pPr>
        <w:rPr>
          <w:rFonts w:ascii="Arial" w:hAnsi="Arial" w:cs="Arial"/>
        </w:rPr>
      </w:pPr>
      <w:r w:rsidRPr="00BD4ECC">
        <w:rPr>
          <w:rFonts w:ascii="Arial" w:eastAsia="Times New Roman" w:hAnsi="Arial" w:cs="Arial"/>
        </w:rPr>
        <w:t>svn+ssh://jjcurtin@trilobite.cs.wisc.edu/p/zhu/10/svn/repositoryAlcohol</w:t>
      </w:r>
      <w:r w:rsidRPr="00BD4ECC">
        <w:rPr>
          <w:rFonts w:ascii="Arial" w:eastAsia="Times New Roman" w:hAnsi="Arial" w:cs="Arial"/>
        </w:rPr>
        <w:br/>
      </w:r>
    </w:p>
    <w:p w14:paraId="427BCE1E" w14:textId="058ED527" w:rsidR="00AD234A" w:rsidRPr="00BD4ECC" w:rsidRDefault="00FC0518">
      <w:pPr>
        <w:rPr>
          <w:rFonts w:ascii="Arial" w:hAnsi="Arial" w:cs="Arial"/>
        </w:rPr>
      </w:pPr>
      <w:r>
        <w:rPr>
          <w:rFonts w:ascii="Arial" w:hAnsi="Arial" w:cs="Arial"/>
        </w:rPr>
        <w:t xml:space="preserve">pw:  </w:t>
      </w:r>
      <w:commentRangeStart w:id="542"/>
      <w:r>
        <w:rPr>
          <w:rFonts w:ascii="Arial" w:hAnsi="Arial" w:cs="Arial"/>
        </w:rPr>
        <w:t>Abcd1234</w:t>
      </w:r>
      <w:commentRangeEnd w:id="542"/>
      <w:r>
        <w:rPr>
          <w:rStyle w:val="CommentReference"/>
        </w:rPr>
        <w:commentReference w:id="542"/>
      </w:r>
      <w:r>
        <w:rPr>
          <w:rFonts w:ascii="Arial" w:hAnsi="Arial" w:cs="Arial"/>
        </w:rPr>
        <w:t>*</w:t>
      </w:r>
    </w:p>
    <w:p w14:paraId="5B8F02BA" w14:textId="77777777" w:rsidR="00AD234A" w:rsidRPr="00BD4ECC" w:rsidRDefault="00AD234A" w:rsidP="00AD234A">
      <w:pPr>
        <w:rPr>
          <w:rFonts w:ascii="Arial" w:hAnsi="Arial" w:cs="Arial"/>
        </w:rPr>
      </w:pPr>
    </w:p>
    <w:p w14:paraId="18687223" w14:textId="77777777" w:rsidR="00AD234A" w:rsidRPr="00BD4ECC" w:rsidRDefault="00AD234A" w:rsidP="00AD234A">
      <w:pPr>
        <w:rPr>
          <w:rFonts w:ascii="Arial" w:hAnsi="Arial" w:cs="Arial"/>
        </w:rPr>
      </w:pPr>
    </w:p>
    <w:p w14:paraId="72B5A72C" w14:textId="77777777" w:rsidR="00AD234A" w:rsidRPr="00BD4ECC" w:rsidRDefault="00AD234A" w:rsidP="00AD234A">
      <w:pPr>
        <w:rPr>
          <w:rFonts w:ascii="Arial" w:hAnsi="Arial" w:cs="Arial"/>
        </w:rPr>
      </w:pPr>
    </w:p>
    <w:p w14:paraId="3DDB3134" w14:textId="77777777" w:rsidR="00AD234A" w:rsidRDefault="00AD234A">
      <w:pPr>
        <w:rPr>
          <w:rFonts w:ascii="Arial" w:hAnsi="Arial" w:cs="Arial"/>
        </w:rPr>
      </w:pPr>
    </w:p>
    <w:p w14:paraId="3DD6650F" w14:textId="5D729317" w:rsidR="00657939" w:rsidRPr="00EA328D" w:rsidRDefault="00657939">
      <w:pPr>
        <w:rPr>
          <w:rFonts w:ascii="Arial" w:hAnsi="Arial" w:cs="Arial"/>
          <w:b/>
          <w:u w:val="single"/>
        </w:rPr>
      </w:pPr>
      <w:r w:rsidRPr="00EA328D">
        <w:rPr>
          <w:rFonts w:ascii="Arial" w:hAnsi="Arial" w:cs="Arial"/>
          <w:b/>
          <w:u w:val="single"/>
        </w:rPr>
        <w:t>Build database</w:t>
      </w:r>
    </w:p>
    <w:p w14:paraId="00DF8CCC" w14:textId="1B291899" w:rsidR="00BE634A" w:rsidRDefault="00BE634A">
      <w:pPr>
        <w:rPr>
          <w:rFonts w:ascii="Arial" w:hAnsi="Arial" w:cs="Arial"/>
        </w:rPr>
      </w:pPr>
      <w:r>
        <w:rPr>
          <w:rFonts w:ascii="Arial" w:hAnsi="Arial" w:cs="Arial"/>
        </w:rPr>
        <w:t>[First go to folder where this code lives]</w:t>
      </w:r>
    </w:p>
    <w:p w14:paraId="1D9345D8" w14:textId="349088EC" w:rsidR="001C517B" w:rsidRDefault="001C517B">
      <w:pPr>
        <w:rPr>
          <w:rFonts w:ascii="Arial" w:hAnsi="Arial" w:cs="Arial"/>
        </w:rPr>
      </w:pPr>
      <w:r>
        <w:rPr>
          <w:rFonts w:ascii="Arial" w:hAnsi="Arial" w:cs="Arial"/>
        </w:rPr>
        <w:t>MongoDBServer.m</w:t>
      </w:r>
      <w:r w:rsidR="00F13C42">
        <w:rPr>
          <w:rFonts w:ascii="Arial" w:hAnsi="Arial" w:cs="Arial"/>
        </w:rPr>
        <w:t xml:space="preserve"> at matlab command line</w:t>
      </w:r>
    </w:p>
    <w:p w14:paraId="64B3EC84" w14:textId="4B188BFC" w:rsidR="001A12EB" w:rsidRDefault="001A12EB">
      <w:pPr>
        <w:rPr>
          <w:rFonts w:ascii="Arial" w:hAnsi="Arial" w:cs="Arial"/>
        </w:rPr>
      </w:pPr>
      <w:proofErr w:type="gramStart"/>
      <w:r w:rsidRPr="001A12EB">
        <w:rPr>
          <w:rFonts w:ascii="Arial" w:hAnsi="Arial" w:cs="Arial"/>
        </w:rPr>
        <w:t>BuildDBFromScratch(</w:t>
      </w:r>
      <w:proofErr w:type="gramEnd"/>
      <w:r w:rsidR="00BE634A" w:rsidRPr="00BE634A">
        <w:rPr>
          <w:rFonts w:ascii="Arial" w:hAnsi="Arial" w:cs="Arial"/>
        </w:rPr>
        <w:t>P:\StudyData\RISK\Database</w:t>
      </w:r>
      <w:r w:rsidR="00BE634A">
        <w:rPr>
          <w:rFonts w:ascii="Arial" w:hAnsi="Arial" w:cs="Arial"/>
        </w:rPr>
        <w:t>’</w:t>
      </w:r>
      <w:r w:rsidRPr="001A12EB">
        <w:rPr>
          <w:rFonts w:ascii="Arial" w:hAnsi="Arial" w:cs="Arial"/>
        </w:rPr>
        <w:t>)</w:t>
      </w:r>
      <w:r>
        <w:rPr>
          <w:rFonts w:ascii="Arial" w:hAnsi="Arial" w:cs="Arial"/>
        </w:rPr>
        <w:t xml:space="preserve"> at matlab command line</w:t>
      </w:r>
    </w:p>
    <w:p w14:paraId="5ACDFEA2" w14:textId="77777777" w:rsidR="008A6FE3" w:rsidRDefault="008A6FE3" w:rsidP="008A6FE3">
      <w:pPr>
        <w:rPr>
          <w:rFonts w:ascii="Arial" w:hAnsi="Arial" w:cs="Arial"/>
        </w:rPr>
      </w:pPr>
    </w:p>
    <w:p w14:paraId="44C5294B" w14:textId="77777777" w:rsidR="008A6FE3" w:rsidRPr="00BD4ECC" w:rsidRDefault="008A6FE3" w:rsidP="008A6FE3">
      <w:pPr>
        <w:rPr>
          <w:rFonts w:ascii="Arial" w:hAnsi="Arial" w:cs="Arial"/>
        </w:rPr>
      </w:pPr>
      <w:r w:rsidRPr="00BD4ECC">
        <w:rPr>
          <w:rFonts w:ascii="Arial" w:hAnsi="Arial" w:cs="Arial"/>
        </w:rPr>
        <w:t>A file will be created at E:\ that lists all files imported into the database</w:t>
      </w:r>
    </w:p>
    <w:p w14:paraId="4CC3CAC2" w14:textId="77777777" w:rsidR="0076210E" w:rsidRDefault="0076210E">
      <w:pPr>
        <w:rPr>
          <w:rFonts w:ascii="Arial" w:hAnsi="Arial" w:cs="Arial"/>
        </w:rPr>
      </w:pPr>
    </w:p>
    <w:p w14:paraId="0E4661CD" w14:textId="77777777" w:rsidR="0076210E" w:rsidRDefault="0076210E">
      <w:pPr>
        <w:rPr>
          <w:rFonts w:ascii="Arial" w:hAnsi="Arial" w:cs="Arial"/>
        </w:rPr>
      </w:pPr>
    </w:p>
    <w:p w14:paraId="3D22A979" w14:textId="13F30360" w:rsidR="0076210E" w:rsidRPr="00EA328D" w:rsidRDefault="0076210E">
      <w:pPr>
        <w:rPr>
          <w:rFonts w:ascii="Arial" w:hAnsi="Arial" w:cs="Arial"/>
          <w:b/>
          <w:u w:val="single"/>
        </w:rPr>
      </w:pPr>
      <w:r w:rsidRPr="00EA328D">
        <w:rPr>
          <w:rFonts w:ascii="Arial" w:hAnsi="Arial" w:cs="Arial"/>
          <w:b/>
          <w:u w:val="single"/>
        </w:rPr>
        <w:t xml:space="preserve">Working with </w:t>
      </w:r>
      <w:r w:rsidR="00EA328D" w:rsidRPr="00EA328D">
        <w:rPr>
          <w:rFonts w:ascii="Arial" w:hAnsi="Arial" w:cs="Arial"/>
          <w:b/>
          <w:u w:val="single"/>
        </w:rPr>
        <w:t>data streams</w:t>
      </w:r>
      <w:r w:rsidRPr="00EA328D">
        <w:rPr>
          <w:rFonts w:ascii="Arial" w:hAnsi="Arial" w:cs="Arial"/>
          <w:b/>
          <w:u w:val="single"/>
        </w:rPr>
        <w:t>.</w:t>
      </w:r>
    </w:p>
    <w:p w14:paraId="75CC630A" w14:textId="1A561653" w:rsidR="0076210E" w:rsidRDefault="002E47CF" w:rsidP="002E47CF">
      <w:pPr>
        <w:tabs>
          <w:tab w:val="left" w:pos="3525"/>
        </w:tabs>
        <w:rPr>
          <w:rFonts w:ascii="Arial" w:hAnsi="Arial" w:cs="Arial"/>
        </w:rPr>
      </w:pPr>
      <w:r>
        <w:rPr>
          <w:rFonts w:ascii="Arial" w:hAnsi="Arial" w:cs="Arial"/>
        </w:rPr>
        <w:t>GetFeatureNames('SS</w:t>
      </w:r>
      <w:proofErr w:type="gramStart"/>
      <w:r>
        <w:rPr>
          <w:rFonts w:ascii="Arial" w:hAnsi="Arial" w:cs="Arial"/>
        </w:rPr>
        <w:t xml:space="preserve">')   </w:t>
      </w:r>
      <w:proofErr w:type="gramEnd"/>
      <w:r>
        <w:rPr>
          <w:rFonts w:ascii="Arial" w:hAnsi="Arial" w:cs="Arial"/>
        </w:rPr>
        <w:t xml:space="preserve">To get list of features that contain “SS’.  This is case </w:t>
      </w:r>
      <w:r w:rsidR="00EA328D">
        <w:rPr>
          <w:rFonts w:ascii="Arial" w:hAnsi="Arial" w:cs="Arial"/>
        </w:rPr>
        <w:t>insensitive</w:t>
      </w:r>
    </w:p>
    <w:p w14:paraId="014E9E83" w14:textId="77777777" w:rsidR="00EA328D" w:rsidRDefault="00EA328D" w:rsidP="00EA328D">
      <w:pPr>
        <w:autoSpaceDE w:val="0"/>
        <w:autoSpaceDN w:val="0"/>
        <w:adjustRightInd w:val="0"/>
        <w:spacing w:after="0" w:line="240" w:lineRule="auto"/>
        <w:rPr>
          <w:rFonts w:ascii="Arial" w:hAnsi="Arial" w:cs="Arial"/>
          <w:color w:val="0000FF"/>
        </w:rPr>
      </w:pPr>
    </w:p>
    <w:p w14:paraId="4A059886" w14:textId="77777777" w:rsidR="00EA328D" w:rsidRPr="00BD4ECC" w:rsidRDefault="00EA328D" w:rsidP="00EA328D">
      <w:pPr>
        <w:autoSpaceDE w:val="0"/>
        <w:autoSpaceDN w:val="0"/>
        <w:adjustRightInd w:val="0"/>
        <w:spacing w:after="0" w:line="240" w:lineRule="auto"/>
        <w:rPr>
          <w:rFonts w:ascii="Arial" w:hAnsi="Arial" w:cs="Arial"/>
        </w:rPr>
      </w:pPr>
      <w:r w:rsidRPr="00BD4ECC">
        <w:rPr>
          <w:rFonts w:ascii="Arial" w:hAnsi="Arial" w:cs="Arial"/>
          <w:color w:val="0000FF"/>
        </w:rPr>
        <w:t>function</w:t>
      </w:r>
      <w:r w:rsidRPr="00BD4ECC">
        <w:rPr>
          <w:rFonts w:ascii="Arial" w:hAnsi="Arial" w:cs="Arial"/>
          <w:color w:val="000000"/>
        </w:rPr>
        <w:t xml:space="preserve"> [ </w:t>
      </w:r>
      <w:proofErr w:type="gramStart"/>
      <w:r w:rsidRPr="00BD4ECC">
        <w:rPr>
          <w:rFonts w:ascii="Arial" w:hAnsi="Arial" w:cs="Arial"/>
          <w:color w:val="000000"/>
        </w:rPr>
        <w:t>result,status</w:t>
      </w:r>
      <w:proofErr w:type="gramEnd"/>
      <w:r w:rsidRPr="00BD4ECC">
        <w:rPr>
          <w:rFonts w:ascii="Arial" w:hAnsi="Arial" w:cs="Arial"/>
          <w:color w:val="000000"/>
        </w:rPr>
        <w:t xml:space="preserve"> ] = queryDB( PID, X1, X2, X3 )</w:t>
      </w:r>
    </w:p>
    <w:p w14:paraId="53B93667" w14:textId="77777777" w:rsidR="00EA328D" w:rsidRPr="00BD4ECC" w:rsidRDefault="00EA328D" w:rsidP="00EA328D">
      <w:pPr>
        <w:autoSpaceDE w:val="0"/>
        <w:autoSpaceDN w:val="0"/>
        <w:adjustRightInd w:val="0"/>
        <w:spacing w:after="0" w:line="240" w:lineRule="auto"/>
        <w:rPr>
          <w:rFonts w:ascii="Arial" w:hAnsi="Arial" w:cs="Arial"/>
        </w:rPr>
      </w:pPr>
      <w:r w:rsidRPr="00BD4ECC">
        <w:rPr>
          <w:rFonts w:ascii="Arial" w:hAnsi="Arial" w:cs="Arial"/>
          <w:color w:val="228B22"/>
        </w:rPr>
        <w:t>%%</w:t>
      </w:r>
    </w:p>
    <w:p w14:paraId="0368F293" w14:textId="77777777" w:rsidR="00EA328D" w:rsidRPr="00BD4ECC" w:rsidRDefault="00EA328D" w:rsidP="00EA328D">
      <w:pPr>
        <w:autoSpaceDE w:val="0"/>
        <w:autoSpaceDN w:val="0"/>
        <w:adjustRightInd w:val="0"/>
        <w:spacing w:after="0" w:line="240" w:lineRule="auto"/>
        <w:rPr>
          <w:rFonts w:ascii="Arial" w:hAnsi="Arial" w:cs="Arial"/>
        </w:rPr>
      </w:pPr>
      <w:r w:rsidRPr="00BD4ECC">
        <w:rPr>
          <w:rFonts w:ascii="Arial" w:hAnsi="Arial" w:cs="Arial"/>
          <w:color w:val="228B22"/>
        </w:rPr>
        <w:t>%X1 feature name</w:t>
      </w:r>
    </w:p>
    <w:p w14:paraId="6C2EAD1E" w14:textId="77777777" w:rsidR="00EA328D" w:rsidRPr="00BD4ECC" w:rsidRDefault="00EA328D" w:rsidP="00EA328D">
      <w:pPr>
        <w:autoSpaceDE w:val="0"/>
        <w:autoSpaceDN w:val="0"/>
        <w:adjustRightInd w:val="0"/>
        <w:spacing w:after="0" w:line="240" w:lineRule="auto"/>
        <w:rPr>
          <w:rFonts w:ascii="Arial" w:hAnsi="Arial" w:cs="Arial"/>
        </w:rPr>
      </w:pPr>
      <w:r w:rsidRPr="00BD4ECC">
        <w:rPr>
          <w:rFonts w:ascii="Arial" w:hAnsi="Arial" w:cs="Arial"/>
          <w:color w:val="228B22"/>
        </w:rPr>
        <w:t>%X2 t1</w:t>
      </w:r>
    </w:p>
    <w:p w14:paraId="48C98C69" w14:textId="4023B24D" w:rsidR="00EA328D" w:rsidRDefault="00EA328D" w:rsidP="00EA328D">
      <w:pPr>
        <w:autoSpaceDE w:val="0"/>
        <w:autoSpaceDN w:val="0"/>
        <w:adjustRightInd w:val="0"/>
        <w:spacing w:after="0" w:line="240" w:lineRule="auto"/>
        <w:rPr>
          <w:rFonts w:ascii="Arial" w:hAnsi="Arial" w:cs="Arial"/>
        </w:rPr>
      </w:pPr>
      <w:r w:rsidRPr="00BD4ECC">
        <w:rPr>
          <w:rFonts w:ascii="Arial" w:hAnsi="Arial" w:cs="Arial"/>
          <w:color w:val="228B22"/>
        </w:rPr>
        <w:t>%X3 t2 or k</w:t>
      </w:r>
    </w:p>
    <w:p w14:paraId="54EEE7EB" w14:textId="77777777" w:rsidR="00EA328D" w:rsidRPr="00BD4ECC" w:rsidRDefault="00EA328D" w:rsidP="00EA328D">
      <w:pPr>
        <w:rPr>
          <w:rFonts w:ascii="Arial" w:hAnsi="Arial" w:cs="Arial"/>
        </w:rPr>
      </w:pPr>
      <w:r w:rsidRPr="00BD4ECC">
        <w:rPr>
          <w:rFonts w:ascii="Arial" w:hAnsi="Arial" w:cs="Arial"/>
        </w:rPr>
        <w:t>[</w:t>
      </w:r>
      <w:proofErr w:type="gramStart"/>
      <w:r w:rsidRPr="00BD4ECC">
        <w:rPr>
          <w:rFonts w:ascii="Arial" w:hAnsi="Arial" w:cs="Arial"/>
        </w:rPr>
        <w:t>a,b</w:t>
      </w:r>
      <w:proofErr w:type="gramEnd"/>
      <w:r w:rsidRPr="00BD4ECC">
        <w:rPr>
          <w:rFonts w:ascii="Arial" w:hAnsi="Arial" w:cs="Arial"/>
        </w:rPr>
        <w:t>]=queryDB(001,'SMS_Text','2016-11-18,13:57:18',3)</w:t>
      </w:r>
    </w:p>
    <w:p w14:paraId="73A325D2" w14:textId="77777777" w:rsidR="00EA328D" w:rsidRDefault="00EA328D" w:rsidP="002E47CF">
      <w:pPr>
        <w:tabs>
          <w:tab w:val="left" w:pos="3525"/>
        </w:tabs>
        <w:rPr>
          <w:rFonts w:ascii="Arial" w:hAnsi="Arial" w:cs="Arial"/>
        </w:rPr>
      </w:pPr>
    </w:p>
    <w:p w14:paraId="154B390F" w14:textId="77777777" w:rsidR="0076210E" w:rsidRDefault="0076210E">
      <w:pPr>
        <w:rPr>
          <w:rFonts w:ascii="Arial" w:hAnsi="Arial" w:cs="Arial"/>
        </w:rPr>
      </w:pPr>
    </w:p>
    <w:p w14:paraId="01D8C0CE" w14:textId="77777777" w:rsidR="0076210E" w:rsidRPr="00BD4ECC" w:rsidRDefault="0076210E">
      <w:pPr>
        <w:rPr>
          <w:rFonts w:ascii="Arial" w:hAnsi="Arial" w:cs="Arial"/>
        </w:rPr>
      </w:pPr>
    </w:p>
    <w:p w14:paraId="643B9602" w14:textId="0AA319FF" w:rsidR="00F10881" w:rsidRPr="00D96DEA" w:rsidRDefault="00F10881" w:rsidP="00D23E76">
      <w:pPr>
        <w:rPr>
          <w:rFonts w:asciiTheme="majorHAnsi" w:eastAsiaTheme="majorEastAsia" w:hAnsiTheme="majorHAnsi" w:cstheme="majorBidi"/>
          <w:color w:val="2E74B5" w:themeColor="accent1" w:themeShade="BF"/>
          <w:sz w:val="32"/>
          <w:szCs w:val="32"/>
        </w:rPr>
      </w:pPr>
    </w:p>
    <w:p w14:paraId="41F51E4D" w14:textId="428D480B" w:rsidR="00FF7354" w:rsidRDefault="00FF7354" w:rsidP="00FF7354">
      <w:r>
        <w:t xml:space="preserve">        </w:t>
      </w:r>
      <w:r>
        <w:tab/>
      </w:r>
    </w:p>
    <w:p w14:paraId="3696483E" w14:textId="4111ADFB" w:rsidR="00FF7354" w:rsidRDefault="00FF7354" w:rsidP="00437E6A">
      <w:r>
        <w:tab/>
      </w:r>
    </w:p>
    <w:p w14:paraId="17DF78E9" w14:textId="77777777" w:rsidR="00F10881" w:rsidRPr="001E566E" w:rsidRDefault="00F10881" w:rsidP="00D23E76">
      <w:pPr>
        <w:rPr>
          <w:rFonts w:asciiTheme="majorHAnsi" w:eastAsia="Times New Roman" w:hAnsiTheme="majorHAnsi" w:cs="Times New Roman"/>
          <w:sz w:val="24"/>
          <w:szCs w:val="24"/>
        </w:rPr>
      </w:pPr>
    </w:p>
    <w:p w14:paraId="5D6E5659" w14:textId="77777777" w:rsidR="00077064" w:rsidRDefault="00077064" w:rsidP="00077064">
      <w:pPr>
        <w:pStyle w:val="Heading1"/>
      </w:pPr>
    </w:p>
    <w:p w14:paraId="6B5F7F49" w14:textId="77777777" w:rsidR="00CD6AFE" w:rsidRDefault="00CD6AFE" w:rsidP="00C9513B"/>
    <w:p w14:paraId="49A30BA1" w14:textId="77777777" w:rsidR="00CD6AFE" w:rsidRDefault="00CD6AFE" w:rsidP="00C9513B"/>
    <w:p w14:paraId="0F01FFED" w14:textId="77777777" w:rsidR="00CD6AFE" w:rsidRDefault="00CD6AFE" w:rsidP="00C9513B"/>
    <w:p w14:paraId="5AC3D1CE" w14:textId="3E784C16" w:rsidR="00CD6AFE" w:rsidRDefault="00CD6AFE" w:rsidP="00C9513B">
      <w:r>
        <w:t>Steps for feature engineering, model training and test</w:t>
      </w:r>
    </w:p>
    <w:p w14:paraId="2554BA35" w14:textId="77777777" w:rsidR="00CD6AFE" w:rsidRDefault="00CD6AFE" w:rsidP="00C9513B"/>
    <w:p w14:paraId="73A3E2D4" w14:textId="53C54EC3" w:rsidR="00CD6AFE" w:rsidRDefault="00CD6AFE" w:rsidP="00C9513B">
      <w:r>
        <w:t xml:space="preserve">GetXY (uses ConstructFeatureVector):  This produces X and </w:t>
      </w:r>
      <w:proofErr w:type="gramStart"/>
      <w:r>
        <w:t>Y  (</w:t>
      </w:r>
      <w:proofErr w:type="gramEnd"/>
      <w:r>
        <w:t>unprocessed)</w:t>
      </w:r>
    </w:p>
    <w:p w14:paraId="055EAF0B" w14:textId="5D648CCF" w:rsidR="00CD6AFE" w:rsidRDefault="00CD6AFE" w:rsidP="00C9513B">
      <w:r>
        <w:t xml:space="preserve">Lasso   Does </w:t>
      </w:r>
      <w:proofErr w:type="gramStart"/>
      <w:r>
        <w:t>imputations,  normalization</w:t>
      </w:r>
      <w:proofErr w:type="gramEnd"/>
      <w:r>
        <w:t>, drop zero variance, then CV and fit final training model</w:t>
      </w:r>
    </w:p>
    <w:p w14:paraId="536B7B43" w14:textId="77777777" w:rsidR="00CD6AFE" w:rsidRDefault="00CD6AFE" w:rsidP="00C9513B"/>
    <w:p w14:paraId="42CA7076" w14:textId="77777777" w:rsidR="00CD6AFE" w:rsidRPr="00CD6AFE" w:rsidRDefault="00CD6AFE" w:rsidP="00C9513B"/>
    <w:p w14:paraId="62377F62" w14:textId="68609CDA" w:rsidR="00AC0F81" w:rsidRPr="00AC0F81" w:rsidRDefault="00AC0F81" w:rsidP="00077064">
      <w:pPr>
        <w:pStyle w:val="Heading1"/>
      </w:pPr>
      <w:r>
        <w:br/>
      </w:r>
    </w:p>
    <w:p w14:paraId="5F335FA7" w14:textId="77777777" w:rsidR="00437E6A" w:rsidRDefault="00437E6A" w:rsidP="00437E6A">
      <w:r>
        <w:t>Questions for Jerry</w:t>
      </w:r>
    </w:p>
    <w:p w14:paraId="50E97D6E" w14:textId="77777777" w:rsidR="00437E6A" w:rsidRDefault="00437E6A" w:rsidP="00437E6A">
      <w:r>
        <w:tab/>
        <w:t>How to handle missing data on features – best missing data estimation procedure?</w:t>
      </w:r>
    </w:p>
    <w:p w14:paraId="287DD727" w14:textId="6C8AEFA7" w:rsidR="00437E6A" w:rsidRDefault="00437E6A" w:rsidP="00437E6A">
      <w:r>
        <w:tab/>
        <w:t xml:space="preserve">Mean vs. median vs. KNN?    </w:t>
      </w:r>
    </w:p>
    <w:p w14:paraId="7EB3C61C" w14:textId="77777777" w:rsidR="00437E6A" w:rsidRDefault="00437E6A" w:rsidP="00437E6A">
      <w:pPr>
        <w:ind w:firstLine="720"/>
      </w:pPr>
      <w:proofErr w:type="gramStart"/>
      <w:r>
        <w:t>Normalize,impute</w:t>
      </w:r>
      <w:proofErr w:type="gramEnd"/>
      <w:r>
        <w:t>, identify nzv inside or outside of CV</w:t>
      </w:r>
    </w:p>
    <w:p w14:paraId="2918B9BA" w14:textId="0F988C9D" w:rsidR="00437E6A" w:rsidRDefault="00437E6A" w:rsidP="00437E6A">
      <w:pPr>
        <w:ind w:firstLine="720"/>
      </w:pPr>
      <w:r>
        <w:t>AUC vs. cost to pick lambda</w:t>
      </w:r>
    </w:p>
    <w:p w14:paraId="4565C946" w14:textId="77777777" w:rsidR="00614E14" w:rsidRPr="00614E14" w:rsidRDefault="00614E14" w:rsidP="00614E14"/>
    <w:sectPr w:rsidR="00614E14" w:rsidRPr="00614E14" w:rsidSect="001012B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jcurtin" w:date="2017-03-01T12:25:00Z" w:initials="j">
    <w:p w14:paraId="07E30036" w14:textId="0CB5E797" w:rsidR="003D0E42" w:rsidRDefault="003D0E42">
      <w:pPr>
        <w:pStyle w:val="CommentText"/>
      </w:pPr>
      <w:r>
        <w:rPr>
          <w:rStyle w:val="CommentReference"/>
        </w:rPr>
        <w:annotationRef/>
      </w:r>
      <w:r>
        <w:t>Currently, there are also Beddit files at the root as well.  Probably will go away once we get more detailed subject data from API</w:t>
      </w:r>
    </w:p>
  </w:comment>
  <w:comment w:id="6" w:author="jjcurtin" w:date="2017-03-01T12:25:00Z" w:initials="j">
    <w:p w14:paraId="22C977B3" w14:textId="30ECCF8C" w:rsidR="003D0E42" w:rsidRDefault="003D0E42">
      <w:pPr>
        <w:pStyle w:val="CommentText"/>
      </w:pPr>
      <w:r>
        <w:rPr>
          <w:rStyle w:val="CommentReference"/>
        </w:rPr>
        <w:annotationRef/>
      </w:r>
      <w:r>
        <w:t>Not sure what these files will be?</w:t>
      </w:r>
    </w:p>
  </w:comment>
  <w:comment w:id="8" w:author="jjcurtin" w:date="2017-03-01T12:33:00Z" w:initials="j">
    <w:p w14:paraId="57816F90" w14:textId="2E985EDA" w:rsidR="003D0E42" w:rsidRDefault="003D0E42">
      <w:pPr>
        <w:pStyle w:val="CommentText"/>
      </w:pPr>
      <w:r>
        <w:rPr>
          <w:rStyle w:val="CommentReference"/>
        </w:rPr>
        <w:annotationRef/>
      </w:r>
      <w:r>
        <w:t>This file does not yet exist. Pending development of API access to Beddit</w:t>
      </w:r>
    </w:p>
  </w:comment>
  <w:comment w:id="9" w:author="jjcurtin" w:date="2017-03-02T11:32:00Z" w:initials="j">
    <w:p w14:paraId="2D9BEE90" w14:textId="45C652C1" w:rsidR="003D0E42" w:rsidRDefault="003D0E42">
      <w:pPr>
        <w:pStyle w:val="CommentText"/>
      </w:pPr>
      <w:r>
        <w:rPr>
          <w:rStyle w:val="CommentReference"/>
        </w:rPr>
        <w:annotationRef/>
      </w:r>
      <w:r>
        <w:t>Need to document this procedure</w:t>
      </w:r>
    </w:p>
  </w:comment>
  <w:comment w:id="10" w:author="CANDACE JOHNSON-HURWITZ" w:date="2017-04-12T12:58:00Z" w:initials="CJ">
    <w:p w14:paraId="65E2CDF0" w14:textId="60FBB4AB" w:rsidR="003D0E42" w:rsidRDefault="003D0E42">
      <w:pPr>
        <w:pStyle w:val="CommentText"/>
      </w:pPr>
      <w:r>
        <w:rPr>
          <w:rStyle w:val="CommentReference"/>
        </w:rPr>
        <w:annotationRef/>
      </w:r>
      <w:r>
        <w:t xml:space="preserve">John-Please review highlighted portion which documents the file naming convention for the zipped archive files. Let me know if I need to add anything else to this section of the document. </w:t>
      </w:r>
    </w:p>
  </w:comment>
  <w:comment w:id="13" w:author="CANDACE JOHNSON-HURWITZ" w:date="2018-01-05T10:42:00Z" w:initials="CJ">
    <w:p w14:paraId="015FFA8D" w14:textId="14E72771" w:rsidR="003D0E42" w:rsidRDefault="003D0E42">
      <w:pPr>
        <w:pStyle w:val="CommentText"/>
      </w:pPr>
      <w:r>
        <w:rPr>
          <w:rStyle w:val="CommentReference"/>
        </w:rPr>
        <w:annotationRef/>
      </w:r>
      <w:r>
        <w:t>Discontinued this process in June 2017</w:t>
      </w:r>
    </w:p>
  </w:comment>
  <w:comment w:id="15" w:author="jjcurtin" w:date="2017-03-02T11:38:00Z" w:initials="j">
    <w:p w14:paraId="0EBA4FD2" w14:textId="6C964345" w:rsidR="003D0E42" w:rsidRDefault="003D0E42">
      <w:pPr>
        <w:pStyle w:val="CommentText"/>
      </w:pPr>
      <w:r>
        <w:rPr>
          <w:rStyle w:val="CommentReference"/>
        </w:rPr>
        <w:annotationRef/>
      </w:r>
      <w:r>
        <w:t>JJC to update/ delete</w:t>
      </w:r>
    </w:p>
  </w:comment>
  <w:comment w:id="17" w:author="jjcurtin" w:date="2016-11-23T11:46:00Z" w:initials="j">
    <w:p w14:paraId="3905451F" w14:textId="77777777" w:rsidR="003D0E42" w:rsidRPr="006A29E3" w:rsidRDefault="003D0E42" w:rsidP="00BD4ECC">
      <w:r>
        <w:rPr>
          <w:rStyle w:val="CommentReference"/>
        </w:rPr>
        <w:annotationRef/>
      </w:r>
      <w:r w:rsidRPr="006A29E3">
        <w:t>The CSV file for the sleep data stream from Beddit for each subject is saved in \RawData\###\.  There is only one CSV file per subject.  It is named ###_SLEEP.csv</w:t>
      </w:r>
    </w:p>
    <w:p w14:paraId="1A3978CD" w14:textId="77777777" w:rsidR="003D0E42" w:rsidRDefault="003D0E42" w:rsidP="00BD4ECC">
      <w:r w:rsidRPr="006A29E3">
        <w:t>There is one entry (row) per day.  All columns are should be added to the database.   The column names are:  Date, Sleep Time (hours), Sleep Latency (minutes), Awake time (minutes), Sleep efficiency (%), Resting Heart Rate (bpm), Lowest Heart Rate, Highest Heart Rate, Average respiration rate, Evening HRV index, Morning HRV index, All night HRV index, and Resting HRV index.</w:t>
      </w:r>
      <w:r>
        <w:t xml:space="preserve">  </w:t>
      </w:r>
    </w:p>
    <w:p w14:paraId="29DC0F57" w14:textId="77777777" w:rsidR="003D0E42" w:rsidRPr="00BA7819" w:rsidRDefault="003D0E42" w:rsidP="00BD4ECC"/>
    <w:p w14:paraId="7A453F4A" w14:textId="77777777" w:rsidR="003D0E42" w:rsidRDefault="003D0E42" w:rsidP="00BD4ECC">
      <w:r>
        <w:rPr>
          <w:b/>
        </w:rPr>
        <w:t>A</w:t>
      </w:r>
      <w:r w:rsidRPr="006A29E3">
        <w:rPr>
          <w:b/>
        </w:rPr>
        <w:t>dditional Notes</w:t>
      </w:r>
      <w:r>
        <w:t xml:space="preserve">:  Each subject will have their own account with Beddit using </w:t>
      </w:r>
      <w:hyperlink r:id="rId1" w:history="1">
        <w:r w:rsidRPr="00FB1D1A">
          <w:rPr>
            <w:rStyle w:val="Hyperlink"/>
          </w:rPr>
          <w:t>ARCRisk+###@gmail.com</w:t>
        </w:r>
      </w:hyperlink>
      <w:r>
        <w:t>, with their own unique password.  They will NOT be enrolled in any group.</w:t>
      </w:r>
    </w:p>
    <w:p w14:paraId="4D99ED0C" w14:textId="77777777" w:rsidR="003D0E42" w:rsidRDefault="003D0E42" w:rsidP="00BD4ECC">
      <w:pPr>
        <w:pStyle w:val="CommentText"/>
      </w:pPr>
    </w:p>
  </w:comment>
  <w:comment w:id="18" w:author="schneck2" w:date="2017-03-22T14:07:00Z" w:initials="s">
    <w:p w14:paraId="2EA8574D" w14:textId="67E4B8F4" w:rsidR="003D0E42" w:rsidRDefault="003D0E42">
      <w:pPr>
        <w:pStyle w:val="CommentText"/>
      </w:pPr>
      <w:r>
        <w:rPr>
          <w:rStyle w:val="CommentReference"/>
        </w:rPr>
        <w:annotationRef/>
      </w:r>
      <w:r>
        <w:t>Clarify about these columns, they aren’t the ones I get. Is this the DESIRED columns?</w:t>
      </w:r>
    </w:p>
  </w:comment>
  <w:comment w:id="19" w:author="Jill Nagler" w:date="2017-09-25T11:33:00Z" w:initials="JN">
    <w:p w14:paraId="651C87E6" w14:textId="2B7187A6" w:rsidR="003D0E42" w:rsidRDefault="003D0E42">
      <w:pPr>
        <w:pStyle w:val="CommentText"/>
      </w:pPr>
      <w:r>
        <w:rPr>
          <w:rStyle w:val="CommentReference"/>
        </w:rPr>
        <w:annotationRef/>
      </w:r>
      <w:r>
        <w:t>These are the instructions I use.</w:t>
      </w:r>
    </w:p>
  </w:comment>
  <w:comment w:id="20" w:author="Jill Nagler" w:date="2017-09-25T11:27:00Z" w:initials="JN">
    <w:p w14:paraId="01DBE7B5" w14:textId="4900FFDE" w:rsidR="003D0E42" w:rsidRDefault="003D0E42">
      <w:pPr>
        <w:pStyle w:val="CommentText"/>
      </w:pPr>
      <w:r>
        <w:rPr>
          <w:rStyle w:val="CommentReference"/>
        </w:rPr>
        <w:annotationRef/>
      </w:r>
      <w:r>
        <w:t xml:space="preserve">These directions are not exactly correct, yet. In order to use that website we have to purchase access, so we are revisiting it in December. </w:t>
      </w:r>
    </w:p>
  </w:comment>
  <w:comment w:id="26" w:author="schneck2" w:date="2016-11-29T16:02:00Z" w:initials="s">
    <w:p w14:paraId="2527C63E" w14:textId="77777777" w:rsidR="003D0E42" w:rsidRDefault="003D0E42" w:rsidP="00BD4ECC">
      <w:pPr>
        <w:rPr>
          <w:color w:val="1F497D"/>
        </w:rPr>
      </w:pPr>
      <w:r>
        <w:rPr>
          <w:rStyle w:val="CommentReference"/>
        </w:rPr>
        <w:annotationRef/>
      </w:r>
      <w:r>
        <w:rPr>
          <w:color w:val="1F497D"/>
        </w:rPr>
        <w:t>yellow are the ones I am pretty certain we want in the database, and in red are the ones I’m pretty sure we don’t want.</w:t>
      </w:r>
    </w:p>
    <w:p w14:paraId="01ED0D0C" w14:textId="77777777" w:rsidR="003D0E42" w:rsidRDefault="003D0E42" w:rsidP="00BD4ECC">
      <w:pPr>
        <w:pStyle w:val="CommentText"/>
      </w:pPr>
    </w:p>
  </w:comment>
  <w:comment w:id="182" w:author="Jill Nagler" w:date="2017-08-30T16:49:00Z" w:initials="JN">
    <w:p w14:paraId="069ED2A1" w14:textId="77777777" w:rsidR="003D0E42" w:rsidRDefault="003D0E42" w:rsidP="00682A3D">
      <w:pPr>
        <w:pStyle w:val="CommentText"/>
      </w:pPr>
      <w:r>
        <w:rPr>
          <w:rStyle w:val="CommentReference"/>
        </w:rPr>
        <w:annotationRef/>
      </w:r>
      <w:r>
        <w:t>I’ll add instructions tomorrow.</w:t>
      </w:r>
    </w:p>
  </w:comment>
  <w:comment w:id="275" w:author="jjcurtin" w:date="2017-05-15T21:48:00Z" w:initials="j">
    <w:p w14:paraId="27DC035B" w14:textId="3EAA596B" w:rsidR="003D0E42" w:rsidRDefault="003D0E42">
      <w:pPr>
        <w:pStyle w:val="CommentText"/>
      </w:pPr>
      <w:r>
        <w:rPr>
          <w:rStyle w:val="CommentReference"/>
        </w:rPr>
        <w:annotationRef/>
      </w:r>
      <w:r>
        <w:t>Need to decide how to handle possible deletes between sessions of originally available text.  Maybe merge multiple files?</w:t>
      </w:r>
    </w:p>
  </w:comment>
  <w:comment w:id="474" w:author="jjcurtin" w:date="2017-03-02T11:50:00Z" w:initials="j">
    <w:p w14:paraId="2E3CC311" w14:textId="3885470B" w:rsidR="003D0E42" w:rsidRDefault="003D0E42" w:rsidP="008A383B">
      <w:pPr>
        <w:pStyle w:val="CommentText"/>
        <w:ind w:left="720" w:hanging="720"/>
      </w:pPr>
      <w:r>
        <w:rPr>
          <w:rStyle w:val="CommentReference"/>
        </w:rPr>
        <w:annotationRef/>
      </w:r>
      <w:r>
        <w:t>Candace to document these four files in StudyProtocol</w:t>
      </w:r>
    </w:p>
  </w:comment>
  <w:comment w:id="476" w:author="jjcurtin" w:date="2017-03-21T11:54:00Z" w:initials="j">
    <w:p w14:paraId="673C8196" w14:textId="317DF503" w:rsidR="003D0E42" w:rsidRDefault="003D0E42">
      <w:pPr>
        <w:pStyle w:val="CommentText"/>
      </w:pPr>
      <w:r>
        <w:rPr>
          <w:rStyle w:val="CommentReference"/>
        </w:rPr>
        <w:annotationRef/>
      </w:r>
      <w:r>
        <w:t>JJC to confirm that this works well</w:t>
      </w:r>
    </w:p>
  </w:comment>
  <w:comment w:id="537" w:author="Jill Nagler" w:date="2017-08-04T15:41:00Z" w:initials="JN">
    <w:p w14:paraId="40023683" w14:textId="5E91FB41" w:rsidR="003D0E42" w:rsidRDefault="003D0E42">
      <w:pPr>
        <w:pStyle w:val="CommentText"/>
      </w:pPr>
      <w:r>
        <w:rPr>
          <w:rStyle w:val="CommentReference"/>
        </w:rPr>
        <w:annotationRef/>
      </w:r>
      <w:r>
        <w:t>DO you want this to be the state abbreviation?</w:t>
      </w:r>
    </w:p>
  </w:comment>
  <w:comment w:id="539" w:author="jjcurtin" w:date="2017-03-02T11:50:00Z" w:initials="j">
    <w:p w14:paraId="12417DAA" w14:textId="131CFB91" w:rsidR="003D0E42" w:rsidRDefault="003D0E42">
      <w:pPr>
        <w:pStyle w:val="CommentText"/>
      </w:pPr>
      <w:r>
        <w:rPr>
          <w:rStyle w:val="CommentReference"/>
        </w:rPr>
        <w:annotationRef/>
      </w:r>
      <w:r>
        <w:t>Susan to document following above models.</w:t>
      </w:r>
    </w:p>
  </w:comment>
  <w:comment w:id="542" w:author="jjcurtin" w:date="2017-03-30T14:01:00Z" w:initials="j">
    <w:p w14:paraId="5393E753" w14:textId="646D7B2E" w:rsidR="003D0E42" w:rsidRDefault="003D0E42">
      <w:pPr>
        <w:pStyle w:val="CommentText"/>
      </w:pPr>
      <w:r>
        <w:rPr>
          <w:rStyle w:val="CommentReference"/>
        </w:rPr>
        <w:annotationRef/>
      </w:r>
      <w:r>
        <w:t>Not certain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E30036" w15:done="0"/>
  <w15:commentEx w15:paraId="22C977B3" w15:done="0"/>
  <w15:commentEx w15:paraId="57816F90" w15:done="0"/>
  <w15:commentEx w15:paraId="2D9BEE90" w15:done="0"/>
  <w15:commentEx w15:paraId="65E2CDF0" w15:done="0"/>
  <w15:commentEx w15:paraId="015FFA8D" w15:done="0"/>
  <w15:commentEx w15:paraId="0EBA4FD2" w15:done="0"/>
  <w15:commentEx w15:paraId="4D99ED0C" w15:done="0"/>
  <w15:commentEx w15:paraId="2EA8574D" w15:paraIdParent="4D99ED0C" w15:done="0"/>
  <w15:commentEx w15:paraId="651C87E6" w15:done="0"/>
  <w15:commentEx w15:paraId="01DBE7B5" w15:done="0"/>
  <w15:commentEx w15:paraId="01ED0D0C" w15:done="0"/>
  <w15:commentEx w15:paraId="069ED2A1" w15:done="0"/>
  <w15:commentEx w15:paraId="27DC035B" w15:done="0"/>
  <w15:commentEx w15:paraId="2E3CC311" w15:done="0"/>
  <w15:commentEx w15:paraId="673C8196" w15:done="0"/>
  <w15:commentEx w15:paraId="40023683" w15:done="0"/>
  <w15:commentEx w15:paraId="12417DAA" w15:done="0"/>
  <w15:commentEx w15:paraId="5393E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E30036" w16cid:durableId="1D0881E1"/>
  <w16cid:commentId w16cid:paraId="22C977B3" w16cid:durableId="1D0881E2"/>
  <w16cid:commentId w16cid:paraId="57816F90" w16cid:durableId="1D0881E3"/>
  <w16cid:commentId w16cid:paraId="2D9BEE90" w16cid:durableId="1D0881E4"/>
  <w16cid:commentId w16cid:paraId="65E2CDF0" w16cid:durableId="1D0881E5"/>
  <w16cid:commentId w16cid:paraId="015FFA8D" w16cid:durableId="1FAF8A16"/>
  <w16cid:commentId w16cid:paraId="0EBA4FD2" w16cid:durableId="1D0881EA"/>
  <w16cid:commentId w16cid:paraId="4D99ED0C" w16cid:durableId="1D0881EB"/>
  <w16cid:commentId w16cid:paraId="2EA8574D" w16cid:durableId="1D0881EC"/>
  <w16cid:commentId w16cid:paraId="651C87E6" w16cid:durableId="1D736801"/>
  <w16cid:commentId w16cid:paraId="01DBE7B5" w16cid:durableId="1D73669C"/>
  <w16cid:commentId w16cid:paraId="01ED0D0C" w16cid:durableId="1D0881ED"/>
  <w16cid:commentId w16cid:paraId="069ED2A1" w16cid:durableId="1DF9D87F"/>
  <w16cid:commentId w16cid:paraId="27DC035B" w16cid:durableId="1D0881F0"/>
  <w16cid:commentId w16cid:paraId="2E3CC311" w16cid:durableId="1D0881F1"/>
  <w16cid:commentId w16cid:paraId="673C8196" w16cid:durableId="1D0881F2"/>
  <w16cid:commentId w16cid:paraId="40023683" w16cid:durableId="1D2F143D"/>
  <w16cid:commentId w16cid:paraId="12417DAA" w16cid:durableId="1D0881F3"/>
  <w16cid:commentId w16cid:paraId="5393E753" w16cid:durableId="1D0881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01BA5" w14:textId="77777777" w:rsidR="003D0E42" w:rsidRDefault="003D0E42" w:rsidP="00DB64CC">
      <w:pPr>
        <w:spacing w:after="0" w:line="240" w:lineRule="auto"/>
      </w:pPr>
      <w:r>
        <w:separator/>
      </w:r>
    </w:p>
  </w:endnote>
  <w:endnote w:type="continuationSeparator" w:id="0">
    <w:p w14:paraId="517C5BFF" w14:textId="77777777" w:rsidR="003D0E42" w:rsidRDefault="003D0E42" w:rsidP="00DB6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3C07E" w14:textId="77777777" w:rsidR="003D0E42" w:rsidRDefault="003D0E42" w:rsidP="00DB64CC">
      <w:pPr>
        <w:spacing w:after="0" w:line="240" w:lineRule="auto"/>
      </w:pPr>
      <w:r>
        <w:separator/>
      </w:r>
    </w:p>
  </w:footnote>
  <w:footnote w:type="continuationSeparator" w:id="0">
    <w:p w14:paraId="64A42390" w14:textId="77777777" w:rsidR="003D0E42" w:rsidRDefault="003D0E42" w:rsidP="00DB6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6046"/>
    <w:multiLevelType w:val="hybridMultilevel"/>
    <w:tmpl w:val="6EE83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6A8B"/>
    <w:multiLevelType w:val="hybridMultilevel"/>
    <w:tmpl w:val="81C6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D43ED"/>
    <w:multiLevelType w:val="hybridMultilevel"/>
    <w:tmpl w:val="DCD451CC"/>
    <w:lvl w:ilvl="0" w:tplc="DC3435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8618E"/>
    <w:multiLevelType w:val="hybridMultilevel"/>
    <w:tmpl w:val="918A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43C1B"/>
    <w:multiLevelType w:val="hybridMultilevel"/>
    <w:tmpl w:val="4AEE0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E47EA"/>
    <w:multiLevelType w:val="hybridMultilevel"/>
    <w:tmpl w:val="E690CC40"/>
    <w:lvl w:ilvl="0" w:tplc="0409000F">
      <w:start w:val="1"/>
      <w:numFmt w:val="decimal"/>
      <w:lvlText w:val="%1."/>
      <w:lvlJc w:val="left"/>
      <w:pPr>
        <w:ind w:left="720" w:hanging="360"/>
      </w:pPr>
    </w:lvl>
    <w:lvl w:ilvl="1" w:tplc="5614BDBC">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47D07"/>
    <w:multiLevelType w:val="hybridMultilevel"/>
    <w:tmpl w:val="A5F2B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54291"/>
    <w:multiLevelType w:val="hybridMultilevel"/>
    <w:tmpl w:val="65A62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C3146"/>
    <w:multiLevelType w:val="hybridMultilevel"/>
    <w:tmpl w:val="239ED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AE7E7D"/>
    <w:multiLevelType w:val="hybridMultilevel"/>
    <w:tmpl w:val="CEB82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B4A27"/>
    <w:multiLevelType w:val="hybridMultilevel"/>
    <w:tmpl w:val="918A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131C6"/>
    <w:multiLevelType w:val="hybridMultilevel"/>
    <w:tmpl w:val="4BC8AB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417614"/>
    <w:multiLevelType w:val="hybridMultilevel"/>
    <w:tmpl w:val="4D68F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70704D"/>
    <w:multiLevelType w:val="hybridMultilevel"/>
    <w:tmpl w:val="3A9AB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04A4B"/>
    <w:multiLevelType w:val="hybridMultilevel"/>
    <w:tmpl w:val="C0B0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B953E1"/>
    <w:multiLevelType w:val="hybridMultilevel"/>
    <w:tmpl w:val="924E1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162BB3"/>
    <w:multiLevelType w:val="hybridMultilevel"/>
    <w:tmpl w:val="6D724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9E7ABF"/>
    <w:multiLevelType w:val="hybridMultilevel"/>
    <w:tmpl w:val="6BECB9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A1016"/>
    <w:multiLevelType w:val="hybridMultilevel"/>
    <w:tmpl w:val="12F81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F67673"/>
    <w:multiLevelType w:val="hybridMultilevel"/>
    <w:tmpl w:val="ECBC6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E9731E"/>
    <w:multiLevelType w:val="hybridMultilevel"/>
    <w:tmpl w:val="1B86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B3044C"/>
    <w:multiLevelType w:val="hybridMultilevel"/>
    <w:tmpl w:val="2716C4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B837BD"/>
    <w:multiLevelType w:val="hybridMultilevel"/>
    <w:tmpl w:val="0B9A9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380706"/>
    <w:multiLevelType w:val="hybridMultilevel"/>
    <w:tmpl w:val="5798FA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D6214A"/>
    <w:multiLevelType w:val="hybridMultilevel"/>
    <w:tmpl w:val="A9D4A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664283"/>
    <w:multiLevelType w:val="hybridMultilevel"/>
    <w:tmpl w:val="9C7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3745B2"/>
    <w:multiLevelType w:val="hybridMultilevel"/>
    <w:tmpl w:val="1A1E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F24A9E"/>
    <w:multiLevelType w:val="hybridMultilevel"/>
    <w:tmpl w:val="1FF41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3606A0"/>
    <w:multiLevelType w:val="hybridMultilevel"/>
    <w:tmpl w:val="A3A45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6F4CCB"/>
    <w:multiLevelType w:val="hybridMultilevel"/>
    <w:tmpl w:val="7DD49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8C1C8C"/>
    <w:multiLevelType w:val="hybridMultilevel"/>
    <w:tmpl w:val="ECBC6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531FA"/>
    <w:multiLevelType w:val="hybridMultilevel"/>
    <w:tmpl w:val="0A743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55386C"/>
    <w:multiLevelType w:val="hybridMultilevel"/>
    <w:tmpl w:val="F386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774E0B"/>
    <w:multiLevelType w:val="hybridMultilevel"/>
    <w:tmpl w:val="8DA6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4A3F48"/>
    <w:multiLevelType w:val="hybridMultilevel"/>
    <w:tmpl w:val="99F85662"/>
    <w:lvl w:ilvl="0" w:tplc="27F2B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5834FC"/>
    <w:multiLevelType w:val="hybridMultilevel"/>
    <w:tmpl w:val="A3B2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CC3B9B"/>
    <w:multiLevelType w:val="hybridMultilevel"/>
    <w:tmpl w:val="BE348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120172"/>
    <w:multiLevelType w:val="hybridMultilevel"/>
    <w:tmpl w:val="65A62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5E487A"/>
    <w:multiLevelType w:val="hybridMultilevel"/>
    <w:tmpl w:val="BD16ADAA"/>
    <w:lvl w:ilvl="0" w:tplc="C526D4B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B4D16"/>
    <w:multiLevelType w:val="hybridMultilevel"/>
    <w:tmpl w:val="C1440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C004706">
      <w:start w:val="1"/>
      <w:numFmt w:val="lowerLetter"/>
      <w:lvlText w:val="%5."/>
      <w:lvlJc w:val="left"/>
      <w:pPr>
        <w:ind w:left="3600" w:hanging="360"/>
      </w:pPr>
      <w:rPr>
        <w:rFonts w:ascii="Times New Roman" w:eastAsiaTheme="minorHAnsi" w:hAnsi="Times New Roman" w:cs="Times New Roman"/>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374BC2"/>
    <w:multiLevelType w:val="hybridMultilevel"/>
    <w:tmpl w:val="8E745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AF4D84"/>
    <w:multiLevelType w:val="hybridMultilevel"/>
    <w:tmpl w:val="65A62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D46534"/>
    <w:multiLevelType w:val="hybridMultilevel"/>
    <w:tmpl w:val="65A62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291410"/>
    <w:multiLevelType w:val="hybridMultilevel"/>
    <w:tmpl w:val="6EE83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4740D"/>
    <w:multiLevelType w:val="hybridMultilevel"/>
    <w:tmpl w:val="11CAD3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C00B98"/>
    <w:multiLevelType w:val="hybridMultilevel"/>
    <w:tmpl w:val="03B6D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8"/>
  </w:num>
  <w:num w:numId="3">
    <w:abstractNumId w:val="44"/>
  </w:num>
  <w:num w:numId="4">
    <w:abstractNumId w:val="5"/>
  </w:num>
  <w:num w:numId="5">
    <w:abstractNumId w:val="15"/>
  </w:num>
  <w:num w:numId="6">
    <w:abstractNumId w:val="32"/>
  </w:num>
  <w:num w:numId="7">
    <w:abstractNumId w:val="21"/>
  </w:num>
  <w:num w:numId="8">
    <w:abstractNumId w:val="33"/>
  </w:num>
  <w:num w:numId="9">
    <w:abstractNumId w:val="8"/>
  </w:num>
  <w:num w:numId="10">
    <w:abstractNumId w:val="31"/>
  </w:num>
  <w:num w:numId="11">
    <w:abstractNumId w:val="37"/>
  </w:num>
  <w:num w:numId="12">
    <w:abstractNumId w:val="42"/>
  </w:num>
  <w:num w:numId="13">
    <w:abstractNumId w:val="2"/>
  </w:num>
  <w:num w:numId="14">
    <w:abstractNumId w:val="16"/>
  </w:num>
  <w:num w:numId="15">
    <w:abstractNumId w:val="20"/>
  </w:num>
  <w:num w:numId="16">
    <w:abstractNumId w:val="13"/>
  </w:num>
  <w:num w:numId="17">
    <w:abstractNumId w:val="26"/>
  </w:num>
  <w:num w:numId="18">
    <w:abstractNumId w:val="17"/>
  </w:num>
  <w:num w:numId="19">
    <w:abstractNumId w:val="25"/>
  </w:num>
  <w:num w:numId="20">
    <w:abstractNumId w:val="40"/>
  </w:num>
  <w:num w:numId="21">
    <w:abstractNumId w:val="23"/>
  </w:num>
  <w:num w:numId="22">
    <w:abstractNumId w:val="27"/>
  </w:num>
  <w:num w:numId="23">
    <w:abstractNumId w:val="1"/>
  </w:num>
  <w:num w:numId="24">
    <w:abstractNumId w:val="10"/>
  </w:num>
  <w:num w:numId="25">
    <w:abstractNumId w:val="19"/>
  </w:num>
  <w:num w:numId="26">
    <w:abstractNumId w:val="22"/>
  </w:num>
  <w:num w:numId="27">
    <w:abstractNumId w:val="36"/>
  </w:num>
  <w:num w:numId="28">
    <w:abstractNumId w:val="3"/>
  </w:num>
  <w:num w:numId="29">
    <w:abstractNumId w:val="30"/>
  </w:num>
  <w:num w:numId="30">
    <w:abstractNumId w:val="41"/>
  </w:num>
  <w:num w:numId="31">
    <w:abstractNumId w:val="7"/>
  </w:num>
  <w:num w:numId="32">
    <w:abstractNumId w:val="12"/>
  </w:num>
  <w:num w:numId="33">
    <w:abstractNumId w:val="4"/>
  </w:num>
  <w:num w:numId="34">
    <w:abstractNumId w:val="14"/>
  </w:num>
  <w:num w:numId="35">
    <w:abstractNumId w:val="0"/>
  </w:num>
  <w:num w:numId="36">
    <w:abstractNumId w:val="29"/>
  </w:num>
  <w:num w:numId="37">
    <w:abstractNumId w:val="35"/>
  </w:num>
  <w:num w:numId="38">
    <w:abstractNumId w:val="43"/>
  </w:num>
  <w:num w:numId="39">
    <w:abstractNumId w:val="24"/>
  </w:num>
  <w:num w:numId="40">
    <w:abstractNumId w:val="28"/>
  </w:num>
  <w:num w:numId="41">
    <w:abstractNumId w:val="34"/>
  </w:num>
  <w:num w:numId="42">
    <w:abstractNumId w:val="45"/>
  </w:num>
  <w:num w:numId="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6"/>
  </w:num>
  <w:num w:numId="49">
    <w:abstractNumId w:val="39"/>
  </w:num>
  <w:num w:numId="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
    <w15:presenceInfo w15:providerId="None" w15:userId="ra"/>
  </w15:person>
  <w15:person w15:author="jjcurtin">
    <w15:presenceInfo w15:providerId="None" w15:userId="jjcurtin"/>
  </w15:person>
  <w15:person w15:author="CANDACE JOHNSON-HURWITZ">
    <w15:presenceInfo w15:providerId="None" w15:userId="CANDACE JOHNSON-HURWITZ"/>
  </w15:person>
  <w15:person w15:author="Jill Nagler">
    <w15:presenceInfo w15:providerId="None" w15:userId="Jill Nagler"/>
  </w15:person>
  <w15:person w15:author="jnagler">
    <w15:presenceInfo w15:providerId="None" w15:userId="jnagler"/>
  </w15:person>
  <w15:person w15:author="meschultz5">
    <w15:presenceInfo w15:providerId="None" w15:userId="meschultz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wtTAxMjc3NzA1M7FQ0lEKTi0uzszPAykwrAUAoYfaGywAAAA="/>
  </w:docVars>
  <w:rsids>
    <w:rsidRoot w:val="0064600B"/>
    <w:rsid w:val="00013925"/>
    <w:rsid w:val="00013D49"/>
    <w:rsid w:val="000169D9"/>
    <w:rsid w:val="00016E8F"/>
    <w:rsid w:val="000219DB"/>
    <w:rsid w:val="00025903"/>
    <w:rsid w:val="00026495"/>
    <w:rsid w:val="00026D63"/>
    <w:rsid w:val="00027E40"/>
    <w:rsid w:val="00046C8D"/>
    <w:rsid w:val="00047D85"/>
    <w:rsid w:val="00053888"/>
    <w:rsid w:val="000626B8"/>
    <w:rsid w:val="0007651D"/>
    <w:rsid w:val="00077064"/>
    <w:rsid w:val="00082DB4"/>
    <w:rsid w:val="00084E16"/>
    <w:rsid w:val="0008662D"/>
    <w:rsid w:val="0009230E"/>
    <w:rsid w:val="00092BC5"/>
    <w:rsid w:val="000A42EC"/>
    <w:rsid w:val="000A469A"/>
    <w:rsid w:val="000B0EA5"/>
    <w:rsid w:val="000B7191"/>
    <w:rsid w:val="000C1687"/>
    <w:rsid w:val="000D4345"/>
    <w:rsid w:val="000E4BBE"/>
    <w:rsid w:val="001012B4"/>
    <w:rsid w:val="00121DAE"/>
    <w:rsid w:val="0012385D"/>
    <w:rsid w:val="00124094"/>
    <w:rsid w:val="00137067"/>
    <w:rsid w:val="001629D8"/>
    <w:rsid w:val="00166EB4"/>
    <w:rsid w:val="00173076"/>
    <w:rsid w:val="00174968"/>
    <w:rsid w:val="00190744"/>
    <w:rsid w:val="00190BA2"/>
    <w:rsid w:val="00192263"/>
    <w:rsid w:val="00194DD9"/>
    <w:rsid w:val="001A12EB"/>
    <w:rsid w:val="001A4EC8"/>
    <w:rsid w:val="001C1E8B"/>
    <w:rsid w:val="001C2D23"/>
    <w:rsid w:val="001C517B"/>
    <w:rsid w:val="001C52CA"/>
    <w:rsid w:val="001D1473"/>
    <w:rsid w:val="001D189A"/>
    <w:rsid w:val="001D3A72"/>
    <w:rsid w:val="001E02AF"/>
    <w:rsid w:val="001E0506"/>
    <w:rsid w:val="001E300D"/>
    <w:rsid w:val="001E566E"/>
    <w:rsid w:val="0020278C"/>
    <w:rsid w:val="00213398"/>
    <w:rsid w:val="00230AC8"/>
    <w:rsid w:val="0023520D"/>
    <w:rsid w:val="00261701"/>
    <w:rsid w:val="002864E9"/>
    <w:rsid w:val="00294FE9"/>
    <w:rsid w:val="002D4BCA"/>
    <w:rsid w:val="002E47CF"/>
    <w:rsid w:val="002E7F66"/>
    <w:rsid w:val="002F49A2"/>
    <w:rsid w:val="003019FE"/>
    <w:rsid w:val="00320476"/>
    <w:rsid w:val="0033512A"/>
    <w:rsid w:val="003448AA"/>
    <w:rsid w:val="00353FB4"/>
    <w:rsid w:val="003564BD"/>
    <w:rsid w:val="00360684"/>
    <w:rsid w:val="00361A68"/>
    <w:rsid w:val="00377A40"/>
    <w:rsid w:val="00381757"/>
    <w:rsid w:val="003935E0"/>
    <w:rsid w:val="003A4523"/>
    <w:rsid w:val="003B3018"/>
    <w:rsid w:val="003B410C"/>
    <w:rsid w:val="003B5A8A"/>
    <w:rsid w:val="003D0E42"/>
    <w:rsid w:val="003F0568"/>
    <w:rsid w:val="003F0C6A"/>
    <w:rsid w:val="003F2407"/>
    <w:rsid w:val="003F29DB"/>
    <w:rsid w:val="003F4FBF"/>
    <w:rsid w:val="00405479"/>
    <w:rsid w:val="0042503B"/>
    <w:rsid w:val="00434541"/>
    <w:rsid w:val="00437E6A"/>
    <w:rsid w:val="00442C69"/>
    <w:rsid w:val="004564A6"/>
    <w:rsid w:val="00465B31"/>
    <w:rsid w:val="00475759"/>
    <w:rsid w:val="004833B3"/>
    <w:rsid w:val="00491641"/>
    <w:rsid w:val="004927E8"/>
    <w:rsid w:val="004A5290"/>
    <w:rsid w:val="004A5EB4"/>
    <w:rsid w:val="004C0F6F"/>
    <w:rsid w:val="004C1262"/>
    <w:rsid w:val="004D3710"/>
    <w:rsid w:val="004E4576"/>
    <w:rsid w:val="004F12C7"/>
    <w:rsid w:val="00503DAA"/>
    <w:rsid w:val="00506F34"/>
    <w:rsid w:val="005121D4"/>
    <w:rsid w:val="005145DD"/>
    <w:rsid w:val="00515533"/>
    <w:rsid w:val="0052060C"/>
    <w:rsid w:val="005251E5"/>
    <w:rsid w:val="00530B9D"/>
    <w:rsid w:val="00533237"/>
    <w:rsid w:val="00550C79"/>
    <w:rsid w:val="00556892"/>
    <w:rsid w:val="00557244"/>
    <w:rsid w:val="00565D9B"/>
    <w:rsid w:val="00567155"/>
    <w:rsid w:val="00567F69"/>
    <w:rsid w:val="00570072"/>
    <w:rsid w:val="00573FD1"/>
    <w:rsid w:val="005803AF"/>
    <w:rsid w:val="00580733"/>
    <w:rsid w:val="00580BB8"/>
    <w:rsid w:val="0059638A"/>
    <w:rsid w:val="00597E38"/>
    <w:rsid w:val="005A326E"/>
    <w:rsid w:val="005A737F"/>
    <w:rsid w:val="005B2666"/>
    <w:rsid w:val="005B5865"/>
    <w:rsid w:val="005C13B6"/>
    <w:rsid w:val="005E7677"/>
    <w:rsid w:val="005F2622"/>
    <w:rsid w:val="0060242A"/>
    <w:rsid w:val="0060775F"/>
    <w:rsid w:val="00614E14"/>
    <w:rsid w:val="0062129D"/>
    <w:rsid w:val="006242E1"/>
    <w:rsid w:val="006362E3"/>
    <w:rsid w:val="00641CFB"/>
    <w:rsid w:val="0064600B"/>
    <w:rsid w:val="00657939"/>
    <w:rsid w:val="00665F33"/>
    <w:rsid w:val="006807D7"/>
    <w:rsid w:val="00682A3D"/>
    <w:rsid w:val="00685930"/>
    <w:rsid w:val="006940FD"/>
    <w:rsid w:val="006B5301"/>
    <w:rsid w:val="006D0E35"/>
    <w:rsid w:val="006D3088"/>
    <w:rsid w:val="006E0BDA"/>
    <w:rsid w:val="006E14B5"/>
    <w:rsid w:val="006E7E04"/>
    <w:rsid w:val="007014E3"/>
    <w:rsid w:val="00704285"/>
    <w:rsid w:val="007329EC"/>
    <w:rsid w:val="00752A62"/>
    <w:rsid w:val="00756D05"/>
    <w:rsid w:val="0076210E"/>
    <w:rsid w:val="007742F0"/>
    <w:rsid w:val="00777B9A"/>
    <w:rsid w:val="00780513"/>
    <w:rsid w:val="00786F9C"/>
    <w:rsid w:val="00790265"/>
    <w:rsid w:val="007968A4"/>
    <w:rsid w:val="007A04B6"/>
    <w:rsid w:val="007C1803"/>
    <w:rsid w:val="007D40ED"/>
    <w:rsid w:val="007D70F6"/>
    <w:rsid w:val="007D7576"/>
    <w:rsid w:val="007F7545"/>
    <w:rsid w:val="007F79D7"/>
    <w:rsid w:val="008015FE"/>
    <w:rsid w:val="00806836"/>
    <w:rsid w:val="00806CDB"/>
    <w:rsid w:val="00810A09"/>
    <w:rsid w:val="00830ED2"/>
    <w:rsid w:val="00831BE4"/>
    <w:rsid w:val="00843E2F"/>
    <w:rsid w:val="008565E5"/>
    <w:rsid w:val="0086393B"/>
    <w:rsid w:val="00863B43"/>
    <w:rsid w:val="008801F4"/>
    <w:rsid w:val="00880363"/>
    <w:rsid w:val="00883BBF"/>
    <w:rsid w:val="00886FB9"/>
    <w:rsid w:val="008923C3"/>
    <w:rsid w:val="00897E27"/>
    <w:rsid w:val="008A2039"/>
    <w:rsid w:val="008A383B"/>
    <w:rsid w:val="008A6FE3"/>
    <w:rsid w:val="008B7479"/>
    <w:rsid w:val="008C7267"/>
    <w:rsid w:val="008C7844"/>
    <w:rsid w:val="008E7DDE"/>
    <w:rsid w:val="008F0945"/>
    <w:rsid w:val="009327D3"/>
    <w:rsid w:val="00937157"/>
    <w:rsid w:val="00956E50"/>
    <w:rsid w:val="0096676D"/>
    <w:rsid w:val="00970A85"/>
    <w:rsid w:val="00974B0C"/>
    <w:rsid w:val="009900F6"/>
    <w:rsid w:val="00991DF8"/>
    <w:rsid w:val="00994A2D"/>
    <w:rsid w:val="009A27EA"/>
    <w:rsid w:val="009C020D"/>
    <w:rsid w:val="009D18B0"/>
    <w:rsid w:val="009D70F5"/>
    <w:rsid w:val="009E0BD5"/>
    <w:rsid w:val="009E18E4"/>
    <w:rsid w:val="009E1EBD"/>
    <w:rsid w:val="009E462D"/>
    <w:rsid w:val="009E6DCC"/>
    <w:rsid w:val="009F4783"/>
    <w:rsid w:val="00A03FA8"/>
    <w:rsid w:val="00A10B5C"/>
    <w:rsid w:val="00A12C36"/>
    <w:rsid w:val="00A2237A"/>
    <w:rsid w:val="00A268C5"/>
    <w:rsid w:val="00A32161"/>
    <w:rsid w:val="00A34DA8"/>
    <w:rsid w:val="00A42FAF"/>
    <w:rsid w:val="00A443C2"/>
    <w:rsid w:val="00A70139"/>
    <w:rsid w:val="00A77538"/>
    <w:rsid w:val="00A82225"/>
    <w:rsid w:val="00A9250A"/>
    <w:rsid w:val="00A95B3D"/>
    <w:rsid w:val="00A964B0"/>
    <w:rsid w:val="00AA0F93"/>
    <w:rsid w:val="00AA1630"/>
    <w:rsid w:val="00AA4D19"/>
    <w:rsid w:val="00AA5837"/>
    <w:rsid w:val="00AA65A6"/>
    <w:rsid w:val="00AB3740"/>
    <w:rsid w:val="00AB44FE"/>
    <w:rsid w:val="00AB6712"/>
    <w:rsid w:val="00AB6CC1"/>
    <w:rsid w:val="00AC0F81"/>
    <w:rsid w:val="00AC1097"/>
    <w:rsid w:val="00AC3587"/>
    <w:rsid w:val="00AD234A"/>
    <w:rsid w:val="00AE2906"/>
    <w:rsid w:val="00AE6653"/>
    <w:rsid w:val="00AF69B1"/>
    <w:rsid w:val="00B01BFB"/>
    <w:rsid w:val="00B01F52"/>
    <w:rsid w:val="00B03D02"/>
    <w:rsid w:val="00B14F6B"/>
    <w:rsid w:val="00B25002"/>
    <w:rsid w:val="00B30C7F"/>
    <w:rsid w:val="00B33C10"/>
    <w:rsid w:val="00B407BA"/>
    <w:rsid w:val="00B46E24"/>
    <w:rsid w:val="00B5147B"/>
    <w:rsid w:val="00B9306F"/>
    <w:rsid w:val="00BA1971"/>
    <w:rsid w:val="00BB01D7"/>
    <w:rsid w:val="00BC6AF0"/>
    <w:rsid w:val="00BD4ECC"/>
    <w:rsid w:val="00BE2251"/>
    <w:rsid w:val="00BE634A"/>
    <w:rsid w:val="00BF36CA"/>
    <w:rsid w:val="00BF4AD6"/>
    <w:rsid w:val="00BF708F"/>
    <w:rsid w:val="00BF7261"/>
    <w:rsid w:val="00BF7B26"/>
    <w:rsid w:val="00C2133B"/>
    <w:rsid w:val="00C25CE2"/>
    <w:rsid w:val="00C34851"/>
    <w:rsid w:val="00C43FF3"/>
    <w:rsid w:val="00C4542E"/>
    <w:rsid w:val="00C50E57"/>
    <w:rsid w:val="00C50F73"/>
    <w:rsid w:val="00C52DDA"/>
    <w:rsid w:val="00C6039B"/>
    <w:rsid w:val="00C6106B"/>
    <w:rsid w:val="00C70024"/>
    <w:rsid w:val="00C93291"/>
    <w:rsid w:val="00C94FF8"/>
    <w:rsid w:val="00C9513B"/>
    <w:rsid w:val="00C97B04"/>
    <w:rsid w:val="00CA329B"/>
    <w:rsid w:val="00CC1B63"/>
    <w:rsid w:val="00CC7FA0"/>
    <w:rsid w:val="00CD5141"/>
    <w:rsid w:val="00CD6AFE"/>
    <w:rsid w:val="00D04BD8"/>
    <w:rsid w:val="00D12528"/>
    <w:rsid w:val="00D15322"/>
    <w:rsid w:val="00D201F2"/>
    <w:rsid w:val="00D23E76"/>
    <w:rsid w:val="00D318E0"/>
    <w:rsid w:val="00D40785"/>
    <w:rsid w:val="00D53913"/>
    <w:rsid w:val="00D610AF"/>
    <w:rsid w:val="00D63401"/>
    <w:rsid w:val="00D650D1"/>
    <w:rsid w:val="00D71C66"/>
    <w:rsid w:val="00D77AE2"/>
    <w:rsid w:val="00D80310"/>
    <w:rsid w:val="00D96DEA"/>
    <w:rsid w:val="00DB64CC"/>
    <w:rsid w:val="00DD0677"/>
    <w:rsid w:val="00DD1795"/>
    <w:rsid w:val="00DD1982"/>
    <w:rsid w:val="00DE2C46"/>
    <w:rsid w:val="00DF60A6"/>
    <w:rsid w:val="00E1189A"/>
    <w:rsid w:val="00E17B89"/>
    <w:rsid w:val="00E2273A"/>
    <w:rsid w:val="00E24CB7"/>
    <w:rsid w:val="00E3132A"/>
    <w:rsid w:val="00E3136A"/>
    <w:rsid w:val="00E314E3"/>
    <w:rsid w:val="00E4336F"/>
    <w:rsid w:val="00E454F0"/>
    <w:rsid w:val="00E526EB"/>
    <w:rsid w:val="00E578DE"/>
    <w:rsid w:val="00E768A5"/>
    <w:rsid w:val="00E85691"/>
    <w:rsid w:val="00EA1A40"/>
    <w:rsid w:val="00EA2684"/>
    <w:rsid w:val="00EA328D"/>
    <w:rsid w:val="00EB51ED"/>
    <w:rsid w:val="00EC530D"/>
    <w:rsid w:val="00ED450B"/>
    <w:rsid w:val="00ED70B3"/>
    <w:rsid w:val="00F04372"/>
    <w:rsid w:val="00F10881"/>
    <w:rsid w:val="00F13C42"/>
    <w:rsid w:val="00F44509"/>
    <w:rsid w:val="00F44794"/>
    <w:rsid w:val="00F47433"/>
    <w:rsid w:val="00F53BFC"/>
    <w:rsid w:val="00F67727"/>
    <w:rsid w:val="00F72ABB"/>
    <w:rsid w:val="00F87C08"/>
    <w:rsid w:val="00F90DF8"/>
    <w:rsid w:val="00FA55D7"/>
    <w:rsid w:val="00FA6550"/>
    <w:rsid w:val="00FB4CDB"/>
    <w:rsid w:val="00FC0518"/>
    <w:rsid w:val="00FD0BC9"/>
    <w:rsid w:val="00FE54B3"/>
    <w:rsid w:val="00FE697A"/>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24A6"/>
  <w15:docId w15:val="{197355B5-26DE-43FC-9080-0DE628DB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3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5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E29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ECC"/>
    <w:rPr>
      <w:color w:val="0563C1" w:themeColor="hyperlink"/>
      <w:u w:val="single"/>
    </w:rPr>
  </w:style>
  <w:style w:type="paragraph" w:styleId="ListParagraph">
    <w:name w:val="List Paragraph"/>
    <w:basedOn w:val="Normal"/>
    <w:uiPriority w:val="34"/>
    <w:qFormat/>
    <w:rsid w:val="00BD4ECC"/>
    <w:pPr>
      <w:ind w:left="720"/>
      <w:contextualSpacing/>
    </w:pPr>
  </w:style>
  <w:style w:type="character" w:styleId="CommentReference">
    <w:name w:val="annotation reference"/>
    <w:basedOn w:val="DefaultParagraphFont"/>
    <w:uiPriority w:val="99"/>
    <w:semiHidden/>
    <w:unhideWhenUsed/>
    <w:rsid w:val="00BD4ECC"/>
    <w:rPr>
      <w:sz w:val="16"/>
      <w:szCs w:val="16"/>
    </w:rPr>
  </w:style>
  <w:style w:type="paragraph" w:styleId="CommentText">
    <w:name w:val="annotation text"/>
    <w:basedOn w:val="Normal"/>
    <w:link w:val="CommentTextChar"/>
    <w:uiPriority w:val="99"/>
    <w:unhideWhenUsed/>
    <w:rsid w:val="00BD4ECC"/>
    <w:pPr>
      <w:spacing w:line="240" w:lineRule="auto"/>
    </w:pPr>
    <w:rPr>
      <w:sz w:val="20"/>
      <w:szCs w:val="20"/>
    </w:rPr>
  </w:style>
  <w:style w:type="character" w:customStyle="1" w:styleId="CommentTextChar">
    <w:name w:val="Comment Text Char"/>
    <w:basedOn w:val="DefaultParagraphFont"/>
    <w:link w:val="CommentText"/>
    <w:uiPriority w:val="99"/>
    <w:rsid w:val="00BD4ECC"/>
    <w:rPr>
      <w:sz w:val="20"/>
      <w:szCs w:val="20"/>
    </w:rPr>
  </w:style>
  <w:style w:type="character" w:customStyle="1" w:styleId="gmail-il">
    <w:name w:val="gmail-il"/>
    <w:basedOn w:val="DefaultParagraphFont"/>
    <w:rsid w:val="00BD4ECC"/>
  </w:style>
  <w:style w:type="table" w:styleId="TableGrid">
    <w:name w:val="Table Grid"/>
    <w:basedOn w:val="TableNormal"/>
    <w:uiPriority w:val="59"/>
    <w:rsid w:val="00BD4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4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C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42E1"/>
    <w:rPr>
      <w:b/>
      <w:bCs/>
    </w:rPr>
  </w:style>
  <w:style w:type="character" w:customStyle="1" w:styleId="CommentSubjectChar">
    <w:name w:val="Comment Subject Char"/>
    <w:basedOn w:val="CommentTextChar"/>
    <w:link w:val="CommentSubject"/>
    <w:uiPriority w:val="99"/>
    <w:semiHidden/>
    <w:rsid w:val="006242E1"/>
    <w:rPr>
      <w:b/>
      <w:bCs/>
      <w:sz w:val="20"/>
      <w:szCs w:val="20"/>
    </w:rPr>
  </w:style>
  <w:style w:type="character" w:customStyle="1" w:styleId="Heading1Char">
    <w:name w:val="Heading 1 Char"/>
    <w:basedOn w:val="DefaultParagraphFont"/>
    <w:link w:val="Heading1"/>
    <w:uiPriority w:val="9"/>
    <w:rsid w:val="00C603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039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6039B"/>
    <w:pPr>
      <w:outlineLvl w:val="9"/>
    </w:pPr>
  </w:style>
  <w:style w:type="paragraph" w:styleId="TOC1">
    <w:name w:val="toc 1"/>
    <w:basedOn w:val="Normal"/>
    <w:next w:val="Normal"/>
    <w:autoRedefine/>
    <w:uiPriority w:val="39"/>
    <w:unhideWhenUsed/>
    <w:rsid w:val="00C6039B"/>
    <w:pPr>
      <w:spacing w:after="100"/>
    </w:pPr>
  </w:style>
  <w:style w:type="paragraph" w:styleId="TOC2">
    <w:name w:val="toc 2"/>
    <w:basedOn w:val="Normal"/>
    <w:next w:val="Normal"/>
    <w:autoRedefine/>
    <w:uiPriority w:val="39"/>
    <w:unhideWhenUsed/>
    <w:rsid w:val="00C6039B"/>
    <w:pPr>
      <w:spacing w:after="100"/>
      <w:ind w:left="220"/>
    </w:pPr>
  </w:style>
  <w:style w:type="character" w:customStyle="1" w:styleId="Heading3Char">
    <w:name w:val="Heading 3 Char"/>
    <w:basedOn w:val="DefaultParagraphFont"/>
    <w:link w:val="Heading3"/>
    <w:uiPriority w:val="9"/>
    <w:rsid w:val="00C25CE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B6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4CC"/>
  </w:style>
  <w:style w:type="paragraph" w:styleId="Footer">
    <w:name w:val="footer"/>
    <w:basedOn w:val="Normal"/>
    <w:link w:val="FooterChar"/>
    <w:uiPriority w:val="99"/>
    <w:unhideWhenUsed/>
    <w:rsid w:val="00DB6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4CC"/>
  </w:style>
  <w:style w:type="paragraph" w:styleId="TOC3">
    <w:name w:val="toc 3"/>
    <w:basedOn w:val="Normal"/>
    <w:next w:val="Normal"/>
    <w:autoRedefine/>
    <w:uiPriority w:val="39"/>
    <w:unhideWhenUsed/>
    <w:rsid w:val="00DB64CC"/>
    <w:pPr>
      <w:spacing w:after="100"/>
      <w:ind w:left="440"/>
    </w:pPr>
  </w:style>
  <w:style w:type="character" w:customStyle="1" w:styleId="Heading4Char">
    <w:name w:val="Heading 4 Char"/>
    <w:basedOn w:val="DefaultParagraphFont"/>
    <w:link w:val="Heading4"/>
    <w:uiPriority w:val="9"/>
    <w:rsid w:val="00AE290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9D18B0"/>
    <w:rPr>
      <w:color w:val="954F72" w:themeColor="followedHyperlink"/>
      <w:u w:val="single"/>
    </w:rPr>
  </w:style>
  <w:style w:type="character" w:customStyle="1" w:styleId="Mention1">
    <w:name w:val="Mention1"/>
    <w:basedOn w:val="DefaultParagraphFont"/>
    <w:uiPriority w:val="99"/>
    <w:semiHidden/>
    <w:unhideWhenUsed/>
    <w:rsid w:val="00AA0F93"/>
    <w:rPr>
      <w:color w:val="2B579A"/>
      <w:shd w:val="clear" w:color="auto" w:fill="E6E6E6"/>
    </w:rPr>
  </w:style>
  <w:style w:type="character" w:customStyle="1" w:styleId="Mention2">
    <w:name w:val="Mention2"/>
    <w:basedOn w:val="DefaultParagraphFont"/>
    <w:uiPriority w:val="99"/>
    <w:semiHidden/>
    <w:unhideWhenUsed/>
    <w:rsid w:val="008015FE"/>
    <w:rPr>
      <w:color w:val="2B579A"/>
      <w:shd w:val="clear" w:color="auto" w:fill="E6E6E6"/>
    </w:rPr>
  </w:style>
  <w:style w:type="character" w:customStyle="1" w:styleId="UnresolvedMention1">
    <w:name w:val="Unresolved Mention1"/>
    <w:basedOn w:val="DefaultParagraphFont"/>
    <w:uiPriority w:val="99"/>
    <w:semiHidden/>
    <w:unhideWhenUsed/>
    <w:rsid w:val="00665F33"/>
    <w:rPr>
      <w:color w:val="808080"/>
      <w:shd w:val="clear" w:color="auto" w:fill="E6E6E6"/>
    </w:rPr>
  </w:style>
  <w:style w:type="character" w:styleId="Strong">
    <w:name w:val="Strong"/>
    <w:basedOn w:val="DefaultParagraphFont"/>
    <w:uiPriority w:val="22"/>
    <w:qFormat/>
    <w:rsid w:val="00937157"/>
    <w:rPr>
      <w:b/>
      <w:bCs/>
    </w:rPr>
  </w:style>
  <w:style w:type="character" w:customStyle="1" w:styleId="UnresolvedMention2">
    <w:name w:val="Unresolved Mention2"/>
    <w:basedOn w:val="DefaultParagraphFont"/>
    <w:uiPriority w:val="99"/>
    <w:semiHidden/>
    <w:unhideWhenUsed/>
    <w:rsid w:val="00685930"/>
    <w:rPr>
      <w:color w:val="808080"/>
      <w:shd w:val="clear" w:color="auto" w:fill="E6E6E6"/>
    </w:rPr>
  </w:style>
  <w:style w:type="paragraph" w:styleId="Title">
    <w:name w:val="Title"/>
    <w:basedOn w:val="Normal"/>
    <w:link w:val="TitleChar"/>
    <w:qFormat/>
    <w:rsid w:val="00AE6653"/>
    <w:pPr>
      <w:spacing w:before="40" w:after="100" w:line="240" w:lineRule="auto"/>
      <w:jc w:val="center"/>
    </w:pPr>
    <w:rPr>
      <w:rFonts w:asciiTheme="majorHAnsi" w:eastAsia="Times New Roman" w:hAnsiTheme="majorHAnsi" w:cs="Arial"/>
      <w:b/>
      <w:color w:val="262626" w:themeColor="text1" w:themeTint="D9"/>
      <w:sz w:val="32"/>
      <w:szCs w:val="36"/>
    </w:rPr>
  </w:style>
  <w:style w:type="character" w:customStyle="1" w:styleId="TitleChar">
    <w:name w:val="Title Char"/>
    <w:basedOn w:val="DefaultParagraphFont"/>
    <w:link w:val="Title"/>
    <w:rsid w:val="00AE6653"/>
    <w:rPr>
      <w:rFonts w:asciiTheme="majorHAnsi" w:eastAsia="Times New Roman" w:hAnsiTheme="majorHAnsi" w:cs="Arial"/>
      <w:b/>
      <w:color w:val="262626" w:themeColor="text1" w:themeTint="D9"/>
      <w:sz w:val="32"/>
      <w:szCs w:val="36"/>
    </w:rPr>
  </w:style>
  <w:style w:type="character" w:styleId="UnresolvedMention">
    <w:name w:val="Unresolved Mention"/>
    <w:basedOn w:val="DefaultParagraphFont"/>
    <w:uiPriority w:val="99"/>
    <w:semiHidden/>
    <w:unhideWhenUsed/>
    <w:rsid w:val="00BA1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307">
      <w:bodyDiv w:val="1"/>
      <w:marLeft w:val="0"/>
      <w:marRight w:val="0"/>
      <w:marTop w:val="0"/>
      <w:marBottom w:val="0"/>
      <w:divBdr>
        <w:top w:val="none" w:sz="0" w:space="0" w:color="auto"/>
        <w:left w:val="none" w:sz="0" w:space="0" w:color="auto"/>
        <w:bottom w:val="none" w:sz="0" w:space="0" w:color="auto"/>
        <w:right w:val="none" w:sz="0" w:space="0" w:color="auto"/>
      </w:divBdr>
    </w:div>
    <w:div w:id="465851315">
      <w:bodyDiv w:val="1"/>
      <w:marLeft w:val="0"/>
      <w:marRight w:val="0"/>
      <w:marTop w:val="0"/>
      <w:marBottom w:val="0"/>
      <w:divBdr>
        <w:top w:val="none" w:sz="0" w:space="0" w:color="auto"/>
        <w:left w:val="none" w:sz="0" w:space="0" w:color="auto"/>
        <w:bottom w:val="none" w:sz="0" w:space="0" w:color="auto"/>
        <w:right w:val="none" w:sz="0" w:space="0" w:color="auto"/>
      </w:divBdr>
    </w:div>
    <w:div w:id="177656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ARCRisk+"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ARCRisk+" TargetMode="External"/><Relationship Id="rId18" Type="http://schemas.openxmlformats.org/officeDocument/2006/relationships/hyperlink" Target="mailto:arl4@psych.wisc.edu" TargetMode="External"/><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qlitestudio.p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ionysus.psych.wisc.edu/Open/bedditdata.php"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translate.google.com/translate?hl=en&amp;sl=ja&amp;u=http://va2577.github.io/post/51/&amp;prev=search" TargetMode="External"/><Relationship Id="rId2" Type="http://schemas.openxmlformats.org/officeDocument/2006/relationships/numbering" Target="numbering.xml"/><Relationship Id="rId16" Type="http://schemas.openxmlformats.org/officeDocument/2006/relationships/hyperlink" Target="https://json-csv.com/"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ych.wisc.edu/MovesDownloader/"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transcription.datagainservices.com/transcription/enterprise" TargetMode="External"/><Relationship Id="rId5" Type="http://schemas.openxmlformats.org/officeDocument/2006/relationships/webSettings" Target="webSettings.xml"/><Relationship Id="rId15" Type="http://schemas.openxmlformats.org/officeDocument/2006/relationships/hyperlink" Target="http://dionysus.psych.wisc.edu/Open/bedditdata.php" TargetMode="External"/><Relationship Id="rId23" Type="http://schemas.openxmlformats.org/officeDocument/2006/relationships/image" Target="media/image6.png"/><Relationship Id="rId28" Type="http://schemas.openxmlformats.org/officeDocument/2006/relationships/hyperlink" Target="http://audio-joiner.com/" TargetMode="External"/><Relationship Id="rId36" Type="http://schemas.openxmlformats.org/officeDocument/2006/relationships/image" Target="media/image17.png"/><Relationship Id="rId49" Type="http://schemas.openxmlformats.org/officeDocument/2006/relationships/hyperlink" Target="https://app.asana.com/0/0/480923759693421/f" TargetMode="External"/><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ionysus.psych.wisc.edu/Open/bedditdata.php" TargetMode="External"/><Relationship Id="rId22" Type="http://schemas.openxmlformats.org/officeDocument/2006/relationships/image" Target="media/image5.png"/><Relationship Id="rId27" Type="http://schemas.openxmlformats.org/officeDocument/2006/relationships/hyperlink" Target="http://audio-joiner.com/"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developer.android.com/reference/android/provider/CallLog.Calls.html" TargetMode="External"/><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CFB6-CC0D-49C0-BDDD-5D6FE14B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38</Pages>
  <Words>9686</Words>
  <Characters>55211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jjcurtin</dc:creator>
  <cp:keywords/>
  <dc:description/>
  <cp:lastModifiedBy>Jill Nagler</cp:lastModifiedBy>
  <cp:revision>20</cp:revision>
  <cp:lastPrinted>2018-03-26T20:22:00Z</cp:lastPrinted>
  <dcterms:created xsi:type="dcterms:W3CDTF">2019-02-12T16:11:00Z</dcterms:created>
  <dcterms:modified xsi:type="dcterms:W3CDTF">2019-10-24T19:49:00Z</dcterms:modified>
</cp:coreProperties>
</file>