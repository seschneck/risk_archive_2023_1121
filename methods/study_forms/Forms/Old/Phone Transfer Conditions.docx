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BE587" w14:textId="59E18B97" w:rsidR="00735991" w:rsidRPr="00B9249D" w:rsidRDefault="00B9249D" w:rsidP="00735991">
      <w:pPr>
        <w:rPr>
          <w:rFonts w:ascii="Times New Roman" w:hAnsi="Times New Roman" w:cs="Times New Roman"/>
        </w:rPr>
      </w:pPr>
      <w:r>
        <w:rPr>
          <w:rFonts w:ascii="Times New Roman" w:hAnsi="Times New Roman" w:cs="Times New Roman"/>
        </w:rPr>
        <w:t>Y</w:t>
      </w:r>
      <w:r w:rsidR="00735991" w:rsidRPr="00B9249D">
        <w:rPr>
          <w:rFonts w:ascii="Times New Roman" w:hAnsi="Times New Roman" w:cs="Times New Roman"/>
        </w:rPr>
        <w:t>our cell phone will be transferred to our university account through Verizon and your number will be transferred over to</w:t>
      </w:r>
      <w:r w:rsidR="00986596">
        <w:rPr>
          <w:rFonts w:ascii="Times New Roman" w:hAnsi="Times New Roman" w:cs="Times New Roman"/>
        </w:rPr>
        <w:t xml:space="preserve"> </w:t>
      </w:r>
      <w:r w:rsidR="004D7647">
        <w:rPr>
          <w:rFonts w:ascii="Times New Roman" w:hAnsi="Times New Roman" w:cs="Times New Roman"/>
        </w:rPr>
        <w:t xml:space="preserve">the study </w:t>
      </w:r>
      <w:r w:rsidR="00986596">
        <w:rPr>
          <w:rFonts w:ascii="Times New Roman" w:hAnsi="Times New Roman" w:cs="Times New Roman"/>
        </w:rPr>
        <w:t>iPhone</w:t>
      </w:r>
      <w:r w:rsidR="00735991" w:rsidRPr="00B9249D">
        <w:rPr>
          <w:rFonts w:ascii="Times New Roman" w:hAnsi="Times New Roman" w:cs="Times New Roman"/>
        </w:rPr>
        <w:t>. Our center will provide cell phone service for three months. Your cell phone plan will include unlimited talk, text, and data.</w:t>
      </w:r>
    </w:p>
    <w:p w14:paraId="20814117" w14:textId="4A790B21" w:rsidR="00735991" w:rsidRDefault="00735991" w:rsidP="00735991">
      <w:pPr>
        <w:rPr>
          <w:rFonts w:ascii="Times New Roman" w:hAnsi="Times New Roman" w:cs="Times New Roman"/>
        </w:rPr>
      </w:pPr>
      <w:r w:rsidRPr="00B9249D">
        <w:rPr>
          <w:rFonts w:ascii="Times New Roman" w:hAnsi="Times New Roman" w:cs="Times New Roman"/>
        </w:rPr>
        <w:t xml:space="preserve">You will be reimbursed for any early termination fees that you are charged for ending your current cell phone contract. You must pay the early termination fees first, then bring the receipt to us. We will then process a reimbursement check for you. </w:t>
      </w:r>
    </w:p>
    <w:p w14:paraId="1EF9A3AF" w14:textId="77777777" w:rsidR="004D7647" w:rsidRPr="00B9249D" w:rsidRDefault="004D7647" w:rsidP="004D7647">
      <w:pPr>
        <w:rPr>
          <w:rFonts w:ascii="Times New Roman" w:hAnsi="Times New Roman" w:cs="Times New Roman"/>
        </w:rPr>
      </w:pPr>
      <w:r w:rsidRPr="00B9249D">
        <w:rPr>
          <w:rFonts w:ascii="Times New Roman" w:hAnsi="Times New Roman" w:cs="Times New Roman"/>
        </w:rPr>
        <w:t>If you drop-out of the study, or are terminated from the study, you will have</w:t>
      </w:r>
      <w:r>
        <w:rPr>
          <w:rFonts w:ascii="Times New Roman" w:hAnsi="Times New Roman" w:cs="Times New Roman"/>
        </w:rPr>
        <w:t xml:space="preserve"> 10 business days</w:t>
      </w:r>
      <w:r w:rsidRPr="00B9249D">
        <w:rPr>
          <w:rFonts w:ascii="Times New Roman" w:hAnsi="Times New Roman" w:cs="Times New Roman"/>
        </w:rPr>
        <w:t xml:space="preserve"> to make arrangements to return the iPhone</w:t>
      </w:r>
      <w:r>
        <w:rPr>
          <w:rFonts w:ascii="Times New Roman" w:hAnsi="Times New Roman" w:cs="Times New Roman"/>
        </w:rPr>
        <w:t xml:space="preserve"> to us</w:t>
      </w:r>
      <w:r w:rsidRPr="00B9249D">
        <w:rPr>
          <w:rFonts w:ascii="Times New Roman" w:hAnsi="Times New Roman" w:cs="Times New Roman"/>
        </w:rPr>
        <w:t xml:space="preserve"> and to have your cell phone service transferred to the provider of your choice. If you do not have your phone service transferred w</w:t>
      </w:r>
      <w:r>
        <w:rPr>
          <w:rFonts w:ascii="Times New Roman" w:hAnsi="Times New Roman" w:cs="Times New Roman"/>
        </w:rPr>
        <w:t>ithin 10 business days</w:t>
      </w:r>
      <w:r w:rsidRPr="00B9249D">
        <w:rPr>
          <w:rFonts w:ascii="Times New Roman" w:hAnsi="Times New Roman" w:cs="Times New Roman"/>
        </w:rPr>
        <w:t xml:space="preserve">, your service will be disconnected. We will call you before this occurs. </w:t>
      </w:r>
    </w:p>
    <w:p w14:paraId="66CA9EA8" w14:textId="248167C1" w:rsidR="00BF2CE4" w:rsidRPr="00B9249D" w:rsidRDefault="00735991" w:rsidP="00BF2CE4">
      <w:pPr>
        <w:rPr>
          <w:rFonts w:ascii="Times New Roman" w:hAnsi="Times New Roman" w:cs="Times New Roman"/>
        </w:rPr>
      </w:pPr>
      <w:r w:rsidRPr="00B9249D">
        <w:rPr>
          <w:rFonts w:ascii="Times New Roman" w:hAnsi="Times New Roman" w:cs="Times New Roman"/>
        </w:rPr>
        <w:t>If you complete the study you will be allowed to keep the iPhone as part of your</w:t>
      </w:r>
      <w:r w:rsidR="00986596">
        <w:rPr>
          <w:rFonts w:ascii="Times New Roman" w:hAnsi="Times New Roman" w:cs="Times New Roman"/>
        </w:rPr>
        <w:t xml:space="preserve"> study</w:t>
      </w:r>
      <w:r w:rsidRPr="00B9249D">
        <w:rPr>
          <w:rFonts w:ascii="Times New Roman" w:hAnsi="Times New Roman" w:cs="Times New Roman"/>
        </w:rPr>
        <w:t xml:space="preserve"> compensation. Upon completion of the study you</w:t>
      </w:r>
      <w:r w:rsidR="00FB33F5">
        <w:rPr>
          <w:rFonts w:ascii="Times New Roman" w:hAnsi="Times New Roman" w:cs="Times New Roman"/>
        </w:rPr>
        <w:t xml:space="preserve"> </w:t>
      </w:r>
      <w:r w:rsidR="008B6131">
        <w:rPr>
          <w:rFonts w:ascii="Times New Roman" w:hAnsi="Times New Roman" w:cs="Times New Roman"/>
        </w:rPr>
        <w:t>must</w:t>
      </w:r>
      <w:r w:rsidR="00FB33F5">
        <w:rPr>
          <w:rFonts w:ascii="Times New Roman" w:hAnsi="Times New Roman" w:cs="Times New Roman"/>
        </w:rPr>
        <w:t xml:space="preserve"> return the battery case, and your</w:t>
      </w:r>
      <w:r w:rsidRPr="00B9249D">
        <w:rPr>
          <w:rFonts w:ascii="Times New Roman" w:hAnsi="Times New Roman" w:cs="Times New Roman"/>
        </w:rPr>
        <w:t xml:space="preserve"> phone service will have to be transferred from our account to the cell phone provider of your choice. You will have </w:t>
      </w:r>
      <w:r w:rsidR="004D7647">
        <w:rPr>
          <w:rFonts w:ascii="Times New Roman" w:hAnsi="Times New Roman" w:cs="Times New Roman"/>
        </w:rPr>
        <w:t>10 business days</w:t>
      </w:r>
      <w:r w:rsidRPr="00B9249D">
        <w:rPr>
          <w:rFonts w:ascii="Times New Roman" w:hAnsi="Times New Roman" w:cs="Times New Roman"/>
        </w:rPr>
        <w:t xml:space="preserve"> to make plans to transfer your cell phone service from our account to </w:t>
      </w:r>
      <w:r w:rsidR="00866BB6">
        <w:rPr>
          <w:rFonts w:ascii="Times New Roman" w:hAnsi="Times New Roman" w:cs="Times New Roman"/>
        </w:rPr>
        <w:t xml:space="preserve">a </w:t>
      </w:r>
      <w:r w:rsidRPr="00B9249D">
        <w:rPr>
          <w:rFonts w:ascii="Times New Roman" w:hAnsi="Times New Roman" w:cs="Times New Roman"/>
        </w:rPr>
        <w:t xml:space="preserve">personal account. </w:t>
      </w:r>
      <w:r w:rsidR="00BF2CE4" w:rsidRPr="00B9249D">
        <w:rPr>
          <w:rFonts w:ascii="Times New Roman" w:hAnsi="Times New Roman" w:cs="Times New Roman"/>
        </w:rPr>
        <w:t>If you do not have your phone service transferred w</w:t>
      </w:r>
      <w:r w:rsidR="00BF2CE4">
        <w:rPr>
          <w:rFonts w:ascii="Times New Roman" w:hAnsi="Times New Roman" w:cs="Times New Roman"/>
        </w:rPr>
        <w:t>ithin 10 business days</w:t>
      </w:r>
      <w:r w:rsidR="00BF2CE4" w:rsidRPr="00B9249D">
        <w:rPr>
          <w:rFonts w:ascii="Times New Roman" w:hAnsi="Times New Roman" w:cs="Times New Roman"/>
        </w:rPr>
        <w:t xml:space="preserve">, your service will be disconnected. We will call you before this occurs. </w:t>
      </w:r>
    </w:p>
    <w:p w14:paraId="2C66E538" w14:textId="021CD6E3" w:rsidR="00735991" w:rsidRPr="00B9249D" w:rsidRDefault="00735991" w:rsidP="00735991">
      <w:pPr>
        <w:rPr>
          <w:rFonts w:ascii="Times New Roman" w:hAnsi="Times New Roman" w:cs="Times New Roman"/>
        </w:rPr>
      </w:pPr>
      <w:r w:rsidRPr="00B9249D">
        <w:rPr>
          <w:rFonts w:ascii="Times New Roman" w:hAnsi="Times New Roman" w:cs="Times New Roman"/>
        </w:rPr>
        <w:t xml:space="preserve">We encourage you to keep your current cell phone to ensure that you have a cell phone to </w:t>
      </w:r>
      <w:r w:rsidR="008E3022">
        <w:rPr>
          <w:rFonts w:ascii="Times New Roman" w:hAnsi="Times New Roman" w:cs="Times New Roman"/>
        </w:rPr>
        <w:t>use</w:t>
      </w:r>
      <w:r w:rsidR="008E3022" w:rsidRPr="00B9249D">
        <w:rPr>
          <w:rFonts w:ascii="Times New Roman" w:hAnsi="Times New Roman" w:cs="Times New Roman"/>
        </w:rPr>
        <w:t xml:space="preserve"> </w:t>
      </w:r>
      <w:r w:rsidRPr="00B9249D">
        <w:rPr>
          <w:rFonts w:ascii="Times New Roman" w:hAnsi="Times New Roman" w:cs="Times New Roman"/>
        </w:rPr>
        <w:t xml:space="preserve">should you fail to complete the study, or be unable to transfer your service to the </w:t>
      </w:r>
      <w:r w:rsidR="003C053F" w:rsidRPr="00B9249D">
        <w:rPr>
          <w:rFonts w:ascii="Times New Roman" w:hAnsi="Times New Roman" w:cs="Times New Roman"/>
        </w:rPr>
        <w:t xml:space="preserve">iPhone when you </w:t>
      </w:r>
      <w:r w:rsidRPr="00B9249D">
        <w:rPr>
          <w:rFonts w:ascii="Times New Roman" w:hAnsi="Times New Roman" w:cs="Times New Roman"/>
        </w:rPr>
        <w:t xml:space="preserve">successfully complete the study. </w:t>
      </w:r>
    </w:p>
    <w:p w14:paraId="52E448C7" w14:textId="2C72CAC3" w:rsidR="00015463" w:rsidRPr="00B9249D" w:rsidRDefault="00735991" w:rsidP="00015463">
      <w:pPr>
        <w:rPr>
          <w:rFonts w:ascii="Times New Roman" w:hAnsi="Times New Roman" w:cs="Times New Roman"/>
          <w:i/>
        </w:rPr>
      </w:pPr>
      <w:r w:rsidRPr="00B9249D">
        <w:rPr>
          <w:rFonts w:ascii="Times New Roman" w:hAnsi="Times New Roman" w:cs="Times New Roman"/>
        </w:rPr>
        <w:t>We will make every effort to work with you upon completion, or termination of the study, to ensure that you are able to successfully transfer your service back to a personal account.</w:t>
      </w:r>
      <w:r w:rsidRPr="00B9249D">
        <w:rPr>
          <w:rFonts w:ascii="Times New Roman" w:hAnsi="Times New Roman" w:cs="Times New Roman"/>
          <w:i/>
        </w:rPr>
        <w:t xml:space="preserve"> </w:t>
      </w:r>
      <w:r w:rsidR="003C053F" w:rsidRPr="00B9249D">
        <w:rPr>
          <w:rFonts w:ascii="Times New Roman" w:hAnsi="Times New Roman" w:cs="Times New Roman"/>
          <w:i/>
        </w:rPr>
        <w:br/>
      </w:r>
    </w:p>
    <w:p w14:paraId="00C9B669" w14:textId="310ADBCD" w:rsidR="00986596" w:rsidRDefault="00015463" w:rsidP="00015463">
      <w:pPr>
        <w:rPr>
          <w:ins w:id="0" w:author="CANDACE JOHNSON-HURWITZ" w:date="2017-01-05T14:04:00Z"/>
          <w:rFonts w:ascii="Times New Roman" w:hAnsi="Times New Roman" w:cs="Times New Roman"/>
        </w:rPr>
      </w:pPr>
      <w:r w:rsidRPr="00B9249D">
        <w:rPr>
          <w:rFonts w:ascii="Times New Roman" w:hAnsi="Times New Roman" w:cs="Times New Roman"/>
        </w:rPr>
        <w:t>I,_______________________________,have</w:t>
      </w:r>
      <w:r w:rsidR="00122AE6" w:rsidRPr="00B9249D">
        <w:rPr>
          <w:rFonts w:ascii="Times New Roman" w:hAnsi="Times New Roman" w:cs="Times New Roman"/>
        </w:rPr>
        <w:t xml:space="preserve"> been informed of the above phone transfer conditions</w:t>
      </w:r>
      <w:r w:rsidR="006B31C6" w:rsidRPr="00B9249D">
        <w:rPr>
          <w:rFonts w:ascii="Times New Roman" w:hAnsi="Times New Roman" w:cs="Times New Roman"/>
        </w:rPr>
        <w:t xml:space="preserve"> by study staff. I have also had the opportunity to read </w:t>
      </w:r>
      <w:r w:rsidRPr="00B9249D">
        <w:rPr>
          <w:rFonts w:ascii="Times New Roman" w:hAnsi="Times New Roman" w:cs="Times New Roman"/>
        </w:rPr>
        <w:t>the above phone transfer conditions</w:t>
      </w:r>
      <w:r w:rsidR="006509E6" w:rsidRPr="00B9249D">
        <w:rPr>
          <w:rFonts w:ascii="Times New Roman" w:hAnsi="Times New Roman" w:cs="Times New Roman"/>
        </w:rPr>
        <w:t xml:space="preserve"> and ask study staff questions</w:t>
      </w:r>
      <w:r w:rsidRPr="00B9249D">
        <w:rPr>
          <w:rFonts w:ascii="Times New Roman" w:hAnsi="Times New Roman" w:cs="Times New Roman"/>
        </w:rPr>
        <w:t xml:space="preserve">. </w:t>
      </w:r>
    </w:p>
    <w:p w14:paraId="089F16C0" w14:textId="5A387DF8" w:rsidR="00FB33F5" w:rsidRDefault="00FB33F5" w:rsidP="00015463">
      <w:pPr>
        <w:rPr>
          <w:ins w:id="1" w:author="CANDACE JOHNSON-HURWITZ" w:date="2017-01-05T14:04:00Z"/>
          <w:rFonts w:ascii="Times New Roman" w:hAnsi="Times New Roman" w:cs="Times New Roman"/>
        </w:rPr>
      </w:pPr>
    </w:p>
    <w:p w14:paraId="4445721A" w14:textId="77777777" w:rsidR="00FB33F5" w:rsidRPr="00B9249D" w:rsidRDefault="00FB33F5" w:rsidP="00015463">
      <w:pPr>
        <w:rPr>
          <w:rFonts w:ascii="Times New Roman" w:hAnsi="Times New Roman" w:cs="Times New Roman"/>
        </w:rPr>
      </w:pPr>
    </w:p>
    <w:p w14:paraId="2830CEFD" w14:textId="77777777" w:rsidR="00015463" w:rsidRPr="00B9249D" w:rsidRDefault="00015463" w:rsidP="00015463">
      <w:pPr>
        <w:rPr>
          <w:rFonts w:ascii="Times New Roman" w:hAnsi="Times New Roman" w:cs="Times New Roman"/>
        </w:rPr>
      </w:pPr>
      <w:r w:rsidRPr="00B9249D">
        <w:rPr>
          <w:rFonts w:ascii="Times New Roman" w:hAnsi="Times New Roman" w:cs="Times New Roman"/>
        </w:rPr>
        <w:t>Signature_________________________________</w:t>
      </w:r>
    </w:p>
    <w:p w14:paraId="496520EE" w14:textId="17542BB9" w:rsidR="005D6D29" w:rsidRDefault="00015463">
      <w:pPr>
        <w:rPr>
          <w:rFonts w:ascii="Times New Roman" w:hAnsi="Times New Roman" w:cs="Times New Roman"/>
        </w:rPr>
      </w:pPr>
      <w:r w:rsidRPr="00B9249D">
        <w:rPr>
          <w:rFonts w:ascii="Times New Roman" w:hAnsi="Times New Roman" w:cs="Times New Roman"/>
        </w:rPr>
        <w:t>Date_____________________________________</w:t>
      </w:r>
      <w:ins w:id="2" w:author="CANDACE JOHNSON-HURWITZ" w:date="2016-12-13T09:50:00Z">
        <w:r w:rsidR="00866BB6">
          <w:rPr>
            <w:rFonts w:ascii="Times New Roman" w:hAnsi="Times New Roman" w:cs="Times New Roman"/>
          </w:rPr>
          <w:br/>
        </w:r>
      </w:ins>
    </w:p>
    <w:p w14:paraId="2F03BA3D" w14:textId="131E0787" w:rsidR="00986596" w:rsidRDefault="00986596">
      <w:pPr>
        <w:rPr>
          <w:rFonts w:ascii="Times New Roman" w:hAnsi="Times New Roman" w:cs="Times New Roman"/>
        </w:rPr>
      </w:pPr>
      <w:r>
        <w:rPr>
          <w:rFonts w:ascii="Times New Roman" w:hAnsi="Times New Roman" w:cs="Times New Roman"/>
        </w:rPr>
        <w:t>Staff Signature____________________________</w:t>
      </w:r>
      <w:r w:rsidR="00866BB6">
        <w:rPr>
          <w:rFonts w:ascii="Times New Roman" w:hAnsi="Times New Roman" w:cs="Times New Roman"/>
        </w:rPr>
        <w:t>_</w:t>
      </w:r>
    </w:p>
    <w:p w14:paraId="620A3124" w14:textId="1810A78F" w:rsidR="00986596" w:rsidRPr="00B9249D" w:rsidRDefault="00986596">
      <w:pPr>
        <w:rPr>
          <w:rFonts w:ascii="Times New Roman" w:hAnsi="Times New Roman" w:cs="Times New Roman"/>
        </w:rPr>
      </w:pPr>
      <w:bookmarkStart w:id="3" w:name="_GoBack"/>
      <w:r>
        <w:rPr>
          <w:rFonts w:ascii="Times New Roman" w:hAnsi="Times New Roman" w:cs="Times New Roman"/>
        </w:rPr>
        <w:t>Date____________________________________</w:t>
      </w:r>
      <w:r w:rsidR="00866BB6">
        <w:rPr>
          <w:rFonts w:ascii="Times New Roman" w:hAnsi="Times New Roman" w:cs="Times New Roman"/>
        </w:rPr>
        <w:t>_</w:t>
      </w:r>
      <w:bookmarkEnd w:id="3"/>
    </w:p>
    <w:sectPr w:rsidR="00986596" w:rsidRPr="00B9249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76B72" w14:textId="77777777" w:rsidR="001975A1" w:rsidRDefault="001975A1" w:rsidP="001975A1">
      <w:pPr>
        <w:spacing w:after="0" w:line="240" w:lineRule="auto"/>
      </w:pPr>
      <w:r>
        <w:separator/>
      </w:r>
    </w:p>
  </w:endnote>
  <w:endnote w:type="continuationSeparator" w:id="0">
    <w:p w14:paraId="1E62DD61" w14:textId="77777777" w:rsidR="001975A1" w:rsidRDefault="001975A1" w:rsidP="00197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208" w14:textId="77777777" w:rsidR="00EA0046" w:rsidRPr="004D7647" w:rsidRDefault="00EA0046" w:rsidP="00EA0046">
    <w:pPr>
      <w:pStyle w:val="Footer"/>
      <w:rPr>
        <w:sz w:val="17"/>
        <w:szCs w:val="17"/>
      </w:rPr>
    </w:pPr>
    <w:r w:rsidRPr="004D7647">
      <w:rPr>
        <w:sz w:val="17"/>
        <w:szCs w:val="17"/>
      </w:rPr>
      <w:t>University of Wisconsin-Madison</w:t>
    </w:r>
  </w:p>
  <w:p w14:paraId="16E2C934" w14:textId="109C991F" w:rsidR="00EA0046" w:rsidRPr="00F365FA" w:rsidRDefault="00EA0046" w:rsidP="00EA0046">
    <w:pPr>
      <w:pStyle w:val="Footer"/>
      <w:rPr>
        <w:sz w:val="17"/>
        <w:szCs w:val="17"/>
      </w:rPr>
    </w:pPr>
    <w:r w:rsidRPr="004D7647">
      <w:rPr>
        <w:sz w:val="17"/>
        <w:szCs w:val="17"/>
      </w:rPr>
      <w:t>Psychology Department</w:t>
    </w:r>
    <w:r w:rsidRPr="004D7647">
      <w:rPr>
        <w:sz w:val="17"/>
        <w:szCs w:val="17"/>
      </w:rPr>
      <w:br/>
      <w:t xml:space="preserve">Addiction Research </w:t>
    </w:r>
    <w:r w:rsidR="00DD6600">
      <w:rPr>
        <w:sz w:val="17"/>
        <w:szCs w:val="17"/>
      </w:rPr>
      <w:t xml:space="preserve">Center </w:t>
    </w:r>
  </w:p>
  <w:p w14:paraId="6862CB38" w14:textId="43E24DCF" w:rsidR="00EA0046" w:rsidRPr="00F365FA" w:rsidRDefault="00EA0046">
    <w:pPr>
      <w:pStyle w:val="Footer"/>
      <w:rPr>
        <w:sz w:val="17"/>
        <w:szCs w:val="17"/>
      </w:rPr>
    </w:pPr>
    <w:r w:rsidRPr="00F365FA">
      <w:rPr>
        <w:sz w:val="17"/>
        <w:szCs w:val="17"/>
      </w:rPr>
      <w:t>1202 W. Johnson Street Madison, WI 53706</w:t>
    </w:r>
    <w:r w:rsidRPr="00F365FA">
      <w:rPr>
        <w:sz w:val="17"/>
        <w:szCs w:val="17"/>
      </w:rPr>
      <w:br/>
      <w:t>608-890-4796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56345" w14:textId="77777777" w:rsidR="001975A1" w:rsidRDefault="001975A1" w:rsidP="001975A1">
      <w:pPr>
        <w:spacing w:after="0" w:line="240" w:lineRule="auto"/>
      </w:pPr>
      <w:r>
        <w:separator/>
      </w:r>
    </w:p>
  </w:footnote>
  <w:footnote w:type="continuationSeparator" w:id="0">
    <w:p w14:paraId="0E6A22C4" w14:textId="77777777" w:rsidR="001975A1" w:rsidRDefault="001975A1" w:rsidP="00197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1473B" w14:textId="649F6E5D" w:rsidR="00EA0046" w:rsidRPr="004D7647" w:rsidRDefault="00866BB6" w:rsidP="004D7647">
    <w:pPr>
      <w:pStyle w:val="Header"/>
      <w:jc w:val="center"/>
      <w:rPr>
        <w:sz w:val="28"/>
        <w:szCs w:val="28"/>
      </w:rPr>
    </w:pPr>
    <w:r>
      <w:rPr>
        <w:sz w:val="28"/>
        <w:szCs w:val="28"/>
      </w:rPr>
      <w:br/>
    </w:r>
    <w:r w:rsidR="00EA0046" w:rsidRPr="004D7647">
      <w:rPr>
        <w:sz w:val="28"/>
        <w:szCs w:val="28"/>
      </w:rPr>
      <w:t>Phone Transfer Conditions</w:t>
    </w:r>
  </w:p>
  <w:p w14:paraId="0000CDF8" w14:textId="77777777" w:rsidR="00EA0046" w:rsidRDefault="00EA004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NDACE JOHNSON-HURWITZ">
    <w15:presenceInfo w15:providerId="None" w15:userId="CANDACE JOHNSON-HURWI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63"/>
    <w:rsid w:val="00015463"/>
    <w:rsid w:val="00122AE6"/>
    <w:rsid w:val="001529E2"/>
    <w:rsid w:val="00186CF0"/>
    <w:rsid w:val="00196DBB"/>
    <w:rsid w:val="001975A1"/>
    <w:rsid w:val="002456B8"/>
    <w:rsid w:val="00261651"/>
    <w:rsid w:val="00292FED"/>
    <w:rsid w:val="002F504C"/>
    <w:rsid w:val="00311290"/>
    <w:rsid w:val="0035616A"/>
    <w:rsid w:val="003C053F"/>
    <w:rsid w:val="004C066E"/>
    <w:rsid w:val="004D7647"/>
    <w:rsid w:val="00514E22"/>
    <w:rsid w:val="00561BB5"/>
    <w:rsid w:val="005D6D29"/>
    <w:rsid w:val="006126E2"/>
    <w:rsid w:val="00637E9D"/>
    <w:rsid w:val="006509E6"/>
    <w:rsid w:val="006B31C6"/>
    <w:rsid w:val="006D0632"/>
    <w:rsid w:val="00735991"/>
    <w:rsid w:val="00866BB6"/>
    <w:rsid w:val="008B29E7"/>
    <w:rsid w:val="008B6131"/>
    <w:rsid w:val="008E3022"/>
    <w:rsid w:val="009001E5"/>
    <w:rsid w:val="009248EB"/>
    <w:rsid w:val="00986596"/>
    <w:rsid w:val="00A46FE1"/>
    <w:rsid w:val="00B9249D"/>
    <w:rsid w:val="00BA6ECC"/>
    <w:rsid w:val="00BF2CE4"/>
    <w:rsid w:val="00DD6600"/>
    <w:rsid w:val="00E837CF"/>
    <w:rsid w:val="00E90181"/>
    <w:rsid w:val="00E9381E"/>
    <w:rsid w:val="00EA0046"/>
    <w:rsid w:val="00ED67C2"/>
    <w:rsid w:val="00F365FA"/>
    <w:rsid w:val="00FB33F5"/>
    <w:rsid w:val="00FF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C7D2EA5"/>
  <w15:chartTrackingRefBased/>
  <w15:docId w15:val="{91CC6184-DF4C-4489-97D1-9ACF4FF1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546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15463"/>
    <w:rPr>
      <w:sz w:val="16"/>
      <w:szCs w:val="16"/>
    </w:rPr>
  </w:style>
  <w:style w:type="paragraph" w:styleId="CommentText">
    <w:name w:val="annotation text"/>
    <w:basedOn w:val="Normal"/>
    <w:link w:val="CommentTextChar"/>
    <w:uiPriority w:val="99"/>
    <w:semiHidden/>
    <w:unhideWhenUsed/>
    <w:rsid w:val="00015463"/>
    <w:pPr>
      <w:spacing w:line="240" w:lineRule="auto"/>
    </w:pPr>
    <w:rPr>
      <w:sz w:val="20"/>
      <w:szCs w:val="20"/>
    </w:rPr>
  </w:style>
  <w:style w:type="character" w:customStyle="1" w:styleId="CommentTextChar">
    <w:name w:val="Comment Text Char"/>
    <w:basedOn w:val="DefaultParagraphFont"/>
    <w:link w:val="CommentText"/>
    <w:uiPriority w:val="99"/>
    <w:semiHidden/>
    <w:rsid w:val="00015463"/>
    <w:rPr>
      <w:sz w:val="20"/>
      <w:szCs w:val="20"/>
    </w:rPr>
  </w:style>
  <w:style w:type="paragraph" w:styleId="CommentSubject">
    <w:name w:val="annotation subject"/>
    <w:basedOn w:val="CommentText"/>
    <w:next w:val="CommentText"/>
    <w:link w:val="CommentSubjectChar"/>
    <w:uiPriority w:val="99"/>
    <w:semiHidden/>
    <w:unhideWhenUsed/>
    <w:rsid w:val="00015463"/>
    <w:rPr>
      <w:b/>
      <w:bCs/>
    </w:rPr>
  </w:style>
  <w:style w:type="character" w:customStyle="1" w:styleId="CommentSubjectChar">
    <w:name w:val="Comment Subject Char"/>
    <w:basedOn w:val="CommentTextChar"/>
    <w:link w:val="CommentSubject"/>
    <w:uiPriority w:val="99"/>
    <w:semiHidden/>
    <w:rsid w:val="00015463"/>
    <w:rPr>
      <w:b/>
      <w:bCs/>
      <w:sz w:val="20"/>
      <w:szCs w:val="20"/>
    </w:rPr>
  </w:style>
  <w:style w:type="paragraph" w:styleId="BalloonText">
    <w:name w:val="Balloon Text"/>
    <w:basedOn w:val="Normal"/>
    <w:link w:val="BalloonTextChar"/>
    <w:uiPriority w:val="99"/>
    <w:semiHidden/>
    <w:unhideWhenUsed/>
    <w:rsid w:val="000154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463"/>
    <w:rPr>
      <w:rFonts w:ascii="Segoe UI" w:hAnsi="Segoe UI" w:cs="Segoe UI"/>
      <w:sz w:val="18"/>
      <w:szCs w:val="18"/>
    </w:rPr>
  </w:style>
  <w:style w:type="paragraph" w:styleId="Header">
    <w:name w:val="header"/>
    <w:basedOn w:val="Normal"/>
    <w:link w:val="HeaderChar"/>
    <w:uiPriority w:val="99"/>
    <w:unhideWhenUsed/>
    <w:rsid w:val="00197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5A1"/>
  </w:style>
  <w:style w:type="paragraph" w:styleId="Footer">
    <w:name w:val="footer"/>
    <w:basedOn w:val="Normal"/>
    <w:link w:val="FooterChar"/>
    <w:uiPriority w:val="99"/>
    <w:unhideWhenUsed/>
    <w:rsid w:val="00197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3F13-CD99-4492-94D7-1C091069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CANDACE JOHNSON-HURWITZ</cp:lastModifiedBy>
  <cp:revision>34</cp:revision>
  <cp:lastPrinted>2016-12-05T20:29:00Z</cp:lastPrinted>
  <dcterms:created xsi:type="dcterms:W3CDTF">2016-09-27T15:36:00Z</dcterms:created>
  <dcterms:modified xsi:type="dcterms:W3CDTF">2017-02-14T17:33:00Z</dcterms:modified>
</cp:coreProperties>
</file>