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0C56D" w14:textId="02F9180D" w:rsidR="0017667D" w:rsidRPr="002F3D9D" w:rsidRDefault="0017667D" w:rsidP="0017667D">
      <w:pPr>
        <w:jc w:val="center"/>
        <w:rPr>
          <w:b/>
          <w:sz w:val="36"/>
          <w:szCs w:val="40"/>
        </w:rPr>
      </w:pPr>
      <w:r>
        <w:rPr>
          <w:b/>
          <w:sz w:val="36"/>
          <w:szCs w:val="40"/>
        </w:rPr>
        <w:t>RISK</w:t>
      </w:r>
      <w:r w:rsidRPr="002F3D9D">
        <w:rPr>
          <w:b/>
          <w:sz w:val="36"/>
          <w:szCs w:val="40"/>
        </w:rPr>
        <w:t xml:space="preserve"> Standard Operating Procedure (SOP)</w:t>
      </w:r>
    </w:p>
    <w:p w14:paraId="7C92B7E4" w14:textId="1F7B39E3" w:rsidR="0017667D" w:rsidRPr="002F3D9D" w:rsidRDefault="001D32D3" w:rsidP="0017667D">
      <w:pPr>
        <w:jc w:val="center"/>
        <w:rPr>
          <w:b/>
          <w:sz w:val="36"/>
          <w:szCs w:val="40"/>
        </w:rPr>
      </w:pPr>
      <w:r>
        <w:rPr>
          <w:b/>
          <w:sz w:val="36"/>
          <w:szCs w:val="40"/>
        </w:rPr>
        <w:t>Interview</w:t>
      </w:r>
      <w:r w:rsidR="0017667D">
        <w:rPr>
          <w:b/>
          <w:sz w:val="36"/>
          <w:szCs w:val="40"/>
        </w:rPr>
        <w:t xml:space="preserve"> Data Entry </w:t>
      </w:r>
    </w:p>
    <w:p w14:paraId="23A5A91B" w14:textId="2B5F58E1" w:rsidR="0017667D" w:rsidRPr="002F3D9D" w:rsidRDefault="0017667D" w:rsidP="0017667D">
      <w:pPr>
        <w:jc w:val="center"/>
      </w:pPr>
      <w:r w:rsidRPr="002F3D9D">
        <w:t xml:space="preserve">Last Edited: </w:t>
      </w:r>
      <w:r w:rsidRPr="002F3D9D">
        <w:fldChar w:fldCharType="begin"/>
      </w:r>
      <w:r w:rsidRPr="002F3D9D">
        <w:instrText xml:space="preserve"> DATE \@ "M/d/yyyy h:mm am/pm" </w:instrText>
      </w:r>
      <w:r w:rsidRPr="002F3D9D">
        <w:fldChar w:fldCharType="separate"/>
      </w:r>
      <w:ins w:id="0" w:author="CANDACE JOHNSON-HURWITZ" w:date="2019-07-11T11:25:00Z">
        <w:r w:rsidR="00FD35A5">
          <w:rPr>
            <w:noProof/>
          </w:rPr>
          <w:t>7/11/2019 11:25 AM</w:t>
        </w:r>
      </w:ins>
      <w:del w:id="1" w:author="CANDACE JOHNSON-HURWITZ" w:date="2019-05-15T14:49:00Z">
        <w:r w:rsidR="00D22F3F" w:rsidDel="00BB5DB5">
          <w:rPr>
            <w:noProof/>
          </w:rPr>
          <w:delText>2/27/2019 10:21 AM</w:delText>
        </w:r>
      </w:del>
      <w:r w:rsidRPr="002F3D9D">
        <w:fldChar w:fldCharType="end"/>
      </w:r>
    </w:p>
    <w:p w14:paraId="0D290EF7" w14:textId="67CC4937" w:rsidR="00CB254A" w:rsidRDefault="00CB254A"/>
    <w:p w14:paraId="2321C2E3" w14:textId="613E3443" w:rsidR="0017667D" w:rsidRDefault="0017667D"/>
    <w:p w14:paraId="2A67D837" w14:textId="6CDE82B4" w:rsidR="0017667D" w:rsidRDefault="0017667D"/>
    <w:p w14:paraId="2F493398" w14:textId="264D1FF8" w:rsidR="0017667D" w:rsidRDefault="0017667D"/>
    <w:p w14:paraId="77D02716" w14:textId="07786777" w:rsidR="0017667D" w:rsidRDefault="0017667D"/>
    <w:p w14:paraId="3125E612" w14:textId="15F80FF7" w:rsidR="0017667D" w:rsidRDefault="0017667D"/>
    <w:p w14:paraId="68893EE2" w14:textId="743E613B" w:rsidR="0017667D" w:rsidRDefault="0017667D"/>
    <w:p w14:paraId="1824FB50" w14:textId="5DC9EEAC" w:rsidR="0017667D" w:rsidRDefault="0017667D"/>
    <w:p w14:paraId="26D628AF" w14:textId="00E38025" w:rsidR="0017667D" w:rsidRDefault="0017667D"/>
    <w:p w14:paraId="32B7B241" w14:textId="4C3E44E6" w:rsidR="0017667D" w:rsidRDefault="0017667D"/>
    <w:p w14:paraId="0BE6165E" w14:textId="14F4D809" w:rsidR="0017667D" w:rsidRDefault="0017667D"/>
    <w:p w14:paraId="10109A7A" w14:textId="6802FF8D" w:rsidR="0017667D" w:rsidRDefault="0017667D"/>
    <w:p w14:paraId="5612BE21" w14:textId="2814E622" w:rsidR="0017667D" w:rsidRDefault="0017667D"/>
    <w:p w14:paraId="44CD80A4" w14:textId="1ACCE8B3" w:rsidR="0017667D" w:rsidRDefault="0017667D"/>
    <w:p w14:paraId="4207DBB1" w14:textId="4283E5C6" w:rsidR="0017667D" w:rsidRDefault="0017667D"/>
    <w:p w14:paraId="5912B9EA" w14:textId="3E732FCF" w:rsidR="0017667D" w:rsidRDefault="0017667D"/>
    <w:p w14:paraId="63FDDDF5" w14:textId="1D38DDF7" w:rsidR="0017667D" w:rsidRDefault="0017667D"/>
    <w:p w14:paraId="29A81E08" w14:textId="3194CF75" w:rsidR="0017667D" w:rsidRDefault="0017667D"/>
    <w:p w14:paraId="34E777F9" w14:textId="2EF25556" w:rsidR="0017667D" w:rsidRDefault="0017667D"/>
    <w:p w14:paraId="21C0A1D4" w14:textId="760D16D5" w:rsidR="0017667D" w:rsidRDefault="0017667D"/>
    <w:p w14:paraId="6F31DAE5" w14:textId="66A76439" w:rsidR="0017667D" w:rsidRDefault="0017667D"/>
    <w:p w14:paraId="3EBCC13D" w14:textId="6A4E1587" w:rsidR="0017667D" w:rsidRDefault="0017667D"/>
    <w:p w14:paraId="509CCA1D" w14:textId="2A028DDB" w:rsidR="0017667D" w:rsidRDefault="0017667D"/>
    <w:p w14:paraId="3F08E3CC" w14:textId="5317EFC3" w:rsidR="0017667D" w:rsidRDefault="0017667D"/>
    <w:p w14:paraId="5855DFD5" w14:textId="7178DFF8" w:rsidR="0017667D" w:rsidRDefault="0017667D"/>
    <w:p w14:paraId="45351505" w14:textId="20743843" w:rsidR="0017667D" w:rsidRDefault="0017667D"/>
    <w:p w14:paraId="259F14D8" w14:textId="62EF6647" w:rsidR="0017667D" w:rsidRDefault="0017667D"/>
    <w:p w14:paraId="15339A65" w14:textId="77B6DE0B" w:rsidR="0017667D" w:rsidRDefault="0017667D"/>
    <w:p w14:paraId="3D714588" w14:textId="3D853DDC" w:rsidR="0017667D" w:rsidRDefault="0017667D"/>
    <w:p w14:paraId="3BA2F764" w14:textId="75F98254" w:rsidR="0017667D" w:rsidRDefault="0017667D"/>
    <w:p w14:paraId="0009C9E7" w14:textId="1293604A" w:rsidR="0017667D" w:rsidRDefault="0017667D"/>
    <w:p w14:paraId="3AE1A14B" w14:textId="7CF59A65" w:rsidR="0017667D" w:rsidRDefault="0017667D"/>
    <w:p w14:paraId="75310EBF" w14:textId="760FB18A" w:rsidR="0017667D" w:rsidRDefault="0017667D"/>
    <w:p w14:paraId="531AFA96" w14:textId="4D0C2548" w:rsidR="0017667D" w:rsidRDefault="0017667D"/>
    <w:p w14:paraId="65FF1E5C" w14:textId="073C9C26" w:rsidR="0017667D" w:rsidRDefault="0017667D"/>
    <w:p w14:paraId="3B3F006C" w14:textId="7B0005EC" w:rsidR="0017667D" w:rsidRDefault="0017667D"/>
    <w:p w14:paraId="4AF03501" w14:textId="7C2E5461" w:rsidR="0017667D" w:rsidRDefault="0017667D"/>
    <w:p w14:paraId="18681875" w14:textId="6C7F06DC" w:rsidR="0017667D" w:rsidRDefault="0017667D"/>
    <w:p w14:paraId="60371544" w14:textId="3C37A88C" w:rsidR="0017667D" w:rsidRDefault="0017667D"/>
    <w:p w14:paraId="3E49CA57" w14:textId="2FE45063" w:rsidR="0017667D" w:rsidRDefault="0017667D"/>
    <w:p w14:paraId="64ECA534" w14:textId="658AA16B" w:rsidR="0017667D" w:rsidRDefault="0017667D"/>
    <w:p w14:paraId="125F646F" w14:textId="709CB2A4" w:rsidR="0017667D" w:rsidRDefault="0017667D"/>
    <w:sdt>
      <w:sdtPr>
        <w:rPr>
          <w:rFonts w:ascii="Times New Roman" w:eastAsiaTheme="minorHAnsi" w:hAnsi="Times New Roman" w:cs="Times New Roman"/>
          <w:color w:val="auto"/>
          <w:sz w:val="24"/>
          <w:szCs w:val="24"/>
        </w:rPr>
        <w:id w:val="-2046664069"/>
        <w:docPartObj>
          <w:docPartGallery w:val="Table of Contents"/>
          <w:docPartUnique/>
        </w:docPartObj>
      </w:sdtPr>
      <w:sdtEndPr>
        <w:rPr>
          <w:b/>
          <w:bCs/>
          <w:noProof/>
        </w:rPr>
      </w:sdtEndPr>
      <w:sdtContent>
        <w:p w14:paraId="3DA7F90B" w14:textId="77777777" w:rsidR="00804A19" w:rsidRPr="000937D2" w:rsidRDefault="00804A19" w:rsidP="00804A19">
          <w:pPr>
            <w:pStyle w:val="TOCHeading"/>
            <w:rPr>
              <w:rStyle w:val="Heading1Char"/>
            </w:rPr>
          </w:pPr>
          <w:r w:rsidRPr="000937D2">
            <w:rPr>
              <w:rStyle w:val="Heading1Char"/>
            </w:rPr>
            <w:t>Contents</w:t>
          </w:r>
        </w:p>
        <w:p w14:paraId="700A023F" w14:textId="72BFDA76" w:rsidR="00804A19" w:rsidRDefault="00804A19" w:rsidP="00804A19">
          <w:pPr>
            <w:pStyle w:val="TOC1"/>
            <w:tabs>
              <w:tab w:val="right" w:leader="dot" w:pos="9350"/>
            </w:tabs>
            <w:rPr>
              <w:noProof/>
            </w:rPr>
          </w:pPr>
          <w:r>
            <w:fldChar w:fldCharType="begin"/>
          </w:r>
          <w:r>
            <w:instrText xml:space="preserve"> TOC \o "1-3" \h \z \u </w:instrText>
          </w:r>
          <w:r>
            <w:fldChar w:fldCharType="separate"/>
          </w:r>
          <w:hyperlink w:anchor="_Toc499712162" w:history="1">
            <w:r w:rsidRPr="00D36AED">
              <w:rPr>
                <w:rStyle w:val="Hyperlink"/>
                <w:noProof/>
              </w:rPr>
              <w:t>File Locations</w:t>
            </w:r>
            <w:r>
              <w:rPr>
                <w:noProof/>
                <w:webHidden/>
              </w:rPr>
              <w:tab/>
            </w:r>
            <w:r>
              <w:rPr>
                <w:noProof/>
                <w:webHidden/>
              </w:rPr>
              <w:fldChar w:fldCharType="begin"/>
            </w:r>
            <w:r>
              <w:rPr>
                <w:noProof/>
                <w:webHidden/>
              </w:rPr>
              <w:instrText xml:space="preserve"> PAGEREF _Toc499712162 \h </w:instrText>
            </w:r>
            <w:r>
              <w:rPr>
                <w:noProof/>
                <w:webHidden/>
              </w:rPr>
            </w:r>
            <w:r>
              <w:rPr>
                <w:noProof/>
                <w:webHidden/>
              </w:rPr>
              <w:fldChar w:fldCharType="separate"/>
            </w:r>
            <w:r w:rsidR="00B15E38">
              <w:rPr>
                <w:noProof/>
                <w:webHidden/>
              </w:rPr>
              <w:t>3</w:t>
            </w:r>
            <w:r>
              <w:rPr>
                <w:noProof/>
                <w:webHidden/>
              </w:rPr>
              <w:fldChar w:fldCharType="end"/>
            </w:r>
          </w:hyperlink>
        </w:p>
        <w:p w14:paraId="760899E8" w14:textId="3076F03F" w:rsidR="00C82153" w:rsidRDefault="00C82153" w:rsidP="00C82153">
          <w:pPr>
            <w:pStyle w:val="TOC1"/>
            <w:tabs>
              <w:tab w:val="right" w:leader="dot" w:pos="9350"/>
            </w:tabs>
            <w:rPr>
              <w:rFonts w:asciiTheme="minorHAnsi" w:eastAsiaTheme="minorEastAsia" w:hAnsiTheme="minorHAnsi" w:cstheme="minorBidi"/>
              <w:noProof/>
              <w:sz w:val="22"/>
              <w:szCs w:val="22"/>
            </w:rPr>
          </w:pPr>
          <w:r>
            <w:t>First Round of Data Entry</w:t>
          </w:r>
          <w:r w:rsidR="00BF1868">
            <w:fldChar w:fldCharType="begin"/>
          </w:r>
          <w:r w:rsidR="00BF1868">
            <w:instrText xml:space="preserve"> HYPERLINK \l "_Toc499712163" </w:instrText>
          </w:r>
          <w:r w:rsidR="00BF1868">
            <w:fldChar w:fldCharType="separate"/>
          </w:r>
          <w:r>
            <w:rPr>
              <w:noProof/>
              <w:webHidden/>
            </w:rPr>
            <w:tab/>
          </w:r>
          <w:r>
            <w:rPr>
              <w:noProof/>
              <w:webHidden/>
            </w:rPr>
            <w:fldChar w:fldCharType="begin"/>
          </w:r>
          <w:r>
            <w:rPr>
              <w:noProof/>
              <w:webHidden/>
            </w:rPr>
            <w:instrText xml:space="preserve"> PAGEREF _Toc499712163 \h </w:instrText>
          </w:r>
          <w:r>
            <w:rPr>
              <w:noProof/>
              <w:webHidden/>
            </w:rPr>
          </w:r>
          <w:r>
            <w:rPr>
              <w:noProof/>
              <w:webHidden/>
            </w:rPr>
            <w:fldChar w:fldCharType="separate"/>
          </w:r>
          <w:ins w:id="2" w:author="CANDACE JOHNSON-HURWITZ" w:date="2019-05-15T15:06:00Z">
            <w:r w:rsidR="00B15E38">
              <w:rPr>
                <w:b/>
                <w:bCs/>
                <w:noProof/>
                <w:webHidden/>
              </w:rPr>
              <w:t>Error! Bookmark not defined.</w:t>
            </w:r>
          </w:ins>
          <w:del w:id="3" w:author="CANDACE JOHNSON-HURWITZ" w:date="2019-05-15T15:06:00Z">
            <w:r w:rsidDel="00B15E38">
              <w:rPr>
                <w:noProof/>
                <w:webHidden/>
              </w:rPr>
              <w:delText>4</w:delText>
            </w:r>
          </w:del>
          <w:r>
            <w:rPr>
              <w:noProof/>
              <w:webHidden/>
            </w:rPr>
            <w:fldChar w:fldCharType="end"/>
          </w:r>
          <w:r w:rsidR="00BF1868">
            <w:rPr>
              <w:noProof/>
            </w:rPr>
            <w:fldChar w:fldCharType="end"/>
          </w:r>
        </w:p>
        <w:p w14:paraId="4B051044" w14:textId="45A21834" w:rsidR="00804A19" w:rsidRDefault="00804A19" w:rsidP="00804A19">
          <w:pPr>
            <w:pStyle w:val="TOC1"/>
            <w:tabs>
              <w:tab w:val="right" w:leader="dot" w:pos="9350"/>
            </w:tabs>
            <w:rPr>
              <w:rFonts w:asciiTheme="minorHAnsi" w:eastAsiaTheme="minorEastAsia" w:hAnsiTheme="minorHAnsi" w:cstheme="minorBidi"/>
              <w:noProof/>
              <w:sz w:val="22"/>
              <w:szCs w:val="22"/>
            </w:rPr>
          </w:pPr>
          <w:r>
            <w:t>Second Round of Data Entry</w:t>
          </w:r>
          <w:hyperlink w:anchor="_Toc499712163" w:history="1">
            <w:r>
              <w:rPr>
                <w:noProof/>
                <w:webHidden/>
              </w:rPr>
              <w:tab/>
            </w:r>
            <w:r w:rsidR="00C82153">
              <w:rPr>
                <w:noProof/>
                <w:webHidden/>
              </w:rPr>
              <w:t>8</w:t>
            </w:r>
          </w:hyperlink>
        </w:p>
        <w:p w14:paraId="1C4DD167" w14:textId="41D5056B" w:rsidR="00804A19" w:rsidRDefault="00E07E18" w:rsidP="00804A19">
          <w:pPr>
            <w:pStyle w:val="TOC1"/>
            <w:tabs>
              <w:tab w:val="right" w:leader="dot" w:pos="9350"/>
            </w:tabs>
            <w:rPr>
              <w:rFonts w:asciiTheme="minorHAnsi" w:eastAsiaTheme="minorEastAsia" w:hAnsiTheme="minorHAnsi" w:cstheme="minorBidi"/>
              <w:noProof/>
              <w:sz w:val="22"/>
              <w:szCs w:val="22"/>
            </w:rPr>
          </w:pPr>
          <w:r>
            <w:t>Checking the Data</w:t>
          </w:r>
          <w:hyperlink w:anchor="_Toc499712164" w:history="1">
            <w:r w:rsidR="00804A19">
              <w:rPr>
                <w:noProof/>
                <w:webHidden/>
              </w:rPr>
              <w:tab/>
            </w:r>
            <w:r w:rsidR="00C82153">
              <w:rPr>
                <w:noProof/>
                <w:webHidden/>
              </w:rPr>
              <w:t>9</w:t>
            </w:r>
          </w:hyperlink>
        </w:p>
        <w:p w14:paraId="511A271D" w14:textId="77777777" w:rsidR="00804A19" w:rsidRDefault="00804A19" w:rsidP="00804A19">
          <w:pPr>
            <w:spacing w:line="259" w:lineRule="auto"/>
            <w:rPr>
              <w:b/>
              <w:bCs/>
              <w:noProof/>
            </w:rPr>
          </w:pPr>
          <w:r>
            <w:rPr>
              <w:b/>
              <w:bCs/>
              <w:noProof/>
            </w:rPr>
            <w:fldChar w:fldCharType="end"/>
          </w:r>
        </w:p>
      </w:sdtContent>
    </w:sdt>
    <w:p w14:paraId="6FBA5CBA" w14:textId="77777777" w:rsidR="00804A19" w:rsidRDefault="00804A19"/>
    <w:p w14:paraId="79F1EF87" w14:textId="77777777" w:rsidR="00804A19" w:rsidRDefault="00804A19"/>
    <w:p w14:paraId="112A45E2" w14:textId="77777777" w:rsidR="00804A19" w:rsidRDefault="00804A19"/>
    <w:p w14:paraId="0F0275F3" w14:textId="77777777" w:rsidR="00804A19" w:rsidRDefault="00804A19"/>
    <w:p w14:paraId="2B1F7DF8" w14:textId="77777777" w:rsidR="00804A19" w:rsidRDefault="00804A19"/>
    <w:p w14:paraId="41F6165D" w14:textId="77777777" w:rsidR="00804A19" w:rsidRDefault="00804A19"/>
    <w:p w14:paraId="52757C6A" w14:textId="77777777" w:rsidR="00804A19" w:rsidRDefault="00804A19"/>
    <w:p w14:paraId="37AA0B17" w14:textId="77777777" w:rsidR="00804A19" w:rsidRDefault="00804A19"/>
    <w:p w14:paraId="4E5FA36E" w14:textId="77777777" w:rsidR="00804A19" w:rsidRDefault="00804A19"/>
    <w:p w14:paraId="10FC24DB" w14:textId="77777777" w:rsidR="00804A19" w:rsidRDefault="00804A19"/>
    <w:p w14:paraId="146345A2" w14:textId="77777777" w:rsidR="00804A19" w:rsidRDefault="00804A19"/>
    <w:p w14:paraId="3FA277DB" w14:textId="77777777" w:rsidR="00804A19" w:rsidRDefault="00804A19"/>
    <w:p w14:paraId="719CBE73" w14:textId="77777777" w:rsidR="00804A19" w:rsidRDefault="00804A19"/>
    <w:p w14:paraId="207AC99B" w14:textId="77777777" w:rsidR="00804A19" w:rsidRDefault="00804A19"/>
    <w:p w14:paraId="6B8EAB0A" w14:textId="77777777" w:rsidR="00804A19" w:rsidRDefault="00804A19"/>
    <w:p w14:paraId="727FEA35" w14:textId="77777777" w:rsidR="00804A19" w:rsidRDefault="00804A19"/>
    <w:p w14:paraId="790CC8B2" w14:textId="77777777" w:rsidR="00804A19" w:rsidRDefault="00804A19"/>
    <w:p w14:paraId="0BCB5D43" w14:textId="77777777" w:rsidR="00804A19" w:rsidRDefault="00804A19"/>
    <w:p w14:paraId="1D41C10C" w14:textId="77777777" w:rsidR="00804A19" w:rsidRDefault="00804A19"/>
    <w:p w14:paraId="1AC73FA4" w14:textId="77777777" w:rsidR="00804A19" w:rsidRDefault="00804A19"/>
    <w:p w14:paraId="206AB485" w14:textId="77777777" w:rsidR="00804A19" w:rsidRDefault="00804A19"/>
    <w:p w14:paraId="571531B5" w14:textId="77777777" w:rsidR="00804A19" w:rsidRDefault="00804A19"/>
    <w:p w14:paraId="7C3E7D93" w14:textId="77777777" w:rsidR="00804A19" w:rsidRDefault="00804A19"/>
    <w:p w14:paraId="1DB66B3F" w14:textId="77777777" w:rsidR="00804A19" w:rsidRDefault="00804A19"/>
    <w:p w14:paraId="12E4AAE2" w14:textId="77777777" w:rsidR="00804A19" w:rsidRDefault="00804A19"/>
    <w:p w14:paraId="5FF5B993" w14:textId="77777777" w:rsidR="00804A19" w:rsidRDefault="00804A19"/>
    <w:p w14:paraId="71C41F7B" w14:textId="77777777" w:rsidR="00804A19" w:rsidRDefault="00804A19"/>
    <w:p w14:paraId="5A4F56F1" w14:textId="77777777" w:rsidR="00804A19" w:rsidRDefault="00804A19"/>
    <w:p w14:paraId="662425D1" w14:textId="77777777" w:rsidR="00804A19" w:rsidRDefault="00804A19"/>
    <w:p w14:paraId="075DA4F4" w14:textId="77777777" w:rsidR="00804A19" w:rsidRDefault="00804A19"/>
    <w:p w14:paraId="135260F1" w14:textId="77777777" w:rsidR="00804A19" w:rsidRDefault="00804A19"/>
    <w:p w14:paraId="5B1A6026" w14:textId="77777777" w:rsidR="00804A19" w:rsidRDefault="00804A19"/>
    <w:p w14:paraId="53587C42" w14:textId="77777777" w:rsidR="00804A19" w:rsidRDefault="00804A19"/>
    <w:p w14:paraId="1AE10455" w14:textId="77777777" w:rsidR="00804A19" w:rsidRDefault="00804A19"/>
    <w:p w14:paraId="7324CB5F" w14:textId="77777777" w:rsidR="00804A19" w:rsidRDefault="00804A19"/>
    <w:p w14:paraId="036FE769" w14:textId="77777777" w:rsidR="00804A19" w:rsidRDefault="00804A19"/>
    <w:p w14:paraId="552C8503" w14:textId="77777777" w:rsidR="00804A19" w:rsidRDefault="00804A19"/>
    <w:p w14:paraId="62FF3349" w14:textId="77777777" w:rsidR="00804A19" w:rsidRDefault="00804A19"/>
    <w:p w14:paraId="5A05D31D" w14:textId="4E050649" w:rsidR="00804A19" w:rsidRDefault="00A56869" w:rsidP="00804A19">
      <w:pPr>
        <w:pStyle w:val="Heading1"/>
      </w:pPr>
      <w:bookmarkStart w:id="4" w:name="_Toc499712162"/>
      <w:r>
        <w:lastRenderedPageBreak/>
        <w:t>F</w:t>
      </w:r>
      <w:r w:rsidR="00804A19">
        <w:t>ile Locations</w:t>
      </w:r>
      <w:bookmarkEnd w:id="4"/>
    </w:p>
    <w:p w14:paraId="6972E344" w14:textId="77777777" w:rsidR="00804A19" w:rsidRPr="00804A19" w:rsidRDefault="00804A19" w:rsidP="00804A19"/>
    <w:p w14:paraId="2707B319" w14:textId="4C2014E0" w:rsidR="001D32D3" w:rsidRDefault="001D32D3">
      <w:r>
        <w:t>Interview Entry Templates</w:t>
      </w:r>
    </w:p>
    <w:p w14:paraId="05CDA973" w14:textId="4D86C06A" w:rsidR="001D32D3" w:rsidRDefault="001D32D3" w:rsidP="001D32D3">
      <w:pPr>
        <w:pStyle w:val="ListParagraph"/>
        <w:numPr>
          <w:ilvl w:val="0"/>
          <w:numId w:val="4"/>
        </w:numPr>
      </w:pPr>
      <w:r>
        <w:t>P:\StudyData\RISK\Administration\Participants\Templates\Recovery Environment Interview</w:t>
      </w:r>
    </w:p>
    <w:p w14:paraId="52CA64C3" w14:textId="55688D75" w:rsidR="00804A19" w:rsidRDefault="00804A19">
      <w:r>
        <w:t>Second Round Data Folder:</w:t>
      </w:r>
    </w:p>
    <w:p w14:paraId="2CA87682" w14:textId="543B18AB" w:rsidR="00804A19" w:rsidRDefault="00804A19" w:rsidP="00804A19">
      <w:pPr>
        <w:pStyle w:val="ListParagraph"/>
        <w:numPr>
          <w:ilvl w:val="0"/>
          <w:numId w:val="1"/>
        </w:numPr>
      </w:pPr>
      <w:r>
        <w:t>P:\StudyData\RISK\Administration\RA\Double Data Entry</w:t>
      </w:r>
    </w:p>
    <w:p w14:paraId="269AF4AC" w14:textId="67FC91B2" w:rsidR="00804A19" w:rsidRDefault="00536164" w:rsidP="00804A19">
      <w:r>
        <w:t>Interview Tracking Spreadsheet</w:t>
      </w:r>
    </w:p>
    <w:p w14:paraId="064F653B" w14:textId="77777777" w:rsidR="00804A19" w:rsidRDefault="00804A19" w:rsidP="00804A19">
      <w:pPr>
        <w:pStyle w:val="ListParagraph"/>
        <w:numPr>
          <w:ilvl w:val="0"/>
          <w:numId w:val="1"/>
        </w:numPr>
      </w:pPr>
      <w:r>
        <w:t>P:\StudyData\RISK\Administration\Participants\Compliance\Interview Data Entry Tracking</w:t>
      </w:r>
    </w:p>
    <w:p w14:paraId="473FB0AE" w14:textId="315DAE03" w:rsidR="00804A19" w:rsidRDefault="00804A19" w:rsidP="00804A19">
      <w:pPr>
        <w:pStyle w:val="ListParagraph"/>
      </w:pPr>
    </w:p>
    <w:p w14:paraId="71E9883F" w14:textId="271CCCF4" w:rsidR="00804A19" w:rsidRDefault="00804A19" w:rsidP="00804A19">
      <w:pPr>
        <w:pStyle w:val="ListParagraph"/>
      </w:pPr>
    </w:p>
    <w:p w14:paraId="16EF6E0E" w14:textId="7A5DD883" w:rsidR="00804A19" w:rsidRDefault="00804A19" w:rsidP="00804A19">
      <w:pPr>
        <w:pStyle w:val="ListParagraph"/>
      </w:pPr>
    </w:p>
    <w:p w14:paraId="7D481A17" w14:textId="521DD1FA" w:rsidR="00804A19" w:rsidRDefault="00804A19" w:rsidP="00804A19">
      <w:pPr>
        <w:pStyle w:val="ListParagraph"/>
      </w:pPr>
    </w:p>
    <w:p w14:paraId="5D0D33C4" w14:textId="5E87DF23" w:rsidR="00804A19" w:rsidRDefault="00804A19" w:rsidP="00804A19">
      <w:pPr>
        <w:pStyle w:val="ListParagraph"/>
      </w:pPr>
    </w:p>
    <w:p w14:paraId="1D882200" w14:textId="0A8D1D24" w:rsidR="00804A19" w:rsidRDefault="00804A19" w:rsidP="00804A19">
      <w:pPr>
        <w:pStyle w:val="ListParagraph"/>
      </w:pPr>
    </w:p>
    <w:p w14:paraId="62A397F6" w14:textId="3909A6D0" w:rsidR="00804A19" w:rsidRDefault="00804A19" w:rsidP="00804A19">
      <w:pPr>
        <w:pStyle w:val="ListParagraph"/>
      </w:pPr>
    </w:p>
    <w:p w14:paraId="4251495C" w14:textId="4378396B" w:rsidR="00804A19" w:rsidRDefault="00804A19" w:rsidP="00804A19">
      <w:pPr>
        <w:pStyle w:val="ListParagraph"/>
      </w:pPr>
    </w:p>
    <w:p w14:paraId="763FA665" w14:textId="02DF5972" w:rsidR="00804A19" w:rsidRDefault="00804A19" w:rsidP="00804A19">
      <w:pPr>
        <w:pStyle w:val="ListParagraph"/>
      </w:pPr>
    </w:p>
    <w:p w14:paraId="4D771B7E" w14:textId="6D6689A3" w:rsidR="00804A19" w:rsidRDefault="00804A19" w:rsidP="00804A19">
      <w:pPr>
        <w:pStyle w:val="ListParagraph"/>
      </w:pPr>
    </w:p>
    <w:p w14:paraId="11BB3365" w14:textId="55AF62DC" w:rsidR="00804A19" w:rsidRDefault="00804A19" w:rsidP="00804A19">
      <w:pPr>
        <w:pStyle w:val="ListParagraph"/>
      </w:pPr>
    </w:p>
    <w:p w14:paraId="44708277" w14:textId="2B49E254" w:rsidR="00804A19" w:rsidRDefault="00804A19" w:rsidP="00804A19">
      <w:pPr>
        <w:pStyle w:val="ListParagraph"/>
      </w:pPr>
    </w:p>
    <w:p w14:paraId="4C7C74DA" w14:textId="5D9B9BD8" w:rsidR="00804A19" w:rsidRDefault="00804A19" w:rsidP="00804A19">
      <w:pPr>
        <w:pStyle w:val="ListParagraph"/>
      </w:pPr>
    </w:p>
    <w:p w14:paraId="35B6A6B4" w14:textId="3B261D2F" w:rsidR="00804A19" w:rsidRDefault="00804A19" w:rsidP="00804A19">
      <w:pPr>
        <w:pStyle w:val="ListParagraph"/>
      </w:pPr>
    </w:p>
    <w:p w14:paraId="403A6D17" w14:textId="1C77DD1B" w:rsidR="00804A19" w:rsidRDefault="00804A19" w:rsidP="00804A19">
      <w:pPr>
        <w:pStyle w:val="ListParagraph"/>
      </w:pPr>
    </w:p>
    <w:p w14:paraId="3D6A0ECE" w14:textId="28C6BEF1" w:rsidR="00804A19" w:rsidRDefault="00804A19" w:rsidP="00804A19">
      <w:pPr>
        <w:pStyle w:val="ListParagraph"/>
      </w:pPr>
    </w:p>
    <w:p w14:paraId="6B97EFAD" w14:textId="3ED2AEAB" w:rsidR="00804A19" w:rsidRDefault="00804A19" w:rsidP="00804A19">
      <w:pPr>
        <w:pStyle w:val="ListParagraph"/>
      </w:pPr>
    </w:p>
    <w:p w14:paraId="3383A279" w14:textId="5BFCD951" w:rsidR="00804A19" w:rsidRDefault="00804A19" w:rsidP="00804A19">
      <w:pPr>
        <w:pStyle w:val="ListParagraph"/>
      </w:pPr>
    </w:p>
    <w:p w14:paraId="0E29DEB5" w14:textId="775176E7" w:rsidR="00804A19" w:rsidRDefault="00804A19" w:rsidP="00804A19">
      <w:pPr>
        <w:pStyle w:val="ListParagraph"/>
      </w:pPr>
    </w:p>
    <w:p w14:paraId="0B4B821E" w14:textId="6ACB78A9" w:rsidR="00804A19" w:rsidRDefault="00804A19" w:rsidP="00804A19">
      <w:pPr>
        <w:pStyle w:val="ListParagraph"/>
      </w:pPr>
    </w:p>
    <w:p w14:paraId="1AE0DB57" w14:textId="3F4B5A78" w:rsidR="00804A19" w:rsidRDefault="00804A19" w:rsidP="00804A19">
      <w:pPr>
        <w:pStyle w:val="ListParagraph"/>
      </w:pPr>
    </w:p>
    <w:p w14:paraId="48DA7A78" w14:textId="00993560" w:rsidR="00804A19" w:rsidRDefault="00804A19" w:rsidP="00804A19">
      <w:pPr>
        <w:pStyle w:val="ListParagraph"/>
      </w:pPr>
    </w:p>
    <w:p w14:paraId="10A146F2" w14:textId="162B65B2" w:rsidR="00804A19" w:rsidRDefault="00804A19" w:rsidP="00804A19">
      <w:pPr>
        <w:pStyle w:val="ListParagraph"/>
      </w:pPr>
    </w:p>
    <w:p w14:paraId="19E909FD" w14:textId="1C30E01A" w:rsidR="00804A19" w:rsidRDefault="00804A19" w:rsidP="00804A19">
      <w:pPr>
        <w:pStyle w:val="ListParagraph"/>
      </w:pPr>
    </w:p>
    <w:p w14:paraId="1A121595" w14:textId="42D2C5F0" w:rsidR="00804A19" w:rsidRDefault="00804A19" w:rsidP="00804A19">
      <w:pPr>
        <w:pStyle w:val="ListParagraph"/>
      </w:pPr>
    </w:p>
    <w:p w14:paraId="2B00715A" w14:textId="4B094DBB" w:rsidR="00804A19" w:rsidRDefault="00804A19" w:rsidP="00804A19">
      <w:pPr>
        <w:pStyle w:val="ListParagraph"/>
      </w:pPr>
    </w:p>
    <w:p w14:paraId="3EF7D613" w14:textId="44DC7A42" w:rsidR="00804A19" w:rsidRDefault="00804A19" w:rsidP="00804A19">
      <w:pPr>
        <w:pStyle w:val="ListParagraph"/>
      </w:pPr>
    </w:p>
    <w:p w14:paraId="594B0A45" w14:textId="2ED5E02B" w:rsidR="00804A19" w:rsidRDefault="00804A19" w:rsidP="00804A19">
      <w:pPr>
        <w:pStyle w:val="ListParagraph"/>
      </w:pPr>
    </w:p>
    <w:p w14:paraId="5E05A910" w14:textId="1A33A3AE" w:rsidR="00804A19" w:rsidRDefault="00804A19" w:rsidP="00804A19">
      <w:pPr>
        <w:pStyle w:val="ListParagraph"/>
      </w:pPr>
    </w:p>
    <w:p w14:paraId="4A1B0E05" w14:textId="0AF5BE6B" w:rsidR="00804A19" w:rsidRDefault="00804A19" w:rsidP="00804A19">
      <w:pPr>
        <w:pStyle w:val="ListParagraph"/>
      </w:pPr>
    </w:p>
    <w:p w14:paraId="1096D83B" w14:textId="05F1FC3F" w:rsidR="00804A19" w:rsidRDefault="00804A19" w:rsidP="00804A19">
      <w:pPr>
        <w:pStyle w:val="ListParagraph"/>
      </w:pPr>
    </w:p>
    <w:p w14:paraId="2F66A1D4" w14:textId="0F5B0A8D" w:rsidR="00804A19" w:rsidRDefault="00804A19" w:rsidP="00804A19">
      <w:pPr>
        <w:pStyle w:val="ListParagraph"/>
      </w:pPr>
    </w:p>
    <w:p w14:paraId="32B0701B" w14:textId="35C98E15" w:rsidR="00804A19" w:rsidRDefault="00804A19" w:rsidP="00804A19">
      <w:pPr>
        <w:pStyle w:val="ListParagraph"/>
      </w:pPr>
    </w:p>
    <w:p w14:paraId="0F6DE554" w14:textId="77777777" w:rsidR="00A56869" w:rsidRDefault="00A56869" w:rsidP="001D32D3">
      <w:pPr>
        <w:pStyle w:val="Heading1"/>
      </w:pPr>
    </w:p>
    <w:p w14:paraId="447874CA" w14:textId="4D55294E" w:rsidR="00804A19" w:rsidRDefault="00804A19" w:rsidP="001D32D3"/>
    <w:p w14:paraId="0AE102BB" w14:textId="77777777" w:rsidR="00A56869" w:rsidRDefault="00A56869" w:rsidP="00A56869">
      <w:pPr>
        <w:pStyle w:val="Heading1"/>
      </w:pPr>
      <w:r>
        <w:lastRenderedPageBreak/>
        <w:t>First Round of Data Entry</w:t>
      </w:r>
    </w:p>
    <w:p w14:paraId="0734AD17" w14:textId="77777777" w:rsidR="00A56869" w:rsidRDefault="00A56869" w:rsidP="00A56869">
      <w:pPr>
        <w:pStyle w:val="ListParagraph"/>
      </w:pPr>
    </w:p>
    <w:p w14:paraId="40B7D28A" w14:textId="4F6F985B" w:rsidR="00B86D7D" w:rsidRDefault="00B86D7D" w:rsidP="00B86D7D">
      <w:pPr>
        <w:pStyle w:val="ListParagraph"/>
        <w:numPr>
          <w:ilvl w:val="0"/>
          <w:numId w:val="5"/>
        </w:numPr>
      </w:pPr>
      <w:r>
        <w:t>Check the Interview Tracking Spreadsheet to see if there are any interviews that could be entered</w:t>
      </w:r>
    </w:p>
    <w:p w14:paraId="6714DC3C" w14:textId="7D9D080B" w:rsidR="00B86D7D" w:rsidRDefault="00B86D7D" w:rsidP="00A56869">
      <w:pPr>
        <w:pStyle w:val="ListParagraph"/>
        <w:numPr>
          <w:ilvl w:val="0"/>
          <w:numId w:val="5"/>
        </w:numPr>
      </w:pPr>
      <w:r>
        <w:t>Find the participants folder</w:t>
      </w:r>
    </w:p>
    <w:p w14:paraId="2651DD6A" w14:textId="77777777" w:rsidR="00B86D7D" w:rsidRDefault="00B86D7D" w:rsidP="00B86D7D">
      <w:pPr>
        <w:pStyle w:val="ListParagraph"/>
        <w:numPr>
          <w:ilvl w:val="2"/>
          <w:numId w:val="5"/>
        </w:numPr>
      </w:pPr>
      <w:r>
        <w:t>Located in the second drawer of the file cabinet next to Candace’s desk in room 195A</w:t>
      </w:r>
    </w:p>
    <w:p w14:paraId="2DA7E966" w14:textId="6AFC15C1" w:rsidR="00B86D7D" w:rsidRDefault="00B86D7D" w:rsidP="00B86D7D">
      <w:pPr>
        <w:pStyle w:val="ListParagraph"/>
        <w:numPr>
          <w:ilvl w:val="2"/>
          <w:numId w:val="5"/>
        </w:numPr>
      </w:pPr>
      <w:r>
        <w:t>There is a lock box on the back of the door for room 195 with a key to open the file cabinet</w:t>
      </w:r>
      <w:r w:rsidR="00A56869">
        <w:t xml:space="preserve"> (code: 195)</w:t>
      </w:r>
    </w:p>
    <w:p w14:paraId="1DB1C93F" w14:textId="77777777" w:rsidR="00B86D7D" w:rsidRDefault="00B86D7D" w:rsidP="00B86D7D">
      <w:pPr>
        <w:pStyle w:val="ListParagraph"/>
        <w:numPr>
          <w:ilvl w:val="1"/>
          <w:numId w:val="5"/>
        </w:numPr>
      </w:pPr>
      <w:r>
        <w:t>Make sure to get the interview packet, contact logs, and location logs for the appropriate visit</w:t>
      </w:r>
    </w:p>
    <w:p w14:paraId="48822B89" w14:textId="77777777" w:rsidR="00B86D7D" w:rsidRDefault="00B86D7D" w:rsidP="00B86D7D">
      <w:pPr>
        <w:pStyle w:val="ListParagraph"/>
        <w:numPr>
          <w:ilvl w:val="1"/>
          <w:numId w:val="5"/>
        </w:numPr>
      </w:pPr>
      <w:r>
        <w:t xml:space="preserve">Go into the </w:t>
      </w:r>
      <w:proofErr w:type="spellStart"/>
      <w:r>
        <w:t>RawData</w:t>
      </w:r>
      <w:proofErr w:type="spellEnd"/>
      <w:r>
        <w:t xml:space="preserve"> folder and click on the correct </w:t>
      </w:r>
      <w:proofErr w:type="spellStart"/>
      <w:r>
        <w:t>SubID</w:t>
      </w:r>
      <w:proofErr w:type="spellEnd"/>
    </w:p>
    <w:p w14:paraId="44CD02B5" w14:textId="06E9C0FE" w:rsidR="00B86D7D" w:rsidRDefault="00A56869" w:rsidP="00A56869">
      <w:pPr>
        <w:pStyle w:val="ListParagraph"/>
        <w:numPr>
          <w:ilvl w:val="0"/>
          <w:numId w:val="5"/>
        </w:numPr>
      </w:pPr>
      <w:r>
        <w:t xml:space="preserve"> </w:t>
      </w:r>
      <w:r w:rsidR="00B86D7D">
        <w:t xml:space="preserve">If you do not see the excel sheets for data entry follow this path: </w:t>
      </w:r>
    </w:p>
    <w:p w14:paraId="07EDAEBA" w14:textId="77777777" w:rsidR="00B86D7D" w:rsidRDefault="00B86D7D" w:rsidP="00B86D7D">
      <w:pPr>
        <w:pStyle w:val="ListParagraph"/>
        <w:numPr>
          <w:ilvl w:val="2"/>
          <w:numId w:val="5"/>
        </w:numPr>
      </w:pPr>
      <w:r>
        <w:t>P:\StudyData\RISK\Administration\Participants\Templates and Forms\Recovery Environment Interview</w:t>
      </w:r>
    </w:p>
    <w:p w14:paraId="4454C84C" w14:textId="16688FE3" w:rsidR="00B86D7D" w:rsidRDefault="00B86D7D" w:rsidP="00B86D7D">
      <w:pPr>
        <w:pStyle w:val="ListParagraph"/>
        <w:numPr>
          <w:ilvl w:val="2"/>
          <w:numId w:val="5"/>
        </w:numPr>
      </w:pPr>
      <w:r>
        <w:t xml:space="preserve">Ctrl + copy </w:t>
      </w:r>
      <w:proofErr w:type="spellStart"/>
      <w:r>
        <w:t>Templates_Contacts</w:t>
      </w:r>
      <w:proofErr w:type="spellEnd"/>
      <w:r>
        <w:t xml:space="preserve"> through </w:t>
      </w:r>
      <w:proofErr w:type="spellStart"/>
      <w:r>
        <w:t>Template_Vacations</w:t>
      </w:r>
      <w:proofErr w:type="spellEnd"/>
      <w:r>
        <w:t xml:space="preserve"> and paste these spreadsheets into the participants </w:t>
      </w:r>
      <w:proofErr w:type="spellStart"/>
      <w:r>
        <w:t>RawData</w:t>
      </w:r>
      <w:proofErr w:type="spellEnd"/>
      <w:r>
        <w:t xml:space="preserve"> folder</w:t>
      </w:r>
    </w:p>
    <w:p w14:paraId="4464BD86" w14:textId="1F9FE93E" w:rsidR="00473EFF" w:rsidRDefault="00473EFF" w:rsidP="00473EFF">
      <w:pPr>
        <w:pStyle w:val="ListParagraph"/>
        <w:numPr>
          <w:ilvl w:val="3"/>
          <w:numId w:val="5"/>
        </w:numPr>
      </w:pPr>
      <w:r>
        <w:t>Copy all files even if participant does not have any data for a given sheet i.e., no reported vacations.</w:t>
      </w:r>
    </w:p>
    <w:p w14:paraId="0394E454" w14:textId="77777777" w:rsidR="00B86D7D" w:rsidRDefault="00B86D7D" w:rsidP="00B86D7D">
      <w:pPr>
        <w:pStyle w:val="ListParagraph"/>
        <w:numPr>
          <w:ilvl w:val="2"/>
          <w:numId w:val="5"/>
        </w:numPr>
      </w:pPr>
      <w:r>
        <w:t xml:space="preserve">Rename each file by changing the word ‘Template’ to the correct </w:t>
      </w:r>
      <w:proofErr w:type="spellStart"/>
      <w:r>
        <w:t>SubID</w:t>
      </w:r>
      <w:proofErr w:type="spellEnd"/>
    </w:p>
    <w:p w14:paraId="1DAC924E" w14:textId="28850DD2" w:rsidR="001D32D3" w:rsidRDefault="001D32D3" w:rsidP="001D32D3">
      <w:pPr>
        <w:pStyle w:val="ListParagraph"/>
        <w:numPr>
          <w:ilvl w:val="0"/>
          <w:numId w:val="5"/>
        </w:numPr>
      </w:pPr>
      <w:r>
        <w:t>If the data you are entering is for a f</w:t>
      </w:r>
      <w:r w:rsidR="00A56869">
        <w:t>ollow</w:t>
      </w:r>
      <w:r>
        <w:t xml:space="preserve"> </w:t>
      </w:r>
      <w:r w:rsidR="00493819">
        <w:t xml:space="preserve">up </w:t>
      </w:r>
      <w:r>
        <w:t xml:space="preserve">visit, add to the already existing files in the participants </w:t>
      </w:r>
      <w:proofErr w:type="spellStart"/>
      <w:r>
        <w:t>RawData</w:t>
      </w:r>
      <w:proofErr w:type="spellEnd"/>
      <w:r>
        <w:t xml:space="preserve"> folder</w:t>
      </w:r>
    </w:p>
    <w:p w14:paraId="43CA46DF" w14:textId="6F5049F8" w:rsidR="001D32D3" w:rsidRDefault="001D32D3" w:rsidP="001D32D3">
      <w:pPr>
        <w:pStyle w:val="ListParagraph"/>
        <w:numPr>
          <w:ilvl w:val="0"/>
          <w:numId w:val="5"/>
        </w:numPr>
      </w:pPr>
      <w:r>
        <w:t>All five of the spreadsheets have the same first column for the timestamp</w:t>
      </w:r>
    </w:p>
    <w:p w14:paraId="7632B07E" w14:textId="36A1D9AB" w:rsidR="001D32D3" w:rsidRDefault="001D32D3" w:rsidP="001D32D3">
      <w:pPr>
        <w:pStyle w:val="ListParagraph"/>
        <w:numPr>
          <w:ilvl w:val="1"/>
          <w:numId w:val="5"/>
        </w:numPr>
      </w:pPr>
      <w:r>
        <w:t>The timestamp is the time and date of when the interview occurred</w:t>
      </w:r>
    </w:p>
    <w:p w14:paraId="7A285926" w14:textId="4939A8A3" w:rsidR="001D32D3" w:rsidRDefault="001D32D3" w:rsidP="001D32D3">
      <w:pPr>
        <w:pStyle w:val="ListParagraph"/>
        <w:numPr>
          <w:ilvl w:val="1"/>
          <w:numId w:val="5"/>
        </w:numPr>
      </w:pPr>
      <w:r>
        <w:t>For each separate visit there will be a different UTC</w:t>
      </w:r>
    </w:p>
    <w:p w14:paraId="44074011" w14:textId="11995F29" w:rsidR="001D32D3" w:rsidRDefault="001D32D3" w:rsidP="001D32D3">
      <w:pPr>
        <w:pStyle w:val="ListParagraph"/>
        <w:numPr>
          <w:ilvl w:val="1"/>
          <w:numId w:val="5"/>
        </w:numPr>
      </w:pPr>
      <w:r>
        <w:t xml:space="preserve">To obtain the UTC go to the following website: </w:t>
      </w:r>
      <w:hyperlink r:id="rId7" w:history="1">
        <w:r w:rsidRPr="00CE3A44">
          <w:rPr>
            <w:rStyle w:val="Hyperlink"/>
          </w:rPr>
          <w:t>https://www.epochconverter.com/</w:t>
        </w:r>
      </w:hyperlink>
    </w:p>
    <w:p w14:paraId="6B0DF50D" w14:textId="30BABD99" w:rsidR="001D32D3" w:rsidRDefault="001D32D3" w:rsidP="001D32D3">
      <w:pPr>
        <w:pStyle w:val="ListParagraph"/>
        <w:numPr>
          <w:ilvl w:val="2"/>
          <w:numId w:val="5"/>
        </w:numPr>
      </w:pPr>
      <w:r>
        <w:t>Enter in the appropriate date and time (military time) found on the interview packet</w:t>
      </w:r>
    </w:p>
    <w:p w14:paraId="17941218" w14:textId="42571453" w:rsidR="001D32D3" w:rsidRDefault="001D32D3" w:rsidP="001D32D3">
      <w:pPr>
        <w:pStyle w:val="ListParagraph"/>
        <w:numPr>
          <w:ilvl w:val="3"/>
          <w:numId w:val="5"/>
        </w:numPr>
      </w:pPr>
      <w:r>
        <w:t>If you do not see a time on any of the documents</w:t>
      </w:r>
      <w:r w:rsidR="00A56869">
        <w:t>,</w:t>
      </w:r>
      <w:r>
        <w:t xml:space="preserve"> please see the research specialist who conducted the interview</w:t>
      </w:r>
    </w:p>
    <w:p w14:paraId="456C04A9" w14:textId="4C734224" w:rsidR="001D32D3" w:rsidRDefault="00613C31" w:rsidP="001D32D3">
      <w:pPr>
        <w:pStyle w:val="ListParagraph"/>
        <w:numPr>
          <w:ilvl w:val="2"/>
          <w:numId w:val="5"/>
        </w:numPr>
      </w:pPr>
      <w:r>
        <w:t xml:space="preserve">From the </w:t>
      </w:r>
      <w:r w:rsidR="00493819">
        <w:t>drop-down</w:t>
      </w:r>
      <w:r>
        <w:t xml:space="preserve"> menu</w:t>
      </w:r>
      <w:r w:rsidR="00A56869">
        <w:t>,</w:t>
      </w:r>
      <w:r>
        <w:t xml:space="preserve"> change GMT to Local Time and click ‘Human Date to Timestamp’</w:t>
      </w:r>
    </w:p>
    <w:p w14:paraId="7EC275E7" w14:textId="2AF52C17" w:rsidR="00613C31" w:rsidRDefault="00613C31" w:rsidP="00613C31">
      <w:pPr>
        <w:pStyle w:val="ListParagraph"/>
        <w:numPr>
          <w:ilvl w:val="2"/>
          <w:numId w:val="5"/>
        </w:numPr>
      </w:pPr>
      <w:r>
        <w:t>Open one of the spreadsheets then copy and Paste the Epoch timestamp into one of the UTC cells</w:t>
      </w:r>
    </w:p>
    <w:p w14:paraId="4BE6F3C1" w14:textId="58AFC8D4" w:rsidR="00613C31" w:rsidRDefault="00613C31" w:rsidP="00613C31">
      <w:pPr>
        <w:pStyle w:val="ListParagraph"/>
        <w:numPr>
          <w:ilvl w:val="3"/>
          <w:numId w:val="5"/>
        </w:numPr>
      </w:pPr>
      <w:r>
        <w:t>This will be the value that you use for all of the data you will be inputting for the current visit</w:t>
      </w:r>
    </w:p>
    <w:p w14:paraId="6AB85D8E" w14:textId="23B69438" w:rsidR="00613C31" w:rsidRDefault="00613C31" w:rsidP="00613C31">
      <w:pPr>
        <w:pStyle w:val="ListParagraph"/>
        <w:numPr>
          <w:ilvl w:val="3"/>
          <w:numId w:val="5"/>
        </w:numPr>
      </w:pPr>
      <w:r>
        <w:t>Change the format to Calibri, size 11 font to match the rest of the text in the spreadsheet</w:t>
      </w:r>
    </w:p>
    <w:p w14:paraId="2E60EE54" w14:textId="6643EAC5" w:rsidR="00F8579D" w:rsidRDefault="00F8579D" w:rsidP="00F8579D">
      <w:pPr>
        <w:pStyle w:val="ListParagraph"/>
        <w:numPr>
          <w:ilvl w:val="0"/>
          <w:numId w:val="5"/>
        </w:numPr>
      </w:pPr>
      <w:r>
        <w:t>Note: while entering data you may come across entries that cannot be fully filled in. For example, when entering an irrelevant/spam contact entry</w:t>
      </w:r>
    </w:p>
    <w:p w14:paraId="56927D0E" w14:textId="7AB34782" w:rsidR="00F8579D" w:rsidRDefault="00F8579D" w:rsidP="00F8579D">
      <w:pPr>
        <w:pStyle w:val="ListParagraph"/>
        <w:numPr>
          <w:ilvl w:val="1"/>
          <w:numId w:val="5"/>
        </w:numPr>
      </w:pPr>
      <w:r>
        <w:t>The</w:t>
      </w:r>
      <w:r w:rsidR="00922E83">
        <w:t xml:space="preserve"> cells that are not applicable </w:t>
      </w:r>
      <w:r>
        <w:t xml:space="preserve">should be left blank </w:t>
      </w:r>
    </w:p>
    <w:p w14:paraId="62B602C0" w14:textId="308E92BA" w:rsidR="00F8579D" w:rsidRDefault="00F8579D" w:rsidP="00F8579D">
      <w:pPr>
        <w:pStyle w:val="ListParagraph"/>
        <w:numPr>
          <w:ilvl w:val="1"/>
          <w:numId w:val="5"/>
        </w:numPr>
      </w:pPr>
      <w:r>
        <w:t>No need to enter NA</w:t>
      </w:r>
    </w:p>
    <w:p w14:paraId="7A6BFDC1" w14:textId="307DC76C" w:rsidR="00C817DF" w:rsidRDefault="00C82153" w:rsidP="00C817DF">
      <w:pPr>
        <w:pStyle w:val="ListParagraph"/>
        <w:numPr>
          <w:ilvl w:val="0"/>
          <w:numId w:val="5"/>
        </w:numPr>
      </w:pPr>
      <w:r>
        <w:t>Locations spreadsheet</w:t>
      </w:r>
    </w:p>
    <w:p w14:paraId="6458568B" w14:textId="6DAE548C" w:rsidR="00C82153" w:rsidRDefault="00C82153" w:rsidP="00C82153">
      <w:pPr>
        <w:pStyle w:val="ListParagraph"/>
        <w:numPr>
          <w:ilvl w:val="1"/>
          <w:numId w:val="5"/>
        </w:numPr>
      </w:pPr>
      <w:r>
        <w:t xml:space="preserve">Fill in </w:t>
      </w:r>
      <w:proofErr w:type="spellStart"/>
      <w:r>
        <w:t>SubID</w:t>
      </w:r>
      <w:proofErr w:type="spellEnd"/>
      <w:r>
        <w:t xml:space="preserve"> on the sheet label</w:t>
      </w:r>
    </w:p>
    <w:p w14:paraId="3A05C227" w14:textId="77777777" w:rsidR="00C82153" w:rsidRDefault="00C82153" w:rsidP="00C82153">
      <w:pPr>
        <w:pStyle w:val="ListParagraph"/>
        <w:numPr>
          <w:ilvl w:val="1"/>
          <w:numId w:val="5"/>
        </w:numPr>
      </w:pPr>
      <w:r>
        <w:t>UTC: Obtained by following the steps above.</w:t>
      </w:r>
    </w:p>
    <w:p w14:paraId="09F616BB" w14:textId="011E9228" w:rsidR="00C82153" w:rsidRDefault="00C82153" w:rsidP="00C82153">
      <w:pPr>
        <w:pStyle w:val="ListParagraph"/>
        <w:numPr>
          <w:ilvl w:val="1"/>
          <w:numId w:val="5"/>
        </w:numPr>
      </w:pPr>
      <w:proofErr w:type="spellStart"/>
      <w:r>
        <w:lastRenderedPageBreak/>
        <w:t>StreetAddress</w:t>
      </w:r>
      <w:proofErr w:type="spellEnd"/>
      <w:r>
        <w:t xml:space="preserve">: Enter in location address with single spaces between the street number, street name, and street type (ex: Avenue, Boulevard, Drive, Lane, </w:t>
      </w:r>
      <w:proofErr w:type="spellStart"/>
      <w:r>
        <w:t>etc</w:t>
      </w:r>
      <w:proofErr w:type="spellEnd"/>
      <w:r>
        <w:t>). Spell out street type</w:t>
      </w:r>
    </w:p>
    <w:p w14:paraId="0CD9AFDF" w14:textId="1976D3EC" w:rsidR="00A56869" w:rsidRDefault="00A56869" w:rsidP="00A56869">
      <w:pPr>
        <w:pStyle w:val="ListParagraph"/>
        <w:numPr>
          <w:ilvl w:val="2"/>
          <w:numId w:val="5"/>
        </w:numPr>
      </w:pPr>
      <w:r>
        <w:t>If the street is a number i.e., 5</w:t>
      </w:r>
      <w:r w:rsidRPr="00A56869">
        <w:rPr>
          <w:vertAlign w:val="superscript"/>
        </w:rPr>
        <w:t>th</w:t>
      </w:r>
      <w:r>
        <w:t xml:space="preserve"> Street, please spell out the number (Fifth)</w:t>
      </w:r>
    </w:p>
    <w:p w14:paraId="7EACD641" w14:textId="706CDD39" w:rsidR="00A56869" w:rsidRDefault="00A56869" w:rsidP="00A56869">
      <w:pPr>
        <w:pStyle w:val="ListParagraph"/>
        <w:numPr>
          <w:ilvl w:val="3"/>
          <w:numId w:val="5"/>
        </w:numPr>
      </w:pPr>
      <w:r>
        <w:t>Do not do this if the number is very large i.e., 104</w:t>
      </w:r>
      <w:r w:rsidRPr="00A56869">
        <w:rPr>
          <w:vertAlign w:val="superscript"/>
        </w:rPr>
        <w:t>th</w:t>
      </w:r>
      <w:r>
        <w:t xml:space="preserve"> street</w:t>
      </w:r>
    </w:p>
    <w:p w14:paraId="1B6FCB38" w14:textId="72EF33A7" w:rsidR="00A56869" w:rsidRDefault="00A56869" w:rsidP="00A56869">
      <w:pPr>
        <w:pStyle w:val="ListParagraph"/>
        <w:numPr>
          <w:ilvl w:val="2"/>
          <w:numId w:val="5"/>
        </w:numPr>
      </w:pPr>
      <w:r>
        <w:t>If there is a place instead of an address, go to google and type in the location to see if an address comes up</w:t>
      </w:r>
    </w:p>
    <w:p w14:paraId="5D9D7AD6" w14:textId="4ACB3BB7" w:rsidR="00A56869" w:rsidRDefault="00A56869" w:rsidP="00A56869">
      <w:pPr>
        <w:pStyle w:val="ListParagraph"/>
        <w:numPr>
          <w:ilvl w:val="3"/>
          <w:numId w:val="5"/>
        </w:numPr>
      </w:pPr>
      <w:r>
        <w:t>Write the address on the location log</w:t>
      </w:r>
    </w:p>
    <w:p w14:paraId="50838183" w14:textId="10E165B8" w:rsidR="00922E83" w:rsidRDefault="00922E83" w:rsidP="00A56869">
      <w:pPr>
        <w:pStyle w:val="ListParagraph"/>
        <w:numPr>
          <w:ilvl w:val="3"/>
          <w:numId w:val="5"/>
        </w:numPr>
      </w:pPr>
      <w:r>
        <w:t>If you cannot figure out the address</w:t>
      </w:r>
      <w:r w:rsidR="0096326C">
        <w:t>,</w:t>
      </w:r>
      <w:r>
        <w:t xml:space="preserve"> make a note for the research specialist to follow up at the participants next visit</w:t>
      </w:r>
    </w:p>
    <w:p w14:paraId="600C69D0" w14:textId="069015DE" w:rsidR="00922E83" w:rsidRDefault="00922E83" w:rsidP="00922E83">
      <w:pPr>
        <w:pStyle w:val="ListParagraph"/>
        <w:numPr>
          <w:ilvl w:val="4"/>
          <w:numId w:val="5"/>
        </w:numPr>
      </w:pPr>
      <w:r>
        <w:t>create a task in Asana for the research specialist</w:t>
      </w:r>
    </w:p>
    <w:p w14:paraId="574427A1" w14:textId="77777777" w:rsidR="00922E83" w:rsidRDefault="00922E83" w:rsidP="00922E83">
      <w:pPr>
        <w:pStyle w:val="ListParagraph"/>
        <w:numPr>
          <w:ilvl w:val="4"/>
          <w:numId w:val="5"/>
        </w:numPr>
      </w:pPr>
      <w:r>
        <w:t>Also attach a post it note to the entry in question</w:t>
      </w:r>
    </w:p>
    <w:p w14:paraId="070BD1D4" w14:textId="25215173" w:rsidR="00922E83" w:rsidRDefault="00A56869" w:rsidP="00922E83">
      <w:pPr>
        <w:pStyle w:val="ListParagraph"/>
        <w:numPr>
          <w:ilvl w:val="2"/>
          <w:numId w:val="5"/>
        </w:numPr>
      </w:pPr>
      <w:r>
        <w:t xml:space="preserve">If a range of addresses is written on the log, </w:t>
      </w:r>
      <w:r w:rsidR="00922E83">
        <w:t xml:space="preserve">make a note for the research specialist to follow up at the participants next visit </w:t>
      </w:r>
    </w:p>
    <w:p w14:paraId="38D52ED3" w14:textId="36ABF39C" w:rsidR="00922E83" w:rsidRDefault="00922E83" w:rsidP="00922E83">
      <w:pPr>
        <w:pStyle w:val="ListParagraph"/>
        <w:numPr>
          <w:ilvl w:val="3"/>
          <w:numId w:val="5"/>
        </w:numPr>
      </w:pPr>
      <w:r>
        <w:t>create a task in Asana for the research specialist</w:t>
      </w:r>
    </w:p>
    <w:p w14:paraId="657216AA" w14:textId="5054D8C4" w:rsidR="00922E83" w:rsidRDefault="00922E83" w:rsidP="00922E83">
      <w:pPr>
        <w:pStyle w:val="ListParagraph"/>
        <w:numPr>
          <w:ilvl w:val="3"/>
          <w:numId w:val="5"/>
        </w:numPr>
      </w:pPr>
      <w:r>
        <w:t>Also attach a post it note to the entry in question</w:t>
      </w:r>
    </w:p>
    <w:p w14:paraId="620CBE74" w14:textId="279771F8" w:rsidR="00922E83" w:rsidRDefault="00922E83" w:rsidP="00922E83">
      <w:pPr>
        <w:pStyle w:val="ListParagraph"/>
        <w:numPr>
          <w:ilvl w:val="2"/>
          <w:numId w:val="5"/>
        </w:numPr>
      </w:pPr>
      <w:r>
        <w:t>If the range cannot be narrowed down for some reason</w:t>
      </w:r>
    </w:p>
    <w:p w14:paraId="77FC0A90" w14:textId="7A32A57D" w:rsidR="00922E83" w:rsidRDefault="00922E83" w:rsidP="00922E83">
      <w:pPr>
        <w:pStyle w:val="ListParagraph"/>
        <w:numPr>
          <w:ilvl w:val="3"/>
          <w:numId w:val="5"/>
        </w:numPr>
      </w:pPr>
      <w:r>
        <w:t>i.e., the participant manages a number of properties in a neighborhood, please select the first address number written on the location log</w:t>
      </w:r>
    </w:p>
    <w:p w14:paraId="40D2BF21" w14:textId="77777777" w:rsidR="00C82153" w:rsidRDefault="00C82153" w:rsidP="00C82153">
      <w:pPr>
        <w:pStyle w:val="ListParagraph"/>
        <w:numPr>
          <w:ilvl w:val="1"/>
          <w:numId w:val="5"/>
        </w:numPr>
      </w:pPr>
      <w:r>
        <w:t>City</w:t>
      </w:r>
    </w:p>
    <w:p w14:paraId="6FFB1B7E" w14:textId="0048A967" w:rsidR="00C82153" w:rsidRDefault="00C82153" w:rsidP="00C82153">
      <w:pPr>
        <w:pStyle w:val="ListParagraph"/>
        <w:numPr>
          <w:ilvl w:val="1"/>
          <w:numId w:val="5"/>
        </w:numPr>
      </w:pPr>
      <w:r>
        <w:t>State: Abbreviated name</w:t>
      </w:r>
      <w:ins w:id="5" w:author="CANDACE JOHNSON-HURWITZ" w:date="2019-05-21T15:13:00Z">
        <w:r w:rsidR="00455A44">
          <w:t>* Enter in Country name if it is a destination outside of the United States</w:t>
        </w:r>
      </w:ins>
    </w:p>
    <w:p w14:paraId="0F5AAE0F" w14:textId="50B301C4" w:rsidR="00C82153" w:rsidRDefault="00C82153" w:rsidP="00C82153">
      <w:pPr>
        <w:pStyle w:val="ListParagraph"/>
        <w:numPr>
          <w:ilvl w:val="1"/>
          <w:numId w:val="5"/>
        </w:numPr>
      </w:pPr>
      <w:r>
        <w:t>Type: Enter in the location type. Spell out location type exactly as it appears on the location log utilized to complete the interview. If it is the participant’s home address, type in “Home.”</w:t>
      </w:r>
    </w:p>
    <w:p w14:paraId="7E57A4BA" w14:textId="29A9E482" w:rsidR="00A56869" w:rsidRDefault="00A56869" w:rsidP="00A56869">
      <w:pPr>
        <w:pStyle w:val="ListParagraph"/>
        <w:numPr>
          <w:ilvl w:val="2"/>
          <w:numId w:val="5"/>
        </w:numPr>
      </w:pPr>
      <w:r>
        <w:t xml:space="preserve">If the participant has selected multiple areas, use the one that is most applicable. </w:t>
      </w:r>
    </w:p>
    <w:p w14:paraId="75B00CF7" w14:textId="08B45C6E" w:rsidR="00855636" w:rsidRDefault="00855636" w:rsidP="00855636">
      <w:pPr>
        <w:pStyle w:val="ListParagraph"/>
        <w:numPr>
          <w:ilvl w:val="3"/>
          <w:numId w:val="5"/>
        </w:numPr>
      </w:pPr>
      <w:r>
        <w:t>i.e., if the location is Buffalo Wild Wings and they selected Bar as well as Restaurant, code as Restaurant</w:t>
      </w:r>
    </w:p>
    <w:p w14:paraId="24D41D8A" w14:textId="77777777" w:rsidR="00C82153" w:rsidRDefault="00C82153" w:rsidP="00C82153">
      <w:pPr>
        <w:pStyle w:val="ListParagraph"/>
        <w:numPr>
          <w:ilvl w:val="1"/>
          <w:numId w:val="5"/>
        </w:numPr>
      </w:pPr>
      <w:proofErr w:type="spellStart"/>
      <w:r>
        <w:t>DrankHere</w:t>
      </w:r>
      <w:proofErr w:type="spellEnd"/>
      <w:r>
        <w:t>: Enter Yes or No to indicate if participant has ever drunk alcohol at this location.</w:t>
      </w:r>
    </w:p>
    <w:p w14:paraId="787DF16D" w14:textId="77777777" w:rsidR="00C82153" w:rsidRDefault="00C82153" w:rsidP="00C82153">
      <w:pPr>
        <w:pStyle w:val="ListParagraph"/>
        <w:numPr>
          <w:ilvl w:val="1"/>
          <w:numId w:val="5"/>
        </w:numPr>
      </w:pPr>
      <w:proofErr w:type="spellStart"/>
      <w:r>
        <w:t>AlcoholHere</w:t>
      </w:r>
      <w:proofErr w:type="spellEnd"/>
      <w:r>
        <w:t>: Enter Yes or No to indicate if alcohol is available in this location.</w:t>
      </w:r>
    </w:p>
    <w:p w14:paraId="12A3C894" w14:textId="77777777" w:rsidR="00C82153" w:rsidRDefault="00C82153" w:rsidP="00C82153">
      <w:pPr>
        <w:pStyle w:val="ListParagraph"/>
        <w:numPr>
          <w:ilvl w:val="1"/>
          <w:numId w:val="5"/>
        </w:numPr>
      </w:pPr>
      <w:proofErr w:type="spellStart"/>
      <w:r>
        <w:t>LocationEmotion</w:t>
      </w:r>
      <w:proofErr w:type="spellEnd"/>
      <w:r>
        <w:t>: Enter Pleasant, Unpleasant, Mixed, or Neutral to indicate how participant’s experiences are when at this location.</w:t>
      </w:r>
    </w:p>
    <w:p w14:paraId="3BB7771E" w14:textId="28D0C3F7" w:rsidR="00493819" w:rsidRDefault="00C82153" w:rsidP="006B3474">
      <w:pPr>
        <w:pStyle w:val="ListParagraph"/>
        <w:numPr>
          <w:ilvl w:val="1"/>
          <w:numId w:val="5"/>
        </w:numPr>
      </w:pPr>
      <w:proofErr w:type="spellStart"/>
      <w:r>
        <w:t>LocationRisk</w:t>
      </w:r>
      <w:proofErr w:type="spellEnd"/>
      <w:r>
        <w:t xml:space="preserve">: Enter in High, Medium, Low, or No to indicate participant’s risk level to begin drinking again when visiting this location. If the location is one of the participant’s risky locations, enter in “High,” in the </w:t>
      </w:r>
      <w:proofErr w:type="spellStart"/>
      <w:r>
        <w:t>LocationRisk</w:t>
      </w:r>
      <w:proofErr w:type="spellEnd"/>
      <w:r>
        <w:t xml:space="preserve"> column.</w:t>
      </w:r>
    </w:p>
    <w:p w14:paraId="6AA412F8" w14:textId="77777777" w:rsidR="00C82153" w:rsidRDefault="00C82153" w:rsidP="00C82153">
      <w:pPr>
        <w:pStyle w:val="ListParagraph"/>
        <w:numPr>
          <w:ilvl w:val="1"/>
          <w:numId w:val="5"/>
        </w:numPr>
      </w:pPr>
      <w:proofErr w:type="spellStart"/>
      <w:r>
        <w:t>RiskAvoid</w:t>
      </w:r>
      <w:proofErr w:type="spellEnd"/>
      <w:r>
        <w:t>: Enter in Yes or No to indicate if participant has identified this place as a place they are trying to avoid now that they are sober. The locations identified by participant as “risky locations,” will all be recorded as “Yes,” all other locations will be “No.”</w:t>
      </w:r>
    </w:p>
    <w:p w14:paraId="23D630BE" w14:textId="77777777" w:rsidR="00493819" w:rsidRDefault="00C82153" w:rsidP="00C82153">
      <w:pPr>
        <w:pStyle w:val="ListParagraph"/>
        <w:numPr>
          <w:ilvl w:val="1"/>
          <w:numId w:val="5"/>
        </w:numPr>
      </w:pPr>
      <w:r>
        <w:t xml:space="preserve">Vacation: If this address is a location that the participant visited while on vacation enter “Yes,” if not, enter “No.” </w:t>
      </w:r>
    </w:p>
    <w:p w14:paraId="33789487" w14:textId="6B18B886" w:rsidR="00C82153" w:rsidRDefault="00C82153" w:rsidP="00493819">
      <w:pPr>
        <w:pStyle w:val="ListParagraph"/>
        <w:numPr>
          <w:ilvl w:val="2"/>
          <w:numId w:val="5"/>
        </w:numPr>
      </w:pPr>
      <w:r>
        <w:t xml:space="preserve">This is something that the interviewer will have to note on the location log. </w:t>
      </w:r>
    </w:p>
    <w:p w14:paraId="6BFAA488" w14:textId="0986F264" w:rsidR="006B3474" w:rsidRDefault="006B3474" w:rsidP="006B3474">
      <w:pPr>
        <w:pStyle w:val="ListParagraph"/>
        <w:numPr>
          <w:ilvl w:val="1"/>
          <w:numId w:val="5"/>
        </w:numPr>
      </w:pPr>
      <w:r>
        <w:lastRenderedPageBreak/>
        <w:t>If you notice that an address has already been entered, ignore the newest version and make a note on the location log that it is a duplicate</w:t>
      </w:r>
    </w:p>
    <w:p w14:paraId="1D46104A" w14:textId="7FAA1943" w:rsidR="00C82153" w:rsidRDefault="00C82153" w:rsidP="00C82153">
      <w:pPr>
        <w:pStyle w:val="ListParagraph"/>
        <w:numPr>
          <w:ilvl w:val="0"/>
          <w:numId w:val="5"/>
        </w:numPr>
      </w:pPr>
      <w:r>
        <w:t>Contacts spreadsheet</w:t>
      </w:r>
    </w:p>
    <w:p w14:paraId="3B982337" w14:textId="0FBCFAF8" w:rsidR="00C82153" w:rsidRDefault="00C82153" w:rsidP="00C82153">
      <w:pPr>
        <w:pStyle w:val="ListParagraph"/>
        <w:numPr>
          <w:ilvl w:val="1"/>
          <w:numId w:val="5"/>
        </w:numPr>
      </w:pPr>
      <w:r>
        <w:t xml:space="preserve">Fill in </w:t>
      </w:r>
      <w:proofErr w:type="spellStart"/>
      <w:r>
        <w:t>SubID</w:t>
      </w:r>
      <w:proofErr w:type="spellEnd"/>
      <w:r>
        <w:t xml:space="preserve"> on the sheet label</w:t>
      </w:r>
    </w:p>
    <w:p w14:paraId="383804FF" w14:textId="741FF8D5" w:rsidR="00C82153" w:rsidRDefault="00C82153" w:rsidP="00C82153">
      <w:pPr>
        <w:pStyle w:val="ListParagraph"/>
        <w:numPr>
          <w:ilvl w:val="1"/>
          <w:numId w:val="5"/>
        </w:numPr>
      </w:pPr>
      <w:r>
        <w:t>UTC</w:t>
      </w:r>
    </w:p>
    <w:p w14:paraId="582482D3" w14:textId="77777777" w:rsidR="00C82153" w:rsidRDefault="00C82153" w:rsidP="00C82153">
      <w:pPr>
        <w:pStyle w:val="ListParagraph"/>
        <w:numPr>
          <w:ilvl w:val="1"/>
          <w:numId w:val="5"/>
        </w:numPr>
      </w:pPr>
      <w:r>
        <w:t xml:space="preserve">Always enter in the study participant’s cell phone number as the first contact. For type enter in “Self.” </w:t>
      </w:r>
    </w:p>
    <w:p w14:paraId="0BBBD0D7" w14:textId="77777777" w:rsidR="00C82153" w:rsidRDefault="00C82153" w:rsidP="00C82153">
      <w:pPr>
        <w:pStyle w:val="ListParagraph"/>
        <w:numPr>
          <w:ilvl w:val="1"/>
          <w:numId w:val="5"/>
        </w:numPr>
      </w:pPr>
      <w:proofErr w:type="spellStart"/>
      <w:r>
        <w:t>HomePhone</w:t>
      </w:r>
      <w:proofErr w:type="spellEnd"/>
      <w:r>
        <w:t>: Enter in home phone number with no spaces between digits.</w:t>
      </w:r>
    </w:p>
    <w:p w14:paraId="3F478912" w14:textId="0A4A9B5E" w:rsidR="00C82153" w:rsidRDefault="00C82153" w:rsidP="00C82153">
      <w:pPr>
        <w:pStyle w:val="ListParagraph"/>
        <w:numPr>
          <w:ilvl w:val="1"/>
          <w:numId w:val="5"/>
        </w:numPr>
      </w:pPr>
      <w:proofErr w:type="spellStart"/>
      <w:r>
        <w:t>CellPhone</w:t>
      </w:r>
      <w:proofErr w:type="spellEnd"/>
      <w:r>
        <w:t>: Enter in cell phone number with no spaces between digits.</w:t>
      </w:r>
    </w:p>
    <w:p w14:paraId="6B37097D" w14:textId="6C473A55" w:rsidR="00855636" w:rsidRDefault="00855636" w:rsidP="00855636">
      <w:pPr>
        <w:pStyle w:val="ListParagraph"/>
        <w:numPr>
          <w:ilvl w:val="2"/>
          <w:numId w:val="5"/>
        </w:numPr>
      </w:pPr>
      <w:r>
        <w:t>This will be the default entry if cell or landline has not been circled and it is not irrelevant/spam</w:t>
      </w:r>
    </w:p>
    <w:p w14:paraId="0DE9C2DD" w14:textId="056A7718" w:rsidR="002830FF" w:rsidRDefault="002830FF" w:rsidP="00855636">
      <w:pPr>
        <w:pStyle w:val="ListParagraph"/>
        <w:numPr>
          <w:ilvl w:val="2"/>
          <w:numId w:val="5"/>
        </w:numPr>
      </w:pPr>
      <w:r>
        <w:t xml:space="preserve">NOTE: If a person has reported two numbers for the same individual at </w:t>
      </w:r>
      <w:r w:rsidRPr="002830FF">
        <w:rPr>
          <w:u w:val="single"/>
        </w:rPr>
        <w:t>the same visit</w:t>
      </w:r>
      <w:r>
        <w:t>, they can be reported in the same row</w:t>
      </w:r>
    </w:p>
    <w:p w14:paraId="5BE543E4" w14:textId="60679175" w:rsidR="002830FF" w:rsidRDefault="002830FF" w:rsidP="00855636">
      <w:pPr>
        <w:pStyle w:val="ListParagraph"/>
        <w:numPr>
          <w:ilvl w:val="2"/>
          <w:numId w:val="5"/>
        </w:numPr>
      </w:pPr>
      <w:r>
        <w:t xml:space="preserve">NOTE: If, however, the person reported a new number for a previously reported contact at </w:t>
      </w:r>
      <w:r w:rsidRPr="002830FF">
        <w:rPr>
          <w:u w:val="single"/>
        </w:rPr>
        <w:t>a later visit</w:t>
      </w:r>
      <w:r>
        <w:t>, put the new number in  a new row</w:t>
      </w:r>
    </w:p>
    <w:p w14:paraId="36623D86" w14:textId="0395B503" w:rsidR="00C82153" w:rsidRDefault="00C82153" w:rsidP="00C82153">
      <w:pPr>
        <w:pStyle w:val="ListParagraph"/>
        <w:numPr>
          <w:ilvl w:val="1"/>
          <w:numId w:val="5"/>
        </w:numPr>
      </w:pPr>
      <w:r>
        <w:t xml:space="preserve">OtherPhone1: To be utilized if contact has a number other than a home/cell number that participant uses to reach contact. Enter in number with no spaces between digits. </w:t>
      </w:r>
    </w:p>
    <w:p w14:paraId="2EB8CB2C" w14:textId="2E6BD2CF" w:rsidR="00855636" w:rsidRDefault="00855636" w:rsidP="00855636">
      <w:pPr>
        <w:pStyle w:val="ListParagraph"/>
        <w:numPr>
          <w:ilvl w:val="2"/>
          <w:numId w:val="5"/>
        </w:numPr>
      </w:pPr>
      <w:r>
        <w:t xml:space="preserve">For any contacts listed as “Irrelevant/Spam” record the phone number under OtherPhone1. No other information will be needed or available for these contacts. </w:t>
      </w:r>
    </w:p>
    <w:p w14:paraId="71DF0A2E" w14:textId="00DC49B1" w:rsidR="00C82153" w:rsidRDefault="00C82153" w:rsidP="00C82153">
      <w:pPr>
        <w:pStyle w:val="ListParagraph"/>
        <w:numPr>
          <w:ilvl w:val="1"/>
          <w:numId w:val="5"/>
        </w:numPr>
      </w:pPr>
      <w:r>
        <w:t>OtherPhone2: Same as above</w:t>
      </w:r>
    </w:p>
    <w:p w14:paraId="14967203" w14:textId="77777777" w:rsidR="00C82153" w:rsidRDefault="00C82153" w:rsidP="00C82153">
      <w:pPr>
        <w:pStyle w:val="ListParagraph"/>
        <w:numPr>
          <w:ilvl w:val="1"/>
          <w:numId w:val="5"/>
        </w:numPr>
      </w:pPr>
      <w:r>
        <w:t xml:space="preserve">Type: Enter type of relationship. </w:t>
      </w:r>
    </w:p>
    <w:p w14:paraId="6AA094C2" w14:textId="77777777" w:rsidR="00C82153" w:rsidRDefault="00C82153" w:rsidP="00855636">
      <w:pPr>
        <w:pStyle w:val="ListParagraph"/>
        <w:numPr>
          <w:ilvl w:val="2"/>
          <w:numId w:val="5"/>
        </w:numPr>
      </w:pPr>
      <w:r>
        <w:t>Spell out relationship exactly as it appears on the contact log.</w:t>
      </w:r>
    </w:p>
    <w:p w14:paraId="2D77D51B" w14:textId="5C485D0A" w:rsidR="00C82153" w:rsidRDefault="00C82153" w:rsidP="00855636">
      <w:pPr>
        <w:pStyle w:val="ListParagraph"/>
        <w:numPr>
          <w:ilvl w:val="2"/>
          <w:numId w:val="5"/>
        </w:numPr>
      </w:pPr>
      <w:r>
        <w:t xml:space="preserve">If it is a family member, indicate kin type instead of “Family.” The kin types are as follows: Parent, Sibling, Child, Aunt/Uncle, Cousin, Grandparent, </w:t>
      </w:r>
      <w:r w:rsidR="005F3CB2">
        <w:t xml:space="preserve">or </w:t>
      </w:r>
      <w:r w:rsidR="00B90C9F">
        <w:t>Family-</w:t>
      </w:r>
      <w:r>
        <w:t xml:space="preserve">Other (anything not in one of the previous noted kin categories). </w:t>
      </w:r>
      <w:r w:rsidR="00BB5DB5">
        <w:t>**Please Note that a step mother/father should be entered in as “Parent” and a step brother/sister should be entered in as “Sibling.” All in-laws should be entered in as “</w:t>
      </w:r>
      <w:r w:rsidR="00B90C9F">
        <w:t>Family-</w:t>
      </w:r>
      <w:r w:rsidR="00BB5DB5">
        <w:t>Other.”</w:t>
      </w:r>
    </w:p>
    <w:p w14:paraId="69374599" w14:textId="11FF8D38" w:rsidR="00C82153" w:rsidRDefault="00C82153" w:rsidP="00B90C9F">
      <w:pPr>
        <w:pStyle w:val="ListParagraph"/>
        <w:ind w:left="2160"/>
      </w:pPr>
    </w:p>
    <w:p w14:paraId="2798D8CC" w14:textId="5828CF7E" w:rsidR="00855636" w:rsidRDefault="00855636" w:rsidP="00855636">
      <w:pPr>
        <w:pStyle w:val="ListParagraph"/>
        <w:numPr>
          <w:ilvl w:val="2"/>
          <w:numId w:val="5"/>
        </w:numPr>
      </w:pPr>
      <w:r>
        <w:t>“Irrelevant/Spam”</w:t>
      </w:r>
      <w:r w:rsidR="00493819">
        <w:t xml:space="preserve"> </w:t>
      </w:r>
      <w:r>
        <w:t>refer to contacts that will be seen on the participant’s phone who do not have an impact on their recovery (ex: school notifications, spam texts like store coupons and sales notices, delivery notices, business contacts (e.g., clients, customers, vendors, etc.), other automated messages, etc.).</w:t>
      </w:r>
    </w:p>
    <w:p w14:paraId="2D63C8BE" w14:textId="77777777" w:rsidR="00C82153" w:rsidRDefault="00C82153" w:rsidP="00C82153">
      <w:pPr>
        <w:pStyle w:val="ListParagraph"/>
        <w:numPr>
          <w:ilvl w:val="1"/>
          <w:numId w:val="5"/>
        </w:numPr>
      </w:pPr>
      <w:proofErr w:type="spellStart"/>
      <w:r>
        <w:t>ContactDrankPast</w:t>
      </w:r>
      <w:proofErr w:type="spellEnd"/>
      <w:r>
        <w:t xml:space="preserve">: Enter in Never/Almost Never, Occasionally, or Almost Always/Always if participant has ever drunk alcohol with this contact. </w:t>
      </w:r>
    </w:p>
    <w:p w14:paraId="6818EA00" w14:textId="77777777" w:rsidR="00C82153" w:rsidRDefault="00C82153" w:rsidP="00C82153">
      <w:pPr>
        <w:pStyle w:val="ListParagraph"/>
        <w:numPr>
          <w:ilvl w:val="1"/>
          <w:numId w:val="5"/>
        </w:numPr>
      </w:pPr>
      <w:proofErr w:type="spellStart"/>
      <w:r>
        <w:t>DrinkStatus</w:t>
      </w:r>
      <w:proofErr w:type="spellEnd"/>
      <w:r>
        <w:t xml:space="preserve">: Enter in Drinker, </w:t>
      </w:r>
      <w:proofErr w:type="spellStart"/>
      <w:r>
        <w:t>NonDrinker</w:t>
      </w:r>
      <w:proofErr w:type="spellEnd"/>
      <w:r>
        <w:t xml:space="preserve">, or </w:t>
      </w:r>
      <w:proofErr w:type="spellStart"/>
      <w:r>
        <w:t>Dont</w:t>
      </w:r>
      <w:proofErr w:type="spellEnd"/>
      <w:r>
        <w:t xml:space="preserve"> Know (enter don’t without an apostrophe) the drinking status of contact.</w:t>
      </w:r>
    </w:p>
    <w:p w14:paraId="1ED5FF0F" w14:textId="4608E343" w:rsidR="00C82153" w:rsidRDefault="00C82153" w:rsidP="00C82153">
      <w:pPr>
        <w:pStyle w:val="ListParagraph"/>
        <w:numPr>
          <w:ilvl w:val="1"/>
          <w:numId w:val="5"/>
        </w:numPr>
      </w:pPr>
      <w:proofErr w:type="spellStart"/>
      <w:r>
        <w:t>ContactDrinkFuture</w:t>
      </w:r>
      <w:proofErr w:type="spellEnd"/>
      <w:r>
        <w:t>: Enter in Yes</w:t>
      </w:r>
      <w:r w:rsidR="00A32B17">
        <w:t>, Uncertain,</w:t>
      </w:r>
      <w:r>
        <w:t xml:space="preserve"> or No</w:t>
      </w:r>
      <w:r w:rsidR="006E5478">
        <w:t xml:space="preserve"> </w:t>
      </w:r>
      <w:r>
        <w:t xml:space="preserve">to indicate if participant thinks contact would drink alcohol in their presence. </w:t>
      </w:r>
    </w:p>
    <w:p w14:paraId="12A69BFF" w14:textId="77777777" w:rsidR="00C82153" w:rsidRDefault="00C82153" w:rsidP="00C82153">
      <w:pPr>
        <w:pStyle w:val="ListParagraph"/>
        <w:numPr>
          <w:ilvl w:val="1"/>
          <w:numId w:val="5"/>
        </w:numPr>
      </w:pPr>
      <w:r>
        <w:t xml:space="preserve">Recovery: Enter Yes, No, or </w:t>
      </w:r>
      <w:proofErr w:type="spellStart"/>
      <w:r>
        <w:t>Dont</w:t>
      </w:r>
      <w:proofErr w:type="spellEnd"/>
      <w:r>
        <w:t xml:space="preserve"> Know (enter don’t without an apostrophe) to indicate if contact is in recovery from alcohol or other substances. </w:t>
      </w:r>
    </w:p>
    <w:p w14:paraId="1CBB4C4C" w14:textId="77777777" w:rsidR="00C82153" w:rsidRDefault="00C82153" w:rsidP="00C82153">
      <w:pPr>
        <w:pStyle w:val="ListParagraph"/>
        <w:numPr>
          <w:ilvl w:val="1"/>
          <w:numId w:val="5"/>
        </w:numPr>
      </w:pPr>
      <w:proofErr w:type="spellStart"/>
      <w:r>
        <w:t>SupportStatus</w:t>
      </w:r>
      <w:proofErr w:type="spellEnd"/>
      <w:r>
        <w:t xml:space="preserve">: Enter in Supportive, Unsupportive, Mixed, or Neutral to indicate the level of support the contact provides participant. </w:t>
      </w:r>
    </w:p>
    <w:p w14:paraId="586ABE19" w14:textId="77777777" w:rsidR="00C82153" w:rsidRDefault="00C82153" w:rsidP="00C82153">
      <w:pPr>
        <w:pStyle w:val="ListParagraph"/>
        <w:numPr>
          <w:ilvl w:val="1"/>
          <w:numId w:val="5"/>
        </w:numPr>
      </w:pPr>
      <w:proofErr w:type="spellStart"/>
      <w:r>
        <w:lastRenderedPageBreak/>
        <w:t>ContactExperience</w:t>
      </w:r>
      <w:proofErr w:type="spellEnd"/>
      <w:r>
        <w:t xml:space="preserve">: Enter in Pleasant, Unpleasant, Mixed, or Neutral to indicate how participant identifies feeling with contact. </w:t>
      </w:r>
    </w:p>
    <w:p w14:paraId="18EBB79A" w14:textId="77777777" w:rsidR="00493819" w:rsidRDefault="00C82153" w:rsidP="00C82153">
      <w:pPr>
        <w:pStyle w:val="ListParagraph"/>
        <w:numPr>
          <w:ilvl w:val="1"/>
          <w:numId w:val="5"/>
        </w:numPr>
      </w:pPr>
      <w:r>
        <w:t>Monthly Visit: Enter in “</w:t>
      </w:r>
      <w:r w:rsidR="00493819">
        <w:t>Y</w:t>
      </w:r>
      <w:r>
        <w:t xml:space="preserve">es” if the participant visits the contact in their home monthly. </w:t>
      </w:r>
    </w:p>
    <w:p w14:paraId="7D2021B6" w14:textId="5E036CC9" w:rsidR="00493819" w:rsidRDefault="00C82153" w:rsidP="00493819">
      <w:pPr>
        <w:pStyle w:val="ListParagraph"/>
        <w:numPr>
          <w:ilvl w:val="2"/>
          <w:numId w:val="5"/>
        </w:numPr>
      </w:pPr>
      <w:r>
        <w:t>This column is only applicable for family and friends. Do not include monthly visits to the doctor, co-workers</w:t>
      </w:r>
      <w:r w:rsidR="00A32B17">
        <w:t>, etc.</w:t>
      </w:r>
    </w:p>
    <w:p w14:paraId="120BB1A8" w14:textId="66699FB0" w:rsidR="00C82153" w:rsidRDefault="00C82153" w:rsidP="00493819">
      <w:pPr>
        <w:pStyle w:val="ListParagraph"/>
        <w:numPr>
          <w:ilvl w:val="2"/>
          <w:numId w:val="5"/>
        </w:numPr>
      </w:pPr>
      <w:r>
        <w:t xml:space="preserve">Also, do not include “monthly” visits to family or friends that the participants lives with. </w:t>
      </w:r>
    </w:p>
    <w:p w14:paraId="447146FE" w14:textId="21719327" w:rsidR="00A32B17" w:rsidRDefault="00A32B17" w:rsidP="00493819">
      <w:pPr>
        <w:pStyle w:val="ListParagraph"/>
        <w:numPr>
          <w:ilvl w:val="2"/>
          <w:numId w:val="5"/>
        </w:numPr>
      </w:pPr>
      <w:r>
        <w:t>Pay close attention when this is checked/filled out from the intake visit. Participants fill these out on their own and sometimes respond to this question when it is not necessary.</w:t>
      </w:r>
    </w:p>
    <w:p w14:paraId="48BD4E4C" w14:textId="75BD971B" w:rsidR="00A32B17" w:rsidRDefault="00A32B17" w:rsidP="00A32B17">
      <w:pPr>
        <w:pStyle w:val="ListParagraph"/>
        <w:numPr>
          <w:ilvl w:val="3"/>
          <w:numId w:val="5"/>
        </w:numPr>
      </w:pPr>
      <w:r>
        <w:t>If you’re every unsure what to enter, ask the RA who ran the visit</w:t>
      </w:r>
    </w:p>
    <w:p w14:paraId="65AB3513" w14:textId="77777777" w:rsidR="00C82153" w:rsidRDefault="00C82153" w:rsidP="00C82153">
      <w:pPr>
        <w:pStyle w:val="ListParagraph"/>
        <w:numPr>
          <w:ilvl w:val="1"/>
          <w:numId w:val="5"/>
        </w:numPr>
      </w:pPr>
      <w:r>
        <w:t xml:space="preserve">Street Address, City, and State: If the monthly visit column is “yes” please enter the home address of the contact. Enter in location address with single spaces between the street number, street name, and street type (ex: Avenue, Boulevard, Drive, Lane, </w:t>
      </w:r>
      <w:proofErr w:type="spellStart"/>
      <w:r>
        <w:t>etc</w:t>
      </w:r>
      <w:proofErr w:type="spellEnd"/>
      <w:r>
        <w:t xml:space="preserve">). Spell out street type. </w:t>
      </w:r>
    </w:p>
    <w:p w14:paraId="4B5A69CD" w14:textId="5FF4AB86" w:rsidR="00804A19" w:rsidRDefault="00C82153" w:rsidP="00C82153">
      <w:pPr>
        <w:pStyle w:val="ListParagraph"/>
        <w:numPr>
          <w:ilvl w:val="0"/>
          <w:numId w:val="5"/>
        </w:numPr>
      </w:pPr>
      <w:r>
        <w:t>Times spreadsheet</w:t>
      </w:r>
    </w:p>
    <w:p w14:paraId="48650CB2" w14:textId="1E42B470" w:rsidR="00C82153" w:rsidRDefault="00C82153" w:rsidP="00C82153">
      <w:pPr>
        <w:pStyle w:val="ListParagraph"/>
        <w:numPr>
          <w:ilvl w:val="1"/>
          <w:numId w:val="5"/>
        </w:numPr>
      </w:pPr>
      <w:r>
        <w:t xml:space="preserve">Fill in </w:t>
      </w:r>
      <w:proofErr w:type="spellStart"/>
      <w:r>
        <w:t>SubID</w:t>
      </w:r>
      <w:proofErr w:type="spellEnd"/>
      <w:r>
        <w:t xml:space="preserve"> on the sheet label</w:t>
      </w:r>
    </w:p>
    <w:p w14:paraId="708B2C12" w14:textId="77777777" w:rsidR="00C82153" w:rsidRDefault="00C82153" w:rsidP="00C82153">
      <w:pPr>
        <w:pStyle w:val="ListParagraph"/>
        <w:numPr>
          <w:ilvl w:val="1"/>
          <w:numId w:val="5"/>
        </w:numPr>
      </w:pPr>
      <w:r>
        <w:t>UTC: Obtained by following the steps above.</w:t>
      </w:r>
    </w:p>
    <w:p w14:paraId="2626A1C8" w14:textId="77777777" w:rsidR="00C82153" w:rsidRDefault="00C82153" w:rsidP="00C82153">
      <w:pPr>
        <w:pStyle w:val="ListParagraph"/>
        <w:numPr>
          <w:ilvl w:val="1"/>
          <w:numId w:val="5"/>
        </w:numPr>
      </w:pPr>
      <w:r>
        <w:t xml:space="preserve">Type: Enter in type of time-period exactly as it appears in the interview form under the weekly time-periods section. </w:t>
      </w:r>
    </w:p>
    <w:p w14:paraId="33193738" w14:textId="1251099D" w:rsidR="00C82153" w:rsidRDefault="00C82153" w:rsidP="00C82153">
      <w:pPr>
        <w:pStyle w:val="ListParagraph"/>
        <w:numPr>
          <w:ilvl w:val="1"/>
          <w:numId w:val="5"/>
        </w:numPr>
      </w:pPr>
      <w:proofErr w:type="spellStart"/>
      <w:r>
        <w:t>RiskOrProtect</w:t>
      </w:r>
      <w:proofErr w:type="spellEnd"/>
      <w:r>
        <w:t>: Enter in Risky or Protective to indicate how participant views time-period.</w:t>
      </w:r>
    </w:p>
    <w:p w14:paraId="09B18A7E" w14:textId="567CC056" w:rsidR="00E105C0" w:rsidDel="00D22F3F" w:rsidRDefault="00E105C0" w:rsidP="00E105C0">
      <w:pPr>
        <w:ind w:left="720" w:firstLine="720"/>
        <w:rPr>
          <w:del w:id="6" w:author="CANDACE JOHNSON-HURWITZ" w:date="2019-02-27T10:29:00Z"/>
        </w:rPr>
      </w:pPr>
      <w:del w:id="7" w:author="CANDACE JOHNSON-HURWITZ" w:date="2019-02-27T10:29:00Z">
        <w:r w:rsidDel="00D22F3F">
          <w:delText>***Important Note-When Updating Risky Times at Follow-up #1 and #2***</w:delText>
        </w:r>
      </w:del>
    </w:p>
    <w:p w14:paraId="49EA7565" w14:textId="330321A1" w:rsidR="00E105C0" w:rsidDel="00D22F3F" w:rsidRDefault="00E105C0" w:rsidP="00E105C0">
      <w:pPr>
        <w:pStyle w:val="ListParagraph"/>
        <w:numPr>
          <w:ilvl w:val="2"/>
          <w:numId w:val="5"/>
        </w:numPr>
        <w:rPr>
          <w:del w:id="8" w:author="CANDACE JOHNSON-HURWITZ" w:date="2019-02-27T10:29:00Z"/>
        </w:rPr>
      </w:pPr>
      <w:del w:id="9" w:author="CANDACE JOHNSON-HURWITZ" w:date="2019-02-27T10:29:00Z">
        <w:r w:rsidDel="00D22F3F">
          <w:delText xml:space="preserve">If a participant makes a change to their risky time periods, or adds a risky time period, the new risky time period must be entered in the participant’s SubID_Times Excel spreadsheet with the new time stamp, and re-enter in the previously reported time-periods that are still relevant. </w:delText>
        </w:r>
      </w:del>
    </w:p>
    <w:p w14:paraId="190D98E8" w14:textId="3AEBFC18" w:rsidR="006B3474" w:rsidDel="00D22F3F" w:rsidRDefault="006B3474" w:rsidP="006B3474">
      <w:pPr>
        <w:pStyle w:val="ListParagraph"/>
        <w:numPr>
          <w:ilvl w:val="3"/>
          <w:numId w:val="5"/>
        </w:numPr>
        <w:rPr>
          <w:del w:id="10" w:author="CANDACE JOHNSON-HURWITZ" w:date="2019-02-27T10:29:00Z"/>
        </w:rPr>
      </w:pPr>
      <w:del w:id="11" w:author="CANDACE JOHNSON-HURWITZ" w:date="2019-02-27T10:29:00Z">
        <w:r w:rsidDel="00D22F3F">
          <w:delText>This means that almost anytime you make an addition to the times spreadsheet, you will need to copy over all the old ones unless there is a note on the log saying that all old entries are no longer applicable</w:delText>
        </w:r>
      </w:del>
    </w:p>
    <w:p w14:paraId="696836B5" w14:textId="6254825F" w:rsidR="00C82153" w:rsidRDefault="00C82153" w:rsidP="00C82153">
      <w:pPr>
        <w:pStyle w:val="ListParagraph"/>
        <w:numPr>
          <w:ilvl w:val="1"/>
          <w:numId w:val="5"/>
        </w:numPr>
      </w:pPr>
      <w:r>
        <w:t xml:space="preserve">Day: Enter in Day of week (Mo, Tu, We, Th, Fr, Sa, or </w:t>
      </w:r>
      <w:proofErr w:type="spellStart"/>
      <w:r>
        <w:t>Su</w:t>
      </w:r>
      <w:proofErr w:type="spellEnd"/>
      <w:r>
        <w:t xml:space="preserve">) to indicate the day of the week the time-period occurs. </w:t>
      </w:r>
    </w:p>
    <w:p w14:paraId="5E07B603" w14:textId="46C6A32C" w:rsidR="00C82153" w:rsidRDefault="00C82153" w:rsidP="00C82153">
      <w:pPr>
        <w:pStyle w:val="ListParagraph"/>
        <w:numPr>
          <w:ilvl w:val="1"/>
          <w:numId w:val="5"/>
        </w:numPr>
      </w:pPr>
      <w:proofErr w:type="spellStart"/>
      <w:r>
        <w:t>StartTime</w:t>
      </w:r>
      <w:proofErr w:type="spellEnd"/>
      <w:r>
        <w:t xml:space="preserve">: Enter the start time in military time </w:t>
      </w:r>
    </w:p>
    <w:p w14:paraId="35B54070" w14:textId="006E5498" w:rsidR="00E105C0" w:rsidRDefault="00E105C0" w:rsidP="00E105C0">
      <w:pPr>
        <w:pStyle w:val="ListParagraph"/>
        <w:numPr>
          <w:ilvl w:val="2"/>
          <w:numId w:val="5"/>
        </w:numPr>
      </w:pPr>
      <w:r>
        <w:t>Use the following format: HH:MM</w:t>
      </w:r>
    </w:p>
    <w:p w14:paraId="47859157" w14:textId="77777777" w:rsidR="00E105C0" w:rsidRDefault="00C82153" w:rsidP="00E105C0">
      <w:pPr>
        <w:pStyle w:val="ListParagraph"/>
        <w:numPr>
          <w:ilvl w:val="1"/>
          <w:numId w:val="5"/>
        </w:numPr>
      </w:pPr>
      <w:proofErr w:type="spellStart"/>
      <w:r>
        <w:t>EndTime</w:t>
      </w:r>
      <w:proofErr w:type="spellEnd"/>
      <w:r>
        <w:t xml:space="preserve">: Enter the end time in military time </w:t>
      </w:r>
    </w:p>
    <w:p w14:paraId="1AEB1D26" w14:textId="09D552EE" w:rsidR="00D22F3F" w:rsidRDefault="00E105C0" w:rsidP="00D569CD">
      <w:pPr>
        <w:pStyle w:val="ListParagraph"/>
        <w:numPr>
          <w:ilvl w:val="2"/>
          <w:numId w:val="5"/>
        </w:numPr>
      </w:pPr>
      <w:r>
        <w:t>Use the following format: HH:MM</w:t>
      </w:r>
    </w:p>
    <w:p w14:paraId="25BDF814" w14:textId="727FE9F0" w:rsidR="00D569CD" w:rsidRDefault="00D569CD" w:rsidP="00C82153">
      <w:pPr>
        <w:pStyle w:val="ListParagraph"/>
        <w:numPr>
          <w:ilvl w:val="1"/>
          <w:numId w:val="5"/>
        </w:numPr>
        <w:rPr>
          <w:ins w:id="12" w:author="CANDACE JOHNSON-HURWITZ" w:date="2019-02-27T10:37:00Z"/>
        </w:rPr>
      </w:pPr>
      <w:proofErr w:type="spellStart"/>
      <w:ins w:id="13" w:author="CANDACE JOHNSON-HURWITZ" w:date="2019-02-27T10:31:00Z">
        <w:r>
          <w:t>EndDate</w:t>
        </w:r>
        <w:proofErr w:type="spellEnd"/>
        <w:r>
          <w:t xml:space="preserve">: </w:t>
        </w:r>
      </w:ins>
      <w:ins w:id="14" w:author="CANDACE JOHNSON-HURWITZ" w:date="2019-02-27T10:32:00Z">
        <w:r>
          <w:t xml:space="preserve">Enter in the </w:t>
        </w:r>
      </w:ins>
      <w:proofErr w:type="spellStart"/>
      <w:ins w:id="15" w:author="CANDACE JOHNSON-HURWITZ" w:date="2019-02-27T10:34:00Z">
        <w:r>
          <w:t>EndStudy</w:t>
        </w:r>
        <w:proofErr w:type="spellEnd"/>
        <w:r>
          <w:t xml:space="preserve"> date from the participant’s Excel Visit Dates file </w:t>
        </w:r>
      </w:ins>
      <w:ins w:id="16" w:author="CANDACE JOHNSON-HURWITZ" w:date="2019-02-27T10:35:00Z">
        <w:r>
          <w:t>located</w:t>
        </w:r>
      </w:ins>
      <w:ins w:id="17" w:author="CANDACE JOHNSON-HURWITZ" w:date="2019-02-27T10:34:00Z">
        <w:r>
          <w:t xml:space="preserve"> </w:t>
        </w:r>
      </w:ins>
      <w:ins w:id="18" w:author="CANDACE JOHNSON-HURWITZ" w:date="2019-02-27T10:35:00Z">
        <w:r>
          <w:t>in the participant’</w:t>
        </w:r>
        <w:r w:rsidR="00EB4987">
          <w:t xml:space="preserve">s raw data folder </w:t>
        </w:r>
        <w:r w:rsidR="00EB4987" w:rsidRPr="00EB4987">
          <w:rPr>
            <w:b/>
            <w:rPrChange w:id="19" w:author="CANDACE JOHNSON-HURWITZ" w:date="2019-02-27T10:45:00Z">
              <w:rPr/>
            </w:rPrChange>
          </w:rPr>
          <w:t>unless otherwise indicated</w:t>
        </w:r>
        <w:r w:rsidR="00EB4987">
          <w:t xml:space="preserve">. </w:t>
        </w:r>
      </w:ins>
      <w:ins w:id="20" w:author="CANDACE JOHNSON-HURWITZ" w:date="2019-02-27T10:41:00Z">
        <w:r w:rsidR="00EB4987">
          <w:br/>
        </w:r>
      </w:ins>
      <w:ins w:id="21" w:author="CANDACE JOHNSON-HURWITZ" w:date="2019-02-27T10:52:00Z">
        <w:r w:rsidR="00DF68E9">
          <w:t>***</w:t>
        </w:r>
      </w:ins>
      <w:ins w:id="22" w:author="CANDACE JOHNSON-HURWITZ" w:date="2019-02-27T10:41:00Z">
        <w:r w:rsidR="00EB4987">
          <w:t>Ex: If a participa</w:t>
        </w:r>
      </w:ins>
      <w:ins w:id="23" w:author="CANDACE JOHNSON-HURWITZ" w:date="2019-02-27T10:42:00Z">
        <w:r w:rsidR="00EB4987">
          <w:t>nt completed an intake visit and reported that his work hours are protective from 9 am-5</w:t>
        </w:r>
      </w:ins>
      <w:ins w:id="24" w:author="CANDACE JOHNSON-HURWITZ" w:date="2019-02-27T10:52:00Z">
        <w:r w:rsidR="00DF68E9">
          <w:t xml:space="preserve"> </w:t>
        </w:r>
      </w:ins>
      <w:ins w:id="25" w:author="CANDACE JOHNSON-HURWITZ" w:date="2019-02-27T10:42:00Z">
        <w:r w:rsidR="00EB4987">
          <w:t>pm Monday-Friday and then returns to his first follow-up appointment and</w:t>
        </w:r>
      </w:ins>
      <w:ins w:id="26" w:author="CANDACE JOHNSON-HURWITZ" w:date="2019-02-27T10:44:00Z">
        <w:r w:rsidR="00EB4987">
          <w:t xml:space="preserve"> reports he</w:t>
        </w:r>
      </w:ins>
      <w:ins w:id="27" w:author="CANDACE JOHNSON-HURWITZ" w:date="2019-02-27T10:42:00Z">
        <w:r w:rsidR="00DF68E9">
          <w:t xml:space="preserve"> no longer has the same </w:t>
        </w:r>
      </w:ins>
      <w:ins w:id="28" w:author="CANDACE JOHNSON-HURWITZ" w:date="2019-02-27T10:52:00Z">
        <w:r w:rsidR="00DF68E9">
          <w:t>job;</w:t>
        </w:r>
      </w:ins>
      <w:ins w:id="29" w:author="CANDACE JOHNSON-HURWITZ" w:date="2019-02-27T10:42:00Z">
        <w:r w:rsidR="00DF68E9">
          <w:t xml:space="preserve"> </w:t>
        </w:r>
        <w:r w:rsidR="00EB4987">
          <w:t xml:space="preserve">you will need to change the </w:t>
        </w:r>
        <w:proofErr w:type="spellStart"/>
        <w:r w:rsidR="00EB4987">
          <w:t>En</w:t>
        </w:r>
      </w:ins>
      <w:ins w:id="30" w:author="CANDACE JOHNSON-HURWITZ" w:date="2019-02-27T10:45:00Z">
        <w:r w:rsidR="00EB4987">
          <w:t>d</w:t>
        </w:r>
      </w:ins>
      <w:ins w:id="31" w:author="CANDACE JOHNSON-HURWITZ" w:date="2019-02-27T10:42:00Z">
        <w:r w:rsidR="00EB4987">
          <w:t>Date</w:t>
        </w:r>
        <w:proofErr w:type="spellEnd"/>
        <w:r w:rsidR="00EB4987">
          <w:t xml:space="preserve"> to the participant</w:t>
        </w:r>
      </w:ins>
      <w:ins w:id="32" w:author="CANDACE JOHNSON-HURWITZ" w:date="2019-02-27T10:43:00Z">
        <w:r w:rsidR="00EB4987">
          <w:t xml:space="preserve">’s last date of employment instead of the </w:t>
        </w:r>
        <w:proofErr w:type="spellStart"/>
        <w:r w:rsidR="00EB4987">
          <w:t>EndStudy</w:t>
        </w:r>
        <w:proofErr w:type="spellEnd"/>
        <w:r w:rsidR="00EB4987">
          <w:t xml:space="preserve"> date. </w:t>
        </w:r>
      </w:ins>
      <w:ins w:id="33" w:author="CANDACE JOHNSON-HURWITZ" w:date="2019-02-27T10:44:00Z">
        <w:r w:rsidR="00EB4987">
          <w:t>The last date of employment should be indicated on the participant’s</w:t>
        </w:r>
        <w:r w:rsidR="00DF68E9">
          <w:t xml:space="preserve"> follow-up </w:t>
        </w:r>
        <w:r w:rsidR="00EB4987">
          <w:t>interview form.</w:t>
        </w:r>
      </w:ins>
    </w:p>
    <w:p w14:paraId="221D3B87" w14:textId="7FCF9827" w:rsidR="00D569CD" w:rsidRDefault="00D569CD">
      <w:pPr>
        <w:pStyle w:val="ListParagraph"/>
        <w:ind w:left="1440"/>
        <w:rPr>
          <w:ins w:id="34" w:author="CANDACE JOHNSON-HURWITZ" w:date="2019-02-27T10:40:00Z"/>
        </w:rPr>
        <w:pPrChange w:id="35" w:author="CANDACE JOHNSON-HURWITZ" w:date="2019-02-27T10:37:00Z">
          <w:pPr>
            <w:pStyle w:val="ListParagraph"/>
            <w:numPr>
              <w:ilvl w:val="1"/>
              <w:numId w:val="5"/>
            </w:numPr>
            <w:ind w:left="1440" w:hanging="360"/>
          </w:pPr>
        </w:pPrChange>
      </w:pPr>
      <w:ins w:id="36" w:author="CANDACE JOHNSON-HURWITZ" w:date="2019-02-27T10:37:00Z">
        <w:r>
          <w:lastRenderedPageBreak/>
          <w:t>***</w:t>
        </w:r>
      </w:ins>
      <w:ins w:id="37" w:author="CANDACE JOHNSON-HURWITZ" w:date="2019-02-27T10:40:00Z">
        <w:r>
          <w:t>Important Note: When Updating R</w:t>
        </w:r>
        <w:r w:rsidR="00EB4987">
          <w:t>isky Tim</w:t>
        </w:r>
      </w:ins>
      <w:ins w:id="38" w:author="CANDACE JOHNSON-HURWITZ" w:date="2019-02-27T10:50:00Z">
        <w:r w:rsidR="00EB4987">
          <w:t>es at Follow-up #1 and #2</w:t>
        </w:r>
      </w:ins>
      <w:ins w:id="39" w:author="CANDACE JOHNSON-HURWITZ" w:date="2019-02-27T10:40:00Z">
        <w:r>
          <w:t>***</w:t>
        </w:r>
      </w:ins>
    </w:p>
    <w:p w14:paraId="546EA730" w14:textId="5ACC5A31" w:rsidR="00D569CD" w:rsidRDefault="00EB4987">
      <w:pPr>
        <w:pStyle w:val="ListParagraph"/>
        <w:ind w:left="1440"/>
        <w:rPr>
          <w:ins w:id="40" w:author="CANDACE JOHNSON-HURWITZ" w:date="2019-02-27T10:37:00Z"/>
        </w:rPr>
        <w:pPrChange w:id="41" w:author="CANDACE JOHNSON-HURWITZ" w:date="2019-02-27T10:37:00Z">
          <w:pPr>
            <w:pStyle w:val="ListParagraph"/>
            <w:numPr>
              <w:ilvl w:val="1"/>
              <w:numId w:val="5"/>
            </w:numPr>
            <w:ind w:left="1440" w:hanging="360"/>
          </w:pPr>
        </w:pPrChange>
      </w:pPr>
      <w:ins w:id="42" w:author="CANDACE JOHNSON-HURWITZ" w:date="2019-02-27T10:41:00Z">
        <w:r>
          <w:t xml:space="preserve">If the </w:t>
        </w:r>
        <w:proofErr w:type="spellStart"/>
        <w:r>
          <w:t>EndDate</w:t>
        </w:r>
        <w:proofErr w:type="spellEnd"/>
        <w:r>
          <w:t xml:space="preserve"> needs to be changed from t</w:t>
        </w:r>
      </w:ins>
      <w:ins w:id="43" w:author="CANDACE JOHNSON-HURWITZ" w:date="2019-02-27T10:48:00Z">
        <w:r>
          <w:t xml:space="preserve">he </w:t>
        </w:r>
        <w:proofErr w:type="spellStart"/>
        <w:r>
          <w:t>EndStudy</w:t>
        </w:r>
        <w:proofErr w:type="spellEnd"/>
        <w:r>
          <w:t xml:space="preserve"> date please make sure to make the necessary changes. Employment, counseling session</w:t>
        </w:r>
      </w:ins>
      <w:ins w:id="44" w:author="CANDACE JOHNSON-HURWITZ" w:date="2019-02-27T10:53:00Z">
        <w:r w:rsidR="00DF68E9">
          <w:t>s</w:t>
        </w:r>
      </w:ins>
      <w:ins w:id="45" w:author="CANDACE JOHNSON-HURWITZ" w:date="2019-02-27T10:48:00Z">
        <w:r>
          <w:t xml:space="preserve">, IOP programs, </w:t>
        </w:r>
        <w:proofErr w:type="spellStart"/>
        <w:r>
          <w:t>et</w:t>
        </w:r>
      </w:ins>
      <w:ins w:id="46" w:author="CANDACE JOHNSON-HURWITZ" w:date="2019-02-27T10:49:00Z">
        <w:r>
          <w:t>c</w:t>
        </w:r>
      </w:ins>
      <w:ins w:id="47" w:author="CANDACE JOHNSON-HURWITZ" w:date="2019-02-27T10:48:00Z">
        <w:r>
          <w:t>..are</w:t>
        </w:r>
        <w:proofErr w:type="spellEnd"/>
        <w:r>
          <w:t xml:space="preserve"> times that may end while a participant is on-study and thus need updating. </w:t>
        </w:r>
      </w:ins>
    </w:p>
    <w:p w14:paraId="42269FF3" w14:textId="77777777" w:rsidR="00D569CD" w:rsidRDefault="00D569CD">
      <w:pPr>
        <w:pStyle w:val="ListParagraph"/>
        <w:ind w:left="1440"/>
        <w:rPr>
          <w:ins w:id="48" w:author="CANDACE JOHNSON-HURWITZ" w:date="2019-02-27T10:31:00Z"/>
        </w:rPr>
        <w:pPrChange w:id="49" w:author="CANDACE JOHNSON-HURWITZ" w:date="2019-02-27T10:37:00Z">
          <w:pPr>
            <w:pStyle w:val="ListParagraph"/>
            <w:numPr>
              <w:ilvl w:val="1"/>
              <w:numId w:val="5"/>
            </w:numPr>
            <w:ind w:left="1440" w:hanging="360"/>
          </w:pPr>
        </w:pPrChange>
      </w:pPr>
    </w:p>
    <w:p w14:paraId="1357D287" w14:textId="421B2096" w:rsidR="00E105C0" w:rsidRDefault="00C82153" w:rsidP="00C82153">
      <w:pPr>
        <w:pStyle w:val="ListParagraph"/>
        <w:numPr>
          <w:ilvl w:val="1"/>
          <w:numId w:val="5"/>
        </w:numPr>
      </w:pPr>
      <w:r>
        <w:t xml:space="preserve">You will include a separate entry (row) for each day for which this risk/protective time is applicable.  For example, if they reported the hour after work each weekday, you would include 5 entries, one for each of the workdays of the week. You will also need a separate entry (row) for each risk/protective time that continues past midnight. </w:t>
      </w:r>
    </w:p>
    <w:p w14:paraId="3AC9BAD4" w14:textId="1EB8BEFE" w:rsidR="00C82153" w:rsidRDefault="00C82153" w:rsidP="00E105C0">
      <w:pPr>
        <w:pStyle w:val="ListParagraph"/>
        <w:numPr>
          <w:ilvl w:val="2"/>
          <w:numId w:val="5"/>
        </w:numPr>
      </w:pPr>
      <w:r>
        <w:t xml:space="preserve">For example, if they reported a risky time as Fridays from 9pm to 3am you would have an entry for Friday from 21:00 to 23:59 and one for Saturday from </w:t>
      </w:r>
      <w:r w:rsidR="00E105C0">
        <w:t>0</w:t>
      </w:r>
      <w:r>
        <w:t xml:space="preserve">0:00 to </w:t>
      </w:r>
      <w:r w:rsidR="00E105C0">
        <w:t>0</w:t>
      </w:r>
      <w:r>
        <w:t>3:00.</w:t>
      </w:r>
    </w:p>
    <w:p w14:paraId="4B04E909" w14:textId="0010E1E4" w:rsidR="00C82153" w:rsidRDefault="00C82153" w:rsidP="00C82153">
      <w:pPr>
        <w:pStyle w:val="ListParagraph"/>
        <w:numPr>
          <w:ilvl w:val="0"/>
          <w:numId w:val="5"/>
        </w:numPr>
      </w:pPr>
      <w:r>
        <w:t>Dates spreadsheet</w:t>
      </w:r>
    </w:p>
    <w:p w14:paraId="22B699F5" w14:textId="3EACE553" w:rsidR="00C82153" w:rsidRDefault="00C82153" w:rsidP="00C82153">
      <w:pPr>
        <w:pStyle w:val="ListParagraph"/>
        <w:numPr>
          <w:ilvl w:val="1"/>
          <w:numId w:val="5"/>
        </w:numPr>
      </w:pPr>
      <w:r>
        <w:t xml:space="preserve">Fill in </w:t>
      </w:r>
      <w:proofErr w:type="spellStart"/>
      <w:r>
        <w:t>SubID</w:t>
      </w:r>
      <w:proofErr w:type="spellEnd"/>
      <w:r>
        <w:t xml:space="preserve"> on the sheet label</w:t>
      </w:r>
    </w:p>
    <w:p w14:paraId="54D4E4A9" w14:textId="2053AE4C" w:rsidR="00C82153" w:rsidRDefault="00C82153" w:rsidP="00C82153">
      <w:pPr>
        <w:pStyle w:val="ListParagraph"/>
        <w:numPr>
          <w:ilvl w:val="1"/>
          <w:numId w:val="5"/>
        </w:numPr>
      </w:pPr>
      <w:r>
        <w:t>UTC</w:t>
      </w:r>
    </w:p>
    <w:p w14:paraId="06550A3B" w14:textId="77777777" w:rsidR="00C82153" w:rsidRDefault="00C82153" w:rsidP="00C82153">
      <w:pPr>
        <w:pStyle w:val="ListParagraph"/>
        <w:numPr>
          <w:ilvl w:val="1"/>
          <w:numId w:val="5"/>
        </w:numPr>
      </w:pPr>
      <w:r>
        <w:t xml:space="preserve">Type: Enter in type of day exactly as it appears under the Emotionally Important Days section on the interview form. </w:t>
      </w:r>
    </w:p>
    <w:p w14:paraId="07761CF4" w14:textId="77777777" w:rsidR="00C82153" w:rsidRDefault="00C82153" w:rsidP="00C82153">
      <w:pPr>
        <w:pStyle w:val="ListParagraph"/>
        <w:numPr>
          <w:ilvl w:val="1"/>
          <w:numId w:val="5"/>
        </w:numPr>
      </w:pPr>
      <w:r>
        <w:t>Date: Enter in Date mm/dd/</w:t>
      </w:r>
      <w:proofErr w:type="spellStart"/>
      <w:r>
        <w:t>yyyy</w:t>
      </w:r>
      <w:proofErr w:type="spellEnd"/>
    </w:p>
    <w:p w14:paraId="594173DD" w14:textId="77777777" w:rsidR="00C82153" w:rsidRDefault="00C82153" w:rsidP="00C82153">
      <w:pPr>
        <w:pStyle w:val="ListParagraph"/>
        <w:numPr>
          <w:ilvl w:val="1"/>
          <w:numId w:val="5"/>
        </w:numPr>
      </w:pPr>
      <w:r>
        <w:t xml:space="preserve">These days will typically be days that occur annually, however if there are dates that occur weekly or monthly, enter in a new row for each weekly or monthly date. </w:t>
      </w:r>
    </w:p>
    <w:p w14:paraId="70DF294D" w14:textId="7DD93C4C" w:rsidR="00C82153" w:rsidRDefault="00C82153" w:rsidP="00C82153">
      <w:pPr>
        <w:pStyle w:val="ListParagraph"/>
        <w:numPr>
          <w:ilvl w:val="0"/>
          <w:numId w:val="5"/>
        </w:numPr>
      </w:pPr>
      <w:r>
        <w:t>Vacations spreadsheet</w:t>
      </w:r>
    </w:p>
    <w:p w14:paraId="49D9A6AD" w14:textId="720CF402" w:rsidR="00C82153" w:rsidRDefault="00C82153" w:rsidP="00C82153">
      <w:pPr>
        <w:pStyle w:val="ListParagraph"/>
        <w:numPr>
          <w:ilvl w:val="1"/>
          <w:numId w:val="5"/>
        </w:numPr>
      </w:pPr>
      <w:r>
        <w:t>UTC</w:t>
      </w:r>
    </w:p>
    <w:p w14:paraId="3DDC191C" w14:textId="77777777" w:rsidR="00C82153" w:rsidRDefault="00C82153" w:rsidP="00C82153">
      <w:pPr>
        <w:pStyle w:val="ListParagraph"/>
        <w:numPr>
          <w:ilvl w:val="1"/>
          <w:numId w:val="5"/>
        </w:numPr>
      </w:pPr>
      <w:r>
        <w:t>In Town or Out of Town: Enter either In Town or Out of Town based on which box is checked on the interview form.</w:t>
      </w:r>
    </w:p>
    <w:p w14:paraId="3FBC0DFB" w14:textId="77777777" w:rsidR="00C82153" w:rsidRDefault="00C82153" w:rsidP="00C82153">
      <w:pPr>
        <w:pStyle w:val="ListParagraph"/>
        <w:numPr>
          <w:ilvl w:val="1"/>
          <w:numId w:val="5"/>
        </w:numPr>
      </w:pPr>
      <w:r>
        <w:t>City</w:t>
      </w:r>
    </w:p>
    <w:p w14:paraId="2C71229D" w14:textId="7CB62235" w:rsidR="00C82153" w:rsidRDefault="00C82153" w:rsidP="00C82153">
      <w:pPr>
        <w:pStyle w:val="ListParagraph"/>
        <w:numPr>
          <w:ilvl w:val="1"/>
          <w:numId w:val="5"/>
        </w:numPr>
      </w:pPr>
      <w:r>
        <w:t>State</w:t>
      </w:r>
      <w:r w:rsidR="00A32B17">
        <w:t xml:space="preserve"> Abbreviation</w:t>
      </w:r>
      <w:ins w:id="50" w:author="CANDACE JOHNSON-HURWITZ" w:date="2019-07-11T11:25:00Z">
        <w:r w:rsidR="00FD35A5">
          <w:t xml:space="preserve">/Country </w:t>
        </w:r>
      </w:ins>
      <w:bookmarkStart w:id="51" w:name="_GoBack"/>
      <w:bookmarkEnd w:id="51"/>
      <w:r w:rsidR="00A32B17">
        <w:t xml:space="preserve"> </w:t>
      </w:r>
    </w:p>
    <w:p w14:paraId="0B499F01" w14:textId="77777777" w:rsidR="00C82153" w:rsidRDefault="00C82153" w:rsidP="00C82153">
      <w:pPr>
        <w:pStyle w:val="ListParagraph"/>
        <w:numPr>
          <w:ilvl w:val="1"/>
          <w:numId w:val="5"/>
        </w:numPr>
      </w:pPr>
      <w:r>
        <w:t>Start Date: Enter in Date mm/dd/</w:t>
      </w:r>
      <w:proofErr w:type="spellStart"/>
      <w:r>
        <w:t>yyyy</w:t>
      </w:r>
      <w:proofErr w:type="spellEnd"/>
    </w:p>
    <w:p w14:paraId="2265A528" w14:textId="77777777" w:rsidR="00C82153" w:rsidRDefault="00C82153" w:rsidP="00C82153">
      <w:pPr>
        <w:pStyle w:val="ListParagraph"/>
        <w:numPr>
          <w:ilvl w:val="1"/>
          <w:numId w:val="5"/>
        </w:numPr>
      </w:pPr>
      <w:r>
        <w:t>End Date: Enter in Date mm/dd/</w:t>
      </w:r>
      <w:proofErr w:type="spellStart"/>
      <w:r>
        <w:t>yyyy</w:t>
      </w:r>
      <w:proofErr w:type="spellEnd"/>
    </w:p>
    <w:p w14:paraId="1DF7588A" w14:textId="435DA8C9" w:rsidR="00C82153" w:rsidRDefault="00C82153" w:rsidP="00C82153">
      <w:pPr>
        <w:pStyle w:val="ListParagraph"/>
        <w:numPr>
          <w:ilvl w:val="0"/>
          <w:numId w:val="5"/>
        </w:numPr>
      </w:pPr>
      <w:r>
        <w:t xml:space="preserve">Update the interview tracking spreadsheet with last name and date when completed </w:t>
      </w:r>
    </w:p>
    <w:p w14:paraId="3DAED823" w14:textId="191EC763" w:rsidR="00B86D7D" w:rsidRDefault="00B86D7D" w:rsidP="00B86D7D">
      <w:pPr>
        <w:pStyle w:val="ListParagraph"/>
        <w:numPr>
          <w:ilvl w:val="1"/>
          <w:numId w:val="5"/>
        </w:numPr>
      </w:pPr>
      <w:r>
        <w:t>Enter your last name under ‘Name of RA Entering Data</w:t>
      </w:r>
      <w:r w:rsidR="00855636">
        <w:t>’</w:t>
      </w:r>
      <w:r>
        <w:t xml:space="preserve"> and the Date that you completed the entry in the Interview Data Entry Tracking spreadsheet</w:t>
      </w:r>
    </w:p>
    <w:p w14:paraId="77A67CEB" w14:textId="77777777" w:rsidR="00B86D7D" w:rsidRDefault="00B86D7D" w:rsidP="00B86D7D">
      <w:pPr>
        <w:pStyle w:val="ListParagraph"/>
        <w:numPr>
          <w:ilvl w:val="0"/>
          <w:numId w:val="5"/>
        </w:numPr>
      </w:pPr>
      <w:r>
        <w:t>When participants become off study, a second round of data entry needs to be completed</w:t>
      </w:r>
    </w:p>
    <w:p w14:paraId="49134B24" w14:textId="77777777" w:rsidR="00B86D7D" w:rsidRDefault="00B86D7D" w:rsidP="00B86D7D">
      <w:pPr>
        <w:pStyle w:val="ListParagraph"/>
        <w:numPr>
          <w:ilvl w:val="1"/>
          <w:numId w:val="5"/>
        </w:numPr>
      </w:pPr>
      <w:r>
        <w:t>Staff will assign you to complete off study data entry in Asana</w:t>
      </w:r>
    </w:p>
    <w:p w14:paraId="7B13DDA4" w14:textId="77777777" w:rsidR="00B86D7D" w:rsidRDefault="00B86D7D" w:rsidP="00855636"/>
    <w:p w14:paraId="7B210AF8" w14:textId="37901BB4" w:rsidR="00B86D7D" w:rsidRDefault="00B86D7D" w:rsidP="00855636">
      <w:pPr>
        <w:pStyle w:val="ListParagraph"/>
      </w:pPr>
    </w:p>
    <w:p w14:paraId="2E83968B" w14:textId="09331749" w:rsidR="00855636" w:rsidRDefault="00855636" w:rsidP="00855636">
      <w:pPr>
        <w:pStyle w:val="ListParagraph"/>
      </w:pPr>
    </w:p>
    <w:p w14:paraId="27746EEE" w14:textId="77777777" w:rsidR="006B3474" w:rsidRDefault="006B3474" w:rsidP="00855636">
      <w:pPr>
        <w:pStyle w:val="ListParagraph"/>
      </w:pPr>
    </w:p>
    <w:p w14:paraId="38D06A31" w14:textId="334DAF8D" w:rsidR="006B3474" w:rsidRDefault="006B3474" w:rsidP="00855636">
      <w:pPr>
        <w:pStyle w:val="ListParagraph"/>
        <w:rPr>
          <w:ins w:id="52" w:author="CANDACE JOHNSON-HURWITZ" w:date="2019-05-16T10:01:00Z"/>
        </w:rPr>
      </w:pPr>
    </w:p>
    <w:p w14:paraId="465491A8" w14:textId="1265CC35" w:rsidR="00545412" w:rsidRDefault="00545412" w:rsidP="00855636">
      <w:pPr>
        <w:pStyle w:val="ListParagraph"/>
        <w:rPr>
          <w:ins w:id="53" w:author="CANDACE JOHNSON-HURWITZ" w:date="2019-05-16T10:01:00Z"/>
        </w:rPr>
      </w:pPr>
    </w:p>
    <w:p w14:paraId="6657C84C" w14:textId="2B756BC9" w:rsidR="00545412" w:rsidRDefault="00545412" w:rsidP="00855636">
      <w:pPr>
        <w:pStyle w:val="ListParagraph"/>
        <w:rPr>
          <w:ins w:id="54" w:author="CANDACE JOHNSON-HURWITZ" w:date="2019-05-16T10:01:00Z"/>
        </w:rPr>
      </w:pPr>
    </w:p>
    <w:p w14:paraId="52B4B730" w14:textId="3566BFEC" w:rsidR="00545412" w:rsidRDefault="00545412" w:rsidP="00855636">
      <w:pPr>
        <w:pStyle w:val="ListParagraph"/>
        <w:rPr>
          <w:ins w:id="55" w:author="CANDACE JOHNSON-HURWITZ" w:date="2019-05-16T10:01:00Z"/>
        </w:rPr>
      </w:pPr>
    </w:p>
    <w:p w14:paraId="41DDA00B" w14:textId="123177CD" w:rsidR="00545412" w:rsidRDefault="00545412" w:rsidP="00855636">
      <w:pPr>
        <w:pStyle w:val="ListParagraph"/>
        <w:rPr>
          <w:ins w:id="56" w:author="CANDACE JOHNSON-HURWITZ" w:date="2019-05-16T10:01:00Z"/>
        </w:rPr>
      </w:pPr>
    </w:p>
    <w:p w14:paraId="0ECD9FFC" w14:textId="3BEEF9C1" w:rsidR="00545412" w:rsidRDefault="00545412" w:rsidP="00855636">
      <w:pPr>
        <w:pStyle w:val="ListParagraph"/>
        <w:rPr>
          <w:ins w:id="57" w:author="CANDACE JOHNSON-HURWITZ" w:date="2019-05-16T10:01:00Z"/>
        </w:rPr>
      </w:pPr>
    </w:p>
    <w:p w14:paraId="59F03050" w14:textId="77777777" w:rsidR="00545412" w:rsidRDefault="00545412" w:rsidP="00855636">
      <w:pPr>
        <w:pStyle w:val="ListParagraph"/>
      </w:pPr>
    </w:p>
    <w:p w14:paraId="2E86A973" w14:textId="77777777" w:rsidR="006B3474" w:rsidRDefault="006B3474" w:rsidP="00855636">
      <w:pPr>
        <w:pStyle w:val="ListParagraph"/>
      </w:pPr>
    </w:p>
    <w:p w14:paraId="7F1F7DD6" w14:textId="77777777" w:rsidR="006B3474" w:rsidRDefault="006B3474" w:rsidP="00855636">
      <w:pPr>
        <w:pStyle w:val="ListParagraph"/>
      </w:pPr>
    </w:p>
    <w:p w14:paraId="762B6B82" w14:textId="77777777" w:rsidR="006B3474" w:rsidRDefault="006B3474" w:rsidP="00855636">
      <w:pPr>
        <w:pStyle w:val="ListParagraph"/>
      </w:pPr>
    </w:p>
    <w:p w14:paraId="7AC8424C" w14:textId="77777777" w:rsidR="006B3474" w:rsidRDefault="006B3474" w:rsidP="00855636">
      <w:pPr>
        <w:pStyle w:val="ListParagraph"/>
      </w:pPr>
    </w:p>
    <w:p w14:paraId="6FA46959" w14:textId="77777777" w:rsidR="006B3474" w:rsidRDefault="006B3474" w:rsidP="00855636">
      <w:pPr>
        <w:pStyle w:val="ListParagraph"/>
      </w:pPr>
    </w:p>
    <w:p w14:paraId="116A7265" w14:textId="77777777" w:rsidR="006B3474" w:rsidRDefault="006B3474" w:rsidP="00855636">
      <w:pPr>
        <w:pStyle w:val="ListParagraph"/>
      </w:pPr>
    </w:p>
    <w:p w14:paraId="231F7C0F" w14:textId="77777777" w:rsidR="00A341E7" w:rsidRDefault="00A341E7" w:rsidP="00A341E7">
      <w:pPr>
        <w:pStyle w:val="Heading1"/>
      </w:pPr>
      <w:r>
        <w:t>Second Round of Data Entry</w:t>
      </w:r>
    </w:p>
    <w:p w14:paraId="09E716AE" w14:textId="77777777" w:rsidR="00A341E7" w:rsidRDefault="00A341E7" w:rsidP="00A341E7"/>
    <w:p w14:paraId="015DD2C7" w14:textId="77777777" w:rsidR="00A341E7" w:rsidRDefault="00A341E7" w:rsidP="00A341E7">
      <w:pPr>
        <w:pStyle w:val="ListParagraph"/>
        <w:numPr>
          <w:ilvl w:val="0"/>
          <w:numId w:val="2"/>
        </w:numPr>
      </w:pPr>
      <w:r>
        <w:t>Go to the Second Round Data Folder</w:t>
      </w:r>
    </w:p>
    <w:p w14:paraId="076BCD4D" w14:textId="77777777" w:rsidR="00A341E7" w:rsidRDefault="00A341E7" w:rsidP="00A341E7">
      <w:pPr>
        <w:pStyle w:val="ListParagraph"/>
        <w:numPr>
          <w:ilvl w:val="1"/>
          <w:numId w:val="2"/>
        </w:numPr>
      </w:pPr>
      <w:r>
        <w:t xml:space="preserve">If the </w:t>
      </w:r>
      <w:proofErr w:type="spellStart"/>
      <w:r>
        <w:t>SubID</w:t>
      </w:r>
      <w:proofErr w:type="spellEnd"/>
      <w:r>
        <w:t xml:space="preserve"> that you are entering already has an excel spreadsheet, open this one</w:t>
      </w:r>
    </w:p>
    <w:p w14:paraId="4DAFAE82" w14:textId="77777777" w:rsidR="00A341E7" w:rsidRDefault="00A341E7" w:rsidP="00A341E7">
      <w:pPr>
        <w:pStyle w:val="ListParagraph"/>
        <w:numPr>
          <w:ilvl w:val="1"/>
          <w:numId w:val="2"/>
        </w:numPr>
      </w:pPr>
      <w:r>
        <w:t xml:space="preserve">If there is not a </w:t>
      </w:r>
      <w:proofErr w:type="spellStart"/>
      <w:r>
        <w:t>SubID</w:t>
      </w:r>
      <w:proofErr w:type="spellEnd"/>
      <w:r>
        <w:t xml:space="preserve"> excel spreadsheet, open the template spreadsheet</w:t>
      </w:r>
    </w:p>
    <w:p w14:paraId="67C684A8" w14:textId="77777777" w:rsidR="00A341E7" w:rsidRDefault="00A341E7" w:rsidP="00A341E7">
      <w:pPr>
        <w:pStyle w:val="ListParagraph"/>
        <w:numPr>
          <w:ilvl w:val="2"/>
          <w:numId w:val="2"/>
        </w:numPr>
      </w:pPr>
      <w:r>
        <w:t xml:space="preserve">Click Save As and save the spreadsheet with the proper </w:t>
      </w:r>
      <w:proofErr w:type="spellStart"/>
      <w:r>
        <w:t>SubID</w:t>
      </w:r>
      <w:proofErr w:type="spellEnd"/>
    </w:p>
    <w:p w14:paraId="45DC17DE" w14:textId="77777777" w:rsidR="00A341E7" w:rsidRDefault="00A341E7" w:rsidP="00A341E7">
      <w:pPr>
        <w:pStyle w:val="ListParagraph"/>
        <w:numPr>
          <w:ilvl w:val="2"/>
          <w:numId w:val="2"/>
        </w:numPr>
      </w:pPr>
      <w:r>
        <w:t>Make sure to update the sheet names at the bottom where denoted</w:t>
      </w:r>
    </w:p>
    <w:p w14:paraId="278C7CA3" w14:textId="77777777" w:rsidR="00A341E7" w:rsidRDefault="00A341E7" w:rsidP="00A341E7">
      <w:pPr>
        <w:pStyle w:val="ListParagraph"/>
        <w:numPr>
          <w:ilvl w:val="1"/>
          <w:numId w:val="2"/>
        </w:numPr>
      </w:pPr>
      <w:r>
        <w:t>Ignore the “Check_” sheets for now</w:t>
      </w:r>
    </w:p>
    <w:p w14:paraId="53963CA6" w14:textId="77777777" w:rsidR="00A341E7" w:rsidRDefault="00A341E7" w:rsidP="00A341E7">
      <w:pPr>
        <w:pStyle w:val="ListParagraph"/>
        <w:numPr>
          <w:ilvl w:val="0"/>
          <w:numId w:val="2"/>
        </w:numPr>
      </w:pPr>
      <w:r>
        <w:t>Enter the data just as you did for first round data entry</w:t>
      </w:r>
    </w:p>
    <w:p w14:paraId="45A1986D" w14:textId="77777777" w:rsidR="00A341E7" w:rsidRDefault="00A341E7" w:rsidP="00A341E7">
      <w:pPr>
        <w:pStyle w:val="ListParagraph"/>
        <w:numPr>
          <w:ilvl w:val="1"/>
          <w:numId w:val="2"/>
        </w:numPr>
      </w:pPr>
      <w:r>
        <w:t>Pay particular attention to which sheet you are on</w:t>
      </w:r>
    </w:p>
    <w:p w14:paraId="63616B8E" w14:textId="77777777" w:rsidR="00A341E7" w:rsidRDefault="00A341E7" w:rsidP="00A341E7">
      <w:pPr>
        <w:pStyle w:val="ListParagraph"/>
        <w:numPr>
          <w:ilvl w:val="1"/>
          <w:numId w:val="2"/>
        </w:numPr>
      </w:pPr>
      <w:r>
        <w:t>Enter NA for any cell that has truly missing data</w:t>
      </w:r>
    </w:p>
    <w:p w14:paraId="2B681E3F" w14:textId="77777777" w:rsidR="00A341E7" w:rsidRPr="00A32B17" w:rsidRDefault="00A341E7" w:rsidP="00A341E7">
      <w:pPr>
        <w:pStyle w:val="ListParagraph"/>
        <w:numPr>
          <w:ilvl w:val="0"/>
          <w:numId w:val="2"/>
        </w:numPr>
      </w:pPr>
      <w:r>
        <w:t>Record your work in the Interview Tracking Spreadsheet in the ‘Off Study’ tab</w:t>
      </w:r>
    </w:p>
    <w:p w14:paraId="3BB3584B" w14:textId="77777777" w:rsidR="006B3474" w:rsidRDefault="006B3474" w:rsidP="00855636">
      <w:pPr>
        <w:pStyle w:val="ListParagraph"/>
      </w:pPr>
    </w:p>
    <w:p w14:paraId="6A4F19A6" w14:textId="77777777" w:rsidR="006B3474" w:rsidRDefault="006B3474" w:rsidP="00855636">
      <w:pPr>
        <w:pStyle w:val="ListParagraph"/>
      </w:pPr>
    </w:p>
    <w:p w14:paraId="7797DE6D" w14:textId="77777777" w:rsidR="006B3474" w:rsidRDefault="006B3474" w:rsidP="00855636">
      <w:pPr>
        <w:pStyle w:val="ListParagraph"/>
      </w:pPr>
    </w:p>
    <w:p w14:paraId="183CF5BC" w14:textId="77777777" w:rsidR="006B3474" w:rsidRDefault="006B3474" w:rsidP="00855636">
      <w:pPr>
        <w:pStyle w:val="ListParagraph"/>
      </w:pPr>
    </w:p>
    <w:p w14:paraId="75ABE3C4" w14:textId="77777777" w:rsidR="006B3474" w:rsidRDefault="006B3474" w:rsidP="00855636">
      <w:pPr>
        <w:pStyle w:val="ListParagraph"/>
      </w:pPr>
    </w:p>
    <w:p w14:paraId="5E4DD86D" w14:textId="77777777" w:rsidR="006B3474" w:rsidRDefault="006B3474" w:rsidP="00855636">
      <w:pPr>
        <w:pStyle w:val="ListParagraph"/>
      </w:pPr>
    </w:p>
    <w:p w14:paraId="6B74C21C" w14:textId="77777777" w:rsidR="006B3474" w:rsidDel="00DF68E9" w:rsidRDefault="006B3474" w:rsidP="00855636">
      <w:pPr>
        <w:pStyle w:val="ListParagraph"/>
        <w:rPr>
          <w:del w:id="58" w:author="CANDACE JOHNSON-HURWITZ" w:date="2019-02-27T10:53:00Z"/>
        </w:rPr>
      </w:pPr>
    </w:p>
    <w:p w14:paraId="79479751" w14:textId="77777777" w:rsidR="006B3474" w:rsidDel="00DF68E9" w:rsidRDefault="006B3474" w:rsidP="00855636">
      <w:pPr>
        <w:pStyle w:val="ListParagraph"/>
        <w:rPr>
          <w:del w:id="59" w:author="CANDACE JOHNSON-HURWITZ" w:date="2019-02-27T10:53:00Z"/>
        </w:rPr>
      </w:pPr>
    </w:p>
    <w:p w14:paraId="4A84F509" w14:textId="77777777" w:rsidR="006B3474" w:rsidDel="00DF68E9" w:rsidRDefault="006B3474" w:rsidP="00855636">
      <w:pPr>
        <w:pStyle w:val="ListParagraph"/>
        <w:rPr>
          <w:del w:id="60" w:author="CANDACE JOHNSON-HURWITZ" w:date="2019-02-27T10:53:00Z"/>
        </w:rPr>
      </w:pPr>
    </w:p>
    <w:p w14:paraId="69B948C9" w14:textId="77777777" w:rsidR="006B3474" w:rsidDel="00DF68E9" w:rsidRDefault="006B3474" w:rsidP="00A341E7">
      <w:pPr>
        <w:pStyle w:val="ListParagraph"/>
        <w:rPr>
          <w:del w:id="61" w:author="CANDACE JOHNSON-HURWITZ" w:date="2019-02-27T10:53:00Z"/>
        </w:rPr>
      </w:pPr>
    </w:p>
    <w:p w14:paraId="042A4427" w14:textId="77777777" w:rsidR="006B3474" w:rsidDel="00DF68E9" w:rsidRDefault="006B3474" w:rsidP="00A341E7">
      <w:pPr>
        <w:pStyle w:val="ListParagraph"/>
        <w:rPr>
          <w:del w:id="62" w:author="CANDACE JOHNSON-HURWITZ" w:date="2019-02-27T10:53:00Z"/>
        </w:rPr>
      </w:pPr>
    </w:p>
    <w:p w14:paraId="64854CAE" w14:textId="77777777" w:rsidR="006B3474" w:rsidDel="00DF68E9" w:rsidRDefault="006B3474" w:rsidP="00A341E7">
      <w:pPr>
        <w:pStyle w:val="ListParagraph"/>
        <w:rPr>
          <w:del w:id="63" w:author="CANDACE JOHNSON-HURWITZ" w:date="2019-02-27T10:53:00Z"/>
        </w:rPr>
      </w:pPr>
    </w:p>
    <w:p w14:paraId="68DB981C" w14:textId="77777777" w:rsidR="006B3474" w:rsidDel="00DF68E9" w:rsidRDefault="006B3474" w:rsidP="00A341E7">
      <w:pPr>
        <w:pStyle w:val="ListParagraph"/>
        <w:rPr>
          <w:del w:id="64" w:author="CANDACE JOHNSON-HURWITZ" w:date="2019-02-27T10:53:00Z"/>
        </w:rPr>
      </w:pPr>
    </w:p>
    <w:p w14:paraId="4B674F66" w14:textId="77777777" w:rsidR="006B3474" w:rsidDel="00DF68E9" w:rsidRDefault="006B3474" w:rsidP="00A341E7">
      <w:pPr>
        <w:pStyle w:val="ListParagraph"/>
        <w:rPr>
          <w:del w:id="65" w:author="CANDACE JOHNSON-HURWITZ" w:date="2019-02-27T10:53:00Z"/>
        </w:rPr>
      </w:pPr>
    </w:p>
    <w:p w14:paraId="555DE51A" w14:textId="77777777" w:rsidR="006B3474" w:rsidDel="00DF68E9" w:rsidRDefault="006B3474" w:rsidP="00A341E7">
      <w:pPr>
        <w:pStyle w:val="ListParagraph"/>
        <w:rPr>
          <w:del w:id="66" w:author="CANDACE JOHNSON-HURWITZ" w:date="2019-02-27T10:53:00Z"/>
        </w:rPr>
      </w:pPr>
    </w:p>
    <w:p w14:paraId="0E2B099D" w14:textId="77777777" w:rsidR="006B3474" w:rsidDel="00DF68E9" w:rsidRDefault="006B3474" w:rsidP="00A341E7">
      <w:pPr>
        <w:pStyle w:val="ListParagraph"/>
        <w:rPr>
          <w:del w:id="67" w:author="CANDACE JOHNSON-HURWITZ" w:date="2019-02-27T10:53:00Z"/>
        </w:rPr>
      </w:pPr>
    </w:p>
    <w:p w14:paraId="241C867B" w14:textId="77777777" w:rsidR="006B3474" w:rsidDel="00DF68E9" w:rsidRDefault="006B3474" w:rsidP="00A341E7">
      <w:pPr>
        <w:pStyle w:val="ListParagraph"/>
        <w:rPr>
          <w:del w:id="68" w:author="CANDACE JOHNSON-HURWITZ" w:date="2019-02-27T10:53:00Z"/>
        </w:rPr>
      </w:pPr>
    </w:p>
    <w:p w14:paraId="755FEA3B" w14:textId="77777777" w:rsidR="006B3474" w:rsidDel="00A341E7" w:rsidRDefault="006B3474" w:rsidP="00A341E7">
      <w:pPr>
        <w:pStyle w:val="ListParagraph"/>
        <w:rPr>
          <w:del w:id="69" w:author="CANDACE JOHNSON-HURWITZ" w:date="2019-05-15T14:54:00Z"/>
        </w:rPr>
      </w:pPr>
    </w:p>
    <w:p w14:paraId="7BA9D98F" w14:textId="4A2A91DC" w:rsidR="006B3474" w:rsidDel="00DF68E9" w:rsidRDefault="006B3474" w:rsidP="00C82153">
      <w:pPr>
        <w:pStyle w:val="Heading1"/>
        <w:rPr>
          <w:del w:id="70" w:author="CANDACE JOHNSON-HURWITZ" w:date="2019-02-27T10:53:00Z"/>
        </w:rPr>
      </w:pPr>
    </w:p>
    <w:p w14:paraId="139399B0" w14:textId="77777777" w:rsidR="00A341E7" w:rsidRDefault="00A341E7" w:rsidP="00A341E7">
      <w:pPr>
        <w:pStyle w:val="Heading1"/>
        <w:rPr>
          <w:ins w:id="71" w:author="CANDACE JOHNSON-HURWITZ" w:date="2019-05-15T14:56:00Z"/>
        </w:rPr>
      </w:pPr>
    </w:p>
    <w:p w14:paraId="2FD3D4AE" w14:textId="77777777" w:rsidR="00A341E7" w:rsidRDefault="00A341E7" w:rsidP="00A341E7">
      <w:pPr>
        <w:pStyle w:val="Heading1"/>
        <w:rPr>
          <w:ins w:id="72" w:author="CANDACE JOHNSON-HURWITZ" w:date="2019-05-15T14:56:00Z"/>
        </w:rPr>
      </w:pPr>
    </w:p>
    <w:p w14:paraId="6B6BF8BF" w14:textId="5AAF1DE5" w:rsidR="00A341E7" w:rsidRDefault="00B15E38" w:rsidP="00A341E7">
      <w:pPr>
        <w:pStyle w:val="Heading1"/>
        <w:rPr>
          <w:ins w:id="73" w:author="CANDACE JOHNSON-HURWITZ" w:date="2019-05-15T14:56:00Z"/>
        </w:rPr>
      </w:pPr>
      <w:ins w:id="74" w:author="CANDACE JOHNSON-HURWITZ" w:date="2019-05-15T15:05:00Z">
        <w:r>
          <w:br/>
        </w:r>
      </w:ins>
    </w:p>
    <w:p w14:paraId="774D4650" w14:textId="77777777" w:rsidR="00A341E7" w:rsidRDefault="00A341E7" w:rsidP="00A341E7">
      <w:pPr>
        <w:pStyle w:val="Heading1"/>
        <w:rPr>
          <w:ins w:id="75" w:author="CANDACE JOHNSON-HURWITZ" w:date="2019-05-15T14:56:00Z"/>
        </w:rPr>
      </w:pPr>
    </w:p>
    <w:p w14:paraId="5BB546F1" w14:textId="2E8D6A88" w:rsidR="00A341E7" w:rsidRDefault="00A341E7" w:rsidP="00A341E7">
      <w:pPr>
        <w:pStyle w:val="Heading1"/>
        <w:rPr>
          <w:ins w:id="76" w:author="CANDACE JOHNSON-HURWITZ" w:date="2019-05-15T14:55:00Z"/>
        </w:rPr>
      </w:pPr>
      <w:ins w:id="77" w:author="CANDACE JOHNSON-HURWITZ" w:date="2019-05-15T14:55:00Z">
        <w:r>
          <w:t>Checking the Data</w:t>
        </w:r>
      </w:ins>
    </w:p>
    <w:p w14:paraId="546F6E3B" w14:textId="77777777" w:rsidR="00A341E7" w:rsidRDefault="00A341E7" w:rsidP="00A341E7">
      <w:pPr>
        <w:rPr>
          <w:ins w:id="78" w:author="CANDACE JOHNSON-HURWITZ" w:date="2019-05-15T14:55:00Z"/>
        </w:rPr>
      </w:pPr>
    </w:p>
    <w:p w14:paraId="51E4AFBD" w14:textId="77777777" w:rsidR="00A341E7" w:rsidRDefault="00A341E7" w:rsidP="00A341E7">
      <w:pPr>
        <w:pStyle w:val="ListParagraph"/>
        <w:numPr>
          <w:ilvl w:val="0"/>
          <w:numId w:val="3"/>
        </w:numPr>
        <w:rPr>
          <w:ins w:id="79" w:author="CANDACE JOHNSON-HURWITZ" w:date="2019-05-15T14:55:00Z"/>
        </w:rPr>
      </w:pPr>
      <w:ins w:id="80" w:author="CANDACE JOHNSON-HURWITZ" w:date="2019-05-15T14:55:00Z">
        <w:r>
          <w:t>Check with RA Supervisor before first completing this task.</w:t>
        </w:r>
      </w:ins>
    </w:p>
    <w:p w14:paraId="4D36CB7D" w14:textId="77777777" w:rsidR="00A341E7" w:rsidRDefault="00A341E7" w:rsidP="00A341E7">
      <w:pPr>
        <w:pStyle w:val="ListParagraph"/>
        <w:numPr>
          <w:ilvl w:val="0"/>
          <w:numId w:val="3"/>
        </w:numPr>
        <w:rPr>
          <w:ins w:id="81" w:author="CANDACE JOHNSON-HURWITZ" w:date="2019-05-15T14:55:00Z"/>
        </w:rPr>
      </w:pPr>
      <w:ins w:id="82" w:author="CANDACE JOHNSON-HURWITZ" w:date="2019-05-15T14:55:00Z">
        <w:r>
          <w:t xml:space="preserve">If you will be checking the data, </w:t>
        </w:r>
      </w:ins>
    </w:p>
    <w:p w14:paraId="4A294E7B" w14:textId="77777777" w:rsidR="00A341E7" w:rsidRDefault="00A341E7" w:rsidP="00A341E7">
      <w:pPr>
        <w:pStyle w:val="ListParagraph"/>
        <w:numPr>
          <w:ilvl w:val="1"/>
          <w:numId w:val="3"/>
        </w:numPr>
        <w:rPr>
          <w:ins w:id="83" w:author="CANDACE JOHNSON-HURWITZ" w:date="2019-05-15T14:55:00Z"/>
        </w:rPr>
      </w:pPr>
      <w:ins w:id="84" w:author="CANDACE JOHNSON-HURWITZ" w:date="2019-05-15T14:55:00Z">
        <w:r>
          <w:t xml:space="preserve">Open the </w:t>
        </w:r>
        <w:proofErr w:type="spellStart"/>
        <w:r>
          <w:t>SubID_Contacts</w:t>
        </w:r>
        <w:proofErr w:type="spellEnd"/>
        <w:r>
          <w:t xml:space="preserve"> file, which can be found here:</w:t>
        </w:r>
      </w:ins>
    </w:p>
    <w:p w14:paraId="2DB496E2" w14:textId="77777777" w:rsidR="00A341E7" w:rsidRDefault="00A341E7" w:rsidP="00A341E7">
      <w:pPr>
        <w:pStyle w:val="ListParagraph"/>
        <w:numPr>
          <w:ilvl w:val="2"/>
          <w:numId w:val="3"/>
        </w:numPr>
        <w:rPr>
          <w:ins w:id="85" w:author="CANDACE JOHNSON-HURWITZ" w:date="2019-05-15T14:55:00Z"/>
        </w:rPr>
      </w:pPr>
      <w:ins w:id="86" w:author="CANDACE JOHNSON-HURWITZ" w:date="2019-05-15T14:55:00Z">
        <w:r>
          <w:t>P:\StudyData\RISK\RawData\SubID\SubID_Contacts</w:t>
        </w:r>
      </w:ins>
    </w:p>
    <w:p w14:paraId="040D198C" w14:textId="77777777" w:rsidR="00A341E7" w:rsidRDefault="00A341E7" w:rsidP="00A341E7">
      <w:pPr>
        <w:pStyle w:val="ListParagraph"/>
        <w:numPr>
          <w:ilvl w:val="1"/>
          <w:numId w:val="3"/>
        </w:numPr>
        <w:rPr>
          <w:ins w:id="87" w:author="CANDACE JOHNSON-HURWITZ" w:date="2019-05-15T14:55:00Z"/>
        </w:rPr>
      </w:pPr>
      <w:ins w:id="88" w:author="CANDACE JOHNSON-HURWITZ" w:date="2019-05-15T14:55:00Z">
        <w:r>
          <w:t xml:space="preserve">You should now have the </w:t>
        </w:r>
        <w:proofErr w:type="spellStart"/>
        <w:r>
          <w:t>SubID_Contacts</w:t>
        </w:r>
        <w:proofErr w:type="spellEnd"/>
        <w:r>
          <w:t xml:space="preserve"> spreadsheet and the </w:t>
        </w:r>
        <w:proofErr w:type="spellStart"/>
        <w:r>
          <w:t>SubID_DoubleDataEntry</w:t>
        </w:r>
        <w:proofErr w:type="spellEnd"/>
        <w:r>
          <w:t xml:space="preserve"> spreadsheet open</w:t>
        </w:r>
      </w:ins>
    </w:p>
    <w:p w14:paraId="0599C13E" w14:textId="77777777" w:rsidR="00A341E7" w:rsidRDefault="00A341E7" w:rsidP="00A341E7">
      <w:pPr>
        <w:pStyle w:val="ListParagraph"/>
        <w:numPr>
          <w:ilvl w:val="1"/>
          <w:numId w:val="3"/>
        </w:numPr>
        <w:rPr>
          <w:ins w:id="89" w:author="CANDACE JOHNSON-HURWITZ" w:date="2019-05-15T14:55:00Z"/>
        </w:rPr>
      </w:pPr>
      <w:ins w:id="90" w:author="CANDACE JOHNSON-HURWITZ" w:date="2019-05-15T14:55:00Z">
        <w:r>
          <w:t xml:space="preserve">In the </w:t>
        </w:r>
        <w:proofErr w:type="spellStart"/>
        <w:r>
          <w:t>DataEntryCheck_C</w:t>
        </w:r>
        <w:proofErr w:type="spellEnd"/>
        <w:r>
          <w:t xml:space="preserve"> sheet of the </w:t>
        </w:r>
        <w:proofErr w:type="spellStart"/>
        <w:r>
          <w:t>SubID</w:t>
        </w:r>
        <w:proofErr w:type="spellEnd"/>
        <w:r>
          <w:t xml:space="preserve"> spreadsheet click on cell A2 and type the following:</w:t>
        </w:r>
      </w:ins>
    </w:p>
    <w:p w14:paraId="76970F88" w14:textId="77777777" w:rsidR="00A341E7" w:rsidRPr="00DC0305" w:rsidRDefault="00A341E7" w:rsidP="00A341E7">
      <w:pPr>
        <w:pStyle w:val="ListParagraph"/>
        <w:numPr>
          <w:ilvl w:val="3"/>
          <w:numId w:val="3"/>
        </w:numPr>
        <w:rPr>
          <w:ins w:id="91" w:author="CANDACE JOHNSON-HURWITZ" w:date="2019-05-15T14:55:00Z"/>
        </w:rPr>
      </w:pPr>
      <w:ins w:id="92" w:author="CANDACE JOHNSON-HURWITZ" w:date="2019-05-15T14:55:00Z">
        <w:r w:rsidRPr="00DC0305">
          <w:t>=(</w:t>
        </w:r>
      </w:ins>
    </w:p>
    <w:p w14:paraId="1C3BD476" w14:textId="77777777" w:rsidR="00A341E7" w:rsidRPr="00DC0305" w:rsidRDefault="00A341E7" w:rsidP="00A341E7">
      <w:pPr>
        <w:pStyle w:val="ListParagraph"/>
        <w:numPr>
          <w:ilvl w:val="2"/>
          <w:numId w:val="3"/>
        </w:numPr>
        <w:rPr>
          <w:ins w:id="93" w:author="CANDACE JOHNSON-HURWITZ" w:date="2019-05-15T14:55:00Z"/>
        </w:rPr>
      </w:pPr>
      <w:ins w:id="94" w:author="CANDACE JOHNSON-HURWITZ" w:date="2019-05-15T14:55:00Z">
        <w:r w:rsidRPr="00DC0305">
          <w:t xml:space="preserve">Then click on cell A2 in the </w:t>
        </w:r>
        <w:proofErr w:type="spellStart"/>
        <w:r w:rsidRPr="00DC0305">
          <w:t>SubID_Contacts</w:t>
        </w:r>
        <w:proofErr w:type="spellEnd"/>
        <w:r w:rsidRPr="00DC0305">
          <w:t xml:space="preserve"> sheet in the participants </w:t>
        </w:r>
        <w:proofErr w:type="spellStart"/>
        <w:r w:rsidRPr="00DC0305">
          <w:t>RawData</w:t>
        </w:r>
        <w:proofErr w:type="spellEnd"/>
        <w:r w:rsidRPr="00DC0305">
          <w:t xml:space="preserve"> folder to get the following:</w:t>
        </w:r>
      </w:ins>
    </w:p>
    <w:p w14:paraId="3E5276AD" w14:textId="77777777" w:rsidR="00A341E7" w:rsidRPr="00DC0305" w:rsidRDefault="00A341E7" w:rsidP="00A341E7">
      <w:pPr>
        <w:pStyle w:val="ListParagraph"/>
        <w:numPr>
          <w:ilvl w:val="3"/>
          <w:numId w:val="3"/>
        </w:numPr>
        <w:rPr>
          <w:ins w:id="95" w:author="CANDACE JOHNSON-HURWITZ" w:date="2019-05-15T14:55:00Z"/>
        </w:rPr>
      </w:pPr>
      <w:ins w:id="96" w:author="CANDACE JOHNSON-HURWITZ" w:date="2019-05-15T14:55:00Z">
        <w:r w:rsidRPr="00DC0305">
          <w:t>=('[SubID_Contacts.xlsx]</w:t>
        </w:r>
        <w:proofErr w:type="spellStart"/>
        <w:r w:rsidRPr="00DC0305">
          <w:t>SubID_Contacts</w:t>
        </w:r>
        <w:proofErr w:type="spellEnd"/>
        <w:r w:rsidRPr="00DC0305">
          <w:t>'!$A$2</w:t>
        </w:r>
      </w:ins>
    </w:p>
    <w:p w14:paraId="7C9FB372" w14:textId="77777777" w:rsidR="00A341E7" w:rsidRPr="00DC0305" w:rsidRDefault="00A341E7" w:rsidP="00A341E7">
      <w:pPr>
        <w:pStyle w:val="ListParagraph"/>
        <w:numPr>
          <w:ilvl w:val="2"/>
          <w:numId w:val="3"/>
        </w:numPr>
        <w:rPr>
          <w:ins w:id="97" w:author="CANDACE JOHNSON-HURWITZ" w:date="2019-05-15T14:55:00Z"/>
        </w:rPr>
      </w:pPr>
      <w:ins w:id="98" w:author="CANDACE JOHNSON-HURWITZ" w:date="2019-05-15T14:55:00Z">
        <w:r w:rsidRPr="00DC0305">
          <w:t xml:space="preserve">Add </w:t>
        </w:r>
        <w:r>
          <w:t>an equals sign</w:t>
        </w:r>
        <w:r w:rsidRPr="00DC0305">
          <w:t xml:space="preserve"> and then select cell A2 from the </w:t>
        </w:r>
        <w:proofErr w:type="spellStart"/>
        <w:r w:rsidRPr="00DC0305">
          <w:t>SubID_Contacts</w:t>
        </w:r>
        <w:proofErr w:type="spellEnd"/>
        <w:r w:rsidRPr="00DC0305">
          <w:t xml:space="preserve"> sheet of the double data entry spreadsheet to get the following:</w:t>
        </w:r>
      </w:ins>
    </w:p>
    <w:p w14:paraId="15B40C23" w14:textId="77777777" w:rsidR="00A341E7" w:rsidRPr="00DC0305" w:rsidRDefault="00A341E7" w:rsidP="00A341E7">
      <w:pPr>
        <w:pStyle w:val="ListParagraph"/>
        <w:numPr>
          <w:ilvl w:val="3"/>
          <w:numId w:val="3"/>
        </w:numPr>
        <w:rPr>
          <w:ins w:id="99" w:author="CANDACE JOHNSON-HURWITZ" w:date="2019-05-15T14:55:00Z"/>
        </w:rPr>
      </w:pPr>
      <w:ins w:id="100" w:author="CANDACE JOHNSON-HURWITZ" w:date="2019-05-15T14:55:00Z">
        <w:r w:rsidRPr="00DC0305">
          <w:t>=('[SubID_Con</w:t>
        </w:r>
        <w:r>
          <w:t>tacts.xlsx]</w:t>
        </w:r>
        <w:proofErr w:type="spellStart"/>
        <w:r>
          <w:t>SubID_Contacts</w:t>
        </w:r>
        <w:proofErr w:type="spellEnd"/>
        <w:r>
          <w:t>'!$A$2 =</w:t>
        </w:r>
        <w:r w:rsidRPr="00DC0305">
          <w:t xml:space="preserve"> 'SubID_Contacts'!A2)</w:t>
        </w:r>
      </w:ins>
    </w:p>
    <w:p w14:paraId="37424799" w14:textId="77777777" w:rsidR="00A341E7" w:rsidRDefault="00A341E7" w:rsidP="00A341E7">
      <w:pPr>
        <w:pStyle w:val="ListParagraph"/>
        <w:numPr>
          <w:ilvl w:val="2"/>
          <w:numId w:val="3"/>
        </w:numPr>
        <w:rPr>
          <w:ins w:id="101" w:author="CANDACE JOHNSON-HURWITZ" w:date="2019-05-15T14:55:00Z"/>
        </w:rPr>
      </w:pPr>
      <w:ins w:id="102" w:author="CANDACE JOHNSON-HURWITZ" w:date="2019-05-15T14:55:00Z">
        <w:r>
          <w:t>You can use F4 to maneuver each cell to read A2 (getting rid of the dollar signs)</w:t>
        </w:r>
      </w:ins>
    </w:p>
    <w:p w14:paraId="04C18ADB" w14:textId="77777777" w:rsidR="00A341E7" w:rsidRDefault="00A341E7" w:rsidP="00A341E7">
      <w:pPr>
        <w:pStyle w:val="ListParagraph"/>
        <w:numPr>
          <w:ilvl w:val="2"/>
          <w:numId w:val="3"/>
        </w:numPr>
        <w:rPr>
          <w:ins w:id="103" w:author="CANDACE JOHNSON-HURWITZ" w:date="2019-05-15T14:55:00Z"/>
        </w:rPr>
      </w:pPr>
      <w:ins w:id="104" w:author="CANDACE JOHNSON-HURWITZ" w:date="2019-05-15T14:55:00Z">
        <w:r>
          <w:t>Close the parenthesis and select enter</w:t>
        </w:r>
      </w:ins>
    </w:p>
    <w:p w14:paraId="0FF8B7F9" w14:textId="77777777" w:rsidR="00A341E7" w:rsidRDefault="00A341E7" w:rsidP="00A341E7">
      <w:pPr>
        <w:pStyle w:val="ListParagraph"/>
        <w:numPr>
          <w:ilvl w:val="1"/>
          <w:numId w:val="3"/>
        </w:numPr>
        <w:rPr>
          <w:ins w:id="105" w:author="CANDACE JOHNSON-HURWITZ" w:date="2019-05-15T14:55:00Z"/>
        </w:rPr>
      </w:pPr>
      <w:ins w:id="106" w:author="CANDACE JOHNSON-HURWITZ" w:date="2019-05-15T14:55:00Z">
        <w:r>
          <w:t>You can then drag this cell across the entire spreadsheet – to drag select the cell and hover the cursor over the bottom right corner then drag the cell to the right – then you can drag the cell down across the columns</w:t>
        </w:r>
      </w:ins>
    </w:p>
    <w:p w14:paraId="53B678B6" w14:textId="77777777" w:rsidR="00A341E7" w:rsidRDefault="00A341E7" w:rsidP="00A341E7">
      <w:pPr>
        <w:pStyle w:val="ListParagraph"/>
        <w:numPr>
          <w:ilvl w:val="2"/>
          <w:numId w:val="3"/>
        </w:numPr>
        <w:rPr>
          <w:ins w:id="107" w:author="CANDACE JOHNSON-HURWITZ" w:date="2019-05-15T14:55:00Z"/>
        </w:rPr>
      </w:pPr>
      <w:ins w:id="108" w:author="CANDACE JOHNSON-HURWITZ" w:date="2019-05-15T14:55:00Z">
        <w:r>
          <w:t xml:space="preserve">Each cell should either read TRUE or FALSE </w:t>
        </w:r>
      </w:ins>
    </w:p>
    <w:p w14:paraId="1A41D33C" w14:textId="77777777" w:rsidR="00A341E7" w:rsidRDefault="00A341E7" w:rsidP="00A341E7">
      <w:pPr>
        <w:pStyle w:val="ListParagraph"/>
        <w:numPr>
          <w:ilvl w:val="2"/>
          <w:numId w:val="3"/>
        </w:numPr>
        <w:rPr>
          <w:ins w:id="109" w:author="CANDACE JOHNSON-HURWITZ" w:date="2019-05-15T14:55:00Z"/>
        </w:rPr>
      </w:pPr>
      <w:ins w:id="110" w:author="CANDACE JOHNSON-HURWITZ" w:date="2019-05-15T14:55:00Z">
        <w:r>
          <w:t>FALSE denotes that the two cells are not the same</w:t>
        </w:r>
      </w:ins>
    </w:p>
    <w:p w14:paraId="6A515499" w14:textId="77777777" w:rsidR="00A341E7" w:rsidRDefault="00A341E7" w:rsidP="00A341E7">
      <w:pPr>
        <w:pStyle w:val="ListParagraph"/>
        <w:numPr>
          <w:ilvl w:val="2"/>
          <w:numId w:val="3"/>
        </w:numPr>
        <w:rPr>
          <w:ins w:id="111" w:author="CANDACE JOHNSON-HURWITZ" w:date="2019-05-15T14:55:00Z"/>
        </w:rPr>
      </w:pPr>
      <w:ins w:id="112" w:author="CANDACE JOHNSON-HURWITZ" w:date="2019-05-15T14:55:00Z">
        <w:r>
          <w:t>To make this easier to see you can add conditional formatting</w:t>
        </w:r>
      </w:ins>
    </w:p>
    <w:p w14:paraId="4D276D70" w14:textId="77777777" w:rsidR="00A341E7" w:rsidRDefault="00A341E7" w:rsidP="00A341E7">
      <w:pPr>
        <w:pStyle w:val="ListParagraph"/>
        <w:numPr>
          <w:ilvl w:val="3"/>
          <w:numId w:val="3"/>
        </w:numPr>
        <w:rPr>
          <w:ins w:id="113" w:author="CANDACE JOHNSON-HURWITZ" w:date="2019-05-15T14:55:00Z"/>
        </w:rPr>
      </w:pPr>
      <w:ins w:id="114" w:author="CANDACE JOHNSON-HURWITZ" w:date="2019-05-15T14:55:00Z">
        <w:r>
          <w:t>Go to conditional formatting on the toolbar and then down to ‘highlight cells rules’</w:t>
        </w:r>
      </w:ins>
    </w:p>
    <w:p w14:paraId="7C9E4530" w14:textId="77777777" w:rsidR="00A341E7" w:rsidRDefault="00A341E7" w:rsidP="00A341E7">
      <w:pPr>
        <w:pStyle w:val="ListParagraph"/>
        <w:numPr>
          <w:ilvl w:val="3"/>
          <w:numId w:val="3"/>
        </w:numPr>
        <w:rPr>
          <w:ins w:id="115" w:author="CANDACE JOHNSON-HURWITZ" w:date="2019-05-15T14:55:00Z"/>
        </w:rPr>
      </w:pPr>
      <w:ins w:id="116" w:author="CANDACE JOHNSON-HURWITZ" w:date="2019-05-15T14:55:00Z">
        <w:r>
          <w:t>Then to ‘equal to’ and type FALSE</w:t>
        </w:r>
      </w:ins>
    </w:p>
    <w:p w14:paraId="5ED14B08" w14:textId="77777777" w:rsidR="00A341E7" w:rsidRDefault="00A341E7" w:rsidP="00A341E7">
      <w:pPr>
        <w:pStyle w:val="ListParagraph"/>
        <w:numPr>
          <w:ilvl w:val="3"/>
          <w:numId w:val="3"/>
        </w:numPr>
        <w:rPr>
          <w:ins w:id="117" w:author="CANDACE JOHNSON-HURWITZ" w:date="2019-05-15T14:55:00Z"/>
        </w:rPr>
      </w:pPr>
      <w:ins w:id="118" w:author="CANDACE JOHNSON-HURWITZ" w:date="2019-05-15T14:55:00Z">
        <w:r>
          <w:t>All FALSE responses should now show up in red</w:t>
        </w:r>
      </w:ins>
    </w:p>
    <w:p w14:paraId="1E3850D8" w14:textId="77777777" w:rsidR="00A341E7" w:rsidRDefault="00A341E7" w:rsidP="00A341E7">
      <w:pPr>
        <w:pStyle w:val="ListParagraph"/>
        <w:numPr>
          <w:ilvl w:val="0"/>
          <w:numId w:val="3"/>
        </w:numPr>
        <w:rPr>
          <w:ins w:id="119" w:author="CANDACE JOHNSON-HURWITZ" w:date="2019-05-15T14:55:00Z"/>
        </w:rPr>
      </w:pPr>
      <w:ins w:id="120" w:author="CANDACE JOHNSON-HURWITZ" w:date="2019-05-15T14:55:00Z">
        <w:r>
          <w:t>Now you need to check the hard copy of the interview form</w:t>
        </w:r>
      </w:ins>
    </w:p>
    <w:p w14:paraId="71822743" w14:textId="77777777" w:rsidR="00A341E7" w:rsidRDefault="00A341E7" w:rsidP="00A341E7">
      <w:pPr>
        <w:pStyle w:val="ListParagraph"/>
        <w:numPr>
          <w:ilvl w:val="1"/>
          <w:numId w:val="3"/>
        </w:numPr>
        <w:rPr>
          <w:ins w:id="121" w:author="CANDACE JOHNSON-HURWITZ" w:date="2019-05-15T14:55:00Z"/>
        </w:rPr>
      </w:pPr>
      <w:ins w:id="122" w:author="CANDACE JOHNSON-HURWITZ" w:date="2019-05-15T14:55:00Z">
        <w:r>
          <w:lastRenderedPageBreak/>
          <w:t>If you are able to identify the error and correct it with confidence feel free to do so.</w:t>
        </w:r>
      </w:ins>
    </w:p>
    <w:p w14:paraId="29292968" w14:textId="77777777" w:rsidR="00A341E7" w:rsidRDefault="00A341E7" w:rsidP="00A341E7">
      <w:pPr>
        <w:pStyle w:val="ListParagraph"/>
        <w:numPr>
          <w:ilvl w:val="1"/>
          <w:numId w:val="3"/>
        </w:numPr>
        <w:rPr>
          <w:ins w:id="123" w:author="CANDACE JOHNSON-HURWITZ" w:date="2019-05-15T14:55:00Z"/>
        </w:rPr>
      </w:pPr>
      <w:ins w:id="124" w:author="CANDACE JOHNSON-HURWITZ" w:date="2019-05-15T14:55:00Z">
        <w:r>
          <w:t>If the interview form is unclear and it is possible that someone misinterpreted the form, please see the RA that ran the interview for further clarification</w:t>
        </w:r>
      </w:ins>
    </w:p>
    <w:p w14:paraId="2B263C32" w14:textId="77777777" w:rsidR="00A341E7" w:rsidRPr="00E07E18" w:rsidRDefault="00A341E7" w:rsidP="00A341E7">
      <w:pPr>
        <w:pStyle w:val="ListParagraph"/>
        <w:numPr>
          <w:ilvl w:val="0"/>
          <w:numId w:val="3"/>
        </w:numPr>
        <w:rPr>
          <w:ins w:id="125" w:author="CANDACE JOHNSON-HURWITZ" w:date="2019-05-15T14:55:00Z"/>
        </w:rPr>
      </w:pPr>
      <w:ins w:id="126" w:author="CANDACE JOHNSON-HURWITZ" w:date="2019-05-15T14:55:00Z">
        <w:r>
          <w:t>Once completed record your work in the Interview Tracking Spreadsheet in the ‘Off Study’ tab</w:t>
        </w:r>
      </w:ins>
    </w:p>
    <w:p w14:paraId="74E01397" w14:textId="77777777" w:rsidR="00A341E7" w:rsidRDefault="00A341E7" w:rsidP="00A341E7">
      <w:pPr>
        <w:pStyle w:val="ListParagraph"/>
        <w:rPr>
          <w:ins w:id="127" w:author="CANDACE JOHNSON-HURWITZ" w:date="2019-05-15T14:55:00Z"/>
        </w:rPr>
      </w:pPr>
    </w:p>
    <w:p w14:paraId="535C885B" w14:textId="77777777" w:rsidR="00A341E7" w:rsidRDefault="00A341E7" w:rsidP="00A341E7">
      <w:pPr>
        <w:pStyle w:val="ListParagraph"/>
        <w:rPr>
          <w:ins w:id="128" w:author="CANDACE JOHNSON-HURWITZ" w:date="2019-05-15T14:55:00Z"/>
        </w:rPr>
      </w:pPr>
    </w:p>
    <w:p w14:paraId="1FE7F8AE" w14:textId="77777777" w:rsidR="00A341E7" w:rsidRDefault="00A341E7" w:rsidP="00A341E7">
      <w:pPr>
        <w:pStyle w:val="ListParagraph"/>
        <w:rPr>
          <w:ins w:id="129" w:author="CANDACE JOHNSON-HURWITZ" w:date="2019-05-15T14:55:00Z"/>
        </w:rPr>
      </w:pPr>
    </w:p>
    <w:p w14:paraId="213BFB16" w14:textId="77777777" w:rsidR="00A341E7" w:rsidRDefault="00A341E7" w:rsidP="00A341E7">
      <w:pPr>
        <w:rPr>
          <w:ins w:id="130" w:author="CANDACE JOHNSON-HURWITZ" w:date="2019-05-15T14:55:00Z"/>
        </w:rPr>
      </w:pPr>
    </w:p>
    <w:p w14:paraId="4FA10B79" w14:textId="77777777" w:rsidR="006B3474" w:rsidRDefault="006B3474" w:rsidP="006B3474"/>
    <w:p w14:paraId="70420EE0" w14:textId="77777777" w:rsidR="006B3474" w:rsidRDefault="006B3474" w:rsidP="006B3474"/>
    <w:p w14:paraId="31419320" w14:textId="77777777" w:rsidR="006B3474" w:rsidRDefault="006B3474" w:rsidP="006B3474"/>
    <w:p w14:paraId="3BB5EDE5" w14:textId="77777777" w:rsidR="006B3474" w:rsidRDefault="006B3474" w:rsidP="006B3474"/>
    <w:p w14:paraId="4D7437AB" w14:textId="77777777" w:rsidR="006B3474" w:rsidRDefault="006B3474" w:rsidP="006B3474"/>
    <w:p w14:paraId="7E886DEA" w14:textId="77777777" w:rsidR="006B3474" w:rsidRDefault="006B3474" w:rsidP="006B3474"/>
    <w:p w14:paraId="52ED9F32" w14:textId="77777777" w:rsidR="006B3474" w:rsidRDefault="006B3474" w:rsidP="006B3474"/>
    <w:p w14:paraId="01011E4E" w14:textId="77777777" w:rsidR="006B3474" w:rsidRDefault="006B3474" w:rsidP="006B3474"/>
    <w:p w14:paraId="22F44159" w14:textId="77777777" w:rsidR="006B3474" w:rsidRDefault="006B3474" w:rsidP="006B3474"/>
    <w:p w14:paraId="0F7BB0DA" w14:textId="77777777" w:rsidR="006B3474" w:rsidRDefault="006B3474" w:rsidP="006B3474"/>
    <w:p w14:paraId="173C5F0C" w14:textId="77777777" w:rsidR="006B3474" w:rsidRDefault="006B3474" w:rsidP="006B3474"/>
    <w:p w14:paraId="021701E7" w14:textId="77777777" w:rsidR="006B3474" w:rsidRDefault="006B3474" w:rsidP="006B3474"/>
    <w:p w14:paraId="47B0AF08" w14:textId="77777777" w:rsidR="006B3474" w:rsidRDefault="006B3474" w:rsidP="006B3474"/>
    <w:p w14:paraId="60379944" w14:textId="77777777" w:rsidR="006B3474" w:rsidRDefault="006B3474" w:rsidP="006B3474"/>
    <w:p w14:paraId="4FFFA636" w14:textId="77777777" w:rsidR="006B3474" w:rsidRDefault="006B3474" w:rsidP="006B3474"/>
    <w:p w14:paraId="1D983DA9" w14:textId="77777777" w:rsidR="006B3474" w:rsidDel="00BF1868" w:rsidRDefault="006B3474" w:rsidP="006B3474">
      <w:pPr>
        <w:rPr>
          <w:del w:id="131" w:author="CANDACE JOHNSON-HURWITZ" w:date="2019-05-16T10:01:00Z"/>
        </w:rPr>
      </w:pPr>
    </w:p>
    <w:p w14:paraId="74824047" w14:textId="77777777" w:rsidR="006B3474" w:rsidDel="00BF1868" w:rsidRDefault="006B3474" w:rsidP="006B3474">
      <w:pPr>
        <w:rPr>
          <w:del w:id="132" w:author="CANDACE JOHNSON-HURWITZ" w:date="2019-05-16T10:01:00Z"/>
        </w:rPr>
      </w:pPr>
    </w:p>
    <w:p w14:paraId="43E8D35C" w14:textId="77777777" w:rsidR="006B3474" w:rsidDel="00BF1868" w:rsidRDefault="006B3474" w:rsidP="006B3474">
      <w:pPr>
        <w:rPr>
          <w:del w:id="133" w:author="CANDACE JOHNSON-HURWITZ" w:date="2019-05-16T10:01:00Z"/>
        </w:rPr>
      </w:pPr>
    </w:p>
    <w:p w14:paraId="56015C18" w14:textId="77777777" w:rsidR="006B3474" w:rsidDel="00BF1868" w:rsidRDefault="006B3474" w:rsidP="006B3474">
      <w:pPr>
        <w:rPr>
          <w:del w:id="134" w:author="CANDACE JOHNSON-HURWITZ" w:date="2019-05-16T10:01:00Z"/>
        </w:rPr>
      </w:pPr>
    </w:p>
    <w:p w14:paraId="0D36DF3C" w14:textId="77777777" w:rsidR="006B3474" w:rsidDel="00BF1868" w:rsidRDefault="006B3474" w:rsidP="006B3474">
      <w:pPr>
        <w:rPr>
          <w:del w:id="135" w:author="CANDACE JOHNSON-HURWITZ" w:date="2019-05-16T10:01:00Z"/>
        </w:rPr>
      </w:pPr>
    </w:p>
    <w:p w14:paraId="0D1EC476" w14:textId="77777777" w:rsidR="006B3474" w:rsidRDefault="006B3474" w:rsidP="006B3474"/>
    <w:p w14:paraId="7063972A" w14:textId="77777777" w:rsidR="006B3474" w:rsidRDefault="006B3474" w:rsidP="006B3474"/>
    <w:p w14:paraId="37AB1E38" w14:textId="77777777" w:rsidR="006B3474" w:rsidRDefault="006B3474" w:rsidP="006B3474"/>
    <w:p w14:paraId="3AB31CD7" w14:textId="77777777" w:rsidR="006B3474" w:rsidRDefault="006B3474" w:rsidP="006B3474"/>
    <w:p w14:paraId="04663D6D" w14:textId="77777777" w:rsidR="006B3474" w:rsidRDefault="006B3474" w:rsidP="006B3474"/>
    <w:p w14:paraId="614F1F7D" w14:textId="77777777" w:rsidR="006B3474" w:rsidRDefault="006B3474" w:rsidP="006B3474"/>
    <w:p w14:paraId="3377F4A6" w14:textId="77777777" w:rsidR="006B3474" w:rsidRDefault="006B3474" w:rsidP="006B3474"/>
    <w:p w14:paraId="1BF14FE9" w14:textId="11EBDAB2" w:rsidR="006B3474" w:rsidDel="00BF1868" w:rsidRDefault="006B3474" w:rsidP="006B3474">
      <w:pPr>
        <w:rPr>
          <w:del w:id="136" w:author="CANDACE JOHNSON-HURWITZ" w:date="2019-05-16T10:01:00Z"/>
        </w:rPr>
      </w:pPr>
    </w:p>
    <w:p w14:paraId="13935BB0" w14:textId="75002A07" w:rsidR="006B3474" w:rsidDel="00BF1868" w:rsidRDefault="006B3474" w:rsidP="006B3474">
      <w:pPr>
        <w:rPr>
          <w:del w:id="137" w:author="CANDACE JOHNSON-HURWITZ" w:date="2019-05-16T10:01:00Z"/>
        </w:rPr>
      </w:pPr>
    </w:p>
    <w:p w14:paraId="0E7BF51F" w14:textId="3595A738" w:rsidR="00A32B17" w:rsidDel="00BF1868" w:rsidRDefault="00A32B17" w:rsidP="006B3474">
      <w:pPr>
        <w:rPr>
          <w:del w:id="138" w:author="CANDACE JOHNSON-HURWITZ" w:date="2019-05-16T10:01:00Z"/>
        </w:rPr>
      </w:pPr>
    </w:p>
    <w:p w14:paraId="44776EB8" w14:textId="5F730FF9" w:rsidR="00A32B17" w:rsidDel="00BF1868" w:rsidRDefault="00A32B17" w:rsidP="006B3474">
      <w:pPr>
        <w:rPr>
          <w:del w:id="139" w:author="CANDACE JOHNSON-HURWITZ" w:date="2019-05-16T10:01:00Z"/>
        </w:rPr>
      </w:pPr>
    </w:p>
    <w:p w14:paraId="34DF551F" w14:textId="6F37A356" w:rsidR="00A32B17" w:rsidDel="00BF1868" w:rsidRDefault="00A32B17" w:rsidP="006B3474">
      <w:pPr>
        <w:rPr>
          <w:del w:id="140" w:author="CANDACE JOHNSON-HURWITZ" w:date="2019-05-16T10:01:00Z"/>
        </w:rPr>
      </w:pPr>
    </w:p>
    <w:p w14:paraId="173131B4" w14:textId="77777777" w:rsidR="006B3474" w:rsidRPr="006B3474" w:rsidRDefault="006B3474" w:rsidP="006B3474"/>
    <w:p w14:paraId="0BDE7001" w14:textId="778588E2" w:rsidR="009016C6" w:rsidRDefault="009016C6"/>
    <w:sectPr w:rsidR="009016C6" w:rsidSect="00804A19">
      <w:foot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6204A0" w14:textId="77777777" w:rsidR="00804A19" w:rsidRDefault="00804A19" w:rsidP="00804A19">
      <w:r>
        <w:separator/>
      </w:r>
    </w:p>
  </w:endnote>
  <w:endnote w:type="continuationSeparator" w:id="0">
    <w:p w14:paraId="1BB022A2" w14:textId="77777777" w:rsidR="00804A19" w:rsidRDefault="00804A19" w:rsidP="00804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922"/>
      <w:docPartObj>
        <w:docPartGallery w:val="Page Numbers (Bottom of Page)"/>
        <w:docPartUnique/>
      </w:docPartObj>
    </w:sdtPr>
    <w:sdtEndPr>
      <w:rPr>
        <w:noProof/>
      </w:rPr>
    </w:sdtEndPr>
    <w:sdtContent>
      <w:p w14:paraId="0A3A1A5D" w14:textId="1B2FD474" w:rsidR="00804A19" w:rsidRDefault="00804A19">
        <w:pPr>
          <w:pStyle w:val="Footer"/>
          <w:jc w:val="right"/>
        </w:pPr>
        <w:r>
          <w:fldChar w:fldCharType="begin"/>
        </w:r>
        <w:r>
          <w:instrText xml:space="preserve"> PAGE   \* MERGEFORMAT </w:instrText>
        </w:r>
        <w:r>
          <w:fldChar w:fldCharType="separate"/>
        </w:r>
        <w:r w:rsidR="00BF1868">
          <w:rPr>
            <w:noProof/>
          </w:rPr>
          <w:t>2</w:t>
        </w:r>
        <w:r>
          <w:rPr>
            <w:noProof/>
          </w:rPr>
          <w:fldChar w:fldCharType="end"/>
        </w:r>
      </w:p>
    </w:sdtContent>
  </w:sdt>
  <w:p w14:paraId="351C5627" w14:textId="77777777" w:rsidR="00804A19" w:rsidRDefault="00804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8BAB9" w14:textId="77777777" w:rsidR="00804A19" w:rsidRDefault="00804A19" w:rsidP="00804A19">
      <w:r>
        <w:separator/>
      </w:r>
    </w:p>
  </w:footnote>
  <w:footnote w:type="continuationSeparator" w:id="0">
    <w:p w14:paraId="189EAEC6" w14:textId="77777777" w:rsidR="00804A19" w:rsidRDefault="00804A19" w:rsidP="00804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E96089"/>
    <w:multiLevelType w:val="hybridMultilevel"/>
    <w:tmpl w:val="48EA9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884525"/>
    <w:multiLevelType w:val="hybridMultilevel"/>
    <w:tmpl w:val="8028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B5364C"/>
    <w:multiLevelType w:val="hybridMultilevel"/>
    <w:tmpl w:val="81B69E52"/>
    <w:lvl w:ilvl="0" w:tplc="DE48082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2F66C38"/>
    <w:multiLevelType w:val="hybridMultilevel"/>
    <w:tmpl w:val="FA08A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295101"/>
    <w:multiLevelType w:val="hybridMultilevel"/>
    <w:tmpl w:val="1004B2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2B4D16"/>
    <w:multiLevelType w:val="hybridMultilevel"/>
    <w:tmpl w:val="C14402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C004706">
      <w:start w:val="1"/>
      <w:numFmt w:val="lowerLetter"/>
      <w:lvlText w:val="%5."/>
      <w:lvlJc w:val="left"/>
      <w:pPr>
        <w:ind w:left="3600" w:hanging="360"/>
      </w:pPr>
      <w:rPr>
        <w:rFonts w:ascii="Times New Roman" w:eastAsiaTheme="minorHAnsi" w:hAnsi="Times New Roman" w:cs="Times New Roman"/>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NDACE JOHNSON-HURWITZ">
    <w15:presenceInfo w15:providerId="None" w15:userId="CANDACE JOHNSON-HURWIT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zMDC0NDA2tTAyNDZQ0lEKTi0uzszPAymwqAUAmzrCeiwAAAA="/>
  </w:docVars>
  <w:rsids>
    <w:rsidRoot w:val="0017667D"/>
    <w:rsid w:val="0017667D"/>
    <w:rsid w:val="001B05A6"/>
    <w:rsid w:val="001D32D3"/>
    <w:rsid w:val="0025767E"/>
    <w:rsid w:val="002830FF"/>
    <w:rsid w:val="00330EB5"/>
    <w:rsid w:val="003B360C"/>
    <w:rsid w:val="00455A44"/>
    <w:rsid w:val="00473EFF"/>
    <w:rsid w:val="00482E13"/>
    <w:rsid w:val="00493819"/>
    <w:rsid w:val="00536164"/>
    <w:rsid w:val="005370D2"/>
    <w:rsid w:val="00545412"/>
    <w:rsid w:val="00562ECF"/>
    <w:rsid w:val="005B4B54"/>
    <w:rsid w:val="005F3CB2"/>
    <w:rsid w:val="00613C31"/>
    <w:rsid w:val="00657A7C"/>
    <w:rsid w:val="006B3474"/>
    <w:rsid w:val="006E5478"/>
    <w:rsid w:val="007F1380"/>
    <w:rsid w:val="00804A19"/>
    <w:rsid w:val="00855636"/>
    <w:rsid w:val="008E5F6A"/>
    <w:rsid w:val="009016C6"/>
    <w:rsid w:val="00922E83"/>
    <w:rsid w:val="0096326C"/>
    <w:rsid w:val="00A32B17"/>
    <w:rsid w:val="00A341E7"/>
    <w:rsid w:val="00A56869"/>
    <w:rsid w:val="00A742B1"/>
    <w:rsid w:val="00AE3FE4"/>
    <w:rsid w:val="00B15E38"/>
    <w:rsid w:val="00B4053A"/>
    <w:rsid w:val="00B66F7A"/>
    <w:rsid w:val="00B86D7D"/>
    <w:rsid w:val="00B90C9F"/>
    <w:rsid w:val="00BB5DB5"/>
    <w:rsid w:val="00BF1868"/>
    <w:rsid w:val="00C817DF"/>
    <w:rsid w:val="00C82153"/>
    <w:rsid w:val="00CB254A"/>
    <w:rsid w:val="00CC79D0"/>
    <w:rsid w:val="00D22F3F"/>
    <w:rsid w:val="00D569CD"/>
    <w:rsid w:val="00D66342"/>
    <w:rsid w:val="00DC0305"/>
    <w:rsid w:val="00DF68E9"/>
    <w:rsid w:val="00E07E18"/>
    <w:rsid w:val="00E105C0"/>
    <w:rsid w:val="00EB4987"/>
    <w:rsid w:val="00F75A1F"/>
    <w:rsid w:val="00F8579D"/>
    <w:rsid w:val="00FD35A5"/>
    <w:rsid w:val="00FD5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13F15"/>
  <w15:docId w15:val="{EED0D9A7-ADAE-4DAA-8244-E724A6E39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67D"/>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04A19"/>
    <w:pPr>
      <w:keepNext/>
      <w:keepLines/>
      <w:spacing w:before="240" w:line="259" w:lineRule="auto"/>
      <w:outlineLvl w:val="0"/>
    </w:pPr>
    <w:rPr>
      <w:rFonts w:eastAsiaTheme="majorEastAsia"/>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A19"/>
    <w:rPr>
      <w:rFonts w:ascii="Times New Roman" w:eastAsiaTheme="majorEastAsia" w:hAnsi="Times New Roman" w:cs="Times New Roman"/>
      <w:b/>
      <w:color w:val="2F5496" w:themeColor="accent1" w:themeShade="BF"/>
      <w:sz w:val="32"/>
      <w:szCs w:val="32"/>
    </w:rPr>
  </w:style>
  <w:style w:type="character" w:styleId="Hyperlink">
    <w:name w:val="Hyperlink"/>
    <w:basedOn w:val="DefaultParagraphFont"/>
    <w:uiPriority w:val="99"/>
    <w:unhideWhenUsed/>
    <w:rsid w:val="00804A19"/>
    <w:rPr>
      <w:color w:val="0563C1" w:themeColor="hyperlink"/>
      <w:u w:val="single"/>
    </w:rPr>
  </w:style>
  <w:style w:type="paragraph" w:styleId="TOCHeading">
    <w:name w:val="TOC Heading"/>
    <w:basedOn w:val="Heading1"/>
    <w:next w:val="Normal"/>
    <w:uiPriority w:val="39"/>
    <w:unhideWhenUsed/>
    <w:qFormat/>
    <w:rsid w:val="00804A19"/>
    <w:pPr>
      <w:outlineLvl w:val="9"/>
    </w:pPr>
    <w:rPr>
      <w:rFonts w:asciiTheme="majorHAnsi" w:hAnsiTheme="majorHAnsi" w:cstheme="majorBidi"/>
      <w:b w:val="0"/>
    </w:rPr>
  </w:style>
  <w:style w:type="paragraph" w:styleId="TOC1">
    <w:name w:val="toc 1"/>
    <w:basedOn w:val="Normal"/>
    <w:next w:val="Normal"/>
    <w:autoRedefine/>
    <w:uiPriority w:val="39"/>
    <w:unhideWhenUsed/>
    <w:rsid w:val="00804A19"/>
    <w:pPr>
      <w:spacing w:after="100" w:line="259" w:lineRule="auto"/>
    </w:pPr>
  </w:style>
  <w:style w:type="paragraph" w:styleId="Header">
    <w:name w:val="header"/>
    <w:basedOn w:val="Normal"/>
    <w:link w:val="HeaderChar"/>
    <w:uiPriority w:val="99"/>
    <w:unhideWhenUsed/>
    <w:rsid w:val="00804A19"/>
    <w:pPr>
      <w:tabs>
        <w:tab w:val="center" w:pos="4680"/>
        <w:tab w:val="right" w:pos="9360"/>
      </w:tabs>
    </w:pPr>
  </w:style>
  <w:style w:type="character" w:customStyle="1" w:styleId="HeaderChar">
    <w:name w:val="Header Char"/>
    <w:basedOn w:val="DefaultParagraphFont"/>
    <w:link w:val="Header"/>
    <w:uiPriority w:val="99"/>
    <w:rsid w:val="00804A19"/>
    <w:rPr>
      <w:rFonts w:ascii="Times New Roman" w:hAnsi="Times New Roman" w:cs="Times New Roman"/>
      <w:sz w:val="24"/>
      <w:szCs w:val="24"/>
    </w:rPr>
  </w:style>
  <w:style w:type="paragraph" w:styleId="Footer">
    <w:name w:val="footer"/>
    <w:basedOn w:val="Normal"/>
    <w:link w:val="FooterChar"/>
    <w:uiPriority w:val="99"/>
    <w:unhideWhenUsed/>
    <w:rsid w:val="00804A19"/>
    <w:pPr>
      <w:tabs>
        <w:tab w:val="center" w:pos="4680"/>
        <w:tab w:val="right" w:pos="9360"/>
      </w:tabs>
    </w:pPr>
  </w:style>
  <w:style w:type="character" w:customStyle="1" w:styleId="FooterChar">
    <w:name w:val="Footer Char"/>
    <w:basedOn w:val="DefaultParagraphFont"/>
    <w:link w:val="Footer"/>
    <w:uiPriority w:val="99"/>
    <w:rsid w:val="00804A19"/>
    <w:rPr>
      <w:rFonts w:ascii="Times New Roman" w:hAnsi="Times New Roman" w:cs="Times New Roman"/>
      <w:sz w:val="24"/>
      <w:szCs w:val="24"/>
    </w:rPr>
  </w:style>
  <w:style w:type="paragraph" w:styleId="ListParagraph">
    <w:name w:val="List Paragraph"/>
    <w:basedOn w:val="Normal"/>
    <w:uiPriority w:val="34"/>
    <w:qFormat/>
    <w:rsid w:val="00804A19"/>
    <w:pPr>
      <w:ind w:left="720"/>
      <w:contextualSpacing/>
    </w:pPr>
  </w:style>
  <w:style w:type="paragraph" w:styleId="BalloonText">
    <w:name w:val="Balloon Text"/>
    <w:basedOn w:val="Normal"/>
    <w:link w:val="BalloonTextChar"/>
    <w:uiPriority w:val="99"/>
    <w:semiHidden/>
    <w:unhideWhenUsed/>
    <w:rsid w:val="00E07E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E18"/>
    <w:rPr>
      <w:rFonts w:ascii="Segoe UI" w:hAnsi="Segoe UI" w:cs="Segoe UI"/>
      <w:sz w:val="18"/>
      <w:szCs w:val="18"/>
    </w:rPr>
  </w:style>
  <w:style w:type="character" w:customStyle="1" w:styleId="UnresolvedMention1">
    <w:name w:val="Unresolved Mention1"/>
    <w:basedOn w:val="DefaultParagraphFont"/>
    <w:uiPriority w:val="99"/>
    <w:semiHidden/>
    <w:unhideWhenUsed/>
    <w:rsid w:val="001D32D3"/>
    <w:rPr>
      <w:color w:val="808080"/>
      <w:shd w:val="clear" w:color="auto" w:fill="E6E6E6"/>
    </w:rPr>
  </w:style>
  <w:style w:type="character" w:styleId="FollowedHyperlink">
    <w:name w:val="FollowedHyperlink"/>
    <w:basedOn w:val="DefaultParagraphFont"/>
    <w:uiPriority w:val="99"/>
    <w:semiHidden/>
    <w:unhideWhenUsed/>
    <w:rsid w:val="003B36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pochconver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1569</TotalTime>
  <Pages>11</Pages>
  <Words>2325</Words>
  <Characters>13254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meschultz5</dc:creator>
  <cp:keywords/>
  <dc:description/>
  <cp:lastModifiedBy>CANDACE JOHNSON-HURWITZ</cp:lastModifiedBy>
  <cp:revision>29</cp:revision>
  <cp:lastPrinted>2019-05-15T20:06:00Z</cp:lastPrinted>
  <dcterms:created xsi:type="dcterms:W3CDTF">2018-05-24T20:23:00Z</dcterms:created>
  <dcterms:modified xsi:type="dcterms:W3CDTF">2019-07-11T16:25:00Z</dcterms:modified>
</cp:coreProperties>
</file>