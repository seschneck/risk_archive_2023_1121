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DA97" w14:textId="77777777" w:rsidR="00794220" w:rsidRPr="004944D1" w:rsidRDefault="00794220" w:rsidP="00794220">
      <w:pPr>
        <w:spacing w:after="0" w:line="240" w:lineRule="auto"/>
        <w:jc w:val="center"/>
        <w:rPr>
          <w:rFonts w:ascii="Times New Roman" w:hAnsi="Times New Roman" w:cs="Times New Roman"/>
          <w:b/>
          <w:sz w:val="36"/>
          <w:szCs w:val="40"/>
        </w:rPr>
      </w:pPr>
      <w:bookmarkStart w:id="0" w:name="_Hlk515621992"/>
      <w:bookmarkEnd w:id="0"/>
      <w:r w:rsidRPr="004944D1">
        <w:rPr>
          <w:rFonts w:ascii="Times New Roman" w:hAnsi="Times New Roman" w:cs="Times New Roman"/>
          <w:b/>
          <w:sz w:val="36"/>
          <w:szCs w:val="40"/>
        </w:rPr>
        <w:t>RISK Standard Operating Procedure (SOP)</w:t>
      </w:r>
    </w:p>
    <w:p w14:paraId="58EA9085" w14:textId="089556C3" w:rsidR="00794220" w:rsidRPr="004944D1" w:rsidRDefault="00794220" w:rsidP="00794220">
      <w:pPr>
        <w:spacing w:after="0" w:line="240" w:lineRule="auto"/>
        <w:jc w:val="center"/>
        <w:rPr>
          <w:rFonts w:ascii="Times New Roman" w:hAnsi="Times New Roman" w:cs="Times New Roman"/>
          <w:b/>
          <w:sz w:val="36"/>
          <w:szCs w:val="40"/>
        </w:rPr>
      </w:pPr>
      <w:r>
        <w:rPr>
          <w:rFonts w:ascii="Times New Roman" w:hAnsi="Times New Roman" w:cs="Times New Roman"/>
          <w:b/>
          <w:sz w:val="36"/>
          <w:szCs w:val="40"/>
        </w:rPr>
        <w:t>Survey Signal</w:t>
      </w:r>
    </w:p>
    <w:p w14:paraId="39B72AF7" w14:textId="25B2621B" w:rsidR="00794220" w:rsidRPr="004944D1" w:rsidRDefault="00794220" w:rsidP="00794220">
      <w:pPr>
        <w:jc w:val="center"/>
        <w:rPr>
          <w:rFonts w:ascii="Times New Roman" w:hAnsi="Times New Roman" w:cs="Times New Roman"/>
        </w:rPr>
      </w:pPr>
      <w:r w:rsidRPr="004944D1">
        <w:rPr>
          <w:rFonts w:ascii="Times New Roman" w:hAnsi="Times New Roman" w:cs="Times New Roman"/>
        </w:rPr>
        <w:t xml:space="preserve">Last Edited: </w:t>
      </w:r>
      <w:r w:rsidRPr="004944D1">
        <w:rPr>
          <w:rFonts w:ascii="Times New Roman" w:hAnsi="Times New Roman" w:cs="Times New Roman"/>
        </w:rPr>
        <w:fldChar w:fldCharType="begin"/>
      </w:r>
      <w:r w:rsidRPr="004944D1">
        <w:rPr>
          <w:rFonts w:ascii="Times New Roman" w:hAnsi="Times New Roman" w:cs="Times New Roman"/>
        </w:rPr>
        <w:instrText xml:space="preserve"> DATE \@ "M/d/yyyy h:mm am/pm" </w:instrText>
      </w:r>
      <w:r w:rsidRPr="004944D1">
        <w:rPr>
          <w:rFonts w:ascii="Times New Roman" w:hAnsi="Times New Roman" w:cs="Times New Roman"/>
        </w:rPr>
        <w:fldChar w:fldCharType="separate"/>
      </w:r>
      <w:r w:rsidR="000556FE">
        <w:rPr>
          <w:rFonts w:ascii="Times New Roman" w:hAnsi="Times New Roman" w:cs="Times New Roman"/>
          <w:noProof/>
        </w:rPr>
        <w:t>6/28/2019 12:13 PM</w:t>
      </w:r>
      <w:r w:rsidRPr="004944D1">
        <w:rPr>
          <w:rFonts w:ascii="Times New Roman" w:hAnsi="Times New Roman" w:cs="Times New Roman"/>
        </w:rPr>
        <w:fldChar w:fldCharType="end"/>
      </w:r>
    </w:p>
    <w:p w14:paraId="01CBE8F5" w14:textId="77777777" w:rsidR="00794220" w:rsidRPr="004944D1" w:rsidRDefault="00794220" w:rsidP="00794220">
      <w:pPr>
        <w:rPr>
          <w:rFonts w:ascii="Times New Roman" w:hAnsi="Times New Roman" w:cs="Times New Roman"/>
        </w:rPr>
      </w:pPr>
    </w:p>
    <w:p w14:paraId="06B4B362" w14:textId="77777777" w:rsidR="00794220" w:rsidRDefault="00794220" w:rsidP="00794220"/>
    <w:p w14:paraId="5D5268CE" w14:textId="77777777" w:rsidR="00794220" w:rsidRDefault="00794220" w:rsidP="00794220"/>
    <w:p w14:paraId="3D8B8C21" w14:textId="77777777" w:rsidR="00794220" w:rsidRDefault="00794220" w:rsidP="00794220"/>
    <w:p w14:paraId="2D8BAEB9" w14:textId="77777777" w:rsidR="00794220" w:rsidRDefault="00794220" w:rsidP="00794220"/>
    <w:p w14:paraId="62BAB5CA" w14:textId="77777777" w:rsidR="00794220" w:rsidRDefault="00794220" w:rsidP="00794220"/>
    <w:p w14:paraId="2FDCE445" w14:textId="77777777" w:rsidR="00794220" w:rsidRDefault="00794220" w:rsidP="00794220"/>
    <w:p w14:paraId="482DF565" w14:textId="77777777" w:rsidR="00794220" w:rsidRDefault="00794220" w:rsidP="00794220"/>
    <w:p w14:paraId="262C04BA" w14:textId="77777777" w:rsidR="00794220" w:rsidRDefault="00794220" w:rsidP="00794220"/>
    <w:p w14:paraId="01BE0FAB" w14:textId="77777777" w:rsidR="00794220" w:rsidRDefault="00794220" w:rsidP="00794220"/>
    <w:p w14:paraId="736BBA28" w14:textId="77777777" w:rsidR="00794220" w:rsidRDefault="00794220" w:rsidP="00794220"/>
    <w:p w14:paraId="06D182BA" w14:textId="77777777" w:rsidR="00794220" w:rsidRDefault="00794220" w:rsidP="00794220"/>
    <w:p w14:paraId="2E90DD3B" w14:textId="77777777" w:rsidR="00794220" w:rsidRDefault="00794220" w:rsidP="00794220"/>
    <w:p w14:paraId="0683FB1A" w14:textId="77777777" w:rsidR="00794220" w:rsidRDefault="00794220" w:rsidP="00794220"/>
    <w:p w14:paraId="1044BFAF" w14:textId="77777777" w:rsidR="00794220" w:rsidRDefault="00794220" w:rsidP="00794220"/>
    <w:p w14:paraId="387A48A2" w14:textId="77777777" w:rsidR="00794220" w:rsidRDefault="00794220" w:rsidP="00794220"/>
    <w:p w14:paraId="46414133" w14:textId="77777777" w:rsidR="00794220" w:rsidRDefault="00794220" w:rsidP="00794220"/>
    <w:p w14:paraId="506F0CE8" w14:textId="77777777" w:rsidR="00794220" w:rsidRDefault="00794220" w:rsidP="00794220"/>
    <w:p w14:paraId="4F4EEFC8" w14:textId="77777777" w:rsidR="00794220" w:rsidRDefault="00794220" w:rsidP="00794220"/>
    <w:p w14:paraId="22519AC8" w14:textId="77777777" w:rsidR="00794220" w:rsidRDefault="00794220" w:rsidP="00794220"/>
    <w:p w14:paraId="2FABBD4E" w14:textId="77777777" w:rsidR="00794220" w:rsidRDefault="00794220" w:rsidP="00794220"/>
    <w:p w14:paraId="6A8A1A39" w14:textId="77777777" w:rsidR="00794220" w:rsidRDefault="00794220" w:rsidP="00794220"/>
    <w:p w14:paraId="4F1CE216" w14:textId="77777777" w:rsidR="00794220" w:rsidRDefault="00794220" w:rsidP="00794220"/>
    <w:p w14:paraId="221A369E" w14:textId="77777777" w:rsidR="00794220" w:rsidRDefault="00794220" w:rsidP="00794220"/>
    <w:p w14:paraId="62AE0FF5" w14:textId="77777777" w:rsidR="00794220" w:rsidRDefault="00794220" w:rsidP="00794220"/>
    <w:sdt>
      <w:sdtPr>
        <w:rPr>
          <w:rFonts w:ascii="Times New Roman" w:eastAsiaTheme="minorHAnsi" w:hAnsi="Times New Roman" w:cs="Times New Roman"/>
          <w:color w:val="auto"/>
          <w:sz w:val="24"/>
          <w:szCs w:val="24"/>
        </w:rPr>
        <w:id w:val="-2046664069"/>
        <w:docPartObj>
          <w:docPartGallery w:val="Table of Contents"/>
          <w:docPartUnique/>
        </w:docPartObj>
      </w:sdtPr>
      <w:sdtEndPr>
        <w:rPr>
          <w:b/>
          <w:bCs/>
          <w:noProof/>
        </w:rPr>
      </w:sdtEndPr>
      <w:sdtContent>
        <w:p w14:paraId="4AA70B8F" w14:textId="77777777" w:rsidR="00794220" w:rsidRPr="000937D2" w:rsidRDefault="00794220" w:rsidP="00794220">
          <w:pPr>
            <w:pStyle w:val="TOCHeading"/>
            <w:rPr>
              <w:rStyle w:val="Heading1Char"/>
            </w:rPr>
          </w:pPr>
          <w:r w:rsidRPr="000937D2">
            <w:rPr>
              <w:rStyle w:val="Heading1Char"/>
            </w:rPr>
            <w:t>Contents</w:t>
          </w:r>
        </w:p>
        <w:p w14:paraId="07BF90AA" w14:textId="0F77ECBC" w:rsidR="008A29FD" w:rsidRDefault="0079422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487407" w:history="1">
            <w:r w:rsidR="008A29FD" w:rsidRPr="009C7BBB">
              <w:rPr>
                <w:rStyle w:val="Hyperlink"/>
                <w:noProof/>
              </w:rPr>
              <w:t>File Locations</w:t>
            </w:r>
            <w:r w:rsidR="008A29FD">
              <w:rPr>
                <w:noProof/>
                <w:webHidden/>
              </w:rPr>
              <w:tab/>
            </w:r>
            <w:r w:rsidR="008A29FD">
              <w:rPr>
                <w:noProof/>
                <w:webHidden/>
              </w:rPr>
              <w:fldChar w:fldCharType="begin"/>
            </w:r>
            <w:r w:rsidR="008A29FD">
              <w:rPr>
                <w:noProof/>
                <w:webHidden/>
              </w:rPr>
              <w:instrText xml:space="preserve"> PAGEREF _Toc535487407 \h </w:instrText>
            </w:r>
            <w:r w:rsidR="008A29FD">
              <w:rPr>
                <w:noProof/>
                <w:webHidden/>
              </w:rPr>
            </w:r>
            <w:r w:rsidR="008A29FD">
              <w:rPr>
                <w:noProof/>
                <w:webHidden/>
              </w:rPr>
              <w:fldChar w:fldCharType="separate"/>
            </w:r>
            <w:r w:rsidR="008A29FD">
              <w:rPr>
                <w:noProof/>
                <w:webHidden/>
              </w:rPr>
              <w:t>3</w:t>
            </w:r>
            <w:r w:rsidR="008A29FD">
              <w:rPr>
                <w:noProof/>
                <w:webHidden/>
              </w:rPr>
              <w:fldChar w:fldCharType="end"/>
            </w:r>
          </w:hyperlink>
        </w:p>
        <w:p w14:paraId="5B1D7E22" w14:textId="2F1BDD4C" w:rsidR="008A29FD" w:rsidRDefault="000556FE">
          <w:pPr>
            <w:pStyle w:val="TOC1"/>
            <w:tabs>
              <w:tab w:val="right" w:leader="dot" w:pos="9350"/>
            </w:tabs>
            <w:rPr>
              <w:rFonts w:asciiTheme="minorHAnsi" w:eastAsiaTheme="minorEastAsia" w:hAnsiTheme="minorHAnsi" w:cstheme="minorBidi"/>
              <w:noProof/>
              <w:sz w:val="22"/>
              <w:szCs w:val="22"/>
            </w:rPr>
          </w:pPr>
          <w:hyperlink w:anchor="_Toc535487408" w:history="1">
            <w:r w:rsidR="008A29FD" w:rsidRPr="009C7BBB">
              <w:rPr>
                <w:rStyle w:val="Hyperlink"/>
                <w:noProof/>
              </w:rPr>
              <w:t>General notes about Survey Signal</w:t>
            </w:r>
            <w:r w:rsidR="008A29FD">
              <w:rPr>
                <w:noProof/>
                <w:webHidden/>
              </w:rPr>
              <w:tab/>
            </w:r>
            <w:r w:rsidR="008A29FD">
              <w:rPr>
                <w:noProof/>
                <w:webHidden/>
              </w:rPr>
              <w:fldChar w:fldCharType="begin"/>
            </w:r>
            <w:r w:rsidR="008A29FD">
              <w:rPr>
                <w:noProof/>
                <w:webHidden/>
              </w:rPr>
              <w:instrText xml:space="preserve"> PAGEREF _Toc535487408 \h </w:instrText>
            </w:r>
            <w:r w:rsidR="008A29FD">
              <w:rPr>
                <w:noProof/>
                <w:webHidden/>
              </w:rPr>
            </w:r>
            <w:r w:rsidR="008A29FD">
              <w:rPr>
                <w:noProof/>
                <w:webHidden/>
              </w:rPr>
              <w:fldChar w:fldCharType="separate"/>
            </w:r>
            <w:r w:rsidR="008A29FD">
              <w:rPr>
                <w:noProof/>
                <w:webHidden/>
              </w:rPr>
              <w:t>4</w:t>
            </w:r>
            <w:r w:rsidR="008A29FD">
              <w:rPr>
                <w:noProof/>
                <w:webHidden/>
              </w:rPr>
              <w:fldChar w:fldCharType="end"/>
            </w:r>
          </w:hyperlink>
        </w:p>
        <w:p w14:paraId="157CB6EB" w14:textId="2CF75B9B" w:rsidR="008A29FD" w:rsidRDefault="000556FE">
          <w:pPr>
            <w:pStyle w:val="TOC1"/>
            <w:tabs>
              <w:tab w:val="right" w:leader="dot" w:pos="9350"/>
            </w:tabs>
            <w:rPr>
              <w:rFonts w:asciiTheme="minorHAnsi" w:eastAsiaTheme="minorEastAsia" w:hAnsiTheme="minorHAnsi" w:cstheme="minorBidi"/>
              <w:noProof/>
              <w:sz w:val="22"/>
              <w:szCs w:val="22"/>
            </w:rPr>
          </w:pPr>
          <w:hyperlink w:anchor="_Toc535487409" w:history="1">
            <w:r w:rsidR="008A29FD" w:rsidRPr="009C7BBB">
              <w:rPr>
                <w:rStyle w:val="Hyperlink"/>
                <w:noProof/>
              </w:rPr>
              <w:t>Survey set up</w:t>
            </w:r>
            <w:r w:rsidR="008A29FD">
              <w:rPr>
                <w:noProof/>
                <w:webHidden/>
              </w:rPr>
              <w:tab/>
            </w:r>
            <w:r w:rsidR="008A29FD">
              <w:rPr>
                <w:noProof/>
                <w:webHidden/>
              </w:rPr>
              <w:fldChar w:fldCharType="begin"/>
            </w:r>
            <w:r w:rsidR="008A29FD">
              <w:rPr>
                <w:noProof/>
                <w:webHidden/>
              </w:rPr>
              <w:instrText xml:space="preserve"> PAGEREF _Toc535487409 \h </w:instrText>
            </w:r>
            <w:r w:rsidR="008A29FD">
              <w:rPr>
                <w:noProof/>
                <w:webHidden/>
              </w:rPr>
            </w:r>
            <w:r w:rsidR="008A29FD">
              <w:rPr>
                <w:noProof/>
                <w:webHidden/>
              </w:rPr>
              <w:fldChar w:fldCharType="separate"/>
            </w:r>
            <w:r w:rsidR="008A29FD">
              <w:rPr>
                <w:noProof/>
                <w:webHidden/>
              </w:rPr>
              <w:t>5</w:t>
            </w:r>
            <w:r w:rsidR="008A29FD">
              <w:rPr>
                <w:noProof/>
                <w:webHidden/>
              </w:rPr>
              <w:fldChar w:fldCharType="end"/>
            </w:r>
          </w:hyperlink>
        </w:p>
        <w:p w14:paraId="6C8223AB" w14:textId="7A30BFA3" w:rsidR="008A29FD" w:rsidRDefault="000556FE">
          <w:pPr>
            <w:pStyle w:val="TOC1"/>
            <w:tabs>
              <w:tab w:val="right" w:leader="dot" w:pos="9350"/>
            </w:tabs>
            <w:rPr>
              <w:rFonts w:asciiTheme="minorHAnsi" w:eastAsiaTheme="minorEastAsia" w:hAnsiTheme="minorHAnsi" w:cstheme="minorBidi"/>
              <w:noProof/>
              <w:sz w:val="22"/>
              <w:szCs w:val="22"/>
            </w:rPr>
          </w:pPr>
          <w:hyperlink w:anchor="_Toc535487410" w:history="1">
            <w:r w:rsidR="008A29FD" w:rsidRPr="009C7BBB">
              <w:rPr>
                <w:rStyle w:val="Hyperlink"/>
                <w:noProof/>
              </w:rPr>
              <w:t>Survey Signal registration</w:t>
            </w:r>
            <w:r w:rsidR="008A29FD">
              <w:rPr>
                <w:noProof/>
                <w:webHidden/>
              </w:rPr>
              <w:tab/>
            </w:r>
            <w:r w:rsidR="008A29FD">
              <w:rPr>
                <w:noProof/>
                <w:webHidden/>
              </w:rPr>
              <w:fldChar w:fldCharType="begin"/>
            </w:r>
            <w:r w:rsidR="008A29FD">
              <w:rPr>
                <w:noProof/>
                <w:webHidden/>
              </w:rPr>
              <w:instrText xml:space="preserve"> PAGEREF _Toc535487410 \h </w:instrText>
            </w:r>
            <w:r w:rsidR="008A29FD">
              <w:rPr>
                <w:noProof/>
                <w:webHidden/>
              </w:rPr>
            </w:r>
            <w:r w:rsidR="008A29FD">
              <w:rPr>
                <w:noProof/>
                <w:webHidden/>
              </w:rPr>
              <w:fldChar w:fldCharType="separate"/>
            </w:r>
            <w:r w:rsidR="008A29FD">
              <w:rPr>
                <w:noProof/>
                <w:webHidden/>
              </w:rPr>
              <w:t>11</w:t>
            </w:r>
            <w:r w:rsidR="008A29FD">
              <w:rPr>
                <w:noProof/>
                <w:webHidden/>
              </w:rPr>
              <w:fldChar w:fldCharType="end"/>
            </w:r>
          </w:hyperlink>
        </w:p>
        <w:p w14:paraId="579F5034" w14:textId="78DA0C7C" w:rsidR="008A29FD" w:rsidRDefault="000556FE">
          <w:pPr>
            <w:pStyle w:val="TOC1"/>
            <w:tabs>
              <w:tab w:val="right" w:leader="dot" w:pos="9350"/>
            </w:tabs>
            <w:rPr>
              <w:rFonts w:asciiTheme="minorHAnsi" w:eastAsiaTheme="minorEastAsia" w:hAnsiTheme="minorHAnsi" w:cstheme="minorBidi"/>
              <w:noProof/>
              <w:sz w:val="22"/>
              <w:szCs w:val="22"/>
            </w:rPr>
          </w:pPr>
          <w:hyperlink w:anchor="_Toc535487411" w:history="1">
            <w:r w:rsidR="008A29FD" w:rsidRPr="009C7BBB">
              <w:rPr>
                <w:rStyle w:val="Hyperlink"/>
                <w:noProof/>
              </w:rPr>
              <w:t>Survey download (off study participants)</w:t>
            </w:r>
            <w:r w:rsidR="008A29FD">
              <w:rPr>
                <w:noProof/>
                <w:webHidden/>
              </w:rPr>
              <w:tab/>
            </w:r>
            <w:r w:rsidR="008A29FD">
              <w:rPr>
                <w:noProof/>
                <w:webHidden/>
              </w:rPr>
              <w:fldChar w:fldCharType="begin"/>
            </w:r>
            <w:r w:rsidR="008A29FD">
              <w:rPr>
                <w:noProof/>
                <w:webHidden/>
              </w:rPr>
              <w:instrText xml:space="preserve"> PAGEREF _Toc535487411 \h </w:instrText>
            </w:r>
            <w:r w:rsidR="008A29FD">
              <w:rPr>
                <w:noProof/>
                <w:webHidden/>
              </w:rPr>
            </w:r>
            <w:r w:rsidR="008A29FD">
              <w:rPr>
                <w:noProof/>
                <w:webHidden/>
              </w:rPr>
              <w:fldChar w:fldCharType="separate"/>
            </w:r>
            <w:r w:rsidR="008A29FD">
              <w:rPr>
                <w:noProof/>
                <w:webHidden/>
              </w:rPr>
              <w:t>13</w:t>
            </w:r>
            <w:r w:rsidR="008A29FD">
              <w:rPr>
                <w:noProof/>
                <w:webHidden/>
              </w:rPr>
              <w:fldChar w:fldCharType="end"/>
            </w:r>
          </w:hyperlink>
        </w:p>
        <w:p w14:paraId="36C20F56" w14:textId="327B1BEB" w:rsidR="00794220" w:rsidRDefault="00794220" w:rsidP="008A29FD">
          <w:pPr>
            <w:pStyle w:val="TOC1"/>
            <w:tabs>
              <w:tab w:val="right" w:leader="dot" w:pos="9350"/>
            </w:tabs>
            <w:rPr>
              <w:b/>
              <w:bCs/>
              <w:noProof/>
            </w:rPr>
          </w:pPr>
          <w:r>
            <w:rPr>
              <w:b/>
              <w:bCs/>
              <w:noProof/>
            </w:rPr>
            <w:fldChar w:fldCharType="end"/>
          </w:r>
        </w:p>
      </w:sdtContent>
    </w:sdt>
    <w:p w14:paraId="4DD3383F" w14:textId="77777777" w:rsidR="00794220" w:rsidRDefault="00794220" w:rsidP="00794220"/>
    <w:p w14:paraId="3B21B934" w14:textId="77777777" w:rsidR="00794220" w:rsidRDefault="00794220" w:rsidP="00794220"/>
    <w:p w14:paraId="17CAE472" w14:textId="77777777" w:rsidR="00794220" w:rsidRDefault="00794220" w:rsidP="00794220"/>
    <w:p w14:paraId="5DAABA1C" w14:textId="77777777" w:rsidR="00794220" w:rsidRDefault="00794220" w:rsidP="00794220"/>
    <w:p w14:paraId="79B2B60F" w14:textId="77777777" w:rsidR="00794220" w:rsidRDefault="00794220" w:rsidP="00794220"/>
    <w:p w14:paraId="57FF613F" w14:textId="77777777" w:rsidR="00794220" w:rsidRDefault="00794220" w:rsidP="00794220"/>
    <w:p w14:paraId="7B429B34" w14:textId="77777777" w:rsidR="00794220" w:rsidRDefault="00794220" w:rsidP="00794220"/>
    <w:p w14:paraId="45491A9E" w14:textId="77777777" w:rsidR="00794220" w:rsidRDefault="00794220" w:rsidP="00794220"/>
    <w:p w14:paraId="208EFBA3" w14:textId="77777777" w:rsidR="00794220" w:rsidRDefault="00794220" w:rsidP="00794220"/>
    <w:p w14:paraId="285866B2" w14:textId="77777777" w:rsidR="00794220" w:rsidRDefault="00794220" w:rsidP="00794220"/>
    <w:p w14:paraId="62688345" w14:textId="77777777" w:rsidR="00794220" w:rsidRDefault="00794220" w:rsidP="00794220"/>
    <w:p w14:paraId="5E80C847" w14:textId="77777777" w:rsidR="00794220" w:rsidRDefault="00794220" w:rsidP="00794220"/>
    <w:p w14:paraId="0D90404F" w14:textId="77777777" w:rsidR="00794220" w:rsidRDefault="00794220" w:rsidP="00794220"/>
    <w:p w14:paraId="71FFDB7B" w14:textId="77777777" w:rsidR="00794220" w:rsidRDefault="00794220" w:rsidP="00794220"/>
    <w:p w14:paraId="7F93F424" w14:textId="77777777" w:rsidR="00794220" w:rsidRDefault="00794220" w:rsidP="00794220"/>
    <w:p w14:paraId="6A0A1006" w14:textId="77777777" w:rsidR="00794220" w:rsidRDefault="00794220" w:rsidP="00794220"/>
    <w:p w14:paraId="1F159544" w14:textId="77777777" w:rsidR="00794220" w:rsidRDefault="00794220" w:rsidP="00794220"/>
    <w:p w14:paraId="1A0C1870" w14:textId="77777777" w:rsidR="00794220" w:rsidRDefault="00794220" w:rsidP="00794220"/>
    <w:p w14:paraId="5D124625" w14:textId="77777777" w:rsidR="00794220" w:rsidRDefault="00794220" w:rsidP="00794220"/>
    <w:p w14:paraId="2119E1E5" w14:textId="77777777" w:rsidR="00794220" w:rsidRDefault="00794220" w:rsidP="00794220"/>
    <w:p w14:paraId="78FBC99B" w14:textId="77777777" w:rsidR="00794220" w:rsidRDefault="00794220" w:rsidP="00794220"/>
    <w:p w14:paraId="6E724115" w14:textId="77777777" w:rsidR="00794220" w:rsidRDefault="00794220" w:rsidP="00794220">
      <w:pPr>
        <w:rPr>
          <w:rFonts w:ascii="Times New Roman" w:hAnsi="Times New Roman" w:cs="Times New Roman"/>
          <w:sz w:val="24"/>
        </w:rPr>
      </w:pPr>
    </w:p>
    <w:p w14:paraId="069229AC" w14:textId="2E8B4875" w:rsidR="00794220" w:rsidRDefault="00794220" w:rsidP="00794220">
      <w:pPr>
        <w:pStyle w:val="TOCHeading"/>
        <w:spacing w:after="120"/>
        <w:rPr>
          <w:rStyle w:val="Heading1Char"/>
        </w:rPr>
      </w:pPr>
      <w:bookmarkStart w:id="1" w:name="_Toc535487407"/>
      <w:r>
        <w:rPr>
          <w:rStyle w:val="Heading1Char"/>
        </w:rPr>
        <w:lastRenderedPageBreak/>
        <w:t>File Locations</w:t>
      </w:r>
      <w:bookmarkEnd w:id="1"/>
    </w:p>
    <w:p w14:paraId="57CEC245" w14:textId="00B8C5FC" w:rsidR="00794220" w:rsidRPr="00794220" w:rsidRDefault="00794220" w:rsidP="00794220">
      <w:pPr>
        <w:spacing w:after="0" w:line="240" w:lineRule="auto"/>
        <w:rPr>
          <w:rFonts w:ascii="Times New Roman" w:hAnsi="Times New Roman" w:cs="Times New Roman"/>
          <w:sz w:val="24"/>
        </w:rPr>
      </w:pPr>
      <w:r w:rsidRPr="00794220">
        <w:rPr>
          <w:rFonts w:ascii="Times New Roman" w:hAnsi="Times New Roman" w:cs="Times New Roman"/>
          <w:sz w:val="24"/>
        </w:rPr>
        <w:t>EMA form</w:t>
      </w:r>
    </w:p>
    <w:p w14:paraId="4B8FFB49" w14:textId="5431672F" w:rsidR="00794220" w:rsidRPr="00794220" w:rsidRDefault="00794220" w:rsidP="00794220">
      <w:pPr>
        <w:pStyle w:val="ListParagraph"/>
        <w:numPr>
          <w:ilvl w:val="0"/>
          <w:numId w:val="16"/>
        </w:numPr>
        <w:spacing w:after="0" w:line="240" w:lineRule="auto"/>
        <w:rPr>
          <w:rFonts w:ascii="Times New Roman" w:hAnsi="Times New Roman" w:cs="Times New Roman"/>
          <w:sz w:val="24"/>
        </w:rPr>
      </w:pPr>
      <w:r w:rsidRPr="00794220">
        <w:rPr>
          <w:rFonts w:ascii="Times New Roman" w:hAnsi="Times New Roman" w:cs="Times New Roman"/>
          <w:sz w:val="24"/>
        </w:rPr>
        <w:t>Located in the participants folder</w:t>
      </w:r>
      <w:r w:rsidR="00EC314D">
        <w:rPr>
          <w:rFonts w:ascii="Times New Roman" w:hAnsi="Times New Roman" w:cs="Times New Roman"/>
          <w:sz w:val="24"/>
        </w:rPr>
        <w:t>,</w:t>
      </w:r>
      <w:r w:rsidRPr="00794220">
        <w:rPr>
          <w:rFonts w:ascii="Times New Roman" w:hAnsi="Times New Roman" w:cs="Times New Roman"/>
          <w:sz w:val="24"/>
        </w:rPr>
        <w:t xml:space="preserve"> found in the second drawer of the </w:t>
      </w:r>
      <w:r w:rsidR="00EC314D">
        <w:rPr>
          <w:rFonts w:ascii="Times New Roman" w:hAnsi="Times New Roman" w:cs="Times New Roman"/>
          <w:sz w:val="24"/>
        </w:rPr>
        <w:t xml:space="preserve">RISK </w:t>
      </w:r>
      <w:r w:rsidRPr="00794220">
        <w:rPr>
          <w:rFonts w:ascii="Times New Roman" w:hAnsi="Times New Roman" w:cs="Times New Roman"/>
          <w:sz w:val="24"/>
        </w:rPr>
        <w:t xml:space="preserve">file cabinet </w:t>
      </w:r>
    </w:p>
    <w:p w14:paraId="7158A33E" w14:textId="77777777" w:rsidR="00794220" w:rsidRPr="00794220" w:rsidRDefault="00794220" w:rsidP="00794220">
      <w:pPr>
        <w:pStyle w:val="ListParagraph"/>
        <w:spacing w:after="0" w:line="240" w:lineRule="auto"/>
        <w:rPr>
          <w:rFonts w:ascii="Times New Roman" w:hAnsi="Times New Roman" w:cs="Times New Roman"/>
          <w:sz w:val="24"/>
        </w:rPr>
      </w:pPr>
    </w:p>
    <w:p w14:paraId="305566C1" w14:textId="77777777" w:rsidR="00794220" w:rsidRDefault="00794220" w:rsidP="00794220">
      <w:pPr>
        <w:spacing w:after="120"/>
      </w:pPr>
    </w:p>
    <w:p w14:paraId="5753C797" w14:textId="77777777" w:rsidR="00794220" w:rsidRDefault="00794220" w:rsidP="00794220"/>
    <w:p w14:paraId="441CBEA7" w14:textId="77777777" w:rsidR="00794220" w:rsidRDefault="00794220" w:rsidP="00794220"/>
    <w:p w14:paraId="1DCADB7F" w14:textId="77777777" w:rsidR="00794220" w:rsidRDefault="00794220" w:rsidP="00794220"/>
    <w:p w14:paraId="0A534DEA" w14:textId="77777777" w:rsidR="00794220" w:rsidRDefault="00794220" w:rsidP="00794220"/>
    <w:p w14:paraId="38E0B504" w14:textId="77777777" w:rsidR="00794220" w:rsidRDefault="00794220" w:rsidP="00794220"/>
    <w:p w14:paraId="1F8D3E56" w14:textId="77777777" w:rsidR="00794220" w:rsidRDefault="00794220" w:rsidP="00794220"/>
    <w:p w14:paraId="089D2198" w14:textId="77777777" w:rsidR="00794220" w:rsidRDefault="00794220" w:rsidP="00794220"/>
    <w:p w14:paraId="0F1E681D" w14:textId="77777777" w:rsidR="00794220" w:rsidRDefault="00794220" w:rsidP="00794220"/>
    <w:p w14:paraId="1C8CD43D" w14:textId="77777777" w:rsidR="00794220" w:rsidRDefault="00794220" w:rsidP="00794220"/>
    <w:p w14:paraId="61B6E85F" w14:textId="77777777" w:rsidR="00794220" w:rsidRDefault="00794220" w:rsidP="00794220"/>
    <w:p w14:paraId="40FD77E7" w14:textId="77777777" w:rsidR="00794220" w:rsidRDefault="00794220" w:rsidP="00794220"/>
    <w:p w14:paraId="56EDA844" w14:textId="77777777" w:rsidR="00794220" w:rsidRDefault="00794220" w:rsidP="00794220"/>
    <w:p w14:paraId="765D2040" w14:textId="77777777" w:rsidR="00794220" w:rsidRDefault="00794220" w:rsidP="00794220"/>
    <w:p w14:paraId="6DAB3880" w14:textId="77777777" w:rsidR="00794220" w:rsidRDefault="00794220" w:rsidP="00794220"/>
    <w:p w14:paraId="5CA36D13" w14:textId="77777777" w:rsidR="00794220" w:rsidRDefault="00794220" w:rsidP="00794220"/>
    <w:p w14:paraId="049C655F" w14:textId="77777777" w:rsidR="00794220" w:rsidRDefault="00794220" w:rsidP="00794220"/>
    <w:p w14:paraId="7EE99D76" w14:textId="77777777" w:rsidR="00794220" w:rsidRDefault="00794220" w:rsidP="00794220"/>
    <w:p w14:paraId="634AC1A9" w14:textId="77777777" w:rsidR="00794220" w:rsidRDefault="00794220" w:rsidP="00794220"/>
    <w:p w14:paraId="45F44BBB" w14:textId="77777777" w:rsidR="00794220" w:rsidRDefault="00794220" w:rsidP="00794220"/>
    <w:p w14:paraId="480A2EE2" w14:textId="77777777" w:rsidR="00794220" w:rsidRDefault="00794220" w:rsidP="00794220"/>
    <w:p w14:paraId="01F2D059" w14:textId="5B2F8846" w:rsidR="00794220" w:rsidRDefault="00794220" w:rsidP="00794220">
      <w:pPr>
        <w:pStyle w:val="Heading1"/>
      </w:pPr>
    </w:p>
    <w:p w14:paraId="498BCA23" w14:textId="12D66FFE" w:rsidR="00794220" w:rsidRDefault="00794220" w:rsidP="00794220"/>
    <w:p w14:paraId="47931D7E" w14:textId="71DF49C8" w:rsidR="00794220" w:rsidRDefault="00794220" w:rsidP="00794220"/>
    <w:p w14:paraId="1E1E63C9" w14:textId="77777777" w:rsidR="00794220" w:rsidRPr="00794220" w:rsidRDefault="00794220" w:rsidP="00794220"/>
    <w:p w14:paraId="49B567CC" w14:textId="76CC0D94" w:rsidR="00794220" w:rsidRDefault="00794220" w:rsidP="00794220">
      <w:pPr>
        <w:pStyle w:val="Heading1"/>
        <w:spacing w:after="120" w:line="240" w:lineRule="auto"/>
      </w:pPr>
      <w:bookmarkStart w:id="2" w:name="_Toc535487408"/>
      <w:r>
        <w:lastRenderedPageBreak/>
        <w:t>General notes about Survey Signal</w:t>
      </w:r>
      <w:bookmarkEnd w:id="2"/>
    </w:p>
    <w:p w14:paraId="42D70C57" w14:textId="77777777" w:rsidR="00EC314D" w:rsidRDefault="00EC314D" w:rsidP="00EC314D">
      <w:pPr>
        <w:pStyle w:val="ListParagraph"/>
        <w:rPr>
          <w:rFonts w:ascii="Times New Roman" w:hAnsi="Times New Roman" w:cs="Times New Roman"/>
          <w:sz w:val="24"/>
        </w:rPr>
      </w:pPr>
    </w:p>
    <w:p w14:paraId="25E8E572" w14:textId="24F76B2B"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Each participant has their own set of 4 surveys (</w:t>
      </w:r>
      <w:r w:rsidRPr="00D1573E">
        <w:rPr>
          <w:rFonts w:ascii="Times New Roman" w:hAnsi="Times New Roman" w:cs="Times New Roman"/>
          <w:b/>
          <w:sz w:val="24"/>
        </w:rPr>
        <w:t>Morning</w:t>
      </w:r>
      <w:r w:rsidRPr="00D1573E">
        <w:rPr>
          <w:rFonts w:ascii="Times New Roman" w:hAnsi="Times New Roman" w:cs="Times New Roman"/>
          <w:sz w:val="24"/>
        </w:rPr>
        <w:t>,</w:t>
      </w:r>
      <w:r w:rsidRPr="00D1573E">
        <w:rPr>
          <w:rFonts w:ascii="Times New Roman" w:hAnsi="Times New Roman" w:cs="Times New Roman"/>
          <w:b/>
          <w:sz w:val="24"/>
        </w:rPr>
        <w:t xml:space="preserve"> Audio</w:t>
      </w:r>
      <w:r w:rsidRPr="00D1573E">
        <w:rPr>
          <w:rFonts w:ascii="Times New Roman" w:hAnsi="Times New Roman" w:cs="Times New Roman"/>
          <w:sz w:val="24"/>
        </w:rPr>
        <w:t xml:space="preserve">, </w:t>
      </w:r>
      <w:r w:rsidRPr="00D1573E">
        <w:rPr>
          <w:rFonts w:ascii="Times New Roman" w:hAnsi="Times New Roman" w:cs="Times New Roman"/>
          <w:b/>
          <w:sz w:val="24"/>
        </w:rPr>
        <w:t>Randomized</w:t>
      </w:r>
      <w:r w:rsidRPr="00D1573E">
        <w:rPr>
          <w:rFonts w:ascii="Times New Roman" w:hAnsi="Times New Roman" w:cs="Times New Roman"/>
          <w:sz w:val="24"/>
        </w:rPr>
        <w:t xml:space="preserve">, and </w:t>
      </w:r>
      <w:r w:rsidRPr="00D1573E">
        <w:rPr>
          <w:rFonts w:ascii="Times New Roman" w:hAnsi="Times New Roman" w:cs="Times New Roman"/>
          <w:b/>
          <w:sz w:val="24"/>
        </w:rPr>
        <w:t>Evening</w:t>
      </w:r>
      <w:r w:rsidRPr="00D1573E">
        <w:rPr>
          <w:rFonts w:ascii="Times New Roman" w:hAnsi="Times New Roman" w:cs="Times New Roman"/>
          <w:sz w:val="24"/>
        </w:rPr>
        <w:t xml:space="preserve">) created with the general format of RISK – Type of Survey Sub ID, e.g., </w:t>
      </w:r>
      <w:r w:rsidRPr="00D1573E">
        <w:rPr>
          <w:rFonts w:ascii="Times New Roman" w:hAnsi="Times New Roman" w:cs="Times New Roman"/>
          <w:b/>
          <w:sz w:val="24"/>
        </w:rPr>
        <w:t>RISK - Morning 000</w:t>
      </w:r>
    </w:p>
    <w:p w14:paraId="72B6FC23"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The Morning survey should be set at the participants’ EARLIEST wake time.</w:t>
      </w:r>
    </w:p>
    <w:p w14:paraId="70F3AD9E"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The Evening survey should be set 1 HOUR BEFORE the participants’ EARLIEST bed time.</w:t>
      </w:r>
    </w:p>
    <w:p w14:paraId="4F587D9C"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ALWAYS USE MILITARY TIME</w:t>
      </w:r>
    </w:p>
    <w:p w14:paraId="10D7A337"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Have this document open to copy information from</w:t>
      </w:r>
    </w:p>
    <w:p w14:paraId="3B9D2AC8"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 xml:space="preserve">Each </w:t>
      </w:r>
      <w:r w:rsidRPr="00D1573E">
        <w:rPr>
          <w:rFonts w:ascii="Times New Roman" w:hAnsi="Times New Roman" w:cs="Times New Roman"/>
          <w:b/>
          <w:sz w:val="24"/>
        </w:rPr>
        <w:t xml:space="preserve">Mobile Survey starts after 1 </w:t>
      </w:r>
      <w:r w:rsidRPr="00D1573E">
        <w:rPr>
          <w:rFonts w:ascii="Times New Roman" w:hAnsi="Times New Roman" w:cs="Times New Roman"/>
          <w:sz w:val="24"/>
        </w:rPr>
        <w:t>day – so the participant can start getting their surveys the day after their Intake</w:t>
      </w:r>
    </w:p>
    <w:p w14:paraId="177EFE2B"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 xml:space="preserve">Each survey </w:t>
      </w:r>
      <w:r w:rsidRPr="00D1573E">
        <w:rPr>
          <w:rFonts w:ascii="Times New Roman" w:hAnsi="Times New Roman" w:cs="Times New Roman"/>
          <w:b/>
          <w:sz w:val="24"/>
        </w:rPr>
        <w:t xml:space="preserve">Start Date </w:t>
      </w:r>
      <w:r w:rsidRPr="00D1573E">
        <w:rPr>
          <w:rFonts w:ascii="Times New Roman" w:hAnsi="Times New Roman" w:cs="Times New Roman"/>
          <w:sz w:val="24"/>
        </w:rPr>
        <w:t>should be set at the day of the participants scheduled Intake</w:t>
      </w:r>
    </w:p>
    <w:p w14:paraId="7DE98458"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 xml:space="preserve">Each survey </w:t>
      </w:r>
      <w:r w:rsidRPr="00D1573E">
        <w:rPr>
          <w:rFonts w:ascii="Times New Roman" w:hAnsi="Times New Roman" w:cs="Times New Roman"/>
          <w:b/>
          <w:sz w:val="24"/>
        </w:rPr>
        <w:t xml:space="preserve">End Date </w:t>
      </w:r>
      <w:r w:rsidRPr="00D1573E">
        <w:rPr>
          <w:rFonts w:ascii="Times New Roman" w:hAnsi="Times New Roman" w:cs="Times New Roman"/>
          <w:sz w:val="24"/>
        </w:rPr>
        <w:t xml:space="preserve">should be set at approximately 95 days after their scheduled Intake (the number of days is arbitrary </w:t>
      </w:r>
      <w:proofErr w:type="gramStart"/>
      <w:r w:rsidRPr="00D1573E">
        <w:rPr>
          <w:rFonts w:ascii="Times New Roman" w:hAnsi="Times New Roman" w:cs="Times New Roman"/>
          <w:sz w:val="24"/>
        </w:rPr>
        <w:t>as long as</w:t>
      </w:r>
      <w:proofErr w:type="gramEnd"/>
      <w:r w:rsidRPr="00D1573E">
        <w:rPr>
          <w:rFonts w:ascii="Times New Roman" w:hAnsi="Times New Roman" w:cs="Times New Roman"/>
          <w:sz w:val="24"/>
        </w:rPr>
        <w:t xml:space="preserve"> it is over 90 days).</w:t>
      </w:r>
    </w:p>
    <w:p w14:paraId="0287242D" w14:textId="77777777" w:rsidR="00D1573E" w:rsidRPr="00D1573E" w:rsidRDefault="00D1573E" w:rsidP="00D1573E">
      <w:pPr>
        <w:pStyle w:val="ListParagraph"/>
        <w:numPr>
          <w:ilvl w:val="0"/>
          <w:numId w:val="1"/>
        </w:numPr>
        <w:rPr>
          <w:rFonts w:ascii="Times New Roman" w:hAnsi="Times New Roman" w:cs="Times New Roman"/>
          <w:sz w:val="24"/>
        </w:rPr>
      </w:pPr>
      <w:proofErr w:type="gramStart"/>
      <w:r w:rsidRPr="00D1573E">
        <w:rPr>
          <w:rFonts w:ascii="Times New Roman" w:hAnsi="Times New Roman" w:cs="Times New Roman"/>
          <w:sz w:val="24"/>
        </w:rPr>
        <w:t xml:space="preserve">The </w:t>
      </w:r>
      <w:r w:rsidRPr="00D1573E">
        <w:rPr>
          <w:rFonts w:ascii="Times New Roman" w:hAnsi="Times New Roman" w:cs="Times New Roman"/>
          <w:b/>
          <w:sz w:val="24"/>
        </w:rPr>
        <w:t>Morning,</w:t>
      </w:r>
      <w:proofErr w:type="gramEnd"/>
      <w:r w:rsidRPr="00D1573E">
        <w:rPr>
          <w:rFonts w:ascii="Times New Roman" w:hAnsi="Times New Roman" w:cs="Times New Roman"/>
          <w:b/>
          <w:sz w:val="24"/>
        </w:rPr>
        <w:t xml:space="preserve"> Randomized </w:t>
      </w:r>
      <w:r w:rsidRPr="00D1573E">
        <w:rPr>
          <w:rFonts w:ascii="Times New Roman" w:hAnsi="Times New Roman" w:cs="Times New Roman"/>
          <w:sz w:val="24"/>
        </w:rPr>
        <w:t xml:space="preserve">and </w:t>
      </w:r>
      <w:r w:rsidRPr="00D1573E">
        <w:rPr>
          <w:rFonts w:ascii="Times New Roman" w:hAnsi="Times New Roman" w:cs="Times New Roman"/>
          <w:b/>
          <w:sz w:val="24"/>
        </w:rPr>
        <w:t xml:space="preserve">Evening </w:t>
      </w:r>
      <w:r w:rsidRPr="00D1573E">
        <w:rPr>
          <w:rFonts w:ascii="Times New Roman" w:hAnsi="Times New Roman" w:cs="Times New Roman"/>
          <w:sz w:val="24"/>
        </w:rPr>
        <w:t xml:space="preserve">surveys have a should have the Signal Timeout of 6 hours. </w:t>
      </w:r>
    </w:p>
    <w:p w14:paraId="15837DBC"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 xml:space="preserve">The SMS Signal Subject for the </w:t>
      </w:r>
      <w:r w:rsidRPr="00D1573E">
        <w:rPr>
          <w:rFonts w:ascii="Times New Roman" w:hAnsi="Times New Roman" w:cs="Times New Roman"/>
          <w:b/>
          <w:sz w:val="24"/>
        </w:rPr>
        <w:t xml:space="preserve">Morning, Randomized </w:t>
      </w:r>
      <w:r w:rsidRPr="00D1573E">
        <w:rPr>
          <w:rFonts w:ascii="Times New Roman" w:hAnsi="Times New Roman" w:cs="Times New Roman"/>
          <w:sz w:val="24"/>
        </w:rPr>
        <w:t xml:space="preserve">and </w:t>
      </w:r>
      <w:r w:rsidRPr="00D1573E">
        <w:rPr>
          <w:rFonts w:ascii="Times New Roman" w:hAnsi="Times New Roman" w:cs="Times New Roman"/>
          <w:b/>
          <w:sz w:val="24"/>
        </w:rPr>
        <w:t xml:space="preserve">Evening </w:t>
      </w:r>
      <w:r w:rsidRPr="00D1573E">
        <w:rPr>
          <w:rFonts w:ascii="Times New Roman" w:hAnsi="Times New Roman" w:cs="Times New Roman"/>
          <w:sz w:val="24"/>
        </w:rPr>
        <w:t>surveys is: “Time to take your survey:”</w:t>
      </w:r>
    </w:p>
    <w:p w14:paraId="707B4F4B" w14:textId="77777777" w:rsidR="00D1573E" w:rsidRPr="00D1573E" w:rsidRDefault="00D1573E" w:rsidP="00D1573E">
      <w:pPr>
        <w:pStyle w:val="ListParagraph"/>
        <w:numPr>
          <w:ilvl w:val="0"/>
          <w:numId w:val="1"/>
        </w:numPr>
        <w:rPr>
          <w:rFonts w:ascii="Times New Roman" w:hAnsi="Times New Roman" w:cs="Times New Roman"/>
          <w:sz w:val="24"/>
        </w:rPr>
      </w:pPr>
      <w:r w:rsidRPr="00D1573E">
        <w:rPr>
          <w:rFonts w:ascii="Times New Roman" w:hAnsi="Times New Roman" w:cs="Times New Roman"/>
          <w:sz w:val="24"/>
        </w:rPr>
        <w:t>If you change anything after creating the survey you must hit the red “Update” button in the section that you changed – Survey Signal does not automatically save changes</w:t>
      </w:r>
    </w:p>
    <w:p w14:paraId="075AF7C9" w14:textId="77777777" w:rsidR="00502118" w:rsidRPr="00794220" w:rsidRDefault="00502118" w:rsidP="00502118">
      <w:pPr>
        <w:pStyle w:val="ListParagraph"/>
        <w:rPr>
          <w:rFonts w:ascii="Times New Roman" w:hAnsi="Times New Roman" w:cs="Times New Roman"/>
          <w:sz w:val="24"/>
        </w:rPr>
      </w:pPr>
    </w:p>
    <w:p w14:paraId="118D8CD3" w14:textId="6F0D6354" w:rsidR="00794220" w:rsidRPr="00794220" w:rsidRDefault="00794220" w:rsidP="00794220">
      <w:pPr>
        <w:pStyle w:val="ListParagraph"/>
        <w:rPr>
          <w:rFonts w:ascii="Times New Roman" w:hAnsi="Times New Roman" w:cs="Times New Roman"/>
          <w:sz w:val="24"/>
        </w:rPr>
      </w:pPr>
    </w:p>
    <w:p w14:paraId="1A0EC45B" w14:textId="41AE8E6F" w:rsidR="00794220" w:rsidRDefault="00794220" w:rsidP="006B34EB">
      <w:pPr>
        <w:jc w:val="center"/>
      </w:pPr>
    </w:p>
    <w:p w14:paraId="609AFF5B" w14:textId="35432764" w:rsidR="00556640" w:rsidRDefault="00556640" w:rsidP="006B34EB">
      <w:pPr>
        <w:jc w:val="center"/>
      </w:pPr>
    </w:p>
    <w:p w14:paraId="6C4AFF4B" w14:textId="1430C387" w:rsidR="00556640" w:rsidRDefault="00556640" w:rsidP="006B34EB">
      <w:pPr>
        <w:jc w:val="center"/>
      </w:pPr>
    </w:p>
    <w:p w14:paraId="2DC9DF72" w14:textId="348DE43E" w:rsidR="00556640" w:rsidRDefault="00556640" w:rsidP="006B34EB">
      <w:pPr>
        <w:jc w:val="center"/>
      </w:pPr>
    </w:p>
    <w:p w14:paraId="4279F178" w14:textId="77777777" w:rsidR="00556640" w:rsidRDefault="00556640" w:rsidP="006B34EB">
      <w:pPr>
        <w:jc w:val="center"/>
      </w:pPr>
    </w:p>
    <w:p w14:paraId="77EFF6D7" w14:textId="4BDD867F" w:rsidR="00794220" w:rsidRDefault="00794220" w:rsidP="006B34EB">
      <w:pPr>
        <w:jc w:val="center"/>
      </w:pPr>
    </w:p>
    <w:p w14:paraId="0C7DA1AA" w14:textId="4AAF9CF9" w:rsidR="00794220" w:rsidRDefault="00794220" w:rsidP="006B34EB">
      <w:pPr>
        <w:jc w:val="center"/>
      </w:pPr>
    </w:p>
    <w:p w14:paraId="4E25C85C" w14:textId="1A844B57" w:rsidR="00794220" w:rsidRDefault="00794220" w:rsidP="006B34EB">
      <w:pPr>
        <w:jc w:val="center"/>
      </w:pPr>
    </w:p>
    <w:p w14:paraId="604AFAE1" w14:textId="3556FF1A" w:rsidR="00794220" w:rsidRDefault="00794220" w:rsidP="006B34EB">
      <w:pPr>
        <w:jc w:val="center"/>
      </w:pPr>
    </w:p>
    <w:p w14:paraId="6585613C" w14:textId="77777777" w:rsidR="008B7190" w:rsidRDefault="008B7190" w:rsidP="006B34EB">
      <w:pPr>
        <w:jc w:val="center"/>
      </w:pPr>
    </w:p>
    <w:p w14:paraId="65145C1C" w14:textId="591E8CC4" w:rsidR="00794220" w:rsidRDefault="00794220" w:rsidP="006B34EB">
      <w:pPr>
        <w:jc w:val="center"/>
      </w:pPr>
    </w:p>
    <w:p w14:paraId="770E3E9E" w14:textId="341E0E74" w:rsidR="00794220" w:rsidRDefault="00794220" w:rsidP="00794220">
      <w:pPr>
        <w:pStyle w:val="Heading1"/>
        <w:spacing w:after="120" w:line="240" w:lineRule="auto"/>
      </w:pPr>
      <w:bookmarkStart w:id="3" w:name="_Toc535487409"/>
      <w:r>
        <w:lastRenderedPageBreak/>
        <w:t>Survey set up</w:t>
      </w:r>
      <w:bookmarkEnd w:id="3"/>
    </w:p>
    <w:p w14:paraId="38FC1018" w14:textId="77777777" w:rsidR="00556640" w:rsidRDefault="002B613F" w:rsidP="00556640">
      <w:pPr>
        <w:pStyle w:val="ListParagraph"/>
        <w:numPr>
          <w:ilvl w:val="0"/>
          <w:numId w:val="18"/>
        </w:numPr>
        <w:spacing w:after="0" w:line="240" w:lineRule="auto"/>
        <w:rPr>
          <w:rFonts w:ascii="Times New Roman" w:hAnsi="Times New Roman" w:cs="Times New Roman"/>
          <w:sz w:val="24"/>
        </w:rPr>
      </w:pPr>
      <w:r w:rsidRPr="002B613F">
        <w:rPr>
          <w:rFonts w:ascii="Times New Roman" w:hAnsi="Times New Roman" w:cs="Times New Roman"/>
          <w:sz w:val="24"/>
        </w:rPr>
        <w:t>Staff will notify you when Survey Signal needs to be set up through Asana</w:t>
      </w:r>
    </w:p>
    <w:p w14:paraId="61017F58" w14:textId="485D2909" w:rsidR="002B613F" w:rsidRPr="00556640" w:rsidRDefault="002B613F" w:rsidP="00556640">
      <w:pPr>
        <w:pStyle w:val="ListParagraph"/>
        <w:numPr>
          <w:ilvl w:val="1"/>
          <w:numId w:val="18"/>
        </w:numPr>
        <w:spacing w:after="0" w:line="240" w:lineRule="auto"/>
        <w:rPr>
          <w:rFonts w:ascii="Times New Roman" w:hAnsi="Times New Roman" w:cs="Times New Roman"/>
          <w:sz w:val="24"/>
        </w:rPr>
      </w:pPr>
      <w:r w:rsidRPr="00556640">
        <w:rPr>
          <w:rFonts w:ascii="Times New Roman" w:hAnsi="Times New Roman" w:cs="Times New Roman"/>
          <w:sz w:val="24"/>
        </w:rPr>
        <w:t>When a participant passes the screening visit they need to have 4 different daily surveys set up before their intake visit</w:t>
      </w:r>
    </w:p>
    <w:p w14:paraId="5E1E6B15" w14:textId="64A88C72" w:rsidR="00794220" w:rsidRPr="005B6A75" w:rsidRDefault="00794220" w:rsidP="00241605">
      <w:pPr>
        <w:pStyle w:val="ListParagraph"/>
        <w:numPr>
          <w:ilvl w:val="0"/>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Go to </w:t>
      </w:r>
      <w:hyperlink r:id="rId7" w:history="1">
        <w:r w:rsidRPr="005B6A75">
          <w:rPr>
            <w:rStyle w:val="Hyperlink"/>
            <w:rFonts w:ascii="Times New Roman" w:hAnsi="Times New Roman" w:cs="Times New Roman"/>
            <w:sz w:val="24"/>
            <w:szCs w:val="24"/>
          </w:rPr>
          <w:t>http://surveysignal.com/login.aspx</w:t>
        </w:r>
      </w:hyperlink>
    </w:p>
    <w:p w14:paraId="247BFFA5" w14:textId="77777777" w:rsidR="00794220" w:rsidRPr="005B6A75" w:rsidRDefault="00794220" w:rsidP="00241605">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Log in using the following:</w:t>
      </w:r>
    </w:p>
    <w:p w14:paraId="3937F168" w14:textId="780D0D30" w:rsidR="00794220" w:rsidRPr="005B6A75" w:rsidRDefault="00794220" w:rsidP="00241605">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Username: </w:t>
      </w:r>
      <w:hyperlink r:id="rId8" w:history="1">
        <w:r w:rsidRPr="005B6A75">
          <w:rPr>
            <w:rStyle w:val="Hyperlink"/>
            <w:rFonts w:ascii="Times New Roman" w:hAnsi="Times New Roman" w:cs="Times New Roman"/>
            <w:sz w:val="24"/>
            <w:szCs w:val="24"/>
          </w:rPr>
          <w:t>schneck2@wisc.edu</w:t>
        </w:r>
      </w:hyperlink>
    </w:p>
    <w:p w14:paraId="679867D6" w14:textId="5CD46B69" w:rsidR="00794220" w:rsidRPr="005B6A75" w:rsidRDefault="00794220" w:rsidP="00241605">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Password: </w:t>
      </w:r>
      <w:proofErr w:type="spellStart"/>
      <w:r w:rsidRPr="005B6A75">
        <w:rPr>
          <w:rFonts w:ascii="Times New Roman" w:hAnsi="Times New Roman" w:cs="Times New Roman"/>
          <w:sz w:val="24"/>
          <w:szCs w:val="24"/>
        </w:rPr>
        <w:t>CurtinLab</w:t>
      </w:r>
      <w:proofErr w:type="spellEnd"/>
    </w:p>
    <w:p w14:paraId="5C297FD9" w14:textId="57C03A8B" w:rsidR="00794220" w:rsidRPr="005B6A75" w:rsidRDefault="00794220" w:rsidP="00241605">
      <w:pPr>
        <w:pStyle w:val="ListParagraph"/>
        <w:numPr>
          <w:ilvl w:val="0"/>
          <w:numId w:val="18"/>
        </w:numPr>
        <w:spacing w:after="0" w:line="240" w:lineRule="auto"/>
        <w:rPr>
          <w:rFonts w:ascii="Times New Roman" w:hAnsi="Times New Roman" w:cs="Times New Roman"/>
          <w:sz w:val="24"/>
          <w:szCs w:val="24"/>
        </w:rPr>
      </w:pPr>
      <w:r w:rsidRPr="005B6A75">
        <w:rPr>
          <w:rFonts w:ascii="Times New Roman" w:hAnsi="Times New Roman" w:cs="Times New Roman"/>
          <w:noProof/>
          <w:sz w:val="24"/>
          <w:szCs w:val="24"/>
        </w:rPr>
        <w:drawing>
          <wp:anchor distT="0" distB="0" distL="114300" distR="114300" simplePos="0" relativeHeight="251652096" behindDoc="1" locked="0" layoutInCell="1" allowOverlap="1" wp14:anchorId="23AB1A4B" wp14:editId="5DF4F7AD">
            <wp:simplePos x="0" y="0"/>
            <wp:positionH relativeFrom="column">
              <wp:posOffset>2342583</wp:posOffset>
            </wp:positionH>
            <wp:positionV relativeFrom="paragraph">
              <wp:posOffset>132498</wp:posOffset>
            </wp:positionV>
            <wp:extent cx="847877" cy="308319"/>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47877" cy="308319"/>
                    </a:xfrm>
                    <a:prstGeom prst="rect">
                      <a:avLst/>
                    </a:prstGeom>
                  </pic:spPr>
                </pic:pic>
              </a:graphicData>
            </a:graphic>
            <wp14:sizeRelH relativeFrom="margin">
              <wp14:pctWidth>0</wp14:pctWidth>
            </wp14:sizeRelH>
            <wp14:sizeRelV relativeFrom="margin">
              <wp14:pctHeight>0</wp14:pctHeight>
            </wp14:sizeRelV>
          </wp:anchor>
        </w:drawing>
      </w:r>
      <w:r w:rsidRPr="005B6A75">
        <w:rPr>
          <w:rFonts w:ascii="Times New Roman" w:hAnsi="Times New Roman" w:cs="Times New Roman"/>
          <w:sz w:val="24"/>
          <w:szCs w:val="24"/>
        </w:rPr>
        <w:t xml:space="preserve">Click on My Surveys on the </w:t>
      </w:r>
      <w:r w:rsidR="003A77CA" w:rsidRPr="005B6A75">
        <w:rPr>
          <w:rFonts w:ascii="Times New Roman" w:hAnsi="Times New Roman" w:cs="Times New Roman"/>
          <w:sz w:val="24"/>
          <w:szCs w:val="24"/>
        </w:rPr>
        <w:t>left-hand</w:t>
      </w:r>
      <w:r w:rsidRPr="005B6A75">
        <w:rPr>
          <w:rFonts w:ascii="Times New Roman" w:hAnsi="Times New Roman" w:cs="Times New Roman"/>
          <w:sz w:val="24"/>
          <w:szCs w:val="24"/>
        </w:rPr>
        <w:t xml:space="preserve"> side</w:t>
      </w:r>
    </w:p>
    <w:p w14:paraId="7922C86F" w14:textId="19CE892F" w:rsidR="00794220" w:rsidRPr="005B6A75" w:rsidRDefault="00794220" w:rsidP="00241605">
      <w:pPr>
        <w:pStyle w:val="ListParagraph"/>
        <w:numPr>
          <w:ilvl w:val="0"/>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On the righthand side click the</w:t>
      </w:r>
      <w:r w:rsidRPr="005B6A75">
        <w:rPr>
          <w:rFonts w:ascii="Times New Roman" w:hAnsi="Times New Roman" w:cs="Times New Roman"/>
          <w:sz w:val="24"/>
          <w:szCs w:val="24"/>
        </w:rPr>
        <w:tab/>
      </w:r>
      <w:r w:rsidRPr="005B6A75">
        <w:rPr>
          <w:rFonts w:ascii="Times New Roman" w:hAnsi="Times New Roman" w:cs="Times New Roman"/>
          <w:sz w:val="24"/>
          <w:szCs w:val="24"/>
        </w:rPr>
        <w:tab/>
        <w:t>button</w:t>
      </w:r>
    </w:p>
    <w:p w14:paraId="7A6DF274" w14:textId="235771DA" w:rsidR="00241605" w:rsidRPr="005B6A75" w:rsidRDefault="00241605" w:rsidP="00241605">
      <w:pPr>
        <w:pStyle w:val="ListParagraph"/>
        <w:numPr>
          <w:ilvl w:val="0"/>
          <w:numId w:val="18"/>
        </w:numPr>
        <w:spacing w:after="0" w:line="240" w:lineRule="auto"/>
        <w:rPr>
          <w:rFonts w:ascii="Times New Roman" w:hAnsi="Times New Roman" w:cs="Times New Roman"/>
          <w:sz w:val="24"/>
          <w:szCs w:val="24"/>
        </w:rPr>
      </w:pPr>
      <w:r w:rsidRPr="005B6A75">
        <w:rPr>
          <w:rFonts w:ascii="Times New Roman" w:hAnsi="Times New Roman" w:cs="Times New Roman"/>
          <w:noProof/>
          <w:sz w:val="24"/>
          <w:szCs w:val="24"/>
        </w:rPr>
        <w:drawing>
          <wp:anchor distT="0" distB="0" distL="114300" distR="114300" simplePos="0" relativeHeight="251653120" behindDoc="1" locked="0" layoutInCell="1" allowOverlap="1" wp14:anchorId="1A7E7004" wp14:editId="6C468AD4">
            <wp:simplePos x="0" y="0"/>
            <wp:positionH relativeFrom="column">
              <wp:posOffset>1272438</wp:posOffset>
            </wp:positionH>
            <wp:positionV relativeFrom="paragraph">
              <wp:posOffset>311049</wp:posOffset>
            </wp:positionV>
            <wp:extent cx="1640840" cy="333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40840" cy="333375"/>
                    </a:xfrm>
                    <a:prstGeom prst="rect">
                      <a:avLst/>
                    </a:prstGeom>
                  </pic:spPr>
                </pic:pic>
              </a:graphicData>
            </a:graphic>
          </wp:anchor>
        </w:drawing>
      </w:r>
      <w:r w:rsidRPr="005B6A75">
        <w:rPr>
          <w:rFonts w:ascii="Times New Roman" w:hAnsi="Times New Roman" w:cs="Times New Roman"/>
          <w:sz w:val="24"/>
          <w:szCs w:val="24"/>
        </w:rPr>
        <w:t>A popup should appear asking if you want to create a ‘create one shot survey project’ or to ‘create repeated survey project’</w:t>
      </w:r>
    </w:p>
    <w:p w14:paraId="3619E0D5" w14:textId="6CB78538" w:rsidR="00241605" w:rsidRPr="005B6A75" w:rsidRDefault="00241605" w:rsidP="00241605">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Select </w:t>
      </w:r>
    </w:p>
    <w:p w14:paraId="577EAB0E" w14:textId="4529C503" w:rsidR="00241605" w:rsidRPr="008A29FD" w:rsidRDefault="00241605" w:rsidP="00241605">
      <w:pPr>
        <w:spacing w:after="0" w:line="240" w:lineRule="auto"/>
        <w:rPr>
          <w:rFonts w:ascii="Times New Roman" w:hAnsi="Times New Roman" w:cs="Times New Roman"/>
          <w:b/>
          <w:sz w:val="24"/>
          <w:szCs w:val="24"/>
        </w:rPr>
      </w:pPr>
    </w:p>
    <w:p w14:paraId="22EB73A5" w14:textId="1AFD995B" w:rsidR="002B613F" w:rsidRPr="008A29FD" w:rsidRDefault="00241605" w:rsidP="002B613F">
      <w:pPr>
        <w:pStyle w:val="ListParagraph"/>
        <w:numPr>
          <w:ilvl w:val="0"/>
          <w:numId w:val="18"/>
        </w:numPr>
        <w:spacing w:after="0" w:line="240" w:lineRule="auto"/>
        <w:rPr>
          <w:rFonts w:ascii="Times New Roman" w:hAnsi="Times New Roman" w:cs="Times New Roman"/>
          <w:b/>
          <w:sz w:val="24"/>
          <w:szCs w:val="24"/>
        </w:rPr>
      </w:pPr>
      <w:r w:rsidRPr="008A29FD">
        <w:rPr>
          <w:rFonts w:ascii="Times New Roman" w:hAnsi="Times New Roman" w:cs="Times New Roman"/>
          <w:b/>
          <w:sz w:val="24"/>
          <w:szCs w:val="24"/>
        </w:rPr>
        <w:t>Morning Survey</w:t>
      </w:r>
    </w:p>
    <w:p w14:paraId="6C25147F" w14:textId="7B7193D6" w:rsidR="00241605" w:rsidRPr="005B6A75" w:rsidRDefault="00241605" w:rsidP="00241605">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general parameters:</w:t>
      </w:r>
    </w:p>
    <w:p w14:paraId="58977612" w14:textId="77777777" w:rsidR="00241605" w:rsidRPr="005B6A75" w:rsidRDefault="00241605" w:rsidP="00241605">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 xml:space="preserve">Survey Project Name </w:t>
      </w:r>
      <w:r w:rsidRPr="005B6A75">
        <w:rPr>
          <w:rFonts w:ascii="Times New Roman" w:hAnsi="Times New Roman" w:cs="Times New Roman"/>
          <w:sz w:val="24"/>
          <w:szCs w:val="24"/>
        </w:rPr>
        <w:t xml:space="preserve">and </w:t>
      </w:r>
      <w:r w:rsidRPr="005B6A75">
        <w:rPr>
          <w:rFonts w:ascii="Times New Roman" w:hAnsi="Times New Roman" w:cs="Times New Roman"/>
          <w:b/>
          <w:sz w:val="24"/>
          <w:szCs w:val="24"/>
        </w:rPr>
        <w:t xml:space="preserve">Survey Project Description </w:t>
      </w:r>
      <w:r w:rsidRPr="005B6A75">
        <w:rPr>
          <w:rFonts w:ascii="Times New Roman" w:hAnsi="Times New Roman" w:cs="Times New Roman"/>
          <w:sz w:val="24"/>
          <w:szCs w:val="24"/>
        </w:rPr>
        <w:t>are:</w:t>
      </w:r>
    </w:p>
    <w:p w14:paraId="7EA6ACCA" w14:textId="02EF1725" w:rsidR="00241605" w:rsidRPr="005B6A75" w:rsidRDefault="00241605" w:rsidP="00241605">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 xml:space="preserve"> </w:t>
      </w:r>
      <w:r w:rsidRPr="005B6A75">
        <w:rPr>
          <w:rFonts w:ascii="Times New Roman" w:hAnsi="Times New Roman" w:cs="Times New Roman"/>
          <w:b/>
          <w:sz w:val="24"/>
          <w:szCs w:val="24"/>
        </w:rPr>
        <w:t>RISK - Morning</w:t>
      </w:r>
      <w:r w:rsidRPr="005B6A75">
        <w:rPr>
          <w:rFonts w:ascii="Times New Roman" w:hAnsi="Times New Roman" w:cs="Times New Roman"/>
          <w:sz w:val="24"/>
          <w:szCs w:val="24"/>
        </w:rPr>
        <w:t xml:space="preserve"> </w:t>
      </w:r>
      <w:r w:rsidRPr="005B6A75">
        <w:rPr>
          <w:rFonts w:ascii="Times New Roman" w:hAnsi="Times New Roman" w:cs="Times New Roman"/>
          <w:b/>
          <w:sz w:val="24"/>
          <w:szCs w:val="24"/>
        </w:rPr>
        <w:t>(</w:t>
      </w:r>
      <w:proofErr w:type="spellStart"/>
      <w:r w:rsidRPr="005B6A75">
        <w:rPr>
          <w:rFonts w:ascii="Times New Roman" w:hAnsi="Times New Roman" w:cs="Times New Roman"/>
          <w:b/>
          <w:sz w:val="24"/>
          <w:szCs w:val="24"/>
        </w:rPr>
        <w:t>SubID</w:t>
      </w:r>
      <w:proofErr w:type="spellEnd"/>
      <w:r w:rsidRPr="005B6A75">
        <w:rPr>
          <w:rFonts w:ascii="Times New Roman" w:hAnsi="Times New Roman" w:cs="Times New Roman"/>
          <w:b/>
          <w:sz w:val="24"/>
          <w:szCs w:val="24"/>
        </w:rPr>
        <w:t>)</w:t>
      </w:r>
    </w:p>
    <w:p w14:paraId="5B3FB3A6" w14:textId="4CEA76CB" w:rsidR="00241605" w:rsidRPr="005B6A75" w:rsidRDefault="00241605" w:rsidP="00241605">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SMS Signal Subject</w:t>
      </w:r>
      <w:r w:rsidRPr="005B6A75">
        <w:rPr>
          <w:rFonts w:ascii="Times New Roman" w:hAnsi="Times New Roman" w:cs="Times New Roman"/>
          <w:sz w:val="24"/>
          <w:szCs w:val="24"/>
        </w:rPr>
        <w:t xml:space="preserve"> is</w:t>
      </w:r>
      <w:r w:rsidR="00D1573E">
        <w:rPr>
          <w:rFonts w:ascii="Times New Roman" w:hAnsi="Times New Roman" w:cs="Times New Roman"/>
          <w:sz w:val="24"/>
          <w:szCs w:val="24"/>
        </w:rPr>
        <w:t>:</w:t>
      </w:r>
      <w:r w:rsidRPr="005B6A75">
        <w:rPr>
          <w:rFonts w:ascii="Times New Roman" w:hAnsi="Times New Roman" w:cs="Times New Roman"/>
          <w:sz w:val="24"/>
          <w:szCs w:val="24"/>
        </w:rPr>
        <w:t xml:space="preserve"> </w:t>
      </w:r>
      <w:r w:rsidR="00D1573E" w:rsidRPr="00D1573E">
        <w:rPr>
          <w:rFonts w:ascii="Times New Roman" w:hAnsi="Times New Roman" w:cs="Times New Roman"/>
          <w:sz w:val="24"/>
          <w:szCs w:val="24"/>
        </w:rPr>
        <w:t>Time to take your survey:</w:t>
      </w:r>
    </w:p>
    <w:p w14:paraId="35DBC14B" w14:textId="7A88367A" w:rsidR="00241605" w:rsidRPr="005B6A75" w:rsidRDefault="00241605" w:rsidP="00241605">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Signal Timeout after </w:t>
      </w:r>
      <w:r w:rsidRPr="005B6A75">
        <w:rPr>
          <w:rFonts w:ascii="Times New Roman" w:hAnsi="Times New Roman" w:cs="Times New Roman"/>
          <w:sz w:val="24"/>
          <w:szCs w:val="24"/>
        </w:rPr>
        <w:t xml:space="preserve">is set at </w:t>
      </w:r>
      <w:r w:rsidRPr="005B6A75">
        <w:rPr>
          <w:rFonts w:ascii="Times New Roman" w:hAnsi="Times New Roman" w:cs="Times New Roman"/>
          <w:b/>
          <w:sz w:val="24"/>
          <w:szCs w:val="24"/>
        </w:rPr>
        <w:t xml:space="preserve">6h </w:t>
      </w:r>
    </w:p>
    <w:p w14:paraId="4A9339DB" w14:textId="77777777" w:rsidR="00241605" w:rsidRPr="005B6A75" w:rsidRDefault="00241605"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Send Reminder after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Off</w:t>
      </w:r>
    </w:p>
    <w:p w14:paraId="222834B2" w14:textId="77777777" w:rsidR="00241605" w:rsidRPr="005B6A75" w:rsidRDefault="00241605"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Additional Code Required?</w:t>
      </w:r>
      <w:r w:rsidRPr="005B6A75">
        <w:rPr>
          <w:rFonts w:ascii="Times New Roman" w:hAnsi="Times New Roman" w:cs="Times New Roman"/>
          <w:sz w:val="24"/>
          <w:szCs w:val="24"/>
        </w:rPr>
        <w:t xml:space="preserve"> and </w:t>
      </w:r>
      <w:r w:rsidRPr="005B6A75">
        <w:rPr>
          <w:rFonts w:ascii="Times New Roman" w:hAnsi="Times New Roman" w:cs="Times New Roman"/>
          <w:b/>
          <w:sz w:val="24"/>
          <w:szCs w:val="24"/>
        </w:rPr>
        <w:t xml:space="preserve">Parallel Signals…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 xml:space="preserve">NO </w:t>
      </w:r>
      <w:r w:rsidRPr="005B6A75">
        <w:rPr>
          <w:rFonts w:ascii="Times New Roman" w:hAnsi="Times New Roman" w:cs="Times New Roman"/>
          <w:sz w:val="24"/>
          <w:szCs w:val="24"/>
        </w:rPr>
        <w:t>(the default setting)</w:t>
      </w:r>
    </w:p>
    <w:p w14:paraId="0D1F57B6" w14:textId="09CD404B" w:rsidR="00241605" w:rsidRPr="005B6A75" w:rsidRDefault="00241605"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Distribution via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SMS</w:t>
      </w:r>
    </w:p>
    <w:p w14:paraId="7FF74401" w14:textId="77777777" w:rsidR="00241605" w:rsidRPr="005B6A75" w:rsidRDefault="00241605" w:rsidP="00241605">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schedule parameters:</w:t>
      </w:r>
    </w:p>
    <w:p w14:paraId="7A4DDEBA" w14:textId="5F493314" w:rsidR="00241605" w:rsidRPr="005B6A75" w:rsidRDefault="00E243B3" w:rsidP="00241605">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Start Date </w:t>
      </w:r>
      <w:r w:rsidRPr="005B6A75">
        <w:rPr>
          <w:rFonts w:ascii="Times New Roman" w:hAnsi="Times New Roman" w:cs="Times New Roman"/>
          <w:sz w:val="24"/>
          <w:szCs w:val="24"/>
        </w:rPr>
        <w:t xml:space="preserve">should be set at the participant’s </w:t>
      </w:r>
      <w:r w:rsidR="00241605" w:rsidRPr="005B6A75">
        <w:rPr>
          <w:rFonts w:ascii="Times New Roman" w:hAnsi="Times New Roman" w:cs="Times New Roman"/>
          <w:sz w:val="24"/>
          <w:szCs w:val="24"/>
        </w:rPr>
        <w:t xml:space="preserve">intake </w:t>
      </w:r>
      <w:r w:rsidRPr="005B6A75">
        <w:rPr>
          <w:rFonts w:ascii="Times New Roman" w:hAnsi="Times New Roman" w:cs="Times New Roman"/>
          <w:sz w:val="24"/>
          <w:szCs w:val="24"/>
        </w:rPr>
        <w:t>da</w:t>
      </w:r>
      <w:r w:rsidR="00241605" w:rsidRPr="005B6A75">
        <w:rPr>
          <w:rFonts w:ascii="Times New Roman" w:hAnsi="Times New Roman" w:cs="Times New Roman"/>
          <w:sz w:val="24"/>
          <w:szCs w:val="24"/>
        </w:rPr>
        <w:t>te</w:t>
      </w:r>
    </w:p>
    <w:p w14:paraId="07306C4D" w14:textId="163962BB" w:rsidR="00241605" w:rsidRPr="005B6A75" w:rsidRDefault="00E243B3" w:rsidP="00241605">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End Date </w:t>
      </w:r>
      <w:r w:rsidRPr="005B6A75">
        <w:rPr>
          <w:rFonts w:ascii="Times New Roman" w:hAnsi="Times New Roman" w:cs="Times New Roman"/>
          <w:sz w:val="24"/>
          <w:szCs w:val="24"/>
        </w:rPr>
        <w:t>should be set approximately 95 days later</w:t>
      </w:r>
    </w:p>
    <w:p w14:paraId="328D58F5" w14:textId="5BABE412" w:rsidR="00241605" w:rsidRPr="005B6A75" w:rsidRDefault="00241605" w:rsidP="00241605">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To calculate 95 days follow this link: </w:t>
      </w:r>
      <w:hyperlink r:id="rId11" w:history="1">
        <w:r w:rsidR="00BF750F" w:rsidRPr="00EA3B9A">
          <w:rPr>
            <w:rStyle w:val="Hyperlink"/>
            <w:rFonts w:ascii="Times New Roman" w:hAnsi="Times New Roman" w:cs="Times New Roman"/>
            <w:sz w:val="24"/>
            <w:szCs w:val="24"/>
          </w:rPr>
          <w:t>https://www.convertunits.com/dates/daysfromdate/</w:t>
        </w:r>
      </w:hyperlink>
    </w:p>
    <w:p w14:paraId="083E5923" w14:textId="4EEBB5CE" w:rsidR="00241605" w:rsidRPr="005B6A75" w:rsidRDefault="00241605" w:rsidP="00241605">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Adjust the number of days and the date to get 95 days from intake</w:t>
      </w:r>
    </w:p>
    <w:p w14:paraId="7F8FF4C9" w14:textId="77777777" w:rsidR="00241605" w:rsidRPr="005B6A75" w:rsidRDefault="00CE3371" w:rsidP="00241605">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The </w:t>
      </w:r>
      <w:r w:rsidR="006B34EB" w:rsidRPr="005B6A75">
        <w:rPr>
          <w:rFonts w:ascii="Times New Roman" w:hAnsi="Times New Roman" w:cs="Times New Roman"/>
          <w:sz w:val="24"/>
          <w:szCs w:val="24"/>
        </w:rPr>
        <w:t>Morning</w:t>
      </w:r>
      <w:r w:rsidRPr="005B6A75">
        <w:rPr>
          <w:rFonts w:ascii="Times New Roman" w:hAnsi="Times New Roman" w:cs="Times New Roman"/>
          <w:sz w:val="24"/>
          <w:szCs w:val="24"/>
        </w:rPr>
        <w:t xml:space="preserve"> survey is set at the participants</w:t>
      </w:r>
      <w:r w:rsidR="006B34EB" w:rsidRPr="005B6A75">
        <w:rPr>
          <w:rFonts w:ascii="Times New Roman" w:hAnsi="Times New Roman" w:cs="Times New Roman"/>
          <w:sz w:val="24"/>
          <w:szCs w:val="24"/>
        </w:rPr>
        <w:t xml:space="preserve"> earliest wake time</w:t>
      </w:r>
    </w:p>
    <w:p w14:paraId="40D86A2D" w14:textId="77777777" w:rsidR="00241605" w:rsidRPr="005B6A75" w:rsidRDefault="00CE3371" w:rsidP="00241605">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Start Time </w:t>
      </w:r>
      <w:r w:rsidRPr="005B6A75">
        <w:rPr>
          <w:rFonts w:ascii="Times New Roman" w:hAnsi="Times New Roman" w:cs="Times New Roman"/>
          <w:sz w:val="24"/>
          <w:szCs w:val="24"/>
        </w:rPr>
        <w:t xml:space="preserve">should be set at 1 minute before their </w:t>
      </w:r>
      <w:r w:rsidR="00241605" w:rsidRPr="005B6A75">
        <w:rPr>
          <w:rFonts w:ascii="Times New Roman" w:hAnsi="Times New Roman" w:cs="Times New Roman"/>
          <w:sz w:val="24"/>
          <w:szCs w:val="24"/>
        </w:rPr>
        <w:t>earliest</w:t>
      </w:r>
      <w:r w:rsidR="00241605" w:rsidRPr="005B6A75">
        <w:rPr>
          <w:rFonts w:ascii="Times New Roman" w:hAnsi="Times New Roman" w:cs="Times New Roman"/>
          <w:sz w:val="24"/>
          <w:szCs w:val="24"/>
          <w:u w:val="single"/>
        </w:rPr>
        <w:t xml:space="preserve"> </w:t>
      </w:r>
      <w:r w:rsidRPr="005B6A75">
        <w:rPr>
          <w:rFonts w:ascii="Times New Roman" w:hAnsi="Times New Roman" w:cs="Times New Roman"/>
          <w:sz w:val="24"/>
          <w:szCs w:val="24"/>
        </w:rPr>
        <w:t xml:space="preserve">reported wake time </w:t>
      </w:r>
    </w:p>
    <w:p w14:paraId="757FA847" w14:textId="77777777" w:rsidR="00241605" w:rsidRPr="005B6A75" w:rsidRDefault="00CE3371" w:rsidP="00241605">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End Time </w:t>
      </w:r>
      <w:r w:rsidRPr="005B6A75">
        <w:rPr>
          <w:rFonts w:ascii="Times New Roman" w:hAnsi="Times New Roman" w:cs="Times New Roman"/>
          <w:sz w:val="24"/>
          <w:szCs w:val="24"/>
        </w:rPr>
        <w:t>should be set at 1 minute after th</w:t>
      </w:r>
      <w:r w:rsidR="00E243B3" w:rsidRPr="005B6A75">
        <w:rPr>
          <w:rFonts w:ascii="Times New Roman" w:hAnsi="Times New Roman" w:cs="Times New Roman"/>
          <w:sz w:val="24"/>
          <w:szCs w:val="24"/>
        </w:rPr>
        <w:t xml:space="preserve">eir </w:t>
      </w:r>
      <w:r w:rsidR="00241605" w:rsidRPr="005B6A75">
        <w:rPr>
          <w:rFonts w:ascii="Times New Roman" w:hAnsi="Times New Roman" w:cs="Times New Roman"/>
          <w:sz w:val="24"/>
          <w:szCs w:val="24"/>
        </w:rPr>
        <w:t>earliest</w:t>
      </w:r>
      <w:r w:rsidR="00E243B3" w:rsidRPr="005B6A75">
        <w:rPr>
          <w:rFonts w:ascii="Times New Roman" w:hAnsi="Times New Roman" w:cs="Times New Roman"/>
          <w:sz w:val="24"/>
          <w:szCs w:val="24"/>
        </w:rPr>
        <w:t xml:space="preserve"> reported wake time</w:t>
      </w:r>
    </w:p>
    <w:p w14:paraId="45B34A07" w14:textId="0138A787" w:rsidR="006B34EB" w:rsidRPr="005B6A75" w:rsidRDefault="00E243B3" w:rsidP="00241605">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 e.g., </w:t>
      </w:r>
      <w:r w:rsidR="002E4232" w:rsidRPr="005B6A75">
        <w:rPr>
          <w:rFonts w:ascii="Times New Roman" w:hAnsi="Times New Roman" w:cs="Times New Roman"/>
          <w:sz w:val="24"/>
          <w:szCs w:val="24"/>
        </w:rPr>
        <w:t>if their earliest reported wake time is 7:00 am you would set their times like this:</w:t>
      </w:r>
    </w:p>
    <w:p w14:paraId="0A2BD37A" w14:textId="77777777" w:rsidR="00CE3371" w:rsidRPr="005B6A75" w:rsidRDefault="00CE3371" w:rsidP="00241605">
      <w:pPr>
        <w:pStyle w:val="ListParagraph"/>
        <w:jc w:val="center"/>
        <w:rPr>
          <w:rFonts w:ascii="Times New Roman" w:hAnsi="Times New Roman" w:cs="Times New Roman"/>
          <w:sz w:val="24"/>
          <w:szCs w:val="24"/>
        </w:rPr>
      </w:pPr>
      <w:r w:rsidRPr="005B6A75">
        <w:rPr>
          <w:rFonts w:ascii="Times New Roman" w:hAnsi="Times New Roman" w:cs="Times New Roman"/>
          <w:noProof/>
          <w:sz w:val="24"/>
          <w:szCs w:val="24"/>
        </w:rPr>
        <w:drawing>
          <wp:inline distT="0" distB="0" distL="0" distR="0" wp14:anchorId="1FEC74FF" wp14:editId="2FD78161">
            <wp:extent cx="2910067" cy="1363027"/>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87" r="58173"/>
                    <a:stretch/>
                  </pic:blipFill>
                  <pic:spPr bwMode="auto">
                    <a:xfrm>
                      <a:off x="0" y="0"/>
                      <a:ext cx="2926696" cy="1370816"/>
                    </a:xfrm>
                    <a:prstGeom prst="rect">
                      <a:avLst/>
                    </a:prstGeom>
                    <a:ln>
                      <a:noFill/>
                    </a:ln>
                    <a:extLst>
                      <a:ext uri="{53640926-AAD7-44D8-BBD7-CCE9431645EC}">
                        <a14:shadowObscured xmlns:a14="http://schemas.microsoft.com/office/drawing/2010/main"/>
                      </a:ext>
                    </a:extLst>
                  </pic:spPr>
                </pic:pic>
              </a:graphicData>
            </a:graphic>
          </wp:inline>
        </w:drawing>
      </w:r>
    </w:p>
    <w:p w14:paraId="40C225B7" w14:textId="732DAF99" w:rsidR="00241605" w:rsidRPr="005B6A75" w:rsidRDefault="00241605" w:rsidP="00241605">
      <w:pPr>
        <w:pStyle w:val="ListParagraph"/>
        <w:ind w:left="1440"/>
        <w:rPr>
          <w:rFonts w:ascii="Times New Roman" w:hAnsi="Times New Roman" w:cs="Times New Roman"/>
          <w:sz w:val="24"/>
          <w:szCs w:val="24"/>
        </w:rPr>
      </w:pPr>
    </w:p>
    <w:p w14:paraId="3AB683C8" w14:textId="06EA6B99" w:rsidR="00241605" w:rsidRPr="005B6A75" w:rsidRDefault="00241605" w:rsidP="00241605">
      <w:pPr>
        <w:pStyle w:val="ListParagraph"/>
        <w:ind w:left="1440"/>
        <w:rPr>
          <w:rFonts w:ascii="Times New Roman" w:hAnsi="Times New Roman" w:cs="Times New Roman"/>
          <w:sz w:val="24"/>
          <w:szCs w:val="24"/>
        </w:rPr>
      </w:pPr>
    </w:p>
    <w:p w14:paraId="6A2E7B2F" w14:textId="1438B988" w:rsidR="00241605" w:rsidRPr="005B6A75" w:rsidRDefault="00241605" w:rsidP="00241605">
      <w:pPr>
        <w:pStyle w:val="ListParagraph"/>
        <w:ind w:left="1440"/>
        <w:rPr>
          <w:rFonts w:ascii="Times New Roman" w:hAnsi="Times New Roman" w:cs="Times New Roman"/>
          <w:sz w:val="24"/>
          <w:szCs w:val="24"/>
        </w:rPr>
      </w:pPr>
    </w:p>
    <w:p w14:paraId="5F3248C2" w14:textId="77777777" w:rsidR="00241605" w:rsidRPr="005B6A75" w:rsidRDefault="00241605" w:rsidP="00241605">
      <w:pPr>
        <w:pStyle w:val="ListParagraph"/>
        <w:ind w:left="1440"/>
        <w:rPr>
          <w:rFonts w:ascii="Times New Roman" w:hAnsi="Times New Roman" w:cs="Times New Roman"/>
          <w:sz w:val="24"/>
          <w:szCs w:val="24"/>
        </w:rPr>
      </w:pPr>
    </w:p>
    <w:p w14:paraId="52EA4B29" w14:textId="77777777" w:rsidR="00241605" w:rsidRPr="005B6A75" w:rsidRDefault="00B14628" w:rsidP="00241605">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starts after </w:t>
      </w:r>
      <w:r w:rsidRPr="005B6A75">
        <w:rPr>
          <w:rFonts w:ascii="Times New Roman" w:hAnsi="Times New Roman" w:cs="Times New Roman"/>
          <w:sz w:val="24"/>
          <w:szCs w:val="24"/>
        </w:rPr>
        <w:t>is always set to</w:t>
      </w:r>
      <w:r w:rsidRPr="005B6A75">
        <w:rPr>
          <w:rFonts w:ascii="Times New Roman" w:hAnsi="Times New Roman" w:cs="Times New Roman"/>
          <w:b/>
          <w:sz w:val="24"/>
          <w:szCs w:val="24"/>
        </w:rPr>
        <w:t xml:space="preserve"> </w:t>
      </w:r>
      <w:r w:rsidRPr="005B6A75">
        <w:rPr>
          <w:rFonts w:ascii="Times New Roman" w:hAnsi="Times New Roman" w:cs="Times New Roman"/>
          <w:sz w:val="24"/>
          <w:szCs w:val="24"/>
        </w:rPr>
        <w:t xml:space="preserve">1 </w:t>
      </w:r>
    </w:p>
    <w:p w14:paraId="4E5C9622" w14:textId="54BEDF35" w:rsidR="00E243B3" w:rsidRPr="005B6A75" w:rsidRDefault="00B14628" w:rsidP="00241605">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 xml:space="preserve">this means that the survey will start the day after the scheduled </w:t>
      </w:r>
      <w:r w:rsidR="00241605" w:rsidRPr="005B6A75">
        <w:rPr>
          <w:rFonts w:ascii="Times New Roman" w:hAnsi="Times New Roman" w:cs="Times New Roman"/>
          <w:sz w:val="24"/>
          <w:szCs w:val="24"/>
        </w:rPr>
        <w:t>i</w:t>
      </w:r>
      <w:r w:rsidRPr="005B6A75">
        <w:rPr>
          <w:rFonts w:ascii="Times New Roman" w:hAnsi="Times New Roman" w:cs="Times New Roman"/>
          <w:sz w:val="24"/>
          <w:szCs w:val="24"/>
        </w:rPr>
        <w:t>ntake</w:t>
      </w:r>
    </w:p>
    <w:p w14:paraId="50F873A3" w14:textId="77777777" w:rsidR="00B14628" w:rsidRPr="005B6A75" w:rsidRDefault="00B14628" w:rsidP="00241605">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Duration </w:t>
      </w:r>
      <w:r w:rsidRPr="005B6A75">
        <w:rPr>
          <w:rFonts w:ascii="Times New Roman" w:hAnsi="Times New Roman" w:cs="Times New Roman"/>
          <w:sz w:val="24"/>
          <w:szCs w:val="24"/>
        </w:rPr>
        <w:t>is always set to 90 days</w:t>
      </w:r>
    </w:p>
    <w:p w14:paraId="66791386" w14:textId="77777777" w:rsidR="00B14628" w:rsidRPr="005B6A75" w:rsidRDefault="00B14628" w:rsidP="00241605">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Number of Signals/Day </w:t>
      </w:r>
      <w:r w:rsidRPr="005B6A75">
        <w:rPr>
          <w:rFonts w:ascii="Times New Roman" w:hAnsi="Times New Roman" w:cs="Times New Roman"/>
          <w:sz w:val="24"/>
          <w:szCs w:val="24"/>
        </w:rPr>
        <w:t>should be set to 1</w:t>
      </w:r>
    </w:p>
    <w:p w14:paraId="4DEED751" w14:textId="77777777" w:rsidR="00B14628" w:rsidRPr="005B6A75" w:rsidRDefault="00B14628"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Schedule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w:t>
      </w:r>
    </w:p>
    <w:p w14:paraId="5EC71DE2" w14:textId="77777777" w:rsidR="00B14628" w:rsidRPr="005B6A75" w:rsidRDefault="00B14628"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Type of Randomization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 WITHIN SEGMENTS</w:t>
      </w:r>
    </w:p>
    <w:p w14:paraId="17D250AE" w14:textId="77777777" w:rsidR="00B14628" w:rsidRPr="005B6A75" w:rsidRDefault="00B14628"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Add Fixed Signals </w:t>
      </w:r>
      <w:r w:rsidRPr="005B6A75">
        <w:rPr>
          <w:rFonts w:ascii="Times New Roman" w:hAnsi="Times New Roman" w:cs="Times New Roman"/>
          <w:sz w:val="24"/>
          <w:szCs w:val="24"/>
        </w:rPr>
        <w:t>is set to 0</w:t>
      </w:r>
    </w:p>
    <w:p w14:paraId="7A6DD410" w14:textId="77777777" w:rsidR="00B14628" w:rsidRPr="005B6A75" w:rsidRDefault="00B14628"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Minimum Distance </w:t>
      </w:r>
      <w:proofErr w:type="spellStart"/>
      <w:r w:rsidRPr="005B6A75">
        <w:rPr>
          <w:rFonts w:ascii="Times New Roman" w:hAnsi="Times New Roman" w:cs="Times New Roman"/>
          <w:b/>
          <w:sz w:val="24"/>
          <w:szCs w:val="24"/>
        </w:rPr>
        <w:t>betw</w:t>
      </w:r>
      <w:proofErr w:type="spellEnd"/>
      <w:r w:rsidRPr="005B6A75">
        <w:rPr>
          <w:rFonts w:ascii="Times New Roman" w:hAnsi="Times New Roman" w:cs="Times New Roman"/>
          <w:b/>
          <w:sz w:val="24"/>
          <w:szCs w:val="24"/>
        </w:rPr>
        <w:t xml:space="preserve">. Signals </w:t>
      </w:r>
      <w:r w:rsidRPr="005B6A75">
        <w:rPr>
          <w:rFonts w:ascii="Times New Roman" w:hAnsi="Times New Roman" w:cs="Times New Roman"/>
          <w:sz w:val="24"/>
          <w:szCs w:val="24"/>
        </w:rPr>
        <w:t>is 1</w:t>
      </w:r>
    </w:p>
    <w:p w14:paraId="58DEBA68" w14:textId="77777777" w:rsidR="00502118" w:rsidRPr="005B6A75" w:rsidRDefault="00B14628" w:rsidP="0024160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Mobile </w:t>
      </w:r>
      <w:r w:rsidR="00241605" w:rsidRPr="005B6A75">
        <w:rPr>
          <w:rFonts w:ascii="Times New Roman" w:hAnsi="Times New Roman" w:cs="Times New Roman"/>
          <w:b/>
          <w:sz w:val="24"/>
          <w:szCs w:val="24"/>
        </w:rPr>
        <w:t xml:space="preserve">Morning </w:t>
      </w:r>
      <w:r w:rsidRPr="005B6A75">
        <w:rPr>
          <w:rFonts w:ascii="Times New Roman" w:hAnsi="Times New Roman" w:cs="Times New Roman"/>
          <w:b/>
          <w:sz w:val="24"/>
          <w:szCs w:val="24"/>
        </w:rPr>
        <w:t xml:space="preserve">Survey Link </w:t>
      </w:r>
      <w:r w:rsidRPr="005B6A75">
        <w:rPr>
          <w:rFonts w:ascii="Times New Roman" w:hAnsi="Times New Roman" w:cs="Times New Roman"/>
          <w:sz w:val="24"/>
          <w:szCs w:val="24"/>
        </w:rPr>
        <w:t>i</w:t>
      </w:r>
      <w:r w:rsidR="00502118" w:rsidRPr="005B6A75">
        <w:rPr>
          <w:rFonts w:ascii="Times New Roman" w:hAnsi="Times New Roman" w:cs="Times New Roman"/>
          <w:sz w:val="24"/>
          <w:szCs w:val="24"/>
        </w:rPr>
        <w:t>s:</w:t>
      </w:r>
    </w:p>
    <w:p w14:paraId="686ED1E7" w14:textId="5F26F9EC" w:rsidR="00502118" w:rsidRPr="005B6A75" w:rsidRDefault="000556FE" w:rsidP="00475A4D">
      <w:pPr>
        <w:pStyle w:val="ListParagraph"/>
        <w:ind w:left="2160"/>
        <w:rPr>
          <w:rFonts w:ascii="Times New Roman" w:hAnsi="Times New Roman" w:cs="Times New Roman"/>
          <w:b/>
          <w:sz w:val="24"/>
          <w:szCs w:val="24"/>
        </w:rPr>
      </w:pPr>
      <w:hyperlink r:id="rId13" w:history="1">
        <w:r w:rsidR="00502118" w:rsidRPr="005B6A75">
          <w:rPr>
            <w:rStyle w:val="Hyperlink"/>
            <w:rFonts w:ascii="Times New Roman" w:hAnsi="Times New Roman" w:cs="Times New Roman"/>
            <w:sz w:val="24"/>
            <w:szCs w:val="24"/>
          </w:rPr>
          <w:t>https://uwmadison.co1.qualtrics.com/SE/?SID=SV_bBGKAzNQeyXuN6Z&amp;SubID=test</w:t>
        </w:r>
      </w:hyperlink>
    </w:p>
    <w:p w14:paraId="174192F7" w14:textId="13CFC443" w:rsidR="00B14628" w:rsidRPr="005B6A75" w:rsidRDefault="002E4232" w:rsidP="00502118">
      <w:pPr>
        <w:pStyle w:val="ListParagraph"/>
        <w:numPr>
          <w:ilvl w:val="3"/>
          <w:numId w:val="18"/>
        </w:numPr>
        <w:rPr>
          <w:rFonts w:ascii="Times New Roman" w:hAnsi="Times New Roman" w:cs="Times New Roman"/>
          <w:b/>
          <w:sz w:val="24"/>
          <w:szCs w:val="24"/>
        </w:rPr>
      </w:pPr>
      <w:r w:rsidRPr="005B6A75">
        <w:rPr>
          <w:rFonts w:ascii="Times New Roman" w:hAnsi="Times New Roman" w:cs="Times New Roman"/>
          <w:sz w:val="24"/>
          <w:szCs w:val="24"/>
        </w:rPr>
        <w:t>C</w:t>
      </w:r>
      <w:r w:rsidR="00B14628" w:rsidRPr="005B6A75">
        <w:rPr>
          <w:rFonts w:ascii="Times New Roman" w:hAnsi="Times New Roman" w:cs="Times New Roman"/>
          <w:sz w:val="24"/>
          <w:szCs w:val="24"/>
        </w:rPr>
        <w:t xml:space="preserve">hange “test” to the appropriate </w:t>
      </w:r>
      <w:proofErr w:type="spellStart"/>
      <w:r w:rsidR="00B14628" w:rsidRPr="005B6A75">
        <w:rPr>
          <w:rFonts w:ascii="Times New Roman" w:hAnsi="Times New Roman" w:cs="Times New Roman"/>
          <w:sz w:val="24"/>
          <w:szCs w:val="24"/>
        </w:rPr>
        <w:t>SubID</w:t>
      </w:r>
      <w:proofErr w:type="spellEnd"/>
    </w:p>
    <w:p w14:paraId="06F0E803" w14:textId="4F210448" w:rsidR="008D47C1" w:rsidRPr="005B6A75" w:rsidRDefault="008D47C1" w:rsidP="008D47C1">
      <w:pPr>
        <w:pStyle w:val="ListParagraph"/>
        <w:numPr>
          <w:ilvl w:val="1"/>
          <w:numId w:val="18"/>
        </w:numPr>
        <w:spacing w:after="240" w:line="264" w:lineRule="auto"/>
        <w:rPr>
          <w:rFonts w:ascii="Times New Roman" w:hAnsi="Times New Roman" w:cs="Times New Roman"/>
          <w:b/>
          <w:sz w:val="24"/>
          <w:szCs w:val="24"/>
        </w:rPr>
      </w:pPr>
      <w:r w:rsidRPr="005B6A75">
        <w:rPr>
          <w:rFonts w:ascii="Times New Roman" w:hAnsi="Times New Roman" w:cs="Times New Roman"/>
          <w:noProof/>
          <w:sz w:val="24"/>
          <w:szCs w:val="24"/>
        </w:rPr>
        <w:drawing>
          <wp:anchor distT="0" distB="0" distL="114300" distR="114300" simplePos="0" relativeHeight="251654144" behindDoc="1" locked="0" layoutInCell="1" allowOverlap="1" wp14:anchorId="3A213A00" wp14:editId="4A09635A">
            <wp:simplePos x="0" y="0"/>
            <wp:positionH relativeFrom="column">
              <wp:posOffset>1399402</wp:posOffset>
            </wp:positionH>
            <wp:positionV relativeFrom="paragraph">
              <wp:posOffset>126365</wp:posOffset>
            </wp:positionV>
            <wp:extent cx="885190" cy="3244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85190" cy="324485"/>
                    </a:xfrm>
                    <a:prstGeom prst="rect">
                      <a:avLst/>
                    </a:prstGeom>
                  </pic:spPr>
                </pic:pic>
              </a:graphicData>
            </a:graphic>
            <wp14:sizeRelH relativeFrom="page">
              <wp14:pctWidth>0</wp14:pctWidth>
            </wp14:sizeRelH>
            <wp14:sizeRelV relativeFrom="page">
              <wp14:pctHeight>0</wp14:pctHeight>
            </wp14:sizeRelV>
          </wp:anchor>
        </w:drawing>
      </w:r>
      <w:r w:rsidR="00B14628" w:rsidRPr="005B6A75">
        <w:rPr>
          <w:rFonts w:ascii="Times New Roman" w:hAnsi="Times New Roman" w:cs="Times New Roman"/>
          <w:b/>
          <w:sz w:val="24"/>
          <w:szCs w:val="24"/>
        </w:rPr>
        <w:t xml:space="preserve">Participant Registration Parameters (Optional) </w:t>
      </w:r>
      <w:r w:rsidR="00B14628" w:rsidRPr="005B6A75">
        <w:rPr>
          <w:rFonts w:ascii="Times New Roman" w:hAnsi="Times New Roman" w:cs="Times New Roman"/>
          <w:sz w:val="24"/>
          <w:szCs w:val="24"/>
        </w:rPr>
        <w:t xml:space="preserve">do not need to be adjusted </w:t>
      </w:r>
    </w:p>
    <w:p w14:paraId="5AA1F4BE" w14:textId="7E00ACF9" w:rsidR="008D47C1" w:rsidRPr="005B6A75" w:rsidRDefault="00B14628" w:rsidP="008D47C1">
      <w:pPr>
        <w:pStyle w:val="ListParagraph"/>
        <w:numPr>
          <w:ilvl w:val="1"/>
          <w:numId w:val="18"/>
        </w:numPr>
        <w:spacing w:after="240" w:line="264" w:lineRule="auto"/>
        <w:rPr>
          <w:rFonts w:ascii="Times New Roman" w:hAnsi="Times New Roman" w:cs="Times New Roman"/>
          <w:b/>
          <w:sz w:val="24"/>
          <w:szCs w:val="24"/>
        </w:rPr>
      </w:pPr>
      <w:r w:rsidRPr="005B6A75">
        <w:rPr>
          <w:rFonts w:ascii="Times New Roman" w:hAnsi="Times New Roman" w:cs="Times New Roman"/>
          <w:sz w:val="24"/>
          <w:szCs w:val="24"/>
        </w:rPr>
        <w:t>Click on</w:t>
      </w:r>
      <w:r w:rsidR="008D47C1" w:rsidRPr="005B6A75">
        <w:rPr>
          <w:rFonts w:ascii="Times New Roman" w:hAnsi="Times New Roman" w:cs="Times New Roman"/>
          <w:sz w:val="24"/>
          <w:szCs w:val="24"/>
        </w:rPr>
        <w:tab/>
      </w:r>
      <w:r w:rsidR="008D47C1" w:rsidRPr="005B6A75">
        <w:rPr>
          <w:rFonts w:ascii="Times New Roman" w:hAnsi="Times New Roman" w:cs="Times New Roman"/>
          <w:sz w:val="24"/>
          <w:szCs w:val="24"/>
        </w:rPr>
        <w:tab/>
      </w:r>
      <w:r w:rsidRPr="005B6A75">
        <w:rPr>
          <w:rFonts w:ascii="Times New Roman" w:hAnsi="Times New Roman" w:cs="Times New Roman"/>
          <w:sz w:val="24"/>
          <w:szCs w:val="24"/>
        </w:rPr>
        <w:t xml:space="preserve">to finish creating the survey </w:t>
      </w:r>
    </w:p>
    <w:p w14:paraId="02BF109B" w14:textId="5658128A" w:rsidR="008D47C1" w:rsidRPr="005B6A75" w:rsidRDefault="00B14628" w:rsidP="008D47C1">
      <w:pPr>
        <w:pStyle w:val="ListParagraph"/>
        <w:numPr>
          <w:ilvl w:val="2"/>
          <w:numId w:val="18"/>
        </w:numPr>
        <w:spacing w:after="240" w:line="264" w:lineRule="auto"/>
        <w:rPr>
          <w:rFonts w:ascii="Times New Roman" w:hAnsi="Times New Roman" w:cs="Times New Roman"/>
          <w:b/>
          <w:sz w:val="24"/>
          <w:szCs w:val="24"/>
        </w:rPr>
      </w:pPr>
      <w:r w:rsidRPr="005B6A75">
        <w:rPr>
          <w:rFonts w:ascii="Times New Roman" w:hAnsi="Times New Roman" w:cs="Times New Roman"/>
          <w:sz w:val="24"/>
          <w:szCs w:val="24"/>
        </w:rPr>
        <w:t xml:space="preserve"> if you have successfully created the survey, without errors, you will be directed back to the </w:t>
      </w:r>
      <w:r w:rsidRPr="005B6A75">
        <w:rPr>
          <w:rFonts w:ascii="Times New Roman" w:hAnsi="Times New Roman" w:cs="Times New Roman"/>
          <w:b/>
          <w:sz w:val="24"/>
          <w:szCs w:val="24"/>
        </w:rPr>
        <w:t xml:space="preserve">My Surveys </w:t>
      </w:r>
      <w:r w:rsidRPr="005B6A75">
        <w:rPr>
          <w:rFonts w:ascii="Times New Roman" w:hAnsi="Times New Roman" w:cs="Times New Roman"/>
          <w:sz w:val="24"/>
          <w:szCs w:val="24"/>
        </w:rPr>
        <w:t>page</w:t>
      </w:r>
    </w:p>
    <w:p w14:paraId="76ECCD11" w14:textId="567D2249" w:rsidR="008D47C1" w:rsidRPr="00973F70" w:rsidRDefault="008D47C1" w:rsidP="008D47C1">
      <w:pPr>
        <w:pStyle w:val="ListParagraph"/>
        <w:numPr>
          <w:ilvl w:val="0"/>
          <w:numId w:val="18"/>
        </w:numPr>
        <w:spacing w:after="0" w:line="240" w:lineRule="auto"/>
        <w:rPr>
          <w:rFonts w:ascii="Times New Roman" w:hAnsi="Times New Roman" w:cs="Times New Roman"/>
          <w:b/>
          <w:sz w:val="24"/>
          <w:szCs w:val="24"/>
        </w:rPr>
      </w:pPr>
      <w:r w:rsidRPr="00973F70">
        <w:rPr>
          <w:rFonts w:ascii="Times New Roman" w:hAnsi="Times New Roman" w:cs="Times New Roman"/>
          <w:b/>
          <w:sz w:val="24"/>
          <w:szCs w:val="24"/>
        </w:rPr>
        <w:t>Evening Survey</w:t>
      </w:r>
    </w:p>
    <w:p w14:paraId="7583FF4F" w14:textId="77777777" w:rsidR="008D47C1" w:rsidRPr="005B6A75" w:rsidRDefault="008D47C1" w:rsidP="008D47C1">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general parameters:</w:t>
      </w:r>
    </w:p>
    <w:p w14:paraId="63E66D76" w14:textId="77777777" w:rsidR="008D47C1" w:rsidRPr="005B6A75" w:rsidRDefault="008D47C1" w:rsidP="008D47C1">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 xml:space="preserve">Survey Project Name </w:t>
      </w:r>
      <w:r w:rsidRPr="005B6A75">
        <w:rPr>
          <w:rFonts w:ascii="Times New Roman" w:hAnsi="Times New Roman" w:cs="Times New Roman"/>
          <w:sz w:val="24"/>
          <w:szCs w:val="24"/>
        </w:rPr>
        <w:t xml:space="preserve">and </w:t>
      </w:r>
      <w:r w:rsidRPr="005B6A75">
        <w:rPr>
          <w:rFonts w:ascii="Times New Roman" w:hAnsi="Times New Roman" w:cs="Times New Roman"/>
          <w:b/>
          <w:sz w:val="24"/>
          <w:szCs w:val="24"/>
        </w:rPr>
        <w:t xml:space="preserve">Survey Project Description </w:t>
      </w:r>
      <w:r w:rsidRPr="005B6A75">
        <w:rPr>
          <w:rFonts w:ascii="Times New Roman" w:hAnsi="Times New Roman" w:cs="Times New Roman"/>
          <w:sz w:val="24"/>
          <w:szCs w:val="24"/>
        </w:rPr>
        <w:t>are:</w:t>
      </w:r>
    </w:p>
    <w:p w14:paraId="1A023A23" w14:textId="23F80BA6" w:rsidR="008D47C1" w:rsidRPr="005B6A75" w:rsidRDefault="008D47C1" w:rsidP="008D47C1">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 xml:space="preserve"> </w:t>
      </w:r>
      <w:r w:rsidRPr="005B6A75">
        <w:rPr>
          <w:rFonts w:ascii="Times New Roman" w:hAnsi="Times New Roman" w:cs="Times New Roman"/>
          <w:b/>
          <w:sz w:val="24"/>
          <w:szCs w:val="24"/>
        </w:rPr>
        <w:t>RISK - Evening</w:t>
      </w:r>
      <w:r w:rsidRPr="005B6A75">
        <w:rPr>
          <w:rFonts w:ascii="Times New Roman" w:hAnsi="Times New Roman" w:cs="Times New Roman"/>
          <w:sz w:val="24"/>
          <w:szCs w:val="24"/>
        </w:rPr>
        <w:t xml:space="preserve"> </w:t>
      </w:r>
      <w:r w:rsidRPr="005B6A75">
        <w:rPr>
          <w:rFonts w:ascii="Times New Roman" w:hAnsi="Times New Roman" w:cs="Times New Roman"/>
          <w:b/>
          <w:sz w:val="24"/>
          <w:szCs w:val="24"/>
        </w:rPr>
        <w:t>(</w:t>
      </w:r>
      <w:proofErr w:type="spellStart"/>
      <w:r w:rsidRPr="005B6A75">
        <w:rPr>
          <w:rFonts w:ascii="Times New Roman" w:hAnsi="Times New Roman" w:cs="Times New Roman"/>
          <w:b/>
          <w:sz w:val="24"/>
          <w:szCs w:val="24"/>
        </w:rPr>
        <w:t>SubID</w:t>
      </w:r>
      <w:proofErr w:type="spellEnd"/>
      <w:r w:rsidRPr="005B6A75">
        <w:rPr>
          <w:rFonts w:ascii="Times New Roman" w:hAnsi="Times New Roman" w:cs="Times New Roman"/>
          <w:b/>
          <w:sz w:val="24"/>
          <w:szCs w:val="24"/>
        </w:rPr>
        <w:t>)</w:t>
      </w:r>
    </w:p>
    <w:p w14:paraId="627D0444" w14:textId="1181C433" w:rsidR="008D47C1" w:rsidRPr="005B6A75" w:rsidRDefault="008D47C1" w:rsidP="008D47C1">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SMS Signal Subject</w:t>
      </w:r>
      <w:r w:rsidRPr="005B6A75">
        <w:rPr>
          <w:rFonts w:ascii="Times New Roman" w:hAnsi="Times New Roman" w:cs="Times New Roman"/>
          <w:sz w:val="24"/>
          <w:szCs w:val="24"/>
        </w:rPr>
        <w:t xml:space="preserve"> is - </w:t>
      </w:r>
      <w:r w:rsidR="00973F70" w:rsidRPr="00973F70">
        <w:rPr>
          <w:rFonts w:ascii="Times New Roman" w:hAnsi="Times New Roman" w:cs="Times New Roman"/>
          <w:sz w:val="24"/>
          <w:szCs w:val="24"/>
        </w:rPr>
        <w:t>Time to take your survey:</w:t>
      </w:r>
    </w:p>
    <w:p w14:paraId="71197D57" w14:textId="77777777" w:rsidR="008D47C1" w:rsidRPr="005B6A75" w:rsidRDefault="008D47C1" w:rsidP="008D47C1">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Signal Timeout after </w:t>
      </w:r>
      <w:r w:rsidRPr="005B6A75">
        <w:rPr>
          <w:rFonts w:ascii="Times New Roman" w:hAnsi="Times New Roman" w:cs="Times New Roman"/>
          <w:sz w:val="24"/>
          <w:szCs w:val="24"/>
        </w:rPr>
        <w:t xml:space="preserve">is set at </w:t>
      </w:r>
      <w:r w:rsidRPr="005B6A75">
        <w:rPr>
          <w:rFonts w:ascii="Times New Roman" w:hAnsi="Times New Roman" w:cs="Times New Roman"/>
          <w:b/>
          <w:sz w:val="24"/>
          <w:szCs w:val="24"/>
        </w:rPr>
        <w:t xml:space="preserve">6h </w:t>
      </w:r>
    </w:p>
    <w:p w14:paraId="79EA6E3C" w14:textId="77777777" w:rsidR="008D47C1" w:rsidRPr="005B6A75" w:rsidRDefault="008D47C1" w:rsidP="008D47C1">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Send Reminder after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Off</w:t>
      </w:r>
    </w:p>
    <w:p w14:paraId="3193E8E9" w14:textId="77777777" w:rsidR="008D47C1" w:rsidRPr="005B6A75" w:rsidRDefault="008D47C1" w:rsidP="008D47C1">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Additional Code Required?</w:t>
      </w:r>
      <w:r w:rsidRPr="005B6A75">
        <w:rPr>
          <w:rFonts w:ascii="Times New Roman" w:hAnsi="Times New Roman" w:cs="Times New Roman"/>
          <w:sz w:val="24"/>
          <w:szCs w:val="24"/>
        </w:rPr>
        <w:t xml:space="preserve"> and </w:t>
      </w:r>
      <w:r w:rsidRPr="005B6A75">
        <w:rPr>
          <w:rFonts w:ascii="Times New Roman" w:hAnsi="Times New Roman" w:cs="Times New Roman"/>
          <w:b/>
          <w:sz w:val="24"/>
          <w:szCs w:val="24"/>
        </w:rPr>
        <w:t xml:space="preserve">Parallel Signals…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 xml:space="preserve">NO </w:t>
      </w:r>
      <w:r w:rsidRPr="005B6A75">
        <w:rPr>
          <w:rFonts w:ascii="Times New Roman" w:hAnsi="Times New Roman" w:cs="Times New Roman"/>
          <w:sz w:val="24"/>
          <w:szCs w:val="24"/>
        </w:rPr>
        <w:t>(the default setting)</w:t>
      </w:r>
    </w:p>
    <w:p w14:paraId="125B08E4" w14:textId="77777777" w:rsidR="008D47C1" w:rsidRPr="005B6A75" w:rsidRDefault="008D47C1" w:rsidP="008D47C1">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Distribution via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SMS</w:t>
      </w:r>
    </w:p>
    <w:p w14:paraId="4970C8ED" w14:textId="77777777" w:rsidR="008D47C1" w:rsidRPr="005B6A75" w:rsidRDefault="008D47C1" w:rsidP="008D47C1">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schedule parameters:</w:t>
      </w:r>
    </w:p>
    <w:p w14:paraId="06D90B7C" w14:textId="77777777" w:rsidR="008D47C1" w:rsidRPr="005B6A75" w:rsidRDefault="008D47C1" w:rsidP="008D47C1">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Start Date </w:t>
      </w:r>
      <w:r w:rsidRPr="005B6A75">
        <w:rPr>
          <w:rFonts w:ascii="Times New Roman" w:hAnsi="Times New Roman" w:cs="Times New Roman"/>
          <w:sz w:val="24"/>
          <w:szCs w:val="24"/>
        </w:rPr>
        <w:t>should be set at the participant’s intake date</w:t>
      </w:r>
    </w:p>
    <w:p w14:paraId="4F9A504A" w14:textId="77777777" w:rsidR="008D47C1" w:rsidRPr="005B6A75" w:rsidRDefault="008D47C1" w:rsidP="008D47C1">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End Date </w:t>
      </w:r>
      <w:r w:rsidRPr="005B6A75">
        <w:rPr>
          <w:rFonts w:ascii="Times New Roman" w:hAnsi="Times New Roman" w:cs="Times New Roman"/>
          <w:sz w:val="24"/>
          <w:szCs w:val="24"/>
        </w:rPr>
        <w:t>should be set approximately 95 days later</w:t>
      </w:r>
    </w:p>
    <w:p w14:paraId="6E070238" w14:textId="77777777" w:rsidR="008D47C1" w:rsidRPr="005B6A75" w:rsidRDefault="008D47C1" w:rsidP="008D47C1">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To calculate 95 days follow this link: </w:t>
      </w:r>
      <w:hyperlink r:id="rId15" w:history="1">
        <w:r w:rsidRPr="005B6A75">
          <w:rPr>
            <w:rStyle w:val="Hyperlink"/>
            <w:rFonts w:ascii="Times New Roman" w:hAnsi="Times New Roman" w:cs="Times New Roman"/>
            <w:sz w:val="24"/>
            <w:szCs w:val="24"/>
          </w:rPr>
          <w:t>https://www.convertunits.com/dates/daysfromdate/</w:t>
        </w:r>
      </w:hyperlink>
    </w:p>
    <w:p w14:paraId="1DED084B" w14:textId="77777777" w:rsidR="008D47C1" w:rsidRPr="005B6A75" w:rsidRDefault="008D47C1" w:rsidP="008D47C1">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Adjust the number of days and the date to get 95 days from intake</w:t>
      </w:r>
    </w:p>
    <w:p w14:paraId="2963F918" w14:textId="06E1E268" w:rsidR="008D47C1" w:rsidRPr="005B6A75" w:rsidRDefault="008D47C1" w:rsidP="008D47C1">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The Evening survey is set one hour before the participants earliest reported bed time</w:t>
      </w:r>
    </w:p>
    <w:p w14:paraId="7B57CB02" w14:textId="10273474" w:rsidR="008D47C1" w:rsidRPr="005B6A75" w:rsidRDefault="008D47C1" w:rsidP="008D47C1">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Start Time </w:t>
      </w:r>
      <w:r w:rsidRPr="005B6A75">
        <w:rPr>
          <w:rFonts w:ascii="Times New Roman" w:hAnsi="Times New Roman" w:cs="Times New Roman"/>
          <w:sz w:val="24"/>
          <w:szCs w:val="24"/>
        </w:rPr>
        <w:t xml:space="preserve">should be set at </w:t>
      </w:r>
      <w:r w:rsidR="006701E2">
        <w:rPr>
          <w:rFonts w:ascii="Times New Roman" w:hAnsi="Times New Roman" w:cs="Times New Roman"/>
          <w:sz w:val="24"/>
          <w:szCs w:val="24"/>
        </w:rPr>
        <w:t>61 minutes</w:t>
      </w:r>
      <w:r w:rsidRPr="005B6A75">
        <w:rPr>
          <w:rFonts w:ascii="Times New Roman" w:hAnsi="Times New Roman" w:cs="Times New Roman"/>
          <w:sz w:val="24"/>
          <w:szCs w:val="24"/>
        </w:rPr>
        <w:t xml:space="preserve"> before their earliest reported bedtime</w:t>
      </w:r>
    </w:p>
    <w:p w14:paraId="7213FBE4" w14:textId="5A0B20AC" w:rsidR="008D47C1" w:rsidRPr="005B6A75" w:rsidRDefault="008D47C1" w:rsidP="008D47C1">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End Time </w:t>
      </w:r>
      <w:r w:rsidRPr="005B6A75">
        <w:rPr>
          <w:rFonts w:ascii="Times New Roman" w:hAnsi="Times New Roman" w:cs="Times New Roman"/>
          <w:sz w:val="24"/>
          <w:szCs w:val="24"/>
        </w:rPr>
        <w:t xml:space="preserve">should be set at </w:t>
      </w:r>
      <w:r w:rsidR="006701E2">
        <w:rPr>
          <w:rFonts w:ascii="Times New Roman" w:hAnsi="Times New Roman" w:cs="Times New Roman"/>
          <w:sz w:val="24"/>
          <w:szCs w:val="24"/>
        </w:rPr>
        <w:t>59 minutes</w:t>
      </w:r>
      <w:r w:rsidRPr="005B6A75">
        <w:rPr>
          <w:rFonts w:ascii="Times New Roman" w:hAnsi="Times New Roman" w:cs="Times New Roman"/>
          <w:sz w:val="24"/>
          <w:szCs w:val="24"/>
        </w:rPr>
        <w:t xml:space="preserve"> before their earliest reported bedtime</w:t>
      </w:r>
    </w:p>
    <w:p w14:paraId="54521EAC" w14:textId="1AC5AA39" w:rsidR="006047B1" w:rsidRDefault="006047B1" w:rsidP="006047B1">
      <w:pPr>
        <w:pStyle w:val="ListParagraph"/>
        <w:spacing w:after="0" w:line="240" w:lineRule="auto"/>
        <w:ind w:left="2880"/>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AA74968" wp14:editId="2C1FFACA">
            <wp:simplePos x="0" y="0"/>
            <wp:positionH relativeFrom="column">
              <wp:posOffset>1828800</wp:posOffset>
            </wp:positionH>
            <wp:positionV relativeFrom="paragraph">
              <wp:posOffset>3810</wp:posOffset>
            </wp:positionV>
            <wp:extent cx="2324100" cy="1067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324100" cy="1067435"/>
                    </a:xfrm>
                    <a:prstGeom prst="rect">
                      <a:avLst/>
                    </a:prstGeom>
                  </pic:spPr>
                </pic:pic>
              </a:graphicData>
            </a:graphic>
            <wp14:sizeRelH relativeFrom="page">
              <wp14:pctWidth>0</wp14:pctWidth>
            </wp14:sizeRelH>
            <wp14:sizeRelV relativeFrom="page">
              <wp14:pctHeight>0</wp14:pctHeight>
            </wp14:sizeRelV>
          </wp:anchor>
        </w:drawing>
      </w:r>
    </w:p>
    <w:p w14:paraId="6D6F9023" w14:textId="77777777" w:rsidR="006047B1" w:rsidRDefault="006047B1" w:rsidP="006047B1">
      <w:pPr>
        <w:pStyle w:val="ListParagraph"/>
        <w:spacing w:after="0" w:line="240" w:lineRule="auto"/>
        <w:ind w:left="2880"/>
        <w:rPr>
          <w:rFonts w:ascii="Times New Roman" w:hAnsi="Times New Roman" w:cs="Times New Roman"/>
          <w:sz w:val="24"/>
          <w:szCs w:val="24"/>
        </w:rPr>
      </w:pPr>
    </w:p>
    <w:p w14:paraId="03B356E3" w14:textId="7513FC5E" w:rsidR="008D47C1" w:rsidRPr="005B6A75" w:rsidRDefault="008D47C1" w:rsidP="008D47C1">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 e.g., if their earliest reported bedtime is 9:00 pm you would set their times like this:</w:t>
      </w:r>
      <w:r w:rsidRPr="005B6A75">
        <w:rPr>
          <w:rFonts w:ascii="Times New Roman" w:hAnsi="Times New Roman" w:cs="Times New Roman"/>
          <w:noProof/>
          <w:sz w:val="24"/>
          <w:szCs w:val="24"/>
        </w:rPr>
        <w:t xml:space="preserve"> </w:t>
      </w:r>
    </w:p>
    <w:p w14:paraId="7EA9CF2F" w14:textId="1DD94439" w:rsidR="008D47C1" w:rsidRPr="005B6A75" w:rsidRDefault="008D47C1" w:rsidP="008D47C1">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starts after </w:t>
      </w:r>
      <w:r w:rsidRPr="005B6A75">
        <w:rPr>
          <w:rFonts w:ascii="Times New Roman" w:hAnsi="Times New Roman" w:cs="Times New Roman"/>
          <w:sz w:val="24"/>
          <w:szCs w:val="24"/>
        </w:rPr>
        <w:t>is always set to</w:t>
      </w:r>
      <w:r w:rsidRPr="005B6A75">
        <w:rPr>
          <w:rFonts w:ascii="Times New Roman" w:hAnsi="Times New Roman" w:cs="Times New Roman"/>
          <w:b/>
          <w:sz w:val="24"/>
          <w:szCs w:val="24"/>
        </w:rPr>
        <w:t xml:space="preserve"> </w:t>
      </w:r>
      <w:r w:rsidRPr="005B6A75">
        <w:rPr>
          <w:rFonts w:ascii="Times New Roman" w:hAnsi="Times New Roman" w:cs="Times New Roman"/>
          <w:sz w:val="24"/>
          <w:szCs w:val="24"/>
        </w:rPr>
        <w:t xml:space="preserve">1 </w:t>
      </w:r>
    </w:p>
    <w:p w14:paraId="537E3D3A" w14:textId="77777777" w:rsidR="008D47C1" w:rsidRPr="005B6A75" w:rsidRDefault="008D47C1" w:rsidP="008D47C1">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this means that the survey will start the day after the scheduled intake</w:t>
      </w:r>
    </w:p>
    <w:p w14:paraId="2CFFBD5A" w14:textId="77777777" w:rsidR="008D47C1" w:rsidRPr="005B6A75" w:rsidRDefault="008D47C1" w:rsidP="008D47C1">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Duration </w:t>
      </w:r>
      <w:r w:rsidRPr="005B6A75">
        <w:rPr>
          <w:rFonts w:ascii="Times New Roman" w:hAnsi="Times New Roman" w:cs="Times New Roman"/>
          <w:sz w:val="24"/>
          <w:szCs w:val="24"/>
        </w:rPr>
        <w:t>is always set to 90 days</w:t>
      </w:r>
    </w:p>
    <w:p w14:paraId="6A0FF305" w14:textId="467CC89E" w:rsidR="008D47C1" w:rsidRPr="005B6A75" w:rsidRDefault="008D47C1" w:rsidP="008D47C1">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Number of Signals/Day </w:t>
      </w:r>
      <w:r w:rsidRPr="005B6A75">
        <w:rPr>
          <w:rFonts w:ascii="Times New Roman" w:hAnsi="Times New Roman" w:cs="Times New Roman"/>
          <w:sz w:val="24"/>
          <w:szCs w:val="24"/>
        </w:rPr>
        <w:t>should be set to 1</w:t>
      </w:r>
    </w:p>
    <w:p w14:paraId="00EAF20B" w14:textId="77777777" w:rsidR="008D47C1" w:rsidRPr="005B6A75" w:rsidRDefault="008D47C1" w:rsidP="008D47C1">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Schedule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w:t>
      </w:r>
    </w:p>
    <w:p w14:paraId="505440B3" w14:textId="10B8F9FB" w:rsidR="008D47C1" w:rsidRPr="005B6A75" w:rsidRDefault="008D47C1" w:rsidP="008D47C1">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Type of Randomization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 WITHIN SEGMENTS</w:t>
      </w:r>
    </w:p>
    <w:p w14:paraId="4B42EF6A" w14:textId="193F61FE" w:rsidR="008D47C1" w:rsidRPr="005B6A75" w:rsidRDefault="008D47C1" w:rsidP="008D47C1">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Add Fixed Signals </w:t>
      </w:r>
      <w:r w:rsidRPr="005B6A75">
        <w:rPr>
          <w:rFonts w:ascii="Times New Roman" w:hAnsi="Times New Roman" w:cs="Times New Roman"/>
          <w:sz w:val="24"/>
          <w:szCs w:val="24"/>
        </w:rPr>
        <w:t>is set to 0</w:t>
      </w:r>
    </w:p>
    <w:p w14:paraId="17396190" w14:textId="77777777" w:rsidR="00502118" w:rsidRPr="005B6A75" w:rsidRDefault="008D47C1"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Minimum Distance </w:t>
      </w:r>
      <w:proofErr w:type="spellStart"/>
      <w:r w:rsidRPr="005B6A75">
        <w:rPr>
          <w:rFonts w:ascii="Times New Roman" w:hAnsi="Times New Roman" w:cs="Times New Roman"/>
          <w:b/>
          <w:sz w:val="24"/>
          <w:szCs w:val="24"/>
        </w:rPr>
        <w:t>betw</w:t>
      </w:r>
      <w:proofErr w:type="spellEnd"/>
      <w:r w:rsidRPr="005B6A75">
        <w:rPr>
          <w:rFonts w:ascii="Times New Roman" w:hAnsi="Times New Roman" w:cs="Times New Roman"/>
          <w:b/>
          <w:sz w:val="24"/>
          <w:szCs w:val="24"/>
        </w:rPr>
        <w:t xml:space="preserve">. Signals </w:t>
      </w:r>
      <w:r w:rsidRPr="005B6A75">
        <w:rPr>
          <w:rFonts w:ascii="Times New Roman" w:hAnsi="Times New Roman" w:cs="Times New Roman"/>
          <w:sz w:val="24"/>
          <w:szCs w:val="24"/>
        </w:rPr>
        <w:t>is 1</w:t>
      </w:r>
    </w:p>
    <w:p w14:paraId="4EB45D8F" w14:textId="3E7BD4DF" w:rsidR="00502118" w:rsidRPr="005B6A75" w:rsidRDefault="008D47C1"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Mobile </w:t>
      </w:r>
      <w:r w:rsidR="00502118" w:rsidRPr="005B6A75">
        <w:rPr>
          <w:rFonts w:ascii="Times New Roman" w:hAnsi="Times New Roman" w:cs="Times New Roman"/>
          <w:b/>
          <w:sz w:val="24"/>
          <w:szCs w:val="24"/>
        </w:rPr>
        <w:t>Evening</w:t>
      </w:r>
      <w:r w:rsidRPr="005B6A75">
        <w:rPr>
          <w:rFonts w:ascii="Times New Roman" w:hAnsi="Times New Roman" w:cs="Times New Roman"/>
          <w:b/>
          <w:sz w:val="24"/>
          <w:szCs w:val="24"/>
        </w:rPr>
        <w:t xml:space="preserve"> Survey Link </w:t>
      </w:r>
      <w:r w:rsidRPr="005B6A75">
        <w:rPr>
          <w:rFonts w:ascii="Times New Roman" w:hAnsi="Times New Roman" w:cs="Times New Roman"/>
          <w:sz w:val="24"/>
          <w:szCs w:val="24"/>
        </w:rPr>
        <w:t xml:space="preserve">is: </w:t>
      </w:r>
      <w:bookmarkStart w:id="4" w:name="_Hlk515618779"/>
      <w:bookmarkStart w:id="5" w:name="_GoBack"/>
      <w:r w:rsidR="00502118" w:rsidRPr="005B6A75">
        <w:rPr>
          <w:rFonts w:ascii="Times New Roman" w:hAnsi="Times New Roman" w:cs="Times New Roman"/>
          <w:sz w:val="24"/>
          <w:szCs w:val="24"/>
        </w:rPr>
        <w:fldChar w:fldCharType="begin"/>
      </w:r>
      <w:r w:rsidR="00502118" w:rsidRPr="005B6A75">
        <w:rPr>
          <w:rFonts w:ascii="Times New Roman" w:hAnsi="Times New Roman" w:cs="Times New Roman"/>
          <w:sz w:val="24"/>
          <w:szCs w:val="24"/>
        </w:rPr>
        <w:instrText xml:space="preserve"> HYPERLINK "https://uwmadison.co1.qualtrics.com/SE/?SID=SV_aViOZNT66b7wff7&amp;SubID=test" </w:instrText>
      </w:r>
      <w:r w:rsidR="00502118" w:rsidRPr="005B6A75">
        <w:rPr>
          <w:rFonts w:ascii="Times New Roman" w:hAnsi="Times New Roman" w:cs="Times New Roman"/>
          <w:sz w:val="24"/>
          <w:szCs w:val="24"/>
        </w:rPr>
        <w:fldChar w:fldCharType="separate"/>
      </w:r>
      <w:r w:rsidR="00502118" w:rsidRPr="005B6A75">
        <w:rPr>
          <w:rStyle w:val="Hyperlink"/>
          <w:rFonts w:ascii="Times New Roman" w:hAnsi="Times New Roman" w:cs="Times New Roman"/>
          <w:sz w:val="24"/>
          <w:szCs w:val="24"/>
        </w:rPr>
        <w:t>https://uwmadison.co1.qualtrics.com/SE/?SID=SV_aViOZNT66b7wff7&amp;SubID=test</w:t>
      </w:r>
      <w:r w:rsidR="00502118" w:rsidRPr="005B6A75">
        <w:rPr>
          <w:rFonts w:ascii="Times New Roman" w:hAnsi="Times New Roman" w:cs="Times New Roman"/>
          <w:sz w:val="24"/>
          <w:szCs w:val="24"/>
        </w:rPr>
        <w:fldChar w:fldCharType="end"/>
      </w:r>
      <w:bookmarkEnd w:id="4"/>
      <w:bookmarkEnd w:id="5"/>
    </w:p>
    <w:p w14:paraId="12BB3C1B" w14:textId="688A118A" w:rsidR="008D47C1" w:rsidRPr="005B6A75" w:rsidRDefault="008D47C1" w:rsidP="00502118">
      <w:pPr>
        <w:pStyle w:val="ListParagraph"/>
        <w:numPr>
          <w:ilvl w:val="3"/>
          <w:numId w:val="18"/>
        </w:numPr>
        <w:rPr>
          <w:rFonts w:ascii="Times New Roman" w:hAnsi="Times New Roman" w:cs="Times New Roman"/>
          <w:b/>
          <w:sz w:val="24"/>
          <w:szCs w:val="24"/>
        </w:rPr>
      </w:pPr>
      <w:r w:rsidRPr="005B6A75">
        <w:rPr>
          <w:rFonts w:ascii="Times New Roman" w:hAnsi="Times New Roman" w:cs="Times New Roman"/>
          <w:sz w:val="24"/>
          <w:szCs w:val="24"/>
        </w:rPr>
        <w:t xml:space="preserve">Change “test” to the appropriate </w:t>
      </w:r>
      <w:proofErr w:type="spellStart"/>
      <w:r w:rsidRPr="005B6A75">
        <w:rPr>
          <w:rFonts w:ascii="Times New Roman" w:hAnsi="Times New Roman" w:cs="Times New Roman"/>
          <w:sz w:val="24"/>
          <w:szCs w:val="24"/>
        </w:rPr>
        <w:t>SubID</w:t>
      </w:r>
      <w:proofErr w:type="spellEnd"/>
    </w:p>
    <w:p w14:paraId="33FD8B83" w14:textId="41BFFFB2" w:rsidR="008D47C1" w:rsidRPr="005B6A75" w:rsidRDefault="008D47C1" w:rsidP="008D47C1">
      <w:pPr>
        <w:pStyle w:val="ListParagraph"/>
        <w:numPr>
          <w:ilvl w:val="1"/>
          <w:numId w:val="18"/>
        </w:numPr>
        <w:rPr>
          <w:rFonts w:ascii="Times New Roman" w:hAnsi="Times New Roman" w:cs="Times New Roman"/>
          <w:b/>
          <w:sz w:val="24"/>
          <w:szCs w:val="24"/>
        </w:rPr>
      </w:pPr>
      <w:r w:rsidRPr="005B6A75">
        <w:rPr>
          <w:rFonts w:ascii="Times New Roman" w:hAnsi="Times New Roman" w:cs="Times New Roman"/>
          <w:noProof/>
          <w:sz w:val="24"/>
          <w:szCs w:val="24"/>
        </w:rPr>
        <w:drawing>
          <wp:anchor distT="0" distB="0" distL="114300" distR="114300" simplePos="0" relativeHeight="251655168" behindDoc="1" locked="0" layoutInCell="1" allowOverlap="1" wp14:anchorId="3F332C2D" wp14:editId="789E11CC">
            <wp:simplePos x="0" y="0"/>
            <wp:positionH relativeFrom="column">
              <wp:posOffset>1399402</wp:posOffset>
            </wp:positionH>
            <wp:positionV relativeFrom="paragraph">
              <wp:posOffset>126365</wp:posOffset>
            </wp:positionV>
            <wp:extent cx="885190" cy="32448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85190" cy="324485"/>
                    </a:xfrm>
                    <a:prstGeom prst="rect">
                      <a:avLst/>
                    </a:prstGeom>
                  </pic:spPr>
                </pic:pic>
              </a:graphicData>
            </a:graphic>
            <wp14:sizeRelH relativeFrom="page">
              <wp14:pctWidth>0</wp14:pctWidth>
            </wp14:sizeRelH>
            <wp14:sizeRelV relativeFrom="page">
              <wp14:pctHeight>0</wp14:pctHeight>
            </wp14:sizeRelV>
          </wp:anchor>
        </w:drawing>
      </w:r>
      <w:r w:rsidRPr="005B6A75">
        <w:rPr>
          <w:rFonts w:ascii="Times New Roman" w:hAnsi="Times New Roman" w:cs="Times New Roman"/>
          <w:b/>
          <w:sz w:val="24"/>
          <w:szCs w:val="24"/>
        </w:rPr>
        <w:t xml:space="preserve">Participant Registration Parameters (Optional) </w:t>
      </w:r>
      <w:r w:rsidRPr="005B6A75">
        <w:rPr>
          <w:rFonts w:ascii="Times New Roman" w:hAnsi="Times New Roman" w:cs="Times New Roman"/>
          <w:sz w:val="24"/>
          <w:szCs w:val="24"/>
        </w:rPr>
        <w:t xml:space="preserve">do not need to be adjusted </w:t>
      </w:r>
    </w:p>
    <w:p w14:paraId="20DDE0CE" w14:textId="65780904" w:rsidR="008D47C1" w:rsidRPr="005B6A75" w:rsidRDefault="008D47C1" w:rsidP="008D47C1">
      <w:pPr>
        <w:pStyle w:val="ListParagraph"/>
        <w:numPr>
          <w:ilvl w:val="1"/>
          <w:numId w:val="18"/>
        </w:numPr>
        <w:rPr>
          <w:rFonts w:ascii="Times New Roman" w:hAnsi="Times New Roman" w:cs="Times New Roman"/>
          <w:b/>
          <w:sz w:val="24"/>
          <w:szCs w:val="24"/>
        </w:rPr>
      </w:pPr>
      <w:r w:rsidRPr="005B6A75">
        <w:rPr>
          <w:rFonts w:ascii="Times New Roman" w:hAnsi="Times New Roman" w:cs="Times New Roman"/>
          <w:sz w:val="24"/>
          <w:szCs w:val="24"/>
        </w:rPr>
        <w:t>Click on</w:t>
      </w:r>
      <w:r w:rsidRPr="005B6A75">
        <w:rPr>
          <w:rFonts w:ascii="Times New Roman" w:hAnsi="Times New Roman" w:cs="Times New Roman"/>
          <w:sz w:val="24"/>
          <w:szCs w:val="24"/>
        </w:rPr>
        <w:tab/>
      </w:r>
      <w:r w:rsidRPr="005B6A75">
        <w:rPr>
          <w:rFonts w:ascii="Times New Roman" w:hAnsi="Times New Roman" w:cs="Times New Roman"/>
          <w:sz w:val="24"/>
          <w:szCs w:val="24"/>
        </w:rPr>
        <w:tab/>
        <w:t xml:space="preserve"> to finish creating the survey </w:t>
      </w:r>
    </w:p>
    <w:p w14:paraId="7B060BDC" w14:textId="07B29040" w:rsidR="008D47C1" w:rsidRPr="005B6A75" w:rsidRDefault="008D47C1" w:rsidP="008D47C1">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sz w:val="24"/>
          <w:szCs w:val="24"/>
        </w:rPr>
        <w:t xml:space="preserve"> if you have successfully created the survey, without errors, you will be directed back to the </w:t>
      </w:r>
      <w:r w:rsidRPr="005B6A75">
        <w:rPr>
          <w:rFonts w:ascii="Times New Roman" w:hAnsi="Times New Roman" w:cs="Times New Roman"/>
          <w:b/>
          <w:sz w:val="24"/>
          <w:szCs w:val="24"/>
        </w:rPr>
        <w:t xml:space="preserve">My Surveys </w:t>
      </w:r>
      <w:r w:rsidRPr="005B6A75">
        <w:rPr>
          <w:rFonts w:ascii="Times New Roman" w:hAnsi="Times New Roman" w:cs="Times New Roman"/>
          <w:sz w:val="24"/>
          <w:szCs w:val="24"/>
        </w:rPr>
        <w:t>page</w:t>
      </w:r>
    </w:p>
    <w:p w14:paraId="5A645D7F" w14:textId="3C301DEE" w:rsidR="00E243B3" w:rsidRPr="00973F70" w:rsidRDefault="00E243B3" w:rsidP="00502118">
      <w:pPr>
        <w:pStyle w:val="ListParagraph"/>
        <w:numPr>
          <w:ilvl w:val="0"/>
          <w:numId w:val="18"/>
        </w:numPr>
        <w:rPr>
          <w:rFonts w:ascii="Times New Roman" w:hAnsi="Times New Roman" w:cs="Times New Roman"/>
          <w:b/>
          <w:sz w:val="24"/>
          <w:szCs w:val="24"/>
        </w:rPr>
      </w:pPr>
      <w:r w:rsidRPr="00973F70">
        <w:rPr>
          <w:rFonts w:ascii="Times New Roman" w:hAnsi="Times New Roman" w:cs="Times New Roman"/>
          <w:b/>
          <w:sz w:val="24"/>
          <w:szCs w:val="24"/>
        </w:rPr>
        <w:t>Randomized Survey</w:t>
      </w:r>
    </w:p>
    <w:p w14:paraId="46DFFEA4" w14:textId="759D5214" w:rsidR="00502118" w:rsidRPr="005B6A75" w:rsidRDefault="00502118" w:rsidP="00502118">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general parameters:</w:t>
      </w:r>
    </w:p>
    <w:p w14:paraId="1A38B49E" w14:textId="72C7B2FF"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 xml:space="preserve">Survey Project Name </w:t>
      </w:r>
      <w:r w:rsidRPr="005B6A75">
        <w:rPr>
          <w:rFonts w:ascii="Times New Roman" w:hAnsi="Times New Roman" w:cs="Times New Roman"/>
          <w:sz w:val="24"/>
          <w:szCs w:val="24"/>
        </w:rPr>
        <w:t xml:space="preserve">and </w:t>
      </w:r>
      <w:r w:rsidRPr="005B6A75">
        <w:rPr>
          <w:rFonts w:ascii="Times New Roman" w:hAnsi="Times New Roman" w:cs="Times New Roman"/>
          <w:b/>
          <w:sz w:val="24"/>
          <w:szCs w:val="24"/>
        </w:rPr>
        <w:t xml:space="preserve">Survey Project Description </w:t>
      </w:r>
      <w:r w:rsidRPr="005B6A75">
        <w:rPr>
          <w:rFonts w:ascii="Times New Roman" w:hAnsi="Times New Roman" w:cs="Times New Roman"/>
          <w:sz w:val="24"/>
          <w:szCs w:val="24"/>
        </w:rPr>
        <w:t>are:</w:t>
      </w:r>
    </w:p>
    <w:p w14:paraId="0C75DF7A" w14:textId="36396BCA" w:rsidR="00502118" w:rsidRPr="005B6A75" w:rsidRDefault="00502118" w:rsidP="00502118">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 xml:space="preserve"> </w:t>
      </w:r>
      <w:r w:rsidRPr="005B6A75">
        <w:rPr>
          <w:rFonts w:ascii="Times New Roman" w:hAnsi="Times New Roman" w:cs="Times New Roman"/>
          <w:b/>
          <w:sz w:val="24"/>
          <w:szCs w:val="24"/>
        </w:rPr>
        <w:t>RISK - Randomized (</w:t>
      </w:r>
      <w:proofErr w:type="spellStart"/>
      <w:r w:rsidRPr="005B6A75">
        <w:rPr>
          <w:rFonts w:ascii="Times New Roman" w:hAnsi="Times New Roman" w:cs="Times New Roman"/>
          <w:b/>
          <w:sz w:val="24"/>
          <w:szCs w:val="24"/>
        </w:rPr>
        <w:t>SubID</w:t>
      </w:r>
      <w:proofErr w:type="spellEnd"/>
      <w:r w:rsidRPr="005B6A75">
        <w:rPr>
          <w:rFonts w:ascii="Times New Roman" w:hAnsi="Times New Roman" w:cs="Times New Roman"/>
          <w:b/>
          <w:sz w:val="24"/>
          <w:szCs w:val="24"/>
        </w:rPr>
        <w:t>)</w:t>
      </w:r>
    </w:p>
    <w:p w14:paraId="210B0923" w14:textId="2D368800"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SMS Signal Subject</w:t>
      </w:r>
      <w:r w:rsidRPr="005B6A75">
        <w:rPr>
          <w:rFonts w:ascii="Times New Roman" w:hAnsi="Times New Roman" w:cs="Times New Roman"/>
          <w:sz w:val="24"/>
          <w:szCs w:val="24"/>
        </w:rPr>
        <w:t xml:space="preserve"> is - </w:t>
      </w:r>
      <w:r w:rsidR="00973F70" w:rsidRPr="00973F70">
        <w:rPr>
          <w:rFonts w:ascii="Times New Roman" w:hAnsi="Times New Roman" w:cs="Times New Roman"/>
          <w:sz w:val="24"/>
          <w:szCs w:val="24"/>
        </w:rPr>
        <w:t>Time to take your survey:</w:t>
      </w:r>
    </w:p>
    <w:p w14:paraId="3F6A57EF" w14:textId="078FF63E"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Signal Timeout after </w:t>
      </w:r>
      <w:r w:rsidRPr="005B6A75">
        <w:rPr>
          <w:rFonts w:ascii="Times New Roman" w:hAnsi="Times New Roman" w:cs="Times New Roman"/>
          <w:sz w:val="24"/>
          <w:szCs w:val="24"/>
        </w:rPr>
        <w:t xml:space="preserve">is set at </w:t>
      </w:r>
      <w:r w:rsidRPr="005B6A75">
        <w:rPr>
          <w:rFonts w:ascii="Times New Roman" w:hAnsi="Times New Roman" w:cs="Times New Roman"/>
          <w:b/>
          <w:sz w:val="24"/>
          <w:szCs w:val="24"/>
        </w:rPr>
        <w:t xml:space="preserve">6h </w:t>
      </w:r>
    </w:p>
    <w:p w14:paraId="6DBC4BF4" w14:textId="617E1495"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Send Reminder after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Off</w:t>
      </w:r>
    </w:p>
    <w:p w14:paraId="6BBAD190" w14:textId="3EA3E1CF"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Additional Code Required?</w:t>
      </w:r>
      <w:r w:rsidRPr="005B6A75">
        <w:rPr>
          <w:rFonts w:ascii="Times New Roman" w:hAnsi="Times New Roman" w:cs="Times New Roman"/>
          <w:sz w:val="24"/>
          <w:szCs w:val="24"/>
        </w:rPr>
        <w:t xml:space="preserve"> and </w:t>
      </w:r>
      <w:r w:rsidRPr="005B6A75">
        <w:rPr>
          <w:rFonts w:ascii="Times New Roman" w:hAnsi="Times New Roman" w:cs="Times New Roman"/>
          <w:b/>
          <w:sz w:val="24"/>
          <w:szCs w:val="24"/>
        </w:rPr>
        <w:t xml:space="preserve">Parallel Signals…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 xml:space="preserve">NO </w:t>
      </w:r>
      <w:r w:rsidRPr="005B6A75">
        <w:rPr>
          <w:rFonts w:ascii="Times New Roman" w:hAnsi="Times New Roman" w:cs="Times New Roman"/>
          <w:sz w:val="24"/>
          <w:szCs w:val="24"/>
        </w:rPr>
        <w:t>(the default setting)</w:t>
      </w:r>
    </w:p>
    <w:p w14:paraId="79068050" w14:textId="282987CD"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Distribution via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SMS</w:t>
      </w:r>
    </w:p>
    <w:p w14:paraId="097578C6" w14:textId="368086CE" w:rsidR="00502118" w:rsidRPr="005B6A75" w:rsidRDefault="00502118" w:rsidP="00502118">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schedule parameters:</w:t>
      </w:r>
    </w:p>
    <w:p w14:paraId="7AA6F335" w14:textId="5C8FA112" w:rsidR="00502118" w:rsidRPr="005B6A75" w:rsidRDefault="00502118" w:rsidP="00502118">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Start Date </w:t>
      </w:r>
      <w:r w:rsidRPr="005B6A75">
        <w:rPr>
          <w:rFonts w:ascii="Times New Roman" w:hAnsi="Times New Roman" w:cs="Times New Roman"/>
          <w:sz w:val="24"/>
          <w:szCs w:val="24"/>
        </w:rPr>
        <w:t>should be set at the participant’s intake date</w:t>
      </w:r>
    </w:p>
    <w:p w14:paraId="71CD29B1" w14:textId="4AA5317E" w:rsidR="00502118" w:rsidRPr="005B6A75" w:rsidRDefault="00502118" w:rsidP="00502118">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End Date </w:t>
      </w:r>
      <w:r w:rsidRPr="005B6A75">
        <w:rPr>
          <w:rFonts w:ascii="Times New Roman" w:hAnsi="Times New Roman" w:cs="Times New Roman"/>
          <w:sz w:val="24"/>
          <w:szCs w:val="24"/>
        </w:rPr>
        <w:t>should be set approximately 95 days later</w:t>
      </w:r>
    </w:p>
    <w:p w14:paraId="66C56BCD" w14:textId="1F00CC87"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To calculate 95 days follow this link: </w:t>
      </w:r>
      <w:hyperlink r:id="rId17" w:history="1">
        <w:r w:rsidRPr="005B6A75">
          <w:rPr>
            <w:rStyle w:val="Hyperlink"/>
            <w:rFonts w:ascii="Times New Roman" w:hAnsi="Times New Roman" w:cs="Times New Roman"/>
            <w:sz w:val="24"/>
            <w:szCs w:val="24"/>
          </w:rPr>
          <w:t>https://www.convertunits.com/dates/daysfromdate/</w:t>
        </w:r>
      </w:hyperlink>
    </w:p>
    <w:p w14:paraId="3EC58518" w14:textId="5A7C6BFD"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Adjust the number of days and the date to get 95 days from intake</w:t>
      </w:r>
    </w:p>
    <w:p w14:paraId="3A8FB998" w14:textId="1E5252CB" w:rsidR="00502118" w:rsidRPr="005B6A75" w:rsidRDefault="00502118" w:rsidP="00502118">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The Evening survey is set one hour before the participants earliest reported bed time</w:t>
      </w:r>
    </w:p>
    <w:p w14:paraId="36CFC7D3" w14:textId="1BD79FBF"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Start Time </w:t>
      </w:r>
      <w:r w:rsidRPr="005B6A75">
        <w:rPr>
          <w:rFonts w:ascii="Times New Roman" w:hAnsi="Times New Roman" w:cs="Times New Roman"/>
          <w:sz w:val="24"/>
          <w:szCs w:val="24"/>
        </w:rPr>
        <w:t>should be set at 2 hours after their latest wake time</w:t>
      </w:r>
    </w:p>
    <w:p w14:paraId="5C31A7B1" w14:textId="503FF6EA"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End Time </w:t>
      </w:r>
      <w:r w:rsidRPr="005B6A75">
        <w:rPr>
          <w:rFonts w:ascii="Times New Roman" w:hAnsi="Times New Roman" w:cs="Times New Roman"/>
          <w:sz w:val="24"/>
          <w:szCs w:val="24"/>
        </w:rPr>
        <w:t>should be set at 3 hours before their earliest bedtime</w:t>
      </w:r>
    </w:p>
    <w:p w14:paraId="77FB1A6C" w14:textId="724139F7" w:rsidR="00502118"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 e.g., if their earliest reported bedtime is 8:00 pm you would set their times like this:</w:t>
      </w:r>
      <w:r w:rsidRPr="005B6A75">
        <w:rPr>
          <w:rFonts w:ascii="Times New Roman" w:hAnsi="Times New Roman" w:cs="Times New Roman"/>
          <w:noProof/>
          <w:sz w:val="24"/>
          <w:szCs w:val="24"/>
        </w:rPr>
        <w:t xml:space="preserve"> </w:t>
      </w:r>
    </w:p>
    <w:p w14:paraId="3E10E63E" w14:textId="4B59A8D3" w:rsidR="000B2D5D" w:rsidRPr="005B6A75" w:rsidRDefault="000B2D5D" w:rsidP="000B2D5D">
      <w:pPr>
        <w:pStyle w:val="ListParagraph"/>
        <w:spacing w:after="0" w:line="240" w:lineRule="auto"/>
        <w:ind w:left="2880"/>
        <w:rPr>
          <w:rFonts w:ascii="Times New Roman" w:hAnsi="Times New Roman" w:cs="Times New Roman"/>
          <w:sz w:val="24"/>
          <w:szCs w:val="24"/>
        </w:rPr>
      </w:pPr>
      <w:r w:rsidRPr="005B6A75">
        <w:rPr>
          <w:rFonts w:ascii="Times New Roman" w:hAnsi="Times New Roman" w:cs="Times New Roman"/>
          <w:noProof/>
          <w:sz w:val="24"/>
          <w:szCs w:val="24"/>
        </w:rPr>
        <w:lastRenderedPageBreak/>
        <w:drawing>
          <wp:anchor distT="0" distB="0" distL="114300" distR="114300" simplePos="0" relativeHeight="251657216" behindDoc="1" locked="0" layoutInCell="1" allowOverlap="1" wp14:anchorId="18C66E08" wp14:editId="0A5C1115">
            <wp:simplePos x="0" y="0"/>
            <wp:positionH relativeFrom="column">
              <wp:posOffset>1806575</wp:posOffset>
            </wp:positionH>
            <wp:positionV relativeFrom="paragraph">
              <wp:posOffset>3927</wp:posOffset>
            </wp:positionV>
            <wp:extent cx="2494915" cy="1216025"/>
            <wp:effectExtent l="0" t="0" r="635"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4915" cy="1216025"/>
                    </a:xfrm>
                    <a:prstGeom prst="rect">
                      <a:avLst/>
                    </a:prstGeom>
                  </pic:spPr>
                </pic:pic>
              </a:graphicData>
            </a:graphic>
            <wp14:sizeRelH relativeFrom="page">
              <wp14:pctWidth>0</wp14:pctWidth>
            </wp14:sizeRelH>
            <wp14:sizeRelV relativeFrom="page">
              <wp14:pctHeight>0</wp14:pctHeight>
            </wp14:sizeRelV>
          </wp:anchor>
        </w:drawing>
      </w:r>
    </w:p>
    <w:p w14:paraId="77319B5D" w14:textId="33B24EBE" w:rsidR="00502118" w:rsidRPr="005B6A75" w:rsidRDefault="00502118" w:rsidP="00502118">
      <w:pPr>
        <w:pStyle w:val="ListParagraph"/>
        <w:jc w:val="center"/>
        <w:rPr>
          <w:rFonts w:ascii="Times New Roman" w:hAnsi="Times New Roman" w:cs="Times New Roman"/>
          <w:sz w:val="24"/>
          <w:szCs w:val="24"/>
        </w:rPr>
      </w:pPr>
    </w:p>
    <w:p w14:paraId="452241FC" w14:textId="324DA640" w:rsidR="00502118" w:rsidRPr="005B6A75" w:rsidRDefault="00502118" w:rsidP="00502118">
      <w:pPr>
        <w:pStyle w:val="ListParagraph"/>
        <w:ind w:left="1440"/>
        <w:rPr>
          <w:rFonts w:ascii="Times New Roman" w:hAnsi="Times New Roman" w:cs="Times New Roman"/>
          <w:sz w:val="24"/>
          <w:szCs w:val="24"/>
        </w:rPr>
      </w:pPr>
    </w:p>
    <w:p w14:paraId="4E4A3C7C" w14:textId="1EBD00DA" w:rsidR="00502118" w:rsidRPr="005B6A75" w:rsidRDefault="00502118" w:rsidP="00502118">
      <w:pPr>
        <w:pStyle w:val="ListParagraph"/>
        <w:ind w:left="1440"/>
        <w:rPr>
          <w:rFonts w:ascii="Times New Roman" w:hAnsi="Times New Roman" w:cs="Times New Roman"/>
          <w:sz w:val="24"/>
          <w:szCs w:val="24"/>
        </w:rPr>
      </w:pPr>
    </w:p>
    <w:p w14:paraId="10FF3605" w14:textId="007A86B2" w:rsidR="00502118" w:rsidRPr="005B6A75" w:rsidRDefault="00502118" w:rsidP="00502118">
      <w:pPr>
        <w:pStyle w:val="ListParagraph"/>
        <w:ind w:left="1440"/>
        <w:rPr>
          <w:rFonts w:ascii="Times New Roman" w:hAnsi="Times New Roman" w:cs="Times New Roman"/>
          <w:sz w:val="24"/>
          <w:szCs w:val="24"/>
        </w:rPr>
      </w:pPr>
    </w:p>
    <w:p w14:paraId="3D8B7E69" w14:textId="77777777" w:rsidR="00475A4D" w:rsidRDefault="00475A4D" w:rsidP="00475A4D">
      <w:pPr>
        <w:pStyle w:val="ListParagraph"/>
        <w:ind w:left="2880"/>
        <w:rPr>
          <w:rFonts w:ascii="Times New Roman" w:hAnsi="Times New Roman" w:cs="Times New Roman"/>
          <w:sz w:val="24"/>
          <w:szCs w:val="24"/>
        </w:rPr>
      </w:pPr>
    </w:p>
    <w:p w14:paraId="2B7D5338" w14:textId="77777777" w:rsidR="00475A4D" w:rsidRDefault="00475A4D" w:rsidP="00475A4D">
      <w:pPr>
        <w:pStyle w:val="ListParagraph"/>
        <w:ind w:left="2880"/>
        <w:rPr>
          <w:rFonts w:ascii="Times New Roman" w:hAnsi="Times New Roman" w:cs="Times New Roman"/>
          <w:sz w:val="24"/>
          <w:szCs w:val="24"/>
        </w:rPr>
      </w:pPr>
    </w:p>
    <w:p w14:paraId="29C8108B" w14:textId="38480242" w:rsidR="00502118" w:rsidRPr="00475A4D" w:rsidRDefault="00475A4D" w:rsidP="00475A4D">
      <w:pPr>
        <w:pStyle w:val="ListParagraph"/>
        <w:numPr>
          <w:ilvl w:val="3"/>
          <w:numId w:val="18"/>
        </w:numPr>
        <w:rPr>
          <w:rFonts w:ascii="Times New Roman" w:hAnsi="Times New Roman" w:cs="Times New Roman"/>
          <w:sz w:val="24"/>
          <w:szCs w:val="24"/>
        </w:rPr>
      </w:pPr>
      <w:r>
        <w:rPr>
          <w:rFonts w:ascii="Times New Roman" w:hAnsi="Times New Roman" w:cs="Times New Roman"/>
          <w:sz w:val="24"/>
          <w:szCs w:val="24"/>
        </w:rPr>
        <w:t>Please note: This window needs to be at least 8 hours. If the window is less than this survey signal will not let you submit the survey. To fix this move the start time back 1 hour followed by moving the end time. Do this until you reach 8 hours. Do not go further than this if you do not have to.</w:t>
      </w:r>
    </w:p>
    <w:p w14:paraId="7B2F7D35" w14:textId="004944AA"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starts after </w:t>
      </w:r>
      <w:r w:rsidRPr="005B6A75">
        <w:rPr>
          <w:rFonts w:ascii="Times New Roman" w:hAnsi="Times New Roman" w:cs="Times New Roman"/>
          <w:sz w:val="24"/>
          <w:szCs w:val="24"/>
        </w:rPr>
        <w:t>is always set to</w:t>
      </w:r>
      <w:r w:rsidRPr="005B6A75">
        <w:rPr>
          <w:rFonts w:ascii="Times New Roman" w:hAnsi="Times New Roman" w:cs="Times New Roman"/>
          <w:b/>
          <w:sz w:val="24"/>
          <w:szCs w:val="24"/>
        </w:rPr>
        <w:t xml:space="preserve"> </w:t>
      </w:r>
      <w:r w:rsidRPr="005B6A75">
        <w:rPr>
          <w:rFonts w:ascii="Times New Roman" w:hAnsi="Times New Roman" w:cs="Times New Roman"/>
          <w:sz w:val="24"/>
          <w:szCs w:val="24"/>
        </w:rPr>
        <w:t xml:space="preserve">1 </w:t>
      </w:r>
    </w:p>
    <w:p w14:paraId="67E35CDA" w14:textId="77777777" w:rsidR="00502118" w:rsidRPr="005B6A75" w:rsidRDefault="00502118" w:rsidP="00502118">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this means that the survey will start the day after the scheduled intake</w:t>
      </w:r>
    </w:p>
    <w:p w14:paraId="186E081D" w14:textId="77777777"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Duration </w:t>
      </w:r>
      <w:r w:rsidRPr="005B6A75">
        <w:rPr>
          <w:rFonts w:ascii="Times New Roman" w:hAnsi="Times New Roman" w:cs="Times New Roman"/>
          <w:sz w:val="24"/>
          <w:szCs w:val="24"/>
        </w:rPr>
        <w:t>is always set to 90 days</w:t>
      </w:r>
    </w:p>
    <w:p w14:paraId="503A101C" w14:textId="23BCD6D8"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Number of Signals/Day </w:t>
      </w:r>
      <w:r w:rsidRPr="005B6A75">
        <w:rPr>
          <w:rFonts w:ascii="Times New Roman" w:hAnsi="Times New Roman" w:cs="Times New Roman"/>
          <w:sz w:val="24"/>
          <w:szCs w:val="24"/>
        </w:rPr>
        <w:t>should be set to 2</w:t>
      </w:r>
    </w:p>
    <w:p w14:paraId="5E88D843"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Schedule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w:t>
      </w:r>
    </w:p>
    <w:p w14:paraId="42DD773A"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Type of Randomization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 WITHIN SEGMENTS</w:t>
      </w:r>
    </w:p>
    <w:p w14:paraId="4533D3B2"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Add Fixed Signals </w:t>
      </w:r>
      <w:r w:rsidRPr="005B6A75">
        <w:rPr>
          <w:rFonts w:ascii="Times New Roman" w:hAnsi="Times New Roman" w:cs="Times New Roman"/>
          <w:sz w:val="24"/>
          <w:szCs w:val="24"/>
        </w:rPr>
        <w:t>is set to 0</w:t>
      </w:r>
    </w:p>
    <w:p w14:paraId="704D3585" w14:textId="35F9C3E6"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Minimum Distance </w:t>
      </w:r>
      <w:proofErr w:type="spellStart"/>
      <w:r w:rsidRPr="005B6A75">
        <w:rPr>
          <w:rFonts w:ascii="Times New Roman" w:hAnsi="Times New Roman" w:cs="Times New Roman"/>
          <w:b/>
          <w:sz w:val="24"/>
          <w:szCs w:val="24"/>
        </w:rPr>
        <w:t>betw</w:t>
      </w:r>
      <w:proofErr w:type="spellEnd"/>
      <w:r w:rsidRPr="005B6A75">
        <w:rPr>
          <w:rFonts w:ascii="Times New Roman" w:hAnsi="Times New Roman" w:cs="Times New Roman"/>
          <w:b/>
          <w:sz w:val="24"/>
          <w:szCs w:val="24"/>
        </w:rPr>
        <w:t xml:space="preserve">. Signals </w:t>
      </w:r>
      <w:r w:rsidRPr="005B6A75">
        <w:rPr>
          <w:rFonts w:ascii="Times New Roman" w:hAnsi="Times New Roman" w:cs="Times New Roman"/>
          <w:sz w:val="24"/>
          <w:szCs w:val="24"/>
        </w:rPr>
        <w:t>is 120</w:t>
      </w:r>
    </w:p>
    <w:p w14:paraId="19562E6F" w14:textId="511AE8EA"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w:t>
      </w:r>
      <w:r w:rsidR="005B6A75" w:rsidRPr="005B6A75">
        <w:rPr>
          <w:rFonts w:ascii="Times New Roman" w:hAnsi="Times New Roman" w:cs="Times New Roman"/>
          <w:b/>
          <w:sz w:val="24"/>
          <w:szCs w:val="24"/>
        </w:rPr>
        <w:t>Randomized</w:t>
      </w:r>
      <w:r w:rsidRPr="005B6A75">
        <w:rPr>
          <w:rFonts w:ascii="Times New Roman" w:hAnsi="Times New Roman" w:cs="Times New Roman"/>
          <w:b/>
          <w:sz w:val="24"/>
          <w:szCs w:val="24"/>
        </w:rPr>
        <w:t xml:space="preserve"> Survey Link </w:t>
      </w:r>
      <w:r w:rsidRPr="005B6A75">
        <w:rPr>
          <w:rFonts w:ascii="Times New Roman" w:hAnsi="Times New Roman" w:cs="Times New Roman"/>
          <w:sz w:val="24"/>
          <w:szCs w:val="24"/>
        </w:rPr>
        <w:t xml:space="preserve">is: </w:t>
      </w:r>
      <w:bookmarkStart w:id="6" w:name="_Hlk515618761"/>
      <w:bookmarkStart w:id="7" w:name="_Hlk535481818"/>
      <w:r w:rsidRPr="005B6A75">
        <w:rPr>
          <w:rFonts w:ascii="Times New Roman" w:hAnsi="Times New Roman" w:cs="Times New Roman"/>
          <w:sz w:val="24"/>
          <w:szCs w:val="24"/>
        </w:rPr>
        <w:fldChar w:fldCharType="begin"/>
      </w:r>
      <w:r w:rsidRPr="005B6A75">
        <w:rPr>
          <w:rFonts w:ascii="Times New Roman" w:hAnsi="Times New Roman" w:cs="Times New Roman"/>
          <w:sz w:val="24"/>
          <w:szCs w:val="24"/>
        </w:rPr>
        <w:instrText xml:space="preserve"> HYPERLINK "https://uwmadison.co1.qualtrics.com/SE/?SID=SV_aViOZNT66b7wff7&amp;SubID=test" </w:instrText>
      </w:r>
      <w:r w:rsidRPr="005B6A75">
        <w:rPr>
          <w:rFonts w:ascii="Times New Roman" w:hAnsi="Times New Roman" w:cs="Times New Roman"/>
          <w:sz w:val="24"/>
          <w:szCs w:val="24"/>
        </w:rPr>
        <w:fldChar w:fldCharType="separate"/>
      </w:r>
      <w:r w:rsidRPr="005B6A75">
        <w:rPr>
          <w:rStyle w:val="Hyperlink"/>
          <w:rFonts w:ascii="Times New Roman" w:hAnsi="Times New Roman" w:cs="Times New Roman"/>
          <w:sz w:val="24"/>
          <w:szCs w:val="24"/>
        </w:rPr>
        <w:t>https://uwmadison.co1.qualtrics.com/SE/?SID=SV_aViOZNT66b7wff7&amp;SubID=test</w:t>
      </w:r>
      <w:r w:rsidRPr="005B6A75">
        <w:rPr>
          <w:rFonts w:ascii="Times New Roman" w:hAnsi="Times New Roman" w:cs="Times New Roman"/>
          <w:sz w:val="24"/>
          <w:szCs w:val="24"/>
        </w:rPr>
        <w:fldChar w:fldCharType="end"/>
      </w:r>
      <w:bookmarkEnd w:id="6"/>
    </w:p>
    <w:bookmarkEnd w:id="7"/>
    <w:p w14:paraId="5E4D7168" w14:textId="6CEAA069" w:rsidR="00502118" w:rsidRDefault="00502118" w:rsidP="00502118">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 xml:space="preserve">Change “test” to the appropriate </w:t>
      </w:r>
      <w:proofErr w:type="spellStart"/>
      <w:r w:rsidRPr="005B6A75">
        <w:rPr>
          <w:rFonts w:ascii="Times New Roman" w:hAnsi="Times New Roman" w:cs="Times New Roman"/>
          <w:sz w:val="24"/>
          <w:szCs w:val="24"/>
        </w:rPr>
        <w:t>SubID</w:t>
      </w:r>
      <w:proofErr w:type="spellEnd"/>
    </w:p>
    <w:p w14:paraId="554B6E2F" w14:textId="77777777" w:rsidR="000B2D5D" w:rsidRPr="005B6A75" w:rsidRDefault="000B2D5D" w:rsidP="000B2D5D">
      <w:pPr>
        <w:pStyle w:val="ListParagraph"/>
        <w:numPr>
          <w:ilvl w:val="1"/>
          <w:numId w:val="18"/>
        </w:numPr>
        <w:rPr>
          <w:rFonts w:ascii="Times New Roman" w:hAnsi="Times New Roman" w:cs="Times New Roman"/>
          <w:b/>
          <w:sz w:val="24"/>
          <w:szCs w:val="24"/>
        </w:rPr>
      </w:pPr>
      <w:r w:rsidRPr="005B6A75">
        <w:rPr>
          <w:rFonts w:ascii="Times New Roman" w:hAnsi="Times New Roman" w:cs="Times New Roman"/>
          <w:noProof/>
          <w:sz w:val="24"/>
          <w:szCs w:val="24"/>
        </w:rPr>
        <w:drawing>
          <wp:anchor distT="0" distB="0" distL="114300" distR="114300" simplePos="0" relativeHeight="251658240" behindDoc="1" locked="0" layoutInCell="1" allowOverlap="1" wp14:anchorId="7139066C" wp14:editId="33B85A4A">
            <wp:simplePos x="0" y="0"/>
            <wp:positionH relativeFrom="column">
              <wp:posOffset>1399402</wp:posOffset>
            </wp:positionH>
            <wp:positionV relativeFrom="paragraph">
              <wp:posOffset>126365</wp:posOffset>
            </wp:positionV>
            <wp:extent cx="885190" cy="3244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85190" cy="324485"/>
                    </a:xfrm>
                    <a:prstGeom prst="rect">
                      <a:avLst/>
                    </a:prstGeom>
                  </pic:spPr>
                </pic:pic>
              </a:graphicData>
            </a:graphic>
            <wp14:sizeRelH relativeFrom="page">
              <wp14:pctWidth>0</wp14:pctWidth>
            </wp14:sizeRelH>
            <wp14:sizeRelV relativeFrom="page">
              <wp14:pctHeight>0</wp14:pctHeight>
            </wp14:sizeRelV>
          </wp:anchor>
        </w:drawing>
      </w:r>
      <w:r w:rsidRPr="005B6A75">
        <w:rPr>
          <w:rFonts w:ascii="Times New Roman" w:hAnsi="Times New Roman" w:cs="Times New Roman"/>
          <w:b/>
          <w:sz w:val="24"/>
          <w:szCs w:val="24"/>
        </w:rPr>
        <w:t xml:space="preserve">Participant Registration Parameters (Optional) </w:t>
      </w:r>
      <w:r w:rsidRPr="005B6A75">
        <w:rPr>
          <w:rFonts w:ascii="Times New Roman" w:hAnsi="Times New Roman" w:cs="Times New Roman"/>
          <w:sz w:val="24"/>
          <w:szCs w:val="24"/>
        </w:rPr>
        <w:t xml:space="preserve">do not need to be adjusted </w:t>
      </w:r>
    </w:p>
    <w:p w14:paraId="49CEE0D5" w14:textId="77777777" w:rsidR="000B2D5D" w:rsidRPr="005B6A75" w:rsidRDefault="000B2D5D" w:rsidP="000B2D5D">
      <w:pPr>
        <w:pStyle w:val="ListParagraph"/>
        <w:numPr>
          <w:ilvl w:val="1"/>
          <w:numId w:val="18"/>
        </w:numPr>
        <w:rPr>
          <w:rFonts w:ascii="Times New Roman" w:hAnsi="Times New Roman" w:cs="Times New Roman"/>
          <w:b/>
          <w:sz w:val="24"/>
          <w:szCs w:val="24"/>
        </w:rPr>
      </w:pPr>
      <w:r w:rsidRPr="005B6A75">
        <w:rPr>
          <w:rFonts w:ascii="Times New Roman" w:hAnsi="Times New Roman" w:cs="Times New Roman"/>
          <w:sz w:val="24"/>
          <w:szCs w:val="24"/>
        </w:rPr>
        <w:t>Click on</w:t>
      </w:r>
      <w:r w:rsidRPr="005B6A75">
        <w:rPr>
          <w:rFonts w:ascii="Times New Roman" w:hAnsi="Times New Roman" w:cs="Times New Roman"/>
          <w:sz w:val="24"/>
          <w:szCs w:val="24"/>
        </w:rPr>
        <w:tab/>
      </w:r>
      <w:r w:rsidRPr="005B6A75">
        <w:rPr>
          <w:rFonts w:ascii="Times New Roman" w:hAnsi="Times New Roman" w:cs="Times New Roman"/>
          <w:sz w:val="24"/>
          <w:szCs w:val="24"/>
        </w:rPr>
        <w:tab/>
        <w:t xml:space="preserve"> to finish creating the survey </w:t>
      </w:r>
    </w:p>
    <w:p w14:paraId="2094381A" w14:textId="77777777" w:rsidR="000B2D5D" w:rsidRPr="005B6A75" w:rsidRDefault="000B2D5D" w:rsidP="000B2D5D">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sz w:val="24"/>
          <w:szCs w:val="24"/>
        </w:rPr>
        <w:t xml:space="preserve"> if you have successfully created the survey, without errors, you will be directed back to the </w:t>
      </w:r>
      <w:r w:rsidRPr="005B6A75">
        <w:rPr>
          <w:rFonts w:ascii="Times New Roman" w:hAnsi="Times New Roman" w:cs="Times New Roman"/>
          <w:b/>
          <w:sz w:val="24"/>
          <w:szCs w:val="24"/>
        </w:rPr>
        <w:t xml:space="preserve">My Surveys </w:t>
      </w:r>
      <w:r w:rsidRPr="005B6A75">
        <w:rPr>
          <w:rFonts w:ascii="Times New Roman" w:hAnsi="Times New Roman" w:cs="Times New Roman"/>
          <w:sz w:val="24"/>
          <w:szCs w:val="24"/>
        </w:rPr>
        <w:t>page</w:t>
      </w:r>
    </w:p>
    <w:p w14:paraId="0018DFB9" w14:textId="4419ED65" w:rsidR="000B2D5D" w:rsidRPr="000B2D5D" w:rsidRDefault="000B2D5D" w:rsidP="000B2D5D">
      <w:pPr>
        <w:pStyle w:val="ListParagraph"/>
        <w:numPr>
          <w:ilvl w:val="2"/>
          <w:numId w:val="18"/>
        </w:numPr>
        <w:rPr>
          <w:rFonts w:ascii="Times New Roman" w:hAnsi="Times New Roman" w:cs="Times New Roman"/>
          <w:sz w:val="24"/>
          <w:szCs w:val="24"/>
        </w:rPr>
      </w:pPr>
      <w:r w:rsidRPr="000B2D5D">
        <w:rPr>
          <w:rFonts w:ascii="Times New Roman" w:hAnsi="Times New Roman" w:cs="Times New Roman"/>
          <w:sz w:val="24"/>
          <w:szCs w:val="24"/>
        </w:rPr>
        <w:t>Alert study staff if you get any errors – if there is significant variation in their sleep/wake schedules then we will have to adjust when the random surveys are sent.</w:t>
      </w:r>
    </w:p>
    <w:p w14:paraId="288936FD" w14:textId="711EF3CC" w:rsidR="000A2F9D" w:rsidRPr="00973F70" w:rsidRDefault="00502118" w:rsidP="00502118">
      <w:pPr>
        <w:pStyle w:val="ListParagraph"/>
        <w:numPr>
          <w:ilvl w:val="0"/>
          <w:numId w:val="18"/>
        </w:numPr>
        <w:rPr>
          <w:rFonts w:ascii="Times New Roman" w:hAnsi="Times New Roman" w:cs="Times New Roman"/>
          <w:b/>
          <w:sz w:val="24"/>
          <w:szCs w:val="24"/>
        </w:rPr>
      </w:pPr>
      <w:r w:rsidRPr="00973F70">
        <w:rPr>
          <w:rFonts w:ascii="Times New Roman" w:hAnsi="Times New Roman" w:cs="Times New Roman"/>
          <w:b/>
          <w:sz w:val="24"/>
          <w:szCs w:val="24"/>
        </w:rPr>
        <w:t>Audio Survey</w:t>
      </w:r>
    </w:p>
    <w:p w14:paraId="64B218D5" w14:textId="77777777" w:rsidR="00502118" w:rsidRPr="005B6A75" w:rsidRDefault="00502118" w:rsidP="00502118">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general parameters:</w:t>
      </w:r>
    </w:p>
    <w:p w14:paraId="1F6F8563" w14:textId="77777777"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 xml:space="preserve">Survey Project Name </w:t>
      </w:r>
      <w:r w:rsidRPr="005B6A75">
        <w:rPr>
          <w:rFonts w:ascii="Times New Roman" w:hAnsi="Times New Roman" w:cs="Times New Roman"/>
          <w:sz w:val="24"/>
          <w:szCs w:val="24"/>
        </w:rPr>
        <w:t xml:space="preserve">and </w:t>
      </w:r>
      <w:r w:rsidRPr="005B6A75">
        <w:rPr>
          <w:rFonts w:ascii="Times New Roman" w:hAnsi="Times New Roman" w:cs="Times New Roman"/>
          <w:b/>
          <w:sz w:val="24"/>
          <w:szCs w:val="24"/>
        </w:rPr>
        <w:t xml:space="preserve">Survey Project Description </w:t>
      </w:r>
      <w:r w:rsidRPr="005B6A75">
        <w:rPr>
          <w:rFonts w:ascii="Times New Roman" w:hAnsi="Times New Roman" w:cs="Times New Roman"/>
          <w:sz w:val="24"/>
          <w:szCs w:val="24"/>
        </w:rPr>
        <w:t>are:</w:t>
      </w:r>
    </w:p>
    <w:p w14:paraId="145CF0EC" w14:textId="60301E32" w:rsidR="00502118" w:rsidRPr="005B6A75" w:rsidRDefault="00502118" w:rsidP="00502118">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 xml:space="preserve"> </w:t>
      </w:r>
      <w:r w:rsidRPr="005B6A75">
        <w:rPr>
          <w:rFonts w:ascii="Times New Roman" w:hAnsi="Times New Roman" w:cs="Times New Roman"/>
          <w:b/>
          <w:sz w:val="24"/>
          <w:szCs w:val="24"/>
        </w:rPr>
        <w:t>RISK - Audio (</w:t>
      </w:r>
      <w:proofErr w:type="spellStart"/>
      <w:r w:rsidRPr="005B6A75">
        <w:rPr>
          <w:rFonts w:ascii="Times New Roman" w:hAnsi="Times New Roman" w:cs="Times New Roman"/>
          <w:b/>
          <w:sz w:val="24"/>
          <w:szCs w:val="24"/>
        </w:rPr>
        <w:t>SubID</w:t>
      </w:r>
      <w:proofErr w:type="spellEnd"/>
      <w:r w:rsidRPr="005B6A75">
        <w:rPr>
          <w:rFonts w:ascii="Times New Roman" w:hAnsi="Times New Roman" w:cs="Times New Roman"/>
          <w:b/>
          <w:sz w:val="24"/>
          <w:szCs w:val="24"/>
        </w:rPr>
        <w:t>)</w:t>
      </w:r>
    </w:p>
    <w:p w14:paraId="4C934BED" w14:textId="3BE5AA2F"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sz w:val="24"/>
          <w:szCs w:val="24"/>
        </w:rPr>
        <w:t xml:space="preserve">The </w:t>
      </w:r>
      <w:r w:rsidRPr="005B6A75">
        <w:rPr>
          <w:rFonts w:ascii="Times New Roman" w:hAnsi="Times New Roman" w:cs="Times New Roman"/>
          <w:b/>
          <w:sz w:val="24"/>
          <w:szCs w:val="24"/>
        </w:rPr>
        <w:t>SMS Signal Subject</w:t>
      </w:r>
      <w:r w:rsidRPr="005B6A75">
        <w:rPr>
          <w:rFonts w:ascii="Times New Roman" w:hAnsi="Times New Roman" w:cs="Times New Roman"/>
          <w:sz w:val="24"/>
          <w:szCs w:val="24"/>
        </w:rPr>
        <w:t xml:space="preserve"> is -  </w:t>
      </w:r>
      <w:r w:rsidR="005B6A75" w:rsidRPr="005B6A75">
        <w:rPr>
          <w:rFonts w:ascii="Times New Roman" w:hAnsi="Times New Roman" w:cs="Times New Roman"/>
          <w:sz w:val="24"/>
          <w:szCs w:val="24"/>
        </w:rPr>
        <w:t>Please send your daily audio msg to 608-572-2496 now</w:t>
      </w:r>
    </w:p>
    <w:p w14:paraId="49D493CC" w14:textId="49FAE2A9"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Signal Timeout after </w:t>
      </w:r>
      <w:r w:rsidRPr="005B6A75">
        <w:rPr>
          <w:rFonts w:ascii="Times New Roman" w:hAnsi="Times New Roman" w:cs="Times New Roman"/>
          <w:sz w:val="24"/>
          <w:szCs w:val="24"/>
        </w:rPr>
        <w:t xml:space="preserve">is set </w:t>
      </w:r>
      <w:r w:rsidR="005B6A75" w:rsidRPr="005B6A75">
        <w:rPr>
          <w:rFonts w:ascii="Times New Roman" w:hAnsi="Times New Roman" w:cs="Times New Roman"/>
          <w:sz w:val="24"/>
          <w:szCs w:val="24"/>
        </w:rPr>
        <w:t>to expire at midnight</w:t>
      </w:r>
    </w:p>
    <w:p w14:paraId="38D6547F" w14:textId="06AFE902" w:rsidR="005B6A75" w:rsidRPr="005B6A75" w:rsidRDefault="005B6A75" w:rsidP="005B6A75">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E.g., if participant has a wake time of 7:00 AM, the link should timeout after 17 hours</w:t>
      </w:r>
    </w:p>
    <w:p w14:paraId="258A9D7D" w14:textId="2486B73C" w:rsidR="005B6A75" w:rsidRPr="005B6A75" w:rsidRDefault="005B6A75" w:rsidP="005B6A75">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E.g., if participant has a wake time of 7:30 AM, the link should still timeout after 17 hours</w:t>
      </w:r>
    </w:p>
    <w:p w14:paraId="7B36C4A2"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lastRenderedPageBreak/>
        <w:t xml:space="preserve">Send Reminder after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Off</w:t>
      </w:r>
    </w:p>
    <w:p w14:paraId="7F227EA6"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Additional Code Required?</w:t>
      </w:r>
      <w:r w:rsidRPr="005B6A75">
        <w:rPr>
          <w:rFonts w:ascii="Times New Roman" w:hAnsi="Times New Roman" w:cs="Times New Roman"/>
          <w:sz w:val="24"/>
          <w:szCs w:val="24"/>
        </w:rPr>
        <w:t xml:space="preserve"> and </w:t>
      </w:r>
      <w:r w:rsidRPr="005B6A75">
        <w:rPr>
          <w:rFonts w:ascii="Times New Roman" w:hAnsi="Times New Roman" w:cs="Times New Roman"/>
          <w:b/>
          <w:sz w:val="24"/>
          <w:szCs w:val="24"/>
        </w:rPr>
        <w:t xml:space="preserve">Parallel Signals…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 xml:space="preserve">NO </w:t>
      </w:r>
      <w:r w:rsidRPr="005B6A75">
        <w:rPr>
          <w:rFonts w:ascii="Times New Roman" w:hAnsi="Times New Roman" w:cs="Times New Roman"/>
          <w:sz w:val="24"/>
          <w:szCs w:val="24"/>
        </w:rPr>
        <w:t>(the default setting)</w:t>
      </w:r>
    </w:p>
    <w:p w14:paraId="6961939F"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Distribution via </w:t>
      </w:r>
      <w:r w:rsidRPr="005B6A75">
        <w:rPr>
          <w:rFonts w:ascii="Times New Roman" w:hAnsi="Times New Roman" w:cs="Times New Roman"/>
          <w:sz w:val="24"/>
          <w:szCs w:val="24"/>
        </w:rPr>
        <w:t xml:space="preserve">should be set to </w:t>
      </w:r>
      <w:r w:rsidRPr="005B6A75">
        <w:rPr>
          <w:rFonts w:ascii="Times New Roman" w:hAnsi="Times New Roman" w:cs="Times New Roman"/>
          <w:b/>
          <w:sz w:val="24"/>
          <w:szCs w:val="24"/>
        </w:rPr>
        <w:t>SMS</w:t>
      </w:r>
    </w:p>
    <w:p w14:paraId="5F693B90" w14:textId="77777777" w:rsidR="00502118" w:rsidRPr="005B6A75" w:rsidRDefault="00502118" w:rsidP="00502118">
      <w:pPr>
        <w:pStyle w:val="ListParagraph"/>
        <w:numPr>
          <w:ilvl w:val="1"/>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In schedule parameters:</w:t>
      </w:r>
    </w:p>
    <w:p w14:paraId="631EE65E" w14:textId="77777777" w:rsidR="00502118" w:rsidRPr="005B6A75" w:rsidRDefault="00502118" w:rsidP="00502118">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Start Date </w:t>
      </w:r>
      <w:r w:rsidRPr="005B6A75">
        <w:rPr>
          <w:rFonts w:ascii="Times New Roman" w:hAnsi="Times New Roman" w:cs="Times New Roman"/>
          <w:sz w:val="24"/>
          <w:szCs w:val="24"/>
        </w:rPr>
        <w:t>should be set at the participant’s intake date</w:t>
      </w:r>
    </w:p>
    <w:p w14:paraId="337882EF" w14:textId="77777777" w:rsidR="00502118" w:rsidRPr="005B6A75" w:rsidRDefault="00502118" w:rsidP="00502118">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Survey Window End Date </w:t>
      </w:r>
      <w:r w:rsidRPr="005B6A75">
        <w:rPr>
          <w:rFonts w:ascii="Times New Roman" w:hAnsi="Times New Roman" w:cs="Times New Roman"/>
          <w:sz w:val="24"/>
          <w:szCs w:val="24"/>
        </w:rPr>
        <w:t>should be set approximately 95 days later</w:t>
      </w:r>
    </w:p>
    <w:p w14:paraId="3143DC0C" w14:textId="77777777"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To calculate 95 days follow this link: </w:t>
      </w:r>
      <w:hyperlink r:id="rId19" w:history="1">
        <w:r w:rsidRPr="005B6A75">
          <w:rPr>
            <w:rStyle w:val="Hyperlink"/>
            <w:rFonts w:ascii="Times New Roman" w:hAnsi="Times New Roman" w:cs="Times New Roman"/>
            <w:sz w:val="24"/>
            <w:szCs w:val="24"/>
          </w:rPr>
          <w:t>https://www.convertunits.com/dates/daysfromdate/</w:t>
        </w:r>
      </w:hyperlink>
    </w:p>
    <w:p w14:paraId="135D8E4E" w14:textId="77777777"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Adjust the number of days and the date to get 95 days from intake</w:t>
      </w:r>
    </w:p>
    <w:p w14:paraId="072906EE" w14:textId="77777777" w:rsidR="00502118" w:rsidRPr="005B6A75" w:rsidRDefault="00502118" w:rsidP="00502118">
      <w:pPr>
        <w:pStyle w:val="ListParagraph"/>
        <w:numPr>
          <w:ilvl w:val="2"/>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The Evening survey is set one hour before the participants earliest reported bed time</w:t>
      </w:r>
    </w:p>
    <w:p w14:paraId="4BFB7B9A" w14:textId="6FE6EDDD"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Start Time </w:t>
      </w:r>
      <w:r w:rsidRPr="005B6A75">
        <w:rPr>
          <w:rFonts w:ascii="Times New Roman" w:hAnsi="Times New Roman" w:cs="Times New Roman"/>
          <w:sz w:val="24"/>
          <w:szCs w:val="24"/>
        </w:rPr>
        <w:t xml:space="preserve">should be set at </w:t>
      </w:r>
      <w:r w:rsidR="005B6A75" w:rsidRPr="005B6A75">
        <w:rPr>
          <w:rFonts w:ascii="Times New Roman" w:hAnsi="Times New Roman" w:cs="Times New Roman"/>
          <w:sz w:val="24"/>
          <w:szCs w:val="24"/>
        </w:rPr>
        <w:t>4 minutes after their earliest reported wake time</w:t>
      </w:r>
    </w:p>
    <w:p w14:paraId="7130D36B" w14:textId="576E3554" w:rsidR="005B6A75" w:rsidRPr="005B6A75" w:rsidRDefault="00502118" w:rsidP="005B6A75">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b/>
          <w:sz w:val="24"/>
          <w:szCs w:val="24"/>
        </w:rPr>
        <w:t xml:space="preserve">Daily Window End Time </w:t>
      </w:r>
      <w:r w:rsidRPr="005B6A75">
        <w:rPr>
          <w:rFonts w:ascii="Times New Roman" w:hAnsi="Times New Roman" w:cs="Times New Roman"/>
          <w:sz w:val="24"/>
          <w:szCs w:val="24"/>
        </w:rPr>
        <w:t xml:space="preserve">should be set at </w:t>
      </w:r>
      <w:r w:rsidR="005B6A75" w:rsidRPr="005B6A75">
        <w:rPr>
          <w:rFonts w:ascii="Times New Roman" w:hAnsi="Times New Roman" w:cs="Times New Roman"/>
          <w:sz w:val="24"/>
          <w:szCs w:val="24"/>
        </w:rPr>
        <w:t>6 minutes after their earliest reported wake time</w:t>
      </w:r>
    </w:p>
    <w:p w14:paraId="64BF7025" w14:textId="6D84B3EB" w:rsidR="00502118" w:rsidRPr="005B6A75" w:rsidRDefault="00502118" w:rsidP="00502118">
      <w:pPr>
        <w:pStyle w:val="ListParagraph"/>
        <w:numPr>
          <w:ilvl w:val="3"/>
          <w:numId w:val="18"/>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 e.g., if their earliest reported </w:t>
      </w:r>
      <w:r w:rsidR="005B6A75" w:rsidRPr="005B6A75">
        <w:rPr>
          <w:rFonts w:ascii="Times New Roman" w:hAnsi="Times New Roman" w:cs="Times New Roman"/>
          <w:sz w:val="24"/>
          <w:szCs w:val="24"/>
        </w:rPr>
        <w:t>wake time</w:t>
      </w:r>
      <w:r w:rsidRPr="005B6A75">
        <w:rPr>
          <w:rFonts w:ascii="Times New Roman" w:hAnsi="Times New Roman" w:cs="Times New Roman"/>
          <w:sz w:val="24"/>
          <w:szCs w:val="24"/>
        </w:rPr>
        <w:t xml:space="preserve"> is </w:t>
      </w:r>
      <w:r w:rsidR="005B6A75" w:rsidRPr="005B6A75">
        <w:rPr>
          <w:rFonts w:ascii="Times New Roman" w:hAnsi="Times New Roman" w:cs="Times New Roman"/>
          <w:sz w:val="24"/>
          <w:szCs w:val="24"/>
        </w:rPr>
        <w:t>7</w:t>
      </w:r>
      <w:r w:rsidRPr="005B6A75">
        <w:rPr>
          <w:rFonts w:ascii="Times New Roman" w:hAnsi="Times New Roman" w:cs="Times New Roman"/>
          <w:sz w:val="24"/>
          <w:szCs w:val="24"/>
        </w:rPr>
        <w:t xml:space="preserve">:00 </w:t>
      </w:r>
      <w:r w:rsidR="005B6A75" w:rsidRPr="005B6A75">
        <w:rPr>
          <w:rFonts w:ascii="Times New Roman" w:hAnsi="Times New Roman" w:cs="Times New Roman"/>
          <w:sz w:val="24"/>
          <w:szCs w:val="24"/>
        </w:rPr>
        <w:t>AM</w:t>
      </w:r>
      <w:r w:rsidRPr="005B6A75">
        <w:rPr>
          <w:rFonts w:ascii="Times New Roman" w:hAnsi="Times New Roman" w:cs="Times New Roman"/>
          <w:sz w:val="24"/>
          <w:szCs w:val="24"/>
        </w:rPr>
        <w:t xml:space="preserve"> you would set their times like this:</w:t>
      </w:r>
      <w:r w:rsidRPr="005B6A75">
        <w:rPr>
          <w:rFonts w:ascii="Times New Roman" w:hAnsi="Times New Roman" w:cs="Times New Roman"/>
          <w:noProof/>
          <w:sz w:val="24"/>
          <w:szCs w:val="24"/>
        </w:rPr>
        <w:t xml:space="preserve"> </w:t>
      </w:r>
    </w:p>
    <w:p w14:paraId="1F3E2B16" w14:textId="36C565CE" w:rsidR="00502118" w:rsidRPr="005B6A75" w:rsidRDefault="005B6A75" w:rsidP="00502118">
      <w:pPr>
        <w:pStyle w:val="ListParagraph"/>
        <w:jc w:val="center"/>
        <w:rPr>
          <w:rFonts w:ascii="Times New Roman" w:hAnsi="Times New Roman" w:cs="Times New Roman"/>
          <w:sz w:val="24"/>
          <w:szCs w:val="24"/>
        </w:rPr>
      </w:pPr>
      <w:r w:rsidRPr="005B6A75">
        <w:rPr>
          <w:rFonts w:ascii="Times New Roman" w:hAnsi="Times New Roman" w:cs="Times New Roman"/>
          <w:noProof/>
          <w:sz w:val="24"/>
          <w:szCs w:val="24"/>
        </w:rPr>
        <w:drawing>
          <wp:anchor distT="0" distB="0" distL="114300" distR="114300" simplePos="0" relativeHeight="251659264" behindDoc="1" locked="0" layoutInCell="1" allowOverlap="1" wp14:anchorId="4DDF5C1D" wp14:editId="7A088E53">
            <wp:simplePos x="0" y="0"/>
            <wp:positionH relativeFrom="column">
              <wp:posOffset>1740839</wp:posOffset>
            </wp:positionH>
            <wp:positionV relativeFrom="paragraph">
              <wp:posOffset>1270</wp:posOffset>
            </wp:positionV>
            <wp:extent cx="2538783" cy="130112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38783" cy="1301126"/>
                    </a:xfrm>
                    <a:prstGeom prst="rect">
                      <a:avLst/>
                    </a:prstGeom>
                  </pic:spPr>
                </pic:pic>
              </a:graphicData>
            </a:graphic>
          </wp:anchor>
        </w:drawing>
      </w:r>
    </w:p>
    <w:p w14:paraId="2F07B732" w14:textId="77777777" w:rsidR="00502118" w:rsidRPr="005B6A75" w:rsidRDefault="00502118" w:rsidP="00502118">
      <w:pPr>
        <w:pStyle w:val="ListParagraph"/>
        <w:ind w:left="1440"/>
        <w:rPr>
          <w:rFonts w:ascii="Times New Roman" w:hAnsi="Times New Roman" w:cs="Times New Roman"/>
          <w:sz w:val="24"/>
          <w:szCs w:val="24"/>
        </w:rPr>
      </w:pPr>
    </w:p>
    <w:p w14:paraId="560BC896" w14:textId="77777777" w:rsidR="00502118" w:rsidRPr="005B6A75" w:rsidRDefault="00502118" w:rsidP="00502118">
      <w:pPr>
        <w:pStyle w:val="ListParagraph"/>
        <w:ind w:left="1440"/>
        <w:rPr>
          <w:rFonts w:ascii="Times New Roman" w:hAnsi="Times New Roman" w:cs="Times New Roman"/>
          <w:sz w:val="24"/>
          <w:szCs w:val="24"/>
        </w:rPr>
      </w:pPr>
    </w:p>
    <w:p w14:paraId="1D1B1104" w14:textId="77777777" w:rsidR="00502118" w:rsidRPr="005B6A75" w:rsidRDefault="00502118" w:rsidP="00502118">
      <w:pPr>
        <w:pStyle w:val="ListParagraph"/>
        <w:ind w:left="1440"/>
        <w:rPr>
          <w:rFonts w:ascii="Times New Roman" w:hAnsi="Times New Roman" w:cs="Times New Roman"/>
          <w:sz w:val="24"/>
          <w:szCs w:val="24"/>
        </w:rPr>
      </w:pPr>
    </w:p>
    <w:p w14:paraId="326876DC" w14:textId="3549078E" w:rsidR="00502118" w:rsidRPr="005B6A75" w:rsidRDefault="00502118" w:rsidP="00502118">
      <w:pPr>
        <w:rPr>
          <w:rFonts w:ascii="Times New Roman" w:hAnsi="Times New Roman" w:cs="Times New Roman"/>
          <w:sz w:val="24"/>
          <w:szCs w:val="24"/>
        </w:rPr>
      </w:pPr>
    </w:p>
    <w:p w14:paraId="4DB3A0BC" w14:textId="77777777" w:rsidR="005B6A75" w:rsidRPr="005B6A75" w:rsidRDefault="005B6A75" w:rsidP="00502118">
      <w:pPr>
        <w:rPr>
          <w:rFonts w:ascii="Times New Roman" w:hAnsi="Times New Roman" w:cs="Times New Roman"/>
          <w:sz w:val="24"/>
          <w:szCs w:val="24"/>
        </w:rPr>
      </w:pPr>
    </w:p>
    <w:p w14:paraId="6CA4966F" w14:textId="77777777"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starts after </w:t>
      </w:r>
      <w:r w:rsidRPr="005B6A75">
        <w:rPr>
          <w:rFonts w:ascii="Times New Roman" w:hAnsi="Times New Roman" w:cs="Times New Roman"/>
          <w:sz w:val="24"/>
          <w:szCs w:val="24"/>
        </w:rPr>
        <w:t>is always set to</w:t>
      </w:r>
      <w:r w:rsidRPr="005B6A75">
        <w:rPr>
          <w:rFonts w:ascii="Times New Roman" w:hAnsi="Times New Roman" w:cs="Times New Roman"/>
          <w:b/>
          <w:sz w:val="24"/>
          <w:szCs w:val="24"/>
        </w:rPr>
        <w:t xml:space="preserve"> </w:t>
      </w:r>
      <w:r w:rsidRPr="005B6A75">
        <w:rPr>
          <w:rFonts w:ascii="Times New Roman" w:hAnsi="Times New Roman" w:cs="Times New Roman"/>
          <w:sz w:val="24"/>
          <w:szCs w:val="24"/>
        </w:rPr>
        <w:t xml:space="preserve">1 </w:t>
      </w:r>
    </w:p>
    <w:p w14:paraId="012C093A" w14:textId="77777777" w:rsidR="00502118" w:rsidRPr="005B6A75" w:rsidRDefault="00502118" w:rsidP="00502118">
      <w:pPr>
        <w:pStyle w:val="ListParagraph"/>
        <w:numPr>
          <w:ilvl w:val="3"/>
          <w:numId w:val="18"/>
        </w:numPr>
        <w:rPr>
          <w:rFonts w:ascii="Times New Roman" w:hAnsi="Times New Roman" w:cs="Times New Roman"/>
          <w:sz w:val="24"/>
          <w:szCs w:val="24"/>
        </w:rPr>
      </w:pPr>
      <w:r w:rsidRPr="005B6A75">
        <w:rPr>
          <w:rFonts w:ascii="Times New Roman" w:hAnsi="Times New Roman" w:cs="Times New Roman"/>
          <w:sz w:val="24"/>
          <w:szCs w:val="24"/>
        </w:rPr>
        <w:t>this means that the survey will start the day after the scheduled intake</w:t>
      </w:r>
    </w:p>
    <w:p w14:paraId="116AB4F0" w14:textId="77777777"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Mobile Survey Duration </w:t>
      </w:r>
      <w:r w:rsidRPr="005B6A75">
        <w:rPr>
          <w:rFonts w:ascii="Times New Roman" w:hAnsi="Times New Roman" w:cs="Times New Roman"/>
          <w:sz w:val="24"/>
          <w:szCs w:val="24"/>
        </w:rPr>
        <w:t>is always set to 90 days</w:t>
      </w:r>
    </w:p>
    <w:p w14:paraId="45AC1DE0" w14:textId="4C8390FE" w:rsidR="00502118" w:rsidRPr="005B6A75" w:rsidRDefault="00502118" w:rsidP="00502118">
      <w:pPr>
        <w:pStyle w:val="ListParagraph"/>
        <w:numPr>
          <w:ilvl w:val="2"/>
          <w:numId w:val="18"/>
        </w:numPr>
        <w:rPr>
          <w:rFonts w:ascii="Times New Roman" w:hAnsi="Times New Roman" w:cs="Times New Roman"/>
          <w:sz w:val="24"/>
          <w:szCs w:val="24"/>
        </w:rPr>
      </w:pPr>
      <w:r w:rsidRPr="005B6A75">
        <w:rPr>
          <w:rFonts w:ascii="Times New Roman" w:hAnsi="Times New Roman" w:cs="Times New Roman"/>
          <w:b/>
          <w:sz w:val="24"/>
          <w:szCs w:val="24"/>
        </w:rPr>
        <w:t xml:space="preserve">Number of Signals/Day </w:t>
      </w:r>
      <w:r w:rsidRPr="005B6A75">
        <w:rPr>
          <w:rFonts w:ascii="Times New Roman" w:hAnsi="Times New Roman" w:cs="Times New Roman"/>
          <w:sz w:val="24"/>
          <w:szCs w:val="24"/>
        </w:rPr>
        <w:t xml:space="preserve">should be set to </w:t>
      </w:r>
      <w:r w:rsidR="005B6A75" w:rsidRPr="005B6A75">
        <w:rPr>
          <w:rFonts w:ascii="Times New Roman" w:hAnsi="Times New Roman" w:cs="Times New Roman"/>
          <w:sz w:val="24"/>
          <w:szCs w:val="24"/>
        </w:rPr>
        <w:t>1</w:t>
      </w:r>
    </w:p>
    <w:p w14:paraId="7702F2AD"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Survey Schedule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w:t>
      </w:r>
    </w:p>
    <w:p w14:paraId="4724C657"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Type of Randomization </w:t>
      </w:r>
      <w:r w:rsidRPr="005B6A75">
        <w:rPr>
          <w:rFonts w:ascii="Times New Roman" w:hAnsi="Times New Roman" w:cs="Times New Roman"/>
          <w:sz w:val="24"/>
          <w:szCs w:val="24"/>
        </w:rPr>
        <w:t xml:space="preserve">is set to </w:t>
      </w:r>
      <w:r w:rsidRPr="005B6A75">
        <w:rPr>
          <w:rFonts w:ascii="Times New Roman" w:hAnsi="Times New Roman" w:cs="Times New Roman"/>
          <w:b/>
          <w:sz w:val="24"/>
          <w:szCs w:val="24"/>
        </w:rPr>
        <w:t>RANDOM WITHIN SEGMENTS</w:t>
      </w:r>
    </w:p>
    <w:p w14:paraId="68D9DC3B" w14:textId="77777777"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Add Fixed Signals </w:t>
      </w:r>
      <w:r w:rsidRPr="005B6A75">
        <w:rPr>
          <w:rFonts w:ascii="Times New Roman" w:hAnsi="Times New Roman" w:cs="Times New Roman"/>
          <w:sz w:val="24"/>
          <w:szCs w:val="24"/>
        </w:rPr>
        <w:t>is set to 0</w:t>
      </w:r>
    </w:p>
    <w:p w14:paraId="08E2C177" w14:textId="39332FEE" w:rsidR="00502118" w:rsidRPr="005B6A75" w:rsidRDefault="00502118" w:rsidP="00502118">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Minimum Distance </w:t>
      </w:r>
      <w:proofErr w:type="spellStart"/>
      <w:r w:rsidRPr="005B6A75">
        <w:rPr>
          <w:rFonts w:ascii="Times New Roman" w:hAnsi="Times New Roman" w:cs="Times New Roman"/>
          <w:b/>
          <w:sz w:val="24"/>
          <w:szCs w:val="24"/>
        </w:rPr>
        <w:t>be</w:t>
      </w:r>
      <w:r w:rsidR="005B6A75" w:rsidRPr="005B6A75">
        <w:rPr>
          <w:rFonts w:ascii="Times New Roman" w:hAnsi="Times New Roman" w:cs="Times New Roman"/>
          <w:b/>
          <w:sz w:val="24"/>
          <w:szCs w:val="24"/>
        </w:rPr>
        <w:t>tw</w:t>
      </w:r>
      <w:proofErr w:type="spellEnd"/>
      <w:r w:rsidRPr="005B6A75">
        <w:rPr>
          <w:rFonts w:ascii="Times New Roman" w:hAnsi="Times New Roman" w:cs="Times New Roman"/>
          <w:b/>
          <w:sz w:val="24"/>
          <w:szCs w:val="24"/>
        </w:rPr>
        <w:t xml:space="preserve">. Signals </w:t>
      </w:r>
      <w:r w:rsidRPr="005B6A75">
        <w:rPr>
          <w:rFonts w:ascii="Times New Roman" w:hAnsi="Times New Roman" w:cs="Times New Roman"/>
          <w:sz w:val="24"/>
          <w:szCs w:val="24"/>
        </w:rPr>
        <w:t>is 1</w:t>
      </w:r>
    </w:p>
    <w:p w14:paraId="0C5136C6" w14:textId="63AD386B" w:rsidR="005B6A75" w:rsidRPr="005B6A75" w:rsidRDefault="00502118" w:rsidP="005B6A75">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b/>
          <w:sz w:val="24"/>
          <w:szCs w:val="24"/>
        </w:rPr>
        <w:t xml:space="preserve">Mobile </w:t>
      </w:r>
      <w:r w:rsidR="005B6A75" w:rsidRPr="005B6A75">
        <w:rPr>
          <w:rFonts w:ascii="Times New Roman" w:hAnsi="Times New Roman" w:cs="Times New Roman"/>
          <w:b/>
          <w:sz w:val="24"/>
          <w:szCs w:val="24"/>
        </w:rPr>
        <w:t>Audio</w:t>
      </w:r>
      <w:r w:rsidRPr="005B6A75">
        <w:rPr>
          <w:rFonts w:ascii="Times New Roman" w:hAnsi="Times New Roman" w:cs="Times New Roman"/>
          <w:b/>
          <w:sz w:val="24"/>
          <w:szCs w:val="24"/>
        </w:rPr>
        <w:t xml:space="preserve"> Survey Link </w:t>
      </w:r>
      <w:r w:rsidRPr="005B6A75">
        <w:rPr>
          <w:rFonts w:ascii="Times New Roman" w:hAnsi="Times New Roman" w:cs="Times New Roman"/>
          <w:sz w:val="24"/>
          <w:szCs w:val="24"/>
        </w:rPr>
        <w:t>is:</w:t>
      </w:r>
      <w:r w:rsidR="005B6A75" w:rsidRPr="005B6A75">
        <w:rPr>
          <w:rFonts w:ascii="Times New Roman" w:hAnsi="Times New Roman" w:cs="Times New Roman"/>
          <w:sz w:val="24"/>
          <w:szCs w:val="24"/>
        </w:rPr>
        <w:t xml:space="preserve"> </w:t>
      </w:r>
      <w:hyperlink r:id="rId21" w:history="1">
        <w:r w:rsidR="005B6A75" w:rsidRPr="005B6A75">
          <w:rPr>
            <w:rStyle w:val="Hyperlink"/>
            <w:rFonts w:ascii="Times New Roman" w:hAnsi="Times New Roman" w:cs="Times New Roman"/>
            <w:sz w:val="24"/>
            <w:szCs w:val="24"/>
          </w:rPr>
          <w:t>https://uwmadison.co1.qualtrics.com/jfe/form/SV_00X6MBp2i6CPozP</w:t>
        </w:r>
      </w:hyperlink>
    </w:p>
    <w:p w14:paraId="71B207F9" w14:textId="4F9117F7" w:rsidR="005B6A75" w:rsidRPr="005B6A75" w:rsidRDefault="005B6A75" w:rsidP="005B6A75">
      <w:pPr>
        <w:pStyle w:val="ListParagraph"/>
        <w:numPr>
          <w:ilvl w:val="3"/>
          <w:numId w:val="18"/>
        </w:numPr>
        <w:rPr>
          <w:rFonts w:ascii="Times New Roman" w:hAnsi="Times New Roman" w:cs="Times New Roman"/>
          <w:b/>
          <w:sz w:val="24"/>
          <w:szCs w:val="24"/>
        </w:rPr>
      </w:pPr>
      <w:r w:rsidRPr="005B6A75">
        <w:rPr>
          <w:rFonts w:ascii="Times New Roman" w:hAnsi="Times New Roman" w:cs="Times New Roman"/>
          <w:sz w:val="24"/>
          <w:szCs w:val="24"/>
        </w:rPr>
        <w:t xml:space="preserve">You do not need to add </w:t>
      </w:r>
      <w:proofErr w:type="spellStart"/>
      <w:r w:rsidRPr="005B6A75">
        <w:rPr>
          <w:rFonts w:ascii="Times New Roman" w:hAnsi="Times New Roman" w:cs="Times New Roman"/>
          <w:sz w:val="24"/>
          <w:szCs w:val="24"/>
        </w:rPr>
        <w:t>SubID</w:t>
      </w:r>
      <w:proofErr w:type="spellEnd"/>
      <w:r w:rsidRPr="005B6A75">
        <w:rPr>
          <w:rFonts w:ascii="Times New Roman" w:hAnsi="Times New Roman" w:cs="Times New Roman"/>
          <w:sz w:val="24"/>
          <w:szCs w:val="24"/>
        </w:rPr>
        <w:t xml:space="preserve"> to this survey</w:t>
      </w:r>
    </w:p>
    <w:p w14:paraId="742BF7E0" w14:textId="77777777" w:rsidR="000B2D5D" w:rsidRPr="005B6A75" w:rsidRDefault="000B2D5D" w:rsidP="000B2D5D">
      <w:pPr>
        <w:pStyle w:val="ListParagraph"/>
        <w:numPr>
          <w:ilvl w:val="1"/>
          <w:numId w:val="18"/>
        </w:numPr>
        <w:rPr>
          <w:rFonts w:ascii="Times New Roman" w:hAnsi="Times New Roman" w:cs="Times New Roman"/>
          <w:b/>
          <w:sz w:val="24"/>
          <w:szCs w:val="24"/>
        </w:rPr>
      </w:pPr>
      <w:r w:rsidRPr="005B6A75">
        <w:rPr>
          <w:rFonts w:ascii="Times New Roman" w:hAnsi="Times New Roman" w:cs="Times New Roman"/>
          <w:noProof/>
          <w:sz w:val="24"/>
          <w:szCs w:val="24"/>
        </w:rPr>
        <w:drawing>
          <wp:anchor distT="0" distB="0" distL="114300" distR="114300" simplePos="0" relativeHeight="251660288" behindDoc="1" locked="0" layoutInCell="1" allowOverlap="1" wp14:anchorId="35D19480" wp14:editId="443AD149">
            <wp:simplePos x="0" y="0"/>
            <wp:positionH relativeFrom="column">
              <wp:posOffset>1399402</wp:posOffset>
            </wp:positionH>
            <wp:positionV relativeFrom="paragraph">
              <wp:posOffset>126365</wp:posOffset>
            </wp:positionV>
            <wp:extent cx="885190" cy="3244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85190" cy="324485"/>
                    </a:xfrm>
                    <a:prstGeom prst="rect">
                      <a:avLst/>
                    </a:prstGeom>
                  </pic:spPr>
                </pic:pic>
              </a:graphicData>
            </a:graphic>
            <wp14:sizeRelH relativeFrom="page">
              <wp14:pctWidth>0</wp14:pctWidth>
            </wp14:sizeRelH>
            <wp14:sizeRelV relativeFrom="page">
              <wp14:pctHeight>0</wp14:pctHeight>
            </wp14:sizeRelV>
          </wp:anchor>
        </w:drawing>
      </w:r>
      <w:r w:rsidRPr="005B6A75">
        <w:rPr>
          <w:rFonts w:ascii="Times New Roman" w:hAnsi="Times New Roman" w:cs="Times New Roman"/>
          <w:b/>
          <w:sz w:val="24"/>
          <w:szCs w:val="24"/>
        </w:rPr>
        <w:t xml:space="preserve">Participant Registration Parameters (Optional) </w:t>
      </w:r>
      <w:r w:rsidRPr="005B6A75">
        <w:rPr>
          <w:rFonts w:ascii="Times New Roman" w:hAnsi="Times New Roman" w:cs="Times New Roman"/>
          <w:sz w:val="24"/>
          <w:szCs w:val="24"/>
        </w:rPr>
        <w:t xml:space="preserve">do not need to be adjusted </w:t>
      </w:r>
    </w:p>
    <w:p w14:paraId="55D139B2" w14:textId="77777777" w:rsidR="000B2D5D" w:rsidRPr="005B6A75" w:rsidRDefault="000B2D5D" w:rsidP="000B2D5D">
      <w:pPr>
        <w:pStyle w:val="ListParagraph"/>
        <w:numPr>
          <w:ilvl w:val="1"/>
          <w:numId w:val="18"/>
        </w:numPr>
        <w:rPr>
          <w:rFonts w:ascii="Times New Roman" w:hAnsi="Times New Roman" w:cs="Times New Roman"/>
          <w:b/>
          <w:sz w:val="24"/>
          <w:szCs w:val="24"/>
        </w:rPr>
      </w:pPr>
      <w:r w:rsidRPr="005B6A75">
        <w:rPr>
          <w:rFonts w:ascii="Times New Roman" w:hAnsi="Times New Roman" w:cs="Times New Roman"/>
          <w:sz w:val="24"/>
          <w:szCs w:val="24"/>
        </w:rPr>
        <w:t>Click on</w:t>
      </w:r>
      <w:r w:rsidRPr="005B6A75">
        <w:rPr>
          <w:rFonts w:ascii="Times New Roman" w:hAnsi="Times New Roman" w:cs="Times New Roman"/>
          <w:sz w:val="24"/>
          <w:szCs w:val="24"/>
        </w:rPr>
        <w:tab/>
      </w:r>
      <w:r w:rsidRPr="005B6A75">
        <w:rPr>
          <w:rFonts w:ascii="Times New Roman" w:hAnsi="Times New Roman" w:cs="Times New Roman"/>
          <w:sz w:val="24"/>
          <w:szCs w:val="24"/>
        </w:rPr>
        <w:tab/>
        <w:t xml:space="preserve"> to finish creating the survey </w:t>
      </w:r>
    </w:p>
    <w:p w14:paraId="569F3C1A" w14:textId="77777777" w:rsidR="000B2D5D" w:rsidRPr="005B6A75" w:rsidRDefault="000B2D5D" w:rsidP="000B2D5D">
      <w:pPr>
        <w:pStyle w:val="ListParagraph"/>
        <w:numPr>
          <w:ilvl w:val="2"/>
          <w:numId w:val="18"/>
        </w:numPr>
        <w:rPr>
          <w:rFonts w:ascii="Times New Roman" w:hAnsi="Times New Roman" w:cs="Times New Roman"/>
          <w:b/>
          <w:sz w:val="24"/>
          <w:szCs w:val="24"/>
        </w:rPr>
      </w:pPr>
      <w:r w:rsidRPr="005B6A75">
        <w:rPr>
          <w:rFonts w:ascii="Times New Roman" w:hAnsi="Times New Roman" w:cs="Times New Roman"/>
          <w:sz w:val="24"/>
          <w:szCs w:val="24"/>
        </w:rPr>
        <w:t xml:space="preserve"> if you have successfully created the survey, without errors, you will be directed back to the </w:t>
      </w:r>
      <w:r w:rsidRPr="005B6A75">
        <w:rPr>
          <w:rFonts w:ascii="Times New Roman" w:hAnsi="Times New Roman" w:cs="Times New Roman"/>
          <w:b/>
          <w:sz w:val="24"/>
          <w:szCs w:val="24"/>
        </w:rPr>
        <w:t xml:space="preserve">My Surveys </w:t>
      </w:r>
      <w:r w:rsidRPr="005B6A75">
        <w:rPr>
          <w:rFonts w:ascii="Times New Roman" w:hAnsi="Times New Roman" w:cs="Times New Roman"/>
          <w:sz w:val="24"/>
          <w:szCs w:val="24"/>
        </w:rPr>
        <w:t>page</w:t>
      </w:r>
    </w:p>
    <w:p w14:paraId="5A618A79" w14:textId="77777777" w:rsidR="006C41D8" w:rsidRPr="006C41D8" w:rsidRDefault="006C41D8" w:rsidP="006C41D8">
      <w:pPr>
        <w:pStyle w:val="ListParagraph"/>
        <w:rPr>
          <w:b/>
        </w:rPr>
      </w:pPr>
    </w:p>
    <w:p w14:paraId="44FD4509" w14:textId="48F01E00" w:rsidR="000B2D5D" w:rsidRDefault="000B2D5D" w:rsidP="006B34EB">
      <w:pPr>
        <w:shd w:val="clear" w:color="auto" w:fill="FFFFFF"/>
        <w:spacing w:after="0" w:line="240" w:lineRule="auto"/>
        <w:rPr>
          <w:rFonts w:eastAsia="Times New Roman" w:cs="Segoe UI"/>
          <w:b/>
          <w:color w:val="151B26"/>
          <w:u w:val="single"/>
        </w:rPr>
      </w:pPr>
    </w:p>
    <w:p w14:paraId="02AF388A" w14:textId="066276E7" w:rsidR="0082272D" w:rsidRDefault="000B2D5D" w:rsidP="000B2D5D">
      <w:pPr>
        <w:pStyle w:val="Heading1"/>
        <w:spacing w:after="120" w:line="240" w:lineRule="auto"/>
      </w:pPr>
      <w:bookmarkStart w:id="8" w:name="_Toc535487410"/>
      <w:r>
        <w:lastRenderedPageBreak/>
        <w:t>Survey Signal registration</w:t>
      </w:r>
      <w:bookmarkEnd w:id="8"/>
    </w:p>
    <w:p w14:paraId="1C207ED3" w14:textId="5ECBB9AA" w:rsidR="000B2D5D" w:rsidRPr="00973F70" w:rsidRDefault="000B2D5D" w:rsidP="000B2D5D">
      <w:pPr>
        <w:pStyle w:val="ListParagraph"/>
        <w:numPr>
          <w:ilvl w:val="0"/>
          <w:numId w:val="19"/>
        </w:numPr>
        <w:spacing w:after="0" w:line="240" w:lineRule="auto"/>
        <w:rPr>
          <w:rFonts w:ascii="Times New Roman" w:hAnsi="Times New Roman" w:cs="Times New Roman"/>
          <w:b/>
          <w:sz w:val="24"/>
          <w:szCs w:val="24"/>
        </w:rPr>
      </w:pPr>
      <w:r w:rsidRPr="00973F70">
        <w:rPr>
          <w:rFonts w:ascii="Times New Roman" w:hAnsi="Times New Roman" w:cs="Times New Roman"/>
          <w:b/>
          <w:sz w:val="24"/>
          <w:szCs w:val="24"/>
        </w:rPr>
        <w:t xml:space="preserve">General reminders: </w:t>
      </w:r>
    </w:p>
    <w:p w14:paraId="4A6FCA81" w14:textId="1A6248FF" w:rsidR="003A77CA" w:rsidRPr="003A77CA" w:rsidRDefault="000B2D5D" w:rsidP="003A77CA">
      <w:pPr>
        <w:pStyle w:val="ListParagraph"/>
        <w:numPr>
          <w:ilvl w:val="1"/>
          <w:numId w:val="19"/>
        </w:numPr>
        <w:spacing w:after="0"/>
        <w:rPr>
          <w:rFonts w:ascii="Times New Roman" w:eastAsia="Times New Roman" w:hAnsi="Times New Roman" w:cs="Times New Roman"/>
          <w:sz w:val="24"/>
          <w:szCs w:val="24"/>
        </w:rPr>
      </w:pPr>
      <w:r w:rsidRPr="003A77CA">
        <w:rPr>
          <w:rFonts w:ascii="Times New Roman" w:eastAsia="Times New Roman" w:hAnsi="Times New Roman" w:cs="Times New Roman"/>
          <w:sz w:val="24"/>
          <w:szCs w:val="24"/>
        </w:rPr>
        <w:t xml:space="preserve">Participants’ surveys should be set up before their intake appointment </w:t>
      </w:r>
    </w:p>
    <w:p w14:paraId="7C3455EA" w14:textId="28D9E696" w:rsidR="003A77CA" w:rsidRPr="003A77CA" w:rsidRDefault="000B2D5D" w:rsidP="003A77CA">
      <w:pPr>
        <w:pStyle w:val="ListParagraph"/>
        <w:numPr>
          <w:ilvl w:val="1"/>
          <w:numId w:val="19"/>
        </w:numPr>
        <w:spacing w:after="0"/>
        <w:rPr>
          <w:rFonts w:ascii="Times New Roman" w:eastAsia="Times New Roman" w:hAnsi="Times New Roman" w:cs="Times New Roman"/>
          <w:sz w:val="24"/>
          <w:szCs w:val="24"/>
        </w:rPr>
      </w:pPr>
      <w:r w:rsidRPr="003A77CA">
        <w:rPr>
          <w:rFonts w:ascii="Times New Roman" w:eastAsia="Times New Roman" w:hAnsi="Times New Roman" w:cs="Times New Roman"/>
          <w:sz w:val="24"/>
          <w:szCs w:val="24"/>
        </w:rPr>
        <w:t xml:space="preserve">They will have four surveys to register for, each designated by their Sub ID. </w:t>
      </w:r>
    </w:p>
    <w:p w14:paraId="316FED5D" w14:textId="77777777" w:rsidR="003A77CA" w:rsidRPr="003A77CA" w:rsidRDefault="000B2D5D" w:rsidP="003A77CA">
      <w:pPr>
        <w:pStyle w:val="ListParagraph"/>
        <w:numPr>
          <w:ilvl w:val="2"/>
          <w:numId w:val="19"/>
        </w:numPr>
        <w:spacing w:after="0"/>
        <w:rPr>
          <w:rFonts w:ascii="Times New Roman" w:eastAsia="Times New Roman" w:hAnsi="Times New Roman" w:cs="Times New Roman"/>
          <w:sz w:val="24"/>
          <w:szCs w:val="24"/>
        </w:rPr>
      </w:pPr>
      <w:r w:rsidRPr="003A77CA">
        <w:rPr>
          <w:rFonts w:ascii="Times New Roman" w:eastAsia="Times New Roman" w:hAnsi="Times New Roman" w:cs="Times New Roman"/>
          <w:sz w:val="24"/>
          <w:szCs w:val="24"/>
        </w:rPr>
        <w:t xml:space="preserve">The 4 surveys will be titled: </w:t>
      </w:r>
    </w:p>
    <w:p w14:paraId="2F9093D7" w14:textId="12F68543" w:rsidR="003A77CA" w:rsidRPr="003A77CA" w:rsidRDefault="000B2D5D" w:rsidP="003A77CA">
      <w:pPr>
        <w:pStyle w:val="ListParagraph"/>
        <w:numPr>
          <w:ilvl w:val="3"/>
          <w:numId w:val="19"/>
        </w:numPr>
        <w:spacing w:after="0"/>
        <w:rPr>
          <w:rFonts w:ascii="Times New Roman" w:eastAsia="Times New Roman" w:hAnsi="Times New Roman" w:cs="Times New Roman"/>
          <w:sz w:val="24"/>
          <w:szCs w:val="24"/>
        </w:rPr>
      </w:pPr>
      <w:r w:rsidRPr="003A77CA">
        <w:rPr>
          <w:rFonts w:ascii="Times New Roman" w:eastAsia="Times New Roman" w:hAnsi="Times New Roman" w:cs="Times New Roman"/>
          <w:sz w:val="24"/>
          <w:szCs w:val="24"/>
        </w:rPr>
        <w:t>RISK – Morning (Sub ID)</w:t>
      </w:r>
    </w:p>
    <w:p w14:paraId="68B4208A" w14:textId="5551E608" w:rsidR="003A77CA" w:rsidRPr="003A77CA" w:rsidRDefault="000B2D5D" w:rsidP="003A77CA">
      <w:pPr>
        <w:pStyle w:val="ListParagraph"/>
        <w:numPr>
          <w:ilvl w:val="3"/>
          <w:numId w:val="19"/>
        </w:numPr>
        <w:spacing w:after="0"/>
        <w:rPr>
          <w:rFonts w:ascii="Times New Roman" w:eastAsia="Times New Roman" w:hAnsi="Times New Roman" w:cs="Times New Roman"/>
          <w:sz w:val="24"/>
          <w:szCs w:val="24"/>
        </w:rPr>
      </w:pPr>
      <w:r w:rsidRPr="003A77CA">
        <w:rPr>
          <w:rFonts w:ascii="Times New Roman" w:eastAsia="Times New Roman" w:hAnsi="Times New Roman" w:cs="Times New Roman"/>
          <w:sz w:val="24"/>
          <w:szCs w:val="24"/>
        </w:rPr>
        <w:t>RISK – Audio (Sub ID)</w:t>
      </w:r>
    </w:p>
    <w:p w14:paraId="03433871" w14:textId="790054B5" w:rsidR="003A77CA" w:rsidRPr="003A77CA" w:rsidRDefault="000B2D5D" w:rsidP="003A77CA">
      <w:pPr>
        <w:pStyle w:val="ListParagraph"/>
        <w:numPr>
          <w:ilvl w:val="3"/>
          <w:numId w:val="19"/>
        </w:numPr>
        <w:spacing w:after="0"/>
        <w:rPr>
          <w:rFonts w:ascii="Times New Roman" w:eastAsia="Times New Roman" w:hAnsi="Times New Roman" w:cs="Times New Roman"/>
          <w:sz w:val="24"/>
          <w:szCs w:val="24"/>
        </w:rPr>
      </w:pPr>
      <w:r w:rsidRPr="003A77CA">
        <w:rPr>
          <w:rFonts w:ascii="Times New Roman" w:eastAsia="Times New Roman" w:hAnsi="Times New Roman" w:cs="Times New Roman"/>
          <w:sz w:val="24"/>
          <w:szCs w:val="24"/>
        </w:rPr>
        <w:t xml:space="preserve">RISK – Randomized (Sub ID) </w:t>
      </w:r>
    </w:p>
    <w:p w14:paraId="5B1B20AF" w14:textId="702B25E2" w:rsidR="000B2D5D" w:rsidRPr="003A77CA" w:rsidRDefault="000B2D5D" w:rsidP="003A77CA">
      <w:pPr>
        <w:pStyle w:val="ListParagraph"/>
        <w:numPr>
          <w:ilvl w:val="3"/>
          <w:numId w:val="19"/>
        </w:numPr>
        <w:spacing w:after="0"/>
        <w:rPr>
          <w:rFonts w:ascii="Times New Roman" w:eastAsia="Times New Roman" w:hAnsi="Times New Roman" w:cs="Times New Roman"/>
          <w:sz w:val="24"/>
          <w:szCs w:val="24"/>
        </w:rPr>
      </w:pPr>
      <w:r w:rsidRPr="003A77CA">
        <w:rPr>
          <w:rFonts w:ascii="Times New Roman" w:eastAsia="Times New Roman" w:hAnsi="Times New Roman" w:cs="Times New Roman"/>
          <w:sz w:val="24"/>
          <w:szCs w:val="24"/>
        </w:rPr>
        <w:t>RISK – Evening (Sub ID)</w:t>
      </w:r>
    </w:p>
    <w:p w14:paraId="2774821B" w14:textId="3B9B10D2" w:rsidR="0082272D" w:rsidRPr="003A77CA" w:rsidRDefault="0082272D" w:rsidP="003A77CA">
      <w:pPr>
        <w:pStyle w:val="ListParagraph"/>
        <w:numPr>
          <w:ilvl w:val="0"/>
          <w:numId w:val="19"/>
        </w:numPr>
        <w:spacing w:after="0"/>
        <w:rPr>
          <w:rFonts w:ascii="Times New Roman" w:eastAsia="Times New Roman" w:hAnsi="Times New Roman" w:cs="Times New Roman"/>
          <w:sz w:val="24"/>
          <w:szCs w:val="24"/>
        </w:rPr>
      </w:pPr>
      <w:r w:rsidRPr="00973F70">
        <w:rPr>
          <w:rFonts w:ascii="Times New Roman" w:eastAsia="Times New Roman" w:hAnsi="Times New Roman" w:cs="Times New Roman"/>
          <w:b/>
          <w:sz w:val="24"/>
          <w:szCs w:val="24"/>
        </w:rPr>
        <w:t>To register the participant</w:t>
      </w:r>
      <w:r w:rsidRPr="003A77CA">
        <w:rPr>
          <w:rFonts w:ascii="Times New Roman" w:eastAsia="Times New Roman" w:hAnsi="Times New Roman" w:cs="Times New Roman"/>
          <w:sz w:val="24"/>
          <w:szCs w:val="24"/>
        </w:rPr>
        <w:t>:</w:t>
      </w:r>
    </w:p>
    <w:p w14:paraId="3BB009C5" w14:textId="3D7AACB3" w:rsidR="0082272D" w:rsidRPr="003A77CA" w:rsidRDefault="0082272D" w:rsidP="003A77CA">
      <w:pPr>
        <w:pStyle w:val="ListParagraph"/>
        <w:numPr>
          <w:ilvl w:val="0"/>
          <w:numId w:val="8"/>
        </w:numPr>
        <w:spacing w:after="0"/>
        <w:rPr>
          <w:noProof/>
          <w:sz w:val="24"/>
          <w:szCs w:val="24"/>
        </w:rPr>
      </w:pPr>
      <w:r w:rsidRPr="003A77CA">
        <w:rPr>
          <w:rFonts w:ascii="Times New Roman" w:eastAsia="Times New Roman" w:hAnsi="Times New Roman" w:cs="Times New Roman"/>
          <w:sz w:val="24"/>
          <w:szCs w:val="24"/>
        </w:rPr>
        <w:t xml:space="preserve">Click on the appropriate survey </w:t>
      </w:r>
    </w:p>
    <w:p w14:paraId="6B739ABD" w14:textId="77777777" w:rsidR="0082272D" w:rsidRPr="003A77CA" w:rsidRDefault="0082272D" w:rsidP="0082272D">
      <w:pPr>
        <w:pStyle w:val="ListParagraph"/>
        <w:numPr>
          <w:ilvl w:val="0"/>
          <w:numId w:val="8"/>
        </w:numPr>
        <w:spacing w:after="0"/>
        <w:rPr>
          <w:noProof/>
          <w:sz w:val="24"/>
          <w:szCs w:val="24"/>
        </w:rPr>
      </w:pPr>
      <w:r w:rsidRPr="003A77CA">
        <w:rPr>
          <w:rFonts w:ascii="Times New Roman" w:eastAsia="Times New Roman" w:hAnsi="Times New Roman" w:cs="Times New Roman"/>
          <w:sz w:val="24"/>
          <w:szCs w:val="24"/>
        </w:rPr>
        <w:t xml:space="preserve">Click on the </w:t>
      </w:r>
      <w:r w:rsidRPr="003A77CA">
        <w:rPr>
          <w:rFonts w:ascii="Times New Roman" w:eastAsia="Times New Roman" w:hAnsi="Times New Roman" w:cs="Times New Roman"/>
          <w:b/>
          <w:sz w:val="24"/>
          <w:szCs w:val="24"/>
        </w:rPr>
        <w:t xml:space="preserve">Participant Signup Link. </w:t>
      </w:r>
    </w:p>
    <w:p w14:paraId="609810A0" w14:textId="77777777" w:rsidR="003A77CA" w:rsidRPr="003A77CA" w:rsidRDefault="0082272D" w:rsidP="003A77CA">
      <w:pPr>
        <w:pStyle w:val="ListParagraph"/>
        <w:numPr>
          <w:ilvl w:val="0"/>
          <w:numId w:val="8"/>
        </w:numPr>
        <w:spacing w:after="0"/>
        <w:rPr>
          <w:noProof/>
          <w:sz w:val="24"/>
          <w:szCs w:val="24"/>
        </w:rPr>
      </w:pPr>
      <w:r w:rsidRPr="003A77CA">
        <w:rPr>
          <w:rFonts w:ascii="Times New Roman" w:eastAsia="Times New Roman" w:hAnsi="Times New Roman" w:cs="Times New Roman"/>
          <w:sz w:val="24"/>
          <w:szCs w:val="24"/>
        </w:rPr>
        <w:t>You will be directed to a page that asks for a first name, last name, email and phone number</w:t>
      </w:r>
    </w:p>
    <w:p w14:paraId="126320D3" w14:textId="77777777" w:rsidR="003A77CA" w:rsidRPr="003A77CA" w:rsidRDefault="0082272D" w:rsidP="003A77CA">
      <w:pPr>
        <w:pStyle w:val="ListParagraph"/>
        <w:numPr>
          <w:ilvl w:val="1"/>
          <w:numId w:val="8"/>
        </w:numPr>
        <w:spacing w:after="0"/>
        <w:rPr>
          <w:noProof/>
          <w:sz w:val="24"/>
          <w:szCs w:val="24"/>
        </w:rPr>
      </w:pPr>
      <w:r w:rsidRPr="003A77CA">
        <w:rPr>
          <w:rFonts w:ascii="Times New Roman" w:eastAsia="Times New Roman" w:hAnsi="Times New Roman" w:cs="Times New Roman"/>
          <w:sz w:val="24"/>
          <w:szCs w:val="24"/>
        </w:rPr>
        <w:t>Use the designation RISK and the participant’s assigned Sub ID as their first name, last name, and email address</w:t>
      </w:r>
    </w:p>
    <w:p w14:paraId="6C6A6C9B" w14:textId="569E4FAA" w:rsidR="003A77CA" w:rsidRPr="003A77CA" w:rsidRDefault="0082272D" w:rsidP="003A77CA">
      <w:pPr>
        <w:pStyle w:val="ListParagraph"/>
        <w:numPr>
          <w:ilvl w:val="2"/>
          <w:numId w:val="8"/>
        </w:numPr>
        <w:spacing w:after="0"/>
        <w:rPr>
          <w:noProof/>
          <w:sz w:val="24"/>
          <w:szCs w:val="24"/>
        </w:rPr>
      </w:pPr>
      <w:r w:rsidRPr="003A77CA">
        <w:rPr>
          <w:rFonts w:ascii="Times New Roman" w:eastAsia="Times New Roman" w:hAnsi="Times New Roman" w:cs="Times New Roman"/>
          <w:sz w:val="24"/>
          <w:szCs w:val="24"/>
        </w:rPr>
        <w:t>(e.g., RISK 001</w:t>
      </w:r>
      <w:r w:rsidR="003A77CA" w:rsidRPr="003A77CA">
        <w:rPr>
          <w:rFonts w:ascii="Times New Roman" w:eastAsia="Times New Roman" w:hAnsi="Times New Roman" w:cs="Times New Roman"/>
          <w:sz w:val="24"/>
          <w:szCs w:val="24"/>
        </w:rPr>
        <w:t>)</w:t>
      </w:r>
    </w:p>
    <w:p w14:paraId="4D042C23" w14:textId="5EA8486A" w:rsidR="0082272D" w:rsidRPr="003A77CA" w:rsidRDefault="0082272D" w:rsidP="003A77CA">
      <w:pPr>
        <w:pStyle w:val="ListParagraph"/>
        <w:numPr>
          <w:ilvl w:val="1"/>
          <w:numId w:val="8"/>
        </w:numPr>
        <w:spacing w:after="0"/>
        <w:rPr>
          <w:noProof/>
          <w:sz w:val="24"/>
          <w:szCs w:val="24"/>
        </w:rPr>
      </w:pPr>
      <w:r w:rsidRPr="003A77CA">
        <w:rPr>
          <w:rFonts w:ascii="Times New Roman" w:eastAsia="Times New Roman" w:hAnsi="Times New Roman" w:cs="Times New Roman"/>
          <w:sz w:val="24"/>
          <w:szCs w:val="24"/>
        </w:rPr>
        <w:t xml:space="preserve">enter their </w:t>
      </w:r>
      <w:r w:rsidR="003A77CA" w:rsidRPr="003A77CA">
        <w:rPr>
          <w:rFonts w:ascii="Times New Roman" w:eastAsia="Times New Roman" w:hAnsi="Times New Roman" w:cs="Times New Roman"/>
          <w:sz w:val="24"/>
          <w:szCs w:val="24"/>
        </w:rPr>
        <w:t xml:space="preserve">actual </w:t>
      </w:r>
      <w:r w:rsidRPr="003A77CA">
        <w:rPr>
          <w:rFonts w:ascii="Times New Roman" w:eastAsia="Times New Roman" w:hAnsi="Times New Roman" w:cs="Times New Roman"/>
          <w:sz w:val="24"/>
          <w:szCs w:val="24"/>
        </w:rPr>
        <w:t>cell phone number</w:t>
      </w:r>
    </w:p>
    <w:p w14:paraId="341E0EB6" w14:textId="77777777" w:rsidR="0082272D" w:rsidRPr="003A77CA" w:rsidRDefault="0082272D" w:rsidP="0082272D">
      <w:pPr>
        <w:pStyle w:val="ListParagraph"/>
        <w:numPr>
          <w:ilvl w:val="0"/>
          <w:numId w:val="8"/>
        </w:numPr>
        <w:spacing w:after="0"/>
        <w:rPr>
          <w:noProof/>
          <w:sz w:val="24"/>
          <w:szCs w:val="24"/>
        </w:rPr>
      </w:pPr>
      <w:r w:rsidRPr="003A77CA">
        <w:rPr>
          <w:rFonts w:ascii="Times New Roman" w:eastAsia="Times New Roman" w:hAnsi="Times New Roman" w:cs="Times New Roman"/>
          <w:sz w:val="24"/>
          <w:szCs w:val="24"/>
        </w:rPr>
        <w:t>Have participants open all four links to register</w:t>
      </w:r>
    </w:p>
    <w:p w14:paraId="00272759" w14:textId="39B6175E" w:rsidR="0082272D" w:rsidRPr="003A77CA" w:rsidRDefault="003A77CA" w:rsidP="0082272D">
      <w:pPr>
        <w:pStyle w:val="ListParagraph"/>
        <w:numPr>
          <w:ilvl w:val="0"/>
          <w:numId w:val="8"/>
        </w:numPr>
        <w:spacing w:after="0"/>
        <w:rPr>
          <w:noProof/>
          <w:sz w:val="24"/>
          <w:szCs w:val="24"/>
        </w:rPr>
      </w:pPr>
      <w:ins w:id="9" w:author="Jill Nagler" w:date="2017-10-13T16:01:00Z">
        <w:r w:rsidRPr="003A77CA">
          <w:rPr>
            <w:noProof/>
            <w:sz w:val="24"/>
            <w:szCs w:val="24"/>
          </w:rPr>
          <w:drawing>
            <wp:anchor distT="0" distB="0" distL="114300" distR="114300" simplePos="0" relativeHeight="251661312" behindDoc="1" locked="0" layoutInCell="1" allowOverlap="1" wp14:anchorId="499A3620" wp14:editId="3DAF3621">
              <wp:simplePos x="0" y="0"/>
              <wp:positionH relativeFrom="column">
                <wp:posOffset>1828800</wp:posOffset>
              </wp:positionH>
              <wp:positionV relativeFrom="paragraph">
                <wp:posOffset>255270</wp:posOffset>
              </wp:positionV>
              <wp:extent cx="409575" cy="4191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0714" r="12500"/>
                      <a:stretch/>
                    </pic:blipFill>
                    <pic:spPr bwMode="auto">
                      <a:xfrm>
                        <a:off x="0" y="0"/>
                        <a:ext cx="409575"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82272D" w:rsidRPr="003A77CA">
        <w:rPr>
          <w:rFonts w:ascii="Times New Roman" w:eastAsia="Times New Roman" w:hAnsi="Times New Roman" w:cs="Times New Roman"/>
          <w:sz w:val="24"/>
          <w:szCs w:val="24"/>
        </w:rPr>
        <w:t>Verify that they have registered by clicking on each of their surveys and clicking the Participants icon</w:t>
      </w:r>
      <w:r w:rsidRPr="003A77CA">
        <w:rPr>
          <w:rFonts w:ascii="Times New Roman" w:eastAsia="Times New Roman" w:hAnsi="Times New Roman" w:cs="Times New Roman"/>
          <w:sz w:val="24"/>
          <w:szCs w:val="24"/>
        </w:rPr>
        <w:t>:</w:t>
      </w:r>
    </w:p>
    <w:p w14:paraId="02A48D73" w14:textId="36E7BE6C" w:rsidR="003A77CA" w:rsidRPr="003A77CA" w:rsidRDefault="003A77CA" w:rsidP="003A77CA">
      <w:pPr>
        <w:pStyle w:val="ListParagraph"/>
        <w:spacing w:after="0"/>
        <w:ind w:left="360"/>
        <w:rPr>
          <w:noProof/>
          <w:sz w:val="24"/>
          <w:szCs w:val="24"/>
        </w:rPr>
      </w:pPr>
    </w:p>
    <w:p w14:paraId="2669120F" w14:textId="0D7E0569" w:rsidR="003A77CA" w:rsidRPr="003A77CA" w:rsidRDefault="003A77CA" w:rsidP="003A77CA">
      <w:pPr>
        <w:spacing w:after="0"/>
        <w:rPr>
          <w:noProof/>
          <w:sz w:val="24"/>
          <w:szCs w:val="24"/>
        </w:rPr>
      </w:pPr>
    </w:p>
    <w:p w14:paraId="791D42E4" w14:textId="41181BEE" w:rsidR="0082272D" w:rsidRPr="003A77CA" w:rsidRDefault="0082272D" w:rsidP="003A77CA">
      <w:pPr>
        <w:pStyle w:val="ListParagraph"/>
        <w:numPr>
          <w:ilvl w:val="0"/>
          <w:numId w:val="8"/>
        </w:numPr>
        <w:spacing w:after="0"/>
        <w:rPr>
          <w:noProof/>
          <w:sz w:val="24"/>
          <w:szCs w:val="24"/>
        </w:rPr>
      </w:pPr>
      <w:r w:rsidRPr="003A77CA">
        <w:rPr>
          <w:rFonts w:ascii="Times New Roman" w:eastAsia="Times New Roman" w:hAnsi="Times New Roman" w:cs="Times New Roman"/>
          <w:sz w:val="24"/>
          <w:szCs w:val="24"/>
        </w:rPr>
        <w:t>You will see a box that looks like this that has</w:t>
      </w:r>
      <w:r w:rsidRPr="003A77CA">
        <w:rPr>
          <w:noProof/>
          <w:sz w:val="24"/>
          <w:szCs w:val="24"/>
        </w:rPr>
        <w:t xml:space="preserve"> </w:t>
      </w:r>
      <w:r w:rsidRPr="003A77CA">
        <w:rPr>
          <w:b/>
          <w:noProof/>
          <w:sz w:val="24"/>
          <w:szCs w:val="24"/>
        </w:rPr>
        <w:t xml:space="preserve">YES </w:t>
      </w:r>
      <w:r w:rsidRPr="003A77CA">
        <w:rPr>
          <w:noProof/>
          <w:sz w:val="24"/>
          <w:szCs w:val="24"/>
        </w:rPr>
        <w:t xml:space="preserve">under </w:t>
      </w:r>
      <w:r w:rsidRPr="003A77CA">
        <w:rPr>
          <w:b/>
          <w:noProof/>
          <w:sz w:val="24"/>
          <w:szCs w:val="24"/>
        </w:rPr>
        <w:t>SMS</w:t>
      </w:r>
      <w:r w:rsidRPr="003A77CA">
        <w:rPr>
          <w:noProof/>
          <w:sz w:val="24"/>
          <w:szCs w:val="24"/>
        </w:rPr>
        <w:t xml:space="preserve"> </w:t>
      </w:r>
      <w:r w:rsidRPr="003A77CA">
        <w:rPr>
          <w:b/>
          <w:noProof/>
          <w:sz w:val="24"/>
          <w:szCs w:val="24"/>
        </w:rPr>
        <w:t xml:space="preserve">Verified </w:t>
      </w:r>
      <w:r w:rsidRPr="003A77CA">
        <w:rPr>
          <w:noProof/>
          <w:sz w:val="24"/>
          <w:szCs w:val="24"/>
        </w:rPr>
        <w:t xml:space="preserve"> and under </w:t>
      </w:r>
      <w:r w:rsidRPr="003A77CA">
        <w:rPr>
          <w:b/>
          <w:noProof/>
          <w:sz w:val="24"/>
          <w:szCs w:val="24"/>
        </w:rPr>
        <w:t>Active.</w:t>
      </w:r>
      <w:r w:rsidRPr="003A77CA">
        <w:rPr>
          <w:noProof/>
          <w:sz w:val="24"/>
          <w:szCs w:val="24"/>
        </w:rPr>
        <w:t xml:space="preserve"> </w:t>
      </w:r>
    </w:p>
    <w:p w14:paraId="729C228E" w14:textId="49AEEFE0" w:rsidR="0082272D" w:rsidRDefault="003A77CA" w:rsidP="0082272D">
      <w:pPr>
        <w:spacing w:after="0"/>
        <w:rPr>
          <w:noProof/>
        </w:rPr>
      </w:pPr>
      <w:r>
        <w:rPr>
          <w:noProof/>
        </w:rPr>
        <w:drawing>
          <wp:anchor distT="0" distB="0" distL="114300" distR="114300" simplePos="0" relativeHeight="251662336" behindDoc="1" locked="0" layoutInCell="1" allowOverlap="1" wp14:anchorId="27968285" wp14:editId="57570999">
            <wp:simplePos x="0" y="0"/>
            <wp:positionH relativeFrom="column">
              <wp:posOffset>-409575</wp:posOffset>
            </wp:positionH>
            <wp:positionV relativeFrom="paragraph">
              <wp:posOffset>10795</wp:posOffset>
            </wp:positionV>
            <wp:extent cx="6763385" cy="5715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63385" cy="571500"/>
                    </a:xfrm>
                    <a:prstGeom prst="rect">
                      <a:avLst/>
                    </a:prstGeom>
                  </pic:spPr>
                </pic:pic>
              </a:graphicData>
            </a:graphic>
            <wp14:sizeRelH relativeFrom="page">
              <wp14:pctWidth>0</wp14:pctWidth>
            </wp14:sizeRelH>
            <wp14:sizeRelV relativeFrom="page">
              <wp14:pctHeight>0</wp14:pctHeight>
            </wp14:sizeRelV>
          </wp:anchor>
        </w:drawing>
      </w:r>
    </w:p>
    <w:p w14:paraId="410A6A10" w14:textId="77777777" w:rsidR="003A77CA" w:rsidRDefault="003A77CA" w:rsidP="0082272D">
      <w:pPr>
        <w:spacing w:after="0"/>
        <w:rPr>
          <w:noProof/>
        </w:rPr>
      </w:pPr>
    </w:p>
    <w:p w14:paraId="0B19EE1A" w14:textId="77777777" w:rsidR="003A77CA" w:rsidRDefault="003A77CA" w:rsidP="0082272D">
      <w:pPr>
        <w:spacing w:after="0"/>
        <w:rPr>
          <w:noProof/>
        </w:rPr>
      </w:pPr>
    </w:p>
    <w:p w14:paraId="54B10737" w14:textId="77777777" w:rsidR="003A77CA" w:rsidRDefault="003A77CA" w:rsidP="0082272D">
      <w:pPr>
        <w:spacing w:after="0"/>
        <w:rPr>
          <w:noProof/>
        </w:rPr>
      </w:pPr>
    </w:p>
    <w:p w14:paraId="6AE6A83B" w14:textId="57C812A4" w:rsidR="0082272D" w:rsidRPr="00D71474" w:rsidRDefault="0082272D" w:rsidP="003A77CA">
      <w:pPr>
        <w:pStyle w:val="ListParagraph"/>
        <w:numPr>
          <w:ilvl w:val="0"/>
          <w:numId w:val="8"/>
        </w:numPr>
        <w:spacing w:after="0"/>
        <w:rPr>
          <w:rFonts w:ascii="Times New Roman" w:eastAsia="Times New Roman" w:hAnsi="Times New Roman" w:cs="Times New Roman"/>
          <w:sz w:val="24"/>
          <w:szCs w:val="24"/>
        </w:rPr>
      </w:pPr>
      <w:r w:rsidRPr="00D71474">
        <w:rPr>
          <w:rFonts w:ascii="Times New Roman" w:hAnsi="Times New Roman" w:cs="Times New Roman"/>
          <w:noProof/>
          <w:sz w:val="24"/>
          <w:szCs w:val="24"/>
        </w:rPr>
        <w:t>Participants may be sent registration links before the tech part of the visit, just make sure that the RA running the interview alerts the participant not to open the links until instructed to.</w:t>
      </w:r>
    </w:p>
    <w:p w14:paraId="3DBC2905" w14:textId="74595434" w:rsidR="00CE3371" w:rsidRPr="00973F70" w:rsidRDefault="00E243B3" w:rsidP="003A77CA">
      <w:pPr>
        <w:pStyle w:val="ListParagraph"/>
        <w:numPr>
          <w:ilvl w:val="0"/>
          <w:numId w:val="19"/>
        </w:numPr>
        <w:shd w:val="clear" w:color="auto" w:fill="FFFFFF"/>
        <w:spacing w:after="0" w:line="240" w:lineRule="auto"/>
        <w:rPr>
          <w:rFonts w:ascii="Times New Roman" w:eastAsia="Times New Roman" w:hAnsi="Times New Roman" w:cs="Times New Roman"/>
          <w:b/>
          <w:color w:val="151B26"/>
          <w:sz w:val="24"/>
          <w:szCs w:val="24"/>
        </w:rPr>
      </w:pPr>
      <w:r w:rsidRPr="00973F70">
        <w:rPr>
          <w:rFonts w:ascii="Times New Roman" w:eastAsia="Times New Roman" w:hAnsi="Times New Roman" w:cs="Times New Roman"/>
          <w:b/>
          <w:color w:val="151B26"/>
          <w:sz w:val="24"/>
          <w:szCs w:val="24"/>
        </w:rPr>
        <w:t>Test Surveys for Intake</w:t>
      </w:r>
    </w:p>
    <w:p w14:paraId="767E6FBE" w14:textId="5D099CD3" w:rsidR="0082272D" w:rsidRPr="00D71474" w:rsidRDefault="0082272D" w:rsidP="003A77CA">
      <w:pPr>
        <w:pStyle w:val="ListParagraph"/>
        <w:numPr>
          <w:ilvl w:val="1"/>
          <w:numId w:val="9"/>
        </w:numPr>
        <w:spacing w:after="0"/>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Steps for setting up test Morning EMA:</w:t>
      </w:r>
    </w:p>
    <w:p w14:paraId="6B91BE70" w14:textId="77777777" w:rsidR="0082272D" w:rsidRPr="00D71474" w:rsidRDefault="0082272D" w:rsidP="003A77CA">
      <w:pPr>
        <w:pStyle w:val="ListParagraph"/>
        <w:numPr>
          <w:ilvl w:val="2"/>
          <w:numId w:val="9"/>
        </w:numPr>
        <w:spacing w:after="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Open Survey Signal on the lab laptop.</w:t>
      </w:r>
    </w:p>
    <w:p w14:paraId="5143B69D" w14:textId="7563D150" w:rsidR="0082272D" w:rsidRPr="00D71474" w:rsidRDefault="0082272D" w:rsidP="003A77CA">
      <w:pPr>
        <w:pStyle w:val="ListParagraph"/>
        <w:numPr>
          <w:ilvl w:val="2"/>
          <w:numId w:val="9"/>
        </w:numPr>
        <w:spacing w:after="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 xml:space="preserve">Go to the participant’s </w:t>
      </w:r>
      <w:r w:rsidRPr="00D71474">
        <w:rPr>
          <w:rFonts w:ascii="Times New Roman" w:eastAsia="Times New Roman" w:hAnsi="Times New Roman" w:cs="Times New Roman"/>
          <w:b/>
          <w:sz w:val="24"/>
          <w:szCs w:val="24"/>
        </w:rPr>
        <w:t>Morning Survey</w:t>
      </w:r>
      <w:r w:rsidRPr="00D71474">
        <w:rPr>
          <w:rFonts w:ascii="Times New Roman" w:eastAsia="Times New Roman" w:hAnsi="Times New Roman" w:cs="Times New Roman"/>
          <w:sz w:val="24"/>
          <w:szCs w:val="24"/>
        </w:rPr>
        <w:t xml:space="preserve"> and click on the participants icon </w:t>
      </w:r>
    </w:p>
    <w:p w14:paraId="2DC17C7A" w14:textId="77777777" w:rsidR="0082272D" w:rsidRPr="00D71474" w:rsidRDefault="0082272D" w:rsidP="003A77CA">
      <w:pPr>
        <w:pStyle w:val="ListParagraph"/>
        <w:numPr>
          <w:ilvl w:val="2"/>
          <w:numId w:val="9"/>
        </w:numPr>
        <w:spacing w:after="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 xml:space="preserve">Click on </w:t>
      </w:r>
      <w:r w:rsidRPr="00D71474">
        <w:rPr>
          <w:rFonts w:ascii="Times New Roman" w:eastAsia="Times New Roman" w:hAnsi="Times New Roman" w:cs="Times New Roman"/>
          <w:b/>
          <w:sz w:val="24"/>
          <w:szCs w:val="24"/>
        </w:rPr>
        <w:t>Send Message</w:t>
      </w:r>
    </w:p>
    <w:p w14:paraId="72D12D2F" w14:textId="77777777" w:rsidR="0082272D" w:rsidRPr="00D71474" w:rsidRDefault="0082272D" w:rsidP="003A77CA">
      <w:pPr>
        <w:pStyle w:val="ListParagraph"/>
        <w:numPr>
          <w:ilvl w:val="3"/>
          <w:numId w:val="9"/>
        </w:numPr>
        <w:shd w:val="clear" w:color="auto" w:fill="FFFFFF"/>
        <w:spacing w:after="0" w:line="240" w:lineRule="auto"/>
        <w:rPr>
          <w:rFonts w:ascii="Times New Roman" w:eastAsia="Times New Roman" w:hAnsi="Times New Roman" w:cs="Times New Roman"/>
          <w:color w:val="151B26"/>
          <w:sz w:val="24"/>
          <w:szCs w:val="24"/>
        </w:rPr>
      </w:pPr>
      <w:r w:rsidRPr="00D71474">
        <w:rPr>
          <w:rFonts w:ascii="Times New Roman" w:eastAsia="Times New Roman" w:hAnsi="Times New Roman" w:cs="Times New Roman"/>
          <w:color w:val="151B26"/>
          <w:sz w:val="24"/>
          <w:szCs w:val="24"/>
        </w:rPr>
        <w:t>Subject is "</w:t>
      </w:r>
      <w:proofErr w:type="spellStart"/>
      <w:r w:rsidRPr="00D71474">
        <w:rPr>
          <w:rFonts w:ascii="Times New Roman" w:eastAsia="Times New Roman" w:hAnsi="Times New Roman" w:cs="Times New Roman"/>
          <w:color w:val="151B26"/>
          <w:sz w:val="24"/>
          <w:szCs w:val="24"/>
        </w:rPr>
        <w:t>SurveySignal</w:t>
      </w:r>
      <w:proofErr w:type="spellEnd"/>
      <w:r w:rsidRPr="00D71474">
        <w:rPr>
          <w:rFonts w:ascii="Times New Roman" w:eastAsia="Times New Roman" w:hAnsi="Times New Roman" w:cs="Times New Roman"/>
          <w:color w:val="151B26"/>
          <w:sz w:val="24"/>
          <w:szCs w:val="24"/>
        </w:rPr>
        <w:t>&gt;"</w:t>
      </w:r>
    </w:p>
    <w:p w14:paraId="5DBF4E3F" w14:textId="45B6F0E5" w:rsidR="006B34EB" w:rsidRPr="00D71474" w:rsidRDefault="0082272D" w:rsidP="003A77CA">
      <w:pPr>
        <w:pStyle w:val="ListParagraph"/>
        <w:numPr>
          <w:ilvl w:val="3"/>
          <w:numId w:val="9"/>
        </w:numPr>
        <w:shd w:val="clear" w:color="auto" w:fill="FFFFFF"/>
        <w:spacing w:after="0" w:line="240" w:lineRule="auto"/>
        <w:rPr>
          <w:rFonts w:ascii="Times New Roman" w:eastAsia="Times New Roman" w:hAnsi="Times New Roman" w:cs="Times New Roman"/>
          <w:color w:val="151B26"/>
          <w:sz w:val="24"/>
          <w:szCs w:val="24"/>
        </w:rPr>
      </w:pPr>
      <w:r w:rsidRPr="00D71474">
        <w:rPr>
          <w:rFonts w:ascii="Times New Roman" w:eastAsia="Times New Roman" w:hAnsi="Times New Roman" w:cs="Times New Roman"/>
          <w:sz w:val="24"/>
          <w:szCs w:val="24"/>
        </w:rPr>
        <w:t>Body is "</w:t>
      </w:r>
      <w:r w:rsidR="00973F70" w:rsidRPr="00973F70">
        <w:t xml:space="preserve"> </w:t>
      </w:r>
      <w:r w:rsidR="00973F70" w:rsidRPr="00973F70">
        <w:rPr>
          <w:rFonts w:ascii="Times New Roman" w:eastAsia="Times New Roman" w:hAnsi="Times New Roman" w:cs="Times New Roman"/>
          <w:sz w:val="24"/>
          <w:szCs w:val="24"/>
        </w:rPr>
        <w:t>Time to take your survey:</w:t>
      </w:r>
      <w:r w:rsidRPr="00D71474">
        <w:rPr>
          <w:rFonts w:ascii="Times New Roman" w:eastAsia="Times New Roman" w:hAnsi="Times New Roman" w:cs="Times New Roman"/>
          <w:sz w:val="24"/>
          <w:szCs w:val="24"/>
        </w:rPr>
        <w:t xml:space="preserve"> </w:t>
      </w:r>
      <w:hyperlink r:id="rId24" w:tgtFrame="_blank" w:history="1">
        <w:r w:rsidR="006D69C5" w:rsidRPr="00D71474">
          <w:rPr>
            <w:rStyle w:val="Hyperlink"/>
            <w:rFonts w:ascii="Times New Roman" w:eastAsia="Times New Roman" w:hAnsi="Times New Roman" w:cs="Times New Roman"/>
            <w:sz w:val="24"/>
            <w:szCs w:val="24"/>
          </w:rPr>
          <w:t>https://goo.gl/Xst8uc</w:t>
        </w:r>
      </w:hyperlink>
      <w:r w:rsidR="006D69C5" w:rsidRPr="00D71474">
        <w:rPr>
          <w:rFonts w:ascii="Times New Roman" w:eastAsia="Times New Roman" w:hAnsi="Times New Roman" w:cs="Times New Roman"/>
          <w:sz w:val="24"/>
          <w:szCs w:val="24"/>
        </w:rPr>
        <w:t>”</w:t>
      </w:r>
    </w:p>
    <w:p w14:paraId="0F29AF91" w14:textId="4AC74C74" w:rsidR="006B34EB" w:rsidRPr="00D71474" w:rsidRDefault="0082272D" w:rsidP="00D71474">
      <w:pPr>
        <w:pStyle w:val="ListParagraph"/>
        <w:numPr>
          <w:ilvl w:val="2"/>
          <w:numId w:val="9"/>
        </w:numPr>
        <w:shd w:val="clear" w:color="auto" w:fill="FFFFFF"/>
        <w:spacing w:after="0" w:line="240" w:lineRule="auto"/>
        <w:rPr>
          <w:rFonts w:ascii="Times New Roman" w:eastAsia="Times New Roman" w:hAnsi="Times New Roman" w:cs="Times New Roman"/>
          <w:color w:val="151B26"/>
          <w:sz w:val="24"/>
          <w:szCs w:val="24"/>
        </w:rPr>
      </w:pPr>
      <w:r w:rsidRPr="00D71474">
        <w:rPr>
          <w:rFonts w:ascii="Times New Roman" w:eastAsia="Times New Roman" w:hAnsi="Times New Roman" w:cs="Times New Roman"/>
          <w:color w:val="151B26"/>
          <w:sz w:val="24"/>
          <w:szCs w:val="24"/>
        </w:rPr>
        <w:t xml:space="preserve">Repeat for </w:t>
      </w:r>
      <w:r w:rsidR="00BA36D4" w:rsidRPr="00D71474">
        <w:rPr>
          <w:rFonts w:ascii="Times New Roman" w:eastAsia="Times New Roman" w:hAnsi="Times New Roman" w:cs="Times New Roman"/>
          <w:color w:val="151B26"/>
          <w:sz w:val="24"/>
          <w:szCs w:val="24"/>
        </w:rPr>
        <w:t>Evening survey</w:t>
      </w:r>
      <w:r w:rsidRPr="00D71474">
        <w:rPr>
          <w:rFonts w:ascii="Times New Roman" w:eastAsia="Times New Roman" w:hAnsi="Times New Roman" w:cs="Times New Roman"/>
          <w:color w:val="151B26"/>
          <w:sz w:val="24"/>
          <w:szCs w:val="24"/>
        </w:rPr>
        <w:t xml:space="preserve"> and audio</w:t>
      </w:r>
      <w:r w:rsidR="003A77CA" w:rsidRPr="00D71474">
        <w:rPr>
          <w:rFonts w:ascii="Times New Roman" w:eastAsia="Times New Roman" w:hAnsi="Times New Roman" w:cs="Times New Roman"/>
          <w:color w:val="151B26"/>
          <w:sz w:val="24"/>
          <w:szCs w:val="24"/>
        </w:rPr>
        <w:t xml:space="preserve"> EMAs</w:t>
      </w:r>
    </w:p>
    <w:p w14:paraId="5068F743" w14:textId="53AA9025" w:rsidR="00BA36D4" w:rsidRPr="00D71474" w:rsidRDefault="00BA36D4" w:rsidP="00D71474">
      <w:pPr>
        <w:pStyle w:val="ListParagraph"/>
        <w:numPr>
          <w:ilvl w:val="1"/>
          <w:numId w:val="19"/>
        </w:numPr>
        <w:spacing w:after="0"/>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 xml:space="preserve">Steps for setting up test </w:t>
      </w:r>
      <w:r w:rsidR="00D71474" w:rsidRPr="00D71474">
        <w:rPr>
          <w:rFonts w:ascii="Times New Roman" w:eastAsia="Times New Roman" w:hAnsi="Times New Roman" w:cs="Times New Roman"/>
          <w:sz w:val="24"/>
          <w:szCs w:val="24"/>
        </w:rPr>
        <w:t xml:space="preserve">Evening </w:t>
      </w:r>
      <w:r w:rsidRPr="00D71474">
        <w:rPr>
          <w:rFonts w:ascii="Times New Roman" w:eastAsia="Times New Roman" w:hAnsi="Times New Roman" w:cs="Times New Roman"/>
          <w:sz w:val="24"/>
          <w:szCs w:val="24"/>
        </w:rPr>
        <w:t>EMA:</w:t>
      </w:r>
    </w:p>
    <w:p w14:paraId="65E2B761" w14:textId="6B779B2C" w:rsidR="00BA36D4" w:rsidRPr="00D71474" w:rsidRDefault="00BA36D4" w:rsidP="00BA36D4">
      <w:pPr>
        <w:pStyle w:val="ListParagraph"/>
        <w:numPr>
          <w:ilvl w:val="0"/>
          <w:numId w:val="10"/>
        </w:numPr>
        <w:spacing w:after="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 xml:space="preserve">Go to the participant’s </w:t>
      </w:r>
      <w:r w:rsidRPr="00D71474">
        <w:rPr>
          <w:rFonts w:ascii="Times New Roman" w:eastAsia="Times New Roman" w:hAnsi="Times New Roman" w:cs="Times New Roman"/>
          <w:b/>
          <w:sz w:val="24"/>
          <w:szCs w:val="24"/>
        </w:rPr>
        <w:t>Evening Survey</w:t>
      </w:r>
      <w:r w:rsidRPr="00D71474">
        <w:rPr>
          <w:rFonts w:ascii="Times New Roman" w:eastAsia="Times New Roman" w:hAnsi="Times New Roman" w:cs="Times New Roman"/>
          <w:sz w:val="24"/>
          <w:szCs w:val="24"/>
        </w:rPr>
        <w:t xml:space="preserve"> and click on the participants icon </w:t>
      </w:r>
    </w:p>
    <w:p w14:paraId="45A1EF9C" w14:textId="77777777" w:rsidR="00BA36D4" w:rsidRPr="00D71474" w:rsidRDefault="00BA36D4" w:rsidP="00BA36D4">
      <w:pPr>
        <w:pStyle w:val="ListParagraph"/>
        <w:numPr>
          <w:ilvl w:val="0"/>
          <w:numId w:val="10"/>
        </w:numPr>
        <w:spacing w:after="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lastRenderedPageBreak/>
        <w:t xml:space="preserve">Click on </w:t>
      </w:r>
      <w:r w:rsidRPr="00D71474">
        <w:rPr>
          <w:rFonts w:ascii="Times New Roman" w:eastAsia="Times New Roman" w:hAnsi="Times New Roman" w:cs="Times New Roman"/>
          <w:b/>
          <w:sz w:val="24"/>
          <w:szCs w:val="24"/>
        </w:rPr>
        <w:t>Send Message</w:t>
      </w:r>
    </w:p>
    <w:p w14:paraId="707218AC" w14:textId="77777777" w:rsidR="00BA36D4" w:rsidRPr="00D71474" w:rsidRDefault="00BA36D4" w:rsidP="00BA36D4">
      <w:pPr>
        <w:pStyle w:val="ListParagraph"/>
        <w:numPr>
          <w:ilvl w:val="1"/>
          <w:numId w:val="10"/>
        </w:numPr>
        <w:shd w:val="clear" w:color="auto" w:fill="FFFFFF"/>
        <w:spacing w:after="0" w:line="240" w:lineRule="auto"/>
        <w:rPr>
          <w:rFonts w:ascii="Times New Roman" w:eastAsia="Times New Roman" w:hAnsi="Times New Roman" w:cs="Times New Roman"/>
          <w:color w:val="151B26"/>
          <w:sz w:val="24"/>
          <w:szCs w:val="24"/>
        </w:rPr>
      </w:pPr>
      <w:r w:rsidRPr="00D71474">
        <w:rPr>
          <w:rFonts w:ascii="Times New Roman" w:eastAsia="Times New Roman" w:hAnsi="Times New Roman" w:cs="Times New Roman"/>
          <w:color w:val="151B26"/>
          <w:sz w:val="24"/>
          <w:szCs w:val="24"/>
        </w:rPr>
        <w:t>Subject is "</w:t>
      </w:r>
      <w:proofErr w:type="spellStart"/>
      <w:r w:rsidRPr="00D71474">
        <w:rPr>
          <w:rFonts w:ascii="Times New Roman" w:eastAsia="Times New Roman" w:hAnsi="Times New Roman" w:cs="Times New Roman"/>
          <w:color w:val="151B26"/>
          <w:sz w:val="24"/>
          <w:szCs w:val="24"/>
        </w:rPr>
        <w:t>SurveySignal</w:t>
      </w:r>
      <w:proofErr w:type="spellEnd"/>
      <w:r w:rsidRPr="00D71474">
        <w:rPr>
          <w:rFonts w:ascii="Times New Roman" w:eastAsia="Times New Roman" w:hAnsi="Times New Roman" w:cs="Times New Roman"/>
          <w:color w:val="151B26"/>
          <w:sz w:val="24"/>
          <w:szCs w:val="24"/>
        </w:rPr>
        <w:t>&gt;"</w:t>
      </w:r>
    </w:p>
    <w:p w14:paraId="642978FE" w14:textId="4E5594F7" w:rsidR="00BA36D4" w:rsidRPr="00D71474" w:rsidRDefault="00BA36D4" w:rsidP="00D71474">
      <w:pPr>
        <w:pStyle w:val="ListParagraph"/>
        <w:numPr>
          <w:ilvl w:val="1"/>
          <w:numId w:val="10"/>
        </w:numPr>
        <w:shd w:val="clear" w:color="auto" w:fill="FFFFFF"/>
        <w:spacing w:after="0" w:line="240" w:lineRule="auto"/>
        <w:rPr>
          <w:rFonts w:eastAsia="Times New Roman" w:cs="Segoe UI"/>
          <w:color w:val="151B26"/>
          <w:sz w:val="24"/>
          <w:szCs w:val="24"/>
        </w:rPr>
      </w:pPr>
      <w:r w:rsidRPr="0092132A">
        <w:rPr>
          <w:rFonts w:ascii="Times New Roman" w:eastAsia="Times New Roman" w:hAnsi="Times New Roman" w:cs="Times New Roman"/>
          <w:sz w:val="24"/>
          <w:szCs w:val="24"/>
        </w:rPr>
        <w:t>Body is "</w:t>
      </w:r>
      <w:r w:rsidR="00973F70" w:rsidRPr="00973F70">
        <w:t xml:space="preserve"> </w:t>
      </w:r>
      <w:r w:rsidR="00973F70" w:rsidRPr="00973F70">
        <w:rPr>
          <w:rFonts w:ascii="Times New Roman" w:eastAsia="Times New Roman" w:hAnsi="Times New Roman" w:cs="Times New Roman"/>
          <w:sz w:val="24"/>
          <w:szCs w:val="24"/>
        </w:rPr>
        <w:t>Time to take your survey:</w:t>
      </w:r>
      <w:r w:rsidR="00973F70">
        <w:rPr>
          <w:rFonts w:ascii="Times New Roman" w:eastAsia="Times New Roman" w:hAnsi="Times New Roman" w:cs="Times New Roman"/>
          <w:sz w:val="24"/>
          <w:szCs w:val="24"/>
        </w:rPr>
        <w:t xml:space="preserve"> </w:t>
      </w:r>
      <w:hyperlink r:id="rId25" w:tgtFrame="_blank" w:history="1">
        <w:r w:rsidR="006D69C5" w:rsidRPr="00D71474">
          <w:rPr>
            <w:rStyle w:val="Hyperlink"/>
            <w:rFonts w:ascii="Segoe UI" w:eastAsia="Times New Roman" w:hAnsi="Segoe UI" w:cs="Segoe UI"/>
            <w:sz w:val="24"/>
            <w:szCs w:val="24"/>
          </w:rPr>
          <w:t>https://goo.gl/Mb1XSQ</w:t>
        </w:r>
      </w:hyperlink>
      <w:r w:rsidR="006D69C5" w:rsidRPr="00D71474">
        <w:rPr>
          <w:rFonts w:ascii="Segoe UI" w:eastAsia="Times New Roman" w:hAnsi="Segoe UI" w:cs="Segoe UI"/>
          <w:color w:val="151B26"/>
          <w:sz w:val="24"/>
          <w:szCs w:val="24"/>
        </w:rPr>
        <w:t>”</w:t>
      </w:r>
    </w:p>
    <w:p w14:paraId="555C653E" w14:textId="6E5E7944" w:rsidR="00BA36D4" w:rsidRPr="00D71474" w:rsidRDefault="00BA36D4" w:rsidP="00D71474">
      <w:pPr>
        <w:pStyle w:val="ListParagraph"/>
        <w:numPr>
          <w:ilvl w:val="1"/>
          <w:numId w:val="19"/>
        </w:numPr>
        <w:spacing w:after="0"/>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Steps for setting up test Audio EMA:</w:t>
      </w:r>
    </w:p>
    <w:p w14:paraId="54A4CF84" w14:textId="70C8AC6C" w:rsidR="00BA36D4" w:rsidRPr="0092132A" w:rsidRDefault="00BA36D4" w:rsidP="00BA36D4">
      <w:pPr>
        <w:pStyle w:val="ListParagraph"/>
        <w:numPr>
          <w:ilvl w:val="0"/>
          <w:numId w:val="11"/>
        </w:numPr>
        <w:spacing w:after="0" w:line="276" w:lineRule="auto"/>
        <w:rPr>
          <w:rFonts w:ascii="Times New Roman" w:eastAsia="Times New Roman" w:hAnsi="Times New Roman" w:cs="Times New Roman"/>
          <w:sz w:val="24"/>
          <w:szCs w:val="24"/>
        </w:rPr>
      </w:pPr>
      <w:r w:rsidRPr="0092132A">
        <w:rPr>
          <w:rFonts w:ascii="Times New Roman" w:eastAsia="Times New Roman" w:hAnsi="Times New Roman" w:cs="Times New Roman"/>
          <w:sz w:val="24"/>
          <w:szCs w:val="24"/>
        </w:rPr>
        <w:t xml:space="preserve">Next set up the participant’s </w:t>
      </w:r>
      <w:r w:rsidRPr="0092132A">
        <w:rPr>
          <w:rFonts w:ascii="Times New Roman" w:eastAsia="Times New Roman" w:hAnsi="Times New Roman" w:cs="Times New Roman"/>
          <w:b/>
          <w:sz w:val="24"/>
          <w:szCs w:val="24"/>
        </w:rPr>
        <w:t xml:space="preserve">Audio survey </w:t>
      </w:r>
      <w:r w:rsidRPr="0092132A">
        <w:rPr>
          <w:rFonts w:ascii="Times New Roman" w:eastAsia="Times New Roman" w:hAnsi="Times New Roman" w:cs="Times New Roman"/>
          <w:sz w:val="24"/>
          <w:szCs w:val="24"/>
        </w:rPr>
        <w:t xml:space="preserve">and click on the participants icon </w:t>
      </w:r>
    </w:p>
    <w:p w14:paraId="51B9EC8B" w14:textId="77777777" w:rsidR="00BA36D4" w:rsidRPr="00D71474" w:rsidRDefault="00BA36D4" w:rsidP="00BA36D4">
      <w:pPr>
        <w:pStyle w:val="ListParagraph"/>
        <w:numPr>
          <w:ilvl w:val="0"/>
          <w:numId w:val="11"/>
        </w:numPr>
        <w:spacing w:after="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 xml:space="preserve">Click on </w:t>
      </w:r>
      <w:r w:rsidRPr="00D71474">
        <w:rPr>
          <w:rFonts w:ascii="Times New Roman" w:eastAsia="Times New Roman" w:hAnsi="Times New Roman" w:cs="Times New Roman"/>
          <w:b/>
          <w:sz w:val="24"/>
          <w:szCs w:val="24"/>
        </w:rPr>
        <w:t>Send Message</w:t>
      </w:r>
    </w:p>
    <w:p w14:paraId="64B4786B" w14:textId="77777777" w:rsidR="00BA36D4" w:rsidRPr="00D71474" w:rsidRDefault="00BA36D4" w:rsidP="00BA36D4">
      <w:pPr>
        <w:pStyle w:val="ListParagraph"/>
        <w:numPr>
          <w:ilvl w:val="1"/>
          <w:numId w:val="11"/>
        </w:numPr>
        <w:spacing w:after="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 xml:space="preserve">Subject is </w:t>
      </w:r>
      <w:r w:rsidRPr="00D71474">
        <w:rPr>
          <w:rFonts w:ascii="Times New Roman" w:eastAsia="Times New Roman" w:hAnsi="Times New Roman" w:cs="Times New Roman"/>
          <w:color w:val="151B26"/>
          <w:sz w:val="24"/>
          <w:szCs w:val="24"/>
        </w:rPr>
        <w:t>"</w:t>
      </w:r>
      <w:proofErr w:type="spellStart"/>
      <w:r w:rsidRPr="00D71474">
        <w:rPr>
          <w:rFonts w:ascii="Times New Roman" w:eastAsia="Times New Roman" w:hAnsi="Times New Roman" w:cs="Times New Roman"/>
          <w:color w:val="151B26"/>
          <w:sz w:val="24"/>
          <w:szCs w:val="24"/>
        </w:rPr>
        <w:t>SurveySignal</w:t>
      </w:r>
      <w:proofErr w:type="spellEnd"/>
      <w:r w:rsidRPr="00D71474">
        <w:rPr>
          <w:rFonts w:ascii="Times New Roman" w:eastAsia="Times New Roman" w:hAnsi="Times New Roman" w:cs="Times New Roman"/>
          <w:color w:val="151B26"/>
          <w:sz w:val="24"/>
          <w:szCs w:val="24"/>
        </w:rPr>
        <w:t>&gt;"</w:t>
      </w:r>
    </w:p>
    <w:p w14:paraId="2961DABF" w14:textId="77777777" w:rsidR="00D71474" w:rsidRPr="00D71474" w:rsidRDefault="00BA36D4" w:rsidP="00D71474">
      <w:pPr>
        <w:pStyle w:val="ListParagraph"/>
        <w:numPr>
          <w:ilvl w:val="1"/>
          <w:numId w:val="11"/>
        </w:numPr>
        <w:spacing w:after="200" w:line="276" w:lineRule="auto"/>
        <w:rPr>
          <w:rFonts w:ascii="Times New Roman" w:eastAsia="Times New Roman" w:hAnsi="Times New Roman" w:cs="Times New Roman"/>
          <w:sz w:val="24"/>
          <w:szCs w:val="24"/>
        </w:rPr>
      </w:pPr>
      <w:r w:rsidRPr="00D71474">
        <w:rPr>
          <w:rFonts w:ascii="Times New Roman" w:eastAsia="Times New Roman" w:hAnsi="Times New Roman" w:cs="Times New Roman"/>
          <w:sz w:val="24"/>
          <w:szCs w:val="24"/>
        </w:rPr>
        <w:t xml:space="preserve">Body is "Please send your daily audio msg to 608-572-2496 now. </w:t>
      </w:r>
      <w:hyperlink r:id="rId26" w:history="1">
        <w:r w:rsidR="00D71474" w:rsidRPr="00D71474">
          <w:rPr>
            <w:rStyle w:val="Hyperlink"/>
            <w:rFonts w:ascii="Times New Roman" w:eastAsia="Times New Roman" w:hAnsi="Times New Roman" w:cs="Times New Roman"/>
            <w:sz w:val="24"/>
            <w:szCs w:val="24"/>
          </w:rPr>
          <w:t>https://uwmadison.co1.qualtrics.com/jfe/form/SV_00X6MBp2i6CPozP</w:t>
        </w:r>
      </w:hyperlink>
      <w:r w:rsidRPr="00D71474">
        <w:rPr>
          <w:rFonts w:ascii="Times New Roman" w:eastAsia="Times New Roman" w:hAnsi="Times New Roman" w:cs="Times New Roman"/>
          <w:sz w:val="24"/>
          <w:szCs w:val="24"/>
        </w:rPr>
        <w:t>"</w:t>
      </w:r>
    </w:p>
    <w:p w14:paraId="716EB471" w14:textId="1AA8818F" w:rsidR="00D71474" w:rsidRPr="00973F70" w:rsidRDefault="00D71474" w:rsidP="00D71474">
      <w:pPr>
        <w:pStyle w:val="ListParagraph"/>
        <w:numPr>
          <w:ilvl w:val="0"/>
          <w:numId w:val="19"/>
        </w:numPr>
        <w:spacing w:after="200" w:line="276" w:lineRule="auto"/>
        <w:rPr>
          <w:rFonts w:ascii="Times New Roman" w:eastAsia="Times New Roman" w:hAnsi="Times New Roman" w:cs="Times New Roman"/>
          <w:b/>
          <w:sz w:val="24"/>
        </w:rPr>
      </w:pPr>
      <w:r w:rsidRPr="00973F70">
        <w:rPr>
          <w:rFonts w:ascii="Times New Roman" w:hAnsi="Times New Roman" w:cs="Times New Roman"/>
          <w:b/>
          <w:sz w:val="24"/>
        </w:rPr>
        <w:t>Troubleshooting issues:</w:t>
      </w:r>
    </w:p>
    <w:p w14:paraId="3F814782" w14:textId="77777777" w:rsidR="00D71474" w:rsidRPr="00D71474" w:rsidRDefault="00C16BE0" w:rsidP="006B34EB">
      <w:pPr>
        <w:pStyle w:val="ListParagraph"/>
        <w:numPr>
          <w:ilvl w:val="1"/>
          <w:numId w:val="19"/>
        </w:numPr>
        <w:rPr>
          <w:rFonts w:ascii="Times New Roman" w:hAnsi="Times New Roman" w:cs="Times New Roman"/>
          <w:sz w:val="24"/>
        </w:rPr>
      </w:pPr>
      <w:r w:rsidRPr="00D71474">
        <w:rPr>
          <w:rFonts w:ascii="Times New Roman" w:hAnsi="Times New Roman" w:cs="Times New Roman"/>
          <w:sz w:val="24"/>
        </w:rPr>
        <w:t xml:space="preserve">If a participant reports that they aren’t </w:t>
      </w:r>
      <w:r w:rsidR="002E7723" w:rsidRPr="00D71474">
        <w:rPr>
          <w:rFonts w:ascii="Times New Roman" w:hAnsi="Times New Roman" w:cs="Times New Roman"/>
          <w:sz w:val="24"/>
        </w:rPr>
        <w:t>getting surveys</w:t>
      </w:r>
      <w:r w:rsidR="0034485D" w:rsidRPr="00D71474">
        <w:rPr>
          <w:rFonts w:ascii="Times New Roman" w:hAnsi="Times New Roman" w:cs="Times New Roman"/>
          <w:sz w:val="24"/>
        </w:rPr>
        <w:t>:</w:t>
      </w:r>
    </w:p>
    <w:p w14:paraId="52AFCDFA" w14:textId="77777777" w:rsidR="00D71474" w:rsidRPr="00D71474" w:rsidRDefault="0034485D" w:rsidP="006B34EB">
      <w:pPr>
        <w:pStyle w:val="ListParagraph"/>
        <w:numPr>
          <w:ilvl w:val="2"/>
          <w:numId w:val="19"/>
        </w:numPr>
        <w:rPr>
          <w:rFonts w:ascii="Times New Roman" w:hAnsi="Times New Roman" w:cs="Times New Roman"/>
          <w:b/>
          <w:sz w:val="24"/>
        </w:rPr>
      </w:pPr>
      <w:r w:rsidRPr="00D71474">
        <w:rPr>
          <w:rFonts w:ascii="Times New Roman" w:hAnsi="Times New Roman" w:cs="Times New Roman"/>
          <w:sz w:val="24"/>
        </w:rPr>
        <w:t>Check to make sure they are registered for the survey</w:t>
      </w:r>
    </w:p>
    <w:p w14:paraId="12A20235" w14:textId="4440A4DE" w:rsidR="00D71474" w:rsidRPr="00D71474" w:rsidRDefault="0034485D" w:rsidP="006B34EB">
      <w:pPr>
        <w:pStyle w:val="ListParagraph"/>
        <w:numPr>
          <w:ilvl w:val="2"/>
          <w:numId w:val="19"/>
        </w:numPr>
        <w:rPr>
          <w:rFonts w:ascii="Times New Roman" w:hAnsi="Times New Roman" w:cs="Times New Roman"/>
          <w:b/>
          <w:sz w:val="24"/>
        </w:rPr>
      </w:pPr>
      <w:r w:rsidRPr="00D71474">
        <w:rPr>
          <w:rFonts w:ascii="Times New Roman" w:hAnsi="Times New Roman" w:cs="Times New Roman"/>
          <w:sz w:val="24"/>
        </w:rPr>
        <w:t xml:space="preserve">Check to make sure that the </w:t>
      </w:r>
      <w:r w:rsidR="00C16BE0" w:rsidRPr="00D71474">
        <w:rPr>
          <w:rFonts w:ascii="Times New Roman" w:hAnsi="Times New Roman" w:cs="Times New Roman"/>
          <w:sz w:val="24"/>
        </w:rPr>
        <w:t>start date is correct</w:t>
      </w:r>
    </w:p>
    <w:p w14:paraId="211DC0A3" w14:textId="2901D914" w:rsidR="00D71474" w:rsidRPr="00D71474" w:rsidRDefault="00C16BE0" w:rsidP="006B34EB">
      <w:pPr>
        <w:pStyle w:val="ListParagraph"/>
        <w:numPr>
          <w:ilvl w:val="2"/>
          <w:numId w:val="19"/>
        </w:numPr>
        <w:rPr>
          <w:rFonts w:ascii="Times New Roman" w:hAnsi="Times New Roman" w:cs="Times New Roman"/>
          <w:b/>
          <w:sz w:val="24"/>
        </w:rPr>
      </w:pPr>
      <w:r w:rsidRPr="00D71474">
        <w:rPr>
          <w:rFonts w:ascii="Times New Roman" w:hAnsi="Times New Roman" w:cs="Times New Roman"/>
          <w:sz w:val="24"/>
        </w:rPr>
        <w:t>Check to make sure that the Number of Signals/Day is set to 1 (or if it’s the Random</w:t>
      </w:r>
      <w:r w:rsidR="00973F70">
        <w:rPr>
          <w:rFonts w:ascii="Times New Roman" w:hAnsi="Times New Roman" w:cs="Times New Roman"/>
          <w:sz w:val="24"/>
        </w:rPr>
        <w:t>ized</w:t>
      </w:r>
      <w:r w:rsidRPr="00D71474">
        <w:rPr>
          <w:rFonts w:ascii="Times New Roman" w:hAnsi="Times New Roman" w:cs="Times New Roman"/>
          <w:sz w:val="24"/>
        </w:rPr>
        <w:t xml:space="preserve"> surveys that it is set to 2)</w:t>
      </w:r>
    </w:p>
    <w:p w14:paraId="65FE7326" w14:textId="19833477" w:rsidR="00D71474" w:rsidRPr="00D71474" w:rsidRDefault="00C16BE0" w:rsidP="006B34EB">
      <w:pPr>
        <w:pStyle w:val="ListParagraph"/>
        <w:numPr>
          <w:ilvl w:val="2"/>
          <w:numId w:val="19"/>
        </w:numPr>
        <w:rPr>
          <w:rFonts w:ascii="Times New Roman" w:hAnsi="Times New Roman" w:cs="Times New Roman"/>
          <w:b/>
          <w:sz w:val="24"/>
        </w:rPr>
      </w:pPr>
      <w:r w:rsidRPr="00D71474">
        <w:rPr>
          <w:rFonts w:ascii="Times New Roman" w:hAnsi="Times New Roman" w:cs="Times New Roman"/>
          <w:sz w:val="24"/>
        </w:rPr>
        <w:t xml:space="preserve">If the problem </w:t>
      </w:r>
      <w:r w:rsidR="00D71474" w:rsidRPr="00D71474">
        <w:rPr>
          <w:rFonts w:ascii="Times New Roman" w:hAnsi="Times New Roman" w:cs="Times New Roman"/>
          <w:sz w:val="24"/>
        </w:rPr>
        <w:t>persists,</w:t>
      </w:r>
      <w:r w:rsidRPr="00D71474">
        <w:rPr>
          <w:rFonts w:ascii="Times New Roman" w:hAnsi="Times New Roman" w:cs="Times New Roman"/>
          <w:sz w:val="24"/>
        </w:rPr>
        <w:t xml:space="preserve"> try to re-register their phone number for the survey – if the phone number was put in accurately it will not let you re-register</w:t>
      </w:r>
    </w:p>
    <w:p w14:paraId="1D679431" w14:textId="468DB9F4" w:rsidR="00C16BE0" w:rsidRPr="00D71474" w:rsidRDefault="00C16BE0" w:rsidP="006B34EB">
      <w:pPr>
        <w:pStyle w:val="ListParagraph"/>
        <w:numPr>
          <w:ilvl w:val="2"/>
          <w:numId w:val="19"/>
        </w:numPr>
        <w:rPr>
          <w:rFonts w:ascii="Times New Roman" w:hAnsi="Times New Roman" w:cs="Times New Roman"/>
          <w:b/>
          <w:sz w:val="24"/>
        </w:rPr>
      </w:pPr>
      <w:r w:rsidRPr="00D71474">
        <w:rPr>
          <w:rFonts w:ascii="Times New Roman" w:hAnsi="Times New Roman" w:cs="Times New Roman"/>
          <w:sz w:val="24"/>
        </w:rPr>
        <w:t xml:space="preserve">If all else </w:t>
      </w:r>
      <w:r w:rsidR="00D71474" w:rsidRPr="00D71474">
        <w:rPr>
          <w:rFonts w:ascii="Times New Roman" w:hAnsi="Times New Roman" w:cs="Times New Roman"/>
          <w:sz w:val="24"/>
        </w:rPr>
        <w:t>fails,</w:t>
      </w:r>
      <w:r w:rsidRPr="00D71474">
        <w:rPr>
          <w:rFonts w:ascii="Times New Roman" w:hAnsi="Times New Roman" w:cs="Times New Roman"/>
          <w:sz w:val="24"/>
        </w:rPr>
        <w:t xml:space="preserve"> contact Susan for further assistance</w:t>
      </w:r>
    </w:p>
    <w:p w14:paraId="2BC7DD06" w14:textId="77777777" w:rsidR="00D71474" w:rsidRDefault="00D71474" w:rsidP="00F470D6">
      <w:pPr>
        <w:rPr>
          <w:b/>
          <w:u w:val="single"/>
        </w:rPr>
      </w:pPr>
    </w:p>
    <w:p w14:paraId="45BC8EE0" w14:textId="77777777" w:rsidR="00D71474" w:rsidRDefault="00D71474" w:rsidP="00F470D6">
      <w:pPr>
        <w:rPr>
          <w:b/>
          <w:u w:val="single"/>
        </w:rPr>
      </w:pPr>
    </w:p>
    <w:p w14:paraId="45B2B84B" w14:textId="77777777" w:rsidR="00D71474" w:rsidRDefault="00D71474" w:rsidP="00F470D6">
      <w:pPr>
        <w:rPr>
          <w:b/>
          <w:u w:val="single"/>
        </w:rPr>
      </w:pPr>
    </w:p>
    <w:p w14:paraId="776B076C" w14:textId="77777777" w:rsidR="00D71474" w:rsidRDefault="00D71474" w:rsidP="00F470D6">
      <w:pPr>
        <w:rPr>
          <w:b/>
          <w:u w:val="single"/>
        </w:rPr>
      </w:pPr>
    </w:p>
    <w:p w14:paraId="494FB329" w14:textId="77777777" w:rsidR="00D71474" w:rsidRDefault="00D71474" w:rsidP="00F470D6">
      <w:pPr>
        <w:rPr>
          <w:b/>
          <w:u w:val="single"/>
        </w:rPr>
      </w:pPr>
    </w:p>
    <w:p w14:paraId="35167F23" w14:textId="77777777" w:rsidR="00D71474" w:rsidRDefault="00D71474" w:rsidP="00F470D6">
      <w:pPr>
        <w:rPr>
          <w:b/>
          <w:u w:val="single"/>
        </w:rPr>
      </w:pPr>
    </w:p>
    <w:p w14:paraId="05CFEFFC" w14:textId="77777777" w:rsidR="00475A4D" w:rsidRDefault="00475A4D" w:rsidP="00D71474">
      <w:pPr>
        <w:pStyle w:val="TOCHeading"/>
        <w:spacing w:after="120"/>
        <w:rPr>
          <w:rStyle w:val="Heading1Char"/>
        </w:rPr>
      </w:pPr>
    </w:p>
    <w:p w14:paraId="15363725" w14:textId="77777777" w:rsidR="00475A4D" w:rsidRDefault="00475A4D" w:rsidP="00475A4D"/>
    <w:p w14:paraId="5BEE3A71" w14:textId="77777777" w:rsidR="00475A4D" w:rsidRDefault="00475A4D" w:rsidP="00475A4D"/>
    <w:p w14:paraId="5D44DD23" w14:textId="77777777" w:rsidR="00475A4D" w:rsidRDefault="00475A4D" w:rsidP="00475A4D"/>
    <w:p w14:paraId="35E46A9F" w14:textId="77777777" w:rsidR="00475A4D" w:rsidRPr="00475A4D" w:rsidRDefault="00475A4D" w:rsidP="00475A4D"/>
    <w:p w14:paraId="70650822" w14:textId="77777777" w:rsidR="00475A4D" w:rsidRDefault="00475A4D" w:rsidP="00D71474">
      <w:pPr>
        <w:pStyle w:val="TOCHeading"/>
        <w:spacing w:after="120"/>
        <w:rPr>
          <w:rStyle w:val="Heading1Char"/>
        </w:rPr>
      </w:pPr>
    </w:p>
    <w:p w14:paraId="6EF5FBE8" w14:textId="77777777" w:rsidR="00475A4D" w:rsidRPr="00475A4D" w:rsidRDefault="00475A4D" w:rsidP="00475A4D"/>
    <w:p w14:paraId="04AE5F8A" w14:textId="77777777" w:rsidR="008B7190" w:rsidRPr="008B7190" w:rsidRDefault="008B7190" w:rsidP="008B7190">
      <w:bookmarkStart w:id="10" w:name="_Toc535487411"/>
    </w:p>
    <w:p w14:paraId="3D01B377" w14:textId="23AEE39E" w:rsidR="00D71474" w:rsidRDefault="00D71474" w:rsidP="008B7190">
      <w:pPr>
        <w:pStyle w:val="TOCHeading"/>
        <w:spacing w:after="120"/>
        <w:rPr>
          <w:rStyle w:val="Heading1Char"/>
        </w:rPr>
      </w:pPr>
      <w:r>
        <w:rPr>
          <w:rStyle w:val="Heading1Char"/>
        </w:rPr>
        <w:lastRenderedPageBreak/>
        <w:t>Survey download (off study participants)</w:t>
      </w:r>
      <w:bookmarkEnd w:id="10"/>
    </w:p>
    <w:p w14:paraId="58B3D5A9" w14:textId="77777777" w:rsidR="00556640" w:rsidRPr="00556640" w:rsidRDefault="00556640" w:rsidP="00556640">
      <w:pPr>
        <w:pStyle w:val="ListParagraph"/>
        <w:numPr>
          <w:ilvl w:val="0"/>
          <w:numId w:val="20"/>
        </w:numPr>
        <w:spacing w:after="0" w:line="240" w:lineRule="auto"/>
        <w:rPr>
          <w:rFonts w:ascii="Times New Roman" w:hAnsi="Times New Roman" w:cs="Times New Roman"/>
          <w:sz w:val="24"/>
          <w:szCs w:val="24"/>
        </w:rPr>
      </w:pPr>
      <w:r w:rsidRPr="00556640">
        <w:rPr>
          <w:rFonts w:ascii="Times New Roman" w:hAnsi="Times New Roman" w:cs="Times New Roman"/>
          <w:sz w:val="24"/>
          <w:szCs w:val="24"/>
        </w:rPr>
        <w:t>Staff will notify you when Survey Signal needs to be downloaded through Asana</w:t>
      </w:r>
    </w:p>
    <w:p w14:paraId="61F2CFDA" w14:textId="77777777" w:rsidR="00D71474" w:rsidRPr="005B6A75" w:rsidRDefault="00D71474" w:rsidP="00D71474">
      <w:pPr>
        <w:pStyle w:val="ListParagraph"/>
        <w:numPr>
          <w:ilvl w:val="0"/>
          <w:numId w:val="20"/>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Go to </w:t>
      </w:r>
      <w:hyperlink r:id="rId27" w:history="1">
        <w:r w:rsidRPr="005B6A75">
          <w:rPr>
            <w:rStyle w:val="Hyperlink"/>
            <w:rFonts w:ascii="Times New Roman" w:hAnsi="Times New Roman" w:cs="Times New Roman"/>
            <w:sz w:val="24"/>
            <w:szCs w:val="24"/>
          </w:rPr>
          <w:t>http://surveysignal.com/login.aspx</w:t>
        </w:r>
      </w:hyperlink>
    </w:p>
    <w:p w14:paraId="3B1CC9F1" w14:textId="77777777" w:rsidR="00D71474" w:rsidRPr="005B6A75" w:rsidRDefault="00D71474" w:rsidP="00D71474">
      <w:pPr>
        <w:pStyle w:val="ListParagraph"/>
        <w:numPr>
          <w:ilvl w:val="1"/>
          <w:numId w:val="20"/>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Log in using the following:</w:t>
      </w:r>
    </w:p>
    <w:p w14:paraId="5A7C0408" w14:textId="77777777" w:rsidR="00D71474" w:rsidRPr="005B6A75" w:rsidRDefault="00D71474" w:rsidP="00D71474">
      <w:pPr>
        <w:pStyle w:val="ListParagraph"/>
        <w:numPr>
          <w:ilvl w:val="2"/>
          <w:numId w:val="20"/>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Username: </w:t>
      </w:r>
      <w:hyperlink r:id="rId28" w:history="1">
        <w:r w:rsidRPr="005B6A75">
          <w:rPr>
            <w:rStyle w:val="Hyperlink"/>
            <w:rFonts w:ascii="Times New Roman" w:hAnsi="Times New Roman" w:cs="Times New Roman"/>
            <w:sz w:val="24"/>
            <w:szCs w:val="24"/>
          </w:rPr>
          <w:t>schneck2@wisc.edu</w:t>
        </w:r>
      </w:hyperlink>
    </w:p>
    <w:p w14:paraId="7834B61D" w14:textId="2EF00A62" w:rsidR="00D71474" w:rsidRDefault="00D71474" w:rsidP="00D71474">
      <w:pPr>
        <w:pStyle w:val="ListParagraph"/>
        <w:numPr>
          <w:ilvl w:val="2"/>
          <w:numId w:val="20"/>
        </w:numPr>
        <w:spacing w:after="0" w:line="240" w:lineRule="auto"/>
        <w:rPr>
          <w:rFonts w:ascii="Times New Roman" w:hAnsi="Times New Roman" w:cs="Times New Roman"/>
          <w:sz w:val="24"/>
          <w:szCs w:val="24"/>
        </w:rPr>
      </w:pPr>
      <w:r w:rsidRPr="005B6A75">
        <w:rPr>
          <w:rFonts w:ascii="Times New Roman" w:hAnsi="Times New Roman" w:cs="Times New Roman"/>
          <w:sz w:val="24"/>
          <w:szCs w:val="24"/>
        </w:rPr>
        <w:t xml:space="preserve">Password: </w:t>
      </w:r>
      <w:proofErr w:type="spellStart"/>
      <w:r w:rsidRPr="005B6A75">
        <w:rPr>
          <w:rFonts w:ascii="Times New Roman" w:hAnsi="Times New Roman" w:cs="Times New Roman"/>
          <w:sz w:val="24"/>
          <w:szCs w:val="24"/>
        </w:rPr>
        <w:t>CurtinLab</w:t>
      </w:r>
      <w:proofErr w:type="spellEnd"/>
    </w:p>
    <w:p w14:paraId="110A28F5" w14:textId="0B25DB32" w:rsidR="00556640" w:rsidRPr="00556640" w:rsidRDefault="00D71474" w:rsidP="00556640">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participant becomes off study all four surveys need to be downloaded and put in the participants </w:t>
      </w:r>
      <w:proofErr w:type="spellStart"/>
      <w:r>
        <w:rPr>
          <w:rFonts w:ascii="Times New Roman" w:hAnsi="Times New Roman" w:cs="Times New Roman"/>
          <w:sz w:val="24"/>
          <w:szCs w:val="24"/>
        </w:rPr>
        <w:t>RawData</w:t>
      </w:r>
      <w:proofErr w:type="spellEnd"/>
      <w:r>
        <w:rPr>
          <w:rFonts w:ascii="Times New Roman" w:hAnsi="Times New Roman" w:cs="Times New Roman"/>
          <w:sz w:val="24"/>
          <w:szCs w:val="24"/>
        </w:rPr>
        <w:t xml:space="preserve"> folder</w:t>
      </w:r>
    </w:p>
    <w:p w14:paraId="5823453B" w14:textId="0B82CEC8" w:rsidR="00D71474" w:rsidRDefault="00D71474" w:rsidP="00D71474">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The following files need to be downloaded</w:t>
      </w:r>
    </w:p>
    <w:p w14:paraId="3443843B" w14:textId="48476E25" w:rsidR="00D71474" w:rsidRDefault="00D71474" w:rsidP="00D71474">
      <w:pPr>
        <w:pStyle w:val="ListParagraph"/>
        <w:numPr>
          <w:ilvl w:val="2"/>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Morning</w:t>
      </w:r>
    </w:p>
    <w:p w14:paraId="77596C96" w14:textId="5079AD53" w:rsidR="00D71474" w:rsidRDefault="00D71474" w:rsidP="00D71474">
      <w:pPr>
        <w:pStyle w:val="ListParagraph"/>
        <w:numPr>
          <w:ilvl w:val="2"/>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Audio</w:t>
      </w:r>
    </w:p>
    <w:p w14:paraId="66FB2E74" w14:textId="2B46A5C7" w:rsidR="00D71474" w:rsidRDefault="00D71474" w:rsidP="00D71474">
      <w:pPr>
        <w:pStyle w:val="ListParagraph"/>
        <w:numPr>
          <w:ilvl w:val="2"/>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Randomized</w:t>
      </w:r>
    </w:p>
    <w:p w14:paraId="5052818F" w14:textId="0BABFB7F" w:rsidR="00D71474" w:rsidRPr="00D71474" w:rsidRDefault="00D71474" w:rsidP="00D71474">
      <w:pPr>
        <w:pStyle w:val="ListParagraph"/>
        <w:numPr>
          <w:ilvl w:val="2"/>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Evening</w:t>
      </w:r>
    </w:p>
    <w:p w14:paraId="1E34C94E" w14:textId="44663BD9" w:rsidR="00F470D6" w:rsidRPr="00D71474" w:rsidRDefault="00D71474" w:rsidP="00D71474">
      <w:pPr>
        <w:pStyle w:val="ListParagraph"/>
        <w:numPr>
          <w:ilvl w:val="0"/>
          <w:numId w:val="20"/>
        </w:numPr>
      </w:pPr>
      <w:r>
        <w:rPr>
          <w:rFonts w:ascii="Times New Roman" w:hAnsi="Times New Roman" w:cs="Times New Roman"/>
          <w:sz w:val="24"/>
          <w:szCs w:val="24"/>
        </w:rPr>
        <w:t xml:space="preserve">Click on </w:t>
      </w:r>
      <w:r w:rsidRPr="00D71474">
        <w:rPr>
          <w:rFonts w:ascii="Times New Roman" w:hAnsi="Times New Roman" w:cs="Times New Roman"/>
          <w:b/>
          <w:sz w:val="24"/>
          <w:szCs w:val="24"/>
        </w:rPr>
        <w:t>My Surveys</w:t>
      </w:r>
    </w:p>
    <w:p w14:paraId="14BB5ED3" w14:textId="7175CDE1" w:rsidR="00F470D6" w:rsidRPr="00D71474" w:rsidRDefault="00F470D6" w:rsidP="00D71474">
      <w:pPr>
        <w:pStyle w:val="ListParagraph"/>
        <w:numPr>
          <w:ilvl w:val="0"/>
          <w:numId w:val="20"/>
        </w:numPr>
        <w:rPr>
          <w:rFonts w:ascii="Times New Roman" w:hAnsi="Times New Roman" w:cs="Times New Roman"/>
          <w:sz w:val="24"/>
        </w:rPr>
      </w:pPr>
      <w:r w:rsidRPr="00D71474">
        <w:rPr>
          <w:rFonts w:ascii="Times New Roman" w:hAnsi="Times New Roman" w:cs="Times New Roman"/>
          <w:sz w:val="24"/>
        </w:rPr>
        <w:t>Find the survey that you want to download and click on the survey</w:t>
      </w:r>
    </w:p>
    <w:p w14:paraId="733176B4" w14:textId="77777777" w:rsidR="00F470D6" w:rsidRPr="00D71474" w:rsidRDefault="00F470D6" w:rsidP="00D71474">
      <w:pPr>
        <w:pStyle w:val="ListParagraph"/>
        <w:numPr>
          <w:ilvl w:val="0"/>
          <w:numId w:val="20"/>
        </w:numPr>
        <w:rPr>
          <w:rFonts w:ascii="Times New Roman" w:hAnsi="Times New Roman" w:cs="Times New Roman"/>
          <w:sz w:val="24"/>
        </w:rPr>
      </w:pPr>
      <w:r w:rsidRPr="00D71474">
        <w:rPr>
          <w:rFonts w:ascii="Times New Roman" w:hAnsi="Times New Roman" w:cs="Times New Roman"/>
          <w:sz w:val="24"/>
        </w:rPr>
        <w:t xml:space="preserve">Click on </w:t>
      </w:r>
      <w:r w:rsidRPr="00D71474">
        <w:rPr>
          <w:rFonts w:ascii="Times New Roman" w:hAnsi="Times New Roman" w:cs="Times New Roman"/>
          <w:b/>
          <w:sz w:val="24"/>
        </w:rPr>
        <w:t xml:space="preserve">Download Data </w:t>
      </w:r>
    </w:p>
    <w:p w14:paraId="333AC514" w14:textId="64CACEBB" w:rsidR="00D71474" w:rsidRDefault="00F470D6" w:rsidP="00D71474">
      <w:pPr>
        <w:pStyle w:val="ListParagraph"/>
        <w:jc w:val="center"/>
      </w:pPr>
      <w:r>
        <w:rPr>
          <w:noProof/>
        </w:rPr>
        <w:drawing>
          <wp:inline distT="0" distB="0" distL="0" distR="0" wp14:anchorId="4C0628A2" wp14:editId="2351B967">
            <wp:extent cx="5314950" cy="1026081"/>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5476" cy="1039696"/>
                    </a:xfrm>
                    <a:prstGeom prst="rect">
                      <a:avLst/>
                    </a:prstGeom>
                  </pic:spPr>
                </pic:pic>
              </a:graphicData>
            </a:graphic>
          </wp:inline>
        </w:drawing>
      </w:r>
    </w:p>
    <w:p w14:paraId="0183C08A" w14:textId="5689A7F1" w:rsidR="00F470D6" w:rsidRDefault="00F470D6" w:rsidP="00F470D6">
      <w:pPr>
        <w:pStyle w:val="ListParagraph"/>
      </w:pPr>
    </w:p>
    <w:p w14:paraId="367E27E7" w14:textId="10B82CD9" w:rsidR="00F470D6" w:rsidRPr="008954C0" w:rsidRDefault="008954C0" w:rsidP="00D71474">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When this screen comes up, c</w:t>
      </w:r>
      <w:r w:rsidR="00F470D6" w:rsidRPr="008954C0">
        <w:rPr>
          <w:rFonts w:ascii="Times New Roman" w:hAnsi="Times New Roman" w:cs="Times New Roman"/>
          <w:sz w:val="24"/>
        </w:rPr>
        <w:t xml:space="preserve">lick </w:t>
      </w:r>
      <w:r w:rsidR="00F470D6" w:rsidRPr="008954C0">
        <w:rPr>
          <w:rFonts w:ascii="Times New Roman" w:hAnsi="Times New Roman" w:cs="Times New Roman"/>
          <w:b/>
          <w:sz w:val="24"/>
        </w:rPr>
        <w:t xml:space="preserve">Download Data </w:t>
      </w:r>
      <w:r w:rsidR="00F470D6" w:rsidRPr="008954C0">
        <w:rPr>
          <w:rFonts w:ascii="Times New Roman" w:hAnsi="Times New Roman" w:cs="Times New Roman"/>
          <w:noProof/>
          <w:sz w:val="24"/>
        </w:rPr>
        <w:drawing>
          <wp:inline distT="0" distB="0" distL="0" distR="0" wp14:anchorId="32396501" wp14:editId="53B67600">
            <wp:extent cx="4838700" cy="112509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8700" cy="1125096"/>
                    </a:xfrm>
                    <a:prstGeom prst="rect">
                      <a:avLst/>
                    </a:prstGeom>
                  </pic:spPr>
                </pic:pic>
              </a:graphicData>
            </a:graphic>
          </wp:inline>
        </w:drawing>
      </w:r>
    </w:p>
    <w:p w14:paraId="20CDA47C" w14:textId="68215C9B" w:rsidR="00F470D6" w:rsidRPr="008954C0" w:rsidRDefault="008954C0" w:rsidP="008954C0">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O</w:t>
      </w:r>
      <w:r w:rsidR="00F470D6" w:rsidRPr="008954C0">
        <w:rPr>
          <w:rFonts w:ascii="Times New Roman" w:hAnsi="Times New Roman" w:cs="Times New Roman"/>
          <w:sz w:val="24"/>
        </w:rPr>
        <w:t xml:space="preserve">nce it is finished it’ll return to the Survey Screen </w:t>
      </w:r>
    </w:p>
    <w:p w14:paraId="0C2BE6A4" w14:textId="23B5F8D3" w:rsidR="00F470D6" w:rsidRPr="008954C0" w:rsidRDefault="00F470D6" w:rsidP="00F470D6">
      <w:pPr>
        <w:pStyle w:val="ListParagraph"/>
        <w:rPr>
          <w:rFonts w:ascii="Times New Roman" w:hAnsi="Times New Roman" w:cs="Times New Roman"/>
          <w:sz w:val="24"/>
        </w:rPr>
      </w:pPr>
      <w:r w:rsidRPr="008954C0">
        <w:rPr>
          <w:rFonts w:ascii="Times New Roman" w:hAnsi="Times New Roman" w:cs="Times New Roman"/>
          <w:noProof/>
          <w:sz w:val="24"/>
        </w:rPr>
        <w:drawing>
          <wp:inline distT="0" distB="0" distL="0" distR="0" wp14:anchorId="06D944C8" wp14:editId="0A962561">
            <wp:extent cx="5642655" cy="1047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09804" cy="1060218"/>
                    </a:xfrm>
                    <a:prstGeom prst="rect">
                      <a:avLst/>
                    </a:prstGeom>
                  </pic:spPr>
                </pic:pic>
              </a:graphicData>
            </a:graphic>
          </wp:inline>
        </w:drawing>
      </w:r>
    </w:p>
    <w:p w14:paraId="671709B2" w14:textId="17176FFA" w:rsidR="008954C0" w:rsidRPr="008954C0" w:rsidRDefault="008954C0" w:rsidP="008954C0">
      <w:pPr>
        <w:pStyle w:val="ListParagraph"/>
        <w:rPr>
          <w:rFonts w:ascii="Times New Roman" w:hAnsi="Times New Roman" w:cs="Times New Roman"/>
          <w:sz w:val="24"/>
        </w:rPr>
      </w:pPr>
      <w:r w:rsidRPr="008954C0">
        <w:rPr>
          <w:rFonts w:ascii="Times New Roman" w:hAnsi="Times New Roman" w:cs="Times New Roman"/>
          <w:noProof/>
          <w:sz w:val="24"/>
        </w:rPr>
        <w:drawing>
          <wp:anchor distT="0" distB="0" distL="114300" distR="114300" simplePos="0" relativeHeight="251663360" behindDoc="1" locked="0" layoutInCell="1" allowOverlap="1" wp14:anchorId="52F8E91E" wp14:editId="5CF1177D">
            <wp:simplePos x="0" y="0"/>
            <wp:positionH relativeFrom="column">
              <wp:posOffset>1743075</wp:posOffset>
            </wp:positionH>
            <wp:positionV relativeFrom="paragraph">
              <wp:posOffset>158750</wp:posOffset>
            </wp:positionV>
            <wp:extent cx="928370" cy="285750"/>
            <wp:effectExtent l="0" t="0" r="5080" b="0"/>
            <wp:wrapTight wrapText="bothSides">
              <wp:wrapPolygon edited="0">
                <wp:start x="0" y="0"/>
                <wp:lineTo x="0" y="20160"/>
                <wp:lineTo x="21275" y="20160"/>
                <wp:lineTo x="2127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28370" cy="285750"/>
                    </a:xfrm>
                    <a:prstGeom prst="rect">
                      <a:avLst/>
                    </a:prstGeom>
                  </pic:spPr>
                </pic:pic>
              </a:graphicData>
            </a:graphic>
          </wp:anchor>
        </w:drawing>
      </w:r>
    </w:p>
    <w:p w14:paraId="0B3BE0E5" w14:textId="7CD734F1" w:rsidR="00F470D6" w:rsidRPr="008954C0" w:rsidRDefault="00F470D6" w:rsidP="00D71474">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 xml:space="preserve">Click Download Data again </w:t>
      </w:r>
    </w:p>
    <w:p w14:paraId="2343D88C" w14:textId="77777777" w:rsidR="008954C0" w:rsidRPr="008954C0" w:rsidRDefault="008954C0" w:rsidP="008954C0">
      <w:pPr>
        <w:pStyle w:val="ListParagraph"/>
        <w:rPr>
          <w:rFonts w:ascii="Times New Roman" w:hAnsi="Times New Roman" w:cs="Times New Roman"/>
          <w:sz w:val="24"/>
        </w:rPr>
      </w:pPr>
    </w:p>
    <w:p w14:paraId="132F7754" w14:textId="5085420D" w:rsidR="00F470D6" w:rsidRPr="008954C0" w:rsidRDefault="00F470D6" w:rsidP="00D71474">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lastRenderedPageBreak/>
        <w:t>A screen like this will come up</w:t>
      </w:r>
      <w:r w:rsidRPr="008954C0">
        <w:rPr>
          <w:rFonts w:ascii="Times New Roman" w:hAnsi="Times New Roman" w:cs="Times New Roman"/>
          <w:noProof/>
          <w:sz w:val="24"/>
        </w:rPr>
        <w:drawing>
          <wp:inline distT="0" distB="0" distL="0" distR="0" wp14:anchorId="4555DDAF" wp14:editId="622C9D71">
            <wp:extent cx="4819604" cy="3239149"/>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0113" cy="3252932"/>
                    </a:xfrm>
                    <a:prstGeom prst="rect">
                      <a:avLst/>
                    </a:prstGeom>
                  </pic:spPr>
                </pic:pic>
              </a:graphicData>
            </a:graphic>
          </wp:inline>
        </w:drawing>
      </w:r>
    </w:p>
    <w:p w14:paraId="1F018598" w14:textId="77777777" w:rsidR="00F470D6" w:rsidRPr="008954C0" w:rsidRDefault="00F470D6" w:rsidP="00D71474">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Make sure the downloads are timestamped with the date and time that you downloaded the data</w:t>
      </w:r>
    </w:p>
    <w:p w14:paraId="0C2A60C4" w14:textId="697012F2" w:rsidR="008954C0" w:rsidRPr="008954C0" w:rsidRDefault="00F470D6" w:rsidP="008954C0">
      <w:pPr>
        <w:pStyle w:val="ListParagraph"/>
        <w:rPr>
          <w:rFonts w:ascii="Times New Roman" w:hAnsi="Times New Roman" w:cs="Times New Roman"/>
          <w:sz w:val="24"/>
        </w:rPr>
      </w:pPr>
      <w:r w:rsidRPr="008954C0">
        <w:rPr>
          <w:rFonts w:ascii="Times New Roman" w:hAnsi="Times New Roman" w:cs="Times New Roman"/>
          <w:noProof/>
          <w:sz w:val="24"/>
        </w:rPr>
        <w:drawing>
          <wp:inline distT="0" distB="0" distL="0" distR="0" wp14:anchorId="7CA5C0D3" wp14:editId="484040D7">
            <wp:extent cx="4848225" cy="3258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4270" cy="3269169"/>
                    </a:xfrm>
                    <a:prstGeom prst="rect">
                      <a:avLst/>
                    </a:prstGeom>
                    <a:noFill/>
                    <a:ln>
                      <a:noFill/>
                    </a:ln>
                  </pic:spPr>
                </pic:pic>
              </a:graphicData>
            </a:graphic>
          </wp:inline>
        </w:drawing>
      </w:r>
    </w:p>
    <w:p w14:paraId="2084CAC3" w14:textId="2AB128AC" w:rsidR="008954C0" w:rsidRPr="008954C0" w:rsidRDefault="008954C0" w:rsidP="008954C0">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 xml:space="preserve">Click on </w:t>
      </w:r>
      <w:r w:rsidRPr="008954C0">
        <w:rPr>
          <w:rFonts w:ascii="Times New Roman" w:hAnsi="Times New Roman" w:cs="Times New Roman"/>
          <w:b/>
          <w:sz w:val="24"/>
        </w:rPr>
        <w:t>Access Last Signal Archive Download</w:t>
      </w:r>
    </w:p>
    <w:p w14:paraId="7A5B841C" w14:textId="77777777" w:rsidR="008954C0" w:rsidRPr="008954C0" w:rsidRDefault="008954C0" w:rsidP="008954C0">
      <w:pPr>
        <w:pStyle w:val="ListParagraph"/>
        <w:rPr>
          <w:rFonts w:ascii="Times New Roman" w:hAnsi="Times New Roman" w:cs="Times New Roman"/>
          <w:sz w:val="24"/>
        </w:rPr>
      </w:pPr>
    </w:p>
    <w:p w14:paraId="1D28F635" w14:textId="77777777" w:rsidR="008954C0" w:rsidRPr="008954C0" w:rsidRDefault="008954C0" w:rsidP="008954C0">
      <w:pPr>
        <w:pStyle w:val="ListParagraph"/>
        <w:rPr>
          <w:rFonts w:ascii="Times New Roman" w:hAnsi="Times New Roman" w:cs="Times New Roman"/>
          <w:sz w:val="24"/>
        </w:rPr>
      </w:pPr>
    </w:p>
    <w:p w14:paraId="5668C489" w14:textId="77777777" w:rsidR="008954C0" w:rsidRDefault="008954C0" w:rsidP="008954C0">
      <w:pPr>
        <w:pStyle w:val="ListParagraph"/>
        <w:rPr>
          <w:rFonts w:ascii="Times New Roman" w:hAnsi="Times New Roman" w:cs="Times New Roman"/>
          <w:sz w:val="24"/>
        </w:rPr>
      </w:pPr>
    </w:p>
    <w:p w14:paraId="5BFBA12A" w14:textId="77777777" w:rsidR="008954C0" w:rsidRDefault="008954C0" w:rsidP="008954C0">
      <w:pPr>
        <w:pStyle w:val="ListParagraph"/>
        <w:rPr>
          <w:rFonts w:ascii="Times New Roman" w:hAnsi="Times New Roman" w:cs="Times New Roman"/>
          <w:sz w:val="24"/>
        </w:rPr>
      </w:pPr>
    </w:p>
    <w:p w14:paraId="67B79651" w14:textId="77777777" w:rsidR="008954C0" w:rsidRDefault="008954C0" w:rsidP="008954C0">
      <w:pPr>
        <w:pStyle w:val="ListParagraph"/>
        <w:rPr>
          <w:rFonts w:ascii="Times New Roman" w:hAnsi="Times New Roman" w:cs="Times New Roman"/>
          <w:sz w:val="24"/>
        </w:rPr>
      </w:pPr>
    </w:p>
    <w:p w14:paraId="6EEACD6D" w14:textId="5F62ADEF" w:rsidR="00F470D6" w:rsidRPr="008954C0" w:rsidRDefault="00F470D6" w:rsidP="00D71474">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lastRenderedPageBreak/>
        <w:t xml:space="preserve">You’ll see a file that is labeled with the Survey ID followed by </w:t>
      </w:r>
      <w:proofErr w:type="spellStart"/>
      <w:r w:rsidRPr="008954C0">
        <w:rPr>
          <w:rFonts w:ascii="Times New Roman" w:hAnsi="Times New Roman" w:cs="Times New Roman"/>
          <w:sz w:val="24"/>
        </w:rPr>
        <w:t>DailySignalArchive</w:t>
      </w:r>
      <w:proofErr w:type="spellEnd"/>
    </w:p>
    <w:p w14:paraId="40D7C62F" w14:textId="77777777" w:rsidR="00F470D6" w:rsidRPr="008954C0" w:rsidRDefault="00F470D6" w:rsidP="00F470D6">
      <w:pPr>
        <w:pStyle w:val="ListParagraph"/>
        <w:rPr>
          <w:rFonts w:ascii="Times New Roman" w:hAnsi="Times New Roman" w:cs="Times New Roman"/>
          <w:sz w:val="24"/>
        </w:rPr>
      </w:pPr>
      <w:r w:rsidRPr="008954C0">
        <w:rPr>
          <w:rFonts w:ascii="Times New Roman" w:hAnsi="Times New Roman" w:cs="Times New Roman"/>
          <w:sz w:val="24"/>
        </w:rPr>
        <w:t>For this example: the file is 100417134019DailySignal</w:t>
      </w:r>
    </w:p>
    <w:p w14:paraId="30DACF05" w14:textId="77777777" w:rsidR="00F470D6" w:rsidRDefault="00F470D6" w:rsidP="00F470D6">
      <w:pPr>
        <w:pStyle w:val="ListParagraph"/>
      </w:pPr>
      <w:r>
        <w:rPr>
          <w:noProof/>
        </w:rPr>
        <w:drawing>
          <wp:inline distT="0" distB="0" distL="0" distR="0" wp14:anchorId="140048A9" wp14:editId="5BB60843">
            <wp:extent cx="5343525" cy="142151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3072" cy="1424055"/>
                    </a:xfrm>
                    <a:prstGeom prst="rect">
                      <a:avLst/>
                    </a:prstGeom>
                    <a:noFill/>
                    <a:ln>
                      <a:noFill/>
                    </a:ln>
                  </pic:spPr>
                </pic:pic>
              </a:graphicData>
            </a:graphic>
          </wp:inline>
        </w:drawing>
      </w:r>
    </w:p>
    <w:p w14:paraId="28C83738" w14:textId="6DCDE159" w:rsidR="008954C0" w:rsidRPr="008954C0" w:rsidRDefault="00F470D6" w:rsidP="008954C0">
      <w:pPr>
        <w:pStyle w:val="ListParagraph"/>
        <w:numPr>
          <w:ilvl w:val="1"/>
          <w:numId w:val="20"/>
        </w:numPr>
        <w:rPr>
          <w:rFonts w:ascii="Times New Roman" w:hAnsi="Times New Roman" w:cs="Times New Roman"/>
          <w:sz w:val="24"/>
          <w:szCs w:val="24"/>
        </w:rPr>
      </w:pPr>
      <w:r w:rsidRPr="008954C0">
        <w:rPr>
          <w:rFonts w:ascii="Times New Roman" w:hAnsi="Times New Roman" w:cs="Times New Roman"/>
          <w:sz w:val="24"/>
          <w:szCs w:val="24"/>
        </w:rPr>
        <w:t>Rename the file</w:t>
      </w:r>
      <w:r w:rsidR="008954C0" w:rsidRPr="008954C0">
        <w:rPr>
          <w:rFonts w:ascii="Times New Roman" w:hAnsi="Times New Roman" w:cs="Times New Roman"/>
          <w:sz w:val="24"/>
          <w:szCs w:val="24"/>
        </w:rPr>
        <w:t>s using the following format</w:t>
      </w:r>
      <w:r w:rsidR="00475A4D">
        <w:rPr>
          <w:rFonts w:ascii="Times New Roman" w:hAnsi="Times New Roman" w:cs="Times New Roman"/>
          <w:sz w:val="24"/>
          <w:szCs w:val="24"/>
        </w:rPr>
        <w:t xml:space="preserve"> while still in the downloads folder</w:t>
      </w:r>
      <w:r w:rsidR="008954C0" w:rsidRPr="008954C0">
        <w:rPr>
          <w:rFonts w:ascii="Times New Roman" w:hAnsi="Times New Roman" w:cs="Times New Roman"/>
          <w:sz w:val="24"/>
          <w:szCs w:val="24"/>
        </w:rPr>
        <w:t xml:space="preserve">: </w:t>
      </w:r>
    </w:p>
    <w:p w14:paraId="7E39EA4E" w14:textId="5B5A0D97" w:rsidR="008954C0" w:rsidRPr="008954C0" w:rsidRDefault="00F470D6" w:rsidP="008954C0">
      <w:pPr>
        <w:pStyle w:val="ListParagraph"/>
        <w:numPr>
          <w:ilvl w:val="2"/>
          <w:numId w:val="20"/>
        </w:numPr>
        <w:rPr>
          <w:rFonts w:ascii="Times New Roman" w:hAnsi="Times New Roman" w:cs="Times New Roman"/>
          <w:sz w:val="24"/>
          <w:szCs w:val="24"/>
        </w:rPr>
      </w:pPr>
      <w:proofErr w:type="spellStart"/>
      <w:r w:rsidRPr="008954C0">
        <w:rPr>
          <w:rFonts w:ascii="Times New Roman" w:hAnsi="Times New Roman" w:cs="Times New Roman"/>
          <w:sz w:val="24"/>
          <w:szCs w:val="24"/>
        </w:rPr>
        <w:t>SubID_SSAM</w:t>
      </w:r>
      <w:proofErr w:type="spellEnd"/>
      <w:r w:rsidRPr="008954C0">
        <w:rPr>
          <w:rFonts w:ascii="Times New Roman" w:hAnsi="Times New Roman" w:cs="Times New Roman"/>
          <w:sz w:val="24"/>
          <w:szCs w:val="24"/>
        </w:rPr>
        <w:t xml:space="preserve"> for the Morning survey</w:t>
      </w:r>
    </w:p>
    <w:p w14:paraId="2F5AAB70" w14:textId="77777777" w:rsidR="008954C0" w:rsidRPr="008954C0" w:rsidRDefault="00F470D6" w:rsidP="008954C0">
      <w:pPr>
        <w:pStyle w:val="ListParagraph"/>
        <w:numPr>
          <w:ilvl w:val="2"/>
          <w:numId w:val="20"/>
        </w:numPr>
        <w:rPr>
          <w:rFonts w:ascii="Times New Roman" w:hAnsi="Times New Roman" w:cs="Times New Roman"/>
          <w:sz w:val="24"/>
          <w:szCs w:val="24"/>
        </w:rPr>
      </w:pPr>
      <w:proofErr w:type="spellStart"/>
      <w:r w:rsidRPr="008954C0">
        <w:rPr>
          <w:rFonts w:ascii="Times New Roman" w:hAnsi="Times New Roman" w:cs="Times New Roman"/>
          <w:sz w:val="24"/>
          <w:szCs w:val="24"/>
        </w:rPr>
        <w:t>SubID_SSRan</w:t>
      </w:r>
      <w:proofErr w:type="spellEnd"/>
      <w:r w:rsidRPr="008954C0">
        <w:rPr>
          <w:rFonts w:ascii="Times New Roman" w:hAnsi="Times New Roman" w:cs="Times New Roman"/>
          <w:sz w:val="24"/>
          <w:szCs w:val="24"/>
        </w:rPr>
        <w:t xml:space="preserve"> for the Randomized survey</w:t>
      </w:r>
    </w:p>
    <w:p w14:paraId="06227F3E" w14:textId="77777777" w:rsidR="008954C0" w:rsidRPr="008954C0" w:rsidRDefault="00F470D6" w:rsidP="008954C0">
      <w:pPr>
        <w:pStyle w:val="ListParagraph"/>
        <w:numPr>
          <w:ilvl w:val="2"/>
          <w:numId w:val="20"/>
        </w:numPr>
        <w:rPr>
          <w:rFonts w:ascii="Times New Roman" w:hAnsi="Times New Roman" w:cs="Times New Roman"/>
          <w:sz w:val="24"/>
          <w:szCs w:val="24"/>
        </w:rPr>
      </w:pPr>
      <w:proofErr w:type="spellStart"/>
      <w:r w:rsidRPr="008954C0">
        <w:rPr>
          <w:rFonts w:ascii="Times New Roman" w:hAnsi="Times New Roman" w:cs="Times New Roman"/>
          <w:sz w:val="24"/>
          <w:szCs w:val="24"/>
        </w:rPr>
        <w:t>SubID_SSPM</w:t>
      </w:r>
      <w:proofErr w:type="spellEnd"/>
      <w:r w:rsidRPr="008954C0">
        <w:rPr>
          <w:rFonts w:ascii="Times New Roman" w:hAnsi="Times New Roman" w:cs="Times New Roman"/>
          <w:sz w:val="24"/>
          <w:szCs w:val="24"/>
        </w:rPr>
        <w:t xml:space="preserve"> for the evening surveys</w:t>
      </w:r>
    </w:p>
    <w:p w14:paraId="5544B367" w14:textId="74780FD6" w:rsidR="00F470D6" w:rsidRPr="008954C0" w:rsidRDefault="00F470D6" w:rsidP="008954C0">
      <w:pPr>
        <w:pStyle w:val="ListParagraph"/>
        <w:numPr>
          <w:ilvl w:val="2"/>
          <w:numId w:val="20"/>
        </w:numPr>
        <w:rPr>
          <w:rFonts w:ascii="Times New Roman" w:hAnsi="Times New Roman" w:cs="Times New Roman"/>
          <w:sz w:val="24"/>
          <w:szCs w:val="24"/>
        </w:rPr>
      </w:pPr>
      <w:proofErr w:type="spellStart"/>
      <w:r w:rsidRPr="008954C0">
        <w:rPr>
          <w:rFonts w:ascii="Times New Roman" w:hAnsi="Times New Roman" w:cs="Times New Roman"/>
          <w:sz w:val="24"/>
          <w:szCs w:val="24"/>
        </w:rPr>
        <w:t>SubID_SSAudio</w:t>
      </w:r>
      <w:proofErr w:type="spellEnd"/>
      <w:r w:rsidRPr="008954C0">
        <w:rPr>
          <w:rFonts w:ascii="Times New Roman" w:hAnsi="Times New Roman" w:cs="Times New Roman"/>
          <w:sz w:val="24"/>
          <w:szCs w:val="24"/>
        </w:rPr>
        <w:t xml:space="preserve"> for the Audio surveys</w:t>
      </w:r>
    </w:p>
    <w:p w14:paraId="7286BCFC" w14:textId="77777777" w:rsidR="008954C0" w:rsidRDefault="008954C0" w:rsidP="008954C0">
      <w:pPr>
        <w:pStyle w:val="ListParagraph"/>
      </w:pPr>
    </w:p>
    <w:p w14:paraId="47A36649" w14:textId="3D048C4A" w:rsidR="00F470D6" w:rsidRPr="008954C0" w:rsidRDefault="00F470D6" w:rsidP="00D71474">
      <w:pPr>
        <w:pStyle w:val="ListParagraph"/>
        <w:numPr>
          <w:ilvl w:val="0"/>
          <w:numId w:val="20"/>
        </w:numPr>
        <w:rPr>
          <w:rFonts w:ascii="Times New Roman" w:hAnsi="Times New Roman" w:cs="Times New Roman"/>
          <w:sz w:val="24"/>
          <w:szCs w:val="24"/>
        </w:rPr>
      </w:pPr>
      <w:r w:rsidRPr="008954C0">
        <w:rPr>
          <w:rFonts w:ascii="Times New Roman" w:hAnsi="Times New Roman" w:cs="Times New Roman"/>
          <w:sz w:val="24"/>
          <w:szCs w:val="24"/>
        </w:rPr>
        <w:t>Open the file. You’ll see this message</w:t>
      </w:r>
    </w:p>
    <w:p w14:paraId="6297DFA0" w14:textId="77777777" w:rsidR="00F470D6" w:rsidRDefault="00F470D6" w:rsidP="00F470D6">
      <w:pPr>
        <w:pStyle w:val="ListParagraph"/>
      </w:pPr>
      <w:r>
        <w:rPr>
          <w:noProof/>
        </w:rPr>
        <w:drawing>
          <wp:inline distT="0" distB="0" distL="0" distR="0" wp14:anchorId="3ECCEC7A" wp14:editId="5698D7B7">
            <wp:extent cx="5943600" cy="9683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68375"/>
                    </a:xfrm>
                    <a:prstGeom prst="rect">
                      <a:avLst/>
                    </a:prstGeom>
                  </pic:spPr>
                </pic:pic>
              </a:graphicData>
            </a:graphic>
          </wp:inline>
        </w:drawing>
      </w:r>
    </w:p>
    <w:p w14:paraId="776AE68C" w14:textId="77777777" w:rsidR="00F470D6" w:rsidRPr="008954C0" w:rsidRDefault="00F470D6" w:rsidP="00D71474">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 xml:space="preserve">Click </w:t>
      </w:r>
      <w:r w:rsidRPr="008954C0">
        <w:rPr>
          <w:rFonts w:ascii="Times New Roman" w:hAnsi="Times New Roman" w:cs="Times New Roman"/>
          <w:b/>
          <w:sz w:val="24"/>
        </w:rPr>
        <w:t>Yes</w:t>
      </w:r>
    </w:p>
    <w:p w14:paraId="5B1B7880" w14:textId="77777777" w:rsidR="00F470D6" w:rsidRPr="008954C0" w:rsidRDefault="00F470D6" w:rsidP="00D71474">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 xml:space="preserve">Click </w:t>
      </w:r>
      <w:r w:rsidRPr="008954C0">
        <w:rPr>
          <w:rFonts w:ascii="Times New Roman" w:hAnsi="Times New Roman" w:cs="Times New Roman"/>
          <w:b/>
          <w:sz w:val="24"/>
        </w:rPr>
        <w:t>Enable Editing</w:t>
      </w:r>
    </w:p>
    <w:p w14:paraId="47EAB937" w14:textId="50AFBCF0" w:rsidR="00F470D6" w:rsidRPr="000A39A5" w:rsidRDefault="00F470D6" w:rsidP="00D71474">
      <w:pPr>
        <w:pStyle w:val="ListParagraph"/>
        <w:numPr>
          <w:ilvl w:val="0"/>
          <w:numId w:val="20"/>
        </w:numPr>
      </w:pPr>
      <w:r w:rsidRPr="008954C0">
        <w:rPr>
          <w:rFonts w:ascii="Times New Roman" w:hAnsi="Times New Roman" w:cs="Times New Roman"/>
          <w:sz w:val="24"/>
        </w:rPr>
        <w:t xml:space="preserve">Click </w:t>
      </w:r>
      <w:r w:rsidRPr="008954C0">
        <w:rPr>
          <w:rFonts w:ascii="Times New Roman" w:hAnsi="Times New Roman" w:cs="Times New Roman"/>
          <w:b/>
          <w:sz w:val="24"/>
        </w:rPr>
        <w:t xml:space="preserve">File &gt; Save As </w:t>
      </w:r>
      <w:r w:rsidRPr="008954C0">
        <w:rPr>
          <w:rFonts w:ascii="Times New Roman" w:hAnsi="Times New Roman" w:cs="Times New Roman"/>
          <w:sz w:val="24"/>
        </w:rPr>
        <w:t xml:space="preserve">from the file type drop box select </w:t>
      </w:r>
      <w:r w:rsidRPr="008954C0">
        <w:rPr>
          <w:rFonts w:ascii="Times New Roman" w:hAnsi="Times New Roman" w:cs="Times New Roman"/>
          <w:b/>
          <w:sz w:val="24"/>
        </w:rPr>
        <w:t>Excel Workbook</w:t>
      </w:r>
    </w:p>
    <w:p w14:paraId="12D05058" w14:textId="77777777" w:rsidR="00F470D6" w:rsidRDefault="00F470D6" w:rsidP="00F470D6">
      <w:pPr>
        <w:pStyle w:val="ListParagraph"/>
      </w:pPr>
      <w:r>
        <w:rPr>
          <w:noProof/>
        </w:rPr>
        <w:drawing>
          <wp:inline distT="0" distB="0" distL="0" distR="0" wp14:anchorId="409867B0" wp14:editId="39881D67">
            <wp:extent cx="5581650" cy="13528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8499" cy="1359363"/>
                    </a:xfrm>
                    <a:prstGeom prst="rect">
                      <a:avLst/>
                    </a:prstGeom>
                    <a:noFill/>
                    <a:ln>
                      <a:noFill/>
                    </a:ln>
                  </pic:spPr>
                </pic:pic>
              </a:graphicData>
            </a:graphic>
          </wp:inline>
        </w:drawing>
      </w:r>
    </w:p>
    <w:p w14:paraId="1D761DBB" w14:textId="7DED3EF9" w:rsidR="00475A4D" w:rsidRPr="00475A4D" w:rsidRDefault="00F470D6" w:rsidP="00475A4D">
      <w:pPr>
        <w:pStyle w:val="ListParagraph"/>
      </w:pPr>
      <w:r>
        <w:rPr>
          <w:noProof/>
        </w:rPr>
        <w:drawing>
          <wp:inline distT="0" distB="0" distL="0" distR="0" wp14:anchorId="60E1A8F6" wp14:editId="67D4BBB5">
            <wp:extent cx="5524500" cy="1401077"/>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3547" cy="1403371"/>
                    </a:xfrm>
                    <a:prstGeom prst="rect">
                      <a:avLst/>
                    </a:prstGeom>
                    <a:noFill/>
                    <a:ln>
                      <a:noFill/>
                    </a:ln>
                  </pic:spPr>
                </pic:pic>
              </a:graphicData>
            </a:graphic>
          </wp:inline>
        </w:drawing>
      </w:r>
    </w:p>
    <w:p w14:paraId="575F5703" w14:textId="77777777" w:rsidR="00475A4D" w:rsidRPr="008954C0" w:rsidRDefault="00475A4D" w:rsidP="00475A4D">
      <w:pPr>
        <w:pStyle w:val="ListParagraph"/>
        <w:numPr>
          <w:ilvl w:val="0"/>
          <w:numId w:val="20"/>
        </w:numPr>
        <w:rPr>
          <w:rFonts w:ascii="Times New Roman" w:hAnsi="Times New Roman" w:cs="Times New Roman"/>
          <w:sz w:val="24"/>
          <w:szCs w:val="24"/>
        </w:rPr>
      </w:pPr>
      <w:r w:rsidRPr="008954C0">
        <w:rPr>
          <w:rFonts w:ascii="Times New Roman" w:hAnsi="Times New Roman" w:cs="Times New Roman"/>
          <w:sz w:val="24"/>
          <w:szCs w:val="24"/>
        </w:rPr>
        <w:t xml:space="preserve">Save the file to the participant’s raw data folder. </w:t>
      </w:r>
    </w:p>
    <w:p w14:paraId="0DB3589F" w14:textId="37EAE05C" w:rsidR="00F470D6" w:rsidRDefault="008954C0" w:rsidP="0028416C">
      <w:pPr>
        <w:pStyle w:val="ListParagraph"/>
        <w:numPr>
          <w:ilvl w:val="0"/>
          <w:numId w:val="20"/>
        </w:numPr>
        <w:rPr>
          <w:rFonts w:ascii="Times New Roman" w:hAnsi="Times New Roman" w:cs="Times New Roman"/>
          <w:sz w:val="24"/>
        </w:rPr>
      </w:pPr>
      <w:r w:rsidRPr="008954C0">
        <w:rPr>
          <w:rFonts w:ascii="Times New Roman" w:hAnsi="Times New Roman" w:cs="Times New Roman"/>
          <w:sz w:val="24"/>
        </w:rPr>
        <w:t>Complete these steps for all 4 surveys</w:t>
      </w:r>
    </w:p>
    <w:p w14:paraId="48AE0908" w14:textId="03951563" w:rsidR="008A29FD" w:rsidRPr="008954C0" w:rsidRDefault="008A29FD" w:rsidP="0028416C">
      <w:pPr>
        <w:pStyle w:val="ListParagraph"/>
        <w:numPr>
          <w:ilvl w:val="0"/>
          <w:numId w:val="20"/>
        </w:numPr>
        <w:rPr>
          <w:rFonts w:ascii="Times New Roman" w:hAnsi="Times New Roman" w:cs="Times New Roman"/>
          <w:sz w:val="24"/>
        </w:rPr>
      </w:pPr>
      <w:r>
        <w:rPr>
          <w:rFonts w:ascii="Times New Roman" w:hAnsi="Times New Roman" w:cs="Times New Roman"/>
          <w:sz w:val="24"/>
        </w:rPr>
        <w:t xml:space="preserve">In Asana in the RA tasks there is a task labeled “Survey Signal Download.” This task is for Susan to review the downloads before deleting the Surveys in Survey Signal. Once </w:t>
      </w:r>
      <w:r>
        <w:rPr>
          <w:rFonts w:ascii="Times New Roman" w:hAnsi="Times New Roman" w:cs="Times New Roman"/>
          <w:sz w:val="24"/>
        </w:rPr>
        <w:lastRenderedPageBreak/>
        <w:t>you have completed the downloads create a subtask in the “Survey Signal Download” task labeled with the participants Sub ID. Assign the task to Susan for review.</w:t>
      </w:r>
    </w:p>
    <w:sectPr w:rsidR="008A29FD" w:rsidRPr="008954C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5665E" w14:textId="77777777" w:rsidR="00D71474" w:rsidRDefault="00D71474" w:rsidP="000B2D5D">
      <w:pPr>
        <w:spacing w:after="0" w:line="240" w:lineRule="auto"/>
      </w:pPr>
      <w:r>
        <w:separator/>
      </w:r>
    </w:p>
  </w:endnote>
  <w:endnote w:type="continuationSeparator" w:id="0">
    <w:p w14:paraId="30F5AD07" w14:textId="77777777" w:rsidR="00D71474" w:rsidRDefault="00D71474" w:rsidP="000B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500388"/>
      <w:docPartObj>
        <w:docPartGallery w:val="Page Numbers (Bottom of Page)"/>
        <w:docPartUnique/>
      </w:docPartObj>
    </w:sdtPr>
    <w:sdtEndPr>
      <w:rPr>
        <w:noProof/>
      </w:rPr>
    </w:sdtEndPr>
    <w:sdtContent>
      <w:p w14:paraId="7AFBFB7C" w14:textId="01592E12" w:rsidR="00D71474" w:rsidRDefault="00D71474">
        <w:pPr>
          <w:pStyle w:val="Footer"/>
          <w:jc w:val="right"/>
        </w:pPr>
        <w:r>
          <w:fldChar w:fldCharType="begin"/>
        </w:r>
        <w:r>
          <w:instrText xml:space="preserve"> PAGE   \* MERGEFORMAT </w:instrText>
        </w:r>
        <w:r>
          <w:fldChar w:fldCharType="separate"/>
        </w:r>
        <w:r w:rsidR="006047B1">
          <w:rPr>
            <w:noProof/>
          </w:rPr>
          <w:t>7</w:t>
        </w:r>
        <w:r>
          <w:rPr>
            <w:noProof/>
          </w:rPr>
          <w:fldChar w:fldCharType="end"/>
        </w:r>
      </w:p>
    </w:sdtContent>
  </w:sdt>
  <w:p w14:paraId="2F6A26A5" w14:textId="77777777" w:rsidR="00D71474" w:rsidRDefault="00D7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DDB96" w14:textId="77777777" w:rsidR="00D71474" w:rsidRDefault="00D71474" w:rsidP="000B2D5D">
      <w:pPr>
        <w:spacing w:after="0" w:line="240" w:lineRule="auto"/>
      </w:pPr>
      <w:r>
        <w:separator/>
      </w:r>
    </w:p>
  </w:footnote>
  <w:footnote w:type="continuationSeparator" w:id="0">
    <w:p w14:paraId="68B9F7D1" w14:textId="77777777" w:rsidR="00D71474" w:rsidRDefault="00D71474" w:rsidP="000B2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AEE"/>
    <w:multiLevelType w:val="hybridMultilevel"/>
    <w:tmpl w:val="A476B9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697442"/>
    <w:multiLevelType w:val="hybridMultilevel"/>
    <w:tmpl w:val="ED3A5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C7486"/>
    <w:multiLevelType w:val="hybridMultilevel"/>
    <w:tmpl w:val="027EE428"/>
    <w:lvl w:ilvl="0" w:tplc="90602A96">
      <w:start w:val="1"/>
      <w:numFmt w:val="decimal"/>
      <w:lvlText w:val="%1."/>
      <w:lvlJc w:val="left"/>
      <w:pPr>
        <w:ind w:left="720" w:hanging="360"/>
      </w:pPr>
      <w:rPr>
        <w:rFonts w:asciiTheme="minorHAnsi" w:eastAsiaTheme="minorHAnsi" w:hAnsiTheme="minorHAnsi" w:cstheme="minorBidi"/>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E7E7D"/>
    <w:multiLevelType w:val="hybridMultilevel"/>
    <w:tmpl w:val="CEB82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25F7E"/>
    <w:multiLevelType w:val="hybridMultilevel"/>
    <w:tmpl w:val="027EE428"/>
    <w:lvl w:ilvl="0" w:tplc="90602A96">
      <w:start w:val="1"/>
      <w:numFmt w:val="decimal"/>
      <w:lvlText w:val="%1."/>
      <w:lvlJc w:val="left"/>
      <w:pPr>
        <w:ind w:left="720" w:hanging="360"/>
      </w:pPr>
      <w:rPr>
        <w:rFonts w:asciiTheme="minorHAnsi" w:eastAsiaTheme="minorHAnsi" w:hAnsiTheme="minorHAnsi" w:cstheme="minorBidi"/>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F2BEA"/>
    <w:multiLevelType w:val="hybridMultilevel"/>
    <w:tmpl w:val="4C7E0D00"/>
    <w:lvl w:ilvl="0" w:tplc="27DEC6D4">
      <w:start w:val="1"/>
      <w:numFmt w:val="low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2D7E9A"/>
    <w:multiLevelType w:val="hybridMultilevel"/>
    <w:tmpl w:val="E0C449BC"/>
    <w:lvl w:ilvl="0" w:tplc="2108B196">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90C62"/>
    <w:multiLevelType w:val="hybridMultilevel"/>
    <w:tmpl w:val="027EE428"/>
    <w:lvl w:ilvl="0" w:tplc="90602A96">
      <w:start w:val="1"/>
      <w:numFmt w:val="decimal"/>
      <w:lvlText w:val="%1."/>
      <w:lvlJc w:val="left"/>
      <w:pPr>
        <w:ind w:left="720" w:hanging="360"/>
      </w:pPr>
      <w:rPr>
        <w:rFonts w:asciiTheme="minorHAnsi" w:eastAsiaTheme="minorHAnsi" w:hAnsiTheme="minorHAnsi" w:cstheme="minorBidi"/>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E4A9D"/>
    <w:multiLevelType w:val="hybridMultilevel"/>
    <w:tmpl w:val="7D328924"/>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B0A1E"/>
    <w:multiLevelType w:val="hybridMultilevel"/>
    <w:tmpl w:val="91BC79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808DC"/>
    <w:multiLevelType w:val="hybridMultilevel"/>
    <w:tmpl w:val="772062FA"/>
    <w:lvl w:ilvl="0" w:tplc="7BE43B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99EB566">
      <w:numFmt w:val="bullet"/>
      <w:lvlText w:val="-"/>
      <w:lvlJc w:val="left"/>
      <w:pPr>
        <w:ind w:left="2700" w:hanging="360"/>
      </w:pPr>
      <w:rPr>
        <w:rFonts w:ascii="Calibri" w:eastAsiaTheme="minorHAnsi" w:hAnsi="Calibri" w:cstheme="minorBidi" w:hint="default"/>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621B01"/>
    <w:multiLevelType w:val="hybridMultilevel"/>
    <w:tmpl w:val="E4541EF6"/>
    <w:lvl w:ilvl="0" w:tplc="46A47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563FD"/>
    <w:multiLevelType w:val="hybridMultilevel"/>
    <w:tmpl w:val="7436DC6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11B36BF"/>
    <w:multiLevelType w:val="hybridMultilevel"/>
    <w:tmpl w:val="E0C449BC"/>
    <w:lvl w:ilvl="0" w:tplc="2108B196">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332FD"/>
    <w:multiLevelType w:val="hybridMultilevel"/>
    <w:tmpl w:val="7436DC6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983CFB"/>
    <w:multiLevelType w:val="hybridMultilevel"/>
    <w:tmpl w:val="8C9E0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87A17"/>
    <w:multiLevelType w:val="hybridMultilevel"/>
    <w:tmpl w:val="E0C449BC"/>
    <w:lvl w:ilvl="0" w:tplc="2108B196">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B6EAF"/>
    <w:multiLevelType w:val="hybridMultilevel"/>
    <w:tmpl w:val="5B067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D1F66"/>
    <w:multiLevelType w:val="hybridMultilevel"/>
    <w:tmpl w:val="7436D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05121"/>
    <w:multiLevelType w:val="hybridMultilevel"/>
    <w:tmpl w:val="81B69E52"/>
    <w:lvl w:ilvl="0" w:tplc="DE4808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A75F8E"/>
    <w:multiLevelType w:val="hybridMultilevel"/>
    <w:tmpl w:val="E0F4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2F12"/>
    <w:multiLevelType w:val="hybridMultilevel"/>
    <w:tmpl w:val="F6FA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0"/>
  </w:num>
  <w:num w:numId="4">
    <w:abstractNumId w:val="2"/>
  </w:num>
  <w:num w:numId="5">
    <w:abstractNumId w:val="4"/>
  </w:num>
  <w:num w:numId="6">
    <w:abstractNumId w:val="10"/>
  </w:num>
  <w:num w:numId="7">
    <w:abstractNumId w:val="11"/>
  </w:num>
  <w:num w:numId="8">
    <w:abstractNumId w:val="5"/>
  </w:num>
  <w:num w:numId="9">
    <w:abstractNumId w:val="18"/>
  </w:num>
  <w:num w:numId="10">
    <w:abstractNumId w:val="14"/>
  </w:num>
  <w:num w:numId="11">
    <w:abstractNumId w:val="12"/>
  </w:num>
  <w:num w:numId="12">
    <w:abstractNumId w:val="9"/>
  </w:num>
  <w:num w:numId="13">
    <w:abstractNumId w:val="15"/>
  </w:num>
  <w:num w:numId="14">
    <w:abstractNumId w:val="3"/>
  </w:num>
  <w:num w:numId="15">
    <w:abstractNumId w:val="1"/>
  </w:num>
  <w:num w:numId="16">
    <w:abstractNumId w:val="20"/>
  </w:num>
  <w:num w:numId="17">
    <w:abstractNumId w:val="21"/>
  </w:num>
  <w:num w:numId="18">
    <w:abstractNumId w:val="16"/>
  </w:num>
  <w:num w:numId="19">
    <w:abstractNumId w:val="13"/>
  </w:num>
  <w:num w:numId="20">
    <w:abstractNumId w:val="6"/>
  </w:num>
  <w:num w:numId="21">
    <w:abstractNumId w:val="19"/>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ll Nagler">
    <w15:presenceInfo w15:providerId="None" w15:userId="Jill Nag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34EB"/>
    <w:rsid w:val="000556FE"/>
    <w:rsid w:val="0006367E"/>
    <w:rsid w:val="000A2F9D"/>
    <w:rsid w:val="000B2D5D"/>
    <w:rsid w:val="000B7697"/>
    <w:rsid w:val="000D4ED5"/>
    <w:rsid w:val="0017182A"/>
    <w:rsid w:val="001D750C"/>
    <w:rsid w:val="00241605"/>
    <w:rsid w:val="002B613F"/>
    <w:rsid w:val="002E4232"/>
    <w:rsid w:val="002E7723"/>
    <w:rsid w:val="00336DB3"/>
    <w:rsid w:val="0034485D"/>
    <w:rsid w:val="00372AFF"/>
    <w:rsid w:val="003A77CA"/>
    <w:rsid w:val="003B39FF"/>
    <w:rsid w:val="003D0D0A"/>
    <w:rsid w:val="00432FF1"/>
    <w:rsid w:val="00445FEE"/>
    <w:rsid w:val="0046217C"/>
    <w:rsid w:val="00466879"/>
    <w:rsid w:val="00475A4D"/>
    <w:rsid w:val="004D21E1"/>
    <w:rsid w:val="00502118"/>
    <w:rsid w:val="00502A3C"/>
    <w:rsid w:val="00552046"/>
    <w:rsid w:val="00556640"/>
    <w:rsid w:val="005B6A75"/>
    <w:rsid w:val="006047B1"/>
    <w:rsid w:val="006701E2"/>
    <w:rsid w:val="006B34EB"/>
    <w:rsid w:val="006C41D8"/>
    <w:rsid w:val="006D69C5"/>
    <w:rsid w:val="00781122"/>
    <w:rsid w:val="00794220"/>
    <w:rsid w:val="007D4CD5"/>
    <w:rsid w:val="007D7258"/>
    <w:rsid w:val="0082272D"/>
    <w:rsid w:val="00835624"/>
    <w:rsid w:val="008954C0"/>
    <w:rsid w:val="008A29FD"/>
    <w:rsid w:val="008A4450"/>
    <w:rsid w:val="008B7190"/>
    <w:rsid w:val="008C6F0F"/>
    <w:rsid w:val="008D47C1"/>
    <w:rsid w:val="008E3608"/>
    <w:rsid w:val="0092132A"/>
    <w:rsid w:val="00973F70"/>
    <w:rsid w:val="00A36671"/>
    <w:rsid w:val="00A4200F"/>
    <w:rsid w:val="00A90A14"/>
    <w:rsid w:val="00B14628"/>
    <w:rsid w:val="00BA36D4"/>
    <w:rsid w:val="00BC5EB8"/>
    <w:rsid w:val="00BF750F"/>
    <w:rsid w:val="00C16BE0"/>
    <w:rsid w:val="00CA7EBD"/>
    <w:rsid w:val="00CE3371"/>
    <w:rsid w:val="00D1573E"/>
    <w:rsid w:val="00D2472A"/>
    <w:rsid w:val="00D2584D"/>
    <w:rsid w:val="00D71474"/>
    <w:rsid w:val="00D77B8E"/>
    <w:rsid w:val="00E243B3"/>
    <w:rsid w:val="00E40DDC"/>
    <w:rsid w:val="00E81841"/>
    <w:rsid w:val="00EA05C2"/>
    <w:rsid w:val="00EC314D"/>
    <w:rsid w:val="00F4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6E21"/>
  <w15:docId w15:val="{FAAFB532-C48D-47B0-B7EC-6FB804CA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20"/>
    <w:pPr>
      <w:keepNext/>
      <w:keepLines/>
      <w:spacing w:before="240" w:after="0"/>
      <w:outlineLvl w:val="0"/>
    </w:pPr>
    <w:rPr>
      <w:rFonts w:ascii="Times New Roman" w:eastAsiaTheme="majorEastAsia" w:hAnsi="Times New Roman" w:cs="Times New Roman"/>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EB"/>
    <w:pPr>
      <w:ind w:left="720"/>
      <w:contextualSpacing/>
    </w:pPr>
  </w:style>
  <w:style w:type="character" w:styleId="Hyperlink">
    <w:name w:val="Hyperlink"/>
    <w:basedOn w:val="DefaultParagraphFont"/>
    <w:uiPriority w:val="99"/>
    <w:unhideWhenUsed/>
    <w:rsid w:val="006B34EB"/>
    <w:rPr>
      <w:color w:val="0000FF"/>
      <w:u w:val="single"/>
    </w:rPr>
  </w:style>
  <w:style w:type="character" w:customStyle="1" w:styleId="UnresolvedMention1">
    <w:name w:val="Unresolved Mention1"/>
    <w:basedOn w:val="DefaultParagraphFont"/>
    <w:uiPriority w:val="99"/>
    <w:semiHidden/>
    <w:unhideWhenUsed/>
    <w:rsid w:val="00CE3371"/>
    <w:rPr>
      <w:color w:val="808080"/>
      <w:shd w:val="clear" w:color="auto" w:fill="E6E6E6"/>
    </w:rPr>
  </w:style>
  <w:style w:type="paragraph" w:styleId="BalloonText">
    <w:name w:val="Balloon Text"/>
    <w:basedOn w:val="Normal"/>
    <w:link w:val="BalloonTextChar"/>
    <w:uiPriority w:val="99"/>
    <w:semiHidden/>
    <w:unhideWhenUsed/>
    <w:rsid w:val="00D25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84D"/>
    <w:rPr>
      <w:rFonts w:ascii="Segoe UI" w:hAnsi="Segoe UI" w:cs="Segoe UI"/>
      <w:sz w:val="18"/>
      <w:szCs w:val="18"/>
    </w:rPr>
  </w:style>
  <w:style w:type="character" w:customStyle="1" w:styleId="UnresolvedMention2">
    <w:name w:val="Unresolved Mention2"/>
    <w:basedOn w:val="DefaultParagraphFont"/>
    <w:uiPriority w:val="99"/>
    <w:semiHidden/>
    <w:unhideWhenUsed/>
    <w:rsid w:val="006D69C5"/>
    <w:rPr>
      <w:color w:val="808080"/>
      <w:shd w:val="clear" w:color="auto" w:fill="E6E6E6"/>
    </w:rPr>
  </w:style>
  <w:style w:type="character" w:styleId="CommentReference">
    <w:name w:val="annotation reference"/>
    <w:basedOn w:val="DefaultParagraphFont"/>
    <w:uiPriority w:val="99"/>
    <w:semiHidden/>
    <w:unhideWhenUsed/>
    <w:rsid w:val="00F470D6"/>
    <w:rPr>
      <w:sz w:val="16"/>
      <w:szCs w:val="16"/>
    </w:rPr>
  </w:style>
  <w:style w:type="paragraph" w:styleId="CommentText">
    <w:name w:val="annotation text"/>
    <w:basedOn w:val="Normal"/>
    <w:link w:val="CommentTextChar"/>
    <w:uiPriority w:val="99"/>
    <w:semiHidden/>
    <w:unhideWhenUsed/>
    <w:rsid w:val="00F470D6"/>
    <w:pPr>
      <w:spacing w:line="240" w:lineRule="auto"/>
    </w:pPr>
    <w:rPr>
      <w:sz w:val="20"/>
      <w:szCs w:val="20"/>
    </w:rPr>
  </w:style>
  <w:style w:type="character" w:customStyle="1" w:styleId="CommentTextChar">
    <w:name w:val="Comment Text Char"/>
    <w:basedOn w:val="DefaultParagraphFont"/>
    <w:link w:val="CommentText"/>
    <w:uiPriority w:val="99"/>
    <w:semiHidden/>
    <w:rsid w:val="00F470D6"/>
    <w:rPr>
      <w:sz w:val="20"/>
      <w:szCs w:val="20"/>
    </w:rPr>
  </w:style>
  <w:style w:type="character" w:customStyle="1" w:styleId="Heading1Char">
    <w:name w:val="Heading 1 Char"/>
    <w:basedOn w:val="DefaultParagraphFont"/>
    <w:link w:val="Heading1"/>
    <w:uiPriority w:val="9"/>
    <w:rsid w:val="00794220"/>
    <w:rPr>
      <w:rFonts w:ascii="Times New Roman" w:eastAsiaTheme="majorEastAsia" w:hAnsi="Times New Roman" w:cs="Times New Roman"/>
      <w:b/>
      <w:color w:val="2F5496" w:themeColor="accent1" w:themeShade="BF"/>
      <w:sz w:val="32"/>
      <w:szCs w:val="32"/>
    </w:rPr>
  </w:style>
  <w:style w:type="paragraph" w:styleId="TOCHeading">
    <w:name w:val="TOC Heading"/>
    <w:basedOn w:val="Heading1"/>
    <w:next w:val="Normal"/>
    <w:uiPriority w:val="39"/>
    <w:unhideWhenUsed/>
    <w:qFormat/>
    <w:rsid w:val="00794220"/>
    <w:pPr>
      <w:outlineLvl w:val="9"/>
    </w:pPr>
    <w:rPr>
      <w:rFonts w:asciiTheme="majorHAnsi" w:hAnsiTheme="majorHAnsi" w:cstheme="majorBidi"/>
      <w:b w:val="0"/>
    </w:rPr>
  </w:style>
  <w:style w:type="paragraph" w:styleId="TOC1">
    <w:name w:val="toc 1"/>
    <w:basedOn w:val="Normal"/>
    <w:next w:val="Normal"/>
    <w:autoRedefine/>
    <w:uiPriority w:val="39"/>
    <w:unhideWhenUsed/>
    <w:rsid w:val="00794220"/>
    <w:pPr>
      <w:spacing w:after="100"/>
    </w:pPr>
    <w:rPr>
      <w:rFonts w:ascii="Times New Roman" w:hAnsi="Times New Roman" w:cs="Times New Roman"/>
      <w:sz w:val="24"/>
      <w:szCs w:val="24"/>
    </w:rPr>
  </w:style>
  <w:style w:type="character" w:customStyle="1" w:styleId="UnresolvedMention3">
    <w:name w:val="Unresolved Mention3"/>
    <w:basedOn w:val="DefaultParagraphFont"/>
    <w:uiPriority w:val="99"/>
    <w:semiHidden/>
    <w:unhideWhenUsed/>
    <w:rsid w:val="00794220"/>
    <w:rPr>
      <w:color w:val="808080"/>
      <w:shd w:val="clear" w:color="auto" w:fill="E6E6E6"/>
    </w:rPr>
  </w:style>
  <w:style w:type="paragraph" w:styleId="Header">
    <w:name w:val="header"/>
    <w:basedOn w:val="Normal"/>
    <w:link w:val="HeaderChar"/>
    <w:uiPriority w:val="99"/>
    <w:unhideWhenUsed/>
    <w:rsid w:val="000B2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D5D"/>
  </w:style>
  <w:style w:type="paragraph" w:styleId="Footer">
    <w:name w:val="footer"/>
    <w:basedOn w:val="Normal"/>
    <w:link w:val="FooterChar"/>
    <w:uiPriority w:val="99"/>
    <w:unhideWhenUsed/>
    <w:rsid w:val="000B2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D5D"/>
  </w:style>
  <w:style w:type="character" w:styleId="UnresolvedMention">
    <w:name w:val="Unresolved Mention"/>
    <w:basedOn w:val="DefaultParagraphFont"/>
    <w:uiPriority w:val="99"/>
    <w:semiHidden/>
    <w:unhideWhenUsed/>
    <w:rsid w:val="00EC3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2764">
      <w:bodyDiv w:val="1"/>
      <w:marLeft w:val="0"/>
      <w:marRight w:val="0"/>
      <w:marTop w:val="0"/>
      <w:marBottom w:val="0"/>
      <w:divBdr>
        <w:top w:val="none" w:sz="0" w:space="0" w:color="auto"/>
        <w:left w:val="none" w:sz="0" w:space="0" w:color="auto"/>
        <w:bottom w:val="none" w:sz="0" w:space="0" w:color="auto"/>
        <w:right w:val="none" w:sz="0" w:space="0" w:color="auto"/>
      </w:divBdr>
      <w:divsChild>
        <w:div w:id="1875267472">
          <w:marLeft w:val="0"/>
          <w:marRight w:val="0"/>
          <w:marTop w:val="0"/>
          <w:marBottom w:val="0"/>
          <w:divBdr>
            <w:top w:val="none" w:sz="0" w:space="0" w:color="auto"/>
            <w:left w:val="none" w:sz="0" w:space="0" w:color="auto"/>
            <w:bottom w:val="none" w:sz="0" w:space="0" w:color="auto"/>
            <w:right w:val="none" w:sz="0" w:space="0" w:color="auto"/>
          </w:divBdr>
        </w:div>
        <w:div w:id="1456292520">
          <w:marLeft w:val="0"/>
          <w:marRight w:val="0"/>
          <w:marTop w:val="0"/>
          <w:marBottom w:val="0"/>
          <w:divBdr>
            <w:top w:val="none" w:sz="0" w:space="0" w:color="auto"/>
            <w:left w:val="none" w:sz="0" w:space="0" w:color="auto"/>
            <w:bottom w:val="none" w:sz="0" w:space="0" w:color="auto"/>
            <w:right w:val="none" w:sz="0" w:space="0" w:color="auto"/>
          </w:divBdr>
        </w:div>
        <w:div w:id="1011109535">
          <w:marLeft w:val="0"/>
          <w:marRight w:val="0"/>
          <w:marTop w:val="0"/>
          <w:marBottom w:val="0"/>
          <w:divBdr>
            <w:top w:val="none" w:sz="0" w:space="0" w:color="auto"/>
            <w:left w:val="none" w:sz="0" w:space="0" w:color="auto"/>
            <w:bottom w:val="none" w:sz="0" w:space="0" w:color="auto"/>
            <w:right w:val="none" w:sz="0" w:space="0" w:color="auto"/>
          </w:divBdr>
        </w:div>
        <w:div w:id="1412702757">
          <w:marLeft w:val="0"/>
          <w:marRight w:val="0"/>
          <w:marTop w:val="0"/>
          <w:marBottom w:val="0"/>
          <w:divBdr>
            <w:top w:val="none" w:sz="0" w:space="0" w:color="auto"/>
            <w:left w:val="none" w:sz="0" w:space="0" w:color="auto"/>
            <w:bottom w:val="none" w:sz="0" w:space="0" w:color="auto"/>
            <w:right w:val="none" w:sz="0" w:space="0" w:color="auto"/>
          </w:divBdr>
        </w:div>
        <w:div w:id="1938633033">
          <w:marLeft w:val="0"/>
          <w:marRight w:val="0"/>
          <w:marTop w:val="0"/>
          <w:marBottom w:val="0"/>
          <w:divBdr>
            <w:top w:val="none" w:sz="0" w:space="0" w:color="auto"/>
            <w:left w:val="none" w:sz="0" w:space="0" w:color="auto"/>
            <w:bottom w:val="none" w:sz="0" w:space="0" w:color="auto"/>
            <w:right w:val="none" w:sz="0" w:space="0" w:color="auto"/>
          </w:divBdr>
        </w:div>
        <w:div w:id="1173958492">
          <w:marLeft w:val="0"/>
          <w:marRight w:val="0"/>
          <w:marTop w:val="0"/>
          <w:marBottom w:val="0"/>
          <w:divBdr>
            <w:top w:val="none" w:sz="0" w:space="0" w:color="auto"/>
            <w:left w:val="none" w:sz="0" w:space="0" w:color="auto"/>
            <w:bottom w:val="none" w:sz="0" w:space="0" w:color="auto"/>
            <w:right w:val="none" w:sz="0" w:space="0" w:color="auto"/>
          </w:divBdr>
        </w:div>
        <w:div w:id="42752213">
          <w:marLeft w:val="0"/>
          <w:marRight w:val="0"/>
          <w:marTop w:val="0"/>
          <w:marBottom w:val="0"/>
          <w:divBdr>
            <w:top w:val="none" w:sz="0" w:space="0" w:color="auto"/>
            <w:left w:val="none" w:sz="0" w:space="0" w:color="auto"/>
            <w:bottom w:val="none" w:sz="0" w:space="0" w:color="auto"/>
            <w:right w:val="none" w:sz="0" w:space="0" w:color="auto"/>
          </w:divBdr>
        </w:div>
        <w:div w:id="144013333">
          <w:marLeft w:val="0"/>
          <w:marRight w:val="0"/>
          <w:marTop w:val="0"/>
          <w:marBottom w:val="0"/>
          <w:divBdr>
            <w:top w:val="none" w:sz="0" w:space="0" w:color="auto"/>
            <w:left w:val="none" w:sz="0" w:space="0" w:color="auto"/>
            <w:bottom w:val="none" w:sz="0" w:space="0" w:color="auto"/>
            <w:right w:val="none" w:sz="0" w:space="0" w:color="auto"/>
          </w:divBdr>
        </w:div>
        <w:div w:id="1719816607">
          <w:marLeft w:val="0"/>
          <w:marRight w:val="0"/>
          <w:marTop w:val="0"/>
          <w:marBottom w:val="0"/>
          <w:divBdr>
            <w:top w:val="none" w:sz="0" w:space="0" w:color="auto"/>
            <w:left w:val="none" w:sz="0" w:space="0" w:color="auto"/>
            <w:bottom w:val="none" w:sz="0" w:space="0" w:color="auto"/>
            <w:right w:val="none" w:sz="0" w:space="0" w:color="auto"/>
          </w:divBdr>
        </w:div>
        <w:div w:id="1813405086">
          <w:marLeft w:val="0"/>
          <w:marRight w:val="0"/>
          <w:marTop w:val="0"/>
          <w:marBottom w:val="0"/>
          <w:divBdr>
            <w:top w:val="none" w:sz="0" w:space="0" w:color="auto"/>
            <w:left w:val="none" w:sz="0" w:space="0" w:color="auto"/>
            <w:bottom w:val="none" w:sz="0" w:space="0" w:color="auto"/>
            <w:right w:val="none" w:sz="0" w:space="0" w:color="auto"/>
          </w:divBdr>
        </w:div>
        <w:div w:id="360981959">
          <w:marLeft w:val="0"/>
          <w:marRight w:val="0"/>
          <w:marTop w:val="0"/>
          <w:marBottom w:val="0"/>
          <w:divBdr>
            <w:top w:val="none" w:sz="0" w:space="0" w:color="auto"/>
            <w:left w:val="none" w:sz="0" w:space="0" w:color="auto"/>
            <w:bottom w:val="none" w:sz="0" w:space="0" w:color="auto"/>
            <w:right w:val="none" w:sz="0" w:space="0" w:color="auto"/>
          </w:divBdr>
        </w:div>
        <w:div w:id="1313948814">
          <w:marLeft w:val="0"/>
          <w:marRight w:val="0"/>
          <w:marTop w:val="0"/>
          <w:marBottom w:val="0"/>
          <w:divBdr>
            <w:top w:val="none" w:sz="0" w:space="0" w:color="auto"/>
            <w:left w:val="none" w:sz="0" w:space="0" w:color="auto"/>
            <w:bottom w:val="none" w:sz="0" w:space="0" w:color="auto"/>
            <w:right w:val="none" w:sz="0" w:space="0" w:color="auto"/>
          </w:divBdr>
        </w:div>
        <w:div w:id="514030292">
          <w:marLeft w:val="0"/>
          <w:marRight w:val="0"/>
          <w:marTop w:val="0"/>
          <w:marBottom w:val="0"/>
          <w:divBdr>
            <w:top w:val="none" w:sz="0" w:space="0" w:color="auto"/>
            <w:left w:val="none" w:sz="0" w:space="0" w:color="auto"/>
            <w:bottom w:val="none" w:sz="0" w:space="0" w:color="auto"/>
            <w:right w:val="none" w:sz="0" w:space="0" w:color="auto"/>
          </w:divBdr>
        </w:div>
        <w:div w:id="1457218909">
          <w:marLeft w:val="0"/>
          <w:marRight w:val="0"/>
          <w:marTop w:val="0"/>
          <w:marBottom w:val="0"/>
          <w:divBdr>
            <w:top w:val="none" w:sz="0" w:space="0" w:color="auto"/>
            <w:left w:val="none" w:sz="0" w:space="0" w:color="auto"/>
            <w:bottom w:val="none" w:sz="0" w:space="0" w:color="auto"/>
            <w:right w:val="none" w:sz="0" w:space="0" w:color="auto"/>
          </w:divBdr>
        </w:div>
      </w:divsChild>
    </w:div>
    <w:div w:id="2123067161">
      <w:bodyDiv w:val="1"/>
      <w:marLeft w:val="0"/>
      <w:marRight w:val="0"/>
      <w:marTop w:val="0"/>
      <w:marBottom w:val="0"/>
      <w:divBdr>
        <w:top w:val="none" w:sz="0" w:space="0" w:color="auto"/>
        <w:left w:val="none" w:sz="0" w:space="0" w:color="auto"/>
        <w:bottom w:val="none" w:sz="0" w:space="0" w:color="auto"/>
        <w:right w:val="none" w:sz="0" w:space="0" w:color="auto"/>
      </w:divBdr>
      <w:divsChild>
        <w:div w:id="286204349">
          <w:marLeft w:val="0"/>
          <w:marRight w:val="0"/>
          <w:marTop w:val="0"/>
          <w:marBottom w:val="0"/>
          <w:divBdr>
            <w:top w:val="none" w:sz="0" w:space="0" w:color="auto"/>
            <w:left w:val="none" w:sz="0" w:space="0" w:color="auto"/>
            <w:bottom w:val="none" w:sz="0" w:space="0" w:color="auto"/>
            <w:right w:val="none" w:sz="0" w:space="0" w:color="auto"/>
          </w:divBdr>
        </w:div>
        <w:div w:id="1740903583">
          <w:marLeft w:val="0"/>
          <w:marRight w:val="0"/>
          <w:marTop w:val="0"/>
          <w:marBottom w:val="0"/>
          <w:divBdr>
            <w:top w:val="none" w:sz="0" w:space="0" w:color="auto"/>
            <w:left w:val="none" w:sz="0" w:space="0" w:color="auto"/>
            <w:bottom w:val="none" w:sz="0" w:space="0" w:color="auto"/>
            <w:right w:val="none" w:sz="0" w:space="0" w:color="auto"/>
          </w:divBdr>
        </w:div>
        <w:div w:id="535389991">
          <w:marLeft w:val="0"/>
          <w:marRight w:val="0"/>
          <w:marTop w:val="0"/>
          <w:marBottom w:val="0"/>
          <w:divBdr>
            <w:top w:val="none" w:sz="0" w:space="0" w:color="auto"/>
            <w:left w:val="none" w:sz="0" w:space="0" w:color="auto"/>
            <w:bottom w:val="none" w:sz="0" w:space="0" w:color="auto"/>
            <w:right w:val="none" w:sz="0" w:space="0" w:color="auto"/>
          </w:divBdr>
        </w:div>
        <w:div w:id="2036881371">
          <w:marLeft w:val="0"/>
          <w:marRight w:val="0"/>
          <w:marTop w:val="0"/>
          <w:marBottom w:val="0"/>
          <w:divBdr>
            <w:top w:val="none" w:sz="0" w:space="0" w:color="auto"/>
            <w:left w:val="none" w:sz="0" w:space="0" w:color="auto"/>
            <w:bottom w:val="none" w:sz="0" w:space="0" w:color="auto"/>
            <w:right w:val="none" w:sz="0" w:space="0" w:color="auto"/>
          </w:divBdr>
        </w:div>
        <w:div w:id="487942248">
          <w:marLeft w:val="0"/>
          <w:marRight w:val="0"/>
          <w:marTop w:val="0"/>
          <w:marBottom w:val="0"/>
          <w:divBdr>
            <w:top w:val="none" w:sz="0" w:space="0" w:color="auto"/>
            <w:left w:val="none" w:sz="0" w:space="0" w:color="auto"/>
            <w:bottom w:val="none" w:sz="0" w:space="0" w:color="auto"/>
            <w:right w:val="none" w:sz="0" w:space="0" w:color="auto"/>
          </w:divBdr>
        </w:div>
        <w:div w:id="2145662273">
          <w:marLeft w:val="0"/>
          <w:marRight w:val="0"/>
          <w:marTop w:val="0"/>
          <w:marBottom w:val="0"/>
          <w:divBdr>
            <w:top w:val="none" w:sz="0" w:space="0" w:color="auto"/>
            <w:left w:val="none" w:sz="0" w:space="0" w:color="auto"/>
            <w:bottom w:val="none" w:sz="0" w:space="0" w:color="auto"/>
            <w:right w:val="none" w:sz="0" w:space="0" w:color="auto"/>
          </w:divBdr>
        </w:div>
        <w:div w:id="303893917">
          <w:marLeft w:val="0"/>
          <w:marRight w:val="0"/>
          <w:marTop w:val="0"/>
          <w:marBottom w:val="0"/>
          <w:divBdr>
            <w:top w:val="none" w:sz="0" w:space="0" w:color="auto"/>
            <w:left w:val="none" w:sz="0" w:space="0" w:color="auto"/>
            <w:bottom w:val="none" w:sz="0" w:space="0" w:color="auto"/>
            <w:right w:val="none" w:sz="0" w:space="0" w:color="auto"/>
          </w:divBdr>
        </w:div>
        <w:div w:id="1039548339">
          <w:marLeft w:val="0"/>
          <w:marRight w:val="0"/>
          <w:marTop w:val="0"/>
          <w:marBottom w:val="0"/>
          <w:divBdr>
            <w:top w:val="none" w:sz="0" w:space="0" w:color="auto"/>
            <w:left w:val="none" w:sz="0" w:space="0" w:color="auto"/>
            <w:bottom w:val="none" w:sz="0" w:space="0" w:color="auto"/>
            <w:right w:val="none" w:sz="0" w:space="0" w:color="auto"/>
          </w:divBdr>
        </w:div>
        <w:div w:id="1374113196">
          <w:marLeft w:val="0"/>
          <w:marRight w:val="0"/>
          <w:marTop w:val="0"/>
          <w:marBottom w:val="0"/>
          <w:divBdr>
            <w:top w:val="none" w:sz="0" w:space="0" w:color="auto"/>
            <w:left w:val="none" w:sz="0" w:space="0" w:color="auto"/>
            <w:bottom w:val="none" w:sz="0" w:space="0" w:color="auto"/>
            <w:right w:val="none" w:sz="0" w:space="0" w:color="auto"/>
          </w:divBdr>
        </w:div>
        <w:div w:id="1609970710">
          <w:marLeft w:val="0"/>
          <w:marRight w:val="0"/>
          <w:marTop w:val="0"/>
          <w:marBottom w:val="0"/>
          <w:divBdr>
            <w:top w:val="none" w:sz="0" w:space="0" w:color="auto"/>
            <w:left w:val="none" w:sz="0" w:space="0" w:color="auto"/>
            <w:bottom w:val="none" w:sz="0" w:space="0" w:color="auto"/>
            <w:right w:val="none" w:sz="0" w:space="0" w:color="auto"/>
          </w:divBdr>
        </w:div>
        <w:div w:id="1198422636">
          <w:marLeft w:val="0"/>
          <w:marRight w:val="0"/>
          <w:marTop w:val="0"/>
          <w:marBottom w:val="0"/>
          <w:divBdr>
            <w:top w:val="none" w:sz="0" w:space="0" w:color="auto"/>
            <w:left w:val="none" w:sz="0" w:space="0" w:color="auto"/>
            <w:bottom w:val="none" w:sz="0" w:space="0" w:color="auto"/>
            <w:right w:val="none" w:sz="0" w:space="0" w:color="auto"/>
          </w:divBdr>
        </w:div>
        <w:div w:id="513375630">
          <w:marLeft w:val="0"/>
          <w:marRight w:val="0"/>
          <w:marTop w:val="0"/>
          <w:marBottom w:val="0"/>
          <w:divBdr>
            <w:top w:val="none" w:sz="0" w:space="0" w:color="auto"/>
            <w:left w:val="none" w:sz="0" w:space="0" w:color="auto"/>
            <w:bottom w:val="none" w:sz="0" w:space="0" w:color="auto"/>
            <w:right w:val="none" w:sz="0" w:space="0" w:color="auto"/>
          </w:divBdr>
        </w:div>
        <w:div w:id="1849783590">
          <w:marLeft w:val="0"/>
          <w:marRight w:val="0"/>
          <w:marTop w:val="0"/>
          <w:marBottom w:val="0"/>
          <w:divBdr>
            <w:top w:val="none" w:sz="0" w:space="0" w:color="auto"/>
            <w:left w:val="none" w:sz="0" w:space="0" w:color="auto"/>
            <w:bottom w:val="none" w:sz="0" w:space="0" w:color="auto"/>
            <w:right w:val="none" w:sz="0" w:space="0" w:color="auto"/>
          </w:divBdr>
        </w:div>
        <w:div w:id="129710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neck2@wisc.edu" TargetMode="External"/><Relationship Id="rId13" Type="http://schemas.openxmlformats.org/officeDocument/2006/relationships/hyperlink" Target="https://uwmadison.co1.qualtrics.com/SE/?SID=SV_bBGKAzNQeyXuN6Z&amp;SubID=test" TargetMode="External"/><Relationship Id="rId18" Type="http://schemas.openxmlformats.org/officeDocument/2006/relationships/image" Target="media/image6.png"/><Relationship Id="rId26" Type="http://schemas.openxmlformats.org/officeDocument/2006/relationships/hyperlink" Target="https://uwmadison.co1.qualtrics.com/jfe/form/SV_00X6MBp2i6CPozP"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uwmadison.co1.qualtrics.com/jfe/form/SV_00X6MBp2i6CPozP"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surveysignal.com/login.aspx" TargetMode="External"/><Relationship Id="rId12" Type="http://schemas.openxmlformats.org/officeDocument/2006/relationships/image" Target="media/image3.png"/><Relationship Id="rId17" Type="http://schemas.openxmlformats.org/officeDocument/2006/relationships/hyperlink" Target="https://www.convertunits.com/dates/daysfromdate/" TargetMode="External"/><Relationship Id="rId25" Type="http://schemas.openxmlformats.org/officeDocument/2006/relationships/hyperlink" Target="https://goo.gl/Mb1XSQ" TargetMode="External"/><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0.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vertunits.com/dates/daysfromdate/" TargetMode="External"/><Relationship Id="rId24" Type="http://schemas.openxmlformats.org/officeDocument/2006/relationships/hyperlink" Target="https://goo.gl/Xst8uc"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nvertunits.com/dates/daysfromdate/" TargetMode="External"/><Relationship Id="rId23" Type="http://schemas.openxmlformats.org/officeDocument/2006/relationships/image" Target="media/image9.png"/><Relationship Id="rId28" Type="http://schemas.openxmlformats.org/officeDocument/2006/relationships/hyperlink" Target="mailto:schneck2@wisc.edu" TargetMode="External"/><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www.convertunits.com/dates/daysfromdate/"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urveysignal.com/login.aspx" TargetMode="External"/><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15</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Nagler</dc:creator>
  <cp:keywords/>
  <dc:description/>
  <cp:lastModifiedBy>Jill Nagler</cp:lastModifiedBy>
  <cp:revision>14</cp:revision>
  <dcterms:created xsi:type="dcterms:W3CDTF">2018-06-01T16:28:00Z</dcterms:created>
  <dcterms:modified xsi:type="dcterms:W3CDTF">2019-06-28T17:46:00Z</dcterms:modified>
</cp:coreProperties>
</file>