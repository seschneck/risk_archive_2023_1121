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9FA47D" w14:textId="749279BA" w:rsidR="00CC5035" w:rsidRPr="00D151B8" w:rsidRDefault="00CC5035" w:rsidP="00CC5035">
      <w:pPr>
        <w:spacing w:after="0" w:line="240" w:lineRule="auto"/>
        <w:jc w:val="center"/>
        <w:rPr>
          <w:rFonts w:cs="Times New Roman"/>
          <w:b/>
          <w:rPrChange w:id="0" w:author="KERRY L KEISER" w:date="2019-05-28T11:25:00Z">
            <w:rPr>
              <w:rFonts w:ascii="Times New Roman" w:hAnsi="Times New Roman" w:cs="Times New Roman"/>
              <w:b/>
              <w:sz w:val="24"/>
              <w:szCs w:val="24"/>
            </w:rPr>
          </w:rPrChange>
        </w:rPr>
      </w:pPr>
      <w:r w:rsidRPr="00D151B8">
        <w:rPr>
          <w:rFonts w:cs="Times New Roman"/>
          <w:b/>
          <w:rPrChange w:id="1" w:author="KERRY L KEISER" w:date="2019-05-28T11:25:00Z">
            <w:rPr>
              <w:rFonts w:ascii="Times New Roman" w:hAnsi="Times New Roman" w:cs="Times New Roman"/>
              <w:b/>
              <w:sz w:val="24"/>
              <w:szCs w:val="24"/>
            </w:rPr>
          </w:rPrChange>
        </w:rPr>
        <w:t xml:space="preserve">Standard Operating Procedure for Assessment of Suicidal </w:t>
      </w:r>
      <w:del w:id="2" w:author="KERRY L KEISER" w:date="2019-05-28T11:24:00Z">
        <w:r w:rsidRPr="00D151B8" w:rsidDel="00DF77EE">
          <w:rPr>
            <w:rFonts w:cs="Times New Roman"/>
            <w:b/>
            <w:rPrChange w:id="3" w:author="KERRY L KEISER" w:date="2019-05-28T11:25:00Z">
              <w:rPr>
                <w:rFonts w:ascii="Times New Roman" w:hAnsi="Times New Roman" w:cs="Times New Roman"/>
                <w:b/>
                <w:sz w:val="24"/>
                <w:szCs w:val="24"/>
              </w:rPr>
            </w:rPrChange>
          </w:rPr>
          <w:delText xml:space="preserve">Ideation </w:delText>
        </w:r>
      </w:del>
      <w:r w:rsidRPr="00D151B8">
        <w:rPr>
          <w:rFonts w:cs="Times New Roman"/>
          <w:b/>
          <w:rPrChange w:id="4" w:author="KERRY L KEISER" w:date="2019-05-28T11:25:00Z">
            <w:rPr>
              <w:rFonts w:ascii="Times New Roman" w:hAnsi="Times New Roman" w:cs="Times New Roman"/>
              <w:b/>
              <w:sz w:val="24"/>
              <w:szCs w:val="24"/>
            </w:rPr>
          </w:rPrChange>
        </w:rPr>
        <w:t>and Homicidal Ideation</w:t>
      </w:r>
      <w:r w:rsidR="00F66357" w:rsidRPr="00D151B8">
        <w:rPr>
          <w:rFonts w:cs="Times New Roman"/>
          <w:b/>
          <w:rPrChange w:id="5" w:author="KERRY L KEISER" w:date="2019-05-28T11:25:00Z">
            <w:rPr>
              <w:rFonts w:ascii="Times New Roman" w:hAnsi="Times New Roman" w:cs="Times New Roman"/>
              <w:b/>
              <w:sz w:val="24"/>
              <w:szCs w:val="24"/>
            </w:rPr>
          </w:rPrChange>
        </w:rPr>
        <w:t xml:space="preserve"> over the Phone</w:t>
      </w:r>
    </w:p>
    <w:p w14:paraId="717652D5" w14:textId="77777777" w:rsidR="00CC5035" w:rsidRPr="00D151B8" w:rsidRDefault="00CC5035" w:rsidP="00CC5035">
      <w:pPr>
        <w:spacing w:after="0" w:line="240" w:lineRule="auto"/>
        <w:jc w:val="center"/>
        <w:rPr>
          <w:rFonts w:cs="Times New Roman"/>
          <w:rPrChange w:id="6" w:author="KERRY L KEISER" w:date="2019-05-28T11:25:00Z">
            <w:rPr>
              <w:rFonts w:ascii="Times New Roman" w:hAnsi="Times New Roman" w:cs="Times New Roman"/>
              <w:sz w:val="24"/>
              <w:szCs w:val="24"/>
            </w:rPr>
          </w:rPrChange>
        </w:rPr>
      </w:pPr>
    </w:p>
    <w:p w14:paraId="6354A64B" w14:textId="057C2A3B" w:rsidR="00CC5035" w:rsidRPr="00D151B8" w:rsidRDefault="00CC5035" w:rsidP="00CC5035">
      <w:pPr>
        <w:spacing w:after="0" w:line="240" w:lineRule="auto"/>
        <w:rPr>
          <w:rFonts w:cs="Times New Roman"/>
          <w:rPrChange w:id="7" w:author="KERRY L KEISER" w:date="2019-05-28T11:25:00Z">
            <w:rPr>
              <w:rFonts w:ascii="Times New Roman" w:hAnsi="Times New Roman" w:cs="Times New Roman"/>
              <w:sz w:val="24"/>
              <w:szCs w:val="24"/>
            </w:rPr>
          </w:rPrChange>
        </w:rPr>
      </w:pPr>
      <w:r w:rsidRPr="00D151B8">
        <w:rPr>
          <w:rFonts w:cs="Times New Roman"/>
          <w:b/>
          <w:u w:val="single"/>
          <w:rPrChange w:id="8" w:author="KERRY L KEISER" w:date="2019-05-28T11:25:00Z">
            <w:rPr>
              <w:rFonts w:ascii="Times New Roman" w:hAnsi="Times New Roman" w:cs="Times New Roman"/>
              <w:b/>
              <w:sz w:val="24"/>
              <w:szCs w:val="24"/>
              <w:u w:val="single"/>
            </w:rPr>
          </w:rPrChange>
        </w:rPr>
        <w:t xml:space="preserve">Purpose: </w:t>
      </w:r>
      <w:r w:rsidRPr="00D151B8">
        <w:rPr>
          <w:rFonts w:cs="Times New Roman"/>
          <w:rPrChange w:id="9" w:author="KERRY L KEISER" w:date="2019-05-28T11:25:00Z">
            <w:rPr>
              <w:rFonts w:ascii="Times New Roman" w:hAnsi="Times New Roman" w:cs="Times New Roman"/>
              <w:sz w:val="24"/>
              <w:szCs w:val="24"/>
            </w:rPr>
          </w:rPrChange>
        </w:rPr>
        <w:t>The purpose of this Standard Operating Procedure (SOP) is to describe the clinical steps lab staff must take when assessing s</w:t>
      </w:r>
      <w:bookmarkStart w:id="10" w:name="_GoBack"/>
      <w:bookmarkEnd w:id="10"/>
      <w:r w:rsidRPr="00D151B8">
        <w:rPr>
          <w:rFonts w:cs="Times New Roman"/>
          <w:rPrChange w:id="11" w:author="KERRY L KEISER" w:date="2019-05-28T11:25:00Z">
            <w:rPr>
              <w:rFonts w:ascii="Times New Roman" w:hAnsi="Times New Roman" w:cs="Times New Roman"/>
              <w:sz w:val="24"/>
              <w:szCs w:val="24"/>
            </w:rPr>
          </w:rPrChange>
        </w:rPr>
        <w:t>uicidal ideation (SI) and homicidal ideation (HI)</w:t>
      </w:r>
      <w:r w:rsidR="00F66357" w:rsidRPr="00D151B8">
        <w:rPr>
          <w:rFonts w:cs="Times New Roman"/>
          <w:rPrChange w:id="12" w:author="KERRY L KEISER" w:date="2019-05-28T11:25:00Z">
            <w:rPr>
              <w:rFonts w:ascii="Times New Roman" w:hAnsi="Times New Roman" w:cs="Times New Roman"/>
              <w:sz w:val="24"/>
              <w:szCs w:val="24"/>
            </w:rPr>
          </w:rPrChange>
        </w:rPr>
        <w:t xml:space="preserve"> over the phone</w:t>
      </w:r>
      <w:r w:rsidRPr="00D151B8">
        <w:rPr>
          <w:rFonts w:cs="Times New Roman"/>
          <w:rPrChange w:id="13" w:author="KERRY L KEISER" w:date="2019-05-28T11:25:00Z">
            <w:rPr>
              <w:rFonts w:ascii="Times New Roman" w:hAnsi="Times New Roman" w:cs="Times New Roman"/>
              <w:sz w:val="24"/>
              <w:szCs w:val="24"/>
            </w:rPr>
          </w:rPrChange>
        </w:rPr>
        <w:t>. Staff who do not feel comfortable implementing the SOP should notify their clinical support contact to request that they assist with implementation of SOP.</w:t>
      </w:r>
    </w:p>
    <w:p w14:paraId="417C8142" w14:textId="77777777" w:rsidR="00A1333A" w:rsidRPr="00D151B8" w:rsidRDefault="00A1333A" w:rsidP="00CC5035">
      <w:pPr>
        <w:spacing w:after="0" w:line="240" w:lineRule="auto"/>
        <w:rPr>
          <w:rFonts w:cs="Times New Roman"/>
          <w:rPrChange w:id="14" w:author="KERRY L KEISER" w:date="2019-05-28T11:25:00Z">
            <w:rPr>
              <w:rFonts w:ascii="Times New Roman" w:hAnsi="Times New Roman" w:cs="Times New Roman"/>
              <w:sz w:val="24"/>
              <w:szCs w:val="24"/>
            </w:rPr>
          </w:rPrChange>
        </w:rPr>
      </w:pPr>
    </w:p>
    <w:p w14:paraId="60779E09" w14:textId="77777777" w:rsidR="00A1333A" w:rsidRPr="00D151B8" w:rsidRDefault="00A1333A" w:rsidP="00CC5035">
      <w:pPr>
        <w:spacing w:after="0" w:line="240" w:lineRule="auto"/>
        <w:rPr>
          <w:rFonts w:cs="Times New Roman"/>
          <w:rPrChange w:id="15" w:author="KERRY L KEISER" w:date="2019-05-28T11:25:00Z">
            <w:rPr>
              <w:rFonts w:ascii="Times New Roman" w:hAnsi="Times New Roman" w:cs="Times New Roman"/>
              <w:sz w:val="24"/>
              <w:szCs w:val="24"/>
            </w:rPr>
          </w:rPrChange>
        </w:rPr>
      </w:pPr>
      <w:r w:rsidRPr="00D151B8">
        <w:rPr>
          <w:rFonts w:cs="Times New Roman"/>
          <w:b/>
          <w:u w:val="single"/>
          <w:rPrChange w:id="16" w:author="KERRY L KEISER" w:date="2019-05-28T11:25:00Z">
            <w:rPr>
              <w:rFonts w:ascii="Times New Roman" w:hAnsi="Times New Roman" w:cs="Times New Roman"/>
              <w:b/>
              <w:sz w:val="24"/>
              <w:szCs w:val="24"/>
              <w:u w:val="single"/>
            </w:rPr>
          </w:rPrChange>
        </w:rPr>
        <w:t>Clinical Support Team:</w:t>
      </w:r>
    </w:p>
    <w:p w14:paraId="67F6B009" w14:textId="77777777" w:rsidR="00A1333A" w:rsidRPr="00D151B8" w:rsidRDefault="00A1333A" w:rsidP="00CC5035">
      <w:pPr>
        <w:spacing w:after="0" w:line="240" w:lineRule="auto"/>
        <w:rPr>
          <w:rFonts w:cs="Times New Roman"/>
          <w:rPrChange w:id="17" w:author="KERRY L KEISER" w:date="2019-05-28T11:25:00Z">
            <w:rPr>
              <w:rFonts w:ascii="Times New Roman" w:hAnsi="Times New Roman" w:cs="Times New Roman"/>
              <w:sz w:val="24"/>
              <w:szCs w:val="24"/>
            </w:rPr>
          </w:rPrChange>
        </w:rPr>
      </w:pPr>
    </w:p>
    <w:tbl>
      <w:tblPr>
        <w:tblStyle w:val="TableGrid"/>
        <w:tblW w:w="0" w:type="auto"/>
        <w:tblLook w:val="04A0" w:firstRow="1" w:lastRow="0" w:firstColumn="1" w:lastColumn="0" w:noHBand="0" w:noVBand="1"/>
      </w:tblPr>
      <w:tblGrid>
        <w:gridCol w:w="3192"/>
        <w:gridCol w:w="3192"/>
        <w:gridCol w:w="3192"/>
      </w:tblGrid>
      <w:tr w:rsidR="00A1333A" w:rsidRPr="00D151B8" w14:paraId="7605E156" w14:textId="77777777" w:rsidTr="00A1333A">
        <w:tc>
          <w:tcPr>
            <w:tcW w:w="3192" w:type="dxa"/>
          </w:tcPr>
          <w:p w14:paraId="7DCC3144" w14:textId="77777777" w:rsidR="00A1333A" w:rsidRPr="00D151B8" w:rsidRDefault="00A1333A" w:rsidP="00CC5035">
            <w:pPr>
              <w:rPr>
                <w:rFonts w:cs="Times New Roman"/>
                <w:rPrChange w:id="18" w:author="KERRY L KEISER" w:date="2019-05-28T11:25:00Z">
                  <w:rPr>
                    <w:rFonts w:ascii="Times New Roman" w:hAnsi="Times New Roman" w:cs="Times New Roman"/>
                    <w:sz w:val="24"/>
                    <w:szCs w:val="24"/>
                  </w:rPr>
                </w:rPrChange>
              </w:rPr>
            </w:pPr>
            <w:r w:rsidRPr="00D151B8">
              <w:rPr>
                <w:rFonts w:cs="Times New Roman"/>
                <w:rPrChange w:id="19" w:author="KERRY L KEISER" w:date="2019-05-28T11:25:00Z">
                  <w:rPr>
                    <w:rFonts w:ascii="Times New Roman" w:hAnsi="Times New Roman" w:cs="Times New Roman"/>
                    <w:sz w:val="24"/>
                    <w:szCs w:val="24"/>
                  </w:rPr>
                </w:rPrChange>
              </w:rPr>
              <w:t>Chris Gioia</w:t>
            </w:r>
          </w:p>
        </w:tc>
        <w:tc>
          <w:tcPr>
            <w:tcW w:w="3192" w:type="dxa"/>
          </w:tcPr>
          <w:p w14:paraId="65BCBDAE" w14:textId="15C7DEE8" w:rsidR="00A1333A" w:rsidRPr="00D151B8" w:rsidRDefault="00A1333A" w:rsidP="00CC5035">
            <w:pPr>
              <w:rPr>
                <w:rFonts w:cs="Times New Roman"/>
                <w:rPrChange w:id="20" w:author="KERRY L KEISER" w:date="2019-05-28T11:25:00Z">
                  <w:rPr>
                    <w:rFonts w:ascii="Times New Roman" w:hAnsi="Times New Roman" w:cs="Times New Roman"/>
                    <w:sz w:val="24"/>
                    <w:szCs w:val="24"/>
                  </w:rPr>
                </w:rPrChange>
              </w:rPr>
            </w:pPr>
            <w:r w:rsidRPr="00D151B8">
              <w:rPr>
                <w:rFonts w:cs="Times New Roman"/>
                <w:rPrChange w:id="21" w:author="KERRY L KEISER" w:date="2019-05-28T11:25:00Z">
                  <w:rPr>
                    <w:rFonts w:ascii="Times New Roman" w:hAnsi="Times New Roman" w:cs="Times New Roman"/>
                    <w:sz w:val="24"/>
                    <w:szCs w:val="24"/>
                  </w:rPr>
                </w:rPrChange>
              </w:rPr>
              <w:t>608-235-3659</w:t>
            </w:r>
            <w:r w:rsidR="0072679C" w:rsidRPr="00D151B8">
              <w:rPr>
                <w:rFonts w:cs="Times New Roman"/>
                <w:rPrChange w:id="22" w:author="KERRY L KEISER" w:date="2019-05-28T11:25:00Z">
                  <w:rPr>
                    <w:rFonts w:ascii="Times New Roman" w:hAnsi="Times New Roman" w:cs="Times New Roman"/>
                    <w:sz w:val="24"/>
                    <w:szCs w:val="24"/>
                  </w:rPr>
                </w:rPrChange>
              </w:rPr>
              <w:t xml:space="preserve"> (cell)</w:t>
            </w:r>
          </w:p>
          <w:p w14:paraId="1D8B0267" w14:textId="70A892CE" w:rsidR="0072679C" w:rsidRPr="00D151B8" w:rsidRDefault="0072679C" w:rsidP="00CC5035">
            <w:pPr>
              <w:rPr>
                <w:rFonts w:cs="Times New Roman"/>
                <w:rPrChange w:id="23" w:author="KERRY L KEISER" w:date="2019-05-28T11:25:00Z">
                  <w:rPr>
                    <w:rFonts w:ascii="Times New Roman" w:hAnsi="Times New Roman" w:cs="Times New Roman"/>
                    <w:sz w:val="24"/>
                    <w:szCs w:val="24"/>
                  </w:rPr>
                </w:rPrChange>
              </w:rPr>
            </w:pPr>
            <w:r w:rsidRPr="00D151B8">
              <w:rPr>
                <w:rFonts w:cs="Times New Roman"/>
                <w:rPrChange w:id="24" w:author="KERRY L KEISER" w:date="2019-05-28T11:25:00Z">
                  <w:rPr>
                    <w:rFonts w:ascii="Times New Roman" w:hAnsi="Times New Roman" w:cs="Times New Roman"/>
                    <w:sz w:val="24"/>
                    <w:szCs w:val="24"/>
                  </w:rPr>
                </w:rPrChange>
              </w:rPr>
              <w:t>608-262-6352 (office)</w:t>
            </w:r>
          </w:p>
        </w:tc>
        <w:tc>
          <w:tcPr>
            <w:tcW w:w="3192" w:type="dxa"/>
          </w:tcPr>
          <w:p w14:paraId="78E7F744" w14:textId="77777777" w:rsidR="00A1333A" w:rsidRPr="00D151B8" w:rsidRDefault="00A1333A" w:rsidP="00CC5035">
            <w:pPr>
              <w:rPr>
                <w:rFonts w:cs="Times New Roman"/>
                <w:rPrChange w:id="25" w:author="KERRY L KEISER" w:date="2019-05-28T11:25:00Z">
                  <w:rPr>
                    <w:rFonts w:ascii="Times New Roman" w:hAnsi="Times New Roman" w:cs="Times New Roman"/>
                    <w:sz w:val="24"/>
                    <w:szCs w:val="24"/>
                  </w:rPr>
                </w:rPrChange>
              </w:rPr>
            </w:pPr>
            <w:r w:rsidRPr="00D151B8">
              <w:rPr>
                <w:rFonts w:cs="Times New Roman"/>
                <w:rPrChange w:id="26" w:author="KERRY L KEISER" w:date="2019-05-28T11:25:00Z">
                  <w:rPr>
                    <w:rFonts w:ascii="Times New Roman" w:hAnsi="Times New Roman" w:cs="Times New Roman"/>
                    <w:sz w:val="24"/>
                    <w:szCs w:val="24"/>
                  </w:rPr>
                </w:rPrChange>
              </w:rPr>
              <w:t>Assistant Director of PRTC</w:t>
            </w:r>
          </w:p>
        </w:tc>
      </w:tr>
      <w:tr w:rsidR="00EA06B0" w:rsidRPr="00D151B8" w14:paraId="688169D6" w14:textId="77777777" w:rsidTr="00A1333A">
        <w:tc>
          <w:tcPr>
            <w:tcW w:w="3192" w:type="dxa"/>
          </w:tcPr>
          <w:p w14:paraId="6A00DFEB" w14:textId="77777777" w:rsidR="00EA06B0" w:rsidRPr="00D151B8" w:rsidRDefault="00EA06B0" w:rsidP="00CC5035">
            <w:pPr>
              <w:rPr>
                <w:rFonts w:cs="Times New Roman"/>
                <w:rPrChange w:id="27" w:author="KERRY L KEISER" w:date="2019-05-28T11:25:00Z">
                  <w:rPr>
                    <w:rFonts w:ascii="Times New Roman" w:hAnsi="Times New Roman" w:cs="Times New Roman"/>
                    <w:sz w:val="24"/>
                    <w:szCs w:val="24"/>
                  </w:rPr>
                </w:rPrChange>
              </w:rPr>
            </w:pPr>
            <w:r w:rsidRPr="00D151B8">
              <w:rPr>
                <w:rFonts w:cs="Times New Roman"/>
                <w:rPrChange w:id="28" w:author="KERRY L KEISER" w:date="2019-05-28T11:25:00Z">
                  <w:rPr>
                    <w:rFonts w:ascii="Times New Roman" w:hAnsi="Times New Roman" w:cs="Times New Roman"/>
                    <w:sz w:val="24"/>
                    <w:szCs w:val="24"/>
                  </w:rPr>
                </w:rPrChange>
              </w:rPr>
              <w:t>John Curtin</w:t>
            </w:r>
          </w:p>
        </w:tc>
        <w:tc>
          <w:tcPr>
            <w:tcW w:w="3192" w:type="dxa"/>
          </w:tcPr>
          <w:p w14:paraId="3E9B194E" w14:textId="77777777" w:rsidR="00EA06B0" w:rsidRPr="00D151B8" w:rsidRDefault="00EA06B0" w:rsidP="00CC5035">
            <w:pPr>
              <w:rPr>
                <w:rFonts w:cs="Times New Roman"/>
                <w:rPrChange w:id="29" w:author="KERRY L KEISER" w:date="2019-05-28T11:25:00Z">
                  <w:rPr>
                    <w:rFonts w:ascii="Times New Roman" w:hAnsi="Times New Roman" w:cs="Times New Roman"/>
                    <w:sz w:val="24"/>
                    <w:szCs w:val="24"/>
                  </w:rPr>
                </w:rPrChange>
              </w:rPr>
            </w:pPr>
            <w:r w:rsidRPr="00D151B8">
              <w:rPr>
                <w:rFonts w:cs="Times New Roman"/>
                <w:rPrChange w:id="30" w:author="KERRY L KEISER" w:date="2019-05-28T11:25:00Z">
                  <w:rPr>
                    <w:rFonts w:ascii="Times New Roman" w:hAnsi="Times New Roman" w:cs="Times New Roman"/>
                    <w:sz w:val="24"/>
                    <w:szCs w:val="24"/>
                  </w:rPr>
                </w:rPrChange>
              </w:rPr>
              <w:t>608-217-6221</w:t>
            </w:r>
          </w:p>
        </w:tc>
        <w:tc>
          <w:tcPr>
            <w:tcW w:w="3192" w:type="dxa"/>
          </w:tcPr>
          <w:p w14:paraId="5F26A47E" w14:textId="77777777" w:rsidR="00EA06B0" w:rsidRPr="00D151B8" w:rsidRDefault="00EA06B0" w:rsidP="00CC5035">
            <w:pPr>
              <w:rPr>
                <w:rFonts w:cs="Times New Roman"/>
                <w:rPrChange w:id="31" w:author="KERRY L KEISER" w:date="2019-05-28T11:25:00Z">
                  <w:rPr>
                    <w:rFonts w:ascii="Times New Roman" w:hAnsi="Times New Roman" w:cs="Times New Roman"/>
                    <w:sz w:val="24"/>
                    <w:szCs w:val="24"/>
                  </w:rPr>
                </w:rPrChange>
              </w:rPr>
            </w:pPr>
            <w:r w:rsidRPr="00D151B8">
              <w:rPr>
                <w:rFonts w:cs="Times New Roman"/>
                <w:rPrChange w:id="32" w:author="KERRY L KEISER" w:date="2019-05-28T11:25:00Z">
                  <w:rPr>
                    <w:rFonts w:ascii="Times New Roman" w:hAnsi="Times New Roman" w:cs="Times New Roman"/>
                    <w:sz w:val="24"/>
                    <w:szCs w:val="24"/>
                  </w:rPr>
                </w:rPrChange>
              </w:rPr>
              <w:t>Principal Investigator</w:t>
            </w:r>
          </w:p>
        </w:tc>
      </w:tr>
      <w:tr w:rsidR="00EA06B0" w:rsidRPr="00D151B8" w14:paraId="02F4EC07" w14:textId="77777777" w:rsidTr="00A1333A">
        <w:tc>
          <w:tcPr>
            <w:tcW w:w="3192" w:type="dxa"/>
          </w:tcPr>
          <w:p w14:paraId="47C61E71" w14:textId="77777777" w:rsidR="00EA06B0" w:rsidRPr="00D151B8" w:rsidRDefault="00EA06B0" w:rsidP="00CC5035">
            <w:pPr>
              <w:rPr>
                <w:rFonts w:cs="Times New Roman"/>
                <w:rPrChange w:id="33" w:author="KERRY L KEISER" w:date="2019-05-28T11:25:00Z">
                  <w:rPr>
                    <w:rFonts w:ascii="Times New Roman" w:hAnsi="Times New Roman" w:cs="Times New Roman"/>
                    <w:sz w:val="24"/>
                    <w:szCs w:val="24"/>
                  </w:rPr>
                </w:rPrChange>
              </w:rPr>
            </w:pPr>
            <w:r w:rsidRPr="00D151B8">
              <w:rPr>
                <w:rFonts w:cs="Times New Roman"/>
                <w:rPrChange w:id="34" w:author="KERRY L KEISER" w:date="2019-05-28T11:25:00Z">
                  <w:rPr>
                    <w:rFonts w:ascii="Times New Roman" w:hAnsi="Times New Roman" w:cs="Times New Roman"/>
                    <w:sz w:val="24"/>
                    <w:szCs w:val="24"/>
                  </w:rPr>
                </w:rPrChange>
              </w:rPr>
              <w:t>Susan Schneck</w:t>
            </w:r>
          </w:p>
        </w:tc>
        <w:tc>
          <w:tcPr>
            <w:tcW w:w="3192" w:type="dxa"/>
          </w:tcPr>
          <w:p w14:paraId="168ABDE1" w14:textId="77777777" w:rsidR="00EA06B0" w:rsidRPr="00D151B8" w:rsidRDefault="00EA06B0" w:rsidP="00CC5035">
            <w:pPr>
              <w:rPr>
                <w:rFonts w:cs="Times New Roman"/>
                <w:rPrChange w:id="35" w:author="KERRY L KEISER" w:date="2019-05-28T11:25:00Z">
                  <w:rPr>
                    <w:rFonts w:ascii="Times New Roman" w:hAnsi="Times New Roman" w:cs="Times New Roman"/>
                    <w:sz w:val="24"/>
                    <w:szCs w:val="24"/>
                  </w:rPr>
                </w:rPrChange>
              </w:rPr>
            </w:pPr>
            <w:r w:rsidRPr="00D151B8">
              <w:rPr>
                <w:rFonts w:cs="Times New Roman"/>
                <w:rPrChange w:id="36" w:author="KERRY L KEISER" w:date="2019-05-28T11:25:00Z">
                  <w:rPr>
                    <w:rFonts w:ascii="Times New Roman" w:hAnsi="Times New Roman" w:cs="Times New Roman"/>
                    <w:sz w:val="24"/>
                    <w:szCs w:val="24"/>
                  </w:rPr>
                </w:rPrChange>
              </w:rPr>
              <w:t>608-293-2412</w:t>
            </w:r>
          </w:p>
        </w:tc>
        <w:tc>
          <w:tcPr>
            <w:tcW w:w="3192" w:type="dxa"/>
          </w:tcPr>
          <w:p w14:paraId="63A318A2" w14:textId="77777777" w:rsidR="00EA06B0" w:rsidRPr="00D151B8" w:rsidRDefault="00EA06B0" w:rsidP="00CC5035">
            <w:pPr>
              <w:rPr>
                <w:rFonts w:cs="Times New Roman"/>
                <w:rPrChange w:id="37" w:author="KERRY L KEISER" w:date="2019-05-28T11:25:00Z">
                  <w:rPr>
                    <w:rFonts w:ascii="Times New Roman" w:hAnsi="Times New Roman" w:cs="Times New Roman"/>
                    <w:sz w:val="24"/>
                    <w:szCs w:val="24"/>
                  </w:rPr>
                </w:rPrChange>
              </w:rPr>
            </w:pPr>
            <w:r w:rsidRPr="00D151B8">
              <w:rPr>
                <w:rFonts w:cs="Times New Roman"/>
                <w:rPrChange w:id="38" w:author="KERRY L KEISER" w:date="2019-05-28T11:25:00Z">
                  <w:rPr>
                    <w:rFonts w:ascii="Times New Roman" w:hAnsi="Times New Roman" w:cs="Times New Roman"/>
                    <w:sz w:val="24"/>
                    <w:szCs w:val="24"/>
                  </w:rPr>
                </w:rPrChange>
              </w:rPr>
              <w:t>Lab Manager</w:t>
            </w:r>
          </w:p>
        </w:tc>
      </w:tr>
    </w:tbl>
    <w:p w14:paraId="090F6E9C" w14:textId="77777777" w:rsidR="00A1333A" w:rsidRPr="00D151B8" w:rsidRDefault="00A1333A" w:rsidP="00CC5035">
      <w:pPr>
        <w:spacing w:after="0" w:line="240" w:lineRule="auto"/>
        <w:rPr>
          <w:rFonts w:cs="Times New Roman"/>
          <w:rPrChange w:id="39" w:author="KERRY L KEISER" w:date="2019-05-28T11:25:00Z">
            <w:rPr>
              <w:rFonts w:ascii="Times New Roman" w:hAnsi="Times New Roman" w:cs="Times New Roman"/>
              <w:sz w:val="24"/>
              <w:szCs w:val="24"/>
            </w:rPr>
          </w:rPrChange>
        </w:rPr>
      </w:pPr>
    </w:p>
    <w:p w14:paraId="301314A4" w14:textId="32B914D9" w:rsidR="008B0B73" w:rsidRPr="00D151B8" w:rsidRDefault="008B0B73" w:rsidP="00B52C59">
      <w:pPr>
        <w:spacing w:after="0" w:line="240" w:lineRule="auto"/>
        <w:rPr>
          <w:rFonts w:cs="Times New Roman"/>
          <w:rPrChange w:id="40" w:author="KERRY L KEISER" w:date="2019-05-28T11:25:00Z">
            <w:rPr>
              <w:rFonts w:ascii="Times New Roman" w:hAnsi="Times New Roman" w:cs="Times New Roman"/>
              <w:sz w:val="24"/>
              <w:szCs w:val="24"/>
            </w:rPr>
          </w:rPrChange>
        </w:rPr>
      </w:pPr>
      <w:r w:rsidRPr="00D151B8">
        <w:rPr>
          <w:rFonts w:cs="Times New Roman"/>
          <w:b/>
          <w:u w:val="single"/>
          <w:rPrChange w:id="41" w:author="KERRY L KEISER" w:date="2019-05-28T11:25:00Z">
            <w:rPr>
              <w:rFonts w:ascii="Times New Roman" w:hAnsi="Times New Roman" w:cs="Times New Roman"/>
              <w:b/>
              <w:sz w:val="24"/>
              <w:szCs w:val="24"/>
              <w:u w:val="single"/>
            </w:rPr>
          </w:rPrChange>
        </w:rPr>
        <w:t xml:space="preserve">Critical Rule: </w:t>
      </w:r>
      <w:r w:rsidRPr="00D151B8">
        <w:rPr>
          <w:rFonts w:cs="Times New Roman"/>
          <w:rPrChange w:id="42" w:author="KERRY L KEISER" w:date="2019-05-28T11:25:00Z">
            <w:rPr>
              <w:rFonts w:ascii="Times New Roman" w:hAnsi="Times New Roman" w:cs="Times New Roman"/>
              <w:sz w:val="24"/>
              <w:szCs w:val="24"/>
            </w:rPr>
          </w:rPrChange>
        </w:rPr>
        <w:t>When in doubt, begin contact with the clinical support team.</w:t>
      </w:r>
      <w:r w:rsidR="00F66357" w:rsidRPr="00D151B8">
        <w:rPr>
          <w:rFonts w:cs="Times New Roman"/>
          <w:rPrChange w:id="43" w:author="KERRY L KEISER" w:date="2019-05-28T11:25:00Z">
            <w:rPr>
              <w:rFonts w:ascii="Times New Roman" w:hAnsi="Times New Roman" w:cs="Times New Roman"/>
              <w:sz w:val="24"/>
              <w:szCs w:val="24"/>
            </w:rPr>
          </w:rPrChange>
        </w:rPr>
        <w:t xml:space="preserve"> Clinical support team is available to assist if needed, but in order to maintain rapport and trust with </w:t>
      </w:r>
      <w:r w:rsidR="002163AA" w:rsidRPr="00D151B8">
        <w:rPr>
          <w:rFonts w:cs="Times New Roman"/>
          <w:rPrChange w:id="44" w:author="KERRY L KEISER" w:date="2019-05-28T11:25:00Z">
            <w:rPr>
              <w:rFonts w:ascii="Times New Roman" w:hAnsi="Times New Roman" w:cs="Times New Roman"/>
              <w:sz w:val="24"/>
              <w:szCs w:val="24"/>
            </w:rPr>
          </w:rPrChange>
        </w:rPr>
        <w:t xml:space="preserve">the </w:t>
      </w:r>
      <w:r w:rsidR="00F66357" w:rsidRPr="00D151B8">
        <w:rPr>
          <w:rFonts w:cs="Times New Roman"/>
          <w:rPrChange w:id="45" w:author="KERRY L KEISER" w:date="2019-05-28T11:25:00Z">
            <w:rPr>
              <w:rFonts w:ascii="Times New Roman" w:hAnsi="Times New Roman" w:cs="Times New Roman"/>
              <w:sz w:val="24"/>
              <w:szCs w:val="24"/>
            </w:rPr>
          </w:rPrChange>
        </w:rPr>
        <w:t>caller, whoever answered the call should be the only one directly communicating with the caller.</w:t>
      </w:r>
    </w:p>
    <w:p w14:paraId="15A8C1C8" w14:textId="77777777" w:rsidR="00D826D6" w:rsidRPr="00D151B8" w:rsidRDefault="00D826D6" w:rsidP="00B52C59">
      <w:pPr>
        <w:spacing w:after="0" w:line="240" w:lineRule="auto"/>
        <w:rPr>
          <w:rFonts w:cs="Times New Roman"/>
          <w:rPrChange w:id="46" w:author="KERRY L KEISER" w:date="2019-05-28T11:25:00Z">
            <w:rPr>
              <w:rFonts w:ascii="Times New Roman" w:hAnsi="Times New Roman" w:cs="Times New Roman"/>
              <w:sz w:val="24"/>
              <w:szCs w:val="24"/>
            </w:rPr>
          </w:rPrChange>
        </w:rPr>
      </w:pPr>
    </w:p>
    <w:p w14:paraId="061EE5E9" w14:textId="7C0229C0" w:rsidR="00D826D6" w:rsidRPr="00D151B8" w:rsidRDefault="00EA13ED" w:rsidP="00B52C59">
      <w:pPr>
        <w:spacing w:after="0" w:line="240" w:lineRule="auto"/>
        <w:rPr>
          <w:rFonts w:cs="Times New Roman"/>
          <w:b/>
          <w:u w:val="single"/>
          <w:rPrChange w:id="47" w:author="KERRY L KEISER" w:date="2019-05-28T11:25:00Z">
            <w:rPr>
              <w:rFonts w:ascii="Times New Roman" w:hAnsi="Times New Roman" w:cs="Times New Roman"/>
              <w:b/>
              <w:sz w:val="24"/>
              <w:szCs w:val="24"/>
              <w:u w:val="single"/>
            </w:rPr>
          </w:rPrChange>
        </w:rPr>
      </w:pPr>
      <w:r w:rsidRPr="00D151B8">
        <w:rPr>
          <w:rFonts w:cs="Times New Roman"/>
          <w:b/>
          <w:u w:val="single"/>
          <w:rPrChange w:id="48" w:author="KERRY L KEISER" w:date="2019-05-28T11:25:00Z">
            <w:rPr>
              <w:rFonts w:ascii="Times New Roman" w:hAnsi="Times New Roman" w:cs="Times New Roman"/>
              <w:b/>
              <w:sz w:val="24"/>
              <w:szCs w:val="24"/>
              <w:u w:val="single"/>
            </w:rPr>
          </w:rPrChange>
        </w:rPr>
        <w:t>Things to k</w:t>
      </w:r>
      <w:r w:rsidR="00D826D6" w:rsidRPr="00D151B8">
        <w:rPr>
          <w:rFonts w:cs="Times New Roman"/>
          <w:b/>
          <w:u w:val="single"/>
          <w:rPrChange w:id="49" w:author="KERRY L KEISER" w:date="2019-05-28T11:25:00Z">
            <w:rPr>
              <w:rFonts w:ascii="Times New Roman" w:hAnsi="Times New Roman" w:cs="Times New Roman"/>
              <w:b/>
              <w:sz w:val="24"/>
              <w:szCs w:val="24"/>
              <w:u w:val="single"/>
            </w:rPr>
          </w:rPrChange>
        </w:rPr>
        <w:t xml:space="preserve">eep in mind/tips: </w:t>
      </w:r>
    </w:p>
    <w:p w14:paraId="6A66BD5C" w14:textId="77777777" w:rsidR="00D826D6" w:rsidRPr="00D151B8" w:rsidRDefault="00D826D6" w:rsidP="00B52C59">
      <w:pPr>
        <w:spacing w:after="0" w:line="240" w:lineRule="auto"/>
        <w:rPr>
          <w:rFonts w:cs="Times New Roman"/>
          <w:rPrChange w:id="50" w:author="KERRY L KEISER" w:date="2019-05-28T11:25:00Z">
            <w:rPr>
              <w:rFonts w:ascii="Times New Roman" w:hAnsi="Times New Roman" w:cs="Times New Roman"/>
              <w:sz w:val="24"/>
              <w:szCs w:val="24"/>
            </w:rPr>
          </w:rPrChange>
        </w:rPr>
      </w:pPr>
    </w:p>
    <w:p w14:paraId="28CF056C" w14:textId="33DB776A" w:rsidR="00D826D6" w:rsidRPr="00D151B8" w:rsidRDefault="00D826D6" w:rsidP="00197610">
      <w:pPr>
        <w:pStyle w:val="ListParagraph"/>
        <w:numPr>
          <w:ilvl w:val="0"/>
          <w:numId w:val="11"/>
        </w:numPr>
        <w:spacing w:after="0" w:line="240" w:lineRule="auto"/>
        <w:rPr>
          <w:rFonts w:cs="Times New Roman"/>
          <w:rPrChange w:id="51" w:author="KERRY L KEISER" w:date="2019-05-28T11:25:00Z">
            <w:rPr>
              <w:rFonts w:ascii="Times New Roman" w:hAnsi="Times New Roman" w:cs="Times New Roman"/>
              <w:sz w:val="24"/>
              <w:szCs w:val="24"/>
            </w:rPr>
          </w:rPrChange>
        </w:rPr>
      </w:pPr>
      <w:r w:rsidRPr="00D151B8">
        <w:rPr>
          <w:rFonts w:cs="Times New Roman"/>
          <w:rPrChange w:id="52" w:author="KERRY L KEISER" w:date="2019-05-28T11:25:00Z">
            <w:rPr>
              <w:rFonts w:ascii="Times New Roman" w:hAnsi="Times New Roman" w:cs="Times New Roman"/>
              <w:sz w:val="24"/>
              <w:szCs w:val="24"/>
            </w:rPr>
          </w:rPrChange>
        </w:rPr>
        <w:t>The caller is the only person who can solve this problem. Please refrain from trying to fix his/her problem. You may offer suggestions, but for the most part</w:t>
      </w:r>
      <w:r w:rsidR="0072679C" w:rsidRPr="00D151B8">
        <w:rPr>
          <w:rFonts w:cs="Times New Roman"/>
          <w:rPrChange w:id="53" w:author="KERRY L KEISER" w:date="2019-05-28T11:25:00Z">
            <w:rPr>
              <w:rFonts w:ascii="Times New Roman" w:hAnsi="Times New Roman" w:cs="Times New Roman"/>
              <w:sz w:val="24"/>
              <w:szCs w:val="24"/>
            </w:rPr>
          </w:rPrChange>
        </w:rPr>
        <w:t>, try to get the caller to come up with a solution.</w:t>
      </w:r>
    </w:p>
    <w:p w14:paraId="72386D1B" w14:textId="016188C0" w:rsidR="00D826D6" w:rsidRPr="00D151B8" w:rsidRDefault="00D826D6" w:rsidP="00D826D6">
      <w:pPr>
        <w:pStyle w:val="ListParagraph"/>
        <w:numPr>
          <w:ilvl w:val="0"/>
          <w:numId w:val="11"/>
        </w:numPr>
        <w:spacing w:after="0" w:line="240" w:lineRule="auto"/>
        <w:rPr>
          <w:rFonts w:cs="Times New Roman"/>
          <w:rPrChange w:id="54" w:author="KERRY L KEISER" w:date="2019-05-28T11:25:00Z">
            <w:rPr>
              <w:rFonts w:ascii="Times New Roman" w:hAnsi="Times New Roman" w:cs="Times New Roman"/>
              <w:sz w:val="24"/>
              <w:szCs w:val="24"/>
            </w:rPr>
          </w:rPrChange>
        </w:rPr>
      </w:pPr>
      <w:r w:rsidRPr="00D151B8">
        <w:rPr>
          <w:rFonts w:cs="Times New Roman"/>
          <w:rPrChange w:id="55" w:author="KERRY L KEISER" w:date="2019-05-28T11:25:00Z">
            <w:rPr>
              <w:rFonts w:ascii="Times New Roman" w:hAnsi="Times New Roman" w:cs="Times New Roman"/>
              <w:sz w:val="24"/>
              <w:szCs w:val="24"/>
            </w:rPr>
          </w:rPrChange>
        </w:rPr>
        <w:t>When caller is ready to find a solution, start with the easiest problem and move up to the more difficult ones</w:t>
      </w:r>
      <w:r w:rsidR="0072679C" w:rsidRPr="00D151B8">
        <w:rPr>
          <w:rFonts w:cs="Times New Roman"/>
          <w:rPrChange w:id="56" w:author="KERRY L KEISER" w:date="2019-05-28T11:25:00Z">
            <w:rPr>
              <w:rFonts w:ascii="Times New Roman" w:hAnsi="Times New Roman" w:cs="Times New Roman"/>
              <w:sz w:val="24"/>
              <w:szCs w:val="24"/>
            </w:rPr>
          </w:rPrChange>
        </w:rPr>
        <w:t>.</w:t>
      </w:r>
    </w:p>
    <w:p w14:paraId="21646FAE" w14:textId="3738E9F4" w:rsidR="00D826D6" w:rsidRPr="00D151B8" w:rsidRDefault="00D826D6" w:rsidP="00D826D6">
      <w:pPr>
        <w:pStyle w:val="ListParagraph"/>
        <w:numPr>
          <w:ilvl w:val="0"/>
          <w:numId w:val="11"/>
        </w:numPr>
        <w:spacing w:after="0" w:line="240" w:lineRule="auto"/>
        <w:rPr>
          <w:rFonts w:cs="Times New Roman"/>
          <w:rPrChange w:id="57" w:author="KERRY L KEISER" w:date="2019-05-28T11:25:00Z">
            <w:rPr>
              <w:rFonts w:ascii="Times New Roman" w:hAnsi="Times New Roman" w:cs="Times New Roman"/>
              <w:sz w:val="24"/>
              <w:szCs w:val="24"/>
            </w:rPr>
          </w:rPrChange>
        </w:rPr>
      </w:pPr>
      <w:r w:rsidRPr="00D151B8">
        <w:rPr>
          <w:rFonts w:cs="Times New Roman"/>
          <w:rPrChange w:id="58" w:author="KERRY L KEISER" w:date="2019-05-28T11:25:00Z">
            <w:rPr>
              <w:rFonts w:ascii="Times New Roman" w:hAnsi="Times New Roman" w:cs="Times New Roman"/>
              <w:sz w:val="24"/>
              <w:szCs w:val="24"/>
            </w:rPr>
          </w:rPrChange>
        </w:rPr>
        <w:t>Focus on what the client has control over</w:t>
      </w:r>
      <w:r w:rsidR="0072679C" w:rsidRPr="00D151B8">
        <w:rPr>
          <w:rFonts w:cs="Times New Roman"/>
          <w:rPrChange w:id="59" w:author="KERRY L KEISER" w:date="2019-05-28T11:25:00Z">
            <w:rPr>
              <w:rFonts w:ascii="Times New Roman" w:hAnsi="Times New Roman" w:cs="Times New Roman"/>
              <w:sz w:val="24"/>
              <w:szCs w:val="24"/>
            </w:rPr>
          </w:rPrChange>
        </w:rPr>
        <w:t>.</w:t>
      </w:r>
    </w:p>
    <w:p w14:paraId="12A34F2D" w14:textId="1F2D9B14" w:rsidR="00EA13ED" w:rsidRPr="00D151B8" w:rsidRDefault="00EA13ED" w:rsidP="00D826D6">
      <w:pPr>
        <w:pStyle w:val="ListParagraph"/>
        <w:numPr>
          <w:ilvl w:val="0"/>
          <w:numId w:val="11"/>
        </w:numPr>
        <w:spacing w:after="0" w:line="240" w:lineRule="auto"/>
        <w:rPr>
          <w:rFonts w:cs="Times New Roman"/>
          <w:rPrChange w:id="60" w:author="KERRY L KEISER" w:date="2019-05-28T11:25:00Z">
            <w:rPr>
              <w:rFonts w:ascii="Times New Roman" w:hAnsi="Times New Roman" w:cs="Times New Roman"/>
              <w:sz w:val="24"/>
              <w:szCs w:val="24"/>
            </w:rPr>
          </w:rPrChange>
        </w:rPr>
      </w:pPr>
      <w:r w:rsidRPr="00D151B8">
        <w:rPr>
          <w:rFonts w:cs="Times New Roman"/>
          <w:rPrChange w:id="61" w:author="KERRY L KEISER" w:date="2019-05-28T11:25:00Z">
            <w:rPr>
              <w:rFonts w:ascii="Times New Roman" w:hAnsi="Times New Roman" w:cs="Times New Roman"/>
              <w:sz w:val="24"/>
              <w:szCs w:val="24"/>
            </w:rPr>
          </w:rPrChange>
        </w:rPr>
        <w:t>Work with caller to make small “pacts” to ensure temporary safety while on the call</w:t>
      </w:r>
      <w:r w:rsidR="00197610" w:rsidRPr="00D151B8">
        <w:rPr>
          <w:rFonts w:cs="Times New Roman"/>
          <w:rPrChange w:id="62" w:author="KERRY L KEISER" w:date="2019-05-28T11:25:00Z">
            <w:rPr>
              <w:rFonts w:ascii="Times New Roman" w:hAnsi="Times New Roman" w:cs="Times New Roman"/>
              <w:sz w:val="24"/>
              <w:szCs w:val="24"/>
            </w:rPr>
          </w:rPrChange>
        </w:rPr>
        <w:t>.</w:t>
      </w:r>
    </w:p>
    <w:p w14:paraId="2BD9A43C" w14:textId="072CABB9" w:rsidR="0072679C" w:rsidRPr="00D151B8" w:rsidRDefault="0072679C" w:rsidP="00EA13ED">
      <w:pPr>
        <w:pStyle w:val="ListParagraph"/>
        <w:numPr>
          <w:ilvl w:val="1"/>
          <w:numId w:val="11"/>
        </w:numPr>
        <w:spacing w:after="0" w:line="240" w:lineRule="auto"/>
        <w:rPr>
          <w:rFonts w:cs="Times New Roman"/>
          <w:rPrChange w:id="63" w:author="KERRY L KEISER" w:date="2019-05-28T11:25:00Z">
            <w:rPr>
              <w:rFonts w:ascii="Times New Roman" w:hAnsi="Times New Roman" w:cs="Times New Roman"/>
              <w:sz w:val="24"/>
              <w:szCs w:val="24"/>
            </w:rPr>
          </w:rPrChange>
        </w:rPr>
      </w:pPr>
      <w:r w:rsidRPr="00D151B8">
        <w:rPr>
          <w:rFonts w:cs="Times New Roman"/>
          <w:rPrChange w:id="64" w:author="KERRY L KEISER" w:date="2019-05-28T11:25:00Z">
            <w:rPr>
              <w:rFonts w:ascii="Times New Roman" w:hAnsi="Times New Roman" w:cs="Times New Roman"/>
              <w:sz w:val="24"/>
              <w:szCs w:val="24"/>
            </w:rPr>
          </w:rPrChange>
        </w:rPr>
        <w:t>Helps to “buy” additional time</w:t>
      </w:r>
      <w:r w:rsidR="00197610" w:rsidRPr="00D151B8">
        <w:rPr>
          <w:rFonts w:cs="Times New Roman"/>
          <w:rPrChange w:id="65" w:author="KERRY L KEISER" w:date="2019-05-28T11:25:00Z">
            <w:rPr>
              <w:rFonts w:ascii="Times New Roman" w:hAnsi="Times New Roman" w:cs="Times New Roman"/>
              <w:sz w:val="24"/>
              <w:szCs w:val="24"/>
            </w:rPr>
          </w:rPrChange>
        </w:rPr>
        <w:t>.</w:t>
      </w:r>
    </w:p>
    <w:p w14:paraId="19D7070E" w14:textId="3DC67837" w:rsidR="00EA13ED" w:rsidRPr="00D151B8" w:rsidRDefault="0072679C" w:rsidP="00EA13ED">
      <w:pPr>
        <w:pStyle w:val="ListParagraph"/>
        <w:numPr>
          <w:ilvl w:val="1"/>
          <w:numId w:val="11"/>
        </w:numPr>
        <w:spacing w:after="0" w:line="240" w:lineRule="auto"/>
        <w:rPr>
          <w:rFonts w:cs="Times New Roman"/>
          <w:rPrChange w:id="66" w:author="KERRY L KEISER" w:date="2019-05-28T11:25:00Z">
            <w:rPr>
              <w:rFonts w:ascii="Times New Roman" w:hAnsi="Times New Roman" w:cs="Times New Roman"/>
              <w:sz w:val="24"/>
              <w:szCs w:val="24"/>
            </w:rPr>
          </w:rPrChange>
        </w:rPr>
      </w:pPr>
      <w:r w:rsidRPr="00D151B8">
        <w:rPr>
          <w:rFonts w:cs="Times New Roman"/>
          <w:rPrChange w:id="67" w:author="KERRY L KEISER" w:date="2019-05-28T11:25:00Z">
            <w:rPr>
              <w:rFonts w:ascii="Times New Roman" w:hAnsi="Times New Roman" w:cs="Times New Roman"/>
              <w:sz w:val="24"/>
              <w:szCs w:val="24"/>
            </w:rPr>
          </w:rPrChange>
        </w:rPr>
        <w:t xml:space="preserve">Example: </w:t>
      </w:r>
      <w:r w:rsidR="00EA13ED" w:rsidRPr="00D151B8">
        <w:rPr>
          <w:rFonts w:cs="Times New Roman"/>
          <w:rPrChange w:id="68" w:author="KERRY L KEISER" w:date="2019-05-28T11:25:00Z">
            <w:rPr>
              <w:rFonts w:ascii="Times New Roman" w:hAnsi="Times New Roman" w:cs="Times New Roman"/>
              <w:sz w:val="24"/>
              <w:szCs w:val="24"/>
            </w:rPr>
          </w:rPrChange>
        </w:rPr>
        <w:t>ask them to put the lethal means away/in another room (lock a gun up, put the pills in a cabinet and leave the room)</w:t>
      </w:r>
    </w:p>
    <w:p w14:paraId="68EAE10C" w14:textId="01FEA0B0" w:rsidR="00D826D6" w:rsidRPr="00D151B8" w:rsidRDefault="00D826D6" w:rsidP="00D826D6">
      <w:pPr>
        <w:pStyle w:val="ListParagraph"/>
        <w:numPr>
          <w:ilvl w:val="0"/>
          <w:numId w:val="11"/>
        </w:numPr>
        <w:spacing w:after="0" w:line="240" w:lineRule="auto"/>
        <w:rPr>
          <w:rFonts w:cs="Times New Roman"/>
          <w:rPrChange w:id="69" w:author="KERRY L KEISER" w:date="2019-05-28T11:25:00Z">
            <w:rPr>
              <w:rFonts w:ascii="Times New Roman" w:hAnsi="Times New Roman" w:cs="Times New Roman"/>
              <w:sz w:val="24"/>
              <w:szCs w:val="24"/>
            </w:rPr>
          </w:rPrChange>
        </w:rPr>
      </w:pPr>
      <w:r w:rsidRPr="00D151B8">
        <w:rPr>
          <w:rFonts w:cs="Times New Roman"/>
          <w:rPrChange w:id="70" w:author="KERRY L KEISER" w:date="2019-05-28T11:25:00Z">
            <w:rPr>
              <w:rFonts w:ascii="Times New Roman" w:hAnsi="Times New Roman" w:cs="Times New Roman"/>
              <w:sz w:val="24"/>
              <w:szCs w:val="24"/>
            </w:rPr>
          </w:rPrChange>
        </w:rPr>
        <w:t>Ask clarifying questions</w:t>
      </w:r>
      <w:r w:rsidR="0072679C" w:rsidRPr="00D151B8">
        <w:rPr>
          <w:rFonts w:cs="Times New Roman"/>
          <w:rPrChange w:id="71" w:author="KERRY L KEISER" w:date="2019-05-28T11:25:00Z">
            <w:rPr>
              <w:rFonts w:ascii="Times New Roman" w:hAnsi="Times New Roman" w:cs="Times New Roman"/>
              <w:sz w:val="24"/>
              <w:szCs w:val="24"/>
            </w:rPr>
          </w:rPrChange>
        </w:rPr>
        <w:t xml:space="preserve">, which is </w:t>
      </w:r>
      <w:r w:rsidRPr="00D151B8">
        <w:rPr>
          <w:rFonts w:cs="Times New Roman"/>
          <w:rPrChange w:id="72" w:author="KERRY L KEISER" w:date="2019-05-28T11:25:00Z">
            <w:rPr>
              <w:rFonts w:ascii="Times New Roman" w:hAnsi="Times New Roman" w:cs="Times New Roman"/>
              <w:sz w:val="24"/>
              <w:szCs w:val="24"/>
            </w:rPr>
          </w:rPrChange>
        </w:rPr>
        <w:t>a good tool when needing to keep the caller on the line</w:t>
      </w:r>
      <w:r w:rsidR="0072679C" w:rsidRPr="00D151B8">
        <w:rPr>
          <w:rFonts w:cs="Times New Roman"/>
          <w:rPrChange w:id="73" w:author="KERRY L KEISER" w:date="2019-05-28T11:25:00Z">
            <w:rPr>
              <w:rFonts w:ascii="Times New Roman" w:hAnsi="Times New Roman" w:cs="Times New Roman"/>
              <w:sz w:val="24"/>
              <w:szCs w:val="24"/>
            </w:rPr>
          </w:rPrChange>
        </w:rPr>
        <w:t>.</w:t>
      </w:r>
    </w:p>
    <w:p w14:paraId="3575D113" w14:textId="0FA204E4" w:rsidR="00D826D6" w:rsidRPr="00D151B8" w:rsidRDefault="00D826D6" w:rsidP="00D826D6">
      <w:pPr>
        <w:pStyle w:val="ListParagraph"/>
        <w:numPr>
          <w:ilvl w:val="0"/>
          <w:numId w:val="11"/>
        </w:numPr>
        <w:spacing w:after="0" w:line="240" w:lineRule="auto"/>
        <w:rPr>
          <w:rFonts w:cs="Times New Roman"/>
          <w:rPrChange w:id="74" w:author="KERRY L KEISER" w:date="2019-05-28T11:25:00Z">
            <w:rPr>
              <w:rFonts w:ascii="Times New Roman" w:hAnsi="Times New Roman" w:cs="Times New Roman"/>
              <w:sz w:val="24"/>
              <w:szCs w:val="24"/>
            </w:rPr>
          </w:rPrChange>
        </w:rPr>
      </w:pPr>
      <w:r w:rsidRPr="00D151B8">
        <w:rPr>
          <w:rFonts w:cs="Times New Roman"/>
          <w:rPrChange w:id="75" w:author="KERRY L KEISER" w:date="2019-05-28T11:25:00Z">
            <w:rPr>
              <w:rFonts w:ascii="Times New Roman" w:hAnsi="Times New Roman" w:cs="Times New Roman"/>
              <w:sz w:val="24"/>
              <w:szCs w:val="24"/>
            </w:rPr>
          </w:rPrChange>
        </w:rPr>
        <w:t>Take notes while taking the call</w:t>
      </w:r>
      <w:r w:rsidR="0072679C" w:rsidRPr="00D151B8">
        <w:rPr>
          <w:rFonts w:cs="Times New Roman"/>
          <w:rPrChange w:id="76" w:author="KERRY L KEISER" w:date="2019-05-28T11:25:00Z">
            <w:rPr>
              <w:rFonts w:ascii="Times New Roman" w:hAnsi="Times New Roman" w:cs="Times New Roman"/>
              <w:sz w:val="24"/>
              <w:szCs w:val="24"/>
            </w:rPr>
          </w:rPrChange>
        </w:rPr>
        <w:t>.</w:t>
      </w:r>
    </w:p>
    <w:p w14:paraId="5B14D749" w14:textId="06CB0A1D" w:rsidR="00D826D6" w:rsidRPr="00D151B8" w:rsidRDefault="00D826D6" w:rsidP="00D826D6">
      <w:pPr>
        <w:pStyle w:val="ListParagraph"/>
        <w:numPr>
          <w:ilvl w:val="0"/>
          <w:numId w:val="11"/>
        </w:numPr>
        <w:spacing w:after="0" w:line="240" w:lineRule="auto"/>
        <w:rPr>
          <w:rFonts w:cs="Times New Roman"/>
          <w:rPrChange w:id="77" w:author="KERRY L KEISER" w:date="2019-05-28T11:25:00Z">
            <w:rPr>
              <w:rFonts w:ascii="Times New Roman" w:hAnsi="Times New Roman" w:cs="Times New Roman"/>
              <w:sz w:val="24"/>
              <w:szCs w:val="24"/>
            </w:rPr>
          </w:rPrChange>
        </w:rPr>
      </w:pPr>
      <w:r w:rsidRPr="00D151B8">
        <w:rPr>
          <w:rFonts w:cs="Times New Roman"/>
          <w:rPrChange w:id="78" w:author="KERRY L KEISER" w:date="2019-05-28T11:25:00Z">
            <w:rPr>
              <w:rFonts w:ascii="Times New Roman" w:hAnsi="Times New Roman" w:cs="Times New Roman"/>
              <w:sz w:val="24"/>
              <w:szCs w:val="24"/>
            </w:rPr>
          </w:rPrChange>
        </w:rPr>
        <w:t>Try to find out if caller has an existing support system (friends, family, co-workers)</w:t>
      </w:r>
      <w:r w:rsidR="0072679C" w:rsidRPr="00D151B8">
        <w:rPr>
          <w:rFonts w:cs="Times New Roman"/>
          <w:rPrChange w:id="79" w:author="KERRY L KEISER" w:date="2019-05-28T11:25:00Z">
            <w:rPr>
              <w:rFonts w:ascii="Times New Roman" w:hAnsi="Times New Roman" w:cs="Times New Roman"/>
              <w:sz w:val="24"/>
              <w:szCs w:val="24"/>
            </w:rPr>
          </w:rPrChange>
        </w:rPr>
        <w:t>.</w:t>
      </w:r>
    </w:p>
    <w:p w14:paraId="4E2E19EA" w14:textId="20673716" w:rsidR="00D826D6" w:rsidRPr="00D151B8" w:rsidRDefault="00D826D6" w:rsidP="00D826D6">
      <w:pPr>
        <w:pStyle w:val="ListParagraph"/>
        <w:numPr>
          <w:ilvl w:val="0"/>
          <w:numId w:val="11"/>
        </w:numPr>
        <w:spacing w:after="0" w:line="240" w:lineRule="auto"/>
        <w:rPr>
          <w:rFonts w:cs="Times New Roman"/>
          <w:rPrChange w:id="80" w:author="KERRY L KEISER" w:date="2019-05-28T11:25:00Z">
            <w:rPr>
              <w:rFonts w:ascii="Times New Roman" w:hAnsi="Times New Roman" w:cs="Times New Roman"/>
              <w:sz w:val="24"/>
              <w:szCs w:val="24"/>
            </w:rPr>
          </w:rPrChange>
        </w:rPr>
      </w:pPr>
      <w:r w:rsidRPr="00D151B8">
        <w:rPr>
          <w:rFonts w:cs="Times New Roman"/>
          <w:rPrChange w:id="81" w:author="KERRY L KEISER" w:date="2019-05-28T11:25:00Z">
            <w:rPr>
              <w:rFonts w:ascii="Times New Roman" w:hAnsi="Times New Roman" w:cs="Times New Roman"/>
              <w:sz w:val="24"/>
              <w:szCs w:val="24"/>
            </w:rPr>
          </w:rPrChange>
        </w:rPr>
        <w:t>DO NOT say everything will be alright or offer false reassurances</w:t>
      </w:r>
      <w:r w:rsidR="0072679C" w:rsidRPr="00D151B8">
        <w:rPr>
          <w:rFonts w:cs="Times New Roman"/>
          <w:rPrChange w:id="82" w:author="KERRY L KEISER" w:date="2019-05-28T11:25:00Z">
            <w:rPr>
              <w:rFonts w:ascii="Times New Roman" w:hAnsi="Times New Roman" w:cs="Times New Roman"/>
              <w:sz w:val="24"/>
              <w:szCs w:val="24"/>
            </w:rPr>
          </w:rPrChange>
        </w:rPr>
        <w:t>.</w:t>
      </w:r>
    </w:p>
    <w:p w14:paraId="670BAA5D" w14:textId="0AAA0AD8" w:rsidR="008B0B73" w:rsidRPr="00D151B8" w:rsidRDefault="008B0B73" w:rsidP="00B52C59">
      <w:pPr>
        <w:spacing w:after="0" w:line="240" w:lineRule="auto"/>
        <w:rPr>
          <w:rFonts w:cs="Times New Roman"/>
          <w:rPrChange w:id="83" w:author="KERRY L KEISER" w:date="2019-05-28T11:25:00Z">
            <w:rPr>
              <w:rFonts w:ascii="Times New Roman" w:hAnsi="Times New Roman" w:cs="Times New Roman"/>
              <w:sz w:val="24"/>
              <w:szCs w:val="24"/>
            </w:rPr>
          </w:rPrChange>
        </w:rPr>
      </w:pPr>
    </w:p>
    <w:p w14:paraId="0B72ABA6" w14:textId="77777777" w:rsidR="00447DAE" w:rsidRPr="00D151B8" w:rsidRDefault="00447DAE" w:rsidP="00447DAE">
      <w:pPr>
        <w:spacing w:after="0" w:line="480" w:lineRule="auto"/>
        <w:rPr>
          <w:rFonts w:cs="Times New Roman"/>
          <w:u w:val="single"/>
          <w:rPrChange w:id="84" w:author="KERRY L KEISER" w:date="2019-05-28T11:25:00Z">
            <w:rPr>
              <w:rFonts w:ascii="Times New Roman" w:hAnsi="Times New Roman" w:cs="Times New Roman"/>
              <w:sz w:val="24"/>
              <w:szCs w:val="24"/>
              <w:u w:val="single"/>
            </w:rPr>
          </w:rPrChange>
        </w:rPr>
      </w:pPr>
      <w:r w:rsidRPr="00D151B8">
        <w:rPr>
          <w:rFonts w:cs="Times New Roman"/>
          <w:u w:val="single"/>
          <w:rPrChange w:id="85" w:author="KERRY L KEISER" w:date="2019-05-28T11:25:00Z">
            <w:rPr>
              <w:rFonts w:ascii="Times New Roman" w:hAnsi="Times New Roman" w:cs="Times New Roman"/>
              <w:sz w:val="24"/>
              <w:szCs w:val="24"/>
              <w:u w:val="single"/>
            </w:rPr>
          </w:rPrChange>
        </w:rPr>
        <w:t>Crisis Resources</w:t>
      </w:r>
    </w:p>
    <w:p w14:paraId="492FAF8F" w14:textId="77777777" w:rsidR="00447DAE" w:rsidRPr="00D151B8" w:rsidRDefault="00447DAE" w:rsidP="00447DAE">
      <w:pPr>
        <w:spacing w:after="0" w:line="240" w:lineRule="auto"/>
        <w:rPr>
          <w:rFonts w:cs="Times New Roman"/>
          <w:rPrChange w:id="86" w:author="KERRY L KEISER" w:date="2019-05-28T11:25:00Z">
            <w:rPr>
              <w:rFonts w:ascii="Times New Roman" w:hAnsi="Times New Roman" w:cs="Times New Roman"/>
              <w:sz w:val="24"/>
              <w:szCs w:val="24"/>
            </w:rPr>
          </w:rPrChange>
        </w:rPr>
      </w:pPr>
      <w:r w:rsidRPr="00D151B8">
        <w:rPr>
          <w:rFonts w:cs="Times New Roman"/>
          <w:rPrChange w:id="87" w:author="KERRY L KEISER" w:date="2019-05-28T11:25:00Z">
            <w:rPr>
              <w:rFonts w:ascii="Times New Roman" w:hAnsi="Times New Roman" w:cs="Times New Roman"/>
              <w:sz w:val="24"/>
              <w:szCs w:val="24"/>
            </w:rPr>
          </w:rPrChange>
        </w:rPr>
        <w:t>If you believe that the caller is not in immediate danger and will be okay after the call, consider recommending some of the following resources:</w:t>
      </w:r>
    </w:p>
    <w:p w14:paraId="456ED9E4" w14:textId="77777777" w:rsidR="00447DAE" w:rsidRPr="00D151B8" w:rsidRDefault="00447DAE" w:rsidP="00447DAE">
      <w:pPr>
        <w:spacing w:after="0" w:line="240" w:lineRule="auto"/>
        <w:rPr>
          <w:rFonts w:cs="Times New Roman"/>
          <w:rPrChange w:id="88" w:author="KERRY L KEISER" w:date="2019-05-28T11:25:00Z">
            <w:rPr>
              <w:rFonts w:ascii="Times New Roman" w:hAnsi="Times New Roman" w:cs="Times New Roman"/>
              <w:sz w:val="24"/>
              <w:szCs w:val="24"/>
            </w:rPr>
          </w:rPrChange>
        </w:rPr>
      </w:pPr>
    </w:p>
    <w:p w14:paraId="48A9CA9B" w14:textId="77777777" w:rsidR="00447DAE" w:rsidRPr="00D151B8" w:rsidRDefault="00447DAE" w:rsidP="00447DAE">
      <w:pPr>
        <w:pStyle w:val="ListParagraph"/>
        <w:numPr>
          <w:ilvl w:val="0"/>
          <w:numId w:val="8"/>
        </w:numPr>
        <w:autoSpaceDE w:val="0"/>
        <w:autoSpaceDN w:val="0"/>
        <w:adjustRightInd w:val="0"/>
        <w:spacing w:after="0" w:line="240" w:lineRule="auto"/>
        <w:rPr>
          <w:rFonts w:cs="Times New Roman"/>
          <w:rPrChange w:id="89" w:author="KERRY L KEISER" w:date="2019-05-28T11:25:00Z">
            <w:rPr>
              <w:rFonts w:ascii="Times New Roman" w:hAnsi="Times New Roman" w:cs="Times New Roman"/>
              <w:sz w:val="24"/>
              <w:szCs w:val="24"/>
            </w:rPr>
          </w:rPrChange>
        </w:rPr>
      </w:pPr>
      <w:r w:rsidRPr="00D151B8">
        <w:rPr>
          <w:rFonts w:cs="Times New Roman"/>
          <w:b/>
          <w:bCs/>
          <w:rPrChange w:id="90" w:author="KERRY L KEISER" w:date="2019-05-28T11:25:00Z">
            <w:rPr>
              <w:rFonts w:ascii="Times New Roman" w:hAnsi="Times New Roman" w:cs="Times New Roman"/>
              <w:b/>
              <w:bCs/>
              <w:sz w:val="24"/>
              <w:szCs w:val="24"/>
            </w:rPr>
          </w:rPrChange>
        </w:rPr>
        <w:t>UnityPoint Health Meriter Hospital 24 Hour Emergency Care</w:t>
      </w:r>
      <w:r w:rsidRPr="00D151B8">
        <w:rPr>
          <w:rFonts w:cs="Times New Roman"/>
          <w:bCs/>
          <w:rPrChange w:id="91" w:author="KERRY L KEISER" w:date="2019-05-28T11:25:00Z">
            <w:rPr>
              <w:rFonts w:ascii="Times New Roman" w:hAnsi="Times New Roman" w:cs="Times New Roman"/>
              <w:bCs/>
              <w:sz w:val="24"/>
              <w:szCs w:val="24"/>
            </w:rPr>
          </w:rPrChange>
        </w:rPr>
        <w:t xml:space="preserve">: </w:t>
      </w:r>
      <w:r w:rsidRPr="00D151B8">
        <w:rPr>
          <w:rFonts w:cs="Times New Roman"/>
          <w:rPrChange w:id="92" w:author="KERRY L KEISER" w:date="2019-05-28T11:25:00Z">
            <w:rPr>
              <w:rFonts w:ascii="Times New Roman" w:hAnsi="Times New Roman" w:cs="Times New Roman"/>
              <w:sz w:val="24"/>
              <w:szCs w:val="24"/>
            </w:rPr>
          </w:rPrChange>
        </w:rPr>
        <w:t>(608) 417-6206</w:t>
      </w:r>
    </w:p>
    <w:p w14:paraId="34CE80CA" w14:textId="77777777" w:rsidR="00447DAE" w:rsidRPr="00D151B8" w:rsidRDefault="00447DAE" w:rsidP="00447DAE">
      <w:pPr>
        <w:pStyle w:val="ListParagraph"/>
        <w:numPr>
          <w:ilvl w:val="0"/>
          <w:numId w:val="8"/>
        </w:numPr>
        <w:autoSpaceDE w:val="0"/>
        <w:autoSpaceDN w:val="0"/>
        <w:adjustRightInd w:val="0"/>
        <w:spacing w:after="0" w:line="240" w:lineRule="auto"/>
        <w:rPr>
          <w:rFonts w:cs="Times New Roman"/>
          <w:rPrChange w:id="93" w:author="KERRY L KEISER" w:date="2019-05-28T11:25:00Z">
            <w:rPr>
              <w:rFonts w:ascii="Times New Roman" w:hAnsi="Times New Roman" w:cs="Times New Roman"/>
              <w:sz w:val="24"/>
              <w:szCs w:val="24"/>
            </w:rPr>
          </w:rPrChange>
        </w:rPr>
      </w:pPr>
      <w:r w:rsidRPr="00D151B8">
        <w:rPr>
          <w:rFonts w:cs="Times New Roman"/>
          <w:b/>
          <w:bCs/>
          <w:rPrChange w:id="94" w:author="KERRY L KEISER" w:date="2019-05-28T11:25:00Z">
            <w:rPr>
              <w:rFonts w:ascii="Times New Roman" w:hAnsi="Times New Roman" w:cs="Times New Roman"/>
              <w:b/>
              <w:bCs/>
              <w:sz w:val="24"/>
              <w:szCs w:val="24"/>
            </w:rPr>
          </w:rPrChange>
        </w:rPr>
        <w:t>St. Mary’s Hospital Medical Center 24 Hour Emergency</w:t>
      </w:r>
      <w:r w:rsidRPr="00D151B8">
        <w:rPr>
          <w:rFonts w:cs="Times New Roman"/>
          <w:bCs/>
          <w:rPrChange w:id="95" w:author="KERRY L KEISER" w:date="2019-05-28T11:25:00Z">
            <w:rPr>
              <w:rFonts w:ascii="Times New Roman" w:hAnsi="Times New Roman" w:cs="Times New Roman"/>
              <w:bCs/>
              <w:sz w:val="24"/>
              <w:szCs w:val="24"/>
            </w:rPr>
          </w:rPrChange>
        </w:rPr>
        <w:t xml:space="preserve">: </w:t>
      </w:r>
      <w:r w:rsidRPr="00D151B8">
        <w:rPr>
          <w:rFonts w:cs="Times New Roman"/>
          <w:rPrChange w:id="96" w:author="KERRY L KEISER" w:date="2019-05-28T11:25:00Z">
            <w:rPr>
              <w:rFonts w:ascii="Times New Roman" w:hAnsi="Times New Roman" w:cs="Times New Roman"/>
              <w:sz w:val="24"/>
              <w:szCs w:val="24"/>
            </w:rPr>
          </w:rPrChange>
        </w:rPr>
        <w:t>(608) 258-6800</w:t>
      </w:r>
    </w:p>
    <w:p w14:paraId="712F8F1C" w14:textId="77777777" w:rsidR="00447DAE" w:rsidRPr="00D151B8" w:rsidRDefault="00447DAE" w:rsidP="00447DAE">
      <w:pPr>
        <w:pStyle w:val="ListParagraph"/>
        <w:numPr>
          <w:ilvl w:val="0"/>
          <w:numId w:val="8"/>
        </w:numPr>
        <w:autoSpaceDE w:val="0"/>
        <w:autoSpaceDN w:val="0"/>
        <w:adjustRightInd w:val="0"/>
        <w:spacing w:after="0" w:line="240" w:lineRule="auto"/>
        <w:rPr>
          <w:rFonts w:cs="Times New Roman"/>
          <w:rPrChange w:id="97" w:author="KERRY L KEISER" w:date="2019-05-28T11:25:00Z">
            <w:rPr>
              <w:rFonts w:ascii="Times New Roman" w:hAnsi="Times New Roman" w:cs="Times New Roman"/>
              <w:sz w:val="24"/>
              <w:szCs w:val="24"/>
            </w:rPr>
          </w:rPrChange>
        </w:rPr>
      </w:pPr>
      <w:r w:rsidRPr="00D151B8">
        <w:rPr>
          <w:rFonts w:cs="Times New Roman"/>
          <w:b/>
          <w:bCs/>
          <w:rPrChange w:id="98" w:author="KERRY L KEISER" w:date="2019-05-28T11:25:00Z">
            <w:rPr>
              <w:rFonts w:ascii="Times New Roman" w:hAnsi="Times New Roman" w:cs="Times New Roman"/>
              <w:b/>
              <w:bCs/>
              <w:sz w:val="24"/>
              <w:szCs w:val="24"/>
            </w:rPr>
          </w:rPrChange>
        </w:rPr>
        <w:t>University of Wisconsin Hospital and Clinics Emergency:</w:t>
      </w:r>
      <w:r w:rsidRPr="00D151B8">
        <w:rPr>
          <w:rFonts w:cs="Times New Roman"/>
          <w:bCs/>
          <w:rPrChange w:id="99" w:author="KERRY L KEISER" w:date="2019-05-28T11:25:00Z">
            <w:rPr>
              <w:rFonts w:ascii="Times New Roman" w:hAnsi="Times New Roman" w:cs="Times New Roman"/>
              <w:bCs/>
              <w:sz w:val="24"/>
              <w:szCs w:val="24"/>
            </w:rPr>
          </w:rPrChange>
        </w:rPr>
        <w:t xml:space="preserve"> </w:t>
      </w:r>
      <w:r w:rsidRPr="00D151B8">
        <w:rPr>
          <w:rFonts w:cs="Times New Roman"/>
          <w:rPrChange w:id="100" w:author="KERRY L KEISER" w:date="2019-05-28T11:25:00Z">
            <w:rPr>
              <w:rFonts w:ascii="Times New Roman" w:hAnsi="Times New Roman" w:cs="Times New Roman"/>
              <w:sz w:val="24"/>
              <w:szCs w:val="24"/>
            </w:rPr>
          </w:rPrChange>
        </w:rPr>
        <w:t>(608) 262-2398</w:t>
      </w:r>
    </w:p>
    <w:p w14:paraId="48921B2F" w14:textId="77777777" w:rsidR="00447DAE" w:rsidRPr="00D151B8" w:rsidRDefault="00447DAE" w:rsidP="00447DAE">
      <w:pPr>
        <w:pStyle w:val="ListParagraph"/>
        <w:numPr>
          <w:ilvl w:val="0"/>
          <w:numId w:val="8"/>
        </w:numPr>
        <w:autoSpaceDE w:val="0"/>
        <w:autoSpaceDN w:val="0"/>
        <w:adjustRightInd w:val="0"/>
        <w:spacing w:after="0" w:line="240" w:lineRule="auto"/>
        <w:rPr>
          <w:rFonts w:cs="Times New Roman"/>
          <w:rPrChange w:id="101" w:author="KERRY L KEISER" w:date="2019-05-28T11:25:00Z">
            <w:rPr>
              <w:rFonts w:ascii="Times New Roman" w:hAnsi="Times New Roman" w:cs="Times New Roman"/>
              <w:sz w:val="24"/>
              <w:szCs w:val="24"/>
            </w:rPr>
          </w:rPrChange>
        </w:rPr>
      </w:pPr>
      <w:r w:rsidRPr="00D151B8">
        <w:rPr>
          <w:rFonts w:cs="Times New Roman"/>
          <w:b/>
          <w:bCs/>
          <w:rPrChange w:id="102" w:author="KERRY L KEISER" w:date="2019-05-28T11:25:00Z">
            <w:rPr>
              <w:rFonts w:ascii="Times New Roman" w:hAnsi="Times New Roman" w:cs="Times New Roman"/>
              <w:b/>
              <w:bCs/>
              <w:sz w:val="24"/>
              <w:szCs w:val="24"/>
            </w:rPr>
          </w:rPrChange>
        </w:rPr>
        <w:t>Journey Mental Health Center Suicide Prevention Hotline</w:t>
      </w:r>
      <w:r w:rsidRPr="00D151B8">
        <w:rPr>
          <w:rFonts w:cs="Times New Roman"/>
          <w:bCs/>
          <w:rPrChange w:id="103" w:author="KERRY L KEISER" w:date="2019-05-28T11:25:00Z">
            <w:rPr>
              <w:rFonts w:ascii="Times New Roman" w:hAnsi="Times New Roman" w:cs="Times New Roman"/>
              <w:bCs/>
              <w:sz w:val="24"/>
              <w:szCs w:val="24"/>
            </w:rPr>
          </w:rPrChange>
        </w:rPr>
        <w:t xml:space="preserve">: </w:t>
      </w:r>
      <w:r w:rsidRPr="00D151B8">
        <w:rPr>
          <w:rFonts w:cs="Times New Roman"/>
          <w:rPrChange w:id="104" w:author="KERRY L KEISER" w:date="2019-05-28T11:25:00Z">
            <w:rPr>
              <w:rFonts w:ascii="Times New Roman" w:hAnsi="Times New Roman" w:cs="Times New Roman"/>
              <w:sz w:val="24"/>
              <w:szCs w:val="24"/>
            </w:rPr>
          </w:rPrChange>
        </w:rPr>
        <w:t>(608) 280-2600</w:t>
      </w:r>
    </w:p>
    <w:p w14:paraId="2829B736" w14:textId="77777777" w:rsidR="00447DAE" w:rsidRPr="00D151B8" w:rsidRDefault="00447DAE" w:rsidP="00447DAE">
      <w:pPr>
        <w:pStyle w:val="ListParagraph"/>
        <w:numPr>
          <w:ilvl w:val="0"/>
          <w:numId w:val="8"/>
        </w:numPr>
        <w:autoSpaceDE w:val="0"/>
        <w:autoSpaceDN w:val="0"/>
        <w:adjustRightInd w:val="0"/>
        <w:spacing w:after="0" w:line="240" w:lineRule="auto"/>
        <w:rPr>
          <w:rFonts w:cs="Times New Roman"/>
          <w:bCs/>
          <w:rPrChange w:id="105" w:author="KERRY L KEISER" w:date="2019-05-28T11:25:00Z">
            <w:rPr>
              <w:rFonts w:ascii="Times New Roman" w:hAnsi="Times New Roman" w:cs="Times New Roman"/>
              <w:bCs/>
              <w:sz w:val="24"/>
              <w:szCs w:val="24"/>
            </w:rPr>
          </w:rPrChange>
        </w:rPr>
      </w:pPr>
      <w:r w:rsidRPr="00D151B8">
        <w:rPr>
          <w:rFonts w:cs="Times New Roman"/>
          <w:b/>
          <w:bCs/>
          <w:rPrChange w:id="106" w:author="KERRY L KEISER" w:date="2019-05-28T11:25:00Z">
            <w:rPr>
              <w:rFonts w:ascii="Times New Roman" w:hAnsi="Times New Roman" w:cs="Times New Roman"/>
              <w:b/>
              <w:bCs/>
              <w:sz w:val="24"/>
              <w:szCs w:val="24"/>
            </w:rPr>
          </w:rPrChange>
        </w:rPr>
        <w:t>For UW Students ONLY</w:t>
      </w:r>
      <w:r w:rsidRPr="00D151B8">
        <w:rPr>
          <w:rFonts w:cs="Times New Roman"/>
          <w:bCs/>
          <w:rPrChange w:id="107" w:author="KERRY L KEISER" w:date="2019-05-28T11:25:00Z">
            <w:rPr>
              <w:rFonts w:ascii="Times New Roman" w:hAnsi="Times New Roman" w:cs="Times New Roman"/>
              <w:bCs/>
              <w:sz w:val="24"/>
              <w:szCs w:val="24"/>
            </w:rPr>
          </w:rPrChange>
        </w:rPr>
        <w:t>:</w:t>
      </w:r>
    </w:p>
    <w:p w14:paraId="636663FD" w14:textId="77777777" w:rsidR="00447DAE" w:rsidRPr="00D151B8" w:rsidRDefault="00447DAE" w:rsidP="00447DAE">
      <w:pPr>
        <w:pStyle w:val="ListParagraph"/>
        <w:numPr>
          <w:ilvl w:val="1"/>
          <w:numId w:val="8"/>
        </w:numPr>
        <w:autoSpaceDE w:val="0"/>
        <w:autoSpaceDN w:val="0"/>
        <w:adjustRightInd w:val="0"/>
        <w:spacing w:after="0" w:line="240" w:lineRule="auto"/>
        <w:rPr>
          <w:rFonts w:cs="Times New Roman"/>
          <w:bCs/>
          <w:rPrChange w:id="108" w:author="KERRY L KEISER" w:date="2019-05-28T11:25:00Z">
            <w:rPr>
              <w:rFonts w:ascii="Times New Roman" w:hAnsi="Times New Roman" w:cs="Times New Roman"/>
              <w:bCs/>
              <w:sz w:val="24"/>
              <w:szCs w:val="24"/>
            </w:rPr>
          </w:rPrChange>
        </w:rPr>
      </w:pPr>
      <w:r w:rsidRPr="00D151B8">
        <w:rPr>
          <w:rFonts w:cs="Times New Roman"/>
          <w:bCs/>
          <w:rPrChange w:id="109" w:author="KERRY L KEISER" w:date="2019-05-28T11:25:00Z">
            <w:rPr>
              <w:rFonts w:ascii="Times New Roman" w:hAnsi="Times New Roman" w:cs="Times New Roman"/>
              <w:bCs/>
              <w:sz w:val="24"/>
              <w:szCs w:val="24"/>
            </w:rPr>
          </w:rPrChange>
        </w:rPr>
        <w:t xml:space="preserve">Mental Health Crisis Services </w:t>
      </w:r>
      <w:r w:rsidRPr="00D151B8">
        <w:rPr>
          <w:rFonts w:cs="Times New Roman"/>
          <w:rPrChange w:id="110" w:author="KERRY L KEISER" w:date="2019-05-28T11:25:00Z">
            <w:rPr>
              <w:rFonts w:ascii="Times New Roman" w:hAnsi="Times New Roman" w:cs="Times New Roman"/>
              <w:sz w:val="24"/>
              <w:szCs w:val="24"/>
            </w:rPr>
          </w:rPrChange>
        </w:rPr>
        <w:t>(608) 265-5600, Select option 9</w:t>
      </w:r>
    </w:p>
    <w:p w14:paraId="6A16C4CA" w14:textId="77777777" w:rsidR="00447DAE" w:rsidRPr="00D151B8" w:rsidRDefault="00447DAE" w:rsidP="00447DAE">
      <w:pPr>
        <w:autoSpaceDE w:val="0"/>
        <w:autoSpaceDN w:val="0"/>
        <w:adjustRightInd w:val="0"/>
        <w:spacing w:after="0" w:line="240" w:lineRule="auto"/>
        <w:rPr>
          <w:rFonts w:cs="Times New Roman"/>
          <w:bCs/>
          <w:rPrChange w:id="111" w:author="KERRY L KEISER" w:date="2019-05-28T11:25:00Z">
            <w:rPr>
              <w:rFonts w:ascii="Times New Roman" w:hAnsi="Times New Roman" w:cs="Times New Roman"/>
              <w:bCs/>
              <w:sz w:val="24"/>
              <w:szCs w:val="24"/>
            </w:rPr>
          </w:rPrChange>
        </w:rPr>
      </w:pPr>
    </w:p>
    <w:p w14:paraId="06885819" w14:textId="77777777" w:rsidR="00447DAE" w:rsidRPr="00D151B8" w:rsidRDefault="00447DAE" w:rsidP="00447DAE">
      <w:pPr>
        <w:autoSpaceDE w:val="0"/>
        <w:autoSpaceDN w:val="0"/>
        <w:adjustRightInd w:val="0"/>
        <w:spacing w:after="0" w:line="240" w:lineRule="auto"/>
        <w:rPr>
          <w:rFonts w:cs="Times New Roman"/>
          <w:bCs/>
          <w:rPrChange w:id="112" w:author="KERRY L KEISER" w:date="2019-05-28T11:25:00Z">
            <w:rPr>
              <w:rFonts w:ascii="Times New Roman" w:hAnsi="Times New Roman" w:cs="Times New Roman"/>
              <w:bCs/>
              <w:sz w:val="24"/>
              <w:szCs w:val="24"/>
            </w:rPr>
          </w:rPrChange>
        </w:rPr>
      </w:pPr>
      <w:r w:rsidRPr="00D151B8">
        <w:rPr>
          <w:rFonts w:cs="Times New Roman"/>
          <w:bCs/>
          <w:rPrChange w:id="113" w:author="KERRY L KEISER" w:date="2019-05-28T11:25:00Z">
            <w:rPr>
              <w:rFonts w:ascii="Times New Roman" w:hAnsi="Times New Roman" w:cs="Times New Roman"/>
              <w:bCs/>
              <w:sz w:val="24"/>
              <w:szCs w:val="24"/>
            </w:rPr>
          </w:rPrChange>
        </w:rPr>
        <w:lastRenderedPageBreak/>
        <w:t>If you believe that the caller is in immediate danger and a welfare check needs to be made, depending on the situation, call one of the following numbers:</w:t>
      </w:r>
    </w:p>
    <w:p w14:paraId="37A85AF9" w14:textId="77777777" w:rsidR="00447DAE" w:rsidRPr="00D151B8" w:rsidRDefault="00447DAE" w:rsidP="00447DAE">
      <w:pPr>
        <w:autoSpaceDE w:val="0"/>
        <w:autoSpaceDN w:val="0"/>
        <w:adjustRightInd w:val="0"/>
        <w:spacing w:after="0" w:line="240" w:lineRule="auto"/>
        <w:rPr>
          <w:rFonts w:cs="Times New Roman"/>
          <w:bCs/>
          <w:rPrChange w:id="114" w:author="KERRY L KEISER" w:date="2019-05-28T11:25:00Z">
            <w:rPr>
              <w:rFonts w:ascii="Times New Roman" w:hAnsi="Times New Roman" w:cs="Times New Roman"/>
              <w:bCs/>
              <w:sz w:val="24"/>
              <w:szCs w:val="24"/>
            </w:rPr>
          </w:rPrChange>
        </w:rPr>
      </w:pPr>
    </w:p>
    <w:p w14:paraId="50B6DC85" w14:textId="77777777" w:rsidR="00447DAE" w:rsidRPr="00D151B8" w:rsidRDefault="00447DAE" w:rsidP="00447DAE">
      <w:pPr>
        <w:pStyle w:val="ListParagraph"/>
        <w:numPr>
          <w:ilvl w:val="0"/>
          <w:numId w:val="9"/>
        </w:numPr>
        <w:autoSpaceDE w:val="0"/>
        <w:autoSpaceDN w:val="0"/>
        <w:adjustRightInd w:val="0"/>
        <w:spacing w:after="0" w:line="240" w:lineRule="auto"/>
        <w:rPr>
          <w:rFonts w:cs="Times New Roman"/>
          <w:rPrChange w:id="115" w:author="KERRY L KEISER" w:date="2019-05-28T11:25:00Z">
            <w:rPr>
              <w:rFonts w:ascii="Times New Roman" w:hAnsi="Times New Roman" w:cs="Times New Roman"/>
              <w:sz w:val="24"/>
              <w:szCs w:val="24"/>
            </w:rPr>
          </w:rPrChange>
        </w:rPr>
      </w:pPr>
      <w:r w:rsidRPr="00D151B8">
        <w:rPr>
          <w:rFonts w:cs="Times New Roman"/>
          <w:b/>
          <w:bCs/>
          <w:rPrChange w:id="116" w:author="KERRY L KEISER" w:date="2019-05-28T11:25:00Z">
            <w:rPr>
              <w:rFonts w:ascii="Times New Roman" w:hAnsi="Times New Roman" w:cs="Times New Roman"/>
              <w:b/>
              <w:bCs/>
              <w:sz w:val="24"/>
              <w:szCs w:val="24"/>
            </w:rPr>
          </w:rPrChange>
        </w:rPr>
        <w:t>City of Madison Non-Emergency Dispatcher</w:t>
      </w:r>
      <w:r w:rsidRPr="00D151B8">
        <w:rPr>
          <w:rFonts w:cs="Times New Roman"/>
          <w:bCs/>
          <w:rPrChange w:id="117" w:author="KERRY L KEISER" w:date="2019-05-28T11:25:00Z">
            <w:rPr>
              <w:rFonts w:ascii="Times New Roman" w:hAnsi="Times New Roman" w:cs="Times New Roman"/>
              <w:bCs/>
              <w:sz w:val="24"/>
              <w:szCs w:val="24"/>
            </w:rPr>
          </w:rPrChange>
        </w:rPr>
        <w:t xml:space="preserve">: </w:t>
      </w:r>
      <w:r w:rsidRPr="00D151B8">
        <w:rPr>
          <w:rFonts w:cs="Times New Roman"/>
          <w:rPrChange w:id="118" w:author="KERRY L KEISER" w:date="2019-05-28T11:25:00Z">
            <w:rPr>
              <w:rFonts w:ascii="Times New Roman" w:hAnsi="Times New Roman" w:cs="Times New Roman"/>
              <w:sz w:val="24"/>
              <w:szCs w:val="24"/>
            </w:rPr>
          </w:rPrChange>
        </w:rPr>
        <w:t>(608) 255-2345</w:t>
      </w:r>
    </w:p>
    <w:p w14:paraId="1236C0E5" w14:textId="77777777" w:rsidR="00447DAE" w:rsidRPr="00D151B8" w:rsidRDefault="00447DAE" w:rsidP="00447DAE">
      <w:pPr>
        <w:pStyle w:val="ListParagraph"/>
        <w:numPr>
          <w:ilvl w:val="1"/>
          <w:numId w:val="9"/>
        </w:numPr>
        <w:autoSpaceDE w:val="0"/>
        <w:autoSpaceDN w:val="0"/>
        <w:adjustRightInd w:val="0"/>
        <w:spacing w:after="0" w:line="240" w:lineRule="auto"/>
        <w:rPr>
          <w:rFonts w:cs="Times New Roman"/>
          <w:rPrChange w:id="119" w:author="KERRY L KEISER" w:date="2019-05-28T11:25:00Z">
            <w:rPr>
              <w:rFonts w:ascii="Times New Roman" w:hAnsi="Times New Roman" w:cs="Times New Roman"/>
              <w:sz w:val="24"/>
              <w:szCs w:val="24"/>
            </w:rPr>
          </w:rPrChange>
        </w:rPr>
      </w:pPr>
      <w:r w:rsidRPr="00D151B8">
        <w:rPr>
          <w:rFonts w:cs="Times New Roman"/>
          <w:bCs/>
          <w:rPrChange w:id="120" w:author="KERRY L KEISER" w:date="2019-05-28T11:25:00Z">
            <w:rPr>
              <w:rFonts w:ascii="Times New Roman" w:hAnsi="Times New Roman" w:cs="Times New Roman"/>
              <w:bCs/>
              <w:sz w:val="24"/>
              <w:szCs w:val="24"/>
            </w:rPr>
          </w:rPrChange>
        </w:rPr>
        <w:t>If individual should be checked on, but not immediately (non-emergency police can take up to 30-45 minutes to respond)</w:t>
      </w:r>
    </w:p>
    <w:p w14:paraId="5992DE37" w14:textId="77777777" w:rsidR="00447DAE" w:rsidRPr="00D151B8" w:rsidRDefault="00447DAE" w:rsidP="00447DAE">
      <w:pPr>
        <w:pStyle w:val="ListParagraph"/>
        <w:numPr>
          <w:ilvl w:val="0"/>
          <w:numId w:val="9"/>
        </w:numPr>
        <w:autoSpaceDE w:val="0"/>
        <w:autoSpaceDN w:val="0"/>
        <w:adjustRightInd w:val="0"/>
        <w:spacing w:after="0" w:line="240" w:lineRule="auto"/>
        <w:rPr>
          <w:rFonts w:cs="Times New Roman"/>
          <w:rPrChange w:id="121" w:author="KERRY L KEISER" w:date="2019-05-28T11:25:00Z">
            <w:rPr>
              <w:rFonts w:ascii="Times New Roman" w:hAnsi="Times New Roman" w:cs="Times New Roman"/>
              <w:sz w:val="24"/>
              <w:szCs w:val="24"/>
            </w:rPr>
          </w:rPrChange>
        </w:rPr>
      </w:pPr>
      <w:r w:rsidRPr="00D151B8">
        <w:rPr>
          <w:rFonts w:cs="Times New Roman"/>
          <w:b/>
          <w:bCs/>
          <w:rPrChange w:id="122" w:author="KERRY L KEISER" w:date="2019-05-28T11:25:00Z">
            <w:rPr>
              <w:rFonts w:ascii="Times New Roman" w:hAnsi="Times New Roman" w:cs="Times New Roman"/>
              <w:b/>
              <w:bCs/>
              <w:sz w:val="24"/>
              <w:szCs w:val="24"/>
            </w:rPr>
          </w:rPrChange>
        </w:rPr>
        <w:t>City of Madison Police/Ambulance</w:t>
      </w:r>
      <w:r w:rsidRPr="00D151B8">
        <w:rPr>
          <w:rFonts w:cs="Times New Roman"/>
          <w:bCs/>
          <w:rPrChange w:id="123" w:author="KERRY L KEISER" w:date="2019-05-28T11:25:00Z">
            <w:rPr>
              <w:rFonts w:ascii="Times New Roman" w:hAnsi="Times New Roman" w:cs="Times New Roman"/>
              <w:bCs/>
              <w:sz w:val="24"/>
              <w:szCs w:val="24"/>
            </w:rPr>
          </w:rPrChange>
        </w:rPr>
        <w:t xml:space="preserve">: </w:t>
      </w:r>
      <w:r w:rsidRPr="00D151B8">
        <w:rPr>
          <w:rFonts w:cs="Times New Roman"/>
          <w:rPrChange w:id="124" w:author="KERRY L KEISER" w:date="2019-05-28T11:25:00Z">
            <w:rPr>
              <w:rFonts w:ascii="Times New Roman" w:hAnsi="Times New Roman" w:cs="Times New Roman"/>
              <w:sz w:val="24"/>
              <w:szCs w:val="24"/>
            </w:rPr>
          </w:rPrChange>
        </w:rPr>
        <w:t>911</w:t>
      </w:r>
    </w:p>
    <w:p w14:paraId="7263D9B1" w14:textId="77777777" w:rsidR="00447DAE" w:rsidRPr="00D151B8" w:rsidRDefault="00447DAE" w:rsidP="00447DAE">
      <w:pPr>
        <w:pStyle w:val="ListParagraph"/>
        <w:numPr>
          <w:ilvl w:val="1"/>
          <w:numId w:val="9"/>
        </w:numPr>
        <w:autoSpaceDE w:val="0"/>
        <w:autoSpaceDN w:val="0"/>
        <w:adjustRightInd w:val="0"/>
        <w:spacing w:after="0" w:line="240" w:lineRule="auto"/>
        <w:rPr>
          <w:rFonts w:cs="Times New Roman"/>
          <w:rPrChange w:id="125" w:author="KERRY L KEISER" w:date="2019-05-28T11:25:00Z">
            <w:rPr>
              <w:rFonts w:ascii="Times New Roman" w:hAnsi="Times New Roman" w:cs="Times New Roman"/>
              <w:sz w:val="24"/>
              <w:szCs w:val="24"/>
            </w:rPr>
          </w:rPrChange>
        </w:rPr>
      </w:pPr>
      <w:r w:rsidRPr="00D151B8">
        <w:rPr>
          <w:rFonts w:cs="Times New Roman"/>
          <w:bCs/>
          <w:rPrChange w:id="126" w:author="KERRY L KEISER" w:date="2019-05-28T11:25:00Z">
            <w:rPr>
              <w:rFonts w:ascii="Times New Roman" w:hAnsi="Times New Roman" w:cs="Times New Roman"/>
              <w:bCs/>
              <w:sz w:val="24"/>
              <w:szCs w:val="24"/>
            </w:rPr>
          </w:rPrChange>
        </w:rPr>
        <w:t>Ask for a Crisis Intervention Trained (CIT) police officer</w:t>
      </w:r>
    </w:p>
    <w:p w14:paraId="7BA342D9" w14:textId="77777777" w:rsidR="00447DAE" w:rsidRPr="00D151B8" w:rsidRDefault="00447DAE" w:rsidP="00447DAE">
      <w:pPr>
        <w:pStyle w:val="ListParagraph"/>
        <w:numPr>
          <w:ilvl w:val="1"/>
          <w:numId w:val="9"/>
        </w:numPr>
        <w:autoSpaceDE w:val="0"/>
        <w:autoSpaceDN w:val="0"/>
        <w:adjustRightInd w:val="0"/>
        <w:spacing w:after="0" w:line="240" w:lineRule="auto"/>
        <w:rPr>
          <w:rFonts w:cs="Times New Roman"/>
          <w:rPrChange w:id="127" w:author="KERRY L KEISER" w:date="2019-05-28T11:25:00Z">
            <w:rPr>
              <w:rFonts w:ascii="Times New Roman" w:hAnsi="Times New Roman" w:cs="Times New Roman"/>
              <w:sz w:val="24"/>
              <w:szCs w:val="24"/>
            </w:rPr>
          </w:rPrChange>
        </w:rPr>
      </w:pPr>
      <w:r w:rsidRPr="00D151B8">
        <w:rPr>
          <w:rFonts w:cs="Times New Roman"/>
          <w:bCs/>
          <w:rPrChange w:id="128" w:author="KERRY L KEISER" w:date="2019-05-28T11:25:00Z">
            <w:rPr>
              <w:rFonts w:ascii="Times New Roman" w:hAnsi="Times New Roman" w:cs="Times New Roman"/>
              <w:bCs/>
              <w:sz w:val="24"/>
              <w:szCs w:val="24"/>
            </w:rPr>
          </w:rPrChange>
        </w:rPr>
        <w:t xml:space="preserve">If individual reports that they’ve already ingested a lethal substance, etc. </w:t>
      </w:r>
    </w:p>
    <w:p w14:paraId="4148803C" w14:textId="77777777" w:rsidR="00447DAE" w:rsidRPr="00D151B8" w:rsidRDefault="00447DAE" w:rsidP="00447DAE">
      <w:pPr>
        <w:autoSpaceDE w:val="0"/>
        <w:autoSpaceDN w:val="0"/>
        <w:adjustRightInd w:val="0"/>
        <w:spacing w:after="0" w:line="240" w:lineRule="auto"/>
        <w:rPr>
          <w:rFonts w:cs="Times New Roman"/>
          <w:rPrChange w:id="129" w:author="KERRY L KEISER" w:date="2019-05-28T11:25:00Z">
            <w:rPr>
              <w:rFonts w:ascii="Times New Roman" w:hAnsi="Times New Roman" w:cs="Times New Roman"/>
              <w:sz w:val="24"/>
              <w:szCs w:val="24"/>
            </w:rPr>
          </w:rPrChange>
        </w:rPr>
      </w:pPr>
    </w:p>
    <w:p w14:paraId="156C4BF3" w14:textId="77777777" w:rsidR="00447DAE" w:rsidRPr="00D151B8" w:rsidRDefault="00447DAE" w:rsidP="00447DAE">
      <w:pPr>
        <w:autoSpaceDE w:val="0"/>
        <w:autoSpaceDN w:val="0"/>
        <w:adjustRightInd w:val="0"/>
        <w:spacing w:after="0" w:line="240" w:lineRule="auto"/>
        <w:rPr>
          <w:rFonts w:cs="Times New Roman"/>
          <w:rPrChange w:id="130" w:author="KERRY L KEISER" w:date="2019-05-28T11:25:00Z">
            <w:rPr>
              <w:rFonts w:ascii="Times New Roman" w:hAnsi="Times New Roman" w:cs="Times New Roman"/>
              <w:sz w:val="24"/>
              <w:szCs w:val="24"/>
            </w:rPr>
          </w:rPrChange>
        </w:rPr>
      </w:pPr>
      <w:r w:rsidRPr="00D151B8">
        <w:rPr>
          <w:rFonts w:cs="Times New Roman"/>
          <w:rPrChange w:id="131" w:author="KERRY L KEISER" w:date="2019-05-28T11:25:00Z">
            <w:rPr>
              <w:rFonts w:ascii="Times New Roman" w:hAnsi="Times New Roman" w:cs="Times New Roman"/>
              <w:sz w:val="24"/>
              <w:szCs w:val="24"/>
            </w:rPr>
          </w:rPrChange>
        </w:rPr>
        <w:t xml:space="preserve">When contacting either number, it is important to remember that we are still required to maintain confidentiality to a certain degree, meaning that we provide the minimum amount of information necessary to facilitate our goal. </w:t>
      </w:r>
      <w:r w:rsidRPr="00D151B8">
        <w:rPr>
          <w:rFonts w:cs="Times New Roman"/>
          <w:b/>
          <w:rPrChange w:id="132" w:author="KERRY L KEISER" w:date="2019-05-28T11:25:00Z">
            <w:rPr>
              <w:rFonts w:ascii="Times New Roman" w:hAnsi="Times New Roman" w:cs="Times New Roman"/>
              <w:b/>
              <w:sz w:val="24"/>
              <w:szCs w:val="24"/>
            </w:rPr>
          </w:rPrChange>
        </w:rPr>
        <w:t>The minimum amount of information includes (1) name, (2) phone number, and (3) address.</w:t>
      </w:r>
    </w:p>
    <w:p w14:paraId="76AA6E0F" w14:textId="77777777" w:rsidR="00447DAE" w:rsidRPr="00D151B8" w:rsidRDefault="00447DAE" w:rsidP="00447DAE">
      <w:pPr>
        <w:autoSpaceDE w:val="0"/>
        <w:autoSpaceDN w:val="0"/>
        <w:adjustRightInd w:val="0"/>
        <w:spacing w:after="0" w:line="240" w:lineRule="auto"/>
        <w:rPr>
          <w:rFonts w:cs="Times New Roman"/>
          <w:rPrChange w:id="133" w:author="KERRY L KEISER" w:date="2019-05-28T11:25:00Z">
            <w:rPr>
              <w:rFonts w:ascii="Times New Roman" w:hAnsi="Times New Roman" w:cs="Times New Roman"/>
              <w:sz w:val="24"/>
              <w:szCs w:val="24"/>
            </w:rPr>
          </w:rPrChange>
        </w:rPr>
      </w:pPr>
    </w:p>
    <w:p w14:paraId="034D2BEA" w14:textId="77777777" w:rsidR="00447DAE" w:rsidRPr="00D151B8" w:rsidRDefault="00447DAE" w:rsidP="00447DAE">
      <w:pPr>
        <w:autoSpaceDE w:val="0"/>
        <w:autoSpaceDN w:val="0"/>
        <w:adjustRightInd w:val="0"/>
        <w:spacing w:after="0" w:line="240" w:lineRule="auto"/>
        <w:rPr>
          <w:rFonts w:cs="Times New Roman"/>
          <w:rPrChange w:id="134" w:author="KERRY L KEISER" w:date="2019-05-28T11:25:00Z">
            <w:rPr>
              <w:rFonts w:ascii="Times New Roman" w:hAnsi="Times New Roman" w:cs="Times New Roman"/>
              <w:sz w:val="24"/>
              <w:szCs w:val="24"/>
            </w:rPr>
          </w:rPrChange>
        </w:rPr>
      </w:pPr>
      <w:r w:rsidRPr="00D151B8">
        <w:rPr>
          <w:rFonts w:cs="Times New Roman"/>
          <w:rPrChange w:id="135" w:author="KERRY L KEISER" w:date="2019-05-28T11:25:00Z">
            <w:rPr>
              <w:rFonts w:ascii="Times New Roman" w:hAnsi="Times New Roman" w:cs="Times New Roman"/>
              <w:sz w:val="24"/>
              <w:szCs w:val="24"/>
            </w:rPr>
          </w:rPrChange>
        </w:rPr>
        <w:t xml:space="preserve">If the caller does not believe he/she can keep himself/herself safe while you make this call, consult a fellow staff member to make the call for you either by text or email. Here would be a good place to show a staff member any relevant notes that they would need to make the call. If you don’t have any notes, summarize the caller’s situation to the caller so that your fellow staff member can get the necessary information. Remember: whoever takes the call needs to finish it. </w:t>
      </w:r>
    </w:p>
    <w:p w14:paraId="429A6A3A" w14:textId="77777777" w:rsidR="00447DAE" w:rsidRPr="00D151B8" w:rsidRDefault="00447DAE" w:rsidP="00447DAE">
      <w:pPr>
        <w:autoSpaceDE w:val="0"/>
        <w:autoSpaceDN w:val="0"/>
        <w:adjustRightInd w:val="0"/>
        <w:spacing w:after="0" w:line="240" w:lineRule="auto"/>
        <w:rPr>
          <w:rFonts w:cs="Times New Roman"/>
          <w:rPrChange w:id="136" w:author="KERRY L KEISER" w:date="2019-05-28T11:25:00Z">
            <w:rPr>
              <w:rFonts w:ascii="Times New Roman" w:hAnsi="Times New Roman" w:cs="Times New Roman"/>
              <w:sz w:val="24"/>
              <w:szCs w:val="24"/>
            </w:rPr>
          </w:rPrChange>
        </w:rPr>
      </w:pPr>
    </w:p>
    <w:p w14:paraId="38EA1215" w14:textId="77777777" w:rsidR="00447DAE" w:rsidRPr="00D151B8" w:rsidRDefault="00447DAE" w:rsidP="00447DAE">
      <w:pPr>
        <w:rPr>
          <w:rFonts w:cs="Times New Roman"/>
          <w:u w:val="single"/>
          <w:rPrChange w:id="137" w:author="KERRY L KEISER" w:date="2019-05-28T11:25:00Z">
            <w:rPr>
              <w:rFonts w:ascii="Times New Roman" w:hAnsi="Times New Roman" w:cs="Times New Roman"/>
              <w:sz w:val="24"/>
              <w:szCs w:val="24"/>
              <w:u w:val="single"/>
            </w:rPr>
          </w:rPrChange>
        </w:rPr>
      </w:pPr>
      <w:r w:rsidRPr="00D151B8">
        <w:rPr>
          <w:rFonts w:cs="Times New Roman"/>
          <w:u w:val="single"/>
          <w:rPrChange w:id="138" w:author="KERRY L KEISER" w:date="2019-05-28T11:25:00Z">
            <w:rPr>
              <w:rFonts w:ascii="Times New Roman" w:hAnsi="Times New Roman" w:cs="Times New Roman"/>
              <w:sz w:val="24"/>
              <w:szCs w:val="24"/>
              <w:u w:val="single"/>
            </w:rPr>
          </w:rPrChange>
        </w:rPr>
        <w:t>After the call:</w:t>
      </w:r>
    </w:p>
    <w:p w14:paraId="06C48666" w14:textId="77777777" w:rsidR="00447DAE" w:rsidRPr="00D151B8" w:rsidRDefault="00447DAE" w:rsidP="00447DAE">
      <w:pPr>
        <w:pStyle w:val="ListParagraph"/>
        <w:numPr>
          <w:ilvl w:val="0"/>
          <w:numId w:val="14"/>
        </w:numPr>
        <w:rPr>
          <w:rFonts w:cs="Times New Roman"/>
          <w:rPrChange w:id="139" w:author="KERRY L KEISER" w:date="2019-05-28T11:25:00Z">
            <w:rPr>
              <w:rFonts w:ascii="Times New Roman" w:hAnsi="Times New Roman" w:cs="Times New Roman"/>
              <w:sz w:val="24"/>
              <w:szCs w:val="24"/>
            </w:rPr>
          </w:rPrChange>
        </w:rPr>
      </w:pPr>
      <w:r w:rsidRPr="00D151B8">
        <w:rPr>
          <w:rFonts w:cs="Times New Roman"/>
          <w:rPrChange w:id="140" w:author="KERRY L KEISER" w:date="2019-05-28T11:25:00Z">
            <w:rPr>
              <w:rFonts w:ascii="Times New Roman" w:hAnsi="Times New Roman" w:cs="Times New Roman"/>
              <w:sz w:val="24"/>
              <w:szCs w:val="24"/>
            </w:rPr>
          </w:rPrChange>
        </w:rPr>
        <w:t xml:space="preserve">Remember that you are not responsible for any actions the caller decided to take. </w:t>
      </w:r>
    </w:p>
    <w:p w14:paraId="3C64B792" w14:textId="77777777" w:rsidR="00447DAE" w:rsidRPr="00D151B8" w:rsidRDefault="00447DAE" w:rsidP="00447DAE">
      <w:pPr>
        <w:pStyle w:val="ListParagraph"/>
        <w:numPr>
          <w:ilvl w:val="0"/>
          <w:numId w:val="14"/>
        </w:numPr>
        <w:rPr>
          <w:rFonts w:cs="Times New Roman"/>
          <w:rPrChange w:id="141" w:author="KERRY L KEISER" w:date="2019-05-28T11:25:00Z">
            <w:rPr>
              <w:rFonts w:ascii="Times New Roman" w:hAnsi="Times New Roman" w:cs="Times New Roman"/>
              <w:sz w:val="24"/>
              <w:szCs w:val="24"/>
            </w:rPr>
          </w:rPrChange>
        </w:rPr>
      </w:pPr>
      <w:r w:rsidRPr="00D151B8">
        <w:rPr>
          <w:rFonts w:cs="Times New Roman"/>
          <w:rPrChange w:id="142" w:author="KERRY L KEISER" w:date="2019-05-28T11:25:00Z">
            <w:rPr>
              <w:rFonts w:ascii="Times New Roman" w:hAnsi="Times New Roman" w:cs="Times New Roman"/>
              <w:sz w:val="24"/>
              <w:szCs w:val="24"/>
            </w:rPr>
          </w:rPrChange>
        </w:rPr>
        <w:t>If you’d like, please schedule a time to meet with Chris Gioia to debrief about the call.</w:t>
      </w:r>
    </w:p>
    <w:p w14:paraId="386EBDC3" w14:textId="77777777" w:rsidR="00447DAE" w:rsidRPr="00D151B8" w:rsidRDefault="00447DAE" w:rsidP="00B52C59">
      <w:pPr>
        <w:spacing w:after="0" w:line="240" w:lineRule="auto"/>
        <w:rPr>
          <w:rFonts w:cs="Times New Roman"/>
          <w:rPrChange w:id="143" w:author="KERRY L KEISER" w:date="2019-05-28T11:25:00Z">
            <w:rPr>
              <w:rFonts w:ascii="Times New Roman" w:hAnsi="Times New Roman" w:cs="Times New Roman"/>
              <w:sz w:val="24"/>
              <w:szCs w:val="24"/>
            </w:rPr>
          </w:rPrChange>
        </w:rPr>
      </w:pPr>
    </w:p>
    <w:p w14:paraId="459397BA" w14:textId="77777777" w:rsidR="008B0B73" w:rsidRPr="00D151B8" w:rsidRDefault="008B0B73" w:rsidP="00B52C59">
      <w:pPr>
        <w:spacing w:after="0" w:line="240" w:lineRule="auto"/>
        <w:rPr>
          <w:rFonts w:cs="Times New Roman"/>
          <w:rPrChange w:id="144" w:author="KERRY L KEISER" w:date="2019-05-28T11:25:00Z">
            <w:rPr>
              <w:rFonts w:ascii="Times New Roman" w:hAnsi="Times New Roman" w:cs="Times New Roman"/>
              <w:sz w:val="24"/>
              <w:szCs w:val="24"/>
            </w:rPr>
          </w:rPrChange>
        </w:rPr>
      </w:pPr>
      <w:r w:rsidRPr="00D151B8">
        <w:rPr>
          <w:rFonts w:cs="Times New Roman"/>
          <w:b/>
          <w:u w:val="single"/>
          <w:rPrChange w:id="145" w:author="KERRY L KEISER" w:date="2019-05-28T11:25:00Z">
            <w:rPr>
              <w:rFonts w:ascii="Times New Roman" w:hAnsi="Times New Roman" w:cs="Times New Roman"/>
              <w:b/>
              <w:sz w:val="24"/>
              <w:szCs w:val="24"/>
              <w:u w:val="single"/>
            </w:rPr>
          </w:rPrChange>
        </w:rPr>
        <w:t>When is it necessary to begin contact with the clinical support team?</w:t>
      </w:r>
    </w:p>
    <w:p w14:paraId="4A3085F3" w14:textId="77777777" w:rsidR="008B0B73" w:rsidRPr="00D151B8" w:rsidRDefault="008B0B73" w:rsidP="00B52C59">
      <w:pPr>
        <w:spacing w:after="0" w:line="240" w:lineRule="auto"/>
        <w:rPr>
          <w:rFonts w:cs="Times New Roman"/>
          <w:rPrChange w:id="146" w:author="KERRY L KEISER" w:date="2019-05-28T11:25:00Z">
            <w:rPr>
              <w:rFonts w:ascii="Times New Roman" w:hAnsi="Times New Roman" w:cs="Times New Roman"/>
              <w:sz w:val="24"/>
              <w:szCs w:val="24"/>
            </w:rPr>
          </w:rPrChange>
        </w:rPr>
      </w:pPr>
    </w:p>
    <w:p w14:paraId="428F8AC7" w14:textId="77777777" w:rsidR="008B0B73" w:rsidRPr="00D151B8" w:rsidRDefault="008B0B73" w:rsidP="008B0B73">
      <w:pPr>
        <w:pStyle w:val="ListParagraph"/>
        <w:numPr>
          <w:ilvl w:val="0"/>
          <w:numId w:val="5"/>
        </w:numPr>
        <w:spacing w:after="0" w:line="480" w:lineRule="auto"/>
        <w:rPr>
          <w:rFonts w:cs="Times New Roman"/>
          <w:rPrChange w:id="147" w:author="KERRY L KEISER" w:date="2019-05-28T11:25:00Z">
            <w:rPr>
              <w:rFonts w:ascii="Times New Roman" w:hAnsi="Times New Roman" w:cs="Times New Roman"/>
              <w:sz w:val="24"/>
              <w:szCs w:val="24"/>
            </w:rPr>
          </w:rPrChange>
        </w:rPr>
      </w:pPr>
      <w:r w:rsidRPr="00D151B8">
        <w:rPr>
          <w:rFonts w:cs="Times New Roman"/>
          <w:rPrChange w:id="148" w:author="KERRY L KEISER" w:date="2019-05-28T11:25:00Z">
            <w:rPr>
              <w:rFonts w:ascii="Times New Roman" w:hAnsi="Times New Roman" w:cs="Times New Roman"/>
              <w:sz w:val="24"/>
              <w:szCs w:val="24"/>
            </w:rPr>
          </w:rPrChange>
        </w:rPr>
        <w:t xml:space="preserve">Any indication of </w:t>
      </w:r>
      <w:r w:rsidRPr="00D151B8">
        <w:rPr>
          <w:rFonts w:cs="Times New Roman"/>
          <w:b/>
          <w:rPrChange w:id="149" w:author="KERRY L KEISER" w:date="2019-05-28T11:25:00Z">
            <w:rPr>
              <w:rFonts w:ascii="Times New Roman" w:hAnsi="Times New Roman" w:cs="Times New Roman"/>
              <w:b/>
              <w:sz w:val="24"/>
              <w:szCs w:val="24"/>
            </w:rPr>
          </w:rPrChange>
        </w:rPr>
        <w:t>intent</w:t>
      </w:r>
      <w:r w:rsidRPr="00D151B8">
        <w:rPr>
          <w:rFonts w:cs="Times New Roman"/>
          <w:rPrChange w:id="150" w:author="KERRY L KEISER" w:date="2019-05-28T11:25:00Z">
            <w:rPr>
              <w:rFonts w:ascii="Times New Roman" w:hAnsi="Times New Roman" w:cs="Times New Roman"/>
              <w:sz w:val="24"/>
              <w:szCs w:val="24"/>
            </w:rPr>
          </w:rPrChange>
        </w:rPr>
        <w:t xml:space="preserve"> to harm self or others</w:t>
      </w:r>
    </w:p>
    <w:p w14:paraId="17CBC36C" w14:textId="77777777" w:rsidR="008B0B73" w:rsidRPr="00D151B8" w:rsidRDefault="008B0B73" w:rsidP="008B0B73">
      <w:pPr>
        <w:pStyle w:val="ListParagraph"/>
        <w:numPr>
          <w:ilvl w:val="1"/>
          <w:numId w:val="5"/>
        </w:numPr>
        <w:spacing w:after="0" w:line="480" w:lineRule="auto"/>
        <w:rPr>
          <w:rFonts w:cs="Times New Roman"/>
          <w:rPrChange w:id="151" w:author="KERRY L KEISER" w:date="2019-05-28T11:25:00Z">
            <w:rPr>
              <w:rFonts w:ascii="Times New Roman" w:hAnsi="Times New Roman" w:cs="Times New Roman"/>
              <w:sz w:val="24"/>
              <w:szCs w:val="24"/>
            </w:rPr>
          </w:rPrChange>
        </w:rPr>
      </w:pPr>
      <w:r w:rsidRPr="00D151B8">
        <w:rPr>
          <w:rFonts w:cs="Times New Roman"/>
          <w:rPrChange w:id="152" w:author="KERRY L KEISER" w:date="2019-05-28T11:25:00Z">
            <w:rPr>
              <w:rFonts w:ascii="Times New Roman" w:hAnsi="Times New Roman" w:cs="Times New Roman"/>
              <w:sz w:val="24"/>
              <w:szCs w:val="24"/>
            </w:rPr>
          </w:rPrChange>
        </w:rPr>
        <w:t xml:space="preserve">Example: Participant reports suicidal/homicidal ideation, with a clear plan and </w:t>
      </w:r>
      <w:r w:rsidRPr="00D151B8">
        <w:rPr>
          <w:rFonts w:cs="Times New Roman"/>
          <w:b/>
          <w:rPrChange w:id="153" w:author="KERRY L KEISER" w:date="2019-05-28T11:25:00Z">
            <w:rPr>
              <w:rFonts w:ascii="Times New Roman" w:hAnsi="Times New Roman" w:cs="Times New Roman"/>
              <w:b/>
              <w:sz w:val="24"/>
              <w:szCs w:val="24"/>
            </w:rPr>
          </w:rPrChange>
        </w:rPr>
        <w:t>intent</w:t>
      </w:r>
    </w:p>
    <w:p w14:paraId="7F14B283" w14:textId="77777777" w:rsidR="008B0B73" w:rsidRPr="00D151B8" w:rsidRDefault="008B0B73" w:rsidP="008B0B73">
      <w:pPr>
        <w:pStyle w:val="ListParagraph"/>
        <w:numPr>
          <w:ilvl w:val="1"/>
          <w:numId w:val="5"/>
        </w:numPr>
        <w:spacing w:after="0" w:line="480" w:lineRule="auto"/>
        <w:rPr>
          <w:rFonts w:cs="Times New Roman"/>
          <w:rPrChange w:id="154" w:author="KERRY L KEISER" w:date="2019-05-28T11:25:00Z">
            <w:rPr>
              <w:rFonts w:ascii="Times New Roman" w:hAnsi="Times New Roman" w:cs="Times New Roman"/>
              <w:sz w:val="24"/>
              <w:szCs w:val="24"/>
            </w:rPr>
          </w:rPrChange>
        </w:rPr>
      </w:pPr>
      <w:r w:rsidRPr="00D151B8">
        <w:rPr>
          <w:rFonts w:cs="Times New Roman"/>
          <w:rPrChange w:id="155" w:author="KERRY L KEISER" w:date="2019-05-28T11:25:00Z">
            <w:rPr>
              <w:rFonts w:ascii="Times New Roman" w:hAnsi="Times New Roman" w:cs="Times New Roman"/>
              <w:sz w:val="24"/>
              <w:szCs w:val="24"/>
            </w:rPr>
          </w:rPrChange>
        </w:rPr>
        <w:t xml:space="preserve">Example: Participant reports suicidal/homicidal ideation, with a vague plan and </w:t>
      </w:r>
      <w:r w:rsidRPr="00D151B8">
        <w:rPr>
          <w:rFonts w:cs="Times New Roman"/>
          <w:b/>
          <w:rPrChange w:id="156" w:author="KERRY L KEISER" w:date="2019-05-28T11:25:00Z">
            <w:rPr>
              <w:rFonts w:ascii="Times New Roman" w:hAnsi="Times New Roman" w:cs="Times New Roman"/>
              <w:b/>
              <w:sz w:val="24"/>
              <w:szCs w:val="24"/>
            </w:rPr>
          </w:rPrChange>
        </w:rPr>
        <w:t>intent</w:t>
      </w:r>
    </w:p>
    <w:p w14:paraId="58115934" w14:textId="77777777" w:rsidR="008B0B73" w:rsidRPr="00D151B8" w:rsidRDefault="008B0B73" w:rsidP="008B0B73">
      <w:pPr>
        <w:pStyle w:val="ListParagraph"/>
        <w:numPr>
          <w:ilvl w:val="0"/>
          <w:numId w:val="5"/>
        </w:numPr>
        <w:spacing w:after="0" w:line="480" w:lineRule="auto"/>
        <w:rPr>
          <w:rFonts w:cs="Times New Roman"/>
          <w:rPrChange w:id="157" w:author="KERRY L KEISER" w:date="2019-05-28T11:25:00Z">
            <w:rPr>
              <w:rFonts w:ascii="Times New Roman" w:hAnsi="Times New Roman" w:cs="Times New Roman"/>
              <w:sz w:val="24"/>
              <w:szCs w:val="24"/>
            </w:rPr>
          </w:rPrChange>
        </w:rPr>
      </w:pPr>
      <w:r w:rsidRPr="00D151B8">
        <w:rPr>
          <w:rFonts w:cs="Times New Roman"/>
          <w:rPrChange w:id="158" w:author="KERRY L KEISER" w:date="2019-05-28T11:25:00Z">
            <w:rPr>
              <w:rFonts w:ascii="Times New Roman" w:hAnsi="Times New Roman" w:cs="Times New Roman"/>
              <w:sz w:val="24"/>
              <w:szCs w:val="24"/>
            </w:rPr>
          </w:rPrChange>
        </w:rPr>
        <w:t>Any indication with a clear plan, regardless of intent</w:t>
      </w:r>
    </w:p>
    <w:p w14:paraId="2C98056C" w14:textId="77777777" w:rsidR="008B0B73" w:rsidRPr="00D151B8" w:rsidRDefault="008B0B73" w:rsidP="008B0B73">
      <w:pPr>
        <w:pStyle w:val="ListParagraph"/>
        <w:numPr>
          <w:ilvl w:val="1"/>
          <w:numId w:val="5"/>
        </w:numPr>
        <w:spacing w:after="0" w:line="480" w:lineRule="auto"/>
        <w:rPr>
          <w:rFonts w:cs="Times New Roman"/>
          <w:rPrChange w:id="159" w:author="KERRY L KEISER" w:date="2019-05-28T11:25:00Z">
            <w:rPr>
              <w:rFonts w:ascii="Times New Roman" w:hAnsi="Times New Roman" w:cs="Times New Roman"/>
              <w:sz w:val="24"/>
              <w:szCs w:val="24"/>
            </w:rPr>
          </w:rPrChange>
        </w:rPr>
      </w:pPr>
      <w:r w:rsidRPr="00D151B8">
        <w:rPr>
          <w:rFonts w:cs="Times New Roman"/>
          <w:rPrChange w:id="160" w:author="KERRY L KEISER" w:date="2019-05-28T11:25:00Z">
            <w:rPr>
              <w:rFonts w:ascii="Times New Roman" w:hAnsi="Times New Roman" w:cs="Times New Roman"/>
              <w:sz w:val="24"/>
              <w:szCs w:val="24"/>
            </w:rPr>
          </w:rPrChange>
        </w:rPr>
        <w:t xml:space="preserve">Example: Participant reports suicidal/homicidal ideation, with a </w:t>
      </w:r>
      <w:r w:rsidRPr="00D151B8">
        <w:rPr>
          <w:rFonts w:cs="Times New Roman"/>
          <w:b/>
          <w:rPrChange w:id="161" w:author="KERRY L KEISER" w:date="2019-05-28T11:25:00Z">
            <w:rPr>
              <w:rFonts w:ascii="Times New Roman" w:hAnsi="Times New Roman" w:cs="Times New Roman"/>
              <w:b/>
              <w:sz w:val="24"/>
              <w:szCs w:val="24"/>
            </w:rPr>
          </w:rPrChange>
        </w:rPr>
        <w:t>clear plan</w:t>
      </w:r>
      <w:r w:rsidRPr="00D151B8">
        <w:rPr>
          <w:rFonts w:cs="Times New Roman"/>
          <w:rPrChange w:id="162" w:author="KERRY L KEISER" w:date="2019-05-28T11:25:00Z">
            <w:rPr>
              <w:rFonts w:ascii="Times New Roman" w:hAnsi="Times New Roman" w:cs="Times New Roman"/>
              <w:sz w:val="24"/>
              <w:szCs w:val="24"/>
            </w:rPr>
          </w:rPrChange>
        </w:rPr>
        <w:t xml:space="preserve"> and intent</w:t>
      </w:r>
    </w:p>
    <w:p w14:paraId="5F14B86E" w14:textId="77777777" w:rsidR="008B0B73" w:rsidRPr="00D151B8" w:rsidRDefault="008B0B73" w:rsidP="008B0B73">
      <w:pPr>
        <w:pStyle w:val="ListParagraph"/>
        <w:numPr>
          <w:ilvl w:val="1"/>
          <w:numId w:val="5"/>
        </w:numPr>
        <w:spacing w:after="0" w:line="480" w:lineRule="auto"/>
        <w:rPr>
          <w:rFonts w:cs="Times New Roman"/>
          <w:rPrChange w:id="163" w:author="KERRY L KEISER" w:date="2019-05-28T11:25:00Z">
            <w:rPr>
              <w:rFonts w:ascii="Times New Roman" w:hAnsi="Times New Roman" w:cs="Times New Roman"/>
              <w:sz w:val="24"/>
              <w:szCs w:val="24"/>
            </w:rPr>
          </w:rPrChange>
        </w:rPr>
      </w:pPr>
      <w:r w:rsidRPr="00D151B8">
        <w:rPr>
          <w:rFonts w:cs="Times New Roman"/>
          <w:rPrChange w:id="164" w:author="KERRY L KEISER" w:date="2019-05-28T11:25:00Z">
            <w:rPr>
              <w:rFonts w:ascii="Times New Roman" w:hAnsi="Times New Roman" w:cs="Times New Roman"/>
              <w:sz w:val="24"/>
              <w:szCs w:val="24"/>
            </w:rPr>
          </w:rPrChange>
        </w:rPr>
        <w:t xml:space="preserve">Example: Participant reports suicidal/homicidal ideation, with a </w:t>
      </w:r>
      <w:r w:rsidRPr="00D151B8">
        <w:rPr>
          <w:rFonts w:cs="Times New Roman"/>
          <w:b/>
          <w:rPrChange w:id="165" w:author="KERRY L KEISER" w:date="2019-05-28T11:25:00Z">
            <w:rPr>
              <w:rFonts w:ascii="Times New Roman" w:hAnsi="Times New Roman" w:cs="Times New Roman"/>
              <w:b/>
              <w:sz w:val="24"/>
              <w:szCs w:val="24"/>
            </w:rPr>
          </w:rPrChange>
        </w:rPr>
        <w:t>clear plan</w:t>
      </w:r>
      <w:r w:rsidRPr="00D151B8">
        <w:rPr>
          <w:rFonts w:cs="Times New Roman"/>
          <w:rPrChange w:id="166" w:author="KERRY L KEISER" w:date="2019-05-28T11:25:00Z">
            <w:rPr>
              <w:rFonts w:ascii="Times New Roman" w:hAnsi="Times New Roman" w:cs="Times New Roman"/>
              <w:sz w:val="24"/>
              <w:szCs w:val="24"/>
            </w:rPr>
          </w:rPrChange>
        </w:rPr>
        <w:t xml:space="preserve"> but no intent</w:t>
      </w:r>
    </w:p>
    <w:p w14:paraId="38F436A4" w14:textId="77777777" w:rsidR="008B0B73" w:rsidRPr="00D151B8" w:rsidRDefault="008B0B73" w:rsidP="008B0B73">
      <w:pPr>
        <w:pStyle w:val="ListParagraph"/>
        <w:numPr>
          <w:ilvl w:val="0"/>
          <w:numId w:val="5"/>
        </w:numPr>
        <w:spacing w:after="0" w:line="480" w:lineRule="auto"/>
        <w:rPr>
          <w:rFonts w:cs="Times New Roman"/>
          <w:rPrChange w:id="167" w:author="KERRY L KEISER" w:date="2019-05-28T11:25:00Z">
            <w:rPr>
              <w:rFonts w:ascii="Times New Roman" w:hAnsi="Times New Roman" w:cs="Times New Roman"/>
              <w:sz w:val="24"/>
              <w:szCs w:val="24"/>
            </w:rPr>
          </w:rPrChange>
        </w:rPr>
      </w:pPr>
      <w:r w:rsidRPr="00D151B8">
        <w:rPr>
          <w:rFonts w:cs="Times New Roman"/>
          <w:rPrChange w:id="168" w:author="KERRY L KEISER" w:date="2019-05-28T11:25:00Z">
            <w:rPr>
              <w:rFonts w:ascii="Times New Roman" w:hAnsi="Times New Roman" w:cs="Times New Roman"/>
              <w:sz w:val="24"/>
              <w:szCs w:val="24"/>
            </w:rPr>
          </w:rPrChange>
        </w:rPr>
        <w:t>Suicidal/homicidal thinking with no clear plan or intent, but involves psychosis or is confusing, concerning, or strange</w:t>
      </w:r>
    </w:p>
    <w:p w14:paraId="0BE113E3" w14:textId="77777777" w:rsidR="008B0B73" w:rsidRPr="00D151B8" w:rsidRDefault="008B0B73" w:rsidP="008B0B73">
      <w:pPr>
        <w:pStyle w:val="ListParagraph"/>
        <w:numPr>
          <w:ilvl w:val="1"/>
          <w:numId w:val="5"/>
        </w:numPr>
        <w:spacing w:after="0" w:line="480" w:lineRule="auto"/>
        <w:rPr>
          <w:rFonts w:cs="Times New Roman"/>
          <w:rPrChange w:id="169" w:author="KERRY L KEISER" w:date="2019-05-28T11:25:00Z">
            <w:rPr>
              <w:rFonts w:ascii="Times New Roman" w:hAnsi="Times New Roman" w:cs="Times New Roman"/>
              <w:sz w:val="24"/>
              <w:szCs w:val="24"/>
            </w:rPr>
          </w:rPrChange>
        </w:rPr>
      </w:pPr>
      <w:r w:rsidRPr="00D151B8">
        <w:rPr>
          <w:rFonts w:cs="Times New Roman"/>
          <w:rPrChange w:id="170" w:author="KERRY L KEISER" w:date="2019-05-28T11:25:00Z">
            <w:rPr>
              <w:rFonts w:ascii="Times New Roman" w:hAnsi="Times New Roman" w:cs="Times New Roman"/>
              <w:sz w:val="24"/>
              <w:szCs w:val="24"/>
            </w:rPr>
          </w:rPrChange>
        </w:rPr>
        <w:t>Example: Participant reports voices in his head are telling him to kill a family member, despite participant not wanting to harm family member</w:t>
      </w:r>
    </w:p>
    <w:p w14:paraId="54C4AAEE" w14:textId="77777777" w:rsidR="008B0B73" w:rsidRPr="00D151B8" w:rsidRDefault="008B0B73" w:rsidP="008B0B73">
      <w:pPr>
        <w:pStyle w:val="ListParagraph"/>
        <w:numPr>
          <w:ilvl w:val="1"/>
          <w:numId w:val="5"/>
        </w:numPr>
        <w:spacing w:after="0" w:line="480" w:lineRule="auto"/>
        <w:rPr>
          <w:rFonts w:cs="Times New Roman"/>
          <w:rPrChange w:id="171" w:author="KERRY L KEISER" w:date="2019-05-28T11:25:00Z">
            <w:rPr>
              <w:rFonts w:ascii="Times New Roman" w:hAnsi="Times New Roman" w:cs="Times New Roman"/>
              <w:sz w:val="24"/>
              <w:szCs w:val="24"/>
            </w:rPr>
          </w:rPrChange>
        </w:rPr>
      </w:pPr>
      <w:r w:rsidRPr="00D151B8">
        <w:rPr>
          <w:rFonts w:cs="Times New Roman"/>
          <w:rPrChange w:id="172" w:author="KERRY L KEISER" w:date="2019-05-28T11:25:00Z">
            <w:rPr>
              <w:rFonts w:ascii="Times New Roman" w:hAnsi="Times New Roman" w:cs="Times New Roman"/>
              <w:sz w:val="24"/>
              <w:szCs w:val="24"/>
            </w:rPr>
          </w:rPrChange>
        </w:rPr>
        <w:lastRenderedPageBreak/>
        <w:t xml:space="preserve">Example: Participant reports suicidal thinking only after talking to his ex-wife; engages in daily contact with his ex-wife </w:t>
      </w:r>
    </w:p>
    <w:p w14:paraId="17DE4089" w14:textId="77777777" w:rsidR="008B0B73" w:rsidRPr="00D151B8" w:rsidRDefault="008B0B73" w:rsidP="008B0B73">
      <w:pPr>
        <w:pStyle w:val="ListParagraph"/>
        <w:numPr>
          <w:ilvl w:val="0"/>
          <w:numId w:val="5"/>
        </w:numPr>
        <w:spacing w:after="0" w:line="480" w:lineRule="auto"/>
        <w:rPr>
          <w:rFonts w:cs="Times New Roman"/>
          <w:rPrChange w:id="173" w:author="KERRY L KEISER" w:date="2019-05-28T11:25:00Z">
            <w:rPr>
              <w:rFonts w:ascii="Times New Roman" w:hAnsi="Times New Roman" w:cs="Times New Roman"/>
              <w:sz w:val="24"/>
              <w:szCs w:val="24"/>
            </w:rPr>
          </w:rPrChange>
        </w:rPr>
      </w:pPr>
      <w:r w:rsidRPr="00D151B8">
        <w:rPr>
          <w:rFonts w:cs="Times New Roman"/>
          <w:rPrChange w:id="174" w:author="KERRY L KEISER" w:date="2019-05-28T11:25:00Z">
            <w:rPr>
              <w:rFonts w:ascii="Times New Roman" w:hAnsi="Times New Roman" w:cs="Times New Roman"/>
              <w:sz w:val="24"/>
              <w:szCs w:val="24"/>
            </w:rPr>
          </w:rPrChange>
        </w:rPr>
        <w:t xml:space="preserve">Generally speaking, if participant reports suicidal thinking </w:t>
      </w:r>
      <w:r w:rsidRPr="00D151B8">
        <w:rPr>
          <w:rFonts w:cs="Times New Roman"/>
          <w:b/>
          <w:u w:val="single"/>
          <w:rPrChange w:id="175" w:author="KERRY L KEISER" w:date="2019-05-28T11:25:00Z">
            <w:rPr>
              <w:rFonts w:ascii="Times New Roman" w:hAnsi="Times New Roman" w:cs="Times New Roman"/>
              <w:b/>
              <w:sz w:val="24"/>
              <w:szCs w:val="24"/>
              <w:u w:val="single"/>
            </w:rPr>
          </w:rPrChange>
        </w:rPr>
        <w:t>but no plan or intent</w:t>
      </w:r>
      <w:r w:rsidRPr="00D151B8">
        <w:rPr>
          <w:rFonts w:cs="Times New Roman"/>
          <w:rPrChange w:id="176" w:author="KERRY L KEISER" w:date="2019-05-28T11:25:00Z">
            <w:rPr>
              <w:rFonts w:ascii="Times New Roman" w:hAnsi="Times New Roman" w:cs="Times New Roman"/>
              <w:sz w:val="24"/>
              <w:szCs w:val="24"/>
            </w:rPr>
          </w:rPrChange>
        </w:rPr>
        <w:t>, it is not necessary to take additional steps (e.g., contact Chris). However, there may be exceptions to this (noted above in 3), so follow the CRITICAL RULE when necessary</w:t>
      </w:r>
      <w:r w:rsidR="00E44732" w:rsidRPr="00D151B8">
        <w:rPr>
          <w:rFonts w:cs="Times New Roman"/>
          <w:rPrChange w:id="177" w:author="KERRY L KEISER" w:date="2019-05-28T11:25:00Z">
            <w:rPr>
              <w:rFonts w:ascii="Times New Roman" w:hAnsi="Times New Roman" w:cs="Times New Roman"/>
              <w:sz w:val="24"/>
              <w:szCs w:val="24"/>
            </w:rPr>
          </w:rPrChange>
        </w:rPr>
        <w:t>.</w:t>
      </w:r>
    </w:p>
    <w:p w14:paraId="32BD2293" w14:textId="77777777" w:rsidR="00D4389F" w:rsidRPr="00D151B8" w:rsidRDefault="00D4389F" w:rsidP="00A1333A">
      <w:pPr>
        <w:spacing w:after="0" w:line="240" w:lineRule="auto"/>
        <w:rPr>
          <w:rFonts w:cs="Times New Roman"/>
          <w:u w:val="single"/>
          <w:rPrChange w:id="178" w:author="KERRY L KEISER" w:date="2019-05-28T11:25:00Z">
            <w:rPr>
              <w:rFonts w:ascii="Times New Roman" w:hAnsi="Times New Roman" w:cs="Times New Roman"/>
              <w:sz w:val="24"/>
              <w:szCs w:val="24"/>
              <w:u w:val="single"/>
            </w:rPr>
          </w:rPrChange>
        </w:rPr>
      </w:pPr>
    </w:p>
    <w:p w14:paraId="1CE43241" w14:textId="77777777" w:rsidR="009337B9" w:rsidRPr="00D151B8" w:rsidRDefault="00B52C59" w:rsidP="00A1333A">
      <w:pPr>
        <w:spacing w:after="0" w:line="240" w:lineRule="auto"/>
        <w:rPr>
          <w:rFonts w:cs="Times New Roman"/>
          <w:rPrChange w:id="179" w:author="KERRY L KEISER" w:date="2019-05-28T11:25:00Z">
            <w:rPr>
              <w:rFonts w:ascii="Times New Roman" w:hAnsi="Times New Roman" w:cs="Times New Roman"/>
              <w:sz w:val="24"/>
              <w:szCs w:val="24"/>
            </w:rPr>
          </w:rPrChange>
        </w:rPr>
      </w:pPr>
      <w:r w:rsidRPr="00D151B8">
        <w:rPr>
          <w:rFonts w:cs="Times New Roman"/>
          <w:u w:val="single"/>
          <w:rPrChange w:id="180" w:author="KERRY L KEISER" w:date="2019-05-28T11:25:00Z">
            <w:rPr>
              <w:rFonts w:ascii="Times New Roman" w:hAnsi="Times New Roman" w:cs="Times New Roman"/>
              <w:sz w:val="24"/>
              <w:szCs w:val="24"/>
              <w:u w:val="single"/>
            </w:rPr>
          </w:rPrChange>
        </w:rPr>
        <w:t>Suicidal Ideation</w:t>
      </w:r>
    </w:p>
    <w:p w14:paraId="79689AB6" w14:textId="77777777" w:rsidR="00B52C59" w:rsidRPr="00D151B8" w:rsidRDefault="00B52C59" w:rsidP="00A1333A">
      <w:pPr>
        <w:spacing w:after="0" w:line="240" w:lineRule="auto"/>
        <w:rPr>
          <w:rFonts w:cs="Times New Roman"/>
          <w:rPrChange w:id="181" w:author="KERRY L KEISER" w:date="2019-05-28T11:25:00Z">
            <w:rPr>
              <w:rFonts w:ascii="Times New Roman" w:hAnsi="Times New Roman" w:cs="Times New Roman"/>
              <w:sz w:val="24"/>
              <w:szCs w:val="24"/>
            </w:rPr>
          </w:rPrChange>
        </w:rPr>
      </w:pPr>
    </w:p>
    <w:p w14:paraId="3D0433AD" w14:textId="77777777" w:rsidR="00B52C59" w:rsidRPr="00D151B8" w:rsidRDefault="00B52C59" w:rsidP="00A1333A">
      <w:pPr>
        <w:spacing w:after="0" w:line="240" w:lineRule="auto"/>
        <w:rPr>
          <w:rFonts w:cs="Times New Roman"/>
          <w:rPrChange w:id="182" w:author="KERRY L KEISER" w:date="2019-05-28T11:25:00Z">
            <w:rPr>
              <w:rFonts w:ascii="Times New Roman" w:hAnsi="Times New Roman" w:cs="Times New Roman"/>
              <w:sz w:val="24"/>
              <w:szCs w:val="24"/>
            </w:rPr>
          </w:rPrChange>
        </w:rPr>
      </w:pPr>
      <w:r w:rsidRPr="00D151B8">
        <w:rPr>
          <w:rFonts w:cs="Times New Roman"/>
          <w:rPrChange w:id="183" w:author="KERRY L KEISER" w:date="2019-05-28T11:25:00Z">
            <w:rPr>
              <w:rFonts w:ascii="Times New Roman" w:hAnsi="Times New Roman" w:cs="Times New Roman"/>
              <w:sz w:val="24"/>
              <w:szCs w:val="24"/>
            </w:rPr>
          </w:rPrChange>
        </w:rPr>
        <w:t>If a participant reports current suicidal ideation</w:t>
      </w:r>
      <w:r w:rsidR="00DB159A" w:rsidRPr="00D151B8">
        <w:rPr>
          <w:rFonts w:cs="Times New Roman"/>
          <w:rPrChange w:id="184" w:author="KERRY L KEISER" w:date="2019-05-28T11:25:00Z">
            <w:rPr>
              <w:rFonts w:ascii="Times New Roman" w:hAnsi="Times New Roman" w:cs="Times New Roman"/>
              <w:sz w:val="24"/>
              <w:szCs w:val="24"/>
            </w:rPr>
          </w:rPrChange>
        </w:rPr>
        <w:t xml:space="preserve"> or a past suicide attempt</w:t>
      </w:r>
      <w:r w:rsidRPr="00D151B8">
        <w:rPr>
          <w:rFonts w:cs="Times New Roman"/>
          <w:rPrChange w:id="185" w:author="KERRY L KEISER" w:date="2019-05-28T11:25:00Z">
            <w:rPr>
              <w:rFonts w:ascii="Times New Roman" w:hAnsi="Times New Roman" w:cs="Times New Roman"/>
              <w:sz w:val="24"/>
              <w:szCs w:val="24"/>
            </w:rPr>
          </w:rPrChange>
        </w:rPr>
        <w:t>, a risk assessment is required. Please follow the instructions outlined below.</w:t>
      </w:r>
    </w:p>
    <w:p w14:paraId="653F3B8D" w14:textId="7A987898" w:rsidR="00B52C59" w:rsidRPr="00D151B8" w:rsidDel="00994B33" w:rsidRDefault="00B52C59" w:rsidP="00B52C59">
      <w:pPr>
        <w:spacing w:after="0" w:line="480" w:lineRule="auto"/>
        <w:rPr>
          <w:del w:id="186" w:author="KERRY L KEISER" w:date="2019-05-28T11:24:00Z"/>
          <w:rFonts w:cs="Times New Roman"/>
          <w:rPrChange w:id="187" w:author="KERRY L KEISER" w:date="2019-05-28T11:25:00Z">
            <w:rPr>
              <w:del w:id="188" w:author="KERRY L KEISER" w:date="2019-05-28T11:24:00Z"/>
              <w:rFonts w:ascii="Times New Roman" w:hAnsi="Times New Roman" w:cs="Times New Roman"/>
              <w:sz w:val="24"/>
              <w:szCs w:val="24"/>
            </w:rPr>
          </w:rPrChange>
        </w:rPr>
      </w:pPr>
    </w:p>
    <w:p w14:paraId="45DC89E8" w14:textId="77777777" w:rsidR="00B52C59" w:rsidRPr="00D151B8" w:rsidRDefault="00B52C59" w:rsidP="00B52C59">
      <w:pPr>
        <w:pStyle w:val="ListParagraph"/>
        <w:numPr>
          <w:ilvl w:val="0"/>
          <w:numId w:val="2"/>
        </w:numPr>
        <w:spacing w:after="0" w:line="480" w:lineRule="auto"/>
        <w:rPr>
          <w:rFonts w:cs="Times New Roman"/>
          <w:rPrChange w:id="189" w:author="KERRY L KEISER" w:date="2019-05-28T11:25:00Z">
            <w:rPr>
              <w:rFonts w:ascii="Times New Roman" w:hAnsi="Times New Roman" w:cs="Times New Roman"/>
              <w:sz w:val="24"/>
              <w:szCs w:val="24"/>
            </w:rPr>
          </w:rPrChange>
        </w:rPr>
      </w:pPr>
      <w:r w:rsidRPr="00D151B8">
        <w:rPr>
          <w:rFonts w:cs="Times New Roman"/>
          <w:b/>
          <w:rPrChange w:id="190" w:author="KERRY L KEISER" w:date="2019-05-28T11:25:00Z">
            <w:rPr>
              <w:rFonts w:ascii="Times New Roman" w:hAnsi="Times New Roman" w:cs="Times New Roman"/>
              <w:b/>
              <w:sz w:val="24"/>
              <w:szCs w:val="24"/>
            </w:rPr>
          </w:rPrChange>
        </w:rPr>
        <w:t>Current</w:t>
      </w:r>
      <w:r w:rsidRPr="00D151B8">
        <w:rPr>
          <w:rFonts w:cs="Times New Roman"/>
          <w:rPrChange w:id="191" w:author="KERRY L KEISER" w:date="2019-05-28T11:25:00Z">
            <w:rPr>
              <w:rFonts w:ascii="Times New Roman" w:hAnsi="Times New Roman" w:cs="Times New Roman"/>
              <w:sz w:val="24"/>
              <w:szCs w:val="24"/>
            </w:rPr>
          </w:rPrChange>
        </w:rPr>
        <w:t xml:space="preserve"> suicidal ideation</w:t>
      </w:r>
    </w:p>
    <w:p w14:paraId="38A36286" w14:textId="77777777" w:rsidR="00203B8D" w:rsidRPr="00D151B8" w:rsidRDefault="00203B8D" w:rsidP="00B52C59">
      <w:pPr>
        <w:pStyle w:val="ListParagraph"/>
        <w:numPr>
          <w:ilvl w:val="1"/>
          <w:numId w:val="2"/>
        </w:numPr>
        <w:spacing w:after="0" w:line="480" w:lineRule="auto"/>
        <w:rPr>
          <w:rFonts w:cs="Times New Roman"/>
          <w:rPrChange w:id="192" w:author="KERRY L KEISER" w:date="2019-05-28T11:25:00Z">
            <w:rPr>
              <w:rFonts w:ascii="Times New Roman" w:hAnsi="Times New Roman" w:cs="Times New Roman"/>
              <w:sz w:val="24"/>
              <w:szCs w:val="24"/>
            </w:rPr>
          </w:rPrChange>
        </w:rPr>
      </w:pPr>
      <w:r w:rsidRPr="00D151B8">
        <w:rPr>
          <w:rFonts w:cs="Times New Roman"/>
          <w:rPrChange w:id="193" w:author="KERRY L KEISER" w:date="2019-05-28T11:25:00Z">
            <w:rPr>
              <w:rFonts w:ascii="Times New Roman" w:hAnsi="Times New Roman" w:cs="Times New Roman"/>
              <w:sz w:val="24"/>
              <w:szCs w:val="24"/>
            </w:rPr>
          </w:rPrChange>
        </w:rPr>
        <w:t xml:space="preserve">At a </w:t>
      </w:r>
      <w:r w:rsidRPr="00D151B8">
        <w:rPr>
          <w:rFonts w:cs="Times New Roman"/>
          <w:b/>
          <w:rPrChange w:id="194" w:author="KERRY L KEISER" w:date="2019-05-28T11:25:00Z">
            <w:rPr>
              <w:rFonts w:ascii="Times New Roman" w:hAnsi="Times New Roman" w:cs="Times New Roman"/>
              <w:b/>
              <w:sz w:val="24"/>
              <w:szCs w:val="24"/>
            </w:rPr>
          </w:rPrChange>
        </w:rPr>
        <w:t>minimum</w:t>
      </w:r>
      <w:r w:rsidRPr="00D151B8">
        <w:rPr>
          <w:rFonts w:cs="Times New Roman"/>
          <w:rPrChange w:id="195" w:author="KERRY L KEISER" w:date="2019-05-28T11:25:00Z">
            <w:rPr>
              <w:rFonts w:ascii="Times New Roman" w:hAnsi="Times New Roman" w:cs="Times New Roman"/>
              <w:sz w:val="24"/>
              <w:szCs w:val="24"/>
            </w:rPr>
          </w:rPrChange>
        </w:rPr>
        <w:t xml:space="preserve">, the following questions are </w:t>
      </w:r>
      <w:r w:rsidRPr="00D151B8">
        <w:rPr>
          <w:rFonts w:cs="Times New Roman"/>
          <w:b/>
          <w:rPrChange w:id="196" w:author="KERRY L KEISER" w:date="2019-05-28T11:25:00Z">
            <w:rPr>
              <w:rFonts w:ascii="Times New Roman" w:hAnsi="Times New Roman" w:cs="Times New Roman"/>
              <w:b/>
              <w:sz w:val="24"/>
              <w:szCs w:val="24"/>
            </w:rPr>
          </w:rPrChange>
        </w:rPr>
        <w:t>required</w:t>
      </w:r>
      <w:r w:rsidRPr="00D151B8">
        <w:rPr>
          <w:rFonts w:cs="Times New Roman"/>
          <w:rPrChange w:id="197" w:author="KERRY L KEISER" w:date="2019-05-28T11:25:00Z">
            <w:rPr>
              <w:rFonts w:ascii="Times New Roman" w:hAnsi="Times New Roman" w:cs="Times New Roman"/>
              <w:sz w:val="24"/>
              <w:szCs w:val="24"/>
            </w:rPr>
          </w:rPrChange>
        </w:rPr>
        <w:t>:</w:t>
      </w:r>
    </w:p>
    <w:p w14:paraId="6F076EF7" w14:textId="77777777" w:rsidR="00A935B2" w:rsidRPr="00D151B8" w:rsidRDefault="00A935B2" w:rsidP="00A935B2">
      <w:pPr>
        <w:pStyle w:val="ListParagraph"/>
        <w:numPr>
          <w:ilvl w:val="2"/>
          <w:numId w:val="2"/>
        </w:numPr>
        <w:spacing w:after="0" w:line="480" w:lineRule="auto"/>
        <w:rPr>
          <w:rFonts w:cs="Times New Roman"/>
          <w:rPrChange w:id="198" w:author="KERRY L KEISER" w:date="2019-05-28T11:25:00Z">
            <w:rPr>
              <w:rFonts w:ascii="Times New Roman" w:hAnsi="Times New Roman" w:cs="Times New Roman"/>
              <w:sz w:val="24"/>
              <w:szCs w:val="24"/>
            </w:rPr>
          </w:rPrChange>
        </w:rPr>
      </w:pPr>
      <w:r w:rsidRPr="00D151B8">
        <w:rPr>
          <w:rFonts w:cs="Times New Roman"/>
          <w:rPrChange w:id="199" w:author="KERRY L KEISER" w:date="2019-05-28T11:25:00Z">
            <w:rPr>
              <w:rFonts w:ascii="Times New Roman" w:hAnsi="Times New Roman" w:cs="Times New Roman"/>
              <w:sz w:val="24"/>
              <w:szCs w:val="24"/>
            </w:rPr>
          </w:rPrChange>
        </w:rPr>
        <w:t>What do you actually think about (i.e., assess for content)?</w:t>
      </w:r>
    </w:p>
    <w:p w14:paraId="0B38F418" w14:textId="77777777" w:rsidR="00B52C59" w:rsidRPr="00D151B8" w:rsidRDefault="00A935B2" w:rsidP="00A935B2">
      <w:pPr>
        <w:pStyle w:val="ListParagraph"/>
        <w:numPr>
          <w:ilvl w:val="3"/>
          <w:numId w:val="2"/>
        </w:numPr>
        <w:spacing w:after="0" w:line="480" w:lineRule="auto"/>
        <w:rPr>
          <w:rFonts w:cs="Times New Roman"/>
          <w:rPrChange w:id="200" w:author="KERRY L KEISER" w:date="2019-05-28T11:25:00Z">
            <w:rPr>
              <w:rFonts w:ascii="Times New Roman" w:hAnsi="Times New Roman" w:cs="Times New Roman"/>
              <w:sz w:val="24"/>
              <w:szCs w:val="24"/>
            </w:rPr>
          </w:rPrChange>
        </w:rPr>
      </w:pPr>
      <w:r w:rsidRPr="00D151B8">
        <w:rPr>
          <w:rFonts w:cs="Times New Roman"/>
          <w:rPrChange w:id="201" w:author="KERRY L KEISER" w:date="2019-05-28T11:25:00Z">
            <w:rPr>
              <w:rFonts w:ascii="Times New Roman" w:hAnsi="Times New Roman" w:cs="Times New Roman"/>
              <w:sz w:val="24"/>
              <w:szCs w:val="24"/>
            </w:rPr>
          </w:rPrChange>
        </w:rPr>
        <w:t xml:space="preserve">Alternative: </w:t>
      </w:r>
      <w:r w:rsidR="00C21745" w:rsidRPr="00D151B8">
        <w:rPr>
          <w:rFonts w:cs="Times New Roman"/>
          <w:rPrChange w:id="202" w:author="KERRY L KEISER" w:date="2019-05-28T11:25:00Z">
            <w:rPr>
              <w:rFonts w:ascii="Times New Roman" w:hAnsi="Times New Roman" w:cs="Times New Roman"/>
              <w:sz w:val="24"/>
              <w:szCs w:val="24"/>
            </w:rPr>
          </w:rPrChange>
        </w:rPr>
        <w:t xml:space="preserve">When you think about harming yourself, are you more likely to </w:t>
      </w:r>
      <w:r w:rsidR="00B52C59" w:rsidRPr="00D151B8">
        <w:rPr>
          <w:rFonts w:cs="Times New Roman"/>
          <w:rPrChange w:id="203" w:author="KERRY L KEISER" w:date="2019-05-28T11:25:00Z">
            <w:rPr>
              <w:rFonts w:ascii="Times New Roman" w:hAnsi="Times New Roman" w:cs="Times New Roman"/>
              <w:sz w:val="24"/>
              <w:szCs w:val="24"/>
            </w:rPr>
          </w:rPrChange>
        </w:rPr>
        <w:t xml:space="preserve">think about wishing you were dead or actively thinking about </w:t>
      </w:r>
      <w:r w:rsidR="00C21745" w:rsidRPr="00D151B8">
        <w:rPr>
          <w:rFonts w:cs="Times New Roman"/>
          <w:rPrChange w:id="204" w:author="KERRY L KEISER" w:date="2019-05-28T11:25:00Z">
            <w:rPr>
              <w:rFonts w:ascii="Times New Roman" w:hAnsi="Times New Roman" w:cs="Times New Roman"/>
              <w:sz w:val="24"/>
              <w:szCs w:val="24"/>
            </w:rPr>
          </w:rPrChange>
        </w:rPr>
        <w:t xml:space="preserve">how to </w:t>
      </w:r>
      <w:r w:rsidR="00B52C59" w:rsidRPr="00D151B8">
        <w:rPr>
          <w:rFonts w:cs="Times New Roman"/>
          <w:rPrChange w:id="205" w:author="KERRY L KEISER" w:date="2019-05-28T11:25:00Z">
            <w:rPr>
              <w:rFonts w:ascii="Times New Roman" w:hAnsi="Times New Roman" w:cs="Times New Roman"/>
              <w:sz w:val="24"/>
              <w:szCs w:val="24"/>
            </w:rPr>
          </w:rPrChange>
        </w:rPr>
        <w:t>harm yourself?</w:t>
      </w:r>
    </w:p>
    <w:p w14:paraId="22F8E1A9" w14:textId="77777777" w:rsidR="00203B8D" w:rsidRPr="00D151B8" w:rsidRDefault="00203B8D" w:rsidP="00203B8D">
      <w:pPr>
        <w:pStyle w:val="ListParagraph"/>
        <w:numPr>
          <w:ilvl w:val="2"/>
          <w:numId w:val="2"/>
        </w:numPr>
        <w:spacing w:after="0" w:line="480" w:lineRule="auto"/>
        <w:rPr>
          <w:rFonts w:cs="Times New Roman"/>
          <w:rPrChange w:id="206" w:author="KERRY L KEISER" w:date="2019-05-28T11:25:00Z">
            <w:rPr>
              <w:rFonts w:ascii="Times New Roman" w:hAnsi="Times New Roman" w:cs="Times New Roman"/>
              <w:sz w:val="24"/>
              <w:szCs w:val="24"/>
            </w:rPr>
          </w:rPrChange>
        </w:rPr>
      </w:pPr>
      <w:r w:rsidRPr="00D151B8">
        <w:rPr>
          <w:rFonts w:cs="Times New Roman"/>
          <w:rPrChange w:id="207" w:author="KERRY L KEISER" w:date="2019-05-28T11:25:00Z">
            <w:rPr>
              <w:rFonts w:ascii="Times New Roman" w:hAnsi="Times New Roman" w:cs="Times New Roman"/>
              <w:sz w:val="24"/>
              <w:szCs w:val="24"/>
            </w:rPr>
          </w:rPrChange>
        </w:rPr>
        <w:t>How often do you think about killing yourself?</w:t>
      </w:r>
    </w:p>
    <w:p w14:paraId="40F5D8ED" w14:textId="77777777" w:rsidR="00503587" w:rsidRPr="00D151B8" w:rsidRDefault="00503587" w:rsidP="00203B8D">
      <w:pPr>
        <w:pStyle w:val="ListParagraph"/>
        <w:numPr>
          <w:ilvl w:val="3"/>
          <w:numId w:val="2"/>
        </w:numPr>
        <w:spacing w:after="0" w:line="480" w:lineRule="auto"/>
        <w:rPr>
          <w:rFonts w:cs="Times New Roman"/>
          <w:rPrChange w:id="208" w:author="KERRY L KEISER" w:date="2019-05-28T11:25:00Z">
            <w:rPr>
              <w:rFonts w:ascii="Times New Roman" w:hAnsi="Times New Roman" w:cs="Times New Roman"/>
              <w:sz w:val="24"/>
              <w:szCs w:val="24"/>
            </w:rPr>
          </w:rPrChange>
        </w:rPr>
      </w:pPr>
      <w:r w:rsidRPr="00D151B8">
        <w:rPr>
          <w:rFonts w:cs="Times New Roman"/>
          <w:rPrChange w:id="209" w:author="KERRY L KEISER" w:date="2019-05-28T11:25:00Z">
            <w:rPr>
              <w:rFonts w:ascii="Times New Roman" w:hAnsi="Times New Roman" w:cs="Times New Roman"/>
              <w:sz w:val="24"/>
              <w:szCs w:val="24"/>
            </w:rPr>
          </w:rPrChange>
        </w:rPr>
        <w:t>Examples of questions that assess frequency/duration of suicidal ideation</w:t>
      </w:r>
    </w:p>
    <w:p w14:paraId="328FCF58" w14:textId="77777777" w:rsidR="00203B8D" w:rsidRPr="00D151B8" w:rsidRDefault="00203B8D" w:rsidP="00203B8D">
      <w:pPr>
        <w:pStyle w:val="ListParagraph"/>
        <w:numPr>
          <w:ilvl w:val="4"/>
          <w:numId w:val="2"/>
        </w:numPr>
        <w:spacing w:after="0" w:line="480" w:lineRule="auto"/>
        <w:rPr>
          <w:rFonts w:cs="Times New Roman"/>
          <w:rPrChange w:id="210" w:author="KERRY L KEISER" w:date="2019-05-28T11:25:00Z">
            <w:rPr>
              <w:rFonts w:ascii="Times New Roman" w:hAnsi="Times New Roman" w:cs="Times New Roman"/>
              <w:sz w:val="24"/>
              <w:szCs w:val="24"/>
            </w:rPr>
          </w:rPrChange>
        </w:rPr>
      </w:pPr>
      <w:r w:rsidRPr="00D151B8">
        <w:rPr>
          <w:rFonts w:cs="Times New Roman"/>
          <w:rPrChange w:id="211" w:author="KERRY L KEISER" w:date="2019-05-28T11:25:00Z">
            <w:rPr>
              <w:rFonts w:ascii="Times New Roman" w:hAnsi="Times New Roman" w:cs="Times New Roman"/>
              <w:sz w:val="24"/>
              <w:szCs w:val="24"/>
            </w:rPr>
          </w:rPrChange>
        </w:rPr>
        <w:t>Over the last two weeks, on average, how many days per week did you think about killing yourself?</w:t>
      </w:r>
    </w:p>
    <w:p w14:paraId="5212353D" w14:textId="77777777" w:rsidR="00203B8D" w:rsidRPr="00D151B8" w:rsidRDefault="00203B8D" w:rsidP="00203B8D">
      <w:pPr>
        <w:pStyle w:val="ListParagraph"/>
        <w:numPr>
          <w:ilvl w:val="4"/>
          <w:numId w:val="2"/>
        </w:numPr>
        <w:spacing w:after="0" w:line="480" w:lineRule="auto"/>
        <w:rPr>
          <w:rFonts w:cs="Times New Roman"/>
          <w:rPrChange w:id="212" w:author="KERRY L KEISER" w:date="2019-05-28T11:25:00Z">
            <w:rPr>
              <w:rFonts w:ascii="Times New Roman" w:hAnsi="Times New Roman" w:cs="Times New Roman"/>
              <w:sz w:val="24"/>
              <w:szCs w:val="24"/>
            </w:rPr>
          </w:rPrChange>
        </w:rPr>
      </w:pPr>
      <w:r w:rsidRPr="00D151B8">
        <w:rPr>
          <w:rFonts w:cs="Times New Roman"/>
          <w:rPrChange w:id="213" w:author="KERRY L KEISER" w:date="2019-05-28T11:25:00Z">
            <w:rPr>
              <w:rFonts w:ascii="Times New Roman" w:hAnsi="Times New Roman" w:cs="Times New Roman"/>
              <w:sz w:val="24"/>
              <w:szCs w:val="24"/>
            </w:rPr>
          </w:rPrChange>
        </w:rPr>
        <w:t xml:space="preserve">On the days that you </w:t>
      </w:r>
      <w:r w:rsidR="00A935B2" w:rsidRPr="00D151B8">
        <w:rPr>
          <w:rFonts w:cs="Times New Roman"/>
          <w:rPrChange w:id="214" w:author="KERRY L KEISER" w:date="2019-05-28T11:25:00Z">
            <w:rPr>
              <w:rFonts w:ascii="Times New Roman" w:hAnsi="Times New Roman" w:cs="Times New Roman"/>
              <w:sz w:val="24"/>
              <w:szCs w:val="24"/>
            </w:rPr>
          </w:rPrChange>
        </w:rPr>
        <w:t>thought</w:t>
      </w:r>
      <w:r w:rsidRPr="00D151B8">
        <w:rPr>
          <w:rFonts w:cs="Times New Roman"/>
          <w:rPrChange w:id="215" w:author="KERRY L KEISER" w:date="2019-05-28T11:25:00Z">
            <w:rPr>
              <w:rFonts w:ascii="Times New Roman" w:hAnsi="Times New Roman" w:cs="Times New Roman"/>
              <w:sz w:val="24"/>
              <w:szCs w:val="24"/>
            </w:rPr>
          </w:rPrChange>
        </w:rPr>
        <w:t xml:space="preserve"> about killing yourself, how many times per day did </w:t>
      </w:r>
      <w:r w:rsidR="004B18EF" w:rsidRPr="00D151B8">
        <w:rPr>
          <w:rFonts w:cs="Times New Roman"/>
          <w:rPrChange w:id="216" w:author="KERRY L KEISER" w:date="2019-05-28T11:25:00Z">
            <w:rPr>
              <w:rFonts w:ascii="Times New Roman" w:hAnsi="Times New Roman" w:cs="Times New Roman"/>
              <w:sz w:val="24"/>
              <w:szCs w:val="24"/>
            </w:rPr>
          </w:rPrChange>
        </w:rPr>
        <w:t>you think about it</w:t>
      </w:r>
      <w:r w:rsidRPr="00D151B8">
        <w:rPr>
          <w:rFonts w:cs="Times New Roman"/>
          <w:rPrChange w:id="217" w:author="KERRY L KEISER" w:date="2019-05-28T11:25:00Z">
            <w:rPr>
              <w:rFonts w:ascii="Times New Roman" w:hAnsi="Times New Roman" w:cs="Times New Roman"/>
              <w:sz w:val="24"/>
              <w:szCs w:val="24"/>
            </w:rPr>
          </w:rPrChange>
        </w:rPr>
        <w:t>?</w:t>
      </w:r>
    </w:p>
    <w:p w14:paraId="1F914FEF" w14:textId="77777777" w:rsidR="00203B8D" w:rsidRPr="00D151B8" w:rsidRDefault="004B18EF" w:rsidP="00203B8D">
      <w:pPr>
        <w:pStyle w:val="ListParagraph"/>
        <w:numPr>
          <w:ilvl w:val="4"/>
          <w:numId w:val="2"/>
        </w:numPr>
        <w:spacing w:after="0" w:line="480" w:lineRule="auto"/>
        <w:rPr>
          <w:rFonts w:cs="Times New Roman"/>
          <w:rPrChange w:id="218" w:author="KERRY L KEISER" w:date="2019-05-28T11:25:00Z">
            <w:rPr>
              <w:rFonts w:ascii="Times New Roman" w:hAnsi="Times New Roman" w:cs="Times New Roman"/>
              <w:sz w:val="24"/>
              <w:szCs w:val="24"/>
            </w:rPr>
          </w:rPrChange>
        </w:rPr>
      </w:pPr>
      <w:r w:rsidRPr="00D151B8">
        <w:rPr>
          <w:rFonts w:cs="Times New Roman"/>
          <w:rPrChange w:id="219" w:author="KERRY L KEISER" w:date="2019-05-28T11:25:00Z">
            <w:rPr>
              <w:rFonts w:ascii="Times New Roman" w:hAnsi="Times New Roman" w:cs="Times New Roman"/>
              <w:sz w:val="24"/>
              <w:szCs w:val="24"/>
            </w:rPr>
          </w:rPrChange>
        </w:rPr>
        <w:t>During</w:t>
      </w:r>
      <w:r w:rsidR="00661315" w:rsidRPr="00D151B8">
        <w:rPr>
          <w:rFonts w:cs="Times New Roman"/>
          <w:rPrChange w:id="220" w:author="KERRY L KEISER" w:date="2019-05-28T11:25:00Z">
            <w:rPr>
              <w:rFonts w:ascii="Times New Roman" w:hAnsi="Times New Roman" w:cs="Times New Roman"/>
              <w:sz w:val="24"/>
              <w:szCs w:val="24"/>
            </w:rPr>
          </w:rPrChange>
        </w:rPr>
        <w:t xml:space="preserve"> the times when you </w:t>
      </w:r>
      <w:r w:rsidR="00A935B2" w:rsidRPr="00D151B8">
        <w:rPr>
          <w:rFonts w:cs="Times New Roman"/>
          <w:rPrChange w:id="221" w:author="KERRY L KEISER" w:date="2019-05-28T11:25:00Z">
            <w:rPr>
              <w:rFonts w:ascii="Times New Roman" w:hAnsi="Times New Roman" w:cs="Times New Roman"/>
              <w:sz w:val="24"/>
              <w:szCs w:val="24"/>
            </w:rPr>
          </w:rPrChange>
        </w:rPr>
        <w:t xml:space="preserve">thought </w:t>
      </w:r>
      <w:r w:rsidR="00661315" w:rsidRPr="00D151B8">
        <w:rPr>
          <w:rFonts w:cs="Times New Roman"/>
          <w:rPrChange w:id="222" w:author="KERRY L KEISER" w:date="2019-05-28T11:25:00Z">
            <w:rPr>
              <w:rFonts w:ascii="Times New Roman" w:hAnsi="Times New Roman" w:cs="Times New Roman"/>
              <w:sz w:val="24"/>
              <w:szCs w:val="24"/>
            </w:rPr>
          </w:rPrChange>
        </w:rPr>
        <w:t>about killing yourself, on average, how long did it</w:t>
      </w:r>
      <w:r w:rsidR="00203B8D" w:rsidRPr="00D151B8">
        <w:rPr>
          <w:rFonts w:cs="Times New Roman"/>
          <w:rPrChange w:id="223" w:author="KERRY L KEISER" w:date="2019-05-28T11:25:00Z">
            <w:rPr>
              <w:rFonts w:ascii="Times New Roman" w:hAnsi="Times New Roman" w:cs="Times New Roman"/>
              <w:sz w:val="24"/>
              <w:szCs w:val="24"/>
            </w:rPr>
          </w:rPrChange>
        </w:rPr>
        <w:t xml:space="preserve"> last (e.g., seconds, minutes, or hours)?</w:t>
      </w:r>
    </w:p>
    <w:p w14:paraId="24B45772" w14:textId="77777777" w:rsidR="00C21745" w:rsidRPr="00D151B8" w:rsidRDefault="00C21745" w:rsidP="00C21745">
      <w:pPr>
        <w:pStyle w:val="ListParagraph"/>
        <w:numPr>
          <w:ilvl w:val="2"/>
          <w:numId w:val="2"/>
        </w:numPr>
        <w:spacing w:after="0" w:line="480" w:lineRule="auto"/>
        <w:rPr>
          <w:rFonts w:cs="Times New Roman"/>
          <w:rPrChange w:id="224" w:author="KERRY L KEISER" w:date="2019-05-28T11:25:00Z">
            <w:rPr>
              <w:rFonts w:ascii="Times New Roman" w:hAnsi="Times New Roman" w:cs="Times New Roman"/>
              <w:sz w:val="24"/>
              <w:szCs w:val="24"/>
            </w:rPr>
          </w:rPrChange>
        </w:rPr>
      </w:pPr>
      <w:r w:rsidRPr="00D151B8">
        <w:rPr>
          <w:rFonts w:cs="Times New Roman"/>
          <w:rPrChange w:id="225" w:author="KERRY L KEISER" w:date="2019-05-28T11:25:00Z">
            <w:rPr>
              <w:rFonts w:ascii="Times New Roman" w:hAnsi="Times New Roman" w:cs="Times New Roman"/>
              <w:sz w:val="24"/>
              <w:szCs w:val="24"/>
            </w:rPr>
          </w:rPrChange>
        </w:rPr>
        <w:t>Do you have a plan?</w:t>
      </w:r>
    </w:p>
    <w:p w14:paraId="358B7F2A" w14:textId="77777777" w:rsidR="00A1333A" w:rsidRPr="00D151B8" w:rsidRDefault="00A1333A" w:rsidP="00A1333A">
      <w:pPr>
        <w:pStyle w:val="ListParagraph"/>
        <w:numPr>
          <w:ilvl w:val="3"/>
          <w:numId w:val="2"/>
        </w:numPr>
        <w:spacing w:after="0" w:line="480" w:lineRule="auto"/>
        <w:rPr>
          <w:rFonts w:cs="Times New Roman"/>
          <w:rPrChange w:id="226" w:author="KERRY L KEISER" w:date="2019-05-28T11:25:00Z">
            <w:rPr>
              <w:rFonts w:ascii="Times New Roman" w:hAnsi="Times New Roman" w:cs="Times New Roman"/>
              <w:sz w:val="24"/>
              <w:szCs w:val="24"/>
            </w:rPr>
          </w:rPrChange>
        </w:rPr>
      </w:pPr>
      <w:r w:rsidRPr="00D151B8">
        <w:rPr>
          <w:rFonts w:cs="Times New Roman"/>
          <w:rPrChange w:id="227" w:author="KERRY L KEISER" w:date="2019-05-28T11:25:00Z">
            <w:rPr>
              <w:rFonts w:ascii="Times New Roman" w:hAnsi="Times New Roman" w:cs="Times New Roman"/>
              <w:sz w:val="24"/>
              <w:szCs w:val="24"/>
            </w:rPr>
          </w:rPrChange>
        </w:rPr>
        <w:t>If so, what is it? (</w:t>
      </w:r>
      <w:r w:rsidRPr="00D151B8">
        <w:rPr>
          <w:rFonts w:cs="Times New Roman"/>
          <w:i/>
          <w:rPrChange w:id="228" w:author="KERRY L KEISER" w:date="2019-05-28T11:25:00Z">
            <w:rPr>
              <w:rFonts w:ascii="Times New Roman" w:hAnsi="Times New Roman" w:cs="Times New Roman"/>
              <w:i/>
              <w:sz w:val="24"/>
              <w:szCs w:val="24"/>
            </w:rPr>
          </w:rPrChange>
        </w:rPr>
        <w:t>assess for specificity of plan</w:t>
      </w:r>
      <w:r w:rsidRPr="00D151B8">
        <w:rPr>
          <w:rFonts w:cs="Times New Roman"/>
          <w:rPrChange w:id="229" w:author="KERRY L KEISER" w:date="2019-05-28T11:25:00Z">
            <w:rPr>
              <w:rFonts w:ascii="Times New Roman" w:hAnsi="Times New Roman" w:cs="Times New Roman"/>
              <w:sz w:val="24"/>
              <w:szCs w:val="24"/>
            </w:rPr>
          </w:rPrChange>
        </w:rPr>
        <w:t>)</w:t>
      </w:r>
    </w:p>
    <w:p w14:paraId="439A446D" w14:textId="77777777" w:rsidR="00A1333A" w:rsidRPr="00D151B8" w:rsidRDefault="00A1333A" w:rsidP="00A1333A">
      <w:pPr>
        <w:pStyle w:val="ListParagraph"/>
        <w:numPr>
          <w:ilvl w:val="3"/>
          <w:numId w:val="2"/>
        </w:numPr>
        <w:spacing w:after="0" w:line="480" w:lineRule="auto"/>
        <w:rPr>
          <w:rFonts w:cs="Times New Roman"/>
          <w:rPrChange w:id="230" w:author="KERRY L KEISER" w:date="2019-05-28T11:25:00Z">
            <w:rPr>
              <w:rFonts w:ascii="Times New Roman" w:hAnsi="Times New Roman" w:cs="Times New Roman"/>
              <w:sz w:val="24"/>
              <w:szCs w:val="24"/>
            </w:rPr>
          </w:rPrChange>
        </w:rPr>
      </w:pPr>
      <w:r w:rsidRPr="00D151B8">
        <w:rPr>
          <w:rFonts w:cs="Times New Roman"/>
          <w:rPrChange w:id="231" w:author="KERRY L KEISER" w:date="2019-05-28T11:25:00Z">
            <w:rPr>
              <w:rFonts w:ascii="Times New Roman" w:hAnsi="Times New Roman" w:cs="Times New Roman"/>
              <w:sz w:val="24"/>
              <w:szCs w:val="24"/>
            </w:rPr>
          </w:rPrChange>
        </w:rPr>
        <w:lastRenderedPageBreak/>
        <w:t>Do you have more than one plan?</w:t>
      </w:r>
    </w:p>
    <w:p w14:paraId="103FDF18" w14:textId="77777777" w:rsidR="00A1333A" w:rsidRPr="00D151B8" w:rsidRDefault="00A1333A" w:rsidP="00A1333A">
      <w:pPr>
        <w:pStyle w:val="ListParagraph"/>
        <w:numPr>
          <w:ilvl w:val="4"/>
          <w:numId w:val="2"/>
        </w:numPr>
        <w:spacing w:after="0" w:line="480" w:lineRule="auto"/>
        <w:rPr>
          <w:rFonts w:cs="Times New Roman"/>
          <w:rPrChange w:id="232" w:author="KERRY L KEISER" w:date="2019-05-28T11:25:00Z">
            <w:rPr>
              <w:rFonts w:ascii="Times New Roman" w:hAnsi="Times New Roman" w:cs="Times New Roman"/>
              <w:sz w:val="24"/>
              <w:szCs w:val="24"/>
            </w:rPr>
          </w:rPrChange>
        </w:rPr>
      </w:pPr>
      <w:r w:rsidRPr="00D151B8">
        <w:rPr>
          <w:rFonts w:cs="Times New Roman"/>
          <w:rPrChange w:id="233" w:author="KERRY L KEISER" w:date="2019-05-28T11:25:00Z">
            <w:rPr>
              <w:rFonts w:ascii="Times New Roman" w:hAnsi="Times New Roman" w:cs="Times New Roman"/>
              <w:sz w:val="24"/>
              <w:szCs w:val="24"/>
            </w:rPr>
          </w:rPrChange>
        </w:rPr>
        <w:t>If so, what other plans have you thought of?</w:t>
      </w:r>
    </w:p>
    <w:p w14:paraId="7D5E58DB" w14:textId="77777777" w:rsidR="00C21745" w:rsidRPr="00D151B8" w:rsidRDefault="00C21745" w:rsidP="00C21745">
      <w:pPr>
        <w:pStyle w:val="ListParagraph"/>
        <w:numPr>
          <w:ilvl w:val="2"/>
          <w:numId w:val="2"/>
        </w:numPr>
        <w:spacing w:after="0" w:line="480" w:lineRule="auto"/>
        <w:rPr>
          <w:rFonts w:cs="Times New Roman"/>
          <w:rPrChange w:id="234" w:author="KERRY L KEISER" w:date="2019-05-28T11:25:00Z">
            <w:rPr>
              <w:rFonts w:ascii="Times New Roman" w:hAnsi="Times New Roman" w:cs="Times New Roman"/>
              <w:sz w:val="24"/>
              <w:szCs w:val="24"/>
            </w:rPr>
          </w:rPrChange>
        </w:rPr>
      </w:pPr>
      <w:r w:rsidRPr="00D151B8">
        <w:rPr>
          <w:rFonts w:cs="Times New Roman"/>
          <w:rPrChange w:id="235" w:author="KERRY L KEISER" w:date="2019-05-28T11:25:00Z">
            <w:rPr>
              <w:rFonts w:ascii="Times New Roman" w:hAnsi="Times New Roman" w:cs="Times New Roman"/>
              <w:sz w:val="24"/>
              <w:szCs w:val="24"/>
            </w:rPr>
          </w:rPrChange>
        </w:rPr>
        <w:t>Do you have any intent (or commitment) to kill yourself?</w:t>
      </w:r>
    </w:p>
    <w:p w14:paraId="2783D228" w14:textId="77777777" w:rsidR="00A935B2" w:rsidRPr="00D151B8" w:rsidRDefault="00A935B2" w:rsidP="00A935B2">
      <w:pPr>
        <w:pStyle w:val="ListParagraph"/>
        <w:numPr>
          <w:ilvl w:val="2"/>
          <w:numId w:val="2"/>
        </w:numPr>
        <w:spacing w:after="0" w:line="480" w:lineRule="auto"/>
        <w:rPr>
          <w:rFonts w:cs="Times New Roman"/>
          <w:rPrChange w:id="236" w:author="KERRY L KEISER" w:date="2019-05-28T11:25:00Z">
            <w:rPr>
              <w:rFonts w:ascii="Times New Roman" w:hAnsi="Times New Roman" w:cs="Times New Roman"/>
              <w:sz w:val="24"/>
              <w:szCs w:val="24"/>
            </w:rPr>
          </w:rPrChange>
        </w:rPr>
      </w:pPr>
      <w:r w:rsidRPr="00D151B8">
        <w:rPr>
          <w:rFonts w:cs="Times New Roman"/>
          <w:rPrChange w:id="237" w:author="KERRY L KEISER" w:date="2019-05-28T11:25:00Z">
            <w:rPr>
              <w:rFonts w:ascii="Times New Roman" w:hAnsi="Times New Roman" w:cs="Times New Roman"/>
              <w:sz w:val="24"/>
              <w:szCs w:val="24"/>
            </w:rPr>
          </w:rPrChange>
        </w:rPr>
        <w:t>Do you have access to any means to kill yourself (e.g., guns, pills, other weapons, close proximity to bridge or a body of water)?</w:t>
      </w:r>
    </w:p>
    <w:p w14:paraId="0722011B" w14:textId="77777777" w:rsidR="00C21745" w:rsidRPr="00D151B8" w:rsidRDefault="00C21745" w:rsidP="00C21745">
      <w:pPr>
        <w:pStyle w:val="ListParagraph"/>
        <w:numPr>
          <w:ilvl w:val="2"/>
          <w:numId w:val="2"/>
        </w:numPr>
        <w:spacing w:after="0" w:line="480" w:lineRule="auto"/>
        <w:rPr>
          <w:rFonts w:cs="Times New Roman"/>
          <w:rPrChange w:id="238" w:author="KERRY L KEISER" w:date="2019-05-28T11:25:00Z">
            <w:rPr>
              <w:rFonts w:ascii="Times New Roman" w:hAnsi="Times New Roman" w:cs="Times New Roman"/>
              <w:sz w:val="24"/>
              <w:szCs w:val="24"/>
            </w:rPr>
          </w:rPrChange>
        </w:rPr>
      </w:pPr>
      <w:r w:rsidRPr="00D151B8">
        <w:rPr>
          <w:rFonts w:cs="Times New Roman"/>
          <w:rPrChange w:id="239" w:author="KERRY L KEISER" w:date="2019-05-28T11:25:00Z">
            <w:rPr>
              <w:rFonts w:ascii="Times New Roman" w:hAnsi="Times New Roman" w:cs="Times New Roman"/>
              <w:sz w:val="24"/>
              <w:szCs w:val="24"/>
            </w:rPr>
          </w:rPrChange>
        </w:rPr>
        <w:t>What are some things you do (coping strategies) to help you manage your thoughts?</w:t>
      </w:r>
    </w:p>
    <w:p w14:paraId="3E91219B" w14:textId="77777777" w:rsidR="00C21745" w:rsidRPr="00D151B8" w:rsidRDefault="00C21745" w:rsidP="00C21745">
      <w:pPr>
        <w:pStyle w:val="ListParagraph"/>
        <w:numPr>
          <w:ilvl w:val="2"/>
          <w:numId w:val="2"/>
        </w:numPr>
        <w:spacing w:after="0" w:line="480" w:lineRule="auto"/>
        <w:rPr>
          <w:rFonts w:cs="Times New Roman"/>
          <w:rPrChange w:id="240" w:author="KERRY L KEISER" w:date="2019-05-28T11:25:00Z">
            <w:rPr>
              <w:rFonts w:ascii="Times New Roman" w:hAnsi="Times New Roman" w:cs="Times New Roman"/>
              <w:sz w:val="24"/>
              <w:szCs w:val="24"/>
            </w:rPr>
          </w:rPrChange>
        </w:rPr>
      </w:pPr>
      <w:r w:rsidRPr="00D151B8">
        <w:rPr>
          <w:rFonts w:cs="Times New Roman"/>
          <w:rPrChange w:id="241" w:author="KERRY L KEISER" w:date="2019-05-28T11:25:00Z">
            <w:rPr>
              <w:rFonts w:ascii="Times New Roman" w:hAnsi="Times New Roman" w:cs="Times New Roman"/>
              <w:sz w:val="24"/>
              <w:szCs w:val="24"/>
            </w:rPr>
          </w:rPrChange>
        </w:rPr>
        <w:t>Have you ever had thoughts about killing yourself?</w:t>
      </w:r>
    </w:p>
    <w:p w14:paraId="60C30502" w14:textId="77777777" w:rsidR="00C21745" w:rsidRPr="00D151B8" w:rsidRDefault="00C21745" w:rsidP="00C21745">
      <w:pPr>
        <w:pStyle w:val="ListParagraph"/>
        <w:numPr>
          <w:ilvl w:val="2"/>
          <w:numId w:val="2"/>
        </w:numPr>
        <w:spacing w:after="0" w:line="480" w:lineRule="auto"/>
        <w:rPr>
          <w:rFonts w:cs="Times New Roman"/>
          <w:rPrChange w:id="242" w:author="KERRY L KEISER" w:date="2019-05-28T11:25:00Z">
            <w:rPr>
              <w:rFonts w:ascii="Times New Roman" w:hAnsi="Times New Roman" w:cs="Times New Roman"/>
              <w:sz w:val="24"/>
              <w:szCs w:val="24"/>
            </w:rPr>
          </w:rPrChange>
        </w:rPr>
      </w:pPr>
      <w:r w:rsidRPr="00D151B8">
        <w:rPr>
          <w:rFonts w:cs="Times New Roman"/>
          <w:rPrChange w:id="243" w:author="KERRY L KEISER" w:date="2019-05-28T11:25:00Z">
            <w:rPr>
              <w:rFonts w:ascii="Times New Roman" w:hAnsi="Times New Roman" w:cs="Times New Roman"/>
              <w:sz w:val="24"/>
              <w:szCs w:val="24"/>
            </w:rPr>
          </w:rPrChange>
        </w:rPr>
        <w:t>Have you ever made a suicide attempt</w:t>
      </w:r>
      <w:r w:rsidR="00A1333A" w:rsidRPr="00D151B8">
        <w:rPr>
          <w:rFonts w:cs="Times New Roman"/>
          <w:rPrChange w:id="244" w:author="KERRY L KEISER" w:date="2019-05-28T11:25:00Z">
            <w:rPr>
              <w:rFonts w:ascii="Times New Roman" w:hAnsi="Times New Roman" w:cs="Times New Roman"/>
              <w:sz w:val="24"/>
              <w:szCs w:val="24"/>
            </w:rPr>
          </w:rPrChange>
        </w:rPr>
        <w:t>?</w:t>
      </w:r>
      <w:r w:rsidR="006A6C03" w:rsidRPr="00D151B8">
        <w:rPr>
          <w:rFonts w:cs="Times New Roman"/>
          <w:rPrChange w:id="245" w:author="KERRY L KEISER" w:date="2019-05-28T11:25:00Z">
            <w:rPr>
              <w:rFonts w:ascii="Times New Roman" w:hAnsi="Times New Roman" w:cs="Times New Roman"/>
              <w:sz w:val="24"/>
              <w:szCs w:val="24"/>
            </w:rPr>
          </w:rPrChange>
        </w:rPr>
        <w:t xml:space="preserve"> (</w:t>
      </w:r>
      <w:r w:rsidR="00564706" w:rsidRPr="00D151B8">
        <w:rPr>
          <w:rFonts w:cs="Times New Roman"/>
          <w:i/>
          <w:rPrChange w:id="246" w:author="KERRY L KEISER" w:date="2019-05-28T11:25:00Z">
            <w:rPr>
              <w:rFonts w:ascii="Times New Roman" w:hAnsi="Times New Roman" w:cs="Times New Roman"/>
              <w:i/>
              <w:sz w:val="24"/>
              <w:szCs w:val="24"/>
            </w:rPr>
          </w:rPrChange>
        </w:rPr>
        <w:t>If</w:t>
      </w:r>
      <w:r w:rsidR="006A6C03" w:rsidRPr="00D151B8">
        <w:rPr>
          <w:rFonts w:cs="Times New Roman"/>
          <w:i/>
          <w:rPrChange w:id="247" w:author="KERRY L KEISER" w:date="2019-05-28T11:25:00Z">
            <w:rPr>
              <w:rFonts w:ascii="Times New Roman" w:hAnsi="Times New Roman" w:cs="Times New Roman"/>
              <w:i/>
              <w:sz w:val="24"/>
              <w:szCs w:val="24"/>
            </w:rPr>
          </w:rPrChange>
        </w:rPr>
        <w:t xml:space="preserve"> YES, move to “2. Past suicide attempt</w:t>
      </w:r>
      <w:r w:rsidR="006A6C03" w:rsidRPr="00D151B8">
        <w:rPr>
          <w:rFonts w:cs="Times New Roman"/>
          <w:rPrChange w:id="248" w:author="KERRY L KEISER" w:date="2019-05-28T11:25:00Z">
            <w:rPr>
              <w:rFonts w:ascii="Times New Roman" w:hAnsi="Times New Roman" w:cs="Times New Roman"/>
              <w:sz w:val="24"/>
              <w:szCs w:val="24"/>
            </w:rPr>
          </w:rPrChange>
        </w:rPr>
        <w:t>)</w:t>
      </w:r>
    </w:p>
    <w:p w14:paraId="34A4056E" w14:textId="77777777" w:rsidR="00B52C59" w:rsidRPr="00D151B8" w:rsidRDefault="00B52C59" w:rsidP="00B52C59">
      <w:pPr>
        <w:pStyle w:val="ListParagraph"/>
        <w:numPr>
          <w:ilvl w:val="1"/>
          <w:numId w:val="2"/>
        </w:numPr>
        <w:spacing w:after="0" w:line="480" w:lineRule="auto"/>
        <w:rPr>
          <w:rFonts w:cs="Times New Roman"/>
          <w:rPrChange w:id="249" w:author="KERRY L KEISER" w:date="2019-05-28T11:25:00Z">
            <w:rPr>
              <w:rFonts w:ascii="Times New Roman" w:hAnsi="Times New Roman" w:cs="Times New Roman"/>
              <w:sz w:val="24"/>
              <w:szCs w:val="24"/>
            </w:rPr>
          </w:rPrChange>
        </w:rPr>
      </w:pPr>
      <w:r w:rsidRPr="00D151B8">
        <w:rPr>
          <w:rFonts w:cs="Times New Roman"/>
          <w:rPrChange w:id="250" w:author="KERRY L KEISER" w:date="2019-05-28T11:25:00Z">
            <w:rPr>
              <w:rFonts w:ascii="Times New Roman" w:hAnsi="Times New Roman" w:cs="Times New Roman"/>
              <w:sz w:val="24"/>
              <w:szCs w:val="24"/>
            </w:rPr>
          </w:rPrChange>
        </w:rPr>
        <w:t xml:space="preserve"> </w:t>
      </w:r>
      <w:r w:rsidR="00203B8D" w:rsidRPr="00D151B8">
        <w:rPr>
          <w:rFonts w:cs="Times New Roman"/>
          <w:rPrChange w:id="251" w:author="KERRY L KEISER" w:date="2019-05-28T11:25:00Z">
            <w:rPr>
              <w:rFonts w:ascii="Times New Roman" w:hAnsi="Times New Roman" w:cs="Times New Roman"/>
              <w:sz w:val="24"/>
              <w:szCs w:val="24"/>
            </w:rPr>
          </w:rPrChange>
        </w:rPr>
        <w:t>Questions that may be asked to gather additional information:</w:t>
      </w:r>
    </w:p>
    <w:p w14:paraId="13710F6D" w14:textId="77777777" w:rsidR="00A1333A" w:rsidRPr="00D151B8" w:rsidRDefault="00A1333A" w:rsidP="00C21745">
      <w:pPr>
        <w:pStyle w:val="ListParagraph"/>
        <w:numPr>
          <w:ilvl w:val="2"/>
          <w:numId w:val="2"/>
        </w:numPr>
        <w:spacing w:after="0" w:line="480" w:lineRule="auto"/>
        <w:rPr>
          <w:rFonts w:cs="Times New Roman"/>
          <w:rPrChange w:id="252" w:author="KERRY L KEISER" w:date="2019-05-28T11:25:00Z">
            <w:rPr>
              <w:rFonts w:ascii="Times New Roman" w:hAnsi="Times New Roman" w:cs="Times New Roman"/>
              <w:sz w:val="24"/>
              <w:szCs w:val="24"/>
            </w:rPr>
          </w:rPrChange>
        </w:rPr>
      </w:pPr>
      <w:r w:rsidRPr="00D151B8">
        <w:rPr>
          <w:rFonts w:cs="Times New Roman"/>
          <w:rPrChange w:id="253" w:author="KERRY L KEISER" w:date="2019-05-28T11:25:00Z">
            <w:rPr>
              <w:rFonts w:ascii="Times New Roman" w:hAnsi="Times New Roman" w:cs="Times New Roman"/>
              <w:sz w:val="24"/>
              <w:szCs w:val="24"/>
            </w:rPr>
          </w:rPrChange>
        </w:rPr>
        <w:t>Is there anything, anyone, or any other reason that makes you want to keep living?</w:t>
      </w:r>
    </w:p>
    <w:p w14:paraId="7369807E" w14:textId="77777777" w:rsidR="00C21745" w:rsidRPr="00D151B8" w:rsidRDefault="00A1333A" w:rsidP="00A1333A">
      <w:pPr>
        <w:pStyle w:val="ListParagraph"/>
        <w:numPr>
          <w:ilvl w:val="3"/>
          <w:numId w:val="2"/>
        </w:numPr>
        <w:spacing w:after="0" w:line="480" w:lineRule="auto"/>
        <w:rPr>
          <w:rFonts w:cs="Times New Roman"/>
          <w:rPrChange w:id="254" w:author="KERRY L KEISER" w:date="2019-05-28T11:25:00Z">
            <w:rPr>
              <w:rFonts w:ascii="Times New Roman" w:hAnsi="Times New Roman" w:cs="Times New Roman"/>
              <w:sz w:val="24"/>
              <w:szCs w:val="24"/>
            </w:rPr>
          </w:rPrChange>
        </w:rPr>
      </w:pPr>
      <w:r w:rsidRPr="00D151B8">
        <w:rPr>
          <w:rFonts w:cs="Times New Roman"/>
          <w:rPrChange w:id="255" w:author="KERRY L KEISER" w:date="2019-05-28T11:25:00Z">
            <w:rPr>
              <w:rFonts w:ascii="Times New Roman" w:hAnsi="Times New Roman" w:cs="Times New Roman"/>
              <w:sz w:val="24"/>
              <w:szCs w:val="24"/>
            </w:rPr>
          </w:rPrChange>
        </w:rPr>
        <w:t>How important is that to you?</w:t>
      </w:r>
    </w:p>
    <w:p w14:paraId="31734EF2" w14:textId="77777777" w:rsidR="00C21745" w:rsidRPr="00D151B8" w:rsidRDefault="00C21745" w:rsidP="00203B8D">
      <w:pPr>
        <w:pStyle w:val="ListParagraph"/>
        <w:numPr>
          <w:ilvl w:val="2"/>
          <w:numId w:val="2"/>
        </w:numPr>
        <w:spacing w:after="0" w:line="480" w:lineRule="auto"/>
        <w:rPr>
          <w:rFonts w:cs="Times New Roman"/>
          <w:rPrChange w:id="256" w:author="KERRY L KEISER" w:date="2019-05-28T11:25:00Z">
            <w:rPr>
              <w:rFonts w:ascii="Times New Roman" w:hAnsi="Times New Roman" w:cs="Times New Roman"/>
              <w:sz w:val="24"/>
              <w:szCs w:val="24"/>
            </w:rPr>
          </w:rPrChange>
        </w:rPr>
      </w:pPr>
      <w:r w:rsidRPr="00D151B8">
        <w:rPr>
          <w:rFonts w:cs="Times New Roman"/>
          <w:rPrChange w:id="257" w:author="KERRY L KEISER" w:date="2019-05-28T11:25:00Z">
            <w:rPr>
              <w:rFonts w:ascii="Times New Roman" w:hAnsi="Times New Roman" w:cs="Times New Roman"/>
              <w:sz w:val="24"/>
              <w:szCs w:val="24"/>
            </w:rPr>
          </w:rPrChange>
        </w:rPr>
        <w:t>Is there anyone you feel comfortable talking to about your thoughts?</w:t>
      </w:r>
    </w:p>
    <w:p w14:paraId="2FA8666B" w14:textId="77777777" w:rsidR="00A1333A" w:rsidRPr="00D151B8" w:rsidRDefault="00A1333A" w:rsidP="00A1333A">
      <w:pPr>
        <w:pStyle w:val="ListParagraph"/>
        <w:numPr>
          <w:ilvl w:val="3"/>
          <w:numId w:val="2"/>
        </w:numPr>
        <w:spacing w:after="0" w:line="480" w:lineRule="auto"/>
        <w:rPr>
          <w:rFonts w:cs="Times New Roman"/>
          <w:rPrChange w:id="258" w:author="KERRY L KEISER" w:date="2019-05-28T11:25:00Z">
            <w:rPr>
              <w:rFonts w:ascii="Times New Roman" w:hAnsi="Times New Roman" w:cs="Times New Roman"/>
              <w:sz w:val="24"/>
              <w:szCs w:val="24"/>
            </w:rPr>
          </w:rPrChange>
        </w:rPr>
      </w:pPr>
      <w:r w:rsidRPr="00D151B8">
        <w:rPr>
          <w:rFonts w:cs="Times New Roman"/>
          <w:rPrChange w:id="259" w:author="KERRY L KEISER" w:date="2019-05-28T11:25:00Z">
            <w:rPr>
              <w:rFonts w:ascii="Times New Roman" w:hAnsi="Times New Roman" w:cs="Times New Roman"/>
              <w:sz w:val="24"/>
              <w:szCs w:val="24"/>
            </w:rPr>
          </w:rPrChange>
        </w:rPr>
        <w:t>If so, have you talked to them recently</w:t>
      </w:r>
      <w:r w:rsidR="00470A05" w:rsidRPr="00D151B8">
        <w:rPr>
          <w:rFonts w:cs="Times New Roman"/>
          <w:rPrChange w:id="260" w:author="KERRY L KEISER" w:date="2019-05-28T11:25:00Z">
            <w:rPr>
              <w:rFonts w:ascii="Times New Roman" w:hAnsi="Times New Roman" w:cs="Times New Roman"/>
              <w:sz w:val="24"/>
              <w:szCs w:val="24"/>
            </w:rPr>
          </w:rPrChange>
        </w:rPr>
        <w:t xml:space="preserve"> about your thoughts</w:t>
      </w:r>
      <w:r w:rsidRPr="00D151B8">
        <w:rPr>
          <w:rFonts w:cs="Times New Roman"/>
          <w:rPrChange w:id="261" w:author="KERRY L KEISER" w:date="2019-05-28T11:25:00Z">
            <w:rPr>
              <w:rFonts w:ascii="Times New Roman" w:hAnsi="Times New Roman" w:cs="Times New Roman"/>
              <w:sz w:val="24"/>
              <w:szCs w:val="24"/>
            </w:rPr>
          </w:rPrChange>
        </w:rPr>
        <w:t>?</w:t>
      </w:r>
    </w:p>
    <w:p w14:paraId="6A6DDBCE" w14:textId="77777777" w:rsidR="00470A05" w:rsidRPr="00D151B8" w:rsidRDefault="00DF4F7E" w:rsidP="00470A05">
      <w:pPr>
        <w:pStyle w:val="ListParagraph"/>
        <w:numPr>
          <w:ilvl w:val="2"/>
          <w:numId w:val="2"/>
        </w:numPr>
        <w:spacing w:after="0" w:line="480" w:lineRule="auto"/>
        <w:rPr>
          <w:rFonts w:cs="Times New Roman"/>
          <w:rPrChange w:id="262" w:author="KERRY L KEISER" w:date="2019-05-28T11:25:00Z">
            <w:rPr>
              <w:rFonts w:ascii="Times New Roman" w:hAnsi="Times New Roman" w:cs="Times New Roman"/>
              <w:sz w:val="24"/>
              <w:szCs w:val="24"/>
            </w:rPr>
          </w:rPrChange>
        </w:rPr>
      </w:pPr>
      <w:r w:rsidRPr="00D151B8">
        <w:rPr>
          <w:rFonts w:cs="Times New Roman"/>
          <w:rPrChange w:id="263" w:author="KERRY L KEISER" w:date="2019-05-28T11:25:00Z">
            <w:rPr>
              <w:rFonts w:ascii="Times New Roman" w:hAnsi="Times New Roman" w:cs="Times New Roman"/>
              <w:sz w:val="24"/>
              <w:szCs w:val="24"/>
            </w:rPr>
          </w:rPrChange>
        </w:rPr>
        <w:t xml:space="preserve">What is your current living arrangement </w:t>
      </w:r>
      <w:r w:rsidR="00470A05" w:rsidRPr="00D151B8">
        <w:rPr>
          <w:rFonts w:cs="Times New Roman"/>
          <w:rPrChange w:id="264" w:author="KERRY L KEISER" w:date="2019-05-28T11:25:00Z">
            <w:rPr>
              <w:rFonts w:ascii="Times New Roman" w:hAnsi="Times New Roman" w:cs="Times New Roman"/>
              <w:sz w:val="24"/>
              <w:szCs w:val="24"/>
            </w:rPr>
          </w:rPrChange>
        </w:rPr>
        <w:t>[</w:t>
      </w:r>
      <w:r w:rsidRPr="00D151B8">
        <w:rPr>
          <w:rFonts w:cs="Times New Roman"/>
          <w:rPrChange w:id="265" w:author="KERRY L KEISER" w:date="2019-05-28T11:25:00Z">
            <w:rPr>
              <w:rFonts w:ascii="Times New Roman" w:hAnsi="Times New Roman" w:cs="Times New Roman"/>
              <w:sz w:val="24"/>
              <w:szCs w:val="24"/>
            </w:rPr>
          </w:rPrChange>
        </w:rPr>
        <w:t>e.g., alon</w:t>
      </w:r>
      <w:r w:rsidR="00470A05" w:rsidRPr="00D151B8">
        <w:rPr>
          <w:rFonts w:cs="Times New Roman"/>
          <w:rPrChange w:id="266" w:author="KERRY L KEISER" w:date="2019-05-28T11:25:00Z">
            <w:rPr>
              <w:rFonts w:ascii="Times New Roman" w:hAnsi="Times New Roman" w:cs="Times New Roman"/>
              <w:sz w:val="24"/>
              <w:szCs w:val="24"/>
            </w:rPr>
          </w:rPrChange>
        </w:rPr>
        <w:t>e, friend(s), significant other]</w:t>
      </w:r>
      <w:r w:rsidRPr="00D151B8">
        <w:rPr>
          <w:rFonts w:cs="Times New Roman"/>
          <w:rPrChange w:id="267" w:author="KERRY L KEISER" w:date="2019-05-28T11:25:00Z">
            <w:rPr>
              <w:rFonts w:ascii="Times New Roman" w:hAnsi="Times New Roman" w:cs="Times New Roman"/>
              <w:sz w:val="24"/>
              <w:szCs w:val="24"/>
            </w:rPr>
          </w:rPrChange>
        </w:rPr>
        <w:t>?</w:t>
      </w:r>
    </w:p>
    <w:p w14:paraId="13964BE0" w14:textId="77777777" w:rsidR="00470A05" w:rsidRPr="00D151B8" w:rsidRDefault="00470A05" w:rsidP="00470A05">
      <w:pPr>
        <w:pStyle w:val="ListParagraph"/>
        <w:numPr>
          <w:ilvl w:val="3"/>
          <w:numId w:val="2"/>
        </w:numPr>
        <w:spacing w:after="0" w:line="480" w:lineRule="auto"/>
        <w:rPr>
          <w:rFonts w:cs="Times New Roman"/>
          <w:rPrChange w:id="268" w:author="KERRY L KEISER" w:date="2019-05-28T11:25:00Z">
            <w:rPr>
              <w:rFonts w:ascii="Times New Roman" w:hAnsi="Times New Roman" w:cs="Times New Roman"/>
              <w:sz w:val="24"/>
              <w:szCs w:val="24"/>
            </w:rPr>
          </w:rPrChange>
        </w:rPr>
      </w:pPr>
      <w:r w:rsidRPr="00D151B8">
        <w:rPr>
          <w:rFonts w:cs="Times New Roman"/>
          <w:rPrChange w:id="269" w:author="KERRY L KEISER" w:date="2019-05-28T11:25:00Z">
            <w:rPr>
              <w:rFonts w:ascii="Times New Roman" w:hAnsi="Times New Roman" w:cs="Times New Roman"/>
              <w:sz w:val="24"/>
              <w:szCs w:val="24"/>
            </w:rPr>
          </w:rPrChange>
        </w:rPr>
        <w:t>If you go home after this appointment, is there anybody at home that will be there with you?</w:t>
      </w:r>
    </w:p>
    <w:p w14:paraId="07E98248" w14:textId="77777777" w:rsidR="00A1333A" w:rsidRPr="00D151B8" w:rsidRDefault="00DF4F7E" w:rsidP="00A1333A">
      <w:pPr>
        <w:pStyle w:val="ListParagraph"/>
        <w:numPr>
          <w:ilvl w:val="2"/>
          <w:numId w:val="2"/>
        </w:numPr>
        <w:spacing w:after="0" w:line="480" w:lineRule="auto"/>
        <w:rPr>
          <w:rFonts w:cs="Times New Roman"/>
          <w:rPrChange w:id="270" w:author="KERRY L KEISER" w:date="2019-05-28T11:25:00Z">
            <w:rPr>
              <w:rFonts w:ascii="Times New Roman" w:hAnsi="Times New Roman" w:cs="Times New Roman"/>
              <w:sz w:val="24"/>
              <w:szCs w:val="24"/>
            </w:rPr>
          </w:rPrChange>
        </w:rPr>
      </w:pPr>
      <w:r w:rsidRPr="00D151B8">
        <w:rPr>
          <w:rFonts w:cs="Times New Roman"/>
          <w:rPrChange w:id="271" w:author="KERRY L KEISER" w:date="2019-05-28T11:25:00Z">
            <w:rPr>
              <w:rFonts w:ascii="Times New Roman" w:hAnsi="Times New Roman" w:cs="Times New Roman"/>
              <w:sz w:val="24"/>
              <w:szCs w:val="24"/>
            </w:rPr>
          </w:rPrChange>
        </w:rPr>
        <w:t>Are you currently taking any prescription medications for a mental health reason?</w:t>
      </w:r>
    </w:p>
    <w:p w14:paraId="2437B696" w14:textId="77777777" w:rsidR="00DF4F7E" w:rsidRPr="00D151B8" w:rsidRDefault="00DF4F7E" w:rsidP="00A1333A">
      <w:pPr>
        <w:pStyle w:val="ListParagraph"/>
        <w:numPr>
          <w:ilvl w:val="2"/>
          <w:numId w:val="2"/>
        </w:numPr>
        <w:spacing w:after="0" w:line="480" w:lineRule="auto"/>
        <w:rPr>
          <w:rFonts w:cs="Times New Roman"/>
          <w:rPrChange w:id="272" w:author="KERRY L KEISER" w:date="2019-05-28T11:25:00Z">
            <w:rPr>
              <w:rFonts w:ascii="Times New Roman" w:hAnsi="Times New Roman" w:cs="Times New Roman"/>
              <w:sz w:val="24"/>
              <w:szCs w:val="24"/>
            </w:rPr>
          </w:rPrChange>
        </w:rPr>
      </w:pPr>
      <w:r w:rsidRPr="00D151B8">
        <w:rPr>
          <w:rFonts w:cs="Times New Roman"/>
          <w:rPrChange w:id="273" w:author="KERRY L KEISER" w:date="2019-05-28T11:25:00Z">
            <w:rPr>
              <w:rFonts w:ascii="Times New Roman" w:hAnsi="Times New Roman" w:cs="Times New Roman"/>
              <w:sz w:val="24"/>
              <w:szCs w:val="24"/>
            </w:rPr>
          </w:rPrChange>
        </w:rPr>
        <w:t>Are you currently attending psychotherapy (talk therapy)?</w:t>
      </w:r>
    </w:p>
    <w:p w14:paraId="08645556" w14:textId="77777777" w:rsidR="0076469E" w:rsidRPr="00D151B8" w:rsidRDefault="00B52C59" w:rsidP="0076469E">
      <w:pPr>
        <w:pStyle w:val="ListParagraph"/>
        <w:numPr>
          <w:ilvl w:val="0"/>
          <w:numId w:val="2"/>
        </w:numPr>
        <w:spacing w:after="0" w:line="480" w:lineRule="auto"/>
        <w:rPr>
          <w:rFonts w:cs="Times New Roman"/>
          <w:rPrChange w:id="274" w:author="KERRY L KEISER" w:date="2019-05-28T11:25:00Z">
            <w:rPr>
              <w:rFonts w:ascii="Times New Roman" w:hAnsi="Times New Roman" w:cs="Times New Roman"/>
              <w:sz w:val="24"/>
              <w:szCs w:val="24"/>
            </w:rPr>
          </w:rPrChange>
        </w:rPr>
      </w:pPr>
      <w:r w:rsidRPr="00D151B8">
        <w:rPr>
          <w:rFonts w:cs="Times New Roman"/>
          <w:b/>
          <w:rPrChange w:id="275" w:author="KERRY L KEISER" w:date="2019-05-28T11:25:00Z">
            <w:rPr>
              <w:rFonts w:ascii="Times New Roman" w:hAnsi="Times New Roman" w:cs="Times New Roman"/>
              <w:b/>
              <w:sz w:val="24"/>
              <w:szCs w:val="24"/>
            </w:rPr>
          </w:rPrChange>
        </w:rPr>
        <w:t>Past</w:t>
      </w:r>
      <w:r w:rsidR="007A098B" w:rsidRPr="00D151B8">
        <w:rPr>
          <w:rFonts w:cs="Times New Roman"/>
          <w:rPrChange w:id="276" w:author="KERRY L KEISER" w:date="2019-05-28T11:25:00Z">
            <w:rPr>
              <w:rFonts w:ascii="Times New Roman" w:hAnsi="Times New Roman" w:cs="Times New Roman"/>
              <w:sz w:val="24"/>
              <w:szCs w:val="24"/>
            </w:rPr>
          </w:rPrChange>
        </w:rPr>
        <w:t xml:space="preserve"> suicide attempt</w:t>
      </w:r>
    </w:p>
    <w:p w14:paraId="0C2A8A9A" w14:textId="77777777" w:rsidR="006A6C03" w:rsidRPr="00D151B8" w:rsidRDefault="006A6C03" w:rsidP="006A6C03">
      <w:pPr>
        <w:pStyle w:val="ListParagraph"/>
        <w:numPr>
          <w:ilvl w:val="1"/>
          <w:numId w:val="2"/>
        </w:numPr>
        <w:spacing w:after="0" w:line="480" w:lineRule="auto"/>
        <w:rPr>
          <w:rFonts w:cs="Times New Roman"/>
          <w:rPrChange w:id="277" w:author="KERRY L KEISER" w:date="2019-05-28T11:25:00Z">
            <w:rPr>
              <w:rFonts w:ascii="Times New Roman" w:hAnsi="Times New Roman" w:cs="Times New Roman"/>
              <w:sz w:val="24"/>
              <w:szCs w:val="24"/>
            </w:rPr>
          </w:rPrChange>
        </w:rPr>
      </w:pPr>
      <w:r w:rsidRPr="00D151B8">
        <w:rPr>
          <w:rFonts w:cs="Times New Roman"/>
          <w:rPrChange w:id="278" w:author="KERRY L KEISER" w:date="2019-05-28T11:25:00Z">
            <w:rPr>
              <w:rFonts w:ascii="Times New Roman" w:hAnsi="Times New Roman" w:cs="Times New Roman"/>
              <w:sz w:val="24"/>
              <w:szCs w:val="24"/>
            </w:rPr>
          </w:rPrChange>
        </w:rPr>
        <w:t>When was it?</w:t>
      </w:r>
    </w:p>
    <w:p w14:paraId="5713FEED" w14:textId="77777777" w:rsidR="00A935B2" w:rsidRPr="00D151B8" w:rsidRDefault="006A6C03" w:rsidP="00A935B2">
      <w:pPr>
        <w:pStyle w:val="ListParagraph"/>
        <w:numPr>
          <w:ilvl w:val="1"/>
          <w:numId w:val="2"/>
        </w:numPr>
        <w:spacing w:after="0" w:line="480" w:lineRule="auto"/>
        <w:rPr>
          <w:rFonts w:cs="Times New Roman"/>
          <w:rPrChange w:id="279" w:author="KERRY L KEISER" w:date="2019-05-28T11:25:00Z">
            <w:rPr>
              <w:rFonts w:ascii="Times New Roman" w:hAnsi="Times New Roman" w:cs="Times New Roman"/>
              <w:sz w:val="24"/>
              <w:szCs w:val="24"/>
            </w:rPr>
          </w:rPrChange>
        </w:rPr>
      </w:pPr>
      <w:r w:rsidRPr="00D151B8">
        <w:rPr>
          <w:rFonts w:cs="Times New Roman"/>
          <w:rPrChange w:id="280" w:author="KERRY L KEISER" w:date="2019-05-28T11:25:00Z">
            <w:rPr>
              <w:rFonts w:ascii="Times New Roman" w:hAnsi="Times New Roman" w:cs="Times New Roman"/>
              <w:sz w:val="24"/>
              <w:szCs w:val="24"/>
            </w:rPr>
          </w:rPrChange>
        </w:rPr>
        <w:t>How did you try to kill yourself?</w:t>
      </w:r>
    </w:p>
    <w:p w14:paraId="3527A0CA" w14:textId="77777777" w:rsidR="00470A05" w:rsidRPr="00D151B8" w:rsidRDefault="00470A05" w:rsidP="006A6C03">
      <w:pPr>
        <w:pStyle w:val="ListParagraph"/>
        <w:numPr>
          <w:ilvl w:val="2"/>
          <w:numId w:val="2"/>
        </w:numPr>
        <w:spacing w:after="0" w:line="480" w:lineRule="auto"/>
        <w:rPr>
          <w:rFonts w:cs="Times New Roman"/>
          <w:rPrChange w:id="281" w:author="KERRY L KEISER" w:date="2019-05-28T11:25:00Z">
            <w:rPr>
              <w:rFonts w:ascii="Times New Roman" w:hAnsi="Times New Roman" w:cs="Times New Roman"/>
              <w:sz w:val="24"/>
              <w:szCs w:val="24"/>
            </w:rPr>
          </w:rPrChange>
        </w:rPr>
      </w:pPr>
      <w:r w:rsidRPr="00D151B8">
        <w:rPr>
          <w:rFonts w:cs="Times New Roman"/>
          <w:rPrChange w:id="282" w:author="KERRY L KEISER" w:date="2019-05-28T11:25:00Z">
            <w:rPr>
              <w:rFonts w:ascii="Times New Roman" w:hAnsi="Times New Roman" w:cs="Times New Roman"/>
              <w:sz w:val="24"/>
              <w:szCs w:val="24"/>
            </w:rPr>
          </w:rPrChange>
        </w:rPr>
        <w:t>Cutting</w:t>
      </w:r>
    </w:p>
    <w:p w14:paraId="4C50454A" w14:textId="77777777" w:rsidR="00470A05" w:rsidRPr="00D151B8" w:rsidRDefault="00470A05" w:rsidP="00470A05">
      <w:pPr>
        <w:pStyle w:val="ListParagraph"/>
        <w:numPr>
          <w:ilvl w:val="3"/>
          <w:numId w:val="2"/>
        </w:numPr>
        <w:spacing w:after="0" w:line="480" w:lineRule="auto"/>
        <w:rPr>
          <w:rFonts w:cs="Times New Roman"/>
          <w:rPrChange w:id="283" w:author="KERRY L KEISER" w:date="2019-05-28T11:25:00Z">
            <w:rPr>
              <w:rFonts w:ascii="Times New Roman" w:hAnsi="Times New Roman" w:cs="Times New Roman"/>
              <w:sz w:val="24"/>
              <w:szCs w:val="24"/>
            </w:rPr>
          </w:rPrChange>
        </w:rPr>
      </w:pPr>
      <w:r w:rsidRPr="00D151B8">
        <w:rPr>
          <w:rFonts w:cs="Times New Roman"/>
          <w:rPrChange w:id="284" w:author="KERRY L KEISER" w:date="2019-05-28T11:25:00Z">
            <w:rPr>
              <w:rFonts w:ascii="Times New Roman" w:hAnsi="Times New Roman" w:cs="Times New Roman"/>
              <w:sz w:val="24"/>
              <w:szCs w:val="24"/>
            </w:rPr>
          </w:rPrChange>
        </w:rPr>
        <w:t>Did you intend to kill yourself or just harm yourself?</w:t>
      </w:r>
    </w:p>
    <w:p w14:paraId="3E7F14E7" w14:textId="77777777" w:rsidR="006A6C03" w:rsidRPr="00D151B8" w:rsidRDefault="006A6C03" w:rsidP="006A6C03">
      <w:pPr>
        <w:pStyle w:val="ListParagraph"/>
        <w:numPr>
          <w:ilvl w:val="2"/>
          <w:numId w:val="2"/>
        </w:numPr>
        <w:spacing w:after="0" w:line="480" w:lineRule="auto"/>
        <w:rPr>
          <w:rFonts w:cs="Times New Roman"/>
          <w:rPrChange w:id="285" w:author="KERRY L KEISER" w:date="2019-05-28T11:25:00Z">
            <w:rPr>
              <w:rFonts w:ascii="Times New Roman" w:hAnsi="Times New Roman" w:cs="Times New Roman"/>
              <w:sz w:val="24"/>
              <w:szCs w:val="24"/>
            </w:rPr>
          </w:rPrChange>
        </w:rPr>
      </w:pPr>
      <w:r w:rsidRPr="00D151B8">
        <w:rPr>
          <w:rFonts w:cs="Times New Roman"/>
          <w:rPrChange w:id="286" w:author="KERRY L KEISER" w:date="2019-05-28T11:25:00Z">
            <w:rPr>
              <w:rFonts w:ascii="Times New Roman" w:hAnsi="Times New Roman" w:cs="Times New Roman"/>
              <w:sz w:val="24"/>
              <w:szCs w:val="24"/>
            </w:rPr>
          </w:rPrChange>
        </w:rPr>
        <w:t>Pills</w:t>
      </w:r>
    </w:p>
    <w:p w14:paraId="2C51C6C6" w14:textId="77777777" w:rsidR="006A6C03" w:rsidRPr="00D151B8" w:rsidRDefault="006A6C03" w:rsidP="006A6C03">
      <w:pPr>
        <w:pStyle w:val="ListParagraph"/>
        <w:numPr>
          <w:ilvl w:val="3"/>
          <w:numId w:val="2"/>
        </w:numPr>
        <w:spacing w:after="0" w:line="480" w:lineRule="auto"/>
        <w:rPr>
          <w:rFonts w:cs="Times New Roman"/>
          <w:rPrChange w:id="287" w:author="KERRY L KEISER" w:date="2019-05-28T11:25:00Z">
            <w:rPr>
              <w:rFonts w:ascii="Times New Roman" w:hAnsi="Times New Roman" w:cs="Times New Roman"/>
              <w:sz w:val="24"/>
              <w:szCs w:val="24"/>
            </w:rPr>
          </w:rPrChange>
        </w:rPr>
      </w:pPr>
      <w:r w:rsidRPr="00D151B8">
        <w:rPr>
          <w:rFonts w:cs="Times New Roman"/>
          <w:rPrChange w:id="288" w:author="KERRY L KEISER" w:date="2019-05-28T11:25:00Z">
            <w:rPr>
              <w:rFonts w:ascii="Times New Roman" w:hAnsi="Times New Roman" w:cs="Times New Roman"/>
              <w:sz w:val="24"/>
              <w:szCs w:val="24"/>
            </w:rPr>
          </w:rPrChange>
        </w:rPr>
        <w:t>What pills did you take?</w:t>
      </w:r>
    </w:p>
    <w:p w14:paraId="58436023" w14:textId="77777777" w:rsidR="006A6C03" w:rsidRPr="00D151B8" w:rsidRDefault="006A6C03" w:rsidP="006A6C03">
      <w:pPr>
        <w:pStyle w:val="ListParagraph"/>
        <w:numPr>
          <w:ilvl w:val="3"/>
          <w:numId w:val="2"/>
        </w:numPr>
        <w:spacing w:after="0" w:line="480" w:lineRule="auto"/>
        <w:rPr>
          <w:rFonts w:cs="Times New Roman"/>
          <w:rPrChange w:id="289" w:author="KERRY L KEISER" w:date="2019-05-28T11:25:00Z">
            <w:rPr>
              <w:rFonts w:ascii="Times New Roman" w:hAnsi="Times New Roman" w:cs="Times New Roman"/>
              <w:sz w:val="24"/>
              <w:szCs w:val="24"/>
            </w:rPr>
          </w:rPrChange>
        </w:rPr>
      </w:pPr>
      <w:r w:rsidRPr="00D151B8">
        <w:rPr>
          <w:rFonts w:cs="Times New Roman"/>
          <w:rPrChange w:id="290" w:author="KERRY L KEISER" w:date="2019-05-28T11:25:00Z">
            <w:rPr>
              <w:rFonts w:ascii="Times New Roman" w:hAnsi="Times New Roman" w:cs="Times New Roman"/>
              <w:sz w:val="24"/>
              <w:szCs w:val="24"/>
            </w:rPr>
          </w:rPrChange>
        </w:rPr>
        <w:t>How many did you ingest?</w:t>
      </w:r>
    </w:p>
    <w:p w14:paraId="2BCC0020" w14:textId="77777777" w:rsidR="006A6C03" w:rsidRPr="00D151B8" w:rsidRDefault="006A6C03" w:rsidP="006A6C03">
      <w:pPr>
        <w:pStyle w:val="ListParagraph"/>
        <w:numPr>
          <w:ilvl w:val="3"/>
          <w:numId w:val="2"/>
        </w:numPr>
        <w:spacing w:after="0" w:line="480" w:lineRule="auto"/>
        <w:rPr>
          <w:rFonts w:cs="Times New Roman"/>
          <w:rPrChange w:id="291" w:author="KERRY L KEISER" w:date="2019-05-28T11:25:00Z">
            <w:rPr>
              <w:rFonts w:ascii="Times New Roman" w:hAnsi="Times New Roman" w:cs="Times New Roman"/>
              <w:sz w:val="24"/>
              <w:szCs w:val="24"/>
            </w:rPr>
          </w:rPrChange>
        </w:rPr>
      </w:pPr>
      <w:r w:rsidRPr="00D151B8">
        <w:rPr>
          <w:rFonts w:cs="Times New Roman"/>
          <w:rPrChange w:id="292" w:author="KERRY L KEISER" w:date="2019-05-28T11:25:00Z">
            <w:rPr>
              <w:rFonts w:ascii="Times New Roman" w:hAnsi="Times New Roman" w:cs="Times New Roman"/>
              <w:sz w:val="24"/>
              <w:szCs w:val="24"/>
            </w:rPr>
          </w:rPrChange>
        </w:rPr>
        <w:t>Were the pills prescribed to you?</w:t>
      </w:r>
    </w:p>
    <w:p w14:paraId="4C2D8432" w14:textId="77777777" w:rsidR="006A6C03" w:rsidRPr="00D151B8" w:rsidRDefault="006A6C03" w:rsidP="006A6C03">
      <w:pPr>
        <w:pStyle w:val="ListParagraph"/>
        <w:numPr>
          <w:ilvl w:val="3"/>
          <w:numId w:val="2"/>
        </w:numPr>
        <w:spacing w:after="0" w:line="480" w:lineRule="auto"/>
        <w:rPr>
          <w:rFonts w:cs="Times New Roman"/>
          <w:rPrChange w:id="293" w:author="KERRY L KEISER" w:date="2019-05-28T11:25:00Z">
            <w:rPr>
              <w:rFonts w:ascii="Times New Roman" w:hAnsi="Times New Roman" w:cs="Times New Roman"/>
              <w:sz w:val="24"/>
              <w:szCs w:val="24"/>
            </w:rPr>
          </w:rPrChange>
        </w:rPr>
      </w:pPr>
      <w:r w:rsidRPr="00D151B8">
        <w:rPr>
          <w:rFonts w:cs="Times New Roman"/>
          <w:rPrChange w:id="294" w:author="KERRY L KEISER" w:date="2019-05-28T11:25:00Z">
            <w:rPr>
              <w:rFonts w:ascii="Times New Roman" w:hAnsi="Times New Roman" w:cs="Times New Roman"/>
              <w:sz w:val="24"/>
              <w:szCs w:val="24"/>
            </w:rPr>
          </w:rPrChange>
        </w:rPr>
        <w:t xml:space="preserve">Did you ingest anything else </w:t>
      </w:r>
      <w:r w:rsidR="00DB159A" w:rsidRPr="00D151B8">
        <w:rPr>
          <w:rFonts w:cs="Times New Roman"/>
          <w:rPrChange w:id="295" w:author="KERRY L KEISER" w:date="2019-05-28T11:25:00Z">
            <w:rPr>
              <w:rFonts w:ascii="Times New Roman" w:hAnsi="Times New Roman" w:cs="Times New Roman"/>
              <w:sz w:val="24"/>
              <w:szCs w:val="24"/>
            </w:rPr>
          </w:rPrChange>
        </w:rPr>
        <w:t xml:space="preserve">(e.g., alcohol, other drugs) </w:t>
      </w:r>
      <w:r w:rsidRPr="00D151B8">
        <w:rPr>
          <w:rFonts w:cs="Times New Roman"/>
          <w:rPrChange w:id="296" w:author="KERRY L KEISER" w:date="2019-05-28T11:25:00Z">
            <w:rPr>
              <w:rFonts w:ascii="Times New Roman" w:hAnsi="Times New Roman" w:cs="Times New Roman"/>
              <w:sz w:val="24"/>
              <w:szCs w:val="24"/>
            </w:rPr>
          </w:rPrChange>
        </w:rPr>
        <w:t>with the pills?</w:t>
      </w:r>
    </w:p>
    <w:p w14:paraId="09355154" w14:textId="77777777" w:rsidR="00470A05" w:rsidRPr="00D151B8" w:rsidRDefault="00470A05" w:rsidP="00470A05">
      <w:pPr>
        <w:pStyle w:val="ListParagraph"/>
        <w:numPr>
          <w:ilvl w:val="1"/>
          <w:numId w:val="2"/>
        </w:numPr>
        <w:spacing w:after="0" w:line="480" w:lineRule="auto"/>
        <w:rPr>
          <w:rFonts w:cs="Times New Roman"/>
          <w:rPrChange w:id="297" w:author="KERRY L KEISER" w:date="2019-05-28T11:25:00Z">
            <w:rPr>
              <w:rFonts w:ascii="Times New Roman" w:hAnsi="Times New Roman" w:cs="Times New Roman"/>
              <w:sz w:val="24"/>
              <w:szCs w:val="24"/>
            </w:rPr>
          </w:rPrChange>
        </w:rPr>
      </w:pPr>
      <w:r w:rsidRPr="00D151B8">
        <w:rPr>
          <w:rFonts w:cs="Times New Roman"/>
          <w:rPrChange w:id="298" w:author="KERRY L KEISER" w:date="2019-05-28T11:25:00Z">
            <w:rPr>
              <w:rFonts w:ascii="Times New Roman" w:hAnsi="Times New Roman" w:cs="Times New Roman"/>
              <w:sz w:val="24"/>
              <w:szCs w:val="24"/>
            </w:rPr>
          </w:rPrChange>
        </w:rPr>
        <w:t>Were you under the influence of any substance at the time of your attempt?</w:t>
      </w:r>
    </w:p>
    <w:p w14:paraId="5D7DAADA" w14:textId="77777777" w:rsidR="00CC78BD" w:rsidRPr="00D151B8" w:rsidRDefault="00CC78BD" w:rsidP="00CC78BD">
      <w:pPr>
        <w:pStyle w:val="ListParagraph"/>
        <w:numPr>
          <w:ilvl w:val="1"/>
          <w:numId w:val="2"/>
        </w:numPr>
        <w:spacing w:after="0" w:line="480" w:lineRule="auto"/>
        <w:rPr>
          <w:rFonts w:cs="Times New Roman"/>
          <w:rPrChange w:id="299" w:author="KERRY L KEISER" w:date="2019-05-28T11:25:00Z">
            <w:rPr>
              <w:rFonts w:ascii="Times New Roman" w:hAnsi="Times New Roman" w:cs="Times New Roman"/>
              <w:sz w:val="24"/>
              <w:szCs w:val="24"/>
            </w:rPr>
          </w:rPrChange>
        </w:rPr>
      </w:pPr>
      <w:r w:rsidRPr="00D151B8">
        <w:rPr>
          <w:rFonts w:cs="Times New Roman"/>
          <w:rPrChange w:id="300" w:author="KERRY L KEISER" w:date="2019-05-28T11:25:00Z">
            <w:rPr>
              <w:rFonts w:ascii="Times New Roman" w:hAnsi="Times New Roman" w:cs="Times New Roman"/>
              <w:sz w:val="24"/>
              <w:szCs w:val="24"/>
            </w:rPr>
          </w:rPrChange>
        </w:rPr>
        <w:t>Tell me why you selected this method and how did you prepare for it.</w:t>
      </w:r>
    </w:p>
    <w:p w14:paraId="391054E6" w14:textId="77777777" w:rsidR="00CC78BD" w:rsidRPr="00D151B8" w:rsidRDefault="00CC78BD" w:rsidP="00CC78BD">
      <w:pPr>
        <w:pStyle w:val="ListParagraph"/>
        <w:numPr>
          <w:ilvl w:val="2"/>
          <w:numId w:val="2"/>
        </w:numPr>
        <w:spacing w:after="0" w:line="480" w:lineRule="auto"/>
        <w:rPr>
          <w:rFonts w:cs="Times New Roman"/>
          <w:rPrChange w:id="301" w:author="KERRY L KEISER" w:date="2019-05-28T11:25:00Z">
            <w:rPr>
              <w:rFonts w:ascii="Times New Roman" w:hAnsi="Times New Roman" w:cs="Times New Roman"/>
              <w:sz w:val="24"/>
              <w:szCs w:val="24"/>
            </w:rPr>
          </w:rPrChange>
        </w:rPr>
      </w:pPr>
      <w:r w:rsidRPr="00D151B8">
        <w:rPr>
          <w:rFonts w:cs="Times New Roman"/>
          <w:rPrChange w:id="302" w:author="KERRY L KEISER" w:date="2019-05-28T11:25:00Z">
            <w:rPr>
              <w:rFonts w:ascii="Times New Roman" w:hAnsi="Times New Roman" w:cs="Times New Roman"/>
              <w:sz w:val="24"/>
              <w:szCs w:val="24"/>
            </w:rPr>
          </w:rPrChange>
        </w:rPr>
        <w:t>Indication of skill in or level of planning</w:t>
      </w:r>
    </w:p>
    <w:p w14:paraId="4295BE04" w14:textId="77777777" w:rsidR="006A6C03" w:rsidRPr="00D151B8" w:rsidRDefault="006A6C03" w:rsidP="006A6C03">
      <w:pPr>
        <w:pStyle w:val="ListParagraph"/>
        <w:numPr>
          <w:ilvl w:val="1"/>
          <w:numId w:val="2"/>
        </w:numPr>
        <w:spacing w:after="0" w:line="480" w:lineRule="auto"/>
        <w:rPr>
          <w:rFonts w:cs="Times New Roman"/>
          <w:rPrChange w:id="303" w:author="KERRY L KEISER" w:date="2019-05-28T11:25:00Z">
            <w:rPr>
              <w:rFonts w:ascii="Times New Roman" w:hAnsi="Times New Roman" w:cs="Times New Roman"/>
              <w:sz w:val="24"/>
              <w:szCs w:val="24"/>
            </w:rPr>
          </w:rPrChange>
        </w:rPr>
      </w:pPr>
      <w:r w:rsidRPr="00D151B8">
        <w:rPr>
          <w:rFonts w:cs="Times New Roman"/>
          <w:rPrChange w:id="304" w:author="KERRY L KEISER" w:date="2019-05-28T11:25:00Z">
            <w:rPr>
              <w:rFonts w:ascii="Times New Roman" w:hAnsi="Times New Roman" w:cs="Times New Roman"/>
              <w:sz w:val="24"/>
              <w:szCs w:val="24"/>
            </w:rPr>
          </w:rPrChange>
        </w:rPr>
        <w:t>What happened after your attempt?</w:t>
      </w:r>
    </w:p>
    <w:p w14:paraId="05A77DB8" w14:textId="77777777" w:rsidR="006A6C03" w:rsidRPr="00D151B8" w:rsidRDefault="006A6C03" w:rsidP="006A6C03">
      <w:pPr>
        <w:pStyle w:val="ListParagraph"/>
        <w:numPr>
          <w:ilvl w:val="2"/>
          <w:numId w:val="2"/>
        </w:numPr>
        <w:spacing w:after="0" w:line="480" w:lineRule="auto"/>
        <w:rPr>
          <w:rFonts w:cs="Times New Roman"/>
          <w:rPrChange w:id="305" w:author="KERRY L KEISER" w:date="2019-05-28T11:25:00Z">
            <w:rPr>
              <w:rFonts w:ascii="Times New Roman" w:hAnsi="Times New Roman" w:cs="Times New Roman"/>
              <w:sz w:val="24"/>
              <w:szCs w:val="24"/>
            </w:rPr>
          </w:rPrChange>
        </w:rPr>
      </w:pPr>
      <w:r w:rsidRPr="00D151B8">
        <w:rPr>
          <w:rFonts w:cs="Times New Roman"/>
          <w:rPrChange w:id="306" w:author="KERRY L KEISER" w:date="2019-05-28T11:25:00Z">
            <w:rPr>
              <w:rFonts w:ascii="Times New Roman" w:hAnsi="Times New Roman" w:cs="Times New Roman"/>
              <w:sz w:val="24"/>
              <w:szCs w:val="24"/>
            </w:rPr>
          </w:rPrChange>
        </w:rPr>
        <w:t xml:space="preserve">Listen for any indication of guilt or fear (e.g., I swallowed twenty Xanax pills, felt nauseous after an hour, </w:t>
      </w:r>
      <w:r w:rsidR="00A935B2" w:rsidRPr="00D151B8">
        <w:rPr>
          <w:rFonts w:cs="Times New Roman"/>
          <w:rPrChange w:id="307" w:author="KERRY L KEISER" w:date="2019-05-28T11:25:00Z">
            <w:rPr>
              <w:rFonts w:ascii="Times New Roman" w:hAnsi="Times New Roman" w:cs="Times New Roman"/>
              <w:sz w:val="24"/>
              <w:szCs w:val="24"/>
            </w:rPr>
          </w:rPrChange>
        </w:rPr>
        <w:t xml:space="preserve">got scared, </w:t>
      </w:r>
      <w:r w:rsidRPr="00D151B8">
        <w:rPr>
          <w:rFonts w:cs="Times New Roman"/>
          <w:rPrChange w:id="308" w:author="KERRY L KEISER" w:date="2019-05-28T11:25:00Z">
            <w:rPr>
              <w:rFonts w:ascii="Times New Roman" w:hAnsi="Times New Roman" w:cs="Times New Roman"/>
              <w:sz w:val="24"/>
              <w:szCs w:val="24"/>
            </w:rPr>
          </w:rPrChange>
        </w:rPr>
        <w:t>and called my mother)</w:t>
      </w:r>
    </w:p>
    <w:p w14:paraId="058E9C4B" w14:textId="77777777" w:rsidR="0038401D" w:rsidRPr="00D151B8" w:rsidRDefault="0038401D" w:rsidP="0038401D">
      <w:pPr>
        <w:pStyle w:val="ListParagraph"/>
        <w:numPr>
          <w:ilvl w:val="3"/>
          <w:numId w:val="2"/>
        </w:numPr>
        <w:spacing w:after="0" w:line="480" w:lineRule="auto"/>
        <w:rPr>
          <w:rFonts w:cs="Times New Roman"/>
          <w:rPrChange w:id="309" w:author="KERRY L KEISER" w:date="2019-05-28T11:25:00Z">
            <w:rPr>
              <w:rFonts w:ascii="Times New Roman" w:hAnsi="Times New Roman" w:cs="Times New Roman"/>
              <w:sz w:val="24"/>
              <w:szCs w:val="24"/>
            </w:rPr>
          </w:rPrChange>
        </w:rPr>
      </w:pPr>
      <w:r w:rsidRPr="00D151B8">
        <w:rPr>
          <w:rFonts w:cs="Times New Roman"/>
          <w:rPrChange w:id="310" w:author="KERRY L KEISER" w:date="2019-05-28T11:25:00Z">
            <w:rPr>
              <w:rFonts w:ascii="Times New Roman" w:hAnsi="Times New Roman" w:cs="Times New Roman"/>
              <w:sz w:val="24"/>
              <w:szCs w:val="24"/>
            </w:rPr>
          </w:rPrChange>
        </w:rPr>
        <w:t>How did you feel after your attempt knowing that you were still alive?</w:t>
      </w:r>
    </w:p>
    <w:p w14:paraId="4B0E8F4F" w14:textId="77777777" w:rsidR="006A6C03" w:rsidRPr="00D151B8" w:rsidRDefault="006A6C03" w:rsidP="006A6C03">
      <w:pPr>
        <w:pStyle w:val="ListParagraph"/>
        <w:numPr>
          <w:ilvl w:val="2"/>
          <w:numId w:val="2"/>
        </w:numPr>
        <w:spacing w:after="0" w:line="480" w:lineRule="auto"/>
        <w:rPr>
          <w:rFonts w:cs="Times New Roman"/>
          <w:rPrChange w:id="311" w:author="KERRY L KEISER" w:date="2019-05-28T11:25:00Z">
            <w:rPr>
              <w:rFonts w:ascii="Times New Roman" w:hAnsi="Times New Roman" w:cs="Times New Roman"/>
              <w:sz w:val="24"/>
              <w:szCs w:val="24"/>
            </w:rPr>
          </w:rPrChange>
        </w:rPr>
      </w:pPr>
      <w:r w:rsidRPr="00D151B8">
        <w:rPr>
          <w:rFonts w:cs="Times New Roman"/>
          <w:rPrChange w:id="312" w:author="KERRY L KEISER" w:date="2019-05-28T11:25:00Z">
            <w:rPr>
              <w:rFonts w:ascii="Times New Roman" w:hAnsi="Times New Roman" w:cs="Times New Roman"/>
              <w:sz w:val="24"/>
              <w:szCs w:val="24"/>
            </w:rPr>
          </w:rPrChange>
        </w:rPr>
        <w:t>Listen for admission to a psychiatric hospital, as a result of the attempt</w:t>
      </w:r>
    </w:p>
    <w:p w14:paraId="089CAE08" w14:textId="77777777" w:rsidR="0038401D" w:rsidRPr="00D151B8" w:rsidRDefault="0038401D" w:rsidP="0038401D">
      <w:pPr>
        <w:pStyle w:val="ListParagraph"/>
        <w:numPr>
          <w:ilvl w:val="3"/>
          <w:numId w:val="2"/>
        </w:numPr>
        <w:spacing w:after="0" w:line="480" w:lineRule="auto"/>
        <w:rPr>
          <w:rFonts w:cs="Times New Roman"/>
          <w:rPrChange w:id="313" w:author="KERRY L KEISER" w:date="2019-05-28T11:25:00Z">
            <w:rPr>
              <w:rFonts w:ascii="Times New Roman" w:hAnsi="Times New Roman" w:cs="Times New Roman"/>
              <w:sz w:val="24"/>
              <w:szCs w:val="24"/>
            </w:rPr>
          </w:rPrChange>
        </w:rPr>
      </w:pPr>
      <w:r w:rsidRPr="00D151B8">
        <w:rPr>
          <w:rFonts w:cs="Times New Roman"/>
          <w:rPrChange w:id="314" w:author="KERRY L KEISER" w:date="2019-05-28T11:25:00Z">
            <w:rPr>
              <w:rFonts w:ascii="Times New Roman" w:hAnsi="Times New Roman" w:cs="Times New Roman"/>
              <w:sz w:val="24"/>
              <w:szCs w:val="24"/>
            </w:rPr>
          </w:rPrChange>
        </w:rPr>
        <w:t>Were you admitted to a hospital as a result of your attempt?</w:t>
      </w:r>
    </w:p>
    <w:p w14:paraId="7DCD24B2" w14:textId="77777777" w:rsidR="00CC78BD" w:rsidRPr="00D151B8" w:rsidRDefault="00CC78BD" w:rsidP="00CC78BD">
      <w:pPr>
        <w:pStyle w:val="ListParagraph"/>
        <w:numPr>
          <w:ilvl w:val="1"/>
          <w:numId w:val="2"/>
        </w:numPr>
        <w:spacing w:after="0" w:line="480" w:lineRule="auto"/>
        <w:rPr>
          <w:rFonts w:cs="Times New Roman"/>
          <w:rPrChange w:id="315" w:author="KERRY L KEISER" w:date="2019-05-28T11:25:00Z">
            <w:rPr>
              <w:rFonts w:ascii="Times New Roman" w:hAnsi="Times New Roman" w:cs="Times New Roman"/>
              <w:sz w:val="24"/>
              <w:szCs w:val="24"/>
            </w:rPr>
          </w:rPrChange>
        </w:rPr>
      </w:pPr>
      <w:r w:rsidRPr="00D151B8">
        <w:rPr>
          <w:rFonts w:cs="Times New Roman"/>
          <w:b/>
          <w:rPrChange w:id="316" w:author="KERRY L KEISER" w:date="2019-05-28T11:25:00Z">
            <w:rPr>
              <w:rFonts w:ascii="Times New Roman" w:hAnsi="Times New Roman" w:cs="Times New Roman"/>
              <w:b/>
              <w:sz w:val="24"/>
              <w:szCs w:val="24"/>
            </w:rPr>
          </w:rPrChange>
        </w:rPr>
        <w:t>If Unknown:</w:t>
      </w:r>
      <w:r w:rsidRPr="00D151B8">
        <w:rPr>
          <w:rFonts w:cs="Times New Roman"/>
          <w:rPrChange w:id="317" w:author="KERRY L KEISER" w:date="2019-05-28T11:25:00Z">
            <w:rPr>
              <w:rFonts w:ascii="Times New Roman" w:hAnsi="Times New Roman" w:cs="Times New Roman"/>
              <w:sz w:val="24"/>
              <w:szCs w:val="24"/>
            </w:rPr>
          </w:rPrChange>
        </w:rPr>
        <w:t xml:space="preserve"> Does anyone know about this attempt?</w:t>
      </w:r>
    </w:p>
    <w:p w14:paraId="4205BEEB" w14:textId="77777777" w:rsidR="0076469E" w:rsidRPr="00D151B8" w:rsidRDefault="0076469E" w:rsidP="008B0B73">
      <w:pPr>
        <w:spacing w:after="0" w:line="240" w:lineRule="auto"/>
        <w:rPr>
          <w:rFonts w:cs="Times New Roman"/>
          <w:rPrChange w:id="318" w:author="KERRY L KEISER" w:date="2019-05-28T11:25:00Z">
            <w:rPr>
              <w:rFonts w:ascii="Times New Roman" w:hAnsi="Times New Roman" w:cs="Times New Roman"/>
              <w:sz w:val="24"/>
              <w:szCs w:val="24"/>
            </w:rPr>
          </w:rPrChange>
        </w:rPr>
      </w:pPr>
      <w:r w:rsidRPr="00D151B8">
        <w:rPr>
          <w:rFonts w:cs="Times New Roman"/>
          <w:u w:val="single"/>
          <w:rPrChange w:id="319" w:author="KERRY L KEISER" w:date="2019-05-28T11:25:00Z">
            <w:rPr>
              <w:rFonts w:ascii="Times New Roman" w:hAnsi="Times New Roman" w:cs="Times New Roman"/>
              <w:sz w:val="24"/>
              <w:szCs w:val="24"/>
              <w:u w:val="single"/>
            </w:rPr>
          </w:rPrChange>
        </w:rPr>
        <w:t>Homicidal Ideation</w:t>
      </w:r>
    </w:p>
    <w:p w14:paraId="717A19C1" w14:textId="77777777" w:rsidR="0076469E" w:rsidRPr="00D151B8" w:rsidRDefault="0076469E" w:rsidP="008B0B73">
      <w:pPr>
        <w:spacing w:after="0" w:line="240" w:lineRule="auto"/>
        <w:rPr>
          <w:rFonts w:cs="Times New Roman"/>
          <w:rPrChange w:id="320" w:author="KERRY L KEISER" w:date="2019-05-28T11:25:00Z">
            <w:rPr>
              <w:rFonts w:ascii="Times New Roman" w:hAnsi="Times New Roman" w:cs="Times New Roman"/>
              <w:sz w:val="24"/>
              <w:szCs w:val="24"/>
            </w:rPr>
          </w:rPrChange>
        </w:rPr>
      </w:pPr>
    </w:p>
    <w:p w14:paraId="743AFFE4" w14:textId="0C571E5D" w:rsidR="0076469E" w:rsidRPr="00D151B8" w:rsidDel="00994B33" w:rsidRDefault="0076469E">
      <w:pPr>
        <w:spacing w:after="0" w:line="240" w:lineRule="auto"/>
        <w:rPr>
          <w:del w:id="321" w:author="KERRY L KEISER" w:date="2019-05-28T11:24:00Z"/>
          <w:rFonts w:cs="Times New Roman"/>
          <w:rPrChange w:id="322" w:author="KERRY L KEISER" w:date="2019-05-28T11:25:00Z">
            <w:rPr>
              <w:del w:id="323" w:author="KERRY L KEISER" w:date="2019-05-28T11:24:00Z"/>
              <w:rFonts w:cs="Times New Roman"/>
            </w:rPr>
          </w:rPrChange>
        </w:rPr>
        <w:pPrChange w:id="324" w:author="KERRY L KEISER" w:date="2019-05-28T11:24:00Z">
          <w:pPr>
            <w:spacing w:after="0" w:line="480" w:lineRule="auto"/>
          </w:pPr>
        </w:pPrChange>
      </w:pPr>
      <w:r w:rsidRPr="00D151B8">
        <w:rPr>
          <w:rFonts w:cs="Times New Roman"/>
          <w:rPrChange w:id="325" w:author="KERRY L KEISER" w:date="2019-05-28T11:25:00Z">
            <w:rPr>
              <w:rFonts w:ascii="Times New Roman" w:hAnsi="Times New Roman" w:cs="Times New Roman"/>
              <w:sz w:val="24"/>
              <w:szCs w:val="24"/>
            </w:rPr>
          </w:rPrChange>
        </w:rPr>
        <w:t>If a participant reports current homicidal ideation, a risk assessment is required. Please follow the instructions outlined below.</w:t>
      </w:r>
    </w:p>
    <w:p w14:paraId="053492EE" w14:textId="77777777" w:rsidR="00994B33" w:rsidRPr="00D151B8" w:rsidRDefault="00994B33" w:rsidP="008B0B73">
      <w:pPr>
        <w:spacing w:after="0" w:line="240" w:lineRule="auto"/>
        <w:rPr>
          <w:ins w:id="326" w:author="KERRY L KEISER" w:date="2019-05-28T11:24:00Z"/>
          <w:rFonts w:cs="Times New Roman"/>
          <w:rPrChange w:id="327" w:author="KERRY L KEISER" w:date="2019-05-28T11:25:00Z">
            <w:rPr>
              <w:ins w:id="328" w:author="KERRY L KEISER" w:date="2019-05-28T11:24:00Z"/>
              <w:rFonts w:ascii="Times New Roman" w:hAnsi="Times New Roman" w:cs="Times New Roman"/>
              <w:sz w:val="24"/>
              <w:szCs w:val="24"/>
            </w:rPr>
          </w:rPrChange>
        </w:rPr>
      </w:pPr>
    </w:p>
    <w:p w14:paraId="1677B48F" w14:textId="77777777" w:rsidR="0076469E" w:rsidRPr="00D151B8" w:rsidRDefault="0076469E">
      <w:pPr>
        <w:spacing w:after="0" w:line="240" w:lineRule="auto"/>
        <w:rPr>
          <w:rFonts w:cs="Times New Roman"/>
          <w:rPrChange w:id="329" w:author="KERRY L KEISER" w:date="2019-05-28T11:25:00Z">
            <w:rPr>
              <w:rFonts w:ascii="Times New Roman" w:hAnsi="Times New Roman" w:cs="Times New Roman"/>
              <w:sz w:val="24"/>
              <w:szCs w:val="24"/>
            </w:rPr>
          </w:rPrChange>
        </w:rPr>
        <w:pPrChange w:id="330" w:author="KERRY L KEISER" w:date="2019-05-28T11:24:00Z">
          <w:pPr>
            <w:spacing w:after="0" w:line="480" w:lineRule="auto"/>
          </w:pPr>
        </w:pPrChange>
      </w:pPr>
    </w:p>
    <w:p w14:paraId="095686A1" w14:textId="77777777" w:rsidR="0076469E" w:rsidRPr="00D151B8" w:rsidRDefault="0076469E" w:rsidP="00656870">
      <w:pPr>
        <w:pStyle w:val="ListParagraph"/>
        <w:numPr>
          <w:ilvl w:val="0"/>
          <w:numId w:val="4"/>
        </w:numPr>
        <w:spacing w:after="0" w:line="480" w:lineRule="auto"/>
        <w:rPr>
          <w:rFonts w:cs="Times New Roman"/>
          <w:rPrChange w:id="331" w:author="KERRY L KEISER" w:date="2019-05-28T11:25:00Z">
            <w:rPr>
              <w:rFonts w:ascii="Times New Roman" w:hAnsi="Times New Roman" w:cs="Times New Roman"/>
              <w:sz w:val="24"/>
              <w:szCs w:val="24"/>
            </w:rPr>
          </w:rPrChange>
        </w:rPr>
      </w:pPr>
      <w:r w:rsidRPr="00D151B8">
        <w:rPr>
          <w:rFonts w:cs="Times New Roman"/>
          <w:b/>
          <w:rPrChange w:id="332" w:author="KERRY L KEISER" w:date="2019-05-28T11:25:00Z">
            <w:rPr>
              <w:rFonts w:ascii="Times New Roman" w:hAnsi="Times New Roman" w:cs="Times New Roman"/>
              <w:b/>
              <w:sz w:val="24"/>
              <w:szCs w:val="24"/>
            </w:rPr>
          </w:rPrChange>
        </w:rPr>
        <w:t>Current</w:t>
      </w:r>
      <w:r w:rsidR="004B18EF" w:rsidRPr="00D151B8">
        <w:rPr>
          <w:rFonts w:cs="Times New Roman"/>
          <w:rPrChange w:id="333" w:author="KERRY L KEISER" w:date="2019-05-28T11:25:00Z">
            <w:rPr>
              <w:rFonts w:ascii="Times New Roman" w:hAnsi="Times New Roman" w:cs="Times New Roman"/>
              <w:sz w:val="24"/>
              <w:szCs w:val="24"/>
            </w:rPr>
          </w:rPrChange>
        </w:rPr>
        <w:t xml:space="preserve"> hom</w:t>
      </w:r>
      <w:r w:rsidRPr="00D151B8">
        <w:rPr>
          <w:rFonts w:cs="Times New Roman"/>
          <w:rPrChange w:id="334" w:author="KERRY L KEISER" w:date="2019-05-28T11:25:00Z">
            <w:rPr>
              <w:rFonts w:ascii="Times New Roman" w:hAnsi="Times New Roman" w:cs="Times New Roman"/>
              <w:sz w:val="24"/>
              <w:szCs w:val="24"/>
            </w:rPr>
          </w:rPrChange>
        </w:rPr>
        <w:t>icidal ideation</w:t>
      </w:r>
    </w:p>
    <w:p w14:paraId="57777633" w14:textId="77777777" w:rsidR="0076469E" w:rsidRPr="00D151B8" w:rsidRDefault="0076469E" w:rsidP="00656870">
      <w:pPr>
        <w:pStyle w:val="ListParagraph"/>
        <w:numPr>
          <w:ilvl w:val="1"/>
          <w:numId w:val="4"/>
        </w:numPr>
        <w:spacing w:after="0" w:line="480" w:lineRule="auto"/>
        <w:rPr>
          <w:rFonts w:cs="Times New Roman"/>
          <w:rPrChange w:id="335" w:author="KERRY L KEISER" w:date="2019-05-28T11:25:00Z">
            <w:rPr>
              <w:rFonts w:ascii="Times New Roman" w:hAnsi="Times New Roman" w:cs="Times New Roman"/>
              <w:sz w:val="24"/>
              <w:szCs w:val="24"/>
            </w:rPr>
          </w:rPrChange>
        </w:rPr>
      </w:pPr>
      <w:r w:rsidRPr="00D151B8">
        <w:rPr>
          <w:rFonts w:cs="Times New Roman"/>
          <w:rPrChange w:id="336" w:author="KERRY L KEISER" w:date="2019-05-28T11:25:00Z">
            <w:rPr>
              <w:rFonts w:ascii="Times New Roman" w:hAnsi="Times New Roman" w:cs="Times New Roman"/>
              <w:sz w:val="24"/>
              <w:szCs w:val="24"/>
            </w:rPr>
          </w:rPrChange>
        </w:rPr>
        <w:t xml:space="preserve">At a </w:t>
      </w:r>
      <w:r w:rsidRPr="00D151B8">
        <w:rPr>
          <w:rFonts w:cs="Times New Roman"/>
          <w:b/>
          <w:rPrChange w:id="337" w:author="KERRY L KEISER" w:date="2019-05-28T11:25:00Z">
            <w:rPr>
              <w:rFonts w:ascii="Times New Roman" w:hAnsi="Times New Roman" w:cs="Times New Roman"/>
              <w:b/>
              <w:sz w:val="24"/>
              <w:szCs w:val="24"/>
            </w:rPr>
          </w:rPrChange>
        </w:rPr>
        <w:t>minimum</w:t>
      </w:r>
      <w:r w:rsidRPr="00D151B8">
        <w:rPr>
          <w:rFonts w:cs="Times New Roman"/>
          <w:rPrChange w:id="338" w:author="KERRY L KEISER" w:date="2019-05-28T11:25:00Z">
            <w:rPr>
              <w:rFonts w:ascii="Times New Roman" w:hAnsi="Times New Roman" w:cs="Times New Roman"/>
              <w:sz w:val="24"/>
              <w:szCs w:val="24"/>
            </w:rPr>
          </w:rPrChange>
        </w:rPr>
        <w:t xml:space="preserve">, the following questions are </w:t>
      </w:r>
      <w:r w:rsidRPr="00D151B8">
        <w:rPr>
          <w:rFonts w:cs="Times New Roman"/>
          <w:b/>
          <w:rPrChange w:id="339" w:author="KERRY L KEISER" w:date="2019-05-28T11:25:00Z">
            <w:rPr>
              <w:rFonts w:ascii="Times New Roman" w:hAnsi="Times New Roman" w:cs="Times New Roman"/>
              <w:b/>
              <w:sz w:val="24"/>
              <w:szCs w:val="24"/>
            </w:rPr>
          </w:rPrChange>
        </w:rPr>
        <w:t>required</w:t>
      </w:r>
      <w:r w:rsidRPr="00D151B8">
        <w:rPr>
          <w:rFonts w:cs="Times New Roman"/>
          <w:rPrChange w:id="340" w:author="KERRY L KEISER" w:date="2019-05-28T11:25:00Z">
            <w:rPr>
              <w:rFonts w:ascii="Times New Roman" w:hAnsi="Times New Roman" w:cs="Times New Roman"/>
              <w:sz w:val="24"/>
              <w:szCs w:val="24"/>
            </w:rPr>
          </w:rPrChange>
        </w:rPr>
        <w:t>:</w:t>
      </w:r>
    </w:p>
    <w:p w14:paraId="1CFE66B5" w14:textId="77777777" w:rsidR="004B18EF" w:rsidRPr="00D151B8" w:rsidRDefault="004B18EF" w:rsidP="00656870">
      <w:pPr>
        <w:pStyle w:val="ListParagraph"/>
        <w:numPr>
          <w:ilvl w:val="2"/>
          <w:numId w:val="4"/>
        </w:numPr>
        <w:spacing w:after="0" w:line="480" w:lineRule="auto"/>
        <w:rPr>
          <w:rFonts w:cs="Times New Roman"/>
          <w:rPrChange w:id="341" w:author="KERRY L KEISER" w:date="2019-05-28T11:25:00Z">
            <w:rPr>
              <w:rFonts w:ascii="Times New Roman" w:hAnsi="Times New Roman" w:cs="Times New Roman"/>
              <w:sz w:val="24"/>
              <w:szCs w:val="24"/>
            </w:rPr>
          </w:rPrChange>
        </w:rPr>
      </w:pPr>
      <w:r w:rsidRPr="00D151B8">
        <w:rPr>
          <w:rFonts w:cs="Times New Roman"/>
          <w:rPrChange w:id="342" w:author="KERRY L KEISER" w:date="2019-05-28T11:25:00Z">
            <w:rPr>
              <w:rFonts w:ascii="Times New Roman" w:hAnsi="Times New Roman" w:cs="Times New Roman"/>
              <w:sz w:val="24"/>
              <w:szCs w:val="24"/>
            </w:rPr>
          </w:rPrChange>
        </w:rPr>
        <w:t xml:space="preserve">Is there a specific person (or group of persons) that you want to </w:t>
      </w:r>
      <w:r w:rsidR="00ED3DB6" w:rsidRPr="00D151B8">
        <w:rPr>
          <w:rFonts w:cs="Times New Roman"/>
          <w:rPrChange w:id="343" w:author="KERRY L KEISER" w:date="2019-05-28T11:25:00Z">
            <w:rPr>
              <w:rFonts w:ascii="Times New Roman" w:hAnsi="Times New Roman" w:cs="Times New Roman"/>
              <w:sz w:val="24"/>
              <w:szCs w:val="24"/>
            </w:rPr>
          </w:rPrChange>
        </w:rPr>
        <w:t>kill</w:t>
      </w:r>
      <w:r w:rsidRPr="00D151B8">
        <w:rPr>
          <w:rFonts w:cs="Times New Roman"/>
          <w:rPrChange w:id="344" w:author="KERRY L KEISER" w:date="2019-05-28T11:25:00Z">
            <w:rPr>
              <w:rFonts w:ascii="Times New Roman" w:hAnsi="Times New Roman" w:cs="Times New Roman"/>
              <w:sz w:val="24"/>
              <w:szCs w:val="24"/>
            </w:rPr>
          </w:rPrChange>
        </w:rPr>
        <w:t>?</w:t>
      </w:r>
    </w:p>
    <w:p w14:paraId="66B701F9" w14:textId="77777777" w:rsidR="0076469E" w:rsidRPr="00D151B8" w:rsidRDefault="004B18EF" w:rsidP="00656870">
      <w:pPr>
        <w:pStyle w:val="ListParagraph"/>
        <w:numPr>
          <w:ilvl w:val="2"/>
          <w:numId w:val="4"/>
        </w:numPr>
        <w:spacing w:after="0" w:line="480" w:lineRule="auto"/>
        <w:rPr>
          <w:rFonts w:cs="Times New Roman"/>
          <w:rPrChange w:id="345" w:author="KERRY L KEISER" w:date="2019-05-28T11:25:00Z">
            <w:rPr>
              <w:rFonts w:ascii="Times New Roman" w:hAnsi="Times New Roman" w:cs="Times New Roman"/>
              <w:sz w:val="24"/>
              <w:szCs w:val="24"/>
            </w:rPr>
          </w:rPrChange>
        </w:rPr>
      </w:pPr>
      <w:r w:rsidRPr="00D151B8">
        <w:rPr>
          <w:rFonts w:cs="Times New Roman"/>
          <w:rPrChange w:id="346" w:author="KERRY L KEISER" w:date="2019-05-28T11:25:00Z">
            <w:rPr>
              <w:rFonts w:ascii="Times New Roman" w:hAnsi="Times New Roman" w:cs="Times New Roman"/>
              <w:sz w:val="24"/>
              <w:szCs w:val="24"/>
            </w:rPr>
          </w:rPrChange>
        </w:rPr>
        <w:t>What do you actually think about (i.e., assess for content)?</w:t>
      </w:r>
    </w:p>
    <w:p w14:paraId="15D38D98" w14:textId="77777777" w:rsidR="0076469E" w:rsidRPr="00D151B8" w:rsidRDefault="0076469E" w:rsidP="00656870">
      <w:pPr>
        <w:pStyle w:val="ListParagraph"/>
        <w:numPr>
          <w:ilvl w:val="2"/>
          <w:numId w:val="4"/>
        </w:numPr>
        <w:spacing w:after="0" w:line="480" w:lineRule="auto"/>
        <w:rPr>
          <w:rFonts w:cs="Times New Roman"/>
          <w:rPrChange w:id="347" w:author="KERRY L KEISER" w:date="2019-05-28T11:25:00Z">
            <w:rPr>
              <w:rFonts w:ascii="Times New Roman" w:hAnsi="Times New Roman" w:cs="Times New Roman"/>
              <w:sz w:val="24"/>
              <w:szCs w:val="24"/>
            </w:rPr>
          </w:rPrChange>
        </w:rPr>
      </w:pPr>
      <w:r w:rsidRPr="00D151B8">
        <w:rPr>
          <w:rFonts w:cs="Times New Roman"/>
          <w:rPrChange w:id="348" w:author="KERRY L KEISER" w:date="2019-05-28T11:25:00Z">
            <w:rPr>
              <w:rFonts w:ascii="Times New Roman" w:hAnsi="Times New Roman" w:cs="Times New Roman"/>
              <w:sz w:val="24"/>
              <w:szCs w:val="24"/>
            </w:rPr>
          </w:rPrChange>
        </w:rPr>
        <w:t xml:space="preserve">How often do you think about </w:t>
      </w:r>
      <w:r w:rsidR="00ED3DB6" w:rsidRPr="00D151B8">
        <w:rPr>
          <w:rFonts w:cs="Times New Roman"/>
          <w:rPrChange w:id="349" w:author="KERRY L KEISER" w:date="2019-05-28T11:25:00Z">
            <w:rPr>
              <w:rFonts w:ascii="Times New Roman" w:hAnsi="Times New Roman" w:cs="Times New Roman"/>
              <w:sz w:val="24"/>
              <w:szCs w:val="24"/>
            </w:rPr>
          </w:rPrChange>
        </w:rPr>
        <w:t>kill</w:t>
      </w:r>
      <w:r w:rsidR="004B18EF" w:rsidRPr="00D151B8">
        <w:rPr>
          <w:rFonts w:cs="Times New Roman"/>
          <w:rPrChange w:id="350" w:author="KERRY L KEISER" w:date="2019-05-28T11:25:00Z">
            <w:rPr>
              <w:rFonts w:ascii="Times New Roman" w:hAnsi="Times New Roman" w:cs="Times New Roman"/>
              <w:sz w:val="24"/>
              <w:szCs w:val="24"/>
            </w:rPr>
          </w:rPrChange>
        </w:rPr>
        <w:t>ing others</w:t>
      </w:r>
      <w:r w:rsidRPr="00D151B8">
        <w:rPr>
          <w:rFonts w:cs="Times New Roman"/>
          <w:rPrChange w:id="351" w:author="KERRY L KEISER" w:date="2019-05-28T11:25:00Z">
            <w:rPr>
              <w:rFonts w:ascii="Times New Roman" w:hAnsi="Times New Roman" w:cs="Times New Roman"/>
              <w:sz w:val="24"/>
              <w:szCs w:val="24"/>
            </w:rPr>
          </w:rPrChange>
        </w:rPr>
        <w:t>?</w:t>
      </w:r>
    </w:p>
    <w:p w14:paraId="6FEBB56A" w14:textId="77777777" w:rsidR="0076469E" w:rsidRPr="00D151B8" w:rsidRDefault="0076469E" w:rsidP="00656870">
      <w:pPr>
        <w:pStyle w:val="ListParagraph"/>
        <w:numPr>
          <w:ilvl w:val="3"/>
          <w:numId w:val="4"/>
        </w:numPr>
        <w:spacing w:after="0" w:line="480" w:lineRule="auto"/>
        <w:rPr>
          <w:rFonts w:cs="Times New Roman"/>
          <w:rPrChange w:id="352" w:author="KERRY L KEISER" w:date="2019-05-28T11:25:00Z">
            <w:rPr>
              <w:rFonts w:ascii="Times New Roman" w:hAnsi="Times New Roman" w:cs="Times New Roman"/>
              <w:sz w:val="24"/>
              <w:szCs w:val="24"/>
            </w:rPr>
          </w:rPrChange>
        </w:rPr>
      </w:pPr>
      <w:r w:rsidRPr="00D151B8">
        <w:rPr>
          <w:rFonts w:cs="Times New Roman"/>
          <w:rPrChange w:id="353" w:author="KERRY L KEISER" w:date="2019-05-28T11:25:00Z">
            <w:rPr>
              <w:rFonts w:ascii="Times New Roman" w:hAnsi="Times New Roman" w:cs="Times New Roman"/>
              <w:sz w:val="24"/>
              <w:szCs w:val="24"/>
            </w:rPr>
          </w:rPrChange>
        </w:rPr>
        <w:t>Examples of questions that assess frequency/duration</w:t>
      </w:r>
      <w:r w:rsidR="004B18EF" w:rsidRPr="00D151B8">
        <w:rPr>
          <w:rFonts w:cs="Times New Roman"/>
          <w:rPrChange w:id="354" w:author="KERRY L KEISER" w:date="2019-05-28T11:25:00Z">
            <w:rPr>
              <w:rFonts w:ascii="Times New Roman" w:hAnsi="Times New Roman" w:cs="Times New Roman"/>
              <w:sz w:val="24"/>
              <w:szCs w:val="24"/>
            </w:rPr>
          </w:rPrChange>
        </w:rPr>
        <w:t xml:space="preserve"> of hom</w:t>
      </w:r>
      <w:r w:rsidRPr="00D151B8">
        <w:rPr>
          <w:rFonts w:cs="Times New Roman"/>
          <w:rPrChange w:id="355" w:author="KERRY L KEISER" w:date="2019-05-28T11:25:00Z">
            <w:rPr>
              <w:rFonts w:ascii="Times New Roman" w:hAnsi="Times New Roman" w:cs="Times New Roman"/>
              <w:sz w:val="24"/>
              <w:szCs w:val="24"/>
            </w:rPr>
          </w:rPrChange>
        </w:rPr>
        <w:t>icidal ideation</w:t>
      </w:r>
    </w:p>
    <w:p w14:paraId="409BA25D" w14:textId="77777777" w:rsidR="0076469E" w:rsidRPr="00D151B8" w:rsidRDefault="0076469E" w:rsidP="00656870">
      <w:pPr>
        <w:pStyle w:val="ListParagraph"/>
        <w:numPr>
          <w:ilvl w:val="4"/>
          <w:numId w:val="4"/>
        </w:numPr>
        <w:spacing w:after="0" w:line="480" w:lineRule="auto"/>
        <w:rPr>
          <w:rFonts w:cs="Times New Roman"/>
          <w:rPrChange w:id="356" w:author="KERRY L KEISER" w:date="2019-05-28T11:25:00Z">
            <w:rPr>
              <w:rFonts w:ascii="Times New Roman" w:hAnsi="Times New Roman" w:cs="Times New Roman"/>
              <w:sz w:val="24"/>
              <w:szCs w:val="24"/>
            </w:rPr>
          </w:rPrChange>
        </w:rPr>
      </w:pPr>
      <w:r w:rsidRPr="00D151B8">
        <w:rPr>
          <w:rFonts w:cs="Times New Roman"/>
          <w:rPrChange w:id="357" w:author="KERRY L KEISER" w:date="2019-05-28T11:25:00Z">
            <w:rPr>
              <w:rFonts w:ascii="Times New Roman" w:hAnsi="Times New Roman" w:cs="Times New Roman"/>
              <w:sz w:val="24"/>
              <w:szCs w:val="24"/>
            </w:rPr>
          </w:rPrChange>
        </w:rPr>
        <w:t xml:space="preserve">Over the last two weeks, on average, how many days per week did you think about </w:t>
      </w:r>
      <w:r w:rsidR="00ED3DB6" w:rsidRPr="00D151B8">
        <w:rPr>
          <w:rFonts w:cs="Times New Roman"/>
          <w:rPrChange w:id="358" w:author="KERRY L KEISER" w:date="2019-05-28T11:25:00Z">
            <w:rPr>
              <w:rFonts w:ascii="Times New Roman" w:hAnsi="Times New Roman" w:cs="Times New Roman"/>
              <w:sz w:val="24"/>
              <w:szCs w:val="24"/>
            </w:rPr>
          </w:rPrChange>
        </w:rPr>
        <w:t>kill</w:t>
      </w:r>
      <w:r w:rsidRPr="00D151B8">
        <w:rPr>
          <w:rFonts w:cs="Times New Roman"/>
          <w:rPrChange w:id="359" w:author="KERRY L KEISER" w:date="2019-05-28T11:25:00Z">
            <w:rPr>
              <w:rFonts w:ascii="Times New Roman" w:hAnsi="Times New Roman" w:cs="Times New Roman"/>
              <w:sz w:val="24"/>
              <w:szCs w:val="24"/>
            </w:rPr>
          </w:rPrChange>
        </w:rPr>
        <w:t xml:space="preserve">ing </w:t>
      </w:r>
      <w:r w:rsidR="004B18EF" w:rsidRPr="00D151B8">
        <w:rPr>
          <w:rFonts w:cs="Times New Roman"/>
          <w:rPrChange w:id="360" w:author="KERRY L KEISER" w:date="2019-05-28T11:25:00Z">
            <w:rPr>
              <w:rFonts w:ascii="Times New Roman" w:hAnsi="Times New Roman" w:cs="Times New Roman"/>
              <w:sz w:val="24"/>
              <w:szCs w:val="24"/>
            </w:rPr>
          </w:rPrChange>
        </w:rPr>
        <w:t>others</w:t>
      </w:r>
      <w:r w:rsidRPr="00D151B8">
        <w:rPr>
          <w:rFonts w:cs="Times New Roman"/>
          <w:rPrChange w:id="361" w:author="KERRY L KEISER" w:date="2019-05-28T11:25:00Z">
            <w:rPr>
              <w:rFonts w:ascii="Times New Roman" w:hAnsi="Times New Roman" w:cs="Times New Roman"/>
              <w:sz w:val="24"/>
              <w:szCs w:val="24"/>
            </w:rPr>
          </w:rPrChange>
        </w:rPr>
        <w:t>?</w:t>
      </w:r>
    </w:p>
    <w:p w14:paraId="2DB09131" w14:textId="77777777" w:rsidR="0076469E" w:rsidRPr="00D151B8" w:rsidRDefault="0076469E" w:rsidP="00656870">
      <w:pPr>
        <w:pStyle w:val="ListParagraph"/>
        <w:numPr>
          <w:ilvl w:val="4"/>
          <w:numId w:val="4"/>
        </w:numPr>
        <w:spacing w:after="0" w:line="480" w:lineRule="auto"/>
        <w:rPr>
          <w:rFonts w:cs="Times New Roman"/>
          <w:rPrChange w:id="362" w:author="KERRY L KEISER" w:date="2019-05-28T11:25:00Z">
            <w:rPr>
              <w:rFonts w:ascii="Times New Roman" w:hAnsi="Times New Roman" w:cs="Times New Roman"/>
              <w:sz w:val="24"/>
              <w:szCs w:val="24"/>
            </w:rPr>
          </w:rPrChange>
        </w:rPr>
      </w:pPr>
      <w:r w:rsidRPr="00D151B8">
        <w:rPr>
          <w:rFonts w:cs="Times New Roman"/>
          <w:rPrChange w:id="363" w:author="KERRY L KEISER" w:date="2019-05-28T11:25:00Z">
            <w:rPr>
              <w:rFonts w:ascii="Times New Roman" w:hAnsi="Times New Roman" w:cs="Times New Roman"/>
              <w:sz w:val="24"/>
              <w:szCs w:val="24"/>
            </w:rPr>
          </w:rPrChange>
        </w:rPr>
        <w:t xml:space="preserve">On the days that you </w:t>
      </w:r>
      <w:r w:rsidR="00A935B2" w:rsidRPr="00D151B8">
        <w:rPr>
          <w:rFonts w:cs="Times New Roman"/>
          <w:rPrChange w:id="364" w:author="KERRY L KEISER" w:date="2019-05-28T11:25:00Z">
            <w:rPr>
              <w:rFonts w:ascii="Times New Roman" w:hAnsi="Times New Roman" w:cs="Times New Roman"/>
              <w:sz w:val="24"/>
              <w:szCs w:val="24"/>
            </w:rPr>
          </w:rPrChange>
        </w:rPr>
        <w:t xml:space="preserve">thought </w:t>
      </w:r>
      <w:r w:rsidRPr="00D151B8">
        <w:rPr>
          <w:rFonts w:cs="Times New Roman"/>
          <w:rPrChange w:id="365" w:author="KERRY L KEISER" w:date="2019-05-28T11:25:00Z">
            <w:rPr>
              <w:rFonts w:ascii="Times New Roman" w:hAnsi="Times New Roman" w:cs="Times New Roman"/>
              <w:sz w:val="24"/>
              <w:szCs w:val="24"/>
            </w:rPr>
          </w:rPrChange>
        </w:rPr>
        <w:t xml:space="preserve">about </w:t>
      </w:r>
      <w:r w:rsidR="00ED3DB6" w:rsidRPr="00D151B8">
        <w:rPr>
          <w:rFonts w:cs="Times New Roman"/>
          <w:rPrChange w:id="366" w:author="KERRY L KEISER" w:date="2019-05-28T11:25:00Z">
            <w:rPr>
              <w:rFonts w:ascii="Times New Roman" w:hAnsi="Times New Roman" w:cs="Times New Roman"/>
              <w:sz w:val="24"/>
              <w:szCs w:val="24"/>
            </w:rPr>
          </w:rPrChange>
        </w:rPr>
        <w:t>kill</w:t>
      </w:r>
      <w:r w:rsidR="004B18EF" w:rsidRPr="00D151B8">
        <w:rPr>
          <w:rFonts w:cs="Times New Roman"/>
          <w:rPrChange w:id="367" w:author="KERRY L KEISER" w:date="2019-05-28T11:25:00Z">
            <w:rPr>
              <w:rFonts w:ascii="Times New Roman" w:hAnsi="Times New Roman" w:cs="Times New Roman"/>
              <w:sz w:val="24"/>
              <w:szCs w:val="24"/>
            </w:rPr>
          </w:rPrChange>
        </w:rPr>
        <w:t>ing others</w:t>
      </w:r>
      <w:r w:rsidRPr="00D151B8">
        <w:rPr>
          <w:rFonts w:cs="Times New Roman"/>
          <w:rPrChange w:id="368" w:author="KERRY L KEISER" w:date="2019-05-28T11:25:00Z">
            <w:rPr>
              <w:rFonts w:ascii="Times New Roman" w:hAnsi="Times New Roman" w:cs="Times New Roman"/>
              <w:sz w:val="24"/>
              <w:szCs w:val="24"/>
            </w:rPr>
          </w:rPrChange>
        </w:rPr>
        <w:t xml:space="preserve">, how many times per day did you think about </w:t>
      </w:r>
      <w:r w:rsidR="004B18EF" w:rsidRPr="00D151B8">
        <w:rPr>
          <w:rFonts w:cs="Times New Roman"/>
          <w:rPrChange w:id="369" w:author="KERRY L KEISER" w:date="2019-05-28T11:25:00Z">
            <w:rPr>
              <w:rFonts w:ascii="Times New Roman" w:hAnsi="Times New Roman" w:cs="Times New Roman"/>
              <w:sz w:val="24"/>
              <w:szCs w:val="24"/>
            </w:rPr>
          </w:rPrChange>
        </w:rPr>
        <w:t>it</w:t>
      </w:r>
      <w:r w:rsidRPr="00D151B8">
        <w:rPr>
          <w:rFonts w:cs="Times New Roman"/>
          <w:rPrChange w:id="370" w:author="KERRY L KEISER" w:date="2019-05-28T11:25:00Z">
            <w:rPr>
              <w:rFonts w:ascii="Times New Roman" w:hAnsi="Times New Roman" w:cs="Times New Roman"/>
              <w:sz w:val="24"/>
              <w:szCs w:val="24"/>
            </w:rPr>
          </w:rPrChange>
        </w:rPr>
        <w:t>?</w:t>
      </w:r>
    </w:p>
    <w:p w14:paraId="69BEE29C" w14:textId="77777777" w:rsidR="0076469E" w:rsidRPr="00D151B8" w:rsidRDefault="00ED3DB6" w:rsidP="00656870">
      <w:pPr>
        <w:pStyle w:val="ListParagraph"/>
        <w:numPr>
          <w:ilvl w:val="4"/>
          <w:numId w:val="4"/>
        </w:numPr>
        <w:spacing w:after="0" w:line="480" w:lineRule="auto"/>
        <w:rPr>
          <w:rFonts w:cs="Times New Roman"/>
          <w:rPrChange w:id="371" w:author="KERRY L KEISER" w:date="2019-05-28T11:25:00Z">
            <w:rPr>
              <w:rFonts w:ascii="Times New Roman" w:hAnsi="Times New Roman" w:cs="Times New Roman"/>
              <w:sz w:val="24"/>
              <w:szCs w:val="24"/>
            </w:rPr>
          </w:rPrChange>
        </w:rPr>
      </w:pPr>
      <w:r w:rsidRPr="00D151B8">
        <w:rPr>
          <w:rFonts w:cs="Times New Roman"/>
          <w:rPrChange w:id="372" w:author="KERRY L KEISER" w:date="2019-05-28T11:25:00Z">
            <w:rPr>
              <w:rFonts w:ascii="Times New Roman" w:hAnsi="Times New Roman" w:cs="Times New Roman"/>
              <w:sz w:val="24"/>
              <w:szCs w:val="24"/>
            </w:rPr>
          </w:rPrChange>
        </w:rPr>
        <w:t>During</w:t>
      </w:r>
      <w:r w:rsidR="0076469E" w:rsidRPr="00D151B8">
        <w:rPr>
          <w:rFonts w:cs="Times New Roman"/>
          <w:rPrChange w:id="373" w:author="KERRY L KEISER" w:date="2019-05-28T11:25:00Z">
            <w:rPr>
              <w:rFonts w:ascii="Times New Roman" w:hAnsi="Times New Roman" w:cs="Times New Roman"/>
              <w:sz w:val="24"/>
              <w:szCs w:val="24"/>
            </w:rPr>
          </w:rPrChange>
        </w:rPr>
        <w:t xml:space="preserve"> the times when you th</w:t>
      </w:r>
      <w:r w:rsidR="00A935B2" w:rsidRPr="00D151B8">
        <w:rPr>
          <w:rFonts w:cs="Times New Roman"/>
          <w:rPrChange w:id="374" w:author="KERRY L KEISER" w:date="2019-05-28T11:25:00Z">
            <w:rPr>
              <w:rFonts w:ascii="Times New Roman" w:hAnsi="Times New Roman" w:cs="Times New Roman"/>
              <w:sz w:val="24"/>
              <w:szCs w:val="24"/>
            </w:rPr>
          </w:rPrChange>
        </w:rPr>
        <w:t xml:space="preserve">ought </w:t>
      </w:r>
      <w:r w:rsidR="0076469E" w:rsidRPr="00D151B8">
        <w:rPr>
          <w:rFonts w:cs="Times New Roman"/>
          <w:rPrChange w:id="375" w:author="KERRY L KEISER" w:date="2019-05-28T11:25:00Z">
            <w:rPr>
              <w:rFonts w:ascii="Times New Roman" w:hAnsi="Times New Roman" w:cs="Times New Roman"/>
              <w:sz w:val="24"/>
              <w:szCs w:val="24"/>
            </w:rPr>
          </w:rPrChange>
        </w:rPr>
        <w:t xml:space="preserve">about killing </w:t>
      </w:r>
      <w:r w:rsidRPr="00D151B8">
        <w:rPr>
          <w:rFonts w:cs="Times New Roman"/>
          <w:rPrChange w:id="376" w:author="KERRY L KEISER" w:date="2019-05-28T11:25:00Z">
            <w:rPr>
              <w:rFonts w:ascii="Times New Roman" w:hAnsi="Times New Roman" w:cs="Times New Roman"/>
              <w:sz w:val="24"/>
              <w:szCs w:val="24"/>
            </w:rPr>
          </w:rPrChange>
        </w:rPr>
        <w:t>others</w:t>
      </w:r>
      <w:r w:rsidR="0076469E" w:rsidRPr="00D151B8">
        <w:rPr>
          <w:rFonts w:cs="Times New Roman"/>
          <w:rPrChange w:id="377" w:author="KERRY L KEISER" w:date="2019-05-28T11:25:00Z">
            <w:rPr>
              <w:rFonts w:ascii="Times New Roman" w:hAnsi="Times New Roman" w:cs="Times New Roman"/>
              <w:sz w:val="24"/>
              <w:szCs w:val="24"/>
            </w:rPr>
          </w:rPrChange>
        </w:rPr>
        <w:t>, on average, how long did it last (e.g., seconds, minutes, or hours)?</w:t>
      </w:r>
    </w:p>
    <w:p w14:paraId="5B086465" w14:textId="77777777" w:rsidR="0076469E" w:rsidRPr="00D151B8" w:rsidRDefault="0076469E" w:rsidP="00656870">
      <w:pPr>
        <w:pStyle w:val="ListParagraph"/>
        <w:numPr>
          <w:ilvl w:val="2"/>
          <w:numId w:val="4"/>
        </w:numPr>
        <w:spacing w:after="0" w:line="480" w:lineRule="auto"/>
        <w:rPr>
          <w:rFonts w:cs="Times New Roman"/>
          <w:rPrChange w:id="378" w:author="KERRY L KEISER" w:date="2019-05-28T11:25:00Z">
            <w:rPr>
              <w:rFonts w:ascii="Times New Roman" w:hAnsi="Times New Roman" w:cs="Times New Roman"/>
              <w:sz w:val="24"/>
              <w:szCs w:val="24"/>
            </w:rPr>
          </w:rPrChange>
        </w:rPr>
      </w:pPr>
      <w:r w:rsidRPr="00D151B8">
        <w:rPr>
          <w:rFonts w:cs="Times New Roman"/>
          <w:rPrChange w:id="379" w:author="KERRY L KEISER" w:date="2019-05-28T11:25:00Z">
            <w:rPr>
              <w:rFonts w:ascii="Times New Roman" w:hAnsi="Times New Roman" w:cs="Times New Roman"/>
              <w:sz w:val="24"/>
              <w:szCs w:val="24"/>
            </w:rPr>
          </w:rPrChange>
        </w:rPr>
        <w:t>Do you have a plan?</w:t>
      </w:r>
    </w:p>
    <w:p w14:paraId="6C005BD8" w14:textId="77777777" w:rsidR="008B0B73" w:rsidRPr="00D151B8" w:rsidRDefault="008B0B73" w:rsidP="008B0B73">
      <w:pPr>
        <w:pStyle w:val="ListParagraph"/>
        <w:numPr>
          <w:ilvl w:val="3"/>
          <w:numId w:val="4"/>
        </w:numPr>
        <w:spacing w:after="0" w:line="480" w:lineRule="auto"/>
        <w:rPr>
          <w:rFonts w:cs="Times New Roman"/>
          <w:rPrChange w:id="380" w:author="KERRY L KEISER" w:date="2019-05-28T11:25:00Z">
            <w:rPr>
              <w:rFonts w:ascii="Times New Roman" w:hAnsi="Times New Roman" w:cs="Times New Roman"/>
              <w:sz w:val="24"/>
              <w:szCs w:val="24"/>
            </w:rPr>
          </w:rPrChange>
        </w:rPr>
      </w:pPr>
      <w:r w:rsidRPr="00D151B8">
        <w:rPr>
          <w:rFonts w:cs="Times New Roman"/>
          <w:rPrChange w:id="381" w:author="KERRY L KEISER" w:date="2019-05-28T11:25:00Z">
            <w:rPr>
              <w:rFonts w:ascii="Times New Roman" w:hAnsi="Times New Roman" w:cs="Times New Roman"/>
              <w:sz w:val="24"/>
              <w:szCs w:val="24"/>
            </w:rPr>
          </w:rPrChange>
        </w:rPr>
        <w:t>If so, what is it? (</w:t>
      </w:r>
      <w:r w:rsidRPr="00D151B8">
        <w:rPr>
          <w:rFonts w:cs="Times New Roman"/>
          <w:i/>
          <w:rPrChange w:id="382" w:author="KERRY L KEISER" w:date="2019-05-28T11:25:00Z">
            <w:rPr>
              <w:rFonts w:ascii="Times New Roman" w:hAnsi="Times New Roman" w:cs="Times New Roman"/>
              <w:i/>
              <w:sz w:val="24"/>
              <w:szCs w:val="24"/>
            </w:rPr>
          </w:rPrChange>
        </w:rPr>
        <w:t>assess for specificity of plan</w:t>
      </w:r>
      <w:r w:rsidRPr="00D151B8">
        <w:rPr>
          <w:rFonts w:cs="Times New Roman"/>
          <w:rPrChange w:id="383" w:author="KERRY L KEISER" w:date="2019-05-28T11:25:00Z">
            <w:rPr>
              <w:rFonts w:ascii="Times New Roman" w:hAnsi="Times New Roman" w:cs="Times New Roman"/>
              <w:sz w:val="24"/>
              <w:szCs w:val="24"/>
            </w:rPr>
          </w:rPrChange>
        </w:rPr>
        <w:t>)</w:t>
      </w:r>
    </w:p>
    <w:p w14:paraId="64D04F8C" w14:textId="77777777" w:rsidR="008B0B73" w:rsidRPr="00D151B8" w:rsidRDefault="008B0B73" w:rsidP="008B0B73">
      <w:pPr>
        <w:pStyle w:val="ListParagraph"/>
        <w:numPr>
          <w:ilvl w:val="3"/>
          <w:numId w:val="4"/>
        </w:numPr>
        <w:spacing w:after="0" w:line="480" w:lineRule="auto"/>
        <w:rPr>
          <w:rFonts w:cs="Times New Roman"/>
          <w:rPrChange w:id="384" w:author="KERRY L KEISER" w:date="2019-05-28T11:25:00Z">
            <w:rPr>
              <w:rFonts w:ascii="Times New Roman" w:hAnsi="Times New Roman" w:cs="Times New Roman"/>
              <w:sz w:val="24"/>
              <w:szCs w:val="24"/>
            </w:rPr>
          </w:rPrChange>
        </w:rPr>
      </w:pPr>
      <w:r w:rsidRPr="00D151B8">
        <w:rPr>
          <w:rFonts w:cs="Times New Roman"/>
          <w:rPrChange w:id="385" w:author="KERRY L KEISER" w:date="2019-05-28T11:25:00Z">
            <w:rPr>
              <w:rFonts w:ascii="Times New Roman" w:hAnsi="Times New Roman" w:cs="Times New Roman"/>
              <w:sz w:val="24"/>
              <w:szCs w:val="24"/>
            </w:rPr>
          </w:rPrChange>
        </w:rPr>
        <w:t>Do you have more than one plan?</w:t>
      </w:r>
    </w:p>
    <w:p w14:paraId="2688A539" w14:textId="77777777" w:rsidR="008B0B73" w:rsidRPr="00D151B8" w:rsidRDefault="008B0B73" w:rsidP="008B0B73">
      <w:pPr>
        <w:pStyle w:val="ListParagraph"/>
        <w:numPr>
          <w:ilvl w:val="4"/>
          <w:numId w:val="4"/>
        </w:numPr>
        <w:spacing w:after="0" w:line="480" w:lineRule="auto"/>
        <w:rPr>
          <w:rFonts w:cs="Times New Roman"/>
          <w:rPrChange w:id="386" w:author="KERRY L KEISER" w:date="2019-05-28T11:25:00Z">
            <w:rPr>
              <w:rFonts w:ascii="Times New Roman" w:hAnsi="Times New Roman" w:cs="Times New Roman"/>
              <w:sz w:val="24"/>
              <w:szCs w:val="24"/>
            </w:rPr>
          </w:rPrChange>
        </w:rPr>
      </w:pPr>
      <w:r w:rsidRPr="00D151B8">
        <w:rPr>
          <w:rFonts w:cs="Times New Roman"/>
          <w:rPrChange w:id="387" w:author="KERRY L KEISER" w:date="2019-05-28T11:25:00Z">
            <w:rPr>
              <w:rFonts w:ascii="Times New Roman" w:hAnsi="Times New Roman" w:cs="Times New Roman"/>
              <w:sz w:val="24"/>
              <w:szCs w:val="24"/>
            </w:rPr>
          </w:rPrChange>
        </w:rPr>
        <w:t>If so, what other plans have you thought of?</w:t>
      </w:r>
    </w:p>
    <w:p w14:paraId="63373CBE" w14:textId="77777777" w:rsidR="0076469E" w:rsidRPr="00D151B8" w:rsidRDefault="0076469E" w:rsidP="00656870">
      <w:pPr>
        <w:pStyle w:val="ListParagraph"/>
        <w:numPr>
          <w:ilvl w:val="2"/>
          <w:numId w:val="4"/>
        </w:numPr>
        <w:spacing w:after="0" w:line="480" w:lineRule="auto"/>
        <w:rPr>
          <w:rFonts w:cs="Times New Roman"/>
          <w:rPrChange w:id="388" w:author="KERRY L KEISER" w:date="2019-05-28T11:25:00Z">
            <w:rPr>
              <w:rFonts w:ascii="Times New Roman" w:hAnsi="Times New Roman" w:cs="Times New Roman"/>
              <w:sz w:val="24"/>
              <w:szCs w:val="24"/>
            </w:rPr>
          </w:rPrChange>
        </w:rPr>
      </w:pPr>
      <w:r w:rsidRPr="00D151B8">
        <w:rPr>
          <w:rFonts w:cs="Times New Roman"/>
          <w:rPrChange w:id="389" w:author="KERRY L KEISER" w:date="2019-05-28T11:25:00Z">
            <w:rPr>
              <w:rFonts w:ascii="Times New Roman" w:hAnsi="Times New Roman" w:cs="Times New Roman"/>
              <w:sz w:val="24"/>
              <w:szCs w:val="24"/>
            </w:rPr>
          </w:rPrChange>
        </w:rPr>
        <w:t xml:space="preserve">Do you have any intent (or commitment) to </w:t>
      </w:r>
      <w:r w:rsidR="00ED3DB6" w:rsidRPr="00D151B8">
        <w:rPr>
          <w:rFonts w:cs="Times New Roman"/>
          <w:rPrChange w:id="390" w:author="KERRY L KEISER" w:date="2019-05-28T11:25:00Z">
            <w:rPr>
              <w:rFonts w:ascii="Times New Roman" w:hAnsi="Times New Roman" w:cs="Times New Roman"/>
              <w:sz w:val="24"/>
              <w:szCs w:val="24"/>
            </w:rPr>
          </w:rPrChange>
        </w:rPr>
        <w:t>kill others</w:t>
      </w:r>
      <w:r w:rsidRPr="00D151B8">
        <w:rPr>
          <w:rFonts w:cs="Times New Roman"/>
          <w:rPrChange w:id="391" w:author="KERRY L KEISER" w:date="2019-05-28T11:25:00Z">
            <w:rPr>
              <w:rFonts w:ascii="Times New Roman" w:hAnsi="Times New Roman" w:cs="Times New Roman"/>
              <w:sz w:val="24"/>
              <w:szCs w:val="24"/>
            </w:rPr>
          </w:rPrChange>
        </w:rPr>
        <w:t>?</w:t>
      </w:r>
    </w:p>
    <w:p w14:paraId="59223856" w14:textId="77777777" w:rsidR="00A935B2" w:rsidRPr="00D151B8" w:rsidRDefault="00A935B2" w:rsidP="00A935B2">
      <w:pPr>
        <w:pStyle w:val="ListParagraph"/>
        <w:numPr>
          <w:ilvl w:val="2"/>
          <w:numId w:val="4"/>
        </w:numPr>
        <w:spacing w:after="0" w:line="480" w:lineRule="auto"/>
        <w:rPr>
          <w:rFonts w:cs="Times New Roman"/>
          <w:rPrChange w:id="392" w:author="KERRY L KEISER" w:date="2019-05-28T11:25:00Z">
            <w:rPr>
              <w:rFonts w:ascii="Times New Roman" w:hAnsi="Times New Roman" w:cs="Times New Roman"/>
              <w:sz w:val="24"/>
              <w:szCs w:val="24"/>
            </w:rPr>
          </w:rPrChange>
        </w:rPr>
      </w:pPr>
      <w:r w:rsidRPr="00D151B8">
        <w:rPr>
          <w:rFonts w:cs="Times New Roman"/>
          <w:rPrChange w:id="393" w:author="KERRY L KEISER" w:date="2019-05-28T11:25:00Z">
            <w:rPr>
              <w:rFonts w:ascii="Times New Roman" w:hAnsi="Times New Roman" w:cs="Times New Roman"/>
              <w:sz w:val="24"/>
              <w:szCs w:val="24"/>
            </w:rPr>
          </w:rPrChange>
        </w:rPr>
        <w:t>Do you have access to any means to kill others (e.g., guns, other weapons)?</w:t>
      </w:r>
    </w:p>
    <w:p w14:paraId="10D829FD" w14:textId="77777777" w:rsidR="0076469E" w:rsidRPr="00D151B8" w:rsidRDefault="0076469E" w:rsidP="008B0B73">
      <w:pPr>
        <w:pStyle w:val="ListParagraph"/>
        <w:numPr>
          <w:ilvl w:val="2"/>
          <w:numId w:val="4"/>
        </w:numPr>
        <w:spacing w:after="0" w:line="480" w:lineRule="auto"/>
        <w:rPr>
          <w:rFonts w:cs="Times New Roman"/>
          <w:rPrChange w:id="394" w:author="KERRY L KEISER" w:date="2019-05-28T11:25:00Z">
            <w:rPr>
              <w:rFonts w:ascii="Times New Roman" w:hAnsi="Times New Roman" w:cs="Times New Roman"/>
              <w:sz w:val="24"/>
              <w:szCs w:val="24"/>
            </w:rPr>
          </w:rPrChange>
        </w:rPr>
      </w:pPr>
      <w:r w:rsidRPr="00D151B8">
        <w:rPr>
          <w:rFonts w:cs="Times New Roman"/>
          <w:rPrChange w:id="395" w:author="KERRY L KEISER" w:date="2019-05-28T11:25:00Z">
            <w:rPr>
              <w:rFonts w:ascii="Times New Roman" w:hAnsi="Times New Roman" w:cs="Times New Roman"/>
              <w:sz w:val="24"/>
              <w:szCs w:val="24"/>
            </w:rPr>
          </w:rPrChange>
        </w:rPr>
        <w:t>What are some things you do (coping strategies) to help you manage your thoughts?</w:t>
      </w:r>
    </w:p>
    <w:p w14:paraId="4FCF9438" w14:textId="77777777" w:rsidR="0076469E" w:rsidRPr="00D151B8" w:rsidRDefault="0076469E" w:rsidP="00656870">
      <w:pPr>
        <w:pStyle w:val="ListParagraph"/>
        <w:numPr>
          <w:ilvl w:val="1"/>
          <w:numId w:val="4"/>
        </w:numPr>
        <w:spacing w:after="0" w:line="480" w:lineRule="auto"/>
        <w:rPr>
          <w:rFonts w:cs="Times New Roman"/>
          <w:rPrChange w:id="396" w:author="KERRY L KEISER" w:date="2019-05-28T11:25:00Z">
            <w:rPr>
              <w:rFonts w:ascii="Times New Roman" w:hAnsi="Times New Roman" w:cs="Times New Roman"/>
              <w:sz w:val="24"/>
              <w:szCs w:val="24"/>
            </w:rPr>
          </w:rPrChange>
        </w:rPr>
      </w:pPr>
      <w:r w:rsidRPr="00D151B8">
        <w:rPr>
          <w:rFonts w:cs="Times New Roman"/>
          <w:rPrChange w:id="397" w:author="KERRY L KEISER" w:date="2019-05-28T11:25:00Z">
            <w:rPr>
              <w:rFonts w:ascii="Times New Roman" w:hAnsi="Times New Roman" w:cs="Times New Roman"/>
              <w:sz w:val="24"/>
              <w:szCs w:val="24"/>
            </w:rPr>
          </w:rPrChange>
        </w:rPr>
        <w:t xml:space="preserve"> Questions that may be asked to gather additional information:</w:t>
      </w:r>
    </w:p>
    <w:p w14:paraId="697602DB" w14:textId="77777777" w:rsidR="008B0B73" w:rsidRPr="00D151B8" w:rsidRDefault="008B0B73" w:rsidP="008B0B73">
      <w:pPr>
        <w:pStyle w:val="ListParagraph"/>
        <w:numPr>
          <w:ilvl w:val="2"/>
          <w:numId w:val="4"/>
        </w:numPr>
        <w:spacing w:after="0" w:line="480" w:lineRule="auto"/>
        <w:rPr>
          <w:rFonts w:cs="Times New Roman"/>
          <w:rPrChange w:id="398" w:author="KERRY L KEISER" w:date="2019-05-28T11:25:00Z">
            <w:rPr>
              <w:rFonts w:ascii="Times New Roman" w:hAnsi="Times New Roman" w:cs="Times New Roman"/>
              <w:sz w:val="24"/>
              <w:szCs w:val="24"/>
            </w:rPr>
          </w:rPrChange>
        </w:rPr>
      </w:pPr>
      <w:r w:rsidRPr="00D151B8">
        <w:rPr>
          <w:rFonts w:cs="Times New Roman"/>
          <w:rPrChange w:id="399" w:author="KERRY L KEISER" w:date="2019-05-28T11:25:00Z">
            <w:rPr>
              <w:rFonts w:ascii="Times New Roman" w:hAnsi="Times New Roman" w:cs="Times New Roman"/>
              <w:sz w:val="24"/>
              <w:szCs w:val="24"/>
            </w:rPr>
          </w:rPrChange>
        </w:rPr>
        <w:t>Is there anything, anyone, or any other reason that makes you not want to harm others?</w:t>
      </w:r>
    </w:p>
    <w:p w14:paraId="6F587594" w14:textId="77777777" w:rsidR="008B0B73" w:rsidRPr="00D151B8" w:rsidRDefault="008B0B73" w:rsidP="008B0B73">
      <w:pPr>
        <w:pStyle w:val="ListParagraph"/>
        <w:numPr>
          <w:ilvl w:val="3"/>
          <w:numId w:val="4"/>
        </w:numPr>
        <w:spacing w:after="0" w:line="480" w:lineRule="auto"/>
        <w:rPr>
          <w:rFonts w:cs="Times New Roman"/>
          <w:rPrChange w:id="400" w:author="KERRY L KEISER" w:date="2019-05-28T11:25:00Z">
            <w:rPr>
              <w:rFonts w:ascii="Times New Roman" w:hAnsi="Times New Roman" w:cs="Times New Roman"/>
              <w:sz w:val="24"/>
              <w:szCs w:val="24"/>
            </w:rPr>
          </w:rPrChange>
        </w:rPr>
      </w:pPr>
      <w:r w:rsidRPr="00D151B8">
        <w:rPr>
          <w:rFonts w:cs="Times New Roman"/>
          <w:rPrChange w:id="401" w:author="KERRY L KEISER" w:date="2019-05-28T11:25:00Z">
            <w:rPr>
              <w:rFonts w:ascii="Times New Roman" w:hAnsi="Times New Roman" w:cs="Times New Roman"/>
              <w:sz w:val="24"/>
              <w:szCs w:val="24"/>
            </w:rPr>
          </w:rPrChange>
        </w:rPr>
        <w:t>How important is that to you?</w:t>
      </w:r>
    </w:p>
    <w:p w14:paraId="2FA3AFCB" w14:textId="77777777" w:rsidR="0076469E" w:rsidRPr="00D151B8" w:rsidRDefault="0076469E" w:rsidP="00656870">
      <w:pPr>
        <w:pStyle w:val="ListParagraph"/>
        <w:numPr>
          <w:ilvl w:val="2"/>
          <w:numId w:val="4"/>
        </w:numPr>
        <w:spacing w:after="0" w:line="480" w:lineRule="auto"/>
        <w:rPr>
          <w:rFonts w:cs="Times New Roman"/>
          <w:rPrChange w:id="402" w:author="KERRY L KEISER" w:date="2019-05-28T11:25:00Z">
            <w:rPr>
              <w:rFonts w:ascii="Times New Roman" w:hAnsi="Times New Roman" w:cs="Times New Roman"/>
              <w:sz w:val="24"/>
              <w:szCs w:val="24"/>
            </w:rPr>
          </w:rPrChange>
        </w:rPr>
      </w:pPr>
      <w:r w:rsidRPr="00D151B8">
        <w:rPr>
          <w:rFonts w:cs="Times New Roman"/>
          <w:rPrChange w:id="403" w:author="KERRY L KEISER" w:date="2019-05-28T11:25:00Z">
            <w:rPr>
              <w:rFonts w:ascii="Times New Roman" w:hAnsi="Times New Roman" w:cs="Times New Roman"/>
              <w:sz w:val="24"/>
              <w:szCs w:val="24"/>
            </w:rPr>
          </w:rPrChange>
        </w:rPr>
        <w:t>Is there anyone you feel comfortable talking to about your thoughts?</w:t>
      </w:r>
    </w:p>
    <w:p w14:paraId="359BD07E" w14:textId="77777777" w:rsidR="008B0B73" w:rsidRPr="00D151B8" w:rsidRDefault="008B0B73" w:rsidP="008B0B73">
      <w:pPr>
        <w:pStyle w:val="ListParagraph"/>
        <w:numPr>
          <w:ilvl w:val="3"/>
          <w:numId w:val="4"/>
        </w:numPr>
        <w:spacing w:after="0" w:line="480" w:lineRule="auto"/>
        <w:rPr>
          <w:rFonts w:cs="Times New Roman"/>
          <w:rPrChange w:id="404" w:author="KERRY L KEISER" w:date="2019-05-28T11:25:00Z">
            <w:rPr>
              <w:rFonts w:ascii="Times New Roman" w:hAnsi="Times New Roman" w:cs="Times New Roman"/>
              <w:sz w:val="24"/>
              <w:szCs w:val="24"/>
            </w:rPr>
          </w:rPrChange>
        </w:rPr>
      </w:pPr>
      <w:r w:rsidRPr="00D151B8">
        <w:rPr>
          <w:rFonts w:cs="Times New Roman"/>
          <w:rPrChange w:id="405" w:author="KERRY L KEISER" w:date="2019-05-28T11:25:00Z">
            <w:rPr>
              <w:rFonts w:ascii="Times New Roman" w:hAnsi="Times New Roman" w:cs="Times New Roman"/>
              <w:sz w:val="24"/>
              <w:szCs w:val="24"/>
            </w:rPr>
          </w:rPrChange>
        </w:rPr>
        <w:t>If so, have you talked to them recently about your thoughts?</w:t>
      </w:r>
    </w:p>
    <w:p w14:paraId="359A5222" w14:textId="77777777" w:rsidR="008B0B73" w:rsidRPr="00D151B8" w:rsidRDefault="008B0B73" w:rsidP="008B0B73">
      <w:pPr>
        <w:pStyle w:val="ListParagraph"/>
        <w:numPr>
          <w:ilvl w:val="2"/>
          <w:numId w:val="4"/>
        </w:numPr>
        <w:spacing w:after="0" w:line="480" w:lineRule="auto"/>
        <w:rPr>
          <w:rFonts w:cs="Times New Roman"/>
          <w:rPrChange w:id="406" w:author="KERRY L KEISER" w:date="2019-05-28T11:25:00Z">
            <w:rPr>
              <w:rFonts w:ascii="Times New Roman" w:hAnsi="Times New Roman" w:cs="Times New Roman"/>
              <w:sz w:val="24"/>
              <w:szCs w:val="24"/>
            </w:rPr>
          </w:rPrChange>
        </w:rPr>
      </w:pPr>
      <w:r w:rsidRPr="00D151B8">
        <w:rPr>
          <w:rFonts w:cs="Times New Roman"/>
          <w:rPrChange w:id="407" w:author="KERRY L KEISER" w:date="2019-05-28T11:25:00Z">
            <w:rPr>
              <w:rFonts w:ascii="Times New Roman" w:hAnsi="Times New Roman" w:cs="Times New Roman"/>
              <w:sz w:val="24"/>
              <w:szCs w:val="24"/>
            </w:rPr>
          </w:rPrChange>
        </w:rPr>
        <w:t>What is your current living arrangement [e.g., alone, friend(s), significant other]?</w:t>
      </w:r>
    </w:p>
    <w:p w14:paraId="7C4DAC74" w14:textId="77777777" w:rsidR="008B0B73" w:rsidRPr="00D151B8" w:rsidRDefault="008B0B73" w:rsidP="008B0B73">
      <w:pPr>
        <w:pStyle w:val="ListParagraph"/>
        <w:numPr>
          <w:ilvl w:val="3"/>
          <w:numId w:val="4"/>
        </w:numPr>
        <w:spacing w:after="0" w:line="480" w:lineRule="auto"/>
        <w:rPr>
          <w:rFonts w:cs="Times New Roman"/>
          <w:rPrChange w:id="408" w:author="KERRY L KEISER" w:date="2019-05-28T11:25:00Z">
            <w:rPr>
              <w:rFonts w:ascii="Times New Roman" w:hAnsi="Times New Roman" w:cs="Times New Roman"/>
              <w:sz w:val="24"/>
              <w:szCs w:val="24"/>
            </w:rPr>
          </w:rPrChange>
        </w:rPr>
      </w:pPr>
      <w:r w:rsidRPr="00D151B8">
        <w:rPr>
          <w:rFonts w:cs="Times New Roman"/>
          <w:rPrChange w:id="409" w:author="KERRY L KEISER" w:date="2019-05-28T11:25:00Z">
            <w:rPr>
              <w:rFonts w:ascii="Times New Roman" w:hAnsi="Times New Roman" w:cs="Times New Roman"/>
              <w:sz w:val="24"/>
              <w:szCs w:val="24"/>
            </w:rPr>
          </w:rPrChange>
        </w:rPr>
        <w:t>If you go home after this appointment, is there anybody at home that will be there with you?</w:t>
      </w:r>
    </w:p>
    <w:p w14:paraId="4ADDD0A1" w14:textId="0128008F" w:rsidR="008B0B73" w:rsidRPr="00D151B8" w:rsidRDefault="008B0B73" w:rsidP="008B0B73">
      <w:pPr>
        <w:pStyle w:val="ListParagraph"/>
        <w:numPr>
          <w:ilvl w:val="2"/>
          <w:numId w:val="4"/>
        </w:numPr>
        <w:spacing w:after="0" w:line="480" w:lineRule="auto"/>
        <w:rPr>
          <w:rFonts w:cs="Times New Roman"/>
          <w:rPrChange w:id="410" w:author="KERRY L KEISER" w:date="2019-05-28T11:25:00Z">
            <w:rPr>
              <w:rFonts w:ascii="Times New Roman" w:hAnsi="Times New Roman" w:cs="Times New Roman"/>
              <w:sz w:val="24"/>
              <w:szCs w:val="24"/>
            </w:rPr>
          </w:rPrChange>
        </w:rPr>
      </w:pPr>
      <w:r w:rsidRPr="00D151B8">
        <w:rPr>
          <w:rFonts w:cs="Times New Roman"/>
          <w:rPrChange w:id="411" w:author="KERRY L KEISER" w:date="2019-05-28T11:25:00Z">
            <w:rPr>
              <w:rFonts w:ascii="Times New Roman" w:hAnsi="Times New Roman" w:cs="Times New Roman"/>
              <w:sz w:val="24"/>
              <w:szCs w:val="24"/>
            </w:rPr>
          </w:rPrChange>
        </w:rPr>
        <w:t>Are you currently taking any prescription medications for a mental health reason?</w:t>
      </w:r>
    </w:p>
    <w:p w14:paraId="7CECBDA2" w14:textId="1CC42C4B" w:rsidR="00EA13ED" w:rsidRPr="00D151B8" w:rsidRDefault="008B0B73" w:rsidP="001748CE">
      <w:pPr>
        <w:pStyle w:val="ListParagraph"/>
        <w:numPr>
          <w:ilvl w:val="2"/>
          <w:numId w:val="4"/>
        </w:numPr>
        <w:spacing w:after="0" w:line="480" w:lineRule="auto"/>
        <w:contextualSpacing w:val="0"/>
        <w:rPr>
          <w:rFonts w:cs="Times New Roman"/>
          <w:rPrChange w:id="412" w:author="KERRY L KEISER" w:date="2019-05-28T11:25:00Z">
            <w:rPr>
              <w:rFonts w:ascii="Times New Roman" w:hAnsi="Times New Roman" w:cs="Times New Roman"/>
              <w:sz w:val="24"/>
              <w:szCs w:val="24"/>
            </w:rPr>
          </w:rPrChange>
        </w:rPr>
      </w:pPr>
      <w:r w:rsidRPr="00D151B8">
        <w:rPr>
          <w:rFonts w:cs="Times New Roman"/>
          <w:rPrChange w:id="413" w:author="KERRY L KEISER" w:date="2019-05-28T11:25:00Z">
            <w:rPr>
              <w:rFonts w:ascii="Times New Roman" w:hAnsi="Times New Roman" w:cs="Times New Roman"/>
              <w:sz w:val="24"/>
              <w:szCs w:val="24"/>
            </w:rPr>
          </w:rPrChange>
        </w:rPr>
        <w:t>Are you currently attending psychotherapy (talk therapy)?</w:t>
      </w:r>
    </w:p>
    <w:sectPr w:rsidR="00EA13ED" w:rsidRPr="00D151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71F22F" w14:textId="77777777" w:rsidR="0038332E" w:rsidRDefault="0038332E" w:rsidP="00A72B2C">
      <w:pPr>
        <w:spacing w:after="0" w:line="240" w:lineRule="auto"/>
      </w:pPr>
      <w:r>
        <w:separator/>
      </w:r>
    </w:p>
  </w:endnote>
  <w:endnote w:type="continuationSeparator" w:id="0">
    <w:p w14:paraId="03EC5B88" w14:textId="77777777" w:rsidR="0038332E" w:rsidRDefault="0038332E" w:rsidP="00A7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2AB069" w14:textId="77777777" w:rsidR="0038332E" w:rsidRDefault="0038332E" w:rsidP="00A72B2C">
      <w:pPr>
        <w:spacing w:after="0" w:line="240" w:lineRule="auto"/>
      </w:pPr>
      <w:r>
        <w:separator/>
      </w:r>
    </w:p>
  </w:footnote>
  <w:footnote w:type="continuationSeparator" w:id="0">
    <w:p w14:paraId="41F93F4F" w14:textId="77777777" w:rsidR="0038332E" w:rsidRDefault="0038332E" w:rsidP="00A7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E7E7A" w14:textId="203EA533" w:rsidR="00A72B2C" w:rsidRPr="00A72B2C" w:rsidRDefault="00A72B2C" w:rsidP="00A72B2C">
    <w:pPr>
      <w:pStyle w:val="Header"/>
      <w:rPr>
        <w:rFonts w:ascii="Times New Roman" w:hAnsi="Times New Roman" w:cs="Times New Roman"/>
        <w:sz w:val="24"/>
        <w:szCs w:val="24"/>
      </w:rPr>
    </w:pPr>
    <w:r w:rsidRPr="00A72B2C">
      <w:rPr>
        <w:rFonts w:ascii="Times New Roman" w:hAnsi="Times New Roman" w:cs="Times New Roman"/>
        <w:sz w:val="24"/>
        <w:szCs w:val="24"/>
      </w:rPr>
      <w:t>SOP: PRTC Emergencies</w:t>
    </w:r>
    <w:r w:rsidRPr="00A72B2C">
      <w:rPr>
        <w:rFonts w:ascii="Times New Roman" w:hAnsi="Times New Roman" w:cs="Times New Roman"/>
        <w:sz w:val="24"/>
        <w:szCs w:val="24"/>
      </w:rPr>
      <w:tab/>
    </w:r>
    <w:r w:rsidRPr="00A72B2C">
      <w:rPr>
        <w:rFonts w:ascii="Times New Roman" w:hAnsi="Times New Roman" w:cs="Times New Roman"/>
        <w:sz w:val="24"/>
        <w:szCs w:val="24"/>
      </w:rPr>
      <w:tab/>
    </w:r>
    <w:r w:rsidRPr="00A72B2C">
      <w:rPr>
        <w:rFonts w:ascii="Times New Roman" w:hAnsi="Times New Roman" w:cs="Times New Roman"/>
        <w:sz w:val="24"/>
        <w:szCs w:val="24"/>
      </w:rPr>
      <w:fldChar w:fldCharType="begin"/>
    </w:r>
    <w:r w:rsidRPr="00A72B2C">
      <w:rPr>
        <w:rFonts w:ascii="Times New Roman" w:hAnsi="Times New Roman" w:cs="Times New Roman"/>
        <w:sz w:val="24"/>
        <w:szCs w:val="24"/>
      </w:rPr>
      <w:instrText xml:space="preserve"> PAGE   \* MERGEFORMAT </w:instrText>
    </w:r>
    <w:r w:rsidRPr="00A72B2C">
      <w:rPr>
        <w:rFonts w:ascii="Times New Roman" w:hAnsi="Times New Roman" w:cs="Times New Roman"/>
        <w:sz w:val="24"/>
        <w:szCs w:val="24"/>
      </w:rPr>
      <w:fldChar w:fldCharType="separate"/>
    </w:r>
    <w:r w:rsidR="00D151B8">
      <w:rPr>
        <w:rFonts w:ascii="Times New Roman" w:hAnsi="Times New Roman" w:cs="Times New Roman"/>
        <w:noProof/>
        <w:sz w:val="24"/>
        <w:szCs w:val="24"/>
      </w:rPr>
      <w:t>1</w:t>
    </w:r>
    <w:r w:rsidRPr="00A72B2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C337C"/>
    <w:multiLevelType w:val="hybridMultilevel"/>
    <w:tmpl w:val="E77E52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76E6D"/>
    <w:multiLevelType w:val="hybridMultilevel"/>
    <w:tmpl w:val="48462D56"/>
    <w:lvl w:ilvl="0" w:tplc="7E60CB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6E2D3B"/>
    <w:multiLevelType w:val="hybridMultilevel"/>
    <w:tmpl w:val="F4BEC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03C3D"/>
    <w:multiLevelType w:val="hybridMultilevel"/>
    <w:tmpl w:val="CF5A4EB0"/>
    <w:lvl w:ilvl="0" w:tplc="4CC22EB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A204C6"/>
    <w:multiLevelType w:val="hybridMultilevel"/>
    <w:tmpl w:val="5C8E39B6"/>
    <w:lvl w:ilvl="0" w:tplc="6D34CB58">
      <w:start w:val="1"/>
      <w:numFmt w:val="decimal"/>
      <w:lvlText w:val="%1."/>
      <w:lvlJc w:val="left"/>
      <w:pPr>
        <w:ind w:left="720" w:hanging="360"/>
      </w:pPr>
      <w:rPr>
        <w:rFonts w:ascii="TimesNewRomanPS-ItalicMT" w:hAnsi="TimesNewRomanPS-ItalicMT" w:cs="TimesNewRomanPS-ItalicMT" w:hint="default"/>
        <w:i w:val="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F50489"/>
    <w:multiLevelType w:val="hybridMultilevel"/>
    <w:tmpl w:val="3EBC2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C3520B"/>
    <w:multiLevelType w:val="hybridMultilevel"/>
    <w:tmpl w:val="804418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7E21EA2"/>
    <w:multiLevelType w:val="hybridMultilevel"/>
    <w:tmpl w:val="42843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8726E7"/>
    <w:multiLevelType w:val="hybridMultilevel"/>
    <w:tmpl w:val="C7FE19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18C3E23"/>
    <w:multiLevelType w:val="hybridMultilevel"/>
    <w:tmpl w:val="5C8E39B6"/>
    <w:lvl w:ilvl="0" w:tplc="6D34CB58">
      <w:start w:val="1"/>
      <w:numFmt w:val="decimal"/>
      <w:lvlText w:val="%1."/>
      <w:lvlJc w:val="left"/>
      <w:pPr>
        <w:ind w:left="720" w:hanging="360"/>
      </w:pPr>
      <w:rPr>
        <w:rFonts w:ascii="TimesNewRomanPS-ItalicMT" w:hAnsi="TimesNewRomanPS-ItalicMT" w:cs="TimesNewRomanPS-ItalicMT" w:hint="default"/>
        <w:i w:val="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F576E5"/>
    <w:multiLevelType w:val="hybridMultilevel"/>
    <w:tmpl w:val="F5CA01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6926792"/>
    <w:multiLevelType w:val="hybridMultilevel"/>
    <w:tmpl w:val="804418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75B431E"/>
    <w:multiLevelType w:val="hybridMultilevel"/>
    <w:tmpl w:val="51B64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B30EF4"/>
    <w:multiLevelType w:val="hybridMultilevel"/>
    <w:tmpl w:val="C8BE9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2"/>
  </w:num>
  <w:num w:numId="4">
    <w:abstractNumId w:val="11"/>
  </w:num>
  <w:num w:numId="5">
    <w:abstractNumId w:val="3"/>
  </w:num>
  <w:num w:numId="6">
    <w:abstractNumId w:val="8"/>
  </w:num>
  <w:num w:numId="7">
    <w:abstractNumId w:val="5"/>
  </w:num>
  <w:num w:numId="8">
    <w:abstractNumId w:val="9"/>
  </w:num>
  <w:num w:numId="9">
    <w:abstractNumId w:val="4"/>
  </w:num>
  <w:num w:numId="10">
    <w:abstractNumId w:val="12"/>
  </w:num>
  <w:num w:numId="11">
    <w:abstractNumId w:val="0"/>
  </w:num>
  <w:num w:numId="12">
    <w:abstractNumId w:val="13"/>
  </w:num>
  <w:num w:numId="13">
    <w:abstractNumId w:val="1"/>
  </w:num>
  <w:num w:numId="14">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RRY L KEISER">
    <w15:presenceInfo w15:providerId="None" w15:userId="KERRY L KEI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C59"/>
    <w:rsid w:val="00043382"/>
    <w:rsid w:val="000B2B6B"/>
    <w:rsid w:val="000D0F7A"/>
    <w:rsid w:val="00197610"/>
    <w:rsid w:val="001C6973"/>
    <w:rsid w:val="001D5F25"/>
    <w:rsid w:val="00203B8D"/>
    <w:rsid w:val="00213B2A"/>
    <w:rsid w:val="002163AA"/>
    <w:rsid w:val="0028408E"/>
    <w:rsid w:val="002B0002"/>
    <w:rsid w:val="002E0753"/>
    <w:rsid w:val="0038332E"/>
    <w:rsid w:val="0038401D"/>
    <w:rsid w:val="003D428C"/>
    <w:rsid w:val="003E4551"/>
    <w:rsid w:val="003E7FF1"/>
    <w:rsid w:val="00447DAE"/>
    <w:rsid w:val="00470A05"/>
    <w:rsid w:val="004B18EF"/>
    <w:rsid w:val="00503587"/>
    <w:rsid w:val="00564706"/>
    <w:rsid w:val="005F3A79"/>
    <w:rsid w:val="00604DDE"/>
    <w:rsid w:val="006513B0"/>
    <w:rsid w:val="00656870"/>
    <w:rsid w:val="00661315"/>
    <w:rsid w:val="006A6C03"/>
    <w:rsid w:val="0072679C"/>
    <w:rsid w:val="00744726"/>
    <w:rsid w:val="0076469E"/>
    <w:rsid w:val="007705A6"/>
    <w:rsid w:val="007A098B"/>
    <w:rsid w:val="007D5866"/>
    <w:rsid w:val="008B0B73"/>
    <w:rsid w:val="008B7FD8"/>
    <w:rsid w:val="009337B9"/>
    <w:rsid w:val="009932F5"/>
    <w:rsid w:val="00994B33"/>
    <w:rsid w:val="009D35E6"/>
    <w:rsid w:val="009E74EC"/>
    <w:rsid w:val="00A1333A"/>
    <w:rsid w:val="00A61885"/>
    <w:rsid w:val="00A63B0D"/>
    <w:rsid w:val="00A72B2C"/>
    <w:rsid w:val="00A935B2"/>
    <w:rsid w:val="00A96E6D"/>
    <w:rsid w:val="00B52C59"/>
    <w:rsid w:val="00B622C0"/>
    <w:rsid w:val="00C13346"/>
    <w:rsid w:val="00C21745"/>
    <w:rsid w:val="00CA0C99"/>
    <w:rsid w:val="00CC5035"/>
    <w:rsid w:val="00CC51C7"/>
    <w:rsid w:val="00CC78BD"/>
    <w:rsid w:val="00D020F2"/>
    <w:rsid w:val="00D151B8"/>
    <w:rsid w:val="00D32439"/>
    <w:rsid w:val="00D4389F"/>
    <w:rsid w:val="00D826D6"/>
    <w:rsid w:val="00DB159A"/>
    <w:rsid w:val="00DF4F7E"/>
    <w:rsid w:val="00DF77EE"/>
    <w:rsid w:val="00E44732"/>
    <w:rsid w:val="00EA06B0"/>
    <w:rsid w:val="00EA13ED"/>
    <w:rsid w:val="00EC2517"/>
    <w:rsid w:val="00ED3DB6"/>
    <w:rsid w:val="00ED7F61"/>
    <w:rsid w:val="00EF0B7E"/>
    <w:rsid w:val="00F66357"/>
    <w:rsid w:val="00F73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00BC9DF"/>
  <w15:docId w15:val="{3F8680A8-E0DD-4993-AEEA-CAB4A78DD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C59"/>
    <w:pPr>
      <w:ind w:left="720"/>
      <w:contextualSpacing/>
    </w:pPr>
  </w:style>
  <w:style w:type="character" w:styleId="CommentReference">
    <w:name w:val="annotation reference"/>
    <w:basedOn w:val="DefaultParagraphFont"/>
    <w:uiPriority w:val="99"/>
    <w:semiHidden/>
    <w:unhideWhenUsed/>
    <w:rsid w:val="007A098B"/>
    <w:rPr>
      <w:sz w:val="16"/>
      <w:szCs w:val="16"/>
    </w:rPr>
  </w:style>
  <w:style w:type="paragraph" w:styleId="CommentText">
    <w:name w:val="annotation text"/>
    <w:basedOn w:val="Normal"/>
    <w:link w:val="CommentTextChar"/>
    <w:uiPriority w:val="99"/>
    <w:semiHidden/>
    <w:unhideWhenUsed/>
    <w:rsid w:val="007A098B"/>
    <w:pPr>
      <w:spacing w:line="240" w:lineRule="auto"/>
    </w:pPr>
    <w:rPr>
      <w:sz w:val="20"/>
      <w:szCs w:val="20"/>
    </w:rPr>
  </w:style>
  <w:style w:type="character" w:customStyle="1" w:styleId="CommentTextChar">
    <w:name w:val="Comment Text Char"/>
    <w:basedOn w:val="DefaultParagraphFont"/>
    <w:link w:val="CommentText"/>
    <w:uiPriority w:val="99"/>
    <w:semiHidden/>
    <w:rsid w:val="007A098B"/>
    <w:rPr>
      <w:sz w:val="20"/>
      <w:szCs w:val="20"/>
    </w:rPr>
  </w:style>
  <w:style w:type="paragraph" w:styleId="CommentSubject">
    <w:name w:val="annotation subject"/>
    <w:basedOn w:val="CommentText"/>
    <w:next w:val="CommentText"/>
    <w:link w:val="CommentSubjectChar"/>
    <w:uiPriority w:val="99"/>
    <w:semiHidden/>
    <w:unhideWhenUsed/>
    <w:rsid w:val="007A098B"/>
    <w:rPr>
      <w:b/>
      <w:bCs/>
    </w:rPr>
  </w:style>
  <w:style w:type="character" w:customStyle="1" w:styleId="CommentSubjectChar">
    <w:name w:val="Comment Subject Char"/>
    <w:basedOn w:val="CommentTextChar"/>
    <w:link w:val="CommentSubject"/>
    <w:uiPriority w:val="99"/>
    <w:semiHidden/>
    <w:rsid w:val="007A098B"/>
    <w:rPr>
      <w:b/>
      <w:bCs/>
      <w:sz w:val="20"/>
      <w:szCs w:val="20"/>
    </w:rPr>
  </w:style>
  <w:style w:type="paragraph" w:styleId="BalloonText">
    <w:name w:val="Balloon Text"/>
    <w:basedOn w:val="Normal"/>
    <w:link w:val="BalloonTextChar"/>
    <w:uiPriority w:val="99"/>
    <w:semiHidden/>
    <w:unhideWhenUsed/>
    <w:rsid w:val="007A09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98B"/>
    <w:rPr>
      <w:rFonts w:ascii="Tahoma" w:hAnsi="Tahoma" w:cs="Tahoma"/>
      <w:sz w:val="16"/>
      <w:szCs w:val="16"/>
    </w:rPr>
  </w:style>
  <w:style w:type="character" w:styleId="Hyperlink">
    <w:name w:val="Hyperlink"/>
    <w:basedOn w:val="DefaultParagraphFont"/>
    <w:uiPriority w:val="99"/>
    <w:unhideWhenUsed/>
    <w:rsid w:val="003D428C"/>
    <w:rPr>
      <w:color w:val="0000FF" w:themeColor="hyperlink"/>
      <w:u w:val="single"/>
    </w:rPr>
  </w:style>
  <w:style w:type="paragraph" w:styleId="Header">
    <w:name w:val="header"/>
    <w:basedOn w:val="Normal"/>
    <w:link w:val="HeaderChar"/>
    <w:uiPriority w:val="99"/>
    <w:unhideWhenUsed/>
    <w:rsid w:val="00A72B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B2C"/>
  </w:style>
  <w:style w:type="paragraph" w:styleId="Footer">
    <w:name w:val="footer"/>
    <w:basedOn w:val="Normal"/>
    <w:link w:val="FooterChar"/>
    <w:uiPriority w:val="99"/>
    <w:unhideWhenUsed/>
    <w:rsid w:val="00A72B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B2C"/>
  </w:style>
  <w:style w:type="table" w:styleId="TableGrid">
    <w:name w:val="Table Grid"/>
    <w:basedOn w:val="TableNormal"/>
    <w:uiPriority w:val="59"/>
    <w:rsid w:val="00A13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Gioia</dc:creator>
  <cp:lastModifiedBy>KERRY L KEISER</cp:lastModifiedBy>
  <cp:revision>8</cp:revision>
  <cp:lastPrinted>2019-05-28T16:16:00Z</cp:lastPrinted>
  <dcterms:created xsi:type="dcterms:W3CDTF">2018-09-20T15:04:00Z</dcterms:created>
  <dcterms:modified xsi:type="dcterms:W3CDTF">2019-05-28T16:25:00Z</dcterms:modified>
</cp:coreProperties>
</file>