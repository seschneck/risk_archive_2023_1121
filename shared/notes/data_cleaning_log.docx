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auto"/>
          <w:sz w:val="22"/>
          <w:szCs w:val="22"/>
        </w:rPr>
        <w:id w:val="-658763656"/>
        <w:docPartObj>
          <w:docPartGallery w:val="Table of Contents"/>
          <w:docPartUnique/>
        </w:docPartObj>
      </w:sdtPr>
      <w:sdtEndPr>
        <w:rPr>
          <w:b/>
          <w:bCs/>
          <w:noProof/>
        </w:rPr>
      </w:sdtEndPr>
      <w:sdtContent>
        <w:p w14:paraId="3AF40BC3" w14:textId="4B48A7FF" w:rsidR="00C6039B" w:rsidRPr="008A2CE0" w:rsidRDefault="00C6039B">
          <w:pPr>
            <w:pStyle w:val="TOCHeading"/>
            <w:rPr>
              <w:rFonts w:ascii="Arial" w:hAnsi="Arial" w:cs="Arial"/>
              <w:sz w:val="22"/>
              <w:szCs w:val="22"/>
            </w:rPr>
          </w:pPr>
          <w:r w:rsidRPr="008A2CE0">
            <w:rPr>
              <w:rFonts w:ascii="Arial" w:hAnsi="Arial" w:cs="Arial"/>
              <w:sz w:val="22"/>
              <w:szCs w:val="22"/>
            </w:rPr>
            <w:t>Table of Contents</w:t>
          </w:r>
        </w:p>
        <w:p w14:paraId="17C0268C" w14:textId="77777777" w:rsidR="004450DD" w:rsidRPr="008A2CE0" w:rsidRDefault="00C6039B">
          <w:pPr>
            <w:pStyle w:val="TOC1"/>
            <w:tabs>
              <w:tab w:val="right" w:leader="dot" w:pos="10790"/>
            </w:tabs>
            <w:rPr>
              <w:rFonts w:ascii="Arial" w:eastAsiaTheme="minorEastAsia" w:hAnsi="Arial" w:cs="Arial"/>
              <w:noProof/>
            </w:rPr>
          </w:pPr>
          <w:r w:rsidRPr="008A2CE0">
            <w:rPr>
              <w:rFonts w:ascii="Arial" w:hAnsi="Arial" w:cs="Arial"/>
            </w:rPr>
            <w:fldChar w:fldCharType="begin"/>
          </w:r>
          <w:r w:rsidRPr="008A2CE0">
            <w:rPr>
              <w:rFonts w:ascii="Arial" w:hAnsi="Arial" w:cs="Arial"/>
            </w:rPr>
            <w:instrText xml:space="preserve"> TOC \o "1-3" \h \z \u </w:instrText>
          </w:r>
          <w:r w:rsidRPr="008A2CE0">
            <w:rPr>
              <w:rFonts w:ascii="Arial" w:hAnsi="Arial" w:cs="Arial"/>
            </w:rPr>
            <w:fldChar w:fldCharType="separate"/>
          </w:r>
          <w:hyperlink w:anchor="_Toc497996964" w:history="1">
            <w:r w:rsidR="004450DD" w:rsidRPr="008A2CE0">
              <w:rPr>
                <w:rStyle w:val="Hyperlink"/>
                <w:rFonts w:ascii="Arial" w:hAnsi="Arial" w:cs="Arial"/>
                <w:noProof/>
              </w:rPr>
              <w:t>Battery Changes</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_Toc497996964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2</w:t>
            </w:r>
            <w:r w:rsidR="004450DD" w:rsidRPr="008A2CE0">
              <w:rPr>
                <w:rFonts w:ascii="Arial" w:hAnsi="Arial" w:cs="Arial"/>
                <w:noProof/>
                <w:webHidden/>
              </w:rPr>
              <w:fldChar w:fldCharType="end"/>
            </w:r>
          </w:hyperlink>
        </w:p>
        <w:p w14:paraId="41938EEB" w14:textId="77777777" w:rsidR="004450DD" w:rsidRPr="008A2CE0" w:rsidRDefault="00586B9F">
          <w:pPr>
            <w:pStyle w:val="TOC1"/>
            <w:tabs>
              <w:tab w:val="right" w:leader="dot" w:pos="10790"/>
            </w:tabs>
            <w:rPr>
              <w:rFonts w:ascii="Arial" w:eastAsiaTheme="minorEastAsia" w:hAnsi="Arial" w:cs="Arial"/>
              <w:noProof/>
            </w:rPr>
          </w:pPr>
          <w:hyperlink w:anchor="_Toc497996965" w:history="1">
            <w:r w:rsidR="004450DD" w:rsidRPr="008A2CE0">
              <w:rPr>
                <w:rStyle w:val="Hyperlink"/>
                <w:rFonts w:ascii="Arial" w:hAnsi="Arial" w:cs="Arial"/>
                <w:noProof/>
              </w:rPr>
              <w:t>Data Cleaning</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_Toc497996965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5</w:t>
            </w:r>
            <w:r w:rsidR="004450DD" w:rsidRPr="008A2CE0">
              <w:rPr>
                <w:rFonts w:ascii="Arial" w:hAnsi="Arial" w:cs="Arial"/>
                <w:noProof/>
                <w:webHidden/>
              </w:rPr>
              <w:fldChar w:fldCharType="end"/>
            </w:r>
          </w:hyperlink>
        </w:p>
        <w:p w14:paraId="54DEA0D7" w14:textId="77777777" w:rsidR="004450DD" w:rsidRPr="008A2CE0" w:rsidRDefault="00586B9F">
          <w:pPr>
            <w:pStyle w:val="TOC2"/>
            <w:tabs>
              <w:tab w:val="right" w:leader="dot" w:pos="10790"/>
            </w:tabs>
            <w:rPr>
              <w:rFonts w:ascii="Arial" w:eastAsiaTheme="minorEastAsia" w:hAnsi="Arial" w:cs="Arial"/>
              <w:noProof/>
            </w:rPr>
          </w:pPr>
          <w:hyperlink w:anchor="_Toc497996966" w:history="1">
            <w:r w:rsidR="004450DD" w:rsidRPr="008A2CE0">
              <w:rPr>
                <w:rStyle w:val="Hyperlink"/>
                <w:rFonts w:ascii="Arial" w:hAnsi="Arial" w:cs="Arial"/>
                <w:noProof/>
              </w:rPr>
              <w:t>General Notes</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_Toc497996966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5</w:t>
            </w:r>
            <w:r w:rsidR="004450DD" w:rsidRPr="008A2CE0">
              <w:rPr>
                <w:rFonts w:ascii="Arial" w:hAnsi="Arial" w:cs="Arial"/>
                <w:noProof/>
                <w:webHidden/>
              </w:rPr>
              <w:fldChar w:fldCharType="end"/>
            </w:r>
          </w:hyperlink>
        </w:p>
        <w:p w14:paraId="7BCD3F47" w14:textId="77777777" w:rsidR="004450DD" w:rsidRPr="008A2CE0" w:rsidRDefault="00586B9F">
          <w:pPr>
            <w:pStyle w:val="TOC2"/>
            <w:tabs>
              <w:tab w:val="right" w:leader="dot" w:pos="10790"/>
            </w:tabs>
            <w:rPr>
              <w:rFonts w:ascii="Arial" w:eastAsiaTheme="minorEastAsia" w:hAnsi="Arial" w:cs="Arial"/>
              <w:noProof/>
            </w:rPr>
          </w:pPr>
          <w:hyperlink w:anchor="_Toc497996967" w:history="1">
            <w:r w:rsidR="004450DD" w:rsidRPr="008A2CE0">
              <w:rPr>
                <w:rStyle w:val="Hyperlink"/>
                <w:rFonts w:ascii="Arial" w:hAnsi="Arial" w:cs="Arial"/>
                <w:noProof/>
              </w:rPr>
              <w:t>Phone Data Files</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_Toc497996967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5</w:t>
            </w:r>
            <w:r w:rsidR="004450DD" w:rsidRPr="008A2CE0">
              <w:rPr>
                <w:rFonts w:ascii="Arial" w:hAnsi="Arial" w:cs="Arial"/>
                <w:noProof/>
                <w:webHidden/>
              </w:rPr>
              <w:fldChar w:fldCharType="end"/>
            </w:r>
          </w:hyperlink>
        </w:p>
        <w:p w14:paraId="0C018B92" w14:textId="77777777" w:rsidR="004450DD" w:rsidRPr="008A2CE0" w:rsidRDefault="00586B9F">
          <w:pPr>
            <w:pStyle w:val="TOC2"/>
            <w:tabs>
              <w:tab w:val="right" w:leader="dot" w:pos="10790"/>
            </w:tabs>
            <w:rPr>
              <w:rFonts w:ascii="Arial" w:eastAsiaTheme="minorEastAsia" w:hAnsi="Arial" w:cs="Arial"/>
              <w:noProof/>
            </w:rPr>
          </w:pPr>
          <w:hyperlink w:anchor="_Toc497996968" w:history="1">
            <w:r w:rsidR="004450DD" w:rsidRPr="008A2CE0">
              <w:rPr>
                <w:rStyle w:val="Hyperlink"/>
                <w:rFonts w:ascii="Arial" w:hAnsi="Arial" w:cs="Arial"/>
                <w:noProof/>
              </w:rPr>
              <w:t>Qualtrics Screen Battery</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_Toc497996968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5</w:t>
            </w:r>
            <w:r w:rsidR="004450DD" w:rsidRPr="008A2CE0">
              <w:rPr>
                <w:rFonts w:ascii="Arial" w:hAnsi="Arial" w:cs="Arial"/>
                <w:noProof/>
                <w:webHidden/>
              </w:rPr>
              <w:fldChar w:fldCharType="end"/>
            </w:r>
          </w:hyperlink>
        </w:p>
        <w:p w14:paraId="32540E6C" w14:textId="77777777" w:rsidR="004450DD" w:rsidRPr="008A2CE0" w:rsidRDefault="00586B9F">
          <w:pPr>
            <w:pStyle w:val="TOC2"/>
            <w:tabs>
              <w:tab w:val="right" w:leader="dot" w:pos="10790"/>
            </w:tabs>
            <w:rPr>
              <w:rFonts w:ascii="Arial" w:eastAsiaTheme="minorEastAsia" w:hAnsi="Arial" w:cs="Arial"/>
              <w:noProof/>
            </w:rPr>
          </w:pPr>
          <w:hyperlink w:anchor="_Toc497996969" w:history="1">
            <w:r w:rsidR="004450DD" w:rsidRPr="008A2CE0">
              <w:rPr>
                <w:rStyle w:val="Hyperlink"/>
                <w:rFonts w:ascii="Arial" w:hAnsi="Arial" w:cs="Arial"/>
                <w:noProof/>
              </w:rPr>
              <w:t>Qualtrics Intake Battery</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_Toc497996969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8</w:t>
            </w:r>
            <w:r w:rsidR="004450DD" w:rsidRPr="008A2CE0">
              <w:rPr>
                <w:rFonts w:ascii="Arial" w:hAnsi="Arial" w:cs="Arial"/>
                <w:noProof/>
                <w:webHidden/>
              </w:rPr>
              <w:fldChar w:fldCharType="end"/>
            </w:r>
          </w:hyperlink>
        </w:p>
        <w:p w14:paraId="5DBA096B" w14:textId="77777777" w:rsidR="004450DD" w:rsidRPr="008A2CE0" w:rsidRDefault="00586B9F">
          <w:pPr>
            <w:pStyle w:val="TOC2"/>
            <w:tabs>
              <w:tab w:val="right" w:leader="dot" w:pos="10790"/>
            </w:tabs>
            <w:rPr>
              <w:rFonts w:ascii="Arial" w:eastAsiaTheme="minorEastAsia" w:hAnsi="Arial" w:cs="Arial"/>
              <w:noProof/>
            </w:rPr>
          </w:pPr>
          <w:hyperlink w:anchor="_Toc497996970" w:history="1">
            <w:r w:rsidR="004450DD" w:rsidRPr="008A2CE0">
              <w:rPr>
                <w:rStyle w:val="Hyperlink"/>
                <w:rFonts w:ascii="Arial" w:hAnsi="Arial" w:cs="Arial"/>
                <w:noProof/>
              </w:rPr>
              <w:t>Qualtrics Followup12 Battery</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_Toc497996970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10</w:t>
            </w:r>
            <w:r w:rsidR="004450DD" w:rsidRPr="008A2CE0">
              <w:rPr>
                <w:rFonts w:ascii="Arial" w:hAnsi="Arial" w:cs="Arial"/>
                <w:noProof/>
                <w:webHidden/>
              </w:rPr>
              <w:fldChar w:fldCharType="end"/>
            </w:r>
          </w:hyperlink>
        </w:p>
        <w:p w14:paraId="450832F3" w14:textId="77777777" w:rsidR="004450DD" w:rsidRPr="008A2CE0" w:rsidRDefault="00586B9F">
          <w:pPr>
            <w:pStyle w:val="TOC2"/>
            <w:tabs>
              <w:tab w:val="right" w:leader="dot" w:pos="10790"/>
            </w:tabs>
            <w:rPr>
              <w:rFonts w:ascii="Arial" w:eastAsiaTheme="minorEastAsia" w:hAnsi="Arial" w:cs="Arial"/>
              <w:noProof/>
            </w:rPr>
          </w:pPr>
          <w:hyperlink w:anchor="_Toc497996971" w:history="1">
            <w:r w:rsidR="004450DD" w:rsidRPr="008A2CE0">
              <w:rPr>
                <w:rStyle w:val="Hyperlink"/>
                <w:rFonts w:ascii="Arial" w:hAnsi="Arial" w:cs="Arial"/>
                <w:noProof/>
              </w:rPr>
              <w:t>Qualtrics Followup 3 Battery</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_Toc497996971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11</w:t>
            </w:r>
            <w:r w:rsidR="004450DD" w:rsidRPr="008A2CE0">
              <w:rPr>
                <w:rFonts w:ascii="Arial" w:hAnsi="Arial" w:cs="Arial"/>
                <w:noProof/>
                <w:webHidden/>
              </w:rPr>
              <w:fldChar w:fldCharType="end"/>
            </w:r>
          </w:hyperlink>
        </w:p>
        <w:p w14:paraId="66976F63" w14:textId="77777777" w:rsidR="004450DD" w:rsidRPr="008A2CE0" w:rsidRDefault="00586B9F">
          <w:pPr>
            <w:pStyle w:val="TOC2"/>
            <w:tabs>
              <w:tab w:val="right" w:leader="dot" w:pos="10790"/>
            </w:tabs>
            <w:rPr>
              <w:rFonts w:ascii="Arial" w:eastAsiaTheme="minorEastAsia" w:hAnsi="Arial" w:cs="Arial"/>
              <w:noProof/>
            </w:rPr>
          </w:pPr>
          <w:hyperlink w:anchor="_Toc497996972" w:history="1">
            <w:r w:rsidR="004450DD" w:rsidRPr="008A2CE0">
              <w:rPr>
                <w:rStyle w:val="Hyperlink"/>
                <w:rFonts w:ascii="Arial" w:hAnsi="Arial" w:cs="Arial"/>
                <w:noProof/>
              </w:rPr>
              <w:t>Qualtrics Sleep Schedule Battery</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_Toc497996972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13</w:t>
            </w:r>
            <w:r w:rsidR="004450DD" w:rsidRPr="008A2CE0">
              <w:rPr>
                <w:rFonts w:ascii="Arial" w:hAnsi="Arial" w:cs="Arial"/>
                <w:noProof/>
                <w:webHidden/>
              </w:rPr>
              <w:fldChar w:fldCharType="end"/>
            </w:r>
          </w:hyperlink>
        </w:p>
        <w:p w14:paraId="5A99245F" w14:textId="77777777" w:rsidR="004450DD" w:rsidRPr="008A2CE0" w:rsidRDefault="00586B9F">
          <w:pPr>
            <w:pStyle w:val="TOC2"/>
            <w:tabs>
              <w:tab w:val="right" w:leader="dot" w:pos="10790"/>
            </w:tabs>
            <w:rPr>
              <w:rFonts w:ascii="Arial" w:eastAsiaTheme="minorEastAsia" w:hAnsi="Arial" w:cs="Arial"/>
              <w:noProof/>
            </w:rPr>
          </w:pPr>
          <w:hyperlink w:anchor="_Toc497996973" w:history="1">
            <w:r w:rsidR="004450DD" w:rsidRPr="008A2CE0">
              <w:rPr>
                <w:rStyle w:val="Hyperlink"/>
                <w:rFonts w:ascii="Arial" w:hAnsi="Arial" w:cs="Arial"/>
                <w:noProof/>
              </w:rPr>
              <w:t>Qualtrics EMA Morning Battery</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_Toc497996973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14</w:t>
            </w:r>
            <w:r w:rsidR="004450DD" w:rsidRPr="008A2CE0">
              <w:rPr>
                <w:rFonts w:ascii="Arial" w:hAnsi="Arial" w:cs="Arial"/>
                <w:noProof/>
                <w:webHidden/>
              </w:rPr>
              <w:fldChar w:fldCharType="end"/>
            </w:r>
          </w:hyperlink>
        </w:p>
        <w:p w14:paraId="40153092" w14:textId="77777777" w:rsidR="004450DD" w:rsidRPr="008A2CE0" w:rsidRDefault="00586B9F">
          <w:pPr>
            <w:pStyle w:val="TOC2"/>
            <w:tabs>
              <w:tab w:val="right" w:leader="dot" w:pos="10790"/>
            </w:tabs>
            <w:rPr>
              <w:rFonts w:ascii="Arial" w:eastAsiaTheme="minorEastAsia" w:hAnsi="Arial" w:cs="Arial"/>
              <w:noProof/>
            </w:rPr>
          </w:pPr>
          <w:hyperlink w:anchor="_Toc497996974" w:history="1">
            <w:r w:rsidR="004450DD" w:rsidRPr="008A2CE0">
              <w:rPr>
                <w:rStyle w:val="Hyperlink"/>
                <w:rFonts w:ascii="Arial" w:hAnsi="Arial" w:cs="Arial"/>
                <w:noProof/>
              </w:rPr>
              <w:t>Qualtrics EMA Later Battery</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_Toc497996974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15</w:t>
            </w:r>
            <w:r w:rsidR="004450DD" w:rsidRPr="008A2CE0">
              <w:rPr>
                <w:rFonts w:ascii="Arial" w:hAnsi="Arial" w:cs="Arial"/>
                <w:noProof/>
                <w:webHidden/>
              </w:rPr>
              <w:fldChar w:fldCharType="end"/>
            </w:r>
          </w:hyperlink>
        </w:p>
        <w:p w14:paraId="07F525A3" w14:textId="77777777" w:rsidR="004450DD" w:rsidRPr="008A2CE0" w:rsidRDefault="00586B9F">
          <w:pPr>
            <w:pStyle w:val="TOC2"/>
            <w:tabs>
              <w:tab w:val="right" w:leader="dot" w:pos="10790"/>
            </w:tabs>
            <w:rPr>
              <w:rFonts w:ascii="Arial" w:eastAsiaTheme="minorEastAsia" w:hAnsi="Arial" w:cs="Arial"/>
              <w:noProof/>
            </w:rPr>
          </w:pPr>
          <w:hyperlink w:anchor="_Toc497996975" w:history="1">
            <w:r w:rsidR="004450DD" w:rsidRPr="008A2CE0">
              <w:rPr>
                <w:rStyle w:val="Hyperlink"/>
                <w:rFonts w:ascii="Arial" w:hAnsi="Arial" w:cs="Arial"/>
                <w:noProof/>
              </w:rPr>
              <w:t>Audio Transcripts</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_Toc497996975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15</w:t>
            </w:r>
            <w:r w:rsidR="004450DD" w:rsidRPr="008A2CE0">
              <w:rPr>
                <w:rFonts w:ascii="Arial" w:hAnsi="Arial" w:cs="Arial"/>
                <w:noProof/>
                <w:webHidden/>
              </w:rPr>
              <w:fldChar w:fldCharType="end"/>
            </w:r>
          </w:hyperlink>
        </w:p>
        <w:p w14:paraId="62B19476" w14:textId="77777777" w:rsidR="004450DD" w:rsidRPr="008A2CE0" w:rsidRDefault="00586B9F">
          <w:pPr>
            <w:pStyle w:val="TOC2"/>
            <w:tabs>
              <w:tab w:val="right" w:leader="dot" w:pos="10790"/>
            </w:tabs>
            <w:rPr>
              <w:rFonts w:ascii="Arial" w:eastAsiaTheme="minorEastAsia" w:hAnsi="Arial" w:cs="Arial"/>
              <w:noProof/>
            </w:rPr>
          </w:pPr>
          <w:hyperlink w:anchor="_Toc497996976" w:history="1">
            <w:r w:rsidR="004450DD" w:rsidRPr="008A2CE0">
              <w:rPr>
                <w:rStyle w:val="Hyperlink"/>
                <w:rFonts w:ascii="Arial" w:hAnsi="Arial" w:cs="Arial"/>
                <w:noProof/>
              </w:rPr>
              <w:t>SMS</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_Toc497996976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16</w:t>
            </w:r>
            <w:r w:rsidR="004450DD" w:rsidRPr="008A2CE0">
              <w:rPr>
                <w:rFonts w:ascii="Arial" w:hAnsi="Arial" w:cs="Arial"/>
                <w:noProof/>
                <w:webHidden/>
              </w:rPr>
              <w:fldChar w:fldCharType="end"/>
            </w:r>
          </w:hyperlink>
        </w:p>
        <w:p w14:paraId="51996030" w14:textId="77777777" w:rsidR="004450DD" w:rsidRPr="008A2CE0" w:rsidRDefault="00586B9F">
          <w:pPr>
            <w:pStyle w:val="TOC2"/>
            <w:tabs>
              <w:tab w:val="right" w:leader="dot" w:pos="10790"/>
            </w:tabs>
            <w:rPr>
              <w:rFonts w:ascii="Arial" w:eastAsiaTheme="minorEastAsia" w:hAnsi="Arial" w:cs="Arial"/>
              <w:noProof/>
            </w:rPr>
          </w:pPr>
          <w:hyperlink w:anchor="_Toc497996977" w:history="1">
            <w:r w:rsidR="004450DD" w:rsidRPr="008A2CE0">
              <w:rPr>
                <w:rStyle w:val="Hyperlink"/>
                <w:rFonts w:ascii="Arial" w:hAnsi="Arial" w:cs="Arial"/>
                <w:noProof/>
              </w:rPr>
              <w:t>Voice Calls</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_Toc497996977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16</w:t>
            </w:r>
            <w:r w:rsidR="004450DD" w:rsidRPr="008A2CE0">
              <w:rPr>
                <w:rFonts w:ascii="Arial" w:hAnsi="Arial" w:cs="Arial"/>
                <w:noProof/>
                <w:webHidden/>
              </w:rPr>
              <w:fldChar w:fldCharType="end"/>
            </w:r>
          </w:hyperlink>
        </w:p>
        <w:p w14:paraId="040BEBCE" w14:textId="77777777" w:rsidR="004450DD" w:rsidRPr="008A2CE0" w:rsidRDefault="00586B9F">
          <w:pPr>
            <w:pStyle w:val="TOC1"/>
            <w:tabs>
              <w:tab w:val="right" w:leader="dot" w:pos="10790"/>
            </w:tabs>
            <w:rPr>
              <w:rFonts w:ascii="Arial" w:eastAsiaTheme="minorEastAsia" w:hAnsi="Arial" w:cs="Arial"/>
              <w:noProof/>
            </w:rPr>
          </w:pPr>
          <w:hyperlink w:anchor="_Toc497996978" w:history="1">
            <w:r w:rsidR="004450DD" w:rsidRPr="008A2CE0">
              <w:rPr>
                <w:rStyle w:val="Hyperlink"/>
                <w:rFonts w:ascii="Arial" w:hAnsi="Arial" w:cs="Arial"/>
                <w:noProof/>
              </w:rPr>
              <w:t>Battery Recoding Appendix</w:t>
            </w:r>
            <w:r w:rsidR="004450DD" w:rsidRPr="008A2CE0">
              <w:rPr>
                <w:rFonts w:ascii="Arial" w:hAnsi="Arial" w:cs="Arial"/>
                <w:noProof/>
                <w:webHidden/>
              </w:rPr>
              <w:tab/>
            </w:r>
            <w:r w:rsidR="004450DD" w:rsidRPr="008A2CE0">
              <w:rPr>
                <w:rFonts w:ascii="Arial" w:hAnsi="Arial" w:cs="Arial"/>
                <w:noProof/>
                <w:webHidden/>
              </w:rPr>
              <w:fldChar w:fldCharType="begin"/>
            </w:r>
            <w:r w:rsidR="004450DD" w:rsidRPr="008A2CE0">
              <w:rPr>
                <w:rFonts w:ascii="Arial" w:hAnsi="Arial" w:cs="Arial"/>
                <w:noProof/>
                <w:webHidden/>
              </w:rPr>
              <w:instrText xml:space="preserve"> PAGEREF _Toc497996978 \h </w:instrText>
            </w:r>
            <w:r w:rsidR="004450DD" w:rsidRPr="008A2CE0">
              <w:rPr>
                <w:rFonts w:ascii="Arial" w:hAnsi="Arial" w:cs="Arial"/>
                <w:noProof/>
                <w:webHidden/>
              </w:rPr>
            </w:r>
            <w:r w:rsidR="004450DD" w:rsidRPr="008A2CE0">
              <w:rPr>
                <w:rFonts w:ascii="Arial" w:hAnsi="Arial" w:cs="Arial"/>
                <w:noProof/>
                <w:webHidden/>
              </w:rPr>
              <w:fldChar w:fldCharType="separate"/>
            </w:r>
            <w:r w:rsidR="004450DD" w:rsidRPr="008A2CE0">
              <w:rPr>
                <w:rFonts w:ascii="Arial" w:hAnsi="Arial" w:cs="Arial"/>
                <w:noProof/>
                <w:webHidden/>
              </w:rPr>
              <w:t>17</w:t>
            </w:r>
            <w:r w:rsidR="004450DD" w:rsidRPr="008A2CE0">
              <w:rPr>
                <w:rFonts w:ascii="Arial" w:hAnsi="Arial" w:cs="Arial"/>
                <w:noProof/>
                <w:webHidden/>
              </w:rPr>
              <w:fldChar w:fldCharType="end"/>
            </w:r>
          </w:hyperlink>
        </w:p>
        <w:p w14:paraId="3F7409D0" w14:textId="7753E948" w:rsidR="00C6039B" w:rsidRPr="008A2CE0" w:rsidRDefault="00C6039B">
          <w:pPr>
            <w:rPr>
              <w:rFonts w:ascii="Arial" w:hAnsi="Arial" w:cs="Arial"/>
            </w:rPr>
          </w:pPr>
          <w:r w:rsidRPr="008A2CE0">
            <w:rPr>
              <w:rFonts w:ascii="Arial" w:hAnsi="Arial" w:cs="Arial"/>
              <w:b/>
              <w:bCs/>
              <w:noProof/>
            </w:rPr>
            <w:fldChar w:fldCharType="end"/>
          </w:r>
        </w:p>
      </w:sdtContent>
    </w:sdt>
    <w:p w14:paraId="782E9607" w14:textId="77777777" w:rsidR="00BD4ECC" w:rsidRPr="008A2CE0" w:rsidRDefault="00BD4ECC">
      <w:pPr>
        <w:rPr>
          <w:rFonts w:ascii="Arial" w:hAnsi="Arial" w:cs="Arial"/>
        </w:rPr>
      </w:pPr>
    </w:p>
    <w:p w14:paraId="2E3E8D4B" w14:textId="77777777" w:rsidR="00BD4ECC" w:rsidRPr="008A2CE0" w:rsidRDefault="00BD4ECC">
      <w:pPr>
        <w:rPr>
          <w:rFonts w:ascii="Arial" w:hAnsi="Arial" w:cs="Arial"/>
        </w:rPr>
      </w:pPr>
      <w:r w:rsidRPr="008A2CE0">
        <w:rPr>
          <w:rFonts w:ascii="Arial" w:hAnsi="Arial" w:cs="Arial"/>
        </w:rPr>
        <w:br w:type="page"/>
      </w:r>
    </w:p>
    <w:p w14:paraId="479F6CD1" w14:textId="20ED172E" w:rsidR="008D4216" w:rsidRPr="008A2CE0" w:rsidRDefault="008D4216" w:rsidP="00077064">
      <w:pPr>
        <w:pStyle w:val="Heading1"/>
        <w:rPr>
          <w:rFonts w:ascii="Arial" w:hAnsi="Arial" w:cs="Arial"/>
          <w:sz w:val="22"/>
          <w:szCs w:val="22"/>
        </w:rPr>
      </w:pPr>
      <w:bookmarkStart w:id="0" w:name="_Toc497996964"/>
      <w:r w:rsidRPr="008A2CE0">
        <w:rPr>
          <w:rFonts w:ascii="Arial" w:hAnsi="Arial" w:cs="Arial"/>
          <w:sz w:val="22"/>
          <w:szCs w:val="22"/>
        </w:rPr>
        <w:lastRenderedPageBreak/>
        <w:t>Battery Changes</w:t>
      </w:r>
      <w:bookmarkEnd w:id="0"/>
      <w:r w:rsidR="007517F7" w:rsidRPr="008A2CE0">
        <w:rPr>
          <w:rFonts w:ascii="Arial" w:hAnsi="Arial" w:cs="Arial"/>
          <w:sz w:val="22"/>
          <w:szCs w:val="22"/>
        </w:rPr>
        <w:br/>
      </w:r>
    </w:p>
    <w:p w14:paraId="5877DBA7" w14:textId="7AD923B5" w:rsidR="00FA63E4" w:rsidRPr="008A2CE0" w:rsidRDefault="00FA63E4" w:rsidP="00FA63E4">
      <w:pPr>
        <w:rPr>
          <w:rFonts w:ascii="Arial" w:eastAsia="Times New Roman" w:hAnsi="Arial" w:cs="Arial"/>
          <w:color w:val="1B2432"/>
          <w:shd w:val="clear" w:color="auto" w:fill="FFFFFF"/>
        </w:rPr>
      </w:pPr>
      <w:r w:rsidRPr="008A2CE0">
        <w:rPr>
          <w:rFonts w:ascii="Arial" w:hAnsi="Arial" w:cs="Arial"/>
        </w:rPr>
        <w:t xml:space="preserve">2/24/17: </w:t>
      </w:r>
      <w:r w:rsidRPr="008A2CE0">
        <w:rPr>
          <w:rFonts w:ascii="Arial" w:eastAsia="Times New Roman" w:hAnsi="Arial" w:cs="Arial"/>
          <w:color w:val="1B2432"/>
          <w:shd w:val="clear" w:color="auto" w:fill="FFFFFF"/>
        </w:rPr>
        <w:t>The skip pattern for the second to last survey (Dyadic Adjustment Scale) in the ID Intake Battery-RISK was entered in incorrectly. It skipped to the end of the battery, instead of the end of the survey block, when the participant endorsed not currently having a spouse/significant other. The skip pattern has been corrected.</w:t>
      </w:r>
    </w:p>
    <w:p w14:paraId="773BDE85" w14:textId="24057220" w:rsidR="00811CAE" w:rsidRPr="008A2CE0" w:rsidRDefault="00811CAE" w:rsidP="00FA63E4">
      <w:pPr>
        <w:rPr>
          <w:rFonts w:ascii="Arial" w:eastAsia="Times New Roman" w:hAnsi="Arial" w:cs="Arial"/>
          <w:color w:val="1B2432"/>
          <w:shd w:val="clear" w:color="auto" w:fill="FFFFFF"/>
        </w:rPr>
      </w:pPr>
      <w:r w:rsidRPr="008A2CE0">
        <w:rPr>
          <w:rFonts w:ascii="Arial" w:eastAsia="Times New Roman" w:hAnsi="Arial" w:cs="Arial"/>
          <w:color w:val="1B2432"/>
          <w:shd w:val="clear" w:color="auto" w:fill="FFFFFF"/>
        </w:rPr>
        <w:t xml:space="preserve">3/2/17: </w:t>
      </w:r>
      <w:r w:rsidR="00B8005F" w:rsidRPr="008A2CE0">
        <w:rPr>
          <w:rFonts w:ascii="Arial" w:eastAsia="Times New Roman" w:hAnsi="Arial" w:cs="Arial"/>
          <w:color w:val="1B2432"/>
          <w:shd w:val="clear" w:color="auto" w:fill="FFFFFF"/>
        </w:rPr>
        <w:t xml:space="preserve">The UTC timestamps were missing from completed ID Screen Battery-RISK and ID Intake Battery-RISK. Susan added the UTC time stamps to these batteries. </w:t>
      </w:r>
    </w:p>
    <w:p w14:paraId="7FF7FE14" w14:textId="661948D2" w:rsidR="00B8005F" w:rsidRPr="008A2CE0" w:rsidRDefault="00B8005F" w:rsidP="00FA63E4">
      <w:pPr>
        <w:rPr>
          <w:rFonts w:ascii="Arial" w:eastAsia="Times New Roman" w:hAnsi="Arial" w:cs="Arial"/>
        </w:rPr>
      </w:pPr>
      <w:r w:rsidRPr="008A2CE0">
        <w:rPr>
          <w:rFonts w:ascii="Arial" w:eastAsia="Times New Roman" w:hAnsi="Arial" w:cs="Arial"/>
          <w:color w:val="1B2432"/>
          <w:shd w:val="clear" w:color="auto" w:fill="FFFFFF"/>
        </w:rPr>
        <w:t xml:space="preserve">3/6/17-The carry forward and display logic in the WHO-ASSIST survey, located in the ID Screen Battery-RISK, was corrected by Susan. </w:t>
      </w:r>
    </w:p>
    <w:p w14:paraId="7A4FB9B1" w14:textId="192FC3D1" w:rsidR="00881D2E" w:rsidRPr="008A2CE0" w:rsidRDefault="00881D2E">
      <w:pPr>
        <w:rPr>
          <w:rFonts w:ascii="Arial" w:hAnsi="Arial" w:cs="Arial"/>
        </w:rPr>
      </w:pPr>
      <w:r w:rsidRPr="008A2CE0">
        <w:rPr>
          <w:rFonts w:ascii="Arial" w:hAnsi="Arial" w:cs="Arial"/>
        </w:rPr>
        <w:t xml:space="preserve">4/4/17: </w:t>
      </w:r>
      <w:bookmarkStart w:id="1" w:name="_Hlk483396243"/>
      <w:r w:rsidRPr="008A2CE0">
        <w:rPr>
          <w:rFonts w:ascii="Arial" w:hAnsi="Arial" w:cs="Arial"/>
        </w:rPr>
        <w:t>John reviewed and approved the revised EMA Morning Battery-RISK and EMA Later Battery-RISK. One new question was added to these batteries. The new question is below:</w:t>
      </w:r>
      <w:r w:rsidRPr="008A2CE0">
        <w:rPr>
          <w:rFonts w:ascii="Arial" w:hAnsi="Arial" w:cs="Arial"/>
        </w:rPr>
        <w:br/>
        <w:t xml:space="preserve">EMAM_1.5 &amp; EMAL_1.5  Is your goal still to remain abstinent in the future? </w:t>
      </w:r>
    </w:p>
    <w:bookmarkEnd w:id="1"/>
    <w:p w14:paraId="77556402" w14:textId="5E3E7AF9" w:rsidR="007517F7" w:rsidRPr="008A2CE0" w:rsidRDefault="007517F7">
      <w:pPr>
        <w:rPr>
          <w:rFonts w:ascii="Arial" w:hAnsi="Arial" w:cs="Arial"/>
        </w:rPr>
      </w:pPr>
      <w:r w:rsidRPr="008A2CE0">
        <w:rPr>
          <w:rFonts w:ascii="Arial" w:hAnsi="Arial" w:cs="Arial"/>
        </w:rPr>
        <w:t xml:space="preserve">4/11/2017: John reviewed and approved Demographics II (DEM2) survey, a new measure that will be collected at the in-person </w:t>
      </w:r>
      <w:proofErr w:type="gramStart"/>
      <w:r w:rsidRPr="008A2CE0">
        <w:rPr>
          <w:rFonts w:ascii="Arial" w:hAnsi="Arial" w:cs="Arial"/>
        </w:rPr>
        <w:t>screen, and</w:t>
      </w:r>
      <w:proofErr w:type="gramEnd"/>
      <w:r w:rsidRPr="008A2CE0">
        <w:rPr>
          <w:rFonts w:ascii="Arial" w:hAnsi="Arial" w:cs="Arial"/>
        </w:rPr>
        <w:t xml:space="preserve"> resides within the ID Screen Battery-RISK. </w:t>
      </w:r>
    </w:p>
    <w:p w14:paraId="1BFAEB93" w14:textId="0F8AE5C1" w:rsidR="007517F7" w:rsidRPr="008A2CE0" w:rsidRDefault="00881D2E">
      <w:pPr>
        <w:rPr>
          <w:rFonts w:ascii="Arial" w:hAnsi="Arial" w:cs="Arial"/>
        </w:rPr>
      </w:pPr>
      <w:r w:rsidRPr="008A2CE0">
        <w:rPr>
          <w:rFonts w:ascii="Arial" w:hAnsi="Arial" w:cs="Arial"/>
        </w:rPr>
        <w:t xml:space="preserve">4/11/2017: John reviewed and approved the revised Monthly Addiction Monitor (MAM). Ten new questions were added to the MAM. </w:t>
      </w:r>
      <w:r w:rsidR="004E3BC7" w:rsidRPr="008A2CE0">
        <w:rPr>
          <w:rFonts w:ascii="Arial" w:hAnsi="Arial" w:cs="Arial"/>
        </w:rPr>
        <w:t xml:space="preserve">The MAM resides within the ID Intake Battery-RISK and ID </w:t>
      </w:r>
      <w:proofErr w:type="spellStart"/>
      <w:r w:rsidR="004E3BC7" w:rsidRPr="008A2CE0">
        <w:rPr>
          <w:rFonts w:ascii="Arial" w:hAnsi="Arial" w:cs="Arial"/>
        </w:rPr>
        <w:t>Followup</w:t>
      </w:r>
      <w:proofErr w:type="spellEnd"/>
      <w:r w:rsidR="004E3BC7" w:rsidRPr="008A2CE0">
        <w:rPr>
          <w:rFonts w:ascii="Arial" w:hAnsi="Arial" w:cs="Arial"/>
        </w:rPr>
        <w:t xml:space="preserve"> 1 &amp; 2 Battery-RISK. The new questions are below:</w:t>
      </w:r>
    </w:p>
    <w:p w14:paraId="1CD74027" w14:textId="5D9F1C91" w:rsidR="004E3BC7" w:rsidRPr="008A2CE0" w:rsidRDefault="004E3BC7">
      <w:pPr>
        <w:rPr>
          <w:rFonts w:ascii="Arial" w:hAnsi="Arial" w:cs="Arial"/>
        </w:rPr>
      </w:pPr>
      <w:r w:rsidRPr="008A2CE0">
        <w:rPr>
          <w:rFonts w:ascii="Arial" w:hAnsi="Arial" w:cs="Arial"/>
        </w:rPr>
        <w:t xml:space="preserve">MAM_1.3 Who do you live with? Check all that apply. </w:t>
      </w:r>
    </w:p>
    <w:p w14:paraId="3C17DB7D" w14:textId="59D5CE8F" w:rsidR="004E3BC7" w:rsidRPr="008A2CE0" w:rsidRDefault="004E3BC7" w:rsidP="004E3BC7">
      <w:pPr>
        <w:pStyle w:val="ListParagraph"/>
        <w:numPr>
          <w:ilvl w:val="0"/>
          <w:numId w:val="17"/>
        </w:numPr>
        <w:rPr>
          <w:rFonts w:ascii="Arial" w:hAnsi="Arial" w:cs="Arial"/>
        </w:rPr>
      </w:pPr>
      <w:r w:rsidRPr="008A2CE0">
        <w:rPr>
          <w:rFonts w:ascii="Arial" w:hAnsi="Arial" w:cs="Arial"/>
        </w:rPr>
        <w:t>Spouse/Significant Other</w:t>
      </w:r>
    </w:p>
    <w:p w14:paraId="7A6238FC" w14:textId="530D6334" w:rsidR="004E3BC7" w:rsidRPr="008A2CE0" w:rsidRDefault="004E3BC7" w:rsidP="004E3BC7">
      <w:pPr>
        <w:pStyle w:val="ListParagraph"/>
        <w:numPr>
          <w:ilvl w:val="0"/>
          <w:numId w:val="17"/>
        </w:numPr>
        <w:rPr>
          <w:rFonts w:ascii="Arial" w:hAnsi="Arial" w:cs="Arial"/>
        </w:rPr>
      </w:pPr>
      <w:r w:rsidRPr="008A2CE0">
        <w:rPr>
          <w:rFonts w:ascii="Arial" w:hAnsi="Arial" w:cs="Arial"/>
        </w:rPr>
        <w:t>Child/Grandchild</w:t>
      </w:r>
    </w:p>
    <w:p w14:paraId="43A3B49B" w14:textId="12DFC297" w:rsidR="004E3BC7" w:rsidRPr="008A2CE0" w:rsidRDefault="004E3BC7" w:rsidP="004E3BC7">
      <w:pPr>
        <w:pStyle w:val="ListParagraph"/>
        <w:numPr>
          <w:ilvl w:val="0"/>
          <w:numId w:val="17"/>
        </w:numPr>
        <w:rPr>
          <w:rFonts w:ascii="Arial" w:hAnsi="Arial" w:cs="Arial"/>
        </w:rPr>
      </w:pPr>
      <w:r w:rsidRPr="008A2CE0">
        <w:rPr>
          <w:rFonts w:ascii="Arial" w:hAnsi="Arial" w:cs="Arial"/>
        </w:rPr>
        <w:t>Parent</w:t>
      </w:r>
    </w:p>
    <w:p w14:paraId="2D38C4D1" w14:textId="6398CF15" w:rsidR="004E3BC7" w:rsidRPr="008A2CE0" w:rsidRDefault="004E3BC7" w:rsidP="004E3BC7">
      <w:pPr>
        <w:pStyle w:val="ListParagraph"/>
        <w:numPr>
          <w:ilvl w:val="0"/>
          <w:numId w:val="17"/>
        </w:numPr>
        <w:rPr>
          <w:rFonts w:ascii="Arial" w:hAnsi="Arial" w:cs="Arial"/>
        </w:rPr>
      </w:pPr>
      <w:r w:rsidRPr="008A2CE0">
        <w:rPr>
          <w:rFonts w:ascii="Arial" w:hAnsi="Arial" w:cs="Arial"/>
        </w:rPr>
        <w:t>Other Relative</w:t>
      </w:r>
    </w:p>
    <w:p w14:paraId="784D408D" w14:textId="0CF6504F" w:rsidR="004E3BC7" w:rsidRPr="008A2CE0" w:rsidRDefault="004E3BC7" w:rsidP="004E3BC7">
      <w:pPr>
        <w:pStyle w:val="ListParagraph"/>
        <w:numPr>
          <w:ilvl w:val="0"/>
          <w:numId w:val="17"/>
        </w:numPr>
        <w:rPr>
          <w:rFonts w:ascii="Arial" w:hAnsi="Arial" w:cs="Arial"/>
        </w:rPr>
      </w:pPr>
      <w:r w:rsidRPr="008A2CE0">
        <w:rPr>
          <w:rFonts w:ascii="Arial" w:hAnsi="Arial" w:cs="Arial"/>
        </w:rPr>
        <w:t>Non-Relative</w:t>
      </w:r>
    </w:p>
    <w:p w14:paraId="2D8A4026" w14:textId="5226931D" w:rsidR="007517F7" w:rsidRPr="008A2CE0" w:rsidRDefault="004E3BC7">
      <w:pPr>
        <w:rPr>
          <w:rFonts w:ascii="Arial" w:hAnsi="Arial" w:cs="Arial"/>
          <w:bCs/>
          <w:color w:val="404040"/>
          <w:shd w:val="clear" w:color="auto" w:fill="FFFFFF"/>
        </w:rPr>
      </w:pPr>
      <w:r w:rsidRPr="008A2CE0">
        <w:rPr>
          <w:rFonts w:ascii="Arial" w:hAnsi="Arial" w:cs="Arial"/>
        </w:rPr>
        <w:t>MAM_1.4 You selected that you live with a child/grandchild. How many children/grandchildren live in your household</w:t>
      </w:r>
      <w:bookmarkStart w:id="2" w:name="_Hlk482194150"/>
      <w:r w:rsidR="000A041D" w:rsidRPr="008A2CE0">
        <w:rPr>
          <w:rFonts w:ascii="Arial" w:hAnsi="Arial" w:cs="Arial"/>
        </w:rPr>
        <w:t xml:space="preserve">? </w:t>
      </w:r>
      <w:r w:rsidR="000A041D" w:rsidRPr="008A2CE0">
        <w:rPr>
          <w:rFonts w:ascii="Arial" w:hAnsi="Arial" w:cs="Arial"/>
        </w:rPr>
        <w:br/>
      </w:r>
      <w:r w:rsidRPr="008A2CE0">
        <w:rPr>
          <w:rFonts w:ascii="Arial" w:hAnsi="Arial" w:cs="Arial"/>
        </w:rPr>
        <w:t xml:space="preserve">MAM_1.5 You selected that you live with a parent. How many parents live in your household? </w:t>
      </w:r>
      <w:bookmarkEnd w:id="2"/>
      <w:r w:rsidR="000A041D" w:rsidRPr="008A2CE0">
        <w:rPr>
          <w:rFonts w:ascii="Arial" w:hAnsi="Arial" w:cs="Arial"/>
        </w:rPr>
        <w:br/>
      </w:r>
      <w:r w:rsidRPr="008A2CE0">
        <w:rPr>
          <w:rFonts w:ascii="Arial" w:hAnsi="Arial" w:cs="Arial"/>
        </w:rPr>
        <w:t xml:space="preserve">MAM_1.6 You selected that you live with </w:t>
      </w:r>
      <w:proofErr w:type="gramStart"/>
      <w:r w:rsidR="000A041D" w:rsidRPr="008A2CE0">
        <w:rPr>
          <w:rFonts w:ascii="Arial" w:hAnsi="Arial" w:cs="Arial"/>
        </w:rPr>
        <w:t>a</w:t>
      </w:r>
      <w:proofErr w:type="gramEnd"/>
      <w:r w:rsidRPr="008A2CE0">
        <w:rPr>
          <w:rFonts w:ascii="Arial" w:hAnsi="Arial" w:cs="Arial"/>
        </w:rPr>
        <w:t xml:space="preserve"> other relative. How many other relatives live in your household? </w:t>
      </w:r>
      <w:r w:rsidR="000A041D" w:rsidRPr="008A2CE0">
        <w:rPr>
          <w:rFonts w:ascii="Arial" w:hAnsi="Arial" w:cs="Arial"/>
        </w:rPr>
        <w:br/>
        <w:t>MAM_1.7 You selected that you live with a non-relative. How many non-relatives live in your household? MAM_11 Have you been enrolled in other counseling in the past 30 days (don’t include drug and alcohol abuse counseling sessions)? No/Yes</w:t>
      </w:r>
      <w:r w:rsidR="000A041D" w:rsidRPr="008A2CE0">
        <w:rPr>
          <w:rFonts w:ascii="Arial" w:hAnsi="Arial" w:cs="Arial"/>
        </w:rPr>
        <w:br/>
        <w:t xml:space="preserve">MAM_12 How many days have you attended other counseling in the past 30 days? </w:t>
      </w:r>
      <w:r w:rsidR="000A041D" w:rsidRPr="008A2CE0">
        <w:rPr>
          <w:rFonts w:ascii="Arial" w:hAnsi="Arial" w:cs="Arial"/>
        </w:rPr>
        <w:br/>
        <w:t xml:space="preserve">MAM_19 </w:t>
      </w:r>
      <w:r w:rsidR="000A041D" w:rsidRPr="008A2CE0">
        <w:rPr>
          <w:rStyle w:val="Strong"/>
          <w:rFonts w:ascii="Arial" w:hAnsi="Arial" w:cs="Arial"/>
          <w:b w:val="0"/>
          <w:shd w:val="clear" w:color="auto" w:fill="FFFFFF"/>
        </w:rPr>
        <w:t>Have you taken any prescribed other psychiatric medication in the past 30 days (for mental illness other than alcohol and drug addiction)?  No/Yes</w:t>
      </w:r>
      <w:r w:rsidR="000A041D" w:rsidRPr="008A2CE0">
        <w:rPr>
          <w:rStyle w:val="Strong"/>
          <w:rFonts w:ascii="Arial" w:hAnsi="Arial" w:cs="Arial"/>
          <w:b w:val="0"/>
          <w:shd w:val="clear" w:color="auto" w:fill="FFFFFF"/>
        </w:rPr>
        <w:br/>
        <w:t>MAM_20 On how many days did you take your other psychiatric medication directly as prescribed in the past 30 days?</w:t>
      </w:r>
      <w:r w:rsidR="000A041D" w:rsidRPr="008A2CE0">
        <w:rPr>
          <w:rStyle w:val="Strong"/>
          <w:rFonts w:ascii="Arial" w:hAnsi="Arial" w:cs="Arial"/>
          <w:b w:val="0"/>
          <w:shd w:val="clear" w:color="auto" w:fill="FFFFFF"/>
        </w:rPr>
        <w:br/>
        <w:t xml:space="preserve">MAM_22 </w:t>
      </w:r>
      <w:r w:rsidR="000A041D" w:rsidRPr="008A2CE0">
        <w:rPr>
          <w:rFonts w:ascii="Arial" w:hAnsi="Arial" w:cs="Arial"/>
          <w:bCs/>
          <w:shd w:val="clear" w:color="auto" w:fill="FFFFFF"/>
        </w:rPr>
        <w:t>Is your goal still to remain abstinent in the future? No/Uncertain/Yes</w:t>
      </w:r>
    </w:p>
    <w:p w14:paraId="427BB444" w14:textId="43CA9B16" w:rsidR="00CF39C7" w:rsidRPr="008A2CE0" w:rsidRDefault="00281B2F">
      <w:pPr>
        <w:rPr>
          <w:rFonts w:ascii="Arial" w:hAnsi="Arial" w:cs="Arial"/>
        </w:rPr>
      </w:pPr>
      <w:r w:rsidRPr="008A2CE0">
        <w:rPr>
          <w:rFonts w:ascii="Arial" w:hAnsi="Arial" w:cs="Arial"/>
        </w:rPr>
        <w:t>05/09/2017:</w:t>
      </w:r>
      <w:r w:rsidRPr="008A2CE0">
        <w:rPr>
          <w:rFonts w:ascii="Arial" w:hAnsi="Arial" w:cs="Arial"/>
        </w:rPr>
        <w:tab/>
        <w:t>John corrected item numbering for follow-up questions for MAM1.   They previously went 1.1, 1.2, 1.4.  Corrected to be sequential.  This required updates to the Data cleaning  log below.  These updates were completed as well.</w:t>
      </w:r>
    </w:p>
    <w:p w14:paraId="39FA14F6" w14:textId="63323BB4" w:rsidR="00DD51CA" w:rsidRPr="008A2CE0" w:rsidRDefault="00817E5C">
      <w:pPr>
        <w:rPr>
          <w:rFonts w:ascii="Arial" w:hAnsi="Arial" w:cs="Arial"/>
        </w:rPr>
      </w:pPr>
      <w:r w:rsidRPr="008A2CE0">
        <w:rPr>
          <w:rFonts w:ascii="Arial" w:hAnsi="Arial" w:cs="Arial"/>
        </w:rPr>
        <w:t>5/12/2017: EMA</w:t>
      </w:r>
      <w:r w:rsidR="00DD51CA" w:rsidRPr="008A2CE0">
        <w:rPr>
          <w:rFonts w:ascii="Arial" w:hAnsi="Arial" w:cs="Arial"/>
        </w:rPr>
        <w:t>L recoded</w:t>
      </w:r>
      <w:r w:rsidRPr="008A2CE0">
        <w:rPr>
          <w:rFonts w:ascii="Arial" w:hAnsi="Arial" w:cs="Arial"/>
        </w:rPr>
        <w:t xml:space="preserve">: </w:t>
      </w:r>
    </w:p>
    <w:p w14:paraId="4EAC7D5F" w14:textId="0CFB45C3" w:rsidR="00817E5C" w:rsidRPr="008A2CE0" w:rsidRDefault="00817E5C" w:rsidP="00DD51CA">
      <w:pPr>
        <w:pStyle w:val="ListParagraph"/>
        <w:numPr>
          <w:ilvl w:val="0"/>
          <w:numId w:val="18"/>
        </w:numPr>
        <w:rPr>
          <w:rFonts w:ascii="Arial" w:hAnsi="Arial" w:cs="Arial"/>
        </w:rPr>
      </w:pPr>
      <w:r w:rsidRPr="008A2CE0">
        <w:rPr>
          <w:rFonts w:ascii="Arial" w:hAnsi="Arial" w:cs="Arial"/>
        </w:rPr>
        <w:t xml:space="preserve">updated </w:t>
      </w:r>
      <w:r w:rsidR="00DD51CA" w:rsidRPr="008A2CE0">
        <w:rPr>
          <w:rFonts w:ascii="Arial" w:hAnsi="Arial" w:cs="Arial"/>
        </w:rPr>
        <w:t xml:space="preserve">EMAL_1 </w:t>
      </w:r>
      <w:r w:rsidRPr="008A2CE0">
        <w:rPr>
          <w:rFonts w:ascii="Arial" w:hAnsi="Arial" w:cs="Arial"/>
        </w:rPr>
        <w:t>so that No = 1 and Yes = 2</w:t>
      </w:r>
    </w:p>
    <w:p w14:paraId="1EB0136C" w14:textId="53B694A9" w:rsidR="00DD51CA" w:rsidRPr="008A2CE0" w:rsidRDefault="00DD51CA" w:rsidP="00DD51CA">
      <w:pPr>
        <w:pStyle w:val="ListParagraph"/>
        <w:numPr>
          <w:ilvl w:val="0"/>
          <w:numId w:val="18"/>
        </w:numPr>
        <w:rPr>
          <w:rFonts w:ascii="Arial" w:hAnsi="Arial" w:cs="Arial"/>
        </w:rPr>
      </w:pPr>
      <w:r w:rsidRPr="008A2CE0">
        <w:rPr>
          <w:rFonts w:ascii="Arial" w:hAnsi="Arial" w:cs="Arial"/>
        </w:rPr>
        <w:t>updated EMAL_1.5 so that No=1; Uncertain=2; Yes=3</w:t>
      </w:r>
    </w:p>
    <w:p w14:paraId="1E71F9ED" w14:textId="5C98D63C" w:rsidR="00DD51CA" w:rsidRPr="008A2CE0" w:rsidRDefault="00DD51CA" w:rsidP="00DD51CA">
      <w:pPr>
        <w:pStyle w:val="ListParagraph"/>
        <w:numPr>
          <w:ilvl w:val="0"/>
          <w:numId w:val="18"/>
        </w:numPr>
        <w:rPr>
          <w:rFonts w:ascii="Arial" w:hAnsi="Arial" w:cs="Arial"/>
        </w:rPr>
      </w:pPr>
      <w:r w:rsidRPr="008A2CE0">
        <w:rPr>
          <w:rFonts w:ascii="Arial" w:hAnsi="Arial" w:cs="Arial"/>
        </w:rPr>
        <w:t>Updated the manual responses entered below.</w:t>
      </w:r>
    </w:p>
    <w:p w14:paraId="6E5F9DE0" w14:textId="221263D6" w:rsidR="00DD51CA" w:rsidRPr="008A2CE0" w:rsidRDefault="00DD51CA" w:rsidP="00DD51CA">
      <w:pPr>
        <w:rPr>
          <w:rFonts w:ascii="Arial" w:hAnsi="Arial" w:cs="Arial"/>
        </w:rPr>
      </w:pPr>
      <w:r w:rsidRPr="008A2CE0">
        <w:rPr>
          <w:rFonts w:ascii="Arial" w:hAnsi="Arial" w:cs="Arial"/>
        </w:rPr>
        <w:t>5/15/2017: EMAM recoded:</w:t>
      </w:r>
    </w:p>
    <w:p w14:paraId="52B9DCE7" w14:textId="396480D3" w:rsidR="00DD51CA" w:rsidRPr="008A2CE0" w:rsidRDefault="00DD51CA" w:rsidP="00DD51CA">
      <w:pPr>
        <w:pStyle w:val="ListParagraph"/>
        <w:numPr>
          <w:ilvl w:val="0"/>
          <w:numId w:val="19"/>
        </w:numPr>
        <w:rPr>
          <w:rFonts w:ascii="Arial" w:hAnsi="Arial" w:cs="Arial"/>
        </w:rPr>
      </w:pPr>
      <w:r w:rsidRPr="008A2CE0">
        <w:rPr>
          <w:rFonts w:ascii="Arial" w:hAnsi="Arial" w:cs="Arial"/>
        </w:rPr>
        <w:lastRenderedPageBreak/>
        <w:t>updated EMAM_1 so that No = 1 and Yes = 2</w:t>
      </w:r>
    </w:p>
    <w:p w14:paraId="3F5C64A8" w14:textId="53CDEA7C" w:rsidR="00DD51CA" w:rsidRPr="008A2CE0" w:rsidRDefault="00DD51CA" w:rsidP="00DD51CA">
      <w:pPr>
        <w:pStyle w:val="ListParagraph"/>
        <w:numPr>
          <w:ilvl w:val="0"/>
          <w:numId w:val="19"/>
        </w:numPr>
        <w:rPr>
          <w:rFonts w:ascii="Arial" w:hAnsi="Arial" w:cs="Arial"/>
        </w:rPr>
      </w:pPr>
      <w:r w:rsidRPr="008A2CE0">
        <w:rPr>
          <w:rFonts w:ascii="Arial" w:hAnsi="Arial" w:cs="Arial"/>
        </w:rPr>
        <w:t>updated EMAM_1.5 so that No=1; Uncertain=2; Yes=3</w:t>
      </w:r>
    </w:p>
    <w:p w14:paraId="368CBA32" w14:textId="4BD1877B" w:rsidR="00DD51CA" w:rsidRPr="008A2CE0" w:rsidRDefault="00DD51CA" w:rsidP="00DD51CA">
      <w:pPr>
        <w:pStyle w:val="ListParagraph"/>
        <w:numPr>
          <w:ilvl w:val="0"/>
          <w:numId w:val="19"/>
        </w:numPr>
        <w:rPr>
          <w:rFonts w:ascii="Arial" w:hAnsi="Arial" w:cs="Arial"/>
        </w:rPr>
      </w:pPr>
      <w:r w:rsidRPr="008A2CE0">
        <w:rPr>
          <w:rFonts w:ascii="Arial" w:hAnsi="Arial" w:cs="Arial"/>
        </w:rPr>
        <w:t>Updated the manual responses entered below.</w:t>
      </w:r>
    </w:p>
    <w:p w14:paraId="40475446" w14:textId="621491E0" w:rsidR="001D7498" w:rsidRPr="008A2CE0" w:rsidRDefault="001D7498" w:rsidP="001D7498">
      <w:pPr>
        <w:rPr>
          <w:rFonts w:ascii="Arial" w:hAnsi="Arial" w:cs="Arial"/>
        </w:rPr>
      </w:pPr>
    </w:p>
    <w:p w14:paraId="6BD6BF45" w14:textId="57AE342A" w:rsidR="001D7498" w:rsidRPr="008A2CE0" w:rsidRDefault="001D7498" w:rsidP="001D7498">
      <w:pPr>
        <w:rPr>
          <w:rFonts w:ascii="Arial" w:hAnsi="Arial" w:cs="Arial"/>
        </w:rPr>
      </w:pPr>
      <w:r w:rsidRPr="008A2CE0">
        <w:rPr>
          <w:rFonts w:ascii="Arial" w:hAnsi="Arial" w:cs="Arial"/>
        </w:rPr>
        <w:t>5/15/2017: ID Screen Battery</w:t>
      </w:r>
      <w:r w:rsidR="00445387" w:rsidRPr="008A2CE0">
        <w:rPr>
          <w:rFonts w:ascii="Arial" w:hAnsi="Arial" w:cs="Arial"/>
        </w:rPr>
        <w:t xml:space="preserve"> recoded. See </w:t>
      </w:r>
      <w:r w:rsidR="00A10E93" w:rsidRPr="008A2CE0">
        <w:rPr>
          <w:rFonts w:ascii="Arial" w:hAnsi="Arial" w:cs="Arial"/>
        </w:rPr>
        <w:t>Appendix</w:t>
      </w:r>
      <w:r w:rsidR="00445387" w:rsidRPr="008A2CE0">
        <w:rPr>
          <w:rFonts w:ascii="Arial" w:hAnsi="Arial" w:cs="Arial"/>
        </w:rPr>
        <w:t xml:space="preserve"> at end of this document.</w:t>
      </w:r>
    </w:p>
    <w:p w14:paraId="06C1509F" w14:textId="53C2FEB2" w:rsidR="001D7498" w:rsidRPr="008A2CE0" w:rsidRDefault="00445387" w:rsidP="00717C2C">
      <w:pPr>
        <w:pStyle w:val="ListParagraph"/>
        <w:numPr>
          <w:ilvl w:val="0"/>
          <w:numId w:val="19"/>
        </w:numPr>
        <w:rPr>
          <w:rFonts w:ascii="Arial" w:hAnsi="Arial" w:cs="Arial"/>
        </w:rPr>
      </w:pPr>
      <w:r w:rsidRPr="008A2CE0">
        <w:rPr>
          <w:rFonts w:ascii="Arial" w:hAnsi="Arial" w:cs="Arial"/>
        </w:rPr>
        <w:t xml:space="preserve">6/8/2017 - </w:t>
      </w:r>
      <w:r w:rsidR="00717C2C" w:rsidRPr="008A2CE0">
        <w:rPr>
          <w:rFonts w:ascii="Arial" w:hAnsi="Arial" w:cs="Arial"/>
        </w:rPr>
        <w:t xml:space="preserve">Items below updated to reflect new coding. </w:t>
      </w:r>
    </w:p>
    <w:p w14:paraId="4A2D22A1" w14:textId="6C808BDF" w:rsidR="001D7498" w:rsidRPr="008A2CE0" w:rsidRDefault="001D7498" w:rsidP="001D7498">
      <w:pPr>
        <w:rPr>
          <w:rFonts w:ascii="Arial" w:hAnsi="Arial" w:cs="Arial"/>
        </w:rPr>
      </w:pPr>
    </w:p>
    <w:p w14:paraId="280D3802" w14:textId="3E7259C8" w:rsidR="00445387" w:rsidRPr="008A2CE0" w:rsidRDefault="00445387" w:rsidP="00445387">
      <w:pPr>
        <w:rPr>
          <w:rFonts w:ascii="Arial" w:hAnsi="Arial" w:cs="Arial"/>
        </w:rPr>
      </w:pPr>
      <w:r w:rsidRPr="008A2CE0">
        <w:rPr>
          <w:rFonts w:ascii="Arial" w:hAnsi="Arial" w:cs="Arial"/>
        </w:rPr>
        <w:t xml:space="preserve">5/17/2017: </w:t>
      </w:r>
      <w:r w:rsidR="00235757" w:rsidRPr="008A2CE0">
        <w:rPr>
          <w:rFonts w:ascii="Arial" w:hAnsi="Arial" w:cs="Arial"/>
        </w:rPr>
        <w:t>ID Intake Battery</w:t>
      </w:r>
      <w:r w:rsidRPr="008A2CE0">
        <w:rPr>
          <w:rFonts w:ascii="Arial" w:hAnsi="Arial" w:cs="Arial"/>
        </w:rPr>
        <w:t xml:space="preserve"> recoded. See </w:t>
      </w:r>
      <w:r w:rsidR="00A10E93" w:rsidRPr="008A2CE0">
        <w:rPr>
          <w:rFonts w:ascii="Arial" w:hAnsi="Arial" w:cs="Arial"/>
        </w:rPr>
        <w:t xml:space="preserve">Appendix </w:t>
      </w:r>
      <w:r w:rsidRPr="008A2CE0">
        <w:rPr>
          <w:rFonts w:ascii="Arial" w:hAnsi="Arial" w:cs="Arial"/>
        </w:rPr>
        <w:t>at end of this document.</w:t>
      </w:r>
    </w:p>
    <w:p w14:paraId="1E2A7D4B" w14:textId="123B9FD3" w:rsidR="00445387" w:rsidRPr="008A2CE0" w:rsidRDefault="00445387" w:rsidP="00445387">
      <w:pPr>
        <w:pStyle w:val="ListParagraph"/>
        <w:numPr>
          <w:ilvl w:val="0"/>
          <w:numId w:val="19"/>
        </w:numPr>
        <w:rPr>
          <w:rFonts w:ascii="Arial" w:hAnsi="Arial" w:cs="Arial"/>
        </w:rPr>
      </w:pPr>
      <w:r w:rsidRPr="008A2CE0">
        <w:rPr>
          <w:rFonts w:ascii="Arial" w:hAnsi="Arial" w:cs="Arial"/>
        </w:rPr>
        <w:t xml:space="preserve">6/8/2017 - Items below updated to reflect new coding. </w:t>
      </w:r>
    </w:p>
    <w:p w14:paraId="528718B4" w14:textId="77777777" w:rsidR="00235757" w:rsidRPr="008A2CE0" w:rsidRDefault="00235757" w:rsidP="00235757">
      <w:pPr>
        <w:rPr>
          <w:rFonts w:ascii="Arial" w:hAnsi="Arial" w:cs="Arial"/>
        </w:rPr>
      </w:pPr>
    </w:p>
    <w:p w14:paraId="5A0E6D1E" w14:textId="77777777" w:rsidR="00235757" w:rsidRPr="008A2CE0" w:rsidRDefault="00235757" w:rsidP="00235757">
      <w:pPr>
        <w:rPr>
          <w:rFonts w:ascii="Arial" w:hAnsi="Arial" w:cs="Arial"/>
        </w:rPr>
      </w:pPr>
      <w:r w:rsidRPr="008A2CE0">
        <w:rPr>
          <w:rFonts w:ascii="Arial" w:hAnsi="Arial" w:cs="Arial"/>
        </w:rPr>
        <w:t>5/17/2017: Session Form Intake Battery, Session Form Follow-up 1&amp;2, and Session Form Follow-up 3 recoded. See Appendix at end of this document.</w:t>
      </w:r>
    </w:p>
    <w:p w14:paraId="58A6E924" w14:textId="28A19644" w:rsidR="00235757" w:rsidRPr="008A2CE0" w:rsidRDefault="00235757" w:rsidP="00235757">
      <w:pPr>
        <w:rPr>
          <w:rFonts w:ascii="Arial" w:hAnsi="Arial" w:cs="Arial"/>
        </w:rPr>
      </w:pPr>
      <w:r w:rsidRPr="008A2CE0">
        <w:rPr>
          <w:rFonts w:ascii="Arial" w:hAnsi="Arial" w:cs="Arial"/>
        </w:rPr>
        <w:t xml:space="preserve"> No data changes needed below.</w:t>
      </w:r>
    </w:p>
    <w:p w14:paraId="533B4E9C" w14:textId="2A6DFD9B" w:rsidR="00235757" w:rsidRPr="008A2CE0" w:rsidRDefault="00235757" w:rsidP="00235757">
      <w:pPr>
        <w:rPr>
          <w:rFonts w:ascii="Arial" w:hAnsi="Arial" w:cs="Arial"/>
        </w:rPr>
      </w:pPr>
    </w:p>
    <w:p w14:paraId="767CFD80" w14:textId="77777777" w:rsidR="00235757" w:rsidRPr="008A2CE0" w:rsidRDefault="00235757" w:rsidP="00235757">
      <w:pPr>
        <w:rPr>
          <w:rFonts w:ascii="Arial" w:hAnsi="Arial" w:cs="Arial"/>
        </w:rPr>
      </w:pPr>
      <w:r w:rsidRPr="008A2CE0">
        <w:rPr>
          <w:rFonts w:ascii="Arial" w:hAnsi="Arial" w:cs="Arial"/>
        </w:rPr>
        <w:t>5/17/2017: ID Follow-up 1&amp;2 &amp; ID Follow-up 3 recoded. See Appendix at end of this document.</w:t>
      </w:r>
    </w:p>
    <w:p w14:paraId="1A82D40A" w14:textId="521DFCC9" w:rsidR="00445387" w:rsidRPr="008A2CE0" w:rsidRDefault="00445387" w:rsidP="00235757">
      <w:pPr>
        <w:rPr>
          <w:rFonts w:ascii="Arial" w:hAnsi="Arial" w:cs="Arial"/>
        </w:rPr>
      </w:pPr>
    </w:p>
    <w:p w14:paraId="5CC3B0A5" w14:textId="77777777" w:rsidR="00817E5C" w:rsidRPr="008A2CE0" w:rsidRDefault="00817E5C">
      <w:pPr>
        <w:rPr>
          <w:rFonts w:ascii="Arial" w:hAnsi="Arial" w:cs="Arial"/>
        </w:rPr>
      </w:pPr>
    </w:p>
    <w:p w14:paraId="1EBF67A7" w14:textId="22017EC1" w:rsidR="00CF39C7" w:rsidRPr="008A2CE0" w:rsidRDefault="00CF39C7" w:rsidP="00CF39C7">
      <w:pPr>
        <w:rPr>
          <w:rFonts w:ascii="Arial" w:eastAsia="Times New Roman" w:hAnsi="Arial" w:cs="Arial"/>
          <w:color w:val="1B2432"/>
          <w:shd w:val="clear" w:color="auto" w:fill="FFFFFF"/>
        </w:rPr>
      </w:pPr>
      <w:r w:rsidRPr="008A2CE0">
        <w:rPr>
          <w:rFonts w:ascii="Arial" w:hAnsi="Arial" w:cs="Arial"/>
        </w:rPr>
        <w:t xml:space="preserve">5/24/17: </w:t>
      </w:r>
      <w:r w:rsidR="006C4D59" w:rsidRPr="008A2CE0">
        <w:rPr>
          <w:rFonts w:ascii="Arial" w:eastAsia="Times New Roman" w:hAnsi="Arial" w:cs="Arial"/>
          <w:color w:val="1B2432"/>
          <w:shd w:val="clear" w:color="auto" w:fill="FFFFFF"/>
        </w:rPr>
        <w:t xml:space="preserve">Changes made to the ID Follow-up 1 &amp;2 Battery-RISK. </w:t>
      </w:r>
      <w:r w:rsidRPr="008A2CE0">
        <w:rPr>
          <w:rFonts w:ascii="Arial" w:eastAsia="Times New Roman" w:hAnsi="Arial" w:cs="Arial"/>
          <w:color w:val="1B2432"/>
          <w:shd w:val="clear" w:color="auto" w:fill="FFFFFF"/>
        </w:rPr>
        <w:t xml:space="preserve">The display logic for </w:t>
      </w:r>
      <w:r w:rsidR="006C4D59" w:rsidRPr="008A2CE0">
        <w:rPr>
          <w:rFonts w:ascii="Arial" w:eastAsia="Times New Roman" w:hAnsi="Arial" w:cs="Arial"/>
          <w:color w:val="1B2432"/>
          <w:shd w:val="clear" w:color="auto" w:fill="FFFFFF"/>
        </w:rPr>
        <w:t xml:space="preserve">question MAM_1.3, in </w:t>
      </w:r>
      <w:r w:rsidRPr="008A2CE0">
        <w:rPr>
          <w:rFonts w:ascii="Arial" w:eastAsia="Times New Roman" w:hAnsi="Arial" w:cs="Arial"/>
          <w:color w:val="1B2432"/>
          <w:shd w:val="clear" w:color="auto" w:fill="FFFFFF"/>
        </w:rPr>
        <w:t xml:space="preserve">the Monthly Addiction Monitor </w:t>
      </w:r>
      <w:r w:rsidR="006C4D59" w:rsidRPr="008A2CE0">
        <w:rPr>
          <w:rFonts w:ascii="Arial" w:eastAsia="Times New Roman" w:hAnsi="Arial" w:cs="Arial"/>
          <w:color w:val="1B2432"/>
          <w:shd w:val="clear" w:color="auto" w:fill="FFFFFF"/>
        </w:rPr>
        <w:t xml:space="preserve">survey </w:t>
      </w:r>
      <w:r w:rsidRPr="008A2CE0">
        <w:rPr>
          <w:rFonts w:ascii="Arial" w:eastAsia="Times New Roman" w:hAnsi="Arial" w:cs="Arial"/>
          <w:color w:val="1B2432"/>
          <w:shd w:val="clear" w:color="auto" w:fill="FFFFFF"/>
        </w:rPr>
        <w:t>(MAM)</w:t>
      </w:r>
      <w:r w:rsidR="006C4D59" w:rsidRPr="008A2CE0">
        <w:rPr>
          <w:rFonts w:ascii="Arial" w:eastAsia="Times New Roman" w:hAnsi="Arial" w:cs="Arial"/>
          <w:color w:val="1B2432"/>
          <w:shd w:val="clear" w:color="auto" w:fill="FFFFFF"/>
        </w:rPr>
        <w:t>,</w:t>
      </w:r>
      <w:r w:rsidRPr="008A2CE0">
        <w:rPr>
          <w:rFonts w:ascii="Arial" w:eastAsia="Times New Roman" w:hAnsi="Arial" w:cs="Arial"/>
          <w:color w:val="1B2432"/>
          <w:shd w:val="clear" w:color="auto" w:fill="FFFFFF"/>
        </w:rPr>
        <w:t xml:space="preserve"> </w:t>
      </w:r>
      <w:r w:rsidR="006C4D59" w:rsidRPr="008A2CE0">
        <w:rPr>
          <w:rFonts w:ascii="Arial" w:eastAsia="Times New Roman" w:hAnsi="Arial" w:cs="Arial"/>
          <w:color w:val="1B2432"/>
          <w:shd w:val="clear" w:color="auto" w:fill="FFFFFF"/>
        </w:rPr>
        <w:t>was missing</w:t>
      </w:r>
      <w:r w:rsidRPr="008A2CE0">
        <w:rPr>
          <w:rFonts w:ascii="Arial" w:eastAsia="Times New Roman" w:hAnsi="Arial" w:cs="Arial"/>
          <w:color w:val="1B2432"/>
          <w:shd w:val="clear" w:color="auto" w:fill="FFFFFF"/>
        </w:rPr>
        <w:t>.</w:t>
      </w:r>
      <w:r w:rsidR="006C4D59" w:rsidRPr="008A2CE0">
        <w:rPr>
          <w:rFonts w:ascii="Arial" w:eastAsia="Times New Roman" w:hAnsi="Arial" w:cs="Arial"/>
          <w:color w:val="1B2432"/>
          <w:shd w:val="clear" w:color="auto" w:fill="FFFFFF"/>
        </w:rPr>
        <w:t xml:space="preserve"> MAM_1.3 was displayed if the participant answered No/Yes to question MAM_1.2. However, MAM_1.3 should only display if a participant responds No to MAM_1.2. The display logic has been added.  </w:t>
      </w:r>
      <w:r w:rsidRPr="008A2CE0">
        <w:rPr>
          <w:rFonts w:ascii="Arial" w:eastAsia="Times New Roman" w:hAnsi="Arial" w:cs="Arial"/>
          <w:color w:val="1B2432"/>
          <w:shd w:val="clear" w:color="auto" w:fill="FFFFFF"/>
        </w:rPr>
        <w:t xml:space="preserve"> </w:t>
      </w:r>
    </w:p>
    <w:p w14:paraId="4DB60B20" w14:textId="77777777" w:rsidR="00D30A5C" w:rsidRPr="008A2CE0" w:rsidRDefault="00D30A5C" w:rsidP="00D30A5C">
      <w:pPr>
        <w:rPr>
          <w:rFonts w:ascii="Arial" w:hAnsi="Arial" w:cs="Arial"/>
        </w:rPr>
      </w:pPr>
      <w:r w:rsidRPr="008A2CE0">
        <w:rPr>
          <w:rFonts w:ascii="Arial" w:hAnsi="Arial" w:cs="Arial"/>
        </w:rPr>
        <w:t>6/12/2017 – Spelling corrections: No data updates needed.</w:t>
      </w:r>
    </w:p>
    <w:p w14:paraId="5BD5A536" w14:textId="77777777" w:rsidR="00D30A5C" w:rsidRPr="008A2CE0" w:rsidRDefault="00D30A5C" w:rsidP="00D30A5C">
      <w:pPr>
        <w:pStyle w:val="ListParagraph"/>
        <w:numPr>
          <w:ilvl w:val="0"/>
          <w:numId w:val="19"/>
        </w:numPr>
        <w:rPr>
          <w:rFonts w:ascii="Arial" w:hAnsi="Arial" w:cs="Arial"/>
        </w:rPr>
      </w:pPr>
      <w:r w:rsidRPr="008A2CE0">
        <w:rPr>
          <w:rFonts w:ascii="Arial" w:hAnsi="Arial" w:cs="Arial"/>
        </w:rPr>
        <w:t xml:space="preserve">DEM_8 corrected “martial” to “marital” in (in battery and survey). </w:t>
      </w:r>
    </w:p>
    <w:p w14:paraId="2E2FF99C" w14:textId="77777777" w:rsidR="00D30A5C" w:rsidRPr="008A2CE0" w:rsidRDefault="00D30A5C" w:rsidP="00D30A5C">
      <w:pPr>
        <w:pStyle w:val="ListParagraph"/>
        <w:numPr>
          <w:ilvl w:val="0"/>
          <w:numId w:val="19"/>
        </w:numPr>
        <w:rPr>
          <w:rFonts w:ascii="Arial" w:hAnsi="Arial" w:cs="Arial"/>
        </w:rPr>
      </w:pPr>
      <w:r w:rsidRPr="008A2CE0">
        <w:rPr>
          <w:rFonts w:ascii="Arial" w:hAnsi="Arial" w:cs="Arial"/>
        </w:rPr>
        <w:t>AUH_14 corrected once to ounce</w:t>
      </w:r>
    </w:p>
    <w:p w14:paraId="0187AC38" w14:textId="77777777" w:rsidR="00D30A5C" w:rsidRPr="008A2CE0" w:rsidRDefault="00D30A5C" w:rsidP="00D30A5C">
      <w:pPr>
        <w:rPr>
          <w:rFonts w:ascii="Arial" w:hAnsi="Arial" w:cs="Arial"/>
        </w:rPr>
      </w:pPr>
    </w:p>
    <w:p w14:paraId="4CE68BF4" w14:textId="77777777" w:rsidR="00D30A5C" w:rsidRPr="008A2CE0" w:rsidRDefault="00D30A5C" w:rsidP="00D30A5C">
      <w:pPr>
        <w:rPr>
          <w:rFonts w:ascii="Arial" w:hAnsi="Arial" w:cs="Arial"/>
        </w:rPr>
      </w:pPr>
      <w:r w:rsidRPr="008A2CE0">
        <w:rPr>
          <w:rFonts w:ascii="Arial" w:hAnsi="Arial" w:cs="Arial"/>
        </w:rPr>
        <w:t>6/13/2017 – Updated Dem2 to remove Yes/No questions and just ask text boxes for number of living/deceased parents and children. Intentionally did not renumber questions in the battery. Also updated the survey and DID renumber the questions.  Data updates are needed as noted above</w:t>
      </w:r>
    </w:p>
    <w:p w14:paraId="101C9384" w14:textId="77777777" w:rsidR="002D114C" w:rsidRPr="008A2CE0" w:rsidRDefault="002D114C" w:rsidP="002D114C">
      <w:pPr>
        <w:rPr>
          <w:rFonts w:ascii="Arial" w:hAnsi="Arial" w:cs="Arial"/>
        </w:rPr>
      </w:pPr>
      <w:r w:rsidRPr="008A2CE0">
        <w:rPr>
          <w:rFonts w:ascii="Arial" w:hAnsi="Arial" w:cs="Arial"/>
        </w:rPr>
        <w:t>6/15/2017 – Changes to eligibility coding and eligibility page</w:t>
      </w:r>
    </w:p>
    <w:p w14:paraId="3353DCE3" w14:textId="77777777" w:rsidR="002D114C" w:rsidRPr="008A2CE0" w:rsidRDefault="002D114C" w:rsidP="002D114C">
      <w:pPr>
        <w:rPr>
          <w:rFonts w:ascii="Arial" w:hAnsi="Arial" w:cs="Arial"/>
        </w:rPr>
      </w:pPr>
      <w:r w:rsidRPr="008A2CE0">
        <w:rPr>
          <w:rFonts w:ascii="Arial" w:hAnsi="Arial" w:cs="Arial"/>
        </w:rPr>
        <w:t>Study staff noticed inaccuracies with scoring for eligibility criteria. Changes were made to coding in Qualtrics as follows:</w:t>
      </w:r>
    </w:p>
    <w:p w14:paraId="334DB134" w14:textId="77777777" w:rsidR="002D114C" w:rsidRPr="008A2CE0" w:rsidRDefault="002D114C" w:rsidP="002D114C">
      <w:pPr>
        <w:rPr>
          <w:rFonts w:ascii="Arial" w:hAnsi="Arial" w:cs="Arial"/>
        </w:rPr>
      </w:pPr>
      <w:r w:rsidRPr="008A2CE0">
        <w:rPr>
          <w:rFonts w:ascii="Arial" w:hAnsi="Arial" w:cs="Arial"/>
        </w:rPr>
        <w:t>-Changed eligibility to DSM5 scored greater than or equal to 4</w:t>
      </w:r>
    </w:p>
    <w:p w14:paraId="4693EF55" w14:textId="77777777" w:rsidR="002D114C" w:rsidRPr="008A2CE0" w:rsidRDefault="002D114C" w:rsidP="002D114C">
      <w:pPr>
        <w:rPr>
          <w:rFonts w:ascii="Arial" w:hAnsi="Arial" w:cs="Arial"/>
        </w:rPr>
      </w:pPr>
      <w:r w:rsidRPr="008A2CE0">
        <w:rPr>
          <w:rFonts w:ascii="Arial" w:hAnsi="Arial" w:cs="Arial"/>
        </w:rPr>
        <w:t>-changed coding for DSM5 scoring to reflect the 11 items</w:t>
      </w:r>
    </w:p>
    <w:p w14:paraId="345168BF" w14:textId="77777777" w:rsidR="002D114C" w:rsidRPr="008A2CE0" w:rsidRDefault="002D114C" w:rsidP="002D114C">
      <w:pPr>
        <w:rPr>
          <w:rFonts w:ascii="Arial" w:hAnsi="Arial" w:cs="Arial"/>
        </w:rPr>
      </w:pPr>
      <w:r w:rsidRPr="008A2CE0">
        <w:rPr>
          <w:rFonts w:ascii="Arial" w:hAnsi="Arial" w:cs="Arial"/>
        </w:rPr>
        <w:t>-checked that new DSM5 scoring is working correctly and that eligibility screen is accurate – done 6/16/2017 by Jill</w:t>
      </w:r>
    </w:p>
    <w:p w14:paraId="322C2B33" w14:textId="77777777" w:rsidR="002D114C" w:rsidRPr="008A2CE0" w:rsidRDefault="002D114C" w:rsidP="002D114C">
      <w:pPr>
        <w:rPr>
          <w:rFonts w:ascii="Arial" w:hAnsi="Arial" w:cs="Arial"/>
        </w:rPr>
      </w:pPr>
      <w:r w:rsidRPr="008A2CE0">
        <w:rPr>
          <w:rFonts w:ascii="Arial" w:hAnsi="Arial" w:cs="Arial"/>
        </w:rPr>
        <w:t xml:space="preserve">-Changes to the SCL90 scoring for Paranoia and Psychosis coding and removed as eligibility criteria – updated to “…cut score for further evaluation” </w:t>
      </w:r>
    </w:p>
    <w:p w14:paraId="638205C3" w14:textId="77777777" w:rsidR="002D114C" w:rsidRPr="008A2CE0" w:rsidRDefault="002D114C" w:rsidP="002D114C">
      <w:pPr>
        <w:rPr>
          <w:rFonts w:ascii="Arial" w:hAnsi="Arial" w:cs="Arial"/>
        </w:rPr>
      </w:pPr>
      <w:r w:rsidRPr="008A2CE0">
        <w:rPr>
          <w:rFonts w:ascii="Arial" w:hAnsi="Arial" w:cs="Arial"/>
        </w:rPr>
        <w:lastRenderedPageBreak/>
        <w:t xml:space="preserve">-Paranoia and Psychosis changed to par and </w:t>
      </w:r>
      <w:proofErr w:type="spellStart"/>
      <w:r w:rsidRPr="008A2CE0">
        <w:rPr>
          <w:rFonts w:ascii="Arial" w:hAnsi="Arial" w:cs="Arial"/>
        </w:rPr>
        <w:t>psy</w:t>
      </w:r>
      <w:proofErr w:type="spellEnd"/>
      <w:r w:rsidRPr="008A2CE0">
        <w:rPr>
          <w:rFonts w:ascii="Arial" w:hAnsi="Arial" w:cs="Arial"/>
        </w:rPr>
        <w:t xml:space="preserve"> on eligibility page</w:t>
      </w:r>
    </w:p>
    <w:p w14:paraId="0E23F990" w14:textId="77777777" w:rsidR="002D114C" w:rsidRPr="008A2CE0" w:rsidRDefault="002D114C" w:rsidP="002D114C">
      <w:pPr>
        <w:rPr>
          <w:rFonts w:ascii="Arial" w:hAnsi="Arial" w:cs="Arial"/>
        </w:rPr>
      </w:pPr>
      <w:r w:rsidRPr="008A2CE0">
        <w:rPr>
          <w:rFonts w:ascii="Arial" w:hAnsi="Arial" w:cs="Arial"/>
        </w:rPr>
        <w:t xml:space="preserve">-added “Please hand the iPad to study staff” page after “Thank you for completing this survey. Please hand the iPad to study staff” (page breaks do not work as added blank pages). </w:t>
      </w:r>
    </w:p>
    <w:p w14:paraId="1529B61F" w14:textId="77777777" w:rsidR="002D114C" w:rsidRPr="008A2CE0" w:rsidRDefault="002D114C" w:rsidP="002D114C">
      <w:pPr>
        <w:rPr>
          <w:rFonts w:ascii="Arial" w:hAnsi="Arial" w:cs="Arial"/>
        </w:rPr>
      </w:pPr>
      <w:r w:rsidRPr="008A2CE0">
        <w:rPr>
          <w:rFonts w:ascii="Arial" w:hAnsi="Arial" w:cs="Arial"/>
        </w:rPr>
        <w:t>-recoded for flagging of questions “thoughts of ending your life” and “thoughts of death and dying” only if positively endorsed</w:t>
      </w:r>
    </w:p>
    <w:p w14:paraId="5E3E1E48" w14:textId="77777777" w:rsidR="002D114C" w:rsidRPr="008A2CE0" w:rsidRDefault="002D114C" w:rsidP="00D30A5C">
      <w:pPr>
        <w:rPr>
          <w:rFonts w:ascii="Arial" w:hAnsi="Arial" w:cs="Arial"/>
        </w:rPr>
      </w:pPr>
    </w:p>
    <w:p w14:paraId="53EE39C3" w14:textId="77777777" w:rsidR="0045206D" w:rsidRPr="008A2CE0" w:rsidRDefault="0045206D">
      <w:pPr>
        <w:rPr>
          <w:rFonts w:ascii="Arial" w:hAnsi="Arial" w:cs="Arial"/>
        </w:rPr>
      </w:pPr>
      <w:r w:rsidRPr="008A2CE0">
        <w:rPr>
          <w:rFonts w:ascii="Arial" w:hAnsi="Arial" w:cs="Arial"/>
        </w:rPr>
        <w:t>6/21/2017 – Participant 005 Moves account not set up under a username and password before leaving intake. We reached the participant by phone and had them set up the account. We checked that the account was enabled under the Moves log-</w:t>
      </w:r>
      <w:proofErr w:type="gramStart"/>
      <w:r w:rsidRPr="008A2CE0">
        <w:rPr>
          <w:rFonts w:ascii="Arial" w:hAnsi="Arial" w:cs="Arial"/>
        </w:rPr>
        <w:t>in, and</w:t>
      </w:r>
      <w:proofErr w:type="gramEnd"/>
      <w:r w:rsidRPr="008A2CE0">
        <w:rPr>
          <w:rFonts w:ascii="Arial" w:hAnsi="Arial" w:cs="Arial"/>
        </w:rPr>
        <w:t xml:space="preserve"> saw that data integrity doesn’t appear to be compromised as there was data recorded for the two days prior to setting up the username and password.</w:t>
      </w:r>
    </w:p>
    <w:p w14:paraId="3630395A" w14:textId="24AE2747" w:rsidR="0045206D" w:rsidRPr="008A2CE0" w:rsidRDefault="0045206D">
      <w:pPr>
        <w:rPr>
          <w:rFonts w:ascii="Arial" w:hAnsi="Arial" w:cs="Arial"/>
        </w:rPr>
      </w:pPr>
      <w:r w:rsidRPr="008A2CE0">
        <w:rPr>
          <w:rFonts w:ascii="Arial" w:hAnsi="Arial" w:cs="Arial"/>
        </w:rPr>
        <w:t xml:space="preserve">Username: </w:t>
      </w:r>
      <w:hyperlink r:id="rId8" w:history="1">
        <w:r w:rsidRPr="008A2CE0">
          <w:rPr>
            <w:rStyle w:val="Hyperlink"/>
            <w:rFonts w:ascii="Arial" w:hAnsi="Arial" w:cs="Arial"/>
          </w:rPr>
          <w:t>uwarcrisk+5@gmail.com</w:t>
        </w:r>
      </w:hyperlink>
    </w:p>
    <w:p w14:paraId="17287EA5" w14:textId="77777777" w:rsidR="000913D8" w:rsidRPr="008A2CE0" w:rsidRDefault="0045206D">
      <w:pPr>
        <w:rPr>
          <w:rFonts w:ascii="Arial" w:hAnsi="Arial" w:cs="Arial"/>
        </w:rPr>
      </w:pPr>
      <w:r w:rsidRPr="008A2CE0">
        <w:rPr>
          <w:rFonts w:ascii="Arial" w:hAnsi="Arial" w:cs="Arial"/>
        </w:rPr>
        <w:t>Password: notgh$2017</w:t>
      </w:r>
    </w:p>
    <w:p w14:paraId="17D7F3EA" w14:textId="631DEF09" w:rsidR="00C5753C" w:rsidRPr="008A2CE0" w:rsidRDefault="00C5753C">
      <w:pPr>
        <w:rPr>
          <w:rFonts w:ascii="Arial" w:hAnsi="Arial" w:cs="Arial"/>
        </w:rPr>
      </w:pPr>
      <w:r w:rsidRPr="008A2CE0">
        <w:rPr>
          <w:rFonts w:ascii="Arial" w:hAnsi="Arial" w:cs="Arial"/>
        </w:rPr>
        <w:t xml:space="preserve">8/3/2017-Add Business Contact to contact forms. </w:t>
      </w:r>
    </w:p>
    <w:p w14:paraId="0E68067D" w14:textId="429D4F6B" w:rsidR="008F3744" w:rsidRPr="008A2CE0" w:rsidRDefault="008F3744">
      <w:pPr>
        <w:rPr>
          <w:rFonts w:ascii="Arial" w:hAnsi="Arial" w:cs="Arial"/>
        </w:rPr>
      </w:pPr>
      <w:r w:rsidRPr="008A2CE0">
        <w:rPr>
          <w:rFonts w:ascii="Arial" w:hAnsi="Arial" w:cs="Arial"/>
        </w:rPr>
        <w:t>8/3/2017 Began collecting upcoming vacation dates from participants</w:t>
      </w:r>
    </w:p>
    <w:p w14:paraId="5B884E5E" w14:textId="01E3B65E" w:rsidR="00C5753C" w:rsidRPr="008A2CE0" w:rsidRDefault="00C5753C">
      <w:pPr>
        <w:rPr>
          <w:rFonts w:ascii="Arial" w:hAnsi="Arial" w:cs="Arial"/>
        </w:rPr>
      </w:pPr>
      <w:r w:rsidRPr="008A2CE0">
        <w:rPr>
          <w:rFonts w:ascii="Arial" w:hAnsi="Arial" w:cs="Arial"/>
        </w:rPr>
        <w:t xml:space="preserve">10/4/2017-All study participants began receiving daily EMAs via Survey Signal instead of </w:t>
      </w:r>
      <w:proofErr w:type="spellStart"/>
      <w:r w:rsidRPr="008A2CE0">
        <w:rPr>
          <w:rFonts w:ascii="Arial" w:hAnsi="Arial" w:cs="Arial"/>
        </w:rPr>
        <w:t>Onereach</w:t>
      </w:r>
      <w:proofErr w:type="spellEnd"/>
      <w:r w:rsidRPr="008A2CE0">
        <w:rPr>
          <w:rFonts w:ascii="Arial" w:hAnsi="Arial" w:cs="Arial"/>
        </w:rPr>
        <w:t>.</w:t>
      </w:r>
    </w:p>
    <w:p w14:paraId="7EAB0228" w14:textId="55C75803" w:rsidR="000913D8" w:rsidRPr="008A2CE0" w:rsidRDefault="000913D8">
      <w:pPr>
        <w:rPr>
          <w:rFonts w:ascii="Arial" w:hAnsi="Arial" w:cs="Arial"/>
        </w:rPr>
      </w:pPr>
      <w:r w:rsidRPr="008A2CE0">
        <w:rPr>
          <w:rFonts w:ascii="Arial" w:hAnsi="Arial" w:cs="Arial"/>
        </w:rPr>
        <w:t>11/1/2017-</w:t>
      </w:r>
      <w:r w:rsidR="00C5753C" w:rsidRPr="008A2CE0">
        <w:rPr>
          <w:rFonts w:ascii="Arial" w:hAnsi="Arial" w:cs="Arial"/>
        </w:rPr>
        <w:t>B</w:t>
      </w:r>
      <w:r w:rsidRPr="008A2CE0">
        <w:rPr>
          <w:rFonts w:ascii="Arial" w:hAnsi="Arial" w:cs="Arial"/>
        </w:rPr>
        <w:t>egan using a R script to check for unreported contacts and locations. Prior to this date we verbally asked participants to let us know if they had any new/unreported locations and contacts to share with us at follow-up visits #1 and #2. This new procedure was first implemented wit</w:t>
      </w:r>
      <w:r w:rsidR="00C5753C" w:rsidRPr="008A2CE0">
        <w:rPr>
          <w:rFonts w:ascii="Arial" w:hAnsi="Arial" w:cs="Arial"/>
        </w:rPr>
        <w:t>h</w:t>
      </w:r>
      <w:r w:rsidRPr="008A2CE0">
        <w:rPr>
          <w:rFonts w:ascii="Arial" w:hAnsi="Arial" w:cs="Arial"/>
        </w:rPr>
        <w:t xml:space="preserve"> participant 015. </w:t>
      </w:r>
      <w:del w:id="3" w:author="CANDACE JOHNSON-HURWITZ" w:date="2017-12-06T14:50:00Z">
        <w:r w:rsidRPr="008A2CE0" w:rsidDel="000913D8">
          <w:rPr>
            <w:rFonts w:ascii="Arial" w:hAnsi="Arial" w:cs="Arial"/>
          </w:rPr>
          <w:delText xml:space="preserve"> </w:delText>
        </w:r>
      </w:del>
    </w:p>
    <w:p w14:paraId="6104D32C" w14:textId="77777777" w:rsidR="00AD0221" w:rsidRPr="008A2CE0" w:rsidRDefault="000913D8">
      <w:pPr>
        <w:rPr>
          <w:rFonts w:ascii="Arial" w:hAnsi="Arial" w:cs="Arial"/>
        </w:rPr>
      </w:pPr>
      <w:r w:rsidRPr="008A2CE0">
        <w:rPr>
          <w:rFonts w:ascii="Arial" w:hAnsi="Arial" w:cs="Arial"/>
        </w:rPr>
        <w:t>12/1/2017-Began checking unreported contacts and locations during follow-up visits #3 using a R script. Prior to this date we verbally asked participants</w:t>
      </w:r>
      <w:r w:rsidR="00C5753C" w:rsidRPr="008A2CE0">
        <w:rPr>
          <w:rFonts w:ascii="Arial" w:hAnsi="Arial" w:cs="Arial"/>
        </w:rPr>
        <w:t xml:space="preserve"> if they had any new/unreported </w:t>
      </w:r>
      <w:r w:rsidRPr="008A2CE0">
        <w:rPr>
          <w:rFonts w:ascii="Arial" w:hAnsi="Arial" w:cs="Arial"/>
        </w:rPr>
        <w:t>contacts and locations at follow-up visits #1 and #2</w:t>
      </w:r>
      <w:r w:rsidR="00C5753C" w:rsidRPr="008A2CE0">
        <w:rPr>
          <w:rFonts w:ascii="Arial" w:hAnsi="Arial" w:cs="Arial"/>
        </w:rPr>
        <w:t xml:space="preserve"> only</w:t>
      </w:r>
      <w:r w:rsidRPr="008A2CE0">
        <w:rPr>
          <w:rFonts w:ascii="Arial" w:hAnsi="Arial" w:cs="Arial"/>
        </w:rPr>
        <w:t xml:space="preserve">. This new procedure was first implemented with participant 015. </w:t>
      </w:r>
    </w:p>
    <w:p w14:paraId="002DE481" w14:textId="2AF9EFEF" w:rsidR="00AD0221" w:rsidRPr="008A2CE0" w:rsidRDefault="00AD0221">
      <w:pPr>
        <w:rPr>
          <w:rFonts w:ascii="Arial" w:hAnsi="Arial" w:cs="Arial"/>
          <w:color w:val="151B26"/>
          <w:shd w:val="clear" w:color="auto" w:fill="FFFFFF"/>
        </w:rPr>
      </w:pPr>
      <w:r w:rsidRPr="008A2CE0">
        <w:rPr>
          <w:rFonts w:ascii="Arial" w:hAnsi="Arial" w:cs="Arial"/>
        </w:rPr>
        <w:t>12/7/17-</w:t>
      </w:r>
      <w:r w:rsidRPr="008A2CE0">
        <w:rPr>
          <w:rFonts w:ascii="Arial" w:hAnsi="Arial" w:cs="Arial"/>
          <w:color w:val="151B26"/>
          <w:shd w:val="clear" w:color="auto" w:fill="FFFFFF"/>
        </w:rPr>
        <w:t xml:space="preserve">the EMA Later and EMA Morning Surveys. Question: EMAM_1.5 and EMAL_1.5 -(Is your goal still to remain abstinent in the future?) was not created to be a force response question. This means that if a participant selected Yes to drinking, which is the only reason why the abstinence goal question appears, they can leave the abstinence goal question blank. To date, only two participants have reported yes to drinking and left the abstinence goal question blank (025 on 12/4 and 007 on 7/13). Additional checking to confirm that this issue only occurred with two participants is recommended. </w:t>
      </w:r>
    </w:p>
    <w:p w14:paraId="51767725" w14:textId="609F016D" w:rsidR="00AD0221" w:rsidRPr="008A2CE0" w:rsidRDefault="00AD0221">
      <w:pPr>
        <w:rPr>
          <w:rFonts w:ascii="Arial" w:hAnsi="Arial" w:cs="Arial"/>
          <w:color w:val="151B26"/>
          <w:shd w:val="clear" w:color="auto" w:fill="FFFFFF"/>
        </w:rPr>
      </w:pPr>
      <w:r w:rsidRPr="008A2CE0">
        <w:rPr>
          <w:rFonts w:ascii="Arial" w:hAnsi="Arial" w:cs="Arial"/>
          <w:color w:val="151B26"/>
          <w:shd w:val="clear" w:color="auto" w:fill="FFFFFF"/>
        </w:rPr>
        <w:t>This issue was fixed by making EMAM_1.5 and EMAL_1.5 a force response question. All the other questions in these surveys were already marked forced response.</w:t>
      </w:r>
    </w:p>
    <w:p w14:paraId="228226D0" w14:textId="02FB231B" w:rsidR="008D4216" w:rsidRDefault="00AD0221">
      <w:pPr>
        <w:rPr>
          <w:rFonts w:ascii="Arial" w:hAnsi="Arial" w:cs="Arial"/>
        </w:rPr>
      </w:pPr>
      <w:r w:rsidRPr="008A2CE0">
        <w:rPr>
          <w:rFonts w:ascii="Arial" w:hAnsi="Arial" w:cs="Arial"/>
          <w:color w:val="151B26"/>
        </w:rPr>
        <w:t xml:space="preserve">12/8/17 A back button was added to the EMA Morning and EMA Later survey on 12/8/17 to allow participants who erroneously answer any of the survey questions an opportunity to select the back button to correct their response. Ideally, this change will lead to less partially complete surveys. </w:t>
      </w:r>
      <w:r w:rsidRPr="008A2CE0">
        <w:rPr>
          <w:rFonts w:ascii="Arial" w:hAnsi="Arial" w:cs="Arial"/>
          <w:color w:val="151B26"/>
        </w:rPr>
        <w:br/>
      </w:r>
      <w:r w:rsidRPr="008A2CE0">
        <w:rPr>
          <w:rFonts w:ascii="Arial" w:hAnsi="Arial" w:cs="Arial"/>
          <w:color w:val="151B26"/>
        </w:rPr>
        <w:br/>
      </w:r>
      <w:r w:rsidR="00E95672">
        <w:rPr>
          <w:rFonts w:ascii="Arial" w:hAnsi="Arial" w:cs="Arial"/>
        </w:rPr>
        <w:t>3/8/2018.  Assist_8 in ID battery was corrected to force response</w:t>
      </w:r>
    </w:p>
    <w:p w14:paraId="777E8425" w14:textId="7A39A2D7" w:rsidR="00124995" w:rsidRDefault="00124995">
      <w:pPr>
        <w:rPr>
          <w:rFonts w:ascii="Arial" w:hAnsi="Arial" w:cs="Arial"/>
        </w:rPr>
      </w:pPr>
      <w:r>
        <w:rPr>
          <w:rFonts w:ascii="Arial" w:hAnsi="Arial" w:cs="Arial"/>
        </w:rPr>
        <w:t>5/17/2018 DEM_</w:t>
      </w:r>
      <w:r w:rsidR="00A335C6">
        <w:rPr>
          <w:rFonts w:ascii="Arial" w:hAnsi="Arial" w:cs="Arial"/>
        </w:rPr>
        <w:t>7</w:t>
      </w:r>
      <w:r>
        <w:rPr>
          <w:rFonts w:ascii="Arial" w:hAnsi="Arial" w:cs="Arial"/>
        </w:rPr>
        <w:t xml:space="preserve"> in Screen ID battery was corrected to force response</w:t>
      </w:r>
    </w:p>
    <w:p w14:paraId="499D2310" w14:textId="1D1A0E03" w:rsidR="00810DD2" w:rsidRDefault="00810DD2">
      <w:pPr>
        <w:rPr>
          <w:rFonts w:ascii="Arial" w:hAnsi="Arial" w:cs="Arial"/>
        </w:rPr>
      </w:pPr>
      <w:r>
        <w:rPr>
          <w:rFonts w:ascii="Arial" w:hAnsi="Arial" w:cs="Arial"/>
        </w:rPr>
        <w:t xml:space="preserve">11/15/2018- Date of last API download of </w:t>
      </w:r>
      <w:proofErr w:type="spellStart"/>
      <w:r>
        <w:rPr>
          <w:rFonts w:ascii="Arial" w:hAnsi="Arial" w:cs="Arial"/>
        </w:rPr>
        <w:t>beddit</w:t>
      </w:r>
      <w:proofErr w:type="spellEnd"/>
      <w:r>
        <w:rPr>
          <w:rFonts w:ascii="Arial" w:hAnsi="Arial" w:cs="Arial"/>
        </w:rPr>
        <w:t xml:space="preserve"> data.</w:t>
      </w:r>
    </w:p>
    <w:p w14:paraId="10291994" w14:textId="1DFAB7B3" w:rsidR="00810DD2" w:rsidRPr="008A2CE0" w:rsidRDefault="00810DD2">
      <w:pPr>
        <w:rPr>
          <w:rFonts w:ascii="Arial" w:hAnsi="Arial" w:cs="Arial"/>
        </w:rPr>
      </w:pPr>
      <w:r>
        <w:rPr>
          <w:rFonts w:ascii="Arial" w:hAnsi="Arial" w:cs="Arial"/>
        </w:rPr>
        <w:t xml:space="preserve">11/26/2018-Force response was removed for the </w:t>
      </w:r>
      <w:proofErr w:type="spellStart"/>
      <w:r>
        <w:rPr>
          <w:rFonts w:ascii="Arial" w:hAnsi="Arial" w:cs="Arial"/>
        </w:rPr>
        <w:t>beddit</w:t>
      </w:r>
      <w:proofErr w:type="spellEnd"/>
      <w:r>
        <w:rPr>
          <w:rFonts w:ascii="Arial" w:hAnsi="Arial" w:cs="Arial"/>
        </w:rPr>
        <w:t xml:space="preserve"> items in the RISK burden measure in the ID </w:t>
      </w:r>
      <w:proofErr w:type="spellStart"/>
      <w:r>
        <w:rPr>
          <w:rFonts w:ascii="Arial" w:hAnsi="Arial" w:cs="Arial"/>
        </w:rPr>
        <w:t>Followup</w:t>
      </w:r>
      <w:proofErr w:type="spellEnd"/>
      <w:r>
        <w:rPr>
          <w:rFonts w:ascii="Arial" w:hAnsi="Arial" w:cs="Arial"/>
        </w:rPr>
        <w:t xml:space="preserve"> 1 &amp; 2 Battery, and ID Followup3 Battery.</w:t>
      </w:r>
    </w:p>
    <w:p w14:paraId="045BE76A" w14:textId="310AEAD9" w:rsidR="00F70300" w:rsidRDefault="001539B6" w:rsidP="00077064">
      <w:pPr>
        <w:pStyle w:val="Heading1"/>
        <w:rPr>
          <w:rFonts w:ascii="Arial" w:hAnsi="Arial" w:cs="Arial"/>
          <w:sz w:val="22"/>
          <w:szCs w:val="22"/>
        </w:rPr>
      </w:pPr>
      <w:bookmarkStart w:id="4" w:name="_Toc497996965"/>
      <w:r>
        <w:rPr>
          <w:rFonts w:ascii="Arial" w:hAnsi="Arial" w:cs="Arial"/>
          <w:sz w:val="22"/>
          <w:szCs w:val="22"/>
        </w:rPr>
        <w:t xml:space="preserve">October 2019: Collection of SMS and Voice files changed for iPhone users. See Study Protocol. </w:t>
      </w:r>
    </w:p>
    <w:p w14:paraId="54C98B9F" w14:textId="77777777" w:rsidR="00F70300" w:rsidRDefault="00F70300" w:rsidP="00077064">
      <w:pPr>
        <w:pStyle w:val="Heading1"/>
        <w:rPr>
          <w:rFonts w:ascii="Arial" w:hAnsi="Arial" w:cs="Arial"/>
          <w:sz w:val="22"/>
          <w:szCs w:val="22"/>
        </w:rPr>
      </w:pPr>
    </w:p>
    <w:p w14:paraId="7F579B34" w14:textId="77777777" w:rsidR="00F70300" w:rsidRDefault="00F70300">
      <w:pPr>
        <w:rPr>
          <w:rFonts w:ascii="Arial" w:eastAsiaTheme="majorEastAsia" w:hAnsi="Arial" w:cs="Arial"/>
          <w:color w:val="2E74B5" w:themeColor="accent1" w:themeShade="BF"/>
        </w:rPr>
      </w:pPr>
      <w:r>
        <w:rPr>
          <w:rFonts w:ascii="Arial" w:hAnsi="Arial" w:cs="Arial"/>
        </w:rPr>
        <w:br w:type="page"/>
      </w:r>
    </w:p>
    <w:p w14:paraId="1566EB68" w14:textId="52FE42DB" w:rsidR="00514899" w:rsidRPr="008A2CE0" w:rsidRDefault="00614E14" w:rsidP="00077064">
      <w:pPr>
        <w:pStyle w:val="Heading1"/>
        <w:rPr>
          <w:rFonts w:ascii="Arial" w:hAnsi="Arial" w:cs="Arial"/>
          <w:sz w:val="22"/>
          <w:szCs w:val="22"/>
        </w:rPr>
      </w:pPr>
      <w:r w:rsidRPr="008A2CE0">
        <w:rPr>
          <w:rFonts w:ascii="Arial" w:hAnsi="Arial" w:cs="Arial"/>
          <w:sz w:val="22"/>
          <w:szCs w:val="22"/>
        </w:rPr>
        <w:lastRenderedPageBreak/>
        <w:t>Data Cleaning</w:t>
      </w:r>
      <w:bookmarkEnd w:id="4"/>
    </w:p>
    <w:p w14:paraId="1FFFE8C6" w14:textId="1D67BCCB" w:rsidR="009B1573" w:rsidRPr="008A2CE0" w:rsidRDefault="009B1573" w:rsidP="009178E4">
      <w:pPr>
        <w:pStyle w:val="Heading2"/>
        <w:rPr>
          <w:rFonts w:ascii="Arial" w:hAnsi="Arial" w:cs="Arial"/>
          <w:sz w:val="22"/>
          <w:szCs w:val="22"/>
        </w:rPr>
      </w:pPr>
      <w:bookmarkStart w:id="5" w:name="_Toc497996966"/>
      <w:r w:rsidRPr="008A2CE0">
        <w:rPr>
          <w:rFonts w:ascii="Arial" w:hAnsi="Arial" w:cs="Arial"/>
          <w:sz w:val="22"/>
          <w:szCs w:val="22"/>
        </w:rPr>
        <w:t>General Notes</w:t>
      </w:r>
      <w:bookmarkEnd w:id="5"/>
    </w:p>
    <w:p w14:paraId="669D695B" w14:textId="491038C8" w:rsidR="009B1573" w:rsidRPr="008A2CE0" w:rsidRDefault="009B1573" w:rsidP="009B1573">
      <w:pPr>
        <w:rPr>
          <w:rFonts w:ascii="Arial" w:hAnsi="Arial" w:cs="Arial"/>
        </w:rPr>
      </w:pPr>
      <w:r w:rsidRPr="008A2CE0">
        <w:rPr>
          <w:rFonts w:ascii="Arial" w:hAnsi="Arial" w:cs="Arial"/>
        </w:rPr>
        <w:t xml:space="preserve">Data errors that need to be corrected are added in normal black text.  After John provides code to fix the error, he will change the color to </w:t>
      </w:r>
      <w:r w:rsidRPr="008A2CE0">
        <w:rPr>
          <w:rFonts w:ascii="Arial" w:hAnsi="Arial" w:cs="Arial"/>
          <w:color w:val="00B050"/>
        </w:rPr>
        <w:t xml:space="preserve">green </w:t>
      </w:r>
      <w:r w:rsidRPr="008A2CE0">
        <w:rPr>
          <w:rFonts w:ascii="Arial" w:hAnsi="Arial" w:cs="Arial"/>
        </w:rPr>
        <w:t>to indicate it has been completed.</w:t>
      </w:r>
    </w:p>
    <w:p w14:paraId="78DFC489" w14:textId="1EF69E35" w:rsidR="006A6C7B" w:rsidRPr="008A2CE0" w:rsidRDefault="006A6C7B" w:rsidP="006A6C7B">
      <w:pPr>
        <w:rPr>
          <w:rFonts w:ascii="Arial" w:hAnsi="Arial" w:cs="Arial"/>
        </w:rPr>
      </w:pPr>
    </w:p>
    <w:p w14:paraId="6FF8D0D5" w14:textId="62156B63" w:rsidR="00514899" w:rsidRPr="008A2CE0" w:rsidRDefault="00514899" w:rsidP="009178E4">
      <w:pPr>
        <w:pStyle w:val="Heading2"/>
        <w:rPr>
          <w:rFonts w:ascii="Arial" w:hAnsi="Arial" w:cs="Arial"/>
          <w:sz w:val="22"/>
          <w:szCs w:val="22"/>
        </w:rPr>
      </w:pPr>
      <w:bookmarkStart w:id="6" w:name="_Toc497996968"/>
      <w:r w:rsidRPr="008A2CE0">
        <w:rPr>
          <w:rFonts w:ascii="Arial" w:hAnsi="Arial" w:cs="Arial"/>
          <w:sz w:val="22"/>
          <w:szCs w:val="22"/>
        </w:rPr>
        <w:t>Qualtrics Screen Battery</w:t>
      </w:r>
      <w:bookmarkEnd w:id="6"/>
    </w:p>
    <w:p w14:paraId="248F00F9" w14:textId="77777777" w:rsidR="006E66D0" w:rsidRPr="008A2CE0" w:rsidRDefault="006E66D0" w:rsidP="006E66D0">
      <w:pPr>
        <w:rPr>
          <w:rFonts w:ascii="Arial" w:hAnsi="Arial" w:cs="Arial"/>
          <w:color w:val="FF0000"/>
        </w:rPr>
      </w:pPr>
    </w:p>
    <w:p w14:paraId="3A5864F0" w14:textId="74C90CFE" w:rsidR="006E66D0" w:rsidRPr="008A2CE0" w:rsidRDefault="00153439" w:rsidP="006E66D0">
      <w:pPr>
        <w:rPr>
          <w:rFonts w:ascii="Arial" w:hAnsi="Arial" w:cs="Arial"/>
          <w:color w:val="00B050"/>
          <w:shd w:val="clear" w:color="auto" w:fill="FFFFFF"/>
        </w:rPr>
      </w:pPr>
      <w:r w:rsidRPr="008A2CE0">
        <w:rPr>
          <w:rFonts w:ascii="Arial" w:hAnsi="Arial" w:cs="Arial"/>
          <w:color w:val="00B050"/>
        </w:rPr>
        <w:t xml:space="preserve">6/12/2017 - </w:t>
      </w:r>
      <w:r w:rsidR="00514899" w:rsidRPr="008A2CE0">
        <w:rPr>
          <w:rFonts w:ascii="Arial" w:hAnsi="Arial" w:cs="Arial"/>
          <w:b/>
          <w:color w:val="00B050"/>
        </w:rPr>
        <w:t>001</w:t>
      </w:r>
      <w:r w:rsidR="00514899" w:rsidRPr="008A2CE0">
        <w:rPr>
          <w:rFonts w:ascii="Arial" w:hAnsi="Arial" w:cs="Arial"/>
          <w:color w:val="00B050"/>
        </w:rPr>
        <w:t>-</w:t>
      </w:r>
      <w:r w:rsidRPr="008A2CE0">
        <w:rPr>
          <w:rFonts w:ascii="Arial" w:hAnsi="Arial" w:cs="Arial"/>
          <w:color w:val="00B050"/>
        </w:rPr>
        <w:t>Update</w:t>
      </w:r>
      <w:r w:rsidR="00514899" w:rsidRPr="008A2CE0">
        <w:rPr>
          <w:rFonts w:ascii="Arial" w:hAnsi="Arial" w:cs="Arial"/>
          <w:color w:val="00B050"/>
        </w:rPr>
        <w:t xml:space="preserve"> UTC Time Stamp for screen battery:  </w:t>
      </w:r>
      <w:r w:rsidRPr="008A2CE0">
        <w:rPr>
          <w:rFonts w:ascii="Arial" w:hAnsi="Arial" w:cs="Arial"/>
          <w:color w:val="00B050"/>
          <w:shd w:val="clear" w:color="auto" w:fill="FFFFFF"/>
        </w:rPr>
        <w:t>1487176523</w:t>
      </w:r>
    </w:p>
    <w:p w14:paraId="7F05A473" w14:textId="632C4EB9" w:rsidR="00400C0C" w:rsidRPr="008A2CE0" w:rsidRDefault="00400C0C" w:rsidP="00400C0C">
      <w:pPr>
        <w:rPr>
          <w:rFonts w:ascii="Arial" w:hAnsi="Arial" w:cs="Arial"/>
          <w:color w:val="00B050"/>
        </w:rPr>
      </w:pPr>
      <w:r w:rsidRPr="008A2CE0">
        <w:rPr>
          <w:rFonts w:ascii="Arial" w:hAnsi="Arial" w:cs="Arial"/>
          <w:b/>
          <w:color w:val="00B050"/>
        </w:rPr>
        <w:t>001</w:t>
      </w:r>
      <w:r w:rsidRPr="008A2CE0">
        <w:rPr>
          <w:rFonts w:ascii="Arial" w:hAnsi="Arial" w:cs="Arial"/>
          <w:color w:val="00B050"/>
        </w:rPr>
        <w:t>-A new measure was added to the screening battery after participant completed his screening session on 2/1/17. Participant completed the new measure-Demographics II (DEM2)</w:t>
      </w:r>
      <w:r w:rsidR="00F24C62" w:rsidRPr="008A2CE0">
        <w:rPr>
          <w:rFonts w:ascii="Arial" w:hAnsi="Arial" w:cs="Arial"/>
          <w:color w:val="00B050"/>
        </w:rPr>
        <w:t>-</w:t>
      </w:r>
      <w:r w:rsidR="00CC5EA8" w:rsidRPr="008A2CE0">
        <w:rPr>
          <w:rFonts w:ascii="Arial" w:hAnsi="Arial" w:cs="Arial"/>
          <w:color w:val="00B050"/>
        </w:rPr>
        <w:t>retrospectively during his</w:t>
      </w:r>
      <w:r w:rsidRPr="008A2CE0">
        <w:rPr>
          <w:rFonts w:ascii="Arial" w:hAnsi="Arial" w:cs="Arial"/>
          <w:color w:val="00B050"/>
        </w:rPr>
        <w:t xml:space="preserve"> follow-up </w:t>
      </w:r>
      <w:r w:rsidR="00CC5EA8" w:rsidRPr="008A2CE0">
        <w:rPr>
          <w:rFonts w:ascii="Arial" w:hAnsi="Arial" w:cs="Arial"/>
          <w:color w:val="00B050"/>
        </w:rPr>
        <w:t>#2</w:t>
      </w:r>
      <w:r w:rsidRPr="008A2CE0">
        <w:rPr>
          <w:rFonts w:ascii="Arial" w:hAnsi="Arial" w:cs="Arial"/>
          <w:color w:val="00B050"/>
        </w:rPr>
        <w:t xml:space="preserve"> </w:t>
      </w:r>
      <w:r w:rsidR="00CC5EA8" w:rsidRPr="008A2CE0">
        <w:rPr>
          <w:rFonts w:ascii="Arial" w:hAnsi="Arial" w:cs="Arial"/>
          <w:color w:val="00B050"/>
        </w:rPr>
        <w:t>visit on 5/</w:t>
      </w:r>
      <w:r w:rsidRPr="008A2CE0">
        <w:rPr>
          <w:rFonts w:ascii="Arial" w:hAnsi="Arial" w:cs="Arial"/>
          <w:color w:val="00B050"/>
        </w:rPr>
        <w:t>1/2017. Below are the responses:</w:t>
      </w:r>
    </w:p>
    <w:tbl>
      <w:tblPr>
        <w:tblStyle w:val="TableGrid"/>
        <w:tblW w:w="0" w:type="auto"/>
        <w:tblLook w:val="04A0" w:firstRow="1" w:lastRow="0" w:firstColumn="1" w:lastColumn="0" w:noHBand="0" w:noVBand="1"/>
      </w:tblPr>
      <w:tblGrid>
        <w:gridCol w:w="1885"/>
        <w:gridCol w:w="1207"/>
      </w:tblGrid>
      <w:tr w:rsidR="00051478" w:rsidRPr="008A2CE0" w14:paraId="76B3BB16" w14:textId="77777777" w:rsidTr="00323255">
        <w:trPr>
          <w:trHeight w:val="509"/>
        </w:trPr>
        <w:tc>
          <w:tcPr>
            <w:tcW w:w="1885" w:type="dxa"/>
          </w:tcPr>
          <w:p w14:paraId="1682BA8E" w14:textId="77777777" w:rsidR="00400C0C" w:rsidRPr="008A2CE0" w:rsidRDefault="00400C0C" w:rsidP="006F3A8D">
            <w:pPr>
              <w:rPr>
                <w:rFonts w:ascii="Arial" w:hAnsi="Arial" w:cs="Arial"/>
                <w:color w:val="00B050"/>
              </w:rPr>
            </w:pPr>
            <w:r w:rsidRPr="008A2CE0">
              <w:rPr>
                <w:rFonts w:ascii="Arial" w:hAnsi="Arial" w:cs="Arial"/>
                <w:color w:val="00B050"/>
              </w:rPr>
              <w:t>Demographics II</w:t>
            </w:r>
          </w:p>
        </w:tc>
        <w:tc>
          <w:tcPr>
            <w:tcW w:w="1207" w:type="dxa"/>
          </w:tcPr>
          <w:p w14:paraId="303B86EB" w14:textId="77777777" w:rsidR="00400C0C" w:rsidRPr="008A2CE0" w:rsidRDefault="00400C0C" w:rsidP="006F3A8D">
            <w:pPr>
              <w:rPr>
                <w:rFonts w:ascii="Arial" w:hAnsi="Arial" w:cs="Arial"/>
                <w:color w:val="00B050"/>
              </w:rPr>
            </w:pPr>
            <w:r w:rsidRPr="008A2CE0">
              <w:rPr>
                <w:rFonts w:ascii="Arial" w:hAnsi="Arial" w:cs="Arial"/>
                <w:color w:val="00B050"/>
              </w:rPr>
              <w:t>Response Value</w:t>
            </w:r>
          </w:p>
        </w:tc>
      </w:tr>
      <w:tr w:rsidR="00051478" w:rsidRPr="008A2CE0" w14:paraId="42F62EEF" w14:textId="77777777" w:rsidTr="00323255">
        <w:trPr>
          <w:trHeight w:val="287"/>
        </w:trPr>
        <w:tc>
          <w:tcPr>
            <w:tcW w:w="1885" w:type="dxa"/>
          </w:tcPr>
          <w:p w14:paraId="6E7A4861" w14:textId="77777777" w:rsidR="00400C0C" w:rsidRPr="008A2CE0" w:rsidRDefault="00400C0C" w:rsidP="006F3A8D">
            <w:pPr>
              <w:rPr>
                <w:rFonts w:ascii="Arial" w:hAnsi="Arial" w:cs="Arial"/>
                <w:color w:val="00B050"/>
              </w:rPr>
            </w:pPr>
            <w:r w:rsidRPr="008A2CE0">
              <w:rPr>
                <w:rFonts w:ascii="Arial" w:hAnsi="Arial" w:cs="Arial"/>
                <w:color w:val="00B050"/>
              </w:rPr>
              <w:t>DEM2_2</w:t>
            </w:r>
          </w:p>
        </w:tc>
        <w:tc>
          <w:tcPr>
            <w:tcW w:w="1207" w:type="dxa"/>
          </w:tcPr>
          <w:p w14:paraId="64379258" w14:textId="77777777" w:rsidR="00400C0C" w:rsidRPr="008A2CE0" w:rsidRDefault="00400C0C" w:rsidP="006F3A8D">
            <w:pPr>
              <w:rPr>
                <w:rFonts w:ascii="Arial" w:hAnsi="Arial" w:cs="Arial"/>
                <w:color w:val="00B050"/>
              </w:rPr>
            </w:pPr>
            <w:r w:rsidRPr="008A2CE0">
              <w:rPr>
                <w:rFonts w:ascii="Arial" w:hAnsi="Arial" w:cs="Arial"/>
                <w:color w:val="00B050"/>
              </w:rPr>
              <w:t>2</w:t>
            </w:r>
          </w:p>
        </w:tc>
      </w:tr>
      <w:tr w:rsidR="00051478" w:rsidRPr="008A2CE0" w14:paraId="73222FA6" w14:textId="77777777" w:rsidTr="00323255">
        <w:trPr>
          <w:trHeight w:val="262"/>
        </w:trPr>
        <w:tc>
          <w:tcPr>
            <w:tcW w:w="1885" w:type="dxa"/>
          </w:tcPr>
          <w:p w14:paraId="76062F23" w14:textId="77777777" w:rsidR="00400C0C" w:rsidRPr="008A2CE0" w:rsidRDefault="00400C0C" w:rsidP="006F3A8D">
            <w:pPr>
              <w:rPr>
                <w:rFonts w:ascii="Arial" w:hAnsi="Arial" w:cs="Arial"/>
                <w:color w:val="00B050"/>
              </w:rPr>
            </w:pPr>
            <w:r w:rsidRPr="008A2CE0">
              <w:rPr>
                <w:rFonts w:ascii="Arial" w:hAnsi="Arial" w:cs="Arial"/>
                <w:color w:val="00B050"/>
              </w:rPr>
              <w:t>DEM2_4</w:t>
            </w:r>
          </w:p>
        </w:tc>
        <w:tc>
          <w:tcPr>
            <w:tcW w:w="1207" w:type="dxa"/>
          </w:tcPr>
          <w:p w14:paraId="664B55A9" w14:textId="0D032729" w:rsidR="00400C0C" w:rsidRPr="008A2CE0" w:rsidRDefault="00323255" w:rsidP="006F3A8D">
            <w:pPr>
              <w:rPr>
                <w:rFonts w:ascii="Arial" w:hAnsi="Arial" w:cs="Arial"/>
                <w:color w:val="FF0000"/>
              </w:rPr>
            </w:pPr>
            <w:r w:rsidRPr="008A2CE0">
              <w:rPr>
                <w:rFonts w:ascii="Arial" w:hAnsi="Arial" w:cs="Arial"/>
                <w:color w:val="00B050"/>
              </w:rPr>
              <w:t>0</w:t>
            </w:r>
          </w:p>
        </w:tc>
      </w:tr>
      <w:tr w:rsidR="00051478" w:rsidRPr="008A2CE0" w14:paraId="2124FA02" w14:textId="77777777" w:rsidTr="00323255">
        <w:trPr>
          <w:trHeight w:val="262"/>
        </w:trPr>
        <w:tc>
          <w:tcPr>
            <w:tcW w:w="1885" w:type="dxa"/>
          </w:tcPr>
          <w:p w14:paraId="649353B7" w14:textId="77777777" w:rsidR="00400C0C" w:rsidRPr="008A2CE0" w:rsidRDefault="00400C0C" w:rsidP="006F3A8D">
            <w:pPr>
              <w:rPr>
                <w:rFonts w:ascii="Arial" w:hAnsi="Arial" w:cs="Arial"/>
                <w:color w:val="00B050"/>
              </w:rPr>
            </w:pPr>
            <w:r w:rsidRPr="008A2CE0">
              <w:rPr>
                <w:rFonts w:ascii="Arial" w:hAnsi="Arial" w:cs="Arial"/>
                <w:color w:val="00B050"/>
              </w:rPr>
              <w:t>DEM2_6</w:t>
            </w:r>
          </w:p>
        </w:tc>
        <w:tc>
          <w:tcPr>
            <w:tcW w:w="1207" w:type="dxa"/>
          </w:tcPr>
          <w:p w14:paraId="02FF8F31" w14:textId="62285B18" w:rsidR="00400C0C" w:rsidRPr="008A2CE0" w:rsidRDefault="00323255" w:rsidP="006F3A8D">
            <w:pPr>
              <w:rPr>
                <w:rFonts w:ascii="Arial" w:hAnsi="Arial" w:cs="Arial"/>
                <w:color w:val="FF0000"/>
              </w:rPr>
            </w:pPr>
            <w:r w:rsidRPr="008A2CE0">
              <w:rPr>
                <w:rFonts w:ascii="Arial" w:hAnsi="Arial" w:cs="Arial"/>
                <w:color w:val="00B050"/>
              </w:rPr>
              <w:t>0</w:t>
            </w:r>
          </w:p>
        </w:tc>
      </w:tr>
      <w:tr w:rsidR="00051478" w:rsidRPr="008A2CE0" w14:paraId="31300AA8" w14:textId="77777777" w:rsidTr="00323255">
        <w:trPr>
          <w:trHeight w:val="368"/>
        </w:trPr>
        <w:tc>
          <w:tcPr>
            <w:tcW w:w="1885" w:type="dxa"/>
          </w:tcPr>
          <w:p w14:paraId="6AD78010" w14:textId="77777777" w:rsidR="00400C0C" w:rsidRPr="008A2CE0" w:rsidRDefault="00400C0C" w:rsidP="006F3A8D">
            <w:pPr>
              <w:rPr>
                <w:rFonts w:ascii="Arial" w:hAnsi="Arial" w:cs="Arial"/>
                <w:color w:val="00B050"/>
              </w:rPr>
            </w:pPr>
            <w:r w:rsidRPr="008A2CE0">
              <w:rPr>
                <w:rFonts w:ascii="Arial" w:hAnsi="Arial" w:cs="Arial"/>
                <w:color w:val="00B050"/>
              </w:rPr>
              <w:t>DEM2_8</w:t>
            </w:r>
          </w:p>
        </w:tc>
        <w:tc>
          <w:tcPr>
            <w:tcW w:w="1207" w:type="dxa"/>
          </w:tcPr>
          <w:p w14:paraId="6858C951" w14:textId="2666F446" w:rsidR="00400C0C" w:rsidRPr="008A2CE0" w:rsidRDefault="00323255" w:rsidP="006F3A8D">
            <w:pPr>
              <w:rPr>
                <w:rFonts w:ascii="Arial" w:hAnsi="Arial" w:cs="Arial"/>
                <w:color w:val="FF0000"/>
              </w:rPr>
            </w:pPr>
            <w:r w:rsidRPr="008A2CE0">
              <w:rPr>
                <w:rFonts w:ascii="Arial" w:hAnsi="Arial" w:cs="Arial"/>
                <w:color w:val="00B050"/>
              </w:rPr>
              <w:t>0</w:t>
            </w:r>
          </w:p>
        </w:tc>
      </w:tr>
    </w:tbl>
    <w:p w14:paraId="3AF02495" w14:textId="77777777" w:rsidR="006F3A8D" w:rsidRPr="008A2CE0" w:rsidRDefault="006F3A8D" w:rsidP="006F3A8D">
      <w:pPr>
        <w:rPr>
          <w:rFonts w:ascii="Arial" w:hAnsi="Arial" w:cs="Arial"/>
          <w:color w:val="00B050"/>
        </w:rPr>
      </w:pPr>
    </w:p>
    <w:p w14:paraId="2E8B8EC0" w14:textId="4A6A9093" w:rsidR="006F3A8D" w:rsidRPr="008A2CE0" w:rsidRDefault="006F3A8D" w:rsidP="00DF5829">
      <w:pPr>
        <w:tabs>
          <w:tab w:val="left" w:pos="9450"/>
        </w:tabs>
        <w:rPr>
          <w:rFonts w:ascii="Arial" w:hAnsi="Arial" w:cs="Arial"/>
          <w:color w:val="00B050"/>
        </w:rPr>
      </w:pPr>
      <w:r w:rsidRPr="008A2CE0">
        <w:rPr>
          <w:rFonts w:ascii="Arial" w:hAnsi="Arial" w:cs="Arial"/>
          <w:color w:val="00B050"/>
        </w:rPr>
        <w:t>6/8/2017 – Updated to reflect new recoding.</w:t>
      </w:r>
      <w:r w:rsidR="00DF5829" w:rsidRPr="008A2CE0">
        <w:rPr>
          <w:rFonts w:ascii="Arial" w:hAnsi="Arial" w:cs="Arial"/>
          <w:color w:val="00B050"/>
        </w:rPr>
        <w:tab/>
      </w:r>
    </w:p>
    <w:p w14:paraId="79862185" w14:textId="77777777" w:rsidR="006F3A8D" w:rsidRPr="008A2CE0" w:rsidRDefault="006F3A8D" w:rsidP="006F3A8D">
      <w:pPr>
        <w:rPr>
          <w:rFonts w:ascii="Arial" w:hAnsi="Arial" w:cs="Arial"/>
          <w:color w:val="1B2432"/>
          <w:shd w:val="clear" w:color="auto" w:fill="FFFFFF"/>
        </w:rPr>
      </w:pPr>
    </w:p>
    <w:p w14:paraId="671C997F" w14:textId="4DEC95E2" w:rsidR="00514899" w:rsidRPr="008A2CE0" w:rsidRDefault="00153439" w:rsidP="00514899">
      <w:pPr>
        <w:rPr>
          <w:rFonts w:ascii="Arial" w:hAnsi="Arial" w:cs="Arial"/>
          <w:color w:val="FF0000"/>
          <w:shd w:val="clear" w:color="auto" w:fill="FFFFFF"/>
        </w:rPr>
      </w:pPr>
      <w:r w:rsidRPr="008A2CE0">
        <w:rPr>
          <w:rFonts w:ascii="Arial" w:hAnsi="Arial" w:cs="Arial"/>
          <w:color w:val="00B050"/>
        </w:rPr>
        <w:t xml:space="preserve">6/12/2017 - </w:t>
      </w:r>
      <w:r w:rsidR="00514899" w:rsidRPr="008A2CE0">
        <w:rPr>
          <w:rFonts w:ascii="Arial" w:hAnsi="Arial" w:cs="Arial"/>
          <w:b/>
          <w:color w:val="00B050"/>
        </w:rPr>
        <w:t>002</w:t>
      </w:r>
      <w:r w:rsidR="00514899" w:rsidRPr="008A2CE0">
        <w:rPr>
          <w:rFonts w:ascii="Arial" w:hAnsi="Arial" w:cs="Arial"/>
          <w:color w:val="00B050"/>
        </w:rPr>
        <w:t>-</w:t>
      </w:r>
      <w:r w:rsidRPr="008A2CE0">
        <w:rPr>
          <w:rFonts w:ascii="Arial" w:hAnsi="Arial" w:cs="Arial"/>
          <w:color w:val="00B050"/>
        </w:rPr>
        <w:t>Update</w:t>
      </w:r>
      <w:r w:rsidR="00514899" w:rsidRPr="008A2CE0">
        <w:rPr>
          <w:rFonts w:ascii="Arial" w:hAnsi="Arial" w:cs="Arial"/>
          <w:color w:val="00B050"/>
        </w:rPr>
        <w:t xml:space="preserve"> UTC T</w:t>
      </w:r>
      <w:r w:rsidR="000E209B" w:rsidRPr="008A2CE0">
        <w:rPr>
          <w:rFonts w:ascii="Arial" w:hAnsi="Arial" w:cs="Arial"/>
          <w:color w:val="00B050"/>
        </w:rPr>
        <w:t>ime Stamp for screen ID battery</w:t>
      </w:r>
      <w:r w:rsidR="00514899" w:rsidRPr="008A2CE0">
        <w:rPr>
          <w:rFonts w:ascii="Arial" w:hAnsi="Arial" w:cs="Arial"/>
          <w:color w:val="00B050"/>
        </w:rPr>
        <w:t xml:space="preserve">:  </w:t>
      </w:r>
      <w:r w:rsidRPr="008A2CE0">
        <w:rPr>
          <w:rFonts w:ascii="Arial" w:hAnsi="Arial" w:cs="Arial"/>
          <w:color w:val="00B050"/>
          <w:shd w:val="clear" w:color="auto" w:fill="FFFFFF"/>
        </w:rPr>
        <w:t xml:space="preserve">1487364008         </w:t>
      </w:r>
    </w:p>
    <w:p w14:paraId="5999B6F4" w14:textId="77777777" w:rsidR="008A79E1" w:rsidRPr="008A2CE0" w:rsidRDefault="008A79E1" w:rsidP="00514899">
      <w:pPr>
        <w:rPr>
          <w:rFonts w:ascii="Arial" w:hAnsi="Arial" w:cs="Arial"/>
          <w:b/>
          <w:color w:val="1B2432"/>
          <w:shd w:val="clear" w:color="auto" w:fill="FFFFFF"/>
        </w:rPr>
      </w:pPr>
    </w:p>
    <w:p w14:paraId="16516A09" w14:textId="184A81CD" w:rsidR="00665A91" w:rsidRPr="008A2CE0" w:rsidRDefault="00665A91" w:rsidP="00514899">
      <w:pPr>
        <w:rPr>
          <w:rFonts w:ascii="Arial" w:hAnsi="Arial" w:cs="Arial"/>
          <w:color w:val="00B050"/>
          <w:shd w:val="clear" w:color="auto" w:fill="FFFFFF"/>
        </w:rPr>
      </w:pPr>
      <w:r w:rsidRPr="008A2CE0">
        <w:rPr>
          <w:rFonts w:ascii="Arial" w:hAnsi="Arial" w:cs="Arial"/>
          <w:b/>
          <w:color w:val="00B050"/>
          <w:shd w:val="clear" w:color="auto" w:fill="FFFFFF"/>
        </w:rPr>
        <w:t>002-</w:t>
      </w:r>
      <w:r w:rsidRPr="008A2CE0">
        <w:rPr>
          <w:rFonts w:ascii="Arial" w:hAnsi="Arial" w:cs="Arial"/>
          <w:color w:val="00B050"/>
          <w:shd w:val="clear" w:color="auto" w:fill="FFFFFF"/>
        </w:rPr>
        <w:t>Incorrect carry-forward responses were in the WHO-ASSIST when participant completed th</w:t>
      </w:r>
      <w:r w:rsidR="00BB3698" w:rsidRPr="008A2CE0">
        <w:rPr>
          <w:rFonts w:ascii="Arial" w:hAnsi="Arial" w:cs="Arial"/>
          <w:color w:val="00B050"/>
          <w:shd w:val="clear" w:color="auto" w:fill="FFFFFF"/>
        </w:rPr>
        <w:t>is measure at screen. The issue</w:t>
      </w:r>
      <w:r w:rsidRPr="008A2CE0">
        <w:rPr>
          <w:rFonts w:ascii="Arial" w:hAnsi="Arial" w:cs="Arial"/>
          <w:color w:val="00B050"/>
          <w:shd w:val="clear" w:color="auto" w:fill="FFFFFF"/>
        </w:rPr>
        <w:t xml:space="preserve"> is now fixed. Participant missed WHO-A</w:t>
      </w:r>
      <w:r w:rsidR="00BB3698" w:rsidRPr="008A2CE0">
        <w:rPr>
          <w:rFonts w:ascii="Arial" w:hAnsi="Arial" w:cs="Arial"/>
          <w:color w:val="00B050"/>
          <w:shd w:val="clear" w:color="auto" w:fill="FFFFFF"/>
        </w:rPr>
        <w:t>SSIST question #3 and #4. The</w:t>
      </w:r>
      <w:r w:rsidRPr="008A2CE0">
        <w:rPr>
          <w:rFonts w:ascii="Arial" w:hAnsi="Arial" w:cs="Arial"/>
          <w:color w:val="00B050"/>
          <w:shd w:val="clear" w:color="auto" w:fill="FFFFFF"/>
        </w:rPr>
        <w:t xml:space="preserve"> missing questions </w:t>
      </w:r>
      <w:r w:rsidR="00BB3698" w:rsidRPr="008A2CE0">
        <w:rPr>
          <w:rFonts w:ascii="Arial" w:hAnsi="Arial" w:cs="Arial"/>
          <w:color w:val="00B050"/>
          <w:shd w:val="clear" w:color="auto" w:fill="FFFFFF"/>
        </w:rPr>
        <w:t xml:space="preserve">were completed by participant at intake. </w:t>
      </w:r>
      <w:r w:rsidRPr="008A2CE0">
        <w:rPr>
          <w:rFonts w:ascii="Arial" w:hAnsi="Arial" w:cs="Arial"/>
          <w:color w:val="00B050"/>
          <w:shd w:val="clear" w:color="auto" w:fill="FFFFFF"/>
        </w:rPr>
        <w:t>Below are the responses:</w:t>
      </w:r>
    </w:p>
    <w:tbl>
      <w:tblPr>
        <w:tblStyle w:val="TableGrid"/>
        <w:tblW w:w="0" w:type="auto"/>
        <w:tblLook w:val="04A0" w:firstRow="1" w:lastRow="0" w:firstColumn="1" w:lastColumn="0" w:noHBand="0" w:noVBand="1"/>
      </w:tblPr>
      <w:tblGrid>
        <w:gridCol w:w="1721"/>
        <w:gridCol w:w="1207"/>
      </w:tblGrid>
      <w:tr w:rsidR="008A79E1" w:rsidRPr="008A2CE0" w14:paraId="3FEBFB89" w14:textId="77777777" w:rsidTr="00BB3698">
        <w:tc>
          <w:tcPr>
            <w:tcW w:w="1721" w:type="dxa"/>
          </w:tcPr>
          <w:p w14:paraId="752417A1" w14:textId="63E3710F" w:rsidR="00665A91" w:rsidRPr="008A2CE0" w:rsidRDefault="00665A91" w:rsidP="006F3A8D">
            <w:pPr>
              <w:rPr>
                <w:rFonts w:ascii="Arial" w:hAnsi="Arial" w:cs="Arial"/>
                <w:color w:val="00B050"/>
              </w:rPr>
            </w:pPr>
            <w:r w:rsidRPr="008A2CE0">
              <w:rPr>
                <w:rFonts w:ascii="Arial" w:hAnsi="Arial" w:cs="Arial"/>
                <w:color w:val="00B050"/>
              </w:rPr>
              <w:t>ASSSIST_3</w:t>
            </w:r>
          </w:p>
        </w:tc>
        <w:tc>
          <w:tcPr>
            <w:tcW w:w="1207" w:type="dxa"/>
          </w:tcPr>
          <w:p w14:paraId="04AB6FC8" w14:textId="77777777" w:rsidR="00665A91" w:rsidRPr="008A2CE0" w:rsidRDefault="00665A91" w:rsidP="006F3A8D">
            <w:pPr>
              <w:rPr>
                <w:rFonts w:ascii="Arial" w:hAnsi="Arial" w:cs="Arial"/>
                <w:color w:val="00B050"/>
              </w:rPr>
            </w:pPr>
            <w:r w:rsidRPr="008A2CE0">
              <w:rPr>
                <w:rFonts w:ascii="Arial" w:hAnsi="Arial" w:cs="Arial"/>
                <w:color w:val="00B050"/>
              </w:rPr>
              <w:t>Response Value</w:t>
            </w:r>
          </w:p>
        </w:tc>
      </w:tr>
      <w:tr w:rsidR="008A79E1" w:rsidRPr="008A2CE0" w14:paraId="37D2BD88" w14:textId="77777777" w:rsidTr="008A79E1">
        <w:tc>
          <w:tcPr>
            <w:tcW w:w="1721" w:type="dxa"/>
            <w:shd w:val="clear" w:color="auto" w:fill="auto"/>
          </w:tcPr>
          <w:p w14:paraId="5B1D933B" w14:textId="307ADCA7" w:rsidR="00665A91" w:rsidRPr="008A2CE0" w:rsidRDefault="00BB3698" w:rsidP="006F3A8D">
            <w:pPr>
              <w:rPr>
                <w:rFonts w:ascii="Arial" w:hAnsi="Arial" w:cs="Arial"/>
                <w:color w:val="00B050"/>
              </w:rPr>
            </w:pPr>
            <w:r w:rsidRPr="008A2CE0">
              <w:rPr>
                <w:rFonts w:ascii="Arial" w:hAnsi="Arial" w:cs="Arial"/>
                <w:color w:val="00B050"/>
              </w:rPr>
              <w:t>ASSIST_3_x1</w:t>
            </w:r>
          </w:p>
        </w:tc>
        <w:tc>
          <w:tcPr>
            <w:tcW w:w="1207" w:type="dxa"/>
            <w:shd w:val="clear" w:color="auto" w:fill="auto"/>
          </w:tcPr>
          <w:p w14:paraId="18A61DD2" w14:textId="78CDB472" w:rsidR="00665A91" w:rsidRPr="008A2CE0" w:rsidRDefault="00DF3BC7" w:rsidP="006F3A8D">
            <w:pPr>
              <w:rPr>
                <w:rFonts w:ascii="Arial" w:hAnsi="Arial" w:cs="Arial"/>
                <w:color w:val="00B050"/>
              </w:rPr>
            </w:pPr>
            <w:r w:rsidRPr="008A2CE0">
              <w:rPr>
                <w:rFonts w:ascii="Arial" w:hAnsi="Arial" w:cs="Arial"/>
                <w:color w:val="00B050"/>
              </w:rPr>
              <w:t>1</w:t>
            </w:r>
          </w:p>
        </w:tc>
      </w:tr>
      <w:tr w:rsidR="008A79E1" w:rsidRPr="008A2CE0" w14:paraId="39F08B27" w14:textId="77777777" w:rsidTr="00BB3698">
        <w:tc>
          <w:tcPr>
            <w:tcW w:w="1721" w:type="dxa"/>
          </w:tcPr>
          <w:p w14:paraId="2ABDE5BF" w14:textId="2B127F44" w:rsidR="00BB3698" w:rsidRPr="008A2CE0" w:rsidRDefault="00BB3698" w:rsidP="00BB3698">
            <w:pPr>
              <w:rPr>
                <w:rFonts w:ascii="Arial" w:hAnsi="Arial" w:cs="Arial"/>
                <w:color w:val="00B050"/>
              </w:rPr>
            </w:pPr>
            <w:r w:rsidRPr="008A2CE0">
              <w:rPr>
                <w:rFonts w:ascii="Arial" w:hAnsi="Arial" w:cs="Arial"/>
                <w:color w:val="00B050"/>
              </w:rPr>
              <w:t>ASSIST_3_x2</w:t>
            </w:r>
          </w:p>
        </w:tc>
        <w:tc>
          <w:tcPr>
            <w:tcW w:w="1207" w:type="dxa"/>
          </w:tcPr>
          <w:p w14:paraId="522393F9" w14:textId="70F8044F" w:rsidR="00BB3698" w:rsidRPr="008A2CE0" w:rsidRDefault="00DF3BC7" w:rsidP="00BB3698">
            <w:pPr>
              <w:rPr>
                <w:rFonts w:ascii="Arial" w:hAnsi="Arial" w:cs="Arial"/>
                <w:color w:val="00B050"/>
              </w:rPr>
            </w:pPr>
            <w:r w:rsidRPr="008A2CE0">
              <w:rPr>
                <w:rFonts w:ascii="Arial" w:hAnsi="Arial" w:cs="Arial"/>
                <w:color w:val="00B050"/>
              </w:rPr>
              <w:t>1</w:t>
            </w:r>
          </w:p>
        </w:tc>
      </w:tr>
      <w:tr w:rsidR="008A79E1" w:rsidRPr="008A2CE0" w14:paraId="2C95C176" w14:textId="77777777" w:rsidTr="00BB3698">
        <w:tc>
          <w:tcPr>
            <w:tcW w:w="1721" w:type="dxa"/>
          </w:tcPr>
          <w:p w14:paraId="5C172CE2" w14:textId="6EDE4559" w:rsidR="00BB3698" w:rsidRPr="008A2CE0" w:rsidRDefault="00BB3698" w:rsidP="00BB3698">
            <w:pPr>
              <w:rPr>
                <w:rFonts w:ascii="Arial" w:hAnsi="Arial" w:cs="Arial"/>
                <w:color w:val="00B050"/>
              </w:rPr>
            </w:pPr>
            <w:r w:rsidRPr="008A2CE0">
              <w:rPr>
                <w:rFonts w:ascii="Arial" w:hAnsi="Arial" w:cs="Arial"/>
                <w:color w:val="00B050"/>
              </w:rPr>
              <w:t>ASSIST_3_x3</w:t>
            </w:r>
          </w:p>
        </w:tc>
        <w:tc>
          <w:tcPr>
            <w:tcW w:w="1207" w:type="dxa"/>
          </w:tcPr>
          <w:p w14:paraId="0021D284" w14:textId="6D74688E" w:rsidR="00BB3698" w:rsidRPr="008A2CE0" w:rsidRDefault="00DF3BC7" w:rsidP="00BB3698">
            <w:pPr>
              <w:rPr>
                <w:rFonts w:ascii="Arial" w:hAnsi="Arial" w:cs="Arial"/>
                <w:color w:val="00B050"/>
              </w:rPr>
            </w:pPr>
            <w:r w:rsidRPr="008A2CE0">
              <w:rPr>
                <w:rFonts w:ascii="Arial" w:hAnsi="Arial" w:cs="Arial"/>
                <w:color w:val="00B050"/>
              </w:rPr>
              <w:t>1</w:t>
            </w:r>
          </w:p>
        </w:tc>
      </w:tr>
      <w:tr w:rsidR="008A79E1" w:rsidRPr="008A2CE0" w14:paraId="6C5D532B" w14:textId="77777777" w:rsidTr="00BB3698">
        <w:tc>
          <w:tcPr>
            <w:tcW w:w="1721" w:type="dxa"/>
          </w:tcPr>
          <w:p w14:paraId="082B857E" w14:textId="1F35CB4C" w:rsidR="00BB3698" w:rsidRPr="008A2CE0" w:rsidRDefault="00BB3698" w:rsidP="00BB3698">
            <w:pPr>
              <w:rPr>
                <w:rFonts w:ascii="Arial" w:hAnsi="Arial" w:cs="Arial"/>
                <w:color w:val="00B050"/>
              </w:rPr>
            </w:pPr>
            <w:r w:rsidRPr="008A2CE0">
              <w:rPr>
                <w:rFonts w:ascii="Arial" w:hAnsi="Arial" w:cs="Arial"/>
                <w:color w:val="00B050"/>
              </w:rPr>
              <w:t>ASSIST_3_x4</w:t>
            </w:r>
          </w:p>
        </w:tc>
        <w:tc>
          <w:tcPr>
            <w:tcW w:w="1207" w:type="dxa"/>
          </w:tcPr>
          <w:p w14:paraId="08ACE86D" w14:textId="04C41C3D" w:rsidR="00BB3698" w:rsidRPr="008A2CE0" w:rsidRDefault="00DF3BC7" w:rsidP="00BB3698">
            <w:pPr>
              <w:rPr>
                <w:rFonts w:ascii="Arial" w:hAnsi="Arial" w:cs="Arial"/>
                <w:color w:val="00B050"/>
              </w:rPr>
            </w:pPr>
            <w:r w:rsidRPr="008A2CE0">
              <w:rPr>
                <w:rFonts w:ascii="Arial" w:hAnsi="Arial" w:cs="Arial"/>
                <w:color w:val="00B050"/>
              </w:rPr>
              <w:t>1</w:t>
            </w:r>
          </w:p>
        </w:tc>
      </w:tr>
      <w:tr w:rsidR="008A79E1" w:rsidRPr="008A2CE0" w14:paraId="6E5E2E63" w14:textId="77777777" w:rsidTr="00BB3698">
        <w:tc>
          <w:tcPr>
            <w:tcW w:w="1721" w:type="dxa"/>
          </w:tcPr>
          <w:p w14:paraId="534C93F4" w14:textId="6626649C" w:rsidR="00BB3698" w:rsidRPr="008A2CE0" w:rsidRDefault="00BB3698" w:rsidP="00BB3698">
            <w:pPr>
              <w:rPr>
                <w:rFonts w:ascii="Arial" w:hAnsi="Arial" w:cs="Arial"/>
                <w:color w:val="00B050"/>
              </w:rPr>
            </w:pPr>
            <w:r w:rsidRPr="008A2CE0">
              <w:rPr>
                <w:rFonts w:ascii="Arial" w:hAnsi="Arial" w:cs="Arial"/>
                <w:color w:val="00B050"/>
              </w:rPr>
              <w:t>ASSIST_3_x5</w:t>
            </w:r>
          </w:p>
        </w:tc>
        <w:tc>
          <w:tcPr>
            <w:tcW w:w="1207" w:type="dxa"/>
          </w:tcPr>
          <w:p w14:paraId="3BD4D0E1" w14:textId="1BD7E80D" w:rsidR="00BB3698" w:rsidRPr="008A2CE0" w:rsidRDefault="00DF3BC7" w:rsidP="00BB3698">
            <w:pPr>
              <w:rPr>
                <w:rFonts w:ascii="Arial" w:hAnsi="Arial" w:cs="Arial"/>
                <w:color w:val="00B050"/>
              </w:rPr>
            </w:pPr>
            <w:r w:rsidRPr="008A2CE0">
              <w:rPr>
                <w:rFonts w:ascii="Arial" w:hAnsi="Arial" w:cs="Arial"/>
                <w:color w:val="00B050"/>
              </w:rPr>
              <w:t>1</w:t>
            </w:r>
          </w:p>
        </w:tc>
      </w:tr>
      <w:tr w:rsidR="008A79E1" w:rsidRPr="008A2CE0" w14:paraId="5937F609" w14:textId="77777777" w:rsidTr="00BB3698">
        <w:tc>
          <w:tcPr>
            <w:tcW w:w="1721" w:type="dxa"/>
          </w:tcPr>
          <w:p w14:paraId="2E268653" w14:textId="5E2086E9" w:rsidR="00BB3698" w:rsidRPr="008A2CE0" w:rsidRDefault="00BB3698" w:rsidP="00BB3698">
            <w:pPr>
              <w:rPr>
                <w:rFonts w:ascii="Arial" w:hAnsi="Arial" w:cs="Arial"/>
                <w:color w:val="00B050"/>
              </w:rPr>
            </w:pPr>
            <w:r w:rsidRPr="008A2CE0">
              <w:rPr>
                <w:rFonts w:ascii="Arial" w:hAnsi="Arial" w:cs="Arial"/>
                <w:color w:val="00B050"/>
              </w:rPr>
              <w:t>ASSIST_3_x6</w:t>
            </w:r>
          </w:p>
        </w:tc>
        <w:tc>
          <w:tcPr>
            <w:tcW w:w="1207" w:type="dxa"/>
          </w:tcPr>
          <w:p w14:paraId="16FBE975" w14:textId="79B20B59" w:rsidR="00BB3698" w:rsidRPr="008A2CE0" w:rsidRDefault="00DF3BC7" w:rsidP="00BB3698">
            <w:pPr>
              <w:rPr>
                <w:rFonts w:ascii="Arial" w:hAnsi="Arial" w:cs="Arial"/>
                <w:color w:val="00B050"/>
              </w:rPr>
            </w:pPr>
            <w:r w:rsidRPr="008A2CE0">
              <w:rPr>
                <w:rFonts w:ascii="Arial" w:hAnsi="Arial" w:cs="Arial"/>
                <w:color w:val="00B050"/>
              </w:rPr>
              <w:t>1</w:t>
            </w:r>
          </w:p>
        </w:tc>
      </w:tr>
      <w:tr w:rsidR="008A79E1" w:rsidRPr="008A2CE0" w14:paraId="0DADC17C" w14:textId="77777777" w:rsidTr="00BB3698">
        <w:tc>
          <w:tcPr>
            <w:tcW w:w="1721" w:type="dxa"/>
          </w:tcPr>
          <w:p w14:paraId="52E68A84" w14:textId="0F989E5B" w:rsidR="00BB3698" w:rsidRPr="008A2CE0" w:rsidRDefault="00BB3698" w:rsidP="00BB3698">
            <w:pPr>
              <w:rPr>
                <w:rFonts w:ascii="Arial" w:hAnsi="Arial" w:cs="Arial"/>
                <w:color w:val="00B050"/>
              </w:rPr>
            </w:pPr>
            <w:r w:rsidRPr="008A2CE0">
              <w:rPr>
                <w:rFonts w:ascii="Arial" w:hAnsi="Arial" w:cs="Arial"/>
                <w:color w:val="00B050"/>
              </w:rPr>
              <w:t>ASSIST_3_x7</w:t>
            </w:r>
          </w:p>
        </w:tc>
        <w:tc>
          <w:tcPr>
            <w:tcW w:w="1207" w:type="dxa"/>
          </w:tcPr>
          <w:p w14:paraId="715CBC39" w14:textId="0EAB4E2D" w:rsidR="00BB3698" w:rsidRPr="008A2CE0" w:rsidRDefault="00DF3BC7" w:rsidP="00BB3698">
            <w:pPr>
              <w:rPr>
                <w:rFonts w:ascii="Arial" w:hAnsi="Arial" w:cs="Arial"/>
                <w:color w:val="00B050"/>
              </w:rPr>
            </w:pPr>
            <w:r w:rsidRPr="008A2CE0">
              <w:rPr>
                <w:rFonts w:ascii="Arial" w:hAnsi="Arial" w:cs="Arial"/>
                <w:color w:val="00B050"/>
              </w:rPr>
              <w:t>1</w:t>
            </w:r>
          </w:p>
        </w:tc>
      </w:tr>
      <w:tr w:rsidR="00BB3698" w:rsidRPr="008A2CE0" w14:paraId="3788460D" w14:textId="77777777" w:rsidTr="00BB3698">
        <w:tc>
          <w:tcPr>
            <w:tcW w:w="1721" w:type="dxa"/>
          </w:tcPr>
          <w:p w14:paraId="5DE45F61" w14:textId="62576A69" w:rsidR="00BB3698" w:rsidRPr="008A2CE0" w:rsidRDefault="00BB3698" w:rsidP="00BB3698">
            <w:pPr>
              <w:rPr>
                <w:rFonts w:ascii="Arial" w:hAnsi="Arial" w:cs="Arial"/>
                <w:color w:val="00B050"/>
              </w:rPr>
            </w:pPr>
            <w:r w:rsidRPr="008A2CE0">
              <w:rPr>
                <w:rFonts w:ascii="Arial" w:hAnsi="Arial" w:cs="Arial"/>
                <w:color w:val="00B050"/>
              </w:rPr>
              <w:t>ASSIST_3_x8</w:t>
            </w:r>
          </w:p>
        </w:tc>
        <w:tc>
          <w:tcPr>
            <w:tcW w:w="1207" w:type="dxa"/>
          </w:tcPr>
          <w:p w14:paraId="1D2BE1F5" w14:textId="05F5BA5A" w:rsidR="00BB3698" w:rsidRPr="008A2CE0" w:rsidRDefault="00DF3BC7" w:rsidP="00BB3698">
            <w:pPr>
              <w:rPr>
                <w:rFonts w:ascii="Arial" w:hAnsi="Arial" w:cs="Arial"/>
                <w:color w:val="00B050"/>
              </w:rPr>
            </w:pPr>
            <w:r w:rsidRPr="008A2CE0">
              <w:rPr>
                <w:rFonts w:ascii="Arial" w:hAnsi="Arial" w:cs="Arial"/>
                <w:color w:val="00B050"/>
              </w:rPr>
              <w:t>1</w:t>
            </w:r>
          </w:p>
        </w:tc>
      </w:tr>
    </w:tbl>
    <w:p w14:paraId="145DC7C9" w14:textId="46ADEF37" w:rsidR="00514899" w:rsidRPr="008A2CE0" w:rsidRDefault="00514899" w:rsidP="00514899">
      <w:pPr>
        <w:rPr>
          <w:rFonts w:ascii="Arial" w:hAnsi="Arial" w:cs="Arial"/>
          <w:color w:val="00B050"/>
        </w:rPr>
      </w:pPr>
    </w:p>
    <w:p w14:paraId="19BEFCE1" w14:textId="792441DE" w:rsidR="00DF3BC7" w:rsidRPr="008A2CE0" w:rsidRDefault="00DF3BC7" w:rsidP="00514899">
      <w:pPr>
        <w:rPr>
          <w:rFonts w:ascii="Arial" w:hAnsi="Arial" w:cs="Arial"/>
          <w:color w:val="00B050"/>
        </w:rPr>
      </w:pPr>
      <w:r w:rsidRPr="008A2CE0">
        <w:rPr>
          <w:rFonts w:ascii="Arial" w:hAnsi="Arial" w:cs="Arial"/>
          <w:color w:val="00B050"/>
        </w:rPr>
        <w:t>6/8/2017 – Updated to reflect new recoding.</w:t>
      </w:r>
    </w:p>
    <w:p w14:paraId="7C496291" w14:textId="77777777" w:rsidR="00DF3BC7" w:rsidRPr="008A2CE0" w:rsidRDefault="00DF3BC7" w:rsidP="00514899">
      <w:pPr>
        <w:rPr>
          <w:rFonts w:ascii="Arial" w:hAnsi="Arial" w:cs="Arial"/>
          <w:color w:val="00B050"/>
        </w:rPr>
      </w:pPr>
    </w:p>
    <w:tbl>
      <w:tblPr>
        <w:tblStyle w:val="TableGrid"/>
        <w:tblW w:w="0" w:type="auto"/>
        <w:tblLook w:val="04A0" w:firstRow="1" w:lastRow="0" w:firstColumn="1" w:lastColumn="0" w:noHBand="0" w:noVBand="1"/>
      </w:tblPr>
      <w:tblGrid>
        <w:gridCol w:w="1691"/>
        <w:gridCol w:w="1277"/>
      </w:tblGrid>
      <w:tr w:rsidR="008A79E1" w:rsidRPr="008A2CE0" w14:paraId="3549E2C3" w14:textId="77777777" w:rsidTr="00BB3698">
        <w:trPr>
          <w:trHeight w:val="509"/>
        </w:trPr>
        <w:tc>
          <w:tcPr>
            <w:tcW w:w="1691" w:type="dxa"/>
          </w:tcPr>
          <w:p w14:paraId="5485AB0A" w14:textId="2F612E87" w:rsidR="00BB3698" w:rsidRPr="008A2CE0" w:rsidRDefault="00BB3698" w:rsidP="006F3A8D">
            <w:pPr>
              <w:rPr>
                <w:rFonts w:ascii="Arial" w:hAnsi="Arial" w:cs="Arial"/>
                <w:color w:val="00B050"/>
              </w:rPr>
            </w:pPr>
            <w:r w:rsidRPr="008A2CE0">
              <w:rPr>
                <w:rFonts w:ascii="Arial" w:hAnsi="Arial" w:cs="Arial"/>
                <w:color w:val="00B050"/>
              </w:rPr>
              <w:t>ASSSIST_4</w:t>
            </w:r>
          </w:p>
        </w:tc>
        <w:tc>
          <w:tcPr>
            <w:tcW w:w="1277" w:type="dxa"/>
          </w:tcPr>
          <w:p w14:paraId="26FF9027" w14:textId="77777777" w:rsidR="00BB3698" w:rsidRPr="008A2CE0" w:rsidRDefault="00BB3698" w:rsidP="006F3A8D">
            <w:pPr>
              <w:rPr>
                <w:rFonts w:ascii="Arial" w:hAnsi="Arial" w:cs="Arial"/>
                <w:color w:val="00B050"/>
              </w:rPr>
            </w:pPr>
            <w:r w:rsidRPr="008A2CE0">
              <w:rPr>
                <w:rFonts w:ascii="Arial" w:hAnsi="Arial" w:cs="Arial"/>
                <w:color w:val="00B050"/>
              </w:rPr>
              <w:t>Response Value</w:t>
            </w:r>
          </w:p>
        </w:tc>
      </w:tr>
      <w:tr w:rsidR="00DF3BC7" w:rsidRPr="008A2CE0" w14:paraId="12883117" w14:textId="77777777" w:rsidTr="00BB3698">
        <w:trPr>
          <w:trHeight w:val="262"/>
        </w:trPr>
        <w:tc>
          <w:tcPr>
            <w:tcW w:w="1691" w:type="dxa"/>
          </w:tcPr>
          <w:p w14:paraId="6E8D2E53" w14:textId="0FD85D66" w:rsidR="00DF3BC7" w:rsidRPr="008A2CE0" w:rsidRDefault="00DF3BC7" w:rsidP="00DF3BC7">
            <w:pPr>
              <w:rPr>
                <w:rFonts w:ascii="Arial" w:hAnsi="Arial" w:cs="Arial"/>
                <w:color w:val="00B050"/>
              </w:rPr>
            </w:pPr>
            <w:r w:rsidRPr="008A2CE0">
              <w:rPr>
                <w:rFonts w:ascii="Arial" w:hAnsi="Arial" w:cs="Arial"/>
                <w:color w:val="00B050"/>
              </w:rPr>
              <w:t>ASSIST_4_x1</w:t>
            </w:r>
          </w:p>
        </w:tc>
        <w:tc>
          <w:tcPr>
            <w:tcW w:w="1277" w:type="dxa"/>
          </w:tcPr>
          <w:p w14:paraId="39371E0A" w14:textId="25EED3D0" w:rsidR="00DF3BC7" w:rsidRPr="008A2CE0" w:rsidRDefault="00DF3BC7" w:rsidP="00DF3BC7">
            <w:pPr>
              <w:rPr>
                <w:rFonts w:ascii="Arial" w:hAnsi="Arial" w:cs="Arial"/>
                <w:color w:val="00B050"/>
              </w:rPr>
            </w:pPr>
            <w:r w:rsidRPr="008A2CE0">
              <w:rPr>
                <w:rFonts w:ascii="Arial" w:hAnsi="Arial" w:cs="Arial"/>
                <w:color w:val="00B050"/>
              </w:rPr>
              <w:t>1</w:t>
            </w:r>
          </w:p>
        </w:tc>
      </w:tr>
      <w:tr w:rsidR="00DF3BC7" w:rsidRPr="008A2CE0" w14:paraId="27EBDA09" w14:textId="77777777" w:rsidTr="00BB3698">
        <w:trPr>
          <w:trHeight w:val="246"/>
        </w:trPr>
        <w:tc>
          <w:tcPr>
            <w:tcW w:w="1691" w:type="dxa"/>
          </w:tcPr>
          <w:p w14:paraId="0DCFEF76" w14:textId="1B37ACB0" w:rsidR="00DF3BC7" w:rsidRPr="008A2CE0" w:rsidRDefault="00DF3BC7" w:rsidP="00DF3BC7">
            <w:pPr>
              <w:rPr>
                <w:rFonts w:ascii="Arial" w:hAnsi="Arial" w:cs="Arial"/>
                <w:color w:val="00B050"/>
              </w:rPr>
            </w:pPr>
            <w:r w:rsidRPr="008A2CE0">
              <w:rPr>
                <w:rFonts w:ascii="Arial" w:hAnsi="Arial" w:cs="Arial"/>
                <w:color w:val="00B050"/>
              </w:rPr>
              <w:t>ASSIST_4_x2</w:t>
            </w:r>
          </w:p>
        </w:tc>
        <w:tc>
          <w:tcPr>
            <w:tcW w:w="1277" w:type="dxa"/>
          </w:tcPr>
          <w:p w14:paraId="7D224CDE" w14:textId="066E27C5" w:rsidR="00DF3BC7" w:rsidRPr="008A2CE0" w:rsidRDefault="00DF3BC7" w:rsidP="00DF3BC7">
            <w:pPr>
              <w:rPr>
                <w:rFonts w:ascii="Arial" w:hAnsi="Arial" w:cs="Arial"/>
                <w:color w:val="00B050"/>
              </w:rPr>
            </w:pPr>
            <w:r w:rsidRPr="008A2CE0">
              <w:rPr>
                <w:rFonts w:ascii="Arial" w:hAnsi="Arial" w:cs="Arial"/>
                <w:color w:val="00B050"/>
              </w:rPr>
              <w:t>1</w:t>
            </w:r>
          </w:p>
        </w:tc>
      </w:tr>
      <w:tr w:rsidR="00DF3BC7" w:rsidRPr="008A2CE0" w14:paraId="45006D68" w14:textId="77777777" w:rsidTr="00BB3698">
        <w:trPr>
          <w:trHeight w:val="262"/>
        </w:trPr>
        <w:tc>
          <w:tcPr>
            <w:tcW w:w="1691" w:type="dxa"/>
          </w:tcPr>
          <w:p w14:paraId="1E1848A3" w14:textId="1A38BE07" w:rsidR="00DF3BC7" w:rsidRPr="008A2CE0" w:rsidRDefault="00DF3BC7" w:rsidP="00DF3BC7">
            <w:pPr>
              <w:rPr>
                <w:rFonts w:ascii="Arial" w:hAnsi="Arial" w:cs="Arial"/>
                <w:color w:val="00B050"/>
              </w:rPr>
            </w:pPr>
            <w:r w:rsidRPr="008A2CE0">
              <w:rPr>
                <w:rFonts w:ascii="Arial" w:hAnsi="Arial" w:cs="Arial"/>
                <w:color w:val="00B050"/>
              </w:rPr>
              <w:t>ASSIST_4_x3</w:t>
            </w:r>
          </w:p>
        </w:tc>
        <w:tc>
          <w:tcPr>
            <w:tcW w:w="1277" w:type="dxa"/>
          </w:tcPr>
          <w:p w14:paraId="24A765FD" w14:textId="38A6AEB3" w:rsidR="00DF3BC7" w:rsidRPr="008A2CE0" w:rsidRDefault="00DF3BC7" w:rsidP="00DF3BC7">
            <w:pPr>
              <w:rPr>
                <w:rFonts w:ascii="Arial" w:hAnsi="Arial" w:cs="Arial"/>
                <w:color w:val="00B050"/>
              </w:rPr>
            </w:pPr>
            <w:r w:rsidRPr="008A2CE0">
              <w:rPr>
                <w:rFonts w:ascii="Arial" w:hAnsi="Arial" w:cs="Arial"/>
                <w:color w:val="00B050"/>
              </w:rPr>
              <w:t>1</w:t>
            </w:r>
          </w:p>
        </w:tc>
      </w:tr>
      <w:tr w:rsidR="00DF3BC7" w:rsidRPr="008A2CE0" w14:paraId="016ECF7C" w14:textId="77777777" w:rsidTr="00BB3698">
        <w:trPr>
          <w:trHeight w:val="262"/>
        </w:trPr>
        <w:tc>
          <w:tcPr>
            <w:tcW w:w="1691" w:type="dxa"/>
          </w:tcPr>
          <w:p w14:paraId="3C720819" w14:textId="082E4360" w:rsidR="00DF3BC7" w:rsidRPr="008A2CE0" w:rsidRDefault="00DF3BC7" w:rsidP="00DF3BC7">
            <w:pPr>
              <w:rPr>
                <w:rFonts w:ascii="Arial" w:hAnsi="Arial" w:cs="Arial"/>
                <w:color w:val="00B050"/>
              </w:rPr>
            </w:pPr>
            <w:r w:rsidRPr="008A2CE0">
              <w:rPr>
                <w:rFonts w:ascii="Arial" w:hAnsi="Arial" w:cs="Arial"/>
                <w:color w:val="00B050"/>
              </w:rPr>
              <w:t>ASSIST_4_x4</w:t>
            </w:r>
          </w:p>
        </w:tc>
        <w:tc>
          <w:tcPr>
            <w:tcW w:w="1277" w:type="dxa"/>
          </w:tcPr>
          <w:p w14:paraId="7DAD6E56" w14:textId="3706F53C" w:rsidR="00DF3BC7" w:rsidRPr="008A2CE0" w:rsidRDefault="00DF3BC7" w:rsidP="00DF3BC7">
            <w:pPr>
              <w:rPr>
                <w:rFonts w:ascii="Arial" w:hAnsi="Arial" w:cs="Arial"/>
                <w:color w:val="00B050"/>
              </w:rPr>
            </w:pPr>
            <w:r w:rsidRPr="008A2CE0">
              <w:rPr>
                <w:rFonts w:ascii="Arial" w:hAnsi="Arial" w:cs="Arial"/>
                <w:color w:val="00B050"/>
              </w:rPr>
              <w:t>1</w:t>
            </w:r>
          </w:p>
        </w:tc>
      </w:tr>
      <w:tr w:rsidR="00DF3BC7" w:rsidRPr="008A2CE0" w14:paraId="2E15BF25" w14:textId="77777777" w:rsidTr="00BB3698">
        <w:trPr>
          <w:trHeight w:val="246"/>
        </w:trPr>
        <w:tc>
          <w:tcPr>
            <w:tcW w:w="1691" w:type="dxa"/>
          </w:tcPr>
          <w:p w14:paraId="131A6D70" w14:textId="3246E762" w:rsidR="00DF3BC7" w:rsidRPr="008A2CE0" w:rsidRDefault="00DF3BC7" w:rsidP="00DF3BC7">
            <w:pPr>
              <w:rPr>
                <w:rFonts w:ascii="Arial" w:hAnsi="Arial" w:cs="Arial"/>
                <w:color w:val="00B050"/>
              </w:rPr>
            </w:pPr>
            <w:r w:rsidRPr="008A2CE0">
              <w:rPr>
                <w:rFonts w:ascii="Arial" w:hAnsi="Arial" w:cs="Arial"/>
                <w:color w:val="00B050"/>
              </w:rPr>
              <w:lastRenderedPageBreak/>
              <w:t>ASSIST_4_x5</w:t>
            </w:r>
          </w:p>
        </w:tc>
        <w:tc>
          <w:tcPr>
            <w:tcW w:w="1277" w:type="dxa"/>
          </w:tcPr>
          <w:p w14:paraId="77E52DAA" w14:textId="52BD323B" w:rsidR="00DF3BC7" w:rsidRPr="008A2CE0" w:rsidRDefault="00DF3BC7" w:rsidP="00DF3BC7">
            <w:pPr>
              <w:rPr>
                <w:rFonts w:ascii="Arial" w:hAnsi="Arial" w:cs="Arial"/>
                <w:color w:val="00B050"/>
              </w:rPr>
            </w:pPr>
            <w:r w:rsidRPr="008A2CE0">
              <w:rPr>
                <w:rFonts w:ascii="Arial" w:hAnsi="Arial" w:cs="Arial"/>
                <w:color w:val="00B050"/>
              </w:rPr>
              <w:t>1</w:t>
            </w:r>
          </w:p>
        </w:tc>
      </w:tr>
      <w:tr w:rsidR="00DF3BC7" w:rsidRPr="008A2CE0" w14:paraId="2F3D4B9C" w14:textId="77777777" w:rsidTr="00BB3698">
        <w:trPr>
          <w:trHeight w:val="262"/>
        </w:trPr>
        <w:tc>
          <w:tcPr>
            <w:tcW w:w="1691" w:type="dxa"/>
          </w:tcPr>
          <w:p w14:paraId="1352AB5C" w14:textId="529C3935" w:rsidR="00DF3BC7" w:rsidRPr="008A2CE0" w:rsidRDefault="00DF3BC7" w:rsidP="00DF3BC7">
            <w:pPr>
              <w:rPr>
                <w:rFonts w:ascii="Arial" w:hAnsi="Arial" w:cs="Arial"/>
                <w:color w:val="00B050"/>
              </w:rPr>
            </w:pPr>
            <w:r w:rsidRPr="008A2CE0">
              <w:rPr>
                <w:rFonts w:ascii="Arial" w:hAnsi="Arial" w:cs="Arial"/>
                <w:color w:val="00B050"/>
              </w:rPr>
              <w:t>ASSIST_4_x6</w:t>
            </w:r>
          </w:p>
        </w:tc>
        <w:tc>
          <w:tcPr>
            <w:tcW w:w="1277" w:type="dxa"/>
          </w:tcPr>
          <w:p w14:paraId="6584B5BF" w14:textId="1D671616" w:rsidR="00DF3BC7" w:rsidRPr="008A2CE0" w:rsidRDefault="00DF3BC7" w:rsidP="00DF3BC7">
            <w:pPr>
              <w:rPr>
                <w:rFonts w:ascii="Arial" w:hAnsi="Arial" w:cs="Arial"/>
                <w:color w:val="00B050"/>
              </w:rPr>
            </w:pPr>
            <w:r w:rsidRPr="008A2CE0">
              <w:rPr>
                <w:rFonts w:ascii="Arial" w:hAnsi="Arial" w:cs="Arial"/>
                <w:color w:val="00B050"/>
              </w:rPr>
              <w:t>1</w:t>
            </w:r>
          </w:p>
        </w:tc>
      </w:tr>
      <w:tr w:rsidR="00DF3BC7" w:rsidRPr="008A2CE0" w14:paraId="4AD35DC6" w14:textId="77777777" w:rsidTr="00BB3698">
        <w:trPr>
          <w:trHeight w:val="246"/>
        </w:trPr>
        <w:tc>
          <w:tcPr>
            <w:tcW w:w="1691" w:type="dxa"/>
          </w:tcPr>
          <w:p w14:paraId="5D8A76BD" w14:textId="1695D7B8" w:rsidR="00DF3BC7" w:rsidRPr="008A2CE0" w:rsidRDefault="00DF3BC7" w:rsidP="00DF3BC7">
            <w:pPr>
              <w:rPr>
                <w:rFonts w:ascii="Arial" w:hAnsi="Arial" w:cs="Arial"/>
                <w:color w:val="00B050"/>
              </w:rPr>
            </w:pPr>
            <w:r w:rsidRPr="008A2CE0">
              <w:rPr>
                <w:rFonts w:ascii="Arial" w:hAnsi="Arial" w:cs="Arial"/>
                <w:color w:val="00B050"/>
              </w:rPr>
              <w:t>ASSIST_4_x7</w:t>
            </w:r>
          </w:p>
        </w:tc>
        <w:tc>
          <w:tcPr>
            <w:tcW w:w="1277" w:type="dxa"/>
          </w:tcPr>
          <w:p w14:paraId="23FA0D0C" w14:textId="6CD9A089" w:rsidR="00DF3BC7" w:rsidRPr="008A2CE0" w:rsidRDefault="00DF3BC7" w:rsidP="00DF3BC7">
            <w:pPr>
              <w:rPr>
                <w:rFonts w:ascii="Arial" w:hAnsi="Arial" w:cs="Arial"/>
                <w:color w:val="00B050"/>
              </w:rPr>
            </w:pPr>
            <w:r w:rsidRPr="008A2CE0">
              <w:rPr>
                <w:rFonts w:ascii="Arial" w:hAnsi="Arial" w:cs="Arial"/>
                <w:color w:val="00B050"/>
              </w:rPr>
              <w:t>1</w:t>
            </w:r>
          </w:p>
        </w:tc>
      </w:tr>
      <w:tr w:rsidR="00DF3BC7" w:rsidRPr="008A2CE0" w14:paraId="0B0CFBBF" w14:textId="77777777" w:rsidTr="00BB3698">
        <w:trPr>
          <w:trHeight w:val="246"/>
        </w:trPr>
        <w:tc>
          <w:tcPr>
            <w:tcW w:w="1691" w:type="dxa"/>
          </w:tcPr>
          <w:p w14:paraId="29C15BA8" w14:textId="73A32B38" w:rsidR="00DF3BC7" w:rsidRPr="008A2CE0" w:rsidRDefault="00DF3BC7" w:rsidP="00DF3BC7">
            <w:pPr>
              <w:rPr>
                <w:rFonts w:ascii="Arial" w:hAnsi="Arial" w:cs="Arial"/>
                <w:color w:val="00B050"/>
              </w:rPr>
            </w:pPr>
            <w:r w:rsidRPr="008A2CE0">
              <w:rPr>
                <w:rFonts w:ascii="Arial" w:hAnsi="Arial" w:cs="Arial"/>
                <w:color w:val="00B050"/>
              </w:rPr>
              <w:t>ASSIST_4_x8</w:t>
            </w:r>
          </w:p>
        </w:tc>
        <w:tc>
          <w:tcPr>
            <w:tcW w:w="1277" w:type="dxa"/>
          </w:tcPr>
          <w:p w14:paraId="79E616FE" w14:textId="72129115" w:rsidR="00DF3BC7" w:rsidRPr="008A2CE0" w:rsidRDefault="00DF3BC7" w:rsidP="00DF3BC7">
            <w:pPr>
              <w:rPr>
                <w:rFonts w:ascii="Arial" w:hAnsi="Arial" w:cs="Arial"/>
                <w:color w:val="00B050"/>
              </w:rPr>
            </w:pPr>
            <w:r w:rsidRPr="008A2CE0">
              <w:rPr>
                <w:rFonts w:ascii="Arial" w:hAnsi="Arial" w:cs="Arial"/>
                <w:color w:val="00B050"/>
              </w:rPr>
              <w:t>1</w:t>
            </w:r>
          </w:p>
        </w:tc>
      </w:tr>
    </w:tbl>
    <w:p w14:paraId="469AA702" w14:textId="7EFFE0CC" w:rsidR="0042290E" w:rsidRPr="008A2CE0" w:rsidRDefault="00DF3BC7">
      <w:pPr>
        <w:rPr>
          <w:rFonts w:ascii="Arial" w:hAnsi="Arial" w:cs="Arial"/>
          <w:color w:val="00B050"/>
        </w:rPr>
      </w:pPr>
      <w:r w:rsidRPr="008A2CE0">
        <w:rPr>
          <w:rFonts w:ascii="Arial" w:hAnsi="Arial" w:cs="Arial"/>
          <w:color w:val="00B050"/>
        </w:rPr>
        <w:t>6/8/2017 – Updated to reflect new recoding.</w:t>
      </w:r>
      <w:r w:rsidR="00B427D0" w:rsidRPr="008A2CE0">
        <w:rPr>
          <w:rFonts w:ascii="Arial" w:hAnsi="Arial" w:cs="Arial"/>
        </w:rPr>
        <w:t xml:space="preserve"> </w:t>
      </w:r>
    </w:p>
    <w:p w14:paraId="7C284696" w14:textId="77777777" w:rsidR="00C62686" w:rsidRPr="008A2CE0" w:rsidRDefault="00C62686">
      <w:pPr>
        <w:rPr>
          <w:rFonts w:ascii="Arial" w:hAnsi="Arial" w:cs="Arial"/>
          <w:color w:val="00B050"/>
        </w:rPr>
      </w:pPr>
    </w:p>
    <w:p w14:paraId="10032594" w14:textId="176A8D52" w:rsidR="00E74EB3" w:rsidRPr="008A2CE0" w:rsidRDefault="00E74EB3">
      <w:pPr>
        <w:rPr>
          <w:rFonts w:ascii="Arial" w:hAnsi="Arial" w:cs="Arial"/>
          <w:color w:val="00B050"/>
        </w:rPr>
      </w:pPr>
      <w:r w:rsidRPr="008A2CE0">
        <w:rPr>
          <w:rFonts w:ascii="Arial" w:hAnsi="Arial" w:cs="Arial"/>
          <w:b/>
          <w:color w:val="00B050"/>
        </w:rPr>
        <w:t>002</w:t>
      </w:r>
      <w:r w:rsidRPr="008A2CE0">
        <w:rPr>
          <w:rFonts w:ascii="Arial" w:hAnsi="Arial" w:cs="Arial"/>
          <w:color w:val="00B050"/>
        </w:rPr>
        <w:t xml:space="preserve">-A new measure was added to the screening battery after participant completed her screening session on 2/17/17. Participant completed the new measure-Demographics II (DEM2)- retrospectively during her follow-up </w:t>
      </w:r>
      <w:r w:rsidR="00293613" w:rsidRPr="008A2CE0">
        <w:rPr>
          <w:rFonts w:ascii="Arial" w:hAnsi="Arial" w:cs="Arial"/>
          <w:color w:val="00B050"/>
        </w:rPr>
        <w:t xml:space="preserve">#1 </w:t>
      </w:r>
      <w:r w:rsidRPr="008A2CE0">
        <w:rPr>
          <w:rFonts w:ascii="Arial" w:hAnsi="Arial" w:cs="Arial"/>
          <w:color w:val="00B050"/>
        </w:rPr>
        <w:t>visit on 4/21/2017. Below are the responses:</w:t>
      </w:r>
    </w:p>
    <w:tbl>
      <w:tblPr>
        <w:tblStyle w:val="TableGrid"/>
        <w:tblW w:w="0" w:type="auto"/>
        <w:tblLook w:val="04A0" w:firstRow="1" w:lastRow="0" w:firstColumn="1" w:lastColumn="0" w:noHBand="0" w:noVBand="1"/>
      </w:tblPr>
      <w:tblGrid>
        <w:gridCol w:w="1885"/>
        <w:gridCol w:w="1207"/>
      </w:tblGrid>
      <w:tr w:rsidR="00DE0678" w:rsidRPr="008A2CE0" w14:paraId="7D1124DB" w14:textId="77777777" w:rsidTr="00323255">
        <w:trPr>
          <w:trHeight w:val="509"/>
        </w:trPr>
        <w:tc>
          <w:tcPr>
            <w:tcW w:w="1885" w:type="dxa"/>
          </w:tcPr>
          <w:p w14:paraId="502C875D" w14:textId="7F51D426" w:rsidR="00E74EB3" w:rsidRPr="008A2CE0" w:rsidRDefault="0042290E" w:rsidP="006F3A8D">
            <w:pPr>
              <w:rPr>
                <w:rFonts w:ascii="Arial" w:hAnsi="Arial" w:cs="Arial"/>
                <w:color w:val="00B050"/>
              </w:rPr>
            </w:pPr>
            <w:r w:rsidRPr="008A2CE0">
              <w:rPr>
                <w:rFonts w:ascii="Arial" w:hAnsi="Arial" w:cs="Arial"/>
                <w:color w:val="00B050"/>
              </w:rPr>
              <w:t>Demographics II</w:t>
            </w:r>
          </w:p>
        </w:tc>
        <w:tc>
          <w:tcPr>
            <w:tcW w:w="1207" w:type="dxa"/>
          </w:tcPr>
          <w:p w14:paraId="5751ED80" w14:textId="77777777" w:rsidR="00E74EB3" w:rsidRPr="008A2CE0" w:rsidRDefault="00E74EB3" w:rsidP="006F3A8D">
            <w:pPr>
              <w:rPr>
                <w:rFonts w:ascii="Arial" w:hAnsi="Arial" w:cs="Arial"/>
                <w:color w:val="00B050"/>
              </w:rPr>
            </w:pPr>
            <w:r w:rsidRPr="008A2CE0">
              <w:rPr>
                <w:rFonts w:ascii="Arial" w:hAnsi="Arial" w:cs="Arial"/>
                <w:color w:val="00B050"/>
              </w:rPr>
              <w:t>Response Value</w:t>
            </w:r>
          </w:p>
        </w:tc>
      </w:tr>
      <w:tr w:rsidR="00DE0678" w:rsidRPr="008A2CE0" w14:paraId="13391860" w14:textId="77777777" w:rsidTr="00323255">
        <w:trPr>
          <w:trHeight w:val="287"/>
        </w:trPr>
        <w:tc>
          <w:tcPr>
            <w:tcW w:w="1885" w:type="dxa"/>
          </w:tcPr>
          <w:p w14:paraId="43E87BF5" w14:textId="6A8985C1" w:rsidR="00E74EB3" w:rsidRPr="008A2CE0" w:rsidRDefault="0042290E" w:rsidP="006F3A8D">
            <w:pPr>
              <w:rPr>
                <w:rFonts w:ascii="Arial" w:hAnsi="Arial" w:cs="Arial"/>
                <w:color w:val="00B050"/>
              </w:rPr>
            </w:pPr>
            <w:r w:rsidRPr="008A2CE0">
              <w:rPr>
                <w:rFonts w:ascii="Arial" w:hAnsi="Arial" w:cs="Arial"/>
                <w:color w:val="00B050"/>
              </w:rPr>
              <w:t>DEM2_2</w:t>
            </w:r>
          </w:p>
        </w:tc>
        <w:tc>
          <w:tcPr>
            <w:tcW w:w="1207" w:type="dxa"/>
          </w:tcPr>
          <w:p w14:paraId="48E84F5A" w14:textId="153E9702" w:rsidR="00E74EB3" w:rsidRPr="008A2CE0" w:rsidRDefault="0042290E" w:rsidP="006F3A8D">
            <w:pPr>
              <w:rPr>
                <w:rFonts w:ascii="Arial" w:hAnsi="Arial" w:cs="Arial"/>
                <w:color w:val="00B050"/>
              </w:rPr>
            </w:pPr>
            <w:r w:rsidRPr="008A2CE0">
              <w:rPr>
                <w:rFonts w:ascii="Arial" w:hAnsi="Arial" w:cs="Arial"/>
                <w:color w:val="00B050"/>
              </w:rPr>
              <w:t>2</w:t>
            </w:r>
          </w:p>
        </w:tc>
      </w:tr>
      <w:tr w:rsidR="00DE0678" w:rsidRPr="008A2CE0" w14:paraId="365DE535" w14:textId="77777777" w:rsidTr="00323255">
        <w:trPr>
          <w:trHeight w:val="262"/>
        </w:trPr>
        <w:tc>
          <w:tcPr>
            <w:tcW w:w="1885" w:type="dxa"/>
          </w:tcPr>
          <w:p w14:paraId="32C1C99C" w14:textId="16D8B800" w:rsidR="00E74EB3" w:rsidRPr="008A2CE0" w:rsidRDefault="0042290E" w:rsidP="006F3A8D">
            <w:pPr>
              <w:rPr>
                <w:rFonts w:ascii="Arial" w:hAnsi="Arial" w:cs="Arial"/>
                <w:color w:val="00B050"/>
              </w:rPr>
            </w:pPr>
            <w:r w:rsidRPr="008A2CE0">
              <w:rPr>
                <w:rFonts w:ascii="Arial" w:hAnsi="Arial" w:cs="Arial"/>
                <w:color w:val="00B050"/>
              </w:rPr>
              <w:t>DEM2_4</w:t>
            </w:r>
          </w:p>
        </w:tc>
        <w:tc>
          <w:tcPr>
            <w:tcW w:w="1207" w:type="dxa"/>
          </w:tcPr>
          <w:p w14:paraId="4F602450" w14:textId="26D3AD3D" w:rsidR="00E74EB3" w:rsidRPr="008A2CE0" w:rsidRDefault="0042290E" w:rsidP="006F3A8D">
            <w:pPr>
              <w:rPr>
                <w:rFonts w:ascii="Arial" w:hAnsi="Arial" w:cs="Arial"/>
                <w:color w:val="00B050"/>
              </w:rPr>
            </w:pPr>
            <w:r w:rsidRPr="008A2CE0">
              <w:rPr>
                <w:rFonts w:ascii="Arial" w:hAnsi="Arial" w:cs="Arial"/>
                <w:color w:val="00B050"/>
              </w:rPr>
              <w:t>1</w:t>
            </w:r>
          </w:p>
        </w:tc>
      </w:tr>
      <w:tr w:rsidR="00DE0678" w:rsidRPr="008A2CE0" w14:paraId="5DB49D10" w14:textId="77777777" w:rsidTr="00323255">
        <w:trPr>
          <w:trHeight w:val="262"/>
        </w:trPr>
        <w:tc>
          <w:tcPr>
            <w:tcW w:w="1885" w:type="dxa"/>
          </w:tcPr>
          <w:p w14:paraId="4D24163E" w14:textId="742FBE6D" w:rsidR="00E74EB3" w:rsidRPr="008A2CE0" w:rsidRDefault="0042290E" w:rsidP="006F3A8D">
            <w:pPr>
              <w:rPr>
                <w:rFonts w:ascii="Arial" w:hAnsi="Arial" w:cs="Arial"/>
                <w:color w:val="00B050"/>
              </w:rPr>
            </w:pPr>
            <w:r w:rsidRPr="008A2CE0">
              <w:rPr>
                <w:rFonts w:ascii="Arial" w:hAnsi="Arial" w:cs="Arial"/>
                <w:color w:val="00B050"/>
              </w:rPr>
              <w:t>DEM2_6</w:t>
            </w:r>
          </w:p>
        </w:tc>
        <w:tc>
          <w:tcPr>
            <w:tcW w:w="1207" w:type="dxa"/>
          </w:tcPr>
          <w:p w14:paraId="7C7633F8" w14:textId="133CB5C8" w:rsidR="00E74EB3" w:rsidRPr="008A2CE0" w:rsidRDefault="0042290E" w:rsidP="006F3A8D">
            <w:pPr>
              <w:rPr>
                <w:rFonts w:ascii="Arial" w:hAnsi="Arial" w:cs="Arial"/>
                <w:color w:val="00B050"/>
              </w:rPr>
            </w:pPr>
            <w:r w:rsidRPr="008A2CE0">
              <w:rPr>
                <w:rFonts w:ascii="Arial" w:hAnsi="Arial" w:cs="Arial"/>
                <w:color w:val="00B050"/>
              </w:rPr>
              <w:t>4</w:t>
            </w:r>
          </w:p>
        </w:tc>
      </w:tr>
      <w:tr w:rsidR="00DE0678" w:rsidRPr="008A2CE0" w14:paraId="478B719D" w14:textId="77777777" w:rsidTr="00323255">
        <w:trPr>
          <w:trHeight w:val="368"/>
        </w:trPr>
        <w:tc>
          <w:tcPr>
            <w:tcW w:w="1885" w:type="dxa"/>
          </w:tcPr>
          <w:p w14:paraId="4957CC52" w14:textId="22C83FB2" w:rsidR="00E74EB3" w:rsidRPr="008A2CE0" w:rsidRDefault="0042290E" w:rsidP="006F3A8D">
            <w:pPr>
              <w:rPr>
                <w:rFonts w:ascii="Arial" w:hAnsi="Arial" w:cs="Arial"/>
                <w:color w:val="00B050"/>
              </w:rPr>
            </w:pPr>
            <w:r w:rsidRPr="008A2CE0">
              <w:rPr>
                <w:rFonts w:ascii="Arial" w:hAnsi="Arial" w:cs="Arial"/>
                <w:color w:val="00B050"/>
              </w:rPr>
              <w:t>DEM2_8</w:t>
            </w:r>
          </w:p>
        </w:tc>
        <w:tc>
          <w:tcPr>
            <w:tcW w:w="1207" w:type="dxa"/>
          </w:tcPr>
          <w:p w14:paraId="48462F25" w14:textId="245FB3D5" w:rsidR="00E74EB3" w:rsidRPr="008A2CE0" w:rsidRDefault="00323255" w:rsidP="006F3A8D">
            <w:pPr>
              <w:rPr>
                <w:rFonts w:ascii="Arial" w:hAnsi="Arial" w:cs="Arial"/>
                <w:color w:val="00B050"/>
              </w:rPr>
            </w:pPr>
            <w:r w:rsidRPr="008A2CE0">
              <w:rPr>
                <w:rFonts w:ascii="Arial" w:hAnsi="Arial" w:cs="Arial"/>
                <w:color w:val="00B050"/>
              </w:rPr>
              <w:t>0</w:t>
            </w:r>
          </w:p>
        </w:tc>
      </w:tr>
    </w:tbl>
    <w:p w14:paraId="21F921DF" w14:textId="77777777" w:rsidR="006F3A8D" w:rsidRPr="008A2CE0" w:rsidRDefault="006F3A8D" w:rsidP="006F3A8D">
      <w:pPr>
        <w:rPr>
          <w:rFonts w:ascii="Arial" w:hAnsi="Arial" w:cs="Arial"/>
          <w:color w:val="00B050"/>
        </w:rPr>
      </w:pPr>
    </w:p>
    <w:p w14:paraId="2D474399" w14:textId="395FFBC1" w:rsidR="006F3A8D" w:rsidRPr="008A2CE0" w:rsidRDefault="006F3A8D" w:rsidP="006F3A8D">
      <w:pPr>
        <w:rPr>
          <w:rFonts w:ascii="Arial" w:hAnsi="Arial" w:cs="Arial"/>
          <w:color w:val="00B050"/>
        </w:rPr>
      </w:pPr>
      <w:r w:rsidRPr="008A2CE0">
        <w:rPr>
          <w:rFonts w:ascii="Arial" w:hAnsi="Arial" w:cs="Arial"/>
          <w:color w:val="00B050"/>
        </w:rPr>
        <w:t>6/8/2017 – Updated to reflect new recoding.</w:t>
      </w:r>
      <w:r w:rsidR="00B427D0" w:rsidRPr="008A2CE0">
        <w:rPr>
          <w:rFonts w:ascii="Arial" w:hAnsi="Arial" w:cs="Arial"/>
          <w:color w:val="00B050"/>
        </w:rPr>
        <w:t xml:space="preserve"> . </w:t>
      </w:r>
    </w:p>
    <w:p w14:paraId="18FA999F" w14:textId="77777777" w:rsidR="006F3A8D" w:rsidRPr="008A2CE0" w:rsidRDefault="006F3A8D" w:rsidP="00524A47">
      <w:pPr>
        <w:rPr>
          <w:rFonts w:ascii="Arial" w:hAnsi="Arial" w:cs="Arial"/>
          <w:b/>
          <w:color w:val="00B050"/>
        </w:rPr>
      </w:pPr>
    </w:p>
    <w:p w14:paraId="26FBB50C" w14:textId="1090AAF1" w:rsidR="00524A47" w:rsidRPr="008A2CE0" w:rsidRDefault="00524A47" w:rsidP="00524A47">
      <w:pPr>
        <w:rPr>
          <w:rFonts w:ascii="Arial" w:hAnsi="Arial" w:cs="Arial"/>
          <w:color w:val="00B050"/>
        </w:rPr>
      </w:pPr>
      <w:r w:rsidRPr="008A2CE0">
        <w:rPr>
          <w:rFonts w:ascii="Arial" w:hAnsi="Arial" w:cs="Arial"/>
          <w:b/>
          <w:color w:val="00B050"/>
        </w:rPr>
        <w:t>003</w:t>
      </w:r>
      <w:r w:rsidRPr="008A2CE0">
        <w:rPr>
          <w:rFonts w:ascii="Arial" w:hAnsi="Arial" w:cs="Arial"/>
          <w:color w:val="00B050"/>
        </w:rPr>
        <w:t>-A new measure was added to the screening battery after participant completed her screening session</w:t>
      </w:r>
      <w:r w:rsidR="00E52270" w:rsidRPr="008A2CE0">
        <w:rPr>
          <w:rFonts w:ascii="Arial" w:hAnsi="Arial" w:cs="Arial"/>
          <w:color w:val="00B050"/>
        </w:rPr>
        <w:t xml:space="preserve"> on 3/7</w:t>
      </w:r>
      <w:r w:rsidRPr="008A2CE0">
        <w:rPr>
          <w:rFonts w:ascii="Arial" w:hAnsi="Arial" w:cs="Arial"/>
          <w:color w:val="00B050"/>
        </w:rPr>
        <w:t>/17. Participant completed the new measure-Demographics II (DEM2)-</w:t>
      </w:r>
      <w:r w:rsidR="00E52270" w:rsidRPr="008A2CE0">
        <w:rPr>
          <w:rFonts w:ascii="Arial" w:hAnsi="Arial" w:cs="Arial"/>
          <w:color w:val="00B050"/>
        </w:rPr>
        <w:t>retrospectively during her</w:t>
      </w:r>
      <w:r w:rsidRPr="008A2CE0">
        <w:rPr>
          <w:rFonts w:ascii="Arial" w:hAnsi="Arial" w:cs="Arial"/>
          <w:color w:val="00B050"/>
        </w:rPr>
        <w:t xml:space="preserve"> follow-up </w:t>
      </w:r>
      <w:r w:rsidR="00E52270" w:rsidRPr="008A2CE0">
        <w:rPr>
          <w:rFonts w:ascii="Arial" w:hAnsi="Arial" w:cs="Arial"/>
          <w:color w:val="00B050"/>
        </w:rPr>
        <w:t>#1</w:t>
      </w:r>
      <w:r w:rsidRPr="008A2CE0">
        <w:rPr>
          <w:rFonts w:ascii="Arial" w:hAnsi="Arial" w:cs="Arial"/>
          <w:color w:val="00B050"/>
        </w:rPr>
        <w:t xml:space="preserve"> </w:t>
      </w:r>
      <w:r w:rsidR="00E52270" w:rsidRPr="008A2CE0">
        <w:rPr>
          <w:rFonts w:ascii="Arial" w:hAnsi="Arial" w:cs="Arial"/>
          <w:color w:val="00B050"/>
        </w:rPr>
        <w:t>visit on 4/26/</w:t>
      </w:r>
      <w:r w:rsidRPr="008A2CE0">
        <w:rPr>
          <w:rFonts w:ascii="Arial" w:hAnsi="Arial" w:cs="Arial"/>
          <w:color w:val="00B050"/>
        </w:rPr>
        <w:t>17. Below are the responses:</w:t>
      </w:r>
    </w:p>
    <w:tbl>
      <w:tblPr>
        <w:tblStyle w:val="TableGrid"/>
        <w:tblW w:w="0" w:type="auto"/>
        <w:tblLook w:val="04A0" w:firstRow="1" w:lastRow="0" w:firstColumn="1" w:lastColumn="0" w:noHBand="0" w:noVBand="1"/>
      </w:tblPr>
      <w:tblGrid>
        <w:gridCol w:w="1885"/>
        <w:gridCol w:w="1207"/>
      </w:tblGrid>
      <w:tr w:rsidR="00B0342F" w:rsidRPr="008A2CE0" w14:paraId="6BB4A5FA" w14:textId="77777777" w:rsidTr="00323255">
        <w:trPr>
          <w:trHeight w:val="509"/>
        </w:trPr>
        <w:tc>
          <w:tcPr>
            <w:tcW w:w="1885" w:type="dxa"/>
          </w:tcPr>
          <w:p w14:paraId="215D651A" w14:textId="77777777" w:rsidR="00524A47" w:rsidRPr="008A2CE0" w:rsidRDefault="00524A47" w:rsidP="006F3A8D">
            <w:pPr>
              <w:rPr>
                <w:rFonts w:ascii="Arial" w:hAnsi="Arial" w:cs="Arial"/>
                <w:color w:val="00B050"/>
              </w:rPr>
            </w:pPr>
            <w:r w:rsidRPr="008A2CE0">
              <w:rPr>
                <w:rFonts w:ascii="Arial" w:hAnsi="Arial" w:cs="Arial"/>
                <w:color w:val="00B050"/>
              </w:rPr>
              <w:t>Demographics II</w:t>
            </w:r>
          </w:p>
        </w:tc>
        <w:tc>
          <w:tcPr>
            <w:tcW w:w="1207" w:type="dxa"/>
          </w:tcPr>
          <w:p w14:paraId="16FC64D3" w14:textId="77777777" w:rsidR="00524A47" w:rsidRPr="008A2CE0" w:rsidRDefault="00524A47" w:rsidP="006F3A8D">
            <w:pPr>
              <w:rPr>
                <w:rFonts w:ascii="Arial" w:hAnsi="Arial" w:cs="Arial"/>
                <w:color w:val="00B050"/>
              </w:rPr>
            </w:pPr>
            <w:r w:rsidRPr="008A2CE0">
              <w:rPr>
                <w:rFonts w:ascii="Arial" w:hAnsi="Arial" w:cs="Arial"/>
                <w:color w:val="00B050"/>
              </w:rPr>
              <w:t>Response Value</w:t>
            </w:r>
          </w:p>
        </w:tc>
      </w:tr>
      <w:tr w:rsidR="00B0342F" w:rsidRPr="008A2CE0" w14:paraId="1E94EE5A" w14:textId="77777777" w:rsidTr="00323255">
        <w:trPr>
          <w:trHeight w:val="287"/>
        </w:trPr>
        <w:tc>
          <w:tcPr>
            <w:tcW w:w="1885" w:type="dxa"/>
          </w:tcPr>
          <w:p w14:paraId="1D0587E8" w14:textId="77777777" w:rsidR="00524A47" w:rsidRPr="008A2CE0" w:rsidRDefault="00524A47" w:rsidP="006F3A8D">
            <w:pPr>
              <w:rPr>
                <w:rFonts w:ascii="Arial" w:hAnsi="Arial" w:cs="Arial"/>
                <w:color w:val="00B050"/>
              </w:rPr>
            </w:pPr>
            <w:r w:rsidRPr="008A2CE0">
              <w:rPr>
                <w:rFonts w:ascii="Arial" w:hAnsi="Arial" w:cs="Arial"/>
                <w:color w:val="00B050"/>
              </w:rPr>
              <w:t>DEM2_2</w:t>
            </w:r>
          </w:p>
        </w:tc>
        <w:tc>
          <w:tcPr>
            <w:tcW w:w="1207" w:type="dxa"/>
          </w:tcPr>
          <w:p w14:paraId="783B861D" w14:textId="22A3C865" w:rsidR="00524A47" w:rsidRPr="008A2CE0" w:rsidRDefault="00E52270" w:rsidP="006F3A8D">
            <w:pPr>
              <w:rPr>
                <w:rFonts w:ascii="Arial" w:hAnsi="Arial" w:cs="Arial"/>
                <w:color w:val="00B050"/>
              </w:rPr>
            </w:pPr>
            <w:r w:rsidRPr="008A2CE0">
              <w:rPr>
                <w:rFonts w:ascii="Arial" w:hAnsi="Arial" w:cs="Arial"/>
                <w:color w:val="00B050"/>
              </w:rPr>
              <w:t>4</w:t>
            </w:r>
          </w:p>
        </w:tc>
      </w:tr>
      <w:tr w:rsidR="00B0342F" w:rsidRPr="008A2CE0" w14:paraId="7F5C0FE0" w14:textId="77777777" w:rsidTr="00323255">
        <w:trPr>
          <w:trHeight w:val="262"/>
        </w:trPr>
        <w:tc>
          <w:tcPr>
            <w:tcW w:w="1885" w:type="dxa"/>
          </w:tcPr>
          <w:p w14:paraId="4FF92B7E" w14:textId="77777777" w:rsidR="00524A47" w:rsidRPr="008A2CE0" w:rsidRDefault="00524A47" w:rsidP="006F3A8D">
            <w:pPr>
              <w:rPr>
                <w:rFonts w:ascii="Arial" w:hAnsi="Arial" w:cs="Arial"/>
                <w:color w:val="00B050"/>
              </w:rPr>
            </w:pPr>
            <w:r w:rsidRPr="008A2CE0">
              <w:rPr>
                <w:rFonts w:ascii="Arial" w:hAnsi="Arial" w:cs="Arial"/>
                <w:color w:val="00B050"/>
              </w:rPr>
              <w:t>DEM2_4</w:t>
            </w:r>
          </w:p>
        </w:tc>
        <w:tc>
          <w:tcPr>
            <w:tcW w:w="1207" w:type="dxa"/>
          </w:tcPr>
          <w:p w14:paraId="2506579E" w14:textId="5D105501" w:rsidR="00524A47" w:rsidRPr="008A2CE0" w:rsidRDefault="00323255" w:rsidP="006F3A8D">
            <w:pPr>
              <w:rPr>
                <w:rFonts w:ascii="Arial" w:hAnsi="Arial" w:cs="Arial"/>
                <w:color w:val="00B050"/>
              </w:rPr>
            </w:pPr>
            <w:r w:rsidRPr="008A2CE0">
              <w:rPr>
                <w:rFonts w:ascii="Arial" w:hAnsi="Arial" w:cs="Arial"/>
                <w:color w:val="00B050"/>
              </w:rPr>
              <w:t>0</w:t>
            </w:r>
          </w:p>
        </w:tc>
      </w:tr>
      <w:tr w:rsidR="00B0342F" w:rsidRPr="008A2CE0" w14:paraId="1919E1BB" w14:textId="77777777" w:rsidTr="00323255">
        <w:trPr>
          <w:trHeight w:val="262"/>
        </w:trPr>
        <w:tc>
          <w:tcPr>
            <w:tcW w:w="1885" w:type="dxa"/>
          </w:tcPr>
          <w:p w14:paraId="60CB19FC" w14:textId="77777777" w:rsidR="00524A47" w:rsidRPr="008A2CE0" w:rsidRDefault="00524A47" w:rsidP="006F3A8D">
            <w:pPr>
              <w:rPr>
                <w:rFonts w:ascii="Arial" w:hAnsi="Arial" w:cs="Arial"/>
                <w:color w:val="00B050"/>
              </w:rPr>
            </w:pPr>
            <w:r w:rsidRPr="008A2CE0">
              <w:rPr>
                <w:rFonts w:ascii="Arial" w:hAnsi="Arial" w:cs="Arial"/>
                <w:color w:val="00B050"/>
              </w:rPr>
              <w:t>DEM2_6</w:t>
            </w:r>
          </w:p>
        </w:tc>
        <w:tc>
          <w:tcPr>
            <w:tcW w:w="1207" w:type="dxa"/>
          </w:tcPr>
          <w:p w14:paraId="6AB0BB9A" w14:textId="6C04AFA9" w:rsidR="00524A47" w:rsidRPr="008A2CE0" w:rsidRDefault="00323255" w:rsidP="006F3A8D">
            <w:pPr>
              <w:rPr>
                <w:rFonts w:ascii="Arial" w:hAnsi="Arial" w:cs="Arial"/>
                <w:color w:val="00B050"/>
              </w:rPr>
            </w:pPr>
            <w:r w:rsidRPr="008A2CE0">
              <w:rPr>
                <w:rFonts w:ascii="Arial" w:hAnsi="Arial" w:cs="Arial"/>
                <w:color w:val="00B050"/>
              </w:rPr>
              <w:t>0</w:t>
            </w:r>
          </w:p>
        </w:tc>
      </w:tr>
      <w:tr w:rsidR="00524A47" w:rsidRPr="008A2CE0" w14:paraId="3E837212" w14:textId="77777777" w:rsidTr="00323255">
        <w:trPr>
          <w:trHeight w:val="368"/>
        </w:trPr>
        <w:tc>
          <w:tcPr>
            <w:tcW w:w="1885" w:type="dxa"/>
          </w:tcPr>
          <w:p w14:paraId="115DF427" w14:textId="77777777" w:rsidR="00524A47" w:rsidRPr="008A2CE0" w:rsidRDefault="00524A47" w:rsidP="006F3A8D">
            <w:pPr>
              <w:rPr>
                <w:rFonts w:ascii="Arial" w:hAnsi="Arial" w:cs="Arial"/>
                <w:color w:val="00B050"/>
              </w:rPr>
            </w:pPr>
            <w:r w:rsidRPr="008A2CE0">
              <w:rPr>
                <w:rFonts w:ascii="Arial" w:hAnsi="Arial" w:cs="Arial"/>
                <w:color w:val="00B050"/>
              </w:rPr>
              <w:t>DEM2_8</w:t>
            </w:r>
          </w:p>
        </w:tc>
        <w:tc>
          <w:tcPr>
            <w:tcW w:w="1207" w:type="dxa"/>
          </w:tcPr>
          <w:p w14:paraId="5C6C36E9" w14:textId="7990C362" w:rsidR="00524A47" w:rsidRPr="008A2CE0" w:rsidRDefault="00323255" w:rsidP="006F3A8D">
            <w:pPr>
              <w:rPr>
                <w:rFonts w:ascii="Arial" w:hAnsi="Arial" w:cs="Arial"/>
                <w:color w:val="00B050"/>
              </w:rPr>
            </w:pPr>
            <w:r w:rsidRPr="008A2CE0">
              <w:rPr>
                <w:rFonts w:ascii="Arial" w:hAnsi="Arial" w:cs="Arial"/>
                <w:color w:val="00B050"/>
              </w:rPr>
              <w:t>0</w:t>
            </w:r>
          </w:p>
        </w:tc>
      </w:tr>
    </w:tbl>
    <w:p w14:paraId="30357AE9" w14:textId="0EB900AF" w:rsidR="00524A47" w:rsidRPr="008A2CE0" w:rsidRDefault="00524A47">
      <w:pPr>
        <w:rPr>
          <w:rFonts w:ascii="Arial" w:hAnsi="Arial" w:cs="Arial"/>
          <w:color w:val="00B050"/>
        </w:rPr>
      </w:pPr>
    </w:p>
    <w:p w14:paraId="6A5BEA5A" w14:textId="13AE7657" w:rsidR="00524A47" w:rsidRPr="008A2CE0" w:rsidRDefault="006F3A8D">
      <w:pPr>
        <w:rPr>
          <w:rFonts w:ascii="Arial" w:hAnsi="Arial" w:cs="Arial"/>
          <w:color w:val="00B050"/>
        </w:rPr>
      </w:pPr>
      <w:r w:rsidRPr="008A2CE0">
        <w:rPr>
          <w:rFonts w:ascii="Arial" w:hAnsi="Arial" w:cs="Arial"/>
          <w:color w:val="00B050"/>
        </w:rPr>
        <w:t>6/8/2017 – Updated to reflect new recoding.</w:t>
      </w:r>
    </w:p>
    <w:p w14:paraId="26FE9E74" w14:textId="1111A07C" w:rsidR="00153439" w:rsidRPr="008A2CE0" w:rsidRDefault="00153439">
      <w:pPr>
        <w:rPr>
          <w:rFonts w:ascii="Arial" w:hAnsi="Arial" w:cs="Arial"/>
          <w:color w:val="00B050"/>
        </w:rPr>
      </w:pPr>
    </w:p>
    <w:p w14:paraId="5554EEEA" w14:textId="77777777" w:rsidR="004F0491" w:rsidRPr="008A2CE0" w:rsidRDefault="00153439">
      <w:pPr>
        <w:rPr>
          <w:rFonts w:ascii="Arial" w:hAnsi="Arial" w:cs="Arial"/>
          <w:color w:val="00B050"/>
        </w:rPr>
      </w:pPr>
      <w:r w:rsidRPr="008A2CE0">
        <w:rPr>
          <w:rFonts w:ascii="Arial" w:hAnsi="Arial" w:cs="Arial"/>
          <w:color w:val="00B050"/>
        </w:rPr>
        <w:t xml:space="preserve">6/12/2017 - </w:t>
      </w:r>
      <w:r w:rsidRPr="008A2CE0">
        <w:rPr>
          <w:rFonts w:ascii="Arial" w:hAnsi="Arial" w:cs="Arial"/>
          <w:b/>
          <w:color w:val="00B050"/>
        </w:rPr>
        <w:t>003</w:t>
      </w:r>
      <w:r w:rsidRPr="008A2CE0">
        <w:rPr>
          <w:rFonts w:ascii="Arial" w:hAnsi="Arial" w:cs="Arial"/>
          <w:color w:val="00B050"/>
        </w:rPr>
        <w:t xml:space="preserve"> - Add UTC Time Stamp for screen battery:  1488906926   </w:t>
      </w:r>
    </w:p>
    <w:p w14:paraId="6C466E71" w14:textId="74C21963" w:rsidR="00153439" w:rsidRPr="008A2CE0" w:rsidRDefault="00153439">
      <w:pPr>
        <w:rPr>
          <w:rFonts w:ascii="Arial" w:hAnsi="Arial" w:cs="Arial"/>
          <w:color w:val="00B050"/>
        </w:rPr>
      </w:pPr>
      <w:r w:rsidRPr="008A2CE0">
        <w:rPr>
          <w:rFonts w:ascii="Arial" w:hAnsi="Arial" w:cs="Arial"/>
          <w:color w:val="00B050"/>
        </w:rPr>
        <w:t xml:space="preserve">      </w:t>
      </w:r>
    </w:p>
    <w:p w14:paraId="72B0D53C" w14:textId="14396F68" w:rsidR="004F0491" w:rsidRPr="008A2CE0" w:rsidRDefault="004F0491" w:rsidP="004F0491">
      <w:pPr>
        <w:rPr>
          <w:rFonts w:ascii="Arial" w:hAnsi="Arial" w:cs="Arial"/>
          <w:color w:val="00B050"/>
        </w:rPr>
      </w:pPr>
      <w:r w:rsidRPr="008A2CE0">
        <w:rPr>
          <w:rFonts w:ascii="Arial" w:hAnsi="Arial" w:cs="Arial"/>
          <w:color w:val="00B050"/>
        </w:rPr>
        <w:t xml:space="preserve">06/21/2017: ID Screen Battery-RISK-The screen </w:t>
      </w:r>
      <w:r w:rsidR="00EB7122" w:rsidRPr="008A2CE0">
        <w:rPr>
          <w:rFonts w:ascii="Arial" w:hAnsi="Arial" w:cs="Arial"/>
          <w:color w:val="00B050"/>
        </w:rPr>
        <w:t xml:space="preserve">for subject 009 incorrectly had a </w:t>
      </w:r>
      <w:proofErr w:type="spellStart"/>
      <w:r w:rsidR="00EB7122" w:rsidRPr="008A2CE0">
        <w:rPr>
          <w:rFonts w:ascii="Arial" w:hAnsi="Arial" w:cs="Arial"/>
          <w:color w:val="00B050"/>
        </w:rPr>
        <w:t>subID</w:t>
      </w:r>
      <w:proofErr w:type="spellEnd"/>
      <w:r w:rsidR="00EB7122" w:rsidRPr="008A2CE0">
        <w:rPr>
          <w:rFonts w:ascii="Arial" w:hAnsi="Arial" w:cs="Arial"/>
          <w:color w:val="00B050"/>
        </w:rPr>
        <w:t xml:space="preserve"> ‘</w:t>
      </w:r>
      <w:proofErr w:type="spellStart"/>
      <w:r w:rsidRPr="008A2CE0">
        <w:rPr>
          <w:rFonts w:ascii="Arial" w:hAnsi="Arial" w:cs="Arial"/>
          <w:color w:val="00B050"/>
        </w:rPr>
        <w:t>JohnsonHurwitz;Nagler</w:t>
      </w:r>
      <w:proofErr w:type="spellEnd"/>
      <w:r w:rsidR="00EB7122" w:rsidRPr="008A2CE0">
        <w:rPr>
          <w:rFonts w:ascii="Arial" w:hAnsi="Arial" w:cs="Arial"/>
          <w:color w:val="00B050"/>
        </w:rPr>
        <w:t>’  John Retook the response to correct this but it changed the UTC time stamp.  The UTC time stamp for 009 should be 1498062441</w:t>
      </w:r>
    </w:p>
    <w:p w14:paraId="61214090" w14:textId="365E5BE7" w:rsidR="004F0491" w:rsidRPr="008A2CE0" w:rsidRDefault="004F0491">
      <w:pPr>
        <w:rPr>
          <w:rFonts w:ascii="Arial" w:hAnsi="Arial" w:cs="Arial"/>
        </w:rPr>
      </w:pPr>
    </w:p>
    <w:p w14:paraId="6C9CBD7A" w14:textId="799F8567" w:rsidR="006643BF" w:rsidRPr="008A2CE0" w:rsidRDefault="006643BF">
      <w:pPr>
        <w:rPr>
          <w:rFonts w:ascii="Arial" w:hAnsi="Arial" w:cs="Arial"/>
          <w:color w:val="00B050"/>
        </w:rPr>
      </w:pPr>
      <w:r w:rsidRPr="008A2CE0">
        <w:rPr>
          <w:rFonts w:ascii="Arial" w:hAnsi="Arial" w:cs="Arial"/>
          <w:color w:val="00B050"/>
        </w:rPr>
        <w:t xml:space="preserve">06/29/2017: </w:t>
      </w:r>
      <w:r w:rsidR="00BC3AA1" w:rsidRPr="008A2CE0">
        <w:rPr>
          <w:rFonts w:ascii="Arial" w:hAnsi="Arial" w:cs="Arial"/>
          <w:color w:val="00B050"/>
        </w:rPr>
        <w:t>ID Screen Battery</w:t>
      </w:r>
      <w:r w:rsidRPr="008A2CE0">
        <w:rPr>
          <w:rFonts w:ascii="Arial" w:hAnsi="Arial" w:cs="Arial"/>
          <w:color w:val="00B050"/>
        </w:rPr>
        <w:t>-RISK-</w:t>
      </w:r>
      <w:r w:rsidR="00BC3AA1" w:rsidRPr="008A2CE0">
        <w:rPr>
          <w:rFonts w:ascii="Arial" w:hAnsi="Arial" w:cs="Arial"/>
          <w:color w:val="00B050"/>
        </w:rPr>
        <w:t xml:space="preserve"> </w:t>
      </w:r>
      <w:r w:rsidRPr="008A2CE0">
        <w:rPr>
          <w:rFonts w:ascii="Arial" w:hAnsi="Arial" w:cs="Arial"/>
          <w:color w:val="00B050"/>
        </w:rPr>
        <w:t>The screen dated June 29, 2017</w:t>
      </w:r>
      <w:r w:rsidR="00A46D4E" w:rsidRPr="008A2CE0">
        <w:rPr>
          <w:rFonts w:ascii="Arial" w:hAnsi="Arial" w:cs="Arial"/>
          <w:color w:val="00B050"/>
        </w:rPr>
        <w:t xml:space="preserve"> (UTC=</w:t>
      </w:r>
      <w:r w:rsidRPr="008A2CE0">
        <w:rPr>
          <w:rFonts w:ascii="Arial" w:hAnsi="Arial" w:cs="Arial"/>
          <w:color w:val="00B050"/>
        </w:rPr>
        <w:t xml:space="preserve"> </w:t>
      </w:r>
      <w:r w:rsidR="00A46D4E" w:rsidRPr="008A2CE0">
        <w:rPr>
          <w:rFonts w:ascii="Arial" w:hAnsi="Arial" w:cs="Arial"/>
          <w:color w:val="00B050"/>
        </w:rPr>
        <w:t xml:space="preserve">1498754567) </w:t>
      </w:r>
      <w:r w:rsidRPr="008A2CE0">
        <w:rPr>
          <w:rFonts w:ascii="Arial" w:hAnsi="Arial" w:cs="Arial"/>
          <w:color w:val="00B050"/>
        </w:rPr>
        <w:t>has an incorrect SUBID or 008. It should be 010.</w:t>
      </w:r>
    </w:p>
    <w:p w14:paraId="77CDAE2F" w14:textId="3CA300E9" w:rsidR="00930E81" w:rsidRPr="008A2CE0" w:rsidRDefault="00930E81">
      <w:pPr>
        <w:rPr>
          <w:rFonts w:ascii="Arial" w:hAnsi="Arial" w:cs="Arial"/>
          <w:color w:val="00B050"/>
        </w:rPr>
      </w:pPr>
      <w:r w:rsidRPr="008A2CE0">
        <w:rPr>
          <w:rFonts w:ascii="Arial" w:hAnsi="Arial" w:cs="Arial"/>
          <w:color w:val="00B050"/>
        </w:rPr>
        <w:t>10/16/2017: ID Screen Battery-RISK – Participant 020 was completing the ID Screen Battery and unintentionally checked “Other” under AUH_6 and put NA in the box for AUH_6.1. The responses for those items should be as follows:</w:t>
      </w:r>
    </w:p>
    <w:p w14:paraId="5466C130" w14:textId="2218B3F1" w:rsidR="00930E81" w:rsidRPr="008A2CE0" w:rsidRDefault="00930E81" w:rsidP="00930E81">
      <w:pPr>
        <w:pStyle w:val="ListParagraph"/>
        <w:numPr>
          <w:ilvl w:val="0"/>
          <w:numId w:val="20"/>
        </w:numPr>
        <w:rPr>
          <w:rFonts w:ascii="Arial" w:hAnsi="Arial" w:cs="Arial"/>
          <w:color w:val="00B050"/>
        </w:rPr>
      </w:pPr>
      <w:r w:rsidRPr="008A2CE0">
        <w:rPr>
          <w:rFonts w:ascii="Arial" w:hAnsi="Arial" w:cs="Arial"/>
          <w:color w:val="00B050"/>
        </w:rPr>
        <w:t>AUH_6: 020 checked the box marked Other, it should not be checked</w:t>
      </w:r>
    </w:p>
    <w:p w14:paraId="050E206A" w14:textId="08F2086E" w:rsidR="00930E81" w:rsidRPr="008A2CE0" w:rsidRDefault="00930E81" w:rsidP="00930E81">
      <w:pPr>
        <w:pStyle w:val="ListParagraph"/>
        <w:numPr>
          <w:ilvl w:val="0"/>
          <w:numId w:val="20"/>
        </w:numPr>
        <w:rPr>
          <w:rFonts w:ascii="Arial" w:hAnsi="Arial" w:cs="Arial"/>
          <w:color w:val="00B050"/>
        </w:rPr>
      </w:pPr>
      <w:r w:rsidRPr="008A2CE0">
        <w:rPr>
          <w:rFonts w:ascii="Arial" w:hAnsi="Arial" w:cs="Arial"/>
          <w:color w:val="00B050"/>
        </w:rPr>
        <w:lastRenderedPageBreak/>
        <w:t>AUH_6.1: 020 entered NA, the box should be blank</w:t>
      </w:r>
    </w:p>
    <w:p w14:paraId="4E9BD9B1" w14:textId="4BF36189" w:rsidR="00B83498" w:rsidRPr="008A2CE0" w:rsidRDefault="00677EC2">
      <w:pPr>
        <w:rPr>
          <w:rFonts w:ascii="Arial" w:hAnsi="Arial" w:cs="Arial"/>
          <w:color w:val="00B050"/>
        </w:rPr>
      </w:pPr>
      <w:r w:rsidRPr="008A2CE0">
        <w:rPr>
          <w:rFonts w:ascii="Arial" w:hAnsi="Arial" w:cs="Arial"/>
          <w:color w:val="00B050"/>
        </w:rPr>
        <w:t xml:space="preserve">10/17/2017: ID Screen Battery-RISK – There are two screen batteries dated October 17, 2017 with the SUBID 022. They are both real subjects, but the screen battery started at 10:55 PM GMT should have the </w:t>
      </w:r>
      <w:proofErr w:type="spellStart"/>
      <w:r w:rsidRPr="008A2CE0">
        <w:rPr>
          <w:rFonts w:ascii="Arial" w:hAnsi="Arial" w:cs="Arial"/>
          <w:color w:val="00B050"/>
        </w:rPr>
        <w:t>SubID</w:t>
      </w:r>
      <w:proofErr w:type="spellEnd"/>
      <w:r w:rsidRPr="008A2CE0">
        <w:rPr>
          <w:rFonts w:ascii="Arial" w:hAnsi="Arial" w:cs="Arial"/>
          <w:color w:val="00B050"/>
        </w:rPr>
        <w:t xml:space="preserve"> 023. </w:t>
      </w:r>
      <w:r w:rsidR="00F812D9" w:rsidRPr="008A2CE0">
        <w:rPr>
          <w:rFonts w:ascii="Arial" w:hAnsi="Arial" w:cs="Arial"/>
          <w:color w:val="00B050"/>
        </w:rPr>
        <w:t>UPDATE 12/5/2017 – the Sub ID has been edited in Qualtrics</w:t>
      </w:r>
      <w:r w:rsidR="00B83498">
        <w:rPr>
          <w:rFonts w:ascii="Arial" w:hAnsi="Arial" w:cs="Arial"/>
          <w:color w:val="00B050"/>
        </w:rPr>
        <w:t xml:space="preserve">   UPDATE2: 3/26/2018- We are now fixing this in R too b/c edits aren’t present in API download</w:t>
      </w:r>
    </w:p>
    <w:p w14:paraId="685F02D8" w14:textId="5BDF8480" w:rsidR="005F58CF" w:rsidRPr="00B80C76" w:rsidRDefault="005F58CF">
      <w:pPr>
        <w:rPr>
          <w:rFonts w:ascii="Arial" w:hAnsi="Arial" w:cs="Arial"/>
          <w:color w:val="00B050"/>
        </w:rPr>
      </w:pPr>
      <w:r w:rsidRPr="00B80C76">
        <w:rPr>
          <w:rFonts w:ascii="Arial" w:hAnsi="Arial" w:cs="Arial"/>
          <w:color w:val="00B050"/>
        </w:rPr>
        <w:t>10/31/2017: ID Screen Battery – RISK – Participant 028 completed the ID Screen Battery and then notified staff that they had answered AUH Question #10 inaccurately because they were not given the option to put in a 0. The response for the item should be as follows:</w:t>
      </w:r>
    </w:p>
    <w:p w14:paraId="28EB05A2" w14:textId="3B35C980" w:rsidR="005F58CF" w:rsidRPr="00B80C76" w:rsidRDefault="009B360C" w:rsidP="005F58CF">
      <w:pPr>
        <w:pStyle w:val="ListParagraph"/>
        <w:numPr>
          <w:ilvl w:val="0"/>
          <w:numId w:val="22"/>
        </w:numPr>
        <w:rPr>
          <w:rFonts w:ascii="Arial" w:hAnsi="Arial" w:cs="Arial"/>
          <w:color w:val="00B050"/>
        </w:rPr>
      </w:pPr>
      <w:r w:rsidRPr="00B80C76">
        <w:rPr>
          <w:rFonts w:ascii="Arial" w:hAnsi="Arial" w:cs="Arial"/>
          <w:color w:val="00B050"/>
        </w:rPr>
        <w:t xml:space="preserve">AUH_10: 028 marked answer 1, </w:t>
      </w:r>
      <w:r w:rsidR="005F58CF" w:rsidRPr="00B80C76">
        <w:rPr>
          <w:rFonts w:ascii="Arial" w:hAnsi="Arial" w:cs="Arial"/>
          <w:color w:val="00B050"/>
        </w:rPr>
        <w:t>it should be 0</w:t>
      </w:r>
    </w:p>
    <w:p w14:paraId="23AF2F67" w14:textId="62692DBD" w:rsidR="00630ACD" w:rsidRPr="00B80C76" w:rsidRDefault="00796E79">
      <w:pPr>
        <w:rPr>
          <w:rFonts w:ascii="Arial" w:hAnsi="Arial" w:cs="Arial"/>
          <w:color w:val="00B050"/>
        </w:rPr>
      </w:pPr>
      <w:r w:rsidRPr="00B80C76">
        <w:rPr>
          <w:rFonts w:ascii="Arial" w:hAnsi="Arial" w:cs="Arial"/>
          <w:color w:val="00B050"/>
        </w:rPr>
        <w:t xml:space="preserve">3/13/2018: ID Screen Battery – RISK – Participant 052 </w:t>
      </w:r>
      <w:r w:rsidR="00630ACD" w:rsidRPr="00B80C76">
        <w:rPr>
          <w:rFonts w:ascii="Arial" w:hAnsi="Arial" w:cs="Arial"/>
          <w:color w:val="00B050"/>
        </w:rPr>
        <w:t xml:space="preserve">reported that they incorrectly answered some of the questions on the WHO-ASSIST V3.0 regarding opioid use. The participant said that they </w:t>
      </w:r>
      <w:r w:rsidR="00AA777C" w:rsidRPr="00B80C76">
        <w:rPr>
          <w:rFonts w:ascii="Arial" w:hAnsi="Arial" w:cs="Arial"/>
          <w:color w:val="00B050"/>
        </w:rPr>
        <w:t>take</w:t>
      </w:r>
      <w:r w:rsidR="00630ACD" w:rsidRPr="00B80C76">
        <w:rPr>
          <w:rFonts w:ascii="Arial" w:hAnsi="Arial" w:cs="Arial"/>
          <w:color w:val="00B050"/>
        </w:rPr>
        <w:t xml:space="preserve"> opioids as prescribed by a doctor</w:t>
      </w:r>
      <w:r w:rsidR="00AA777C" w:rsidRPr="00B80C76">
        <w:rPr>
          <w:rFonts w:ascii="Arial" w:hAnsi="Arial" w:cs="Arial"/>
          <w:color w:val="00B050"/>
        </w:rPr>
        <w:t>,</w:t>
      </w:r>
      <w:r w:rsidR="00630ACD" w:rsidRPr="00B80C76">
        <w:rPr>
          <w:rFonts w:ascii="Arial" w:hAnsi="Arial" w:cs="Arial"/>
          <w:color w:val="00B050"/>
        </w:rPr>
        <w:t xml:space="preserve"> and so the answers regarding opiates should be disregarded. </w:t>
      </w:r>
    </w:p>
    <w:p w14:paraId="385FDCAE" w14:textId="1FA44619" w:rsidR="00630ACD" w:rsidRPr="00B80C76" w:rsidRDefault="00630ACD">
      <w:pPr>
        <w:rPr>
          <w:rFonts w:ascii="Arial" w:hAnsi="Arial" w:cs="Arial"/>
          <w:color w:val="00B050"/>
        </w:rPr>
      </w:pPr>
      <w:r w:rsidRPr="00B80C76">
        <w:rPr>
          <w:rFonts w:ascii="Arial" w:hAnsi="Arial" w:cs="Arial"/>
          <w:color w:val="00B050"/>
        </w:rPr>
        <w:t xml:space="preserve">The specific questions are: </w:t>
      </w:r>
    </w:p>
    <w:p w14:paraId="7C21FFA6" w14:textId="390E0725" w:rsidR="00630ACD" w:rsidRPr="00B80C76" w:rsidRDefault="00630ACD" w:rsidP="00630ACD">
      <w:pPr>
        <w:pStyle w:val="ListParagraph"/>
        <w:numPr>
          <w:ilvl w:val="0"/>
          <w:numId w:val="22"/>
        </w:numPr>
        <w:rPr>
          <w:rFonts w:ascii="Arial" w:hAnsi="Arial" w:cs="Arial"/>
          <w:color w:val="00B050"/>
        </w:rPr>
      </w:pPr>
      <w:r w:rsidRPr="00B80C76">
        <w:rPr>
          <w:rFonts w:ascii="Arial" w:hAnsi="Arial" w:cs="Arial"/>
          <w:color w:val="00B050"/>
        </w:rPr>
        <w:t>ASSIST_1</w:t>
      </w:r>
      <w:r w:rsidR="00B80C76" w:rsidRPr="00B80C76">
        <w:rPr>
          <w:rFonts w:ascii="Arial" w:hAnsi="Arial" w:cs="Arial"/>
          <w:color w:val="00B050"/>
        </w:rPr>
        <w:t>_8</w:t>
      </w:r>
      <w:r w:rsidRPr="00B80C76">
        <w:rPr>
          <w:rFonts w:ascii="Arial" w:hAnsi="Arial" w:cs="Arial"/>
          <w:color w:val="00B050"/>
        </w:rPr>
        <w:t>: marked Opioids as yes, it should be no</w:t>
      </w:r>
      <w:r w:rsidR="00AA777C" w:rsidRPr="00B80C76">
        <w:rPr>
          <w:rFonts w:ascii="Arial" w:hAnsi="Arial" w:cs="Arial"/>
          <w:color w:val="00B050"/>
        </w:rPr>
        <w:t xml:space="preserve"> </w:t>
      </w:r>
    </w:p>
    <w:p w14:paraId="531BB4D6" w14:textId="77777777" w:rsidR="00630ACD" w:rsidRPr="00630ACD" w:rsidRDefault="00630ACD" w:rsidP="00630ACD">
      <w:pPr>
        <w:pStyle w:val="ListParagraph"/>
        <w:rPr>
          <w:rFonts w:ascii="Arial" w:hAnsi="Arial" w:cs="Arial"/>
        </w:rPr>
      </w:pPr>
    </w:p>
    <w:p w14:paraId="03F2D6B4" w14:textId="77777777" w:rsidR="00D1566B" w:rsidRPr="002A48F2" w:rsidRDefault="00D1566B">
      <w:pPr>
        <w:rPr>
          <w:rFonts w:ascii="Arial" w:hAnsi="Arial" w:cs="Arial"/>
          <w:color w:val="00B050"/>
        </w:rPr>
      </w:pPr>
      <w:r w:rsidRPr="002A48F2">
        <w:rPr>
          <w:rFonts w:ascii="Arial" w:hAnsi="Arial" w:cs="Arial"/>
          <w:color w:val="00B050"/>
        </w:rPr>
        <w:t>3/27/2018: ID Screen Battery – RISK – Participant 034 forgot to answer the ASSIST_8 question. Staff followed up at Follow Up 3. The response for the item should be as follows:</w:t>
      </w:r>
    </w:p>
    <w:p w14:paraId="2016E521" w14:textId="77777777" w:rsidR="00D1566B" w:rsidRPr="002A48F2" w:rsidRDefault="00D1566B" w:rsidP="00D1566B">
      <w:pPr>
        <w:pStyle w:val="ListParagraph"/>
        <w:numPr>
          <w:ilvl w:val="0"/>
          <w:numId w:val="22"/>
        </w:numPr>
        <w:rPr>
          <w:rFonts w:ascii="Arial" w:eastAsiaTheme="majorEastAsia" w:hAnsi="Arial" w:cs="Arial"/>
          <w:color w:val="00B050"/>
        </w:rPr>
      </w:pPr>
      <w:r w:rsidRPr="002A48F2">
        <w:rPr>
          <w:rFonts w:ascii="Arial" w:hAnsi="Arial" w:cs="Arial"/>
          <w:color w:val="00B050"/>
        </w:rPr>
        <w:t xml:space="preserve">ASSIST_8: Have you </w:t>
      </w:r>
      <w:r w:rsidRPr="002A48F2">
        <w:rPr>
          <w:rFonts w:ascii="Arial" w:hAnsi="Arial" w:cs="Arial"/>
          <w:color w:val="00B050"/>
          <w:u w:val="single"/>
        </w:rPr>
        <w:t>ever</w:t>
      </w:r>
      <w:r w:rsidRPr="002A48F2">
        <w:rPr>
          <w:rFonts w:ascii="Arial" w:hAnsi="Arial" w:cs="Arial"/>
          <w:color w:val="00B050"/>
        </w:rPr>
        <w:t xml:space="preserve"> used any drug by injection? (Non-Medical Use Only)? Answer is No, never</w:t>
      </w:r>
    </w:p>
    <w:p w14:paraId="018C1E54" w14:textId="77777777" w:rsidR="00EF1030" w:rsidRDefault="00EF1030" w:rsidP="00EF1030">
      <w:pPr>
        <w:pStyle w:val="ListParagraph"/>
        <w:rPr>
          <w:rFonts w:ascii="Arial" w:hAnsi="Arial" w:cs="Arial"/>
        </w:rPr>
      </w:pPr>
    </w:p>
    <w:p w14:paraId="64F1CE5E" w14:textId="5EC68DCB" w:rsidR="00EF1030" w:rsidRDefault="00EF1030" w:rsidP="00EF1030">
      <w:pPr>
        <w:pStyle w:val="ListParagraph"/>
        <w:ind w:left="0"/>
        <w:rPr>
          <w:rFonts w:ascii="Arial" w:hAnsi="Arial" w:cs="Arial"/>
        </w:rPr>
      </w:pPr>
      <w:r>
        <w:rPr>
          <w:rFonts w:ascii="Arial" w:hAnsi="Arial" w:cs="Arial"/>
        </w:rPr>
        <w:t xml:space="preserve">4/26/2018: ID Screen Battery (UTC: </w:t>
      </w:r>
      <w:r w:rsidRPr="00EF1030">
        <w:rPr>
          <w:rFonts w:ascii="Arial" w:hAnsi="Arial" w:cs="Arial"/>
          <w:color w:val="000000"/>
        </w:rPr>
        <w:t>1524777896</w:t>
      </w:r>
      <w:r>
        <w:rPr>
          <w:rFonts w:ascii="Arial" w:hAnsi="Arial" w:cs="Arial"/>
        </w:rPr>
        <w:t xml:space="preserve">) – RISK – Participant 059 answered AUH_4 incorrectly. The </w:t>
      </w:r>
      <w:commentRangeStart w:id="7"/>
      <w:r>
        <w:rPr>
          <w:rFonts w:ascii="Arial" w:hAnsi="Arial" w:cs="Arial"/>
        </w:rPr>
        <w:t>response</w:t>
      </w:r>
      <w:commentRangeEnd w:id="7"/>
      <w:r w:rsidR="00737707">
        <w:rPr>
          <w:rStyle w:val="CommentReference"/>
        </w:rPr>
        <w:commentReference w:id="7"/>
      </w:r>
      <w:r>
        <w:rPr>
          <w:rFonts w:ascii="Arial" w:hAnsi="Arial" w:cs="Arial"/>
        </w:rPr>
        <w:t xml:space="preserve"> for the item should be as follows:</w:t>
      </w:r>
    </w:p>
    <w:p w14:paraId="351FCD2C" w14:textId="77777777" w:rsidR="00EF1030" w:rsidRDefault="00EF1030" w:rsidP="00EF1030">
      <w:pPr>
        <w:pStyle w:val="ListParagraph"/>
        <w:ind w:left="0"/>
        <w:rPr>
          <w:rFonts w:ascii="Arial" w:hAnsi="Arial" w:cs="Arial"/>
        </w:rPr>
      </w:pPr>
    </w:p>
    <w:p w14:paraId="2299B3D8" w14:textId="77777777" w:rsidR="00CC3D2E" w:rsidRPr="00CC3D2E" w:rsidRDefault="00EF1030" w:rsidP="00EF1030">
      <w:pPr>
        <w:pStyle w:val="ListParagraph"/>
        <w:numPr>
          <w:ilvl w:val="0"/>
          <w:numId w:val="24"/>
        </w:numPr>
        <w:ind w:left="720"/>
        <w:rPr>
          <w:rFonts w:ascii="Arial" w:eastAsiaTheme="majorEastAsia" w:hAnsi="Arial" w:cs="Arial"/>
          <w:color w:val="2E74B5" w:themeColor="accent1" w:themeShade="BF"/>
        </w:rPr>
      </w:pPr>
      <w:r>
        <w:rPr>
          <w:rFonts w:ascii="Arial" w:hAnsi="Arial" w:cs="Arial"/>
        </w:rPr>
        <w:t>AUH_4: How old were you when you first believed that you had a drinking problem? 40</w:t>
      </w:r>
    </w:p>
    <w:p w14:paraId="26C829CC" w14:textId="77777777" w:rsidR="00CC3D2E" w:rsidRDefault="00CC3D2E" w:rsidP="00CC3D2E">
      <w:pPr>
        <w:rPr>
          <w:rFonts w:ascii="Arial" w:hAnsi="Arial" w:cs="Arial"/>
        </w:rPr>
      </w:pPr>
    </w:p>
    <w:p w14:paraId="5B42E2DB" w14:textId="77777777" w:rsidR="000A46E8" w:rsidRPr="00737707" w:rsidRDefault="00CC3D2E" w:rsidP="00CC3D2E">
      <w:pPr>
        <w:rPr>
          <w:rFonts w:ascii="Arial" w:hAnsi="Arial" w:cs="Arial"/>
          <w:color w:val="00B050"/>
        </w:rPr>
      </w:pPr>
      <w:r w:rsidRPr="00737707">
        <w:rPr>
          <w:rFonts w:ascii="Arial" w:hAnsi="Arial" w:cs="Arial"/>
          <w:color w:val="00B050"/>
        </w:rPr>
        <w:t xml:space="preserve">5/7/2018: Participant #055 called to discontinue with the study as they were entering an inpatient treatment center and would not have access to their cell phone. Their last EMAL was recorded 4/21/2018. On 5/2/2018 the participant called back </w:t>
      </w:r>
      <w:r w:rsidR="00EC15A8" w:rsidRPr="00737707">
        <w:rPr>
          <w:rFonts w:ascii="Arial" w:hAnsi="Arial" w:cs="Arial"/>
          <w:color w:val="00B050"/>
        </w:rPr>
        <w:t xml:space="preserve">to re-enroll </w:t>
      </w:r>
      <w:r w:rsidRPr="00737707">
        <w:rPr>
          <w:rFonts w:ascii="Arial" w:hAnsi="Arial" w:cs="Arial"/>
          <w:color w:val="00B050"/>
        </w:rPr>
        <w:t>and completed a c</w:t>
      </w:r>
      <w:r w:rsidR="00EC15A8" w:rsidRPr="00737707">
        <w:rPr>
          <w:rFonts w:ascii="Arial" w:hAnsi="Arial" w:cs="Arial"/>
          <w:color w:val="00B050"/>
        </w:rPr>
        <w:t>ondensed intake visit</w:t>
      </w:r>
      <w:r w:rsidRPr="00737707">
        <w:rPr>
          <w:rFonts w:ascii="Arial" w:hAnsi="Arial" w:cs="Arial"/>
          <w:color w:val="00B050"/>
        </w:rPr>
        <w:t xml:space="preserve">. Their new </w:t>
      </w:r>
      <w:proofErr w:type="spellStart"/>
      <w:r w:rsidRPr="00737707">
        <w:rPr>
          <w:rFonts w:ascii="Arial" w:hAnsi="Arial" w:cs="Arial"/>
          <w:color w:val="00B050"/>
        </w:rPr>
        <w:t>SubID</w:t>
      </w:r>
      <w:proofErr w:type="spellEnd"/>
      <w:r w:rsidRPr="00737707">
        <w:rPr>
          <w:rFonts w:ascii="Arial" w:hAnsi="Arial" w:cs="Arial"/>
          <w:color w:val="00B050"/>
        </w:rPr>
        <w:t xml:space="preserve"> is #061. </w:t>
      </w:r>
      <w:r w:rsidR="00EC15A8" w:rsidRPr="00737707">
        <w:rPr>
          <w:rFonts w:ascii="Arial" w:hAnsi="Arial" w:cs="Arial"/>
          <w:color w:val="00B050"/>
        </w:rPr>
        <w:t xml:space="preserve">Their Screen ID Battery </w:t>
      </w:r>
      <w:r w:rsidR="00EE7279" w:rsidRPr="00737707">
        <w:rPr>
          <w:rFonts w:ascii="Arial" w:hAnsi="Arial" w:cs="Arial"/>
          <w:color w:val="00B050"/>
        </w:rPr>
        <w:t xml:space="preserve">(completed on 3/27/2018) </w:t>
      </w:r>
      <w:r w:rsidR="00EC15A8" w:rsidRPr="00737707">
        <w:rPr>
          <w:rFonts w:ascii="Arial" w:hAnsi="Arial" w:cs="Arial"/>
          <w:color w:val="00B050"/>
        </w:rPr>
        <w:t xml:space="preserve">needs to have the </w:t>
      </w:r>
      <w:proofErr w:type="spellStart"/>
      <w:r w:rsidR="00EC15A8" w:rsidRPr="00737707">
        <w:rPr>
          <w:rFonts w:ascii="Arial" w:hAnsi="Arial" w:cs="Arial"/>
          <w:color w:val="00B050"/>
        </w:rPr>
        <w:t>SubID</w:t>
      </w:r>
      <w:proofErr w:type="spellEnd"/>
      <w:r w:rsidR="00EC15A8" w:rsidRPr="00737707">
        <w:rPr>
          <w:rFonts w:ascii="Arial" w:hAnsi="Arial" w:cs="Arial"/>
          <w:color w:val="00B050"/>
        </w:rPr>
        <w:t xml:space="preserve"> changed from 055 to 061.</w:t>
      </w:r>
    </w:p>
    <w:p w14:paraId="696420DC" w14:textId="77777777" w:rsidR="000A46E8" w:rsidRDefault="000A46E8" w:rsidP="00CC3D2E">
      <w:pPr>
        <w:rPr>
          <w:rFonts w:ascii="Arial" w:hAnsi="Arial" w:cs="Arial"/>
        </w:rPr>
      </w:pPr>
    </w:p>
    <w:p w14:paraId="7C423FD6" w14:textId="77777777" w:rsidR="000436CE" w:rsidRPr="00432DBF" w:rsidRDefault="000A46E8" w:rsidP="00CC3D2E">
      <w:pPr>
        <w:rPr>
          <w:rFonts w:ascii="Arial" w:hAnsi="Arial" w:cs="Arial"/>
          <w:color w:val="00B050"/>
        </w:rPr>
      </w:pPr>
      <w:r w:rsidRPr="00432DBF">
        <w:rPr>
          <w:rFonts w:ascii="Arial" w:hAnsi="Arial" w:cs="Arial"/>
          <w:color w:val="00B050"/>
        </w:rPr>
        <w:t>5/23/2018: Participant #064 – AUH_8. Participant noted in ID Screen Battery their sobriety date was 3/14/2018. When asked by RA during session, they stated their sobriety date was 5/14/2018 (specifically stated the Monday after Mother’s Day).</w:t>
      </w:r>
    </w:p>
    <w:p w14:paraId="02AC6593" w14:textId="77777777" w:rsidR="00BE11D2" w:rsidRDefault="000436CE" w:rsidP="00CC3D2E">
      <w:pPr>
        <w:rPr>
          <w:rFonts w:ascii="Arial" w:hAnsi="Arial" w:cs="Arial"/>
          <w:color w:val="00B050"/>
        </w:rPr>
      </w:pPr>
      <w:r w:rsidRPr="00B52BE1">
        <w:rPr>
          <w:rFonts w:ascii="Arial" w:hAnsi="Arial" w:cs="Arial"/>
          <w:color w:val="00B050"/>
        </w:rPr>
        <w:t xml:space="preserve">6/21/2018: </w:t>
      </w:r>
      <w:r w:rsidR="00D86C6C" w:rsidRPr="00B52BE1">
        <w:rPr>
          <w:rFonts w:ascii="Arial" w:hAnsi="Arial" w:cs="Arial"/>
          <w:color w:val="00B050"/>
        </w:rPr>
        <w:t xml:space="preserve">There are 2 Screen Batteries with Sub ID 79. The Screen Battery with UTC 1528920481 has the correct Sub ID (79). The Screen Battery with UTC </w:t>
      </w:r>
      <w:r w:rsidR="00F854D8" w:rsidRPr="00B52BE1">
        <w:rPr>
          <w:rFonts w:ascii="Arial" w:hAnsi="Arial" w:cs="Arial"/>
          <w:color w:val="00B050"/>
        </w:rPr>
        <w:t>1529615510</w:t>
      </w:r>
      <w:r w:rsidR="00D86C6C" w:rsidRPr="00B52BE1">
        <w:rPr>
          <w:rFonts w:ascii="Arial" w:hAnsi="Arial" w:cs="Arial"/>
          <w:color w:val="00B050"/>
        </w:rPr>
        <w:t xml:space="preserve"> has the incorrect Sub ID, it should be 78. </w:t>
      </w:r>
    </w:p>
    <w:p w14:paraId="57E19918" w14:textId="77777777" w:rsidR="00BE11D2" w:rsidRDefault="00BE11D2" w:rsidP="00CC3D2E">
      <w:pPr>
        <w:rPr>
          <w:rFonts w:ascii="Arial" w:hAnsi="Arial" w:cs="Arial"/>
          <w:color w:val="00B050"/>
        </w:rPr>
      </w:pPr>
    </w:p>
    <w:p w14:paraId="08E4CAF1" w14:textId="77777777" w:rsidR="00776FFE" w:rsidRDefault="00BE11D2" w:rsidP="00CC3D2E">
      <w:pPr>
        <w:rPr>
          <w:rFonts w:ascii="Arial" w:hAnsi="Arial" w:cs="Arial"/>
          <w:color w:val="00B050"/>
        </w:rPr>
      </w:pPr>
      <w:r>
        <w:rPr>
          <w:rFonts w:ascii="Arial" w:hAnsi="Arial" w:cs="Arial"/>
          <w:color w:val="00B050"/>
        </w:rPr>
        <w:t>8/20/2018.  Participant 103 answered DEM2_2 as ,1.  Corrected to 1</w:t>
      </w:r>
      <w:r w:rsidR="005E7C99">
        <w:rPr>
          <w:rFonts w:ascii="Arial" w:hAnsi="Arial" w:cs="Arial"/>
          <w:color w:val="00B050"/>
        </w:rPr>
        <w:t>.  Then needed to reclass DEM2_2 as numeric from char</w:t>
      </w:r>
    </w:p>
    <w:p w14:paraId="0320760E" w14:textId="24AF2A15" w:rsidR="0031768D" w:rsidRDefault="00776FFE" w:rsidP="00CC3D2E">
      <w:pPr>
        <w:rPr>
          <w:rFonts w:ascii="Arial" w:hAnsi="Arial" w:cs="Arial"/>
        </w:rPr>
      </w:pPr>
      <w:r w:rsidRPr="00776FFE">
        <w:rPr>
          <w:rFonts w:ascii="Arial" w:hAnsi="Arial" w:cs="Arial"/>
        </w:rPr>
        <w:t>081: Participant responded to question DEM2_6 incorrectly. She made a typo an</w:t>
      </w:r>
      <w:r>
        <w:rPr>
          <w:rFonts w:ascii="Arial" w:hAnsi="Arial" w:cs="Arial"/>
        </w:rPr>
        <w:t>d</w:t>
      </w:r>
      <w:r w:rsidRPr="00776FFE">
        <w:rPr>
          <w:rFonts w:ascii="Arial" w:hAnsi="Arial" w:cs="Arial"/>
        </w:rPr>
        <w:t xml:space="preserve"> entered 40, she meant to enter 4. </w:t>
      </w:r>
      <w:r w:rsidR="000C38D4">
        <w:rPr>
          <w:rFonts w:ascii="Arial" w:hAnsi="Arial" w:cs="Arial"/>
        </w:rPr>
        <w:t xml:space="preserve">–Candace </w:t>
      </w:r>
    </w:p>
    <w:p w14:paraId="6EEE20B9" w14:textId="4E78D2BC" w:rsidR="0031768D" w:rsidRPr="00524F8F" w:rsidRDefault="0031768D" w:rsidP="00CC3D2E">
      <w:pPr>
        <w:rPr>
          <w:rFonts w:ascii="Arial" w:hAnsi="Arial" w:cs="Arial"/>
          <w:color w:val="00B050"/>
        </w:rPr>
      </w:pPr>
      <w:r w:rsidRPr="00524F8F">
        <w:rPr>
          <w:rFonts w:ascii="Arial" w:hAnsi="Arial" w:cs="Arial"/>
          <w:color w:val="00B050"/>
        </w:rPr>
        <w:t xml:space="preserve">10/15/2018: </w:t>
      </w:r>
      <w:r w:rsidR="00110CEF" w:rsidRPr="00524F8F">
        <w:rPr>
          <w:rFonts w:ascii="Arial" w:hAnsi="Arial" w:cs="Arial"/>
          <w:color w:val="00B050"/>
        </w:rPr>
        <w:t xml:space="preserve">The Screen Battery date 10/15/2018 with UTC </w:t>
      </w:r>
      <w:r w:rsidR="003D3A6F" w:rsidRPr="00524F8F">
        <w:rPr>
          <w:rFonts w:ascii="Arial" w:hAnsi="Arial" w:cs="Arial"/>
          <w:color w:val="00B050"/>
        </w:rPr>
        <w:t>1539634716</w:t>
      </w:r>
      <w:r w:rsidR="00110CEF" w:rsidRPr="00524F8F">
        <w:rPr>
          <w:rFonts w:ascii="Arial" w:hAnsi="Arial" w:cs="Arial"/>
          <w:color w:val="00B050"/>
        </w:rPr>
        <w:t xml:space="preserve"> has an incorrect sub ID of 149. The correct sub ID for this screen should be 150.</w:t>
      </w:r>
      <w:r w:rsidR="000E1F96" w:rsidRPr="00524F8F">
        <w:rPr>
          <w:rFonts w:ascii="Arial" w:hAnsi="Arial" w:cs="Arial"/>
          <w:color w:val="00B050"/>
        </w:rPr>
        <w:t xml:space="preserve"> -Jill</w:t>
      </w:r>
    </w:p>
    <w:p w14:paraId="7E4F2E68" w14:textId="30DD7D4A" w:rsidR="00D160CC" w:rsidRPr="00FA2E37" w:rsidRDefault="00B150B3" w:rsidP="00CC3D2E">
      <w:pPr>
        <w:rPr>
          <w:rFonts w:ascii="Arial" w:hAnsi="Arial" w:cs="Arial"/>
          <w:color w:val="00B050"/>
        </w:rPr>
      </w:pPr>
      <w:r w:rsidRPr="00FA2E37">
        <w:rPr>
          <w:rFonts w:ascii="Arial" w:hAnsi="Arial" w:cs="Arial"/>
          <w:color w:val="00B050"/>
        </w:rPr>
        <w:lastRenderedPageBreak/>
        <w:t xml:space="preserve">10/26/2018 – </w:t>
      </w:r>
      <w:proofErr w:type="spellStart"/>
      <w:r w:rsidRPr="00FA2E37">
        <w:rPr>
          <w:rFonts w:ascii="Arial" w:hAnsi="Arial" w:cs="Arial"/>
          <w:color w:val="00B050"/>
        </w:rPr>
        <w:t>SubID</w:t>
      </w:r>
      <w:proofErr w:type="spellEnd"/>
      <w:r w:rsidRPr="00FA2E37">
        <w:rPr>
          <w:rFonts w:ascii="Arial" w:hAnsi="Arial" w:cs="Arial"/>
          <w:color w:val="00B050"/>
        </w:rPr>
        <w:t xml:space="preserve"> 155: Partial response to ID Screen Battery. Responses to the survey seemed questionable as to whether the participant was being honest and reading the questions as they responded. The participant took approximately 2.5 hours to complete 78% of the survey before research staff ended the session. The participant had alerted the research staff twice during the course of the survey that they had been locked out of the iPad, and when the research staff entered the room to end the session they witnessed the participant quickly tapping on random bubbles without reading the questions. The participant was given a pending eligibility </w:t>
      </w:r>
      <w:proofErr w:type="gramStart"/>
      <w:r w:rsidRPr="00FA2E37">
        <w:rPr>
          <w:rFonts w:ascii="Arial" w:hAnsi="Arial" w:cs="Arial"/>
          <w:color w:val="00B050"/>
        </w:rPr>
        <w:t>status, but</w:t>
      </w:r>
      <w:proofErr w:type="gramEnd"/>
      <w:r w:rsidRPr="00FA2E37">
        <w:rPr>
          <w:rFonts w:ascii="Arial" w:hAnsi="Arial" w:cs="Arial"/>
          <w:color w:val="00B050"/>
        </w:rPr>
        <w:t xml:space="preserve"> has been deemed ineligible due to dishonest responses to the ID Screen Battery and for noticeably exceeding an appropriate amount of time to complete the survey. – Kerry</w:t>
      </w:r>
    </w:p>
    <w:p w14:paraId="5F2D66B7" w14:textId="5083AE04" w:rsidR="00A8176B" w:rsidRPr="00681F23" w:rsidRDefault="00D160CC" w:rsidP="00CC3D2E">
      <w:pPr>
        <w:rPr>
          <w:rFonts w:ascii="Arial" w:eastAsiaTheme="majorEastAsia" w:hAnsi="Arial" w:cs="Arial"/>
          <w:color w:val="00B050"/>
        </w:rPr>
      </w:pPr>
      <w:r w:rsidRPr="00681F23">
        <w:rPr>
          <w:rFonts w:ascii="Arial" w:eastAsiaTheme="majorEastAsia" w:hAnsi="Arial" w:cs="Arial"/>
          <w:color w:val="00B050"/>
        </w:rPr>
        <w:t>1/18</w:t>
      </w:r>
      <w:r w:rsidR="00A8176B" w:rsidRPr="00681F23">
        <w:rPr>
          <w:rFonts w:ascii="Arial" w:eastAsiaTheme="majorEastAsia" w:hAnsi="Arial" w:cs="Arial"/>
          <w:color w:val="00B050"/>
        </w:rPr>
        <w:t>/2019-A screen was completed with</w:t>
      </w:r>
      <w:r w:rsidRPr="00681F23">
        <w:rPr>
          <w:rFonts w:ascii="Arial" w:eastAsiaTheme="majorEastAsia" w:hAnsi="Arial" w:cs="Arial"/>
          <w:color w:val="00B050"/>
        </w:rPr>
        <w:t xml:space="preserve"> participant 173. The </w:t>
      </w:r>
      <w:proofErr w:type="spellStart"/>
      <w:r w:rsidRPr="00681F23">
        <w:rPr>
          <w:rFonts w:ascii="Arial" w:eastAsiaTheme="majorEastAsia" w:hAnsi="Arial" w:cs="Arial"/>
          <w:color w:val="00B050"/>
        </w:rPr>
        <w:t>DataType</w:t>
      </w:r>
      <w:proofErr w:type="spellEnd"/>
      <w:r w:rsidRPr="00681F23">
        <w:rPr>
          <w:rFonts w:ascii="Arial" w:eastAsiaTheme="majorEastAsia" w:hAnsi="Arial" w:cs="Arial"/>
          <w:color w:val="00B050"/>
        </w:rPr>
        <w:t xml:space="preserve"> field was left empty. “Real” should have been selected. –Candace </w:t>
      </w:r>
    </w:p>
    <w:p w14:paraId="38C4E548" w14:textId="77777777" w:rsidR="00A11D0D" w:rsidRDefault="00A8176B" w:rsidP="00CC3D2E">
      <w:pPr>
        <w:rPr>
          <w:rFonts w:ascii="Arial" w:eastAsiaTheme="majorEastAsia" w:hAnsi="Arial" w:cs="Arial"/>
        </w:rPr>
      </w:pPr>
      <w:r>
        <w:rPr>
          <w:rFonts w:ascii="Arial" w:eastAsiaTheme="majorEastAsia" w:hAnsi="Arial" w:cs="Arial"/>
        </w:rPr>
        <w:t xml:space="preserve">2/12/2019- A screen was completed with participant 190 on 2/12/2019. He answered “Quite a bit” for Thoughts of ending your life (Item #15) on the SCL-90, however he reported that this was an accident. He stated that he has no thoughts of ending his life and that he should have responded “not at all.” –Candace </w:t>
      </w:r>
    </w:p>
    <w:p w14:paraId="72897FFC" w14:textId="5D8118FF" w:rsidR="009B1573" w:rsidRPr="00776FFE" w:rsidRDefault="00A11D0D" w:rsidP="00CC3D2E">
      <w:pPr>
        <w:rPr>
          <w:rFonts w:ascii="Arial" w:eastAsiaTheme="majorEastAsia" w:hAnsi="Arial" w:cs="Arial"/>
          <w:color w:val="2E74B5" w:themeColor="accent1" w:themeShade="BF"/>
        </w:rPr>
      </w:pPr>
      <w:r w:rsidRPr="00A86EA6">
        <w:rPr>
          <w:rFonts w:ascii="Arial" w:eastAsiaTheme="majorEastAsia" w:hAnsi="Arial" w:cs="Arial"/>
          <w:color w:val="00B050"/>
        </w:rPr>
        <w:t xml:space="preserve">2/27/2019-A screen was completed on 2/11/2019 with participant #187. The </w:t>
      </w:r>
      <w:proofErr w:type="spellStart"/>
      <w:r w:rsidRPr="00A86EA6">
        <w:rPr>
          <w:rFonts w:ascii="Arial" w:eastAsiaTheme="majorEastAsia" w:hAnsi="Arial" w:cs="Arial"/>
          <w:color w:val="00B050"/>
        </w:rPr>
        <w:t>subId</w:t>
      </w:r>
      <w:proofErr w:type="spellEnd"/>
      <w:r w:rsidRPr="00A86EA6">
        <w:rPr>
          <w:rFonts w:ascii="Arial" w:eastAsiaTheme="majorEastAsia" w:hAnsi="Arial" w:cs="Arial"/>
          <w:color w:val="00B050"/>
        </w:rPr>
        <w:t xml:space="preserve"> and study name column were switched. In error, the screen was retaken to fix this mistake and changed the screen completion date to 2/26/2019. –Candace </w:t>
      </w:r>
      <w:r w:rsidR="00A86EA6" w:rsidRPr="00A86EA6">
        <w:rPr>
          <w:rFonts w:ascii="Arial" w:eastAsiaTheme="majorEastAsia" w:hAnsi="Arial" w:cs="Arial"/>
          <w:color w:val="00B050"/>
        </w:rPr>
        <w:t xml:space="preserve">  JJC changed UTC to 1549044060 (12:01pm on 2/11)</w:t>
      </w:r>
      <w:r w:rsidR="009B1573" w:rsidRPr="00776FFE">
        <w:rPr>
          <w:rFonts w:ascii="Arial" w:eastAsiaTheme="majorEastAsia" w:hAnsi="Arial" w:cs="Arial"/>
          <w:color w:val="2E74B5" w:themeColor="accent1" w:themeShade="BF"/>
        </w:rPr>
        <w:br w:type="page"/>
      </w:r>
    </w:p>
    <w:p w14:paraId="05DC20E8" w14:textId="5D67CF53" w:rsidR="006E66D0" w:rsidRPr="008A2CE0" w:rsidRDefault="00514899" w:rsidP="009178E4">
      <w:pPr>
        <w:pStyle w:val="Heading2"/>
        <w:rPr>
          <w:rFonts w:ascii="Arial" w:hAnsi="Arial" w:cs="Arial"/>
          <w:color w:val="00B050"/>
          <w:sz w:val="22"/>
          <w:szCs w:val="22"/>
        </w:rPr>
      </w:pPr>
      <w:bookmarkStart w:id="8" w:name="_Toc497996969"/>
      <w:r w:rsidRPr="008A2CE0">
        <w:rPr>
          <w:rFonts w:ascii="Arial" w:hAnsi="Arial" w:cs="Arial"/>
          <w:sz w:val="22"/>
          <w:szCs w:val="22"/>
        </w:rPr>
        <w:lastRenderedPageBreak/>
        <w:t>Qualtrics Intake Battery</w:t>
      </w:r>
      <w:bookmarkEnd w:id="8"/>
      <w:r w:rsidR="00574C9D" w:rsidRPr="008A2CE0">
        <w:rPr>
          <w:rFonts w:ascii="Arial" w:hAnsi="Arial" w:cs="Arial"/>
          <w:sz w:val="22"/>
          <w:szCs w:val="22"/>
        </w:rPr>
        <w:br/>
      </w:r>
    </w:p>
    <w:p w14:paraId="42AE6150" w14:textId="21E3BA41" w:rsidR="00077064" w:rsidRPr="008A2CE0" w:rsidRDefault="00077064" w:rsidP="00D23E76">
      <w:pPr>
        <w:rPr>
          <w:rFonts w:ascii="Arial" w:hAnsi="Arial" w:cs="Arial"/>
          <w:color w:val="00B050"/>
        </w:rPr>
      </w:pPr>
      <w:r w:rsidRPr="008A2CE0">
        <w:rPr>
          <w:rFonts w:ascii="Arial" w:hAnsi="Arial" w:cs="Arial"/>
          <w:b/>
          <w:color w:val="00B050"/>
        </w:rPr>
        <w:t>001</w:t>
      </w:r>
      <w:r w:rsidRPr="008A2CE0">
        <w:rPr>
          <w:rFonts w:ascii="Arial" w:hAnsi="Arial" w:cs="Arial"/>
          <w:color w:val="00B050"/>
        </w:rPr>
        <w:t>-</w:t>
      </w:r>
      <w:r w:rsidR="00D23E76" w:rsidRPr="008A2CE0">
        <w:rPr>
          <w:rFonts w:ascii="Arial" w:hAnsi="Arial" w:cs="Arial"/>
          <w:color w:val="00B050"/>
        </w:rPr>
        <w:t xml:space="preserve">Participant completed the intake ID battery on 2/23/17. </w:t>
      </w:r>
      <w:r w:rsidR="00D23E76" w:rsidRPr="008A2CE0">
        <w:rPr>
          <w:rFonts w:ascii="Arial" w:eastAsia="Times New Roman" w:hAnsi="Arial" w:cs="Arial"/>
          <w:color w:val="00B050"/>
          <w:shd w:val="clear" w:color="auto" w:fill="FFFFFF"/>
        </w:rPr>
        <w:t xml:space="preserve">The last survey in the battery was not completed-the Multidimensional Scale of Perceived Social Support (MSPSS). The skip pattern for the second to last survey (Dyadic Adjustment Scale) was entered in incorrectly. It skipped to the end of the battery, instead of the end of the survey block, when the participant endorsed not currently having a spouse/significant other. The skip pattern has been corrected. </w:t>
      </w:r>
      <w:r w:rsidRPr="008A2CE0">
        <w:rPr>
          <w:rFonts w:ascii="Arial" w:hAnsi="Arial" w:cs="Arial"/>
          <w:color w:val="00B050"/>
        </w:rPr>
        <w:t>Participant took MSPSS survey on pa</w:t>
      </w:r>
      <w:r w:rsidR="00D23E76" w:rsidRPr="008A2CE0">
        <w:rPr>
          <w:rFonts w:ascii="Arial" w:hAnsi="Arial" w:cs="Arial"/>
          <w:color w:val="00B050"/>
        </w:rPr>
        <w:t xml:space="preserve">per on </w:t>
      </w:r>
      <w:r w:rsidRPr="008A2CE0">
        <w:rPr>
          <w:rFonts w:ascii="Arial" w:hAnsi="Arial" w:cs="Arial"/>
          <w:color w:val="00B050"/>
        </w:rPr>
        <w:t>03/01/17.</w:t>
      </w:r>
      <w:r w:rsidR="00D23E76" w:rsidRPr="008A2CE0">
        <w:rPr>
          <w:rFonts w:ascii="Arial" w:hAnsi="Arial" w:cs="Arial"/>
          <w:color w:val="00B050"/>
        </w:rPr>
        <w:t xml:space="preserve"> The paper data needs to be added to participant’s intake battery.</w:t>
      </w:r>
      <w:r w:rsidR="001E566E" w:rsidRPr="008A2CE0">
        <w:rPr>
          <w:rFonts w:ascii="Arial" w:hAnsi="Arial" w:cs="Arial"/>
          <w:color w:val="00B050"/>
        </w:rPr>
        <w:t xml:space="preserve"> The survey </w:t>
      </w:r>
      <w:r w:rsidR="00565D9B" w:rsidRPr="008A2CE0">
        <w:rPr>
          <w:rFonts w:ascii="Arial" w:hAnsi="Arial" w:cs="Arial"/>
          <w:color w:val="00B050"/>
        </w:rPr>
        <w:t>is in</w:t>
      </w:r>
      <w:r w:rsidRPr="008A2CE0">
        <w:rPr>
          <w:rFonts w:ascii="Arial" w:hAnsi="Arial" w:cs="Arial"/>
          <w:color w:val="00B050"/>
        </w:rPr>
        <w:t xml:space="preserve"> </w:t>
      </w:r>
      <w:r w:rsidR="00D23E76" w:rsidRPr="008A2CE0">
        <w:rPr>
          <w:rFonts w:ascii="Arial" w:hAnsi="Arial" w:cs="Arial"/>
          <w:color w:val="00B050"/>
        </w:rPr>
        <w:t>the part</w:t>
      </w:r>
      <w:r w:rsidRPr="008A2CE0">
        <w:rPr>
          <w:rFonts w:ascii="Arial" w:hAnsi="Arial" w:cs="Arial"/>
          <w:color w:val="00B050"/>
        </w:rPr>
        <w:t>i</w:t>
      </w:r>
      <w:r w:rsidR="00D23E76" w:rsidRPr="008A2CE0">
        <w:rPr>
          <w:rFonts w:ascii="Arial" w:hAnsi="Arial" w:cs="Arial"/>
          <w:color w:val="00B050"/>
        </w:rPr>
        <w:t>ci</w:t>
      </w:r>
      <w:r w:rsidRPr="008A2CE0">
        <w:rPr>
          <w:rFonts w:ascii="Arial" w:hAnsi="Arial" w:cs="Arial"/>
          <w:color w:val="00B050"/>
        </w:rPr>
        <w:t xml:space="preserve">pant's study folder in the RISK filing cabinet. </w:t>
      </w:r>
    </w:p>
    <w:tbl>
      <w:tblPr>
        <w:tblStyle w:val="TableGrid"/>
        <w:tblW w:w="0" w:type="auto"/>
        <w:tblLook w:val="04A0" w:firstRow="1" w:lastRow="0" w:firstColumn="1" w:lastColumn="0" w:noHBand="0" w:noVBand="1"/>
      </w:tblPr>
      <w:tblGrid>
        <w:gridCol w:w="1354"/>
        <w:gridCol w:w="1207"/>
      </w:tblGrid>
      <w:tr w:rsidR="00626608" w:rsidRPr="008A2CE0" w14:paraId="6A5AFDF6" w14:textId="77777777" w:rsidTr="00BF7B26">
        <w:tc>
          <w:tcPr>
            <w:tcW w:w="1145" w:type="dxa"/>
          </w:tcPr>
          <w:p w14:paraId="1EEA073B" w14:textId="792C6E4C" w:rsidR="00BF7B26" w:rsidRPr="008A2CE0" w:rsidRDefault="00BF7B26" w:rsidP="00D23E76">
            <w:pPr>
              <w:rPr>
                <w:rFonts w:ascii="Arial" w:hAnsi="Arial" w:cs="Arial"/>
                <w:color w:val="00B050"/>
              </w:rPr>
            </w:pPr>
            <w:r w:rsidRPr="008A2CE0">
              <w:rPr>
                <w:rFonts w:ascii="Arial" w:hAnsi="Arial" w:cs="Arial"/>
                <w:color w:val="00B050"/>
              </w:rPr>
              <w:t>Item#</w:t>
            </w:r>
          </w:p>
        </w:tc>
        <w:tc>
          <w:tcPr>
            <w:tcW w:w="1064" w:type="dxa"/>
          </w:tcPr>
          <w:p w14:paraId="1324158A" w14:textId="2516E58A" w:rsidR="00BF7B26" w:rsidRPr="008A2CE0" w:rsidRDefault="00BF7B26" w:rsidP="00D23E76">
            <w:pPr>
              <w:rPr>
                <w:rFonts w:ascii="Arial" w:hAnsi="Arial" w:cs="Arial"/>
                <w:color w:val="00B050"/>
              </w:rPr>
            </w:pPr>
            <w:r w:rsidRPr="008A2CE0">
              <w:rPr>
                <w:rFonts w:ascii="Arial" w:hAnsi="Arial" w:cs="Arial"/>
                <w:color w:val="00B050"/>
              </w:rPr>
              <w:t>Response Value</w:t>
            </w:r>
          </w:p>
        </w:tc>
      </w:tr>
      <w:tr w:rsidR="00626608" w:rsidRPr="008A2CE0" w14:paraId="4CD5D7C9" w14:textId="77777777" w:rsidTr="00BF7B26">
        <w:tc>
          <w:tcPr>
            <w:tcW w:w="1145" w:type="dxa"/>
          </w:tcPr>
          <w:p w14:paraId="348CEC1A" w14:textId="634CD33F" w:rsidR="00BF7B26" w:rsidRPr="008A2CE0" w:rsidRDefault="00BF7B26" w:rsidP="00D23E76">
            <w:pPr>
              <w:rPr>
                <w:rFonts w:ascii="Arial" w:hAnsi="Arial" w:cs="Arial"/>
                <w:color w:val="00B050"/>
              </w:rPr>
            </w:pPr>
            <w:r w:rsidRPr="008A2CE0">
              <w:rPr>
                <w:rFonts w:ascii="Arial" w:hAnsi="Arial" w:cs="Arial"/>
                <w:color w:val="00B050"/>
              </w:rPr>
              <w:t>MSPSS_1</w:t>
            </w:r>
          </w:p>
        </w:tc>
        <w:tc>
          <w:tcPr>
            <w:tcW w:w="1064" w:type="dxa"/>
          </w:tcPr>
          <w:p w14:paraId="1D4A7777" w14:textId="1550F972" w:rsidR="00BF7B26" w:rsidRPr="008A2CE0" w:rsidRDefault="00BF7B26" w:rsidP="00D23E76">
            <w:pPr>
              <w:rPr>
                <w:rFonts w:ascii="Arial" w:hAnsi="Arial" w:cs="Arial"/>
                <w:color w:val="00B050"/>
              </w:rPr>
            </w:pPr>
            <w:r w:rsidRPr="008A2CE0">
              <w:rPr>
                <w:rFonts w:ascii="Arial" w:hAnsi="Arial" w:cs="Arial"/>
                <w:color w:val="00B050"/>
              </w:rPr>
              <w:t>5</w:t>
            </w:r>
          </w:p>
        </w:tc>
      </w:tr>
      <w:tr w:rsidR="00626608" w:rsidRPr="008A2CE0" w14:paraId="2E16BC14" w14:textId="77777777" w:rsidTr="00BF7B26">
        <w:tc>
          <w:tcPr>
            <w:tcW w:w="1145" w:type="dxa"/>
          </w:tcPr>
          <w:p w14:paraId="3FCDB45D" w14:textId="6D7475E9" w:rsidR="00BF7B26" w:rsidRPr="008A2CE0" w:rsidRDefault="00BF7B26" w:rsidP="00D23E76">
            <w:pPr>
              <w:rPr>
                <w:rFonts w:ascii="Arial" w:hAnsi="Arial" w:cs="Arial"/>
                <w:color w:val="00B050"/>
              </w:rPr>
            </w:pPr>
            <w:r w:rsidRPr="008A2CE0">
              <w:rPr>
                <w:rFonts w:ascii="Arial" w:hAnsi="Arial" w:cs="Arial"/>
                <w:color w:val="00B050"/>
              </w:rPr>
              <w:t>MSPSS_2</w:t>
            </w:r>
          </w:p>
        </w:tc>
        <w:tc>
          <w:tcPr>
            <w:tcW w:w="1064" w:type="dxa"/>
          </w:tcPr>
          <w:p w14:paraId="518D2023" w14:textId="5E7E50EC" w:rsidR="00BF7B26" w:rsidRPr="008A2CE0" w:rsidRDefault="00BF7B26" w:rsidP="00D23E76">
            <w:pPr>
              <w:rPr>
                <w:rFonts w:ascii="Arial" w:hAnsi="Arial" w:cs="Arial"/>
                <w:color w:val="00B050"/>
              </w:rPr>
            </w:pPr>
            <w:r w:rsidRPr="008A2CE0">
              <w:rPr>
                <w:rFonts w:ascii="Arial" w:hAnsi="Arial" w:cs="Arial"/>
                <w:color w:val="00B050"/>
              </w:rPr>
              <w:t>5</w:t>
            </w:r>
          </w:p>
        </w:tc>
      </w:tr>
      <w:tr w:rsidR="00626608" w:rsidRPr="008A2CE0" w14:paraId="5CDA7FE7" w14:textId="77777777" w:rsidTr="00BF7B26">
        <w:tc>
          <w:tcPr>
            <w:tcW w:w="1145" w:type="dxa"/>
          </w:tcPr>
          <w:p w14:paraId="393A0B2E" w14:textId="641D2357" w:rsidR="00BF7B26" w:rsidRPr="008A2CE0" w:rsidRDefault="00BF7B26" w:rsidP="00D23E76">
            <w:pPr>
              <w:rPr>
                <w:rFonts w:ascii="Arial" w:hAnsi="Arial" w:cs="Arial"/>
                <w:color w:val="00B050"/>
              </w:rPr>
            </w:pPr>
            <w:r w:rsidRPr="008A2CE0">
              <w:rPr>
                <w:rFonts w:ascii="Arial" w:hAnsi="Arial" w:cs="Arial"/>
                <w:color w:val="00B050"/>
              </w:rPr>
              <w:t>MSPSS_3</w:t>
            </w:r>
          </w:p>
        </w:tc>
        <w:tc>
          <w:tcPr>
            <w:tcW w:w="1064" w:type="dxa"/>
          </w:tcPr>
          <w:p w14:paraId="02CBBB3B" w14:textId="2EF344A7" w:rsidR="00BF7B26" w:rsidRPr="008A2CE0" w:rsidRDefault="00BF7B26" w:rsidP="00D23E76">
            <w:pPr>
              <w:rPr>
                <w:rFonts w:ascii="Arial" w:hAnsi="Arial" w:cs="Arial"/>
                <w:color w:val="00B050"/>
              </w:rPr>
            </w:pPr>
            <w:r w:rsidRPr="008A2CE0">
              <w:rPr>
                <w:rFonts w:ascii="Arial" w:hAnsi="Arial" w:cs="Arial"/>
                <w:color w:val="00B050"/>
              </w:rPr>
              <w:t>6</w:t>
            </w:r>
          </w:p>
        </w:tc>
      </w:tr>
      <w:tr w:rsidR="00626608" w:rsidRPr="008A2CE0" w14:paraId="48062DAB" w14:textId="77777777" w:rsidTr="00BF7B26">
        <w:tc>
          <w:tcPr>
            <w:tcW w:w="1145" w:type="dxa"/>
          </w:tcPr>
          <w:p w14:paraId="4569A6F9" w14:textId="78E45949" w:rsidR="00BF7B26" w:rsidRPr="008A2CE0" w:rsidRDefault="00BF7B26" w:rsidP="00D23E76">
            <w:pPr>
              <w:rPr>
                <w:rFonts w:ascii="Arial" w:hAnsi="Arial" w:cs="Arial"/>
                <w:color w:val="00B050"/>
              </w:rPr>
            </w:pPr>
            <w:r w:rsidRPr="008A2CE0">
              <w:rPr>
                <w:rFonts w:ascii="Arial" w:hAnsi="Arial" w:cs="Arial"/>
                <w:color w:val="00B050"/>
              </w:rPr>
              <w:t>MSPSS_4</w:t>
            </w:r>
          </w:p>
        </w:tc>
        <w:tc>
          <w:tcPr>
            <w:tcW w:w="1064" w:type="dxa"/>
          </w:tcPr>
          <w:p w14:paraId="01377813" w14:textId="459D891E" w:rsidR="00BF7B26" w:rsidRPr="008A2CE0" w:rsidRDefault="00BF7B26" w:rsidP="00D23E76">
            <w:pPr>
              <w:rPr>
                <w:rFonts w:ascii="Arial" w:hAnsi="Arial" w:cs="Arial"/>
                <w:color w:val="00B050"/>
              </w:rPr>
            </w:pPr>
            <w:r w:rsidRPr="008A2CE0">
              <w:rPr>
                <w:rFonts w:ascii="Arial" w:hAnsi="Arial" w:cs="Arial"/>
                <w:color w:val="00B050"/>
              </w:rPr>
              <w:t>5</w:t>
            </w:r>
          </w:p>
        </w:tc>
      </w:tr>
      <w:tr w:rsidR="00626608" w:rsidRPr="008A2CE0" w14:paraId="2D595EDA" w14:textId="77777777" w:rsidTr="00BF7B26">
        <w:tc>
          <w:tcPr>
            <w:tcW w:w="1145" w:type="dxa"/>
          </w:tcPr>
          <w:p w14:paraId="3012DEE0" w14:textId="00FE9509" w:rsidR="00BF7B26" w:rsidRPr="008A2CE0" w:rsidRDefault="00BF7B26" w:rsidP="00D23E76">
            <w:pPr>
              <w:rPr>
                <w:rFonts w:ascii="Arial" w:hAnsi="Arial" w:cs="Arial"/>
                <w:color w:val="00B050"/>
              </w:rPr>
            </w:pPr>
            <w:r w:rsidRPr="008A2CE0">
              <w:rPr>
                <w:rFonts w:ascii="Arial" w:hAnsi="Arial" w:cs="Arial"/>
                <w:color w:val="00B050"/>
              </w:rPr>
              <w:t>MSPSS_5</w:t>
            </w:r>
          </w:p>
        </w:tc>
        <w:tc>
          <w:tcPr>
            <w:tcW w:w="1064" w:type="dxa"/>
          </w:tcPr>
          <w:p w14:paraId="5EFD0FF0" w14:textId="47A2248E" w:rsidR="00BF7B26" w:rsidRPr="008A2CE0" w:rsidRDefault="00BF7B26" w:rsidP="00D23E76">
            <w:pPr>
              <w:rPr>
                <w:rFonts w:ascii="Arial" w:hAnsi="Arial" w:cs="Arial"/>
                <w:color w:val="00B050"/>
              </w:rPr>
            </w:pPr>
            <w:r w:rsidRPr="008A2CE0">
              <w:rPr>
                <w:rFonts w:ascii="Arial" w:hAnsi="Arial" w:cs="Arial"/>
                <w:color w:val="00B050"/>
              </w:rPr>
              <w:t>5</w:t>
            </w:r>
          </w:p>
        </w:tc>
      </w:tr>
      <w:tr w:rsidR="00626608" w:rsidRPr="008A2CE0" w14:paraId="788E3053" w14:textId="77777777" w:rsidTr="00BF7B26">
        <w:tc>
          <w:tcPr>
            <w:tcW w:w="1145" w:type="dxa"/>
          </w:tcPr>
          <w:p w14:paraId="5898A3EA" w14:textId="5A9BFDE7" w:rsidR="00BF7B26" w:rsidRPr="008A2CE0" w:rsidRDefault="00BF7B26" w:rsidP="00D23E76">
            <w:pPr>
              <w:rPr>
                <w:rFonts w:ascii="Arial" w:hAnsi="Arial" w:cs="Arial"/>
                <w:color w:val="00B050"/>
              </w:rPr>
            </w:pPr>
            <w:r w:rsidRPr="008A2CE0">
              <w:rPr>
                <w:rFonts w:ascii="Arial" w:hAnsi="Arial" w:cs="Arial"/>
                <w:color w:val="00B050"/>
              </w:rPr>
              <w:t>MSPSS_6</w:t>
            </w:r>
          </w:p>
        </w:tc>
        <w:tc>
          <w:tcPr>
            <w:tcW w:w="1064" w:type="dxa"/>
          </w:tcPr>
          <w:p w14:paraId="72D53639" w14:textId="6E7AFABE" w:rsidR="00BF7B26" w:rsidRPr="008A2CE0" w:rsidRDefault="00BF7B26" w:rsidP="00D23E76">
            <w:pPr>
              <w:rPr>
                <w:rFonts w:ascii="Arial" w:hAnsi="Arial" w:cs="Arial"/>
                <w:color w:val="00B050"/>
              </w:rPr>
            </w:pPr>
            <w:r w:rsidRPr="008A2CE0">
              <w:rPr>
                <w:rFonts w:ascii="Arial" w:hAnsi="Arial" w:cs="Arial"/>
                <w:color w:val="00B050"/>
              </w:rPr>
              <w:t>5</w:t>
            </w:r>
          </w:p>
        </w:tc>
      </w:tr>
      <w:tr w:rsidR="00626608" w:rsidRPr="008A2CE0" w14:paraId="0807C7E2" w14:textId="77777777" w:rsidTr="00BF7B26">
        <w:tc>
          <w:tcPr>
            <w:tcW w:w="1145" w:type="dxa"/>
          </w:tcPr>
          <w:p w14:paraId="01E0D7AB" w14:textId="6F6C4D02" w:rsidR="00BF7B26" w:rsidRPr="008A2CE0" w:rsidRDefault="00BF7B26" w:rsidP="00D23E76">
            <w:pPr>
              <w:rPr>
                <w:rFonts w:ascii="Arial" w:hAnsi="Arial" w:cs="Arial"/>
                <w:color w:val="00B050"/>
              </w:rPr>
            </w:pPr>
            <w:r w:rsidRPr="008A2CE0">
              <w:rPr>
                <w:rFonts w:ascii="Arial" w:hAnsi="Arial" w:cs="Arial"/>
                <w:color w:val="00B050"/>
              </w:rPr>
              <w:t>MSPSS_7</w:t>
            </w:r>
          </w:p>
        </w:tc>
        <w:tc>
          <w:tcPr>
            <w:tcW w:w="1064" w:type="dxa"/>
          </w:tcPr>
          <w:p w14:paraId="29BE63CF" w14:textId="7EF22F93" w:rsidR="00BF7B26" w:rsidRPr="008A2CE0" w:rsidRDefault="00BF7B26" w:rsidP="00D23E76">
            <w:pPr>
              <w:rPr>
                <w:rFonts w:ascii="Arial" w:hAnsi="Arial" w:cs="Arial"/>
                <w:color w:val="00B050"/>
              </w:rPr>
            </w:pPr>
            <w:r w:rsidRPr="008A2CE0">
              <w:rPr>
                <w:rFonts w:ascii="Arial" w:hAnsi="Arial" w:cs="Arial"/>
                <w:color w:val="00B050"/>
              </w:rPr>
              <w:t>5</w:t>
            </w:r>
          </w:p>
        </w:tc>
      </w:tr>
      <w:tr w:rsidR="00626608" w:rsidRPr="008A2CE0" w14:paraId="4EE3FFE8" w14:textId="77777777" w:rsidTr="00BF7B26">
        <w:tc>
          <w:tcPr>
            <w:tcW w:w="1145" w:type="dxa"/>
          </w:tcPr>
          <w:p w14:paraId="2D8BDEC0" w14:textId="036A3D1D" w:rsidR="00BF7B26" w:rsidRPr="008A2CE0" w:rsidRDefault="00BF7B26" w:rsidP="00D23E76">
            <w:pPr>
              <w:rPr>
                <w:rFonts w:ascii="Arial" w:hAnsi="Arial" w:cs="Arial"/>
                <w:color w:val="00B050"/>
              </w:rPr>
            </w:pPr>
            <w:r w:rsidRPr="008A2CE0">
              <w:rPr>
                <w:rFonts w:ascii="Arial" w:hAnsi="Arial" w:cs="Arial"/>
                <w:color w:val="00B050"/>
              </w:rPr>
              <w:t>MSPSS_8</w:t>
            </w:r>
          </w:p>
        </w:tc>
        <w:tc>
          <w:tcPr>
            <w:tcW w:w="1064" w:type="dxa"/>
          </w:tcPr>
          <w:p w14:paraId="69ED47AF" w14:textId="2C18119D" w:rsidR="00BF7B26" w:rsidRPr="008A2CE0" w:rsidRDefault="00BF7B26" w:rsidP="00D23E76">
            <w:pPr>
              <w:rPr>
                <w:rFonts w:ascii="Arial" w:hAnsi="Arial" w:cs="Arial"/>
                <w:color w:val="00B050"/>
              </w:rPr>
            </w:pPr>
            <w:r w:rsidRPr="008A2CE0">
              <w:rPr>
                <w:rFonts w:ascii="Arial" w:hAnsi="Arial" w:cs="Arial"/>
                <w:color w:val="00B050"/>
              </w:rPr>
              <w:t>5</w:t>
            </w:r>
          </w:p>
        </w:tc>
      </w:tr>
      <w:tr w:rsidR="00626608" w:rsidRPr="008A2CE0" w14:paraId="72016E4E" w14:textId="77777777" w:rsidTr="00BF7B26">
        <w:tc>
          <w:tcPr>
            <w:tcW w:w="1145" w:type="dxa"/>
          </w:tcPr>
          <w:p w14:paraId="1BDD4060" w14:textId="7F357484" w:rsidR="00BF7B26" w:rsidRPr="008A2CE0" w:rsidRDefault="00BF7B26" w:rsidP="00D23E76">
            <w:pPr>
              <w:rPr>
                <w:rFonts w:ascii="Arial" w:hAnsi="Arial" w:cs="Arial"/>
                <w:color w:val="00B050"/>
              </w:rPr>
            </w:pPr>
            <w:r w:rsidRPr="008A2CE0">
              <w:rPr>
                <w:rFonts w:ascii="Arial" w:hAnsi="Arial" w:cs="Arial"/>
                <w:color w:val="00B050"/>
              </w:rPr>
              <w:t>MSPSS_9</w:t>
            </w:r>
          </w:p>
        </w:tc>
        <w:tc>
          <w:tcPr>
            <w:tcW w:w="1064" w:type="dxa"/>
          </w:tcPr>
          <w:p w14:paraId="11FB553B" w14:textId="32688D93" w:rsidR="00BF7B26" w:rsidRPr="008A2CE0" w:rsidRDefault="00BF7B26" w:rsidP="00D23E76">
            <w:pPr>
              <w:rPr>
                <w:rFonts w:ascii="Arial" w:hAnsi="Arial" w:cs="Arial"/>
                <w:color w:val="00B050"/>
              </w:rPr>
            </w:pPr>
            <w:r w:rsidRPr="008A2CE0">
              <w:rPr>
                <w:rFonts w:ascii="Arial" w:hAnsi="Arial" w:cs="Arial"/>
                <w:color w:val="00B050"/>
              </w:rPr>
              <w:t>5</w:t>
            </w:r>
          </w:p>
        </w:tc>
      </w:tr>
      <w:tr w:rsidR="00626608" w:rsidRPr="008A2CE0" w14:paraId="731D2561" w14:textId="77777777" w:rsidTr="00BF7B26">
        <w:tc>
          <w:tcPr>
            <w:tcW w:w="1145" w:type="dxa"/>
          </w:tcPr>
          <w:p w14:paraId="3BF1972E" w14:textId="1B9F2D77" w:rsidR="00BF7B26" w:rsidRPr="008A2CE0" w:rsidRDefault="00BF7B26" w:rsidP="00D23E76">
            <w:pPr>
              <w:rPr>
                <w:rFonts w:ascii="Arial" w:hAnsi="Arial" w:cs="Arial"/>
                <w:color w:val="00B050"/>
              </w:rPr>
            </w:pPr>
            <w:r w:rsidRPr="008A2CE0">
              <w:rPr>
                <w:rFonts w:ascii="Arial" w:hAnsi="Arial" w:cs="Arial"/>
                <w:color w:val="00B050"/>
              </w:rPr>
              <w:t>MSPSS_10</w:t>
            </w:r>
          </w:p>
        </w:tc>
        <w:tc>
          <w:tcPr>
            <w:tcW w:w="1064" w:type="dxa"/>
          </w:tcPr>
          <w:p w14:paraId="3E418877" w14:textId="700C1C90" w:rsidR="00BF7B26" w:rsidRPr="008A2CE0" w:rsidRDefault="00BF7B26" w:rsidP="00D23E76">
            <w:pPr>
              <w:rPr>
                <w:rFonts w:ascii="Arial" w:hAnsi="Arial" w:cs="Arial"/>
                <w:color w:val="00B050"/>
              </w:rPr>
            </w:pPr>
            <w:r w:rsidRPr="008A2CE0">
              <w:rPr>
                <w:rFonts w:ascii="Arial" w:hAnsi="Arial" w:cs="Arial"/>
                <w:color w:val="00B050"/>
              </w:rPr>
              <w:t>5</w:t>
            </w:r>
          </w:p>
        </w:tc>
      </w:tr>
      <w:tr w:rsidR="00626608" w:rsidRPr="008A2CE0" w14:paraId="218D758E" w14:textId="77777777" w:rsidTr="00BF7B26">
        <w:tc>
          <w:tcPr>
            <w:tcW w:w="1145" w:type="dxa"/>
          </w:tcPr>
          <w:p w14:paraId="402FE683" w14:textId="2A1E456F" w:rsidR="00BF7B26" w:rsidRPr="008A2CE0" w:rsidRDefault="00BF7B26" w:rsidP="00D23E76">
            <w:pPr>
              <w:rPr>
                <w:rFonts w:ascii="Arial" w:hAnsi="Arial" w:cs="Arial"/>
                <w:color w:val="00B050"/>
              </w:rPr>
            </w:pPr>
            <w:r w:rsidRPr="008A2CE0">
              <w:rPr>
                <w:rFonts w:ascii="Arial" w:hAnsi="Arial" w:cs="Arial"/>
                <w:color w:val="00B050"/>
              </w:rPr>
              <w:t>MSPSS_11</w:t>
            </w:r>
          </w:p>
        </w:tc>
        <w:tc>
          <w:tcPr>
            <w:tcW w:w="1064" w:type="dxa"/>
          </w:tcPr>
          <w:p w14:paraId="08AAF534" w14:textId="1BB0AA30" w:rsidR="00BF7B26" w:rsidRPr="008A2CE0" w:rsidRDefault="00BF7B26" w:rsidP="00D23E76">
            <w:pPr>
              <w:rPr>
                <w:rFonts w:ascii="Arial" w:hAnsi="Arial" w:cs="Arial"/>
                <w:color w:val="00B050"/>
              </w:rPr>
            </w:pPr>
            <w:r w:rsidRPr="008A2CE0">
              <w:rPr>
                <w:rFonts w:ascii="Arial" w:hAnsi="Arial" w:cs="Arial"/>
                <w:color w:val="00B050"/>
              </w:rPr>
              <w:t>5</w:t>
            </w:r>
          </w:p>
        </w:tc>
      </w:tr>
      <w:tr w:rsidR="00626608" w:rsidRPr="008A2CE0" w14:paraId="3BDF1DE0" w14:textId="77777777" w:rsidTr="00BF7B26">
        <w:tc>
          <w:tcPr>
            <w:tcW w:w="1145" w:type="dxa"/>
          </w:tcPr>
          <w:p w14:paraId="4AE37BC3" w14:textId="17D7F69D" w:rsidR="00BF7B26" w:rsidRPr="008A2CE0" w:rsidRDefault="00BF7B26" w:rsidP="00D23E76">
            <w:pPr>
              <w:rPr>
                <w:rFonts w:ascii="Arial" w:hAnsi="Arial" w:cs="Arial"/>
                <w:color w:val="00B050"/>
              </w:rPr>
            </w:pPr>
            <w:r w:rsidRPr="008A2CE0">
              <w:rPr>
                <w:rFonts w:ascii="Arial" w:hAnsi="Arial" w:cs="Arial"/>
                <w:color w:val="00B050"/>
              </w:rPr>
              <w:t>MSPSS_12</w:t>
            </w:r>
          </w:p>
        </w:tc>
        <w:tc>
          <w:tcPr>
            <w:tcW w:w="1064" w:type="dxa"/>
          </w:tcPr>
          <w:p w14:paraId="140FC401" w14:textId="6B452BA4" w:rsidR="00BF7B26" w:rsidRPr="008A2CE0" w:rsidRDefault="00BF7B26" w:rsidP="00D23E76">
            <w:pPr>
              <w:rPr>
                <w:rFonts w:ascii="Arial" w:hAnsi="Arial" w:cs="Arial"/>
                <w:color w:val="00B050"/>
              </w:rPr>
            </w:pPr>
            <w:r w:rsidRPr="008A2CE0">
              <w:rPr>
                <w:rFonts w:ascii="Arial" w:hAnsi="Arial" w:cs="Arial"/>
                <w:color w:val="00B050"/>
              </w:rPr>
              <w:t>5</w:t>
            </w:r>
          </w:p>
        </w:tc>
      </w:tr>
    </w:tbl>
    <w:p w14:paraId="386D112D" w14:textId="7DECC389" w:rsidR="00BF7B26" w:rsidRPr="008A2CE0" w:rsidRDefault="00BF7B26" w:rsidP="00D23E76">
      <w:pPr>
        <w:rPr>
          <w:rFonts w:ascii="Arial" w:hAnsi="Arial" w:cs="Arial"/>
        </w:rPr>
      </w:pPr>
    </w:p>
    <w:p w14:paraId="7F165A8C" w14:textId="1C77CECD" w:rsidR="006F3A8D" w:rsidRPr="008A2CE0" w:rsidRDefault="006F3A8D" w:rsidP="00D23E76">
      <w:pPr>
        <w:rPr>
          <w:rFonts w:ascii="Arial" w:hAnsi="Arial" w:cs="Arial"/>
          <w:color w:val="00B050"/>
        </w:rPr>
      </w:pPr>
      <w:r w:rsidRPr="008A2CE0">
        <w:rPr>
          <w:rFonts w:ascii="Arial" w:hAnsi="Arial" w:cs="Arial"/>
          <w:color w:val="00B050"/>
        </w:rPr>
        <w:t>6/8/2017 – No updates needed for recoding.</w:t>
      </w:r>
    </w:p>
    <w:p w14:paraId="5C9FD20C" w14:textId="77777777" w:rsidR="004A114D" w:rsidRPr="008A2CE0" w:rsidRDefault="004A114D" w:rsidP="00D23E76">
      <w:pPr>
        <w:rPr>
          <w:rFonts w:ascii="Arial" w:hAnsi="Arial" w:cs="Arial"/>
        </w:rPr>
      </w:pPr>
    </w:p>
    <w:p w14:paraId="48FE33DB" w14:textId="1B042B2D" w:rsidR="00400C0C" w:rsidRPr="008A2CE0" w:rsidRDefault="00F10881" w:rsidP="00D23E76">
      <w:pPr>
        <w:rPr>
          <w:rFonts w:ascii="Arial" w:hAnsi="Arial" w:cs="Arial"/>
          <w:color w:val="00B050"/>
          <w:shd w:val="clear" w:color="auto" w:fill="FFFFFF"/>
        </w:rPr>
      </w:pPr>
      <w:r w:rsidRPr="008A2CE0">
        <w:rPr>
          <w:rFonts w:ascii="Arial" w:hAnsi="Arial" w:cs="Arial"/>
          <w:b/>
          <w:color w:val="00B050"/>
        </w:rPr>
        <w:t>001</w:t>
      </w:r>
      <w:r w:rsidRPr="008A2CE0">
        <w:rPr>
          <w:rFonts w:ascii="Arial" w:hAnsi="Arial" w:cs="Arial"/>
          <w:color w:val="00B050"/>
        </w:rPr>
        <w:t xml:space="preserve">-Add UTC Time Stamp for intake ID </w:t>
      </w:r>
      <w:r w:rsidR="000E209B" w:rsidRPr="008A2CE0">
        <w:rPr>
          <w:rFonts w:ascii="Arial" w:hAnsi="Arial" w:cs="Arial"/>
          <w:color w:val="00B050"/>
        </w:rPr>
        <w:t>battery</w:t>
      </w:r>
      <w:r w:rsidR="00514899" w:rsidRPr="008A2CE0">
        <w:rPr>
          <w:rFonts w:ascii="Arial" w:hAnsi="Arial" w:cs="Arial"/>
          <w:color w:val="00B050"/>
        </w:rPr>
        <w:t xml:space="preserve">:  </w:t>
      </w:r>
      <w:r w:rsidR="00C2133B" w:rsidRPr="008A2CE0">
        <w:rPr>
          <w:rFonts w:ascii="Arial" w:hAnsi="Arial" w:cs="Arial"/>
          <w:color w:val="00B050"/>
          <w:shd w:val="clear" w:color="auto" w:fill="FFFFFF"/>
        </w:rPr>
        <w:t xml:space="preserve"> </w:t>
      </w:r>
      <w:r w:rsidR="00CA1ECF" w:rsidRPr="008A2CE0">
        <w:rPr>
          <w:rFonts w:ascii="Arial" w:hAnsi="Arial" w:cs="Arial"/>
          <w:color w:val="00B050"/>
          <w:shd w:val="clear" w:color="auto" w:fill="FFFFFF"/>
        </w:rPr>
        <w:t>1487877413</w:t>
      </w:r>
    </w:p>
    <w:p w14:paraId="7A49EB54" w14:textId="77777777" w:rsidR="004A114D" w:rsidRPr="008A2CE0" w:rsidRDefault="004A114D" w:rsidP="00D23E76">
      <w:pPr>
        <w:rPr>
          <w:rFonts w:ascii="Arial" w:hAnsi="Arial" w:cs="Arial"/>
          <w:color w:val="1B2432"/>
          <w:shd w:val="clear" w:color="auto" w:fill="FFFFFF"/>
        </w:rPr>
      </w:pPr>
    </w:p>
    <w:p w14:paraId="7F342EE1" w14:textId="00A8C576" w:rsidR="00574C9D" w:rsidRPr="008A2CE0" w:rsidRDefault="00574C9D" w:rsidP="00574C9D">
      <w:pPr>
        <w:rPr>
          <w:rFonts w:ascii="Arial" w:hAnsi="Arial" w:cs="Arial"/>
          <w:color w:val="00B050"/>
        </w:rPr>
      </w:pPr>
      <w:r w:rsidRPr="008A2CE0">
        <w:rPr>
          <w:rFonts w:ascii="Arial" w:hAnsi="Arial" w:cs="Arial"/>
          <w:b/>
          <w:color w:val="00B050"/>
        </w:rPr>
        <w:t>001</w:t>
      </w:r>
      <w:r w:rsidRPr="008A2CE0">
        <w:rPr>
          <w:rFonts w:ascii="Arial" w:hAnsi="Arial" w:cs="Arial"/>
          <w:color w:val="00B050"/>
        </w:rPr>
        <w:t>-New questions were added to the Monthly Addiction Monitor (MAM) measure, which is asked at intake, follow-up#1, and follow-up #2, after participant completed his intake and follow-up#1 visit. Participant answered the new questions retrospectively during his follow-up #2 visit on 5/1/17. Below are the responses to the new questions (</w:t>
      </w:r>
      <w:r w:rsidR="005F63E2" w:rsidRPr="008A2CE0">
        <w:rPr>
          <w:rFonts w:ascii="Arial" w:hAnsi="Arial" w:cs="Arial"/>
          <w:color w:val="00B050"/>
        </w:rPr>
        <w:t>His</w:t>
      </w:r>
      <w:r w:rsidRPr="008A2CE0">
        <w:rPr>
          <w:rFonts w:ascii="Arial" w:hAnsi="Arial" w:cs="Arial"/>
          <w:color w:val="00B050"/>
        </w:rPr>
        <w:t xml:space="preserve"> </w:t>
      </w:r>
      <w:r w:rsidR="005F63E2" w:rsidRPr="008A2CE0">
        <w:rPr>
          <w:rFonts w:ascii="Arial" w:hAnsi="Arial" w:cs="Arial"/>
          <w:color w:val="00B050"/>
        </w:rPr>
        <w:t xml:space="preserve">retrospective </w:t>
      </w:r>
      <w:r w:rsidRPr="008A2CE0">
        <w:rPr>
          <w:rFonts w:ascii="Arial" w:hAnsi="Arial" w:cs="Arial"/>
          <w:color w:val="00B050"/>
        </w:rPr>
        <w:t xml:space="preserve">responses for intake </w:t>
      </w:r>
      <w:r w:rsidR="005F63E2" w:rsidRPr="008A2CE0">
        <w:rPr>
          <w:rFonts w:ascii="Arial" w:hAnsi="Arial" w:cs="Arial"/>
          <w:color w:val="00B050"/>
        </w:rPr>
        <w:t>are below)</w:t>
      </w:r>
    </w:p>
    <w:tbl>
      <w:tblPr>
        <w:tblStyle w:val="TableGrid"/>
        <w:tblW w:w="0" w:type="auto"/>
        <w:tblLook w:val="04A0" w:firstRow="1" w:lastRow="0" w:firstColumn="1" w:lastColumn="0" w:noHBand="0" w:noVBand="1"/>
      </w:tblPr>
      <w:tblGrid>
        <w:gridCol w:w="1885"/>
        <w:gridCol w:w="1207"/>
      </w:tblGrid>
      <w:tr w:rsidR="00194530" w:rsidRPr="008A2CE0" w14:paraId="7CA0C59D" w14:textId="77777777" w:rsidTr="006F3A8D">
        <w:trPr>
          <w:trHeight w:val="509"/>
        </w:trPr>
        <w:tc>
          <w:tcPr>
            <w:tcW w:w="1885" w:type="dxa"/>
          </w:tcPr>
          <w:p w14:paraId="0FF75F1C" w14:textId="77777777" w:rsidR="00574C9D" w:rsidRPr="008A2CE0" w:rsidRDefault="00574C9D" w:rsidP="006F3A8D">
            <w:pPr>
              <w:rPr>
                <w:rFonts w:ascii="Arial" w:hAnsi="Arial" w:cs="Arial"/>
                <w:color w:val="00B050"/>
              </w:rPr>
            </w:pPr>
            <w:r w:rsidRPr="008A2CE0">
              <w:rPr>
                <w:rFonts w:ascii="Arial" w:hAnsi="Arial" w:cs="Arial"/>
                <w:color w:val="00B050"/>
              </w:rPr>
              <w:t>Monthly Addiction Monitor (MAM)</w:t>
            </w:r>
          </w:p>
        </w:tc>
        <w:tc>
          <w:tcPr>
            <w:tcW w:w="1207" w:type="dxa"/>
          </w:tcPr>
          <w:p w14:paraId="200861E8" w14:textId="77777777" w:rsidR="00574C9D" w:rsidRPr="008A2CE0" w:rsidRDefault="00574C9D" w:rsidP="006F3A8D">
            <w:pPr>
              <w:rPr>
                <w:rFonts w:ascii="Arial" w:hAnsi="Arial" w:cs="Arial"/>
                <w:color w:val="00B050"/>
              </w:rPr>
            </w:pPr>
            <w:r w:rsidRPr="008A2CE0">
              <w:rPr>
                <w:rFonts w:ascii="Arial" w:hAnsi="Arial" w:cs="Arial"/>
                <w:color w:val="00B050"/>
              </w:rPr>
              <w:t>Response Value</w:t>
            </w:r>
          </w:p>
        </w:tc>
      </w:tr>
      <w:tr w:rsidR="00194530" w:rsidRPr="008A2CE0" w14:paraId="4C83B0E2" w14:textId="77777777" w:rsidTr="006F3A8D">
        <w:trPr>
          <w:trHeight w:val="262"/>
        </w:trPr>
        <w:tc>
          <w:tcPr>
            <w:tcW w:w="1885" w:type="dxa"/>
          </w:tcPr>
          <w:p w14:paraId="3ECA0B0D" w14:textId="04BB8D60" w:rsidR="00574C9D" w:rsidRPr="008A2CE0" w:rsidRDefault="00D77A5E" w:rsidP="006F3A8D">
            <w:pPr>
              <w:rPr>
                <w:rFonts w:ascii="Arial" w:hAnsi="Arial" w:cs="Arial"/>
                <w:color w:val="00B050"/>
              </w:rPr>
            </w:pPr>
            <w:r w:rsidRPr="008A2CE0">
              <w:rPr>
                <w:rFonts w:ascii="Arial" w:hAnsi="Arial" w:cs="Arial"/>
                <w:color w:val="00B050"/>
              </w:rPr>
              <w:t>MAM_1.3</w:t>
            </w:r>
          </w:p>
        </w:tc>
        <w:tc>
          <w:tcPr>
            <w:tcW w:w="1207" w:type="dxa"/>
          </w:tcPr>
          <w:p w14:paraId="6816C4AB" w14:textId="638B62BC" w:rsidR="00574C9D" w:rsidRPr="008A2CE0" w:rsidRDefault="00574C9D" w:rsidP="006F3A8D">
            <w:pPr>
              <w:rPr>
                <w:rFonts w:ascii="Arial" w:hAnsi="Arial" w:cs="Arial"/>
                <w:color w:val="00B050"/>
              </w:rPr>
            </w:pPr>
            <w:r w:rsidRPr="008A2CE0">
              <w:rPr>
                <w:rFonts w:ascii="Arial" w:hAnsi="Arial" w:cs="Arial"/>
                <w:color w:val="00B050"/>
              </w:rPr>
              <w:t>5</w:t>
            </w:r>
          </w:p>
        </w:tc>
      </w:tr>
      <w:tr w:rsidR="00194530" w:rsidRPr="008A2CE0" w14:paraId="4A20979C" w14:textId="77777777" w:rsidTr="006F3A8D">
        <w:trPr>
          <w:trHeight w:val="262"/>
        </w:trPr>
        <w:tc>
          <w:tcPr>
            <w:tcW w:w="1885" w:type="dxa"/>
          </w:tcPr>
          <w:p w14:paraId="1842E656" w14:textId="5A7062CA" w:rsidR="00574C9D" w:rsidRPr="008A2CE0" w:rsidRDefault="00D77A5E" w:rsidP="006F3A8D">
            <w:pPr>
              <w:rPr>
                <w:rFonts w:ascii="Arial" w:hAnsi="Arial" w:cs="Arial"/>
                <w:color w:val="00B050"/>
              </w:rPr>
            </w:pPr>
            <w:r w:rsidRPr="008A2CE0">
              <w:rPr>
                <w:rFonts w:ascii="Arial" w:hAnsi="Arial" w:cs="Arial"/>
                <w:color w:val="00B050"/>
              </w:rPr>
              <w:t>MAM_1.7</w:t>
            </w:r>
          </w:p>
        </w:tc>
        <w:tc>
          <w:tcPr>
            <w:tcW w:w="1207" w:type="dxa"/>
          </w:tcPr>
          <w:p w14:paraId="598B253E" w14:textId="15C719DA" w:rsidR="00574C9D" w:rsidRPr="008A2CE0" w:rsidRDefault="00574C9D" w:rsidP="006F3A8D">
            <w:pPr>
              <w:rPr>
                <w:rFonts w:ascii="Arial" w:hAnsi="Arial" w:cs="Arial"/>
                <w:color w:val="00B050"/>
              </w:rPr>
            </w:pPr>
            <w:r w:rsidRPr="008A2CE0">
              <w:rPr>
                <w:rFonts w:ascii="Arial" w:hAnsi="Arial" w:cs="Arial"/>
                <w:color w:val="00B050"/>
              </w:rPr>
              <w:t>1</w:t>
            </w:r>
          </w:p>
        </w:tc>
      </w:tr>
      <w:tr w:rsidR="00194530" w:rsidRPr="008A2CE0" w14:paraId="4AFE2B4B" w14:textId="77777777" w:rsidTr="006F3A8D">
        <w:trPr>
          <w:trHeight w:val="350"/>
        </w:trPr>
        <w:tc>
          <w:tcPr>
            <w:tcW w:w="1885" w:type="dxa"/>
          </w:tcPr>
          <w:p w14:paraId="5F141DEC" w14:textId="77777777" w:rsidR="00574C9D" w:rsidRPr="008A2CE0" w:rsidRDefault="00574C9D" w:rsidP="006F3A8D">
            <w:pPr>
              <w:rPr>
                <w:rFonts w:ascii="Arial" w:hAnsi="Arial" w:cs="Arial"/>
                <w:color w:val="00B050"/>
              </w:rPr>
            </w:pPr>
            <w:r w:rsidRPr="008A2CE0">
              <w:rPr>
                <w:rFonts w:ascii="Arial" w:hAnsi="Arial" w:cs="Arial"/>
                <w:color w:val="00B050"/>
              </w:rPr>
              <w:t>MAM_11</w:t>
            </w:r>
          </w:p>
        </w:tc>
        <w:tc>
          <w:tcPr>
            <w:tcW w:w="1207" w:type="dxa"/>
          </w:tcPr>
          <w:p w14:paraId="21CCDB1A" w14:textId="30C1FF92" w:rsidR="00574C9D" w:rsidRPr="008A2CE0" w:rsidRDefault="00E515D1" w:rsidP="006F3A8D">
            <w:pPr>
              <w:rPr>
                <w:rFonts w:ascii="Arial" w:hAnsi="Arial" w:cs="Arial"/>
                <w:color w:val="00B050"/>
              </w:rPr>
            </w:pPr>
            <w:r w:rsidRPr="008A2CE0">
              <w:rPr>
                <w:rFonts w:ascii="Arial" w:hAnsi="Arial" w:cs="Arial"/>
                <w:color w:val="00B050"/>
              </w:rPr>
              <w:t>2</w:t>
            </w:r>
          </w:p>
        </w:tc>
      </w:tr>
      <w:tr w:rsidR="00194530" w:rsidRPr="008A2CE0" w14:paraId="68427C55" w14:textId="77777777" w:rsidTr="006F3A8D">
        <w:trPr>
          <w:trHeight w:val="262"/>
        </w:trPr>
        <w:tc>
          <w:tcPr>
            <w:tcW w:w="1885" w:type="dxa"/>
          </w:tcPr>
          <w:p w14:paraId="13CFB497" w14:textId="77777777" w:rsidR="00574C9D" w:rsidRPr="008A2CE0" w:rsidRDefault="00574C9D" w:rsidP="006F3A8D">
            <w:pPr>
              <w:rPr>
                <w:rFonts w:ascii="Arial" w:hAnsi="Arial" w:cs="Arial"/>
                <w:color w:val="00B050"/>
              </w:rPr>
            </w:pPr>
            <w:r w:rsidRPr="008A2CE0">
              <w:rPr>
                <w:rFonts w:ascii="Arial" w:hAnsi="Arial" w:cs="Arial"/>
                <w:color w:val="00B050"/>
              </w:rPr>
              <w:t>MAM_12</w:t>
            </w:r>
          </w:p>
        </w:tc>
        <w:tc>
          <w:tcPr>
            <w:tcW w:w="1207" w:type="dxa"/>
          </w:tcPr>
          <w:p w14:paraId="224FBE41" w14:textId="6291884F" w:rsidR="00574C9D" w:rsidRPr="008A2CE0" w:rsidRDefault="00574C9D" w:rsidP="006F3A8D">
            <w:pPr>
              <w:rPr>
                <w:rFonts w:ascii="Arial" w:hAnsi="Arial" w:cs="Arial"/>
                <w:color w:val="00B050"/>
              </w:rPr>
            </w:pPr>
            <w:r w:rsidRPr="008A2CE0">
              <w:rPr>
                <w:rFonts w:ascii="Arial" w:hAnsi="Arial" w:cs="Arial"/>
                <w:color w:val="00B050"/>
              </w:rPr>
              <w:t>2</w:t>
            </w:r>
          </w:p>
        </w:tc>
      </w:tr>
      <w:tr w:rsidR="00194530" w:rsidRPr="008A2CE0" w14:paraId="6F56753E" w14:textId="77777777" w:rsidTr="006F3A8D">
        <w:trPr>
          <w:trHeight w:val="350"/>
        </w:trPr>
        <w:tc>
          <w:tcPr>
            <w:tcW w:w="1885" w:type="dxa"/>
          </w:tcPr>
          <w:p w14:paraId="59A8B5F9" w14:textId="77777777" w:rsidR="00574C9D" w:rsidRPr="008A2CE0" w:rsidRDefault="00574C9D" w:rsidP="006F3A8D">
            <w:pPr>
              <w:rPr>
                <w:rFonts w:ascii="Arial" w:hAnsi="Arial" w:cs="Arial"/>
                <w:color w:val="00B050"/>
              </w:rPr>
            </w:pPr>
            <w:r w:rsidRPr="008A2CE0">
              <w:rPr>
                <w:rFonts w:ascii="Arial" w:hAnsi="Arial" w:cs="Arial"/>
                <w:color w:val="00B050"/>
              </w:rPr>
              <w:t>MAM_19</w:t>
            </w:r>
          </w:p>
        </w:tc>
        <w:tc>
          <w:tcPr>
            <w:tcW w:w="1207" w:type="dxa"/>
          </w:tcPr>
          <w:p w14:paraId="3859FD48" w14:textId="60AEB5E6" w:rsidR="00574C9D" w:rsidRPr="008A2CE0" w:rsidRDefault="00E515D1" w:rsidP="006F3A8D">
            <w:pPr>
              <w:rPr>
                <w:rFonts w:ascii="Arial" w:hAnsi="Arial" w:cs="Arial"/>
                <w:color w:val="00B050"/>
              </w:rPr>
            </w:pPr>
            <w:r w:rsidRPr="008A2CE0">
              <w:rPr>
                <w:rFonts w:ascii="Arial" w:hAnsi="Arial" w:cs="Arial"/>
                <w:color w:val="00B050"/>
              </w:rPr>
              <w:t>2</w:t>
            </w:r>
          </w:p>
        </w:tc>
      </w:tr>
      <w:tr w:rsidR="00194530" w:rsidRPr="008A2CE0" w14:paraId="35B5C42D" w14:textId="77777777" w:rsidTr="006F3A8D">
        <w:trPr>
          <w:trHeight w:val="262"/>
        </w:trPr>
        <w:tc>
          <w:tcPr>
            <w:tcW w:w="1885" w:type="dxa"/>
          </w:tcPr>
          <w:p w14:paraId="62DCAD4E" w14:textId="77777777" w:rsidR="00574C9D" w:rsidRPr="008A2CE0" w:rsidRDefault="00574C9D" w:rsidP="006F3A8D">
            <w:pPr>
              <w:rPr>
                <w:rFonts w:ascii="Arial" w:hAnsi="Arial" w:cs="Arial"/>
                <w:color w:val="00B050"/>
              </w:rPr>
            </w:pPr>
            <w:r w:rsidRPr="008A2CE0">
              <w:rPr>
                <w:rFonts w:ascii="Arial" w:hAnsi="Arial" w:cs="Arial"/>
                <w:color w:val="00B050"/>
              </w:rPr>
              <w:t>MAM_20</w:t>
            </w:r>
          </w:p>
        </w:tc>
        <w:tc>
          <w:tcPr>
            <w:tcW w:w="1207" w:type="dxa"/>
          </w:tcPr>
          <w:p w14:paraId="46F164D3" w14:textId="77777777" w:rsidR="00574C9D" w:rsidRPr="008A2CE0" w:rsidRDefault="00574C9D" w:rsidP="006F3A8D">
            <w:pPr>
              <w:rPr>
                <w:rFonts w:ascii="Arial" w:hAnsi="Arial" w:cs="Arial"/>
                <w:color w:val="00B050"/>
              </w:rPr>
            </w:pPr>
            <w:r w:rsidRPr="008A2CE0">
              <w:rPr>
                <w:rFonts w:ascii="Arial" w:hAnsi="Arial" w:cs="Arial"/>
                <w:color w:val="00B050"/>
              </w:rPr>
              <w:t>30</w:t>
            </w:r>
          </w:p>
        </w:tc>
      </w:tr>
      <w:tr w:rsidR="00194530" w:rsidRPr="008A2CE0" w14:paraId="703FE38D" w14:textId="77777777" w:rsidTr="006F3A8D">
        <w:trPr>
          <w:trHeight w:val="350"/>
        </w:trPr>
        <w:tc>
          <w:tcPr>
            <w:tcW w:w="1885" w:type="dxa"/>
          </w:tcPr>
          <w:p w14:paraId="1933BDCE" w14:textId="77777777" w:rsidR="00574C9D" w:rsidRPr="008A2CE0" w:rsidRDefault="00574C9D" w:rsidP="006F3A8D">
            <w:pPr>
              <w:rPr>
                <w:rFonts w:ascii="Arial" w:hAnsi="Arial" w:cs="Arial"/>
                <w:color w:val="00B050"/>
              </w:rPr>
            </w:pPr>
            <w:r w:rsidRPr="008A2CE0">
              <w:rPr>
                <w:rFonts w:ascii="Arial" w:hAnsi="Arial" w:cs="Arial"/>
                <w:color w:val="00B050"/>
              </w:rPr>
              <w:t>MAM_22</w:t>
            </w:r>
          </w:p>
        </w:tc>
        <w:tc>
          <w:tcPr>
            <w:tcW w:w="1207" w:type="dxa"/>
          </w:tcPr>
          <w:p w14:paraId="710537F0" w14:textId="562CF140" w:rsidR="00574C9D" w:rsidRPr="008A2CE0" w:rsidRDefault="009F7EDC" w:rsidP="006F3A8D">
            <w:pPr>
              <w:rPr>
                <w:rFonts w:ascii="Arial" w:hAnsi="Arial" w:cs="Arial"/>
                <w:color w:val="00B050"/>
              </w:rPr>
            </w:pPr>
            <w:r w:rsidRPr="008A2CE0">
              <w:rPr>
                <w:rFonts w:ascii="Arial" w:hAnsi="Arial" w:cs="Arial"/>
                <w:color w:val="00B050"/>
              </w:rPr>
              <w:t>2</w:t>
            </w:r>
          </w:p>
        </w:tc>
      </w:tr>
    </w:tbl>
    <w:p w14:paraId="5E0991AE" w14:textId="77777777" w:rsidR="00574C9D" w:rsidRPr="008A2CE0" w:rsidRDefault="00574C9D" w:rsidP="00574C9D">
      <w:pPr>
        <w:rPr>
          <w:rFonts w:ascii="Arial" w:hAnsi="Arial" w:cs="Arial"/>
        </w:rPr>
      </w:pPr>
    </w:p>
    <w:p w14:paraId="09F74A65" w14:textId="6BEE6E36" w:rsidR="00400C0C" w:rsidRPr="008A2CE0" w:rsidRDefault="007A60D5" w:rsidP="00D23E76">
      <w:pPr>
        <w:rPr>
          <w:rFonts w:ascii="Arial" w:hAnsi="Arial" w:cs="Arial"/>
          <w:color w:val="00B050"/>
          <w:shd w:val="clear" w:color="auto" w:fill="FFFFFF"/>
        </w:rPr>
      </w:pPr>
      <w:r w:rsidRPr="008A2CE0">
        <w:rPr>
          <w:rFonts w:ascii="Arial" w:hAnsi="Arial" w:cs="Arial"/>
          <w:color w:val="00B050"/>
        </w:rPr>
        <w:t>6/8/2017 – Updated to reflect new recoding.</w:t>
      </w:r>
    </w:p>
    <w:p w14:paraId="3342FCBC" w14:textId="3AF7AC33" w:rsidR="00400C0C" w:rsidRPr="008A2CE0" w:rsidRDefault="00400C0C" w:rsidP="00400C0C">
      <w:pPr>
        <w:rPr>
          <w:rFonts w:ascii="Arial" w:hAnsi="Arial" w:cs="Arial"/>
          <w:color w:val="00B050"/>
        </w:rPr>
      </w:pPr>
      <w:bookmarkStart w:id="9" w:name="_Hlk481588894"/>
      <w:r w:rsidRPr="008A2CE0">
        <w:rPr>
          <w:rFonts w:ascii="Arial" w:hAnsi="Arial" w:cs="Arial"/>
          <w:b/>
          <w:color w:val="00B050"/>
        </w:rPr>
        <w:t>002</w:t>
      </w:r>
      <w:r w:rsidRPr="008A2CE0">
        <w:rPr>
          <w:rFonts w:ascii="Arial" w:hAnsi="Arial" w:cs="Arial"/>
          <w:color w:val="00B050"/>
        </w:rPr>
        <w:t xml:space="preserve">-New questions were added to the Monthly Addiction Monitor (MAM) measure, which is asked at intake, follow-up#1, and follow-up #2, after participant completed the intake visit. Participant answered the new </w:t>
      </w:r>
      <w:r w:rsidRPr="008A2CE0">
        <w:rPr>
          <w:rFonts w:ascii="Arial" w:hAnsi="Arial" w:cs="Arial"/>
          <w:color w:val="00B050"/>
        </w:rPr>
        <w:lastRenderedPageBreak/>
        <w:t>questions</w:t>
      </w:r>
      <w:r w:rsidR="00210594" w:rsidRPr="008A2CE0">
        <w:rPr>
          <w:rFonts w:ascii="Arial" w:hAnsi="Arial" w:cs="Arial"/>
          <w:color w:val="00B050"/>
        </w:rPr>
        <w:t xml:space="preserve"> for intake</w:t>
      </w:r>
      <w:r w:rsidRPr="008A2CE0">
        <w:rPr>
          <w:rFonts w:ascii="Arial" w:hAnsi="Arial" w:cs="Arial"/>
          <w:color w:val="00B050"/>
        </w:rPr>
        <w:t xml:space="preserve"> retrospectively during her follow-up #1 visit on 4/21/2017. Below are the responses to the new questions:</w:t>
      </w:r>
    </w:p>
    <w:tbl>
      <w:tblPr>
        <w:tblStyle w:val="TableGrid"/>
        <w:tblW w:w="0" w:type="auto"/>
        <w:tblLook w:val="04A0" w:firstRow="1" w:lastRow="0" w:firstColumn="1" w:lastColumn="0" w:noHBand="0" w:noVBand="1"/>
      </w:tblPr>
      <w:tblGrid>
        <w:gridCol w:w="1885"/>
        <w:gridCol w:w="1207"/>
      </w:tblGrid>
      <w:tr w:rsidR="00194530" w:rsidRPr="008A2CE0" w14:paraId="7E28E988" w14:textId="77777777" w:rsidTr="006F3A8D">
        <w:trPr>
          <w:trHeight w:val="509"/>
        </w:trPr>
        <w:tc>
          <w:tcPr>
            <w:tcW w:w="1885" w:type="dxa"/>
          </w:tcPr>
          <w:p w14:paraId="2BE6870C" w14:textId="77777777" w:rsidR="00400C0C" w:rsidRPr="008A2CE0" w:rsidRDefault="00400C0C" w:rsidP="006F3A8D">
            <w:pPr>
              <w:rPr>
                <w:rFonts w:ascii="Arial" w:hAnsi="Arial" w:cs="Arial"/>
                <w:color w:val="00B050"/>
              </w:rPr>
            </w:pPr>
            <w:r w:rsidRPr="008A2CE0">
              <w:rPr>
                <w:rFonts w:ascii="Arial" w:hAnsi="Arial" w:cs="Arial"/>
                <w:color w:val="00B050"/>
              </w:rPr>
              <w:t>Monthly Addiction Monitor (MAM)</w:t>
            </w:r>
          </w:p>
        </w:tc>
        <w:tc>
          <w:tcPr>
            <w:tcW w:w="1207" w:type="dxa"/>
          </w:tcPr>
          <w:p w14:paraId="45D7AD87" w14:textId="77777777" w:rsidR="00400C0C" w:rsidRPr="008A2CE0" w:rsidRDefault="00400C0C" w:rsidP="006F3A8D">
            <w:pPr>
              <w:rPr>
                <w:rFonts w:ascii="Arial" w:hAnsi="Arial" w:cs="Arial"/>
                <w:color w:val="00B050"/>
              </w:rPr>
            </w:pPr>
            <w:r w:rsidRPr="008A2CE0">
              <w:rPr>
                <w:rFonts w:ascii="Arial" w:hAnsi="Arial" w:cs="Arial"/>
                <w:color w:val="00B050"/>
              </w:rPr>
              <w:t>Response Value</w:t>
            </w:r>
          </w:p>
        </w:tc>
      </w:tr>
      <w:tr w:rsidR="00194530" w:rsidRPr="008A2CE0" w14:paraId="30CE4542" w14:textId="77777777" w:rsidTr="006F3A8D">
        <w:trPr>
          <w:trHeight w:val="262"/>
        </w:trPr>
        <w:tc>
          <w:tcPr>
            <w:tcW w:w="1885" w:type="dxa"/>
          </w:tcPr>
          <w:p w14:paraId="02941047" w14:textId="79EAA620" w:rsidR="00400C0C" w:rsidRPr="008A2CE0" w:rsidRDefault="00D77A5E" w:rsidP="006F3A8D">
            <w:pPr>
              <w:rPr>
                <w:rFonts w:ascii="Arial" w:hAnsi="Arial" w:cs="Arial"/>
                <w:color w:val="00B050"/>
              </w:rPr>
            </w:pPr>
            <w:r w:rsidRPr="008A2CE0">
              <w:rPr>
                <w:rFonts w:ascii="Arial" w:hAnsi="Arial" w:cs="Arial"/>
                <w:color w:val="00B050"/>
              </w:rPr>
              <w:t>MAM_1.3</w:t>
            </w:r>
          </w:p>
        </w:tc>
        <w:tc>
          <w:tcPr>
            <w:tcW w:w="1207" w:type="dxa"/>
          </w:tcPr>
          <w:p w14:paraId="05412FAA" w14:textId="77777777" w:rsidR="00400C0C" w:rsidRPr="008A2CE0" w:rsidRDefault="00400C0C" w:rsidP="006F3A8D">
            <w:pPr>
              <w:rPr>
                <w:rFonts w:ascii="Arial" w:hAnsi="Arial" w:cs="Arial"/>
                <w:color w:val="00B050"/>
              </w:rPr>
            </w:pPr>
            <w:r w:rsidRPr="008A2CE0">
              <w:rPr>
                <w:rFonts w:ascii="Arial" w:hAnsi="Arial" w:cs="Arial"/>
                <w:color w:val="00B050"/>
              </w:rPr>
              <w:t>1, 2</w:t>
            </w:r>
          </w:p>
        </w:tc>
      </w:tr>
      <w:tr w:rsidR="00194530" w:rsidRPr="008A2CE0" w14:paraId="3B78E594" w14:textId="77777777" w:rsidTr="006F3A8D">
        <w:trPr>
          <w:trHeight w:val="287"/>
        </w:trPr>
        <w:tc>
          <w:tcPr>
            <w:tcW w:w="1885" w:type="dxa"/>
          </w:tcPr>
          <w:p w14:paraId="7443BDCB" w14:textId="6281A35A" w:rsidR="00400C0C" w:rsidRPr="008A2CE0" w:rsidRDefault="00D77A5E" w:rsidP="006F3A8D">
            <w:pPr>
              <w:rPr>
                <w:rFonts w:ascii="Arial" w:hAnsi="Arial" w:cs="Arial"/>
                <w:color w:val="00B050"/>
              </w:rPr>
            </w:pPr>
            <w:r w:rsidRPr="008A2CE0">
              <w:rPr>
                <w:rFonts w:ascii="Arial" w:hAnsi="Arial" w:cs="Arial"/>
                <w:color w:val="00B050"/>
              </w:rPr>
              <w:t>MAM_1.4</w:t>
            </w:r>
          </w:p>
        </w:tc>
        <w:tc>
          <w:tcPr>
            <w:tcW w:w="1207" w:type="dxa"/>
          </w:tcPr>
          <w:p w14:paraId="65D51AFA" w14:textId="77777777" w:rsidR="00400C0C" w:rsidRPr="008A2CE0" w:rsidRDefault="00400C0C" w:rsidP="006F3A8D">
            <w:pPr>
              <w:rPr>
                <w:rFonts w:ascii="Arial" w:hAnsi="Arial" w:cs="Arial"/>
                <w:color w:val="00B050"/>
              </w:rPr>
            </w:pPr>
            <w:r w:rsidRPr="008A2CE0">
              <w:rPr>
                <w:rFonts w:ascii="Arial" w:hAnsi="Arial" w:cs="Arial"/>
                <w:color w:val="00B050"/>
              </w:rPr>
              <w:t>4</w:t>
            </w:r>
          </w:p>
        </w:tc>
      </w:tr>
      <w:tr w:rsidR="00194530" w:rsidRPr="008A2CE0" w14:paraId="35D20F64" w14:textId="77777777" w:rsidTr="006F3A8D">
        <w:trPr>
          <w:trHeight w:val="350"/>
        </w:trPr>
        <w:tc>
          <w:tcPr>
            <w:tcW w:w="1885" w:type="dxa"/>
          </w:tcPr>
          <w:p w14:paraId="280C22CD" w14:textId="77777777" w:rsidR="00400C0C" w:rsidRPr="008A2CE0" w:rsidRDefault="00400C0C" w:rsidP="006F3A8D">
            <w:pPr>
              <w:rPr>
                <w:rFonts w:ascii="Arial" w:hAnsi="Arial" w:cs="Arial"/>
                <w:color w:val="00B050"/>
              </w:rPr>
            </w:pPr>
            <w:r w:rsidRPr="008A2CE0">
              <w:rPr>
                <w:rFonts w:ascii="Arial" w:hAnsi="Arial" w:cs="Arial"/>
                <w:color w:val="00B050"/>
              </w:rPr>
              <w:t>MAM_11</w:t>
            </w:r>
          </w:p>
        </w:tc>
        <w:tc>
          <w:tcPr>
            <w:tcW w:w="1207" w:type="dxa"/>
          </w:tcPr>
          <w:p w14:paraId="749FE99D" w14:textId="3F79FBF5" w:rsidR="00400C0C" w:rsidRPr="008A2CE0" w:rsidRDefault="00E515D1" w:rsidP="006F3A8D">
            <w:pPr>
              <w:rPr>
                <w:rFonts w:ascii="Arial" w:hAnsi="Arial" w:cs="Arial"/>
                <w:color w:val="00B050"/>
              </w:rPr>
            </w:pPr>
            <w:r w:rsidRPr="008A2CE0">
              <w:rPr>
                <w:rFonts w:ascii="Arial" w:hAnsi="Arial" w:cs="Arial"/>
                <w:color w:val="00B050"/>
              </w:rPr>
              <w:t>2</w:t>
            </w:r>
          </w:p>
        </w:tc>
      </w:tr>
      <w:tr w:rsidR="00194530" w:rsidRPr="008A2CE0" w14:paraId="4EE6F682" w14:textId="77777777" w:rsidTr="006F3A8D">
        <w:trPr>
          <w:trHeight w:val="262"/>
        </w:trPr>
        <w:tc>
          <w:tcPr>
            <w:tcW w:w="1885" w:type="dxa"/>
          </w:tcPr>
          <w:p w14:paraId="56A543C5" w14:textId="77777777" w:rsidR="00400C0C" w:rsidRPr="008A2CE0" w:rsidRDefault="00400C0C" w:rsidP="006F3A8D">
            <w:pPr>
              <w:rPr>
                <w:rFonts w:ascii="Arial" w:hAnsi="Arial" w:cs="Arial"/>
                <w:color w:val="00B050"/>
              </w:rPr>
            </w:pPr>
            <w:r w:rsidRPr="008A2CE0">
              <w:rPr>
                <w:rFonts w:ascii="Arial" w:hAnsi="Arial" w:cs="Arial"/>
                <w:color w:val="00B050"/>
              </w:rPr>
              <w:t>MAM_12</w:t>
            </w:r>
          </w:p>
        </w:tc>
        <w:tc>
          <w:tcPr>
            <w:tcW w:w="1207" w:type="dxa"/>
          </w:tcPr>
          <w:p w14:paraId="1D25D19B" w14:textId="77777777" w:rsidR="00400C0C" w:rsidRPr="008A2CE0" w:rsidRDefault="00400C0C" w:rsidP="006F3A8D">
            <w:pPr>
              <w:rPr>
                <w:rFonts w:ascii="Arial" w:hAnsi="Arial" w:cs="Arial"/>
                <w:color w:val="00B050"/>
              </w:rPr>
            </w:pPr>
            <w:r w:rsidRPr="008A2CE0">
              <w:rPr>
                <w:rFonts w:ascii="Arial" w:hAnsi="Arial" w:cs="Arial"/>
                <w:color w:val="00B050"/>
              </w:rPr>
              <w:t>0</w:t>
            </w:r>
          </w:p>
        </w:tc>
      </w:tr>
      <w:tr w:rsidR="00194530" w:rsidRPr="008A2CE0" w14:paraId="3F93748D" w14:textId="77777777" w:rsidTr="006F3A8D">
        <w:trPr>
          <w:trHeight w:val="350"/>
        </w:trPr>
        <w:tc>
          <w:tcPr>
            <w:tcW w:w="1885" w:type="dxa"/>
          </w:tcPr>
          <w:p w14:paraId="0D8BB2D8" w14:textId="77777777" w:rsidR="00400C0C" w:rsidRPr="008A2CE0" w:rsidRDefault="00400C0C" w:rsidP="006F3A8D">
            <w:pPr>
              <w:rPr>
                <w:rFonts w:ascii="Arial" w:hAnsi="Arial" w:cs="Arial"/>
                <w:color w:val="00B050"/>
              </w:rPr>
            </w:pPr>
            <w:r w:rsidRPr="008A2CE0">
              <w:rPr>
                <w:rFonts w:ascii="Arial" w:hAnsi="Arial" w:cs="Arial"/>
                <w:color w:val="00B050"/>
              </w:rPr>
              <w:t>MAM_19</w:t>
            </w:r>
          </w:p>
        </w:tc>
        <w:tc>
          <w:tcPr>
            <w:tcW w:w="1207" w:type="dxa"/>
          </w:tcPr>
          <w:p w14:paraId="4358C53C" w14:textId="01D4495D" w:rsidR="00400C0C" w:rsidRPr="008A2CE0" w:rsidRDefault="00E515D1" w:rsidP="006F3A8D">
            <w:pPr>
              <w:rPr>
                <w:rFonts w:ascii="Arial" w:hAnsi="Arial" w:cs="Arial"/>
                <w:color w:val="00B050"/>
              </w:rPr>
            </w:pPr>
            <w:r w:rsidRPr="008A2CE0">
              <w:rPr>
                <w:rFonts w:ascii="Arial" w:hAnsi="Arial" w:cs="Arial"/>
                <w:color w:val="00B050"/>
              </w:rPr>
              <w:t>2</w:t>
            </w:r>
          </w:p>
        </w:tc>
      </w:tr>
      <w:tr w:rsidR="00194530" w:rsidRPr="008A2CE0" w14:paraId="2C8C6F06" w14:textId="77777777" w:rsidTr="006F3A8D">
        <w:trPr>
          <w:trHeight w:val="262"/>
        </w:trPr>
        <w:tc>
          <w:tcPr>
            <w:tcW w:w="1885" w:type="dxa"/>
          </w:tcPr>
          <w:p w14:paraId="16EB1254" w14:textId="77777777" w:rsidR="00400C0C" w:rsidRPr="008A2CE0" w:rsidRDefault="00400C0C" w:rsidP="006F3A8D">
            <w:pPr>
              <w:rPr>
                <w:rFonts w:ascii="Arial" w:hAnsi="Arial" w:cs="Arial"/>
                <w:color w:val="00B050"/>
              </w:rPr>
            </w:pPr>
            <w:r w:rsidRPr="008A2CE0">
              <w:rPr>
                <w:rFonts w:ascii="Arial" w:hAnsi="Arial" w:cs="Arial"/>
                <w:color w:val="00B050"/>
              </w:rPr>
              <w:t>MAM_20</w:t>
            </w:r>
          </w:p>
        </w:tc>
        <w:tc>
          <w:tcPr>
            <w:tcW w:w="1207" w:type="dxa"/>
          </w:tcPr>
          <w:p w14:paraId="532AD078" w14:textId="77777777" w:rsidR="00400C0C" w:rsidRPr="008A2CE0" w:rsidRDefault="00400C0C" w:rsidP="006F3A8D">
            <w:pPr>
              <w:rPr>
                <w:rFonts w:ascii="Arial" w:hAnsi="Arial" w:cs="Arial"/>
                <w:color w:val="00B050"/>
              </w:rPr>
            </w:pPr>
            <w:r w:rsidRPr="008A2CE0">
              <w:rPr>
                <w:rFonts w:ascii="Arial" w:hAnsi="Arial" w:cs="Arial"/>
                <w:color w:val="00B050"/>
              </w:rPr>
              <w:t>30</w:t>
            </w:r>
          </w:p>
        </w:tc>
      </w:tr>
      <w:tr w:rsidR="00194530" w:rsidRPr="008A2CE0" w14:paraId="58CF08B9" w14:textId="77777777" w:rsidTr="006F3A8D">
        <w:trPr>
          <w:trHeight w:val="350"/>
        </w:trPr>
        <w:tc>
          <w:tcPr>
            <w:tcW w:w="1885" w:type="dxa"/>
          </w:tcPr>
          <w:p w14:paraId="228C1472" w14:textId="77777777" w:rsidR="00400C0C" w:rsidRPr="008A2CE0" w:rsidRDefault="00400C0C" w:rsidP="006F3A8D">
            <w:pPr>
              <w:rPr>
                <w:rFonts w:ascii="Arial" w:hAnsi="Arial" w:cs="Arial"/>
                <w:color w:val="00B050"/>
              </w:rPr>
            </w:pPr>
            <w:r w:rsidRPr="008A2CE0">
              <w:rPr>
                <w:rFonts w:ascii="Arial" w:hAnsi="Arial" w:cs="Arial"/>
                <w:color w:val="00B050"/>
              </w:rPr>
              <w:t>MAM_22</w:t>
            </w:r>
          </w:p>
        </w:tc>
        <w:tc>
          <w:tcPr>
            <w:tcW w:w="1207" w:type="dxa"/>
          </w:tcPr>
          <w:p w14:paraId="72F91607" w14:textId="187EB3DC" w:rsidR="00400C0C" w:rsidRPr="008A2CE0" w:rsidRDefault="009F7EDC" w:rsidP="006F3A8D">
            <w:pPr>
              <w:rPr>
                <w:rFonts w:ascii="Arial" w:hAnsi="Arial" w:cs="Arial"/>
                <w:color w:val="00B050"/>
              </w:rPr>
            </w:pPr>
            <w:r w:rsidRPr="008A2CE0">
              <w:rPr>
                <w:rFonts w:ascii="Arial" w:hAnsi="Arial" w:cs="Arial"/>
                <w:color w:val="00B050"/>
              </w:rPr>
              <w:t>3</w:t>
            </w:r>
          </w:p>
        </w:tc>
      </w:tr>
    </w:tbl>
    <w:bookmarkEnd w:id="9"/>
    <w:p w14:paraId="4ED5890C" w14:textId="35071098" w:rsidR="00400C0C" w:rsidRPr="008A2CE0" w:rsidRDefault="007A60D5" w:rsidP="00400C0C">
      <w:pPr>
        <w:rPr>
          <w:rFonts w:ascii="Arial" w:eastAsiaTheme="majorEastAsia" w:hAnsi="Arial" w:cs="Arial"/>
          <w:color w:val="00B050"/>
        </w:rPr>
      </w:pPr>
      <w:r w:rsidRPr="008A2CE0">
        <w:rPr>
          <w:rFonts w:ascii="Arial" w:hAnsi="Arial" w:cs="Arial"/>
          <w:color w:val="00B050"/>
        </w:rPr>
        <w:t>6/8/2017 – Updated to reflect new recoding</w:t>
      </w:r>
    </w:p>
    <w:p w14:paraId="1F6BF1B5" w14:textId="4A95E7DC" w:rsidR="00E52270" w:rsidRPr="008A2CE0" w:rsidRDefault="00E52270" w:rsidP="00E52270">
      <w:pPr>
        <w:rPr>
          <w:rFonts w:ascii="Arial" w:hAnsi="Arial" w:cs="Arial"/>
          <w:color w:val="00B050"/>
        </w:rPr>
      </w:pPr>
      <w:r w:rsidRPr="008A2CE0">
        <w:rPr>
          <w:rFonts w:ascii="Arial" w:hAnsi="Arial" w:cs="Arial"/>
          <w:b/>
          <w:color w:val="00B050"/>
        </w:rPr>
        <w:t>003</w:t>
      </w:r>
      <w:r w:rsidRPr="008A2CE0">
        <w:rPr>
          <w:rFonts w:ascii="Arial" w:hAnsi="Arial" w:cs="Arial"/>
          <w:color w:val="00B050"/>
        </w:rPr>
        <w:t>-New questions were added to the Monthly Addiction Monitor (MAM) measure, which is asked at intake, follow-up#1, and follow-up #2, after participant completed her intake visit. Participant answered the new questions retrospectively</w:t>
      </w:r>
      <w:r w:rsidR="00210594" w:rsidRPr="008A2CE0">
        <w:rPr>
          <w:rFonts w:ascii="Arial" w:hAnsi="Arial" w:cs="Arial"/>
          <w:color w:val="00B050"/>
        </w:rPr>
        <w:t xml:space="preserve"> for her intake</w:t>
      </w:r>
      <w:r w:rsidRPr="008A2CE0">
        <w:rPr>
          <w:rFonts w:ascii="Arial" w:hAnsi="Arial" w:cs="Arial"/>
          <w:color w:val="00B050"/>
        </w:rPr>
        <w:t xml:space="preserve"> during her follow-up #1 visit on 4/26/17. Below are the responses to the new questions:</w:t>
      </w:r>
    </w:p>
    <w:tbl>
      <w:tblPr>
        <w:tblStyle w:val="TableGrid"/>
        <w:tblW w:w="0" w:type="auto"/>
        <w:tblLook w:val="04A0" w:firstRow="1" w:lastRow="0" w:firstColumn="1" w:lastColumn="0" w:noHBand="0" w:noVBand="1"/>
      </w:tblPr>
      <w:tblGrid>
        <w:gridCol w:w="1885"/>
        <w:gridCol w:w="1207"/>
      </w:tblGrid>
      <w:tr w:rsidR="004876CB" w:rsidRPr="008A2CE0" w14:paraId="4983F24C" w14:textId="77777777" w:rsidTr="006F3A8D">
        <w:trPr>
          <w:trHeight w:val="509"/>
        </w:trPr>
        <w:tc>
          <w:tcPr>
            <w:tcW w:w="1885" w:type="dxa"/>
          </w:tcPr>
          <w:p w14:paraId="0B246DDF" w14:textId="77777777" w:rsidR="00E52270" w:rsidRPr="008A2CE0" w:rsidRDefault="00E52270" w:rsidP="006F3A8D">
            <w:pPr>
              <w:rPr>
                <w:rFonts w:ascii="Arial" w:hAnsi="Arial" w:cs="Arial"/>
                <w:color w:val="00B050"/>
              </w:rPr>
            </w:pPr>
            <w:r w:rsidRPr="008A2CE0">
              <w:rPr>
                <w:rFonts w:ascii="Arial" w:hAnsi="Arial" w:cs="Arial"/>
                <w:color w:val="00B050"/>
              </w:rPr>
              <w:t>Monthly Addiction Monitor (MAM)</w:t>
            </w:r>
          </w:p>
        </w:tc>
        <w:tc>
          <w:tcPr>
            <w:tcW w:w="1207" w:type="dxa"/>
          </w:tcPr>
          <w:p w14:paraId="0F97B192" w14:textId="77777777" w:rsidR="00E52270" w:rsidRPr="008A2CE0" w:rsidRDefault="00E52270" w:rsidP="006F3A8D">
            <w:pPr>
              <w:rPr>
                <w:rFonts w:ascii="Arial" w:hAnsi="Arial" w:cs="Arial"/>
                <w:color w:val="00B050"/>
              </w:rPr>
            </w:pPr>
            <w:r w:rsidRPr="008A2CE0">
              <w:rPr>
                <w:rFonts w:ascii="Arial" w:hAnsi="Arial" w:cs="Arial"/>
                <w:color w:val="00B050"/>
              </w:rPr>
              <w:t>Response Value</w:t>
            </w:r>
          </w:p>
        </w:tc>
      </w:tr>
      <w:tr w:rsidR="004876CB" w:rsidRPr="008A2CE0" w14:paraId="4081F099" w14:textId="77777777" w:rsidTr="006F3A8D">
        <w:trPr>
          <w:trHeight w:val="262"/>
        </w:trPr>
        <w:tc>
          <w:tcPr>
            <w:tcW w:w="1885" w:type="dxa"/>
          </w:tcPr>
          <w:p w14:paraId="65F339A7" w14:textId="0A4E07A3" w:rsidR="00E52270" w:rsidRPr="008A2CE0" w:rsidRDefault="00D77A5E" w:rsidP="006F3A8D">
            <w:pPr>
              <w:rPr>
                <w:rFonts w:ascii="Arial" w:hAnsi="Arial" w:cs="Arial"/>
                <w:color w:val="00B050"/>
              </w:rPr>
            </w:pPr>
            <w:r w:rsidRPr="008A2CE0">
              <w:rPr>
                <w:rFonts w:ascii="Arial" w:hAnsi="Arial" w:cs="Arial"/>
                <w:color w:val="00B050"/>
              </w:rPr>
              <w:t>MAM_1.3</w:t>
            </w:r>
          </w:p>
        </w:tc>
        <w:tc>
          <w:tcPr>
            <w:tcW w:w="1207" w:type="dxa"/>
          </w:tcPr>
          <w:p w14:paraId="3EF7B906" w14:textId="53135E96" w:rsidR="00E52270" w:rsidRPr="008A2CE0" w:rsidRDefault="00E52270" w:rsidP="006F3A8D">
            <w:pPr>
              <w:rPr>
                <w:rFonts w:ascii="Arial" w:hAnsi="Arial" w:cs="Arial"/>
                <w:color w:val="00B050"/>
              </w:rPr>
            </w:pPr>
            <w:r w:rsidRPr="008A2CE0">
              <w:rPr>
                <w:rFonts w:ascii="Arial" w:hAnsi="Arial" w:cs="Arial"/>
                <w:color w:val="00B050"/>
              </w:rPr>
              <w:t>1, 5</w:t>
            </w:r>
          </w:p>
        </w:tc>
      </w:tr>
      <w:tr w:rsidR="004876CB" w:rsidRPr="008A2CE0" w14:paraId="0CAB70BD" w14:textId="77777777" w:rsidTr="006F3A8D">
        <w:trPr>
          <w:trHeight w:val="262"/>
        </w:trPr>
        <w:tc>
          <w:tcPr>
            <w:tcW w:w="1885" w:type="dxa"/>
          </w:tcPr>
          <w:p w14:paraId="53F7FA1E" w14:textId="684DBA64" w:rsidR="00E52270" w:rsidRPr="008A2CE0" w:rsidRDefault="00D77A5E" w:rsidP="006F3A8D">
            <w:pPr>
              <w:rPr>
                <w:rFonts w:ascii="Arial" w:hAnsi="Arial" w:cs="Arial"/>
                <w:color w:val="00B050"/>
              </w:rPr>
            </w:pPr>
            <w:r w:rsidRPr="008A2CE0">
              <w:rPr>
                <w:rFonts w:ascii="Arial" w:hAnsi="Arial" w:cs="Arial"/>
                <w:color w:val="00B050"/>
              </w:rPr>
              <w:t>MAM_1.7</w:t>
            </w:r>
          </w:p>
        </w:tc>
        <w:tc>
          <w:tcPr>
            <w:tcW w:w="1207" w:type="dxa"/>
          </w:tcPr>
          <w:p w14:paraId="6B433740" w14:textId="40431E1C" w:rsidR="00E52270" w:rsidRPr="008A2CE0" w:rsidRDefault="00E52270" w:rsidP="006F3A8D">
            <w:pPr>
              <w:rPr>
                <w:rFonts w:ascii="Arial" w:hAnsi="Arial" w:cs="Arial"/>
                <w:color w:val="00B050"/>
              </w:rPr>
            </w:pPr>
            <w:r w:rsidRPr="008A2CE0">
              <w:rPr>
                <w:rFonts w:ascii="Arial" w:hAnsi="Arial" w:cs="Arial"/>
                <w:color w:val="00B050"/>
              </w:rPr>
              <w:t>2</w:t>
            </w:r>
          </w:p>
        </w:tc>
      </w:tr>
      <w:tr w:rsidR="004876CB" w:rsidRPr="008A2CE0" w14:paraId="67AF2682" w14:textId="77777777" w:rsidTr="006F3A8D">
        <w:trPr>
          <w:trHeight w:val="350"/>
        </w:trPr>
        <w:tc>
          <w:tcPr>
            <w:tcW w:w="1885" w:type="dxa"/>
          </w:tcPr>
          <w:p w14:paraId="2810B816" w14:textId="77777777" w:rsidR="00E52270" w:rsidRPr="008A2CE0" w:rsidRDefault="00E52270" w:rsidP="006F3A8D">
            <w:pPr>
              <w:rPr>
                <w:rFonts w:ascii="Arial" w:hAnsi="Arial" w:cs="Arial"/>
                <w:color w:val="00B050"/>
              </w:rPr>
            </w:pPr>
            <w:r w:rsidRPr="008A2CE0">
              <w:rPr>
                <w:rFonts w:ascii="Arial" w:hAnsi="Arial" w:cs="Arial"/>
                <w:color w:val="00B050"/>
              </w:rPr>
              <w:t>MAM_11</w:t>
            </w:r>
          </w:p>
        </w:tc>
        <w:tc>
          <w:tcPr>
            <w:tcW w:w="1207" w:type="dxa"/>
          </w:tcPr>
          <w:p w14:paraId="2472EB07" w14:textId="346A8684" w:rsidR="00E52270" w:rsidRPr="008A2CE0" w:rsidRDefault="00282B2D" w:rsidP="006F3A8D">
            <w:pPr>
              <w:rPr>
                <w:rFonts w:ascii="Arial" w:hAnsi="Arial" w:cs="Arial"/>
                <w:color w:val="00B050"/>
              </w:rPr>
            </w:pPr>
            <w:r w:rsidRPr="008A2CE0">
              <w:rPr>
                <w:rFonts w:ascii="Arial" w:hAnsi="Arial" w:cs="Arial"/>
                <w:color w:val="00B050"/>
              </w:rPr>
              <w:t>2</w:t>
            </w:r>
          </w:p>
        </w:tc>
      </w:tr>
      <w:tr w:rsidR="004876CB" w:rsidRPr="008A2CE0" w14:paraId="43C312F9" w14:textId="77777777" w:rsidTr="006F3A8D">
        <w:trPr>
          <w:trHeight w:val="262"/>
        </w:trPr>
        <w:tc>
          <w:tcPr>
            <w:tcW w:w="1885" w:type="dxa"/>
          </w:tcPr>
          <w:p w14:paraId="4565478E" w14:textId="77777777" w:rsidR="00E52270" w:rsidRPr="008A2CE0" w:rsidRDefault="00E52270" w:rsidP="006F3A8D">
            <w:pPr>
              <w:rPr>
                <w:rFonts w:ascii="Arial" w:hAnsi="Arial" w:cs="Arial"/>
                <w:color w:val="00B050"/>
              </w:rPr>
            </w:pPr>
            <w:r w:rsidRPr="008A2CE0">
              <w:rPr>
                <w:rFonts w:ascii="Arial" w:hAnsi="Arial" w:cs="Arial"/>
                <w:color w:val="00B050"/>
              </w:rPr>
              <w:t>MAM_12</w:t>
            </w:r>
          </w:p>
        </w:tc>
        <w:tc>
          <w:tcPr>
            <w:tcW w:w="1207" w:type="dxa"/>
          </w:tcPr>
          <w:p w14:paraId="5976F5DD" w14:textId="784144B0" w:rsidR="00E52270" w:rsidRPr="008A2CE0" w:rsidRDefault="00E52270" w:rsidP="006F3A8D">
            <w:pPr>
              <w:rPr>
                <w:rFonts w:ascii="Arial" w:hAnsi="Arial" w:cs="Arial"/>
                <w:color w:val="00B050"/>
              </w:rPr>
            </w:pPr>
            <w:r w:rsidRPr="008A2CE0">
              <w:rPr>
                <w:rFonts w:ascii="Arial" w:hAnsi="Arial" w:cs="Arial"/>
                <w:color w:val="00B050"/>
              </w:rPr>
              <w:t>4</w:t>
            </w:r>
          </w:p>
        </w:tc>
      </w:tr>
      <w:tr w:rsidR="004876CB" w:rsidRPr="008A2CE0" w14:paraId="42D52F2E" w14:textId="77777777" w:rsidTr="006F3A8D">
        <w:trPr>
          <w:trHeight w:val="350"/>
        </w:trPr>
        <w:tc>
          <w:tcPr>
            <w:tcW w:w="1885" w:type="dxa"/>
          </w:tcPr>
          <w:p w14:paraId="2DBBC5AE" w14:textId="77777777" w:rsidR="00E52270" w:rsidRPr="008A2CE0" w:rsidRDefault="00E52270" w:rsidP="006F3A8D">
            <w:pPr>
              <w:rPr>
                <w:rFonts w:ascii="Arial" w:hAnsi="Arial" w:cs="Arial"/>
                <w:color w:val="00B050"/>
              </w:rPr>
            </w:pPr>
            <w:r w:rsidRPr="008A2CE0">
              <w:rPr>
                <w:rFonts w:ascii="Arial" w:hAnsi="Arial" w:cs="Arial"/>
                <w:color w:val="00B050"/>
              </w:rPr>
              <w:t>MAM_19</w:t>
            </w:r>
          </w:p>
        </w:tc>
        <w:tc>
          <w:tcPr>
            <w:tcW w:w="1207" w:type="dxa"/>
          </w:tcPr>
          <w:p w14:paraId="179B7B48" w14:textId="15ADA2B6" w:rsidR="00E52270" w:rsidRPr="008A2CE0" w:rsidRDefault="00282B2D" w:rsidP="006F3A8D">
            <w:pPr>
              <w:rPr>
                <w:rFonts w:ascii="Arial" w:hAnsi="Arial" w:cs="Arial"/>
                <w:color w:val="00B050"/>
              </w:rPr>
            </w:pPr>
            <w:r w:rsidRPr="008A2CE0">
              <w:rPr>
                <w:rFonts w:ascii="Arial" w:hAnsi="Arial" w:cs="Arial"/>
                <w:color w:val="00B050"/>
              </w:rPr>
              <w:t>2</w:t>
            </w:r>
          </w:p>
        </w:tc>
      </w:tr>
      <w:tr w:rsidR="004876CB" w:rsidRPr="008A2CE0" w14:paraId="00DE51AA" w14:textId="77777777" w:rsidTr="006F3A8D">
        <w:trPr>
          <w:trHeight w:val="262"/>
        </w:trPr>
        <w:tc>
          <w:tcPr>
            <w:tcW w:w="1885" w:type="dxa"/>
          </w:tcPr>
          <w:p w14:paraId="077FD021" w14:textId="77777777" w:rsidR="00E52270" w:rsidRPr="008A2CE0" w:rsidRDefault="00E52270" w:rsidP="006F3A8D">
            <w:pPr>
              <w:rPr>
                <w:rFonts w:ascii="Arial" w:hAnsi="Arial" w:cs="Arial"/>
                <w:color w:val="00B050"/>
              </w:rPr>
            </w:pPr>
            <w:r w:rsidRPr="008A2CE0">
              <w:rPr>
                <w:rFonts w:ascii="Arial" w:hAnsi="Arial" w:cs="Arial"/>
                <w:color w:val="00B050"/>
              </w:rPr>
              <w:t>MAM_20</w:t>
            </w:r>
          </w:p>
        </w:tc>
        <w:tc>
          <w:tcPr>
            <w:tcW w:w="1207" w:type="dxa"/>
          </w:tcPr>
          <w:p w14:paraId="4D60425A" w14:textId="7FB3C098" w:rsidR="00E52270" w:rsidRPr="008A2CE0" w:rsidRDefault="00E52270" w:rsidP="006F3A8D">
            <w:pPr>
              <w:rPr>
                <w:rFonts w:ascii="Arial" w:hAnsi="Arial" w:cs="Arial"/>
                <w:color w:val="00B050"/>
              </w:rPr>
            </w:pPr>
            <w:r w:rsidRPr="008A2CE0">
              <w:rPr>
                <w:rFonts w:ascii="Arial" w:hAnsi="Arial" w:cs="Arial"/>
                <w:color w:val="00B050"/>
              </w:rPr>
              <w:t>14</w:t>
            </w:r>
          </w:p>
        </w:tc>
      </w:tr>
      <w:tr w:rsidR="004876CB" w:rsidRPr="008A2CE0" w14:paraId="07D394DC" w14:textId="77777777" w:rsidTr="006F3A8D">
        <w:trPr>
          <w:trHeight w:val="350"/>
        </w:trPr>
        <w:tc>
          <w:tcPr>
            <w:tcW w:w="1885" w:type="dxa"/>
          </w:tcPr>
          <w:p w14:paraId="6BEF8780" w14:textId="77777777" w:rsidR="00E52270" w:rsidRPr="008A2CE0" w:rsidRDefault="00E52270" w:rsidP="006F3A8D">
            <w:pPr>
              <w:rPr>
                <w:rFonts w:ascii="Arial" w:hAnsi="Arial" w:cs="Arial"/>
                <w:color w:val="00B050"/>
              </w:rPr>
            </w:pPr>
            <w:r w:rsidRPr="008A2CE0">
              <w:rPr>
                <w:rFonts w:ascii="Arial" w:hAnsi="Arial" w:cs="Arial"/>
                <w:color w:val="00B050"/>
              </w:rPr>
              <w:t>MAM_22</w:t>
            </w:r>
          </w:p>
        </w:tc>
        <w:tc>
          <w:tcPr>
            <w:tcW w:w="1207" w:type="dxa"/>
          </w:tcPr>
          <w:p w14:paraId="5F2E21CD" w14:textId="1D121F2A" w:rsidR="00E52270" w:rsidRPr="008A2CE0" w:rsidRDefault="009F7EDC" w:rsidP="006F3A8D">
            <w:pPr>
              <w:rPr>
                <w:rFonts w:ascii="Arial" w:hAnsi="Arial" w:cs="Arial"/>
                <w:color w:val="00B050"/>
              </w:rPr>
            </w:pPr>
            <w:r w:rsidRPr="008A2CE0">
              <w:rPr>
                <w:rFonts w:ascii="Arial" w:hAnsi="Arial" w:cs="Arial"/>
                <w:color w:val="00B050"/>
              </w:rPr>
              <w:t>3</w:t>
            </w:r>
          </w:p>
        </w:tc>
      </w:tr>
    </w:tbl>
    <w:p w14:paraId="0764D3A3" w14:textId="69197318" w:rsidR="00567155" w:rsidRPr="008A2CE0" w:rsidRDefault="00665A91" w:rsidP="00D23E76">
      <w:pPr>
        <w:rPr>
          <w:rFonts w:ascii="Arial" w:hAnsi="Arial" w:cs="Arial"/>
          <w:color w:val="00B050"/>
          <w:shd w:val="clear" w:color="auto" w:fill="FFFFFF"/>
        </w:rPr>
      </w:pPr>
      <w:r w:rsidRPr="008A2CE0">
        <w:rPr>
          <w:rFonts w:ascii="Arial" w:hAnsi="Arial" w:cs="Arial"/>
          <w:color w:val="00B050"/>
          <w:shd w:val="clear" w:color="auto" w:fill="FFFFFF"/>
        </w:rPr>
        <w:br/>
      </w:r>
      <w:r w:rsidR="007A60D5" w:rsidRPr="008A2CE0">
        <w:rPr>
          <w:rFonts w:ascii="Arial" w:hAnsi="Arial" w:cs="Arial"/>
          <w:color w:val="00B050"/>
        </w:rPr>
        <w:t>6/8/2017 – Updated to reflect new recoding.</w:t>
      </w:r>
    </w:p>
    <w:p w14:paraId="7F04022B" w14:textId="6AD39662" w:rsidR="00A72CB8" w:rsidRDefault="00FD0B9F">
      <w:pPr>
        <w:rPr>
          <w:rFonts w:ascii="Arial" w:hAnsi="Arial" w:cs="Arial"/>
          <w:color w:val="00B050"/>
        </w:rPr>
      </w:pPr>
      <w:r w:rsidRPr="00C61EC9">
        <w:rPr>
          <w:rFonts w:ascii="Arial" w:hAnsi="Arial" w:cs="Arial"/>
          <w:color w:val="00B050"/>
        </w:rPr>
        <w:t xml:space="preserve">3/15/18, Participant </w:t>
      </w:r>
      <w:r w:rsidR="00C61EC9" w:rsidRPr="00C61EC9">
        <w:rPr>
          <w:rFonts w:ascii="Arial" w:hAnsi="Arial" w:cs="Arial"/>
          <w:color w:val="00B050"/>
        </w:rPr>
        <w:t xml:space="preserve">033 </w:t>
      </w:r>
      <w:r w:rsidRPr="00C61EC9">
        <w:rPr>
          <w:rFonts w:ascii="Arial" w:hAnsi="Arial" w:cs="Arial"/>
          <w:color w:val="00B050"/>
        </w:rPr>
        <w:t xml:space="preserve">did not answer item MAM_22 on the intake battery as the item was not set to forced response. RA collected this missing data during participant’s final study visit on 3/15/18. The participant answered “yes” to this item. </w:t>
      </w:r>
    </w:p>
    <w:p w14:paraId="0D8F268E" w14:textId="09EAF009" w:rsidR="00C01CD8" w:rsidRPr="00C01CD8" w:rsidRDefault="00A72CB8">
      <w:pPr>
        <w:rPr>
          <w:rFonts w:ascii="Arial" w:hAnsi="Arial" w:cs="Arial"/>
          <w:color w:val="00B050"/>
        </w:rPr>
      </w:pPr>
      <w:r>
        <w:rPr>
          <w:rFonts w:ascii="Arial" w:hAnsi="Arial" w:cs="Arial"/>
          <w:color w:val="00B050"/>
        </w:rPr>
        <w:t>10/11/2018.  JJC found that participant 137 at UTC ==1538421324 had a text entry for MAM_10 of ‘,0’.  Changed to 0</w:t>
      </w:r>
    </w:p>
    <w:p w14:paraId="44771842" w14:textId="69DEB746" w:rsidR="00B668AC" w:rsidRDefault="00C01CD8">
      <w:pPr>
        <w:rPr>
          <w:rFonts w:ascii="Arial" w:hAnsi="Arial" w:cs="Arial"/>
        </w:rPr>
      </w:pPr>
      <w:r>
        <w:rPr>
          <w:rFonts w:ascii="Arial" w:hAnsi="Arial" w:cs="Arial"/>
        </w:rPr>
        <w:t xml:space="preserve">3/1/2019-Participant #197 reported to RA that he forgot to select Child/Grandchild for item MAM_1.3. MAM_1.4 should be 2. </w:t>
      </w:r>
      <w:r w:rsidR="00B668AC">
        <w:rPr>
          <w:rFonts w:ascii="Arial" w:hAnsi="Arial" w:cs="Arial"/>
        </w:rPr>
        <w:t>–</w:t>
      </w:r>
      <w:r>
        <w:rPr>
          <w:rFonts w:ascii="Arial" w:hAnsi="Arial" w:cs="Arial"/>
        </w:rPr>
        <w:t>Candace</w:t>
      </w:r>
    </w:p>
    <w:p w14:paraId="318F887F" w14:textId="1BCE9855" w:rsidR="00A72CB8" w:rsidRDefault="00B668AC">
      <w:pPr>
        <w:rPr>
          <w:rFonts w:ascii="Arial" w:hAnsi="Arial" w:cs="Arial"/>
        </w:rPr>
      </w:pPr>
      <w:r>
        <w:rPr>
          <w:rFonts w:ascii="Arial" w:hAnsi="Arial" w:cs="Arial"/>
        </w:rPr>
        <w:t xml:space="preserve">4/9/2019-215 completed his intake visit. RA incorrectly entered the study name. It says 215 for study name. It should say RISK. </w:t>
      </w:r>
      <w:r w:rsidR="005F63E2" w:rsidRPr="008A2CE0">
        <w:rPr>
          <w:rFonts w:ascii="Arial" w:hAnsi="Arial" w:cs="Arial"/>
        </w:rPr>
        <w:br w:type="page"/>
      </w:r>
    </w:p>
    <w:p w14:paraId="2CD4C377" w14:textId="6C94F1D8" w:rsidR="00A72CB8" w:rsidRPr="00B94D48" w:rsidRDefault="00B94D48">
      <w:pPr>
        <w:rPr>
          <w:rFonts w:ascii="Arial" w:hAnsi="Arial" w:cs="Arial"/>
          <w:color w:val="00B050"/>
        </w:rPr>
      </w:pPr>
      <w:r w:rsidRPr="00B94D48">
        <w:rPr>
          <w:rFonts w:ascii="Arial" w:hAnsi="Arial" w:cs="Arial"/>
          <w:color w:val="00B050"/>
        </w:rPr>
        <w:lastRenderedPageBreak/>
        <w:t>3/7/2019.   JC observed that UTC is missing for 173’s intake.  Using the end time of their survey, putting in a UTC of 1549043340</w:t>
      </w:r>
    </w:p>
    <w:p w14:paraId="290ECA08" w14:textId="37695160" w:rsidR="00B94D48" w:rsidRDefault="00B94D48">
      <w:pPr>
        <w:rPr>
          <w:rFonts w:ascii="Arial" w:hAnsi="Arial" w:cs="Arial"/>
        </w:rPr>
      </w:pPr>
    </w:p>
    <w:p w14:paraId="5E6399C1" w14:textId="77777777" w:rsidR="00B94D48" w:rsidRPr="008A2CE0" w:rsidRDefault="00B94D48">
      <w:pPr>
        <w:rPr>
          <w:rFonts w:ascii="Arial" w:hAnsi="Arial" w:cs="Arial"/>
        </w:rPr>
      </w:pPr>
    </w:p>
    <w:p w14:paraId="512F458B" w14:textId="5A81D9D9" w:rsidR="005F63E2" w:rsidRPr="008A2CE0" w:rsidRDefault="005F63E2" w:rsidP="005F63E2">
      <w:pPr>
        <w:pStyle w:val="Heading2"/>
        <w:rPr>
          <w:rFonts w:ascii="Arial" w:hAnsi="Arial" w:cs="Arial"/>
          <w:color w:val="1B2432"/>
          <w:sz w:val="22"/>
          <w:szCs w:val="22"/>
          <w:shd w:val="clear" w:color="auto" w:fill="FFFFFF"/>
        </w:rPr>
      </w:pPr>
      <w:bookmarkStart w:id="10" w:name="_Toc497996970"/>
      <w:bookmarkStart w:id="11" w:name="_Hlk486584008"/>
      <w:r w:rsidRPr="008A2CE0">
        <w:rPr>
          <w:rFonts w:ascii="Arial" w:hAnsi="Arial" w:cs="Arial"/>
          <w:sz w:val="22"/>
          <w:szCs w:val="22"/>
        </w:rPr>
        <w:t>Qualtrics Followup12 Battery</w:t>
      </w:r>
      <w:bookmarkEnd w:id="10"/>
    </w:p>
    <w:bookmarkEnd w:id="11"/>
    <w:p w14:paraId="7F6A560F" w14:textId="77777777" w:rsidR="005F63E2" w:rsidRPr="008A2CE0" w:rsidRDefault="005F63E2" w:rsidP="005F63E2">
      <w:pPr>
        <w:rPr>
          <w:rFonts w:ascii="Arial" w:hAnsi="Arial" w:cs="Arial"/>
          <w:color w:val="1B2432"/>
          <w:shd w:val="clear" w:color="auto" w:fill="FFFFFF"/>
        </w:rPr>
      </w:pPr>
    </w:p>
    <w:p w14:paraId="2D747616" w14:textId="224B3AE4" w:rsidR="005F63E2" w:rsidRPr="008A2CE0" w:rsidRDefault="005F63E2" w:rsidP="005F63E2">
      <w:pPr>
        <w:rPr>
          <w:rFonts w:ascii="Arial" w:hAnsi="Arial" w:cs="Arial"/>
          <w:color w:val="00B050"/>
        </w:rPr>
      </w:pPr>
      <w:r w:rsidRPr="008A2CE0">
        <w:rPr>
          <w:rFonts w:ascii="Arial" w:hAnsi="Arial" w:cs="Arial"/>
          <w:b/>
          <w:color w:val="00B050"/>
        </w:rPr>
        <w:t>001</w:t>
      </w:r>
      <w:r w:rsidRPr="008A2CE0">
        <w:rPr>
          <w:rFonts w:ascii="Arial" w:hAnsi="Arial" w:cs="Arial"/>
          <w:color w:val="00B050"/>
        </w:rPr>
        <w:t>-New questions were added to the Monthly Addiction Monitor (MAM) measure, which is asked at intake, follow-up#1, and follow-up #2, after participant completed his intake and follow-up#1 visit. Participant answered the new questions retrospectively during his follow-up #2 visit on 5/1/17. Below are the responses to the new questions (His retrospective responses for followup1 are below)</w:t>
      </w:r>
    </w:p>
    <w:tbl>
      <w:tblPr>
        <w:tblStyle w:val="TableGrid"/>
        <w:tblW w:w="0" w:type="auto"/>
        <w:tblLook w:val="04A0" w:firstRow="1" w:lastRow="0" w:firstColumn="1" w:lastColumn="0" w:noHBand="0" w:noVBand="1"/>
      </w:tblPr>
      <w:tblGrid>
        <w:gridCol w:w="1885"/>
        <w:gridCol w:w="1207"/>
      </w:tblGrid>
      <w:tr w:rsidR="00DF2A6E" w:rsidRPr="008A2CE0" w14:paraId="2FB4572A" w14:textId="445422EC" w:rsidTr="003B5027">
        <w:trPr>
          <w:trHeight w:val="509"/>
        </w:trPr>
        <w:tc>
          <w:tcPr>
            <w:tcW w:w="1885" w:type="dxa"/>
          </w:tcPr>
          <w:p w14:paraId="67E2EE8D" w14:textId="77777777" w:rsidR="008D5063" w:rsidRPr="008A2CE0" w:rsidRDefault="008D5063" w:rsidP="00B25445">
            <w:pPr>
              <w:rPr>
                <w:rFonts w:ascii="Arial" w:hAnsi="Arial" w:cs="Arial"/>
                <w:color w:val="00B050"/>
              </w:rPr>
            </w:pPr>
            <w:r w:rsidRPr="008A2CE0">
              <w:rPr>
                <w:rFonts w:ascii="Arial" w:hAnsi="Arial" w:cs="Arial"/>
                <w:color w:val="00B050"/>
              </w:rPr>
              <w:t>Monthly Addiction Monitor (MAM)</w:t>
            </w:r>
          </w:p>
        </w:tc>
        <w:tc>
          <w:tcPr>
            <w:tcW w:w="1207" w:type="dxa"/>
          </w:tcPr>
          <w:p w14:paraId="543BE982" w14:textId="0A2ADB06" w:rsidR="008D5063" w:rsidRPr="008A2CE0" w:rsidRDefault="008D5063" w:rsidP="00B25445">
            <w:pPr>
              <w:rPr>
                <w:rFonts w:ascii="Arial" w:hAnsi="Arial" w:cs="Arial"/>
                <w:color w:val="00B050"/>
              </w:rPr>
            </w:pPr>
            <w:r w:rsidRPr="008A2CE0">
              <w:rPr>
                <w:rFonts w:ascii="Arial" w:hAnsi="Arial" w:cs="Arial"/>
                <w:color w:val="00B050"/>
              </w:rPr>
              <w:t>Response Value</w:t>
            </w:r>
          </w:p>
        </w:tc>
      </w:tr>
      <w:tr w:rsidR="00DF2A6E" w:rsidRPr="008A2CE0" w14:paraId="1FAAB3C5" w14:textId="45D11C60" w:rsidTr="003B5027">
        <w:trPr>
          <w:trHeight w:val="262"/>
        </w:trPr>
        <w:tc>
          <w:tcPr>
            <w:tcW w:w="1885" w:type="dxa"/>
          </w:tcPr>
          <w:p w14:paraId="3480BD2D" w14:textId="24BCFABE" w:rsidR="008D5063" w:rsidRPr="008A2CE0" w:rsidRDefault="008D5063" w:rsidP="00B25445">
            <w:pPr>
              <w:rPr>
                <w:rFonts w:ascii="Arial" w:hAnsi="Arial" w:cs="Arial"/>
                <w:color w:val="00B050"/>
              </w:rPr>
            </w:pPr>
            <w:r w:rsidRPr="008A2CE0">
              <w:rPr>
                <w:rFonts w:ascii="Arial" w:hAnsi="Arial" w:cs="Arial"/>
                <w:color w:val="00B050"/>
              </w:rPr>
              <w:t>MAM_1.3</w:t>
            </w:r>
          </w:p>
        </w:tc>
        <w:tc>
          <w:tcPr>
            <w:tcW w:w="1207" w:type="dxa"/>
          </w:tcPr>
          <w:p w14:paraId="7B7D61AD" w14:textId="292131A6" w:rsidR="008D5063" w:rsidRPr="008A2CE0" w:rsidRDefault="008D5063" w:rsidP="00B25445">
            <w:pPr>
              <w:rPr>
                <w:rFonts w:ascii="Arial" w:hAnsi="Arial" w:cs="Arial"/>
                <w:color w:val="00B050"/>
              </w:rPr>
            </w:pPr>
            <w:r w:rsidRPr="008A2CE0">
              <w:rPr>
                <w:rFonts w:ascii="Arial" w:hAnsi="Arial" w:cs="Arial"/>
                <w:color w:val="00B050"/>
              </w:rPr>
              <w:t>5</w:t>
            </w:r>
          </w:p>
        </w:tc>
      </w:tr>
      <w:tr w:rsidR="00DF2A6E" w:rsidRPr="008A2CE0" w14:paraId="6809F6CC" w14:textId="156E4A8D" w:rsidTr="003B5027">
        <w:trPr>
          <w:trHeight w:val="262"/>
        </w:trPr>
        <w:tc>
          <w:tcPr>
            <w:tcW w:w="1885" w:type="dxa"/>
          </w:tcPr>
          <w:p w14:paraId="72BF4C2E" w14:textId="79EDF664" w:rsidR="008D5063" w:rsidRPr="008A2CE0" w:rsidRDefault="008D5063" w:rsidP="00B25445">
            <w:pPr>
              <w:rPr>
                <w:rFonts w:ascii="Arial" w:hAnsi="Arial" w:cs="Arial"/>
                <w:color w:val="00B050"/>
              </w:rPr>
            </w:pPr>
            <w:r w:rsidRPr="008A2CE0">
              <w:rPr>
                <w:rFonts w:ascii="Arial" w:hAnsi="Arial" w:cs="Arial"/>
                <w:color w:val="00B050"/>
              </w:rPr>
              <w:t>MAM_1.7</w:t>
            </w:r>
          </w:p>
        </w:tc>
        <w:tc>
          <w:tcPr>
            <w:tcW w:w="1207" w:type="dxa"/>
          </w:tcPr>
          <w:p w14:paraId="225B3E79" w14:textId="797A772E" w:rsidR="008D5063" w:rsidRPr="008A2CE0" w:rsidRDefault="008D5063" w:rsidP="00B25445">
            <w:pPr>
              <w:rPr>
                <w:rFonts w:ascii="Arial" w:hAnsi="Arial" w:cs="Arial"/>
                <w:color w:val="00B050"/>
              </w:rPr>
            </w:pPr>
            <w:r w:rsidRPr="008A2CE0">
              <w:rPr>
                <w:rFonts w:ascii="Arial" w:hAnsi="Arial" w:cs="Arial"/>
                <w:color w:val="00B050"/>
              </w:rPr>
              <w:t>1</w:t>
            </w:r>
          </w:p>
        </w:tc>
      </w:tr>
      <w:tr w:rsidR="00DF2A6E" w:rsidRPr="008A2CE0" w14:paraId="2EA2AA08" w14:textId="75D2AF48" w:rsidTr="003B5027">
        <w:trPr>
          <w:trHeight w:val="350"/>
        </w:trPr>
        <w:tc>
          <w:tcPr>
            <w:tcW w:w="1885" w:type="dxa"/>
          </w:tcPr>
          <w:p w14:paraId="614DD4A9" w14:textId="77777777" w:rsidR="008D5063" w:rsidRPr="008A2CE0" w:rsidRDefault="008D5063" w:rsidP="00B25445">
            <w:pPr>
              <w:rPr>
                <w:rFonts w:ascii="Arial" w:hAnsi="Arial" w:cs="Arial"/>
                <w:color w:val="00B050"/>
              </w:rPr>
            </w:pPr>
            <w:r w:rsidRPr="008A2CE0">
              <w:rPr>
                <w:rFonts w:ascii="Arial" w:hAnsi="Arial" w:cs="Arial"/>
                <w:color w:val="00B050"/>
              </w:rPr>
              <w:t>MAM_11</w:t>
            </w:r>
          </w:p>
        </w:tc>
        <w:tc>
          <w:tcPr>
            <w:tcW w:w="1207" w:type="dxa"/>
          </w:tcPr>
          <w:p w14:paraId="22A31420" w14:textId="6A3B23A8" w:rsidR="008D5063" w:rsidRPr="008A2CE0" w:rsidRDefault="008D5063" w:rsidP="00B25445">
            <w:pPr>
              <w:rPr>
                <w:rFonts w:ascii="Arial" w:hAnsi="Arial" w:cs="Arial"/>
                <w:color w:val="00B050"/>
              </w:rPr>
            </w:pPr>
            <w:r w:rsidRPr="008A2CE0">
              <w:rPr>
                <w:rFonts w:ascii="Arial" w:hAnsi="Arial" w:cs="Arial"/>
                <w:color w:val="00B050"/>
              </w:rPr>
              <w:t>2</w:t>
            </w:r>
          </w:p>
        </w:tc>
      </w:tr>
      <w:tr w:rsidR="00DF2A6E" w:rsidRPr="008A2CE0" w14:paraId="7D6A36E2" w14:textId="1693640A" w:rsidTr="003B5027">
        <w:trPr>
          <w:trHeight w:val="262"/>
        </w:trPr>
        <w:tc>
          <w:tcPr>
            <w:tcW w:w="1885" w:type="dxa"/>
          </w:tcPr>
          <w:p w14:paraId="3161D258" w14:textId="77777777" w:rsidR="008D5063" w:rsidRPr="008A2CE0" w:rsidRDefault="008D5063" w:rsidP="00B25445">
            <w:pPr>
              <w:rPr>
                <w:rFonts w:ascii="Arial" w:hAnsi="Arial" w:cs="Arial"/>
                <w:color w:val="00B050"/>
              </w:rPr>
            </w:pPr>
            <w:r w:rsidRPr="008A2CE0">
              <w:rPr>
                <w:rFonts w:ascii="Arial" w:hAnsi="Arial" w:cs="Arial"/>
                <w:color w:val="00B050"/>
              </w:rPr>
              <w:t>MAM_12</w:t>
            </w:r>
          </w:p>
        </w:tc>
        <w:tc>
          <w:tcPr>
            <w:tcW w:w="1207" w:type="dxa"/>
          </w:tcPr>
          <w:p w14:paraId="10BAC417" w14:textId="79D3DF49" w:rsidR="008D5063" w:rsidRPr="008A2CE0" w:rsidRDefault="008D5063" w:rsidP="00B25445">
            <w:pPr>
              <w:rPr>
                <w:rFonts w:ascii="Arial" w:hAnsi="Arial" w:cs="Arial"/>
                <w:color w:val="00B050"/>
              </w:rPr>
            </w:pPr>
            <w:r w:rsidRPr="008A2CE0">
              <w:rPr>
                <w:rFonts w:ascii="Arial" w:hAnsi="Arial" w:cs="Arial"/>
                <w:color w:val="00B050"/>
              </w:rPr>
              <w:t>2</w:t>
            </w:r>
          </w:p>
        </w:tc>
      </w:tr>
      <w:tr w:rsidR="00DF2A6E" w:rsidRPr="008A2CE0" w14:paraId="73A05190" w14:textId="34588C51" w:rsidTr="003B5027">
        <w:trPr>
          <w:trHeight w:val="350"/>
        </w:trPr>
        <w:tc>
          <w:tcPr>
            <w:tcW w:w="1885" w:type="dxa"/>
          </w:tcPr>
          <w:p w14:paraId="6EC8837F" w14:textId="77777777" w:rsidR="008D5063" w:rsidRPr="008A2CE0" w:rsidRDefault="008D5063" w:rsidP="00B25445">
            <w:pPr>
              <w:rPr>
                <w:rFonts w:ascii="Arial" w:hAnsi="Arial" w:cs="Arial"/>
                <w:color w:val="00B050"/>
              </w:rPr>
            </w:pPr>
            <w:r w:rsidRPr="008A2CE0">
              <w:rPr>
                <w:rFonts w:ascii="Arial" w:hAnsi="Arial" w:cs="Arial"/>
                <w:color w:val="00B050"/>
              </w:rPr>
              <w:t>MAM_19</w:t>
            </w:r>
          </w:p>
        </w:tc>
        <w:tc>
          <w:tcPr>
            <w:tcW w:w="1207" w:type="dxa"/>
          </w:tcPr>
          <w:p w14:paraId="17502D03" w14:textId="5029EC01" w:rsidR="008D5063" w:rsidRPr="008A2CE0" w:rsidRDefault="008D5063" w:rsidP="00B25445">
            <w:pPr>
              <w:rPr>
                <w:rFonts w:ascii="Arial" w:hAnsi="Arial" w:cs="Arial"/>
                <w:color w:val="FF0000"/>
              </w:rPr>
            </w:pPr>
            <w:r w:rsidRPr="008A2CE0">
              <w:rPr>
                <w:rFonts w:ascii="Arial" w:hAnsi="Arial" w:cs="Arial"/>
                <w:color w:val="00B050"/>
              </w:rPr>
              <w:t>2</w:t>
            </w:r>
          </w:p>
        </w:tc>
      </w:tr>
      <w:tr w:rsidR="00DF2A6E" w:rsidRPr="008A2CE0" w14:paraId="23904F8D" w14:textId="119E654A" w:rsidTr="003B5027">
        <w:trPr>
          <w:trHeight w:val="262"/>
        </w:trPr>
        <w:tc>
          <w:tcPr>
            <w:tcW w:w="1885" w:type="dxa"/>
          </w:tcPr>
          <w:p w14:paraId="6865F659" w14:textId="77777777" w:rsidR="008D5063" w:rsidRPr="008A2CE0" w:rsidRDefault="008D5063" w:rsidP="00B25445">
            <w:pPr>
              <w:rPr>
                <w:rFonts w:ascii="Arial" w:hAnsi="Arial" w:cs="Arial"/>
                <w:color w:val="00B050"/>
              </w:rPr>
            </w:pPr>
            <w:r w:rsidRPr="008A2CE0">
              <w:rPr>
                <w:rFonts w:ascii="Arial" w:hAnsi="Arial" w:cs="Arial"/>
                <w:color w:val="00B050"/>
              </w:rPr>
              <w:t>MAM_20</w:t>
            </w:r>
          </w:p>
        </w:tc>
        <w:tc>
          <w:tcPr>
            <w:tcW w:w="1207" w:type="dxa"/>
          </w:tcPr>
          <w:p w14:paraId="73919CAA" w14:textId="734FBF32" w:rsidR="008D5063" w:rsidRPr="008A2CE0" w:rsidRDefault="008D5063" w:rsidP="00B25445">
            <w:pPr>
              <w:rPr>
                <w:rFonts w:ascii="Arial" w:hAnsi="Arial" w:cs="Arial"/>
                <w:color w:val="00B050"/>
              </w:rPr>
            </w:pPr>
            <w:r w:rsidRPr="008A2CE0">
              <w:rPr>
                <w:rFonts w:ascii="Arial" w:hAnsi="Arial" w:cs="Arial"/>
                <w:color w:val="00B050"/>
              </w:rPr>
              <w:t>30</w:t>
            </w:r>
          </w:p>
        </w:tc>
      </w:tr>
      <w:tr w:rsidR="00DF2A6E" w:rsidRPr="008A2CE0" w14:paraId="625D09E2" w14:textId="1C5E61F3" w:rsidTr="003B5027">
        <w:trPr>
          <w:trHeight w:val="350"/>
        </w:trPr>
        <w:tc>
          <w:tcPr>
            <w:tcW w:w="1885" w:type="dxa"/>
          </w:tcPr>
          <w:p w14:paraId="724888BF" w14:textId="77777777" w:rsidR="008D5063" w:rsidRPr="008A2CE0" w:rsidRDefault="008D5063" w:rsidP="00B25445">
            <w:pPr>
              <w:rPr>
                <w:rFonts w:ascii="Arial" w:hAnsi="Arial" w:cs="Arial"/>
                <w:color w:val="00B050"/>
              </w:rPr>
            </w:pPr>
            <w:r w:rsidRPr="008A2CE0">
              <w:rPr>
                <w:rFonts w:ascii="Arial" w:hAnsi="Arial" w:cs="Arial"/>
                <w:color w:val="00B050"/>
              </w:rPr>
              <w:t>MAM_22</w:t>
            </w:r>
          </w:p>
        </w:tc>
        <w:tc>
          <w:tcPr>
            <w:tcW w:w="1207" w:type="dxa"/>
          </w:tcPr>
          <w:p w14:paraId="4FF19C7E" w14:textId="5566E363" w:rsidR="008D5063" w:rsidRPr="008A2CE0" w:rsidRDefault="008D5063" w:rsidP="00B25445">
            <w:pPr>
              <w:rPr>
                <w:rFonts w:ascii="Arial" w:hAnsi="Arial" w:cs="Arial"/>
                <w:color w:val="00B050"/>
              </w:rPr>
            </w:pPr>
            <w:r w:rsidRPr="008A2CE0">
              <w:rPr>
                <w:rFonts w:ascii="Arial" w:hAnsi="Arial" w:cs="Arial"/>
                <w:color w:val="00B050"/>
              </w:rPr>
              <w:t>2</w:t>
            </w:r>
          </w:p>
        </w:tc>
      </w:tr>
    </w:tbl>
    <w:p w14:paraId="26511CF0" w14:textId="1B6964FE" w:rsidR="005F63E2" w:rsidRPr="008A2CE0" w:rsidRDefault="008D5063" w:rsidP="005F63E2">
      <w:pPr>
        <w:rPr>
          <w:rFonts w:ascii="Arial" w:hAnsi="Arial" w:cs="Arial"/>
        </w:rPr>
      </w:pPr>
      <w:r w:rsidRPr="008A2CE0">
        <w:rPr>
          <w:rFonts w:ascii="Arial" w:hAnsi="Arial" w:cs="Arial"/>
          <w:b/>
          <w:color w:val="00B050"/>
        </w:rPr>
        <w:t>6/9/2017 - VERIFIED AGAINST PAPER FORM and updated</w:t>
      </w:r>
    </w:p>
    <w:p w14:paraId="26B9653E" w14:textId="77777777" w:rsidR="003B5027" w:rsidRPr="008A2CE0" w:rsidRDefault="003B5027" w:rsidP="00BC2B25">
      <w:pPr>
        <w:rPr>
          <w:rFonts w:ascii="Arial" w:hAnsi="Arial" w:cs="Arial"/>
        </w:rPr>
      </w:pPr>
    </w:p>
    <w:p w14:paraId="262C2FC0" w14:textId="0E362934" w:rsidR="00497A13" w:rsidRPr="008A2CE0" w:rsidRDefault="00757D0C" w:rsidP="00BC2B25">
      <w:pPr>
        <w:rPr>
          <w:rFonts w:ascii="Arial" w:hAnsi="Arial" w:cs="Arial"/>
          <w:color w:val="00B050"/>
        </w:rPr>
      </w:pPr>
      <w:r w:rsidRPr="008A2CE0">
        <w:rPr>
          <w:rFonts w:ascii="Arial" w:hAnsi="Arial" w:cs="Arial"/>
          <w:color w:val="00B050"/>
        </w:rPr>
        <w:t>003</w:t>
      </w:r>
      <w:r w:rsidR="00BC2B25" w:rsidRPr="008A2CE0">
        <w:rPr>
          <w:rFonts w:ascii="Arial" w:hAnsi="Arial" w:cs="Arial"/>
          <w:color w:val="00B050"/>
        </w:rPr>
        <w:t xml:space="preserve">- </w:t>
      </w:r>
      <w:r w:rsidR="00447CF3" w:rsidRPr="008A2CE0">
        <w:rPr>
          <w:rFonts w:ascii="Arial" w:hAnsi="Arial" w:cs="Arial"/>
          <w:color w:val="00B050"/>
        </w:rPr>
        <w:t>MAM_1.</w:t>
      </w:r>
      <w:r w:rsidR="008D5063" w:rsidRPr="008A2CE0">
        <w:rPr>
          <w:rFonts w:ascii="Arial" w:hAnsi="Arial" w:cs="Arial"/>
          <w:color w:val="00B050"/>
        </w:rPr>
        <w:t>2</w:t>
      </w:r>
      <w:r w:rsidR="003B5027" w:rsidRPr="008A2CE0">
        <w:rPr>
          <w:rFonts w:ascii="Arial" w:hAnsi="Arial" w:cs="Arial"/>
          <w:color w:val="00B050"/>
        </w:rPr>
        <w:t xml:space="preserve"> answered incorrectly.  </w:t>
      </w:r>
      <w:r w:rsidR="001B1F34" w:rsidRPr="008A2CE0">
        <w:rPr>
          <w:rFonts w:ascii="Arial" w:hAnsi="Arial" w:cs="Arial"/>
          <w:color w:val="00B050"/>
        </w:rPr>
        <w:br/>
      </w:r>
      <w:r w:rsidR="00BC2B25" w:rsidRPr="008A2CE0">
        <w:rPr>
          <w:rFonts w:ascii="Arial" w:hAnsi="Arial" w:cs="Arial"/>
          <w:color w:val="00B050"/>
        </w:rPr>
        <w:t xml:space="preserve">5/24/17 (Follow-Up#2) Participant responded “yes” to MAM_1.2 (Do you live alone?), but her response should have been “no.” This error was caught by Candace when reviewing the participant’s data. Participant then proceeded to question MAM_1.3 (Who do you live with? Check all that apply?) and indicated who she lived with.  Participant was able to move to MAM_1.3 because </w:t>
      </w:r>
      <w:r w:rsidR="00BC2B25" w:rsidRPr="008A2CE0">
        <w:rPr>
          <w:rFonts w:ascii="Arial" w:eastAsia="Times New Roman" w:hAnsi="Arial" w:cs="Arial"/>
          <w:color w:val="00B050"/>
          <w:shd w:val="clear" w:color="auto" w:fill="FFFFFF"/>
        </w:rPr>
        <w:t xml:space="preserve">the display logic for question MAM_1.3, in the Monthly Addiction Monitor survey (MAM), was missing. MAM_1.3 was displayed if the participant answered No/Yes to question MAM_1.2. However, MAM_1.3 should only display if a participant responds No to MAM_1.2. The display logic has now been added.   </w:t>
      </w:r>
    </w:p>
    <w:p w14:paraId="0E86B312" w14:textId="77777777" w:rsidR="00F62EF9" w:rsidRDefault="00F62EF9">
      <w:pPr>
        <w:rPr>
          <w:rFonts w:ascii="Arial" w:hAnsi="Arial" w:cs="Arial"/>
          <w:color w:val="00B050"/>
        </w:rPr>
      </w:pPr>
    </w:p>
    <w:p w14:paraId="39D63B2D" w14:textId="6F1B89E9" w:rsidR="00F62EF9" w:rsidRDefault="00F62EF9">
      <w:pPr>
        <w:rPr>
          <w:rFonts w:ascii="Arial" w:hAnsi="Arial" w:cs="Arial"/>
        </w:rPr>
      </w:pPr>
      <w:r w:rsidRPr="00A800DF">
        <w:rPr>
          <w:rFonts w:ascii="Arial" w:hAnsi="Arial" w:cs="Arial"/>
          <w:color w:val="00B050"/>
        </w:rPr>
        <w:t xml:space="preserve">033 followup2 is missing UTC.   Calculated from start time as </w:t>
      </w:r>
      <w:r w:rsidRPr="00A800DF">
        <w:rPr>
          <w:rFonts w:ascii="Arial" w:hAnsi="Arial" w:cs="Arial"/>
          <w:color w:val="00B050"/>
          <w:shd w:val="clear" w:color="auto" w:fill="FFFFFF"/>
        </w:rPr>
        <w:t>1519142940</w:t>
      </w:r>
    </w:p>
    <w:p w14:paraId="6AA8F713" w14:textId="77777777" w:rsidR="00F62EF9" w:rsidRDefault="00F62EF9">
      <w:pPr>
        <w:rPr>
          <w:rFonts w:ascii="Arial" w:hAnsi="Arial" w:cs="Arial"/>
        </w:rPr>
      </w:pPr>
    </w:p>
    <w:p w14:paraId="5B211DEE" w14:textId="7701A73E" w:rsidR="00A800DF" w:rsidRPr="0051392D" w:rsidRDefault="001B1F34">
      <w:pPr>
        <w:rPr>
          <w:rFonts w:ascii="Arial" w:hAnsi="Arial" w:cs="Arial"/>
          <w:color w:val="00B050"/>
        </w:rPr>
      </w:pPr>
      <w:r w:rsidRPr="0051392D">
        <w:rPr>
          <w:rFonts w:ascii="Arial" w:hAnsi="Arial" w:cs="Arial"/>
          <w:color w:val="00B050"/>
        </w:rPr>
        <w:t xml:space="preserve">033-MAM_1 </w:t>
      </w:r>
      <w:r w:rsidR="007D7174" w:rsidRPr="0051392D">
        <w:rPr>
          <w:rFonts w:ascii="Arial" w:hAnsi="Arial" w:cs="Arial"/>
          <w:color w:val="00B050"/>
        </w:rPr>
        <w:t xml:space="preserve">.3 </w:t>
      </w:r>
      <w:r w:rsidRPr="0051392D">
        <w:rPr>
          <w:rFonts w:ascii="Arial" w:hAnsi="Arial" w:cs="Arial"/>
          <w:color w:val="00B050"/>
        </w:rPr>
        <w:t>answered incorrectly.</w:t>
      </w:r>
      <w:r w:rsidRPr="0051392D">
        <w:rPr>
          <w:rFonts w:ascii="Arial" w:hAnsi="Arial" w:cs="Arial"/>
          <w:color w:val="00B050"/>
        </w:rPr>
        <w:br/>
        <w:t>1/11/18</w:t>
      </w:r>
      <w:r w:rsidR="00157FD1" w:rsidRPr="0051392D">
        <w:rPr>
          <w:rFonts w:ascii="Arial" w:hAnsi="Arial" w:cs="Arial"/>
          <w:color w:val="00B050"/>
        </w:rPr>
        <w:t xml:space="preserve"> (Follow-up #1</w:t>
      </w:r>
      <w:r w:rsidR="0051392D" w:rsidRPr="0051392D">
        <w:rPr>
          <w:rFonts w:ascii="Arial" w:hAnsi="Arial" w:cs="Arial"/>
          <w:color w:val="00B050"/>
        </w:rPr>
        <w:t>; UTC = 1515684753</w:t>
      </w:r>
      <w:r w:rsidR="00157FD1" w:rsidRPr="0051392D">
        <w:rPr>
          <w:rFonts w:ascii="Arial" w:hAnsi="Arial" w:cs="Arial"/>
          <w:color w:val="00B050"/>
        </w:rPr>
        <w:t>) Participant</w:t>
      </w:r>
      <w:r w:rsidR="007D7174" w:rsidRPr="0051392D">
        <w:rPr>
          <w:rFonts w:ascii="Arial" w:hAnsi="Arial" w:cs="Arial"/>
          <w:color w:val="00B050"/>
        </w:rPr>
        <w:t xml:space="preserve"> should have selected </w:t>
      </w:r>
      <w:r w:rsidR="007D7174" w:rsidRPr="0051392D">
        <w:rPr>
          <w:rFonts w:ascii="Arial" w:hAnsi="Arial" w:cs="Arial"/>
          <w:b/>
          <w:color w:val="00B050"/>
        </w:rPr>
        <w:t>Child/Grandchild in addition to Spouse/Significant Other</w:t>
      </w:r>
      <w:r w:rsidR="007D7174" w:rsidRPr="0051392D">
        <w:rPr>
          <w:rFonts w:ascii="Arial" w:hAnsi="Arial" w:cs="Arial"/>
          <w:color w:val="00B050"/>
        </w:rPr>
        <w:t xml:space="preserve"> when answering MAM_1.3 (Who do you live with? Check all that apply?). </w:t>
      </w:r>
      <w:r w:rsidR="00E207AA" w:rsidRPr="0051392D">
        <w:rPr>
          <w:rFonts w:ascii="Arial" w:hAnsi="Arial" w:cs="Arial"/>
          <w:color w:val="00B050"/>
        </w:rPr>
        <w:t xml:space="preserve">MAM_1.4 did not display because MAM_1.3 was incorrectly answered. MAM_1.4 should be </w:t>
      </w:r>
      <w:r w:rsidR="00E207AA" w:rsidRPr="0051392D">
        <w:rPr>
          <w:rFonts w:ascii="Arial" w:hAnsi="Arial" w:cs="Arial"/>
          <w:b/>
          <w:color w:val="00B050"/>
        </w:rPr>
        <w:t xml:space="preserve">4 </w:t>
      </w:r>
      <w:r w:rsidR="00E207AA" w:rsidRPr="0051392D">
        <w:rPr>
          <w:rFonts w:ascii="Arial" w:hAnsi="Arial" w:cs="Arial"/>
          <w:color w:val="00B050"/>
        </w:rPr>
        <w:t xml:space="preserve">as the participant has 4 children who live in her household. </w:t>
      </w:r>
    </w:p>
    <w:p w14:paraId="50F42D8A" w14:textId="67A87CB2" w:rsidR="00A800DF" w:rsidRPr="0003555A" w:rsidRDefault="00AD565E">
      <w:pPr>
        <w:rPr>
          <w:rFonts w:ascii="Arial" w:hAnsi="Arial" w:cs="Arial"/>
          <w:color w:val="00B050"/>
        </w:rPr>
      </w:pPr>
      <w:bookmarkStart w:id="12" w:name="_Hlk512350286"/>
      <w:r w:rsidRPr="0003555A">
        <w:rPr>
          <w:rFonts w:ascii="Arial" w:hAnsi="Arial" w:cs="Arial"/>
          <w:color w:val="00B050"/>
        </w:rPr>
        <w:t>4/24/2018: Participant 042 was incorrectly given the RISK Intake ID battery instead of the Follow Up 1&amp;2 ID battery at their Follow Up 1 visit.</w:t>
      </w:r>
      <w:r w:rsidR="0095193C">
        <w:rPr>
          <w:rFonts w:ascii="Arial" w:hAnsi="Arial" w:cs="Arial"/>
          <w:color w:val="00B050"/>
        </w:rPr>
        <w:t xml:space="preserve"> This latter (</w:t>
      </w:r>
      <w:r w:rsidR="00BE3AA2">
        <w:rPr>
          <w:rFonts w:ascii="Arial" w:hAnsi="Arial" w:cs="Arial"/>
          <w:color w:val="00B050"/>
        </w:rPr>
        <w:t>incorrect) ID battery has UTC =</w:t>
      </w:r>
      <w:r w:rsidRPr="0003555A">
        <w:rPr>
          <w:rFonts w:ascii="Arial" w:hAnsi="Arial" w:cs="Arial"/>
          <w:color w:val="00B050"/>
        </w:rPr>
        <w:t xml:space="preserve"> </w:t>
      </w:r>
      <w:r w:rsidR="0095193C" w:rsidRPr="0095193C">
        <w:rPr>
          <w:rFonts w:ascii="Arial" w:hAnsi="Arial" w:cs="Arial"/>
          <w:color w:val="00B050"/>
        </w:rPr>
        <w:t>1523911892</w:t>
      </w:r>
      <w:r w:rsidR="0095193C">
        <w:rPr>
          <w:rFonts w:ascii="Arial" w:hAnsi="Arial" w:cs="Arial"/>
          <w:color w:val="00B050"/>
        </w:rPr>
        <w:t xml:space="preserve">.  </w:t>
      </w:r>
      <w:r w:rsidRPr="0003555A">
        <w:rPr>
          <w:rFonts w:ascii="Arial" w:hAnsi="Arial" w:cs="Arial"/>
          <w:color w:val="00B050"/>
        </w:rPr>
        <w:t>Their responses were replicated in the Follow Up 1&amp;2 battery (UTC: 1524606662), however we are missing answers for the WHO-ASSIST V3.0, and the RISK Burden Measure (RBM).</w:t>
      </w:r>
      <w:r w:rsidR="00D52849" w:rsidRPr="0003555A">
        <w:rPr>
          <w:rFonts w:ascii="Arial" w:hAnsi="Arial" w:cs="Arial"/>
          <w:color w:val="00B050"/>
        </w:rPr>
        <w:t xml:space="preserve"> The WHO-ASSIST V3.0 and the RISK Burden Measure (RBM) are missing as they are not part of the Intake ID Battery, and the mistake was not </w:t>
      </w:r>
      <w:r w:rsidR="005259AF" w:rsidRPr="0003555A">
        <w:rPr>
          <w:rFonts w:ascii="Arial" w:hAnsi="Arial" w:cs="Arial"/>
          <w:color w:val="00B050"/>
        </w:rPr>
        <w:t>found until 4/23/2018.</w:t>
      </w:r>
    </w:p>
    <w:p w14:paraId="0637E746" w14:textId="3A912DC0" w:rsidR="00AD565E" w:rsidRPr="0003555A" w:rsidRDefault="00AD565E">
      <w:pPr>
        <w:rPr>
          <w:rFonts w:ascii="Arial" w:hAnsi="Arial" w:cs="Arial"/>
          <w:color w:val="00B050"/>
        </w:rPr>
      </w:pPr>
      <w:r w:rsidRPr="0003555A">
        <w:rPr>
          <w:rFonts w:ascii="Arial" w:hAnsi="Arial" w:cs="Arial"/>
          <w:color w:val="00B050"/>
        </w:rPr>
        <w:lastRenderedPageBreak/>
        <w:t>UTC for Follow Up 1 Battery should be:</w:t>
      </w:r>
    </w:p>
    <w:p w14:paraId="6E94F7C3" w14:textId="6543F986" w:rsidR="00AD565E" w:rsidRPr="0003555A" w:rsidRDefault="00AD565E">
      <w:pPr>
        <w:rPr>
          <w:rFonts w:ascii="Arial" w:hAnsi="Arial" w:cs="Arial"/>
          <w:color w:val="00B050"/>
          <w:sz w:val="23"/>
          <w:szCs w:val="23"/>
          <w:shd w:val="clear" w:color="auto" w:fill="FFFFFF"/>
        </w:rPr>
      </w:pPr>
      <w:r w:rsidRPr="0003555A">
        <w:rPr>
          <w:rFonts w:ascii="Arial" w:hAnsi="Arial" w:cs="Arial"/>
          <w:color w:val="00B050"/>
        </w:rPr>
        <w:t>Survey Start time: 1523911892</w:t>
      </w:r>
    </w:p>
    <w:p w14:paraId="052C65A8" w14:textId="07CB92B9" w:rsidR="00AD565E" w:rsidRPr="0003555A" w:rsidRDefault="00AD565E">
      <w:pPr>
        <w:rPr>
          <w:rFonts w:ascii="Arial" w:hAnsi="Arial" w:cs="Arial"/>
          <w:color w:val="00B050"/>
          <w:sz w:val="23"/>
          <w:szCs w:val="23"/>
          <w:shd w:val="clear" w:color="auto" w:fill="FFFFFF"/>
        </w:rPr>
      </w:pPr>
      <w:r w:rsidRPr="0003555A">
        <w:rPr>
          <w:rFonts w:ascii="Arial" w:hAnsi="Arial" w:cs="Arial"/>
          <w:color w:val="00B050"/>
        </w:rPr>
        <w:t xml:space="preserve">Survey End time: </w:t>
      </w:r>
      <w:r w:rsidRPr="0003555A">
        <w:rPr>
          <w:rFonts w:ascii="Arial" w:hAnsi="Arial" w:cs="Arial"/>
          <w:color w:val="00B050"/>
          <w:sz w:val="23"/>
          <w:szCs w:val="23"/>
          <w:shd w:val="clear" w:color="auto" w:fill="FFFFFF"/>
        </w:rPr>
        <w:t>1523913360</w:t>
      </w:r>
      <w:bookmarkEnd w:id="12"/>
    </w:p>
    <w:p w14:paraId="27C8672D" w14:textId="4E2AE404" w:rsidR="005D0470" w:rsidRDefault="005D0470">
      <w:pPr>
        <w:rPr>
          <w:rFonts w:ascii="Arial" w:hAnsi="Arial" w:cs="Arial"/>
          <w:color w:val="000000"/>
          <w:sz w:val="23"/>
          <w:szCs w:val="23"/>
          <w:shd w:val="clear" w:color="auto" w:fill="FFFFFF"/>
        </w:rPr>
      </w:pPr>
    </w:p>
    <w:p w14:paraId="5E7A4FE8" w14:textId="7F8AB85D" w:rsidR="005D0470" w:rsidRPr="00AB398C" w:rsidRDefault="005D0470">
      <w:pPr>
        <w:rPr>
          <w:rFonts w:ascii="Arial" w:hAnsi="Arial" w:cs="Arial"/>
          <w:color w:val="00B050"/>
          <w:sz w:val="23"/>
          <w:szCs w:val="23"/>
          <w:shd w:val="clear" w:color="auto" w:fill="FFFFFF"/>
        </w:rPr>
      </w:pPr>
      <w:r w:rsidRPr="00AB398C">
        <w:rPr>
          <w:rFonts w:ascii="Arial" w:hAnsi="Arial" w:cs="Arial"/>
          <w:color w:val="00B050"/>
          <w:sz w:val="23"/>
          <w:szCs w:val="23"/>
          <w:shd w:val="clear" w:color="auto" w:fill="FFFFFF"/>
        </w:rPr>
        <w:t>7/17/2018</w:t>
      </w:r>
    </w:p>
    <w:p w14:paraId="07CFB6C2" w14:textId="516EACA6" w:rsidR="005D0470" w:rsidRPr="00AB398C" w:rsidRDefault="005D0470">
      <w:pPr>
        <w:rPr>
          <w:rFonts w:ascii="Arial" w:hAnsi="Arial" w:cs="Arial"/>
          <w:color w:val="00B050"/>
        </w:rPr>
      </w:pPr>
      <w:r w:rsidRPr="00AB398C">
        <w:rPr>
          <w:rFonts w:ascii="Arial" w:hAnsi="Arial" w:cs="Arial"/>
          <w:color w:val="00B050"/>
          <w:sz w:val="23"/>
          <w:szCs w:val="23"/>
          <w:shd w:val="clear" w:color="auto" w:fill="FFFFFF"/>
        </w:rPr>
        <w:t>Had to retake F12 response for subject 054 to correct use of emoji.  UTC needs to change from 1531847769 back to 1524770168.   Start date needs to change from 7/17/2018 5:16PM to 4/26/2018 6:23PM</w:t>
      </w:r>
      <w:r w:rsidR="00AB398C" w:rsidRPr="00AB398C">
        <w:rPr>
          <w:rFonts w:ascii="Arial" w:hAnsi="Arial" w:cs="Arial"/>
          <w:color w:val="00B050"/>
          <w:sz w:val="23"/>
          <w:szCs w:val="23"/>
          <w:shd w:val="clear" w:color="auto" w:fill="FFFFFF"/>
        </w:rPr>
        <w:t xml:space="preserve"> [NOTE: start date not changed in cleaning script b/c currently not included among variables retained</w:t>
      </w:r>
    </w:p>
    <w:p w14:paraId="3ED2C5EF" w14:textId="77777777" w:rsidR="000E1F96" w:rsidRDefault="000E1F96">
      <w:pPr>
        <w:rPr>
          <w:rFonts w:ascii="Arial" w:hAnsi="Arial" w:cs="Arial"/>
        </w:rPr>
      </w:pPr>
    </w:p>
    <w:p w14:paraId="389B2523" w14:textId="77777777" w:rsidR="00DF431C" w:rsidRDefault="000E1F96">
      <w:pPr>
        <w:rPr>
          <w:rFonts w:ascii="Arial" w:hAnsi="Arial" w:cs="Arial"/>
        </w:rPr>
      </w:pPr>
      <w:r>
        <w:rPr>
          <w:rFonts w:ascii="Arial" w:hAnsi="Arial" w:cs="Arial"/>
        </w:rPr>
        <w:t xml:space="preserve">12/4/2018-Paricipant 156 completed his follow-up #1 appointment. This participant was never registered for a </w:t>
      </w:r>
      <w:proofErr w:type="spellStart"/>
      <w:r>
        <w:rPr>
          <w:rFonts w:ascii="Arial" w:hAnsi="Arial" w:cs="Arial"/>
        </w:rPr>
        <w:t>beddit</w:t>
      </w:r>
      <w:proofErr w:type="spellEnd"/>
      <w:r>
        <w:rPr>
          <w:rFonts w:ascii="Arial" w:hAnsi="Arial" w:cs="Arial"/>
        </w:rPr>
        <w:t xml:space="preserve"> account and never utilized the </w:t>
      </w:r>
      <w:proofErr w:type="spellStart"/>
      <w:r>
        <w:rPr>
          <w:rFonts w:ascii="Arial" w:hAnsi="Arial" w:cs="Arial"/>
        </w:rPr>
        <w:t>beddit</w:t>
      </w:r>
      <w:proofErr w:type="spellEnd"/>
      <w:r>
        <w:rPr>
          <w:rFonts w:ascii="Arial" w:hAnsi="Arial" w:cs="Arial"/>
        </w:rPr>
        <w:t xml:space="preserve"> in the study. Instead of skipping survey items RBM_5, RMB_6, and RBM_7 he answered “disagree.” These items should be deleted from the participant’s data set as these questions are not applicable to the participant. –Candace </w:t>
      </w:r>
    </w:p>
    <w:p w14:paraId="3685A859" w14:textId="77777777" w:rsidR="00DF431C" w:rsidRDefault="00DF431C">
      <w:pPr>
        <w:rPr>
          <w:rFonts w:ascii="Arial" w:hAnsi="Arial" w:cs="Arial"/>
        </w:rPr>
      </w:pPr>
    </w:p>
    <w:p w14:paraId="621C84B9" w14:textId="5C9C08F2" w:rsidR="00DF431C" w:rsidRDefault="00DF431C">
      <w:pPr>
        <w:rPr>
          <w:rFonts w:ascii="Arial" w:hAnsi="Arial" w:cs="Arial"/>
        </w:rPr>
      </w:pPr>
      <w:r>
        <w:rPr>
          <w:rFonts w:ascii="Arial" w:hAnsi="Arial" w:cs="Arial"/>
        </w:rPr>
        <w:t xml:space="preserve">12/04/2018 – Participant 135 completed their follow-up 2 appointment. The participant has been using their </w:t>
      </w:r>
      <w:proofErr w:type="gramStart"/>
      <w:r>
        <w:rPr>
          <w:rFonts w:ascii="Arial" w:hAnsi="Arial" w:cs="Arial"/>
        </w:rPr>
        <w:t>Beddit, but</w:t>
      </w:r>
      <w:proofErr w:type="gramEnd"/>
      <w:r>
        <w:rPr>
          <w:rFonts w:ascii="Arial" w:hAnsi="Arial" w:cs="Arial"/>
        </w:rPr>
        <w:t xml:space="preserve"> was not registered for an account. They responded to survey items RBM_5, RBM_6, and RBM_7 as “disagree”, “agree”, and “disagree”, respectively. These items should be deleted from the participant’s data set as these questions are not applicable to the participant. – Kerry</w:t>
      </w:r>
    </w:p>
    <w:p w14:paraId="2AF9FB58" w14:textId="77777777" w:rsidR="00DF431C" w:rsidRDefault="00DF431C">
      <w:pPr>
        <w:rPr>
          <w:rFonts w:ascii="Arial" w:hAnsi="Arial" w:cs="Arial"/>
        </w:rPr>
      </w:pPr>
    </w:p>
    <w:p w14:paraId="532C2361" w14:textId="6910242C" w:rsidR="00DF431C" w:rsidRDefault="00DF431C" w:rsidP="00DF431C">
      <w:pPr>
        <w:rPr>
          <w:rFonts w:ascii="Arial" w:hAnsi="Arial" w:cs="Arial"/>
        </w:rPr>
      </w:pPr>
      <w:r>
        <w:rPr>
          <w:rFonts w:ascii="Arial" w:hAnsi="Arial" w:cs="Arial"/>
        </w:rPr>
        <w:t xml:space="preserve">12/04/2018 – Participant 136 completed their follow-up 2 appointment. The participant has been using their </w:t>
      </w:r>
      <w:proofErr w:type="gramStart"/>
      <w:r>
        <w:rPr>
          <w:rFonts w:ascii="Arial" w:hAnsi="Arial" w:cs="Arial"/>
        </w:rPr>
        <w:t>Beddit, but</w:t>
      </w:r>
      <w:proofErr w:type="gramEnd"/>
      <w:r>
        <w:rPr>
          <w:rFonts w:ascii="Arial" w:hAnsi="Arial" w:cs="Arial"/>
        </w:rPr>
        <w:t xml:space="preserve"> was not registered for an account. They responded to survey items RBM_5, RBM_6, and RBM_7 as “undecided”, “undecided”, and “agree”, respectively. These items should be deleted from the participant’s data set as these questions are not applicable to the participant. – Kerry</w:t>
      </w:r>
    </w:p>
    <w:p w14:paraId="0444ADAD" w14:textId="77777777" w:rsidR="00DF431C" w:rsidRDefault="00DF431C">
      <w:pPr>
        <w:rPr>
          <w:rFonts w:ascii="Arial" w:hAnsi="Arial" w:cs="Arial"/>
        </w:rPr>
      </w:pPr>
    </w:p>
    <w:p w14:paraId="59C775A7" w14:textId="0B6EF4CC" w:rsidR="00DF431C" w:rsidRDefault="00DF431C" w:rsidP="00DF431C">
      <w:pPr>
        <w:rPr>
          <w:rFonts w:ascii="Arial" w:hAnsi="Arial" w:cs="Arial"/>
        </w:rPr>
      </w:pPr>
      <w:r>
        <w:rPr>
          <w:rFonts w:ascii="Arial" w:hAnsi="Arial" w:cs="Arial"/>
        </w:rPr>
        <w:t xml:space="preserve">12/04/2018 – Participant 138 completed their follow-up 2 appointment. The participant has been using their </w:t>
      </w:r>
      <w:proofErr w:type="gramStart"/>
      <w:r>
        <w:rPr>
          <w:rFonts w:ascii="Arial" w:hAnsi="Arial" w:cs="Arial"/>
        </w:rPr>
        <w:t>Beddit, but</w:t>
      </w:r>
      <w:proofErr w:type="gramEnd"/>
      <w:r>
        <w:rPr>
          <w:rFonts w:ascii="Arial" w:hAnsi="Arial" w:cs="Arial"/>
        </w:rPr>
        <w:t xml:space="preserve"> was not registered for an account. They responded to survey items RBM_5, RBM_6, and RBM_7 as “strongly disagree”, “strongly disagree”, and “agree”, respectively. These items should be deleted from the participant’s data set as these questions are not applicable to the participant. – Kerry</w:t>
      </w:r>
    </w:p>
    <w:p w14:paraId="135E0978" w14:textId="5F5613DB" w:rsidR="005F63E2" w:rsidRPr="008A2CE0" w:rsidRDefault="005F63E2">
      <w:pPr>
        <w:rPr>
          <w:rFonts w:ascii="Arial" w:hAnsi="Arial" w:cs="Arial"/>
        </w:rPr>
      </w:pPr>
      <w:r w:rsidRPr="008A2CE0">
        <w:rPr>
          <w:rFonts w:ascii="Arial" w:hAnsi="Arial" w:cs="Arial"/>
        </w:rPr>
        <w:br w:type="page"/>
      </w:r>
    </w:p>
    <w:p w14:paraId="0846D35F" w14:textId="550CA07A" w:rsidR="003C597E" w:rsidRPr="008A2CE0" w:rsidRDefault="003C597E" w:rsidP="003C597E">
      <w:pPr>
        <w:pStyle w:val="Heading2"/>
        <w:rPr>
          <w:rFonts w:ascii="Arial" w:hAnsi="Arial" w:cs="Arial"/>
          <w:sz w:val="22"/>
          <w:szCs w:val="22"/>
        </w:rPr>
      </w:pPr>
      <w:bookmarkStart w:id="13" w:name="_Toc497996971"/>
      <w:r w:rsidRPr="008A2CE0">
        <w:rPr>
          <w:rFonts w:ascii="Arial" w:hAnsi="Arial" w:cs="Arial"/>
          <w:sz w:val="22"/>
          <w:szCs w:val="22"/>
        </w:rPr>
        <w:lastRenderedPageBreak/>
        <w:t xml:space="preserve">Qualtrics </w:t>
      </w:r>
      <w:proofErr w:type="spellStart"/>
      <w:r w:rsidRPr="008A2CE0">
        <w:rPr>
          <w:rFonts w:ascii="Arial" w:hAnsi="Arial" w:cs="Arial"/>
          <w:sz w:val="22"/>
          <w:szCs w:val="22"/>
        </w:rPr>
        <w:t>Followup</w:t>
      </w:r>
      <w:proofErr w:type="spellEnd"/>
      <w:r w:rsidRPr="008A2CE0">
        <w:rPr>
          <w:rFonts w:ascii="Arial" w:hAnsi="Arial" w:cs="Arial"/>
          <w:sz w:val="22"/>
          <w:szCs w:val="22"/>
        </w:rPr>
        <w:t xml:space="preserve"> 3 Battery</w:t>
      </w:r>
      <w:bookmarkEnd w:id="13"/>
    </w:p>
    <w:p w14:paraId="6EEC73E6" w14:textId="06CF9166" w:rsidR="003C597E" w:rsidRPr="008A2CE0" w:rsidRDefault="003C597E" w:rsidP="003C597E">
      <w:pPr>
        <w:rPr>
          <w:rFonts w:ascii="Arial" w:hAnsi="Arial" w:cs="Arial"/>
        </w:rPr>
      </w:pPr>
      <w:r w:rsidRPr="008A2CE0">
        <w:rPr>
          <w:rFonts w:ascii="Arial" w:hAnsi="Arial" w:cs="Arial"/>
        </w:rPr>
        <w:t xml:space="preserve">6/16/17-Participant 002 completed the ID </w:t>
      </w:r>
      <w:proofErr w:type="spellStart"/>
      <w:r w:rsidRPr="008A2CE0">
        <w:rPr>
          <w:rFonts w:ascii="Arial" w:hAnsi="Arial" w:cs="Arial"/>
        </w:rPr>
        <w:t>Followup</w:t>
      </w:r>
      <w:proofErr w:type="spellEnd"/>
      <w:r w:rsidRPr="008A2CE0">
        <w:rPr>
          <w:rFonts w:ascii="Arial" w:hAnsi="Arial" w:cs="Arial"/>
        </w:rPr>
        <w:t xml:space="preserve"> 3 Battery-RISK. After completing the </w:t>
      </w:r>
      <w:proofErr w:type="gramStart"/>
      <w:r w:rsidRPr="008A2CE0">
        <w:rPr>
          <w:rFonts w:ascii="Arial" w:hAnsi="Arial" w:cs="Arial"/>
        </w:rPr>
        <w:t>battery</w:t>
      </w:r>
      <w:proofErr w:type="gramEnd"/>
      <w:r w:rsidRPr="008A2CE0">
        <w:rPr>
          <w:rFonts w:ascii="Arial" w:hAnsi="Arial" w:cs="Arial"/>
        </w:rPr>
        <w:t xml:space="preserve"> she reported to RA Candace that she incorrectly answered a few items on the survey. RA went over the survey items with participant and participant reported to RA which items is marked incorre</w:t>
      </w:r>
      <w:r w:rsidR="001A48B4" w:rsidRPr="008A2CE0">
        <w:rPr>
          <w:rFonts w:ascii="Arial" w:hAnsi="Arial" w:cs="Arial"/>
        </w:rPr>
        <w:t>ctly. The items are as follows:</w:t>
      </w:r>
    </w:p>
    <w:p w14:paraId="7832DD2D" w14:textId="7298CA63" w:rsidR="003C597E" w:rsidRPr="008A2CE0" w:rsidRDefault="003C597E" w:rsidP="003C597E">
      <w:pPr>
        <w:pStyle w:val="ListParagraph"/>
        <w:numPr>
          <w:ilvl w:val="0"/>
          <w:numId w:val="20"/>
        </w:numPr>
        <w:rPr>
          <w:rFonts w:ascii="Arial" w:hAnsi="Arial" w:cs="Arial"/>
        </w:rPr>
      </w:pPr>
      <w:r w:rsidRPr="008A2CE0">
        <w:rPr>
          <w:rFonts w:ascii="Arial" w:hAnsi="Arial" w:cs="Arial"/>
        </w:rPr>
        <w:t>RBM_3: She marked Strongly Disagree</w:t>
      </w:r>
      <w:r w:rsidR="00EE6E0B" w:rsidRPr="008A2CE0">
        <w:rPr>
          <w:rFonts w:ascii="Arial" w:hAnsi="Arial" w:cs="Arial"/>
        </w:rPr>
        <w:t xml:space="preserve"> (1)</w:t>
      </w:r>
      <w:r w:rsidRPr="008A2CE0">
        <w:rPr>
          <w:rFonts w:ascii="Arial" w:hAnsi="Arial" w:cs="Arial"/>
        </w:rPr>
        <w:t>, but intended to mark Strongly Agree</w:t>
      </w:r>
      <w:r w:rsidR="00EE6E0B" w:rsidRPr="008A2CE0">
        <w:rPr>
          <w:rFonts w:ascii="Arial" w:hAnsi="Arial" w:cs="Arial"/>
        </w:rPr>
        <w:t xml:space="preserve"> (5)</w:t>
      </w:r>
    </w:p>
    <w:p w14:paraId="02B94B05" w14:textId="2A7587A4" w:rsidR="003C597E" w:rsidRPr="008A2CE0" w:rsidRDefault="003C597E" w:rsidP="00EE6E0B">
      <w:pPr>
        <w:pStyle w:val="ListParagraph"/>
        <w:numPr>
          <w:ilvl w:val="0"/>
          <w:numId w:val="20"/>
        </w:numPr>
        <w:rPr>
          <w:rFonts w:ascii="Arial" w:hAnsi="Arial" w:cs="Arial"/>
        </w:rPr>
      </w:pPr>
      <w:r w:rsidRPr="008A2CE0">
        <w:rPr>
          <w:rFonts w:ascii="Arial" w:hAnsi="Arial" w:cs="Arial"/>
        </w:rPr>
        <w:t xml:space="preserve">RBM_7: </w:t>
      </w:r>
      <w:r w:rsidR="00EE6E0B" w:rsidRPr="008A2CE0">
        <w:rPr>
          <w:rFonts w:ascii="Arial" w:hAnsi="Arial" w:cs="Arial"/>
        </w:rPr>
        <w:t>She marked Strongly Disagree (1), but intended to mark Strongly Agree (5)</w:t>
      </w:r>
    </w:p>
    <w:p w14:paraId="25ABAA9D" w14:textId="46B96970" w:rsidR="003C597E" w:rsidRPr="008A2CE0" w:rsidRDefault="001E4AFB" w:rsidP="00EE6E0B">
      <w:pPr>
        <w:pStyle w:val="ListParagraph"/>
        <w:numPr>
          <w:ilvl w:val="0"/>
          <w:numId w:val="20"/>
        </w:numPr>
        <w:rPr>
          <w:rFonts w:ascii="Arial" w:hAnsi="Arial" w:cs="Arial"/>
        </w:rPr>
      </w:pPr>
      <w:r w:rsidRPr="008A2CE0">
        <w:rPr>
          <w:rFonts w:ascii="Arial" w:hAnsi="Arial" w:cs="Arial"/>
        </w:rPr>
        <w:t xml:space="preserve">RBM_11: </w:t>
      </w:r>
      <w:r w:rsidR="00EE6E0B" w:rsidRPr="008A2CE0">
        <w:rPr>
          <w:rFonts w:ascii="Arial" w:hAnsi="Arial" w:cs="Arial"/>
        </w:rPr>
        <w:t>She marked Strongly Disagree (1), but intended to mark Strongly Agree (5)</w:t>
      </w:r>
    </w:p>
    <w:p w14:paraId="0EEA133A" w14:textId="77777777" w:rsidR="00EE6E0B" w:rsidRPr="008A2CE0" w:rsidRDefault="001E4AFB" w:rsidP="00EE6E0B">
      <w:pPr>
        <w:pStyle w:val="ListParagraph"/>
        <w:numPr>
          <w:ilvl w:val="0"/>
          <w:numId w:val="20"/>
        </w:numPr>
        <w:rPr>
          <w:rFonts w:ascii="Arial" w:hAnsi="Arial" w:cs="Arial"/>
        </w:rPr>
      </w:pPr>
      <w:r w:rsidRPr="008A2CE0">
        <w:rPr>
          <w:rFonts w:ascii="Arial" w:hAnsi="Arial" w:cs="Arial"/>
        </w:rPr>
        <w:t xml:space="preserve">RBM_12: </w:t>
      </w:r>
      <w:r w:rsidR="00EE6E0B" w:rsidRPr="008A2CE0">
        <w:rPr>
          <w:rFonts w:ascii="Arial" w:hAnsi="Arial" w:cs="Arial"/>
        </w:rPr>
        <w:t>She marked Strongly Disagree (1), but intended to mark Strongly Agree (5)</w:t>
      </w:r>
    </w:p>
    <w:p w14:paraId="05290433" w14:textId="1E6238B4" w:rsidR="003C597E" w:rsidRPr="008A2CE0" w:rsidRDefault="003C597E" w:rsidP="00EE6E0B">
      <w:pPr>
        <w:pStyle w:val="ListParagraph"/>
        <w:rPr>
          <w:rFonts w:ascii="Arial" w:hAnsi="Arial" w:cs="Arial"/>
        </w:rPr>
      </w:pPr>
    </w:p>
    <w:p w14:paraId="3926210A" w14:textId="2E2A2E47" w:rsidR="00EB7528" w:rsidRPr="008A2CE0" w:rsidRDefault="00EB7528" w:rsidP="00EB7528">
      <w:pPr>
        <w:pStyle w:val="ListParagraph"/>
        <w:ind w:left="0"/>
        <w:rPr>
          <w:rFonts w:ascii="Arial" w:hAnsi="Arial" w:cs="Arial"/>
        </w:rPr>
      </w:pPr>
      <w:r w:rsidRPr="008A2CE0">
        <w:rPr>
          <w:rFonts w:ascii="Arial" w:hAnsi="Arial" w:cs="Arial"/>
        </w:rPr>
        <w:t xml:space="preserve">9/15/17 – Participant 007 completed the ID </w:t>
      </w:r>
      <w:proofErr w:type="spellStart"/>
      <w:r w:rsidRPr="008A2CE0">
        <w:rPr>
          <w:rFonts w:ascii="Arial" w:hAnsi="Arial" w:cs="Arial"/>
        </w:rPr>
        <w:t>Followup</w:t>
      </w:r>
      <w:proofErr w:type="spellEnd"/>
      <w:r w:rsidRPr="008A2CE0">
        <w:rPr>
          <w:rFonts w:ascii="Arial" w:hAnsi="Arial" w:cs="Arial"/>
        </w:rPr>
        <w:t xml:space="preserve"> 3 Battery-RISK. At the end of the session 007 offered up some more thoughts regarding feedback on the daily audio message prompt. </w:t>
      </w:r>
    </w:p>
    <w:p w14:paraId="233E2BFE" w14:textId="254A139C" w:rsidR="00EB7528" w:rsidRPr="008A2CE0" w:rsidRDefault="00EB7528" w:rsidP="00EB7528">
      <w:pPr>
        <w:pStyle w:val="ListParagraph"/>
        <w:numPr>
          <w:ilvl w:val="0"/>
          <w:numId w:val="21"/>
        </w:numPr>
        <w:rPr>
          <w:rFonts w:ascii="Arial" w:hAnsi="Arial" w:cs="Arial"/>
        </w:rPr>
      </w:pPr>
      <w:r w:rsidRPr="008A2CE0">
        <w:rPr>
          <w:rFonts w:ascii="Arial" w:hAnsi="Arial" w:cs="Arial"/>
        </w:rPr>
        <w:t>RBM_17 [Added]</w:t>
      </w:r>
    </w:p>
    <w:p w14:paraId="5E831AA8" w14:textId="2C24385D" w:rsidR="00EB7528" w:rsidRPr="008A2CE0" w:rsidRDefault="00EB7528" w:rsidP="00EB7528">
      <w:pPr>
        <w:pStyle w:val="ListParagraph"/>
        <w:numPr>
          <w:ilvl w:val="1"/>
          <w:numId w:val="21"/>
        </w:numPr>
        <w:rPr>
          <w:rFonts w:ascii="Arial" w:hAnsi="Arial" w:cs="Arial"/>
        </w:rPr>
      </w:pPr>
      <w:r w:rsidRPr="008A2CE0">
        <w:rPr>
          <w:rFonts w:ascii="Arial" w:hAnsi="Arial" w:cs="Arial"/>
        </w:rPr>
        <w:t>It was hard to get into the habit of doing the audio messages because he ran out of things to say and had a hard time thinking of what to say in the messages</w:t>
      </w:r>
    </w:p>
    <w:p w14:paraId="049309CD" w14:textId="06ABACEA" w:rsidR="00EB7528" w:rsidRPr="008A2CE0" w:rsidRDefault="00EB7528" w:rsidP="00EB7528">
      <w:pPr>
        <w:pStyle w:val="ListParagraph"/>
        <w:numPr>
          <w:ilvl w:val="1"/>
          <w:numId w:val="21"/>
        </w:numPr>
        <w:rPr>
          <w:rFonts w:ascii="Arial" w:hAnsi="Arial" w:cs="Arial"/>
        </w:rPr>
      </w:pPr>
      <w:r w:rsidRPr="008A2CE0">
        <w:rPr>
          <w:rFonts w:ascii="Arial" w:hAnsi="Arial" w:cs="Arial"/>
        </w:rPr>
        <w:t>Would like to see some more structure or talking points offered; felt it was too open</w:t>
      </w:r>
    </w:p>
    <w:p w14:paraId="0315534B" w14:textId="23164D25" w:rsidR="00EB7528" w:rsidRPr="008A2CE0" w:rsidRDefault="00EB7528" w:rsidP="00EB7528">
      <w:pPr>
        <w:pStyle w:val="ListParagraph"/>
        <w:numPr>
          <w:ilvl w:val="1"/>
          <w:numId w:val="21"/>
        </w:numPr>
        <w:rPr>
          <w:rFonts w:ascii="Arial" w:hAnsi="Arial" w:cs="Arial"/>
        </w:rPr>
      </w:pPr>
      <w:r w:rsidRPr="008A2CE0">
        <w:rPr>
          <w:rFonts w:ascii="Arial" w:hAnsi="Arial" w:cs="Arial"/>
        </w:rPr>
        <w:t xml:space="preserve">Suggestions </w:t>
      </w:r>
      <w:proofErr w:type="gramStart"/>
      <w:r w:rsidRPr="008A2CE0">
        <w:rPr>
          <w:rFonts w:ascii="Arial" w:hAnsi="Arial" w:cs="Arial"/>
        </w:rPr>
        <w:t>include:</w:t>
      </w:r>
      <w:proofErr w:type="gramEnd"/>
      <w:r w:rsidRPr="008A2CE0">
        <w:rPr>
          <w:rFonts w:ascii="Arial" w:hAnsi="Arial" w:cs="Arial"/>
        </w:rPr>
        <w:t xml:space="preserve"> urges, triggers, outlook (though this was all given in retrospect)</w:t>
      </w:r>
    </w:p>
    <w:p w14:paraId="1DD930AE" w14:textId="236645C0" w:rsidR="00BC3337" w:rsidRPr="008A2CE0" w:rsidRDefault="002A5F0B" w:rsidP="002A5F0B">
      <w:pPr>
        <w:rPr>
          <w:rFonts w:ascii="Arial" w:hAnsi="Arial" w:cs="Arial"/>
        </w:rPr>
      </w:pPr>
      <w:r w:rsidRPr="008A2CE0">
        <w:rPr>
          <w:rFonts w:ascii="Arial" w:hAnsi="Arial" w:cs="Arial"/>
        </w:rPr>
        <w:t xml:space="preserve">10/04/2017 – Participant 009 completed the ID </w:t>
      </w:r>
      <w:proofErr w:type="spellStart"/>
      <w:r w:rsidRPr="008A2CE0">
        <w:rPr>
          <w:rFonts w:ascii="Arial" w:hAnsi="Arial" w:cs="Arial"/>
        </w:rPr>
        <w:t>Followup</w:t>
      </w:r>
      <w:proofErr w:type="spellEnd"/>
      <w:r w:rsidRPr="008A2CE0">
        <w:rPr>
          <w:rFonts w:ascii="Arial" w:hAnsi="Arial" w:cs="Arial"/>
        </w:rPr>
        <w:t xml:space="preserve"> 3 Battery-RISK. After completing the battery 009 clarified that his answers to RBM and RBM_8 were in reference to the surveys not in reference to the sleep monitor. </w:t>
      </w:r>
    </w:p>
    <w:p w14:paraId="302D473F" w14:textId="34F522EE" w:rsidR="00BC3337" w:rsidRDefault="00BC3337" w:rsidP="002A5F0B">
      <w:pPr>
        <w:rPr>
          <w:rFonts w:ascii="Arial" w:hAnsi="Arial" w:cs="Arial"/>
          <w:color w:val="00B050"/>
        </w:rPr>
      </w:pPr>
      <w:r w:rsidRPr="008A2CE0">
        <w:rPr>
          <w:rFonts w:ascii="Arial" w:hAnsi="Arial" w:cs="Arial"/>
          <w:color w:val="00B050"/>
        </w:rPr>
        <w:t>10/11/2017 – Had to retake</w:t>
      </w:r>
      <w:r w:rsidR="00D429F6" w:rsidRPr="008A2CE0">
        <w:rPr>
          <w:rFonts w:ascii="Arial" w:hAnsi="Arial" w:cs="Arial"/>
          <w:color w:val="00B050"/>
        </w:rPr>
        <w:t xml:space="preserve"> response for 007 to correct a </w:t>
      </w:r>
      <w:r w:rsidRPr="008A2CE0">
        <w:rPr>
          <w:rFonts w:ascii="Arial" w:hAnsi="Arial" w:cs="Arial"/>
          <w:color w:val="00B050"/>
        </w:rPr>
        <w:t>non-text character.   UTC needs to be reset to original timestamp.  Original/correct UTC = 1505491356</w:t>
      </w:r>
    </w:p>
    <w:p w14:paraId="3B49E5DE" w14:textId="67A0452A" w:rsidR="00285790" w:rsidRDefault="00285790" w:rsidP="002A5F0B">
      <w:pPr>
        <w:rPr>
          <w:rFonts w:ascii="Arial" w:hAnsi="Arial" w:cs="Arial"/>
          <w:color w:val="00B050"/>
        </w:rPr>
      </w:pPr>
      <w:r w:rsidRPr="00285790">
        <w:rPr>
          <w:rFonts w:ascii="Arial" w:hAnsi="Arial" w:cs="Arial"/>
        </w:rPr>
        <w:t xml:space="preserve">033-03/15/2018, </w:t>
      </w:r>
      <w:r w:rsidRPr="008A2CE0">
        <w:rPr>
          <w:rFonts w:ascii="Arial" w:hAnsi="Arial" w:cs="Arial"/>
        </w:rPr>
        <w:t>Participant 0</w:t>
      </w:r>
      <w:r>
        <w:rPr>
          <w:rFonts w:ascii="Arial" w:hAnsi="Arial" w:cs="Arial"/>
        </w:rPr>
        <w:t>33</w:t>
      </w:r>
      <w:r w:rsidRPr="008A2CE0">
        <w:rPr>
          <w:rFonts w:ascii="Arial" w:hAnsi="Arial" w:cs="Arial"/>
        </w:rPr>
        <w:t xml:space="preserve"> completed the ID </w:t>
      </w:r>
      <w:proofErr w:type="spellStart"/>
      <w:r w:rsidRPr="008A2CE0">
        <w:rPr>
          <w:rFonts w:ascii="Arial" w:hAnsi="Arial" w:cs="Arial"/>
        </w:rPr>
        <w:t>Followup</w:t>
      </w:r>
      <w:proofErr w:type="spellEnd"/>
      <w:r w:rsidRPr="008A2CE0">
        <w:rPr>
          <w:rFonts w:ascii="Arial" w:hAnsi="Arial" w:cs="Arial"/>
        </w:rPr>
        <w:t xml:space="preserve"> 3 Battery-RISK. After completing the </w:t>
      </w:r>
      <w:proofErr w:type="gramStart"/>
      <w:r w:rsidRPr="008A2CE0">
        <w:rPr>
          <w:rFonts w:ascii="Arial" w:hAnsi="Arial" w:cs="Arial"/>
        </w:rPr>
        <w:t>battery</w:t>
      </w:r>
      <w:proofErr w:type="gramEnd"/>
      <w:r w:rsidRPr="008A2CE0">
        <w:rPr>
          <w:rFonts w:ascii="Arial" w:hAnsi="Arial" w:cs="Arial"/>
        </w:rPr>
        <w:t xml:space="preserve"> she reported to RA Candace that she incorrectly </w:t>
      </w:r>
      <w:r>
        <w:rPr>
          <w:rFonts w:ascii="Arial" w:hAnsi="Arial" w:cs="Arial"/>
        </w:rPr>
        <w:t>marked strongly disagree for</w:t>
      </w:r>
      <w:r w:rsidRPr="008A2CE0">
        <w:rPr>
          <w:rFonts w:ascii="Arial" w:hAnsi="Arial" w:cs="Arial"/>
        </w:rPr>
        <w:t xml:space="preserve"> </w:t>
      </w:r>
      <w:r>
        <w:rPr>
          <w:rFonts w:ascii="Arial" w:hAnsi="Arial" w:cs="Arial"/>
        </w:rPr>
        <w:t xml:space="preserve">item </w:t>
      </w:r>
      <w:r w:rsidRPr="00285790">
        <w:rPr>
          <w:rFonts w:ascii="Arial" w:hAnsi="Arial" w:cs="Arial"/>
        </w:rPr>
        <w:t>RBM_7</w:t>
      </w:r>
      <w:r>
        <w:rPr>
          <w:rFonts w:ascii="Arial" w:hAnsi="Arial" w:cs="Arial"/>
        </w:rPr>
        <w:t xml:space="preserve">. She intended to mark </w:t>
      </w:r>
      <w:proofErr w:type="spellStart"/>
      <w:r w:rsidRPr="00285790">
        <w:rPr>
          <w:rFonts w:ascii="Arial" w:hAnsi="Arial" w:cs="Arial"/>
        </w:rPr>
        <w:t>mark</w:t>
      </w:r>
      <w:proofErr w:type="spellEnd"/>
      <w:r>
        <w:rPr>
          <w:rFonts w:ascii="Arial" w:hAnsi="Arial" w:cs="Arial"/>
        </w:rPr>
        <w:t xml:space="preserve"> this item </w:t>
      </w:r>
      <w:r w:rsidRPr="00285790">
        <w:rPr>
          <w:rFonts w:ascii="Arial" w:hAnsi="Arial" w:cs="Arial"/>
        </w:rPr>
        <w:t xml:space="preserve">strongly agree. </w:t>
      </w:r>
      <w:r>
        <w:rPr>
          <w:rFonts w:ascii="Arial" w:hAnsi="Arial" w:cs="Arial"/>
          <w:color w:val="00B050"/>
        </w:rPr>
        <w:br/>
      </w:r>
    </w:p>
    <w:p w14:paraId="0A8A59D7" w14:textId="2B8BAAEB" w:rsidR="000F5993" w:rsidRPr="000F5993" w:rsidRDefault="000F5993" w:rsidP="002A5F0B">
      <w:pPr>
        <w:rPr>
          <w:rFonts w:ascii="Arial" w:hAnsi="Arial" w:cs="Arial"/>
        </w:rPr>
      </w:pPr>
      <w:r>
        <w:rPr>
          <w:rFonts w:ascii="Arial" w:hAnsi="Arial" w:cs="Arial"/>
        </w:rPr>
        <w:t xml:space="preserve">10/31/2018, Participant 81 completed the ID </w:t>
      </w:r>
      <w:proofErr w:type="spellStart"/>
      <w:r>
        <w:rPr>
          <w:rFonts w:ascii="Arial" w:hAnsi="Arial" w:cs="Arial"/>
        </w:rPr>
        <w:t>Followup</w:t>
      </w:r>
      <w:proofErr w:type="spellEnd"/>
      <w:r>
        <w:rPr>
          <w:rFonts w:ascii="Arial" w:hAnsi="Arial" w:cs="Arial"/>
        </w:rPr>
        <w:t xml:space="preserve"> 3 Battery-RISK. RA accidently entered 81 under study name and RISK under </w:t>
      </w:r>
      <w:proofErr w:type="spellStart"/>
      <w:r>
        <w:rPr>
          <w:rFonts w:ascii="Arial" w:hAnsi="Arial" w:cs="Arial"/>
        </w:rPr>
        <w:t>SubId</w:t>
      </w:r>
      <w:proofErr w:type="spellEnd"/>
      <w:r>
        <w:rPr>
          <w:rFonts w:ascii="Arial" w:hAnsi="Arial" w:cs="Arial"/>
        </w:rPr>
        <w:t xml:space="preserve">. –Candace </w:t>
      </w:r>
    </w:p>
    <w:p w14:paraId="690C7217" w14:textId="77777777" w:rsidR="003C597E" w:rsidRPr="008A2CE0" w:rsidRDefault="003C597E" w:rsidP="009178E4">
      <w:pPr>
        <w:pStyle w:val="Heading2"/>
        <w:rPr>
          <w:rFonts w:ascii="Arial" w:hAnsi="Arial" w:cs="Arial"/>
          <w:sz w:val="22"/>
          <w:szCs w:val="22"/>
        </w:rPr>
      </w:pPr>
    </w:p>
    <w:p w14:paraId="1581FEF7" w14:textId="77777777" w:rsidR="003C597E" w:rsidRPr="008A2CE0" w:rsidRDefault="003C597E" w:rsidP="009178E4">
      <w:pPr>
        <w:pStyle w:val="Heading2"/>
        <w:rPr>
          <w:rFonts w:ascii="Arial" w:hAnsi="Arial" w:cs="Arial"/>
          <w:sz w:val="22"/>
          <w:szCs w:val="22"/>
        </w:rPr>
      </w:pPr>
    </w:p>
    <w:p w14:paraId="3E8AE1E5" w14:textId="77777777" w:rsidR="003C597E" w:rsidRPr="008A2CE0" w:rsidRDefault="003C597E" w:rsidP="009178E4">
      <w:pPr>
        <w:pStyle w:val="Heading2"/>
        <w:rPr>
          <w:rFonts w:ascii="Arial" w:hAnsi="Arial" w:cs="Arial"/>
          <w:sz w:val="22"/>
          <w:szCs w:val="22"/>
        </w:rPr>
      </w:pPr>
    </w:p>
    <w:p w14:paraId="7E2A6788" w14:textId="77777777" w:rsidR="003C597E" w:rsidRPr="008A2CE0" w:rsidRDefault="003C597E" w:rsidP="009178E4">
      <w:pPr>
        <w:pStyle w:val="Heading2"/>
        <w:rPr>
          <w:rFonts w:ascii="Arial" w:hAnsi="Arial" w:cs="Arial"/>
          <w:sz w:val="22"/>
          <w:szCs w:val="22"/>
        </w:rPr>
      </w:pPr>
    </w:p>
    <w:p w14:paraId="1FDB1B9D" w14:textId="77777777" w:rsidR="003C597E" w:rsidRPr="008A2CE0" w:rsidRDefault="003C597E" w:rsidP="009178E4">
      <w:pPr>
        <w:pStyle w:val="Heading2"/>
        <w:rPr>
          <w:rFonts w:ascii="Arial" w:hAnsi="Arial" w:cs="Arial"/>
          <w:sz w:val="22"/>
          <w:szCs w:val="22"/>
        </w:rPr>
      </w:pPr>
    </w:p>
    <w:p w14:paraId="43978FDB" w14:textId="77777777" w:rsidR="003C597E" w:rsidRPr="008A2CE0" w:rsidRDefault="003C597E" w:rsidP="009178E4">
      <w:pPr>
        <w:pStyle w:val="Heading2"/>
        <w:rPr>
          <w:rFonts w:ascii="Arial" w:hAnsi="Arial" w:cs="Arial"/>
          <w:sz w:val="22"/>
          <w:szCs w:val="22"/>
        </w:rPr>
      </w:pPr>
    </w:p>
    <w:p w14:paraId="69B02056" w14:textId="77777777" w:rsidR="003C597E" w:rsidRPr="008A2CE0" w:rsidRDefault="003C597E" w:rsidP="009178E4">
      <w:pPr>
        <w:pStyle w:val="Heading2"/>
        <w:rPr>
          <w:rFonts w:ascii="Arial" w:hAnsi="Arial" w:cs="Arial"/>
          <w:sz w:val="22"/>
          <w:szCs w:val="22"/>
        </w:rPr>
      </w:pPr>
    </w:p>
    <w:p w14:paraId="2C34F434" w14:textId="77777777" w:rsidR="003C597E" w:rsidRPr="008A2CE0" w:rsidRDefault="003C597E" w:rsidP="009178E4">
      <w:pPr>
        <w:pStyle w:val="Heading2"/>
        <w:rPr>
          <w:rFonts w:ascii="Arial" w:hAnsi="Arial" w:cs="Arial"/>
          <w:sz w:val="22"/>
          <w:szCs w:val="22"/>
        </w:rPr>
      </w:pPr>
    </w:p>
    <w:p w14:paraId="58064A27" w14:textId="77777777" w:rsidR="003C597E" w:rsidRPr="008A2CE0" w:rsidRDefault="003C597E" w:rsidP="009178E4">
      <w:pPr>
        <w:pStyle w:val="Heading2"/>
        <w:rPr>
          <w:rFonts w:ascii="Arial" w:hAnsi="Arial" w:cs="Arial"/>
          <w:sz w:val="22"/>
          <w:szCs w:val="22"/>
        </w:rPr>
      </w:pPr>
    </w:p>
    <w:p w14:paraId="30BBAC8B" w14:textId="77777777" w:rsidR="003C597E" w:rsidRPr="008A2CE0" w:rsidRDefault="003C597E" w:rsidP="009178E4">
      <w:pPr>
        <w:pStyle w:val="Heading2"/>
        <w:rPr>
          <w:rFonts w:ascii="Arial" w:hAnsi="Arial" w:cs="Arial"/>
          <w:sz w:val="22"/>
          <w:szCs w:val="22"/>
        </w:rPr>
      </w:pPr>
    </w:p>
    <w:p w14:paraId="1A8BA1E9" w14:textId="77777777" w:rsidR="003C597E" w:rsidRPr="008A2CE0" w:rsidRDefault="003C597E" w:rsidP="009178E4">
      <w:pPr>
        <w:pStyle w:val="Heading2"/>
        <w:rPr>
          <w:rFonts w:ascii="Arial" w:hAnsi="Arial" w:cs="Arial"/>
          <w:sz w:val="22"/>
          <w:szCs w:val="22"/>
        </w:rPr>
      </w:pPr>
    </w:p>
    <w:p w14:paraId="19FF9E0C" w14:textId="77777777" w:rsidR="003C597E" w:rsidRPr="008A2CE0" w:rsidRDefault="003C597E" w:rsidP="009178E4">
      <w:pPr>
        <w:pStyle w:val="Heading2"/>
        <w:rPr>
          <w:rFonts w:ascii="Arial" w:hAnsi="Arial" w:cs="Arial"/>
          <w:sz w:val="22"/>
          <w:szCs w:val="22"/>
        </w:rPr>
      </w:pPr>
    </w:p>
    <w:p w14:paraId="1C27F773" w14:textId="77777777" w:rsidR="003C597E" w:rsidRPr="008A2CE0" w:rsidRDefault="003C597E" w:rsidP="009178E4">
      <w:pPr>
        <w:pStyle w:val="Heading2"/>
        <w:rPr>
          <w:rFonts w:ascii="Arial" w:hAnsi="Arial" w:cs="Arial"/>
          <w:sz w:val="22"/>
          <w:szCs w:val="22"/>
        </w:rPr>
      </w:pPr>
    </w:p>
    <w:p w14:paraId="4BC4D5F1" w14:textId="77777777" w:rsidR="003C597E" w:rsidRPr="008A2CE0" w:rsidRDefault="003C597E" w:rsidP="009178E4">
      <w:pPr>
        <w:pStyle w:val="Heading2"/>
        <w:rPr>
          <w:rFonts w:ascii="Arial" w:hAnsi="Arial" w:cs="Arial"/>
          <w:sz w:val="22"/>
          <w:szCs w:val="22"/>
        </w:rPr>
      </w:pPr>
    </w:p>
    <w:p w14:paraId="79870F91" w14:textId="77777777" w:rsidR="003C597E" w:rsidRPr="008A2CE0" w:rsidRDefault="003C597E" w:rsidP="009178E4">
      <w:pPr>
        <w:pStyle w:val="Heading2"/>
        <w:rPr>
          <w:rFonts w:ascii="Arial" w:hAnsi="Arial" w:cs="Arial"/>
          <w:sz w:val="22"/>
          <w:szCs w:val="22"/>
        </w:rPr>
      </w:pPr>
    </w:p>
    <w:p w14:paraId="7029E69F" w14:textId="77777777" w:rsidR="003C597E" w:rsidRPr="008A2CE0" w:rsidRDefault="003C597E" w:rsidP="009178E4">
      <w:pPr>
        <w:pStyle w:val="Heading2"/>
        <w:rPr>
          <w:rFonts w:ascii="Arial" w:hAnsi="Arial" w:cs="Arial"/>
          <w:sz w:val="22"/>
          <w:szCs w:val="22"/>
        </w:rPr>
      </w:pPr>
    </w:p>
    <w:p w14:paraId="06564C8D" w14:textId="77777777" w:rsidR="003C597E" w:rsidRPr="008A2CE0" w:rsidRDefault="003C597E" w:rsidP="009178E4">
      <w:pPr>
        <w:pStyle w:val="Heading2"/>
        <w:rPr>
          <w:rFonts w:ascii="Arial" w:hAnsi="Arial" w:cs="Arial"/>
          <w:sz w:val="22"/>
          <w:szCs w:val="22"/>
        </w:rPr>
      </w:pPr>
    </w:p>
    <w:p w14:paraId="5F73F873" w14:textId="77777777" w:rsidR="003C597E" w:rsidRPr="008A2CE0" w:rsidRDefault="003C597E" w:rsidP="009178E4">
      <w:pPr>
        <w:pStyle w:val="Heading2"/>
        <w:rPr>
          <w:rFonts w:ascii="Arial" w:hAnsi="Arial" w:cs="Arial"/>
          <w:sz w:val="22"/>
          <w:szCs w:val="22"/>
        </w:rPr>
      </w:pPr>
    </w:p>
    <w:p w14:paraId="04EE3138" w14:textId="77777777" w:rsidR="003C597E" w:rsidRPr="008A2CE0" w:rsidRDefault="003C597E" w:rsidP="009178E4">
      <w:pPr>
        <w:pStyle w:val="Heading2"/>
        <w:rPr>
          <w:rFonts w:ascii="Arial" w:hAnsi="Arial" w:cs="Arial"/>
          <w:sz w:val="22"/>
          <w:szCs w:val="22"/>
        </w:rPr>
      </w:pPr>
    </w:p>
    <w:p w14:paraId="5D260A4D" w14:textId="77777777" w:rsidR="003C597E" w:rsidRPr="008A2CE0" w:rsidRDefault="003C597E" w:rsidP="009178E4">
      <w:pPr>
        <w:pStyle w:val="Heading2"/>
        <w:rPr>
          <w:rFonts w:ascii="Arial" w:hAnsi="Arial" w:cs="Arial"/>
          <w:sz w:val="22"/>
          <w:szCs w:val="22"/>
        </w:rPr>
      </w:pPr>
    </w:p>
    <w:p w14:paraId="43C56286" w14:textId="77777777" w:rsidR="003C597E" w:rsidRPr="008A2CE0" w:rsidRDefault="003C597E" w:rsidP="009178E4">
      <w:pPr>
        <w:pStyle w:val="Heading2"/>
        <w:rPr>
          <w:rFonts w:ascii="Arial" w:hAnsi="Arial" w:cs="Arial"/>
          <w:sz w:val="22"/>
          <w:szCs w:val="22"/>
        </w:rPr>
      </w:pPr>
    </w:p>
    <w:p w14:paraId="64E7BD32" w14:textId="77777777" w:rsidR="003C597E" w:rsidRPr="008A2CE0" w:rsidRDefault="003C597E" w:rsidP="009178E4">
      <w:pPr>
        <w:pStyle w:val="Heading2"/>
        <w:rPr>
          <w:rFonts w:ascii="Arial" w:hAnsi="Arial" w:cs="Arial"/>
          <w:sz w:val="22"/>
          <w:szCs w:val="22"/>
        </w:rPr>
      </w:pPr>
    </w:p>
    <w:p w14:paraId="4D786CF2" w14:textId="77777777" w:rsidR="003C597E" w:rsidRPr="008A2CE0" w:rsidRDefault="003C597E" w:rsidP="009178E4">
      <w:pPr>
        <w:pStyle w:val="Heading2"/>
        <w:rPr>
          <w:rFonts w:ascii="Arial" w:hAnsi="Arial" w:cs="Arial"/>
          <w:sz w:val="22"/>
          <w:szCs w:val="22"/>
        </w:rPr>
      </w:pPr>
    </w:p>
    <w:p w14:paraId="13CC277B" w14:textId="77777777" w:rsidR="003C597E" w:rsidRPr="008A2CE0" w:rsidRDefault="003C597E" w:rsidP="009178E4">
      <w:pPr>
        <w:pStyle w:val="Heading2"/>
        <w:rPr>
          <w:rFonts w:ascii="Arial" w:hAnsi="Arial" w:cs="Arial"/>
          <w:sz w:val="22"/>
          <w:szCs w:val="22"/>
        </w:rPr>
      </w:pPr>
    </w:p>
    <w:p w14:paraId="7286A3ED" w14:textId="77777777" w:rsidR="003C597E" w:rsidRPr="008A2CE0" w:rsidRDefault="003C597E" w:rsidP="009178E4">
      <w:pPr>
        <w:pStyle w:val="Heading2"/>
        <w:rPr>
          <w:rFonts w:ascii="Arial" w:hAnsi="Arial" w:cs="Arial"/>
          <w:sz w:val="22"/>
          <w:szCs w:val="22"/>
        </w:rPr>
      </w:pPr>
    </w:p>
    <w:p w14:paraId="1A74F7BA" w14:textId="77777777" w:rsidR="003C597E" w:rsidRPr="008A2CE0" w:rsidRDefault="003C597E" w:rsidP="009178E4">
      <w:pPr>
        <w:pStyle w:val="Heading2"/>
        <w:rPr>
          <w:rFonts w:ascii="Arial" w:hAnsi="Arial" w:cs="Arial"/>
          <w:sz w:val="22"/>
          <w:szCs w:val="22"/>
        </w:rPr>
      </w:pPr>
    </w:p>
    <w:p w14:paraId="6AFC6F6E" w14:textId="77777777" w:rsidR="003C597E" w:rsidRPr="008A2CE0" w:rsidRDefault="003C597E" w:rsidP="009178E4">
      <w:pPr>
        <w:pStyle w:val="Heading2"/>
        <w:rPr>
          <w:rFonts w:ascii="Arial" w:hAnsi="Arial" w:cs="Arial"/>
          <w:sz w:val="22"/>
          <w:szCs w:val="22"/>
        </w:rPr>
      </w:pPr>
    </w:p>
    <w:p w14:paraId="01F8CB39" w14:textId="77777777" w:rsidR="003C597E" w:rsidRPr="008A2CE0" w:rsidRDefault="003C597E" w:rsidP="009178E4">
      <w:pPr>
        <w:pStyle w:val="Heading2"/>
        <w:rPr>
          <w:rFonts w:ascii="Arial" w:hAnsi="Arial" w:cs="Arial"/>
          <w:sz w:val="22"/>
          <w:szCs w:val="22"/>
        </w:rPr>
      </w:pPr>
    </w:p>
    <w:p w14:paraId="463BDC82" w14:textId="77777777" w:rsidR="003C597E" w:rsidRPr="008A2CE0" w:rsidRDefault="003C597E" w:rsidP="009178E4">
      <w:pPr>
        <w:pStyle w:val="Heading2"/>
        <w:rPr>
          <w:rFonts w:ascii="Arial" w:hAnsi="Arial" w:cs="Arial"/>
          <w:sz w:val="22"/>
          <w:szCs w:val="22"/>
        </w:rPr>
      </w:pPr>
    </w:p>
    <w:p w14:paraId="3FAF3A21" w14:textId="77777777" w:rsidR="003C597E" w:rsidRPr="008A2CE0" w:rsidRDefault="003C597E" w:rsidP="009178E4">
      <w:pPr>
        <w:pStyle w:val="Heading2"/>
        <w:rPr>
          <w:rFonts w:ascii="Arial" w:hAnsi="Arial" w:cs="Arial"/>
          <w:sz w:val="22"/>
          <w:szCs w:val="22"/>
        </w:rPr>
      </w:pPr>
    </w:p>
    <w:p w14:paraId="381517B2" w14:textId="77777777" w:rsidR="003C597E" w:rsidRPr="008A2CE0" w:rsidRDefault="003C597E" w:rsidP="009178E4">
      <w:pPr>
        <w:pStyle w:val="Heading2"/>
        <w:rPr>
          <w:rFonts w:ascii="Arial" w:hAnsi="Arial" w:cs="Arial"/>
          <w:sz w:val="22"/>
          <w:szCs w:val="22"/>
        </w:rPr>
      </w:pPr>
    </w:p>
    <w:p w14:paraId="1B0F1659" w14:textId="77777777" w:rsidR="003C597E" w:rsidRPr="008A2CE0" w:rsidRDefault="003C597E" w:rsidP="009178E4">
      <w:pPr>
        <w:pStyle w:val="Heading2"/>
        <w:rPr>
          <w:rFonts w:ascii="Arial" w:hAnsi="Arial" w:cs="Arial"/>
          <w:sz w:val="22"/>
          <w:szCs w:val="22"/>
        </w:rPr>
      </w:pPr>
    </w:p>
    <w:p w14:paraId="1D3B5FCE" w14:textId="77777777" w:rsidR="003C597E" w:rsidRPr="008A2CE0" w:rsidRDefault="003C597E" w:rsidP="009178E4">
      <w:pPr>
        <w:pStyle w:val="Heading2"/>
        <w:rPr>
          <w:rFonts w:ascii="Arial" w:hAnsi="Arial" w:cs="Arial"/>
          <w:sz w:val="22"/>
          <w:szCs w:val="22"/>
        </w:rPr>
      </w:pPr>
    </w:p>
    <w:p w14:paraId="1CE61DE4" w14:textId="77777777" w:rsidR="003C597E" w:rsidRPr="008A2CE0" w:rsidRDefault="003C597E" w:rsidP="009178E4">
      <w:pPr>
        <w:pStyle w:val="Heading2"/>
        <w:rPr>
          <w:rFonts w:ascii="Arial" w:hAnsi="Arial" w:cs="Arial"/>
          <w:sz w:val="22"/>
          <w:szCs w:val="22"/>
        </w:rPr>
      </w:pPr>
    </w:p>
    <w:p w14:paraId="281A6225" w14:textId="77777777" w:rsidR="003C597E" w:rsidRPr="008A2CE0" w:rsidRDefault="003C597E" w:rsidP="009178E4">
      <w:pPr>
        <w:pStyle w:val="Heading2"/>
        <w:rPr>
          <w:rFonts w:ascii="Arial" w:hAnsi="Arial" w:cs="Arial"/>
          <w:sz w:val="22"/>
          <w:szCs w:val="22"/>
        </w:rPr>
      </w:pPr>
    </w:p>
    <w:p w14:paraId="40A18128" w14:textId="77777777" w:rsidR="003C597E" w:rsidRPr="008A2CE0" w:rsidRDefault="003C597E" w:rsidP="009178E4">
      <w:pPr>
        <w:pStyle w:val="Heading2"/>
        <w:rPr>
          <w:rFonts w:ascii="Arial" w:hAnsi="Arial" w:cs="Arial"/>
          <w:sz w:val="22"/>
          <w:szCs w:val="22"/>
        </w:rPr>
      </w:pPr>
    </w:p>
    <w:p w14:paraId="769BD45B" w14:textId="77777777" w:rsidR="003C597E" w:rsidRPr="008A2CE0" w:rsidRDefault="003C597E" w:rsidP="009178E4">
      <w:pPr>
        <w:pStyle w:val="Heading2"/>
        <w:rPr>
          <w:rFonts w:ascii="Arial" w:hAnsi="Arial" w:cs="Arial"/>
          <w:sz w:val="22"/>
          <w:szCs w:val="22"/>
        </w:rPr>
      </w:pPr>
    </w:p>
    <w:p w14:paraId="7B3F8DB0" w14:textId="77777777" w:rsidR="00C7103A" w:rsidRDefault="00C7103A">
      <w:pPr>
        <w:rPr>
          <w:rFonts w:ascii="Arial" w:eastAsiaTheme="majorEastAsia" w:hAnsi="Arial" w:cs="Arial"/>
          <w:color w:val="2E74B5" w:themeColor="accent1" w:themeShade="BF"/>
        </w:rPr>
      </w:pPr>
      <w:bookmarkStart w:id="14" w:name="_Toc497996972"/>
      <w:r>
        <w:rPr>
          <w:rFonts w:ascii="Arial" w:hAnsi="Arial" w:cs="Arial"/>
        </w:rPr>
        <w:br w:type="page"/>
      </w:r>
    </w:p>
    <w:p w14:paraId="643B9602" w14:textId="39BBF8AB" w:rsidR="00F10881" w:rsidRPr="008A2CE0" w:rsidRDefault="00994655" w:rsidP="009178E4">
      <w:pPr>
        <w:pStyle w:val="Heading2"/>
        <w:rPr>
          <w:rFonts w:ascii="Arial" w:hAnsi="Arial" w:cs="Arial"/>
          <w:sz w:val="22"/>
          <w:szCs w:val="22"/>
        </w:rPr>
      </w:pPr>
      <w:r w:rsidRPr="008A2CE0">
        <w:rPr>
          <w:rFonts w:ascii="Arial" w:hAnsi="Arial" w:cs="Arial"/>
          <w:sz w:val="22"/>
          <w:szCs w:val="22"/>
        </w:rPr>
        <w:lastRenderedPageBreak/>
        <w:t>Qualtrics Sleep Schedule Battery</w:t>
      </w:r>
      <w:bookmarkEnd w:id="14"/>
    </w:p>
    <w:p w14:paraId="78BA0846" w14:textId="3EAF35F2" w:rsidR="00994655" w:rsidRPr="008A2CE0" w:rsidRDefault="00994655" w:rsidP="00D23E76">
      <w:pPr>
        <w:rPr>
          <w:rFonts w:ascii="Arial" w:hAnsi="Arial" w:cs="Arial"/>
        </w:rPr>
      </w:pPr>
    </w:p>
    <w:p w14:paraId="066DC979" w14:textId="64F2D874" w:rsidR="00994655" w:rsidRPr="008A2CE0" w:rsidRDefault="00994655" w:rsidP="00D23E76">
      <w:pPr>
        <w:rPr>
          <w:rFonts w:ascii="Arial" w:hAnsi="Arial" w:cs="Arial"/>
          <w:color w:val="00B050"/>
        </w:rPr>
      </w:pPr>
      <w:r w:rsidRPr="008A2CE0">
        <w:rPr>
          <w:rFonts w:ascii="Arial" w:hAnsi="Arial" w:cs="Arial"/>
          <w:color w:val="00B050"/>
        </w:rPr>
        <w:t>001</w:t>
      </w:r>
      <w:r w:rsidR="00622E1C" w:rsidRPr="008A2CE0">
        <w:rPr>
          <w:rFonts w:ascii="Arial" w:hAnsi="Arial" w:cs="Arial"/>
          <w:color w:val="00B050"/>
        </w:rPr>
        <w:t xml:space="preserve"> </w:t>
      </w:r>
      <w:r w:rsidR="00DC405E" w:rsidRPr="008A2CE0">
        <w:rPr>
          <w:rFonts w:ascii="Arial" w:hAnsi="Arial" w:cs="Arial"/>
          <w:color w:val="00B050"/>
        </w:rPr>
        <w:t xml:space="preserve">– </w:t>
      </w:r>
      <w:r w:rsidR="006F51F5" w:rsidRPr="008A2CE0">
        <w:rPr>
          <w:rFonts w:ascii="Arial" w:hAnsi="Arial" w:cs="Arial"/>
          <w:color w:val="00B050"/>
        </w:rPr>
        <w:t xml:space="preserve">Column “UTC” - </w:t>
      </w:r>
      <w:r w:rsidR="00DC405E" w:rsidRPr="008A2CE0">
        <w:rPr>
          <w:rFonts w:ascii="Arial" w:hAnsi="Arial" w:cs="Arial"/>
          <w:color w:val="00B050"/>
        </w:rPr>
        <w:t xml:space="preserve">UTC timestamp for survey completion is missing. Value to be added is: </w:t>
      </w:r>
      <w:r w:rsidR="00CA1ECF" w:rsidRPr="008A2CE0">
        <w:rPr>
          <w:rFonts w:ascii="Arial" w:hAnsi="Arial" w:cs="Arial"/>
          <w:color w:val="00B050"/>
        </w:rPr>
        <w:t>1488403762</w:t>
      </w:r>
    </w:p>
    <w:p w14:paraId="5630C5BD" w14:textId="77777777" w:rsidR="00E43429" w:rsidRPr="008A2CE0" w:rsidRDefault="00E43429" w:rsidP="00D23E76">
      <w:pPr>
        <w:rPr>
          <w:rFonts w:ascii="Arial" w:hAnsi="Arial" w:cs="Arial"/>
          <w:color w:val="00B050"/>
        </w:rPr>
      </w:pPr>
    </w:p>
    <w:p w14:paraId="0D9964C4" w14:textId="36FE154F" w:rsidR="00AA25ED" w:rsidRPr="008A2CE0" w:rsidRDefault="00AA25ED" w:rsidP="00AA25ED">
      <w:pPr>
        <w:rPr>
          <w:rFonts w:ascii="Arial" w:hAnsi="Arial" w:cs="Arial"/>
          <w:color w:val="00B050"/>
        </w:rPr>
      </w:pPr>
      <w:r w:rsidRPr="008A2CE0">
        <w:rPr>
          <w:rFonts w:ascii="Arial" w:hAnsi="Arial" w:cs="Arial"/>
          <w:color w:val="00B050"/>
        </w:rPr>
        <w:t xml:space="preserve">The webservice field (under “Survey flow”) was no longer present when I looked at the survey yesterday. There is a “UTC” text field at the end of the survey. I’m not sure if something happened on Qualtrics end or if this is something one of us did by accident.   Because of </w:t>
      </w:r>
      <w:proofErr w:type="gramStart"/>
      <w:r w:rsidRPr="008A2CE0">
        <w:rPr>
          <w:rFonts w:ascii="Arial" w:hAnsi="Arial" w:cs="Arial"/>
          <w:color w:val="00B050"/>
        </w:rPr>
        <w:t>this two participants</w:t>
      </w:r>
      <w:proofErr w:type="gramEnd"/>
      <w:r w:rsidRPr="008A2CE0">
        <w:rPr>
          <w:rFonts w:ascii="Arial" w:hAnsi="Arial" w:cs="Arial"/>
          <w:color w:val="00B050"/>
        </w:rPr>
        <w:t xml:space="preserve"> (</w:t>
      </w:r>
      <w:r w:rsidRPr="008A2CE0">
        <w:rPr>
          <w:rFonts w:ascii="Arial" w:hAnsi="Arial" w:cs="Arial"/>
          <w:b/>
          <w:color w:val="00B050"/>
        </w:rPr>
        <w:t>002</w:t>
      </w:r>
      <w:r w:rsidRPr="008A2CE0">
        <w:rPr>
          <w:rFonts w:ascii="Arial" w:hAnsi="Arial" w:cs="Arial"/>
          <w:color w:val="00B050"/>
        </w:rPr>
        <w:t xml:space="preserve"> and </w:t>
      </w:r>
      <w:r w:rsidRPr="008A2CE0">
        <w:rPr>
          <w:rFonts w:ascii="Arial" w:hAnsi="Arial" w:cs="Arial"/>
          <w:b/>
          <w:color w:val="00B050"/>
        </w:rPr>
        <w:t>003</w:t>
      </w:r>
      <w:r w:rsidRPr="008A2CE0">
        <w:rPr>
          <w:rFonts w:ascii="Arial" w:hAnsi="Arial" w:cs="Arial"/>
          <w:color w:val="00B050"/>
        </w:rPr>
        <w:t xml:space="preserve">) have their data in the text field which I have renamed “UTC_ old. </w:t>
      </w:r>
    </w:p>
    <w:p w14:paraId="50BB5D03" w14:textId="77777777" w:rsidR="00AA25ED" w:rsidRPr="008A2CE0" w:rsidRDefault="00AA25ED" w:rsidP="00AA25ED">
      <w:pPr>
        <w:rPr>
          <w:rFonts w:ascii="Arial" w:hAnsi="Arial" w:cs="Arial"/>
          <w:color w:val="00B050"/>
        </w:rPr>
      </w:pPr>
      <w:r w:rsidRPr="008A2CE0">
        <w:rPr>
          <w:rFonts w:ascii="Arial" w:hAnsi="Arial" w:cs="Arial"/>
          <w:b/>
          <w:color w:val="00B050"/>
        </w:rPr>
        <w:t>006</w:t>
      </w:r>
      <w:r w:rsidRPr="008A2CE0">
        <w:rPr>
          <w:rFonts w:ascii="Arial" w:hAnsi="Arial" w:cs="Arial"/>
          <w:color w:val="00B050"/>
        </w:rPr>
        <w:t xml:space="preserve"> needs to have the following value added: 1497483141</w:t>
      </w:r>
    </w:p>
    <w:p w14:paraId="666AEE02" w14:textId="77777777" w:rsidR="00AA25ED" w:rsidRPr="008A2CE0" w:rsidRDefault="00AA25ED" w:rsidP="00D23E76">
      <w:pPr>
        <w:rPr>
          <w:rFonts w:ascii="Arial" w:hAnsi="Arial" w:cs="Arial"/>
          <w:color w:val="00B050"/>
        </w:rPr>
      </w:pPr>
    </w:p>
    <w:p w14:paraId="61933B92" w14:textId="262B75EC" w:rsidR="006F51F5" w:rsidRPr="008A2CE0" w:rsidRDefault="00E12277" w:rsidP="00D23E76">
      <w:pPr>
        <w:rPr>
          <w:rFonts w:ascii="Arial" w:hAnsi="Arial" w:cs="Arial"/>
          <w:color w:val="00B050"/>
        </w:rPr>
      </w:pPr>
      <w:r w:rsidRPr="008A2CE0">
        <w:rPr>
          <w:rFonts w:ascii="Arial" w:hAnsi="Arial" w:cs="Arial"/>
          <w:color w:val="00B050"/>
        </w:rPr>
        <w:t>Participants 001, 002, and 003 had sleep/wake times added in AM/PM but going forward we are adding in military time. The correct values/columns are as follows:</w:t>
      </w:r>
      <w:r w:rsidRPr="008A2CE0">
        <w:rPr>
          <w:rFonts w:ascii="Arial" w:hAnsi="Arial" w:cs="Arial"/>
          <w:color w:val="00B050"/>
        </w:rPr>
        <w:tab/>
      </w:r>
    </w:p>
    <w:tbl>
      <w:tblPr>
        <w:tblpPr w:leftFromText="180" w:rightFromText="180" w:vertAnchor="text" w:horzAnchor="margin" w:tblpY="371"/>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4"/>
        <w:gridCol w:w="744"/>
        <w:gridCol w:w="744"/>
        <w:gridCol w:w="744"/>
        <w:gridCol w:w="744"/>
        <w:gridCol w:w="744"/>
        <w:gridCol w:w="744"/>
        <w:gridCol w:w="744"/>
        <w:gridCol w:w="744"/>
        <w:gridCol w:w="744"/>
        <w:gridCol w:w="744"/>
        <w:gridCol w:w="744"/>
        <w:gridCol w:w="744"/>
        <w:gridCol w:w="744"/>
        <w:gridCol w:w="744"/>
      </w:tblGrid>
      <w:tr w:rsidR="00BB6CBB" w:rsidRPr="008A2CE0" w14:paraId="39DA89CF" w14:textId="77777777" w:rsidTr="00C47C4B">
        <w:trPr>
          <w:trHeight w:val="300"/>
        </w:trPr>
        <w:tc>
          <w:tcPr>
            <w:tcW w:w="744" w:type="dxa"/>
            <w:shd w:val="clear" w:color="auto" w:fill="auto"/>
            <w:noWrap/>
            <w:vAlign w:val="bottom"/>
            <w:hideMark/>
          </w:tcPr>
          <w:p w14:paraId="01BC6513" w14:textId="77777777" w:rsidR="00E12277" w:rsidRPr="008A2CE0" w:rsidRDefault="00E12277" w:rsidP="00E12277">
            <w:pPr>
              <w:spacing w:after="0" w:line="240" w:lineRule="auto"/>
              <w:rPr>
                <w:rFonts w:ascii="Arial" w:eastAsia="Times New Roman" w:hAnsi="Arial" w:cs="Arial"/>
                <w:color w:val="00B050"/>
              </w:rPr>
            </w:pPr>
            <w:proofErr w:type="spellStart"/>
            <w:r w:rsidRPr="008A2CE0">
              <w:rPr>
                <w:rFonts w:ascii="Arial" w:eastAsia="Times New Roman" w:hAnsi="Arial" w:cs="Arial"/>
                <w:color w:val="00B050"/>
              </w:rPr>
              <w:t>SubID</w:t>
            </w:r>
            <w:proofErr w:type="spellEnd"/>
            <w:r w:rsidRPr="008A2CE0">
              <w:rPr>
                <w:rFonts w:ascii="Arial" w:eastAsia="Times New Roman" w:hAnsi="Arial" w:cs="Arial"/>
                <w:color w:val="00B050"/>
              </w:rPr>
              <w:t>:</w:t>
            </w:r>
          </w:p>
        </w:tc>
        <w:tc>
          <w:tcPr>
            <w:tcW w:w="744" w:type="dxa"/>
            <w:shd w:val="clear" w:color="auto" w:fill="auto"/>
            <w:noWrap/>
            <w:vAlign w:val="bottom"/>
            <w:hideMark/>
          </w:tcPr>
          <w:p w14:paraId="337E29BF"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Monday Wake Time: (HH:MM)</w:t>
            </w:r>
          </w:p>
        </w:tc>
        <w:tc>
          <w:tcPr>
            <w:tcW w:w="744" w:type="dxa"/>
            <w:shd w:val="clear" w:color="auto" w:fill="auto"/>
            <w:noWrap/>
            <w:vAlign w:val="bottom"/>
            <w:hideMark/>
          </w:tcPr>
          <w:p w14:paraId="0A1465CD"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 xml:space="preserve">Monday </w:t>
            </w:r>
            <w:proofErr w:type="gramStart"/>
            <w:r w:rsidRPr="008A2CE0">
              <w:rPr>
                <w:rFonts w:ascii="Arial" w:eastAsia="Times New Roman" w:hAnsi="Arial" w:cs="Arial"/>
                <w:color w:val="00B050"/>
              </w:rPr>
              <w:t>Bed Time</w:t>
            </w:r>
            <w:proofErr w:type="gramEnd"/>
            <w:r w:rsidRPr="008A2CE0">
              <w:rPr>
                <w:rFonts w:ascii="Arial" w:eastAsia="Times New Roman" w:hAnsi="Arial" w:cs="Arial"/>
                <w:color w:val="00B050"/>
              </w:rPr>
              <w:t>: (HH:MM)</w:t>
            </w:r>
          </w:p>
        </w:tc>
        <w:tc>
          <w:tcPr>
            <w:tcW w:w="744" w:type="dxa"/>
            <w:shd w:val="clear" w:color="auto" w:fill="auto"/>
            <w:noWrap/>
            <w:vAlign w:val="bottom"/>
            <w:hideMark/>
          </w:tcPr>
          <w:p w14:paraId="4B9212AF"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Tuesday Wake Time: (HH:MM)</w:t>
            </w:r>
          </w:p>
        </w:tc>
        <w:tc>
          <w:tcPr>
            <w:tcW w:w="744" w:type="dxa"/>
            <w:shd w:val="clear" w:color="auto" w:fill="auto"/>
            <w:noWrap/>
            <w:vAlign w:val="bottom"/>
            <w:hideMark/>
          </w:tcPr>
          <w:p w14:paraId="3DE399AB"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 xml:space="preserve">Tuesday </w:t>
            </w:r>
            <w:proofErr w:type="gramStart"/>
            <w:r w:rsidRPr="008A2CE0">
              <w:rPr>
                <w:rFonts w:ascii="Arial" w:eastAsia="Times New Roman" w:hAnsi="Arial" w:cs="Arial"/>
                <w:color w:val="00B050"/>
              </w:rPr>
              <w:t>Bed Time</w:t>
            </w:r>
            <w:proofErr w:type="gramEnd"/>
            <w:r w:rsidRPr="008A2CE0">
              <w:rPr>
                <w:rFonts w:ascii="Arial" w:eastAsia="Times New Roman" w:hAnsi="Arial" w:cs="Arial"/>
                <w:color w:val="00B050"/>
              </w:rPr>
              <w:t>: (HH:MM)</w:t>
            </w:r>
          </w:p>
        </w:tc>
        <w:tc>
          <w:tcPr>
            <w:tcW w:w="744" w:type="dxa"/>
            <w:shd w:val="clear" w:color="auto" w:fill="auto"/>
            <w:noWrap/>
            <w:vAlign w:val="bottom"/>
            <w:hideMark/>
          </w:tcPr>
          <w:p w14:paraId="5F8B03A5"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Wednesday Wake Time: (HH:MM)</w:t>
            </w:r>
          </w:p>
        </w:tc>
        <w:tc>
          <w:tcPr>
            <w:tcW w:w="744" w:type="dxa"/>
            <w:shd w:val="clear" w:color="auto" w:fill="auto"/>
            <w:noWrap/>
            <w:vAlign w:val="bottom"/>
            <w:hideMark/>
          </w:tcPr>
          <w:p w14:paraId="7317B890"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 xml:space="preserve">Wednesday </w:t>
            </w:r>
            <w:proofErr w:type="gramStart"/>
            <w:r w:rsidRPr="008A2CE0">
              <w:rPr>
                <w:rFonts w:ascii="Arial" w:eastAsia="Times New Roman" w:hAnsi="Arial" w:cs="Arial"/>
                <w:color w:val="00B050"/>
              </w:rPr>
              <w:t>Bed Time</w:t>
            </w:r>
            <w:proofErr w:type="gramEnd"/>
            <w:r w:rsidRPr="008A2CE0">
              <w:rPr>
                <w:rFonts w:ascii="Arial" w:eastAsia="Times New Roman" w:hAnsi="Arial" w:cs="Arial"/>
                <w:color w:val="00B050"/>
              </w:rPr>
              <w:t>: (HH:MM)</w:t>
            </w:r>
          </w:p>
        </w:tc>
        <w:tc>
          <w:tcPr>
            <w:tcW w:w="744" w:type="dxa"/>
            <w:shd w:val="clear" w:color="auto" w:fill="auto"/>
            <w:noWrap/>
            <w:vAlign w:val="bottom"/>
            <w:hideMark/>
          </w:tcPr>
          <w:p w14:paraId="70107488"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Thursday Wake Time: (HH:MM)</w:t>
            </w:r>
          </w:p>
        </w:tc>
        <w:tc>
          <w:tcPr>
            <w:tcW w:w="744" w:type="dxa"/>
            <w:shd w:val="clear" w:color="auto" w:fill="auto"/>
            <w:noWrap/>
            <w:vAlign w:val="bottom"/>
            <w:hideMark/>
          </w:tcPr>
          <w:p w14:paraId="425367F0"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 xml:space="preserve">Thursday </w:t>
            </w:r>
            <w:proofErr w:type="gramStart"/>
            <w:r w:rsidRPr="008A2CE0">
              <w:rPr>
                <w:rFonts w:ascii="Arial" w:eastAsia="Times New Roman" w:hAnsi="Arial" w:cs="Arial"/>
                <w:color w:val="00B050"/>
              </w:rPr>
              <w:t>Bed Time</w:t>
            </w:r>
            <w:proofErr w:type="gramEnd"/>
            <w:r w:rsidRPr="008A2CE0">
              <w:rPr>
                <w:rFonts w:ascii="Arial" w:eastAsia="Times New Roman" w:hAnsi="Arial" w:cs="Arial"/>
                <w:color w:val="00B050"/>
              </w:rPr>
              <w:t>: (HH:MM)</w:t>
            </w:r>
          </w:p>
        </w:tc>
        <w:tc>
          <w:tcPr>
            <w:tcW w:w="744" w:type="dxa"/>
            <w:shd w:val="clear" w:color="auto" w:fill="auto"/>
            <w:noWrap/>
            <w:vAlign w:val="bottom"/>
            <w:hideMark/>
          </w:tcPr>
          <w:p w14:paraId="14C736A2"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Friday Wake Time: (HH:MM)</w:t>
            </w:r>
          </w:p>
        </w:tc>
        <w:tc>
          <w:tcPr>
            <w:tcW w:w="744" w:type="dxa"/>
            <w:shd w:val="clear" w:color="auto" w:fill="auto"/>
            <w:noWrap/>
            <w:vAlign w:val="bottom"/>
            <w:hideMark/>
          </w:tcPr>
          <w:p w14:paraId="3987B387"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 xml:space="preserve">Friday </w:t>
            </w:r>
            <w:proofErr w:type="gramStart"/>
            <w:r w:rsidRPr="008A2CE0">
              <w:rPr>
                <w:rFonts w:ascii="Arial" w:eastAsia="Times New Roman" w:hAnsi="Arial" w:cs="Arial"/>
                <w:color w:val="00B050"/>
              </w:rPr>
              <w:t>Bed Time</w:t>
            </w:r>
            <w:proofErr w:type="gramEnd"/>
            <w:r w:rsidRPr="008A2CE0">
              <w:rPr>
                <w:rFonts w:ascii="Arial" w:eastAsia="Times New Roman" w:hAnsi="Arial" w:cs="Arial"/>
                <w:color w:val="00B050"/>
              </w:rPr>
              <w:t>: (HH:MM)</w:t>
            </w:r>
          </w:p>
        </w:tc>
        <w:tc>
          <w:tcPr>
            <w:tcW w:w="744" w:type="dxa"/>
            <w:shd w:val="clear" w:color="auto" w:fill="auto"/>
            <w:noWrap/>
            <w:vAlign w:val="bottom"/>
            <w:hideMark/>
          </w:tcPr>
          <w:p w14:paraId="25FF113E"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Saturday Wake Time: (HH:MM)</w:t>
            </w:r>
          </w:p>
        </w:tc>
        <w:tc>
          <w:tcPr>
            <w:tcW w:w="744" w:type="dxa"/>
            <w:shd w:val="clear" w:color="auto" w:fill="auto"/>
            <w:noWrap/>
            <w:vAlign w:val="bottom"/>
            <w:hideMark/>
          </w:tcPr>
          <w:p w14:paraId="45455123"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Saturday Bed Time: (HH:MM)</w:t>
            </w:r>
          </w:p>
        </w:tc>
        <w:tc>
          <w:tcPr>
            <w:tcW w:w="744" w:type="dxa"/>
            <w:shd w:val="clear" w:color="auto" w:fill="auto"/>
            <w:noWrap/>
            <w:vAlign w:val="bottom"/>
            <w:hideMark/>
          </w:tcPr>
          <w:p w14:paraId="0F468ED9"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Sunday Wake Time: (HH:MM)</w:t>
            </w:r>
          </w:p>
        </w:tc>
        <w:tc>
          <w:tcPr>
            <w:tcW w:w="744" w:type="dxa"/>
            <w:shd w:val="clear" w:color="auto" w:fill="auto"/>
            <w:noWrap/>
            <w:vAlign w:val="bottom"/>
            <w:hideMark/>
          </w:tcPr>
          <w:p w14:paraId="20E2DA39" w14:textId="77777777" w:rsidR="00E12277" w:rsidRPr="008A2CE0" w:rsidRDefault="00E12277" w:rsidP="00E12277">
            <w:pPr>
              <w:spacing w:after="0" w:line="240" w:lineRule="auto"/>
              <w:rPr>
                <w:rFonts w:ascii="Arial" w:eastAsia="Times New Roman" w:hAnsi="Arial" w:cs="Arial"/>
                <w:color w:val="00B050"/>
              </w:rPr>
            </w:pPr>
            <w:r w:rsidRPr="008A2CE0">
              <w:rPr>
                <w:rFonts w:ascii="Arial" w:eastAsia="Times New Roman" w:hAnsi="Arial" w:cs="Arial"/>
                <w:color w:val="00B050"/>
              </w:rPr>
              <w:t>Sunday Bed Time: (HH:MM)</w:t>
            </w:r>
          </w:p>
        </w:tc>
      </w:tr>
      <w:tr w:rsidR="00BB6CBB" w:rsidRPr="008A2CE0" w14:paraId="195CE2D3" w14:textId="77777777" w:rsidTr="00C47C4B">
        <w:trPr>
          <w:trHeight w:val="300"/>
        </w:trPr>
        <w:tc>
          <w:tcPr>
            <w:tcW w:w="744" w:type="dxa"/>
            <w:shd w:val="clear" w:color="auto" w:fill="auto"/>
            <w:noWrap/>
            <w:vAlign w:val="bottom"/>
            <w:hideMark/>
          </w:tcPr>
          <w:p w14:paraId="0FE5A085"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1</w:t>
            </w:r>
          </w:p>
        </w:tc>
        <w:tc>
          <w:tcPr>
            <w:tcW w:w="744" w:type="dxa"/>
            <w:shd w:val="clear" w:color="auto" w:fill="auto"/>
            <w:noWrap/>
            <w:vAlign w:val="bottom"/>
            <w:hideMark/>
          </w:tcPr>
          <w:p w14:paraId="774BCB61"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6:00</w:t>
            </w:r>
          </w:p>
        </w:tc>
        <w:tc>
          <w:tcPr>
            <w:tcW w:w="744" w:type="dxa"/>
            <w:shd w:val="clear" w:color="auto" w:fill="auto"/>
            <w:noWrap/>
            <w:vAlign w:val="bottom"/>
            <w:hideMark/>
          </w:tcPr>
          <w:p w14:paraId="31C649DE"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20:00</w:t>
            </w:r>
          </w:p>
        </w:tc>
        <w:tc>
          <w:tcPr>
            <w:tcW w:w="744" w:type="dxa"/>
            <w:shd w:val="clear" w:color="auto" w:fill="auto"/>
            <w:noWrap/>
            <w:vAlign w:val="bottom"/>
            <w:hideMark/>
          </w:tcPr>
          <w:p w14:paraId="1F0C866B"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6:00</w:t>
            </w:r>
          </w:p>
        </w:tc>
        <w:tc>
          <w:tcPr>
            <w:tcW w:w="744" w:type="dxa"/>
            <w:shd w:val="clear" w:color="auto" w:fill="auto"/>
            <w:noWrap/>
            <w:vAlign w:val="bottom"/>
            <w:hideMark/>
          </w:tcPr>
          <w:p w14:paraId="3E8D7643"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20:00</w:t>
            </w:r>
          </w:p>
        </w:tc>
        <w:tc>
          <w:tcPr>
            <w:tcW w:w="744" w:type="dxa"/>
            <w:shd w:val="clear" w:color="auto" w:fill="auto"/>
            <w:noWrap/>
            <w:vAlign w:val="bottom"/>
            <w:hideMark/>
          </w:tcPr>
          <w:p w14:paraId="53FEB571"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6:00</w:t>
            </w:r>
          </w:p>
        </w:tc>
        <w:tc>
          <w:tcPr>
            <w:tcW w:w="744" w:type="dxa"/>
            <w:shd w:val="clear" w:color="auto" w:fill="auto"/>
            <w:noWrap/>
            <w:vAlign w:val="bottom"/>
            <w:hideMark/>
          </w:tcPr>
          <w:p w14:paraId="6D83865E"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20:00</w:t>
            </w:r>
          </w:p>
        </w:tc>
        <w:tc>
          <w:tcPr>
            <w:tcW w:w="744" w:type="dxa"/>
            <w:shd w:val="clear" w:color="auto" w:fill="auto"/>
            <w:noWrap/>
            <w:vAlign w:val="bottom"/>
            <w:hideMark/>
          </w:tcPr>
          <w:p w14:paraId="69C6A793"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6:00</w:t>
            </w:r>
          </w:p>
        </w:tc>
        <w:tc>
          <w:tcPr>
            <w:tcW w:w="744" w:type="dxa"/>
            <w:shd w:val="clear" w:color="auto" w:fill="auto"/>
            <w:noWrap/>
            <w:vAlign w:val="bottom"/>
            <w:hideMark/>
          </w:tcPr>
          <w:p w14:paraId="0517B41B"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20:00</w:t>
            </w:r>
          </w:p>
        </w:tc>
        <w:tc>
          <w:tcPr>
            <w:tcW w:w="744" w:type="dxa"/>
            <w:shd w:val="clear" w:color="auto" w:fill="auto"/>
            <w:noWrap/>
            <w:vAlign w:val="bottom"/>
            <w:hideMark/>
          </w:tcPr>
          <w:p w14:paraId="79653364"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6:00</w:t>
            </w:r>
          </w:p>
        </w:tc>
        <w:tc>
          <w:tcPr>
            <w:tcW w:w="744" w:type="dxa"/>
            <w:shd w:val="clear" w:color="auto" w:fill="auto"/>
            <w:noWrap/>
            <w:vAlign w:val="bottom"/>
            <w:hideMark/>
          </w:tcPr>
          <w:p w14:paraId="3A717D63"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20:00</w:t>
            </w:r>
          </w:p>
        </w:tc>
        <w:tc>
          <w:tcPr>
            <w:tcW w:w="744" w:type="dxa"/>
            <w:shd w:val="clear" w:color="auto" w:fill="auto"/>
            <w:noWrap/>
            <w:vAlign w:val="bottom"/>
            <w:hideMark/>
          </w:tcPr>
          <w:p w14:paraId="2EE414C2"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6:00</w:t>
            </w:r>
          </w:p>
        </w:tc>
        <w:tc>
          <w:tcPr>
            <w:tcW w:w="744" w:type="dxa"/>
            <w:shd w:val="clear" w:color="auto" w:fill="auto"/>
            <w:noWrap/>
            <w:vAlign w:val="bottom"/>
            <w:hideMark/>
          </w:tcPr>
          <w:p w14:paraId="7EFD2F7D"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20:00</w:t>
            </w:r>
          </w:p>
        </w:tc>
        <w:tc>
          <w:tcPr>
            <w:tcW w:w="744" w:type="dxa"/>
            <w:shd w:val="clear" w:color="auto" w:fill="auto"/>
            <w:noWrap/>
            <w:vAlign w:val="bottom"/>
            <w:hideMark/>
          </w:tcPr>
          <w:p w14:paraId="5213C685"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6:00</w:t>
            </w:r>
          </w:p>
        </w:tc>
        <w:tc>
          <w:tcPr>
            <w:tcW w:w="744" w:type="dxa"/>
            <w:shd w:val="clear" w:color="auto" w:fill="auto"/>
            <w:noWrap/>
            <w:vAlign w:val="bottom"/>
            <w:hideMark/>
          </w:tcPr>
          <w:p w14:paraId="5BB3BCBF" w14:textId="77777777" w:rsidR="00E12277" w:rsidRPr="008A2CE0" w:rsidRDefault="00E12277" w:rsidP="00E12277">
            <w:pPr>
              <w:spacing w:after="0" w:line="240" w:lineRule="auto"/>
              <w:jc w:val="right"/>
              <w:rPr>
                <w:rFonts w:ascii="Arial" w:eastAsia="Times New Roman" w:hAnsi="Arial" w:cs="Arial"/>
                <w:color w:val="00B050"/>
              </w:rPr>
            </w:pPr>
            <w:r w:rsidRPr="008A2CE0">
              <w:rPr>
                <w:rFonts w:ascii="Arial" w:eastAsia="Times New Roman" w:hAnsi="Arial" w:cs="Arial"/>
                <w:color w:val="00B050"/>
              </w:rPr>
              <w:t>20:00</w:t>
            </w:r>
          </w:p>
        </w:tc>
      </w:tr>
      <w:tr w:rsidR="000D58B6" w:rsidRPr="008A2CE0" w14:paraId="586B2422" w14:textId="77777777" w:rsidTr="00C47C4B">
        <w:trPr>
          <w:trHeight w:val="300"/>
        </w:trPr>
        <w:tc>
          <w:tcPr>
            <w:tcW w:w="744" w:type="dxa"/>
            <w:shd w:val="clear" w:color="auto" w:fill="auto"/>
            <w:noWrap/>
            <w:vAlign w:val="bottom"/>
          </w:tcPr>
          <w:p w14:paraId="2F61599B" w14:textId="0ACF9C11"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w:t>
            </w:r>
          </w:p>
        </w:tc>
        <w:tc>
          <w:tcPr>
            <w:tcW w:w="744" w:type="dxa"/>
            <w:shd w:val="clear" w:color="auto" w:fill="auto"/>
            <w:noWrap/>
            <w:vAlign w:val="bottom"/>
          </w:tcPr>
          <w:p w14:paraId="44B75A3D" w14:textId="59A2F012"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5:30</w:t>
            </w:r>
          </w:p>
        </w:tc>
        <w:tc>
          <w:tcPr>
            <w:tcW w:w="744" w:type="dxa"/>
            <w:shd w:val="clear" w:color="auto" w:fill="auto"/>
            <w:noWrap/>
            <w:vAlign w:val="bottom"/>
          </w:tcPr>
          <w:p w14:paraId="490DA236" w14:textId="5AE0CFB5"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20:30</w:t>
            </w:r>
          </w:p>
        </w:tc>
        <w:tc>
          <w:tcPr>
            <w:tcW w:w="744" w:type="dxa"/>
            <w:shd w:val="clear" w:color="auto" w:fill="auto"/>
            <w:noWrap/>
            <w:vAlign w:val="bottom"/>
          </w:tcPr>
          <w:p w14:paraId="2B14D978" w14:textId="7D8D458A"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5:30</w:t>
            </w:r>
          </w:p>
        </w:tc>
        <w:tc>
          <w:tcPr>
            <w:tcW w:w="744" w:type="dxa"/>
            <w:shd w:val="clear" w:color="auto" w:fill="auto"/>
            <w:noWrap/>
            <w:vAlign w:val="bottom"/>
          </w:tcPr>
          <w:p w14:paraId="59E7A0FE" w14:textId="2FB1C9D4"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20:30</w:t>
            </w:r>
          </w:p>
        </w:tc>
        <w:tc>
          <w:tcPr>
            <w:tcW w:w="744" w:type="dxa"/>
            <w:shd w:val="clear" w:color="auto" w:fill="auto"/>
            <w:noWrap/>
            <w:vAlign w:val="bottom"/>
          </w:tcPr>
          <w:p w14:paraId="2618064B" w14:textId="529885E2"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5:30</w:t>
            </w:r>
          </w:p>
        </w:tc>
        <w:tc>
          <w:tcPr>
            <w:tcW w:w="744" w:type="dxa"/>
            <w:shd w:val="clear" w:color="auto" w:fill="auto"/>
            <w:noWrap/>
            <w:vAlign w:val="bottom"/>
          </w:tcPr>
          <w:p w14:paraId="02B632CF" w14:textId="40550DF6"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20:30</w:t>
            </w:r>
          </w:p>
        </w:tc>
        <w:tc>
          <w:tcPr>
            <w:tcW w:w="744" w:type="dxa"/>
            <w:shd w:val="clear" w:color="auto" w:fill="auto"/>
            <w:noWrap/>
            <w:vAlign w:val="bottom"/>
          </w:tcPr>
          <w:p w14:paraId="22C7CE39" w14:textId="1A056E8F"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5:30</w:t>
            </w:r>
          </w:p>
        </w:tc>
        <w:tc>
          <w:tcPr>
            <w:tcW w:w="744" w:type="dxa"/>
            <w:shd w:val="clear" w:color="auto" w:fill="auto"/>
            <w:noWrap/>
            <w:vAlign w:val="bottom"/>
          </w:tcPr>
          <w:p w14:paraId="663F1BD3" w14:textId="5D6F35C5"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20:30</w:t>
            </w:r>
          </w:p>
        </w:tc>
        <w:tc>
          <w:tcPr>
            <w:tcW w:w="744" w:type="dxa"/>
            <w:shd w:val="clear" w:color="auto" w:fill="auto"/>
            <w:noWrap/>
            <w:vAlign w:val="bottom"/>
          </w:tcPr>
          <w:p w14:paraId="1E1B6A8F" w14:textId="0E6EADE5"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5:30</w:t>
            </w:r>
          </w:p>
        </w:tc>
        <w:tc>
          <w:tcPr>
            <w:tcW w:w="744" w:type="dxa"/>
            <w:shd w:val="clear" w:color="auto" w:fill="auto"/>
            <w:noWrap/>
            <w:vAlign w:val="bottom"/>
          </w:tcPr>
          <w:p w14:paraId="1CD3C1EC" w14:textId="4711F02D"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20:30</w:t>
            </w:r>
          </w:p>
        </w:tc>
        <w:tc>
          <w:tcPr>
            <w:tcW w:w="744" w:type="dxa"/>
            <w:shd w:val="clear" w:color="auto" w:fill="auto"/>
            <w:noWrap/>
            <w:vAlign w:val="bottom"/>
          </w:tcPr>
          <w:p w14:paraId="02C349A3" w14:textId="1637BADA"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7:30</w:t>
            </w:r>
          </w:p>
        </w:tc>
        <w:tc>
          <w:tcPr>
            <w:tcW w:w="744" w:type="dxa"/>
            <w:shd w:val="clear" w:color="auto" w:fill="auto"/>
            <w:noWrap/>
            <w:vAlign w:val="bottom"/>
          </w:tcPr>
          <w:p w14:paraId="18ECAFF5" w14:textId="73080220"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22:00</w:t>
            </w:r>
          </w:p>
        </w:tc>
        <w:tc>
          <w:tcPr>
            <w:tcW w:w="744" w:type="dxa"/>
            <w:shd w:val="clear" w:color="auto" w:fill="auto"/>
            <w:noWrap/>
            <w:vAlign w:val="bottom"/>
          </w:tcPr>
          <w:p w14:paraId="4B271742" w14:textId="15468A0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7:00</w:t>
            </w:r>
          </w:p>
        </w:tc>
        <w:tc>
          <w:tcPr>
            <w:tcW w:w="744" w:type="dxa"/>
            <w:shd w:val="clear" w:color="auto" w:fill="auto"/>
            <w:noWrap/>
            <w:vAlign w:val="bottom"/>
          </w:tcPr>
          <w:p w14:paraId="35B413DF" w14:textId="4E29E085"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20:30</w:t>
            </w:r>
          </w:p>
        </w:tc>
      </w:tr>
      <w:tr w:rsidR="000D58B6" w:rsidRPr="008A2CE0" w14:paraId="43DC65F0" w14:textId="77777777" w:rsidTr="00C47C4B">
        <w:trPr>
          <w:trHeight w:val="300"/>
        </w:trPr>
        <w:tc>
          <w:tcPr>
            <w:tcW w:w="744" w:type="dxa"/>
            <w:shd w:val="clear" w:color="auto" w:fill="auto"/>
            <w:noWrap/>
            <w:vAlign w:val="bottom"/>
            <w:hideMark/>
          </w:tcPr>
          <w:p w14:paraId="732C3B69"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3</w:t>
            </w:r>
          </w:p>
        </w:tc>
        <w:tc>
          <w:tcPr>
            <w:tcW w:w="744" w:type="dxa"/>
            <w:shd w:val="clear" w:color="auto" w:fill="auto"/>
            <w:noWrap/>
            <w:vAlign w:val="bottom"/>
            <w:hideMark/>
          </w:tcPr>
          <w:p w14:paraId="02F01E8A"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8:00</w:t>
            </w:r>
          </w:p>
        </w:tc>
        <w:tc>
          <w:tcPr>
            <w:tcW w:w="744" w:type="dxa"/>
            <w:shd w:val="clear" w:color="auto" w:fill="auto"/>
            <w:noWrap/>
            <w:vAlign w:val="bottom"/>
            <w:hideMark/>
          </w:tcPr>
          <w:p w14:paraId="50D03D1E"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22:00</w:t>
            </w:r>
          </w:p>
        </w:tc>
        <w:tc>
          <w:tcPr>
            <w:tcW w:w="744" w:type="dxa"/>
            <w:shd w:val="clear" w:color="auto" w:fill="auto"/>
            <w:noWrap/>
            <w:vAlign w:val="bottom"/>
            <w:hideMark/>
          </w:tcPr>
          <w:p w14:paraId="5FC58F73"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8:00</w:t>
            </w:r>
          </w:p>
        </w:tc>
        <w:tc>
          <w:tcPr>
            <w:tcW w:w="744" w:type="dxa"/>
            <w:shd w:val="clear" w:color="auto" w:fill="auto"/>
            <w:noWrap/>
            <w:vAlign w:val="bottom"/>
            <w:hideMark/>
          </w:tcPr>
          <w:p w14:paraId="391D20AB"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22:00</w:t>
            </w:r>
          </w:p>
        </w:tc>
        <w:tc>
          <w:tcPr>
            <w:tcW w:w="744" w:type="dxa"/>
            <w:shd w:val="clear" w:color="auto" w:fill="auto"/>
            <w:noWrap/>
            <w:vAlign w:val="bottom"/>
            <w:hideMark/>
          </w:tcPr>
          <w:p w14:paraId="2D7B1D8F"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8:00</w:t>
            </w:r>
          </w:p>
        </w:tc>
        <w:tc>
          <w:tcPr>
            <w:tcW w:w="744" w:type="dxa"/>
            <w:shd w:val="clear" w:color="auto" w:fill="auto"/>
            <w:noWrap/>
            <w:vAlign w:val="bottom"/>
            <w:hideMark/>
          </w:tcPr>
          <w:p w14:paraId="6729BDD4"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22:00</w:t>
            </w:r>
          </w:p>
        </w:tc>
        <w:tc>
          <w:tcPr>
            <w:tcW w:w="744" w:type="dxa"/>
            <w:shd w:val="clear" w:color="auto" w:fill="auto"/>
            <w:noWrap/>
            <w:vAlign w:val="bottom"/>
            <w:hideMark/>
          </w:tcPr>
          <w:p w14:paraId="476467C6"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8:00</w:t>
            </w:r>
          </w:p>
        </w:tc>
        <w:tc>
          <w:tcPr>
            <w:tcW w:w="744" w:type="dxa"/>
            <w:shd w:val="clear" w:color="auto" w:fill="auto"/>
            <w:noWrap/>
            <w:vAlign w:val="bottom"/>
            <w:hideMark/>
          </w:tcPr>
          <w:p w14:paraId="71EDF723"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22:00</w:t>
            </w:r>
          </w:p>
        </w:tc>
        <w:tc>
          <w:tcPr>
            <w:tcW w:w="744" w:type="dxa"/>
            <w:shd w:val="clear" w:color="auto" w:fill="auto"/>
            <w:noWrap/>
            <w:vAlign w:val="bottom"/>
            <w:hideMark/>
          </w:tcPr>
          <w:p w14:paraId="512EDC3F"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8:00</w:t>
            </w:r>
          </w:p>
        </w:tc>
        <w:tc>
          <w:tcPr>
            <w:tcW w:w="744" w:type="dxa"/>
            <w:shd w:val="clear" w:color="auto" w:fill="auto"/>
            <w:noWrap/>
            <w:vAlign w:val="bottom"/>
            <w:hideMark/>
          </w:tcPr>
          <w:p w14:paraId="0DC43156"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22:00</w:t>
            </w:r>
          </w:p>
        </w:tc>
        <w:tc>
          <w:tcPr>
            <w:tcW w:w="744" w:type="dxa"/>
            <w:shd w:val="clear" w:color="auto" w:fill="auto"/>
            <w:noWrap/>
            <w:vAlign w:val="bottom"/>
            <w:hideMark/>
          </w:tcPr>
          <w:p w14:paraId="3AA5588E"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8:00</w:t>
            </w:r>
          </w:p>
        </w:tc>
        <w:tc>
          <w:tcPr>
            <w:tcW w:w="744" w:type="dxa"/>
            <w:shd w:val="clear" w:color="auto" w:fill="auto"/>
            <w:noWrap/>
            <w:vAlign w:val="bottom"/>
            <w:hideMark/>
          </w:tcPr>
          <w:p w14:paraId="74430EC8"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22:00</w:t>
            </w:r>
          </w:p>
        </w:tc>
        <w:tc>
          <w:tcPr>
            <w:tcW w:w="744" w:type="dxa"/>
            <w:shd w:val="clear" w:color="auto" w:fill="auto"/>
            <w:noWrap/>
            <w:vAlign w:val="bottom"/>
            <w:hideMark/>
          </w:tcPr>
          <w:p w14:paraId="4B9B0EA2"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8:00</w:t>
            </w:r>
          </w:p>
        </w:tc>
        <w:tc>
          <w:tcPr>
            <w:tcW w:w="744" w:type="dxa"/>
            <w:shd w:val="clear" w:color="auto" w:fill="auto"/>
            <w:noWrap/>
            <w:vAlign w:val="bottom"/>
            <w:hideMark/>
          </w:tcPr>
          <w:p w14:paraId="168D3FFC" w14:textId="77777777" w:rsidR="000D58B6" w:rsidRPr="008A2CE0" w:rsidRDefault="000D58B6" w:rsidP="000D58B6">
            <w:pPr>
              <w:spacing w:after="0" w:line="240" w:lineRule="auto"/>
              <w:jc w:val="right"/>
              <w:rPr>
                <w:rFonts w:ascii="Arial" w:eastAsia="Times New Roman" w:hAnsi="Arial" w:cs="Arial"/>
                <w:color w:val="00B050"/>
              </w:rPr>
            </w:pPr>
            <w:r w:rsidRPr="008A2CE0">
              <w:rPr>
                <w:rFonts w:ascii="Arial" w:eastAsia="Times New Roman" w:hAnsi="Arial" w:cs="Arial"/>
                <w:color w:val="00B050"/>
              </w:rPr>
              <w:t>22:00</w:t>
            </w:r>
          </w:p>
        </w:tc>
      </w:tr>
    </w:tbl>
    <w:p w14:paraId="313B6D6F" w14:textId="482A9F3B" w:rsidR="00657A6D" w:rsidRPr="008A2CE0" w:rsidRDefault="00657A6D" w:rsidP="00657A6D">
      <w:pPr>
        <w:rPr>
          <w:rFonts w:ascii="Arial" w:hAnsi="Arial" w:cs="Arial"/>
          <w:color w:val="00B050"/>
        </w:rPr>
      </w:pPr>
    </w:p>
    <w:p w14:paraId="0D8C7E81" w14:textId="5049E260" w:rsidR="003B7A80" w:rsidRDefault="003B7A80" w:rsidP="003B7A80">
      <w:pPr>
        <w:rPr>
          <w:rFonts w:ascii="Arial" w:hAnsi="Arial" w:cs="Arial"/>
        </w:rPr>
      </w:pPr>
      <w:r>
        <w:rPr>
          <w:rFonts w:ascii="Arial" w:hAnsi="Arial" w:cs="Arial"/>
        </w:rPr>
        <w:t>001 5/8/201</w:t>
      </w:r>
      <w:r w:rsidR="00BB0085">
        <w:rPr>
          <w:rFonts w:ascii="Arial" w:hAnsi="Arial" w:cs="Arial"/>
        </w:rPr>
        <w:t>8</w:t>
      </w:r>
      <w:r>
        <w:rPr>
          <w:rFonts w:ascii="Arial" w:hAnsi="Arial" w:cs="Arial"/>
        </w:rPr>
        <w:t xml:space="preserve"> – Participants original sleep schedule was updated to have bedtimes at 7pm instead of 8pm. This change occurred sometime before 3/31/17 although the exact date is unknown. Retroactively re-entered a row in the Sleep Schedule to capture the “new” schedule. Used 3/31/17 as the start of the new schedule since no better date was able to be identified.  (SES)</w:t>
      </w:r>
    </w:p>
    <w:p w14:paraId="61DDCF29" w14:textId="4E9C5A77" w:rsidR="003B7A80" w:rsidRDefault="003B7A80" w:rsidP="003B7A80">
      <w:pPr>
        <w:rPr>
          <w:rFonts w:ascii="Arial" w:hAnsi="Arial" w:cs="Arial"/>
        </w:rPr>
      </w:pPr>
      <w:r>
        <w:rPr>
          <w:rFonts w:ascii="Arial" w:hAnsi="Arial" w:cs="Arial"/>
        </w:rPr>
        <w:t>002 5/8/201</w:t>
      </w:r>
      <w:r w:rsidR="00BB0085">
        <w:rPr>
          <w:rFonts w:ascii="Arial" w:hAnsi="Arial" w:cs="Arial"/>
        </w:rPr>
        <w:t>8</w:t>
      </w:r>
      <w:r>
        <w:rPr>
          <w:rFonts w:ascii="Arial" w:hAnsi="Arial" w:cs="Arial"/>
        </w:rPr>
        <w:t xml:space="preserve"> – </w:t>
      </w:r>
      <w:r w:rsidRPr="006C4259">
        <w:rPr>
          <w:rFonts w:ascii="Arial" w:hAnsi="Arial" w:cs="Arial"/>
        </w:rPr>
        <w:t>Changed Sat bedtime from 10 pm to 9 pm on 4/21/2017</w:t>
      </w:r>
      <w:r>
        <w:rPr>
          <w:rFonts w:ascii="Arial" w:hAnsi="Arial" w:cs="Arial"/>
        </w:rPr>
        <w:t>. Retroactively re-entered a row in the Sleep Schedule to capture the “new” schedule. (SES)</w:t>
      </w:r>
    </w:p>
    <w:p w14:paraId="15614FDC" w14:textId="73140DCD" w:rsidR="003B7A80" w:rsidRDefault="003B7A80" w:rsidP="003B7A80">
      <w:pPr>
        <w:rPr>
          <w:rFonts w:ascii="Arial" w:hAnsi="Arial" w:cs="Arial"/>
        </w:rPr>
      </w:pPr>
      <w:r>
        <w:rPr>
          <w:rFonts w:ascii="Arial" w:hAnsi="Arial" w:cs="Arial"/>
        </w:rPr>
        <w:t>003 05/08/201</w:t>
      </w:r>
      <w:r w:rsidR="00BB0085">
        <w:rPr>
          <w:rFonts w:ascii="Arial" w:hAnsi="Arial" w:cs="Arial"/>
        </w:rPr>
        <w:t>8</w:t>
      </w:r>
      <w:r>
        <w:rPr>
          <w:rFonts w:ascii="Arial" w:hAnsi="Arial" w:cs="Arial"/>
        </w:rPr>
        <w:t xml:space="preserve"> - </w:t>
      </w:r>
      <w:r w:rsidRPr="004F0CF6">
        <w:rPr>
          <w:rFonts w:ascii="Arial" w:hAnsi="Arial" w:cs="Arial"/>
        </w:rPr>
        <w:t>Changed wake sleep schedule on 4/26/17 due to new unemployment status: Mon-Sun wake: 9:30 am</w:t>
      </w:r>
      <w:r>
        <w:rPr>
          <w:rFonts w:ascii="Arial" w:hAnsi="Arial" w:cs="Arial"/>
        </w:rPr>
        <w:t>. Retroactively re-entered a row in the Sleep Schedule to capture the “new” schedule. (SES)</w:t>
      </w:r>
    </w:p>
    <w:p w14:paraId="65283611" w14:textId="2728686D" w:rsidR="003C005C" w:rsidRDefault="003C005C" w:rsidP="003C005C">
      <w:pPr>
        <w:rPr>
          <w:rFonts w:ascii="Arial" w:hAnsi="Arial" w:cs="Arial"/>
        </w:rPr>
      </w:pPr>
      <w:r>
        <w:rPr>
          <w:rFonts w:ascii="Arial" w:hAnsi="Arial" w:cs="Arial"/>
        </w:rPr>
        <w:t>006 05/09/201</w:t>
      </w:r>
      <w:r w:rsidR="00BB0085">
        <w:rPr>
          <w:rFonts w:ascii="Arial" w:hAnsi="Arial" w:cs="Arial"/>
        </w:rPr>
        <w:t>8</w:t>
      </w:r>
      <w:r>
        <w:rPr>
          <w:rFonts w:ascii="Arial" w:hAnsi="Arial" w:cs="Arial"/>
        </w:rPr>
        <w:t xml:space="preserve"> – Two values were transposed in the original </w:t>
      </w:r>
      <w:proofErr w:type="spellStart"/>
      <w:r>
        <w:rPr>
          <w:rFonts w:ascii="Arial" w:hAnsi="Arial" w:cs="Arial"/>
        </w:rPr>
        <w:t>qualtrics</w:t>
      </w:r>
      <w:proofErr w:type="spellEnd"/>
      <w:r>
        <w:rPr>
          <w:rFonts w:ascii="Arial" w:hAnsi="Arial" w:cs="Arial"/>
        </w:rPr>
        <w:t xml:space="preserve"> battery entry</w:t>
      </w:r>
      <w:r w:rsidRPr="00FA138D">
        <w:rPr>
          <w:rFonts w:ascii="Arial" w:hAnsi="Arial" w:cs="Arial"/>
          <w:b/>
        </w:rPr>
        <w:t>. Fri</w:t>
      </w:r>
      <w:r w:rsidR="009732B1">
        <w:rPr>
          <w:rFonts w:ascii="Arial" w:hAnsi="Arial" w:cs="Arial"/>
          <w:b/>
        </w:rPr>
        <w:t>day</w:t>
      </w:r>
      <w:r w:rsidRPr="00FA138D">
        <w:rPr>
          <w:rFonts w:ascii="Arial" w:hAnsi="Arial" w:cs="Arial"/>
          <w:b/>
        </w:rPr>
        <w:t xml:space="preserve"> Bedtime</w:t>
      </w:r>
      <w:r>
        <w:rPr>
          <w:rFonts w:ascii="Arial" w:hAnsi="Arial" w:cs="Arial"/>
        </w:rPr>
        <w:t xml:space="preserve"> should be changed to </w:t>
      </w:r>
      <w:r w:rsidRPr="00FA138D">
        <w:rPr>
          <w:rFonts w:ascii="Arial" w:hAnsi="Arial" w:cs="Arial"/>
          <w:b/>
        </w:rPr>
        <w:t>23:00</w:t>
      </w:r>
      <w:r>
        <w:rPr>
          <w:rFonts w:ascii="Arial" w:hAnsi="Arial" w:cs="Arial"/>
        </w:rPr>
        <w:t xml:space="preserve"> and </w:t>
      </w:r>
      <w:r w:rsidRPr="00FA138D">
        <w:rPr>
          <w:rFonts w:ascii="Arial" w:hAnsi="Arial" w:cs="Arial"/>
          <w:b/>
        </w:rPr>
        <w:t>Saturday Bedtime</w:t>
      </w:r>
      <w:r>
        <w:rPr>
          <w:rFonts w:ascii="Arial" w:hAnsi="Arial" w:cs="Arial"/>
        </w:rPr>
        <w:t xml:space="preserve"> should be changed to </w:t>
      </w:r>
      <w:r w:rsidRPr="00FA138D">
        <w:rPr>
          <w:rFonts w:ascii="Arial" w:hAnsi="Arial" w:cs="Arial"/>
          <w:b/>
        </w:rPr>
        <w:t>02:00</w:t>
      </w:r>
      <w:r>
        <w:rPr>
          <w:rFonts w:ascii="Arial" w:hAnsi="Arial" w:cs="Arial"/>
        </w:rPr>
        <w:t>. (SES)</w:t>
      </w:r>
    </w:p>
    <w:p w14:paraId="56CCACA4" w14:textId="074A39EB" w:rsidR="003C005C" w:rsidRDefault="003C005C" w:rsidP="003C005C">
      <w:pPr>
        <w:rPr>
          <w:rFonts w:ascii="Arial" w:hAnsi="Arial" w:cs="Arial"/>
        </w:rPr>
      </w:pPr>
      <w:r>
        <w:rPr>
          <w:rFonts w:ascii="Arial" w:hAnsi="Arial" w:cs="Arial"/>
        </w:rPr>
        <w:t>006 05/09/201</w:t>
      </w:r>
      <w:r w:rsidR="00BB0085">
        <w:rPr>
          <w:rFonts w:ascii="Arial" w:hAnsi="Arial" w:cs="Arial"/>
        </w:rPr>
        <w:t>8</w:t>
      </w:r>
      <w:r>
        <w:rPr>
          <w:rFonts w:ascii="Arial" w:hAnsi="Arial" w:cs="Arial"/>
        </w:rPr>
        <w:t xml:space="preserve"> - </w:t>
      </w:r>
      <w:r w:rsidRPr="003C005C">
        <w:rPr>
          <w:rFonts w:ascii="Arial" w:hAnsi="Arial" w:cs="Arial"/>
        </w:rPr>
        <w:t>Changed Sat bed time from 2 am to 11:30 pm on 7/14/17</w:t>
      </w:r>
      <w:r>
        <w:rPr>
          <w:rFonts w:ascii="Arial" w:hAnsi="Arial" w:cs="Arial"/>
        </w:rPr>
        <w:t xml:space="preserve">. </w:t>
      </w:r>
      <w:r w:rsidRPr="003C005C">
        <w:rPr>
          <w:rFonts w:ascii="Arial" w:hAnsi="Arial" w:cs="Arial"/>
        </w:rPr>
        <w:t xml:space="preserve">Participant reported that he was going to bed earlier than he originally thought. </w:t>
      </w:r>
      <w:r>
        <w:rPr>
          <w:rFonts w:ascii="Arial" w:hAnsi="Arial" w:cs="Arial"/>
        </w:rPr>
        <w:t xml:space="preserve"> Retroactively re-entered a row in the Sleep Schedule to capture the “new” schedule. (SES)</w:t>
      </w:r>
    </w:p>
    <w:p w14:paraId="650EDCDE" w14:textId="075FC764" w:rsidR="00447123" w:rsidRDefault="00447123" w:rsidP="00447123">
      <w:pPr>
        <w:rPr>
          <w:rFonts w:ascii="Arial" w:hAnsi="Arial" w:cs="Arial"/>
        </w:rPr>
      </w:pPr>
      <w:r>
        <w:rPr>
          <w:rFonts w:ascii="Arial" w:hAnsi="Arial" w:cs="Arial"/>
        </w:rPr>
        <w:t>007 05/</w:t>
      </w:r>
      <w:r w:rsidR="00BB0085">
        <w:rPr>
          <w:rFonts w:ascii="Arial" w:hAnsi="Arial" w:cs="Arial"/>
        </w:rPr>
        <w:t>21</w:t>
      </w:r>
      <w:r>
        <w:rPr>
          <w:rFonts w:ascii="Arial" w:hAnsi="Arial" w:cs="Arial"/>
        </w:rPr>
        <w:t>/201</w:t>
      </w:r>
      <w:r w:rsidR="00BB0085">
        <w:rPr>
          <w:rFonts w:ascii="Arial" w:hAnsi="Arial" w:cs="Arial"/>
        </w:rPr>
        <w:t>8</w:t>
      </w:r>
      <w:r>
        <w:rPr>
          <w:rFonts w:ascii="Arial" w:hAnsi="Arial" w:cs="Arial"/>
        </w:rPr>
        <w:t xml:space="preserve"> – Two values were transposed in the original </w:t>
      </w:r>
      <w:proofErr w:type="spellStart"/>
      <w:r>
        <w:rPr>
          <w:rFonts w:ascii="Arial" w:hAnsi="Arial" w:cs="Arial"/>
        </w:rPr>
        <w:t>qualtrics</w:t>
      </w:r>
      <w:proofErr w:type="spellEnd"/>
      <w:r>
        <w:rPr>
          <w:rFonts w:ascii="Arial" w:hAnsi="Arial" w:cs="Arial"/>
        </w:rPr>
        <w:t xml:space="preserve"> battery entry</w:t>
      </w:r>
      <w:r w:rsidRPr="00FA138D">
        <w:rPr>
          <w:rFonts w:ascii="Arial" w:hAnsi="Arial" w:cs="Arial"/>
          <w:b/>
        </w:rPr>
        <w:t xml:space="preserve">. </w:t>
      </w:r>
      <w:r>
        <w:rPr>
          <w:rFonts w:ascii="Arial" w:hAnsi="Arial" w:cs="Arial"/>
          <w:b/>
        </w:rPr>
        <w:t>Saturday</w:t>
      </w:r>
      <w:r w:rsidRPr="00FA138D">
        <w:rPr>
          <w:rFonts w:ascii="Arial" w:hAnsi="Arial" w:cs="Arial"/>
          <w:b/>
        </w:rPr>
        <w:t xml:space="preserve"> Bedtime</w:t>
      </w:r>
      <w:r>
        <w:rPr>
          <w:rFonts w:ascii="Arial" w:hAnsi="Arial" w:cs="Arial"/>
        </w:rPr>
        <w:t xml:space="preserve"> should be changed to </w:t>
      </w:r>
      <w:r>
        <w:rPr>
          <w:rFonts w:ascii="Arial" w:hAnsi="Arial" w:cs="Arial"/>
          <w:b/>
        </w:rPr>
        <w:t>01</w:t>
      </w:r>
      <w:r w:rsidRPr="00FA138D">
        <w:rPr>
          <w:rFonts w:ascii="Arial" w:hAnsi="Arial" w:cs="Arial"/>
          <w:b/>
        </w:rPr>
        <w:t>:00</w:t>
      </w:r>
      <w:r>
        <w:rPr>
          <w:rFonts w:ascii="Arial" w:hAnsi="Arial" w:cs="Arial"/>
        </w:rPr>
        <w:t xml:space="preserve"> and </w:t>
      </w:r>
      <w:r>
        <w:rPr>
          <w:rFonts w:ascii="Arial" w:hAnsi="Arial" w:cs="Arial"/>
          <w:b/>
        </w:rPr>
        <w:t>Sunday</w:t>
      </w:r>
      <w:r w:rsidRPr="00FA138D">
        <w:rPr>
          <w:rFonts w:ascii="Arial" w:hAnsi="Arial" w:cs="Arial"/>
          <w:b/>
        </w:rPr>
        <w:t xml:space="preserve"> Bedtime</w:t>
      </w:r>
      <w:r>
        <w:rPr>
          <w:rFonts w:ascii="Arial" w:hAnsi="Arial" w:cs="Arial"/>
        </w:rPr>
        <w:t xml:space="preserve"> should be changed to </w:t>
      </w:r>
      <w:r>
        <w:rPr>
          <w:rFonts w:ascii="Arial" w:hAnsi="Arial" w:cs="Arial"/>
          <w:b/>
        </w:rPr>
        <w:t>22:30</w:t>
      </w:r>
      <w:r>
        <w:rPr>
          <w:rFonts w:ascii="Arial" w:hAnsi="Arial" w:cs="Arial"/>
        </w:rPr>
        <w:t>. (SES)</w:t>
      </w:r>
    </w:p>
    <w:p w14:paraId="21A3CA14" w14:textId="2EBBE28E" w:rsidR="009732B1" w:rsidRDefault="009732B1" w:rsidP="009732B1">
      <w:pPr>
        <w:rPr>
          <w:rFonts w:ascii="Arial" w:hAnsi="Arial" w:cs="Arial"/>
        </w:rPr>
      </w:pPr>
      <w:r>
        <w:rPr>
          <w:rFonts w:ascii="Arial" w:hAnsi="Arial" w:cs="Arial"/>
        </w:rPr>
        <w:lastRenderedPageBreak/>
        <w:t>007 05/</w:t>
      </w:r>
      <w:r w:rsidR="00BB0085">
        <w:rPr>
          <w:rFonts w:ascii="Arial" w:hAnsi="Arial" w:cs="Arial"/>
        </w:rPr>
        <w:t>21</w:t>
      </w:r>
      <w:r>
        <w:rPr>
          <w:rFonts w:ascii="Arial" w:hAnsi="Arial" w:cs="Arial"/>
        </w:rPr>
        <w:t>/201</w:t>
      </w:r>
      <w:r w:rsidR="00BB0085">
        <w:rPr>
          <w:rFonts w:ascii="Arial" w:hAnsi="Arial" w:cs="Arial"/>
        </w:rPr>
        <w:t>8</w:t>
      </w:r>
      <w:r>
        <w:rPr>
          <w:rFonts w:ascii="Arial" w:hAnsi="Arial" w:cs="Arial"/>
        </w:rPr>
        <w:t xml:space="preserve"> </w:t>
      </w:r>
      <w:r w:rsidRPr="009732B1">
        <w:rPr>
          <w:rFonts w:ascii="Arial" w:hAnsi="Arial" w:cs="Arial"/>
        </w:rPr>
        <w:t>*Changed Sat bed time from 1 am to 12:00 am on 7/17/17</w:t>
      </w:r>
      <w:r>
        <w:rPr>
          <w:rFonts w:ascii="Arial" w:hAnsi="Arial" w:cs="Arial"/>
        </w:rPr>
        <w:t xml:space="preserve">. </w:t>
      </w:r>
      <w:r w:rsidRPr="009732B1">
        <w:rPr>
          <w:rFonts w:ascii="Arial" w:hAnsi="Arial" w:cs="Arial"/>
        </w:rPr>
        <w:t xml:space="preserve">Participant reported that he was going to bed earlier than he originally thought. </w:t>
      </w:r>
      <w:r>
        <w:rPr>
          <w:rFonts w:ascii="Arial" w:hAnsi="Arial" w:cs="Arial"/>
        </w:rPr>
        <w:t>Retroactively re-entered a row in the Sleep Schedule to capture the “new” schedule. (SES)</w:t>
      </w:r>
    </w:p>
    <w:p w14:paraId="78EF2A30" w14:textId="0A327405" w:rsidR="00950CF1" w:rsidRDefault="00950CF1" w:rsidP="009732B1">
      <w:pPr>
        <w:rPr>
          <w:rFonts w:ascii="Arial" w:hAnsi="Arial" w:cs="Arial"/>
        </w:rPr>
      </w:pPr>
    </w:p>
    <w:p w14:paraId="4C998B9A" w14:textId="7F7F0B13" w:rsidR="00950CF1" w:rsidRDefault="00950CF1" w:rsidP="009732B1">
      <w:pPr>
        <w:rPr>
          <w:rFonts w:ascii="Arial" w:hAnsi="Arial" w:cs="Arial"/>
        </w:rPr>
      </w:pPr>
      <w:r>
        <w:rPr>
          <w:rFonts w:ascii="Arial" w:hAnsi="Arial" w:cs="Arial"/>
        </w:rPr>
        <w:t xml:space="preserve">185 2/20/2019-The projected end date of sleep schedule is incorrect. It should be 5/21/2019. </w:t>
      </w:r>
    </w:p>
    <w:p w14:paraId="47D8D302" w14:textId="6423DE59" w:rsidR="00A646F5" w:rsidRDefault="00A646F5" w:rsidP="009732B1">
      <w:pPr>
        <w:rPr>
          <w:rFonts w:ascii="Arial" w:hAnsi="Arial" w:cs="Arial"/>
        </w:rPr>
      </w:pPr>
    </w:p>
    <w:p w14:paraId="4F15E861" w14:textId="0FAEB98C" w:rsidR="00A646F5" w:rsidRDefault="00A646F5" w:rsidP="009732B1">
      <w:pPr>
        <w:rPr>
          <w:rFonts w:ascii="Arial" w:hAnsi="Arial" w:cs="Arial"/>
        </w:rPr>
      </w:pPr>
      <w:r>
        <w:rPr>
          <w:rFonts w:ascii="Arial" w:hAnsi="Arial" w:cs="Arial"/>
        </w:rPr>
        <w:t xml:space="preserve">065 3/27/2019-The schedule start date was erroneously entered as the participant’s bedtime in sleep schedule battery. The correct schedule start time is: 05/16/2018. –Candace </w:t>
      </w:r>
    </w:p>
    <w:p w14:paraId="53BCB953" w14:textId="77777777" w:rsidR="00407E5C" w:rsidRDefault="00407E5C" w:rsidP="009732B1">
      <w:pPr>
        <w:rPr>
          <w:rFonts w:ascii="Arial" w:hAnsi="Arial" w:cs="Arial"/>
        </w:rPr>
      </w:pPr>
    </w:p>
    <w:p w14:paraId="3FC95CCC" w14:textId="06E05D24" w:rsidR="004465BD" w:rsidRPr="008A2CE0" w:rsidRDefault="004465BD" w:rsidP="004465BD">
      <w:pPr>
        <w:pStyle w:val="Heading2"/>
        <w:rPr>
          <w:rFonts w:ascii="Arial" w:hAnsi="Arial" w:cs="Arial"/>
          <w:sz w:val="22"/>
          <w:szCs w:val="22"/>
        </w:rPr>
      </w:pPr>
      <w:r>
        <w:rPr>
          <w:rFonts w:ascii="Arial" w:hAnsi="Arial" w:cs="Arial"/>
          <w:sz w:val="22"/>
          <w:szCs w:val="22"/>
        </w:rPr>
        <w:t>Beddit Data</w:t>
      </w:r>
    </w:p>
    <w:p w14:paraId="27D496A4" w14:textId="5460B7BB" w:rsidR="009732B1" w:rsidRDefault="004465BD" w:rsidP="003C005C">
      <w:pPr>
        <w:rPr>
          <w:rFonts w:ascii="Arial" w:hAnsi="Arial" w:cs="Arial"/>
        </w:rPr>
      </w:pPr>
      <w:r>
        <w:rPr>
          <w:rFonts w:ascii="Arial" w:hAnsi="Arial" w:cs="Arial"/>
        </w:rPr>
        <w:t xml:space="preserve"> The following participants never had a </w:t>
      </w:r>
      <w:proofErr w:type="spellStart"/>
      <w:r>
        <w:rPr>
          <w:rFonts w:ascii="Arial" w:hAnsi="Arial" w:cs="Arial"/>
        </w:rPr>
        <w:t>beddit</w:t>
      </w:r>
      <w:proofErr w:type="spellEnd"/>
      <w:r>
        <w:rPr>
          <w:rFonts w:ascii="Arial" w:hAnsi="Arial" w:cs="Arial"/>
        </w:rPr>
        <w:t xml:space="preserve"> account:</w:t>
      </w:r>
    </w:p>
    <w:p w14:paraId="1D7551DC" w14:textId="095F0C4F" w:rsidR="004465BD" w:rsidRDefault="004465BD" w:rsidP="004465BD">
      <w:pPr>
        <w:pStyle w:val="ListParagraph"/>
        <w:numPr>
          <w:ilvl w:val="0"/>
          <w:numId w:val="21"/>
        </w:numPr>
        <w:rPr>
          <w:rFonts w:ascii="Arial" w:hAnsi="Arial" w:cs="Arial"/>
        </w:rPr>
      </w:pPr>
      <w:r>
        <w:rPr>
          <w:rFonts w:ascii="Arial" w:hAnsi="Arial" w:cs="Arial"/>
        </w:rPr>
        <w:t>109</w:t>
      </w:r>
    </w:p>
    <w:p w14:paraId="1E67D7DE" w14:textId="772F0BBF" w:rsidR="004465BD" w:rsidRDefault="004465BD" w:rsidP="004465BD">
      <w:pPr>
        <w:pStyle w:val="ListParagraph"/>
        <w:numPr>
          <w:ilvl w:val="0"/>
          <w:numId w:val="21"/>
        </w:numPr>
        <w:rPr>
          <w:rFonts w:ascii="Arial" w:hAnsi="Arial" w:cs="Arial"/>
        </w:rPr>
      </w:pPr>
      <w:r>
        <w:rPr>
          <w:rFonts w:ascii="Arial" w:hAnsi="Arial" w:cs="Arial"/>
        </w:rPr>
        <w:t>121</w:t>
      </w:r>
    </w:p>
    <w:p w14:paraId="5A575A56" w14:textId="2C4D2275" w:rsidR="004465BD" w:rsidRDefault="004465BD" w:rsidP="004465BD">
      <w:pPr>
        <w:pStyle w:val="ListParagraph"/>
        <w:numPr>
          <w:ilvl w:val="0"/>
          <w:numId w:val="21"/>
        </w:numPr>
        <w:rPr>
          <w:rFonts w:ascii="Arial" w:hAnsi="Arial" w:cs="Arial"/>
        </w:rPr>
      </w:pPr>
      <w:r>
        <w:rPr>
          <w:rFonts w:ascii="Arial" w:hAnsi="Arial" w:cs="Arial"/>
        </w:rPr>
        <w:t>135</w:t>
      </w:r>
    </w:p>
    <w:p w14:paraId="262FBF1E" w14:textId="62E2A4F5" w:rsidR="004465BD" w:rsidRDefault="004465BD" w:rsidP="004465BD">
      <w:pPr>
        <w:pStyle w:val="ListParagraph"/>
        <w:numPr>
          <w:ilvl w:val="0"/>
          <w:numId w:val="21"/>
        </w:numPr>
        <w:rPr>
          <w:rFonts w:ascii="Arial" w:hAnsi="Arial" w:cs="Arial"/>
        </w:rPr>
      </w:pPr>
      <w:r>
        <w:rPr>
          <w:rFonts w:ascii="Arial" w:hAnsi="Arial" w:cs="Arial"/>
        </w:rPr>
        <w:t>136</w:t>
      </w:r>
    </w:p>
    <w:p w14:paraId="2BDF2D89" w14:textId="02EE0B58" w:rsidR="004465BD" w:rsidRDefault="004465BD" w:rsidP="004465BD">
      <w:pPr>
        <w:pStyle w:val="ListParagraph"/>
        <w:numPr>
          <w:ilvl w:val="0"/>
          <w:numId w:val="21"/>
        </w:numPr>
        <w:rPr>
          <w:rFonts w:ascii="Arial" w:hAnsi="Arial" w:cs="Arial"/>
        </w:rPr>
      </w:pPr>
      <w:r>
        <w:rPr>
          <w:rFonts w:ascii="Arial" w:hAnsi="Arial" w:cs="Arial"/>
        </w:rPr>
        <w:t>137</w:t>
      </w:r>
    </w:p>
    <w:p w14:paraId="18759E04" w14:textId="4F20292E" w:rsidR="004465BD" w:rsidRDefault="004465BD" w:rsidP="004465BD">
      <w:pPr>
        <w:pStyle w:val="ListParagraph"/>
        <w:numPr>
          <w:ilvl w:val="0"/>
          <w:numId w:val="21"/>
        </w:numPr>
        <w:rPr>
          <w:rFonts w:ascii="Arial" w:hAnsi="Arial" w:cs="Arial"/>
        </w:rPr>
      </w:pPr>
      <w:r>
        <w:rPr>
          <w:rFonts w:ascii="Arial" w:hAnsi="Arial" w:cs="Arial"/>
        </w:rPr>
        <w:t>138</w:t>
      </w:r>
    </w:p>
    <w:p w14:paraId="1FD89B4F" w14:textId="0135E1D9" w:rsidR="004465BD" w:rsidRDefault="004465BD" w:rsidP="004465BD">
      <w:pPr>
        <w:pStyle w:val="ListParagraph"/>
        <w:numPr>
          <w:ilvl w:val="0"/>
          <w:numId w:val="21"/>
        </w:numPr>
        <w:rPr>
          <w:rFonts w:ascii="Arial" w:hAnsi="Arial" w:cs="Arial"/>
        </w:rPr>
      </w:pPr>
      <w:r>
        <w:rPr>
          <w:rFonts w:ascii="Arial" w:hAnsi="Arial" w:cs="Arial"/>
        </w:rPr>
        <w:t>139</w:t>
      </w:r>
    </w:p>
    <w:p w14:paraId="0B260220" w14:textId="1AD042E7" w:rsidR="004465BD" w:rsidRDefault="004465BD" w:rsidP="004465BD">
      <w:pPr>
        <w:pStyle w:val="ListParagraph"/>
        <w:numPr>
          <w:ilvl w:val="0"/>
          <w:numId w:val="21"/>
        </w:numPr>
        <w:rPr>
          <w:rFonts w:ascii="Arial" w:hAnsi="Arial" w:cs="Arial"/>
        </w:rPr>
      </w:pPr>
      <w:r>
        <w:rPr>
          <w:rFonts w:ascii="Arial" w:hAnsi="Arial" w:cs="Arial"/>
        </w:rPr>
        <w:t>143</w:t>
      </w:r>
    </w:p>
    <w:p w14:paraId="42A34553" w14:textId="39365A44" w:rsidR="004465BD" w:rsidRDefault="004465BD" w:rsidP="004465BD">
      <w:pPr>
        <w:pStyle w:val="ListParagraph"/>
        <w:numPr>
          <w:ilvl w:val="0"/>
          <w:numId w:val="21"/>
        </w:numPr>
        <w:rPr>
          <w:rFonts w:ascii="Arial" w:hAnsi="Arial" w:cs="Arial"/>
        </w:rPr>
      </w:pPr>
      <w:r>
        <w:rPr>
          <w:rFonts w:ascii="Arial" w:hAnsi="Arial" w:cs="Arial"/>
        </w:rPr>
        <w:t>149</w:t>
      </w:r>
    </w:p>
    <w:p w14:paraId="7531C215" w14:textId="5A12B152" w:rsidR="004465BD" w:rsidRDefault="004465BD" w:rsidP="004465BD">
      <w:pPr>
        <w:pStyle w:val="ListParagraph"/>
        <w:numPr>
          <w:ilvl w:val="0"/>
          <w:numId w:val="21"/>
        </w:numPr>
        <w:rPr>
          <w:rFonts w:ascii="Arial" w:hAnsi="Arial" w:cs="Arial"/>
        </w:rPr>
      </w:pPr>
      <w:r>
        <w:rPr>
          <w:rFonts w:ascii="Arial" w:hAnsi="Arial" w:cs="Arial"/>
        </w:rPr>
        <w:t>150</w:t>
      </w:r>
    </w:p>
    <w:p w14:paraId="41E6ECC4" w14:textId="1FF3BAEA" w:rsidR="004465BD" w:rsidRDefault="004465BD" w:rsidP="004465BD">
      <w:pPr>
        <w:pStyle w:val="ListParagraph"/>
        <w:numPr>
          <w:ilvl w:val="0"/>
          <w:numId w:val="21"/>
        </w:numPr>
        <w:rPr>
          <w:rFonts w:ascii="Arial" w:hAnsi="Arial" w:cs="Arial"/>
        </w:rPr>
      </w:pPr>
      <w:r>
        <w:rPr>
          <w:rFonts w:ascii="Arial" w:hAnsi="Arial" w:cs="Arial"/>
        </w:rPr>
        <w:t>151</w:t>
      </w:r>
    </w:p>
    <w:p w14:paraId="64566072" w14:textId="1C60375E" w:rsidR="004465BD" w:rsidRPr="004465BD" w:rsidRDefault="004465BD" w:rsidP="004465BD">
      <w:pPr>
        <w:pStyle w:val="ListParagraph"/>
        <w:numPr>
          <w:ilvl w:val="0"/>
          <w:numId w:val="21"/>
        </w:numPr>
        <w:rPr>
          <w:rFonts w:ascii="Arial" w:hAnsi="Arial" w:cs="Arial"/>
        </w:rPr>
      </w:pPr>
      <w:r>
        <w:rPr>
          <w:rFonts w:ascii="Arial" w:hAnsi="Arial" w:cs="Arial"/>
        </w:rPr>
        <w:t xml:space="preserve">All </w:t>
      </w:r>
      <w:proofErr w:type="spellStart"/>
      <w:r>
        <w:rPr>
          <w:rFonts w:ascii="Arial" w:hAnsi="Arial" w:cs="Arial"/>
        </w:rPr>
        <w:t>SubIds</w:t>
      </w:r>
      <w:proofErr w:type="spellEnd"/>
      <w:r>
        <w:rPr>
          <w:rFonts w:ascii="Arial" w:hAnsi="Arial" w:cs="Arial"/>
        </w:rPr>
        <w:t xml:space="preserve"> greater than 152</w:t>
      </w:r>
    </w:p>
    <w:p w14:paraId="29ACCC59" w14:textId="52AF0BCE" w:rsidR="003C005C" w:rsidRDefault="003C005C" w:rsidP="003B7A80">
      <w:pPr>
        <w:rPr>
          <w:rFonts w:ascii="Arial" w:hAnsi="Arial" w:cs="Arial"/>
        </w:rPr>
      </w:pPr>
    </w:p>
    <w:p w14:paraId="2064D1AD" w14:textId="77777777" w:rsidR="003C005C" w:rsidRDefault="003C005C" w:rsidP="003B7A80">
      <w:pPr>
        <w:rPr>
          <w:rFonts w:ascii="Arial" w:hAnsi="Arial" w:cs="Arial"/>
        </w:rPr>
      </w:pPr>
    </w:p>
    <w:p w14:paraId="77AF336F" w14:textId="044BC7A0" w:rsidR="006F51F5" w:rsidRPr="008A2CE0" w:rsidRDefault="006F51F5" w:rsidP="00D23E76">
      <w:pPr>
        <w:rPr>
          <w:rFonts w:ascii="Arial" w:hAnsi="Arial" w:cs="Arial"/>
          <w:color w:val="00B050"/>
        </w:rPr>
      </w:pPr>
    </w:p>
    <w:p w14:paraId="2C34766C" w14:textId="77777777" w:rsidR="008D5CFA" w:rsidRPr="008A2CE0" w:rsidRDefault="008D5CFA">
      <w:pPr>
        <w:rPr>
          <w:rFonts w:ascii="Arial" w:eastAsiaTheme="majorEastAsia" w:hAnsi="Arial" w:cs="Arial"/>
          <w:color w:val="2E74B5" w:themeColor="accent1" w:themeShade="BF"/>
        </w:rPr>
      </w:pPr>
      <w:r w:rsidRPr="008A2CE0">
        <w:rPr>
          <w:rFonts w:ascii="Arial" w:hAnsi="Arial" w:cs="Arial"/>
        </w:rPr>
        <w:br w:type="page"/>
      </w:r>
    </w:p>
    <w:p w14:paraId="359F16BF" w14:textId="6A9689E1" w:rsidR="0073268F" w:rsidRPr="008A2CE0" w:rsidRDefault="0073268F" w:rsidP="0073268F">
      <w:pPr>
        <w:pStyle w:val="Heading2"/>
        <w:rPr>
          <w:rFonts w:ascii="Arial" w:hAnsi="Arial" w:cs="Arial"/>
          <w:sz w:val="22"/>
          <w:szCs w:val="22"/>
        </w:rPr>
      </w:pPr>
      <w:bookmarkStart w:id="15" w:name="_Toc497996973"/>
      <w:r w:rsidRPr="008A2CE0">
        <w:rPr>
          <w:rFonts w:ascii="Arial" w:hAnsi="Arial" w:cs="Arial"/>
          <w:sz w:val="22"/>
          <w:szCs w:val="22"/>
        </w:rPr>
        <w:lastRenderedPageBreak/>
        <w:t>Qualtrics EMA Morning Battery</w:t>
      </w:r>
      <w:bookmarkEnd w:id="15"/>
    </w:p>
    <w:p w14:paraId="2CE1377B" w14:textId="77777777" w:rsidR="00AC7927" w:rsidRPr="008A2CE0" w:rsidRDefault="00AC7927" w:rsidP="0073268F">
      <w:pPr>
        <w:rPr>
          <w:rFonts w:ascii="Arial" w:hAnsi="Arial" w:cs="Arial"/>
          <w:color w:val="00B050"/>
        </w:rPr>
      </w:pPr>
    </w:p>
    <w:p w14:paraId="33385B0E" w14:textId="77777777" w:rsidR="0073268F" w:rsidRPr="008A2CE0" w:rsidRDefault="0073268F" w:rsidP="0073268F">
      <w:pPr>
        <w:rPr>
          <w:rFonts w:ascii="Arial" w:hAnsi="Arial" w:cs="Arial"/>
          <w:color w:val="00B050"/>
        </w:rPr>
      </w:pPr>
      <w:r w:rsidRPr="008A2CE0">
        <w:rPr>
          <w:rFonts w:ascii="Arial" w:hAnsi="Arial" w:cs="Arial"/>
          <w:color w:val="00B050"/>
        </w:rPr>
        <w:t>002- John reviewed and approved the revised EMA Morning Battery-RISK on 4/4/17. One new question was added to this battery. The new question EMAM_1.5 -Is your goal still to remain abstinent in the future? Below are the retrospective responses to this new question for participant 002:</w:t>
      </w:r>
    </w:p>
    <w:p w14:paraId="1409EE5F" w14:textId="77777777" w:rsidR="0073268F" w:rsidRPr="008A2CE0" w:rsidRDefault="0073268F" w:rsidP="0073268F">
      <w:pPr>
        <w:rPr>
          <w:rFonts w:ascii="Arial" w:hAnsi="Arial" w:cs="Arial"/>
        </w:rPr>
      </w:pPr>
      <w:r w:rsidRPr="008A2CE0">
        <w:rPr>
          <w:rFonts w:ascii="Arial" w:hAnsi="Arial" w:cs="Arial"/>
          <w:color w:val="00B050"/>
        </w:rPr>
        <w:t>4/4/2017 EMAM_1.5: 3 (YES)</w:t>
      </w:r>
      <w:r w:rsidRPr="008A2CE0">
        <w:rPr>
          <w:rFonts w:ascii="Arial" w:hAnsi="Arial" w:cs="Arial"/>
        </w:rPr>
        <w:br/>
      </w:r>
    </w:p>
    <w:p w14:paraId="5C0A7486" w14:textId="77777777" w:rsidR="0073268F" w:rsidRPr="008A2CE0" w:rsidRDefault="0073268F" w:rsidP="0073268F">
      <w:pPr>
        <w:rPr>
          <w:rFonts w:ascii="Arial" w:hAnsi="Arial" w:cs="Arial"/>
          <w:color w:val="00B050"/>
        </w:rPr>
      </w:pPr>
      <w:r w:rsidRPr="008A2CE0">
        <w:rPr>
          <w:rFonts w:ascii="Arial" w:hAnsi="Arial" w:cs="Arial"/>
          <w:color w:val="00B050"/>
        </w:rPr>
        <w:t>003- John reviewed and approved the revised EMA Morning Battery-RISK on 4/4/17. One new question was added to this battery. The new question EMAM_1.5 -Is your goal still to remain abstinent in the future? Below are the retrospective responses to this new question for participant 003:</w:t>
      </w:r>
    </w:p>
    <w:p w14:paraId="1825137F" w14:textId="77777777" w:rsidR="0073268F" w:rsidRPr="008A2CE0" w:rsidRDefault="0073268F" w:rsidP="0073268F">
      <w:pPr>
        <w:rPr>
          <w:rFonts w:ascii="Arial" w:hAnsi="Arial" w:cs="Arial"/>
          <w:color w:val="00B050"/>
        </w:rPr>
      </w:pPr>
      <w:r w:rsidRPr="008A2CE0">
        <w:rPr>
          <w:rFonts w:ascii="Arial" w:hAnsi="Arial" w:cs="Arial"/>
          <w:color w:val="00B050"/>
        </w:rPr>
        <w:t>3/31/2017 EMAM_1.5: 3 (YES)</w:t>
      </w:r>
    </w:p>
    <w:p w14:paraId="6169A84E" w14:textId="77777777" w:rsidR="0073268F" w:rsidRPr="008A2CE0" w:rsidRDefault="0073268F" w:rsidP="0073268F">
      <w:pPr>
        <w:rPr>
          <w:rFonts w:ascii="Arial" w:hAnsi="Arial" w:cs="Arial"/>
          <w:color w:val="2E74B5" w:themeColor="accent1" w:themeShade="BF"/>
        </w:rPr>
      </w:pPr>
    </w:p>
    <w:p w14:paraId="34F64AF4" w14:textId="77777777" w:rsidR="00796F29" w:rsidRPr="008A2CE0" w:rsidRDefault="00796F29" w:rsidP="00796F29">
      <w:pPr>
        <w:rPr>
          <w:rFonts w:ascii="Arial" w:hAnsi="Arial" w:cs="Arial"/>
          <w:color w:val="00B050"/>
        </w:rPr>
      </w:pPr>
      <w:r w:rsidRPr="008A2CE0">
        <w:rPr>
          <w:rFonts w:ascii="Arial" w:hAnsi="Arial" w:cs="Arial"/>
          <w:color w:val="00B050"/>
        </w:rPr>
        <w:t xml:space="preserve">06/09/2017 There are two missing data points in the UTC column in </w:t>
      </w:r>
      <w:proofErr w:type="spellStart"/>
      <w:r w:rsidRPr="008A2CE0">
        <w:rPr>
          <w:rFonts w:ascii="Arial" w:hAnsi="Arial" w:cs="Arial"/>
          <w:color w:val="00B050"/>
        </w:rPr>
        <w:t>EMA_Morning_EMAM_Battery</w:t>
      </w:r>
      <w:proofErr w:type="spellEnd"/>
      <w:r w:rsidRPr="008A2CE0">
        <w:rPr>
          <w:rFonts w:ascii="Arial" w:hAnsi="Arial" w:cs="Arial"/>
          <w:color w:val="00B050"/>
        </w:rPr>
        <w:t>. They should be added as follows:</w:t>
      </w:r>
    </w:p>
    <w:p w14:paraId="67A6559E" w14:textId="77777777" w:rsidR="00796F29" w:rsidRPr="008A2CE0" w:rsidRDefault="00796F29" w:rsidP="00796F29">
      <w:pPr>
        <w:rPr>
          <w:rFonts w:ascii="Arial" w:hAnsi="Arial" w:cs="Arial"/>
          <w:b/>
          <w:color w:val="00B050"/>
        </w:rPr>
      </w:pPr>
      <w:proofErr w:type="spellStart"/>
      <w:r w:rsidRPr="008A2CE0">
        <w:rPr>
          <w:rFonts w:ascii="Arial" w:hAnsi="Arial" w:cs="Arial"/>
          <w:b/>
          <w:color w:val="00B050"/>
        </w:rPr>
        <w:t>SubID</w:t>
      </w:r>
      <w:proofErr w:type="spellEnd"/>
      <w:r w:rsidRPr="008A2CE0">
        <w:rPr>
          <w:rFonts w:ascii="Arial" w:hAnsi="Arial" w:cs="Arial"/>
          <w:b/>
          <w:color w:val="00B050"/>
        </w:rPr>
        <w:tab/>
      </w:r>
      <w:r w:rsidRPr="008A2CE0">
        <w:rPr>
          <w:rFonts w:ascii="Arial" w:hAnsi="Arial" w:cs="Arial"/>
          <w:b/>
          <w:color w:val="00B050"/>
        </w:rPr>
        <w:tab/>
        <w:t>StartDate (GMT 0)</w:t>
      </w:r>
      <w:r w:rsidRPr="008A2CE0">
        <w:rPr>
          <w:rFonts w:ascii="Arial" w:hAnsi="Arial" w:cs="Arial"/>
          <w:b/>
          <w:color w:val="00B050"/>
        </w:rPr>
        <w:tab/>
      </w:r>
      <w:r w:rsidRPr="008A2CE0">
        <w:rPr>
          <w:rFonts w:ascii="Arial" w:hAnsi="Arial" w:cs="Arial"/>
          <w:b/>
          <w:color w:val="00B050"/>
        </w:rPr>
        <w:tab/>
      </w:r>
      <w:r w:rsidRPr="008A2CE0">
        <w:rPr>
          <w:rFonts w:ascii="Arial" w:hAnsi="Arial" w:cs="Arial"/>
          <w:b/>
          <w:color w:val="00B050"/>
        </w:rPr>
        <w:tab/>
        <w:t>UTC to be Added</w:t>
      </w:r>
    </w:p>
    <w:p w14:paraId="732F8C93" w14:textId="77777777" w:rsidR="00796F29" w:rsidRPr="008A2CE0" w:rsidRDefault="00796F29" w:rsidP="00796F29">
      <w:pPr>
        <w:rPr>
          <w:rFonts w:ascii="Arial" w:hAnsi="Arial" w:cs="Arial"/>
          <w:b/>
          <w:color w:val="00B050"/>
        </w:rPr>
      </w:pPr>
      <w:r w:rsidRPr="008A2CE0">
        <w:rPr>
          <w:rFonts w:ascii="Arial" w:hAnsi="Arial" w:cs="Arial"/>
          <w:color w:val="00B050"/>
        </w:rPr>
        <w:t>001</w:t>
      </w:r>
      <w:r w:rsidRPr="008A2CE0">
        <w:rPr>
          <w:rFonts w:ascii="Arial" w:hAnsi="Arial" w:cs="Arial"/>
          <w:color w:val="00B050"/>
        </w:rPr>
        <w:tab/>
      </w:r>
      <w:r w:rsidRPr="008A2CE0">
        <w:rPr>
          <w:rFonts w:ascii="Arial" w:hAnsi="Arial" w:cs="Arial"/>
          <w:color w:val="00B050"/>
        </w:rPr>
        <w:tab/>
        <w:t>3/2/2017  3:17:11 PM</w:t>
      </w:r>
      <w:r w:rsidRPr="008A2CE0">
        <w:rPr>
          <w:rFonts w:ascii="Arial" w:hAnsi="Arial" w:cs="Arial"/>
          <w:color w:val="00B050"/>
        </w:rPr>
        <w:tab/>
      </w:r>
      <w:r w:rsidRPr="008A2CE0">
        <w:rPr>
          <w:rFonts w:ascii="Arial" w:hAnsi="Arial" w:cs="Arial"/>
          <w:color w:val="00B050"/>
        </w:rPr>
        <w:tab/>
      </w:r>
      <w:r w:rsidRPr="008A2CE0">
        <w:rPr>
          <w:rFonts w:ascii="Arial" w:hAnsi="Arial" w:cs="Arial"/>
          <w:color w:val="00B050"/>
        </w:rPr>
        <w:tab/>
      </w:r>
      <w:r w:rsidRPr="008A2CE0">
        <w:rPr>
          <w:rFonts w:ascii="Arial" w:hAnsi="Arial" w:cs="Arial"/>
          <w:b/>
          <w:color w:val="00B050"/>
        </w:rPr>
        <w:t>1488489431</w:t>
      </w:r>
    </w:p>
    <w:p w14:paraId="0230DF1D" w14:textId="41E8001D" w:rsidR="00796F29" w:rsidRPr="008A2CE0" w:rsidRDefault="00796F29" w:rsidP="00796F29">
      <w:pPr>
        <w:rPr>
          <w:rFonts w:ascii="Arial" w:hAnsi="Arial" w:cs="Arial"/>
          <w:b/>
          <w:color w:val="00B050"/>
        </w:rPr>
      </w:pPr>
      <w:r w:rsidRPr="008A2CE0">
        <w:rPr>
          <w:rFonts w:ascii="Arial" w:hAnsi="Arial" w:cs="Arial"/>
          <w:color w:val="00B050"/>
        </w:rPr>
        <w:t>00</w:t>
      </w:r>
      <w:r w:rsidR="00616212" w:rsidRPr="008A2CE0">
        <w:rPr>
          <w:rFonts w:ascii="Arial" w:hAnsi="Arial" w:cs="Arial"/>
          <w:color w:val="00B050"/>
        </w:rPr>
        <w:t>3</w:t>
      </w:r>
      <w:r w:rsidRPr="008A2CE0">
        <w:rPr>
          <w:rFonts w:ascii="Arial" w:hAnsi="Arial" w:cs="Arial"/>
          <w:color w:val="00B050"/>
        </w:rPr>
        <w:tab/>
      </w:r>
      <w:r w:rsidRPr="008A2CE0">
        <w:rPr>
          <w:rFonts w:ascii="Arial" w:hAnsi="Arial" w:cs="Arial"/>
          <w:color w:val="00B050"/>
        </w:rPr>
        <w:tab/>
        <w:t>4/3/2017  3:15:45 PM</w:t>
      </w:r>
      <w:r w:rsidRPr="008A2CE0">
        <w:rPr>
          <w:rFonts w:ascii="Arial" w:hAnsi="Arial" w:cs="Arial"/>
          <w:color w:val="00B050"/>
        </w:rPr>
        <w:tab/>
      </w:r>
      <w:r w:rsidRPr="008A2CE0">
        <w:rPr>
          <w:rFonts w:ascii="Arial" w:hAnsi="Arial" w:cs="Arial"/>
          <w:color w:val="00B050"/>
        </w:rPr>
        <w:tab/>
      </w:r>
      <w:r w:rsidRPr="008A2CE0">
        <w:rPr>
          <w:rFonts w:ascii="Arial" w:hAnsi="Arial" w:cs="Arial"/>
          <w:color w:val="00B050"/>
        </w:rPr>
        <w:tab/>
      </w:r>
      <w:r w:rsidRPr="008A2CE0">
        <w:rPr>
          <w:rFonts w:ascii="Arial" w:hAnsi="Arial" w:cs="Arial"/>
          <w:b/>
          <w:color w:val="00B050"/>
        </w:rPr>
        <w:t>1491250545</w:t>
      </w:r>
    </w:p>
    <w:p w14:paraId="7C592974" w14:textId="03984DF1" w:rsidR="00816EC5" w:rsidRPr="008A2CE0" w:rsidRDefault="00816EC5" w:rsidP="00796F29">
      <w:pPr>
        <w:rPr>
          <w:rFonts w:ascii="Arial" w:hAnsi="Arial" w:cs="Arial"/>
          <w:color w:val="00B050"/>
        </w:rPr>
      </w:pPr>
    </w:p>
    <w:p w14:paraId="04F2C157" w14:textId="791A9D5D" w:rsidR="00816EC5" w:rsidRDefault="00816EC5" w:rsidP="00796F29">
      <w:pPr>
        <w:rPr>
          <w:rFonts w:ascii="Arial" w:hAnsi="Arial" w:cs="Arial"/>
          <w:color w:val="00B050"/>
        </w:rPr>
      </w:pPr>
      <w:r w:rsidRPr="008A2CE0">
        <w:rPr>
          <w:rFonts w:ascii="Arial" w:hAnsi="Arial" w:cs="Arial"/>
          <w:color w:val="00B050"/>
        </w:rPr>
        <w:t xml:space="preserve">12/4/2017 Participant 031 was getting EMA surveys with test as the embedded Sub ID instead of 031. The problem in Survey Signal was corrected and the EMAs that 031 had completed were edited in Qualtrics so that the Sub ID is now 031. </w:t>
      </w:r>
    </w:p>
    <w:p w14:paraId="4ECD4411" w14:textId="0835498F" w:rsidR="009C1FBF" w:rsidRDefault="00EF1279" w:rsidP="0073268F">
      <w:pPr>
        <w:rPr>
          <w:rFonts w:ascii="Arial" w:hAnsi="Arial" w:cs="Arial"/>
        </w:rPr>
      </w:pPr>
      <w:r w:rsidRPr="00217571">
        <w:rPr>
          <w:rFonts w:ascii="Arial" w:hAnsi="Arial" w:cs="Arial"/>
          <w:color w:val="00B050"/>
        </w:rPr>
        <w:t xml:space="preserve">2/26/2018: in </w:t>
      </w:r>
      <w:r w:rsidRPr="00217571">
        <w:rPr>
          <w:rFonts w:ascii="Arial" w:hAnsi="Arial" w:cs="Arial"/>
          <w:b/>
          <w:bCs/>
          <w:color w:val="00B050"/>
        </w:rPr>
        <w:t>EMAM morning battery,</w:t>
      </w:r>
      <w:r w:rsidRPr="00217571">
        <w:rPr>
          <w:rFonts w:ascii="Arial" w:hAnsi="Arial" w:cs="Arial"/>
          <w:color w:val="00B050"/>
        </w:rPr>
        <w:t xml:space="preserve"> Sub ID </w:t>
      </w:r>
      <w:r w:rsidRPr="00217571">
        <w:rPr>
          <w:rFonts w:ascii="Arial" w:hAnsi="Arial" w:cs="Arial"/>
          <w:b/>
          <w:bCs/>
          <w:color w:val="00B050"/>
        </w:rPr>
        <w:t xml:space="preserve">test </w:t>
      </w:r>
      <w:r w:rsidRPr="00217571">
        <w:rPr>
          <w:rFonts w:ascii="Arial" w:hAnsi="Arial" w:cs="Arial"/>
          <w:color w:val="00B050"/>
        </w:rPr>
        <w:t xml:space="preserve">at the following UTCs needs to be changed to Sub ID </w:t>
      </w:r>
      <w:r w:rsidRPr="00217571">
        <w:rPr>
          <w:rFonts w:ascii="Arial" w:hAnsi="Arial" w:cs="Arial"/>
          <w:b/>
          <w:bCs/>
          <w:color w:val="00B050"/>
        </w:rPr>
        <w:t xml:space="preserve">031 </w:t>
      </w:r>
      <w:r w:rsidRPr="00217571">
        <w:rPr>
          <w:rFonts w:ascii="Arial" w:hAnsi="Arial" w:cs="Arial"/>
          <w:color w:val="00B050"/>
        </w:rPr>
        <w:br/>
      </w:r>
      <w:r w:rsidR="006D4EAB" w:rsidRPr="00217571">
        <w:rPr>
          <w:rFonts w:ascii="Arial" w:hAnsi="Arial" w:cs="Arial"/>
          <w:bCs/>
          <w:color w:val="00B050"/>
        </w:rPr>
        <w:t>These are corrected in Fun_Risk:AddSubject2Database because test records are deleted at that step</w:t>
      </w:r>
      <w:r w:rsidRPr="00217571">
        <w:rPr>
          <w:rFonts w:ascii="Arial" w:hAnsi="Arial" w:cs="Arial"/>
          <w:color w:val="00B050"/>
        </w:rPr>
        <w:br/>
        <w:t xml:space="preserve">1512392452 </w:t>
      </w:r>
      <w:r w:rsidRPr="00217571">
        <w:rPr>
          <w:rFonts w:ascii="Arial" w:hAnsi="Arial" w:cs="Arial"/>
          <w:color w:val="00B050"/>
        </w:rPr>
        <w:br/>
        <w:t xml:space="preserve">1512309553 </w:t>
      </w:r>
      <w:r w:rsidRPr="00217571">
        <w:rPr>
          <w:rFonts w:ascii="Arial" w:hAnsi="Arial" w:cs="Arial"/>
          <w:color w:val="00B050"/>
        </w:rPr>
        <w:br/>
        <w:t xml:space="preserve">1512227465 </w:t>
      </w:r>
      <w:r w:rsidRPr="00217571">
        <w:rPr>
          <w:rFonts w:ascii="Arial" w:hAnsi="Arial" w:cs="Arial"/>
          <w:color w:val="00B050"/>
        </w:rPr>
        <w:br/>
        <w:t xml:space="preserve">1512133243 </w:t>
      </w:r>
      <w:r w:rsidRPr="00217571">
        <w:rPr>
          <w:rFonts w:ascii="Arial" w:hAnsi="Arial" w:cs="Arial"/>
          <w:color w:val="00B050"/>
        </w:rPr>
        <w:br/>
        <w:t xml:space="preserve">1512047106 </w:t>
      </w:r>
      <w:r w:rsidRPr="00217571">
        <w:rPr>
          <w:rFonts w:ascii="Arial" w:hAnsi="Arial" w:cs="Arial"/>
          <w:color w:val="00B050"/>
        </w:rPr>
        <w:br/>
        <w:t>1511960486</w:t>
      </w:r>
      <w:r w:rsidRPr="00EF1279">
        <w:rPr>
          <w:rFonts w:ascii="Arial" w:hAnsi="Arial" w:cs="Arial"/>
        </w:rPr>
        <w:br/>
      </w:r>
      <w:r w:rsidRPr="00EF1279">
        <w:rPr>
          <w:rFonts w:ascii="Arial" w:hAnsi="Arial" w:cs="Arial"/>
        </w:rPr>
        <w:br/>
      </w:r>
      <w:bookmarkStart w:id="16" w:name="_Hlk509931693"/>
      <w:r w:rsidR="009D65E8" w:rsidRPr="009125DE">
        <w:rPr>
          <w:rFonts w:ascii="Arial" w:hAnsi="Arial" w:cs="Arial"/>
          <w:color w:val="00B050"/>
        </w:rPr>
        <w:t>3/27/2018: Participant 034 – RA reviewed participant’s unfinished response recorded on February 13</w:t>
      </w:r>
      <w:r w:rsidR="009D65E8" w:rsidRPr="009125DE">
        <w:rPr>
          <w:rFonts w:ascii="Arial" w:hAnsi="Arial" w:cs="Arial"/>
          <w:color w:val="00B050"/>
          <w:vertAlign w:val="superscript"/>
        </w:rPr>
        <w:t>th</w:t>
      </w:r>
      <w:r w:rsidR="009D65E8" w:rsidRPr="009125DE">
        <w:rPr>
          <w:rFonts w:ascii="Arial" w:hAnsi="Arial" w:cs="Arial"/>
          <w:color w:val="00B050"/>
        </w:rPr>
        <w:t>, 2018. Participant confirmed that they answered EMAM_1.1-1.5 correctly, but simply didn’t finish the rest of the survey</w:t>
      </w:r>
      <w:bookmarkEnd w:id="16"/>
      <w:r w:rsidR="009C1FBF" w:rsidRPr="009125DE">
        <w:rPr>
          <w:rFonts w:ascii="Arial" w:hAnsi="Arial" w:cs="Arial"/>
          <w:color w:val="00B050"/>
        </w:rPr>
        <w:t>.</w:t>
      </w:r>
      <w:r w:rsidR="009125DE">
        <w:rPr>
          <w:rFonts w:ascii="Arial" w:hAnsi="Arial" w:cs="Arial"/>
          <w:color w:val="00B050"/>
        </w:rPr>
        <w:t xml:space="preserve">  NO CHANGE NEEDED</w:t>
      </w:r>
    </w:p>
    <w:p w14:paraId="071FC77B" w14:textId="54BFA98A" w:rsidR="00E01C9B" w:rsidRPr="00D77063" w:rsidRDefault="00E01C9B" w:rsidP="00E01C9B">
      <w:pPr>
        <w:rPr>
          <w:rFonts w:ascii="Arial" w:hAnsi="Arial" w:cs="Arial"/>
        </w:rPr>
      </w:pPr>
      <w:r w:rsidRPr="00524794">
        <w:rPr>
          <w:rFonts w:ascii="Arial" w:hAnsi="Arial" w:cs="Arial"/>
          <w:color w:val="00B050"/>
        </w:rPr>
        <w:t xml:space="preserve">037-4/06/2018: RA reviewed the incomplete/”false” surveys with the participant. The participant completed the first question on EMA Morning surveys dated 2/22/18 and 3/1/18. The participant reported that he accidently answered the first question as “yes” for the 3/1/18 survey as it should have been no. On the 2/22/18 survey the participant answered “no,” and he stated that he </w:t>
      </w:r>
      <w:r w:rsidR="0059599F" w:rsidRPr="00524794">
        <w:rPr>
          <w:rFonts w:ascii="Arial" w:hAnsi="Arial" w:cs="Arial"/>
          <w:color w:val="00B050"/>
        </w:rPr>
        <w:t>accidently completed this first question</w:t>
      </w:r>
      <w:r w:rsidRPr="00524794">
        <w:rPr>
          <w:rFonts w:ascii="Arial" w:hAnsi="Arial" w:cs="Arial"/>
          <w:color w:val="00B050"/>
        </w:rPr>
        <w:t xml:space="preserve">. </w:t>
      </w:r>
      <w:r w:rsidR="00F15022" w:rsidRPr="00524794">
        <w:rPr>
          <w:rFonts w:ascii="Arial" w:hAnsi="Arial" w:cs="Arial"/>
          <w:color w:val="00B050"/>
        </w:rPr>
        <w:t>The participant reported that he did not intend to complete either of these surveys</w:t>
      </w:r>
      <w:r w:rsidR="00F15022" w:rsidRPr="00E73AD2">
        <w:rPr>
          <w:rFonts w:ascii="Arial" w:hAnsi="Arial" w:cs="Arial"/>
          <w:color w:val="00B050"/>
        </w:rPr>
        <w:t>.</w:t>
      </w:r>
      <w:r w:rsidR="00E73AD2" w:rsidRPr="00E73AD2">
        <w:rPr>
          <w:rFonts w:ascii="Arial" w:hAnsi="Arial" w:cs="Arial"/>
          <w:color w:val="00B050"/>
        </w:rPr>
        <w:t xml:space="preserve">  NO CHANGE NEEDED B/C DIDN’T PROVIDE A DATE FOR LAPSE</w:t>
      </w:r>
    </w:p>
    <w:p w14:paraId="6631D021" w14:textId="77777777" w:rsidR="00E73AD2" w:rsidRDefault="0059599F" w:rsidP="00E73AD2">
      <w:pPr>
        <w:rPr>
          <w:rFonts w:ascii="Arial" w:hAnsi="Arial" w:cs="Arial"/>
        </w:rPr>
      </w:pPr>
      <w:r w:rsidRPr="00524794">
        <w:rPr>
          <w:rFonts w:ascii="Arial" w:hAnsi="Arial" w:cs="Arial"/>
          <w:color w:val="00B050"/>
        </w:rPr>
        <w:t>044-4/06/2018: RA reviewed the incomplete/”false” surveys with the participant. The participant completed the first question on EMA Morning survey dated 04/04/18. T</w:t>
      </w:r>
      <w:r w:rsidR="00F15022" w:rsidRPr="00524794">
        <w:rPr>
          <w:rFonts w:ascii="Arial" w:hAnsi="Arial" w:cs="Arial"/>
          <w:color w:val="00B050"/>
        </w:rPr>
        <w:t xml:space="preserve">he participant answered no, and this is accurate. However, she reported that she did not intend to respond to this survey. </w:t>
      </w:r>
      <w:r w:rsidR="00E73AD2" w:rsidRPr="00E73AD2">
        <w:rPr>
          <w:rFonts w:ascii="Arial" w:hAnsi="Arial" w:cs="Arial"/>
          <w:color w:val="00B050"/>
        </w:rPr>
        <w:t>NO CHANGE NEEDED B/C DIDN’T PROVIDE A DATE FOR LAPSE</w:t>
      </w:r>
    </w:p>
    <w:p w14:paraId="5A5119E9" w14:textId="005704D5" w:rsidR="0059599F" w:rsidRPr="00524794" w:rsidRDefault="0059599F" w:rsidP="0059599F">
      <w:pPr>
        <w:rPr>
          <w:rFonts w:ascii="Arial" w:hAnsi="Arial" w:cs="Arial"/>
          <w:color w:val="00B050"/>
        </w:rPr>
      </w:pPr>
    </w:p>
    <w:p w14:paraId="20C5BC8A" w14:textId="277DBC1A" w:rsidR="00DB4C2B" w:rsidRPr="00524794" w:rsidRDefault="00DB4C2B" w:rsidP="0059599F">
      <w:pPr>
        <w:rPr>
          <w:rFonts w:ascii="Arial" w:hAnsi="Arial" w:cs="Arial"/>
          <w:color w:val="00B050"/>
        </w:rPr>
      </w:pPr>
      <w:r w:rsidRPr="00524794">
        <w:rPr>
          <w:rFonts w:ascii="Arial" w:hAnsi="Arial" w:cs="Arial"/>
          <w:color w:val="00B050"/>
        </w:rPr>
        <w:lastRenderedPageBreak/>
        <w:t xml:space="preserve">047-4/05/2018: Participant 047 stopped receiving EMA surveys and audio reminders on 4/5/2018. RAs received a voicemail on 4/9/2018 from the participant with that information. </w:t>
      </w:r>
    </w:p>
    <w:p w14:paraId="3F8FF9D2" w14:textId="77777777" w:rsidR="00DB4C2B" w:rsidRPr="00524794" w:rsidRDefault="00DB4C2B" w:rsidP="00E01C9B">
      <w:pPr>
        <w:rPr>
          <w:rFonts w:ascii="Arial" w:hAnsi="Arial" w:cs="Arial"/>
          <w:color w:val="00B050"/>
        </w:rPr>
      </w:pPr>
      <w:r w:rsidRPr="00524794">
        <w:rPr>
          <w:rFonts w:ascii="Arial" w:hAnsi="Arial" w:cs="Arial"/>
          <w:color w:val="00B050"/>
        </w:rPr>
        <w:t xml:space="preserve">047-4/16/2018: RAs will manually send signals to participant from study test phone until the participant is back in town. </w:t>
      </w:r>
      <w:bookmarkStart w:id="17" w:name="_Toc497996974"/>
    </w:p>
    <w:p w14:paraId="04EFB46D" w14:textId="7E66C79E" w:rsidR="00DB4C2B" w:rsidRPr="00E73AD2" w:rsidRDefault="00E43A62" w:rsidP="00E01C9B">
      <w:pPr>
        <w:rPr>
          <w:rFonts w:ascii="Arial" w:hAnsi="Arial" w:cs="Arial"/>
          <w:color w:val="00B050"/>
        </w:rPr>
      </w:pPr>
      <w:r w:rsidRPr="00E73AD2">
        <w:rPr>
          <w:rFonts w:ascii="Arial" w:hAnsi="Arial" w:cs="Arial"/>
          <w:color w:val="00B050"/>
        </w:rPr>
        <w:t xml:space="preserve">042 – 4/16/2018: Participant reported a lapse that was not captured </w:t>
      </w:r>
      <w:r w:rsidR="004A229A" w:rsidRPr="00E73AD2">
        <w:rPr>
          <w:rFonts w:ascii="Arial" w:hAnsi="Arial" w:cs="Arial"/>
          <w:color w:val="00B050"/>
        </w:rPr>
        <w:t>in the EMAs. Participant reported drinking for a significant portion of the day on March 15</w:t>
      </w:r>
      <w:r w:rsidR="004A229A" w:rsidRPr="00E73AD2">
        <w:rPr>
          <w:rFonts w:ascii="Arial" w:hAnsi="Arial" w:cs="Arial"/>
          <w:color w:val="00B050"/>
          <w:vertAlign w:val="superscript"/>
        </w:rPr>
        <w:t>th</w:t>
      </w:r>
      <w:r w:rsidR="004A229A" w:rsidRPr="00E73AD2">
        <w:rPr>
          <w:rFonts w:ascii="Arial" w:hAnsi="Arial" w:cs="Arial"/>
          <w:color w:val="00B050"/>
        </w:rPr>
        <w:t>, 2018. They were at home during the lapse and did not recall the specific time period.</w:t>
      </w:r>
    </w:p>
    <w:p w14:paraId="7AE97AB5" w14:textId="584CF3F4" w:rsidR="00DB4C2B" w:rsidRPr="00857E8C" w:rsidRDefault="004366E7" w:rsidP="004366E7">
      <w:pPr>
        <w:rPr>
          <w:rFonts w:ascii="Arial" w:hAnsi="Arial" w:cs="Arial"/>
          <w:color w:val="00B050"/>
        </w:rPr>
      </w:pPr>
      <w:r w:rsidRPr="00857E8C">
        <w:rPr>
          <w:rFonts w:ascii="Arial" w:hAnsi="Arial" w:cs="Arial"/>
          <w:color w:val="00B050"/>
        </w:rPr>
        <w:t xml:space="preserve">039-4/23/18: RA reviewed the incomplete/”false” surveys with the participant. The participant completed the first question on EMA Morning surveys dated 4/10/18 (UTC: 1522763555) and 4/22/18 (UTC: 1523802653). The participant answered “no” on each of these surveys, however the participant did not intend to complete these surveys and completed them on accident. </w:t>
      </w:r>
      <w:r w:rsidR="00857E8C" w:rsidRPr="00857E8C">
        <w:rPr>
          <w:rFonts w:ascii="Arial" w:hAnsi="Arial" w:cs="Arial"/>
          <w:color w:val="00B050"/>
        </w:rPr>
        <w:t>[NOTE: Both already deleted b/c false and answered no)</w:t>
      </w:r>
    </w:p>
    <w:p w14:paraId="6A156C09" w14:textId="23751433" w:rsidR="00DB4C2B" w:rsidRPr="00857E8C" w:rsidRDefault="004A6504" w:rsidP="00E01C9B">
      <w:pPr>
        <w:rPr>
          <w:rFonts w:ascii="Arial" w:hAnsi="Arial" w:cs="Arial"/>
          <w:color w:val="00B050"/>
        </w:rPr>
      </w:pPr>
      <w:r w:rsidRPr="00857E8C">
        <w:rPr>
          <w:rFonts w:ascii="Arial" w:hAnsi="Arial" w:cs="Arial"/>
          <w:color w:val="00B050"/>
        </w:rPr>
        <w:t>052 – 5/3/2018: Participant was receiving EMAM links for both the morning EMA and the evening EMA. This has been resolved and the participant will be receiving EMAL links for the evening surveys starting tonight. The evening surveys affected are as follows by UTC:</w:t>
      </w:r>
      <w:r w:rsidR="00857E8C" w:rsidRPr="00857E8C">
        <w:rPr>
          <w:rFonts w:ascii="Arial" w:hAnsi="Arial" w:cs="Arial"/>
          <w:color w:val="00B050"/>
        </w:rPr>
        <w:t xml:space="preserve"> {NOTE:  No change needed. This just means we collected an extra 3 questions each survey.  No need to delete these}</w:t>
      </w:r>
    </w:p>
    <w:p w14:paraId="4D526C76" w14:textId="63FA30DE" w:rsidR="004A6504" w:rsidRPr="00857E8C" w:rsidRDefault="004A6504" w:rsidP="00E01C9B">
      <w:pPr>
        <w:rPr>
          <w:rFonts w:ascii="Arial" w:hAnsi="Arial" w:cs="Arial"/>
          <w:color w:val="00B050"/>
        </w:rPr>
      </w:pPr>
      <w:r w:rsidRPr="00857E8C">
        <w:rPr>
          <w:rFonts w:ascii="Arial" w:hAnsi="Arial" w:cs="Arial"/>
          <w:color w:val="00B050"/>
        </w:rPr>
        <w:t>1522382407</w:t>
      </w:r>
    </w:p>
    <w:p w14:paraId="103198AE" w14:textId="1C1CEEDA" w:rsidR="004A6504" w:rsidRPr="00857E8C" w:rsidRDefault="004A6504" w:rsidP="00E01C9B">
      <w:pPr>
        <w:rPr>
          <w:rFonts w:ascii="Arial" w:hAnsi="Arial" w:cs="Arial"/>
          <w:color w:val="00B050"/>
        </w:rPr>
      </w:pPr>
      <w:r w:rsidRPr="00857E8C">
        <w:rPr>
          <w:rFonts w:ascii="Arial" w:hAnsi="Arial" w:cs="Arial"/>
          <w:color w:val="00B050"/>
        </w:rPr>
        <w:t>1522468807</w:t>
      </w:r>
    </w:p>
    <w:p w14:paraId="1D03D5B9" w14:textId="17A5E3D3" w:rsidR="004A6504" w:rsidRPr="00857E8C" w:rsidRDefault="004A6504" w:rsidP="00E01C9B">
      <w:pPr>
        <w:rPr>
          <w:rFonts w:ascii="Arial" w:hAnsi="Arial" w:cs="Arial"/>
          <w:color w:val="00B050"/>
        </w:rPr>
      </w:pPr>
      <w:r w:rsidRPr="00857E8C">
        <w:rPr>
          <w:rFonts w:ascii="Arial" w:hAnsi="Arial" w:cs="Arial"/>
          <w:color w:val="00B050"/>
        </w:rPr>
        <w:t>1522555282</w:t>
      </w:r>
    </w:p>
    <w:p w14:paraId="5221D604" w14:textId="4290965A" w:rsidR="004A6504" w:rsidRPr="00857E8C" w:rsidRDefault="004A6504" w:rsidP="00E01C9B">
      <w:pPr>
        <w:rPr>
          <w:rFonts w:ascii="Arial" w:hAnsi="Arial" w:cs="Arial"/>
          <w:color w:val="00B050"/>
        </w:rPr>
      </w:pPr>
      <w:r w:rsidRPr="00857E8C">
        <w:rPr>
          <w:rFonts w:ascii="Arial" w:hAnsi="Arial" w:cs="Arial"/>
          <w:color w:val="00B050"/>
        </w:rPr>
        <w:t>1522641644</w:t>
      </w:r>
    </w:p>
    <w:p w14:paraId="3FE4D07D" w14:textId="631F82B4" w:rsidR="004A6504" w:rsidRPr="00857E8C" w:rsidRDefault="004A6504" w:rsidP="00E01C9B">
      <w:pPr>
        <w:rPr>
          <w:rFonts w:ascii="Arial" w:hAnsi="Arial" w:cs="Arial"/>
          <w:color w:val="00B050"/>
        </w:rPr>
      </w:pPr>
      <w:r w:rsidRPr="00857E8C">
        <w:rPr>
          <w:rFonts w:ascii="Arial" w:hAnsi="Arial" w:cs="Arial"/>
          <w:color w:val="00B050"/>
        </w:rPr>
        <w:t>1522727983</w:t>
      </w:r>
    </w:p>
    <w:p w14:paraId="4AE62D39" w14:textId="379BC821" w:rsidR="004A6504" w:rsidRPr="00857E8C" w:rsidRDefault="004A6504" w:rsidP="00E01C9B">
      <w:pPr>
        <w:rPr>
          <w:rFonts w:ascii="Arial" w:hAnsi="Arial" w:cs="Arial"/>
          <w:color w:val="00B050"/>
        </w:rPr>
      </w:pPr>
      <w:r w:rsidRPr="00857E8C">
        <w:rPr>
          <w:rFonts w:ascii="Arial" w:hAnsi="Arial" w:cs="Arial"/>
          <w:color w:val="00B050"/>
        </w:rPr>
        <w:t>1522814518</w:t>
      </w:r>
    </w:p>
    <w:p w14:paraId="6E595F5F" w14:textId="0E48BD8F" w:rsidR="004A6504" w:rsidRPr="00857E8C" w:rsidRDefault="004A6504" w:rsidP="00E01C9B">
      <w:pPr>
        <w:rPr>
          <w:rFonts w:ascii="Arial" w:hAnsi="Arial" w:cs="Arial"/>
          <w:color w:val="00B050"/>
        </w:rPr>
      </w:pPr>
      <w:r w:rsidRPr="00857E8C">
        <w:rPr>
          <w:rFonts w:ascii="Arial" w:hAnsi="Arial" w:cs="Arial"/>
          <w:color w:val="00B050"/>
        </w:rPr>
        <w:t>1522901223</w:t>
      </w:r>
    </w:p>
    <w:p w14:paraId="179CD751" w14:textId="1D5F4287" w:rsidR="004A6504" w:rsidRPr="00857E8C" w:rsidRDefault="004A6504" w:rsidP="00E01C9B">
      <w:pPr>
        <w:rPr>
          <w:rFonts w:ascii="Arial" w:hAnsi="Arial" w:cs="Arial"/>
          <w:color w:val="00B050"/>
        </w:rPr>
      </w:pPr>
      <w:r w:rsidRPr="00857E8C">
        <w:rPr>
          <w:rFonts w:ascii="Arial" w:hAnsi="Arial" w:cs="Arial"/>
          <w:color w:val="00B050"/>
        </w:rPr>
        <w:t>1522987969</w:t>
      </w:r>
    </w:p>
    <w:p w14:paraId="6A87E478" w14:textId="384ACEFB" w:rsidR="004A6504" w:rsidRPr="00857E8C" w:rsidRDefault="004A6504" w:rsidP="00E01C9B">
      <w:pPr>
        <w:rPr>
          <w:rFonts w:ascii="Arial" w:hAnsi="Arial" w:cs="Arial"/>
          <w:color w:val="00B050"/>
        </w:rPr>
      </w:pPr>
      <w:r w:rsidRPr="00857E8C">
        <w:rPr>
          <w:rFonts w:ascii="Arial" w:hAnsi="Arial" w:cs="Arial"/>
          <w:color w:val="00B050"/>
        </w:rPr>
        <w:t>1523074279</w:t>
      </w:r>
    </w:p>
    <w:p w14:paraId="28F33C3E" w14:textId="44BF6D04" w:rsidR="004A6504" w:rsidRPr="00857E8C" w:rsidRDefault="004A6504" w:rsidP="00E01C9B">
      <w:pPr>
        <w:rPr>
          <w:rFonts w:ascii="Arial" w:hAnsi="Arial" w:cs="Arial"/>
          <w:color w:val="00B050"/>
        </w:rPr>
      </w:pPr>
      <w:r w:rsidRPr="00857E8C">
        <w:rPr>
          <w:rFonts w:ascii="Arial" w:hAnsi="Arial" w:cs="Arial"/>
          <w:color w:val="00B050"/>
        </w:rPr>
        <w:t>1523160576</w:t>
      </w:r>
    </w:p>
    <w:p w14:paraId="7EC607B8" w14:textId="043516E5" w:rsidR="004A6504" w:rsidRPr="00857E8C" w:rsidRDefault="004A6504" w:rsidP="00E01C9B">
      <w:pPr>
        <w:rPr>
          <w:rFonts w:ascii="Arial" w:hAnsi="Arial" w:cs="Arial"/>
          <w:color w:val="00B050"/>
        </w:rPr>
      </w:pPr>
      <w:r w:rsidRPr="00857E8C">
        <w:rPr>
          <w:rFonts w:ascii="Arial" w:hAnsi="Arial" w:cs="Arial"/>
          <w:color w:val="00B050"/>
        </w:rPr>
        <w:t>1523246450</w:t>
      </w:r>
    </w:p>
    <w:p w14:paraId="03BC1135" w14:textId="004DD52B" w:rsidR="004A6504" w:rsidRPr="00857E8C" w:rsidRDefault="004A6504" w:rsidP="00E01C9B">
      <w:pPr>
        <w:rPr>
          <w:rFonts w:ascii="Arial" w:hAnsi="Arial" w:cs="Arial"/>
          <w:color w:val="00B050"/>
        </w:rPr>
      </w:pPr>
      <w:r w:rsidRPr="00857E8C">
        <w:rPr>
          <w:rFonts w:ascii="Arial" w:hAnsi="Arial" w:cs="Arial"/>
          <w:color w:val="00B050"/>
        </w:rPr>
        <w:t>1523332772</w:t>
      </w:r>
    </w:p>
    <w:p w14:paraId="44F7825A" w14:textId="35EFFCF8" w:rsidR="004A6504" w:rsidRPr="00857E8C" w:rsidRDefault="004A6504" w:rsidP="00E01C9B">
      <w:pPr>
        <w:rPr>
          <w:rFonts w:ascii="Arial" w:hAnsi="Arial" w:cs="Arial"/>
          <w:color w:val="00B050"/>
        </w:rPr>
      </w:pPr>
      <w:r w:rsidRPr="00857E8C">
        <w:rPr>
          <w:rFonts w:ascii="Arial" w:hAnsi="Arial" w:cs="Arial"/>
          <w:color w:val="00B050"/>
        </w:rPr>
        <w:t>1523420128</w:t>
      </w:r>
    </w:p>
    <w:p w14:paraId="52C87961" w14:textId="6FAF6188" w:rsidR="004A6504" w:rsidRPr="00857E8C" w:rsidRDefault="004A6504" w:rsidP="00E01C9B">
      <w:pPr>
        <w:rPr>
          <w:rFonts w:ascii="Arial" w:hAnsi="Arial" w:cs="Arial"/>
          <w:color w:val="00B050"/>
        </w:rPr>
      </w:pPr>
      <w:r w:rsidRPr="00857E8C">
        <w:rPr>
          <w:rFonts w:ascii="Arial" w:hAnsi="Arial" w:cs="Arial"/>
          <w:color w:val="00B050"/>
        </w:rPr>
        <w:t>1523506415</w:t>
      </w:r>
    </w:p>
    <w:p w14:paraId="363D940B" w14:textId="7158A043" w:rsidR="004A6504" w:rsidRPr="00857E8C" w:rsidRDefault="004A6504" w:rsidP="00E01C9B">
      <w:pPr>
        <w:rPr>
          <w:rFonts w:ascii="Arial" w:hAnsi="Arial" w:cs="Arial"/>
          <w:color w:val="00B050"/>
        </w:rPr>
      </w:pPr>
      <w:r w:rsidRPr="00857E8C">
        <w:rPr>
          <w:rFonts w:ascii="Arial" w:hAnsi="Arial" w:cs="Arial"/>
          <w:color w:val="00B050"/>
        </w:rPr>
        <w:t>1523594490</w:t>
      </w:r>
    </w:p>
    <w:p w14:paraId="70092931" w14:textId="44397FDC" w:rsidR="004A6504" w:rsidRPr="00857E8C" w:rsidRDefault="004A6504" w:rsidP="00E01C9B">
      <w:pPr>
        <w:rPr>
          <w:rFonts w:ascii="Arial" w:hAnsi="Arial" w:cs="Arial"/>
          <w:color w:val="00B050"/>
        </w:rPr>
      </w:pPr>
      <w:r w:rsidRPr="00857E8C">
        <w:rPr>
          <w:rFonts w:ascii="Arial" w:hAnsi="Arial" w:cs="Arial"/>
          <w:color w:val="00B050"/>
        </w:rPr>
        <w:t>1523678798</w:t>
      </w:r>
    </w:p>
    <w:p w14:paraId="6CEB0252" w14:textId="17C99BBB" w:rsidR="004A6504" w:rsidRPr="00857E8C" w:rsidRDefault="004A6504" w:rsidP="00E01C9B">
      <w:pPr>
        <w:rPr>
          <w:rFonts w:ascii="Arial" w:hAnsi="Arial" w:cs="Arial"/>
          <w:color w:val="00B050"/>
        </w:rPr>
      </w:pPr>
      <w:r w:rsidRPr="00857E8C">
        <w:rPr>
          <w:rFonts w:ascii="Arial" w:hAnsi="Arial" w:cs="Arial"/>
          <w:color w:val="00B050"/>
        </w:rPr>
        <w:t>1523768925</w:t>
      </w:r>
    </w:p>
    <w:p w14:paraId="2C680770" w14:textId="63C5BECA" w:rsidR="004A6504" w:rsidRPr="00857E8C" w:rsidRDefault="004A6504" w:rsidP="00E01C9B">
      <w:pPr>
        <w:rPr>
          <w:rFonts w:ascii="Arial" w:hAnsi="Arial" w:cs="Arial"/>
          <w:color w:val="00B050"/>
        </w:rPr>
      </w:pPr>
      <w:r w:rsidRPr="00857E8C">
        <w:rPr>
          <w:rFonts w:ascii="Arial" w:hAnsi="Arial" w:cs="Arial"/>
          <w:color w:val="00B050"/>
        </w:rPr>
        <w:t>1523851199</w:t>
      </w:r>
    </w:p>
    <w:p w14:paraId="34352A9E" w14:textId="0EC9D798" w:rsidR="004A6504" w:rsidRPr="00857E8C" w:rsidRDefault="004A6504" w:rsidP="00E01C9B">
      <w:pPr>
        <w:rPr>
          <w:rFonts w:ascii="Arial" w:hAnsi="Arial" w:cs="Arial"/>
          <w:color w:val="00B050"/>
        </w:rPr>
      </w:pPr>
      <w:r w:rsidRPr="00857E8C">
        <w:rPr>
          <w:rFonts w:ascii="Arial" w:hAnsi="Arial" w:cs="Arial"/>
          <w:color w:val="00B050"/>
        </w:rPr>
        <w:t>1523938481</w:t>
      </w:r>
    </w:p>
    <w:p w14:paraId="7060904C" w14:textId="66B6EC3F" w:rsidR="00E67F68" w:rsidRPr="00857E8C" w:rsidRDefault="00E67F68" w:rsidP="00E01C9B">
      <w:pPr>
        <w:rPr>
          <w:rFonts w:ascii="Arial" w:hAnsi="Arial" w:cs="Arial"/>
          <w:color w:val="00B050"/>
        </w:rPr>
      </w:pPr>
      <w:r w:rsidRPr="00857E8C">
        <w:rPr>
          <w:rFonts w:ascii="Arial" w:hAnsi="Arial" w:cs="Arial"/>
          <w:color w:val="00B050"/>
        </w:rPr>
        <w:t>1524110472</w:t>
      </w:r>
    </w:p>
    <w:p w14:paraId="12921052" w14:textId="2766EAC2" w:rsidR="00E67F68" w:rsidRPr="00857E8C" w:rsidRDefault="00E67F68" w:rsidP="00E01C9B">
      <w:pPr>
        <w:rPr>
          <w:rFonts w:ascii="Arial" w:hAnsi="Arial" w:cs="Arial"/>
          <w:color w:val="00B050"/>
        </w:rPr>
      </w:pPr>
      <w:r w:rsidRPr="00857E8C">
        <w:rPr>
          <w:rFonts w:ascii="Arial" w:hAnsi="Arial" w:cs="Arial"/>
          <w:color w:val="00B050"/>
        </w:rPr>
        <w:t>1524196844</w:t>
      </w:r>
    </w:p>
    <w:p w14:paraId="3248CAA7" w14:textId="7F806AE4" w:rsidR="00E67F68" w:rsidRPr="00857E8C" w:rsidRDefault="00E67F68" w:rsidP="00E01C9B">
      <w:pPr>
        <w:rPr>
          <w:rFonts w:ascii="Arial" w:hAnsi="Arial" w:cs="Arial"/>
          <w:color w:val="00B050"/>
        </w:rPr>
      </w:pPr>
      <w:r w:rsidRPr="00857E8C">
        <w:rPr>
          <w:rFonts w:ascii="Arial" w:hAnsi="Arial" w:cs="Arial"/>
          <w:color w:val="00B050"/>
        </w:rPr>
        <w:t>1524284785</w:t>
      </w:r>
    </w:p>
    <w:p w14:paraId="7C91BC8A" w14:textId="0E0AFF10" w:rsidR="00E67F68" w:rsidRPr="00857E8C" w:rsidRDefault="00E67F68" w:rsidP="00E01C9B">
      <w:pPr>
        <w:rPr>
          <w:rFonts w:ascii="Arial" w:hAnsi="Arial" w:cs="Arial"/>
          <w:color w:val="00B050"/>
        </w:rPr>
      </w:pPr>
      <w:r w:rsidRPr="00857E8C">
        <w:rPr>
          <w:rFonts w:ascii="Arial" w:hAnsi="Arial" w:cs="Arial"/>
          <w:color w:val="00B050"/>
        </w:rPr>
        <w:lastRenderedPageBreak/>
        <w:t>1524369655</w:t>
      </w:r>
    </w:p>
    <w:p w14:paraId="56E7D277" w14:textId="0204FD37" w:rsidR="00E67F68" w:rsidRPr="00857E8C" w:rsidRDefault="00E67F68" w:rsidP="00E01C9B">
      <w:pPr>
        <w:rPr>
          <w:rFonts w:ascii="Arial" w:hAnsi="Arial" w:cs="Arial"/>
          <w:color w:val="00B050"/>
        </w:rPr>
      </w:pPr>
      <w:r w:rsidRPr="00857E8C">
        <w:rPr>
          <w:rFonts w:ascii="Arial" w:hAnsi="Arial" w:cs="Arial"/>
          <w:color w:val="00B050"/>
        </w:rPr>
        <w:t>1524457396</w:t>
      </w:r>
    </w:p>
    <w:p w14:paraId="1472C554" w14:textId="71A6C105" w:rsidR="00E67F68" w:rsidRPr="00857E8C" w:rsidRDefault="00E67F68" w:rsidP="00E01C9B">
      <w:pPr>
        <w:rPr>
          <w:rFonts w:ascii="Arial" w:hAnsi="Arial" w:cs="Arial"/>
          <w:color w:val="00B050"/>
        </w:rPr>
      </w:pPr>
      <w:r w:rsidRPr="00857E8C">
        <w:rPr>
          <w:rFonts w:ascii="Arial" w:hAnsi="Arial" w:cs="Arial"/>
          <w:color w:val="00B050"/>
        </w:rPr>
        <w:t>1524543740</w:t>
      </w:r>
    </w:p>
    <w:p w14:paraId="2547DA19" w14:textId="76EB1193" w:rsidR="00E67F68" w:rsidRPr="00857E8C" w:rsidRDefault="00E67F68" w:rsidP="00E01C9B">
      <w:pPr>
        <w:rPr>
          <w:rFonts w:ascii="Arial" w:hAnsi="Arial" w:cs="Arial"/>
          <w:color w:val="00B050"/>
        </w:rPr>
      </w:pPr>
      <w:r w:rsidRPr="00857E8C">
        <w:rPr>
          <w:rFonts w:ascii="Arial" w:hAnsi="Arial" w:cs="Arial"/>
          <w:color w:val="00B050"/>
        </w:rPr>
        <w:t>1524631200</w:t>
      </w:r>
    </w:p>
    <w:p w14:paraId="330E21A6" w14:textId="4AAD0BB3" w:rsidR="00E67F68" w:rsidRPr="00857E8C" w:rsidRDefault="00E67F68" w:rsidP="00E01C9B">
      <w:pPr>
        <w:rPr>
          <w:rFonts w:ascii="Arial" w:hAnsi="Arial" w:cs="Arial"/>
          <w:color w:val="00B050"/>
        </w:rPr>
      </w:pPr>
      <w:r w:rsidRPr="00857E8C">
        <w:rPr>
          <w:rFonts w:ascii="Arial" w:hAnsi="Arial" w:cs="Arial"/>
          <w:color w:val="00B050"/>
        </w:rPr>
        <w:t>1524715236</w:t>
      </w:r>
    </w:p>
    <w:p w14:paraId="6BA6A3B2" w14:textId="2CECDE05" w:rsidR="00E67F68" w:rsidRPr="00857E8C" w:rsidRDefault="00E67F68" w:rsidP="00E01C9B">
      <w:pPr>
        <w:rPr>
          <w:rFonts w:ascii="Arial" w:hAnsi="Arial" w:cs="Arial"/>
          <w:color w:val="00B050"/>
        </w:rPr>
      </w:pPr>
      <w:r w:rsidRPr="00857E8C">
        <w:rPr>
          <w:rFonts w:ascii="Arial" w:hAnsi="Arial" w:cs="Arial"/>
          <w:color w:val="00B050"/>
        </w:rPr>
        <w:t>1524801646</w:t>
      </w:r>
    </w:p>
    <w:p w14:paraId="6DC53B58" w14:textId="5ECA157F" w:rsidR="004A6504" w:rsidRPr="00857E8C" w:rsidRDefault="00E67F68" w:rsidP="00E01C9B">
      <w:pPr>
        <w:rPr>
          <w:rFonts w:ascii="Arial" w:hAnsi="Arial" w:cs="Arial"/>
          <w:color w:val="00B050"/>
        </w:rPr>
      </w:pPr>
      <w:r w:rsidRPr="00857E8C">
        <w:rPr>
          <w:rFonts w:ascii="Arial" w:hAnsi="Arial" w:cs="Arial"/>
          <w:color w:val="00B050"/>
        </w:rPr>
        <w:t>1524974406</w:t>
      </w:r>
    </w:p>
    <w:p w14:paraId="6CD66EE8" w14:textId="77777777" w:rsidR="00E67F68" w:rsidRPr="00857E8C" w:rsidRDefault="00E67F68" w:rsidP="00E67F68">
      <w:pPr>
        <w:rPr>
          <w:rFonts w:ascii="Arial" w:hAnsi="Arial" w:cs="Arial"/>
          <w:color w:val="00B050"/>
        </w:rPr>
      </w:pPr>
      <w:r w:rsidRPr="00857E8C">
        <w:rPr>
          <w:rFonts w:ascii="Arial" w:hAnsi="Arial" w:cs="Arial"/>
          <w:color w:val="00B050"/>
        </w:rPr>
        <w:t>1525060835</w:t>
      </w:r>
    </w:p>
    <w:p w14:paraId="65FEF16B" w14:textId="77777777" w:rsidR="00E67F68" w:rsidRPr="00857E8C" w:rsidRDefault="00E67F68" w:rsidP="00E67F68">
      <w:pPr>
        <w:rPr>
          <w:rFonts w:ascii="Arial" w:hAnsi="Arial" w:cs="Arial"/>
          <w:color w:val="00B050"/>
        </w:rPr>
      </w:pPr>
      <w:r w:rsidRPr="00857E8C">
        <w:rPr>
          <w:rFonts w:ascii="Arial" w:hAnsi="Arial" w:cs="Arial"/>
          <w:color w:val="00B050"/>
        </w:rPr>
        <w:t>1525147481</w:t>
      </w:r>
    </w:p>
    <w:p w14:paraId="09A7A226" w14:textId="73732C58" w:rsidR="00E67F68" w:rsidRPr="00857E8C" w:rsidRDefault="00E67F68" w:rsidP="00E01C9B">
      <w:pPr>
        <w:rPr>
          <w:rFonts w:ascii="Arial" w:hAnsi="Arial" w:cs="Arial"/>
          <w:color w:val="00B050"/>
        </w:rPr>
      </w:pPr>
      <w:r w:rsidRPr="00857E8C">
        <w:rPr>
          <w:rFonts w:ascii="Arial" w:hAnsi="Arial" w:cs="Arial"/>
          <w:color w:val="00B050"/>
        </w:rPr>
        <w:t>1525234126</w:t>
      </w:r>
    </w:p>
    <w:p w14:paraId="0716B2D1" w14:textId="63C5537D" w:rsidR="004A6504" w:rsidRPr="00857E8C" w:rsidRDefault="004A6504" w:rsidP="00E01C9B">
      <w:pPr>
        <w:rPr>
          <w:rFonts w:ascii="Arial" w:hAnsi="Arial" w:cs="Arial"/>
          <w:color w:val="00B050"/>
        </w:rPr>
      </w:pPr>
      <w:r w:rsidRPr="00857E8C">
        <w:rPr>
          <w:rFonts w:ascii="Arial" w:hAnsi="Arial" w:cs="Arial"/>
          <w:color w:val="00B050"/>
        </w:rPr>
        <w:t>1525320799</w:t>
      </w:r>
    </w:p>
    <w:p w14:paraId="2420BC1A" w14:textId="77777777" w:rsidR="00A41A6C" w:rsidRDefault="00A41A6C" w:rsidP="00E01C9B">
      <w:pPr>
        <w:rPr>
          <w:rFonts w:ascii="Arial" w:hAnsi="Arial" w:cs="Arial"/>
        </w:rPr>
      </w:pPr>
    </w:p>
    <w:p w14:paraId="4C17E921" w14:textId="72052A0C" w:rsidR="006C4259" w:rsidRPr="00857E8C" w:rsidRDefault="00A41A6C" w:rsidP="00E01C9B">
      <w:pPr>
        <w:rPr>
          <w:rFonts w:ascii="Arial" w:hAnsi="Arial" w:cs="Arial"/>
          <w:color w:val="00B050"/>
        </w:rPr>
      </w:pPr>
      <w:r w:rsidRPr="00857E8C">
        <w:rPr>
          <w:rFonts w:ascii="Arial" w:hAnsi="Arial" w:cs="Arial"/>
          <w:color w:val="00B050"/>
        </w:rPr>
        <w:t xml:space="preserve">062 - 6/12/2018: Due to an error in Survey Signal, participant did not begin receiving surveys until 5/19/2018 when they were supposed to start receiving surveys 5/18/2018. </w:t>
      </w:r>
      <w:r w:rsidR="00857E8C" w:rsidRPr="00857E8C">
        <w:rPr>
          <w:rFonts w:ascii="Arial" w:hAnsi="Arial" w:cs="Arial"/>
          <w:color w:val="00B050"/>
        </w:rPr>
        <w:t>[NOTE: No change/fix.  Data are simply missing]</w:t>
      </w:r>
    </w:p>
    <w:p w14:paraId="7F2A6847" w14:textId="000D231D" w:rsidR="004F0CF6" w:rsidRPr="00857E8C" w:rsidRDefault="001354B8" w:rsidP="006C4259">
      <w:pPr>
        <w:rPr>
          <w:rFonts w:ascii="Arial" w:hAnsi="Arial" w:cs="Arial"/>
          <w:color w:val="00B050"/>
        </w:rPr>
      </w:pPr>
      <w:r w:rsidRPr="00857E8C">
        <w:rPr>
          <w:rFonts w:ascii="Arial" w:hAnsi="Arial" w:cs="Arial"/>
          <w:color w:val="00B050"/>
        </w:rPr>
        <w:t>043 – 6/15/18: RA reviewed reported lapses and saw that there was an unfinished “Yes” response with UTC 1528033409. It appears the participant only answered questions 1-1.5</w:t>
      </w:r>
      <w:r w:rsidR="009A6DB0" w:rsidRPr="00857E8C">
        <w:rPr>
          <w:rFonts w:ascii="Arial" w:hAnsi="Arial" w:cs="Arial"/>
          <w:color w:val="00B050"/>
        </w:rPr>
        <w:t>, but that they entered the end date of the last drink they were reporting incorrectly. The participant</w:t>
      </w:r>
      <w:r w:rsidRPr="00857E8C">
        <w:rPr>
          <w:rFonts w:ascii="Arial" w:hAnsi="Arial" w:cs="Arial"/>
          <w:color w:val="00B050"/>
        </w:rPr>
        <w:t xml:space="preserve"> then resubmitted a finished response later with UTC 1527952931.</w:t>
      </w:r>
      <w:r w:rsidR="003F0B55" w:rsidRPr="00857E8C">
        <w:rPr>
          <w:rFonts w:ascii="Arial" w:hAnsi="Arial" w:cs="Arial"/>
          <w:color w:val="00B050"/>
        </w:rPr>
        <w:t xml:space="preserve"> </w:t>
      </w:r>
    </w:p>
    <w:p w14:paraId="31C481C4" w14:textId="16C3418B" w:rsidR="004F0CF6" w:rsidRPr="007D4FFF" w:rsidRDefault="008D1DF6" w:rsidP="006C4259">
      <w:pPr>
        <w:rPr>
          <w:rFonts w:ascii="Arial" w:hAnsi="Arial" w:cs="Arial"/>
          <w:color w:val="00B050"/>
        </w:rPr>
      </w:pPr>
      <w:r w:rsidRPr="007D4FFF">
        <w:rPr>
          <w:rFonts w:ascii="Arial" w:hAnsi="Arial" w:cs="Arial"/>
          <w:color w:val="00B050"/>
        </w:rPr>
        <w:t xml:space="preserve">079 – 6/25/2018: Due to an error in Survey Signal, participant did not receive their EMAM surveys for 6/23, 6/24, and 6/25. The issue has been corrected and participant should begin getting their surveys starting 6/26. </w:t>
      </w:r>
      <w:r w:rsidR="007D4FFF" w:rsidRPr="007D4FFF">
        <w:rPr>
          <w:rFonts w:ascii="Arial" w:hAnsi="Arial" w:cs="Arial"/>
          <w:color w:val="00B050"/>
        </w:rPr>
        <w:t>[NOTE: No fix/change possible.  Data are missing]</w:t>
      </w:r>
    </w:p>
    <w:p w14:paraId="2A5C2631" w14:textId="0550BD50" w:rsidR="006C4259" w:rsidRPr="008D5FA6" w:rsidRDefault="0019293D" w:rsidP="00E01C9B">
      <w:pPr>
        <w:rPr>
          <w:rFonts w:ascii="Arial" w:hAnsi="Arial" w:cs="Arial"/>
          <w:color w:val="00B050"/>
        </w:rPr>
      </w:pPr>
      <w:r w:rsidRPr="007D4FFF">
        <w:rPr>
          <w:rFonts w:ascii="Arial" w:hAnsi="Arial" w:cs="Arial"/>
          <w:color w:val="00B050"/>
        </w:rPr>
        <w:t xml:space="preserve">076 – 6/28/2018: Due to an error in Survey Signal, participant did not receive their EMAM survey for 6/28. </w:t>
      </w:r>
      <w:r w:rsidR="0049431E" w:rsidRPr="007D4FFF">
        <w:rPr>
          <w:rFonts w:ascii="Arial" w:hAnsi="Arial" w:cs="Arial"/>
          <w:color w:val="00B050"/>
        </w:rPr>
        <w:t xml:space="preserve">The participant was getting the EMAL survey link as their morning survey, so they have 4 EMAL’s for 6/28/2018. </w:t>
      </w:r>
      <w:r w:rsidRPr="007D4FFF">
        <w:rPr>
          <w:rFonts w:ascii="Arial" w:hAnsi="Arial" w:cs="Arial"/>
          <w:color w:val="00B050"/>
        </w:rPr>
        <w:t>The issue has been corrected and participant should begin getting their surveys starting 6/29.</w:t>
      </w:r>
      <w:r w:rsidR="007D4FFF" w:rsidRPr="007D4FFF">
        <w:rPr>
          <w:rFonts w:ascii="Arial" w:hAnsi="Arial" w:cs="Arial"/>
          <w:color w:val="00B050"/>
        </w:rPr>
        <w:t xml:space="preserve"> [NOTE: No fix possible; Data are missing]</w:t>
      </w:r>
    </w:p>
    <w:p w14:paraId="7C672BBD" w14:textId="14A01CE3" w:rsidR="008D5FA6" w:rsidRPr="00254A86" w:rsidRDefault="008D5FA6" w:rsidP="008D5FA6">
      <w:pPr>
        <w:contextualSpacing/>
        <w:rPr>
          <w:rFonts w:ascii="Arial" w:hAnsi="Arial" w:cs="Arial"/>
          <w:color w:val="00B050"/>
        </w:rPr>
      </w:pPr>
      <w:r w:rsidRPr="00254A86">
        <w:rPr>
          <w:rFonts w:ascii="Arial" w:hAnsi="Arial" w:cs="Arial"/>
          <w:color w:val="00B050"/>
        </w:rPr>
        <w:t>081- 09/05/2018: RA reviewed the incomplete/”false” surveys with the particip</w:t>
      </w:r>
      <w:r w:rsidR="000A178B" w:rsidRPr="00254A86">
        <w:rPr>
          <w:rFonts w:ascii="Arial" w:hAnsi="Arial" w:cs="Arial"/>
          <w:color w:val="00B050"/>
        </w:rPr>
        <w:t>ant if yes was recorded for EMAM</w:t>
      </w:r>
      <w:r w:rsidRPr="00254A86">
        <w:rPr>
          <w:rFonts w:ascii="Arial" w:hAnsi="Arial" w:cs="Arial"/>
          <w:color w:val="00B050"/>
        </w:rPr>
        <w:t>_1.The participant repo</w:t>
      </w:r>
      <w:r w:rsidR="000A178B" w:rsidRPr="00254A86">
        <w:rPr>
          <w:rFonts w:ascii="Arial" w:hAnsi="Arial" w:cs="Arial"/>
          <w:color w:val="00B050"/>
        </w:rPr>
        <w:t>rted a response of “yes” to EMAM</w:t>
      </w:r>
      <w:r w:rsidRPr="00254A86">
        <w:rPr>
          <w:rFonts w:ascii="Arial" w:hAnsi="Arial" w:cs="Arial"/>
          <w:color w:val="00B050"/>
        </w:rPr>
        <w:t xml:space="preserve">_1 on the following surveys: </w:t>
      </w:r>
      <w:r w:rsidRPr="00254A86">
        <w:rPr>
          <w:rFonts w:ascii="Arial" w:hAnsi="Arial" w:cs="Arial"/>
          <w:b/>
          <w:bCs/>
          <w:color w:val="00B050"/>
        </w:rPr>
        <w:t>UTC:</w:t>
      </w:r>
      <w:r w:rsidR="000A178B" w:rsidRPr="00254A86">
        <w:rPr>
          <w:rFonts w:ascii="Arial" w:hAnsi="Arial" w:cs="Arial"/>
          <w:color w:val="00B050"/>
        </w:rPr>
        <w:t xml:space="preserve"> 1534680283</w:t>
      </w:r>
      <w:r w:rsidRPr="00254A86">
        <w:rPr>
          <w:rFonts w:ascii="Arial" w:hAnsi="Arial" w:cs="Arial"/>
          <w:color w:val="00B050"/>
        </w:rPr>
        <w:t> .</w:t>
      </w:r>
      <w:r w:rsidRPr="00254A86">
        <w:rPr>
          <w:rFonts w:ascii="Arial" w:hAnsi="Arial" w:cs="Arial"/>
          <w:color w:val="00B050"/>
          <w:sz w:val="18"/>
          <w:szCs w:val="18"/>
        </w:rPr>
        <w:t xml:space="preserve"> </w:t>
      </w:r>
      <w:r w:rsidRPr="00254A86">
        <w:rPr>
          <w:rFonts w:ascii="Arial" w:hAnsi="Arial" w:cs="Arial"/>
          <w:color w:val="00B050"/>
        </w:rPr>
        <w:t>The participant reported that she could not accurately tell me if she actually experienced a lapse when she endorsed yes on these surveys. The participant reported that she drank very heavily since</w:t>
      </w:r>
      <w:r w:rsidR="000A178B" w:rsidRPr="00254A86">
        <w:rPr>
          <w:rFonts w:ascii="Arial" w:hAnsi="Arial" w:cs="Arial"/>
          <w:color w:val="00B050"/>
        </w:rPr>
        <w:t xml:space="preserve"> she</w:t>
      </w:r>
      <w:r w:rsidRPr="00254A86">
        <w:rPr>
          <w:rFonts w:ascii="Arial" w:hAnsi="Arial" w:cs="Arial"/>
          <w:color w:val="00B050"/>
        </w:rPr>
        <w:t xml:space="preserve"> last completed a follow-up visit and doesn’t remember. </w:t>
      </w:r>
      <w:r w:rsidR="001A6045" w:rsidRPr="00254A86">
        <w:rPr>
          <w:rFonts w:ascii="Arial" w:hAnsi="Arial" w:cs="Arial"/>
          <w:color w:val="00B050"/>
        </w:rPr>
        <w:t>–</w:t>
      </w:r>
      <w:r w:rsidR="000A178B" w:rsidRPr="00254A86">
        <w:rPr>
          <w:rFonts w:ascii="Arial" w:hAnsi="Arial" w:cs="Arial"/>
          <w:color w:val="00B050"/>
        </w:rPr>
        <w:t>Candace</w:t>
      </w:r>
      <w:r w:rsidR="00254A86" w:rsidRPr="00254A86">
        <w:rPr>
          <w:rFonts w:ascii="Arial" w:hAnsi="Arial" w:cs="Arial"/>
          <w:color w:val="00B050"/>
        </w:rPr>
        <w:t>;   JC marked this as a real lapse on the evening before 8-18-2019.  Set the time to 19</w:t>
      </w:r>
    </w:p>
    <w:p w14:paraId="54D2D528" w14:textId="2CE49C65" w:rsidR="003467B8" w:rsidRDefault="003467B8" w:rsidP="008D5FA6">
      <w:pPr>
        <w:contextualSpacing/>
        <w:rPr>
          <w:rFonts w:ascii="Arial" w:hAnsi="Arial" w:cs="Arial"/>
        </w:rPr>
      </w:pPr>
    </w:p>
    <w:p w14:paraId="425087BD" w14:textId="533A1A4D" w:rsidR="00742EB4" w:rsidRPr="00275822" w:rsidRDefault="00742EB4" w:rsidP="008D5FA6">
      <w:pPr>
        <w:contextualSpacing/>
        <w:rPr>
          <w:rFonts w:ascii="Arial" w:hAnsi="Arial" w:cs="Arial"/>
          <w:color w:val="00B050"/>
        </w:rPr>
      </w:pPr>
      <w:r w:rsidRPr="00275822">
        <w:rPr>
          <w:rFonts w:ascii="Arial" w:hAnsi="Arial" w:cs="Arial"/>
          <w:color w:val="00B050"/>
        </w:rPr>
        <w:t>131 – 11/6/2018: EMAM with UTC 1539875873, question 1.3 (date of last drink not reported) should be 10-17-2018. -JN</w:t>
      </w:r>
    </w:p>
    <w:p w14:paraId="6C66BCE6" w14:textId="3C69C4CE" w:rsidR="00742EB4" w:rsidRDefault="00742EB4" w:rsidP="008D5FA6">
      <w:pPr>
        <w:contextualSpacing/>
        <w:rPr>
          <w:rFonts w:ascii="Arial" w:hAnsi="Arial" w:cs="Arial"/>
        </w:rPr>
      </w:pPr>
    </w:p>
    <w:p w14:paraId="2C736F3B" w14:textId="18AEBBCE" w:rsidR="00102816" w:rsidRPr="00275822" w:rsidRDefault="00742EB4">
      <w:pPr>
        <w:contextualSpacing/>
        <w:rPr>
          <w:rFonts w:ascii="Arial" w:hAnsi="Arial" w:cs="Arial"/>
          <w:color w:val="00B050"/>
        </w:rPr>
      </w:pPr>
      <w:r w:rsidRPr="00275822">
        <w:rPr>
          <w:rFonts w:ascii="Arial" w:hAnsi="Arial" w:cs="Arial"/>
          <w:color w:val="00B050"/>
        </w:rPr>
        <w:t xml:space="preserve">137 – 11/6/2018: EMAM with UTC 1541326066, question 1.1 (date of first drink not reported) should be 11-04-2018, and question 1.3 should be 11-04-2018 as well. </w:t>
      </w:r>
      <w:r w:rsidR="00102816" w:rsidRPr="00275822">
        <w:rPr>
          <w:rFonts w:ascii="Arial" w:hAnsi="Arial" w:cs="Arial"/>
          <w:color w:val="00B050"/>
        </w:rPr>
        <w:t>–</w:t>
      </w:r>
      <w:r w:rsidRPr="00275822">
        <w:rPr>
          <w:rFonts w:ascii="Arial" w:hAnsi="Arial" w:cs="Arial"/>
          <w:color w:val="00B050"/>
        </w:rPr>
        <w:t xml:space="preserve"> JN</w:t>
      </w:r>
    </w:p>
    <w:p w14:paraId="5AC12A3D" w14:textId="77777777" w:rsidR="00102816" w:rsidRPr="004C40E6" w:rsidRDefault="00102816">
      <w:pPr>
        <w:contextualSpacing/>
        <w:rPr>
          <w:rFonts w:ascii="Arial" w:hAnsi="Arial" w:cs="Arial"/>
          <w:color w:val="00B050"/>
        </w:rPr>
      </w:pPr>
    </w:p>
    <w:p w14:paraId="46568920" w14:textId="6577CDBE" w:rsidR="001E71CD" w:rsidRPr="004C40E6" w:rsidRDefault="00102816">
      <w:pPr>
        <w:contextualSpacing/>
        <w:rPr>
          <w:rFonts w:ascii="Arial" w:hAnsi="Arial" w:cs="Arial"/>
          <w:color w:val="00B050"/>
        </w:rPr>
      </w:pPr>
      <w:r w:rsidRPr="004C40E6">
        <w:rPr>
          <w:rFonts w:ascii="Arial" w:hAnsi="Arial" w:cs="Arial"/>
          <w:color w:val="00B050"/>
        </w:rPr>
        <w:t xml:space="preserve">131 – 12/18/18: EMAM with UTC: 1543674688, 1543674361, and 1543674299 incomplete answered yes. The lapse details are captured in the EMAM with UTC 1543677333. </w:t>
      </w:r>
      <w:r w:rsidR="001E71CD" w:rsidRPr="004C40E6">
        <w:rPr>
          <w:rFonts w:ascii="Arial" w:hAnsi="Arial" w:cs="Arial"/>
          <w:color w:val="00B050"/>
        </w:rPr>
        <w:t>–</w:t>
      </w:r>
      <w:r w:rsidRPr="004C40E6">
        <w:rPr>
          <w:rFonts w:ascii="Arial" w:hAnsi="Arial" w:cs="Arial"/>
          <w:color w:val="00B050"/>
        </w:rPr>
        <w:t xml:space="preserve"> Jill</w:t>
      </w:r>
    </w:p>
    <w:p w14:paraId="2E3E1DF9" w14:textId="77777777" w:rsidR="001E71CD" w:rsidRDefault="001E71CD">
      <w:pPr>
        <w:contextualSpacing/>
        <w:rPr>
          <w:rFonts w:ascii="Arial" w:hAnsi="Arial" w:cs="Arial"/>
        </w:rPr>
      </w:pPr>
    </w:p>
    <w:p w14:paraId="49B170F5" w14:textId="033140B4" w:rsidR="001E71CD" w:rsidRPr="00867955" w:rsidRDefault="001E71CD">
      <w:pPr>
        <w:contextualSpacing/>
        <w:rPr>
          <w:rFonts w:ascii="Arial" w:hAnsi="Arial" w:cs="Arial"/>
          <w:color w:val="00B050"/>
        </w:rPr>
      </w:pPr>
      <w:r w:rsidRPr="00867955">
        <w:rPr>
          <w:rFonts w:ascii="Arial" w:hAnsi="Arial" w:cs="Arial"/>
          <w:color w:val="00B050"/>
        </w:rPr>
        <w:lastRenderedPageBreak/>
        <w:t>135 – 12/20/2018: Participant 135 began reporting in their audio messages that they had been receiving text message surveys, but were not able to take them since 12/13/2018. When they selected the link in the text message, they would get the error message that the link was too long. Study staff registered Susan up for the randomized surveys for 135 to see if she had the same issue, as they both have androids. Susan did not have the same issue, so it may be due to this participant’s phone. – Kerry</w:t>
      </w:r>
    </w:p>
    <w:p w14:paraId="138BEFCB" w14:textId="7A7AED47" w:rsidR="0022119F" w:rsidRDefault="0022119F">
      <w:pPr>
        <w:contextualSpacing/>
        <w:rPr>
          <w:rFonts w:ascii="Arial" w:hAnsi="Arial" w:cs="Arial"/>
        </w:rPr>
      </w:pPr>
    </w:p>
    <w:p w14:paraId="58EDA5EB" w14:textId="7A8B3BAC" w:rsidR="0022119F" w:rsidRPr="00867955" w:rsidRDefault="0022119F">
      <w:pPr>
        <w:contextualSpacing/>
        <w:rPr>
          <w:rFonts w:ascii="Arial" w:hAnsi="Arial" w:cs="Arial"/>
          <w:color w:val="00B050"/>
        </w:rPr>
      </w:pPr>
      <w:r w:rsidRPr="00867955">
        <w:rPr>
          <w:rFonts w:ascii="Arial" w:hAnsi="Arial" w:cs="Arial"/>
          <w:color w:val="00B050"/>
        </w:rPr>
        <w:t>139 – 01/08/2019: Participant 139 stopped completing EMA, audio surveys, and GPS tracking on 12/25/2018. Staff tried to get in contact with them to assess the issue, but were unsuccessful. The participant called and left a voicemail around 1/3/2019 that they had been very sick and were experiencing technical difficulties and were unable to use their phone between 12/25/2018 and 01/03/2019. The participant continued completing surveys and GPS starting on 01/03/2019. – Kerry</w:t>
      </w:r>
    </w:p>
    <w:p w14:paraId="726BE97E" w14:textId="77777777" w:rsidR="006D7AA9" w:rsidRDefault="006D7AA9">
      <w:pPr>
        <w:rPr>
          <w:rFonts w:ascii="Arial" w:hAnsi="Arial" w:cs="Arial"/>
        </w:rPr>
      </w:pPr>
    </w:p>
    <w:p w14:paraId="6BB69BDD" w14:textId="2555DE5D" w:rsidR="00B66632" w:rsidRPr="007E4AB1" w:rsidRDefault="006D7AA9">
      <w:pPr>
        <w:rPr>
          <w:rFonts w:ascii="Arial" w:hAnsi="Arial" w:cs="Arial"/>
          <w:color w:val="00B050"/>
        </w:rPr>
      </w:pPr>
      <w:r w:rsidRPr="007E4AB1">
        <w:rPr>
          <w:rFonts w:ascii="Arial" w:hAnsi="Arial" w:cs="Arial"/>
          <w:color w:val="00B050"/>
        </w:rPr>
        <w:t>3/4/19-There were no EMA surveys sent to participants on 3/2/19. There is no explanation of the cause. Susan S. has reached out to survey signal to troubleshoot.  This post will be updated when S</w:t>
      </w:r>
      <w:r w:rsidR="007E4AB1" w:rsidRPr="007E4AB1">
        <w:rPr>
          <w:rFonts w:ascii="Arial" w:hAnsi="Arial" w:cs="Arial"/>
          <w:color w:val="00B050"/>
        </w:rPr>
        <w:t>urvey Signal responds.</w:t>
      </w:r>
      <w:r w:rsidR="007E4AB1" w:rsidRPr="007E4AB1">
        <w:rPr>
          <w:rFonts w:ascii="Arial" w:hAnsi="Arial" w:cs="Arial"/>
          <w:color w:val="00B050"/>
        </w:rPr>
        <w:br/>
        <w:t xml:space="preserve">-Candace.  UPDATE: </w:t>
      </w:r>
      <w:r w:rsidR="00B66632" w:rsidRPr="007E4AB1">
        <w:rPr>
          <w:rFonts w:ascii="Arial" w:hAnsi="Arial" w:cs="Arial"/>
          <w:color w:val="00B050"/>
        </w:rPr>
        <w:t xml:space="preserve">3/22/19-Surevy Signal has been unable to identify cause of missing signals on 3/2/19. –Candace </w:t>
      </w:r>
    </w:p>
    <w:p w14:paraId="44E4B168" w14:textId="77777777" w:rsidR="00502CFC" w:rsidRDefault="00502CFC">
      <w:pPr>
        <w:rPr>
          <w:rFonts w:ascii="Arial" w:hAnsi="Arial" w:cs="Arial"/>
        </w:rPr>
      </w:pPr>
    </w:p>
    <w:p w14:paraId="235B0CDA" w14:textId="77777777" w:rsidR="00BC3D4A" w:rsidRDefault="00502CFC">
      <w:pPr>
        <w:rPr>
          <w:rFonts w:ascii="Arial" w:hAnsi="Arial" w:cs="Arial"/>
          <w:color w:val="00B050"/>
        </w:rPr>
      </w:pPr>
      <w:r w:rsidRPr="00502CFC">
        <w:rPr>
          <w:rFonts w:ascii="Arial" w:hAnsi="Arial" w:cs="Arial"/>
          <w:color w:val="00B050"/>
        </w:rPr>
        <w:t>3/7/2019. JC observed that 054 had an incorrect date format for their lapse reported on 1527860288.  Date changed from 05312018 to '05-31-2018' for both start and end time</w:t>
      </w:r>
    </w:p>
    <w:p w14:paraId="27F08780" w14:textId="77777777" w:rsidR="00BC3D4A" w:rsidRDefault="00BC3D4A">
      <w:pPr>
        <w:rPr>
          <w:rFonts w:ascii="Arial" w:hAnsi="Arial" w:cs="Arial"/>
          <w:color w:val="00B050"/>
        </w:rPr>
      </w:pPr>
    </w:p>
    <w:p w14:paraId="3EAECF36" w14:textId="77777777" w:rsidR="001E4995" w:rsidRDefault="00BC3D4A">
      <w:pPr>
        <w:rPr>
          <w:rFonts w:ascii="Arial" w:hAnsi="Arial" w:cs="Arial"/>
          <w:color w:val="00B050"/>
        </w:rPr>
      </w:pPr>
      <w:r>
        <w:rPr>
          <w:rFonts w:ascii="Arial" w:hAnsi="Arial" w:cs="Arial"/>
          <w:color w:val="00B050"/>
        </w:rPr>
        <w:t xml:space="preserve">3/8/2018:  JC observed 2 problems with dates for 118.  One malformed, and one listed incorrectly. Both fixed </w:t>
      </w:r>
    </w:p>
    <w:p w14:paraId="21413FE4" w14:textId="7F53DAC5" w:rsidR="00583126" w:rsidRDefault="001E4995">
      <w:pPr>
        <w:rPr>
          <w:rFonts w:ascii="Arial" w:hAnsi="Arial" w:cs="Arial"/>
        </w:rPr>
      </w:pPr>
      <w:r>
        <w:rPr>
          <w:rFonts w:ascii="Arial" w:hAnsi="Arial" w:cs="Arial"/>
        </w:rPr>
        <w:t xml:space="preserve">197 – 4/1/2019: Participant’s unfinished survey with UTC </w:t>
      </w:r>
      <w:r w:rsidRPr="00881345">
        <w:rPr>
          <w:rFonts w:ascii="Arial" w:hAnsi="Arial" w:cs="Arial"/>
        </w:rPr>
        <w:t>1552835765</w:t>
      </w:r>
      <w:r>
        <w:rPr>
          <w:rFonts w:ascii="Arial" w:hAnsi="Arial" w:cs="Arial"/>
        </w:rPr>
        <w:t xml:space="preserve"> is not a lapse. Participant reported they clicked yes by mistake and forgot that they could go back and change their answer. - </w:t>
      </w:r>
      <w:commentRangeStart w:id="18"/>
      <w:r>
        <w:rPr>
          <w:rFonts w:ascii="Arial" w:hAnsi="Arial" w:cs="Arial"/>
        </w:rPr>
        <w:t>JN</w:t>
      </w:r>
      <w:commentRangeEnd w:id="18"/>
      <w:r w:rsidR="008C3A34">
        <w:rPr>
          <w:rStyle w:val="CommentReference"/>
        </w:rPr>
        <w:commentReference w:id="18"/>
      </w:r>
      <w:r>
        <w:rPr>
          <w:rFonts w:ascii="Arial" w:hAnsi="Arial" w:cs="Arial"/>
        </w:rPr>
        <w:t xml:space="preserve"> </w:t>
      </w:r>
    </w:p>
    <w:p w14:paraId="716122D1" w14:textId="4EFCC482" w:rsidR="00831F49" w:rsidRDefault="00583126">
      <w:pPr>
        <w:rPr>
          <w:rFonts w:ascii="Arial" w:hAnsi="Arial" w:cs="Arial"/>
        </w:rPr>
      </w:pPr>
      <w:r>
        <w:rPr>
          <w:rFonts w:ascii="Arial" w:hAnsi="Arial" w:cs="Arial"/>
        </w:rPr>
        <w:t>4/15/2019-</w:t>
      </w:r>
      <w:r w:rsidRPr="00583126">
        <w:rPr>
          <w:rFonts w:ascii="Arial" w:hAnsi="Arial" w:cs="Arial"/>
          <w:color w:val="00B050"/>
        </w:rPr>
        <w:t xml:space="preserve"> </w:t>
      </w:r>
      <w:r w:rsidRPr="00583126">
        <w:rPr>
          <w:rFonts w:ascii="Arial" w:hAnsi="Arial" w:cs="Arial"/>
        </w:rPr>
        <w:t>There were no EMA surveys sent to participants on 4/13/19. There is no explanation of the cause.</w:t>
      </w:r>
      <w:r w:rsidRPr="00583126">
        <w:rPr>
          <w:rFonts w:ascii="Arial" w:hAnsi="Arial" w:cs="Arial"/>
        </w:rPr>
        <w:br/>
        <w:t xml:space="preserve">-Candace </w:t>
      </w:r>
    </w:p>
    <w:p w14:paraId="520B7C54" w14:textId="741BC5A4" w:rsidR="002D37A8" w:rsidRDefault="00BE189C" w:rsidP="002D37A8">
      <w:r>
        <w:rPr>
          <w:rFonts w:ascii="Arial" w:hAnsi="Arial" w:cs="Arial"/>
        </w:rPr>
        <w:t xml:space="preserve">213 - </w:t>
      </w:r>
      <w:r w:rsidR="002D37A8" w:rsidRPr="002D37A8">
        <w:rPr>
          <w:rFonts w:ascii="Arial" w:hAnsi="Arial" w:cs="Arial"/>
        </w:rPr>
        <w:t xml:space="preserve">05/29/2019 - </w:t>
      </w:r>
      <w:r w:rsidR="002D37A8">
        <w:t xml:space="preserve">UTC: </w:t>
      </w:r>
      <w:r w:rsidR="002D37A8" w:rsidRPr="002D37A8">
        <w:rPr>
          <w:rFonts w:ascii="Arial" w:hAnsi="Arial" w:cs="Arial"/>
          <w:color w:val="000000"/>
          <w:sz w:val="18"/>
          <w:szCs w:val="18"/>
        </w:rPr>
        <w:t>1558482409</w:t>
      </w:r>
      <w:r w:rsidR="002D37A8">
        <w:t xml:space="preserve">. Participant reported having drank alcohol nearly every day during the lapse dates provided. They reported the first day, 05/13/2019 being the heaviest day, and the subsequent dates being a little lighter. They did not recall times for lapses when asked during their Follow-up 2 visit. – </w:t>
      </w:r>
      <w:commentRangeStart w:id="19"/>
      <w:r w:rsidR="002D37A8">
        <w:t>KK</w:t>
      </w:r>
      <w:commentRangeEnd w:id="19"/>
      <w:r w:rsidR="004C544E">
        <w:rPr>
          <w:rStyle w:val="CommentReference"/>
        </w:rPr>
        <w:commentReference w:id="19"/>
      </w:r>
    </w:p>
    <w:p w14:paraId="37CEA329" w14:textId="025A1C59" w:rsidR="002D37A8" w:rsidRPr="00E53EDF" w:rsidRDefault="00E53EDF" w:rsidP="002D37A8">
      <w:pPr>
        <w:rPr>
          <w:rFonts w:ascii="Arial" w:hAnsi="Arial" w:cs="Arial"/>
        </w:rPr>
      </w:pPr>
      <w:r w:rsidRPr="00E53EDF">
        <w:rPr>
          <w:rFonts w:ascii="Arial" w:hAnsi="Arial" w:cs="Arial"/>
        </w:rPr>
        <w:t>189 – 5/30/2019</w:t>
      </w:r>
      <w:r>
        <w:rPr>
          <w:rFonts w:ascii="Arial" w:hAnsi="Arial" w:cs="Arial"/>
        </w:rPr>
        <w:t xml:space="preserve"> – UTC </w:t>
      </w:r>
      <w:r w:rsidRPr="00E53EDF">
        <w:rPr>
          <w:rFonts w:ascii="Arial" w:hAnsi="Arial" w:cs="Arial"/>
        </w:rPr>
        <w:t>1558371636</w:t>
      </w:r>
      <w:r>
        <w:rPr>
          <w:rFonts w:ascii="Arial" w:hAnsi="Arial" w:cs="Arial"/>
        </w:rPr>
        <w:t>, EMAM_1.1 should be dated 05-19-2019 instead of 05-20-2019. The lapse captured is accurate</w:t>
      </w:r>
      <w:r w:rsidR="00181B8C">
        <w:rPr>
          <w:rFonts w:ascii="Arial" w:hAnsi="Arial" w:cs="Arial"/>
        </w:rPr>
        <w:t>.</w:t>
      </w:r>
      <w:r>
        <w:rPr>
          <w:rFonts w:ascii="Arial" w:hAnsi="Arial" w:cs="Arial"/>
        </w:rPr>
        <w:t xml:space="preserve"> - </w:t>
      </w:r>
      <w:commentRangeStart w:id="20"/>
      <w:r>
        <w:rPr>
          <w:rFonts w:ascii="Arial" w:hAnsi="Arial" w:cs="Arial"/>
        </w:rPr>
        <w:t>JN</w:t>
      </w:r>
      <w:commentRangeEnd w:id="20"/>
      <w:r w:rsidR="004C544E">
        <w:rPr>
          <w:rStyle w:val="CommentReference"/>
        </w:rPr>
        <w:commentReference w:id="20"/>
      </w:r>
    </w:p>
    <w:p w14:paraId="5DB04E29" w14:textId="6D1EA486" w:rsidR="001E71CD" w:rsidRPr="00BC3D4A" w:rsidRDefault="00181B8C">
      <w:pPr>
        <w:rPr>
          <w:rFonts w:ascii="Arial" w:hAnsi="Arial" w:cs="Arial"/>
          <w:color w:val="00B050"/>
        </w:rPr>
      </w:pPr>
      <w:r>
        <w:rPr>
          <w:rFonts w:ascii="Arial" w:hAnsi="Arial" w:cs="Arial"/>
        </w:rPr>
        <w:t xml:space="preserve">190 – 6/3/19 – UTC </w:t>
      </w:r>
      <w:r w:rsidRPr="00181B8C">
        <w:rPr>
          <w:rFonts w:ascii="Arial" w:hAnsi="Arial" w:cs="Arial"/>
        </w:rPr>
        <w:t>1558108786</w:t>
      </w:r>
      <w:r>
        <w:rPr>
          <w:rFonts w:ascii="Arial" w:hAnsi="Arial" w:cs="Arial"/>
        </w:rPr>
        <w:t xml:space="preserve">. Participant did not finish the survey, but they said that they did have a lapse around that time. They could not remember the exact date and time, but they did confirm that they did have a lapse. - </w:t>
      </w:r>
      <w:commentRangeStart w:id="21"/>
      <w:r>
        <w:rPr>
          <w:rFonts w:ascii="Arial" w:hAnsi="Arial" w:cs="Arial"/>
        </w:rPr>
        <w:t>JN</w:t>
      </w:r>
      <w:commentRangeEnd w:id="21"/>
      <w:r w:rsidR="000E661A">
        <w:rPr>
          <w:rStyle w:val="CommentReference"/>
        </w:rPr>
        <w:commentReference w:id="21"/>
      </w:r>
      <w:r w:rsidR="001E71CD">
        <w:rPr>
          <w:rFonts w:ascii="Arial" w:hAnsi="Arial" w:cs="Arial"/>
        </w:rPr>
        <w:br w:type="page"/>
      </w:r>
    </w:p>
    <w:p w14:paraId="596EE787" w14:textId="66F7C0EF" w:rsidR="0073268F" w:rsidRPr="00204286" w:rsidRDefault="0073268F" w:rsidP="00E01C9B">
      <w:pPr>
        <w:rPr>
          <w:rFonts w:ascii="Arial" w:eastAsiaTheme="majorEastAsia" w:hAnsi="Arial" w:cs="Arial"/>
          <w:b/>
          <w:color w:val="2E74B5" w:themeColor="accent1" w:themeShade="BF"/>
        </w:rPr>
      </w:pPr>
      <w:r w:rsidRPr="00204286">
        <w:rPr>
          <w:rFonts w:ascii="Arial" w:hAnsi="Arial" w:cs="Arial"/>
          <w:b/>
          <w:color w:val="2E74B5" w:themeColor="accent1" w:themeShade="BF"/>
        </w:rPr>
        <w:lastRenderedPageBreak/>
        <w:t>Qualtrics EMA Later Battery</w:t>
      </w:r>
      <w:bookmarkEnd w:id="17"/>
    </w:p>
    <w:p w14:paraId="571A2B65" w14:textId="77777777" w:rsidR="00AC7927" w:rsidRPr="008A2CE0" w:rsidRDefault="00AC7927" w:rsidP="0073268F">
      <w:pPr>
        <w:rPr>
          <w:rFonts w:ascii="Arial" w:hAnsi="Arial" w:cs="Arial"/>
          <w:color w:val="00B050"/>
        </w:rPr>
      </w:pPr>
    </w:p>
    <w:p w14:paraId="0EB4FF96" w14:textId="77777777" w:rsidR="0073268F" w:rsidRPr="008A2CE0" w:rsidRDefault="0073268F" w:rsidP="0073268F">
      <w:pPr>
        <w:rPr>
          <w:rFonts w:ascii="Arial" w:hAnsi="Arial" w:cs="Arial"/>
          <w:color w:val="00B050"/>
        </w:rPr>
      </w:pPr>
      <w:r w:rsidRPr="008A2CE0">
        <w:rPr>
          <w:rFonts w:ascii="Arial" w:hAnsi="Arial" w:cs="Arial"/>
          <w:color w:val="00B050"/>
        </w:rPr>
        <w:t>002- John reviewed and approved the revised EMA Later Battery-RISK on 4/4/17. One new question was added to this battery. The new question EMAL_1.5 -Is your goal still to remain abstinent in the future? Below are the retrospective responses to this new question for participant 002:</w:t>
      </w:r>
    </w:p>
    <w:p w14:paraId="50BDD34A" w14:textId="77777777" w:rsidR="0073268F" w:rsidRPr="008A2CE0" w:rsidRDefault="0073268F" w:rsidP="0073268F">
      <w:pPr>
        <w:rPr>
          <w:rFonts w:ascii="Arial" w:hAnsi="Arial" w:cs="Arial"/>
          <w:color w:val="00B050"/>
        </w:rPr>
      </w:pPr>
      <w:r w:rsidRPr="008A2CE0">
        <w:rPr>
          <w:rFonts w:ascii="Arial" w:hAnsi="Arial" w:cs="Arial"/>
          <w:color w:val="00B050"/>
        </w:rPr>
        <w:t>4/1/2017 EMAL_1.5: 3 (YES)</w:t>
      </w:r>
    </w:p>
    <w:p w14:paraId="1D5FA7C2" w14:textId="77777777" w:rsidR="0073268F" w:rsidRPr="008A2CE0" w:rsidRDefault="0073268F" w:rsidP="0073268F">
      <w:pPr>
        <w:rPr>
          <w:rFonts w:ascii="Arial" w:hAnsi="Arial" w:cs="Arial"/>
          <w:color w:val="00B050"/>
        </w:rPr>
      </w:pPr>
    </w:p>
    <w:p w14:paraId="79B38A33" w14:textId="77777777" w:rsidR="0073268F" w:rsidRPr="008A2CE0" w:rsidRDefault="0073268F" w:rsidP="0073268F">
      <w:pPr>
        <w:rPr>
          <w:rFonts w:ascii="Arial" w:hAnsi="Arial" w:cs="Arial"/>
          <w:color w:val="00B050"/>
        </w:rPr>
      </w:pPr>
      <w:r w:rsidRPr="008A2CE0">
        <w:rPr>
          <w:rFonts w:ascii="Arial" w:hAnsi="Arial" w:cs="Arial"/>
          <w:color w:val="00B050"/>
        </w:rPr>
        <w:t xml:space="preserve">003- </w:t>
      </w:r>
      <w:bookmarkStart w:id="22" w:name="_Hlk483397417"/>
      <w:r w:rsidRPr="008A2CE0">
        <w:rPr>
          <w:rFonts w:ascii="Arial" w:hAnsi="Arial" w:cs="Arial"/>
          <w:color w:val="00B050"/>
        </w:rPr>
        <w:t>John reviewed and approved the revised EMA Later Battery-RISK on 4/4/17. One new question was added to this battery. The new question EMAL_1.5 -Is your goal still to remain abstinent in the future? Below are the retrospective responses to this new question for participant 003:</w:t>
      </w:r>
    </w:p>
    <w:p w14:paraId="77C9C6BA" w14:textId="77777777" w:rsidR="0073268F" w:rsidRPr="008A2CE0" w:rsidRDefault="0073268F" w:rsidP="0073268F">
      <w:pPr>
        <w:rPr>
          <w:rFonts w:ascii="Arial" w:hAnsi="Arial" w:cs="Arial"/>
          <w:color w:val="00B050"/>
        </w:rPr>
      </w:pPr>
      <w:r w:rsidRPr="008A2CE0">
        <w:rPr>
          <w:rFonts w:ascii="Arial" w:hAnsi="Arial" w:cs="Arial"/>
          <w:color w:val="00B050"/>
        </w:rPr>
        <w:t>3/25/2017 EMAL_1.5: 3 (YES)</w:t>
      </w:r>
    </w:p>
    <w:p w14:paraId="12D9C5AF" w14:textId="1131365A" w:rsidR="0073268F" w:rsidRPr="008A2CE0" w:rsidRDefault="0073268F" w:rsidP="0073268F">
      <w:pPr>
        <w:rPr>
          <w:rFonts w:ascii="Arial" w:hAnsi="Arial" w:cs="Arial"/>
          <w:color w:val="00B050"/>
        </w:rPr>
      </w:pPr>
      <w:r w:rsidRPr="008A2CE0">
        <w:rPr>
          <w:rFonts w:ascii="Arial" w:hAnsi="Arial" w:cs="Arial"/>
          <w:color w:val="00B050"/>
        </w:rPr>
        <w:t>4/1/2017 EMAL_1.5: 3 (YES)</w:t>
      </w:r>
    </w:p>
    <w:p w14:paraId="27FEC33C" w14:textId="0016609F" w:rsidR="00527F65" w:rsidRPr="008A2CE0" w:rsidRDefault="00527F65" w:rsidP="0073268F">
      <w:pPr>
        <w:rPr>
          <w:rFonts w:ascii="Arial" w:hAnsi="Arial" w:cs="Arial"/>
          <w:color w:val="00B050"/>
        </w:rPr>
      </w:pPr>
    </w:p>
    <w:p w14:paraId="75856549" w14:textId="3DF5853F" w:rsidR="00527F65" w:rsidRPr="008A2CE0" w:rsidRDefault="00527F65" w:rsidP="0073268F">
      <w:pPr>
        <w:rPr>
          <w:rFonts w:ascii="Arial" w:hAnsi="Arial" w:cs="Arial"/>
          <w:color w:val="00B050"/>
        </w:rPr>
      </w:pPr>
      <w:r w:rsidRPr="008A2CE0">
        <w:rPr>
          <w:rFonts w:ascii="Arial" w:hAnsi="Arial" w:cs="Arial"/>
          <w:color w:val="00B050"/>
        </w:rPr>
        <w:t xml:space="preserve">06/09/2017 There are three missing data points in the UTC column in </w:t>
      </w:r>
      <w:proofErr w:type="spellStart"/>
      <w:r w:rsidRPr="008A2CE0">
        <w:rPr>
          <w:rFonts w:ascii="Arial" w:hAnsi="Arial" w:cs="Arial"/>
          <w:color w:val="00B050"/>
        </w:rPr>
        <w:t>EMA_Later_EMAL_Battery</w:t>
      </w:r>
      <w:proofErr w:type="spellEnd"/>
      <w:r w:rsidRPr="008A2CE0">
        <w:rPr>
          <w:rFonts w:ascii="Arial" w:hAnsi="Arial" w:cs="Arial"/>
          <w:color w:val="00B050"/>
        </w:rPr>
        <w:t>. They should be added as follows:</w:t>
      </w:r>
    </w:p>
    <w:p w14:paraId="64484AD8" w14:textId="7F8A2D90" w:rsidR="00527F65" w:rsidRPr="008A2CE0" w:rsidRDefault="00527F65" w:rsidP="0073268F">
      <w:pPr>
        <w:rPr>
          <w:rFonts w:ascii="Arial" w:hAnsi="Arial" w:cs="Arial"/>
          <w:b/>
          <w:color w:val="00B050"/>
        </w:rPr>
      </w:pPr>
      <w:proofErr w:type="spellStart"/>
      <w:r w:rsidRPr="008A2CE0">
        <w:rPr>
          <w:rFonts w:ascii="Arial" w:hAnsi="Arial" w:cs="Arial"/>
          <w:b/>
          <w:color w:val="00B050"/>
        </w:rPr>
        <w:t>SubID</w:t>
      </w:r>
      <w:proofErr w:type="spellEnd"/>
      <w:r w:rsidRPr="008A2CE0">
        <w:rPr>
          <w:rFonts w:ascii="Arial" w:hAnsi="Arial" w:cs="Arial"/>
          <w:b/>
          <w:color w:val="00B050"/>
        </w:rPr>
        <w:tab/>
      </w:r>
      <w:r w:rsidR="000754FF" w:rsidRPr="008A2CE0">
        <w:rPr>
          <w:rFonts w:ascii="Arial" w:hAnsi="Arial" w:cs="Arial"/>
          <w:b/>
          <w:color w:val="00B050"/>
        </w:rPr>
        <w:tab/>
      </w:r>
      <w:r w:rsidRPr="008A2CE0">
        <w:rPr>
          <w:rFonts w:ascii="Arial" w:hAnsi="Arial" w:cs="Arial"/>
          <w:b/>
          <w:color w:val="00B050"/>
        </w:rPr>
        <w:t>StartDate</w:t>
      </w:r>
      <w:r w:rsidR="0075591C" w:rsidRPr="008A2CE0">
        <w:rPr>
          <w:rFonts w:ascii="Arial" w:hAnsi="Arial" w:cs="Arial"/>
          <w:b/>
          <w:color w:val="00B050"/>
        </w:rPr>
        <w:t xml:space="preserve"> (GMT 0)</w:t>
      </w:r>
      <w:r w:rsidRPr="008A2CE0">
        <w:rPr>
          <w:rFonts w:ascii="Arial" w:hAnsi="Arial" w:cs="Arial"/>
          <w:b/>
          <w:color w:val="00B050"/>
        </w:rPr>
        <w:tab/>
      </w:r>
      <w:r w:rsidRPr="008A2CE0">
        <w:rPr>
          <w:rFonts w:ascii="Arial" w:hAnsi="Arial" w:cs="Arial"/>
          <w:b/>
          <w:color w:val="00B050"/>
        </w:rPr>
        <w:tab/>
      </w:r>
      <w:r w:rsidRPr="008A2CE0">
        <w:rPr>
          <w:rFonts w:ascii="Arial" w:hAnsi="Arial" w:cs="Arial"/>
          <w:b/>
          <w:color w:val="00B050"/>
        </w:rPr>
        <w:tab/>
        <w:t>UTC to be Added</w:t>
      </w:r>
    </w:p>
    <w:p w14:paraId="610A4FD9" w14:textId="7302DCF4" w:rsidR="00527F65" w:rsidRPr="008A2CE0" w:rsidRDefault="00527F65" w:rsidP="0073268F">
      <w:pPr>
        <w:rPr>
          <w:rFonts w:ascii="Arial" w:hAnsi="Arial" w:cs="Arial"/>
          <w:b/>
          <w:color w:val="00B050"/>
        </w:rPr>
      </w:pPr>
      <w:r w:rsidRPr="008A2CE0">
        <w:rPr>
          <w:rFonts w:ascii="Arial" w:hAnsi="Arial" w:cs="Arial"/>
          <w:color w:val="00B050"/>
        </w:rPr>
        <w:t>001</w:t>
      </w:r>
      <w:r w:rsidRPr="008A2CE0">
        <w:rPr>
          <w:rFonts w:ascii="Arial" w:hAnsi="Arial" w:cs="Arial"/>
          <w:color w:val="00B050"/>
        </w:rPr>
        <w:tab/>
      </w:r>
      <w:r w:rsidR="000754FF" w:rsidRPr="008A2CE0">
        <w:rPr>
          <w:rFonts w:ascii="Arial" w:hAnsi="Arial" w:cs="Arial"/>
          <w:color w:val="00B050"/>
        </w:rPr>
        <w:tab/>
      </w:r>
      <w:r w:rsidRPr="008A2CE0">
        <w:rPr>
          <w:rFonts w:ascii="Arial" w:hAnsi="Arial" w:cs="Arial"/>
          <w:color w:val="00B050"/>
        </w:rPr>
        <w:t>4/4/2017  6:03:25 PM</w:t>
      </w:r>
      <w:r w:rsidRPr="008A2CE0">
        <w:rPr>
          <w:rFonts w:ascii="Arial" w:hAnsi="Arial" w:cs="Arial"/>
          <w:color w:val="00B050"/>
        </w:rPr>
        <w:tab/>
      </w:r>
      <w:r w:rsidRPr="008A2CE0">
        <w:rPr>
          <w:rFonts w:ascii="Arial" w:hAnsi="Arial" w:cs="Arial"/>
          <w:color w:val="00B050"/>
        </w:rPr>
        <w:tab/>
      </w:r>
      <w:r w:rsidRPr="008A2CE0">
        <w:rPr>
          <w:rFonts w:ascii="Arial" w:hAnsi="Arial" w:cs="Arial"/>
          <w:color w:val="00B050"/>
        </w:rPr>
        <w:tab/>
      </w:r>
      <w:r w:rsidRPr="008A2CE0">
        <w:rPr>
          <w:rFonts w:ascii="Arial" w:hAnsi="Arial" w:cs="Arial"/>
          <w:b/>
          <w:color w:val="00B050"/>
        </w:rPr>
        <w:t>1491347005</w:t>
      </w:r>
    </w:p>
    <w:p w14:paraId="42A07811" w14:textId="4FE36F5B" w:rsidR="00527F65" w:rsidRPr="008A2CE0" w:rsidRDefault="00527F65" w:rsidP="00527F65">
      <w:pPr>
        <w:rPr>
          <w:rFonts w:ascii="Arial" w:hAnsi="Arial" w:cs="Arial"/>
          <w:b/>
          <w:color w:val="00B050"/>
        </w:rPr>
      </w:pPr>
      <w:r w:rsidRPr="008A2CE0">
        <w:rPr>
          <w:rFonts w:ascii="Arial" w:hAnsi="Arial" w:cs="Arial"/>
          <w:color w:val="00B050"/>
        </w:rPr>
        <w:t>001</w:t>
      </w:r>
      <w:r w:rsidRPr="008A2CE0">
        <w:rPr>
          <w:rFonts w:ascii="Arial" w:hAnsi="Arial" w:cs="Arial"/>
          <w:color w:val="00B050"/>
        </w:rPr>
        <w:tab/>
      </w:r>
      <w:r w:rsidR="000754FF" w:rsidRPr="008A2CE0">
        <w:rPr>
          <w:rFonts w:ascii="Arial" w:hAnsi="Arial" w:cs="Arial"/>
          <w:color w:val="00B050"/>
        </w:rPr>
        <w:tab/>
      </w:r>
      <w:r w:rsidRPr="008A2CE0">
        <w:rPr>
          <w:rFonts w:ascii="Arial" w:hAnsi="Arial" w:cs="Arial"/>
          <w:color w:val="00B050"/>
        </w:rPr>
        <w:t>5/24/2017  7:46:53 PM</w:t>
      </w:r>
      <w:r w:rsidRPr="008A2CE0">
        <w:rPr>
          <w:rFonts w:ascii="Arial" w:hAnsi="Arial" w:cs="Arial"/>
          <w:color w:val="00B050"/>
        </w:rPr>
        <w:tab/>
      </w:r>
      <w:r w:rsidRPr="008A2CE0">
        <w:rPr>
          <w:rFonts w:ascii="Arial" w:hAnsi="Arial" w:cs="Arial"/>
          <w:color w:val="00B050"/>
        </w:rPr>
        <w:tab/>
      </w:r>
      <w:r w:rsidRPr="008A2CE0">
        <w:rPr>
          <w:rFonts w:ascii="Arial" w:hAnsi="Arial" w:cs="Arial"/>
          <w:b/>
          <w:color w:val="00B050"/>
        </w:rPr>
        <w:t>1495673213</w:t>
      </w:r>
    </w:p>
    <w:p w14:paraId="4178A53B" w14:textId="6333D37E" w:rsidR="00527F65" w:rsidRPr="008A2CE0" w:rsidRDefault="00527F65" w:rsidP="0073268F">
      <w:pPr>
        <w:rPr>
          <w:rFonts w:ascii="Arial" w:hAnsi="Arial" w:cs="Arial"/>
          <w:b/>
          <w:color w:val="00B050"/>
        </w:rPr>
      </w:pPr>
      <w:r w:rsidRPr="008A2CE0">
        <w:rPr>
          <w:rFonts w:ascii="Arial" w:hAnsi="Arial" w:cs="Arial"/>
          <w:color w:val="00B050"/>
        </w:rPr>
        <w:t>002</w:t>
      </w:r>
      <w:r w:rsidRPr="008A2CE0">
        <w:rPr>
          <w:rFonts w:ascii="Arial" w:hAnsi="Arial" w:cs="Arial"/>
          <w:color w:val="00B050"/>
        </w:rPr>
        <w:tab/>
      </w:r>
      <w:r w:rsidR="000754FF" w:rsidRPr="008A2CE0">
        <w:rPr>
          <w:rFonts w:ascii="Arial" w:hAnsi="Arial" w:cs="Arial"/>
          <w:color w:val="00B050"/>
        </w:rPr>
        <w:tab/>
      </w:r>
      <w:r w:rsidRPr="008A2CE0">
        <w:rPr>
          <w:rFonts w:ascii="Arial" w:hAnsi="Arial" w:cs="Arial"/>
          <w:color w:val="00B050"/>
        </w:rPr>
        <w:t>5/29/2017  3:14:38 PM</w:t>
      </w:r>
      <w:r w:rsidRPr="008A2CE0">
        <w:rPr>
          <w:rFonts w:ascii="Arial" w:hAnsi="Arial" w:cs="Arial"/>
          <w:color w:val="00B050"/>
        </w:rPr>
        <w:tab/>
      </w:r>
      <w:r w:rsidRPr="008A2CE0">
        <w:rPr>
          <w:rFonts w:ascii="Arial" w:hAnsi="Arial" w:cs="Arial"/>
          <w:color w:val="00B050"/>
        </w:rPr>
        <w:tab/>
      </w:r>
      <w:r w:rsidRPr="008A2CE0">
        <w:rPr>
          <w:rFonts w:ascii="Arial" w:hAnsi="Arial" w:cs="Arial"/>
          <w:b/>
          <w:color w:val="00B050"/>
        </w:rPr>
        <w:t>1496088878</w:t>
      </w:r>
    </w:p>
    <w:bookmarkEnd w:id="22"/>
    <w:p w14:paraId="1FD6C2BF" w14:textId="77777777" w:rsidR="000754FF" w:rsidRPr="008A2CE0" w:rsidRDefault="000754FF" w:rsidP="000754FF">
      <w:pPr>
        <w:rPr>
          <w:rFonts w:ascii="Arial" w:hAnsi="Arial" w:cs="Arial"/>
        </w:rPr>
      </w:pPr>
    </w:p>
    <w:p w14:paraId="6BF0FA48" w14:textId="5A2252E4" w:rsidR="00CD5EB7" w:rsidRPr="009E63B6" w:rsidRDefault="00CD5EB7" w:rsidP="00CD5EB7">
      <w:pPr>
        <w:rPr>
          <w:rFonts w:ascii="Arial" w:hAnsi="Arial" w:cs="Arial"/>
          <w:color w:val="00B050"/>
        </w:rPr>
      </w:pPr>
      <w:r w:rsidRPr="009E63B6">
        <w:rPr>
          <w:rFonts w:ascii="Arial" w:hAnsi="Arial" w:cs="Arial"/>
          <w:color w:val="00B050"/>
        </w:rPr>
        <w:t>10/4/2017 – 009 reported that they drank 9/27/2017, 9/28/2017, and 9/29/2017. They thought that they had sent their EMAs reflecting their drinking times, but the surveys never appeared in Qualtrics. 009 could not remember the exact times that they drank, only that they drank each of those days.</w:t>
      </w:r>
      <w:r w:rsidR="009E63B6" w:rsidRPr="009E63B6">
        <w:rPr>
          <w:rFonts w:ascii="Arial" w:hAnsi="Arial" w:cs="Arial"/>
          <w:color w:val="00B050"/>
        </w:rPr>
        <w:t xml:space="preserve">  SOLUTION:  Add lapses to existing EMA reports.   Put lapses from  hour 12-13 (middle of day)</w:t>
      </w:r>
    </w:p>
    <w:p w14:paraId="5C8D34A4" w14:textId="4C5C3962" w:rsidR="00925B29" w:rsidRPr="008A2CE0" w:rsidRDefault="00925B29" w:rsidP="00CD5EB7">
      <w:pPr>
        <w:rPr>
          <w:rFonts w:ascii="Arial" w:hAnsi="Arial" w:cs="Arial"/>
          <w:b/>
          <w:color w:val="00B050"/>
        </w:rPr>
      </w:pPr>
      <w:r w:rsidRPr="008A2CE0">
        <w:rPr>
          <w:rFonts w:ascii="Arial" w:hAnsi="Arial" w:cs="Arial"/>
          <w:b/>
          <w:color w:val="00B050"/>
        </w:rPr>
        <w:t xml:space="preserve">12/12/2017: Participant 025 skipped the item EMAL_1.5 when she reported a lapse on a 12/4/17 survey. RA asked participant the item when she came in for her first follow-up. The participant stated that when she reported the lapse on 12/4 that her goal was still to remain abstinent from alcohol. So, she had a “yes” response to item EMAL_1.5. </w:t>
      </w:r>
    </w:p>
    <w:p w14:paraId="091241E4" w14:textId="1A9107DF" w:rsidR="005B0960" w:rsidRPr="008A2CE0" w:rsidRDefault="005B0960" w:rsidP="00CD5EB7">
      <w:pPr>
        <w:rPr>
          <w:rFonts w:ascii="Arial" w:hAnsi="Arial" w:cs="Arial"/>
          <w:b/>
          <w:color w:val="00B050"/>
        </w:rPr>
      </w:pPr>
      <w:r w:rsidRPr="008A2CE0">
        <w:rPr>
          <w:rFonts w:ascii="Arial" w:hAnsi="Arial" w:cs="Arial"/>
          <w:b/>
          <w:color w:val="00B050"/>
        </w:rPr>
        <w:t>1/23/2018: At Follow-up #2 RA learned that Participant 025 incorrectly entered the wrong time for item EMA-Later question item EMAL_1.4</w:t>
      </w:r>
      <w:r w:rsidR="005C43E2" w:rsidRPr="008A2CE0">
        <w:rPr>
          <w:rFonts w:ascii="Arial" w:hAnsi="Arial" w:cs="Arial"/>
          <w:b/>
          <w:color w:val="00B050"/>
        </w:rPr>
        <w:t xml:space="preserve"> when she reported at lapse on 1/</w:t>
      </w:r>
      <w:r w:rsidR="00442BAC" w:rsidRPr="008A2CE0">
        <w:rPr>
          <w:rFonts w:ascii="Arial" w:hAnsi="Arial" w:cs="Arial"/>
          <w:b/>
          <w:color w:val="00B050"/>
        </w:rPr>
        <w:t>5</w:t>
      </w:r>
      <w:r w:rsidR="005C43E2" w:rsidRPr="008A2CE0">
        <w:rPr>
          <w:rFonts w:ascii="Arial" w:hAnsi="Arial" w:cs="Arial"/>
          <w:b/>
          <w:color w:val="00B050"/>
        </w:rPr>
        <w:t>/2018</w:t>
      </w:r>
      <w:r w:rsidRPr="008A2CE0">
        <w:rPr>
          <w:rFonts w:ascii="Arial" w:hAnsi="Arial" w:cs="Arial"/>
          <w:b/>
          <w:color w:val="00B050"/>
        </w:rPr>
        <w:t xml:space="preserve">. The time entered is 11 AM and it should be 11 PM. </w:t>
      </w:r>
      <w:r w:rsidR="005C43E2" w:rsidRPr="008A2CE0">
        <w:rPr>
          <w:rFonts w:ascii="Arial" w:hAnsi="Arial" w:cs="Arial"/>
          <w:b/>
          <w:color w:val="00B050"/>
        </w:rPr>
        <w:t xml:space="preserve">She drank from 9 pm to 11 pm. </w:t>
      </w:r>
    </w:p>
    <w:p w14:paraId="6400B0C8" w14:textId="77777777" w:rsidR="00913ADF" w:rsidRPr="00501FA8" w:rsidRDefault="00913ADF">
      <w:pPr>
        <w:rPr>
          <w:rFonts w:ascii="Arial" w:hAnsi="Arial" w:cs="Arial"/>
          <w:color w:val="00B050"/>
        </w:rPr>
      </w:pPr>
      <w:bookmarkStart w:id="23" w:name="_Toc497996975"/>
      <w:r w:rsidRPr="00501FA8">
        <w:rPr>
          <w:rFonts w:ascii="Arial" w:hAnsi="Arial" w:cs="Arial"/>
          <w:color w:val="00B050"/>
        </w:rPr>
        <w:t>2/22/2018: At Follow Up #3 RA learned that Participant 020 reported a lapse on 12/31/2017 at 10PM. They reported 10PM as the hour of their first drink not reported and 10PM as the hour of the last drink they had not yet reported. The participant reported to the RA that they had more than one drink, but that they didn’t know what time their last drink was, they guessed it was around 11:30pm. They said that they had their last drink before they left the location S3214 County Highway BD in Baraboo.</w:t>
      </w:r>
    </w:p>
    <w:p w14:paraId="7FC802DB" w14:textId="77777777" w:rsidR="00EF1279" w:rsidRPr="009A689A" w:rsidRDefault="00913ADF">
      <w:pPr>
        <w:rPr>
          <w:rFonts w:ascii="Arial" w:hAnsi="Arial" w:cs="Arial"/>
          <w:color w:val="00B050"/>
        </w:rPr>
      </w:pPr>
      <w:r w:rsidRPr="009A689A">
        <w:rPr>
          <w:rFonts w:ascii="Arial" w:hAnsi="Arial" w:cs="Arial"/>
          <w:color w:val="00B050"/>
        </w:rPr>
        <w:t xml:space="preserve">2/22/2018: At Follow up #1 RA learned that Participant </w:t>
      </w:r>
      <w:r w:rsidR="007A4907" w:rsidRPr="009A689A">
        <w:rPr>
          <w:rFonts w:ascii="Arial" w:hAnsi="Arial" w:cs="Arial"/>
          <w:color w:val="00B050"/>
        </w:rPr>
        <w:t xml:space="preserve">026 reported a lapse on 11/17/2017 at 8PM with first drink being on 11/17/2017 at 8PM and last drink on 11/04/2017 at 5AM. RA checked with the participant and they intended to put 11/18/2017 at 5AM as the date and time of their last drink not reported. </w:t>
      </w:r>
    </w:p>
    <w:p w14:paraId="574D05FE" w14:textId="1B4D8DFC" w:rsidR="00EF1279" w:rsidRPr="00217571" w:rsidRDefault="00EF1279" w:rsidP="00EF1279">
      <w:pPr>
        <w:rPr>
          <w:rFonts w:ascii="Arial" w:hAnsi="Arial" w:cs="Arial"/>
          <w:color w:val="00B050"/>
        </w:rPr>
      </w:pPr>
      <w:r w:rsidRPr="00217571">
        <w:rPr>
          <w:rFonts w:ascii="Arial" w:hAnsi="Arial" w:cs="Arial"/>
          <w:color w:val="00B050"/>
        </w:rPr>
        <w:t xml:space="preserve">2/26/2018: in </w:t>
      </w:r>
      <w:r w:rsidRPr="00217571">
        <w:rPr>
          <w:rFonts w:ascii="Arial" w:hAnsi="Arial" w:cs="Arial"/>
          <w:b/>
          <w:bCs/>
          <w:color w:val="00B050"/>
        </w:rPr>
        <w:t>EMAL later battery</w:t>
      </w:r>
      <w:r w:rsidRPr="00217571">
        <w:rPr>
          <w:rFonts w:ascii="Arial" w:hAnsi="Arial" w:cs="Arial"/>
          <w:color w:val="00B050"/>
        </w:rPr>
        <w:t xml:space="preserve">, Sub ID </w:t>
      </w:r>
      <w:r w:rsidRPr="00217571">
        <w:rPr>
          <w:rFonts w:ascii="Arial" w:hAnsi="Arial" w:cs="Arial"/>
          <w:b/>
          <w:bCs/>
          <w:color w:val="00B050"/>
        </w:rPr>
        <w:t xml:space="preserve">test </w:t>
      </w:r>
      <w:r w:rsidRPr="00217571">
        <w:rPr>
          <w:rFonts w:ascii="Arial" w:hAnsi="Arial" w:cs="Arial"/>
          <w:color w:val="00B050"/>
        </w:rPr>
        <w:t xml:space="preserve">at the following UTCs needs to be changed to Sub ID </w:t>
      </w:r>
      <w:r w:rsidRPr="00217571">
        <w:rPr>
          <w:rFonts w:ascii="Arial" w:hAnsi="Arial" w:cs="Arial"/>
          <w:b/>
          <w:bCs/>
          <w:color w:val="00B050"/>
        </w:rPr>
        <w:t xml:space="preserve">031 </w:t>
      </w:r>
      <w:r w:rsidR="006D4EAB" w:rsidRPr="00217571">
        <w:rPr>
          <w:rFonts w:ascii="Arial" w:hAnsi="Arial" w:cs="Arial"/>
          <w:b/>
          <w:bCs/>
          <w:color w:val="00B050"/>
        </w:rPr>
        <w:t xml:space="preserve">.  </w:t>
      </w:r>
      <w:r w:rsidR="006D4EAB" w:rsidRPr="00217571">
        <w:rPr>
          <w:rFonts w:ascii="Arial" w:hAnsi="Arial" w:cs="Arial"/>
          <w:bCs/>
          <w:color w:val="00B050"/>
        </w:rPr>
        <w:t>These are corrected in Fun_Risk:AddSubject2Database because test records are deleted at that step</w:t>
      </w:r>
      <w:r w:rsidRPr="00217571">
        <w:rPr>
          <w:rFonts w:ascii="Arial" w:hAnsi="Arial" w:cs="Arial"/>
          <w:color w:val="00B050"/>
        </w:rPr>
        <w:br/>
      </w:r>
      <w:r w:rsidRPr="00217571">
        <w:rPr>
          <w:rFonts w:ascii="Arial" w:hAnsi="Arial" w:cs="Arial"/>
          <w:color w:val="00B050"/>
        </w:rPr>
        <w:lastRenderedPageBreak/>
        <w:br/>
        <w:t>1512407036</w:t>
      </w:r>
      <w:r w:rsidRPr="00217571">
        <w:rPr>
          <w:rFonts w:ascii="Arial" w:hAnsi="Arial" w:cs="Arial"/>
          <w:color w:val="00B050"/>
        </w:rPr>
        <w:br/>
        <w:t>1512335063</w:t>
      </w:r>
      <w:r w:rsidRPr="00217571">
        <w:rPr>
          <w:rFonts w:ascii="Arial" w:hAnsi="Arial" w:cs="Arial"/>
          <w:color w:val="00B050"/>
        </w:rPr>
        <w:br/>
        <w:t>1512326855</w:t>
      </w:r>
      <w:r w:rsidRPr="00217571">
        <w:rPr>
          <w:rFonts w:ascii="Arial" w:hAnsi="Arial" w:cs="Arial"/>
          <w:color w:val="00B050"/>
        </w:rPr>
        <w:br/>
        <w:t>1512269438</w:t>
      </w:r>
      <w:r w:rsidRPr="00217571">
        <w:rPr>
          <w:rFonts w:ascii="Arial" w:hAnsi="Arial" w:cs="Arial"/>
          <w:color w:val="00B050"/>
        </w:rPr>
        <w:br/>
        <w:t>1512178633</w:t>
      </w:r>
      <w:r w:rsidRPr="00217571">
        <w:rPr>
          <w:rFonts w:ascii="Arial" w:hAnsi="Arial" w:cs="Arial"/>
          <w:color w:val="00B050"/>
        </w:rPr>
        <w:br/>
        <w:t>1512169637</w:t>
      </w:r>
      <w:r w:rsidRPr="00217571">
        <w:rPr>
          <w:rFonts w:ascii="Arial" w:hAnsi="Arial" w:cs="Arial"/>
          <w:color w:val="00B050"/>
        </w:rPr>
        <w:br/>
        <w:t>1512087509</w:t>
      </w:r>
      <w:r w:rsidRPr="00217571">
        <w:rPr>
          <w:rFonts w:ascii="Arial" w:hAnsi="Arial" w:cs="Arial"/>
          <w:color w:val="00B050"/>
        </w:rPr>
        <w:br/>
        <w:t>1512074607</w:t>
      </w:r>
      <w:r w:rsidRPr="00217571">
        <w:rPr>
          <w:rFonts w:ascii="Arial" w:hAnsi="Arial" w:cs="Arial"/>
          <w:color w:val="00B050"/>
        </w:rPr>
        <w:br/>
        <w:t>1512006978</w:t>
      </w:r>
      <w:r w:rsidRPr="00217571">
        <w:rPr>
          <w:rFonts w:ascii="Arial" w:hAnsi="Arial" w:cs="Arial"/>
          <w:color w:val="00B050"/>
        </w:rPr>
        <w:br/>
        <w:t>1511984753</w:t>
      </w:r>
    </w:p>
    <w:p w14:paraId="61705ABA" w14:textId="24B151A9" w:rsidR="00BF6511" w:rsidRPr="00E73AD2" w:rsidRDefault="00F34507">
      <w:pPr>
        <w:rPr>
          <w:rFonts w:ascii="Arial" w:hAnsi="Arial" w:cs="Arial"/>
          <w:color w:val="00B050"/>
        </w:rPr>
      </w:pPr>
      <w:r w:rsidRPr="00E73AD2">
        <w:rPr>
          <w:rFonts w:ascii="Arial" w:hAnsi="Arial" w:cs="Arial"/>
          <w:color w:val="00B050"/>
        </w:rPr>
        <w:t>033-03/15/2018, Participant completed her final study visit. RA reviewed the incomplete/”false” surveys with the participant. The participant completed the first question on EMA Later surveys dated 1/1/18 and 1/16/18. The participant reported that she accidently answered the first question as “yes” for the 1/1/18 survey as it should have been no. On the 1/16/18 survey the participant answered “no,” and this is accurate.</w:t>
      </w:r>
      <w:r w:rsidR="00E73AD2" w:rsidRPr="00E73AD2">
        <w:rPr>
          <w:rFonts w:ascii="Arial" w:hAnsi="Arial" w:cs="Arial"/>
          <w:color w:val="00B050"/>
        </w:rPr>
        <w:t xml:space="preserve">  NO CHANGE NEEDED B/C DIDN’T PROVIDE A DATE FOR LAPSE</w:t>
      </w:r>
    </w:p>
    <w:p w14:paraId="114EA124" w14:textId="48CDA18C" w:rsidR="00E01C9B" w:rsidRPr="00E73AD2" w:rsidRDefault="00E01C9B" w:rsidP="00E01C9B">
      <w:pPr>
        <w:rPr>
          <w:rFonts w:ascii="Arial" w:hAnsi="Arial" w:cs="Arial"/>
          <w:color w:val="00B050"/>
        </w:rPr>
      </w:pPr>
      <w:r w:rsidRPr="00E73AD2">
        <w:rPr>
          <w:rFonts w:ascii="Arial" w:hAnsi="Arial" w:cs="Arial"/>
          <w:color w:val="00B050"/>
        </w:rPr>
        <w:t xml:space="preserve">037-4/06/2018: RA reviewed the incomplete/”false” surveys with the participant. The participant completed the first question on EMA Later surveys dated 3/5/18, 3/30/18, and 4/3/18. The participant answered “no,” and he stated that he </w:t>
      </w:r>
      <w:r w:rsidR="0059599F" w:rsidRPr="00E73AD2">
        <w:rPr>
          <w:rFonts w:ascii="Arial" w:hAnsi="Arial" w:cs="Arial"/>
          <w:color w:val="00B050"/>
        </w:rPr>
        <w:t xml:space="preserve">must have </w:t>
      </w:r>
      <w:r w:rsidRPr="00E73AD2">
        <w:rPr>
          <w:rFonts w:ascii="Arial" w:hAnsi="Arial" w:cs="Arial"/>
          <w:color w:val="00B050"/>
        </w:rPr>
        <w:t>ac</w:t>
      </w:r>
      <w:r w:rsidR="0059599F" w:rsidRPr="00E73AD2">
        <w:rPr>
          <w:rFonts w:ascii="Arial" w:hAnsi="Arial" w:cs="Arial"/>
          <w:color w:val="00B050"/>
        </w:rPr>
        <w:t>cidently answered the first question on these surveys.</w:t>
      </w:r>
      <w:r w:rsidRPr="00E73AD2">
        <w:rPr>
          <w:rFonts w:ascii="Arial" w:hAnsi="Arial" w:cs="Arial"/>
          <w:color w:val="00B050"/>
        </w:rPr>
        <w:t xml:space="preserve"> </w:t>
      </w:r>
      <w:r w:rsidR="00E73AD2" w:rsidRPr="00E73AD2">
        <w:rPr>
          <w:rFonts w:ascii="Arial" w:hAnsi="Arial" w:cs="Arial"/>
          <w:color w:val="00B050"/>
        </w:rPr>
        <w:t>NO CHANGE NEEDED B/C DIDN’T PROVIDE A DATE FOR LAPSE</w:t>
      </w:r>
    </w:p>
    <w:p w14:paraId="3986DB95" w14:textId="77777777" w:rsidR="00DB4C2B" w:rsidRPr="00E73AD2" w:rsidRDefault="00DB4C2B" w:rsidP="00DB4C2B">
      <w:pPr>
        <w:rPr>
          <w:rFonts w:ascii="Arial" w:hAnsi="Arial" w:cs="Arial"/>
          <w:color w:val="00B050"/>
        </w:rPr>
      </w:pPr>
      <w:r w:rsidRPr="00E73AD2">
        <w:rPr>
          <w:rFonts w:ascii="Arial" w:hAnsi="Arial" w:cs="Arial"/>
          <w:color w:val="00B050"/>
        </w:rPr>
        <w:t xml:space="preserve">047-4/05/2018: Participant 047 stopped receiving EMA surveys and audio reminders on 4/5/2018. RAs received a voicemail on 4/9/2018 from the participant with that information. </w:t>
      </w:r>
    </w:p>
    <w:p w14:paraId="39C698FB" w14:textId="33866193" w:rsidR="00DB4C2B" w:rsidRPr="00566D42" w:rsidRDefault="00DB4C2B" w:rsidP="00DB4C2B">
      <w:pPr>
        <w:rPr>
          <w:rFonts w:ascii="Arial" w:hAnsi="Arial" w:cs="Arial"/>
          <w:color w:val="00B050"/>
        </w:rPr>
      </w:pPr>
      <w:r w:rsidRPr="00566D42">
        <w:rPr>
          <w:rFonts w:ascii="Arial" w:hAnsi="Arial" w:cs="Arial"/>
          <w:color w:val="00B050"/>
        </w:rPr>
        <w:t>047-4/10/2018: Participant 047 verbally reported a lapse at 16:00 to RAs. The participant was reminded to track any lapses they experience while not receiving EMAs.</w:t>
      </w:r>
    </w:p>
    <w:p w14:paraId="4E24542E" w14:textId="62BE4E16" w:rsidR="00DB4C2B" w:rsidRPr="00566D42" w:rsidRDefault="00DB4C2B" w:rsidP="00DB4C2B">
      <w:pPr>
        <w:rPr>
          <w:rFonts w:ascii="Arial" w:hAnsi="Arial" w:cs="Arial"/>
          <w:color w:val="00B050"/>
        </w:rPr>
      </w:pPr>
      <w:r w:rsidRPr="00566D42">
        <w:rPr>
          <w:rFonts w:ascii="Arial" w:hAnsi="Arial" w:cs="Arial"/>
          <w:color w:val="00B050"/>
        </w:rPr>
        <w:t>047-4/16/2018: RAs will manually send signals to participant from study test phone until the participant is back in town.</w:t>
      </w:r>
    </w:p>
    <w:p w14:paraId="1AB270BB" w14:textId="5CDFCA6C" w:rsidR="00D46BD9" w:rsidRPr="00461581" w:rsidRDefault="00D46BD9" w:rsidP="00DB4C2B">
      <w:pPr>
        <w:rPr>
          <w:rFonts w:ascii="Arial" w:hAnsi="Arial" w:cs="Arial"/>
          <w:color w:val="00B050"/>
        </w:rPr>
      </w:pPr>
      <w:r w:rsidRPr="00461581">
        <w:rPr>
          <w:rFonts w:ascii="Arial" w:hAnsi="Arial" w:cs="Arial"/>
          <w:color w:val="00B050"/>
        </w:rPr>
        <w:t xml:space="preserve">056-4/10/2018 through 4/13/2018: Participant received an extra 10 ‘randomized’ signals a day due to an error made while setting up their Survey Signal EMAs. They responded to two of those signals per </w:t>
      </w:r>
      <w:proofErr w:type="gramStart"/>
      <w:r w:rsidRPr="00461581">
        <w:rPr>
          <w:rFonts w:ascii="Arial" w:hAnsi="Arial" w:cs="Arial"/>
          <w:color w:val="00B050"/>
        </w:rPr>
        <w:t>usual, but</w:t>
      </w:r>
      <w:proofErr w:type="gramEnd"/>
      <w:r w:rsidRPr="00461581">
        <w:rPr>
          <w:rFonts w:ascii="Arial" w:hAnsi="Arial" w:cs="Arial"/>
          <w:color w:val="00B050"/>
        </w:rPr>
        <w:t xml:space="preserve"> responded to one in the evening in place of their ‘evening’ signal.</w:t>
      </w:r>
      <w:r w:rsidR="00A22902" w:rsidRPr="00461581">
        <w:rPr>
          <w:rFonts w:ascii="Arial" w:hAnsi="Arial" w:cs="Arial"/>
          <w:color w:val="00B050"/>
        </w:rPr>
        <w:t xml:space="preserve"> The issue was </w:t>
      </w:r>
      <w:proofErr w:type="gramStart"/>
      <w:r w:rsidR="00A22902" w:rsidRPr="00461581">
        <w:rPr>
          <w:rFonts w:ascii="Arial" w:hAnsi="Arial" w:cs="Arial"/>
          <w:color w:val="00B050"/>
        </w:rPr>
        <w:t>resolved</w:t>
      </w:r>
      <w:proofErr w:type="gramEnd"/>
      <w:r w:rsidR="00A22902" w:rsidRPr="00461581">
        <w:rPr>
          <w:rFonts w:ascii="Arial" w:hAnsi="Arial" w:cs="Arial"/>
          <w:color w:val="00B050"/>
        </w:rPr>
        <w:t xml:space="preserve"> and the participant is receiving the appropriate amount of EMAs. The timestamps are as follows:</w:t>
      </w:r>
      <w:r w:rsidR="00461581" w:rsidRPr="00461581">
        <w:rPr>
          <w:rFonts w:ascii="Arial" w:hAnsi="Arial" w:cs="Arial"/>
          <w:color w:val="00B050"/>
        </w:rPr>
        <w:t xml:space="preserve"> [NOTE: extra data; no change needed]</w:t>
      </w:r>
    </w:p>
    <w:p w14:paraId="39CED73C" w14:textId="77777777" w:rsidR="00A22902" w:rsidRPr="00461581" w:rsidRDefault="00A22902">
      <w:pPr>
        <w:contextualSpacing/>
        <w:rPr>
          <w:rFonts w:ascii="Arial" w:hAnsi="Arial" w:cs="Arial"/>
          <w:color w:val="00B050"/>
          <w:szCs w:val="18"/>
        </w:rPr>
      </w:pPr>
      <w:r w:rsidRPr="00461581">
        <w:rPr>
          <w:rFonts w:ascii="Arial" w:hAnsi="Arial" w:cs="Arial"/>
          <w:color w:val="00B050"/>
        </w:rPr>
        <w:tab/>
      </w:r>
      <w:r w:rsidRPr="00461581">
        <w:rPr>
          <w:rFonts w:ascii="Arial" w:hAnsi="Arial" w:cs="Arial"/>
          <w:color w:val="00B050"/>
          <w:szCs w:val="18"/>
        </w:rPr>
        <w:t>1523388770</w:t>
      </w:r>
    </w:p>
    <w:p w14:paraId="3DA48550" w14:textId="77777777" w:rsidR="00A22902" w:rsidRPr="00461581" w:rsidRDefault="00A22902">
      <w:pPr>
        <w:contextualSpacing/>
        <w:rPr>
          <w:rFonts w:ascii="Arial" w:hAnsi="Arial" w:cs="Arial"/>
          <w:color w:val="00B050"/>
          <w:szCs w:val="18"/>
        </w:rPr>
      </w:pPr>
      <w:r w:rsidRPr="00461581">
        <w:rPr>
          <w:rFonts w:ascii="Arial" w:hAnsi="Arial" w:cs="Arial"/>
          <w:color w:val="00B050"/>
          <w:szCs w:val="18"/>
        </w:rPr>
        <w:tab/>
        <w:t>1523404266</w:t>
      </w:r>
    </w:p>
    <w:p w14:paraId="0E35DD4B" w14:textId="77777777" w:rsidR="00A22902" w:rsidRPr="00461581" w:rsidRDefault="00A22902">
      <w:pPr>
        <w:contextualSpacing/>
        <w:rPr>
          <w:rFonts w:ascii="Arial" w:hAnsi="Arial" w:cs="Arial"/>
          <w:color w:val="00B050"/>
          <w:szCs w:val="18"/>
        </w:rPr>
      </w:pPr>
      <w:r w:rsidRPr="00461581">
        <w:rPr>
          <w:rFonts w:ascii="Arial" w:hAnsi="Arial" w:cs="Arial"/>
          <w:color w:val="00B050"/>
          <w:szCs w:val="18"/>
        </w:rPr>
        <w:tab/>
        <w:t>1523418062</w:t>
      </w:r>
    </w:p>
    <w:p w14:paraId="0CC0122D" w14:textId="77777777" w:rsidR="00A22902" w:rsidRPr="00461581" w:rsidRDefault="00A22902">
      <w:pPr>
        <w:contextualSpacing/>
        <w:rPr>
          <w:rFonts w:ascii="Arial" w:hAnsi="Arial" w:cs="Arial"/>
          <w:color w:val="00B050"/>
          <w:szCs w:val="18"/>
        </w:rPr>
      </w:pPr>
      <w:r w:rsidRPr="00461581">
        <w:rPr>
          <w:rFonts w:ascii="Arial" w:hAnsi="Arial" w:cs="Arial"/>
          <w:color w:val="00B050"/>
          <w:szCs w:val="18"/>
        </w:rPr>
        <w:tab/>
        <w:t>1523486375</w:t>
      </w:r>
    </w:p>
    <w:p w14:paraId="606A27D0" w14:textId="77777777" w:rsidR="00A22902" w:rsidRPr="00461581" w:rsidRDefault="00A22902">
      <w:pPr>
        <w:contextualSpacing/>
        <w:rPr>
          <w:rFonts w:ascii="Arial" w:hAnsi="Arial" w:cs="Arial"/>
          <w:color w:val="00B050"/>
          <w:szCs w:val="18"/>
        </w:rPr>
      </w:pPr>
      <w:r w:rsidRPr="00461581">
        <w:rPr>
          <w:rFonts w:ascii="Arial" w:hAnsi="Arial" w:cs="Arial"/>
          <w:color w:val="00B050"/>
          <w:szCs w:val="18"/>
        </w:rPr>
        <w:tab/>
        <w:t>1523502110</w:t>
      </w:r>
    </w:p>
    <w:p w14:paraId="2D8D291A" w14:textId="77777777" w:rsidR="00A22902" w:rsidRPr="00461581" w:rsidRDefault="00A22902">
      <w:pPr>
        <w:contextualSpacing/>
        <w:rPr>
          <w:rFonts w:ascii="Arial" w:hAnsi="Arial" w:cs="Arial"/>
          <w:color w:val="00B050"/>
          <w:szCs w:val="18"/>
        </w:rPr>
      </w:pPr>
      <w:r w:rsidRPr="00461581">
        <w:rPr>
          <w:rFonts w:ascii="Arial" w:hAnsi="Arial" w:cs="Arial"/>
          <w:color w:val="00B050"/>
          <w:szCs w:val="18"/>
        </w:rPr>
        <w:tab/>
        <w:t>1523553357</w:t>
      </w:r>
    </w:p>
    <w:p w14:paraId="101BDEE7" w14:textId="77777777" w:rsidR="00A22902" w:rsidRPr="00461581" w:rsidRDefault="00A22902">
      <w:pPr>
        <w:contextualSpacing/>
        <w:rPr>
          <w:rFonts w:ascii="Arial" w:hAnsi="Arial" w:cs="Arial"/>
          <w:color w:val="00B050"/>
          <w:szCs w:val="18"/>
        </w:rPr>
      </w:pPr>
      <w:r w:rsidRPr="00461581">
        <w:rPr>
          <w:rFonts w:ascii="Arial" w:hAnsi="Arial" w:cs="Arial"/>
          <w:color w:val="00B050"/>
          <w:szCs w:val="18"/>
        </w:rPr>
        <w:tab/>
        <w:t>1523569657</w:t>
      </w:r>
    </w:p>
    <w:p w14:paraId="1E608577" w14:textId="77777777" w:rsidR="00A22902" w:rsidRPr="00461581" w:rsidRDefault="00A22902">
      <w:pPr>
        <w:contextualSpacing/>
        <w:rPr>
          <w:rFonts w:ascii="Arial" w:hAnsi="Arial" w:cs="Arial"/>
          <w:color w:val="00B050"/>
          <w:szCs w:val="18"/>
        </w:rPr>
      </w:pPr>
      <w:r w:rsidRPr="00461581">
        <w:rPr>
          <w:rFonts w:ascii="Arial" w:hAnsi="Arial" w:cs="Arial"/>
          <w:color w:val="00B050"/>
          <w:szCs w:val="18"/>
        </w:rPr>
        <w:tab/>
        <w:t>1523588485</w:t>
      </w:r>
    </w:p>
    <w:p w14:paraId="787AB995" w14:textId="77777777" w:rsidR="00A22902" w:rsidRPr="00461581" w:rsidRDefault="00A22902">
      <w:pPr>
        <w:contextualSpacing/>
        <w:rPr>
          <w:rFonts w:ascii="Arial" w:hAnsi="Arial" w:cs="Arial"/>
          <w:color w:val="00B050"/>
          <w:szCs w:val="18"/>
        </w:rPr>
      </w:pPr>
      <w:r w:rsidRPr="00461581">
        <w:rPr>
          <w:rFonts w:ascii="Arial" w:hAnsi="Arial" w:cs="Arial"/>
          <w:color w:val="00B050"/>
          <w:szCs w:val="18"/>
        </w:rPr>
        <w:tab/>
        <w:t>1523638103</w:t>
      </w:r>
    </w:p>
    <w:p w14:paraId="7003FEA6" w14:textId="77777777" w:rsidR="00A22902" w:rsidRPr="00461581" w:rsidRDefault="00A22902">
      <w:pPr>
        <w:contextualSpacing/>
        <w:rPr>
          <w:rFonts w:ascii="Arial" w:hAnsi="Arial" w:cs="Arial"/>
          <w:color w:val="00B050"/>
          <w:szCs w:val="18"/>
        </w:rPr>
      </w:pPr>
      <w:r w:rsidRPr="00461581">
        <w:rPr>
          <w:rFonts w:ascii="Arial" w:hAnsi="Arial" w:cs="Arial"/>
          <w:color w:val="00B050"/>
          <w:szCs w:val="18"/>
        </w:rPr>
        <w:tab/>
        <w:t>1523666318</w:t>
      </w:r>
    </w:p>
    <w:p w14:paraId="77BDF2F8" w14:textId="77777777" w:rsidR="00153EDA" w:rsidRPr="00461581" w:rsidRDefault="00A22902">
      <w:pPr>
        <w:contextualSpacing/>
        <w:rPr>
          <w:rFonts w:ascii="Arial" w:hAnsi="Arial" w:cs="Arial"/>
          <w:color w:val="00B050"/>
          <w:szCs w:val="18"/>
        </w:rPr>
      </w:pPr>
      <w:r w:rsidRPr="00461581">
        <w:rPr>
          <w:rFonts w:ascii="Arial" w:hAnsi="Arial" w:cs="Arial"/>
          <w:color w:val="00B050"/>
          <w:szCs w:val="18"/>
        </w:rPr>
        <w:tab/>
        <w:t>1523674955</w:t>
      </w:r>
    </w:p>
    <w:p w14:paraId="39553C38" w14:textId="77777777" w:rsidR="00153EDA" w:rsidRPr="00153EDA" w:rsidRDefault="00153EDA">
      <w:pPr>
        <w:contextualSpacing/>
        <w:rPr>
          <w:rFonts w:ascii="Arial" w:hAnsi="Arial" w:cs="Arial"/>
          <w:color w:val="000000"/>
          <w:szCs w:val="18"/>
        </w:rPr>
      </w:pPr>
    </w:p>
    <w:p w14:paraId="4FA48E52" w14:textId="77777777" w:rsidR="00153EDA" w:rsidRPr="00153EDA" w:rsidRDefault="00153EDA">
      <w:pPr>
        <w:contextualSpacing/>
        <w:rPr>
          <w:rFonts w:ascii="Arial" w:hAnsi="Arial" w:cs="Arial"/>
          <w:color w:val="000000"/>
          <w:szCs w:val="18"/>
        </w:rPr>
      </w:pPr>
    </w:p>
    <w:p w14:paraId="62538B95" w14:textId="54203ED7" w:rsidR="005F6991" w:rsidRPr="00461581" w:rsidRDefault="00153EDA">
      <w:pPr>
        <w:contextualSpacing/>
        <w:rPr>
          <w:rFonts w:ascii="Segoe UI" w:hAnsi="Segoe UI" w:cs="Segoe UI"/>
          <w:color w:val="00B050"/>
          <w:shd w:val="clear" w:color="auto" w:fill="FFFFFF"/>
        </w:rPr>
      </w:pPr>
      <w:r w:rsidRPr="00461581">
        <w:rPr>
          <w:rFonts w:ascii="Arial" w:hAnsi="Arial" w:cs="Arial"/>
          <w:color w:val="00B050"/>
          <w:shd w:val="clear" w:color="auto" w:fill="FFFFFF"/>
        </w:rPr>
        <w:t>048-This participant's official study start date is 3/28/18, however he began all study activities on 3/27/18. 48 is the participant who came to his intake at six days of sobriety, instead of seven days, thus the participant's study activities were supposed to begin on 3/28/18. Please disregard all data submitted prior to 3/28/2018.</w:t>
      </w:r>
      <w:r w:rsidRPr="00461581">
        <w:rPr>
          <w:rFonts w:ascii="Segoe UI" w:hAnsi="Segoe UI" w:cs="Segoe UI"/>
          <w:color w:val="00B050"/>
          <w:shd w:val="clear" w:color="auto" w:fill="FFFFFF"/>
        </w:rPr>
        <w:t xml:space="preserve"> </w:t>
      </w:r>
      <w:r w:rsidR="00461581" w:rsidRPr="00461581">
        <w:rPr>
          <w:rFonts w:ascii="Segoe UI" w:hAnsi="Segoe UI" w:cs="Segoe UI"/>
          <w:color w:val="00B050"/>
          <w:shd w:val="clear" w:color="auto" w:fill="FFFFFF"/>
        </w:rPr>
        <w:t xml:space="preserve"> [No change needed]</w:t>
      </w:r>
    </w:p>
    <w:p w14:paraId="4790843D" w14:textId="77777777" w:rsidR="005F6991" w:rsidRPr="00461581" w:rsidRDefault="005F6991">
      <w:pPr>
        <w:contextualSpacing/>
        <w:rPr>
          <w:rFonts w:ascii="Segoe UI" w:hAnsi="Segoe UI" w:cs="Segoe UI"/>
          <w:color w:val="00B050"/>
          <w:shd w:val="clear" w:color="auto" w:fill="FFFFFF"/>
        </w:rPr>
      </w:pPr>
    </w:p>
    <w:p w14:paraId="6B18B289" w14:textId="3A1EC894" w:rsidR="00461581" w:rsidRPr="00461581" w:rsidRDefault="005F6991" w:rsidP="005F6991">
      <w:pPr>
        <w:rPr>
          <w:rFonts w:ascii="Arial" w:hAnsi="Arial" w:cs="Arial"/>
          <w:color w:val="00B050"/>
        </w:rPr>
      </w:pPr>
      <w:r w:rsidRPr="00461581">
        <w:rPr>
          <w:rFonts w:ascii="Arial" w:hAnsi="Arial" w:cs="Arial"/>
          <w:color w:val="00B050"/>
          <w:shd w:val="clear" w:color="auto" w:fill="FFFFFF"/>
        </w:rPr>
        <w:t xml:space="preserve">039-4/23/2018: </w:t>
      </w:r>
      <w:r w:rsidRPr="00461581">
        <w:rPr>
          <w:rFonts w:ascii="Arial" w:hAnsi="Arial" w:cs="Arial"/>
          <w:color w:val="00B050"/>
        </w:rPr>
        <w:t xml:space="preserve">RA reviewed the incomplete/”false” surveys with the participant. The participant completed the first question on EMA Later </w:t>
      </w:r>
      <w:r w:rsidR="00662A9C" w:rsidRPr="00461581">
        <w:rPr>
          <w:rFonts w:ascii="Arial" w:hAnsi="Arial" w:cs="Arial"/>
          <w:color w:val="00B050"/>
        </w:rPr>
        <w:t>surveys dated 4/2</w:t>
      </w:r>
      <w:r w:rsidRPr="00461581">
        <w:rPr>
          <w:rFonts w:ascii="Arial" w:hAnsi="Arial" w:cs="Arial"/>
          <w:color w:val="00B050"/>
        </w:rPr>
        <w:t>/18</w:t>
      </w:r>
      <w:r w:rsidR="00662A9C" w:rsidRPr="00461581">
        <w:rPr>
          <w:rFonts w:ascii="Arial" w:hAnsi="Arial" w:cs="Arial"/>
          <w:color w:val="00B050"/>
        </w:rPr>
        <w:t xml:space="preserve"> (3 surveys- UTC: 1522040021, 1522040214, and 1522040328</w:t>
      </w:r>
      <w:r w:rsidRPr="00461581">
        <w:rPr>
          <w:rFonts w:ascii="Arial" w:hAnsi="Arial" w:cs="Arial"/>
          <w:color w:val="00B050"/>
        </w:rPr>
        <w:t>)</w:t>
      </w:r>
      <w:r w:rsidR="00662A9C" w:rsidRPr="00461581">
        <w:rPr>
          <w:rFonts w:ascii="Arial" w:hAnsi="Arial" w:cs="Arial"/>
          <w:color w:val="00B050"/>
        </w:rPr>
        <w:t xml:space="preserve">. </w:t>
      </w:r>
      <w:r w:rsidRPr="00461581">
        <w:rPr>
          <w:rFonts w:ascii="Arial" w:hAnsi="Arial" w:cs="Arial"/>
          <w:color w:val="00B050"/>
        </w:rPr>
        <w:t>The participant answered “no” on each of these surveys</w:t>
      </w:r>
      <w:r w:rsidR="00662A9C" w:rsidRPr="00461581">
        <w:rPr>
          <w:rFonts w:ascii="Arial" w:hAnsi="Arial" w:cs="Arial"/>
          <w:color w:val="00B050"/>
        </w:rPr>
        <w:t xml:space="preserve"> to EMAL_1</w:t>
      </w:r>
      <w:r w:rsidRPr="00461581">
        <w:rPr>
          <w:rFonts w:ascii="Arial" w:hAnsi="Arial" w:cs="Arial"/>
          <w:color w:val="00B050"/>
        </w:rPr>
        <w:t xml:space="preserve">, however the participant did not intend to complete these surveys and completed them on accident. </w:t>
      </w:r>
      <w:r w:rsidR="00662A9C" w:rsidRPr="00461581">
        <w:rPr>
          <w:rFonts w:ascii="Arial" w:hAnsi="Arial" w:cs="Arial"/>
          <w:color w:val="00B050"/>
        </w:rPr>
        <w:t xml:space="preserve"> </w:t>
      </w:r>
      <w:r w:rsidR="00461581" w:rsidRPr="00461581">
        <w:rPr>
          <w:rFonts w:ascii="Arial" w:hAnsi="Arial" w:cs="Arial"/>
          <w:color w:val="00B050"/>
        </w:rPr>
        <w:t>[NOTE: no change needed.  These are deleted if false and no]</w:t>
      </w:r>
    </w:p>
    <w:p w14:paraId="0E0D283E" w14:textId="77777777" w:rsidR="00461581" w:rsidRDefault="00461581" w:rsidP="005F6991">
      <w:pPr>
        <w:rPr>
          <w:rFonts w:ascii="Arial" w:hAnsi="Arial" w:cs="Arial"/>
          <w:color w:val="000000"/>
        </w:rPr>
      </w:pPr>
    </w:p>
    <w:p w14:paraId="742F3765" w14:textId="1773DDF6" w:rsidR="005F6991" w:rsidRPr="003B1E73" w:rsidRDefault="00461581" w:rsidP="005F6991">
      <w:pPr>
        <w:rPr>
          <w:rFonts w:ascii="Arial" w:hAnsi="Arial" w:cs="Arial"/>
          <w:color w:val="00B050"/>
          <w:shd w:val="clear" w:color="auto" w:fill="FFFFFF"/>
        </w:rPr>
      </w:pPr>
      <w:r w:rsidRPr="003B1E73">
        <w:rPr>
          <w:rFonts w:ascii="Arial" w:hAnsi="Arial" w:cs="Arial"/>
          <w:color w:val="00B050"/>
          <w:shd w:val="clear" w:color="auto" w:fill="FFFFFF"/>
        </w:rPr>
        <w:t xml:space="preserve">039-4/23/2018: </w:t>
      </w:r>
      <w:r w:rsidR="00662A9C" w:rsidRPr="003B1E73">
        <w:rPr>
          <w:rFonts w:ascii="Arial" w:hAnsi="Arial" w:cs="Arial"/>
          <w:color w:val="00B050"/>
        </w:rPr>
        <w:t xml:space="preserve">The EMA Later survey dated 4/15/18 (UTC: 1523161783) was an incomplete survey, however the participant answered “yes” to EMAL_1. The participant reported that she intended to answer yes. However, she stated </w:t>
      </w:r>
      <w:r w:rsidR="00947BEA" w:rsidRPr="003B1E73">
        <w:rPr>
          <w:rFonts w:ascii="Arial" w:hAnsi="Arial" w:cs="Arial"/>
          <w:color w:val="00B050"/>
        </w:rPr>
        <w:t>that the lapse date was 4/7/18</w:t>
      </w:r>
    </w:p>
    <w:p w14:paraId="350C1A85" w14:textId="77777777" w:rsidR="0045193C" w:rsidRDefault="0045193C" w:rsidP="009030DF">
      <w:pPr>
        <w:rPr>
          <w:rFonts w:ascii="Arial" w:hAnsi="Arial" w:cs="Arial"/>
          <w:color w:val="151B26"/>
          <w:shd w:val="clear" w:color="auto" w:fill="FFFFFF"/>
        </w:rPr>
      </w:pPr>
    </w:p>
    <w:p w14:paraId="7D25F38D" w14:textId="754EBF7D" w:rsidR="0045193C" w:rsidRPr="00E92824" w:rsidRDefault="0045193C" w:rsidP="009030DF">
      <w:pPr>
        <w:rPr>
          <w:rFonts w:ascii="Arial" w:hAnsi="Arial" w:cs="Arial"/>
          <w:color w:val="00B050"/>
          <w:szCs w:val="18"/>
        </w:rPr>
      </w:pPr>
      <w:r w:rsidRPr="00E92824">
        <w:rPr>
          <w:rFonts w:ascii="Arial" w:hAnsi="Arial" w:cs="Arial"/>
          <w:color w:val="00B050"/>
          <w:shd w:val="clear" w:color="auto" w:fill="FFFFFF"/>
        </w:rPr>
        <w:t xml:space="preserve">056-05/09/2018: RA reviewed the incomplete/”false” surveys with the participant. The participant responded “yes” to EMA_1 on three surveys dated 04/28/2018, 04/29/2018, and 05/03/2018 (UTC: </w:t>
      </w:r>
      <w:r w:rsidRPr="00E92824">
        <w:rPr>
          <w:rFonts w:ascii="Arial" w:hAnsi="Arial" w:cs="Arial"/>
          <w:color w:val="00B050"/>
          <w:sz w:val="18"/>
          <w:szCs w:val="18"/>
        </w:rPr>
        <w:t xml:space="preserve">1524295488, 1524375525, 1524702627). </w:t>
      </w:r>
      <w:r w:rsidRPr="00E92824">
        <w:rPr>
          <w:rFonts w:ascii="Arial" w:hAnsi="Arial" w:cs="Arial"/>
          <w:color w:val="00B050"/>
          <w:szCs w:val="18"/>
        </w:rPr>
        <w:t xml:space="preserve">The 04/28 survey reported a lapse on 04/21, but the other two </w:t>
      </w:r>
      <w:r w:rsidR="00CC2751" w:rsidRPr="00E92824">
        <w:rPr>
          <w:rFonts w:ascii="Arial" w:hAnsi="Arial" w:cs="Arial"/>
          <w:color w:val="00B050"/>
          <w:szCs w:val="18"/>
        </w:rPr>
        <w:t xml:space="preserve">lapses reported </w:t>
      </w:r>
      <w:r w:rsidRPr="00E92824">
        <w:rPr>
          <w:rFonts w:ascii="Arial" w:hAnsi="Arial" w:cs="Arial"/>
          <w:color w:val="00B050"/>
          <w:szCs w:val="18"/>
        </w:rPr>
        <w:t xml:space="preserve">were </w:t>
      </w:r>
      <w:r w:rsidR="00D31A28" w:rsidRPr="00E92824">
        <w:rPr>
          <w:rFonts w:ascii="Arial" w:hAnsi="Arial" w:cs="Arial"/>
          <w:color w:val="00B050"/>
          <w:szCs w:val="18"/>
        </w:rPr>
        <w:t>on said</w:t>
      </w:r>
      <w:r w:rsidRPr="00E92824">
        <w:rPr>
          <w:rFonts w:ascii="Arial" w:hAnsi="Arial" w:cs="Arial"/>
          <w:color w:val="00B050"/>
          <w:szCs w:val="18"/>
        </w:rPr>
        <w:t xml:space="preserve"> date (04/29 and 05/03).</w:t>
      </w:r>
    </w:p>
    <w:p w14:paraId="33FD6534" w14:textId="77777777" w:rsidR="0045193C" w:rsidRDefault="0045193C" w:rsidP="009030DF">
      <w:pPr>
        <w:rPr>
          <w:rFonts w:ascii="Arial" w:hAnsi="Arial" w:cs="Arial"/>
          <w:color w:val="151B26"/>
          <w:shd w:val="clear" w:color="auto" w:fill="FFFFFF"/>
        </w:rPr>
      </w:pPr>
    </w:p>
    <w:p w14:paraId="4B668168" w14:textId="6A1640D9" w:rsidR="009030DF" w:rsidRPr="00E92824" w:rsidRDefault="009030DF" w:rsidP="009030DF">
      <w:pPr>
        <w:rPr>
          <w:rFonts w:ascii="Arial" w:hAnsi="Arial" w:cs="Arial"/>
          <w:color w:val="00B050"/>
        </w:rPr>
      </w:pPr>
      <w:r w:rsidRPr="00E92824">
        <w:rPr>
          <w:rFonts w:ascii="Arial" w:hAnsi="Arial" w:cs="Arial"/>
          <w:color w:val="00B050"/>
          <w:shd w:val="clear" w:color="auto" w:fill="FFFFFF"/>
        </w:rPr>
        <w:t xml:space="preserve">053-05/30/2018: </w:t>
      </w:r>
      <w:r w:rsidRPr="00E92824">
        <w:rPr>
          <w:rFonts w:ascii="Arial" w:hAnsi="Arial" w:cs="Arial"/>
          <w:color w:val="00B050"/>
        </w:rPr>
        <w:t xml:space="preserve">RA reviewed the incomplete/”false” surveys with the participant. The participant responded “yes” to EMA_1 on two surveys dated 5/22/18 (2 surveys- UTC: </w:t>
      </w:r>
      <w:r w:rsidRPr="00E92824">
        <w:rPr>
          <w:rFonts w:ascii="Arial" w:hAnsi="Arial" w:cs="Arial"/>
          <w:color w:val="00B050"/>
          <w:sz w:val="18"/>
          <w:szCs w:val="18"/>
        </w:rPr>
        <w:t xml:space="preserve">1526416845 and 1526411694 </w:t>
      </w:r>
      <w:r w:rsidRPr="00E92824">
        <w:rPr>
          <w:rFonts w:ascii="Arial" w:hAnsi="Arial" w:cs="Arial"/>
          <w:color w:val="00B050"/>
        </w:rPr>
        <w:t xml:space="preserve">). The participant reported that she intended to answer yes. The reported drinking date of 5/15/18 is also accurate. </w:t>
      </w:r>
    </w:p>
    <w:p w14:paraId="5B4ADFAE" w14:textId="3510ACDA" w:rsidR="00BC65F7" w:rsidRPr="00E92824" w:rsidRDefault="00A41A6C">
      <w:pPr>
        <w:contextualSpacing/>
        <w:rPr>
          <w:rFonts w:ascii="Arial" w:hAnsi="Arial" w:cs="Arial"/>
          <w:color w:val="00B050"/>
        </w:rPr>
      </w:pPr>
      <w:r w:rsidRPr="00E92824">
        <w:rPr>
          <w:rFonts w:ascii="Arial" w:hAnsi="Arial" w:cs="Arial"/>
          <w:color w:val="00B050"/>
        </w:rPr>
        <w:t>062 - 6/12/2018: Due to an error in Survey Signal, participant did not begin receiving surveys until 5/19/2018 when they were supposed to start receiving surveys 5/18/2018.</w:t>
      </w:r>
    </w:p>
    <w:p w14:paraId="5BC3FC63" w14:textId="08B64FF7" w:rsidR="00BC65F7" w:rsidRDefault="00BC65F7">
      <w:pPr>
        <w:contextualSpacing/>
        <w:rPr>
          <w:rFonts w:ascii="Arial" w:hAnsi="Arial" w:cs="Arial"/>
        </w:rPr>
      </w:pPr>
    </w:p>
    <w:p w14:paraId="55265CB8" w14:textId="1C228102" w:rsidR="00BC65F7" w:rsidRDefault="00BC65F7">
      <w:pPr>
        <w:contextualSpacing/>
        <w:rPr>
          <w:rFonts w:ascii="Arial" w:hAnsi="Arial" w:cs="Arial"/>
          <w:color w:val="00B050"/>
        </w:rPr>
      </w:pPr>
      <w:r w:rsidRPr="00E92824">
        <w:rPr>
          <w:rFonts w:ascii="Arial" w:hAnsi="Arial" w:cs="Arial"/>
          <w:color w:val="00B050"/>
        </w:rPr>
        <w:t xml:space="preserve">065 – 6/21/2018: RA reviewed the incomplete/”false” surveys with the participant. The participant responded “yes” to EMA_1 on two surveys </w:t>
      </w:r>
      <w:r w:rsidR="005F7614" w:rsidRPr="00E92824">
        <w:rPr>
          <w:rFonts w:ascii="Arial" w:hAnsi="Arial" w:cs="Arial"/>
          <w:color w:val="00B050"/>
        </w:rPr>
        <w:t xml:space="preserve">with </w:t>
      </w:r>
      <w:r w:rsidRPr="00E92824">
        <w:rPr>
          <w:rFonts w:ascii="Arial" w:hAnsi="Arial" w:cs="Arial"/>
          <w:color w:val="00B050"/>
        </w:rPr>
        <w:t>UTC</w:t>
      </w:r>
      <w:r w:rsidR="005F7614" w:rsidRPr="00E92824">
        <w:rPr>
          <w:rFonts w:ascii="Arial" w:hAnsi="Arial" w:cs="Arial"/>
          <w:color w:val="00B050"/>
        </w:rPr>
        <w:t xml:space="preserve"> time stamps of: 1528245019 and</w:t>
      </w:r>
      <w:r w:rsidRPr="00E92824">
        <w:rPr>
          <w:rFonts w:ascii="Arial" w:hAnsi="Arial" w:cs="Arial"/>
          <w:color w:val="00B050"/>
        </w:rPr>
        <w:t xml:space="preserve"> </w:t>
      </w:r>
      <w:r w:rsidR="00AE7D53" w:rsidRPr="00E92824">
        <w:rPr>
          <w:rFonts w:ascii="Arial" w:hAnsi="Arial" w:cs="Arial"/>
          <w:color w:val="00B050"/>
        </w:rPr>
        <w:t>1528267319</w:t>
      </w:r>
      <w:r w:rsidRPr="00E92824">
        <w:rPr>
          <w:rFonts w:ascii="Arial" w:hAnsi="Arial" w:cs="Arial"/>
          <w:color w:val="00B050"/>
        </w:rPr>
        <w:t xml:space="preserve">. The participant reported that </w:t>
      </w:r>
      <w:r w:rsidR="005F7614" w:rsidRPr="00E92824">
        <w:rPr>
          <w:rFonts w:ascii="Arial" w:hAnsi="Arial" w:cs="Arial"/>
          <w:color w:val="00B050"/>
        </w:rPr>
        <w:t xml:space="preserve">they </w:t>
      </w:r>
      <w:r w:rsidR="005F7614" w:rsidRPr="00E92824">
        <w:rPr>
          <w:rFonts w:ascii="Arial" w:hAnsi="Arial" w:cs="Arial"/>
          <w:color w:val="00B050"/>
          <w:u w:val="single"/>
        </w:rPr>
        <w:t>had not</w:t>
      </w:r>
      <w:r w:rsidRPr="00E92824">
        <w:rPr>
          <w:rFonts w:ascii="Arial" w:hAnsi="Arial" w:cs="Arial"/>
          <w:color w:val="00B050"/>
        </w:rPr>
        <w:t xml:space="preserve"> intended to answer yes</w:t>
      </w:r>
      <w:r w:rsidR="005F7614" w:rsidRPr="00E92824">
        <w:rPr>
          <w:rFonts w:ascii="Arial" w:hAnsi="Arial" w:cs="Arial"/>
          <w:color w:val="00B050"/>
        </w:rPr>
        <w:t>.</w:t>
      </w:r>
      <w:r w:rsidR="00E92824" w:rsidRPr="00E92824">
        <w:rPr>
          <w:rFonts w:ascii="Arial" w:hAnsi="Arial" w:cs="Arial"/>
          <w:color w:val="00B050"/>
        </w:rPr>
        <w:t xml:space="preserve">  [NOTE: No change needed.  Already deleted b/c no date reported]</w:t>
      </w:r>
    </w:p>
    <w:p w14:paraId="4A6F9D2B" w14:textId="21B443CC" w:rsidR="00BC65F7" w:rsidRDefault="00BC65F7">
      <w:pPr>
        <w:contextualSpacing/>
        <w:rPr>
          <w:rFonts w:ascii="Arial" w:hAnsi="Arial" w:cs="Arial"/>
        </w:rPr>
      </w:pPr>
    </w:p>
    <w:p w14:paraId="7AFD876C" w14:textId="545A2117" w:rsidR="00D77063" w:rsidRPr="00E92824" w:rsidRDefault="00D77063" w:rsidP="00D77063">
      <w:pPr>
        <w:rPr>
          <w:rFonts w:ascii="Arial" w:hAnsi="Arial" w:cs="Arial"/>
          <w:color w:val="00B050"/>
        </w:rPr>
      </w:pPr>
      <w:r w:rsidRPr="00E92824">
        <w:rPr>
          <w:rFonts w:ascii="Arial" w:hAnsi="Arial" w:cs="Arial"/>
          <w:color w:val="00B050"/>
        </w:rPr>
        <w:t>048-7/2/18: RA reviewed the incomplete/”false” surveys with the participant. The part</w:t>
      </w:r>
      <w:r w:rsidR="00E93116">
        <w:rPr>
          <w:rFonts w:ascii="Arial" w:hAnsi="Arial" w:cs="Arial"/>
          <w:color w:val="00B050"/>
        </w:rPr>
        <w:t>icipant completed questions EMA</w:t>
      </w:r>
      <w:r w:rsidRPr="00E92824">
        <w:rPr>
          <w:rFonts w:ascii="Arial" w:hAnsi="Arial" w:cs="Arial"/>
          <w:color w:val="00B050"/>
        </w:rPr>
        <w:t xml:space="preserve">_1 through EMAL_5 on 6/15/18 (UTC: 1528418009) and 6/12/18 (UTC: 1528236590). The participant reported that the responses given on these surveys are accurate.  </w:t>
      </w:r>
    </w:p>
    <w:p w14:paraId="0B0B7BBE" w14:textId="4AFBDF0D" w:rsidR="00D77063" w:rsidRDefault="00D77063">
      <w:pPr>
        <w:contextualSpacing/>
        <w:rPr>
          <w:rFonts w:ascii="Arial" w:hAnsi="Arial" w:cs="Arial"/>
        </w:rPr>
      </w:pPr>
    </w:p>
    <w:p w14:paraId="4974E88C" w14:textId="412D0F71" w:rsidR="00BC65F7" w:rsidRPr="00C714BE" w:rsidRDefault="00D90A37">
      <w:pPr>
        <w:contextualSpacing/>
        <w:rPr>
          <w:rFonts w:ascii="Arial" w:hAnsi="Arial" w:cs="Arial"/>
          <w:color w:val="00B050"/>
          <w:szCs w:val="18"/>
        </w:rPr>
      </w:pPr>
      <w:r w:rsidRPr="00C714BE">
        <w:rPr>
          <w:rFonts w:ascii="Arial" w:hAnsi="Arial" w:cs="Arial"/>
          <w:color w:val="00B050"/>
        </w:rPr>
        <w:t xml:space="preserve">064 – 8/10/2018: RA reviewed the incomplete/”false” surveys with the participant. The participant responded “yes” to EMA_1 on one survey with UTC time stamp of: </w:t>
      </w:r>
      <w:r w:rsidRPr="00C714BE">
        <w:rPr>
          <w:rFonts w:ascii="Arial" w:hAnsi="Arial" w:cs="Arial"/>
          <w:color w:val="00B050"/>
          <w:szCs w:val="18"/>
        </w:rPr>
        <w:t xml:space="preserve">1532539935. The participant reported that they had </w:t>
      </w:r>
      <w:r w:rsidRPr="00C714BE">
        <w:rPr>
          <w:rFonts w:ascii="Arial" w:hAnsi="Arial" w:cs="Arial"/>
          <w:color w:val="00B050"/>
          <w:szCs w:val="18"/>
          <w:u w:val="single"/>
        </w:rPr>
        <w:t>not</w:t>
      </w:r>
      <w:r w:rsidRPr="00C714BE">
        <w:rPr>
          <w:rFonts w:ascii="Arial" w:hAnsi="Arial" w:cs="Arial"/>
          <w:color w:val="00B050"/>
          <w:szCs w:val="18"/>
        </w:rPr>
        <w:t xml:space="preserve"> intended to answer yes.</w:t>
      </w:r>
      <w:r w:rsidR="00DC74CD" w:rsidRPr="00C714BE">
        <w:rPr>
          <w:rFonts w:ascii="Arial" w:hAnsi="Arial" w:cs="Arial"/>
          <w:color w:val="00B050"/>
          <w:szCs w:val="18"/>
        </w:rPr>
        <w:t xml:space="preserve"> -Kerry</w:t>
      </w:r>
    </w:p>
    <w:p w14:paraId="1C4A190B" w14:textId="77777777" w:rsidR="00194AA9" w:rsidRDefault="00194AA9">
      <w:pPr>
        <w:contextualSpacing/>
        <w:rPr>
          <w:rFonts w:ascii="Arial" w:hAnsi="Arial" w:cs="Arial"/>
          <w:color w:val="000000"/>
          <w:szCs w:val="18"/>
        </w:rPr>
      </w:pPr>
    </w:p>
    <w:p w14:paraId="22112AED" w14:textId="64453B56" w:rsidR="00194AA9" w:rsidRPr="00C714BE" w:rsidRDefault="00194AA9" w:rsidP="00194AA9">
      <w:pPr>
        <w:contextualSpacing/>
        <w:rPr>
          <w:rFonts w:ascii="Arial" w:hAnsi="Arial" w:cs="Arial"/>
          <w:color w:val="00B050"/>
          <w:sz w:val="28"/>
        </w:rPr>
      </w:pPr>
      <w:r w:rsidRPr="00C714BE">
        <w:rPr>
          <w:rFonts w:ascii="Arial" w:hAnsi="Arial" w:cs="Arial"/>
          <w:color w:val="00B050"/>
        </w:rPr>
        <w:t>080 – 8/23/2018: RA reviewed the incomplete/”false” surveys with the participant. The participant responded “yes” to EMA_1 on one survey with UTC time stamp of:</w:t>
      </w:r>
      <w:r w:rsidRPr="00C714BE">
        <w:rPr>
          <w:rFonts w:ascii="Arial" w:hAnsi="Arial" w:cs="Arial"/>
          <w:color w:val="00B050"/>
          <w:sz w:val="18"/>
          <w:szCs w:val="18"/>
        </w:rPr>
        <w:t xml:space="preserve"> </w:t>
      </w:r>
      <w:r w:rsidRPr="00C714BE">
        <w:rPr>
          <w:rFonts w:ascii="Arial" w:hAnsi="Arial" w:cs="Arial"/>
          <w:color w:val="00B050"/>
          <w:szCs w:val="18"/>
        </w:rPr>
        <w:t xml:space="preserve">1530401186. The participant reported that they </w:t>
      </w:r>
      <w:r w:rsidRPr="00C714BE">
        <w:rPr>
          <w:rFonts w:ascii="Arial" w:hAnsi="Arial" w:cs="Arial"/>
          <w:color w:val="00B050"/>
          <w:szCs w:val="18"/>
          <w:u w:val="single"/>
        </w:rPr>
        <w:t>had</w:t>
      </w:r>
      <w:r w:rsidRPr="00C714BE">
        <w:rPr>
          <w:rFonts w:ascii="Arial" w:hAnsi="Arial" w:cs="Arial"/>
          <w:color w:val="00B050"/>
          <w:szCs w:val="18"/>
        </w:rPr>
        <w:t xml:space="preserve"> intended to answer yes. The participant also reported a lapse on 07/30/2018 that was not recorded in the EMA surveys.</w:t>
      </w:r>
      <w:r w:rsidR="00DC74CD" w:rsidRPr="00C714BE">
        <w:rPr>
          <w:rFonts w:ascii="Arial" w:hAnsi="Arial" w:cs="Arial"/>
          <w:color w:val="00B050"/>
          <w:szCs w:val="18"/>
        </w:rPr>
        <w:t xml:space="preserve"> </w:t>
      </w:r>
      <w:r w:rsidR="00C714BE" w:rsidRPr="00C714BE">
        <w:rPr>
          <w:rFonts w:ascii="Arial" w:hAnsi="Arial" w:cs="Arial"/>
          <w:color w:val="00B050"/>
          <w:szCs w:val="18"/>
        </w:rPr>
        <w:t>–</w:t>
      </w:r>
      <w:r w:rsidR="00DC74CD" w:rsidRPr="00C714BE">
        <w:rPr>
          <w:rFonts w:ascii="Arial" w:hAnsi="Arial" w:cs="Arial"/>
          <w:color w:val="00B050"/>
          <w:szCs w:val="18"/>
        </w:rPr>
        <w:t>Kerry</w:t>
      </w:r>
      <w:r w:rsidR="00C714BE" w:rsidRPr="00C714BE">
        <w:rPr>
          <w:rFonts w:ascii="Arial" w:hAnsi="Arial" w:cs="Arial"/>
          <w:color w:val="00B050"/>
          <w:szCs w:val="18"/>
        </w:rPr>
        <w:t>.  JC checked and retained incomplete record for true lapse on 1530401186.  Also recorded the unreported lapse in report at 1533045108</w:t>
      </w:r>
    </w:p>
    <w:p w14:paraId="61AF6DB9" w14:textId="77777777" w:rsidR="00194AA9" w:rsidRPr="00D90A37" w:rsidRDefault="00194AA9">
      <w:pPr>
        <w:contextualSpacing/>
        <w:rPr>
          <w:rFonts w:ascii="Arial" w:hAnsi="Arial" w:cs="Arial"/>
          <w:sz w:val="28"/>
        </w:rPr>
      </w:pPr>
    </w:p>
    <w:p w14:paraId="11D05B9F" w14:textId="4560E0F3" w:rsidR="00BC65F7" w:rsidRPr="00154084" w:rsidRDefault="00CC3057">
      <w:pPr>
        <w:contextualSpacing/>
        <w:rPr>
          <w:rFonts w:ascii="Arial" w:hAnsi="Arial" w:cs="Arial"/>
          <w:color w:val="00B050"/>
        </w:rPr>
      </w:pPr>
      <w:r w:rsidRPr="00154084">
        <w:rPr>
          <w:rFonts w:ascii="Arial" w:hAnsi="Arial" w:cs="Arial"/>
          <w:color w:val="00B050"/>
        </w:rPr>
        <w:t xml:space="preserve">077- </w:t>
      </w:r>
      <w:r w:rsidR="009448B0" w:rsidRPr="00154084">
        <w:rPr>
          <w:rFonts w:ascii="Arial" w:hAnsi="Arial" w:cs="Arial"/>
          <w:color w:val="00B050"/>
        </w:rPr>
        <w:t xml:space="preserve">8/28/2018: </w:t>
      </w:r>
      <w:r w:rsidRPr="00154084">
        <w:rPr>
          <w:rFonts w:ascii="Arial" w:hAnsi="Arial" w:cs="Arial"/>
          <w:color w:val="00B050"/>
        </w:rPr>
        <w:t>RA reviewed the incomplete/”false” surveys with the particip</w:t>
      </w:r>
      <w:r w:rsidR="00E93116" w:rsidRPr="00154084">
        <w:rPr>
          <w:rFonts w:ascii="Arial" w:hAnsi="Arial" w:cs="Arial"/>
          <w:color w:val="00B050"/>
        </w:rPr>
        <w:t>ant if yes was recorded for EMAL</w:t>
      </w:r>
      <w:r w:rsidRPr="00154084">
        <w:rPr>
          <w:rFonts w:ascii="Arial" w:hAnsi="Arial" w:cs="Arial"/>
          <w:color w:val="00B050"/>
        </w:rPr>
        <w:t>_1.The participant repo</w:t>
      </w:r>
      <w:r w:rsidR="00E93116" w:rsidRPr="00154084">
        <w:rPr>
          <w:rFonts w:ascii="Arial" w:hAnsi="Arial" w:cs="Arial"/>
          <w:color w:val="00B050"/>
        </w:rPr>
        <w:t>rted a response of “yes” to EMAL</w:t>
      </w:r>
      <w:r w:rsidRPr="00154084">
        <w:rPr>
          <w:rFonts w:ascii="Arial" w:hAnsi="Arial" w:cs="Arial"/>
          <w:color w:val="00B050"/>
        </w:rPr>
        <w:t xml:space="preserve">_1 on the following survey: UTC 1532876632. The participant reported that they </w:t>
      </w:r>
      <w:r w:rsidRPr="00154084">
        <w:rPr>
          <w:rFonts w:ascii="Arial" w:hAnsi="Arial" w:cs="Arial"/>
          <w:color w:val="00B050"/>
          <w:u w:val="single"/>
        </w:rPr>
        <w:t>did not intend</w:t>
      </w:r>
      <w:r w:rsidRPr="00154084">
        <w:rPr>
          <w:rFonts w:ascii="Arial" w:hAnsi="Arial" w:cs="Arial"/>
          <w:color w:val="00B050"/>
        </w:rPr>
        <w:t xml:space="preserve"> to answer yes. </w:t>
      </w:r>
      <w:r w:rsidR="00DC74CD" w:rsidRPr="00154084">
        <w:rPr>
          <w:rFonts w:ascii="Arial" w:hAnsi="Arial" w:cs="Arial"/>
          <w:color w:val="00B050"/>
        </w:rPr>
        <w:t>-Candace</w:t>
      </w:r>
    </w:p>
    <w:p w14:paraId="1AEBB426" w14:textId="5F6AE2FB" w:rsidR="00BC65F7" w:rsidRDefault="00BC65F7">
      <w:pPr>
        <w:contextualSpacing/>
        <w:rPr>
          <w:rFonts w:ascii="Arial" w:hAnsi="Arial" w:cs="Arial"/>
        </w:rPr>
      </w:pPr>
    </w:p>
    <w:p w14:paraId="22929FF9" w14:textId="6E0FDB16" w:rsidR="00BC65F7" w:rsidRDefault="00BC65F7">
      <w:pPr>
        <w:contextualSpacing/>
        <w:rPr>
          <w:rFonts w:ascii="Arial" w:hAnsi="Arial" w:cs="Arial"/>
        </w:rPr>
      </w:pPr>
    </w:p>
    <w:p w14:paraId="7154CDB4" w14:textId="5D647630" w:rsidR="00BC65F7" w:rsidRDefault="00BC65F7">
      <w:pPr>
        <w:contextualSpacing/>
        <w:rPr>
          <w:rFonts w:ascii="Arial" w:hAnsi="Arial" w:cs="Arial"/>
        </w:rPr>
      </w:pPr>
    </w:p>
    <w:p w14:paraId="7216FCC1" w14:textId="76EB78D6" w:rsidR="00BC65F7" w:rsidRDefault="00BC65F7">
      <w:pPr>
        <w:contextualSpacing/>
        <w:rPr>
          <w:rFonts w:ascii="Arial" w:hAnsi="Arial" w:cs="Arial"/>
        </w:rPr>
      </w:pPr>
    </w:p>
    <w:p w14:paraId="20E4F4EF" w14:textId="5670C4B1" w:rsidR="002E78AA" w:rsidRPr="00154084" w:rsidRDefault="00DC74CD" w:rsidP="009448B0">
      <w:pPr>
        <w:contextualSpacing/>
        <w:rPr>
          <w:rFonts w:ascii="Arial" w:hAnsi="Arial" w:cs="Arial"/>
          <w:color w:val="00B050"/>
        </w:rPr>
      </w:pPr>
      <w:r w:rsidRPr="00154084">
        <w:rPr>
          <w:rFonts w:ascii="Arial" w:hAnsi="Arial" w:cs="Arial"/>
          <w:color w:val="00B050"/>
        </w:rPr>
        <w:t xml:space="preserve">100-9/4/2018: </w:t>
      </w:r>
      <w:r w:rsidR="00507633" w:rsidRPr="00154084">
        <w:rPr>
          <w:rFonts w:ascii="Arial" w:hAnsi="Arial" w:cs="Arial"/>
          <w:color w:val="00B050"/>
        </w:rPr>
        <w:t>RA reviewed the incomplete/”false” surveys with the participant if yes was recorded for EMAL_1.The participant reported a response of “yes” to EMAL_1 on the following survey:</w:t>
      </w:r>
      <w:r w:rsidR="00507633" w:rsidRPr="00154084">
        <w:rPr>
          <w:rFonts w:ascii="Arial" w:hAnsi="Arial" w:cs="Arial"/>
          <w:b/>
          <w:bCs/>
          <w:color w:val="00B050"/>
          <w:sz w:val="18"/>
          <w:szCs w:val="18"/>
        </w:rPr>
        <w:t xml:space="preserve"> </w:t>
      </w:r>
      <w:r w:rsidR="00507633" w:rsidRPr="00154084">
        <w:rPr>
          <w:rFonts w:ascii="Arial" w:hAnsi="Arial" w:cs="Arial"/>
          <w:bCs/>
          <w:color w:val="00B050"/>
        </w:rPr>
        <w:t>UTC:</w:t>
      </w:r>
      <w:r w:rsidR="00507633" w:rsidRPr="00154084">
        <w:rPr>
          <w:rFonts w:ascii="Arial" w:hAnsi="Arial" w:cs="Arial"/>
          <w:color w:val="00B050"/>
        </w:rPr>
        <w:t> 1534004326, 1534004361, 1534034212, 1534034425, 1534037128, 1534039335. The parti</w:t>
      </w:r>
      <w:r w:rsidR="002E78AA" w:rsidRPr="00154084">
        <w:rPr>
          <w:rFonts w:ascii="Arial" w:hAnsi="Arial" w:cs="Arial"/>
          <w:color w:val="00B050"/>
        </w:rPr>
        <w:t xml:space="preserve">cipant </w:t>
      </w:r>
      <w:r w:rsidR="00507633" w:rsidRPr="00154084">
        <w:rPr>
          <w:rFonts w:ascii="Arial" w:hAnsi="Arial" w:cs="Arial"/>
          <w:color w:val="00B050"/>
        </w:rPr>
        <w:t>did not indicate to the RA that he lapsed on</w:t>
      </w:r>
      <w:r w:rsidR="002E78AA" w:rsidRPr="00154084">
        <w:rPr>
          <w:rFonts w:ascii="Arial" w:hAnsi="Arial" w:cs="Arial"/>
          <w:color w:val="00B050"/>
        </w:rPr>
        <w:t xml:space="preserve"> these dates. These lapses were likely reported by mistake.</w:t>
      </w:r>
    </w:p>
    <w:p w14:paraId="08E94402" w14:textId="5F718CB2" w:rsidR="00DC74CD" w:rsidRPr="00154084" w:rsidRDefault="00507633" w:rsidP="009448B0">
      <w:pPr>
        <w:contextualSpacing/>
        <w:rPr>
          <w:rFonts w:ascii="Arial" w:hAnsi="Arial" w:cs="Arial"/>
          <w:color w:val="00B050"/>
        </w:rPr>
      </w:pPr>
      <w:r w:rsidRPr="00154084">
        <w:rPr>
          <w:rFonts w:ascii="Arial" w:hAnsi="Arial" w:cs="Arial"/>
          <w:color w:val="00B050"/>
        </w:rPr>
        <w:t xml:space="preserve"> -Candace</w:t>
      </w:r>
    </w:p>
    <w:p w14:paraId="4E67693A" w14:textId="77777777" w:rsidR="00DC74CD" w:rsidRDefault="00DC74CD" w:rsidP="009448B0">
      <w:pPr>
        <w:contextualSpacing/>
        <w:rPr>
          <w:rFonts w:ascii="Arial" w:hAnsi="Arial" w:cs="Arial"/>
        </w:rPr>
      </w:pPr>
    </w:p>
    <w:p w14:paraId="74835DCB" w14:textId="63947437" w:rsidR="009448B0" w:rsidRPr="008B584B" w:rsidRDefault="009448B0" w:rsidP="009448B0">
      <w:pPr>
        <w:contextualSpacing/>
        <w:rPr>
          <w:rFonts w:ascii="Arial" w:hAnsi="Arial" w:cs="Arial"/>
          <w:color w:val="00B050"/>
        </w:rPr>
      </w:pPr>
      <w:r w:rsidRPr="008B584B">
        <w:rPr>
          <w:rFonts w:ascii="Arial" w:hAnsi="Arial" w:cs="Arial"/>
          <w:color w:val="00B050"/>
        </w:rPr>
        <w:t>081- 09/05/2018: RA reviewed the incomplete/”false” surveys with the particip</w:t>
      </w:r>
      <w:r w:rsidR="008D5FA6" w:rsidRPr="008B584B">
        <w:rPr>
          <w:rFonts w:ascii="Arial" w:hAnsi="Arial" w:cs="Arial"/>
          <w:color w:val="00B050"/>
        </w:rPr>
        <w:t>ant if yes was recorded for EMAL</w:t>
      </w:r>
      <w:r w:rsidRPr="008B584B">
        <w:rPr>
          <w:rFonts w:ascii="Arial" w:hAnsi="Arial" w:cs="Arial"/>
          <w:color w:val="00B050"/>
        </w:rPr>
        <w:t>_1.The participant repo</w:t>
      </w:r>
      <w:r w:rsidR="00E93116" w:rsidRPr="008B584B">
        <w:rPr>
          <w:rFonts w:ascii="Arial" w:hAnsi="Arial" w:cs="Arial"/>
          <w:color w:val="00B050"/>
        </w:rPr>
        <w:t>rted a response of “yes” to EMAL</w:t>
      </w:r>
      <w:r w:rsidRPr="008B584B">
        <w:rPr>
          <w:rFonts w:ascii="Arial" w:hAnsi="Arial" w:cs="Arial"/>
          <w:color w:val="00B050"/>
        </w:rPr>
        <w:t xml:space="preserve">_1 on the following surveys: </w:t>
      </w:r>
      <w:r w:rsidRPr="008B584B">
        <w:rPr>
          <w:rFonts w:ascii="Arial" w:hAnsi="Arial" w:cs="Arial"/>
          <w:b/>
          <w:bCs/>
          <w:color w:val="00B050"/>
        </w:rPr>
        <w:t>UTC:</w:t>
      </w:r>
      <w:r w:rsidRPr="008B584B">
        <w:rPr>
          <w:rFonts w:ascii="Arial" w:hAnsi="Arial" w:cs="Arial"/>
          <w:color w:val="00B050"/>
        </w:rPr>
        <w:t> 1534304754, 1534305084, 1534352136, 1534356776, and 1534376168.</w:t>
      </w:r>
      <w:r w:rsidRPr="008B584B">
        <w:rPr>
          <w:rFonts w:ascii="Arial" w:hAnsi="Arial" w:cs="Arial"/>
          <w:color w:val="00B050"/>
          <w:sz w:val="18"/>
          <w:szCs w:val="18"/>
        </w:rPr>
        <w:t xml:space="preserve"> </w:t>
      </w:r>
      <w:r w:rsidRPr="008B584B">
        <w:rPr>
          <w:rFonts w:ascii="Arial" w:hAnsi="Arial" w:cs="Arial"/>
          <w:color w:val="00B050"/>
        </w:rPr>
        <w:t xml:space="preserve">The participant reported that she could not accurately tell me if she </w:t>
      </w:r>
      <w:proofErr w:type="gramStart"/>
      <w:r w:rsidRPr="008B584B">
        <w:rPr>
          <w:rFonts w:ascii="Arial" w:hAnsi="Arial" w:cs="Arial"/>
          <w:color w:val="00B050"/>
        </w:rPr>
        <w:t>actually experienced</w:t>
      </w:r>
      <w:proofErr w:type="gramEnd"/>
      <w:r w:rsidRPr="008B584B">
        <w:rPr>
          <w:rFonts w:ascii="Arial" w:hAnsi="Arial" w:cs="Arial"/>
          <w:color w:val="00B050"/>
        </w:rPr>
        <w:t xml:space="preserve"> a lapse when she endorsed yes on these surveys. The participant reported that she drank very heavily since last completed a follow-up visit and doesn’t remember. </w:t>
      </w:r>
      <w:r w:rsidR="000A178B" w:rsidRPr="008B584B">
        <w:rPr>
          <w:rFonts w:ascii="Arial" w:hAnsi="Arial" w:cs="Arial"/>
          <w:color w:val="00B050"/>
        </w:rPr>
        <w:t xml:space="preserve">–Candace </w:t>
      </w:r>
      <w:r w:rsidR="008B584B" w:rsidRPr="008B584B">
        <w:rPr>
          <w:rFonts w:ascii="Arial" w:hAnsi="Arial" w:cs="Arial"/>
          <w:color w:val="00B050"/>
        </w:rPr>
        <w:t xml:space="preserve">  JC noted that these are all the same dates (14</w:t>
      </w:r>
      <w:r w:rsidR="008B584B" w:rsidRPr="008B584B">
        <w:rPr>
          <w:rFonts w:ascii="Arial" w:hAnsi="Arial" w:cs="Arial"/>
          <w:color w:val="00B050"/>
          <w:vertAlign w:val="superscript"/>
        </w:rPr>
        <w:t>th</w:t>
      </w:r>
      <w:r w:rsidR="008B584B" w:rsidRPr="008B584B">
        <w:rPr>
          <w:rFonts w:ascii="Arial" w:hAnsi="Arial" w:cs="Arial"/>
          <w:color w:val="00B050"/>
        </w:rPr>
        <w:t xml:space="preserve"> &amp; 15</w:t>
      </w:r>
      <w:r w:rsidR="008B584B" w:rsidRPr="008B584B">
        <w:rPr>
          <w:rFonts w:ascii="Arial" w:hAnsi="Arial" w:cs="Arial"/>
          <w:color w:val="00B050"/>
          <w:vertAlign w:val="superscript"/>
        </w:rPr>
        <w:t>th</w:t>
      </w:r>
      <w:r w:rsidR="008B584B" w:rsidRPr="008B584B">
        <w:rPr>
          <w:rFonts w:ascii="Arial" w:hAnsi="Arial" w:cs="Arial"/>
          <w:color w:val="00B050"/>
        </w:rPr>
        <w:t xml:space="preserve">) that were already reported in next entry.  </w:t>
      </w:r>
    </w:p>
    <w:p w14:paraId="09853342" w14:textId="560C2D96" w:rsidR="009448B0" w:rsidRDefault="009448B0" w:rsidP="009448B0">
      <w:pPr>
        <w:contextualSpacing/>
        <w:rPr>
          <w:rFonts w:ascii="Arial" w:hAnsi="Arial" w:cs="Arial"/>
        </w:rPr>
      </w:pPr>
    </w:p>
    <w:p w14:paraId="451DA747" w14:textId="3C774E47" w:rsidR="00BC65F7" w:rsidRPr="00154084" w:rsidRDefault="00872C02">
      <w:pPr>
        <w:contextualSpacing/>
        <w:rPr>
          <w:rFonts w:ascii="Arial" w:hAnsi="Arial" w:cs="Arial"/>
          <w:color w:val="00B050"/>
        </w:rPr>
      </w:pPr>
      <w:r w:rsidRPr="00154084">
        <w:rPr>
          <w:rFonts w:ascii="Arial" w:hAnsi="Arial" w:cs="Arial"/>
          <w:color w:val="00B050"/>
        </w:rPr>
        <w:t>081- 09/05/2018: RA reviewed the incomplete/”false” surveys with the particip</w:t>
      </w:r>
      <w:r w:rsidR="00E93116" w:rsidRPr="00154084">
        <w:rPr>
          <w:rFonts w:ascii="Arial" w:hAnsi="Arial" w:cs="Arial"/>
          <w:color w:val="00B050"/>
        </w:rPr>
        <w:t>ant if yes was recorded for EMAL</w:t>
      </w:r>
      <w:r w:rsidRPr="00154084">
        <w:rPr>
          <w:rFonts w:ascii="Arial" w:hAnsi="Arial" w:cs="Arial"/>
          <w:color w:val="00B050"/>
        </w:rPr>
        <w:t>_1.The participant repo</w:t>
      </w:r>
      <w:r w:rsidR="00E93116" w:rsidRPr="00154084">
        <w:rPr>
          <w:rFonts w:ascii="Arial" w:hAnsi="Arial" w:cs="Arial"/>
          <w:color w:val="00B050"/>
        </w:rPr>
        <w:t>rted a response of “yes” to EMAL</w:t>
      </w:r>
      <w:r w:rsidRPr="00154084">
        <w:rPr>
          <w:rFonts w:ascii="Arial" w:hAnsi="Arial" w:cs="Arial"/>
          <w:color w:val="00B050"/>
        </w:rPr>
        <w:t xml:space="preserve">_1 on the following surveys: </w:t>
      </w:r>
      <w:r w:rsidR="009448B0" w:rsidRPr="00154084">
        <w:rPr>
          <w:rFonts w:ascii="Arial" w:hAnsi="Arial" w:cs="Arial"/>
          <w:b/>
          <w:bCs/>
          <w:color w:val="00B050"/>
        </w:rPr>
        <w:t>UTC:</w:t>
      </w:r>
      <w:r w:rsidR="000A178B" w:rsidRPr="00154084">
        <w:rPr>
          <w:rFonts w:ascii="Arial" w:hAnsi="Arial" w:cs="Arial"/>
          <w:color w:val="00B050"/>
        </w:rPr>
        <w:t xml:space="preserve"> 1534304920 and </w:t>
      </w:r>
      <w:r w:rsidR="009448B0" w:rsidRPr="00154084">
        <w:rPr>
          <w:rFonts w:ascii="Arial" w:hAnsi="Arial" w:cs="Arial"/>
          <w:color w:val="00B050"/>
        </w:rPr>
        <w:t>1534382135</w:t>
      </w:r>
      <w:r w:rsidRPr="00154084">
        <w:rPr>
          <w:rFonts w:ascii="Arial" w:hAnsi="Arial" w:cs="Arial"/>
          <w:color w:val="00B050"/>
        </w:rPr>
        <w:t xml:space="preserve">. The participant responded to </w:t>
      </w:r>
      <w:r w:rsidR="00E93116" w:rsidRPr="00154084">
        <w:rPr>
          <w:rFonts w:ascii="Arial" w:hAnsi="Arial" w:cs="Arial"/>
          <w:color w:val="00B050"/>
        </w:rPr>
        <w:t>EMAL_1, EMAL_1.1, EMAL_1.2, EMAL_1.3, EMAL_1.4, and EMAL_1.5. The remaining questions in the surveys were blank. The participant explained to the RA that she was unable to confirm the dates or drinking times indicated in the surveys because she was drinking very heavily.</w:t>
      </w:r>
      <w:r w:rsidR="000A178B" w:rsidRPr="00154084">
        <w:rPr>
          <w:rFonts w:ascii="Arial" w:hAnsi="Arial" w:cs="Arial"/>
          <w:color w:val="00B050"/>
        </w:rPr>
        <w:t xml:space="preserve"> –Candace </w:t>
      </w:r>
      <w:r w:rsidR="008B584B">
        <w:rPr>
          <w:rFonts w:ascii="Arial" w:hAnsi="Arial" w:cs="Arial"/>
          <w:color w:val="00B050"/>
        </w:rPr>
        <w:t xml:space="preserve">  JC noted that end time for </w:t>
      </w:r>
      <w:proofErr w:type="spellStart"/>
      <w:r w:rsidR="008B584B">
        <w:rPr>
          <w:rFonts w:ascii="Arial" w:hAnsi="Arial" w:cs="Arial"/>
          <w:color w:val="00B050"/>
        </w:rPr>
        <w:t>repport</w:t>
      </w:r>
      <w:proofErr w:type="spellEnd"/>
      <w:r w:rsidR="008B584B">
        <w:rPr>
          <w:rFonts w:ascii="Arial" w:hAnsi="Arial" w:cs="Arial"/>
          <w:color w:val="00B050"/>
        </w:rPr>
        <w:t xml:space="preserve"> at </w:t>
      </w:r>
      <w:r w:rsidR="008B584B" w:rsidRPr="00154084">
        <w:rPr>
          <w:rFonts w:ascii="Arial" w:hAnsi="Arial" w:cs="Arial"/>
          <w:color w:val="00B050"/>
        </w:rPr>
        <w:t>1534382135</w:t>
      </w:r>
      <w:r w:rsidR="008B584B">
        <w:rPr>
          <w:rFonts w:ascii="Arial" w:hAnsi="Arial" w:cs="Arial"/>
          <w:color w:val="00B050"/>
        </w:rPr>
        <w:t xml:space="preserve"> was before start time.  Corrected to after end time</w:t>
      </w:r>
    </w:p>
    <w:p w14:paraId="32DF88BB" w14:textId="448D29F4" w:rsidR="00BC65F7" w:rsidRDefault="00BC65F7">
      <w:pPr>
        <w:contextualSpacing/>
        <w:rPr>
          <w:rFonts w:ascii="Arial" w:hAnsi="Arial" w:cs="Arial"/>
        </w:rPr>
      </w:pPr>
    </w:p>
    <w:p w14:paraId="768F3C12" w14:textId="700074D9" w:rsidR="00BC65F7" w:rsidRDefault="00BC65F7">
      <w:pPr>
        <w:contextualSpacing/>
        <w:rPr>
          <w:rFonts w:ascii="Arial" w:hAnsi="Arial" w:cs="Arial"/>
        </w:rPr>
      </w:pPr>
    </w:p>
    <w:p w14:paraId="033B7AD5" w14:textId="45D577E1" w:rsidR="00BC65F7" w:rsidRPr="007A0B8A" w:rsidRDefault="00BB19E6" w:rsidP="00BB19E6">
      <w:pPr>
        <w:contextualSpacing/>
        <w:rPr>
          <w:rFonts w:ascii="Arial" w:hAnsi="Arial" w:cs="Arial"/>
          <w:color w:val="00B050"/>
        </w:rPr>
      </w:pPr>
      <w:r w:rsidRPr="007A0B8A">
        <w:rPr>
          <w:rFonts w:ascii="Arial" w:hAnsi="Arial" w:cs="Arial"/>
          <w:color w:val="00B050"/>
        </w:rPr>
        <w:t xml:space="preserve">084-09/24/2018: RA reviewed the incomplete/”false” surveys with the participant if yes was recorded for EMAL_1.The participant reported a response of “yes” to EMAL_1 on the following surveys: </w:t>
      </w:r>
      <w:r w:rsidRPr="007A0B8A">
        <w:rPr>
          <w:rFonts w:ascii="Arial" w:hAnsi="Arial" w:cs="Arial"/>
          <w:b/>
          <w:bCs/>
          <w:color w:val="00B050"/>
        </w:rPr>
        <w:t>UTC:</w:t>
      </w:r>
      <w:r w:rsidRPr="007A0B8A">
        <w:rPr>
          <w:rFonts w:ascii="Arial" w:hAnsi="Arial" w:cs="Arial"/>
          <w:color w:val="00B050"/>
        </w:rPr>
        <w:t xml:space="preserve"> 1536465846. The participant reported that his endorsement of this item was an error. –Candace </w:t>
      </w:r>
    </w:p>
    <w:p w14:paraId="2964CE27" w14:textId="1B4578B9" w:rsidR="00BB19E6" w:rsidRDefault="00BB19E6" w:rsidP="00BB19E6">
      <w:pPr>
        <w:contextualSpacing/>
        <w:rPr>
          <w:rFonts w:ascii="Arial" w:hAnsi="Arial" w:cs="Arial"/>
          <w:color w:val="000000"/>
        </w:rPr>
      </w:pPr>
    </w:p>
    <w:p w14:paraId="533520C8" w14:textId="7A113F1E" w:rsidR="00BB19E6" w:rsidRPr="007A0B8A" w:rsidRDefault="00BB19E6" w:rsidP="00BB19E6">
      <w:pPr>
        <w:contextualSpacing/>
        <w:rPr>
          <w:rFonts w:ascii="Arial" w:hAnsi="Arial" w:cs="Arial"/>
          <w:color w:val="00B050"/>
        </w:rPr>
      </w:pPr>
      <w:r w:rsidRPr="007A0B8A">
        <w:rPr>
          <w:rFonts w:ascii="Arial" w:hAnsi="Arial" w:cs="Arial"/>
          <w:color w:val="00B050"/>
        </w:rPr>
        <w:t xml:space="preserve">084-09/24/2018: The participant reported a lapse on EMAL Survey UTC:1536465966. He reported a first drink date of 4/17/18 on question EMAL_1.1. This was an error. The date should have been 09/09/2018. –Candace </w:t>
      </w:r>
    </w:p>
    <w:p w14:paraId="2F52085E" w14:textId="53940A18" w:rsidR="00A52297" w:rsidRDefault="00A52297" w:rsidP="00BB19E6">
      <w:pPr>
        <w:contextualSpacing/>
        <w:rPr>
          <w:rFonts w:ascii="Arial" w:hAnsi="Arial" w:cs="Arial"/>
          <w:color w:val="000000"/>
        </w:rPr>
      </w:pPr>
    </w:p>
    <w:p w14:paraId="41384889" w14:textId="6008471C" w:rsidR="00833263" w:rsidRPr="00585A63" w:rsidRDefault="00833263" w:rsidP="00833263">
      <w:pPr>
        <w:contextualSpacing/>
        <w:rPr>
          <w:rFonts w:ascii="Arial" w:hAnsi="Arial" w:cs="Arial"/>
          <w:color w:val="00B050"/>
        </w:rPr>
      </w:pPr>
      <w:r w:rsidRPr="00585A63">
        <w:rPr>
          <w:rFonts w:ascii="Arial" w:hAnsi="Arial" w:cs="Arial"/>
          <w:color w:val="00B050"/>
        </w:rPr>
        <w:t xml:space="preserve">116 – 09/24/2018: RA reviewed the incomplete/false surveys with the participant if yes was recorded for EMAL_1. The participant responded ‘yes’ to EMAL_1 on the survey with the UTC </w:t>
      </w:r>
      <w:r w:rsidRPr="00585A63">
        <w:rPr>
          <w:rFonts w:ascii="Arial" w:hAnsi="Arial" w:cs="Arial"/>
          <w:b/>
          <w:color w:val="00B050"/>
        </w:rPr>
        <w:t>1536101451</w:t>
      </w:r>
      <w:r w:rsidRPr="00585A63">
        <w:rPr>
          <w:rFonts w:ascii="Arial" w:hAnsi="Arial" w:cs="Arial"/>
          <w:color w:val="00B050"/>
        </w:rPr>
        <w:t xml:space="preserve">. The participant reported that they did </w:t>
      </w:r>
      <w:r w:rsidRPr="00585A63">
        <w:rPr>
          <w:rFonts w:ascii="Arial" w:hAnsi="Arial" w:cs="Arial"/>
          <w:b/>
          <w:color w:val="00B050"/>
        </w:rPr>
        <w:t>not</w:t>
      </w:r>
      <w:r w:rsidRPr="00585A63">
        <w:rPr>
          <w:rFonts w:ascii="Arial" w:hAnsi="Arial" w:cs="Arial"/>
          <w:color w:val="00B050"/>
        </w:rPr>
        <w:t xml:space="preserve"> lapse on that date, but the ‘yes’ response was an accident. – Kerry</w:t>
      </w:r>
    </w:p>
    <w:p w14:paraId="715411B5" w14:textId="77777777" w:rsidR="00833263" w:rsidRDefault="00833263" w:rsidP="00BB19E6">
      <w:pPr>
        <w:contextualSpacing/>
        <w:rPr>
          <w:rFonts w:ascii="Arial" w:hAnsi="Arial" w:cs="Arial"/>
          <w:color w:val="000000"/>
        </w:rPr>
      </w:pPr>
    </w:p>
    <w:p w14:paraId="05574A05" w14:textId="77777777" w:rsidR="00A52297" w:rsidRPr="00585A63" w:rsidRDefault="00A52297" w:rsidP="00BB19E6">
      <w:pPr>
        <w:contextualSpacing/>
        <w:rPr>
          <w:rFonts w:ascii="Arial" w:hAnsi="Arial" w:cs="Arial"/>
          <w:color w:val="00B050"/>
        </w:rPr>
      </w:pPr>
      <w:r w:rsidRPr="00585A63">
        <w:rPr>
          <w:rFonts w:ascii="Arial" w:hAnsi="Arial" w:cs="Arial"/>
          <w:color w:val="00B050"/>
        </w:rPr>
        <w:t xml:space="preserve">135 – 10/23/2018: </w:t>
      </w:r>
    </w:p>
    <w:p w14:paraId="41C5C0E9" w14:textId="233F4BA0" w:rsidR="00C912D0" w:rsidRPr="00585A63" w:rsidRDefault="00A52297" w:rsidP="00C912D0">
      <w:pPr>
        <w:contextualSpacing/>
        <w:rPr>
          <w:rFonts w:ascii="Arial" w:hAnsi="Arial" w:cs="Arial"/>
          <w:color w:val="00B050"/>
        </w:rPr>
      </w:pPr>
      <w:r w:rsidRPr="00585A63">
        <w:rPr>
          <w:rFonts w:ascii="Arial" w:hAnsi="Arial" w:cs="Arial"/>
          <w:color w:val="00B050"/>
        </w:rPr>
        <w:t xml:space="preserve">Participant 135 reported they were receiving 6 surveys per day. Upon further investigation, the participant had accidentally been registered to receive the Randomized surveys for another participant (#101), who was deemed ineligible before their Intake visit. The participant was receiving their own Randomized </w:t>
      </w:r>
      <w:proofErr w:type="gramStart"/>
      <w:r w:rsidRPr="00585A63">
        <w:rPr>
          <w:rFonts w:ascii="Arial" w:hAnsi="Arial" w:cs="Arial"/>
          <w:color w:val="00B050"/>
        </w:rPr>
        <w:t>surveys, but</w:t>
      </w:r>
      <w:proofErr w:type="gramEnd"/>
      <w:r w:rsidRPr="00585A63">
        <w:rPr>
          <w:rFonts w:ascii="Arial" w:hAnsi="Arial" w:cs="Arial"/>
          <w:color w:val="00B050"/>
        </w:rPr>
        <w:t xml:space="preserve"> was responding to theirs as well as the surveys they were accidentally registered for. The following UTCs belong to the Randomized surveys they responded to that appear under the </w:t>
      </w:r>
      <w:proofErr w:type="spellStart"/>
      <w:r w:rsidRPr="00585A63">
        <w:rPr>
          <w:rFonts w:ascii="Arial" w:hAnsi="Arial" w:cs="Arial"/>
          <w:color w:val="00B050"/>
        </w:rPr>
        <w:t>SubI</w:t>
      </w:r>
      <w:r w:rsidR="00C912D0" w:rsidRPr="00585A63">
        <w:rPr>
          <w:rFonts w:ascii="Arial" w:hAnsi="Arial" w:cs="Arial"/>
          <w:color w:val="00B050"/>
        </w:rPr>
        <w:t>D</w:t>
      </w:r>
      <w:proofErr w:type="spellEnd"/>
      <w:r w:rsidR="00C912D0" w:rsidRPr="00585A63">
        <w:rPr>
          <w:rFonts w:ascii="Arial" w:hAnsi="Arial" w:cs="Arial"/>
          <w:color w:val="00B050"/>
        </w:rPr>
        <w:t xml:space="preserve"> </w:t>
      </w:r>
      <w:proofErr w:type="gramStart"/>
      <w:r w:rsidR="00C912D0" w:rsidRPr="00585A63">
        <w:rPr>
          <w:rFonts w:ascii="Arial" w:hAnsi="Arial" w:cs="Arial"/>
          <w:color w:val="00B050"/>
        </w:rPr>
        <w:t>101, but</w:t>
      </w:r>
      <w:proofErr w:type="gramEnd"/>
      <w:r w:rsidR="00C912D0" w:rsidRPr="00585A63">
        <w:rPr>
          <w:rFonts w:ascii="Arial" w:hAnsi="Arial" w:cs="Arial"/>
          <w:color w:val="00B050"/>
        </w:rPr>
        <w:t xml:space="preserve"> were answered by 135. – Kerry</w:t>
      </w:r>
    </w:p>
    <w:p w14:paraId="07D3061E" w14:textId="5A868229" w:rsidR="00A52297" w:rsidRPr="00585A63" w:rsidRDefault="00A52297" w:rsidP="00C912D0">
      <w:pPr>
        <w:contextualSpacing/>
        <w:rPr>
          <w:rFonts w:ascii="Arial" w:hAnsi="Arial" w:cs="Arial"/>
          <w:color w:val="00B050"/>
        </w:rPr>
        <w:sectPr w:rsidR="00A52297" w:rsidRPr="00585A63" w:rsidSect="00E12277">
          <w:type w:val="continuous"/>
          <w:pgSz w:w="12240" w:h="15840" w:code="1"/>
          <w:pgMar w:top="720" w:right="720" w:bottom="720" w:left="720" w:header="720" w:footer="720" w:gutter="0"/>
          <w:cols w:space="720"/>
          <w:docGrid w:linePitch="360"/>
        </w:sectPr>
      </w:pPr>
      <w:r w:rsidRPr="00585A63">
        <w:rPr>
          <w:rFonts w:ascii="Arial" w:hAnsi="Arial" w:cs="Arial"/>
          <w:color w:val="00B050"/>
        </w:rPr>
        <w:tab/>
      </w:r>
    </w:p>
    <w:p w14:paraId="70C31658" w14:textId="39DA53F1"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1540308811</w:t>
      </w:r>
    </w:p>
    <w:p w14:paraId="7C3C93EC" w14:textId="7CE171DB"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1540243093</w:t>
      </w:r>
    </w:p>
    <w:p w14:paraId="675FE1A0" w14:textId="6FD9C6C8"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1540219943</w:t>
      </w:r>
    </w:p>
    <w:p w14:paraId="719E05F3"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1540083292</w:t>
      </w:r>
    </w:p>
    <w:p w14:paraId="72533B92"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1540058950</w:t>
      </w:r>
    </w:p>
    <w:p w14:paraId="36D5004F"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1539988243</w:t>
      </w:r>
    </w:p>
    <w:p w14:paraId="74F41451"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1539976186</w:t>
      </w:r>
    </w:p>
    <w:p w14:paraId="1CEC9581"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1539970713</w:t>
      </w:r>
    </w:p>
    <w:p w14:paraId="4EBAAF79"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1539908562</w:t>
      </w:r>
    </w:p>
    <w:p w14:paraId="07B79D14"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1539884290</w:t>
      </w:r>
    </w:p>
    <w:p w14:paraId="3FF6DC37"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1539829752</w:t>
      </w:r>
    </w:p>
    <w:p w14:paraId="7524F1D2"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1539793359</w:t>
      </w:r>
    </w:p>
    <w:p w14:paraId="7AA0BC18"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1539740060</w:t>
      </w:r>
    </w:p>
    <w:p w14:paraId="360BCE73"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1539113249</w:t>
      </w:r>
    </w:p>
    <w:p w14:paraId="5A2E2408"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1539707263</w:t>
      </w:r>
    </w:p>
    <w:p w14:paraId="5B29E203"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1539558908</w:t>
      </w:r>
    </w:p>
    <w:p w14:paraId="22BD996C"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1539545266</w:t>
      </w:r>
    </w:p>
    <w:p w14:paraId="064FDD32"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1539475283</w:t>
      </w:r>
    </w:p>
    <w:p w14:paraId="3497E288"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1539381949</w:t>
      </w:r>
    </w:p>
    <w:p w14:paraId="77306A41"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1539374460</w:t>
      </w:r>
    </w:p>
    <w:p w14:paraId="0ED4D6D1"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1539298977</w:t>
      </w:r>
    </w:p>
    <w:p w14:paraId="346792F7"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1539295456</w:t>
      </w:r>
    </w:p>
    <w:p w14:paraId="305912CA"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1539206885</w:t>
      </w:r>
    </w:p>
    <w:p w14:paraId="479AA90E"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1539183666</w:t>
      </w:r>
    </w:p>
    <w:p w14:paraId="3300CF84"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lastRenderedPageBreak/>
        <w:t>1539113270</w:t>
      </w:r>
    </w:p>
    <w:p w14:paraId="0F6952A3"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1539027346</w:t>
      </w:r>
    </w:p>
    <w:p w14:paraId="3864E08B"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1539027286</w:t>
      </w:r>
    </w:p>
    <w:p w14:paraId="6F789A6C"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1538947401</w:t>
      </w:r>
    </w:p>
    <w:p w14:paraId="6323DAF1"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1538932892</w:t>
      </w:r>
    </w:p>
    <w:p w14:paraId="2006745D"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1538867564</w:t>
      </w:r>
    </w:p>
    <w:p w14:paraId="656A11D5"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1538852234</w:t>
      </w:r>
    </w:p>
    <w:p w14:paraId="1116255F" w14:textId="77777777" w:rsidR="00A52297" w:rsidRPr="00585A63" w:rsidRDefault="00A52297" w:rsidP="00C912D0">
      <w:pPr>
        <w:spacing w:line="360" w:lineRule="auto"/>
        <w:contextualSpacing/>
        <w:rPr>
          <w:rFonts w:ascii="Helvetica" w:hAnsi="Helvetica" w:cs="Helvetica"/>
          <w:color w:val="00B050"/>
          <w:sz w:val="20"/>
          <w:szCs w:val="20"/>
          <w:shd w:val="clear" w:color="auto" w:fill="E8E8E8"/>
        </w:rPr>
      </w:pPr>
      <w:r w:rsidRPr="00585A63">
        <w:rPr>
          <w:rFonts w:ascii="Helvetica" w:hAnsi="Helvetica" w:cs="Helvetica"/>
          <w:color w:val="00B050"/>
          <w:sz w:val="20"/>
          <w:szCs w:val="20"/>
          <w:shd w:val="clear" w:color="auto" w:fill="E8E8E8"/>
        </w:rPr>
        <w:t>1538783590</w:t>
      </w:r>
    </w:p>
    <w:p w14:paraId="678538D0" w14:textId="317E2224" w:rsidR="00A52297" w:rsidRPr="00585A63" w:rsidRDefault="00A52297" w:rsidP="00C912D0">
      <w:pPr>
        <w:spacing w:line="360" w:lineRule="auto"/>
        <w:contextualSpacing/>
        <w:rPr>
          <w:rFonts w:ascii="Helvetica" w:hAnsi="Helvetica" w:cs="Helvetica"/>
          <w:color w:val="00B050"/>
          <w:sz w:val="20"/>
          <w:szCs w:val="20"/>
          <w:shd w:val="clear" w:color="auto" w:fill="E8E8E8"/>
        </w:rPr>
        <w:sectPr w:rsidR="00A52297" w:rsidRPr="00585A63" w:rsidSect="00A52297">
          <w:type w:val="continuous"/>
          <w:pgSz w:w="12240" w:h="15840" w:code="1"/>
          <w:pgMar w:top="720" w:right="720" w:bottom="720" w:left="720" w:header="720" w:footer="720" w:gutter="0"/>
          <w:cols w:num="3" w:space="0"/>
          <w:docGrid w:linePitch="360"/>
        </w:sectPr>
      </w:pPr>
      <w:r w:rsidRPr="00585A63">
        <w:rPr>
          <w:rFonts w:ascii="Helvetica" w:hAnsi="Helvetica" w:cs="Helvetica"/>
          <w:color w:val="00B050"/>
          <w:sz w:val="20"/>
          <w:szCs w:val="20"/>
          <w:shd w:val="clear" w:color="auto" w:fill="E8E8E8"/>
        </w:rPr>
        <w:t>153875201</w:t>
      </w:r>
    </w:p>
    <w:p w14:paraId="395749F3" w14:textId="5F49E90B" w:rsidR="00A52297" w:rsidRPr="00A52297" w:rsidRDefault="00A52297" w:rsidP="00A52297">
      <w:pPr>
        <w:rPr>
          <w:rFonts w:ascii="Arial" w:hAnsi="Arial" w:cs="Arial"/>
          <w:color w:val="000000"/>
        </w:rPr>
      </w:pPr>
    </w:p>
    <w:p w14:paraId="02A0028D" w14:textId="4F8E7C6A" w:rsidR="00BB19E6" w:rsidRDefault="00BB19E6" w:rsidP="00BB19E6">
      <w:pPr>
        <w:contextualSpacing/>
        <w:rPr>
          <w:rFonts w:ascii="Arial" w:hAnsi="Arial" w:cs="Arial"/>
          <w:color w:val="000000"/>
        </w:rPr>
      </w:pPr>
    </w:p>
    <w:p w14:paraId="341A5E9E" w14:textId="77777777" w:rsidR="000F5993" w:rsidRPr="00057E7B" w:rsidRDefault="000F5993" w:rsidP="000F5993">
      <w:pPr>
        <w:contextualSpacing/>
        <w:rPr>
          <w:rFonts w:ascii="Arial" w:hAnsi="Arial" w:cs="Arial"/>
          <w:color w:val="00B050"/>
        </w:rPr>
      </w:pPr>
    </w:p>
    <w:p w14:paraId="72AC9DCD" w14:textId="4191BA80" w:rsidR="000F5993" w:rsidRPr="00057E7B" w:rsidRDefault="00DE0107" w:rsidP="000F5993">
      <w:pPr>
        <w:contextualSpacing/>
        <w:rPr>
          <w:rFonts w:ascii="Arial" w:hAnsi="Arial" w:cs="Arial"/>
          <w:color w:val="00B050"/>
        </w:rPr>
      </w:pPr>
      <w:r w:rsidRPr="00057E7B">
        <w:rPr>
          <w:rFonts w:ascii="Arial" w:hAnsi="Arial" w:cs="Arial"/>
          <w:color w:val="00B050"/>
        </w:rPr>
        <w:t>081-</w:t>
      </w:r>
      <w:r w:rsidR="000F5993" w:rsidRPr="00057E7B">
        <w:rPr>
          <w:rFonts w:ascii="Arial" w:hAnsi="Arial" w:cs="Arial"/>
          <w:color w:val="00B050"/>
        </w:rPr>
        <w:t>10/31/18</w:t>
      </w:r>
      <w:r w:rsidR="00F96BC5" w:rsidRPr="00057E7B">
        <w:rPr>
          <w:rFonts w:ascii="Arial" w:hAnsi="Arial" w:cs="Arial"/>
          <w:color w:val="00B050"/>
        </w:rPr>
        <w:t xml:space="preserve"> (final visit)</w:t>
      </w:r>
      <w:r w:rsidR="000F5993" w:rsidRPr="00057E7B">
        <w:rPr>
          <w:rFonts w:ascii="Arial" w:hAnsi="Arial" w:cs="Arial"/>
          <w:color w:val="00B050"/>
        </w:rPr>
        <w:t xml:space="preserve">: RA reviewed the incomplete/”false” surveys if yes was recorded for EMAL_1.The participant reported a response of “yes” to EMAL_1 on the following survey: </w:t>
      </w:r>
      <w:r w:rsidR="000F5993" w:rsidRPr="00057E7B">
        <w:rPr>
          <w:rFonts w:ascii="Arial" w:hAnsi="Arial" w:cs="Arial"/>
          <w:b/>
          <w:bCs/>
          <w:color w:val="00B050"/>
        </w:rPr>
        <w:t>UTC:</w:t>
      </w:r>
      <w:r w:rsidR="000F5993" w:rsidRPr="00057E7B">
        <w:rPr>
          <w:rFonts w:ascii="Arial" w:hAnsi="Arial" w:cs="Arial"/>
          <w:color w:val="00B050"/>
        </w:rPr>
        <w:t> 1535861861.</w:t>
      </w:r>
      <w:r w:rsidR="000F5993" w:rsidRPr="00057E7B">
        <w:rPr>
          <w:rFonts w:ascii="Arial" w:hAnsi="Arial" w:cs="Arial"/>
          <w:color w:val="00B050"/>
          <w:sz w:val="18"/>
          <w:szCs w:val="18"/>
        </w:rPr>
        <w:t xml:space="preserve"> </w:t>
      </w:r>
      <w:r w:rsidR="000F5993" w:rsidRPr="00057E7B">
        <w:rPr>
          <w:rFonts w:ascii="Arial" w:hAnsi="Arial" w:cs="Arial"/>
          <w:color w:val="00B050"/>
        </w:rPr>
        <w:t>The participant was seen 30 days past her end study date for her final visit. The participant reported that she ha</w:t>
      </w:r>
      <w:r w:rsidR="00F96BC5" w:rsidRPr="00057E7B">
        <w:rPr>
          <w:rFonts w:ascii="Arial" w:hAnsi="Arial" w:cs="Arial"/>
          <w:color w:val="00B050"/>
        </w:rPr>
        <w:t>d lapses after her follow-up 2 visit</w:t>
      </w:r>
      <w:r w:rsidR="000F5993" w:rsidRPr="00057E7B">
        <w:rPr>
          <w:rFonts w:ascii="Arial" w:hAnsi="Arial" w:cs="Arial"/>
          <w:color w:val="00B050"/>
        </w:rPr>
        <w:t xml:space="preserve">, however she did not report them </w:t>
      </w:r>
      <w:r w:rsidR="00F96BC5" w:rsidRPr="00057E7B">
        <w:rPr>
          <w:rFonts w:ascii="Arial" w:hAnsi="Arial" w:cs="Arial"/>
          <w:color w:val="00B050"/>
        </w:rPr>
        <w:t>on the EMA surveys. RA determined that the participant could not accurately report her lapse dates. She had lapses, but the dates are unknown</w:t>
      </w:r>
      <w:r w:rsidR="00057E7B" w:rsidRPr="00057E7B">
        <w:rPr>
          <w:rFonts w:ascii="Arial" w:hAnsi="Arial" w:cs="Arial"/>
          <w:color w:val="00B050"/>
        </w:rPr>
        <w:t>. –Candace;  JJC: Nothing can be done.   The false report was prior to follow-up2 so it was still discarded.</w:t>
      </w:r>
    </w:p>
    <w:p w14:paraId="1A375851" w14:textId="5843EAA0" w:rsidR="000F5993" w:rsidRDefault="000F5993" w:rsidP="000F5993">
      <w:pPr>
        <w:contextualSpacing/>
        <w:rPr>
          <w:rFonts w:ascii="Arial" w:hAnsi="Arial" w:cs="Arial"/>
        </w:rPr>
      </w:pPr>
    </w:p>
    <w:p w14:paraId="408CD5BD" w14:textId="4F634D40" w:rsidR="000F5993" w:rsidRPr="002D0BFD" w:rsidRDefault="00742EB4" w:rsidP="000F5993">
      <w:pPr>
        <w:contextualSpacing/>
        <w:rPr>
          <w:rFonts w:ascii="Arial" w:hAnsi="Arial" w:cs="Arial"/>
          <w:color w:val="00B050"/>
        </w:rPr>
      </w:pPr>
      <w:r w:rsidRPr="002D0BFD">
        <w:rPr>
          <w:rFonts w:ascii="Arial" w:hAnsi="Arial" w:cs="Arial"/>
          <w:color w:val="00B050"/>
        </w:rPr>
        <w:t xml:space="preserve">131 – 11/6/2018: </w:t>
      </w:r>
      <w:r w:rsidR="00E47495" w:rsidRPr="002D0BFD">
        <w:rPr>
          <w:rFonts w:ascii="Arial" w:hAnsi="Arial" w:cs="Arial"/>
          <w:color w:val="00B050"/>
        </w:rPr>
        <w:t>EMAL with UTC 1540163411 question 1.1 (first drink not reported) should be 10-21-2018. EMAL with UTC 1540693052 question 1.1 (first drink not reported) should be 10-27-2018.</w:t>
      </w:r>
      <w:r w:rsidR="00380332" w:rsidRPr="002D0BFD">
        <w:rPr>
          <w:rFonts w:ascii="Arial" w:hAnsi="Arial" w:cs="Arial"/>
          <w:color w:val="00B050"/>
        </w:rPr>
        <w:t xml:space="preserve"> -JN</w:t>
      </w:r>
    </w:p>
    <w:p w14:paraId="27CEEF36" w14:textId="48BBA4FC" w:rsidR="00E47495" w:rsidRPr="002D0BFD" w:rsidRDefault="00E47495" w:rsidP="000F5993">
      <w:pPr>
        <w:contextualSpacing/>
        <w:rPr>
          <w:rFonts w:ascii="Arial" w:hAnsi="Arial" w:cs="Arial"/>
          <w:color w:val="00B050"/>
        </w:rPr>
      </w:pPr>
    </w:p>
    <w:p w14:paraId="61B5447E" w14:textId="4B6365FE" w:rsidR="00E47495" w:rsidRPr="002D0BFD" w:rsidRDefault="00E47495" w:rsidP="000F5993">
      <w:pPr>
        <w:contextualSpacing/>
        <w:rPr>
          <w:rFonts w:ascii="Arial" w:hAnsi="Arial" w:cs="Arial"/>
          <w:color w:val="00B050"/>
        </w:rPr>
      </w:pPr>
      <w:r w:rsidRPr="002D0BFD">
        <w:rPr>
          <w:rFonts w:ascii="Arial" w:hAnsi="Arial" w:cs="Arial"/>
          <w:color w:val="00B050"/>
        </w:rPr>
        <w:t>137 – 11/6/2018: EMAL with UTC 1538895481 question 1.1 (first drink not reported) should be 10-06-2018. EMAL with UTC 1539564730 question 1.3 (last drink not reported) should be 10-14-2018. EMAL with UTC 1541383130 question 1.3 (last drink not reported) should be 11-04-2018.</w:t>
      </w:r>
      <w:r w:rsidR="00380332" w:rsidRPr="002D0BFD">
        <w:rPr>
          <w:rFonts w:ascii="Arial" w:hAnsi="Arial" w:cs="Arial"/>
          <w:color w:val="00B050"/>
        </w:rPr>
        <w:t xml:space="preserve"> -JN</w:t>
      </w:r>
    </w:p>
    <w:p w14:paraId="29D5A923" w14:textId="77777777" w:rsidR="000F5993" w:rsidRDefault="000F5993" w:rsidP="000F5993">
      <w:pPr>
        <w:contextualSpacing/>
        <w:rPr>
          <w:rFonts w:ascii="Arial" w:hAnsi="Arial" w:cs="Arial"/>
        </w:rPr>
      </w:pPr>
    </w:p>
    <w:p w14:paraId="2847DA42" w14:textId="7B21DA59" w:rsidR="00BB19E6" w:rsidRPr="00B65783" w:rsidRDefault="00DE30E4" w:rsidP="00BB19E6">
      <w:pPr>
        <w:contextualSpacing/>
        <w:rPr>
          <w:rFonts w:ascii="Arial" w:hAnsi="Arial" w:cs="Arial"/>
          <w:color w:val="00B050"/>
        </w:rPr>
      </w:pPr>
      <w:r w:rsidRPr="00B65783">
        <w:rPr>
          <w:rFonts w:ascii="Arial" w:hAnsi="Arial" w:cs="Arial"/>
          <w:color w:val="00B050"/>
        </w:rPr>
        <w:t>128 – 11/9/2018: Participant responded “yes” to EMA_1 on survey UTC time stamp:</w:t>
      </w:r>
      <w:r w:rsidRPr="00B65783">
        <w:rPr>
          <w:rFonts w:ascii="Arial" w:hAnsi="Arial" w:cs="Arial"/>
          <w:color w:val="00B050"/>
          <w:sz w:val="18"/>
          <w:szCs w:val="18"/>
        </w:rPr>
        <w:t xml:space="preserve"> </w:t>
      </w:r>
      <w:r w:rsidRPr="00B65783">
        <w:rPr>
          <w:rFonts w:ascii="Arial" w:hAnsi="Arial" w:cs="Arial"/>
          <w:color w:val="00B050"/>
          <w:szCs w:val="18"/>
        </w:rPr>
        <w:t>1539408907 and didn’t finish the survey, however the participant confirmed the lapse dates and times were correct.</w:t>
      </w:r>
      <w:r w:rsidR="003A321B" w:rsidRPr="00B65783">
        <w:rPr>
          <w:rFonts w:ascii="Arial" w:hAnsi="Arial" w:cs="Arial"/>
          <w:color w:val="00B050"/>
          <w:szCs w:val="18"/>
        </w:rPr>
        <w:t xml:space="preserve"> - JN</w:t>
      </w:r>
    </w:p>
    <w:p w14:paraId="10EF8681" w14:textId="5007CD1E" w:rsidR="00BC65F7" w:rsidRDefault="00BC65F7">
      <w:pPr>
        <w:contextualSpacing/>
        <w:rPr>
          <w:rFonts w:ascii="Arial" w:hAnsi="Arial" w:cs="Arial"/>
        </w:rPr>
      </w:pPr>
    </w:p>
    <w:p w14:paraId="5654D1F6" w14:textId="1EA3C32F" w:rsidR="00BC65F7" w:rsidRPr="00B65783" w:rsidRDefault="00AF6BDE">
      <w:pPr>
        <w:contextualSpacing/>
        <w:rPr>
          <w:rFonts w:ascii="Arial" w:hAnsi="Arial" w:cs="Arial"/>
          <w:color w:val="00B050"/>
        </w:rPr>
      </w:pPr>
      <w:r w:rsidRPr="00B65783">
        <w:rPr>
          <w:rFonts w:ascii="Arial" w:hAnsi="Arial" w:cs="Arial"/>
          <w:color w:val="00B050"/>
        </w:rPr>
        <w:t>121 – 12/11/2018: Participant responded “yes” to EMA_1 on survey UTC time stamp:</w:t>
      </w:r>
      <w:r w:rsidRPr="00B65783">
        <w:rPr>
          <w:rFonts w:ascii="Arial" w:hAnsi="Arial" w:cs="Arial"/>
          <w:color w:val="00B050"/>
          <w:sz w:val="18"/>
          <w:szCs w:val="18"/>
        </w:rPr>
        <w:t xml:space="preserve"> </w:t>
      </w:r>
      <w:r w:rsidRPr="00B65783">
        <w:rPr>
          <w:rFonts w:ascii="Arial" w:hAnsi="Arial" w:cs="Arial"/>
          <w:color w:val="00B050"/>
          <w:szCs w:val="18"/>
        </w:rPr>
        <w:t>1540449001 and didn’t finish the survey. Participant confirmed that they accidentally reopened the survey again after completing it for that lapse date and time. The correct survey UTC for the recorded lapse is 1540445122 - JN</w:t>
      </w:r>
    </w:p>
    <w:p w14:paraId="1DF91B1C" w14:textId="1CDA7B5B" w:rsidR="00BC65F7" w:rsidRDefault="00BC65F7">
      <w:pPr>
        <w:contextualSpacing/>
        <w:rPr>
          <w:rFonts w:ascii="Arial" w:hAnsi="Arial" w:cs="Arial"/>
        </w:rPr>
      </w:pPr>
    </w:p>
    <w:p w14:paraId="04BB0B88" w14:textId="03EA9603" w:rsidR="00380332" w:rsidRPr="00B65783" w:rsidRDefault="00380332">
      <w:pPr>
        <w:contextualSpacing/>
        <w:rPr>
          <w:rFonts w:ascii="Arial" w:hAnsi="Arial" w:cs="Arial"/>
          <w:color w:val="00B050"/>
        </w:rPr>
      </w:pPr>
      <w:r w:rsidRPr="00B65783">
        <w:rPr>
          <w:rFonts w:ascii="Arial" w:hAnsi="Arial" w:cs="Arial"/>
          <w:color w:val="00B050"/>
        </w:rPr>
        <w:t>121 – 12/11/2018: EMAL with UTC 1540782677 question 1.3 (last drink not reported) should be 10-28-2018. -JN</w:t>
      </w:r>
    </w:p>
    <w:p w14:paraId="5989A131" w14:textId="0FF9C62C" w:rsidR="00E51787" w:rsidRDefault="00E51787">
      <w:pPr>
        <w:contextualSpacing/>
        <w:rPr>
          <w:rFonts w:ascii="Arial" w:hAnsi="Arial" w:cs="Arial"/>
        </w:rPr>
      </w:pPr>
    </w:p>
    <w:p w14:paraId="7C3432A3" w14:textId="632AFC0D" w:rsidR="00E51787" w:rsidRPr="002D0BFD" w:rsidRDefault="00E51787">
      <w:pPr>
        <w:contextualSpacing/>
        <w:rPr>
          <w:rFonts w:ascii="Arial" w:hAnsi="Arial" w:cs="Arial"/>
          <w:color w:val="00B050"/>
        </w:rPr>
      </w:pPr>
      <w:r w:rsidRPr="002D0BFD">
        <w:rPr>
          <w:rFonts w:ascii="Arial" w:hAnsi="Arial" w:cs="Arial"/>
          <w:color w:val="00B050"/>
        </w:rPr>
        <w:t>131 – 12/18/2018: EMAL with UTC 1543018646 question 1.1 (first drink not reported) should be 11/22/2018. EMAL with UTC 1544482178 was incomplete but participant reported the lapse in EMAL with UTC 1544410038. EMAL with UTC 1543617288 was incomplete but participant reported the lapse in EMAL with UTC 1543631161. Participant could not recall lapse details regarding EMAL with UTC 1544064678, and this info was not captured on another survey. – JN</w:t>
      </w:r>
    </w:p>
    <w:p w14:paraId="24422C51" w14:textId="77777777" w:rsidR="001E71CD" w:rsidRDefault="001E71CD">
      <w:pPr>
        <w:rPr>
          <w:rFonts w:ascii="Arial" w:hAnsi="Arial" w:cs="Arial"/>
        </w:rPr>
      </w:pPr>
    </w:p>
    <w:p w14:paraId="19AAD5C0" w14:textId="77777777" w:rsidR="001E71CD" w:rsidRPr="00ED34A0" w:rsidRDefault="001E71CD" w:rsidP="001E71CD">
      <w:pPr>
        <w:contextualSpacing/>
        <w:rPr>
          <w:rFonts w:ascii="Arial" w:hAnsi="Arial" w:cs="Arial"/>
          <w:color w:val="00B050"/>
        </w:rPr>
      </w:pPr>
      <w:r w:rsidRPr="00ED34A0">
        <w:rPr>
          <w:rFonts w:ascii="Arial" w:hAnsi="Arial" w:cs="Arial"/>
          <w:color w:val="00B050"/>
        </w:rPr>
        <w:t xml:space="preserve">135 – 12/20/2018: Participant 135 began reporting in their audio messages that they had been receiving text message </w:t>
      </w:r>
      <w:proofErr w:type="gramStart"/>
      <w:r w:rsidRPr="00ED34A0">
        <w:rPr>
          <w:rFonts w:ascii="Arial" w:hAnsi="Arial" w:cs="Arial"/>
          <w:color w:val="00B050"/>
        </w:rPr>
        <w:t>surveys, but</w:t>
      </w:r>
      <w:proofErr w:type="gramEnd"/>
      <w:r w:rsidRPr="00ED34A0">
        <w:rPr>
          <w:rFonts w:ascii="Arial" w:hAnsi="Arial" w:cs="Arial"/>
          <w:color w:val="00B050"/>
        </w:rPr>
        <w:t xml:space="preserve"> were not able to take them since 12/13/2018. When they selected the link in the text message, they would get the error message that the link was too long. Study staff registered Susan up for the randomized surveys for 135 to see if she had the same issue, as they both have androids. Susan did not have the same issue, so it may be due to this participant’s phone. – Kerry</w:t>
      </w:r>
    </w:p>
    <w:p w14:paraId="71A85AAD" w14:textId="77777777" w:rsidR="00CD572C" w:rsidRDefault="00CD572C">
      <w:pPr>
        <w:rPr>
          <w:rFonts w:ascii="Arial" w:hAnsi="Arial" w:cs="Arial"/>
        </w:rPr>
      </w:pPr>
    </w:p>
    <w:p w14:paraId="4BC02F29" w14:textId="77777777" w:rsidR="00CD572C" w:rsidRPr="00E92824" w:rsidRDefault="00CD572C" w:rsidP="00CD572C">
      <w:pPr>
        <w:contextualSpacing/>
        <w:rPr>
          <w:rFonts w:ascii="Arial" w:hAnsi="Arial" w:cs="Arial"/>
          <w:color w:val="00B050"/>
        </w:rPr>
      </w:pPr>
      <w:r w:rsidRPr="00E92824">
        <w:rPr>
          <w:rFonts w:ascii="Arial" w:hAnsi="Arial" w:cs="Arial"/>
          <w:color w:val="00B050"/>
        </w:rPr>
        <w:t xml:space="preserve">065 – </w:t>
      </w:r>
      <w:r>
        <w:rPr>
          <w:rFonts w:ascii="Arial" w:hAnsi="Arial" w:cs="Arial"/>
          <w:color w:val="00B050"/>
        </w:rPr>
        <w:t>3</w:t>
      </w:r>
      <w:r w:rsidRPr="00E92824">
        <w:rPr>
          <w:rFonts w:ascii="Arial" w:hAnsi="Arial" w:cs="Arial"/>
          <w:color w:val="00B050"/>
        </w:rPr>
        <w:t>/</w:t>
      </w:r>
      <w:r>
        <w:rPr>
          <w:rFonts w:ascii="Arial" w:hAnsi="Arial" w:cs="Arial"/>
          <w:color w:val="00B050"/>
        </w:rPr>
        <w:t>7/2019</w:t>
      </w:r>
      <w:r w:rsidRPr="00E92824">
        <w:rPr>
          <w:rFonts w:ascii="Arial" w:hAnsi="Arial" w:cs="Arial"/>
          <w:color w:val="00B050"/>
        </w:rPr>
        <w:t xml:space="preserve">: </w:t>
      </w:r>
      <w:r>
        <w:rPr>
          <w:rFonts w:ascii="Arial" w:hAnsi="Arial" w:cs="Arial"/>
          <w:color w:val="00B050"/>
        </w:rPr>
        <w:t>JC noted two other responses where the date was malformed (only date but not month/year).  Corrected.</w:t>
      </w:r>
    </w:p>
    <w:p w14:paraId="07C73DFD" w14:textId="01BAE265" w:rsidR="00145B47" w:rsidRDefault="00145B47">
      <w:pPr>
        <w:rPr>
          <w:rFonts w:ascii="Arial" w:hAnsi="Arial" w:cs="Arial"/>
        </w:rPr>
      </w:pPr>
    </w:p>
    <w:p w14:paraId="798BE8E5" w14:textId="3514F0CA" w:rsidR="00145B47" w:rsidRDefault="00145B47">
      <w:pPr>
        <w:rPr>
          <w:rFonts w:ascii="Arial" w:hAnsi="Arial" w:cs="Arial"/>
        </w:rPr>
      </w:pPr>
      <w:r>
        <w:rPr>
          <w:rFonts w:ascii="Arial" w:hAnsi="Arial" w:cs="Arial"/>
        </w:rPr>
        <w:t xml:space="preserve">158 – 3/26/2019: Participant’s unfinished survey with UTC </w:t>
      </w:r>
      <w:r w:rsidRPr="00145B47">
        <w:rPr>
          <w:rFonts w:ascii="Arial" w:hAnsi="Arial" w:cs="Arial"/>
        </w:rPr>
        <w:t>1546211009</w:t>
      </w:r>
      <w:r>
        <w:rPr>
          <w:rFonts w:ascii="Arial" w:hAnsi="Arial" w:cs="Arial"/>
        </w:rPr>
        <w:t xml:space="preserve"> was accurately reported on the survey with UTC </w:t>
      </w:r>
      <w:r w:rsidRPr="00145B47">
        <w:rPr>
          <w:rFonts w:ascii="Arial" w:hAnsi="Arial" w:cs="Arial"/>
        </w:rPr>
        <w:t>1546276397</w:t>
      </w:r>
      <w:r>
        <w:rPr>
          <w:rFonts w:ascii="Arial" w:hAnsi="Arial" w:cs="Arial"/>
        </w:rPr>
        <w:t xml:space="preserve">. – </w:t>
      </w:r>
      <w:commentRangeStart w:id="24"/>
      <w:r>
        <w:rPr>
          <w:rFonts w:ascii="Arial" w:hAnsi="Arial" w:cs="Arial"/>
        </w:rPr>
        <w:t>JN</w:t>
      </w:r>
      <w:commentRangeEnd w:id="24"/>
      <w:r w:rsidR="008C3A34">
        <w:rPr>
          <w:rStyle w:val="CommentReference"/>
        </w:rPr>
        <w:commentReference w:id="24"/>
      </w:r>
      <w:r>
        <w:rPr>
          <w:rFonts w:ascii="Arial" w:hAnsi="Arial" w:cs="Arial"/>
        </w:rPr>
        <w:t xml:space="preserve"> </w:t>
      </w:r>
    </w:p>
    <w:p w14:paraId="4A724941" w14:textId="1765FF6D" w:rsidR="000D1C7E" w:rsidRDefault="00145B47">
      <w:pPr>
        <w:rPr>
          <w:rFonts w:ascii="Arial" w:hAnsi="Arial" w:cs="Arial"/>
        </w:rPr>
      </w:pPr>
      <w:r>
        <w:rPr>
          <w:rFonts w:ascii="Arial" w:hAnsi="Arial" w:cs="Arial"/>
        </w:rPr>
        <w:lastRenderedPageBreak/>
        <w:t xml:space="preserve">166 – 3/26/19: Participant reported a lapse on survey with UTC </w:t>
      </w:r>
      <w:r w:rsidRPr="00145B47">
        <w:rPr>
          <w:rFonts w:ascii="Arial" w:hAnsi="Arial" w:cs="Arial"/>
        </w:rPr>
        <w:t>1550282911</w:t>
      </w:r>
      <w:r>
        <w:rPr>
          <w:rFonts w:ascii="Arial" w:hAnsi="Arial" w:cs="Arial"/>
        </w:rPr>
        <w:t xml:space="preserve"> that occurred before they were on study. The lapse they reported was 1/19/2019 through 1/26/2019, but their </w:t>
      </w:r>
      <w:r w:rsidR="003416AC">
        <w:rPr>
          <w:rFonts w:ascii="Arial" w:hAnsi="Arial" w:cs="Arial"/>
        </w:rPr>
        <w:t>on-study</w:t>
      </w:r>
      <w:r>
        <w:rPr>
          <w:rFonts w:ascii="Arial" w:hAnsi="Arial" w:cs="Arial"/>
        </w:rPr>
        <w:t xml:space="preserve"> date </w:t>
      </w:r>
      <w:r w:rsidR="003416AC">
        <w:rPr>
          <w:rFonts w:ascii="Arial" w:hAnsi="Arial" w:cs="Arial"/>
        </w:rPr>
        <w:t>is</w:t>
      </w:r>
      <w:r>
        <w:rPr>
          <w:rFonts w:ascii="Arial" w:hAnsi="Arial" w:cs="Arial"/>
        </w:rPr>
        <w:t xml:space="preserve"> 2/09/2019. </w:t>
      </w:r>
      <w:r w:rsidR="00AA0627">
        <w:rPr>
          <w:rFonts w:ascii="Arial" w:hAnsi="Arial" w:cs="Arial"/>
        </w:rPr>
        <w:t>Participant verified that their last drink before the</w:t>
      </w:r>
      <w:r w:rsidR="003416AC">
        <w:rPr>
          <w:rFonts w:ascii="Arial" w:hAnsi="Arial" w:cs="Arial"/>
        </w:rPr>
        <w:t>ir intake visit</w:t>
      </w:r>
      <w:r w:rsidR="00AA0627">
        <w:rPr>
          <w:rFonts w:ascii="Arial" w:hAnsi="Arial" w:cs="Arial"/>
        </w:rPr>
        <w:t xml:space="preserve"> was on 1/26/2019. </w:t>
      </w:r>
      <w:r w:rsidR="000D1C7E">
        <w:rPr>
          <w:rFonts w:ascii="Arial" w:hAnsi="Arial" w:cs="Arial"/>
        </w:rPr>
        <w:t>–</w:t>
      </w:r>
      <w:r>
        <w:rPr>
          <w:rFonts w:ascii="Arial" w:hAnsi="Arial" w:cs="Arial"/>
        </w:rPr>
        <w:t xml:space="preserve"> </w:t>
      </w:r>
      <w:commentRangeStart w:id="25"/>
      <w:r>
        <w:rPr>
          <w:rFonts w:ascii="Arial" w:hAnsi="Arial" w:cs="Arial"/>
        </w:rPr>
        <w:t>JN</w:t>
      </w:r>
      <w:commentRangeEnd w:id="25"/>
      <w:r w:rsidR="00586B9F">
        <w:rPr>
          <w:rStyle w:val="CommentReference"/>
        </w:rPr>
        <w:commentReference w:id="25"/>
      </w:r>
    </w:p>
    <w:p w14:paraId="351E5A7A" w14:textId="77777777" w:rsidR="000D1C7E" w:rsidRDefault="000D1C7E">
      <w:pPr>
        <w:rPr>
          <w:rFonts w:ascii="Arial" w:hAnsi="Arial" w:cs="Arial"/>
        </w:rPr>
      </w:pPr>
    </w:p>
    <w:p w14:paraId="74B9BA88" w14:textId="689ED5BD" w:rsidR="000D1C7E" w:rsidRDefault="000D1C7E">
      <w:pPr>
        <w:rPr>
          <w:rFonts w:ascii="Arial" w:hAnsi="Arial" w:cs="Arial"/>
        </w:rPr>
      </w:pPr>
      <w:r>
        <w:rPr>
          <w:rFonts w:ascii="Arial" w:hAnsi="Arial" w:cs="Arial"/>
        </w:rPr>
        <w:t xml:space="preserve">178 – 3/28/2019: Participant’s unfinished survey with UTC 1548476507 was accurately reported on the survey with UTC 1548470736. – </w:t>
      </w:r>
      <w:commentRangeStart w:id="26"/>
      <w:r>
        <w:rPr>
          <w:rFonts w:ascii="Arial" w:hAnsi="Arial" w:cs="Arial"/>
        </w:rPr>
        <w:t>JN</w:t>
      </w:r>
      <w:commentRangeEnd w:id="26"/>
      <w:r w:rsidR="008C3A34">
        <w:rPr>
          <w:rStyle w:val="CommentReference"/>
        </w:rPr>
        <w:commentReference w:id="26"/>
      </w:r>
    </w:p>
    <w:p w14:paraId="06C69EA7" w14:textId="79B41CE0" w:rsidR="000D1C7E" w:rsidRDefault="000D1C7E">
      <w:pPr>
        <w:rPr>
          <w:rFonts w:ascii="Arial" w:hAnsi="Arial" w:cs="Arial"/>
        </w:rPr>
      </w:pPr>
      <w:r>
        <w:rPr>
          <w:rFonts w:ascii="Arial" w:hAnsi="Arial" w:cs="Arial"/>
        </w:rPr>
        <w:t>178 – 3/28/2019: Participant’s unfinished survey with UTC 1548972724 was accurately reported on the survey with UTC 1548989158</w:t>
      </w:r>
      <w:r w:rsidR="00744545">
        <w:rPr>
          <w:rFonts w:ascii="Arial" w:hAnsi="Arial" w:cs="Arial"/>
        </w:rPr>
        <w:t xml:space="preserve"> - </w:t>
      </w:r>
      <w:commentRangeStart w:id="27"/>
      <w:r w:rsidR="00744545">
        <w:rPr>
          <w:rFonts w:ascii="Arial" w:hAnsi="Arial" w:cs="Arial"/>
        </w:rPr>
        <w:t>JN</w:t>
      </w:r>
      <w:commentRangeEnd w:id="27"/>
      <w:r w:rsidR="008C3A34">
        <w:rPr>
          <w:rStyle w:val="CommentReference"/>
        </w:rPr>
        <w:commentReference w:id="27"/>
      </w:r>
    </w:p>
    <w:p w14:paraId="2003353D" w14:textId="77777777" w:rsidR="004B4B27" w:rsidRDefault="004B4B27" w:rsidP="004B4B27">
      <w:pPr>
        <w:rPr>
          <w:rFonts w:ascii="Arial" w:hAnsi="Arial" w:cs="Arial"/>
        </w:rPr>
      </w:pPr>
    </w:p>
    <w:p w14:paraId="3AABCFF7" w14:textId="77777777" w:rsidR="00B32AA6" w:rsidRDefault="004B4B27" w:rsidP="004B4B27">
      <w:pPr>
        <w:rPr>
          <w:rFonts w:ascii="Arial" w:hAnsi="Arial" w:cs="Arial"/>
        </w:rPr>
      </w:pPr>
      <w:r>
        <w:rPr>
          <w:rFonts w:ascii="Arial" w:hAnsi="Arial" w:cs="Arial"/>
        </w:rPr>
        <w:t xml:space="preserve">218 – 5/22/2019: Participant 218 reported a lapse on 5/14/2019 – 5/15/2019, UTC time stamp: </w:t>
      </w:r>
      <w:r w:rsidRPr="00831F49">
        <w:rPr>
          <w:rFonts w:ascii="Arial" w:hAnsi="Arial" w:cs="Arial"/>
          <w:color w:val="000000"/>
          <w:szCs w:val="18"/>
        </w:rPr>
        <w:t>155795637</w:t>
      </w:r>
      <w:r>
        <w:rPr>
          <w:rFonts w:ascii="Arial" w:hAnsi="Arial" w:cs="Arial"/>
          <w:color w:val="000000"/>
          <w:szCs w:val="18"/>
        </w:rPr>
        <w:t>6. Time lapse start was reported 8pm and end was 2pm. Time lapse start is 8pm, but time lapse end should be 2am. -</w:t>
      </w:r>
      <w:commentRangeStart w:id="28"/>
      <w:r>
        <w:rPr>
          <w:rFonts w:ascii="Arial" w:hAnsi="Arial" w:cs="Arial"/>
          <w:color w:val="000000"/>
          <w:szCs w:val="18"/>
        </w:rPr>
        <w:t>Kerry</w:t>
      </w:r>
      <w:commentRangeEnd w:id="28"/>
      <w:r w:rsidR="008C3A34">
        <w:rPr>
          <w:rStyle w:val="CommentReference"/>
        </w:rPr>
        <w:commentReference w:id="28"/>
      </w:r>
      <w:r>
        <w:rPr>
          <w:rFonts w:ascii="Arial" w:hAnsi="Arial" w:cs="Arial"/>
        </w:rPr>
        <w:t xml:space="preserve"> </w:t>
      </w:r>
    </w:p>
    <w:p w14:paraId="7308DE8E" w14:textId="4CC3861B" w:rsidR="002D37A8" w:rsidRDefault="00B32AA6" w:rsidP="004B4B27">
      <w:pPr>
        <w:rPr>
          <w:rFonts w:ascii="Arial" w:hAnsi="Arial" w:cs="Arial"/>
        </w:rPr>
      </w:pPr>
      <w:r>
        <w:rPr>
          <w:rFonts w:ascii="Arial" w:hAnsi="Arial" w:cs="Arial"/>
        </w:rPr>
        <w:t>188 – 5/22/2019: Participant 188’s EMAL response with UTC 1557713610 is a false “Yes” response. The participant reported that they did not have a lapse and forgot that they could go back and change the “Yes” response to a “No” response. The participant did not have any lapses while on study.</w:t>
      </w:r>
      <w:r w:rsidR="00744545">
        <w:rPr>
          <w:rFonts w:ascii="Arial" w:hAnsi="Arial" w:cs="Arial"/>
        </w:rPr>
        <w:t xml:space="preserve"> </w:t>
      </w:r>
      <w:r w:rsidR="002D37A8">
        <w:rPr>
          <w:rFonts w:ascii="Arial" w:hAnsi="Arial" w:cs="Arial"/>
        </w:rPr>
        <w:t>–</w:t>
      </w:r>
      <w:r w:rsidR="00744545">
        <w:rPr>
          <w:rFonts w:ascii="Arial" w:hAnsi="Arial" w:cs="Arial"/>
        </w:rPr>
        <w:t xml:space="preserve"> </w:t>
      </w:r>
      <w:commentRangeStart w:id="29"/>
      <w:r w:rsidR="00744545">
        <w:rPr>
          <w:rFonts w:ascii="Arial" w:hAnsi="Arial" w:cs="Arial"/>
        </w:rPr>
        <w:t>JN</w:t>
      </w:r>
      <w:commentRangeEnd w:id="29"/>
      <w:r w:rsidR="008C3A34">
        <w:rPr>
          <w:rStyle w:val="CommentReference"/>
        </w:rPr>
        <w:commentReference w:id="29"/>
      </w:r>
    </w:p>
    <w:p w14:paraId="03FCA8A2" w14:textId="77777777" w:rsidR="002D37A8" w:rsidRDefault="002D37A8" w:rsidP="004B4B27">
      <w:pPr>
        <w:rPr>
          <w:rFonts w:ascii="Arial" w:hAnsi="Arial" w:cs="Arial"/>
        </w:rPr>
      </w:pPr>
    </w:p>
    <w:p w14:paraId="5058DE4A" w14:textId="77777777" w:rsidR="002D37A8" w:rsidRDefault="002D37A8" w:rsidP="002D37A8">
      <w:r w:rsidRPr="002D37A8">
        <w:rPr>
          <w:rFonts w:ascii="Arial" w:hAnsi="Arial" w:cs="Arial"/>
        </w:rPr>
        <w:t xml:space="preserve">213 – 05/29/2019: </w:t>
      </w:r>
      <w:r>
        <w:t>UTC:</w:t>
      </w:r>
      <w:r w:rsidRPr="002D37A8">
        <w:rPr>
          <w:rFonts w:ascii="Arial" w:hAnsi="Arial" w:cs="Arial"/>
          <w:color w:val="000000"/>
          <w:sz w:val="18"/>
          <w:szCs w:val="18"/>
        </w:rPr>
        <w:t xml:space="preserve"> 1559003693. </w:t>
      </w:r>
      <w:r>
        <w:t>Participant reported having drank at the following times on listed dates:</w:t>
      </w:r>
    </w:p>
    <w:p w14:paraId="7C54936C" w14:textId="77777777" w:rsidR="002D37A8" w:rsidRDefault="002D37A8" w:rsidP="002D37A8">
      <w:pPr>
        <w:pStyle w:val="ListParagraph"/>
        <w:numPr>
          <w:ilvl w:val="2"/>
          <w:numId w:val="26"/>
        </w:numPr>
      </w:pPr>
      <w:r>
        <w:t>5/25: 11pm – 12am</w:t>
      </w:r>
    </w:p>
    <w:p w14:paraId="53A88E91" w14:textId="77777777" w:rsidR="002D37A8" w:rsidRDefault="002D37A8" w:rsidP="002D37A8">
      <w:pPr>
        <w:pStyle w:val="ListParagraph"/>
        <w:numPr>
          <w:ilvl w:val="2"/>
          <w:numId w:val="26"/>
        </w:numPr>
      </w:pPr>
      <w:r>
        <w:t>5/26: 6pm – 8pm</w:t>
      </w:r>
    </w:p>
    <w:p w14:paraId="152838CB" w14:textId="77777777" w:rsidR="002D37A8" w:rsidRDefault="002D37A8" w:rsidP="002D37A8">
      <w:pPr>
        <w:pStyle w:val="ListParagraph"/>
        <w:numPr>
          <w:ilvl w:val="2"/>
          <w:numId w:val="26"/>
        </w:numPr>
      </w:pPr>
      <w:r>
        <w:t>5/27: 6pm – 8pm</w:t>
      </w:r>
    </w:p>
    <w:p w14:paraId="463B7331" w14:textId="0D782ECA" w:rsidR="00181B8C" w:rsidRDefault="002D37A8" w:rsidP="004B4B27">
      <w:pPr>
        <w:pStyle w:val="ListParagraph"/>
        <w:numPr>
          <w:ilvl w:val="2"/>
          <w:numId w:val="26"/>
        </w:numPr>
      </w:pPr>
      <w:r>
        <w:t xml:space="preserve">Participant reported these were estimates of the times spent drinking on this weekend. </w:t>
      </w:r>
      <w:r w:rsidR="00181B8C">
        <w:t>–</w:t>
      </w:r>
      <w:r>
        <w:t xml:space="preserve"> </w:t>
      </w:r>
      <w:commentRangeStart w:id="30"/>
      <w:r>
        <w:t>KK</w:t>
      </w:r>
      <w:commentRangeEnd w:id="30"/>
      <w:r w:rsidR="008C3A34">
        <w:rPr>
          <w:rStyle w:val="CommentReference"/>
        </w:rPr>
        <w:commentReference w:id="30"/>
      </w:r>
    </w:p>
    <w:p w14:paraId="56A7A890" w14:textId="11505516" w:rsidR="009F7A04" w:rsidRPr="00365F66" w:rsidRDefault="009F7A04" w:rsidP="009F7A04">
      <w:pPr>
        <w:rPr>
          <w:rFonts w:ascii="Arial" w:hAnsi="Arial" w:cs="Arial"/>
        </w:rPr>
      </w:pPr>
      <w:r w:rsidRPr="00365F66">
        <w:rPr>
          <w:rFonts w:ascii="Arial" w:hAnsi="Arial" w:cs="Arial"/>
        </w:rPr>
        <w:t>204</w:t>
      </w:r>
      <w:r w:rsidR="00365F66">
        <w:rPr>
          <w:rFonts w:ascii="Arial" w:hAnsi="Arial" w:cs="Arial"/>
        </w:rPr>
        <w:t xml:space="preserve"> -</w:t>
      </w:r>
      <w:r w:rsidRPr="00365F66">
        <w:rPr>
          <w:rFonts w:ascii="Arial" w:hAnsi="Arial" w:cs="Arial"/>
        </w:rPr>
        <w:t xml:space="preserve">- 06/18/2019 </w:t>
      </w:r>
      <w:r w:rsidR="00A45797" w:rsidRPr="00A45797">
        <w:rPr>
          <w:rFonts w:ascii="Arial" w:hAnsi="Arial" w:cs="Arial"/>
        </w:rPr>
        <w:t>Participant did a total of 5 surveys in between follow-up2 and follow-up3. Participant reported that she did not like doing the surveys after a while, so she stopped completing them. I collected lapses from her even though she did not complete her surveys and she reported that the lapse she reported with timestamp: 1558123879 was not 1 long drinking episode, but 3 individual ones lasting from 9pm each night and going until Midnight. She also reported that she probably drank beginning 05/16 through 06/04 from 9pm until Midnight.</w:t>
      </w:r>
      <w:r w:rsidR="00A45797">
        <w:rPr>
          <w:rFonts w:ascii="Arial" w:hAnsi="Arial" w:cs="Arial"/>
        </w:rPr>
        <w:t xml:space="preserve"> </w:t>
      </w:r>
      <w:commentRangeStart w:id="31"/>
      <w:r w:rsidRPr="00365F66">
        <w:rPr>
          <w:rFonts w:ascii="Arial" w:hAnsi="Arial" w:cs="Arial"/>
        </w:rPr>
        <w:t>MS</w:t>
      </w:r>
      <w:commentRangeEnd w:id="31"/>
      <w:r w:rsidR="008C3A34">
        <w:rPr>
          <w:rStyle w:val="CommentReference"/>
        </w:rPr>
        <w:commentReference w:id="31"/>
      </w:r>
      <w:r w:rsidRPr="00365F66">
        <w:rPr>
          <w:rFonts w:ascii="Arial" w:hAnsi="Arial" w:cs="Arial"/>
        </w:rPr>
        <w:t xml:space="preserve"> </w:t>
      </w:r>
    </w:p>
    <w:p w14:paraId="01473ACF" w14:textId="0CE8EF64" w:rsidR="00995C86" w:rsidRDefault="00995C86" w:rsidP="00181B8C">
      <w:pPr>
        <w:rPr>
          <w:rFonts w:ascii="Arial" w:hAnsi="Arial" w:cs="Arial"/>
        </w:rPr>
      </w:pPr>
      <w:r w:rsidRPr="00995C86">
        <w:rPr>
          <w:rFonts w:ascii="Arial" w:hAnsi="Arial" w:cs="Arial"/>
        </w:rPr>
        <w:t xml:space="preserve">208 - 1560435616 </w:t>
      </w:r>
      <w:proofErr w:type="spellStart"/>
      <w:r w:rsidRPr="00995C86">
        <w:rPr>
          <w:rFonts w:ascii="Arial" w:hAnsi="Arial" w:cs="Arial"/>
        </w:rPr>
        <w:t>SubID</w:t>
      </w:r>
      <w:proofErr w:type="spellEnd"/>
      <w:r w:rsidRPr="00995C86">
        <w:rPr>
          <w:rFonts w:ascii="Arial" w:hAnsi="Arial" w:cs="Arial"/>
        </w:rPr>
        <w:t xml:space="preserve"> 208: Survey says it is unfinished, but participant does not recall leaving it incomplete. She reported no lapses while on study. MS 06/25/19</w:t>
      </w:r>
    </w:p>
    <w:p w14:paraId="64174AE8" w14:textId="797B2721" w:rsidR="00676B74" w:rsidRDefault="00676B74" w:rsidP="00181B8C">
      <w:pPr>
        <w:rPr>
          <w:rFonts w:ascii="Arial" w:hAnsi="Arial" w:cs="Arial"/>
          <w:color w:val="222222"/>
          <w:shd w:val="clear" w:color="auto" w:fill="E8E8E8"/>
        </w:rPr>
      </w:pPr>
      <w:r w:rsidRPr="00365F66">
        <w:rPr>
          <w:rFonts w:ascii="Arial" w:hAnsi="Arial" w:cs="Arial"/>
        </w:rPr>
        <w:t xml:space="preserve">214- </w:t>
      </w:r>
      <w:r w:rsidRPr="00365F66">
        <w:rPr>
          <w:rFonts w:ascii="Arial" w:hAnsi="Arial" w:cs="Arial"/>
          <w:color w:val="222222"/>
          <w:shd w:val="clear" w:color="auto" w:fill="E8E8E8"/>
        </w:rPr>
        <w:t>1561352949 Participant reported on the same drinking episode 2 times once in EMAM and once in EMAL. The EMAL survey reported 5pm-11pm which is incorrect. The correct response is recorded in EMAM 5pm-9pm</w:t>
      </w:r>
      <w:r w:rsidR="00040FB2" w:rsidRPr="00365F66">
        <w:rPr>
          <w:rFonts w:ascii="Arial" w:hAnsi="Arial" w:cs="Arial"/>
          <w:color w:val="222222"/>
          <w:shd w:val="clear" w:color="auto" w:fill="E8E8E8"/>
        </w:rPr>
        <w:t>(</w:t>
      </w:r>
      <w:r w:rsidR="00040FB2" w:rsidRPr="00365F66">
        <w:t xml:space="preserve">1561401216) </w:t>
      </w:r>
      <w:r w:rsidRPr="00365F66">
        <w:rPr>
          <w:rFonts w:ascii="Arial" w:hAnsi="Arial" w:cs="Arial"/>
          <w:color w:val="222222"/>
          <w:shd w:val="clear" w:color="auto" w:fill="E8E8E8"/>
        </w:rPr>
        <w:t>. Please disregard survey with the timestamp above. MS 06/26/</w:t>
      </w:r>
      <w:commentRangeStart w:id="32"/>
      <w:r w:rsidRPr="00365F66">
        <w:rPr>
          <w:rFonts w:ascii="Arial" w:hAnsi="Arial" w:cs="Arial"/>
          <w:color w:val="222222"/>
          <w:shd w:val="clear" w:color="auto" w:fill="E8E8E8"/>
        </w:rPr>
        <w:t>19</w:t>
      </w:r>
      <w:commentRangeEnd w:id="32"/>
      <w:r w:rsidR="008C3A34">
        <w:rPr>
          <w:rStyle w:val="CommentReference"/>
        </w:rPr>
        <w:commentReference w:id="32"/>
      </w:r>
    </w:p>
    <w:p w14:paraId="326B950C" w14:textId="1A53902C" w:rsidR="00365F66" w:rsidRDefault="00A01467">
      <w:pPr>
        <w:rPr>
          <w:rFonts w:ascii="Helvetica" w:hAnsi="Helvetica" w:cs="Helvetica"/>
          <w:color w:val="222222"/>
          <w:sz w:val="20"/>
          <w:szCs w:val="20"/>
          <w:shd w:val="clear" w:color="auto" w:fill="E8E8E8"/>
        </w:rPr>
      </w:pPr>
      <w:r>
        <w:rPr>
          <w:rFonts w:ascii="Arial" w:hAnsi="Arial" w:cs="Arial"/>
          <w:color w:val="222222"/>
          <w:shd w:val="clear" w:color="auto" w:fill="E8E8E8"/>
        </w:rPr>
        <w:t xml:space="preserve">234-Participant reported on the same drinking episode 2 times with slightly different timeframes. We clarified this at </w:t>
      </w:r>
      <w:proofErr w:type="gramStart"/>
      <w:r>
        <w:rPr>
          <w:rFonts w:ascii="Arial" w:hAnsi="Arial" w:cs="Arial"/>
          <w:color w:val="222222"/>
          <w:shd w:val="clear" w:color="auto" w:fill="E8E8E8"/>
        </w:rPr>
        <w:t>FU1</w:t>
      </w:r>
      <w:proofErr w:type="gramEnd"/>
      <w:r>
        <w:rPr>
          <w:rFonts w:ascii="Arial" w:hAnsi="Arial" w:cs="Arial"/>
          <w:color w:val="222222"/>
          <w:shd w:val="clear" w:color="auto" w:fill="E8E8E8"/>
        </w:rPr>
        <w:t xml:space="preserve"> and it was determined that timestamp: </w:t>
      </w:r>
      <w:r>
        <w:rPr>
          <w:rFonts w:ascii="Helvetica" w:hAnsi="Helvetica" w:cs="Helvetica"/>
          <w:color w:val="222222"/>
          <w:sz w:val="20"/>
          <w:szCs w:val="20"/>
          <w:shd w:val="clear" w:color="auto" w:fill="E8E8E8"/>
        </w:rPr>
        <w:t>1562038420 is correct and timestamp: 1562068799 is incorrect. MS 07/11/2019</w:t>
      </w:r>
    </w:p>
    <w:p w14:paraId="0A38924C" w14:textId="384DF0A9" w:rsidR="002E0161" w:rsidRDefault="002E0161" w:rsidP="002E0161">
      <w:pPr>
        <w:rPr>
          <w:rFonts w:ascii="Arial" w:hAnsi="Arial" w:cs="Arial"/>
          <w:color w:val="000000"/>
          <w:szCs w:val="18"/>
        </w:rPr>
      </w:pPr>
      <w:r>
        <w:rPr>
          <w:rFonts w:ascii="Arial" w:hAnsi="Arial" w:cs="Arial"/>
        </w:rPr>
        <w:t xml:space="preserve">270 </w:t>
      </w:r>
      <w:r w:rsidR="00057B8E">
        <w:rPr>
          <w:rFonts w:ascii="Arial" w:hAnsi="Arial" w:cs="Arial"/>
        </w:rPr>
        <w:t>-</w:t>
      </w:r>
      <w:r>
        <w:rPr>
          <w:rFonts w:ascii="Arial" w:hAnsi="Arial" w:cs="Arial"/>
        </w:rPr>
        <w:t>The participant reported a lapse on 11/02/2019 (UTC:</w:t>
      </w:r>
      <w:r w:rsidRPr="002E0161">
        <w:rPr>
          <w:rFonts w:ascii="Arial" w:hAnsi="Arial" w:cs="Arial"/>
          <w:color w:val="000000"/>
          <w:sz w:val="18"/>
          <w:szCs w:val="18"/>
        </w:rPr>
        <w:t xml:space="preserve"> </w:t>
      </w:r>
      <w:r>
        <w:rPr>
          <w:rFonts w:ascii="Arial" w:hAnsi="Arial" w:cs="Arial"/>
          <w:color w:val="000000"/>
          <w:sz w:val="18"/>
          <w:szCs w:val="18"/>
        </w:rPr>
        <w:t xml:space="preserve">1572734206). </w:t>
      </w:r>
      <w:r>
        <w:rPr>
          <w:rFonts w:ascii="Arial" w:hAnsi="Arial" w:cs="Arial"/>
        </w:rPr>
        <w:t xml:space="preserve"> </w:t>
      </w:r>
      <w:r>
        <w:rPr>
          <w:rFonts w:ascii="Arial" w:hAnsi="Arial" w:cs="Arial"/>
          <w:color w:val="000000"/>
          <w:szCs w:val="18"/>
        </w:rPr>
        <w:t xml:space="preserve"> EMAL_1.3 should also be 11/02/2019. The time listed in EMAL_1.4 is incorrect. The participant reported that she drank a </w:t>
      </w:r>
      <w:proofErr w:type="gramStart"/>
      <w:r>
        <w:rPr>
          <w:rFonts w:ascii="Arial" w:hAnsi="Arial" w:cs="Arial"/>
          <w:color w:val="000000"/>
          <w:szCs w:val="18"/>
        </w:rPr>
        <w:t>lot</w:t>
      </w:r>
      <w:proofErr w:type="gramEnd"/>
      <w:r>
        <w:rPr>
          <w:rFonts w:ascii="Arial" w:hAnsi="Arial" w:cs="Arial"/>
          <w:color w:val="000000"/>
          <w:szCs w:val="18"/>
        </w:rPr>
        <w:t xml:space="preserve"> so she doesn’t recall much from this drinking episode. -</w:t>
      </w:r>
      <w:commentRangeStart w:id="33"/>
      <w:r>
        <w:rPr>
          <w:rFonts w:ascii="Arial" w:hAnsi="Arial" w:cs="Arial"/>
          <w:color w:val="000000"/>
          <w:szCs w:val="18"/>
        </w:rPr>
        <w:t>Candace</w:t>
      </w:r>
      <w:commentRangeEnd w:id="33"/>
      <w:r w:rsidR="008C3A34">
        <w:rPr>
          <w:rStyle w:val="CommentReference"/>
        </w:rPr>
        <w:commentReference w:id="33"/>
      </w:r>
    </w:p>
    <w:p w14:paraId="21164EC6" w14:textId="2D619BE4" w:rsidR="00FD799A" w:rsidRDefault="00FD799A" w:rsidP="002E0161">
      <w:pPr>
        <w:rPr>
          <w:rFonts w:ascii="Arial" w:hAnsi="Arial" w:cs="Arial"/>
          <w:color w:val="000000"/>
          <w:szCs w:val="18"/>
        </w:rPr>
      </w:pPr>
      <w:r>
        <w:rPr>
          <w:rFonts w:ascii="Arial" w:hAnsi="Arial" w:cs="Arial"/>
          <w:color w:val="000000"/>
          <w:szCs w:val="18"/>
        </w:rPr>
        <w:t xml:space="preserve">262 – Unfinished survey with UTC </w:t>
      </w:r>
      <w:r w:rsidRPr="00FD799A">
        <w:rPr>
          <w:rFonts w:ascii="Arial" w:hAnsi="Arial" w:cs="Arial"/>
          <w:color w:val="000000"/>
          <w:szCs w:val="18"/>
        </w:rPr>
        <w:t>1568308806</w:t>
      </w:r>
      <w:r>
        <w:rPr>
          <w:rFonts w:ascii="Arial" w:hAnsi="Arial" w:cs="Arial"/>
          <w:color w:val="000000"/>
          <w:szCs w:val="18"/>
        </w:rPr>
        <w:t xml:space="preserve"> was not a reported lapse. The participant hit “Yes” by mistake and closed the survey instead of going back in the survey. – </w:t>
      </w:r>
      <w:commentRangeStart w:id="34"/>
      <w:commentRangeStart w:id="35"/>
      <w:r>
        <w:rPr>
          <w:rFonts w:ascii="Arial" w:hAnsi="Arial" w:cs="Arial"/>
          <w:color w:val="000000"/>
          <w:szCs w:val="18"/>
        </w:rPr>
        <w:t>JN</w:t>
      </w:r>
      <w:commentRangeEnd w:id="34"/>
      <w:r w:rsidR="008C3A34">
        <w:rPr>
          <w:rStyle w:val="CommentReference"/>
        </w:rPr>
        <w:commentReference w:id="34"/>
      </w:r>
      <w:commentRangeEnd w:id="35"/>
      <w:r w:rsidR="008C3A34">
        <w:rPr>
          <w:rStyle w:val="CommentReference"/>
        </w:rPr>
        <w:commentReference w:id="35"/>
      </w:r>
    </w:p>
    <w:p w14:paraId="19F4E765" w14:textId="31C2DA34" w:rsidR="00FD799A" w:rsidRDefault="00FD799A" w:rsidP="002E0161">
      <w:pPr>
        <w:rPr>
          <w:rFonts w:ascii="Arial" w:hAnsi="Arial" w:cs="Arial"/>
        </w:rPr>
      </w:pPr>
      <w:r>
        <w:rPr>
          <w:rFonts w:ascii="Arial" w:hAnsi="Arial" w:cs="Arial"/>
          <w:color w:val="000000"/>
          <w:szCs w:val="18"/>
        </w:rPr>
        <w:t xml:space="preserve">263 – Unfinished survey with UTC </w:t>
      </w:r>
      <w:r w:rsidRPr="00FD799A">
        <w:rPr>
          <w:rFonts w:ascii="Arial" w:hAnsi="Arial" w:cs="Arial"/>
          <w:color w:val="000000"/>
          <w:szCs w:val="18"/>
        </w:rPr>
        <w:t>1571803522</w:t>
      </w:r>
      <w:r>
        <w:rPr>
          <w:rFonts w:ascii="Arial" w:hAnsi="Arial" w:cs="Arial"/>
          <w:color w:val="000000"/>
          <w:szCs w:val="18"/>
        </w:rPr>
        <w:t xml:space="preserve"> was not a reported lapse. The participant hit “Yes” by mistake and closed the survey instead of going back in the survey. - </w:t>
      </w:r>
      <w:commentRangeStart w:id="36"/>
      <w:r>
        <w:rPr>
          <w:rFonts w:ascii="Arial" w:hAnsi="Arial" w:cs="Arial"/>
          <w:color w:val="000000"/>
          <w:szCs w:val="18"/>
        </w:rPr>
        <w:t>JN</w:t>
      </w:r>
      <w:commentRangeEnd w:id="36"/>
      <w:r w:rsidR="008C3A34">
        <w:rPr>
          <w:rStyle w:val="CommentReference"/>
        </w:rPr>
        <w:commentReference w:id="36"/>
      </w:r>
    </w:p>
    <w:p w14:paraId="53FC94EC" w14:textId="4ACD1290" w:rsidR="002E0161" w:rsidRPr="00FD799A" w:rsidRDefault="002E0161">
      <w:pPr>
        <w:rPr>
          <w:rFonts w:ascii="Arial" w:hAnsi="Arial" w:cs="Arial"/>
          <w:color w:val="222222"/>
          <w:sz w:val="20"/>
          <w:szCs w:val="20"/>
          <w:shd w:val="clear" w:color="auto" w:fill="E8E8E8"/>
        </w:rPr>
      </w:pPr>
    </w:p>
    <w:p w14:paraId="02BB7D98" w14:textId="7B2B3FBD" w:rsidR="007715F8" w:rsidRDefault="007715F8" w:rsidP="007715F8">
      <w:pPr>
        <w:pStyle w:val="Heading2"/>
        <w:rPr>
          <w:rFonts w:ascii="Arial" w:hAnsi="Arial" w:cs="Arial"/>
          <w:sz w:val="22"/>
          <w:szCs w:val="22"/>
        </w:rPr>
      </w:pPr>
      <w:r>
        <w:rPr>
          <w:rFonts w:ascii="Arial" w:hAnsi="Arial" w:cs="Arial"/>
          <w:sz w:val="22"/>
          <w:szCs w:val="22"/>
        </w:rPr>
        <w:t>Interview Data</w:t>
      </w:r>
    </w:p>
    <w:p w14:paraId="711D2F18" w14:textId="628352D6" w:rsidR="007715F8" w:rsidRPr="007715F8" w:rsidRDefault="007715F8" w:rsidP="007715F8">
      <w:pPr>
        <w:pStyle w:val="Heading2"/>
        <w:rPr>
          <w:rFonts w:ascii="Arial" w:hAnsi="Arial" w:cs="Arial"/>
          <w:color w:val="auto"/>
          <w:sz w:val="22"/>
          <w:szCs w:val="22"/>
        </w:rPr>
      </w:pPr>
      <w:r w:rsidRPr="007715F8">
        <w:rPr>
          <w:rFonts w:ascii="Arial" w:hAnsi="Arial" w:cs="Arial"/>
          <w:color w:val="auto"/>
          <w:sz w:val="22"/>
          <w:szCs w:val="22"/>
        </w:rPr>
        <w:t>The following participants do not have vacation files:</w:t>
      </w:r>
    </w:p>
    <w:p w14:paraId="5C6C4FAF" w14:textId="77777777" w:rsidR="001E71CD" w:rsidRDefault="007715F8" w:rsidP="007715F8">
      <w:pPr>
        <w:pStyle w:val="Heading2"/>
        <w:rPr>
          <w:rFonts w:ascii="Arial" w:hAnsi="Arial" w:cs="Arial"/>
          <w:color w:val="auto"/>
          <w:sz w:val="22"/>
          <w:szCs w:val="22"/>
        </w:rPr>
      </w:pPr>
      <w:r w:rsidRPr="007715F8">
        <w:rPr>
          <w:rFonts w:ascii="Arial" w:hAnsi="Arial" w:cs="Arial"/>
          <w:color w:val="auto"/>
          <w:sz w:val="22"/>
          <w:szCs w:val="22"/>
        </w:rPr>
        <w:t>001</w:t>
      </w:r>
      <w:r w:rsidRPr="007715F8">
        <w:rPr>
          <w:rFonts w:ascii="Arial" w:hAnsi="Arial" w:cs="Arial"/>
          <w:color w:val="auto"/>
          <w:sz w:val="22"/>
          <w:szCs w:val="22"/>
        </w:rPr>
        <w:br/>
        <w:t>002</w:t>
      </w:r>
      <w:r w:rsidRPr="007715F8">
        <w:rPr>
          <w:rFonts w:ascii="Arial" w:hAnsi="Arial" w:cs="Arial"/>
          <w:color w:val="auto"/>
          <w:sz w:val="22"/>
          <w:szCs w:val="22"/>
        </w:rPr>
        <w:br/>
        <w:t>003</w:t>
      </w:r>
      <w:r w:rsidRPr="007715F8">
        <w:rPr>
          <w:rFonts w:ascii="Arial" w:hAnsi="Arial" w:cs="Arial"/>
          <w:color w:val="auto"/>
          <w:sz w:val="22"/>
          <w:szCs w:val="22"/>
        </w:rPr>
        <w:br/>
        <w:t>005</w:t>
      </w:r>
      <w:r w:rsidRPr="007715F8">
        <w:rPr>
          <w:rFonts w:ascii="Arial" w:hAnsi="Arial" w:cs="Arial"/>
          <w:color w:val="auto"/>
          <w:sz w:val="22"/>
          <w:szCs w:val="22"/>
        </w:rPr>
        <w:br/>
        <w:t>006</w:t>
      </w:r>
      <w:r w:rsidRPr="007715F8">
        <w:rPr>
          <w:rFonts w:ascii="Arial" w:hAnsi="Arial" w:cs="Arial"/>
          <w:color w:val="auto"/>
          <w:sz w:val="22"/>
          <w:szCs w:val="22"/>
        </w:rPr>
        <w:br/>
        <w:t>007</w:t>
      </w:r>
      <w:r w:rsidRPr="007715F8">
        <w:rPr>
          <w:rFonts w:ascii="Arial" w:hAnsi="Arial" w:cs="Arial"/>
          <w:color w:val="auto"/>
          <w:sz w:val="22"/>
          <w:szCs w:val="22"/>
        </w:rPr>
        <w:br/>
        <w:t>009</w:t>
      </w:r>
      <w:r w:rsidRPr="007715F8">
        <w:rPr>
          <w:rFonts w:ascii="Arial" w:hAnsi="Arial" w:cs="Arial"/>
          <w:color w:val="auto"/>
          <w:sz w:val="22"/>
          <w:szCs w:val="22"/>
        </w:rPr>
        <w:br/>
        <w:t>011</w:t>
      </w:r>
    </w:p>
    <w:p w14:paraId="4137F73E" w14:textId="77777777" w:rsidR="001E71CD" w:rsidRDefault="001E71CD" w:rsidP="007715F8">
      <w:pPr>
        <w:pStyle w:val="Heading2"/>
        <w:rPr>
          <w:rFonts w:ascii="Arial" w:hAnsi="Arial" w:cs="Arial"/>
          <w:color w:val="auto"/>
          <w:sz w:val="22"/>
          <w:szCs w:val="22"/>
        </w:rPr>
      </w:pPr>
    </w:p>
    <w:p w14:paraId="7972EBBA" w14:textId="4239DF4A" w:rsidR="00A52297" w:rsidRPr="007715F8" w:rsidRDefault="00A52297" w:rsidP="007715F8">
      <w:pPr>
        <w:pStyle w:val="Heading2"/>
        <w:rPr>
          <w:rFonts w:ascii="Arial" w:hAnsi="Arial" w:cs="Arial"/>
          <w:sz w:val="22"/>
          <w:szCs w:val="22"/>
        </w:rPr>
      </w:pPr>
      <w:r>
        <w:rPr>
          <w:rFonts w:ascii="Arial" w:hAnsi="Arial" w:cs="Arial"/>
        </w:rPr>
        <w:br w:type="page"/>
      </w:r>
    </w:p>
    <w:p w14:paraId="571E9902" w14:textId="5B557B95" w:rsidR="000754FF" w:rsidRPr="008A2CE0" w:rsidRDefault="0056627A" w:rsidP="0056627A">
      <w:pPr>
        <w:pStyle w:val="Heading2"/>
        <w:rPr>
          <w:rFonts w:ascii="Arial" w:hAnsi="Arial" w:cs="Arial"/>
          <w:sz w:val="22"/>
          <w:szCs w:val="22"/>
        </w:rPr>
      </w:pPr>
      <w:r w:rsidRPr="008A2CE0">
        <w:rPr>
          <w:rFonts w:ascii="Arial" w:hAnsi="Arial" w:cs="Arial"/>
          <w:sz w:val="22"/>
          <w:szCs w:val="22"/>
        </w:rPr>
        <w:lastRenderedPageBreak/>
        <w:t>Audio Transcripts</w:t>
      </w:r>
      <w:bookmarkEnd w:id="23"/>
    </w:p>
    <w:p w14:paraId="10147DC5" w14:textId="77777777" w:rsidR="0056627A" w:rsidRPr="008A2CE0" w:rsidRDefault="0056627A" w:rsidP="0056627A">
      <w:pPr>
        <w:rPr>
          <w:rFonts w:ascii="Arial" w:hAnsi="Arial" w:cs="Arial"/>
          <w:color w:val="00B050"/>
        </w:rPr>
      </w:pPr>
      <w:r w:rsidRPr="008A2CE0">
        <w:rPr>
          <w:rFonts w:ascii="Arial" w:hAnsi="Arial" w:cs="Arial"/>
          <w:color w:val="00B050"/>
        </w:rPr>
        <w:t xml:space="preserve">7/03/2017 – Found errors in the Audio transcription file for participant 002 and 003. The transcription service had transposed participant 002’s message with participant 003’s message on the </w:t>
      </w:r>
      <w:proofErr w:type="gramStart"/>
      <w:r w:rsidRPr="008A2CE0">
        <w:rPr>
          <w:rFonts w:ascii="Arial" w:hAnsi="Arial" w:cs="Arial"/>
          <w:color w:val="00B050"/>
        </w:rPr>
        <w:t>excel</w:t>
      </w:r>
      <w:proofErr w:type="gramEnd"/>
      <w:r w:rsidRPr="008A2CE0">
        <w:rPr>
          <w:rFonts w:ascii="Arial" w:hAnsi="Arial" w:cs="Arial"/>
          <w:color w:val="00B050"/>
        </w:rPr>
        <w:t xml:space="preserve"> spreadsheet.</w:t>
      </w:r>
    </w:p>
    <w:p w14:paraId="7D29ABEE" w14:textId="77777777" w:rsidR="0056627A" w:rsidRPr="008A2CE0" w:rsidRDefault="0056627A" w:rsidP="0056627A">
      <w:pPr>
        <w:rPr>
          <w:rFonts w:ascii="Arial" w:hAnsi="Arial" w:cs="Arial"/>
        </w:rPr>
      </w:pPr>
      <w:r w:rsidRPr="008A2CE0">
        <w:rPr>
          <w:rFonts w:ascii="Arial" w:hAnsi="Arial" w:cs="Arial"/>
          <w:color w:val="00B050"/>
        </w:rPr>
        <w:t>The files have been corrected in the Audio spreadsheet.</w:t>
      </w:r>
    </w:p>
    <w:p w14:paraId="42B5C099" w14:textId="6E19BE0F" w:rsidR="0056627A" w:rsidRPr="008A2CE0" w:rsidRDefault="0056627A" w:rsidP="0056627A">
      <w:pPr>
        <w:rPr>
          <w:rFonts w:ascii="Arial" w:hAnsi="Arial" w:cs="Arial"/>
          <w:color w:val="00B050"/>
        </w:rPr>
      </w:pPr>
      <w:r w:rsidRPr="008A2CE0">
        <w:rPr>
          <w:rFonts w:ascii="Arial" w:hAnsi="Arial" w:cs="Arial"/>
          <w:color w:val="00B050"/>
        </w:rPr>
        <w:t>These were the incorrect entries (message and file tags were inaccurate).  These are the original entries.  The message IDs were incorrect.  They should have been (002_2017_0405_0618, and 003_2017_0405_0916, respectively) and the message text should have been switched.</w:t>
      </w:r>
    </w:p>
    <w:p w14:paraId="51AA803A" w14:textId="77777777" w:rsidR="0056627A" w:rsidRPr="008A2CE0" w:rsidRDefault="0056627A" w:rsidP="0056627A">
      <w:pPr>
        <w:rPr>
          <w:rFonts w:ascii="Arial" w:eastAsiaTheme="majorEastAsia" w:hAnsi="Arial" w:cs="Arial"/>
          <w:color w:val="2E74B5" w:themeColor="accent1" w:themeShade="BF"/>
        </w:rPr>
      </w:pPr>
      <w:r w:rsidRPr="008A2CE0">
        <w:rPr>
          <w:rFonts w:ascii="Arial" w:hAnsi="Arial" w:cs="Arial"/>
          <w:noProof/>
        </w:rPr>
        <w:drawing>
          <wp:inline distT="0" distB="0" distL="0" distR="0" wp14:anchorId="25DFE72B" wp14:editId="19B42D3F">
            <wp:extent cx="6858000" cy="49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99900"/>
                    </a:xfrm>
                    <a:prstGeom prst="rect">
                      <a:avLst/>
                    </a:prstGeom>
                    <a:noFill/>
                    <a:ln>
                      <a:noFill/>
                    </a:ln>
                  </pic:spPr>
                </pic:pic>
              </a:graphicData>
            </a:graphic>
          </wp:inline>
        </w:drawing>
      </w:r>
    </w:p>
    <w:p w14:paraId="15061853" w14:textId="77777777" w:rsidR="0056627A" w:rsidRPr="008A2CE0" w:rsidRDefault="0056627A" w:rsidP="0056627A">
      <w:pPr>
        <w:rPr>
          <w:rFonts w:ascii="Arial" w:eastAsiaTheme="majorEastAsia" w:hAnsi="Arial" w:cs="Arial"/>
          <w:color w:val="2E74B5" w:themeColor="accent1" w:themeShade="BF"/>
        </w:rPr>
      </w:pPr>
      <w:r w:rsidRPr="008A2CE0">
        <w:rPr>
          <w:rFonts w:ascii="Arial" w:hAnsi="Arial" w:cs="Arial"/>
          <w:noProof/>
        </w:rPr>
        <w:drawing>
          <wp:inline distT="0" distB="0" distL="0" distR="0" wp14:anchorId="30388E73" wp14:editId="04BD8CFA">
            <wp:extent cx="6858000" cy="8748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874825"/>
                    </a:xfrm>
                    <a:prstGeom prst="rect">
                      <a:avLst/>
                    </a:prstGeom>
                    <a:noFill/>
                    <a:ln>
                      <a:noFill/>
                    </a:ln>
                  </pic:spPr>
                </pic:pic>
              </a:graphicData>
            </a:graphic>
          </wp:inline>
        </w:drawing>
      </w:r>
    </w:p>
    <w:p w14:paraId="3F806F5D" w14:textId="77777777" w:rsidR="0056627A" w:rsidRPr="008A2CE0" w:rsidRDefault="0056627A" w:rsidP="0073268F">
      <w:pPr>
        <w:rPr>
          <w:rFonts w:ascii="Arial" w:hAnsi="Arial" w:cs="Arial"/>
          <w:color w:val="2E74B5" w:themeColor="accent1" w:themeShade="BF"/>
        </w:rPr>
      </w:pPr>
    </w:p>
    <w:p w14:paraId="478184A5" w14:textId="6F8F8471" w:rsidR="0073268F" w:rsidRPr="008A2CE0" w:rsidRDefault="0073268F" w:rsidP="003550FE">
      <w:pPr>
        <w:rPr>
          <w:rFonts w:ascii="Arial" w:hAnsi="Arial" w:cs="Arial"/>
        </w:rPr>
      </w:pPr>
    </w:p>
    <w:p w14:paraId="0E79AC33" w14:textId="77777777" w:rsidR="00327B44" w:rsidRPr="008A2CE0" w:rsidRDefault="00327B44" w:rsidP="004450DD">
      <w:pPr>
        <w:pStyle w:val="Heading2"/>
        <w:rPr>
          <w:rFonts w:ascii="Arial" w:hAnsi="Arial" w:cs="Arial"/>
          <w:sz w:val="22"/>
          <w:szCs w:val="22"/>
        </w:rPr>
      </w:pPr>
      <w:bookmarkStart w:id="37" w:name="_Toc497996976"/>
      <w:r w:rsidRPr="008A2CE0">
        <w:rPr>
          <w:rFonts w:ascii="Arial" w:hAnsi="Arial" w:cs="Arial"/>
          <w:sz w:val="22"/>
          <w:szCs w:val="22"/>
        </w:rPr>
        <w:t>Audio Messages</w:t>
      </w:r>
    </w:p>
    <w:p w14:paraId="79F9D392" w14:textId="4ADAC936" w:rsidR="00327B44" w:rsidRDefault="00327B44" w:rsidP="004450DD">
      <w:pPr>
        <w:pStyle w:val="Heading2"/>
        <w:rPr>
          <w:rFonts w:ascii="Arial" w:hAnsi="Arial" w:cs="Arial"/>
          <w:sz w:val="22"/>
          <w:szCs w:val="22"/>
        </w:rPr>
      </w:pPr>
      <w:r w:rsidRPr="008A2CE0">
        <w:rPr>
          <w:rFonts w:ascii="Arial" w:hAnsi="Arial" w:cs="Arial"/>
          <w:sz w:val="22"/>
          <w:szCs w:val="22"/>
        </w:rPr>
        <w:t xml:space="preserve">The lab </w:t>
      </w:r>
      <w:proofErr w:type="spellStart"/>
      <w:r w:rsidRPr="008A2CE0">
        <w:rPr>
          <w:rFonts w:ascii="Arial" w:hAnsi="Arial" w:cs="Arial"/>
          <w:sz w:val="22"/>
          <w:szCs w:val="22"/>
        </w:rPr>
        <w:t>iphone</w:t>
      </w:r>
      <w:proofErr w:type="spellEnd"/>
      <w:r w:rsidRPr="008A2CE0">
        <w:rPr>
          <w:rFonts w:ascii="Arial" w:hAnsi="Arial" w:cs="Arial"/>
          <w:sz w:val="22"/>
          <w:szCs w:val="22"/>
        </w:rPr>
        <w:t xml:space="preserve"> that receives the daily audio messages (608-572-2496) was accidently disconnected on 02/03/18-02/04/18 and reconnected again on 2/5/18. Therefore, there is no audio message data for 2/3/18 and 2/4/18. </w:t>
      </w:r>
    </w:p>
    <w:p w14:paraId="4665EAC4" w14:textId="77777777" w:rsidR="005C1A03" w:rsidRPr="005C1A03" w:rsidRDefault="005C1A03" w:rsidP="005C1A03"/>
    <w:p w14:paraId="7854E717" w14:textId="7C32FB2C" w:rsidR="00327B44" w:rsidRPr="008A2CE0" w:rsidRDefault="005C1A03" w:rsidP="00327B44">
      <w:pPr>
        <w:rPr>
          <w:rFonts w:ascii="Arial" w:hAnsi="Arial" w:cs="Arial"/>
        </w:rPr>
      </w:pPr>
      <w:proofErr w:type="spellStart"/>
      <w:r>
        <w:t>SubID</w:t>
      </w:r>
      <w:proofErr w:type="spellEnd"/>
      <w:r>
        <w:t xml:space="preserve"> 225: Participant has been having trouble sending the audio journal from their iPhone. Staff has been in contact with the participant about the issue. At follow up1, the audio journal issue was corrected. Per John’s approval, staff collected the previous text messages that participant had sent and will enter them in the transcript log. Text files can currently be found in P:\StudyData\RISK\Administration\Participants\225AudioImages</w:t>
      </w:r>
    </w:p>
    <w:p w14:paraId="6FD8C787" w14:textId="6CCFC65D" w:rsidR="004450DD" w:rsidRPr="008A2CE0" w:rsidRDefault="004450DD" w:rsidP="004450DD">
      <w:pPr>
        <w:pStyle w:val="Heading2"/>
        <w:rPr>
          <w:rFonts w:ascii="Arial" w:hAnsi="Arial" w:cs="Arial"/>
          <w:sz w:val="22"/>
          <w:szCs w:val="22"/>
        </w:rPr>
      </w:pPr>
      <w:r w:rsidRPr="008A2CE0">
        <w:rPr>
          <w:rFonts w:ascii="Arial" w:hAnsi="Arial" w:cs="Arial"/>
          <w:sz w:val="22"/>
          <w:szCs w:val="22"/>
        </w:rPr>
        <w:t>SMS</w:t>
      </w:r>
      <w:bookmarkEnd w:id="37"/>
    </w:p>
    <w:p w14:paraId="18774A98" w14:textId="77777777" w:rsidR="004450DD" w:rsidRPr="008A2CE0" w:rsidRDefault="004450DD" w:rsidP="004450DD">
      <w:pPr>
        <w:rPr>
          <w:rFonts w:ascii="Arial" w:hAnsi="Arial" w:cs="Arial"/>
          <w:color w:val="00B050"/>
        </w:rPr>
      </w:pPr>
      <w:r w:rsidRPr="008A2CE0">
        <w:rPr>
          <w:rFonts w:ascii="Arial" w:hAnsi="Arial" w:cs="Arial"/>
          <w:color w:val="00B050"/>
        </w:rPr>
        <w:t xml:space="preserve">Subject 001 only has 2 captured Voice/SMS files from his phone, from visits 2 and 3. Note that these are numbered 1 and 2 (the numbering is sequential to file creation and not linked to visit). </w:t>
      </w:r>
    </w:p>
    <w:p w14:paraId="33756024" w14:textId="77777777" w:rsidR="004450DD" w:rsidRPr="008A2CE0" w:rsidRDefault="004450DD" w:rsidP="004450DD">
      <w:pPr>
        <w:rPr>
          <w:rFonts w:ascii="Arial" w:hAnsi="Arial" w:cs="Arial"/>
          <w:color w:val="00B050"/>
        </w:rPr>
      </w:pPr>
      <w:r w:rsidRPr="008A2CE0">
        <w:rPr>
          <w:rFonts w:ascii="Arial" w:hAnsi="Arial" w:cs="Arial"/>
          <w:color w:val="00B050"/>
        </w:rPr>
        <w:t xml:space="preserve">Subject 009’s SMS_Data_1 file and SMS_Handle_1 file </w:t>
      </w:r>
      <w:proofErr w:type="gramStart"/>
      <w:r w:rsidRPr="008A2CE0">
        <w:rPr>
          <w:rFonts w:ascii="Arial" w:hAnsi="Arial" w:cs="Arial"/>
          <w:color w:val="00B050"/>
        </w:rPr>
        <w:t>are</w:t>
      </w:r>
      <w:proofErr w:type="gramEnd"/>
      <w:r w:rsidRPr="008A2CE0">
        <w:rPr>
          <w:rFonts w:ascii="Arial" w:hAnsi="Arial" w:cs="Arial"/>
          <w:color w:val="00B050"/>
        </w:rPr>
        <w:t xml:space="preserve"> empty because the subject deleted all of their text messages prior to their Follow Up 1 appointment.</w:t>
      </w:r>
    </w:p>
    <w:p w14:paraId="38F62463" w14:textId="77777777" w:rsidR="004450DD" w:rsidRPr="008A2CE0" w:rsidRDefault="004450DD" w:rsidP="004450DD">
      <w:pPr>
        <w:rPr>
          <w:rFonts w:ascii="Arial" w:hAnsi="Arial" w:cs="Arial"/>
          <w:color w:val="00B050"/>
        </w:rPr>
      </w:pPr>
      <w:r w:rsidRPr="008A2CE0">
        <w:rPr>
          <w:rFonts w:ascii="Arial" w:hAnsi="Arial" w:cs="Arial"/>
          <w:color w:val="00B050"/>
        </w:rPr>
        <w:t xml:space="preserve">Subject 009’s SMS_Data_2 file and SMS_Handle_2 file </w:t>
      </w:r>
      <w:proofErr w:type="gramStart"/>
      <w:r w:rsidRPr="008A2CE0">
        <w:rPr>
          <w:rFonts w:ascii="Arial" w:hAnsi="Arial" w:cs="Arial"/>
          <w:color w:val="00B050"/>
        </w:rPr>
        <w:t>are</w:t>
      </w:r>
      <w:proofErr w:type="gramEnd"/>
      <w:r w:rsidRPr="008A2CE0">
        <w:rPr>
          <w:rFonts w:ascii="Arial" w:hAnsi="Arial" w:cs="Arial"/>
          <w:color w:val="00B050"/>
        </w:rPr>
        <w:t xml:space="preserve"> empty because the subject deleted all of their text messages prior to their Follow Up 2 appointment.</w:t>
      </w:r>
    </w:p>
    <w:p w14:paraId="55DEC59A" w14:textId="77777777" w:rsidR="004450DD" w:rsidRPr="008A2CE0" w:rsidRDefault="004450DD" w:rsidP="004450DD">
      <w:pPr>
        <w:rPr>
          <w:rFonts w:ascii="Arial" w:hAnsi="Arial" w:cs="Arial"/>
          <w:color w:val="00B050"/>
        </w:rPr>
      </w:pPr>
      <w:r w:rsidRPr="008A2CE0">
        <w:rPr>
          <w:rFonts w:ascii="Arial" w:hAnsi="Arial" w:cs="Arial"/>
          <w:color w:val="00B050"/>
        </w:rPr>
        <w:t xml:space="preserve">Subject 009’s SMS_Data_3 file and SMS_Handle_3 file </w:t>
      </w:r>
      <w:proofErr w:type="gramStart"/>
      <w:r w:rsidRPr="008A2CE0">
        <w:rPr>
          <w:rFonts w:ascii="Arial" w:hAnsi="Arial" w:cs="Arial"/>
          <w:color w:val="00B050"/>
        </w:rPr>
        <w:t>are</w:t>
      </w:r>
      <w:proofErr w:type="gramEnd"/>
      <w:r w:rsidRPr="008A2CE0">
        <w:rPr>
          <w:rFonts w:ascii="Arial" w:hAnsi="Arial" w:cs="Arial"/>
          <w:color w:val="00B050"/>
        </w:rPr>
        <w:t xml:space="preserve"> empty because the subject deleted all of their text messages prior to their Follow Up 3 appointment. They also cleared their call log history so that there is only one call logged in their 009_Voice_3 file. </w:t>
      </w:r>
    </w:p>
    <w:p w14:paraId="2B974CFE" w14:textId="0228ECB3" w:rsidR="004450DD" w:rsidRPr="002933D9" w:rsidRDefault="009B36C5" w:rsidP="004450DD">
      <w:pPr>
        <w:rPr>
          <w:rFonts w:ascii="Arial" w:hAnsi="Arial" w:cs="Arial"/>
          <w:color w:val="00B050"/>
        </w:rPr>
      </w:pPr>
      <w:bookmarkStart w:id="38" w:name="_Hlk506207389"/>
      <w:r w:rsidRPr="002933D9">
        <w:rPr>
          <w:rFonts w:ascii="Arial" w:hAnsi="Arial" w:cs="Arial"/>
          <w:color w:val="00B050"/>
        </w:rPr>
        <w:t xml:space="preserve">Subject 032 SMS_1 and SMS_2 are from Follow Up 1. The subject bought a new phone during the first month of study participation, therefore we downloaded SMS logs from both phones at Follow Up 1. </w:t>
      </w:r>
      <w:bookmarkEnd w:id="38"/>
    </w:p>
    <w:p w14:paraId="770D34B7" w14:textId="4580236C" w:rsidR="00623D40" w:rsidRPr="002933D9" w:rsidRDefault="00623D40" w:rsidP="004450DD">
      <w:pPr>
        <w:rPr>
          <w:rFonts w:ascii="Arial" w:hAnsi="Arial" w:cs="Arial"/>
          <w:color w:val="00B050"/>
        </w:rPr>
      </w:pPr>
      <w:r w:rsidRPr="002933D9">
        <w:rPr>
          <w:rFonts w:ascii="Arial" w:hAnsi="Arial" w:cs="Arial"/>
          <w:color w:val="00B050"/>
        </w:rPr>
        <w:t>Subject 027 has only 2 SMS files as they missed their Follow up 2 appointment, therefore staff was only able to retrieve the logs at Follow Up 1 and Follow Up 3.</w:t>
      </w:r>
    </w:p>
    <w:p w14:paraId="7563D82E" w14:textId="77777777" w:rsidR="001E71CD" w:rsidRDefault="009D65E8" w:rsidP="004450DD">
      <w:pPr>
        <w:rPr>
          <w:rFonts w:ascii="Arial" w:hAnsi="Arial" w:cs="Arial"/>
          <w:color w:val="00B050"/>
        </w:rPr>
      </w:pPr>
      <w:bookmarkStart w:id="39" w:name="_Hlk509931877"/>
      <w:bookmarkStart w:id="40" w:name="_Hlk509931955"/>
      <w:r w:rsidRPr="002933D9">
        <w:rPr>
          <w:rFonts w:ascii="Arial" w:hAnsi="Arial" w:cs="Arial"/>
          <w:color w:val="00B050"/>
        </w:rPr>
        <w:t>Subject 034 has only 2 SMS files as they missed their Follow up 2 appointment, therefore staff was only able to retrieve the logs at Follow Up 1 and Follow Up 3</w:t>
      </w:r>
      <w:bookmarkEnd w:id="39"/>
      <w:r w:rsidR="001E71CD">
        <w:rPr>
          <w:rFonts w:ascii="Arial" w:hAnsi="Arial" w:cs="Arial"/>
          <w:color w:val="00B050"/>
        </w:rPr>
        <w:t>.</w:t>
      </w:r>
    </w:p>
    <w:p w14:paraId="27560682" w14:textId="46250405" w:rsidR="001E71CD" w:rsidRDefault="001E71CD" w:rsidP="004450DD">
      <w:pPr>
        <w:rPr>
          <w:rFonts w:ascii="Arial" w:hAnsi="Arial" w:cs="Arial"/>
        </w:rPr>
      </w:pPr>
      <w:r>
        <w:rPr>
          <w:rFonts w:ascii="Arial" w:hAnsi="Arial" w:cs="Arial"/>
        </w:rPr>
        <w:lastRenderedPageBreak/>
        <w:t xml:space="preserve">130 – 12/20/2018 Study staff were unable to run Unreported Contacts at both Followup1 and 2 for this participant. Unreported Contacts was run for all at Followup3, so all contacts were collected. - Kerry </w:t>
      </w:r>
    </w:p>
    <w:p w14:paraId="4546E682" w14:textId="4B4DF5B0" w:rsidR="001E71CD" w:rsidRDefault="001E71CD" w:rsidP="001E71CD">
      <w:pPr>
        <w:rPr>
          <w:rFonts w:ascii="Arial" w:hAnsi="Arial" w:cs="Arial"/>
        </w:rPr>
      </w:pPr>
      <w:r w:rsidRPr="001E71CD">
        <w:rPr>
          <w:rFonts w:ascii="Arial" w:hAnsi="Arial" w:cs="Arial"/>
        </w:rPr>
        <w:t xml:space="preserve">161 – 12/20/2018 Participant 161 reported getting a new phone on </w:t>
      </w:r>
      <w:proofErr w:type="gramStart"/>
      <w:r w:rsidRPr="001E71CD">
        <w:rPr>
          <w:rFonts w:ascii="Arial" w:hAnsi="Arial" w:cs="Arial"/>
        </w:rPr>
        <w:t>12/5/2018, but</w:t>
      </w:r>
      <w:proofErr w:type="gramEnd"/>
      <w:r w:rsidRPr="001E71CD">
        <w:rPr>
          <w:rFonts w:ascii="Arial" w:hAnsi="Arial" w:cs="Arial"/>
        </w:rPr>
        <w:t xml:space="preserve"> did not install the </w:t>
      </w:r>
      <w:proofErr w:type="spellStart"/>
      <w:r w:rsidRPr="001E71CD">
        <w:rPr>
          <w:rFonts w:ascii="Arial" w:hAnsi="Arial" w:cs="Arial"/>
        </w:rPr>
        <w:t>FollowMee</w:t>
      </w:r>
      <w:proofErr w:type="spellEnd"/>
      <w:r w:rsidRPr="001E71CD">
        <w:rPr>
          <w:rFonts w:ascii="Arial" w:hAnsi="Arial" w:cs="Arial"/>
        </w:rPr>
        <w:t xml:space="preserve"> app onto their new phone until they came to their study visit on 12/20/2018. Since participant got a new phone before their Followup1, they brought both phones to their visit. Both phones were backed up, with the new phone producing the two files: 135_SMS_1.sql and 135_Voice_1.sql and the old phone produced the singular file: 135_SMS_2.</w:t>
      </w:r>
    </w:p>
    <w:p w14:paraId="04A05606" w14:textId="1A9AD1CD" w:rsidR="002D4B54" w:rsidRPr="001E71CD" w:rsidRDefault="002D4B54" w:rsidP="001E71CD">
      <w:pPr>
        <w:rPr>
          <w:rFonts w:ascii="Arial" w:hAnsi="Arial" w:cs="Arial"/>
        </w:rPr>
      </w:pPr>
      <w:r>
        <w:rPr>
          <w:rFonts w:ascii="Arial" w:hAnsi="Arial" w:cs="Arial"/>
        </w:rPr>
        <w:t xml:space="preserve">225- 06/10/2019 Participant was struggling with her audio messages and was using the voice to text feature rather than the audio message. This issue was corrected at Followup1 (06/10/19), but staff recollected the text messages that participant had already sent and were entered in the Audio master file in the raw data folder. </w:t>
      </w:r>
      <w:r w:rsidR="00DC7998">
        <w:rPr>
          <w:rFonts w:ascii="Arial" w:hAnsi="Arial" w:cs="Arial"/>
        </w:rPr>
        <w:t xml:space="preserve">File names were created following the usual format, but there are currently no files that exist only the text messages on the study phone. </w:t>
      </w:r>
      <w:r>
        <w:rPr>
          <w:rFonts w:ascii="Arial" w:hAnsi="Arial" w:cs="Arial"/>
        </w:rPr>
        <w:t xml:space="preserve">They were also listed in the Audio transcript check file with a note saying they were never actually audio files. Megan </w:t>
      </w:r>
    </w:p>
    <w:p w14:paraId="15181C6B" w14:textId="727673D7" w:rsidR="001E71CD" w:rsidRPr="001E71CD" w:rsidRDefault="001E71CD" w:rsidP="004450DD">
      <w:pPr>
        <w:rPr>
          <w:rFonts w:ascii="Arial" w:hAnsi="Arial" w:cs="Arial"/>
          <w:color w:val="00B050"/>
        </w:rPr>
      </w:pPr>
    </w:p>
    <w:p w14:paraId="4998A2F0" w14:textId="77777777" w:rsidR="001E71CD" w:rsidRDefault="001E71CD" w:rsidP="001E71CD">
      <w:pPr>
        <w:rPr>
          <w:rFonts w:ascii="Arial" w:hAnsi="Arial" w:cs="Arial"/>
        </w:rPr>
      </w:pPr>
      <w:bookmarkStart w:id="41" w:name="_Toc497996977"/>
      <w:bookmarkEnd w:id="40"/>
    </w:p>
    <w:p w14:paraId="108065E2" w14:textId="77777777" w:rsidR="001E71CD" w:rsidRDefault="001E71CD" w:rsidP="001E71CD">
      <w:pPr>
        <w:rPr>
          <w:rFonts w:ascii="Arial" w:hAnsi="Arial" w:cs="Arial"/>
        </w:rPr>
      </w:pPr>
    </w:p>
    <w:p w14:paraId="0007ED07" w14:textId="77777777" w:rsidR="001E71CD" w:rsidRDefault="001E71CD" w:rsidP="001E71CD">
      <w:pPr>
        <w:rPr>
          <w:rFonts w:ascii="Arial" w:hAnsi="Arial" w:cs="Arial"/>
        </w:rPr>
      </w:pPr>
    </w:p>
    <w:p w14:paraId="2AE13BF6" w14:textId="77777777" w:rsidR="001E71CD" w:rsidRDefault="001E71CD" w:rsidP="001E71CD">
      <w:pPr>
        <w:rPr>
          <w:rFonts w:ascii="Arial" w:hAnsi="Arial" w:cs="Arial"/>
        </w:rPr>
      </w:pPr>
    </w:p>
    <w:p w14:paraId="62D333AE" w14:textId="4B1CCC95" w:rsidR="009B36C5" w:rsidRPr="008A2CE0" w:rsidRDefault="004450DD" w:rsidP="001E71CD">
      <w:pPr>
        <w:rPr>
          <w:rFonts w:ascii="Arial" w:hAnsi="Arial" w:cs="Arial"/>
        </w:rPr>
      </w:pPr>
      <w:r w:rsidRPr="008A2CE0">
        <w:rPr>
          <w:rFonts w:ascii="Arial" w:hAnsi="Arial" w:cs="Arial"/>
        </w:rPr>
        <w:t>Voice Calls</w:t>
      </w:r>
      <w:bookmarkEnd w:id="41"/>
    </w:p>
    <w:p w14:paraId="5453376F" w14:textId="77777777" w:rsidR="009B36C5" w:rsidRPr="008A2CE0" w:rsidRDefault="009B36C5" w:rsidP="004450DD">
      <w:pPr>
        <w:pStyle w:val="Heading2"/>
        <w:rPr>
          <w:rFonts w:ascii="Arial" w:hAnsi="Arial" w:cs="Arial"/>
          <w:sz w:val="22"/>
          <w:szCs w:val="22"/>
        </w:rPr>
      </w:pPr>
    </w:p>
    <w:p w14:paraId="56D92A3D" w14:textId="0E21F688" w:rsidR="009D65E8" w:rsidRPr="002933D9" w:rsidRDefault="009B36C5" w:rsidP="004450DD">
      <w:pPr>
        <w:pStyle w:val="Heading2"/>
        <w:rPr>
          <w:rFonts w:ascii="Arial" w:hAnsi="Arial" w:cs="Arial"/>
          <w:color w:val="00B050"/>
          <w:sz w:val="22"/>
          <w:szCs w:val="22"/>
        </w:rPr>
      </w:pPr>
      <w:r w:rsidRPr="002933D9">
        <w:rPr>
          <w:rFonts w:ascii="Arial" w:hAnsi="Arial" w:cs="Arial"/>
          <w:color w:val="00B050"/>
          <w:sz w:val="22"/>
          <w:szCs w:val="22"/>
        </w:rPr>
        <w:t xml:space="preserve">Subject 032 Voice_1 and Voice_2 are from Follow Up 1. The subject bought a new phone during the first month of study participation, therefore we downloaded call logs from both phones at Follow Up 1. </w:t>
      </w:r>
    </w:p>
    <w:p w14:paraId="47FB7FD8" w14:textId="16646367" w:rsidR="00623D40" w:rsidRPr="002933D9" w:rsidRDefault="00623D40" w:rsidP="00623D40">
      <w:pPr>
        <w:rPr>
          <w:color w:val="00B050"/>
        </w:rPr>
      </w:pPr>
    </w:p>
    <w:p w14:paraId="134FEE80" w14:textId="40FB7F7C" w:rsidR="009D65E8" w:rsidRPr="002933D9" w:rsidRDefault="00623D40" w:rsidP="00623D40">
      <w:pPr>
        <w:rPr>
          <w:color w:val="00B050"/>
        </w:rPr>
      </w:pPr>
      <w:r w:rsidRPr="002933D9">
        <w:rPr>
          <w:rFonts w:ascii="Arial" w:hAnsi="Arial" w:cs="Arial"/>
          <w:color w:val="00B050"/>
        </w:rPr>
        <w:t>Subject 027 has only 2 Voice files as they missed their Follow up 2 appointment, therefore staff was only able to retrieve the logs at Follow Up 1 and Follow Up 3.</w:t>
      </w:r>
    </w:p>
    <w:p w14:paraId="06A32CF4" w14:textId="77777777" w:rsidR="00316A38" w:rsidRDefault="009D65E8" w:rsidP="00316A38">
      <w:pPr>
        <w:pStyle w:val="Heading2"/>
        <w:rPr>
          <w:rFonts w:ascii="Arial" w:hAnsi="Arial" w:cs="Arial"/>
          <w:color w:val="00B050"/>
          <w:sz w:val="22"/>
          <w:szCs w:val="22"/>
        </w:rPr>
      </w:pPr>
      <w:bookmarkStart w:id="42" w:name="_Hlk509931939"/>
      <w:r w:rsidRPr="002933D9">
        <w:rPr>
          <w:rFonts w:ascii="Arial" w:hAnsi="Arial" w:cs="Arial"/>
          <w:color w:val="00B050"/>
          <w:sz w:val="22"/>
          <w:szCs w:val="22"/>
        </w:rPr>
        <w:t>Subject 034 has only 2 Voice files as they missed their Follow up 2 appointment, therefore staff was only able to retrieve the logs at Follow Up 1 and Follow Up 3.</w:t>
      </w:r>
      <w:bookmarkStart w:id="43" w:name="_Toc497996978"/>
      <w:bookmarkEnd w:id="42"/>
    </w:p>
    <w:p w14:paraId="4FC21863" w14:textId="77777777" w:rsidR="00316A38" w:rsidRDefault="00316A38" w:rsidP="00316A38">
      <w:pPr>
        <w:pStyle w:val="Heading2"/>
        <w:rPr>
          <w:rFonts w:ascii="Arial" w:hAnsi="Arial" w:cs="Arial"/>
          <w:color w:val="00B050"/>
          <w:sz w:val="22"/>
          <w:szCs w:val="22"/>
        </w:rPr>
      </w:pPr>
    </w:p>
    <w:p w14:paraId="175BDA93" w14:textId="59E90179" w:rsidR="00316A38" w:rsidRPr="00316A38" w:rsidRDefault="00316A38" w:rsidP="00316A38">
      <w:pPr>
        <w:pStyle w:val="Heading2"/>
        <w:rPr>
          <w:rFonts w:ascii="Arial" w:hAnsi="Arial" w:cs="Arial"/>
        </w:rPr>
      </w:pPr>
      <w:r>
        <w:rPr>
          <w:rFonts w:ascii="Arial" w:hAnsi="Arial" w:cs="Arial"/>
          <w:color w:val="auto"/>
          <w:sz w:val="22"/>
          <w:szCs w:val="22"/>
        </w:rPr>
        <w:t>10/2019 – Unable to collect Voice files from iOS users: 248 (F3), 259 (F2), 268 (F2) due to changes in the iOS system that requires encryption to extract call history. Staff was able to figure out a work around and will be able to collect call history data for remaining iOS users as of 10/21.</w:t>
      </w:r>
      <w:r w:rsidR="00075E29">
        <w:rPr>
          <w:rFonts w:ascii="Arial" w:hAnsi="Arial" w:cs="Arial"/>
        </w:rPr>
        <w:br w:type="page"/>
      </w:r>
    </w:p>
    <w:p w14:paraId="1C5F57D8" w14:textId="5A88F90D" w:rsidR="0073268F" w:rsidRPr="008A2CE0" w:rsidRDefault="0073268F" w:rsidP="0073268F">
      <w:pPr>
        <w:pStyle w:val="Heading1"/>
        <w:rPr>
          <w:rFonts w:ascii="Arial" w:hAnsi="Arial" w:cs="Arial"/>
          <w:sz w:val="22"/>
          <w:szCs w:val="22"/>
        </w:rPr>
      </w:pPr>
      <w:r w:rsidRPr="008A2CE0">
        <w:rPr>
          <w:rFonts w:ascii="Arial" w:hAnsi="Arial" w:cs="Arial"/>
          <w:sz w:val="22"/>
          <w:szCs w:val="22"/>
        </w:rPr>
        <w:lastRenderedPageBreak/>
        <w:t>Battery Recoding Appendix</w:t>
      </w:r>
      <w:bookmarkEnd w:id="43"/>
    </w:p>
    <w:p w14:paraId="10B9A8E7" w14:textId="77777777" w:rsidR="0073268F" w:rsidRPr="008A2CE0" w:rsidRDefault="0073268F" w:rsidP="0073268F">
      <w:pPr>
        <w:rPr>
          <w:rFonts w:ascii="Arial" w:hAnsi="Arial" w:cs="Arial"/>
        </w:rPr>
      </w:pPr>
    </w:p>
    <w:p w14:paraId="3D915892" w14:textId="77777777" w:rsidR="0073268F" w:rsidRPr="008A2CE0" w:rsidRDefault="0073268F" w:rsidP="0073268F">
      <w:pPr>
        <w:rPr>
          <w:rFonts w:ascii="Arial" w:hAnsi="Arial" w:cs="Arial"/>
        </w:rPr>
      </w:pPr>
    </w:p>
    <w:tbl>
      <w:tblPr>
        <w:tblStyle w:val="TableGrid"/>
        <w:tblW w:w="0" w:type="auto"/>
        <w:tblLook w:val="04A0" w:firstRow="1" w:lastRow="0" w:firstColumn="1" w:lastColumn="0" w:noHBand="0" w:noVBand="1"/>
      </w:tblPr>
      <w:tblGrid>
        <w:gridCol w:w="723"/>
        <w:gridCol w:w="1838"/>
        <w:gridCol w:w="1421"/>
        <w:gridCol w:w="913"/>
        <w:gridCol w:w="1688"/>
        <w:gridCol w:w="1688"/>
        <w:gridCol w:w="981"/>
        <w:gridCol w:w="882"/>
        <w:gridCol w:w="882"/>
      </w:tblGrid>
      <w:tr w:rsidR="0073268F" w:rsidRPr="008A2CE0" w14:paraId="100CAC80" w14:textId="77777777" w:rsidTr="006F3A8D">
        <w:trPr>
          <w:trHeight w:val="300"/>
        </w:trPr>
        <w:tc>
          <w:tcPr>
            <w:tcW w:w="960" w:type="dxa"/>
            <w:noWrap/>
            <w:hideMark/>
          </w:tcPr>
          <w:p w14:paraId="0BFFAACA" w14:textId="77777777" w:rsidR="0073268F" w:rsidRPr="008A2CE0" w:rsidRDefault="0073268F" w:rsidP="006F3A8D">
            <w:pPr>
              <w:rPr>
                <w:rFonts w:ascii="Arial" w:hAnsi="Arial" w:cs="Arial"/>
                <w:b/>
                <w:bCs/>
              </w:rPr>
            </w:pPr>
            <w:r w:rsidRPr="008A2CE0">
              <w:rPr>
                <w:rFonts w:ascii="Arial" w:hAnsi="Arial" w:cs="Arial"/>
                <w:b/>
                <w:bCs/>
              </w:rPr>
              <w:t>Study</w:t>
            </w:r>
          </w:p>
        </w:tc>
        <w:tc>
          <w:tcPr>
            <w:tcW w:w="2600" w:type="dxa"/>
            <w:noWrap/>
            <w:hideMark/>
          </w:tcPr>
          <w:p w14:paraId="6A47C160" w14:textId="77777777" w:rsidR="0073268F" w:rsidRPr="008A2CE0" w:rsidRDefault="0073268F" w:rsidP="006F3A8D">
            <w:pPr>
              <w:rPr>
                <w:rFonts w:ascii="Arial" w:hAnsi="Arial" w:cs="Arial"/>
                <w:b/>
                <w:bCs/>
              </w:rPr>
            </w:pPr>
            <w:r w:rsidRPr="008A2CE0">
              <w:rPr>
                <w:rFonts w:ascii="Arial" w:hAnsi="Arial" w:cs="Arial"/>
                <w:b/>
                <w:bCs/>
              </w:rPr>
              <w:t>Survey</w:t>
            </w:r>
          </w:p>
        </w:tc>
        <w:tc>
          <w:tcPr>
            <w:tcW w:w="1987" w:type="dxa"/>
            <w:noWrap/>
            <w:hideMark/>
          </w:tcPr>
          <w:p w14:paraId="5DD27057" w14:textId="77777777" w:rsidR="0073268F" w:rsidRPr="008A2CE0" w:rsidRDefault="0073268F" w:rsidP="006F3A8D">
            <w:pPr>
              <w:rPr>
                <w:rFonts w:ascii="Arial" w:hAnsi="Arial" w:cs="Arial"/>
                <w:b/>
                <w:bCs/>
              </w:rPr>
            </w:pPr>
            <w:r w:rsidRPr="008A2CE0">
              <w:rPr>
                <w:rFonts w:ascii="Arial" w:hAnsi="Arial" w:cs="Arial"/>
                <w:b/>
                <w:bCs/>
              </w:rPr>
              <w:t>Sub-Category</w:t>
            </w:r>
          </w:p>
        </w:tc>
        <w:tc>
          <w:tcPr>
            <w:tcW w:w="1240" w:type="dxa"/>
            <w:noWrap/>
            <w:hideMark/>
          </w:tcPr>
          <w:p w14:paraId="6D2CAC18" w14:textId="77777777" w:rsidR="0073268F" w:rsidRPr="008A2CE0" w:rsidRDefault="0073268F" w:rsidP="006F3A8D">
            <w:pPr>
              <w:rPr>
                <w:rFonts w:ascii="Arial" w:hAnsi="Arial" w:cs="Arial"/>
                <w:b/>
                <w:bCs/>
              </w:rPr>
            </w:pPr>
            <w:r w:rsidRPr="008A2CE0">
              <w:rPr>
                <w:rFonts w:ascii="Arial" w:hAnsi="Arial" w:cs="Arial"/>
                <w:b/>
                <w:bCs/>
              </w:rPr>
              <w:t>Question #</w:t>
            </w:r>
          </w:p>
        </w:tc>
        <w:tc>
          <w:tcPr>
            <w:tcW w:w="2380" w:type="dxa"/>
            <w:noWrap/>
            <w:hideMark/>
          </w:tcPr>
          <w:p w14:paraId="65D30389" w14:textId="77777777" w:rsidR="0073268F" w:rsidRPr="008A2CE0" w:rsidRDefault="0073268F" w:rsidP="006F3A8D">
            <w:pPr>
              <w:rPr>
                <w:rFonts w:ascii="Arial" w:hAnsi="Arial" w:cs="Arial"/>
                <w:b/>
                <w:bCs/>
              </w:rPr>
            </w:pPr>
            <w:r w:rsidRPr="008A2CE0">
              <w:rPr>
                <w:rFonts w:ascii="Arial" w:hAnsi="Arial" w:cs="Arial"/>
                <w:b/>
                <w:bCs/>
              </w:rPr>
              <w:t>Old value</w:t>
            </w:r>
          </w:p>
        </w:tc>
        <w:tc>
          <w:tcPr>
            <w:tcW w:w="2380" w:type="dxa"/>
            <w:noWrap/>
            <w:hideMark/>
          </w:tcPr>
          <w:p w14:paraId="6B3B917C" w14:textId="77777777" w:rsidR="0073268F" w:rsidRPr="008A2CE0" w:rsidRDefault="0073268F" w:rsidP="006F3A8D">
            <w:pPr>
              <w:rPr>
                <w:rFonts w:ascii="Arial" w:hAnsi="Arial" w:cs="Arial"/>
                <w:b/>
                <w:bCs/>
              </w:rPr>
            </w:pPr>
            <w:r w:rsidRPr="008A2CE0">
              <w:rPr>
                <w:rFonts w:ascii="Arial" w:hAnsi="Arial" w:cs="Arial"/>
                <w:b/>
                <w:bCs/>
              </w:rPr>
              <w:t>New Value</w:t>
            </w:r>
          </w:p>
        </w:tc>
        <w:tc>
          <w:tcPr>
            <w:tcW w:w="1340" w:type="dxa"/>
            <w:noWrap/>
            <w:hideMark/>
          </w:tcPr>
          <w:p w14:paraId="67491F68" w14:textId="77777777" w:rsidR="0073268F" w:rsidRPr="008A2CE0" w:rsidRDefault="0073268F" w:rsidP="006F3A8D">
            <w:pPr>
              <w:rPr>
                <w:rFonts w:ascii="Arial" w:hAnsi="Arial" w:cs="Arial"/>
                <w:b/>
                <w:bCs/>
              </w:rPr>
            </w:pPr>
            <w:r w:rsidRPr="008A2CE0">
              <w:rPr>
                <w:rFonts w:ascii="Arial" w:hAnsi="Arial" w:cs="Arial"/>
                <w:b/>
                <w:bCs/>
              </w:rPr>
              <w:t>Date Changed</w:t>
            </w:r>
          </w:p>
        </w:tc>
        <w:tc>
          <w:tcPr>
            <w:tcW w:w="1020" w:type="dxa"/>
            <w:noWrap/>
            <w:hideMark/>
          </w:tcPr>
          <w:p w14:paraId="7B46BF34" w14:textId="77777777" w:rsidR="0073268F" w:rsidRPr="008A2CE0" w:rsidRDefault="0073268F" w:rsidP="006F3A8D">
            <w:pPr>
              <w:rPr>
                <w:rFonts w:ascii="Arial" w:hAnsi="Arial" w:cs="Arial"/>
                <w:b/>
                <w:bCs/>
              </w:rPr>
            </w:pPr>
            <w:r w:rsidRPr="008A2CE0">
              <w:rPr>
                <w:rFonts w:ascii="Arial" w:hAnsi="Arial" w:cs="Arial"/>
                <w:b/>
                <w:bCs/>
              </w:rPr>
              <w:t>Checked</w:t>
            </w:r>
          </w:p>
        </w:tc>
        <w:tc>
          <w:tcPr>
            <w:tcW w:w="1020" w:type="dxa"/>
            <w:noWrap/>
            <w:hideMark/>
          </w:tcPr>
          <w:p w14:paraId="642239B4" w14:textId="77777777" w:rsidR="0073268F" w:rsidRPr="008A2CE0" w:rsidRDefault="0073268F" w:rsidP="006F3A8D">
            <w:pPr>
              <w:rPr>
                <w:rFonts w:ascii="Arial" w:hAnsi="Arial" w:cs="Arial"/>
                <w:b/>
                <w:bCs/>
              </w:rPr>
            </w:pPr>
            <w:r w:rsidRPr="008A2CE0">
              <w:rPr>
                <w:rFonts w:ascii="Arial" w:hAnsi="Arial" w:cs="Arial"/>
                <w:b/>
                <w:bCs/>
              </w:rPr>
              <w:t>Re-Check</w:t>
            </w:r>
          </w:p>
        </w:tc>
      </w:tr>
      <w:tr w:rsidR="0073268F" w:rsidRPr="008A2CE0" w14:paraId="117538BE" w14:textId="77777777" w:rsidTr="006F3A8D">
        <w:trPr>
          <w:trHeight w:val="300"/>
        </w:trPr>
        <w:tc>
          <w:tcPr>
            <w:tcW w:w="960" w:type="dxa"/>
            <w:noWrap/>
            <w:hideMark/>
          </w:tcPr>
          <w:p w14:paraId="51425283"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78644547" w14:textId="77777777" w:rsidR="0073268F" w:rsidRPr="008A2CE0" w:rsidRDefault="0073268F" w:rsidP="006F3A8D">
            <w:pPr>
              <w:rPr>
                <w:rFonts w:ascii="Arial" w:hAnsi="Arial" w:cs="Arial"/>
              </w:rPr>
            </w:pPr>
            <w:r w:rsidRPr="008A2CE0">
              <w:rPr>
                <w:rFonts w:ascii="Arial" w:hAnsi="Arial" w:cs="Arial"/>
              </w:rPr>
              <w:t>EMAL</w:t>
            </w:r>
          </w:p>
        </w:tc>
        <w:tc>
          <w:tcPr>
            <w:tcW w:w="1987" w:type="dxa"/>
            <w:noWrap/>
            <w:hideMark/>
          </w:tcPr>
          <w:p w14:paraId="39C29EE4" w14:textId="77777777" w:rsidR="0073268F" w:rsidRPr="008A2CE0" w:rsidRDefault="0073268F" w:rsidP="006F3A8D">
            <w:pPr>
              <w:rPr>
                <w:rFonts w:ascii="Arial" w:hAnsi="Arial" w:cs="Arial"/>
              </w:rPr>
            </w:pPr>
            <w:r w:rsidRPr="008A2CE0">
              <w:rPr>
                <w:rFonts w:ascii="Arial" w:hAnsi="Arial" w:cs="Arial"/>
              </w:rPr>
              <w:t>N/A</w:t>
            </w:r>
          </w:p>
        </w:tc>
        <w:tc>
          <w:tcPr>
            <w:tcW w:w="1240" w:type="dxa"/>
            <w:noWrap/>
            <w:hideMark/>
          </w:tcPr>
          <w:p w14:paraId="7A567275" w14:textId="77777777" w:rsidR="0073268F" w:rsidRPr="008A2CE0" w:rsidRDefault="0073268F" w:rsidP="006F3A8D">
            <w:pPr>
              <w:rPr>
                <w:rFonts w:ascii="Arial" w:hAnsi="Arial" w:cs="Arial"/>
              </w:rPr>
            </w:pPr>
            <w:r w:rsidRPr="008A2CE0">
              <w:rPr>
                <w:rFonts w:ascii="Arial" w:hAnsi="Arial" w:cs="Arial"/>
              </w:rPr>
              <w:t>1</w:t>
            </w:r>
          </w:p>
        </w:tc>
        <w:tc>
          <w:tcPr>
            <w:tcW w:w="2380" w:type="dxa"/>
            <w:noWrap/>
            <w:hideMark/>
          </w:tcPr>
          <w:p w14:paraId="6171E657"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699E90EA"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032A3DC6" w14:textId="77777777" w:rsidR="0073268F" w:rsidRPr="008A2CE0" w:rsidRDefault="0073268F" w:rsidP="006F3A8D">
            <w:pPr>
              <w:rPr>
                <w:rFonts w:ascii="Arial" w:hAnsi="Arial" w:cs="Arial"/>
              </w:rPr>
            </w:pPr>
            <w:r w:rsidRPr="008A2CE0">
              <w:rPr>
                <w:rFonts w:ascii="Arial" w:hAnsi="Arial" w:cs="Arial"/>
              </w:rPr>
              <w:t>5/12/2017</w:t>
            </w:r>
          </w:p>
        </w:tc>
        <w:tc>
          <w:tcPr>
            <w:tcW w:w="1020" w:type="dxa"/>
            <w:noWrap/>
            <w:hideMark/>
          </w:tcPr>
          <w:p w14:paraId="06908377" w14:textId="77777777" w:rsidR="0073268F" w:rsidRPr="008A2CE0" w:rsidRDefault="0073268F" w:rsidP="006F3A8D">
            <w:pPr>
              <w:rPr>
                <w:rFonts w:ascii="Arial" w:hAnsi="Arial" w:cs="Arial"/>
              </w:rPr>
            </w:pPr>
            <w:r w:rsidRPr="008A2CE0">
              <w:rPr>
                <w:rFonts w:ascii="Arial" w:hAnsi="Arial" w:cs="Arial"/>
              </w:rPr>
              <w:t>N/A</w:t>
            </w:r>
          </w:p>
        </w:tc>
        <w:tc>
          <w:tcPr>
            <w:tcW w:w="1020" w:type="dxa"/>
            <w:noWrap/>
            <w:hideMark/>
          </w:tcPr>
          <w:p w14:paraId="711017FD"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1BD58DDE" w14:textId="77777777" w:rsidTr="006F3A8D">
        <w:trPr>
          <w:trHeight w:val="300"/>
        </w:trPr>
        <w:tc>
          <w:tcPr>
            <w:tcW w:w="960" w:type="dxa"/>
            <w:noWrap/>
            <w:hideMark/>
          </w:tcPr>
          <w:p w14:paraId="590E94AF"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F6AD83D" w14:textId="77777777" w:rsidR="0073268F" w:rsidRPr="008A2CE0" w:rsidRDefault="0073268F" w:rsidP="006F3A8D">
            <w:pPr>
              <w:rPr>
                <w:rFonts w:ascii="Arial" w:hAnsi="Arial" w:cs="Arial"/>
              </w:rPr>
            </w:pPr>
          </w:p>
        </w:tc>
        <w:tc>
          <w:tcPr>
            <w:tcW w:w="1987" w:type="dxa"/>
            <w:noWrap/>
            <w:hideMark/>
          </w:tcPr>
          <w:p w14:paraId="60F66DC1" w14:textId="77777777" w:rsidR="0073268F" w:rsidRPr="008A2CE0" w:rsidRDefault="0073268F" w:rsidP="006F3A8D">
            <w:pPr>
              <w:rPr>
                <w:rFonts w:ascii="Arial" w:hAnsi="Arial" w:cs="Arial"/>
              </w:rPr>
            </w:pPr>
            <w:r w:rsidRPr="008A2CE0">
              <w:rPr>
                <w:rFonts w:ascii="Arial" w:hAnsi="Arial" w:cs="Arial"/>
              </w:rPr>
              <w:t>N/A</w:t>
            </w:r>
          </w:p>
        </w:tc>
        <w:tc>
          <w:tcPr>
            <w:tcW w:w="1240" w:type="dxa"/>
            <w:noWrap/>
            <w:hideMark/>
          </w:tcPr>
          <w:p w14:paraId="68DD7DE5" w14:textId="77777777" w:rsidR="0073268F" w:rsidRPr="008A2CE0" w:rsidRDefault="0073268F" w:rsidP="006F3A8D">
            <w:pPr>
              <w:rPr>
                <w:rFonts w:ascii="Arial" w:hAnsi="Arial" w:cs="Arial"/>
              </w:rPr>
            </w:pPr>
            <w:r w:rsidRPr="008A2CE0">
              <w:rPr>
                <w:rFonts w:ascii="Arial" w:hAnsi="Arial" w:cs="Arial"/>
              </w:rPr>
              <w:t>1.5</w:t>
            </w:r>
          </w:p>
        </w:tc>
        <w:tc>
          <w:tcPr>
            <w:tcW w:w="2380" w:type="dxa"/>
            <w:noWrap/>
            <w:hideMark/>
          </w:tcPr>
          <w:p w14:paraId="1433B2E7" w14:textId="77777777" w:rsidR="0073268F" w:rsidRPr="008A2CE0" w:rsidRDefault="0073268F" w:rsidP="006F3A8D">
            <w:pPr>
              <w:rPr>
                <w:rFonts w:ascii="Arial" w:hAnsi="Arial" w:cs="Arial"/>
              </w:rPr>
            </w:pPr>
            <w:r w:rsidRPr="008A2CE0">
              <w:rPr>
                <w:rFonts w:ascii="Arial" w:hAnsi="Arial" w:cs="Arial"/>
              </w:rPr>
              <w:t>No=0; Uncertain=1; Yes=2</w:t>
            </w:r>
          </w:p>
        </w:tc>
        <w:tc>
          <w:tcPr>
            <w:tcW w:w="2380" w:type="dxa"/>
            <w:noWrap/>
            <w:hideMark/>
          </w:tcPr>
          <w:p w14:paraId="1E63134C" w14:textId="77777777" w:rsidR="0073268F" w:rsidRPr="008A2CE0" w:rsidRDefault="0073268F" w:rsidP="006F3A8D">
            <w:pPr>
              <w:rPr>
                <w:rFonts w:ascii="Arial" w:hAnsi="Arial" w:cs="Arial"/>
              </w:rPr>
            </w:pPr>
            <w:r w:rsidRPr="008A2CE0">
              <w:rPr>
                <w:rFonts w:ascii="Arial" w:hAnsi="Arial" w:cs="Arial"/>
              </w:rPr>
              <w:t>No=1; Uncertain=2; Yes=3</w:t>
            </w:r>
          </w:p>
        </w:tc>
        <w:tc>
          <w:tcPr>
            <w:tcW w:w="1340" w:type="dxa"/>
            <w:noWrap/>
            <w:hideMark/>
          </w:tcPr>
          <w:p w14:paraId="59E81A1B" w14:textId="77777777" w:rsidR="0073268F" w:rsidRPr="008A2CE0" w:rsidRDefault="0073268F" w:rsidP="006F3A8D">
            <w:pPr>
              <w:rPr>
                <w:rFonts w:ascii="Arial" w:hAnsi="Arial" w:cs="Arial"/>
              </w:rPr>
            </w:pPr>
            <w:r w:rsidRPr="008A2CE0">
              <w:rPr>
                <w:rFonts w:ascii="Arial" w:hAnsi="Arial" w:cs="Arial"/>
              </w:rPr>
              <w:t>5/12/2017</w:t>
            </w:r>
          </w:p>
        </w:tc>
        <w:tc>
          <w:tcPr>
            <w:tcW w:w="1020" w:type="dxa"/>
            <w:noWrap/>
            <w:hideMark/>
          </w:tcPr>
          <w:p w14:paraId="383E734C" w14:textId="77777777" w:rsidR="0073268F" w:rsidRPr="008A2CE0" w:rsidRDefault="0073268F" w:rsidP="006F3A8D">
            <w:pPr>
              <w:rPr>
                <w:rFonts w:ascii="Arial" w:hAnsi="Arial" w:cs="Arial"/>
              </w:rPr>
            </w:pPr>
            <w:r w:rsidRPr="008A2CE0">
              <w:rPr>
                <w:rFonts w:ascii="Arial" w:hAnsi="Arial" w:cs="Arial"/>
              </w:rPr>
              <w:t>N/A</w:t>
            </w:r>
          </w:p>
        </w:tc>
        <w:tc>
          <w:tcPr>
            <w:tcW w:w="1020" w:type="dxa"/>
            <w:noWrap/>
            <w:hideMark/>
          </w:tcPr>
          <w:p w14:paraId="4ED9FD41"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09EA5285" w14:textId="77777777" w:rsidTr="006F3A8D">
        <w:trPr>
          <w:trHeight w:val="300"/>
        </w:trPr>
        <w:tc>
          <w:tcPr>
            <w:tcW w:w="960" w:type="dxa"/>
            <w:noWrap/>
            <w:hideMark/>
          </w:tcPr>
          <w:p w14:paraId="6AB03CA9"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6141662" w14:textId="77777777" w:rsidR="0073268F" w:rsidRPr="008A2CE0" w:rsidRDefault="0073268F" w:rsidP="006F3A8D">
            <w:pPr>
              <w:rPr>
                <w:rFonts w:ascii="Arial" w:hAnsi="Arial" w:cs="Arial"/>
              </w:rPr>
            </w:pPr>
            <w:r w:rsidRPr="008A2CE0">
              <w:rPr>
                <w:rFonts w:ascii="Arial" w:hAnsi="Arial" w:cs="Arial"/>
              </w:rPr>
              <w:t>EMAM</w:t>
            </w:r>
          </w:p>
        </w:tc>
        <w:tc>
          <w:tcPr>
            <w:tcW w:w="1987" w:type="dxa"/>
            <w:noWrap/>
            <w:hideMark/>
          </w:tcPr>
          <w:p w14:paraId="4BAB7229" w14:textId="77777777" w:rsidR="0073268F" w:rsidRPr="008A2CE0" w:rsidRDefault="0073268F" w:rsidP="006F3A8D">
            <w:pPr>
              <w:rPr>
                <w:rFonts w:ascii="Arial" w:hAnsi="Arial" w:cs="Arial"/>
              </w:rPr>
            </w:pPr>
            <w:r w:rsidRPr="008A2CE0">
              <w:rPr>
                <w:rFonts w:ascii="Arial" w:hAnsi="Arial" w:cs="Arial"/>
              </w:rPr>
              <w:t>N/A</w:t>
            </w:r>
          </w:p>
        </w:tc>
        <w:tc>
          <w:tcPr>
            <w:tcW w:w="1240" w:type="dxa"/>
            <w:noWrap/>
            <w:hideMark/>
          </w:tcPr>
          <w:p w14:paraId="0B477074" w14:textId="77777777" w:rsidR="0073268F" w:rsidRPr="008A2CE0" w:rsidRDefault="0073268F" w:rsidP="006F3A8D">
            <w:pPr>
              <w:rPr>
                <w:rFonts w:ascii="Arial" w:hAnsi="Arial" w:cs="Arial"/>
              </w:rPr>
            </w:pPr>
            <w:r w:rsidRPr="008A2CE0">
              <w:rPr>
                <w:rFonts w:ascii="Arial" w:hAnsi="Arial" w:cs="Arial"/>
              </w:rPr>
              <w:t>1</w:t>
            </w:r>
          </w:p>
        </w:tc>
        <w:tc>
          <w:tcPr>
            <w:tcW w:w="2380" w:type="dxa"/>
            <w:noWrap/>
            <w:hideMark/>
          </w:tcPr>
          <w:p w14:paraId="4EB1D8A6"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17D12F39"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4F0D6C28"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50FB1B30"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C4EE66A"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62CE141D" w14:textId="77777777" w:rsidTr="006F3A8D">
        <w:trPr>
          <w:trHeight w:val="300"/>
        </w:trPr>
        <w:tc>
          <w:tcPr>
            <w:tcW w:w="960" w:type="dxa"/>
            <w:noWrap/>
            <w:hideMark/>
          </w:tcPr>
          <w:p w14:paraId="7D6C5BE7"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10EB7D6" w14:textId="77777777" w:rsidR="0073268F" w:rsidRPr="008A2CE0" w:rsidRDefault="0073268F" w:rsidP="006F3A8D">
            <w:pPr>
              <w:rPr>
                <w:rFonts w:ascii="Arial" w:hAnsi="Arial" w:cs="Arial"/>
              </w:rPr>
            </w:pPr>
          </w:p>
        </w:tc>
        <w:tc>
          <w:tcPr>
            <w:tcW w:w="1987" w:type="dxa"/>
            <w:noWrap/>
            <w:hideMark/>
          </w:tcPr>
          <w:p w14:paraId="6CAF5D96" w14:textId="77777777" w:rsidR="0073268F" w:rsidRPr="008A2CE0" w:rsidRDefault="0073268F" w:rsidP="006F3A8D">
            <w:pPr>
              <w:rPr>
                <w:rFonts w:ascii="Arial" w:hAnsi="Arial" w:cs="Arial"/>
              </w:rPr>
            </w:pPr>
            <w:r w:rsidRPr="008A2CE0">
              <w:rPr>
                <w:rFonts w:ascii="Arial" w:hAnsi="Arial" w:cs="Arial"/>
              </w:rPr>
              <w:t>N/A</w:t>
            </w:r>
          </w:p>
        </w:tc>
        <w:tc>
          <w:tcPr>
            <w:tcW w:w="1240" w:type="dxa"/>
            <w:noWrap/>
            <w:hideMark/>
          </w:tcPr>
          <w:p w14:paraId="1EA64352" w14:textId="77777777" w:rsidR="0073268F" w:rsidRPr="008A2CE0" w:rsidRDefault="0073268F" w:rsidP="006F3A8D">
            <w:pPr>
              <w:rPr>
                <w:rFonts w:ascii="Arial" w:hAnsi="Arial" w:cs="Arial"/>
              </w:rPr>
            </w:pPr>
            <w:r w:rsidRPr="008A2CE0">
              <w:rPr>
                <w:rFonts w:ascii="Arial" w:hAnsi="Arial" w:cs="Arial"/>
              </w:rPr>
              <w:t>1.5</w:t>
            </w:r>
          </w:p>
        </w:tc>
        <w:tc>
          <w:tcPr>
            <w:tcW w:w="2380" w:type="dxa"/>
            <w:noWrap/>
            <w:hideMark/>
          </w:tcPr>
          <w:p w14:paraId="6B717621" w14:textId="77777777" w:rsidR="0073268F" w:rsidRPr="008A2CE0" w:rsidRDefault="0073268F" w:rsidP="006F3A8D">
            <w:pPr>
              <w:rPr>
                <w:rFonts w:ascii="Arial" w:hAnsi="Arial" w:cs="Arial"/>
              </w:rPr>
            </w:pPr>
            <w:r w:rsidRPr="008A2CE0">
              <w:rPr>
                <w:rFonts w:ascii="Arial" w:hAnsi="Arial" w:cs="Arial"/>
              </w:rPr>
              <w:t>No=0; Uncertain=1; Yes=2</w:t>
            </w:r>
          </w:p>
        </w:tc>
        <w:tc>
          <w:tcPr>
            <w:tcW w:w="2380" w:type="dxa"/>
            <w:noWrap/>
            <w:hideMark/>
          </w:tcPr>
          <w:p w14:paraId="7ACDCBEB" w14:textId="77777777" w:rsidR="0073268F" w:rsidRPr="008A2CE0" w:rsidRDefault="0073268F" w:rsidP="006F3A8D">
            <w:pPr>
              <w:rPr>
                <w:rFonts w:ascii="Arial" w:hAnsi="Arial" w:cs="Arial"/>
              </w:rPr>
            </w:pPr>
            <w:r w:rsidRPr="008A2CE0">
              <w:rPr>
                <w:rFonts w:ascii="Arial" w:hAnsi="Arial" w:cs="Arial"/>
              </w:rPr>
              <w:t>No=1; Uncertain=2; Yes=3</w:t>
            </w:r>
          </w:p>
        </w:tc>
        <w:tc>
          <w:tcPr>
            <w:tcW w:w="1340" w:type="dxa"/>
            <w:noWrap/>
            <w:hideMark/>
          </w:tcPr>
          <w:p w14:paraId="4414E0FE"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70085C6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BCD6CA8"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055BB474" w14:textId="77777777" w:rsidTr="006F3A8D">
        <w:trPr>
          <w:trHeight w:val="300"/>
        </w:trPr>
        <w:tc>
          <w:tcPr>
            <w:tcW w:w="960" w:type="dxa"/>
            <w:noWrap/>
            <w:hideMark/>
          </w:tcPr>
          <w:p w14:paraId="16E68763"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4E49531" w14:textId="77777777" w:rsidR="0073268F" w:rsidRPr="008A2CE0" w:rsidRDefault="0073268F" w:rsidP="006F3A8D">
            <w:pPr>
              <w:rPr>
                <w:rFonts w:ascii="Arial" w:hAnsi="Arial" w:cs="Arial"/>
              </w:rPr>
            </w:pPr>
            <w:r w:rsidRPr="008A2CE0">
              <w:rPr>
                <w:rFonts w:ascii="Arial" w:hAnsi="Arial" w:cs="Arial"/>
              </w:rPr>
              <w:t>ID Screen Battery</w:t>
            </w:r>
          </w:p>
        </w:tc>
        <w:tc>
          <w:tcPr>
            <w:tcW w:w="1987" w:type="dxa"/>
            <w:noWrap/>
            <w:hideMark/>
          </w:tcPr>
          <w:p w14:paraId="703C436D" w14:textId="77777777" w:rsidR="0073268F" w:rsidRPr="008A2CE0" w:rsidRDefault="0073268F" w:rsidP="006F3A8D">
            <w:pPr>
              <w:rPr>
                <w:rFonts w:ascii="Arial" w:hAnsi="Arial" w:cs="Arial"/>
              </w:rPr>
            </w:pPr>
            <w:r w:rsidRPr="008A2CE0">
              <w:rPr>
                <w:rFonts w:ascii="Arial" w:hAnsi="Arial" w:cs="Arial"/>
              </w:rPr>
              <w:t>DEM2</w:t>
            </w:r>
          </w:p>
        </w:tc>
        <w:tc>
          <w:tcPr>
            <w:tcW w:w="1240" w:type="dxa"/>
            <w:noWrap/>
            <w:hideMark/>
          </w:tcPr>
          <w:p w14:paraId="52F3A981" w14:textId="77777777" w:rsidR="0073268F" w:rsidRPr="008A2CE0" w:rsidRDefault="0073268F" w:rsidP="006F3A8D">
            <w:pPr>
              <w:rPr>
                <w:rFonts w:ascii="Arial" w:hAnsi="Arial" w:cs="Arial"/>
              </w:rPr>
            </w:pPr>
            <w:r w:rsidRPr="008A2CE0">
              <w:rPr>
                <w:rFonts w:ascii="Arial" w:hAnsi="Arial" w:cs="Arial"/>
              </w:rPr>
              <w:t>1; 3; 5; 7</w:t>
            </w:r>
          </w:p>
        </w:tc>
        <w:tc>
          <w:tcPr>
            <w:tcW w:w="2380" w:type="dxa"/>
            <w:noWrap/>
            <w:hideMark/>
          </w:tcPr>
          <w:p w14:paraId="68BA8BE8"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57963F83"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3A0F6493"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7B922906"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13CD247"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074A9D83" w14:textId="77777777" w:rsidTr="006F3A8D">
        <w:trPr>
          <w:trHeight w:val="300"/>
        </w:trPr>
        <w:tc>
          <w:tcPr>
            <w:tcW w:w="960" w:type="dxa"/>
            <w:noWrap/>
            <w:hideMark/>
          </w:tcPr>
          <w:p w14:paraId="2A2684A2"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2BB0110" w14:textId="77777777" w:rsidR="0073268F" w:rsidRPr="008A2CE0" w:rsidRDefault="0073268F" w:rsidP="006F3A8D">
            <w:pPr>
              <w:rPr>
                <w:rFonts w:ascii="Arial" w:hAnsi="Arial" w:cs="Arial"/>
              </w:rPr>
            </w:pPr>
          </w:p>
        </w:tc>
        <w:tc>
          <w:tcPr>
            <w:tcW w:w="1987" w:type="dxa"/>
            <w:noWrap/>
            <w:hideMark/>
          </w:tcPr>
          <w:p w14:paraId="7B247DDA" w14:textId="77777777" w:rsidR="0073268F" w:rsidRPr="008A2CE0" w:rsidRDefault="0073268F" w:rsidP="006F3A8D">
            <w:pPr>
              <w:rPr>
                <w:rFonts w:ascii="Arial" w:hAnsi="Arial" w:cs="Arial"/>
              </w:rPr>
            </w:pPr>
            <w:r w:rsidRPr="008A2CE0">
              <w:rPr>
                <w:rFonts w:ascii="Arial" w:hAnsi="Arial" w:cs="Arial"/>
              </w:rPr>
              <w:t>AUH</w:t>
            </w:r>
          </w:p>
        </w:tc>
        <w:tc>
          <w:tcPr>
            <w:tcW w:w="1240" w:type="dxa"/>
            <w:noWrap/>
            <w:hideMark/>
          </w:tcPr>
          <w:p w14:paraId="41FD197E" w14:textId="77777777" w:rsidR="0073268F" w:rsidRPr="008A2CE0" w:rsidRDefault="0073268F" w:rsidP="006F3A8D">
            <w:pPr>
              <w:rPr>
                <w:rFonts w:ascii="Arial" w:hAnsi="Arial" w:cs="Arial"/>
              </w:rPr>
            </w:pPr>
            <w:r w:rsidRPr="008A2CE0">
              <w:rPr>
                <w:rFonts w:ascii="Arial" w:hAnsi="Arial" w:cs="Arial"/>
              </w:rPr>
              <w:t>7</w:t>
            </w:r>
          </w:p>
        </w:tc>
        <w:tc>
          <w:tcPr>
            <w:tcW w:w="2380" w:type="dxa"/>
            <w:noWrap/>
            <w:hideMark/>
          </w:tcPr>
          <w:p w14:paraId="25C7D602"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7E69DF64"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3EAC0946"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68EC8557"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4C43C50"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55973B74" w14:textId="77777777" w:rsidTr="006F3A8D">
        <w:trPr>
          <w:trHeight w:val="300"/>
        </w:trPr>
        <w:tc>
          <w:tcPr>
            <w:tcW w:w="960" w:type="dxa"/>
            <w:noWrap/>
            <w:hideMark/>
          </w:tcPr>
          <w:p w14:paraId="548952E6"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33E371E" w14:textId="77777777" w:rsidR="0073268F" w:rsidRPr="008A2CE0" w:rsidRDefault="0073268F" w:rsidP="006F3A8D">
            <w:pPr>
              <w:rPr>
                <w:rFonts w:ascii="Arial" w:hAnsi="Arial" w:cs="Arial"/>
              </w:rPr>
            </w:pPr>
          </w:p>
        </w:tc>
        <w:tc>
          <w:tcPr>
            <w:tcW w:w="1987" w:type="dxa"/>
            <w:noWrap/>
            <w:hideMark/>
          </w:tcPr>
          <w:p w14:paraId="74D55383" w14:textId="77777777" w:rsidR="0073268F" w:rsidRPr="008A2CE0" w:rsidRDefault="0073268F" w:rsidP="006F3A8D">
            <w:pPr>
              <w:rPr>
                <w:rFonts w:ascii="Arial" w:hAnsi="Arial" w:cs="Arial"/>
              </w:rPr>
            </w:pPr>
            <w:r w:rsidRPr="008A2CE0">
              <w:rPr>
                <w:rFonts w:ascii="Arial" w:hAnsi="Arial" w:cs="Arial"/>
              </w:rPr>
              <w:t>DSM5</w:t>
            </w:r>
          </w:p>
        </w:tc>
        <w:tc>
          <w:tcPr>
            <w:tcW w:w="1240" w:type="dxa"/>
            <w:noWrap/>
            <w:hideMark/>
          </w:tcPr>
          <w:p w14:paraId="36F1ABB9" w14:textId="77777777" w:rsidR="0073268F" w:rsidRPr="008A2CE0" w:rsidRDefault="0073268F" w:rsidP="006F3A8D">
            <w:pPr>
              <w:rPr>
                <w:rFonts w:ascii="Arial" w:hAnsi="Arial" w:cs="Arial"/>
              </w:rPr>
            </w:pPr>
            <w:r w:rsidRPr="008A2CE0">
              <w:rPr>
                <w:rFonts w:ascii="Arial" w:hAnsi="Arial" w:cs="Arial"/>
              </w:rPr>
              <w:t>1-11</w:t>
            </w:r>
          </w:p>
        </w:tc>
        <w:tc>
          <w:tcPr>
            <w:tcW w:w="2380" w:type="dxa"/>
            <w:noWrap/>
            <w:hideMark/>
          </w:tcPr>
          <w:p w14:paraId="705597AB"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1EA8758E"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3FB29AEF"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41EE8E3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7D23063"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10232B99" w14:textId="77777777" w:rsidTr="006F3A8D">
        <w:trPr>
          <w:trHeight w:val="300"/>
        </w:trPr>
        <w:tc>
          <w:tcPr>
            <w:tcW w:w="960" w:type="dxa"/>
            <w:noWrap/>
            <w:hideMark/>
          </w:tcPr>
          <w:p w14:paraId="25D0A3CA"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50283D45" w14:textId="77777777" w:rsidR="0073268F" w:rsidRPr="008A2CE0" w:rsidRDefault="0073268F" w:rsidP="006F3A8D">
            <w:pPr>
              <w:rPr>
                <w:rFonts w:ascii="Arial" w:hAnsi="Arial" w:cs="Arial"/>
              </w:rPr>
            </w:pPr>
          </w:p>
        </w:tc>
        <w:tc>
          <w:tcPr>
            <w:tcW w:w="1987" w:type="dxa"/>
            <w:noWrap/>
            <w:hideMark/>
          </w:tcPr>
          <w:p w14:paraId="32C36572" w14:textId="77777777" w:rsidR="0073268F" w:rsidRPr="008A2CE0" w:rsidRDefault="0073268F" w:rsidP="006F3A8D">
            <w:pPr>
              <w:rPr>
                <w:rFonts w:ascii="Arial" w:hAnsi="Arial" w:cs="Arial"/>
              </w:rPr>
            </w:pPr>
            <w:r w:rsidRPr="008A2CE0">
              <w:rPr>
                <w:rFonts w:ascii="Arial" w:hAnsi="Arial" w:cs="Arial"/>
              </w:rPr>
              <w:t>YAP</w:t>
            </w:r>
          </w:p>
        </w:tc>
        <w:tc>
          <w:tcPr>
            <w:tcW w:w="1240" w:type="dxa"/>
            <w:noWrap/>
            <w:hideMark/>
          </w:tcPr>
          <w:p w14:paraId="0D17970A" w14:textId="77777777" w:rsidR="0073268F" w:rsidRPr="008A2CE0" w:rsidRDefault="0073268F" w:rsidP="006F3A8D">
            <w:pPr>
              <w:rPr>
                <w:rFonts w:ascii="Arial" w:hAnsi="Arial" w:cs="Arial"/>
              </w:rPr>
            </w:pPr>
            <w:r w:rsidRPr="008A2CE0">
              <w:rPr>
                <w:rFonts w:ascii="Arial" w:hAnsi="Arial" w:cs="Arial"/>
              </w:rPr>
              <w:t>1-8</w:t>
            </w:r>
          </w:p>
        </w:tc>
        <w:tc>
          <w:tcPr>
            <w:tcW w:w="2380" w:type="dxa"/>
            <w:noWrap/>
            <w:hideMark/>
          </w:tcPr>
          <w:p w14:paraId="5D0A1F31" w14:textId="77777777" w:rsidR="0073268F" w:rsidRPr="008A2CE0" w:rsidRDefault="0073268F" w:rsidP="006F3A8D">
            <w:pPr>
              <w:rPr>
                <w:rFonts w:ascii="Arial" w:hAnsi="Arial" w:cs="Arial"/>
              </w:rPr>
            </w:pPr>
            <w:r w:rsidRPr="008A2CE0">
              <w:rPr>
                <w:rFonts w:ascii="Arial" w:hAnsi="Arial" w:cs="Arial"/>
              </w:rPr>
              <w:t>0-9</w:t>
            </w:r>
          </w:p>
        </w:tc>
        <w:tc>
          <w:tcPr>
            <w:tcW w:w="2380" w:type="dxa"/>
            <w:noWrap/>
            <w:hideMark/>
          </w:tcPr>
          <w:p w14:paraId="685B7C5B" w14:textId="77777777" w:rsidR="0073268F" w:rsidRPr="008A2CE0" w:rsidRDefault="0073268F" w:rsidP="006F3A8D">
            <w:pPr>
              <w:rPr>
                <w:rFonts w:ascii="Arial" w:hAnsi="Arial" w:cs="Arial"/>
              </w:rPr>
            </w:pPr>
            <w:r w:rsidRPr="008A2CE0">
              <w:rPr>
                <w:rFonts w:ascii="Arial" w:hAnsi="Arial" w:cs="Arial"/>
              </w:rPr>
              <w:t>1-10</w:t>
            </w:r>
          </w:p>
        </w:tc>
        <w:tc>
          <w:tcPr>
            <w:tcW w:w="1340" w:type="dxa"/>
            <w:noWrap/>
            <w:hideMark/>
          </w:tcPr>
          <w:p w14:paraId="18BE9BEF"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6370D060"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9F6E7AF"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237D5211" w14:textId="77777777" w:rsidTr="006F3A8D">
        <w:trPr>
          <w:trHeight w:val="300"/>
        </w:trPr>
        <w:tc>
          <w:tcPr>
            <w:tcW w:w="960" w:type="dxa"/>
            <w:noWrap/>
            <w:hideMark/>
          </w:tcPr>
          <w:p w14:paraId="304C4C59"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7A19BBE9" w14:textId="77777777" w:rsidR="0073268F" w:rsidRPr="008A2CE0" w:rsidRDefault="0073268F" w:rsidP="006F3A8D">
            <w:pPr>
              <w:rPr>
                <w:rFonts w:ascii="Arial" w:hAnsi="Arial" w:cs="Arial"/>
              </w:rPr>
            </w:pPr>
          </w:p>
        </w:tc>
        <w:tc>
          <w:tcPr>
            <w:tcW w:w="1987" w:type="dxa"/>
            <w:noWrap/>
            <w:hideMark/>
          </w:tcPr>
          <w:p w14:paraId="484AC1B8" w14:textId="77777777" w:rsidR="0073268F" w:rsidRPr="008A2CE0" w:rsidRDefault="0073268F" w:rsidP="006F3A8D">
            <w:pPr>
              <w:rPr>
                <w:rFonts w:ascii="Arial" w:hAnsi="Arial" w:cs="Arial"/>
              </w:rPr>
            </w:pPr>
            <w:r w:rsidRPr="008A2CE0">
              <w:rPr>
                <w:rFonts w:ascii="Arial" w:hAnsi="Arial" w:cs="Arial"/>
              </w:rPr>
              <w:t>YAP</w:t>
            </w:r>
          </w:p>
        </w:tc>
        <w:tc>
          <w:tcPr>
            <w:tcW w:w="1240" w:type="dxa"/>
            <w:noWrap/>
            <w:hideMark/>
          </w:tcPr>
          <w:p w14:paraId="76F69538" w14:textId="77777777" w:rsidR="0073268F" w:rsidRPr="008A2CE0" w:rsidRDefault="0073268F" w:rsidP="006F3A8D">
            <w:pPr>
              <w:rPr>
                <w:rFonts w:ascii="Arial" w:hAnsi="Arial" w:cs="Arial"/>
              </w:rPr>
            </w:pPr>
            <w:r w:rsidRPr="008A2CE0">
              <w:rPr>
                <w:rFonts w:ascii="Arial" w:hAnsi="Arial" w:cs="Arial"/>
              </w:rPr>
              <w:t>9-20</w:t>
            </w:r>
          </w:p>
        </w:tc>
        <w:tc>
          <w:tcPr>
            <w:tcW w:w="2380" w:type="dxa"/>
            <w:noWrap/>
            <w:hideMark/>
          </w:tcPr>
          <w:p w14:paraId="6CC77C54"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3BF98D70"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6FB3E351"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63248E43"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C7299A7"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50E096D3" w14:textId="77777777" w:rsidTr="006F3A8D">
        <w:trPr>
          <w:trHeight w:val="300"/>
        </w:trPr>
        <w:tc>
          <w:tcPr>
            <w:tcW w:w="960" w:type="dxa"/>
            <w:noWrap/>
            <w:hideMark/>
          </w:tcPr>
          <w:p w14:paraId="19C22B12"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8FB23A9" w14:textId="77777777" w:rsidR="0073268F" w:rsidRPr="008A2CE0" w:rsidRDefault="0073268F" w:rsidP="006F3A8D">
            <w:pPr>
              <w:rPr>
                <w:rFonts w:ascii="Arial" w:hAnsi="Arial" w:cs="Arial"/>
              </w:rPr>
            </w:pPr>
          </w:p>
        </w:tc>
        <w:tc>
          <w:tcPr>
            <w:tcW w:w="1987" w:type="dxa"/>
            <w:noWrap/>
            <w:hideMark/>
          </w:tcPr>
          <w:p w14:paraId="6593E73B" w14:textId="77777777" w:rsidR="0073268F" w:rsidRPr="008A2CE0" w:rsidRDefault="0073268F" w:rsidP="006F3A8D">
            <w:pPr>
              <w:rPr>
                <w:rFonts w:ascii="Arial" w:hAnsi="Arial" w:cs="Arial"/>
              </w:rPr>
            </w:pPr>
            <w:r w:rsidRPr="008A2CE0">
              <w:rPr>
                <w:rFonts w:ascii="Arial" w:hAnsi="Arial" w:cs="Arial"/>
              </w:rPr>
              <w:t>YAP</w:t>
            </w:r>
          </w:p>
        </w:tc>
        <w:tc>
          <w:tcPr>
            <w:tcW w:w="1240" w:type="dxa"/>
            <w:noWrap/>
            <w:hideMark/>
          </w:tcPr>
          <w:p w14:paraId="761A9E4B" w14:textId="77777777" w:rsidR="0073268F" w:rsidRPr="008A2CE0" w:rsidRDefault="0073268F" w:rsidP="006F3A8D">
            <w:pPr>
              <w:rPr>
                <w:rFonts w:ascii="Arial" w:hAnsi="Arial" w:cs="Arial"/>
              </w:rPr>
            </w:pPr>
            <w:r w:rsidRPr="008A2CE0">
              <w:rPr>
                <w:rFonts w:ascii="Arial" w:hAnsi="Arial" w:cs="Arial"/>
              </w:rPr>
              <w:t>21-27</w:t>
            </w:r>
          </w:p>
        </w:tc>
        <w:tc>
          <w:tcPr>
            <w:tcW w:w="2380" w:type="dxa"/>
            <w:noWrap/>
            <w:hideMark/>
          </w:tcPr>
          <w:p w14:paraId="7637979B" w14:textId="77777777" w:rsidR="0073268F" w:rsidRPr="008A2CE0" w:rsidRDefault="0073268F" w:rsidP="006F3A8D">
            <w:pPr>
              <w:rPr>
                <w:rFonts w:ascii="Arial" w:hAnsi="Arial" w:cs="Arial"/>
              </w:rPr>
            </w:pPr>
            <w:r w:rsidRPr="008A2CE0">
              <w:rPr>
                <w:rFonts w:ascii="Arial" w:hAnsi="Arial" w:cs="Arial"/>
              </w:rPr>
              <w:t>0-2</w:t>
            </w:r>
          </w:p>
        </w:tc>
        <w:tc>
          <w:tcPr>
            <w:tcW w:w="2380" w:type="dxa"/>
            <w:noWrap/>
            <w:hideMark/>
          </w:tcPr>
          <w:p w14:paraId="4DC018F5" w14:textId="77777777" w:rsidR="0073268F" w:rsidRPr="008A2CE0" w:rsidRDefault="0073268F" w:rsidP="006F3A8D">
            <w:pPr>
              <w:rPr>
                <w:rFonts w:ascii="Arial" w:hAnsi="Arial" w:cs="Arial"/>
              </w:rPr>
            </w:pPr>
            <w:r w:rsidRPr="008A2CE0">
              <w:rPr>
                <w:rFonts w:ascii="Arial" w:hAnsi="Arial" w:cs="Arial"/>
              </w:rPr>
              <w:t>1-3</w:t>
            </w:r>
          </w:p>
        </w:tc>
        <w:tc>
          <w:tcPr>
            <w:tcW w:w="1340" w:type="dxa"/>
            <w:noWrap/>
            <w:hideMark/>
          </w:tcPr>
          <w:p w14:paraId="5D8A4E63"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1DEE0E93"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0B1D260"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6267C0F5" w14:textId="77777777" w:rsidTr="006F3A8D">
        <w:trPr>
          <w:trHeight w:val="300"/>
        </w:trPr>
        <w:tc>
          <w:tcPr>
            <w:tcW w:w="960" w:type="dxa"/>
            <w:noWrap/>
            <w:hideMark/>
          </w:tcPr>
          <w:p w14:paraId="5306F059"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C3F5C0D" w14:textId="77777777" w:rsidR="0073268F" w:rsidRPr="008A2CE0" w:rsidRDefault="0073268F" w:rsidP="006F3A8D">
            <w:pPr>
              <w:rPr>
                <w:rFonts w:ascii="Arial" w:hAnsi="Arial" w:cs="Arial"/>
              </w:rPr>
            </w:pPr>
          </w:p>
        </w:tc>
        <w:tc>
          <w:tcPr>
            <w:tcW w:w="1987" w:type="dxa"/>
            <w:noWrap/>
            <w:hideMark/>
          </w:tcPr>
          <w:p w14:paraId="35BB30C5"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694ACB6F" w14:textId="77777777" w:rsidR="0073268F" w:rsidRPr="008A2CE0" w:rsidRDefault="0073268F" w:rsidP="006F3A8D">
            <w:pPr>
              <w:rPr>
                <w:rFonts w:ascii="Arial" w:hAnsi="Arial" w:cs="Arial"/>
              </w:rPr>
            </w:pPr>
            <w:r w:rsidRPr="008A2CE0">
              <w:rPr>
                <w:rFonts w:ascii="Arial" w:hAnsi="Arial" w:cs="Arial"/>
              </w:rPr>
              <w:t>1</w:t>
            </w:r>
          </w:p>
        </w:tc>
        <w:tc>
          <w:tcPr>
            <w:tcW w:w="2380" w:type="dxa"/>
            <w:noWrap/>
            <w:hideMark/>
          </w:tcPr>
          <w:p w14:paraId="756B414E" w14:textId="77777777" w:rsidR="0073268F" w:rsidRPr="008A2CE0" w:rsidRDefault="0073268F" w:rsidP="006F3A8D">
            <w:pPr>
              <w:rPr>
                <w:rFonts w:ascii="Arial" w:hAnsi="Arial" w:cs="Arial"/>
              </w:rPr>
            </w:pPr>
            <w:r w:rsidRPr="008A2CE0">
              <w:rPr>
                <w:rFonts w:ascii="Arial" w:hAnsi="Arial" w:cs="Arial"/>
              </w:rPr>
              <w:t>ASSIST_1_1-ASSIST_1_8</w:t>
            </w:r>
          </w:p>
        </w:tc>
        <w:tc>
          <w:tcPr>
            <w:tcW w:w="2380" w:type="dxa"/>
            <w:noWrap/>
            <w:hideMark/>
          </w:tcPr>
          <w:p w14:paraId="2EB54154" w14:textId="77777777" w:rsidR="0073268F" w:rsidRPr="008A2CE0" w:rsidRDefault="0073268F" w:rsidP="006F3A8D">
            <w:pPr>
              <w:rPr>
                <w:rFonts w:ascii="Arial" w:hAnsi="Arial" w:cs="Arial"/>
              </w:rPr>
            </w:pPr>
            <w:r w:rsidRPr="008A2CE0">
              <w:rPr>
                <w:rFonts w:ascii="Arial" w:hAnsi="Arial" w:cs="Arial"/>
              </w:rPr>
              <w:t>1-8</w:t>
            </w:r>
          </w:p>
        </w:tc>
        <w:tc>
          <w:tcPr>
            <w:tcW w:w="1340" w:type="dxa"/>
            <w:noWrap/>
            <w:hideMark/>
          </w:tcPr>
          <w:p w14:paraId="7A97EDE2"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318DE40C"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B727E65"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300016DA" w14:textId="77777777" w:rsidTr="006F3A8D">
        <w:trPr>
          <w:trHeight w:val="300"/>
        </w:trPr>
        <w:tc>
          <w:tcPr>
            <w:tcW w:w="960" w:type="dxa"/>
            <w:noWrap/>
            <w:hideMark/>
          </w:tcPr>
          <w:p w14:paraId="41624FCB"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739C01F3" w14:textId="77777777" w:rsidR="0073268F" w:rsidRPr="008A2CE0" w:rsidRDefault="0073268F" w:rsidP="006F3A8D">
            <w:pPr>
              <w:rPr>
                <w:rFonts w:ascii="Arial" w:hAnsi="Arial" w:cs="Arial"/>
              </w:rPr>
            </w:pPr>
          </w:p>
        </w:tc>
        <w:tc>
          <w:tcPr>
            <w:tcW w:w="1987" w:type="dxa"/>
            <w:noWrap/>
            <w:hideMark/>
          </w:tcPr>
          <w:p w14:paraId="4303B400"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001D2D0F" w14:textId="77777777" w:rsidR="0073268F" w:rsidRPr="008A2CE0" w:rsidRDefault="0073268F" w:rsidP="006F3A8D">
            <w:pPr>
              <w:rPr>
                <w:rFonts w:ascii="Arial" w:hAnsi="Arial" w:cs="Arial"/>
              </w:rPr>
            </w:pPr>
            <w:r w:rsidRPr="008A2CE0">
              <w:rPr>
                <w:rFonts w:ascii="Arial" w:hAnsi="Arial" w:cs="Arial"/>
              </w:rPr>
              <w:t>1</w:t>
            </w:r>
          </w:p>
        </w:tc>
        <w:tc>
          <w:tcPr>
            <w:tcW w:w="2380" w:type="dxa"/>
            <w:noWrap/>
            <w:hideMark/>
          </w:tcPr>
          <w:p w14:paraId="7A564FBE"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5C3E2E2D"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587E49D7"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7FE3A09B"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A9562E7"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77060A9E" w14:textId="77777777" w:rsidTr="006F3A8D">
        <w:trPr>
          <w:trHeight w:val="300"/>
        </w:trPr>
        <w:tc>
          <w:tcPr>
            <w:tcW w:w="960" w:type="dxa"/>
            <w:noWrap/>
            <w:hideMark/>
          </w:tcPr>
          <w:p w14:paraId="0E79885C"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6770D8C2" w14:textId="77777777" w:rsidR="0073268F" w:rsidRPr="008A2CE0" w:rsidRDefault="0073268F" w:rsidP="006F3A8D">
            <w:pPr>
              <w:rPr>
                <w:rFonts w:ascii="Arial" w:hAnsi="Arial" w:cs="Arial"/>
              </w:rPr>
            </w:pPr>
          </w:p>
        </w:tc>
        <w:tc>
          <w:tcPr>
            <w:tcW w:w="1987" w:type="dxa"/>
            <w:noWrap/>
            <w:hideMark/>
          </w:tcPr>
          <w:p w14:paraId="6F38722D"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6381112C" w14:textId="77777777" w:rsidR="0073268F" w:rsidRPr="008A2CE0" w:rsidRDefault="0073268F" w:rsidP="006F3A8D">
            <w:pPr>
              <w:rPr>
                <w:rFonts w:ascii="Arial" w:hAnsi="Arial" w:cs="Arial"/>
              </w:rPr>
            </w:pPr>
            <w:r w:rsidRPr="008A2CE0">
              <w:rPr>
                <w:rFonts w:ascii="Arial" w:hAnsi="Arial" w:cs="Arial"/>
              </w:rPr>
              <w:t>2</w:t>
            </w:r>
          </w:p>
        </w:tc>
        <w:tc>
          <w:tcPr>
            <w:tcW w:w="2380" w:type="dxa"/>
            <w:noWrap/>
            <w:hideMark/>
          </w:tcPr>
          <w:p w14:paraId="697CA351" w14:textId="77777777" w:rsidR="0073268F" w:rsidRPr="008A2CE0" w:rsidRDefault="0073268F" w:rsidP="006F3A8D">
            <w:pPr>
              <w:rPr>
                <w:rFonts w:ascii="Arial" w:hAnsi="Arial" w:cs="Arial"/>
              </w:rPr>
            </w:pPr>
            <w:r w:rsidRPr="008A2CE0">
              <w:rPr>
                <w:rFonts w:ascii="Arial" w:hAnsi="Arial" w:cs="Arial"/>
              </w:rPr>
              <w:t>ASSIST_2_x1-ASSIST_2_x1</w:t>
            </w:r>
          </w:p>
        </w:tc>
        <w:tc>
          <w:tcPr>
            <w:tcW w:w="2380" w:type="dxa"/>
            <w:noWrap/>
            <w:hideMark/>
          </w:tcPr>
          <w:p w14:paraId="6D924E90" w14:textId="77777777" w:rsidR="0073268F" w:rsidRPr="008A2CE0" w:rsidRDefault="0073268F" w:rsidP="006F3A8D">
            <w:pPr>
              <w:rPr>
                <w:rFonts w:ascii="Arial" w:hAnsi="Arial" w:cs="Arial"/>
              </w:rPr>
            </w:pPr>
            <w:r w:rsidRPr="008A2CE0">
              <w:rPr>
                <w:rFonts w:ascii="Arial" w:hAnsi="Arial" w:cs="Arial"/>
              </w:rPr>
              <w:t>1-8</w:t>
            </w:r>
          </w:p>
        </w:tc>
        <w:tc>
          <w:tcPr>
            <w:tcW w:w="1340" w:type="dxa"/>
            <w:noWrap/>
            <w:hideMark/>
          </w:tcPr>
          <w:p w14:paraId="20DCD8FC"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537CF9F6"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C8E37F7"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3580A719" w14:textId="77777777" w:rsidTr="006F3A8D">
        <w:trPr>
          <w:trHeight w:val="300"/>
        </w:trPr>
        <w:tc>
          <w:tcPr>
            <w:tcW w:w="960" w:type="dxa"/>
            <w:noWrap/>
            <w:hideMark/>
          </w:tcPr>
          <w:p w14:paraId="3DD25466"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8FC906A" w14:textId="77777777" w:rsidR="0073268F" w:rsidRPr="008A2CE0" w:rsidRDefault="0073268F" w:rsidP="006F3A8D">
            <w:pPr>
              <w:rPr>
                <w:rFonts w:ascii="Arial" w:hAnsi="Arial" w:cs="Arial"/>
              </w:rPr>
            </w:pPr>
          </w:p>
        </w:tc>
        <w:tc>
          <w:tcPr>
            <w:tcW w:w="1987" w:type="dxa"/>
            <w:noWrap/>
            <w:hideMark/>
          </w:tcPr>
          <w:p w14:paraId="1C3D17AA"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6EC19079" w14:textId="77777777" w:rsidR="0073268F" w:rsidRPr="008A2CE0" w:rsidRDefault="0073268F" w:rsidP="006F3A8D">
            <w:pPr>
              <w:rPr>
                <w:rFonts w:ascii="Arial" w:hAnsi="Arial" w:cs="Arial"/>
              </w:rPr>
            </w:pPr>
            <w:r w:rsidRPr="008A2CE0">
              <w:rPr>
                <w:rFonts w:ascii="Arial" w:hAnsi="Arial" w:cs="Arial"/>
              </w:rPr>
              <w:t>2</w:t>
            </w:r>
          </w:p>
        </w:tc>
        <w:tc>
          <w:tcPr>
            <w:tcW w:w="2380" w:type="dxa"/>
            <w:noWrap/>
            <w:hideMark/>
          </w:tcPr>
          <w:p w14:paraId="12D0693F"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60624FF4"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36A23B14"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08C13647"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74BE442"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4C549AB7" w14:textId="77777777" w:rsidTr="006F3A8D">
        <w:trPr>
          <w:trHeight w:val="300"/>
        </w:trPr>
        <w:tc>
          <w:tcPr>
            <w:tcW w:w="960" w:type="dxa"/>
            <w:noWrap/>
            <w:hideMark/>
          </w:tcPr>
          <w:p w14:paraId="23972BF2"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797DAFCA" w14:textId="77777777" w:rsidR="0073268F" w:rsidRPr="008A2CE0" w:rsidRDefault="0073268F" w:rsidP="006F3A8D">
            <w:pPr>
              <w:rPr>
                <w:rFonts w:ascii="Arial" w:hAnsi="Arial" w:cs="Arial"/>
              </w:rPr>
            </w:pPr>
          </w:p>
        </w:tc>
        <w:tc>
          <w:tcPr>
            <w:tcW w:w="1987" w:type="dxa"/>
            <w:noWrap/>
            <w:hideMark/>
          </w:tcPr>
          <w:p w14:paraId="65CDC028"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2151AE67" w14:textId="77777777" w:rsidR="0073268F" w:rsidRPr="008A2CE0" w:rsidRDefault="0073268F" w:rsidP="006F3A8D">
            <w:pPr>
              <w:rPr>
                <w:rFonts w:ascii="Arial" w:hAnsi="Arial" w:cs="Arial"/>
              </w:rPr>
            </w:pPr>
            <w:r w:rsidRPr="008A2CE0">
              <w:rPr>
                <w:rFonts w:ascii="Arial" w:hAnsi="Arial" w:cs="Arial"/>
              </w:rPr>
              <w:t>3</w:t>
            </w:r>
          </w:p>
        </w:tc>
        <w:tc>
          <w:tcPr>
            <w:tcW w:w="2380" w:type="dxa"/>
            <w:noWrap/>
            <w:hideMark/>
          </w:tcPr>
          <w:p w14:paraId="559C6029" w14:textId="77777777" w:rsidR="0073268F" w:rsidRPr="008A2CE0" w:rsidRDefault="0073268F" w:rsidP="006F3A8D">
            <w:pPr>
              <w:rPr>
                <w:rFonts w:ascii="Arial" w:hAnsi="Arial" w:cs="Arial"/>
              </w:rPr>
            </w:pPr>
            <w:r w:rsidRPr="008A2CE0">
              <w:rPr>
                <w:rFonts w:ascii="Arial" w:hAnsi="Arial" w:cs="Arial"/>
              </w:rPr>
              <w:t>ASSIST_3_x1-ASSIST_3_x8</w:t>
            </w:r>
          </w:p>
        </w:tc>
        <w:tc>
          <w:tcPr>
            <w:tcW w:w="2380" w:type="dxa"/>
            <w:noWrap/>
            <w:hideMark/>
          </w:tcPr>
          <w:p w14:paraId="6B21EE51" w14:textId="77777777" w:rsidR="0073268F" w:rsidRPr="008A2CE0" w:rsidRDefault="0073268F" w:rsidP="006F3A8D">
            <w:pPr>
              <w:rPr>
                <w:rFonts w:ascii="Arial" w:hAnsi="Arial" w:cs="Arial"/>
              </w:rPr>
            </w:pPr>
            <w:r w:rsidRPr="008A2CE0">
              <w:rPr>
                <w:rFonts w:ascii="Arial" w:hAnsi="Arial" w:cs="Arial"/>
              </w:rPr>
              <w:t>1-8</w:t>
            </w:r>
          </w:p>
        </w:tc>
        <w:tc>
          <w:tcPr>
            <w:tcW w:w="1340" w:type="dxa"/>
            <w:noWrap/>
            <w:hideMark/>
          </w:tcPr>
          <w:p w14:paraId="0FC08912"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685743E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6D45F30"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38AE8E87" w14:textId="77777777" w:rsidTr="006F3A8D">
        <w:trPr>
          <w:trHeight w:val="300"/>
        </w:trPr>
        <w:tc>
          <w:tcPr>
            <w:tcW w:w="960" w:type="dxa"/>
            <w:noWrap/>
            <w:hideMark/>
          </w:tcPr>
          <w:p w14:paraId="64C03612"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CE73757" w14:textId="77777777" w:rsidR="0073268F" w:rsidRPr="008A2CE0" w:rsidRDefault="0073268F" w:rsidP="006F3A8D">
            <w:pPr>
              <w:rPr>
                <w:rFonts w:ascii="Arial" w:hAnsi="Arial" w:cs="Arial"/>
              </w:rPr>
            </w:pPr>
          </w:p>
        </w:tc>
        <w:tc>
          <w:tcPr>
            <w:tcW w:w="1987" w:type="dxa"/>
            <w:noWrap/>
            <w:hideMark/>
          </w:tcPr>
          <w:p w14:paraId="0D42E68A"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5A92FF1E" w14:textId="77777777" w:rsidR="0073268F" w:rsidRPr="008A2CE0" w:rsidRDefault="0073268F" w:rsidP="006F3A8D">
            <w:pPr>
              <w:rPr>
                <w:rFonts w:ascii="Arial" w:hAnsi="Arial" w:cs="Arial"/>
              </w:rPr>
            </w:pPr>
            <w:r w:rsidRPr="008A2CE0">
              <w:rPr>
                <w:rFonts w:ascii="Arial" w:hAnsi="Arial" w:cs="Arial"/>
              </w:rPr>
              <w:t>3</w:t>
            </w:r>
          </w:p>
        </w:tc>
        <w:tc>
          <w:tcPr>
            <w:tcW w:w="2380" w:type="dxa"/>
            <w:noWrap/>
            <w:hideMark/>
          </w:tcPr>
          <w:p w14:paraId="54520A93"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6A6C79B9"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5E86A39E"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6E3FD670"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2127210"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1828D951" w14:textId="77777777" w:rsidTr="006F3A8D">
        <w:trPr>
          <w:trHeight w:val="300"/>
        </w:trPr>
        <w:tc>
          <w:tcPr>
            <w:tcW w:w="960" w:type="dxa"/>
            <w:noWrap/>
            <w:hideMark/>
          </w:tcPr>
          <w:p w14:paraId="1B9EAC29"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13F4F93" w14:textId="77777777" w:rsidR="0073268F" w:rsidRPr="008A2CE0" w:rsidRDefault="0073268F" w:rsidP="006F3A8D">
            <w:pPr>
              <w:rPr>
                <w:rFonts w:ascii="Arial" w:hAnsi="Arial" w:cs="Arial"/>
              </w:rPr>
            </w:pPr>
          </w:p>
        </w:tc>
        <w:tc>
          <w:tcPr>
            <w:tcW w:w="1987" w:type="dxa"/>
            <w:noWrap/>
            <w:hideMark/>
          </w:tcPr>
          <w:p w14:paraId="64DC9A75"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7E1E7575" w14:textId="77777777" w:rsidR="0073268F" w:rsidRPr="008A2CE0" w:rsidRDefault="0073268F" w:rsidP="006F3A8D">
            <w:pPr>
              <w:rPr>
                <w:rFonts w:ascii="Arial" w:hAnsi="Arial" w:cs="Arial"/>
              </w:rPr>
            </w:pPr>
            <w:r w:rsidRPr="008A2CE0">
              <w:rPr>
                <w:rFonts w:ascii="Arial" w:hAnsi="Arial" w:cs="Arial"/>
              </w:rPr>
              <w:t>4</w:t>
            </w:r>
          </w:p>
        </w:tc>
        <w:tc>
          <w:tcPr>
            <w:tcW w:w="2380" w:type="dxa"/>
            <w:noWrap/>
            <w:hideMark/>
          </w:tcPr>
          <w:p w14:paraId="718D0C7A" w14:textId="77777777" w:rsidR="0073268F" w:rsidRPr="008A2CE0" w:rsidRDefault="0073268F" w:rsidP="006F3A8D">
            <w:pPr>
              <w:rPr>
                <w:rFonts w:ascii="Arial" w:hAnsi="Arial" w:cs="Arial"/>
              </w:rPr>
            </w:pPr>
            <w:r w:rsidRPr="008A2CE0">
              <w:rPr>
                <w:rFonts w:ascii="Arial" w:hAnsi="Arial" w:cs="Arial"/>
              </w:rPr>
              <w:t>ASSIST_4_x1-ASSIST_4_x8</w:t>
            </w:r>
          </w:p>
        </w:tc>
        <w:tc>
          <w:tcPr>
            <w:tcW w:w="2380" w:type="dxa"/>
            <w:noWrap/>
            <w:hideMark/>
          </w:tcPr>
          <w:p w14:paraId="4B2491A4" w14:textId="77777777" w:rsidR="0073268F" w:rsidRPr="008A2CE0" w:rsidRDefault="0073268F" w:rsidP="006F3A8D">
            <w:pPr>
              <w:rPr>
                <w:rFonts w:ascii="Arial" w:hAnsi="Arial" w:cs="Arial"/>
              </w:rPr>
            </w:pPr>
            <w:r w:rsidRPr="008A2CE0">
              <w:rPr>
                <w:rFonts w:ascii="Arial" w:hAnsi="Arial" w:cs="Arial"/>
              </w:rPr>
              <w:t>1-8</w:t>
            </w:r>
          </w:p>
        </w:tc>
        <w:tc>
          <w:tcPr>
            <w:tcW w:w="1340" w:type="dxa"/>
            <w:noWrap/>
            <w:hideMark/>
          </w:tcPr>
          <w:p w14:paraId="54F41B04"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33BD4B82"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0069904"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2F8A3E18" w14:textId="77777777" w:rsidTr="006F3A8D">
        <w:trPr>
          <w:trHeight w:val="300"/>
        </w:trPr>
        <w:tc>
          <w:tcPr>
            <w:tcW w:w="960" w:type="dxa"/>
            <w:noWrap/>
            <w:hideMark/>
          </w:tcPr>
          <w:p w14:paraId="7225A801"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9AB22F9" w14:textId="77777777" w:rsidR="0073268F" w:rsidRPr="008A2CE0" w:rsidRDefault="0073268F" w:rsidP="006F3A8D">
            <w:pPr>
              <w:rPr>
                <w:rFonts w:ascii="Arial" w:hAnsi="Arial" w:cs="Arial"/>
              </w:rPr>
            </w:pPr>
          </w:p>
        </w:tc>
        <w:tc>
          <w:tcPr>
            <w:tcW w:w="1987" w:type="dxa"/>
            <w:noWrap/>
            <w:hideMark/>
          </w:tcPr>
          <w:p w14:paraId="25696E6B"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58BDCF0B" w14:textId="77777777" w:rsidR="0073268F" w:rsidRPr="008A2CE0" w:rsidRDefault="0073268F" w:rsidP="006F3A8D">
            <w:pPr>
              <w:rPr>
                <w:rFonts w:ascii="Arial" w:hAnsi="Arial" w:cs="Arial"/>
              </w:rPr>
            </w:pPr>
            <w:r w:rsidRPr="008A2CE0">
              <w:rPr>
                <w:rFonts w:ascii="Arial" w:hAnsi="Arial" w:cs="Arial"/>
              </w:rPr>
              <w:t>4</w:t>
            </w:r>
          </w:p>
        </w:tc>
        <w:tc>
          <w:tcPr>
            <w:tcW w:w="2380" w:type="dxa"/>
            <w:noWrap/>
            <w:hideMark/>
          </w:tcPr>
          <w:p w14:paraId="04BCC07A"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5830B5E0"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5FBE3CFF"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2036EEB0"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66F8690"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74F3832F" w14:textId="77777777" w:rsidTr="006F3A8D">
        <w:trPr>
          <w:trHeight w:val="300"/>
        </w:trPr>
        <w:tc>
          <w:tcPr>
            <w:tcW w:w="960" w:type="dxa"/>
            <w:noWrap/>
            <w:hideMark/>
          </w:tcPr>
          <w:p w14:paraId="657CFB41"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6BFD2F8" w14:textId="77777777" w:rsidR="0073268F" w:rsidRPr="008A2CE0" w:rsidRDefault="0073268F" w:rsidP="006F3A8D">
            <w:pPr>
              <w:rPr>
                <w:rFonts w:ascii="Arial" w:hAnsi="Arial" w:cs="Arial"/>
              </w:rPr>
            </w:pPr>
          </w:p>
        </w:tc>
        <w:tc>
          <w:tcPr>
            <w:tcW w:w="1987" w:type="dxa"/>
            <w:noWrap/>
            <w:hideMark/>
          </w:tcPr>
          <w:p w14:paraId="080D2C38"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7C6615B0" w14:textId="77777777" w:rsidR="0073268F" w:rsidRPr="008A2CE0" w:rsidRDefault="0073268F" w:rsidP="006F3A8D">
            <w:pPr>
              <w:rPr>
                <w:rFonts w:ascii="Arial" w:hAnsi="Arial" w:cs="Arial"/>
              </w:rPr>
            </w:pPr>
            <w:r w:rsidRPr="008A2CE0">
              <w:rPr>
                <w:rFonts w:ascii="Arial" w:hAnsi="Arial" w:cs="Arial"/>
              </w:rPr>
              <w:t>5</w:t>
            </w:r>
          </w:p>
        </w:tc>
        <w:tc>
          <w:tcPr>
            <w:tcW w:w="2380" w:type="dxa"/>
            <w:noWrap/>
            <w:hideMark/>
          </w:tcPr>
          <w:p w14:paraId="735B0DBA" w14:textId="77777777" w:rsidR="0073268F" w:rsidRPr="008A2CE0" w:rsidRDefault="0073268F" w:rsidP="006F3A8D">
            <w:pPr>
              <w:rPr>
                <w:rFonts w:ascii="Arial" w:hAnsi="Arial" w:cs="Arial"/>
              </w:rPr>
            </w:pPr>
            <w:r w:rsidRPr="008A2CE0">
              <w:rPr>
                <w:rFonts w:ascii="Arial" w:hAnsi="Arial" w:cs="Arial"/>
              </w:rPr>
              <w:t>ASSIST_5_x1-ASSIST_5_x8</w:t>
            </w:r>
          </w:p>
        </w:tc>
        <w:tc>
          <w:tcPr>
            <w:tcW w:w="2380" w:type="dxa"/>
            <w:noWrap/>
            <w:hideMark/>
          </w:tcPr>
          <w:p w14:paraId="072A7E1A" w14:textId="77777777" w:rsidR="0073268F" w:rsidRPr="008A2CE0" w:rsidRDefault="0073268F" w:rsidP="006F3A8D">
            <w:pPr>
              <w:rPr>
                <w:rFonts w:ascii="Arial" w:hAnsi="Arial" w:cs="Arial"/>
              </w:rPr>
            </w:pPr>
            <w:r w:rsidRPr="008A2CE0">
              <w:rPr>
                <w:rFonts w:ascii="Arial" w:hAnsi="Arial" w:cs="Arial"/>
              </w:rPr>
              <w:t>1-8</w:t>
            </w:r>
          </w:p>
        </w:tc>
        <w:tc>
          <w:tcPr>
            <w:tcW w:w="1340" w:type="dxa"/>
            <w:noWrap/>
            <w:hideMark/>
          </w:tcPr>
          <w:p w14:paraId="043463B8"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68E24D21"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CB5C92C"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3058A436" w14:textId="77777777" w:rsidTr="006F3A8D">
        <w:trPr>
          <w:trHeight w:val="300"/>
        </w:trPr>
        <w:tc>
          <w:tcPr>
            <w:tcW w:w="960" w:type="dxa"/>
            <w:noWrap/>
            <w:hideMark/>
          </w:tcPr>
          <w:p w14:paraId="3CFC98FC"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185DF94" w14:textId="77777777" w:rsidR="0073268F" w:rsidRPr="008A2CE0" w:rsidRDefault="0073268F" w:rsidP="006F3A8D">
            <w:pPr>
              <w:rPr>
                <w:rFonts w:ascii="Arial" w:hAnsi="Arial" w:cs="Arial"/>
              </w:rPr>
            </w:pPr>
          </w:p>
        </w:tc>
        <w:tc>
          <w:tcPr>
            <w:tcW w:w="1987" w:type="dxa"/>
            <w:noWrap/>
            <w:hideMark/>
          </w:tcPr>
          <w:p w14:paraId="47DEF70C"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4FB86FBC" w14:textId="77777777" w:rsidR="0073268F" w:rsidRPr="008A2CE0" w:rsidRDefault="0073268F" w:rsidP="006F3A8D">
            <w:pPr>
              <w:rPr>
                <w:rFonts w:ascii="Arial" w:hAnsi="Arial" w:cs="Arial"/>
              </w:rPr>
            </w:pPr>
            <w:r w:rsidRPr="008A2CE0">
              <w:rPr>
                <w:rFonts w:ascii="Arial" w:hAnsi="Arial" w:cs="Arial"/>
              </w:rPr>
              <w:t>5</w:t>
            </w:r>
          </w:p>
        </w:tc>
        <w:tc>
          <w:tcPr>
            <w:tcW w:w="2380" w:type="dxa"/>
            <w:noWrap/>
            <w:hideMark/>
          </w:tcPr>
          <w:p w14:paraId="71A35A1B"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22C4C3B5"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7194C101"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72BD43CA"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61DE831C"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35B7902B" w14:textId="77777777" w:rsidTr="006F3A8D">
        <w:trPr>
          <w:trHeight w:val="300"/>
        </w:trPr>
        <w:tc>
          <w:tcPr>
            <w:tcW w:w="960" w:type="dxa"/>
            <w:noWrap/>
            <w:hideMark/>
          </w:tcPr>
          <w:p w14:paraId="53A079B1"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E695F7B" w14:textId="77777777" w:rsidR="0073268F" w:rsidRPr="008A2CE0" w:rsidRDefault="0073268F" w:rsidP="006F3A8D">
            <w:pPr>
              <w:rPr>
                <w:rFonts w:ascii="Arial" w:hAnsi="Arial" w:cs="Arial"/>
              </w:rPr>
            </w:pPr>
          </w:p>
        </w:tc>
        <w:tc>
          <w:tcPr>
            <w:tcW w:w="1987" w:type="dxa"/>
            <w:noWrap/>
            <w:hideMark/>
          </w:tcPr>
          <w:p w14:paraId="3B80C5E7"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56350F0D" w14:textId="77777777" w:rsidR="0073268F" w:rsidRPr="008A2CE0" w:rsidRDefault="0073268F" w:rsidP="006F3A8D">
            <w:pPr>
              <w:rPr>
                <w:rFonts w:ascii="Arial" w:hAnsi="Arial" w:cs="Arial"/>
              </w:rPr>
            </w:pPr>
            <w:r w:rsidRPr="008A2CE0">
              <w:rPr>
                <w:rFonts w:ascii="Arial" w:hAnsi="Arial" w:cs="Arial"/>
              </w:rPr>
              <w:t>6</w:t>
            </w:r>
          </w:p>
        </w:tc>
        <w:tc>
          <w:tcPr>
            <w:tcW w:w="2380" w:type="dxa"/>
            <w:noWrap/>
            <w:hideMark/>
          </w:tcPr>
          <w:p w14:paraId="4C8F4149" w14:textId="77777777" w:rsidR="0073268F" w:rsidRPr="008A2CE0" w:rsidRDefault="0073268F" w:rsidP="006F3A8D">
            <w:pPr>
              <w:rPr>
                <w:rFonts w:ascii="Arial" w:hAnsi="Arial" w:cs="Arial"/>
              </w:rPr>
            </w:pPr>
            <w:r w:rsidRPr="008A2CE0">
              <w:rPr>
                <w:rFonts w:ascii="Arial" w:hAnsi="Arial" w:cs="Arial"/>
              </w:rPr>
              <w:t>ASSIST_6_x1-ASSIST_6_x8</w:t>
            </w:r>
          </w:p>
        </w:tc>
        <w:tc>
          <w:tcPr>
            <w:tcW w:w="2380" w:type="dxa"/>
            <w:noWrap/>
            <w:hideMark/>
          </w:tcPr>
          <w:p w14:paraId="2EC86603" w14:textId="77777777" w:rsidR="0073268F" w:rsidRPr="008A2CE0" w:rsidRDefault="0073268F" w:rsidP="006F3A8D">
            <w:pPr>
              <w:rPr>
                <w:rFonts w:ascii="Arial" w:hAnsi="Arial" w:cs="Arial"/>
              </w:rPr>
            </w:pPr>
            <w:r w:rsidRPr="008A2CE0">
              <w:rPr>
                <w:rFonts w:ascii="Arial" w:hAnsi="Arial" w:cs="Arial"/>
              </w:rPr>
              <w:t>1-8</w:t>
            </w:r>
          </w:p>
        </w:tc>
        <w:tc>
          <w:tcPr>
            <w:tcW w:w="1340" w:type="dxa"/>
            <w:noWrap/>
            <w:hideMark/>
          </w:tcPr>
          <w:p w14:paraId="58FE486C"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2E2D2E1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64D7CC0"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7D8D9108" w14:textId="77777777" w:rsidTr="006F3A8D">
        <w:trPr>
          <w:trHeight w:val="300"/>
        </w:trPr>
        <w:tc>
          <w:tcPr>
            <w:tcW w:w="960" w:type="dxa"/>
            <w:noWrap/>
            <w:hideMark/>
          </w:tcPr>
          <w:p w14:paraId="5E2280DC"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6CB65D73" w14:textId="77777777" w:rsidR="0073268F" w:rsidRPr="008A2CE0" w:rsidRDefault="0073268F" w:rsidP="006F3A8D">
            <w:pPr>
              <w:rPr>
                <w:rFonts w:ascii="Arial" w:hAnsi="Arial" w:cs="Arial"/>
              </w:rPr>
            </w:pPr>
          </w:p>
        </w:tc>
        <w:tc>
          <w:tcPr>
            <w:tcW w:w="1987" w:type="dxa"/>
            <w:noWrap/>
            <w:hideMark/>
          </w:tcPr>
          <w:p w14:paraId="2B2BE357"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4DBD3D12" w14:textId="77777777" w:rsidR="0073268F" w:rsidRPr="008A2CE0" w:rsidRDefault="0073268F" w:rsidP="006F3A8D">
            <w:pPr>
              <w:rPr>
                <w:rFonts w:ascii="Arial" w:hAnsi="Arial" w:cs="Arial"/>
              </w:rPr>
            </w:pPr>
            <w:r w:rsidRPr="008A2CE0">
              <w:rPr>
                <w:rFonts w:ascii="Arial" w:hAnsi="Arial" w:cs="Arial"/>
              </w:rPr>
              <w:t>6</w:t>
            </w:r>
          </w:p>
        </w:tc>
        <w:tc>
          <w:tcPr>
            <w:tcW w:w="2380" w:type="dxa"/>
            <w:noWrap/>
            <w:hideMark/>
          </w:tcPr>
          <w:p w14:paraId="6FDCCBC7"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0482953F"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20A4406B"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58481AF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61405F1C"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0402152F" w14:textId="77777777" w:rsidTr="006F3A8D">
        <w:trPr>
          <w:trHeight w:val="300"/>
        </w:trPr>
        <w:tc>
          <w:tcPr>
            <w:tcW w:w="960" w:type="dxa"/>
            <w:noWrap/>
            <w:hideMark/>
          </w:tcPr>
          <w:p w14:paraId="3B01D445"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5039385A" w14:textId="77777777" w:rsidR="0073268F" w:rsidRPr="008A2CE0" w:rsidRDefault="0073268F" w:rsidP="006F3A8D">
            <w:pPr>
              <w:rPr>
                <w:rFonts w:ascii="Arial" w:hAnsi="Arial" w:cs="Arial"/>
              </w:rPr>
            </w:pPr>
          </w:p>
        </w:tc>
        <w:tc>
          <w:tcPr>
            <w:tcW w:w="1987" w:type="dxa"/>
            <w:noWrap/>
            <w:hideMark/>
          </w:tcPr>
          <w:p w14:paraId="3E33B401"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608D6600" w14:textId="77777777" w:rsidR="0073268F" w:rsidRPr="008A2CE0" w:rsidRDefault="0073268F" w:rsidP="006F3A8D">
            <w:pPr>
              <w:rPr>
                <w:rFonts w:ascii="Arial" w:hAnsi="Arial" w:cs="Arial"/>
              </w:rPr>
            </w:pPr>
            <w:r w:rsidRPr="008A2CE0">
              <w:rPr>
                <w:rFonts w:ascii="Arial" w:hAnsi="Arial" w:cs="Arial"/>
              </w:rPr>
              <w:t>7</w:t>
            </w:r>
          </w:p>
        </w:tc>
        <w:tc>
          <w:tcPr>
            <w:tcW w:w="2380" w:type="dxa"/>
            <w:noWrap/>
            <w:hideMark/>
          </w:tcPr>
          <w:p w14:paraId="2B8EED76" w14:textId="77777777" w:rsidR="0073268F" w:rsidRPr="008A2CE0" w:rsidRDefault="0073268F" w:rsidP="006F3A8D">
            <w:pPr>
              <w:rPr>
                <w:rFonts w:ascii="Arial" w:hAnsi="Arial" w:cs="Arial"/>
              </w:rPr>
            </w:pPr>
            <w:r w:rsidRPr="008A2CE0">
              <w:rPr>
                <w:rFonts w:ascii="Arial" w:hAnsi="Arial" w:cs="Arial"/>
              </w:rPr>
              <w:t>ASSIST_7_x1-ASSIST_7_x8</w:t>
            </w:r>
          </w:p>
        </w:tc>
        <w:tc>
          <w:tcPr>
            <w:tcW w:w="2380" w:type="dxa"/>
            <w:noWrap/>
            <w:hideMark/>
          </w:tcPr>
          <w:p w14:paraId="25388B14" w14:textId="77777777" w:rsidR="0073268F" w:rsidRPr="008A2CE0" w:rsidRDefault="0073268F" w:rsidP="006F3A8D">
            <w:pPr>
              <w:rPr>
                <w:rFonts w:ascii="Arial" w:hAnsi="Arial" w:cs="Arial"/>
              </w:rPr>
            </w:pPr>
            <w:r w:rsidRPr="008A2CE0">
              <w:rPr>
                <w:rFonts w:ascii="Arial" w:hAnsi="Arial" w:cs="Arial"/>
              </w:rPr>
              <w:t>1-8</w:t>
            </w:r>
          </w:p>
        </w:tc>
        <w:tc>
          <w:tcPr>
            <w:tcW w:w="1340" w:type="dxa"/>
            <w:noWrap/>
            <w:hideMark/>
          </w:tcPr>
          <w:p w14:paraId="053C557C"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76A83A01"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EC62EE7"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34166794" w14:textId="77777777" w:rsidTr="006F3A8D">
        <w:trPr>
          <w:trHeight w:val="300"/>
        </w:trPr>
        <w:tc>
          <w:tcPr>
            <w:tcW w:w="960" w:type="dxa"/>
            <w:noWrap/>
            <w:hideMark/>
          </w:tcPr>
          <w:p w14:paraId="5EF36791" w14:textId="77777777" w:rsidR="0073268F" w:rsidRPr="008A2CE0" w:rsidRDefault="0073268F" w:rsidP="006F3A8D">
            <w:pPr>
              <w:rPr>
                <w:rFonts w:ascii="Arial" w:hAnsi="Arial" w:cs="Arial"/>
              </w:rPr>
            </w:pPr>
            <w:r w:rsidRPr="008A2CE0">
              <w:rPr>
                <w:rFonts w:ascii="Arial" w:hAnsi="Arial" w:cs="Arial"/>
              </w:rPr>
              <w:lastRenderedPageBreak/>
              <w:t>Risk</w:t>
            </w:r>
          </w:p>
        </w:tc>
        <w:tc>
          <w:tcPr>
            <w:tcW w:w="2600" w:type="dxa"/>
            <w:noWrap/>
            <w:hideMark/>
          </w:tcPr>
          <w:p w14:paraId="3AD9080F" w14:textId="77777777" w:rsidR="0073268F" w:rsidRPr="008A2CE0" w:rsidRDefault="0073268F" w:rsidP="006F3A8D">
            <w:pPr>
              <w:rPr>
                <w:rFonts w:ascii="Arial" w:hAnsi="Arial" w:cs="Arial"/>
              </w:rPr>
            </w:pPr>
          </w:p>
        </w:tc>
        <w:tc>
          <w:tcPr>
            <w:tcW w:w="1987" w:type="dxa"/>
            <w:noWrap/>
            <w:hideMark/>
          </w:tcPr>
          <w:p w14:paraId="3316EDE2"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11B0C70E" w14:textId="77777777" w:rsidR="0073268F" w:rsidRPr="008A2CE0" w:rsidRDefault="0073268F" w:rsidP="006F3A8D">
            <w:pPr>
              <w:rPr>
                <w:rFonts w:ascii="Arial" w:hAnsi="Arial" w:cs="Arial"/>
              </w:rPr>
            </w:pPr>
            <w:r w:rsidRPr="008A2CE0">
              <w:rPr>
                <w:rFonts w:ascii="Arial" w:hAnsi="Arial" w:cs="Arial"/>
              </w:rPr>
              <w:t>7</w:t>
            </w:r>
          </w:p>
        </w:tc>
        <w:tc>
          <w:tcPr>
            <w:tcW w:w="2380" w:type="dxa"/>
            <w:noWrap/>
            <w:hideMark/>
          </w:tcPr>
          <w:p w14:paraId="45D1104B"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006AED88"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21273D8B"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7970CDB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791EBF7"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2E05B6BF" w14:textId="77777777" w:rsidTr="006F3A8D">
        <w:trPr>
          <w:trHeight w:val="300"/>
        </w:trPr>
        <w:tc>
          <w:tcPr>
            <w:tcW w:w="960" w:type="dxa"/>
            <w:noWrap/>
            <w:hideMark/>
          </w:tcPr>
          <w:p w14:paraId="5A90748D"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72D4329D" w14:textId="77777777" w:rsidR="0073268F" w:rsidRPr="008A2CE0" w:rsidRDefault="0073268F" w:rsidP="006F3A8D">
            <w:pPr>
              <w:rPr>
                <w:rFonts w:ascii="Arial" w:hAnsi="Arial" w:cs="Arial"/>
              </w:rPr>
            </w:pPr>
          </w:p>
        </w:tc>
        <w:tc>
          <w:tcPr>
            <w:tcW w:w="1987" w:type="dxa"/>
            <w:noWrap/>
            <w:hideMark/>
          </w:tcPr>
          <w:p w14:paraId="51A6B8BB" w14:textId="77777777" w:rsidR="0073268F" w:rsidRPr="008A2CE0" w:rsidRDefault="0073268F" w:rsidP="006F3A8D">
            <w:pPr>
              <w:rPr>
                <w:rFonts w:ascii="Arial" w:hAnsi="Arial" w:cs="Arial"/>
              </w:rPr>
            </w:pPr>
            <w:r w:rsidRPr="008A2CE0">
              <w:rPr>
                <w:rFonts w:ascii="Arial" w:hAnsi="Arial" w:cs="Arial"/>
              </w:rPr>
              <w:t>ASSIST</w:t>
            </w:r>
          </w:p>
        </w:tc>
        <w:tc>
          <w:tcPr>
            <w:tcW w:w="1240" w:type="dxa"/>
            <w:noWrap/>
            <w:hideMark/>
          </w:tcPr>
          <w:p w14:paraId="0409B5FA" w14:textId="77777777" w:rsidR="0073268F" w:rsidRPr="008A2CE0" w:rsidRDefault="0073268F" w:rsidP="006F3A8D">
            <w:pPr>
              <w:rPr>
                <w:rFonts w:ascii="Arial" w:hAnsi="Arial" w:cs="Arial"/>
              </w:rPr>
            </w:pPr>
            <w:r w:rsidRPr="008A2CE0">
              <w:rPr>
                <w:rFonts w:ascii="Arial" w:hAnsi="Arial" w:cs="Arial"/>
              </w:rPr>
              <w:t>8</w:t>
            </w:r>
          </w:p>
        </w:tc>
        <w:tc>
          <w:tcPr>
            <w:tcW w:w="2380" w:type="dxa"/>
            <w:noWrap/>
            <w:hideMark/>
          </w:tcPr>
          <w:p w14:paraId="0396FBB6" w14:textId="77777777" w:rsidR="0073268F" w:rsidRPr="008A2CE0" w:rsidRDefault="0073268F" w:rsidP="006F3A8D">
            <w:pPr>
              <w:rPr>
                <w:rFonts w:ascii="Arial" w:hAnsi="Arial" w:cs="Arial"/>
              </w:rPr>
            </w:pPr>
            <w:r w:rsidRPr="008A2CE0">
              <w:rPr>
                <w:rFonts w:ascii="Arial" w:hAnsi="Arial" w:cs="Arial"/>
              </w:rPr>
              <w:t>0-2</w:t>
            </w:r>
          </w:p>
        </w:tc>
        <w:tc>
          <w:tcPr>
            <w:tcW w:w="2380" w:type="dxa"/>
            <w:noWrap/>
            <w:hideMark/>
          </w:tcPr>
          <w:p w14:paraId="524317F5" w14:textId="77777777" w:rsidR="0073268F" w:rsidRPr="008A2CE0" w:rsidRDefault="0073268F" w:rsidP="006F3A8D">
            <w:pPr>
              <w:rPr>
                <w:rFonts w:ascii="Arial" w:hAnsi="Arial" w:cs="Arial"/>
              </w:rPr>
            </w:pPr>
            <w:r w:rsidRPr="008A2CE0">
              <w:rPr>
                <w:rFonts w:ascii="Arial" w:hAnsi="Arial" w:cs="Arial"/>
              </w:rPr>
              <w:t>1-3</w:t>
            </w:r>
          </w:p>
        </w:tc>
        <w:tc>
          <w:tcPr>
            <w:tcW w:w="1340" w:type="dxa"/>
            <w:noWrap/>
            <w:hideMark/>
          </w:tcPr>
          <w:p w14:paraId="72FAFD99"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21DFD07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24E39A2"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6285A7F7" w14:textId="77777777" w:rsidTr="006F3A8D">
        <w:trPr>
          <w:trHeight w:val="300"/>
        </w:trPr>
        <w:tc>
          <w:tcPr>
            <w:tcW w:w="960" w:type="dxa"/>
            <w:noWrap/>
            <w:hideMark/>
          </w:tcPr>
          <w:p w14:paraId="2C408E63"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3A32D01" w14:textId="77777777" w:rsidR="0073268F" w:rsidRPr="008A2CE0" w:rsidRDefault="0073268F" w:rsidP="006F3A8D">
            <w:pPr>
              <w:rPr>
                <w:rFonts w:ascii="Arial" w:hAnsi="Arial" w:cs="Arial"/>
              </w:rPr>
            </w:pPr>
          </w:p>
        </w:tc>
        <w:tc>
          <w:tcPr>
            <w:tcW w:w="1987" w:type="dxa"/>
            <w:noWrap/>
            <w:hideMark/>
          </w:tcPr>
          <w:p w14:paraId="66024C50" w14:textId="77777777" w:rsidR="0073268F" w:rsidRPr="008A2CE0" w:rsidRDefault="0073268F" w:rsidP="006F3A8D">
            <w:pPr>
              <w:rPr>
                <w:rFonts w:ascii="Arial" w:hAnsi="Arial" w:cs="Arial"/>
              </w:rPr>
            </w:pPr>
            <w:r w:rsidRPr="008A2CE0">
              <w:rPr>
                <w:rFonts w:ascii="Arial" w:hAnsi="Arial" w:cs="Arial"/>
              </w:rPr>
              <w:t>SCL90</w:t>
            </w:r>
          </w:p>
        </w:tc>
        <w:tc>
          <w:tcPr>
            <w:tcW w:w="1240" w:type="dxa"/>
            <w:noWrap/>
            <w:hideMark/>
          </w:tcPr>
          <w:p w14:paraId="013687D0"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2404D583" w14:textId="77777777" w:rsidR="0073268F" w:rsidRPr="008A2CE0" w:rsidRDefault="0073268F" w:rsidP="006F3A8D">
            <w:pPr>
              <w:rPr>
                <w:rFonts w:ascii="Arial" w:hAnsi="Arial" w:cs="Arial"/>
              </w:rPr>
            </w:pPr>
            <w:r w:rsidRPr="008A2CE0">
              <w:rPr>
                <w:rFonts w:ascii="Arial" w:hAnsi="Arial" w:cs="Arial"/>
              </w:rPr>
              <w:t>SCL90_1-SCL90_90</w:t>
            </w:r>
          </w:p>
        </w:tc>
        <w:tc>
          <w:tcPr>
            <w:tcW w:w="2380" w:type="dxa"/>
            <w:noWrap/>
            <w:hideMark/>
          </w:tcPr>
          <w:p w14:paraId="687FB6BD" w14:textId="77777777" w:rsidR="0073268F" w:rsidRPr="008A2CE0" w:rsidRDefault="0073268F" w:rsidP="006F3A8D">
            <w:pPr>
              <w:rPr>
                <w:rFonts w:ascii="Arial" w:hAnsi="Arial" w:cs="Arial"/>
              </w:rPr>
            </w:pPr>
            <w:r w:rsidRPr="008A2CE0">
              <w:rPr>
                <w:rFonts w:ascii="Arial" w:hAnsi="Arial" w:cs="Arial"/>
              </w:rPr>
              <w:t>1-90</w:t>
            </w:r>
          </w:p>
        </w:tc>
        <w:tc>
          <w:tcPr>
            <w:tcW w:w="1340" w:type="dxa"/>
            <w:noWrap/>
            <w:hideMark/>
          </w:tcPr>
          <w:p w14:paraId="06926630"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3967026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FD4D1E9"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46B14352" w14:textId="77777777" w:rsidTr="006F3A8D">
        <w:trPr>
          <w:trHeight w:val="300"/>
        </w:trPr>
        <w:tc>
          <w:tcPr>
            <w:tcW w:w="960" w:type="dxa"/>
            <w:noWrap/>
            <w:hideMark/>
          </w:tcPr>
          <w:p w14:paraId="3C89A425"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76AEB1F" w14:textId="77777777" w:rsidR="0073268F" w:rsidRPr="008A2CE0" w:rsidRDefault="0073268F" w:rsidP="006F3A8D">
            <w:pPr>
              <w:rPr>
                <w:rFonts w:ascii="Arial" w:hAnsi="Arial" w:cs="Arial"/>
              </w:rPr>
            </w:pPr>
          </w:p>
        </w:tc>
        <w:tc>
          <w:tcPr>
            <w:tcW w:w="1987" w:type="dxa"/>
            <w:noWrap/>
            <w:hideMark/>
          </w:tcPr>
          <w:p w14:paraId="2BCAC946" w14:textId="77777777" w:rsidR="0073268F" w:rsidRPr="008A2CE0" w:rsidRDefault="0073268F" w:rsidP="006F3A8D">
            <w:pPr>
              <w:rPr>
                <w:rFonts w:ascii="Arial" w:hAnsi="Arial" w:cs="Arial"/>
              </w:rPr>
            </w:pPr>
            <w:r w:rsidRPr="008A2CE0">
              <w:rPr>
                <w:rFonts w:ascii="Arial" w:hAnsi="Arial" w:cs="Arial"/>
              </w:rPr>
              <w:t>SCL90</w:t>
            </w:r>
          </w:p>
        </w:tc>
        <w:tc>
          <w:tcPr>
            <w:tcW w:w="1240" w:type="dxa"/>
            <w:noWrap/>
            <w:hideMark/>
          </w:tcPr>
          <w:p w14:paraId="1D984112"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750523AE"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6136C9BD"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0DE6377F"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53EBC2D3"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69E01A1"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349703A7" w14:textId="77777777" w:rsidTr="006F3A8D">
        <w:trPr>
          <w:trHeight w:val="300"/>
        </w:trPr>
        <w:tc>
          <w:tcPr>
            <w:tcW w:w="960" w:type="dxa"/>
            <w:noWrap/>
            <w:hideMark/>
          </w:tcPr>
          <w:p w14:paraId="197085B8"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CC6B106" w14:textId="77777777" w:rsidR="0073268F" w:rsidRPr="008A2CE0" w:rsidRDefault="0073268F" w:rsidP="006F3A8D">
            <w:pPr>
              <w:rPr>
                <w:rFonts w:ascii="Arial" w:hAnsi="Arial" w:cs="Arial"/>
              </w:rPr>
            </w:pPr>
          </w:p>
        </w:tc>
        <w:tc>
          <w:tcPr>
            <w:tcW w:w="1987" w:type="dxa"/>
            <w:noWrap/>
            <w:hideMark/>
          </w:tcPr>
          <w:p w14:paraId="3D81EA1A" w14:textId="77777777" w:rsidR="0073268F" w:rsidRPr="008A2CE0" w:rsidRDefault="0073268F" w:rsidP="006F3A8D">
            <w:pPr>
              <w:rPr>
                <w:rFonts w:ascii="Arial" w:hAnsi="Arial" w:cs="Arial"/>
              </w:rPr>
            </w:pPr>
            <w:r w:rsidRPr="008A2CE0">
              <w:rPr>
                <w:rFonts w:ascii="Arial" w:hAnsi="Arial" w:cs="Arial"/>
              </w:rPr>
              <w:t>IUS</w:t>
            </w:r>
          </w:p>
        </w:tc>
        <w:tc>
          <w:tcPr>
            <w:tcW w:w="1240" w:type="dxa"/>
            <w:noWrap/>
            <w:hideMark/>
          </w:tcPr>
          <w:p w14:paraId="3BFEC6C1"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381BB5C0" w14:textId="77777777" w:rsidR="0073268F" w:rsidRPr="008A2CE0" w:rsidRDefault="0073268F" w:rsidP="006F3A8D">
            <w:pPr>
              <w:rPr>
                <w:rFonts w:ascii="Arial" w:hAnsi="Arial" w:cs="Arial"/>
              </w:rPr>
            </w:pPr>
            <w:r w:rsidRPr="008A2CE0">
              <w:rPr>
                <w:rFonts w:ascii="Arial" w:hAnsi="Arial" w:cs="Arial"/>
              </w:rPr>
              <w:t>IUS_1-IUS_27</w:t>
            </w:r>
          </w:p>
        </w:tc>
        <w:tc>
          <w:tcPr>
            <w:tcW w:w="2380" w:type="dxa"/>
            <w:noWrap/>
            <w:hideMark/>
          </w:tcPr>
          <w:p w14:paraId="1A186636" w14:textId="77777777" w:rsidR="0073268F" w:rsidRPr="008A2CE0" w:rsidRDefault="0073268F" w:rsidP="006F3A8D">
            <w:pPr>
              <w:rPr>
                <w:rFonts w:ascii="Arial" w:hAnsi="Arial" w:cs="Arial"/>
              </w:rPr>
            </w:pPr>
            <w:r w:rsidRPr="008A2CE0">
              <w:rPr>
                <w:rFonts w:ascii="Arial" w:hAnsi="Arial" w:cs="Arial"/>
              </w:rPr>
              <w:t>1-27</w:t>
            </w:r>
          </w:p>
        </w:tc>
        <w:tc>
          <w:tcPr>
            <w:tcW w:w="1340" w:type="dxa"/>
            <w:noWrap/>
            <w:hideMark/>
          </w:tcPr>
          <w:p w14:paraId="3515E8D4"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2491E43C"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BED95C3"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5D8999D7" w14:textId="77777777" w:rsidTr="006F3A8D">
        <w:trPr>
          <w:trHeight w:val="300"/>
        </w:trPr>
        <w:tc>
          <w:tcPr>
            <w:tcW w:w="960" w:type="dxa"/>
            <w:noWrap/>
            <w:hideMark/>
          </w:tcPr>
          <w:p w14:paraId="2073DEC8"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8367294" w14:textId="77777777" w:rsidR="0073268F" w:rsidRPr="008A2CE0" w:rsidRDefault="0073268F" w:rsidP="006F3A8D">
            <w:pPr>
              <w:rPr>
                <w:rFonts w:ascii="Arial" w:hAnsi="Arial" w:cs="Arial"/>
              </w:rPr>
            </w:pPr>
          </w:p>
        </w:tc>
        <w:tc>
          <w:tcPr>
            <w:tcW w:w="1987" w:type="dxa"/>
            <w:noWrap/>
            <w:hideMark/>
          </w:tcPr>
          <w:p w14:paraId="7BD65C06" w14:textId="77777777" w:rsidR="0073268F" w:rsidRPr="008A2CE0" w:rsidRDefault="0073268F" w:rsidP="006F3A8D">
            <w:pPr>
              <w:rPr>
                <w:rFonts w:ascii="Arial" w:hAnsi="Arial" w:cs="Arial"/>
              </w:rPr>
            </w:pPr>
            <w:r w:rsidRPr="008A2CE0">
              <w:rPr>
                <w:rFonts w:ascii="Arial" w:hAnsi="Arial" w:cs="Arial"/>
              </w:rPr>
              <w:t>ASI3</w:t>
            </w:r>
          </w:p>
        </w:tc>
        <w:tc>
          <w:tcPr>
            <w:tcW w:w="1240" w:type="dxa"/>
            <w:noWrap/>
            <w:hideMark/>
          </w:tcPr>
          <w:p w14:paraId="69953E39"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1D810E37" w14:textId="77777777" w:rsidR="0073268F" w:rsidRPr="008A2CE0" w:rsidRDefault="0073268F" w:rsidP="006F3A8D">
            <w:pPr>
              <w:rPr>
                <w:rFonts w:ascii="Arial" w:hAnsi="Arial" w:cs="Arial"/>
              </w:rPr>
            </w:pPr>
            <w:r w:rsidRPr="008A2CE0">
              <w:rPr>
                <w:rFonts w:ascii="Arial" w:hAnsi="Arial" w:cs="Arial"/>
              </w:rPr>
              <w:t>ASI3_1_ASI3_18</w:t>
            </w:r>
          </w:p>
        </w:tc>
        <w:tc>
          <w:tcPr>
            <w:tcW w:w="2380" w:type="dxa"/>
            <w:noWrap/>
            <w:hideMark/>
          </w:tcPr>
          <w:p w14:paraId="7B0B10F8" w14:textId="77777777" w:rsidR="0073268F" w:rsidRPr="008A2CE0" w:rsidRDefault="0073268F" w:rsidP="006F3A8D">
            <w:pPr>
              <w:rPr>
                <w:rFonts w:ascii="Arial" w:hAnsi="Arial" w:cs="Arial"/>
              </w:rPr>
            </w:pPr>
            <w:r w:rsidRPr="008A2CE0">
              <w:rPr>
                <w:rFonts w:ascii="Arial" w:hAnsi="Arial" w:cs="Arial"/>
              </w:rPr>
              <w:t>1-18</w:t>
            </w:r>
          </w:p>
        </w:tc>
        <w:tc>
          <w:tcPr>
            <w:tcW w:w="1340" w:type="dxa"/>
            <w:noWrap/>
            <w:hideMark/>
          </w:tcPr>
          <w:p w14:paraId="7296F4C0"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243850E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F857296"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467C07FF" w14:textId="77777777" w:rsidTr="006F3A8D">
        <w:trPr>
          <w:trHeight w:val="300"/>
        </w:trPr>
        <w:tc>
          <w:tcPr>
            <w:tcW w:w="960" w:type="dxa"/>
            <w:noWrap/>
            <w:hideMark/>
          </w:tcPr>
          <w:p w14:paraId="02DFB389"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5AF74DDC" w14:textId="77777777" w:rsidR="0073268F" w:rsidRPr="008A2CE0" w:rsidRDefault="0073268F" w:rsidP="006F3A8D">
            <w:pPr>
              <w:rPr>
                <w:rFonts w:ascii="Arial" w:hAnsi="Arial" w:cs="Arial"/>
              </w:rPr>
            </w:pPr>
          </w:p>
        </w:tc>
        <w:tc>
          <w:tcPr>
            <w:tcW w:w="1987" w:type="dxa"/>
            <w:noWrap/>
            <w:hideMark/>
          </w:tcPr>
          <w:p w14:paraId="5C72C884" w14:textId="77777777" w:rsidR="0073268F" w:rsidRPr="008A2CE0" w:rsidRDefault="0073268F" w:rsidP="006F3A8D">
            <w:pPr>
              <w:rPr>
                <w:rFonts w:ascii="Arial" w:hAnsi="Arial" w:cs="Arial"/>
              </w:rPr>
            </w:pPr>
            <w:r w:rsidRPr="008A2CE0">
              <w:rPr>
                <w:rFonts w:ascii="Arial" w:hAnsi="Arial" w:cs="Arial"/>
              </w:rPr>
              <w:t>DTQ</w:t>
            </w:r>
          </w:p>
        </w:tc>
        <w:tc>
          <w:tcPr>
            <w:tcW w:w="1240" w:type="dxa"/>
            <w:noWrap/>
            <w:hideMark/>
          </w:tcPr>
          <w:p w14:paraId="3A834765"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5956C68E" w14:textId="77777777" w:rsidR="0073268F" w:rsidRPr="008A2CE0" w:rsidRDefault="0073268F" w:rsidP="006F3A8D">
            <w:pPr>
              <w:rPr>
                <w:rFonts w:ascii="Arial" w:hAnsi="Arial" w:cs="Arial"/>
              </w:rPr>
            </w:pPr>
            <w:r w:rsidRPr="008A2CE0">
              <w:rPr>
                <w:rFonts w:ascii="Arial" w:hAnsi="Arial" w:cs="Arial"/>
              </w:rPr>
              <w:t>DTQ_1_DTQ_15</w:t>
            </w:r>
          </w:p>
        </w:tc>
        <w:tc>
          <w:tcPr>
            <w:tcW w:w="2380" w:type="dxa"/>
            <w:noWrap/>
            <w:hideMark/>
          </w:tcPr>
          <w:p w14:paraId="710C1FC2" w14:textId="77777777" w:rsidR="0073268F" w:rsidRPr="008A2CE0" w:rsidRDefault="0073268F" w:rsidP="006F3A8D">
            <w:pPr>
              <w:rPr>
                <w:rFonts w:ascii="Arial" w:hAnsi="Arial" w:cs="Arial"/>
              </w:rPr>
            </w:pPr>
            <w:r w:rsidRPr="008A2CE0">
              <w:rPr>
                <w:rFonts w:ascii="Arial" w:hAnsi="Arial" w:cs="Arial"/>
              </w:rPr>
              <w:t>1-15</w:t>
            </w:r>
          </w:p>
        </w:tc>
        <w:tc>
          <w:tcPr>
            <w:tcW w:w="1340" w:type="dxa"/>
            <w:noWrap/>
            <w:hideMark/>
          </w:tcPr>
          <w:p w14:paraId="792B3E13"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0AF94EA0"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949FD02"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75352264" w14:textId="77777777" w:rsidTr="006F3A8D">
        <w:trPr>
          <w:trHeight w:val="300"/>
        </w:trPr>
        <w:tc>
          <w:tcPr>
            <w:tcW w:w="960" w:type="dxa"/>
            <w:noWrap/>
            <w:hideMark/>
          </w:tcPr>
          <w:p w14:paraId="1F4BAC69"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5220BC4" w14:textId="77777777" w:rsidR="0073268F" w:rsidRPr="008A2CE0" w:rsidRDefault="0073268F" w:rsidP="006F3A8D">
            <w:pPr>
              <w:rPr>
                <w:rFonts w:ascii="Arial" w:hAnsi="Arial" w:cs="Arial"/>
              </w:rPr>
            </w:pPr>
          </w:p>
        </w:tc>
        <w:tc>
          <w:tcPr>
            <w:tcW w:w="1987" w:type="dxa"/>
            <w:noWrap/>
            <w:hideMark/>
          </w:tcPr>
          <w:p w14:paraId="762A2CF3" w14:textId="77777777" w:rsidR="0073268F" w:rsidRPr="008A2CE0" w:rsidRDefault="0073268F" w:rsidP="006F3A8D">
            <w:pPr>
              <w:rPr>
                <w:rFonts w:ascii="Arial" w:hAnsi="Arial" w:cs="Arial"/>
              </w:rPr>
            </w:pPr>
            <w:r w:rsidRPr="008A2CE0">
              <w:rPr>
                <w:rFonts w:ascii="Arial" w:hAnsi="Arial" w:cs="Arial"/>
              </w:rPr>
              <w:t>FAD</w:t>
            </w:r>
          </w:p>
        </w:tc>
        <w:tc>
          <w:tcPr>
            <w:tcW w:w="1240" w:type="dxa"/>
            <w:noWrap/>
            <w:hideMark/>
          </w:tcPr>
          <w:p w14:paraId="4B0B62CF"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0EDA74D8" w14:textId="77777777" w:rsidR="0073268F" w:rsidRPr="008A2CE0" w:rsidRDefault="0073268F" w:rsidP="006F3A8D">
            <w:pPr>
              <w:rPr>
                <w:rFonts w:ascii="Arial" w:hAnsi="Arial" w:cs="Arial"/>
              </w:rPr>
            </w:pPr>
            <w:r w:rsidRPr="008A2CE0">
              <w:rPr>
                <w:rFonts w:ascii="Arial" w:hAnsi="Arial" w:cs="Arial"/>
              </w:rPr>
              <w:t>FAD_1-FAD_60</w:t>
            </w:r>
          </w:p>
        </w:tc>
        <w:tc>
          <w:tcPr>
            <w:tcW w:w="2380" w:type="dxa"/>
            <w:noWrap/>
            <w:hideMark/>
          </w:tcPr>
          <w:p w14:paraId="6DC14D8B" w14:textId="77777777" w:rsidR="0073268F" w:rsidRPr="008A2CE0" w:rsidRDefault="0073268F" w:rsidP="006F3A8D">
            <w:pPr>
              <w:rPr>
                <w:rFonts w:ascii="Arial" w:hAnsi="Arial" w:cs="Arial"/>
              </w:rPr>
            </w:pPr>
            <w:r w:rsidRPr="008A2CE0">
              <w:rPr>
                <w:rFonts w:ascii="Arial" w:hAnsi="Arial" w:cs="Arial"/>
              </w:rPr>
              <w:t>1-60</w:t>
            </w:r>
          </w:p>
        </w:tc>
        <w:tc>
          <w:tcPr>
            <w:tcW w:w="1340" w:type="dxa"/>
            <w:noWrap/>
            <w:hideMark/>
          </w:tcPr>
          <w:p w14:paraId="2BC8CDDA"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518DDD8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A77E912"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2687E0FE" w14:textId="77777777" w:rsidTr="006F3A8D">
        <w:trPr>
          <w:trHeight w:val="300"/>
        </w:trPr>
        <w:tc>
          <w:tcPr>
            <w:tcW w:w="960" w:type="dxa"/>
            <w:noWrap/>
            <w:hideMark/>
          </w:tcPr>
          <w:p w14:paraId="127541C7"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769350D" w14:textId="77777777" w:rsidR="0073268F" w:rsidRPr="008A2CE0" w:rsidRDefault="0073268F" w:rsidP="006F3A8D">
            <w:pPr>
              <w:rPr>
                <w:rFonts w:ascii="Arial" w:hAnsi="Arial" w:cs="Arial"/>
              </w:rPr>
            </w:pPr>
          </w:p>
        </w:tc>
        <w:tc>
          <w:tcPr>
            <w:tcW w:w="1987" w:type="dxa"/>
            <w:noWrap/>
            <w:hideMark/>
          </w:tcPr>
          <w:p w14:paraId="5A2511AE" w14:textId="77777777" w:rsidR="0073268F" w:rsidRPr="008A2CE0" w:rsidRDefault="0073268F" w:rsidP="006F3A8D">
            <w:pPr>
              <w:rPr>
                <w:rFonts w:ascii="Arial" w:hAnsi="Arial" w:cs="Arial"/>
              </w:rPr>
            </w:pPr>
            <w:r w:rsidRPr="008A2CE0">
              <w:rPr>
                <w:rFonts w:ascii="Arial" w:hAnsi="Arial" w:cs="Arial"/>
              </w:rPr>
              <w:t>MPS</w:t>
            </w:r>
          </w:p>
        </w:tc>
        <w:tc>
          <w:tcPr>
            <w:tcW w:w="1240" w:type="dxa"/>
            <w:noWrap/>
            <w:hideMark/>
          </w:tcPr>
          <w:p w14:paraId="5B2437DF"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178042ED" w14:textId="77777777" w:rsidR="0073268F" w:rsidRPr="008A2CE0" w:rsidRDefault="0073268F" w:rsidP="006F3A8D">
            <w:pPr>
              <w:rPr>
                <w:rFonts w:ascii="Arial" w:hAnsi="Arial" w:cs="Arial"/>
              </w:rPr>
            </w:pPr>
            <w:r w:rsidRPr="008A2CE0">
              <w:rPr>
                <w:rFonts w:ascii="Arial" w:hAnsi="Arial" w:cs="Arial"/>
              </w:rPr>
              <w:t>False=0; True=1</w:t>
            </w:r>
          </w:p>
        </w:tc>
        <w:tc>
          <w:tcPr>
            <w:tcW w:w="2380" w:type="dxa"/>
            <w:noWrap/>
            <w:hideMark/>
          </w:tcPr>
          <w:p w14:paraId="2E943A91" w14:textId="77777777" w:rsidR="0073268F" w:rsidRPr="008A2CE0" w:rsidRDefault="0073268F" w:rsidP="006F3A8D">
            <w:pPr>
              <w:rPr>
                <w:rFonts w:ascii="Arial" w:hAnsi="Arial" w:cs="Arial"/>
              </w:rPr>
            </w:pPr>
            <w:r w:rsidRPr="008A2CE0">
              <w:rPr>
                <w:rFonts w:ascii="Arial" w:hAnsi="Arial" w:cs="Arial"/>
              </w:rPr>
              <w:t>False=1; True=2</w:t>
            </w:r>
          </w:p>
        </w:tc>
        <w:tc>
          <w:tcPr>
            <w:tcW w:w="1340" w:type="dxa"/>
            <w:noWrap/>
            <w:hideMark/>
          </w:tcPr>
          <w:p w14:paraId="0797968F" w14:textId="77777777" w:rsidR="0073268F" w:rsidRPr="008A2CE0" w:rsidRDefault="0073268F" w:rsidP="006F3A8D">
            <w:pPr>
              <w:rPr>
                <w:rFonts w:ascii="Arial" w:hAnsi="Arial" w:cs="Arial"/>
              </w:rPr>
            </w:pPr>
            <w:r w:rsidRPr="008A2CE0">
              <w:rPr>
                <w:rFonts w:ascii="Arial" w:hAnsi="Arial" w:cs="Arial"/>
              </w:rPr>
              <w:t>5/15/2017</w:t>
            </w:r>
          </w:p>
        </w:tc>
        <w:tc>
          <w:tcPr>
            <w:tcW w:w="1020" w:type="dxa"/>
            <w:noWrap/>
            <w:hideMark/>
          </w:tcPr>
          <w:p w14:paraId="5D77A32B"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1BBA3CD"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71B3ED92" w14:textId="77777777" w:rsidTr="006F3A8D">
        <w:trPr>
          <w:trHeight w:val="300"/>
        </w:trPr>
        <w:tc>
          <w:tcPr>
            <w:tcW w:w="960" w:type="dxa"/>
            <w:noWrap/>
            <w:hideMark/>
          </w:tcPr>
          <w:p w14:paraId="45CF2ADE"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7AC6223" w14:textId="77777777" w:rsidR="0073268F" w:rsidRPr="008A2CE0" w:rsidRDefault="0073268F" w:rsidP="006F3A8D">
            <w:pPr>
              <w:rPr>
                <w:rFonts w:ascii="Arial" w:hAnsi="Arial" w:cs="Arial"/>
              </w:rPr>
            </w:pPr>
            <w:r w:rsidRPr="008A2CE0">
              <w:rPr>
                <w:rFonts w:ascii="Arial" w:hAnsi="Arial" w:cs="Arial"/>
              </w:rPr>
              <w:t>ID Intake Battery</w:t>
            </w:r>
          </w:p>
        </w:tc>
        <w:tc>
          <w:tcPr>
            <w:tcW w:w="1987" w:type="dxa"/>
            <w:noWrap/>
            <w:hideMark/>
          </w:tcPr>
          <w:p w14:paraId="6B3DAA3C" w14:textId="77777777" w:rsidR="0073268F" w:rsidRPr="008A2CE0" w:rsidRDefault="0073268F" w:rsidP="006F3A8D">
            <w:pPr>
              <w:rPr>
                <w:rFonts w:ascii="Arial" w:hAnsi="Arial" w:cs="Arial"/>
              </w:rPr>
            </w:pPr>
            <w:r w:rsidRPr="008A2CE0">
              <w:rPr>
                <w:rFonts w:ascii="Arial" w:hAnsi="Arial" w:cs="Arial"/>
              </w:rPr>
              <w:t>PACS</w:t>
            </w:r>
          </w:p>
        </w:tc>
        <w:tc>
          <w:tcPr>
            <w:tcW w:w="1240" w:type="dxa"/>
            <w:noWrap/>
            <w:hideMark/>
          </w:tcPr>
          <w:p w14:paraId="37B8B19D" w14:textId="77777777" w:rsidR="0073268F" w:rsidRPr="008A2CE0" w:rsidRDefault="0073268F" w:rsidP="006F3A8D">
            <w:pPr>
              <w:rPr>
                <w:rFonts w:ascii="Arial" w:hAnsi="Arial" w:cs="Arial"/>
              </w:rPr>
            </w:pPr>
            <w:r w:rsidRPr="008A2CE0">
              <w:rPr>
                <w:rFonts w:ascii="Arial" w:hAnsi="Arial" w:cs="Arial"/>
              </w:rPr>
              <w:t>1-5</w:t>
            </w:r>
          </w:p>
        </w:tc>
        <w:tc>
          <w:tcPr>
            <w:tcW w:w="2380" w:type="dxa"/>
            <w:noWrap/>
            <w:hideMark/>
          </w:tcPr>
          <w:p w14:paraId="4382AA94" w14:textId="77777777" w:rsidR="0073268F" w:rsidRPr="008A2CE0" w:rsidRDefault="0073268F" w:rsidP="006F3A8D">
            <w:pPr>
              <w:rPr>
                <w:rFonts w:ascii="Arial" w:hAnsi="Arial" w:cs="Arial"/>
              </w:rPr>
            </w:pPr>
            <w:r w:rsidRPr="008A2CE0">
              <w:rPr>
                <w:rFonts w:ascii="Arial" w:hAnsi="Arial" w:cs="Arial"/>
              </w:rPr>
              <w:t>0-6</w:t>
            </w:r>
          </w:p>
        </w:tc>
        <w:tc>
          <w:tcPr>
            <w:tcW w:w="2380" w:type="dxa"/>
            <w:noWrap/>
            <w:hideMark/>
          </w:tcPr>
          <w:p w14:paraId="06D6C1BE" w14:textId="77777777" w:rsidR="0073268F" w:rsidRPr="008A2CE0" w:rsidRDefault="0073268F" w:rsidP="006F3A8D">
            <w:pPr>
              <w:rPr>
                <w:rFonts w:ascii="Arial" w:hAnsi="Arial" w:cs="Arial"/>
              </w:rPr>
            </w:pPr>
            <w:r w:rsidRPr="008A2CE0">
              <w:rPr>
                <w:rFonts w:ascii="Arial" w:hAnsi="Arial" w:cs="Arial"/>
              </w:rPr>
              <w:t>1-7</w:t>
            </w:r>
          </w:p>
        </w:tc>
        <w:tc>
          <w:tcPr>
            <w:tcW w:w="1340" w:type="dxa"/>
            <w:noWrap/>
            <w:hideMark/>
          </w:tcPr>
          <w:p w14:paraId="77D33E8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E13D80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A545E56"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39F6A232" w14:textId="77777777" w:rsidTr="006F3A8D">
        <w:trPr>
          <w:trHeight w:val="300"/>
        </w:trPr>
        <w:tc>
          <w:tcPr>
            <w:tcW w:w="960" w:type="dxa"/>
            <w:noWrap/>
            <w:hideMark/>
          </w:tcPr>
          <w:p w14:paraId="1EADDC33"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EE54235" w14:textId="77777777" w:rsidR="0073268F" w:rsidRPr="008A2CE0" w:rsidRDefault="0073268F" w:rsidP="006F3A8D">
            <w:pPr>
              <w:rPr>
                <w:rFonts w:ascii="Arial" w:hAnsi="Arial" w:cs="Arial"/>
              </w:rPr>
            </w:pPr>
          </w:p>
        </w:tc>
        <w:tc>
          <w:tcPr>
            <w:tcW w:w="1987" w:type="dxa"/>
            <w:noWrap/>
            <w:hideMark/>
          </w:tcPr>
          <w:p w14:paraId="0C29AF24" w14:textId="77777777" w:rsidR="0073268F" w:rsidRPr="008A2CE0" w:rsidRDefault="0073268F" w:rsidP="006F3A8D">
            <w:pPr>
              <w:rPr>
                <w:rFonts w:ascii="Arial" w:hAnsi="Arial" w:cs="Arial"/>
              </w:rPr>
            </w:pPr>
            <w:r w:rsidRPr="008A2CE0">
              <w:rPr>
                <w:rFonts w:ascii="Arial" w:hAnsi="Arial" w:cs="Arial"/>
              </w:rPr>
              <w:t>AASE</w:t>
            </w:r>
          </w:p>
        </w:tc>
        <w:tc>
          <w:tcPr>
            <w:tcW w:w="1240" w:type="dxa"/>
            <w:noWrap/>
            <w:hideMark/>
          </w:tcPr>
          <w:p w14:paraId="3630C149"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0773D2C2" w14:textId="77777777" w:rsidR="0073268F" w:rsidRPr="008A2CE0" w:rsidRDefault="0073268F" w:rsidP="006F3A8D">
            <w:pPr>
              <w:rPr>
                <w:rFonts w:ascii="Arial" w:hAnsi="Arial" w:cs="Arial"/>
              </w:rPr>
            </w:pPr>
            <w:r w:rsidRPr="008A2CE0">
              <w:rPr>
                <w:rFonts w:ascii="Arial" w:hAnsi="Arial" w:cs="Arial"/>
              </w:rPr>
              <w:t>AASE_1-AASE_20</w:t>
            </w:r>
          </w:p>
        </w:tc>
        <w:tc>
          <w:tcPr>
            <w:tcW w:w="2380" w:type="dxa"/>
            <w:noWrap/>
            <w:hideMark/>
          </w:tcPr>
          <w:p w14:paraId="016909AA" w14:textId="77777777" w:rsidR="0073268F" w:rsidRPr="008A2CE0" w:rsidRDefault="0073268F" w:rsidP="006F3A8D">
            <w:pPr>
              <w:rPr>
                <w:rFonts w:ascii="Arial" w:hAnsi="Arial" w:cs="Arial"/>
              </w:rPr>
            </w:pPr>
            <w:r w:rsidRPr="008A2CE0">
              <w:rPr>
                <w:rFonts w:ascii="Arial" w:hAnsi="Arial" w:cs="Arial"/>
              </w:rPr>
              <w:t>1-20</w:t>
            </w:r>
          </w:p>
        </w:tc>
        <w:tc>
          <w:tcPr>
            <w:tcW w:w="1340" w:type="dxa"/>
            <w:noWrap/>
            <w:hideMark/>
          </w:tcPr>
          <w:p w14:paraId="35A4602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E0A78A2"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2C2E5CB"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7AF27668" w14:textId="77777777" w:rsidTr="006F3A8D">
        <w:trPr>
          <w:trHeight w:val="300"/>
        </w:trPr>
        <w:tc>
          <w:tcPr>
            <w:tcW w:w="960" w:type="dxa"/>
            <w:noWrap/>
            <w:hideMark/>
          </w:tcPr>
          <w:p w14:paraId="45B91EF9"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69E602E2" w14:textId="77777777" w:rsidR="0073268F" w:rsidRPr="008A2CE0" w:rsidRDefault="0073268F" w:rsidP="006F3A8D">
            <w:pPr>
              <w:rPr>
                <w:rFonts w:ascii="Arial" w:hAnsi="Arial" w:cs="Arial"/>
              </w:rPr>
            </w:pPr>
          </w:p>
        </w:tc>
        <w:tc>
          <w:tcPr>
            <w:tcW w:w="1987" w:type="dxa"/>
            <w:noWrap/>
            <w:hideMark/>
          </w:tcPr>
          <w:p w14:paraId="38097C6E" w14:textId="77777777" w:rsidR="0073268F" w:rsidRPr="008A2CE0" w:rsidRDefault="0073268F" w:rsidP="006F3A8D">
            <w:pPr>
              <w:rPr>
                <w:rFonts w:ascii="Arial" w:hAnsi="Arial" w:cs="Arial"/>
              </w:rPr>
            </w:pPr>
            <w:r w:rsidRPr="008A2CE0">
              <w:rPr>
                <w:rFonts w:ascii="Arial" w:hAnsi="Arial" w:cs="Arial"/>
              </w:rPr>
              <w:t>AASE</w:t>
            </w:r>
          </w:p>
        </w:tc>
        <w:tc>
          <w:tcPr>
            <w:tcW w:w="1240" w:type="dxa"/>
            <w:noWrap/>
            <w:hideMark/>
          </w:tcPr>
          <w:p w14:paraId="5EF76A1E"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54AED8CA"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52BF99B2"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1B78131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6882040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EE10E67"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00FF579B" w14:textId="77777777" w:rsidTr="006F3A8D">
        <w:trPr>
          <w:trHeight w:val="300"/>
        </w:trPr>
        <w:tc>
          <w:tcPr>
            <w:tcW w:w="960" w:type="dxa"/>
            <w:noWrap/>
            <w:hideMark/>
          </w:tcPr>
          <w:p w14:paraId="42B570B0"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5B0E1FC" w14:textId="77777777" w:rsidR="0073268F" w:rsidRPr="008A2CE0" w:rsidRDefault="0073268F" w:rsidP="006F3A8D">
            <w:pPr>
              <w:rPr>
                <w:rFonts w:ascii="Arial" w:hAnsi="Arial" w:cs="Arial"/>
              </w:rPr>
            </w:pPr>
          </w:p>
        </w:tc>
        <w:tc>
          <w:tcPr>
            <w:tcW w:w="1987" w:type="dxa"/>
            <w:noWrap/>
            <w:hideMark/>
          </w:tcPr>
          <w:p w14:paraId="2DDA566B"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2C32007E" w14:textId="77777777" w:rsidR="0073268F" w:rsidRPr="008A2CE0" w:rsidRDefault="0073268F" w:rsidP="006F3A8D">
            <w:pPr>
              <w:rPr>
                <w:rFonts w:ascii="Arial" w:hAnsi="Arial" w:cs="Arial"/>
              </w:rPr>
            </w:pPr>
            <w:r w:rsidRPr="008A2CE0">
              <w:rPr>
                <w:rFonts w:ascii="Arial" w:hAnsi="Arial" w:cs="Arial"/>
              </w:rPr>
              <w:t>1.2</w:t>
            </w:r>
          </w:p>
        </w:tc>
        <w:tc>
          <w:tcPr>
            <w:tcW w:w="2380" w:type="dxa"/>
            <w:noWrap/>
            <w:hideMark/>
          </w:tcPr>
          <w:p w14:paraId="1549AF67"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46DABCC9"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508957F7"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0007C9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6DB983BA"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7224B37A" w14:textId="77777777" w:rsidTr="006F3A8D">
        <w:trPr>
          <w:trHeight w:val="300"/>
        </w:trPr>
        <w:tc>
          <w:tcPr>
            <w:tcW w:w="960" w:type="dxa"/>
            <w:noWrap/>
            <w:hideMark/>
          </w:tcPr>
          <w:p w14:paraId="5ED09179"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269C9B2" w14:textId="77777777" w:rsidR="0073268F" w:rsidRPr="008A2CE0" w:rsidRDefault="0073268F" w:rsidP="006F3A8D">
            <w:pPr>
              <w:rPr>
                <w:rFonts w:ascii="Arial" w:hAnsi="Arial" w:cs="Arial"/>
              </w:rPr>
            </w:pPr>
          </w:p>
        </w:tc>
        <w:tc>
          <w:tcPr>
            <w:tcW w:w="1987" w:type="dxa"/>
            <w:noWrap/>
            <w:hideMark/>
          </w:tcPr>
          <w:p w14:paraId="2F6B5E79"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45141343" w14:textId="77777777" w:rsidR="0073268F" w:rsidRPr="008A2CE0" w:rsidRDefault="0073268F" w:rsidP="006F3A8D">
            <w:pPr>
              <w:rPr>
                <w:rFonts w:ascii="Arial" w:hAnsi="Arial" w:cs="Arial"/>
              </w:rPr>
            </w:pPr>
            <w:r w:rsidRPr="008A2CE0">
              <w:rPr>
                <w:rFonts w:ascii="Arial" w:hAnsi="Arial" w:cs="Arial"/>
              </w:rPr>
              <w:t>2-7</w:t>
            </w:r>
          </w:p>
        </w:tc>
        <w:tc>
          <w:tcPr>
            <w:tcW w:w="2380" w:type="dxa"/>
            <w:noWrap/>
            <w:hideMark/>
          </w:tcPr>
          <w:p w14:paraId="2E33D0E0"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14E0EB8F"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13B979AF"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D7DF2E9"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3DCA14B"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656B3075" w14:textId="77777777" w:rsidTr="006F3A8D">
        <w:trPr>
          <w:trHeight w:val="300"/>
        </w:trPr>
        <w:tc>
          <w:tcPr>
            <w:tcW w:w="960" w:type="dxa"/>
            <w:noWrap/>
            <w:hideMark/>
          </w:tcPr>
          <w:p w14:paraId="05064BA1"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5D902026" w14:textId="77777777" w:rsidR="0073268F" w:rsidRPr="008A2CE0" w:rsidRDefault="0073268F" w:rsidP="006F3A8D">
            <w:pPr>
              <w:rPr>
                <w:rFonts w:ascii="Arial" w:hAnsi="Arial" w:cs="Arial"/>
              </w:rPr>
            </w:pPr>
          </w:p>
        </w:tc>
        <w:tc>
          <w:tcPr>
            <w:tcW w:w="1987" w:type="dxa"/>
            <w:noWrap/>
            <w:hideMark/>
          </w:tcPr>
          <w:p w14:paraId="7D2E48A3"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73A59890" w14:textId="77777777" w:rsidR="0073268F" w:rsidRPr="008A2CE0" w:rsidRDefault="0073268F" w:rsidP="006F3A8D">
            <w:pPr>
              <w:rPr>
                <w:rFonts w:ascii="Arial" w:hAnsi="Arial" w:cs="Arial"/>
              </w:rPr>
            </w:pPr>
            <w:r w:rsidRPr="008A2CE0">
              <w:rPr>
                <w:rFonts w:ascii="Arial" w:hAnsi="Arial" w:cs="Arial"/>
              </w:rPr>
              <w:t>11</w:t>
            </w:r>
          </w:p>
        </w:tc>
        <w:tc>
          <w:tcPr>
            <w:tcW w:w="2380" w:type="dxa"/>
            <w:noWrap/>
            <w:hideMark/>
          </w:tcPr>
          <w:p w14:paraId="32DAB630"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0B8C1C3E"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192430F8"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C7767A6"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BCFFEB5"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3EB96CF1" w14:textId="77777777" w:rsidTr="006F3A8D">
        <w:trPr>
          <w:trHeight w:val="300"/>
        </w:trPr>
        <w:tc>
          <w:tcPr>
            <w:tcW w:w="960" w:type="dxa"/>
            <w:noWrap/>
            <w:hideMark/>
          </w:tcPr>
          <w:p w14:paraId="5C2ED603"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BD5254F" w14:textId="77777777" w:rsidR="0073268F" w:rsidRPr="008A2CE0" w:rsidRDefault="0073268F" w:rsidP="006F3A8D">
            <w:pPr>
              <w:rPr>
                <w:rFonts w:ascii="Arial" w:hAnsi="Arial" w:cs="Arial"/>
              </w:rPr>
            </w:pPr>
          </w:p>
        </w:tc>
        <w:tc>
          <w:tcPr>
            <w:tcW w:w="1987" w:type="dxa"/>
            <w:noWrap/>
            <w:hideMark/>
          </w:tcPr>
          <w:p w14:paraId="0B04F09D"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578F7141" w14:textId="77777777" w:rsidR="0073268F" w:rsidRPr="008A2CE0" w:rsidRDefault="0073268F" w:rsidP="006F3A8D">
            <w:pPr>
              <w:rPr>
                <w:rFonts w:ascii="Arial" w:hAnsi="Arial" w:cs="Arial"/>
              </w:rPr>
            </w:pPr>
            <w:r w:rsidRPr="008A2CE0">
              <w:rPr>
                <w:rFonts w:ascii="Arial" w:hAnsi="Arial" w:cs="Arial"/>
              </w:rPr>
              <w:t>16</w:t>
            </w:r>
          </w:p>
        </w:tc>
        <w:tc>
          <w:tcPr>
            <w:tcW w:w="2380" w:type="dxa"/>
            <w:noWrap/>
            <w:hideMark/>
          </w:tcPr>
          <w:p w14:paraId="34F8A9A0"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42901EE4"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2DFDDA69"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EB0AFDA"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B5749DC"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4029E3A3" w14:textId="77777777" w:rsidTr="006F3A8D">
        <w:trPr>
          <w:trHeight w:val="300"/>
        </w:trPr>
        <w:tc>
          <w:tcPr>
            <w:tcW w:w="960" w:type="dxa"/>
            <w:noWrap/>
            <w:hideMark/>
          </w:tcPr>
          <w:p w14:paraId="6A95223B"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764F129D" w14:textId="77777777" w:rsidR="0073268F" w:rsidRPr="008A2CE0" w:rsidRDefault="0073268F" w:rsidP="006F3A8D">
            <w:pPr>
              <w:rPr>
                <w:rFonts w:ascii="Arial" w:hAnsi="Arial" w:cs="Arial"/>
              </w:rPr>
            </w:pPr>
          </w:p>
        </w:tc>
        <w:tc>
          <w:tcPr>
            <w:tcW w:w="1987" w:type="dxa"/>
            <w:noWrap/>
            <w:hideMark/>
          </w:tcPr>
          <w:p w14:paraId="528A016D"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13659E1F" w14:textId="77777777" w:rsidR="0073268F" w:rsidRPr="008A2CE0" w:rsidRDefault="0073268F" w:rsidP="006F3A8D">
            <w:pPr>
              <w:rPr>
                <w:rFonts w:ascii="Arial" w:hAnsi="Arial" w:cs="Arial"/>
              </w:rPr>
            </w:pPr>
            <w:r w:rsidRPr="008A2CE0">
              <w:rPr>
                <w:rFonts w:ascii="Arial" w:hAnsi="Arial" w:cs="Arial"/>
              </w:rPr>
              <w:t>17, 19</w:t>
            </w:r>
          </w:p>
        </w:tc>
        <w:tc>
          <w:tcPr>
            <w:tcW w:w="2380" w:type="dxa"/>
            <w:noWrap/>
            <w:hideMark/>
          </w:tcPr>
          <w:p w14:paraId="3C6FD7D7"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29B81F02"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178A69A5"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4039138"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7E6E69E"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550B9192" w14:textId="77777777" w:rsidTr="006F3A8D">
        <w:trPr>
          <w:trHeight w:val="300"/>
        </w:trPr>
        <w:tc>
          <w:tcPr>
            <w:tcW w:w="960" w:type="dxa"/>
            <w:noWrap/>
            <w:hideMark/>
          </w:tcPr>
          <w:p w14:paraId="220EAC73"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7FA6F27" w14:textId="77777777" w:rsidR="0073268F" w:rsidRPr="008A2CE0" w:rsidRDefault="0073268F" w:rsidP="006F3A8D">
            <w:pPr>
              <w:rPr>
                <w:rFonts w:ascii="Arial" w:hAnsi="Arial" w:cs="Arial"/>
              </w:rPr>
            </w:pPr>
          </w:p>
        </w:tc>
        <w:tc>
          <w:tcPr>
            <w:tcW w:w="1987" w:type="dxa"/>
            <w:noWrap/>
            <w:hideMark/>
          </w:tcPr>
          <w:p w14:paraId="4D86E78F"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4B6E4239" w14:textId="77777777" w:rsidR="0073268F" w:rsidRPr="008A2CE0" w:rsidRDefault="0073268F" w:rsidP="006F3A8D">
            <w:pPr>
              <w:rPr>
                <w:rFonts w:ascii="Arial" w:hAnsi="Arial" w:cs="Arial"/>
              </w:rPr>
            </w:pPr>
            <w:r w:rsidRPr="008A2CE0">
              <w:rPr>
                <w:rFonts w:ascii="Arial" w:hAnsi="Arial" w:cs="Arial"/>
              </w:rPr>
              <w:t>21</w:t>
            </w:r>
          </w:p>
        </w:tc>
        <w:tc>
          <w:tcPr>
            <w:tcW w:w="2380" w:type="dxa"/>
            <w:noWrap/>
            <w:hideMark/>
          </w:tcPr>
          <w:p w14:paraId="5FEF6669"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7E38C4F3"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62E89350"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F6859C7"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148E87B"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537C75D0" w14:textId="77777777" w:rsidTr="006F3A8D">
        <w:trPr>
          <w:trHeight w:val="300"/>
        </w:trPr>
        <w:tc>
          <w:tcPr>
            <w:tcW w:w="960" w:type="dxa"/>
            <w:noWrap/>
            <w:hideMark/>
          </w:tcPr>
          <w:p w14:paraId="37DC748B"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F6FBE8E" w14:textId="77777777" w:rsidR="0073268F" w:rsidRPr="008A2CE0" w:rsidRDefault="0073268F" w:rsidP="006F3A8D">
            <w:pPr>
              <w:rPr>
                <w:rFonts w:ascii="Arial" w:hAnsi="Arial" w:cs="Arial"/>
              </w:rPr>
            </w:pPr>
          </w:p>
        </w:tc>
        <w:tc>
          <w:tcPr>
            <w:tcW w:w="1987" w:type="dxa"/>
            <w:noWrap/>
            <w:hideMark/>
          </w:tcPr>
          <w:p w14:paraId="1CEE210F"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7676FD42" w14:textId="77777777" w:rsidR="0073268F" w:rsidRPr="008A2CE0" w:rsidRDefault="0073268F" w:rsidP="006F3A8D">
            <w:pPr>
              <w:rPr>
                <w:rFonts w:ascii="Arial" w:hAnsi="Arial" w:cs="Arial"/>
              </w:rPr>
            </w:pPr>
            <w:r w:rsidRPr="008A2CE0">
              <w:rPr>
                <w:rFonts w:ascii="Arial" w:hAnsi="Arial" w:cs="Arial"/>
              </w:rPr>
              <w:t>22</w:t>
            </w:r>
          </w:p>
        </w:tc>
        <w:tc>
          <w:tcPr>
            <w:tcW w:w="2380" w:type="dxa"/>
            <w:noWrap/>
            <w:hideMark/>
          </w:tcPr>
          <w:p w14:paraId="4DDED1C0" w14:textId="77777777" w:rsidR="0073268F" w:rsidRPr="008A2CE0" w:rsidRDefault="0073268F" w:rsidP="006F3A8D">
            <w:pPr>
              <w:rPr>
                <w:rFonts w:ascii="Arial" w:hAnsi="Arial" w:cs="Arial"/>
              </w:rPr>
            </w:pPr>
            <w:r w:rsidRPr="008A2CE0">
              <w:rPr>
                <w:rFonts w:ascii="Arial" w:hAnsi="Arial" w:cs="Arial"/>
              </w:rPr>
              <w:t>No=0; Yes=1; Uncertain=2</w:t>
            </w:r>
          </w:p>
        </w:tc>
        <w:tc>
          <w:tcPr>
            <w:tcW w:w="2380" w:type="dxa"/>
            <w:noWrap/>
            <w:hideMark/>
          </w:tcPr>
          <w:p w14:paraId="7821877E" w14:textId="4D4ACE47" w:rsidR="0073268F" w:rsidRPr="008A2CE0" w:rsidRDefault="00AA7C31" w:rsidP="006F3A8D">
            <w:pPr>
              <w:rPr>
                <w:rFonts w:ascii="Arial" w:hAnsi="Arial" w:cs="Arial"/>
              </w:rPr>
            </w:pPr>
            <w:r w:rsidRPr="008A2CE0">
              <w:rPr>
                <w:rFonts w:ascii="Arial" w:hAnsi="Arial" w:cs="Arial"/>
              </w:rPr>
              <w:t>No=1; Uncertain=2; Yes=3</w:t>
            </w:r>
          </w:p>
        </w:tc>
        <w:tc>
          <w:tcPr>
            <w:tcW w:w="1340" w:type="dxa"/>
            <w:noWrap/>
            <w:hideMark/>
          </w:tcPr>
          <w:p w14:paraId="3957D752"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9EC4A0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8E06480"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41CB7F2D" w14:textId="77777777" w:rsidTr="006F3A8D">
        <w:trPr>
          <w:trHeight w:val="300"/>
        </w:trPr>
        <w:tc>
          <w:tcPr>
            <w:tcW w:w="960" w:type="dxa"/>
            <w:noWrap/>
            <w:hideMark/>
          </w:tcPr>
          <w:p w14:paraId="68C09B61"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015CAE1" w14:textId="77777777" w:rsidR="0073268F" w:rsidRPr="008A2CE0" w:rsidRDefault="0073268F" w:rsidP="006F3A8D">
            <w:pPr>
              <w:rPr>
                <w:rFonts w:ascii="Arial" w:hAnsi="Arial" w:cs="Arial"/>
              </w:rPr>
            </w:pPr>
          </w:p>
        </w:tc>
        <w:tc>
          <w:tcPr>
            <w:tcW w:w="1987" w:type="dxa"/>
            <w:noWrap/>
            <w:hideMark/>
          </w:tcPr>
          <w:p w14:paraId="1F14F022"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014D0C64" w14:textId="77777777" w:rsidR="0073268F" w:rsidRPr="008A2CE0" w:rsidRDefault="0073268F" w:rsidP="006F3A8D">
            <w:pPr>
              <w:rPr>
                <w:rFonts w:ascii="Arial" w:hAnsi="Arial" w:cs="Arial"/>
              </w:rPr>
            </w:pPr>
            <w:r w:rsidRPr="008A2CE0">
              <w:rPr>
                <w:rFonts w:ascii="Arial" w:hAnsi="Arial" w:cs="Arial"/>
              </w:rPr>
              <w:t>23</w:t>
            </w:r>
          </w:p>
        </w:tc>
        <w:tc>
          <w:tcPr>
            <w:tcW w:w="2380" w:type="dxa"/>
            <w:noWrap/>
            <w:hideMark/>
          </w:tcPr>
          <w:p w14:paraId="03E1091C"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6B27342A"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5A090F0C"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8932D95"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1486806"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222A2072" w14:textId="77777777" w:rsidTr="006F3A8D">
        <w:trPr>
          <w:trHeight w:val="300"/>
        </w:trPr>
        <w:tc>
          <w:tcPr>
            <w:tcW w:w="960" w:type="dxa"/>
            <w:noWrap/>
            <w:hideMark/>
          </w:tcPr>
          <w:p w14:paraId="36DAC8C0"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2543AB5" w14:textId="77777777" w:rsidR="0073268F" w:rsidRPr="008A2CE0" w:rsidRDefault="0073268F" w:rsidP="006F3A8D">
            <w:pPr>
              <w:rPr>
                <w:rFonts w:ascii="Arial" w:hAnsi="Arial" w:cs="Arial"/>
              </w:rPr>
            </w:pPr>
          </w:p>
        </w:tc>
        <w:tc>
          <w:tcPr>
            <w:tcW w:w="1987" w:type="dxa"/>
            <w:noWrap/>
            <w:hideMark/>
          </w:tcPr>
          <w:p w14:paraId="745CD3C5" w14:textId="77777777" w:rsidR="0073268F" w:rsidRPr="008A2CE0" w:rsidRDefault="0073268F" w:rsidP="006F3A8D">
            <w:pPr>
              <w:rPr>
                <w:rFonts w:ascii="Arial" w:hAnsi="Arial" w:cs="Arial"/>
              </w:rPr>
            </w:pPr>
            <w:r w:rsidRPr="008A2CE0">
              <w:rPr>
                <w:rFonts w:ascii="Arial" w:hAnsi="Arial" w:cs="Arial"/>
              </w:rPr>
              <w:t>DASS21</w:t>
            </w:r>
          </w:p>
        </w:tc>
        <w:tc>
          <w:tcPr>
            <w:tcW w:w="1240" w:type="dxa"/>
            <w:noWrap/>
            <w:hideMark/>
          </w:tcPr>
          <w:p w14:paraId="2835183E"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17EFCDAE" w14:textId="77777777" w:rsidR="0073268F" w:rsidRPr="008A2CE0" w:rsidRDefault="0073268F" w:rsidP="006F3A8D">
            <w:pPr>
              <w:rPr>
                <w:rFonts w:ascii="Arial" w:hAnsi="Arial" w:cs="Arial"/>
              </w:rPr>
            </w:pPr>
            <w:r w:rsidRPr="008A2CE0">
              <w:rPr>
                <w:rFonts w:ascii="Arial" w:hAnsi="Arial" w:cs="Arial"/>
              </w:rPr>
              <w:t>DASS21_1-DASS21_21</w:t>
            </w:r>
          </w:p>
        </w:tc>
        <w:tc>
          <w:tcPr>
            <w:tcW w:w="2380" w:type="dxa"/>
            <w:noWrap/>
            <w:hideMark/>
          </w:tcPr>
          <w:p w14:paraId="65B246CE" w14:textId="77777777" w:rsidR="0073268F" w:rsidRPr="008A2CE0" w:rsidRDefault="0073268F" w:rsidP="006F3A8D">
            <w:pPr>
              <w:rPr>
                <w:rFonts w:ascii="Arial" w:hAnsi="Arial" w:cs="Arial"/>
              </w:rPr>
            </w:pPr>
            <w:r w:rsidRPr="008A2CE0">
              <w:rPr>
                <w:rFonts w:ascii="Arial" w:hAnsi="Arial" w:cs="Arial"/>
              </w:rPr>
              <w:t>1-21</w:t>
            </w:r>
          </w:p>
        </w:tc>
        <w:tc>
          <w:tcPr>
            <w:tcW w:w="1340" w:type="dxa"/>
            <w:noWrap/>
            <w:hideMark/>
          </w:tcPr>
          <w:p w14:paraId="0353285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83EC9A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BCBBD4E"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37656409" w14:textId="77777777" w:rsidTr="006F3A8D">
        <w:trPr>
          <w:trHeight w:val="300"/>
        </w:trPr>
        <w:tc>
          <w:tcPr>
            <w:tcW w:w="960" w:type="dxa"/>
            <w:noWrap/>
            <w:hideMark/>
          </w:tcPr>
          <w:p w14:paraId="452B775A"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F8E8B8B" w14:textId="77777777" w:rsidR="0073268F" w:rsidRPr="008A2CE0" w:rsidRDefault="0073268F" w:rsidP="006F3A8D">
            <w:pPr>
              <w:rPr>
                <w:rFonts w:ascii="Arial" w:hAnsi="Arial" w:cs="Arial"/>
              </w:rPr>
            </w:pPr>
          </w:p>
        </w:tc>
        <w:tc>
          <w:tcPr>
            <w:tcW w:w="1987" w:type="dxa"/>
            <w:noWrap/>
            <w:hideMark/>
          </w:tcPr>
          <w:p w14:paraId="0A8C10CB" w14:textId="77777777" w:rsidR="0073268F" w:rsidRPr="008A2CE0" w:rsidRDefault="0073268F" w:rsidP="006F3A8D">
            <w:pPr>
              <w:rPr>
                <w:rFonts w:ascii="Arial" w:hAnsi="Arial" w:cs="Arial"/>
              </w:rPr>
            </w:pPr>
            <w:r w:rsidRPr="008A2CE0">
              <w:rPr>
                <w:rFonts w:ascii="Arial" w:hAnsi="Arial" w:cs="Arial"/>
              </w:rPr>
              <w:t>DASS21</w:t>
            </w:r>
          </w:p>
        </w:tc>
        <w:tc>
          <w:tcPr>
            <w:tcW w:w="1240" w:type="dxa"/>
            <w:noWrap/>
            <w:hideMark/>
          </w:tcPr>
          <w:p w14:paraId="3A6CDF30"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7DBB0B0D" w14:textId="77777777" w:rsidR="0073268F" w:rsidRPr="008A2CE0" w:rsidRDefault="0073268F" w:rsidP="006F3A8D">
            <w:pPr>
              <w:rPr>
                <w:rFonts w:ascii="Arial" w:hAnsi="Arial" w:cs="Arial"/>
              </w:rPr>
            </w:pPr>
            <w:r w:rsidRPr="008A2CE0">
              <w:rPr>
                <w:rFonts w:ascii="Arial" w:hAnsi="Arial" w:cs="Arial"/>
              </w:rPr>
              <w:t>0-3</w:t>
            </w:r>
          </w:p>
        </w:tc>
        <w:tc>
          <w:tcPr>
            <w:tcW w:w="2380" w:type="dxa"/>
            <w:noWrap/>
            <w:hideMark/>
          </w:tcPr>
          <w:p w14:paraId="0BA3F108" w14:textId="77777777" w:rsidR="0073268F" w:rsidRPr="008A2CE0" w:rsidRDefault="0073268F" w:rsidP="006F3A8D">
            <w:pPr>
              <w:rPr>
                <w:rFonts w:ascii="Arial" w:hAnsi="Arial" w:cs="Arial"/>
              </w:rPr>
            </w:pPr>
            <w:r w:rsidRPr="008A2CE0">
              <w:rPr>
                <w:rFonts w:ascii="Arial" w:hAnsi="Arial" w:cs="Arial"/>
              </w:rPr>
              <w:t>1-4</w:t>
            </w:r>
          </w:p>
        </w:tc>
        <w:tc>
          <w:tcPr>
            <w:tcW w:w="1340" w:type="dxa"/>
            <w:noWrap/>
            <w:hideMark/>
          </w:tcPr>
          <w:p w14:paraId="2B626466"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8B26223"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6E6BC4AF"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4C7FCCD2" w14:textId="77777777" w:rsidTr="006F3A8D">
        <w:trPr>
          <w:trHeight w:val="300"/>
        </w:trPr>
        <w:tc>
          <w:tcPr>
            <w:tcW w:w="960" w:type="dxa"/>
            <w:noWrap/>
            <w:hideMark/>
          </w:tcPr>
          <w:p w14:paraId="47BB8DDA"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13DC335" w14:textId="77777777" w:rsidR="0073268F" w:rsidRPr="008A2CE0" w:rsidRDefault="0073268F" w:rsidP="006F3A8D">
            <w:pPr>
              <w:rPr>
                <w:rFonts w:ascii="Arial" w:hAnsi="Arial" w:cs="Arial"/>
              </w:rPr>
            </w:pPr>
          </w:p>
        </w:tc>
        <w:tc>
          <w:tcPr>
            <w:tcW w:w="1987" w:type="dxa"/>
            <w:noWrap/>
            <w:hideMark/>
          </w:tcPr>
          <w:p w14:paraId="39768805" w14:textId="77777777" w:rsidR="0073268F" w:rsidRPr="008A2CE0" w:rsidRDefault="0073268F" w:rsidP="006F3A8D">
            <w:pPr>
              <w:rPr>
                <w:rFonts w:ascii="Arial" w:hAnsi="Arial" w:cs="Arial"/>
              </w:rPr>
            </w:pPr>
            <w:r w:rsidRPr="008A2CE0">
              <w:rPr>
                <w:rFonts w:ascii="Arial" w:hAnsi="Arial" w:cs="Arial"/>
              </w:rPr>
              <w:t>PSS10</w:t>
            </w:r>
          </w:p>
        </w:tc>
        <w:tc>
          <w:tcPr>
            <w:tcW w:w="1240" w:type="dxa"/>
            <w:noWrap/>
            <w:hideMark/>
          </w:tcPr>
          <w:p w14:paraId="134CF166"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09D5A33C" w14:textId="77777777" w:rsidR="0073268F" w:rsidRPr="008A2CE0" w:rsidRDefault="0073268F" w:rsidP="006F3A8D">
            <w:pPr>
              <w:rPr>
                <w:rFonts w:ascii="Arial" w:hAnsi="Arial" w:cs="Arial"/>
              </w:rPr>
            </w:pPr>
            <w:r w:rsidRPr="008A2CE0">
              <w:rPr>
                <w:rFonts w:ascii="Arial" w:hAnsi="Arial" w:cs="Arial"/>
              </w:rPr>
              <w:t>PSS_1-PSS_12</w:t>
            </w:r>
          </w:p>
        </w:tc>
        <w:tc>
          <w:tcPr>
            <w:tcW w:w="2380" w:type="dxa"/>
            <w:noWrap/>
            <w:hideMark/>
          </w:tcPr>
          <w:p w14:paraId="63E3EBB8" w14:textId="77777777" w:rsidR="0073268F" w:rsidRPr="008A2CE0" w:rsidRDefault="0073268F" w:rsidP="006F3A8D">
            <w:pPr>
              <w:rPr>
                <w:rFonts w:ascii="Arial" w:hAnsi="Arial" w:cs="Arial"/>
              </w:rPr>
            </w:pPr>
            <w:r w:rsidRPr="008A2CE0">
              <w:rPr>
                <w:rFonts w:ascii="Arial" w:hAnsi="Arial" w:cs="Arial"/>
              </w:rPr>
              <w:t>1-10</w:t>
            </w:r>
          </w:p>
        </w:tc>
        <w:tc>
          <w:tcPr>
            <w:tcW w:w="1340" w:type="dxa"/>
            <w:noWrap/>
            <w:hideMark/>
          </w:tcPr>
          <w:p w14:paraId="39D6D127"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122A0CF"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87FDE4C"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58CF663A" w14:textId="77777777" w:rsidTr="006F3A8D">
        <w:trPr>
          <w:trHeight w:val="300"/>
        </w:trPr>
        <w:tc>
          <w:tcPr>
            <w:tcW w:w="960" w:type="dxa"/>
            <w:noWrap/>
            <w:hideMark/>
          </w:tcPr>
          <w:p w14:paraId="5DE17701"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D9F5A4D" w14:textId="77777777" w:rsidR="0073268F" w:rsidRPr="008A2CE0" w:rsidRDefault="0073268F" w:rsidP="006F3A8D">
            <w:pPr>
              <w:rPr>
                <w:rFonts w:ascii="Arial" w:hAnsi="Arial" w:cs="Arial"/>
              </w:rPr>
            </w:pPr>
          </w:p>
        </w:tc>
        <w:tc>
          <w:tcPr>
            <w:tcW w:w="1987" w:type="dxa"/>
            <w:noWrap/>
            <w:hideMark/>
          </w:tcPr>
          <w:p w14:paraId="5557F5E4" w14:textId="77777777" w:rsidR="0073268F" w:rsidRPr="008A2CE0" w:rsidRDefault="0073268F" w:rsidP="006F3A8D">
            <w:pPr>
              <w:rPr>
                <w:rFonts w:ascii="Arial" w:hAnsi="Arial" w:cs="Arial"/>
              </w:rPr>
            </w:pPr>
            <w:r w:rsidRPr="008A2CE0">
              <w:rPr>
                <w:rFonts w:ascii="Arial" w:hAnsi="Arial" w:cs="Arial"/>
              </w:rPr>
              <w:t>PSS10</w:t>
            </w:r>
          </w:p>
        </w:tc>
        <w:tc>
          <w:tcPr>
            <w:tcW w:w="1240" w:type="dxa"/>
            <w:noWrap/>
            <w:hideMark/>
          </w:tcPr>
          <w:p w14:paraId="2A811554"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351C07C4"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0F62B24A"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585E6A51"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921906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7AE67C2"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51922E48" w14:textId="77777777" w:rsidTr="006F3A8D">
        <w:trPr>
          <w:trHeight w:val="300"/>
        </w:trPr>
        <w:tc>
          <w:tcPr>
            <w:tcW w:w="960" w:type="dxa"/>
            <w:noWrap/>
            <w:hideMark/>
          </w:tcPr>
          <w:p w14:paraId="2791965D"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74238B7" w14:textId="77777777" w:rsidR="0073268F" w:rsidRPr="008A2CE0" w:rsidRDefault="0073268F" w:rsidP="006F3A8D">
            <w:pPr>
              <w:rPr>
                <w:rFonts w:ascii="Arial" w:hAnsi="Arial" w:cs="Arial"/>
              </w:rPr>
            </w:pPr>
          </w:p>
        </w:tc>
        <w:tc>
          <w:tcPr>
            <w:tcW w:w="1987" w:type="dxa"/>
            <w:noWrap/>
            <w:hideMark/>
          </w:tcPr>
          <w:p w14:paraId="62869088" w14:textId="77777777" w:rsidR="0073268F" w:rsidRPr="008A2CE0" w:rsidRDefault="0073268F" w:rsidP="006F3A8D">
            <w:pPr>
              <w:rPr>
                <w:rFonts w:ascii="Arial" w:hAnsi="Arial" w:cs="Arial"/>
              </w:rPr>
            </w:pPr>
            <w:r w:rsidRPr="008A2CE0">
              <w:rPr>
                <w:rFonts w:ascii="Arial" w:hAnsi="Arial" w:cs="Arial"/>
              </w:rPr>
              <w:t>QOL</w:t>
            </w:r>
          </w:p>
        </w:tc>
        <w:tc>
          <w:tcPr>
            <w:tcW w:w="1240" w:type="dxa"/>
            <w:noWrap/>
            <w:hideMark/>
          </w:tcPr>
          <w:p w14:paraId="5F639941"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0AFB4961" w14:textId="77777777" w:rsidR="0073268F" w:rsidRPr="008A2CE0" w:rsidRDefault="0073268F" w:rsidP="006F3A8D">
            <w:pPr>
              <w:rPr>
                <w:rFonts w:ascii="Arial" w:hAnsi="Arial" w:cs="Arial"/>
              </w:rPr>
            </w:pPr>
            <w:r w:rsidRPr="008A2CE0">
              <w:rPr>
                <w:rFonts w:ascii="Arial" w:hAnsi="Arial" w:cs="Arial"/>
              </w:rPr>
              <w:t>QOL_1-QOL_17</w:t>
            </w:r>
          </w:p>
        </w:tc>
        <w:tc>
          <w:tcPr>
            <w:tcW w:w="2380" w:type="dxa"/>
            <w:noWrap/>
            <w:hideMark/>
          </w:tcPr>
          <w:p w14:paraId="653ABDE4" w14:textId="77777777" w:rsidR="0073268F" w:rsidRPr="008A2CE0" w:rsidRDefault="0073268F" w:rsidP="006F3A8D">
            <w:pPr>
              <w:rPr>
                <w:rFonts w:ascii="Arial" w:hAnsi="Arial" w:cs="Arial"/>
              </w:rPr>
            </w:pPr>
            <w:r w:rsidRPr="008A2CE0">
              <w:rPr>
                <w:rFonts w:ascii="Arial" w:hAnsi="Arial" w:cs="Arial"/>
              </w:rPr>
              <w:t>1-17</w:t>
            </w:r>
          </w:p>
        </w:tc>
        <w:tc>
          <w:tcPr>
            <w:tcW w:w="1340" w:type="dxa"/>
            <w:noWrap/>
            <w:hideMark/>
          </w:tcPr>
          <w:p w14:paraId="1993C1C0"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47CA822"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D4B01D5"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2F855574" w14:textId="77777777" w:rsidTr="006F3A8D">
        <w:trPr>
          <w:trHeight w:val="300"/>
        </w:trPr>
        <w:tc>
          <w:tcPr>
            <w:tcW w:w="960" w:type="dxa"/>
            <w:noWrap/>
            <w:hideMark/>
          </w:tcPr>
          <w:p w14:paraId="70065B31"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EE55B3D" w14:textId="77777777" w:rsidR="0073268F" w:rsidRPr="008A2CE0" w:rsidRDefault="0073268F" w:rsidP="006F3A8D">
            <w:pPr>
              <w:rPr>
                <w:rFonts w:ascii="Arial" w:hAnsi="Arial" w:cs="Arial"/>
              </w:rPr>
            </w:pPr>
          </w:p>
        </w:tc>
        <w:tc>
          <w:tcPr>
            <w:tcW w:w="1987" w:type="dxa"/>
            <w:noWrap/>
            <w:hideMark/>
          </w:tcPr>
          <w:p w14:paraId="7FEA177C" w14:textId="77777777" w:rsidR="0073268F" w:rsidRPr="008A2CE0" w:rsidRDefault="0073268F" w:rsidP="006F3A8D">
            <w:pPr>
              <w:rPr>
                <w:rFonts w:ascii="Arial" w:hAnsi="Arial" w:cs="Arial"/>
              </w:rPr>
            </w:pPr>
            <w:r w:rsidRPr="008A2CE0">
              <w:rPr>
                <w:rFonts w:ascii="Arial" w:hAnsi="Arial" w:cs="Arial"/>
              </w:rPr>
              <w:t xml:space="preserve">DAS </w:t>
            </w:r>
          </w:p>
        </w:tc>
        <w:tc>
          <w:tcPr>
            <w:tcW w:w="1240" w:type="dxa"/>
            <w:noWrap/>
            <w:hideMark/>
          </w:tcPr>
          <w:p w14:paraId="5293F891" w14:textId="77777777" w:rsidR="0073268F" w:rsidRPr="008A2CE0" w:rsidRDefault="0073268F" w:rsidP="006F3A8D">
            <w:pPr>
              <w:rPr>
                <w:rFonts w:ascii="Arial" w:hAnsi="Arial" w:cs="Arial"/>
              </w:rPr>
            </w:pPr>
            <w:r w:rsidRPr="008A2CE0">
              <w:rPr>
                <w:rFonts w:ascii="Arial" w:hAnsi="Arial" w:cs="Arial"/>
              </w:rPr>
              <w:t>1</w:t>
            </w:r>
          </w:p>
        </w:tc>
        <w:tc>
          <w:tcPr>
            <w:tcW w:w="2380" w:type="dxa"/>
            <w:noWrap/>
            <w:hideMark/>
          </w:tcPr>
          <w:p w14:paraId="11B3AAB8"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34A918BB"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56268723"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F1B3550"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1D9119B"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76C4E709" w14:textId="77777777" w:rsidTr="006F3A8D">
        <w:trPr>
          <w:trHeight w:val="300"/>
        </w:trPr>
        <w:tc>
          <w:tcPr>
            <w:tcW w:w="960" w:type="dxa"/>
            <w:noWrap/>
            <w:hideMark/>
          </w:tcPr>
          <w:p w14:paraId="292C1D95"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C7799D3" w14:textId="77777777" w:rsidR="0073268F" w:rsidRPr="008A2CE0" w:rsidRDefault="0073268F" w:rsidP="006F3A8D">
            <w:pPr>
              <w:rPr>
                <w:rFonts w:ascii="Arial" w:hAnsi="Arial" w:cs="Arial"/>
              </w:rPr>
            </w:pPr>
          </w:p>
        </w:tc>
        <w:tc>
          <w:tcPr>
            <w:tcW w:w="1987" w:type="dxa"/>
            <w:noWrap/>
            <w:hideMark/>
          </w:tcPr>
          <w:p w14:paraId="3354EC13" w14:textId="77777777" w:rsidR="0073268F" w:rsidRPr="008A2CE0" w:rsidRDefault="0073268F" w:rsidP="006F3A8D">
            <w:pPr>
              <w:rPr>
                <w:rFonts w:ascii="Arial" w:hAnsi="Arial" w:cs="Arial"/>
              </w:rPr>
            </w:pPr>
            <w:r w:rsidRPr="008A2CE0">
              <w:rPr>
                <w:rFonts w:ascii="Arial" w:hAnsi="Arial" w:cs="Arial"/>
              </w:rPr>
              <w:t>DAS</w:t>
            </w:r>
          </w:p>
        </w:tc>
        <w:tc>
          <w:tcPr>
            <w:tcW w:w="1240" w:type="dxa"/>
            <w:noWrap/>
            <w:hideMark/>
          </w:tcPr>
          <w:p w14:paraId="5BF16620" w14:textId="77777777" w:rsidR="0073268F" w:rsidRPr="008A2CE0" w:rsidRDefault="0073268F" w:rsidP="006F3A8D">
            <w:pPr>
              <w:rPr>
                <w:rFonts w:ascii="Arial" w:hAnsi="Arial" w:cs="Arial"/>
              </w:rPr>
            </w:pPr>
            <w:r w:rsidRPr="008A2CE0">
              <w:rPr>
                <w:rFonts w:ascii="Arial" w:hAnsi="Arial" w:cs="Arial"/>
              </w:rPr>
              <w:t>24, 25</w:t>
            </w:r>
          </w:p>
        </w:tc>
        <w:tc>
          <w:tcPr>
            <w:tcW w:w="2380" w:type="dxa"/>
            <w:noWrap/>
            <w:hideMark/>
          </w:tcPr>
          <w:p w14:paraId="56E7AF91"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114734A1"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73BACDF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607D6A61"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666F4AA"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7863CFF3" w14:textId="77777777" w:rsidTr="006F3A8D">
        <w:trPr>
          <w:trHeight w:val="300"/>
        </w:trPr>
        <w:tc>
          <w:tcPr>
            <w:tcW w:w="960" w:type="dxa"/>
            <w:noWrap/>
            <w:hideMark/>
          </w:tcPr>
          <w:p w14:paraId="7AE036D5" w14:textId="77777777" w:rsidR="0073268F" w:rsidRPr="008A2CE0" w:rsidRDefault="0073268F" w:rsidP="006F3A8D">
            <w:pPr>
              <w:rPr>
                <w:rFonts w:ascii="Arial" w:hAnsi="Arial" w:cs="Arial"/>
              </w:rPr>
            </w:pPr>
            <w:r w:rsidRPr="008A2CE0">
              <w:rPr>
                <w:rFonts w:ascii="Arial" w:hAnsi="Arial" w:cs="Arial"/>
              </w:rPr>
              <w:lastRenderedPageBreak/>
              <w:t>Risk</w:t>
            </w:r>
          </w:p>
        </w:tc>
        <w:tc>
          <w:tcPr>
            <w:tcW w:w="2600" w:type="dxa"/>
            <w:noWrap/>
            <w:hideMark/>
          </w:tcPr>
          <w:p w14:paraId="06A47F3F" w14:textId="77777777" w:rsidR="0073268F" w:rsidRPr="008A2CE0" w:rsidRDefault="0073268F" w:rsidP="006F3A8D">
            <w:pPr>
              <w:rPr>
                <w:rFonts w:ascii="Arial" w:hAnsi="Arial" w:cs="Arial"/>
              </w:rPr>
            </w:pPr>
          </w:p>
        </w:tc>
        <w:tc>
          <w:tcPr>
            <w:tcW w:w="1987" w:type="dxa"/>
            <w:noWrap/>
            <w:hideMark/>
          </w:tcPr>
          <w:p w14:paraId="6FB23CB8" w14:textId="77777777" w:rsidR="0073268F" w:rsidRPr="008A2CE0" w:rsidRDefault="0073268F" w:rsidP="006F3A8D">
            <w:pPr>
              <w:rPr>
                <w:rFonts w:ascii="Arial" w:hAnsi="Arial" w:cs="Arial"/>
              </w:rPr>
            </w:pPr>
            <w:r w:rsidRPr="008A2CE0">
              <w:rPr>
                <w:rFonts w:ascii="Arial" w:hAnsi="Arial" w:cs="Arial"/>
              </w:rPr>
              <w:t>DAS</w:t>
            </w:r>
          </w:p>
        </w:tc>
        <w:tc>
          <w:tcPr>
            <w:tcW w:w="1240" w:type="dxa"/>
            <w:noWrap/>
            <w:hideMark/>
          </w:tcPr>
          <w:p w14:paraId="23D05ED3"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0BD2816C" w14:textId="77777777" w:rsidR="0073268F" w:rsidRPr="008A2CE0" w:rsidRDefault="0073268F" w:rsidP="006F3A8D">
            <w:pPr>
              <w:rPr>
                <w:rFonts w:ascii="Arial" w:hAnsi="Arial" w:cs="Arial"/>
              </w:rPr>
            </w:pPr>
            <w:r w:rsidRPr="008A2CE0">
              <w:rPr>
                <w:rFonts w:ascii="Arial" w:hAnsi="Arial" w:cs="Arial"/>
              </w:rPr>
              <w:t>0-5</w:t>
            </w:r>
          </w:p>
        </w:tc>
        <w:tc>
          <w:tcPr>
            <w:tcW w:w="2380" w:type="dxa"/>
            <w:noWrap/>
            <w:hideMark/>
          </w:tcPr>
          <w:p w14:paraId="25BBCBA0" w14:textId="77777777" w:rsidR="0073268F" w:rsidRPr="008A2CE0" w:rsidRDefault="0073268F" w:rsidP="006F3A8D">
            <w:pPr>
              <w:rPr>
                <w:rFonts w:ascii="Arial" w:hAnsi="Arial" w:cs="Arial"/>
              </w:rPr>
            </w:pPr>
            <w:r w:rsidRPr="008A2CE0">
              <w:rPr>
                <w:rFonts w:ascii="Arial" w:hAnsi="Arial" w:cs="Arial"/>
              </w:rPr>
              <w:t>1-6</w:t>
            </w:r>
          </w:p>
        </w:tc>
        <w:tc>
          <w:tcPr>
            <w:tcW w:w="1340" w:type="dxa"/>
            <w:noWrap/>
            <w:hideMark/>
          </w:tcPr>
          <w:p w14:paraId="307F863A"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74D356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805FA65"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47729F8E" w14:textId="77777777" w:rsidTr="006F3A8D">
        <w:trPr>
          <w:trHeight w:val="300"/>
        </w:trPr>
        <w:tc>
          <w:tcPr>
            <w:tcW w:w="960" w:type="dxa"/>
            <w:noWrap/>
            <w:hideMark/>
          </w:tcPr>
          <w:p w14:paraId="282DA69F"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7A5DF9A6" w14:textId="77777777" w:rsidR="0073268F" w:rsidRPr="008A2CE0" w:rsidRDefault="0073268F" w:rsidP="006F3A8D">
            <w:pPr>
              <w:rPr>
                <w:rFonts w:ascii="Arial" w:hAnsi="Arial" w:cs="Arial"/>
              </w:rPr>
            </w:pPr>
          </w:p>
        </w:tc>
        <w:tc>
          <w:tcPr>
            <w:tcW w:w="1987" w:type="dxa"/>
            <w:noWrap/>
            <w:hideMark/>
          </w:tcPr>
          <w:p w14:paraId="023F57FC" w14:textId="77777777" w:rsidR="0073268F" w:rsidRPr="008A2CE0" w:rsidRDefault="0073268F" w:rsidP="006F3A8D">
            <w:pPr>
              <w:rPr>
                <w:rFonts w:ascii="Arial" w:hAnsi="Arial" w:cs="Arial"/>
              </w:rPr>
            </w:pPr>
            <w:r w:rsidRPr="008A2CE0">
              <w:rPr>
                <w:rFonts w:ascii="Arial" w:hAnsi="Arial" w:cs="Arial"/>
              </w:rPr>
              <w:t>DAS</w:t>
            </w:r>
          </w:p>
        </w:tc>
        <w:tc>
          <w:tcPr>
            <w:tcW w:w="1240" w:type="dxa"/>
            <w:noWrap/>
            <w:hideMark/>
          </w:tcPr>
          <w:p w14:paraId="531F09A1"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68C15056"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5B33E4D5"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70DEA74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8C532B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036F570"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776DD49F" w14:textId="77777777" w:rsidTr="006F3A8D">
        <w:trPr>
          <w:trHeight w:val="300"/>
        </w:trPr>
        <w:tc>
          <w:tcPr>
            <w:tcW w:w="960" w:type="dxa"/>
            <w:noWrap/>
            <w:hideMark/>
          </w:tcPr>
          <w:p w14:paraId="135FEA92"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61B6B0AA" w14:textId="77777777" w:rsidR="0073268F" w:rsidRPr="008A2CE0" w:rsidRDefault="0073268F" w:rsidP="006F3A8D">
            <w:pPr>
              <w:rPr>
                <w:rFonts w:ascii="Arial" w:hAnsi="Arial" w:cs="Arial"/>
              </w:rPr>
            </w:pPr>
          </w:p>
        </w:tc>
        <w:tc>
          <w:tcPr>
            <w:tcW w:w="1987" w:type="dxa"/>
            <w:noWrap/>
            <w:hideMark/>
          </w:tcPr>
          <w:p w14:paraId="38A44A7E" w14:textId="77777777" w:rsidR="0073268F" w:rsidRPr="008A2CE0" w:rsidRDefault="0073268F" w:rsidP="006F3A8D">
            <w:pPr>
              <w:rPr>
                <w:rFonts w:ascii="Arial" w:hAnsi="Arial" w:cs="Arial"/>
              </w:rPr>
            </w:pPr>
            <w:r w:rsidRPr="008A2CE0">
              <w:rPr>
                <w:rFonts w:ascii="Arial" w:hAnsi="Arial" w:cs="Arial"/>
              </w:rPr>
              <w:t>MSPSS</w:t>
            </w:r>
          </w:p>
        </w:tc>
        <w:tc>
          <w:tcPr>
            <w:tcW w:w="1240" w:type="dxa"/>
            <w:noWrap/>
            <w:hideMark/>
          </w:tcPr>
          <w:p w14:paraId="11CA8A5C"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222AA2F2" w14:textId="77777777" w:rsidR="0073268F" w:rsidRPr="008A2CE0" w:rsidRDefault="0073268F" w:rsidP="006F3A8D">
            <w:pPr>
              <w:rPr>
                <w:rFonts w:ascii="Arial" w:hAnsi="Arial" w:cs="Arial"/>
              </w:rPr>
            </w:pPr>
            <w:r w:rsidRPr="008A2CE0">
              <w:rPr>
                <w:rFonts w:ascii="Arial" w:hAnsi="Arial" w:cs="Arial"/>
              </w:rPr>
              <w:t>MSPSS_1-MSPSS_12</w:t>
            </w:r>
          </w:p>
        </w:tc>
        <w:tc>
          <w:tcPr>
            <w:tcW w:w="2380" w:type="dxa"/>
            <w:noWrap/>
            <w:hideMark/>
          </w:tcPr>
          <w:p w14:paraId="58B9E83E" w14:textId="77777777" w:rsidR="0073268F" w:rsidRPr="008A2CE0" w:rsidRDefault="0073268F" w:rsidP="006F3A8D">
            <w:pPr>
              <w:rPr>
                <w:rFonts w:ascii="Arial" w:hAnsi="Arial" w:cs="Arial"/>
              </w:rPr>
            </w:pPr>
            <w:r w:rsidRPr="008A2CE0">
              <w:rPr>
                <w:rFonts w:ascii="Arial" w:hAnsi="Arial" w:cs="Arial"/>
              </w:rPr>
              <w:t>1-12</w:t>
            </w:r>
          </w:p>
        </w:tc>
        <w:tc>
          <w:tcPr>
            <w:tcW w:w="1340" w:type="dxa"/>
            <w:noWrap/>
            <w:hideMark/>
          </w:tcPr>
          <w:p w14:paraId="6F0F738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ED0F10B"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0BC008B"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1529C60C" w14:textId="77777777" w:rsidTr="006F3A8D">
        <w:trPr>
          <w:trHeight w:val="300"/>
        </w:trPr>
        <w:tc>
          <w:tcPr>
            <w:tcW w:w="960" w:type="dxa"/>
            <w:noWrap/>
            <w:hideMark/>
          </w:tcPr>
          <w:p w14:paraId="4B82C8FA"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73650A57" w14:textId="77777777" w:rsidR="0073268F" w:rsidRPr="008A2CE0" w:rsidRDefault="0073268F" w:rsidP="006F3A8D">
            <w:pPr>
              <w:rPr>
                <w:rFonts w:ascii="Arial" w:hAnsi="Arial" w:cs="Arial"/>
              </w:rPr>
            </w:pPr>
            <w:r w:rsidRPr="008A2CE0">
              <w:rPr>
                <w:rFonts w:ascii="Arial" w:hAnsi="Arial" w:cs="Arial"/>
              </w:rPr>
              <w:t>Session Form Intake Battery</w:t>
            </w:r>
          </w:p>
        </w:tc>
        <w:tc>
          <w:tcPr>
            <w:tcW w:w="1987" w:type="dxa"/>
            <w:noWrap/>
            <w:hideMark/>
          </w:tcPr>
          <w:p w14:paraId="064A9E8D" w14:textId="77777777" w:rsidR="0073268F" w:rsidRPr="008A2CE0" w:rsidRDefault="0073268F" w:rsidP="006F3A8D">
            <w:pPr>
              <w:rPr>
                <w:rFonts w:ascii="Arial" w:hAnsi="Arial" w:cs="Arial"/>
              </w:rPr>
            </w:pPr>
            <w:r w:rsidRPr="008A2CE0">
              <w:rPr>
                <w:rFonts w:ascii="Arial" w:hAnsi="Arial" w:cs="Arial"/>
              </w:rPr>
              <w:t>SD and BMI</w:t>
            </w:r>
          </w:p>
        </w:tc>
        <w:tc>
          <w:tcPr>
            <w:tcW w:w="1240" w:type="dxa"/>
            <w:noWrap/>
            <w:hideMark/>
          </w:tcPr>
          <w:p w14:paraId="77B12CE9" w14:textId="77777777" w:rsidR="0073268F" w:rsidRPr="008A2CE0" w:rsidRDefault="0073268F" w:rsidP="006F3A8D">
            <w:pPr>
              <w:rPr>
                <w:rFonts w:ascii="Arial" w:hAnsi="Arial" w:cs="Arial"/>
              </w:rPr>
            </w:pPr>
            <w:r w:rsidRPr="008A2CE0">
              <w:rPr>
                <w:rFonts w:ascii="Arial" w:hAnsi="Arial" w:cs="Arial"/>
              </w:rPr>
              <w:t>6, 7</w:t>
            </w:r>
          </w:p>
        </w:tc>
        <w:tc>
          <w:tcPr>
            <w:tcW w:w="2380" w:type="dxa"/>
            <w:noWrap/>
            <w:hideMark/>
          </w:tcPr>
          <w:p w14:paraId="6314CE7E"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3042AEB0"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09345388"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77547B9"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94D4A57"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55A1D9E9" w14:textId="77777777" w:rsidTr="006F3A8D">
        <w:trPr>
          <w:trHeight w:val="300"/>
        </w:trPr>
        <w:tc>
          <w:tcPr>
            <w:tcW w:w="960" w:type="dxa"/>
            <w:noWrap/>
            <w:hideMark/>
          </w:tcPr>
          <w:p w14:paraId="7E9F770C"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6A70C82" w14:textId="77777777" w:rsidR="0073268F" w:rsidRPr="008A2CE0" w:rsidRDefault="0073268F" w:rsidP="006F3A8D">
            <w:pPr>
              <w:rPr>
                <w:rFonts w:ascii="Arial" w:hAnsi="Arial" w:cs="Arial"/>
              </w:rPr>
            </w:pPr>
          </w:p>
        </w:tc>
        <w:tc>
          <w:tcPr>
            <w:tcW w:w="1987" w:type="dxa"/>
            <w:noWrap/>
            <w:hideMark/>
          </w:tcPr>
          <w:p w14:paraId="1197A887" w14:textId="77777777" w:rsidR="0073268F" w:rsidRPr="008A2CE0" w:rsidRDefault="0073268F" w:rsidP="006F3A8D">
            <w:pPr>
              <w:rPr>
                <w:rFonts w:ascii="Arial" w:hAnsi="Arial" w:cs="Arial"/>
              </w:rPr>
            </w:pPr>
            <w:r w:rsidRPr="008A2CE0">
              <w:rPr>
                <w:rFonts w:ascii="Arial" w:hAnsi="Arial" w:cs="Arial"/>
              </w:rPr>
              <w:t>Ineligible</w:t>
            </w:r>
          </w:p>
        </w:tc>
        <w:tc>
          <w:tcPr>
            <w:tcW w:w="1240" w:type="dxa"/>
            <w:noWrap/>
            <w:hideMark/>
          </w:tcPr>
          <w:p w14:paraId="0228F998" w14:textId="77777777" w:rsidR="0073268F" w:rsidRPr="008A2CE0" w:rsidRDefault="0073268F" w:rsidP="006F3A8D">
            <w:pPr>
              <w:rPr>
                <w:rFonts w:ascii="Arial" w:hAnsi="Arial" w:cs="Arial"/>
              </w:rPr>
            </w:pPr>
            <w:r w:rsidRPr="008A2CE0">
              <w:rPr>
                <w:rFonts w:ascii="Arial" w:hAnsi="Arial" w:cs="Arial"/>
              </w:rPr>
              <w:t>10</w:t>
            </w:r>
          </w:p>
        </w:tc>
        <w:tc>
          <w:tcPr>
            <w:tcW w:w="2380" w:type="dxa"/>
            <w:noWrap/>
            <w:hideMark/>
          </w:tcPr>
          <w:p w14:paraId="78FBF8AF"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758041D1"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5469E397"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D4CEAA6"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AD2D77F"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7FC6A47F" w14:textId="77777777" w:rsidTr="006F3A8D">
        <w:trPr>
          <w:trHeight w:val="300"/>
        </w:trPr>
        <w:tc>
          <w:tcPr>
            <w:tcW w:w="960" w:type="dxa"/>
            <w:noWrap/>
            <w:hideMark/>
          </w:tcPr>
          <w:p w14:paraId="3D319104"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1952A55" w14:textId="77777777" w:rsidR="0073268F" w:rsidRPr="008A2CE0" w:rsidRDefault="0073268F" w:rsidP="006F3A8D">
            <w:pPr>
              <w:rPr>
                <w:rFonts w:ascii="Arial" w:hAnsi="Arial" w:cs="Arial"/>
              </w:rPr>
            </w:pPr>
          </w:p>
        </w:tc>
        <w:tc>
          <w:tcPr>
            <w:tcW w:w="1987" w:type="dxa"/>
            <w:noWrap/>
            <w:hideMark/>
          </w:tcPr>
          <w:p w14:paraId="4285DD97" w14:textId="77777777" w:rsidR="0073268F" w:rsidRPr="008A2CE0" w:rsidRDefault="0073268F" w:rsidP="006F3A8D">
            <w:pPr>
              <w:rPr>
                <w:rFonts w:ascii="Arial" w:hAnsi="Arial" w:cs="Arial"/>
              </w:rPr>
            </w:pPr>
            <w:r w:rsidRPr="008A2CE0">
              <w:rPr>
                <w:rFonts w:ascii="Arial" w:hAnsi="Arial" w:cs="Arial"/>
              </w:rPr>
              <w:t>Interview</w:t>
            </w:r>
          </w:p>
        </w:tc>
        <w:tc>
          <w:tcPr>
            <w:tcW w:w="1240" w:type="dxa"/>
            <w:noWrap/>
            <w:hideMark/>
          </w:tcPr>
          <w:p w14:paraId="2492B41D" w14:textId="77777777" w:rsidR="0073268F" w:rsidRPr="008A2CE0" w:rsidRDefault="0073268F" w:rsidP="006F3A8D">
            <w:pPr>
              <w:rPr>
                <w:rFonts w:ascii="Arial" w:hAnsi="Arial" w:cs="Arial"/>
              </w:rPr>
            </w:pPr>
            <w:r w:rsidRPr="008A2CE0">
              <w:rPr>
                <w:rFonts w:ascii="Arial" w:hAnsi="Arial" w:cs="Arial"/>
              </w:rPr>
              <w:t>16</w:t>
            </w:r>
          </w:p>
        </w:tc>
        <w:tc>
          <w:tcPr>
            <w:tcW w:w="2380" w:type="dxa"/>
            <w:noWrap/>
            <w:hideMark/>
          </w:tcPr>
          <w:p w14:paraId="2B14703D"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4A229460"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2BA2F3E7"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573B445"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62D77C41"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09D4BEEC" w14:textId="77777777" w:rsidTr="006F3A8D">
        <w:trPr>
          <w:trHeight w:val="300"/>
        </w:trPr>
        <w:tc>
          <w:tcPr>
            <w:tcW w:w="960" w:type="dxa"/>
            <w:noWrap/>
            <w:hideMark/>
          </w:tcPr>
          <w:p w14:paraId="02A1A902"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EDD516D" w14:textId="77777777" w:rsidR="0073268F" w:rsidRPr="008A2CE0" w:rsidRDefault="0073268F" w:rsidP="006F3A8D">
            <w:pPr>
              <w:rPr>
                <w:rFonts w:ascii="Arial" w:hAnsi="Arial" w:cs="Arial"/>
              </w:rPr>
            </w:pPr>
          </w:p>
        </w:tc>
        <w:tc>
          <w:tcPr>
            <w:tcW w:w="1987" w:type="dxa"/>
            <w:noWrap/>
            <w:hideMark/>
          </w:tcPr>
          <w:p w14:paraId="5B896FB5" w14:textId="77777777" w:rsidR="0073268F" w:rsidRPr="008A2CE0" w:rsidRDefault="0073268F" w:rsidP="006F3A8D">
            <w:pPr>
              <w:rPr>
                <w:rFonts w:ascii="Arial" w:hAnsi="Arial" w:cs="Arial"/>
              </w:rPr>
            </w:pPr>
            <w:r w:rsidRPr="008A2CE0">
              <w:rPr>
                <w:rFonts w:ascii="Arial" w:hAnsi="Arial" w:cs="Arial"/>
              </w:rPr>
              <w:t>ID Intake Battery</w:t>
            </w:r>
          </w:p>
        </w:tc>
        <w:tc>
          <w:tcPr>
            <w:tcW w:w="1240" w:type="dxa"/>
            <w:noWrap/>
            <w:hideMark/>
          </w:tcPr>
          <w:p w14:paraId="428F4A92" w14:textId="77777777" w:rsidR="0073268F" w:rsidRPr="008A2CE0" w:rsidRDefault="0073268F" w:rsidP="006F3A8D">
            <w:pPr>
              <w:rPr>
                <w:rFonts w:ascii="Arial" w:hAnsi="Arial" w:cs="Arial"/>
              </w:rPr>
            </w:pPr>
            <w:r w:rsidRPr="008A2CE0">
              <w:rPr>
                <w:rFonts w:ascii="Arial" w:hAnsi="Arial" w:cs="Arial"/>
              </w:rPr>
              <w:t>20</w:t>
            </w:r>
          </w:p>
        </w:tc>
        <w:tc>
          <w:tcPr>
            <w:tcW w:w="2380" w:type="dxa"/>
            <w:noWrap/>
            <w:hideMark/>
          </w:tcPr>
          <w:p w14:paraId="0E2C9863"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5FDEBD2B"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7F0C0517"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B2C47D5"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CCC6F40"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28DA8FD9" w14:textId="77777777" w:rsidTr="006F3A8D">
        <w:trPr>
          <w:trHeight w:val="300"/>
        </w:trPr>
        <w:tc>
          <w:tcPr>
            <w:tcW w:w="960" w:type="dxa"/>
            <w:noWrap/>
            <w:hideMark/>
          </w:tcPr>
          <w:p w14:paraId="41AD20F3"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9D5F37A" w14:textId="77777777" w:rsidR="0073268F" w:rsidRPr="008A2CE0" w:rsidRDefault="0073268F" w:rsidP="006F3A8D">
            <w:pPr>
              <w:rPr>
                <w:rFonts w:ascii="Arial" w:hAnsi="Arial" w:cs="Arial"/>
              </w:rPr>
            </w:pPr>
          </w:p>
        </w:tc>
        <w:tc>
          <w:tcPr>
            <w:tcW w:w="1987" w:type="dxa"/>
            <w:noWrap/>
            <w:hideMark/>
          </w:tcPr>
          <w:p w14:paraId="0FEA6A10" w14:textId="77777777" w:rsidR="0073268F" w:rsidRPr="008A2CE0" w:rsidRDefault="0073268F" w:rsidP="006F3A8D">
            <w:pPr>
              <w:rPr>
                <w:rFonts w:ascii="Arial" w:hAnsi="Arial" w:cs="Arial"/>
              </w:rPr>
            </w:pPr>
            <w:r w:rsidRPr="008A2CE0">
              <w:rPr>
                <w:rFonts w:ascii="Arial" w:hAnsi="Arial" w:cs="Arial"/>
              </w:rPr>
              <w:t>E4</w:t>
            </w:r>
          </w:p>
        </w:tc>
        <w:tc>
          <w:tcPr>
            <w:tcW w:w="1240" w:type="dxa"/>
            <w:noWrap/>
            <w:hideMark/>
          </w:tcPr>
          <w:p w14:paraId="2EF39A04" w14:textId="77777777" w:rsidR="0073268F" w:rsidRPr="008A2CE0" w:rsidRDefault="0073268F" w:rsidP="006F3A8D">
            <w:pPr>
              <w:rPr>
                <w:rFonts w:ascii="Arial" w:hAnsi="Arial" w:cs="Arial"/>
              </w:rPr>
            </w:pPr>
            <w:r w:rsidRPr="008A2CE0">
              <w:rPr>
                <w:rFonts w:ascii="Arial" w:hAnsi="Arial" w:cs="Arial"/>
              </w:rPr>
              <w:t>22-26</w:t>
            </w:r>
          </w:p>
        </w:tc>
        <w:tc>
          <w:tcPr>
            <w:tcW w:w="2380" w:type="dxa"/>
            <w:noWrap/>
            <w:hideMark/>
          </w:tcPr>
          <w:p w14:paraId="526859C1"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084813D6"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502DC099"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6428ED8"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26E9F1A"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502C944B" w14:textId="77777777" w:rsidTr="006F3A8D">
        <w:trPr>
          <w:trHeight w:val="300"/>
        </w:trPr>
        <w:tc>
          <w:tcPr>
            <w:tcW w:w="960" w:type="dxa"/>
            <w:noWrap/>
            <w:hideMark/>
          </w:tcPr>
          <w:p w14:paraId="63CD44C8"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54D49B66" w14:textId="77777777" w:rsidR="0073268F" w:rsidRPr="008A2CE0" w:rsidRDefault="0073268F" w:rsidP="006F3A8D">
            <w:pPr>
              <w:rPr>
                <w:rFonts w:ascii="Arial" w:hAnsi="Arial" w:cs="Arial"/>
              </w:rPr>
            </w:pPr>
          </w:p>
        </w:tc>
        <w:tc>
          <w:tcPr>
            <w:tcW w:w="1987" w:type="dxa"/>
            <w:noWrap/>
            <w:hideMark/>
          </w:tcPr>
          <w:p w14:paraId="7B5A83B9" w14:textId="77777777" w:rsidR="0073268F" w:rsidRPr="008A2CE0" w:rsidRDefault="0073268F" w:rsidP="006F3A8D">
            <w:pPr>
              <w:rPr>
                <w:rFonts w:ascii="Arial" w:hAnsi="Arial" w:cs="Arial"/>
              </w:rPr>
            </w:pPr>
            <w:r w:rsidRPr="008A2CE0">
              <w:rPr>
                <w:rFonts w:ascii="Arial" w:hAnsi="Arial" w:cs="Arial"/>
              </w:rPr>
              <w:t>Beddit</w:t>
            </w:r>
          </w:p>
        </w:tc>
        <w:tc>
          <w:tcPr>
            <w:tcW w:w="1240" w:type="dxa"/>
            <w:noWrap/>
            <w:hideMark/>
          </w:tcPr>
          <w:p w14:paraId="5A7C5115" w14:textId="77777777" w:rsidR="0073268F" w:rsidRPr="008A2CE0" w:rsidRDefault="0073268F" w:rsidP="006F3A8D">
            <w:pPr>
              <w:rPr>
                <w:rFonts w:ascii="Arial" w:hAnsi="Arial" w:cs="Arial"/>
              </w:rPr>
            </w:pPr>
            <w:r w:rsidRPr="008A2CE0">
              <w:rPr>
                <w:rFonts w:ascii="Arial" w:hAnsi="Arial" w:cs="Arial"/>
              </w:rPr>
              <w:t>28-30</w:t>
            </w:r>
          </w:p>
        </w:tc>
        <w:tc>
          <w:tcPr>
            <w:tcW w:w="2380" w:type="dxa"/>
            <w:noWrap/>
            <w:hideMark/>
          </w:tcPr>
          <w:p w14:paraId="6E3F7CA6"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149DED56"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09A6A7A1"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979857B"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602B027"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36350389" w14:textId="77777777" w:rsidTr="006F3A8D">
        <w:trPr>
          <w:trHeight w:val="300"/>
        </w:trPr>
        <w:tc>
          <w:tcPr>
            <w:tcW w:w="960" w:type="dxa"/>
            <w:noWrap/>
            <w:hideMark/>
          </w:tcPr>
          <w:p w14:paraId="5941F010"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51A38874" w14:textId="77777777" w:rsidR="0073268F" w:rsidRPr="008A2CE0" w:rsidRDefault="0073268F" w:rsidP="006F3A8D">
            <w:pPr>
              <w:rPr>
                <w:rFonts w:ascii="Arial" w:hAnsi="Arial" w:cs="Arial"/>
              </w:rPr>
            </w:pPr>
          </w:p>
        </w:tc>
        <w:tc>
          <w:tcPr>
            <w:tcW w:w="1987" w:type="dxa"/>
            <w:noWrap/>
            <w:hideMark/>
          </w:tcPr>
          <w:p w14:paraId="09B6A089" w14:textId="77777777" w:rsidR="0073268F" w:rsidRPr="008A2CE0" w:rsidRDefault="0073268F" w:rsidP="006F3A8D">
            <w:pPr>
              <w:rPr>
                <w:rFonts w:ascii="Arial" w:hAnsi="Arial" w:cs="Arial"/>
              </w:rPr>
            </w:pPr>
            <w:r w:rsidRPr="008A2CE0">
              <w:rPr>
                <w:rFonts w:ascii="Arial" w:hAnsi="Arial" w:cs="Arial"/>
              </w:rPr>
              <w:t>MOVES</w:t>
            </w:r>
          </w:p>
        </w:tc>
        <w:tc>
          <w:tcPr>
            <w:tcW w:w="1240" w:type="dxa"/>
            <w:noWrap/>
            <w:hideMark/>
          </w:tcPr>
          <w:p w14:paraId="3E396BCE" w14:textId="77777777" w:rsidR="0073268F" w:rsidRPr="008A2CE0" w:rsidRDefault="0073268F" w:rsidP="006F3A8D">
            <w:pPr>
              <w:rPr>
                <w:rFonts w:ascii="Arial" w:hAnsi="Arial" w:cs="Arial"/>
              </w:rPr>
            </w:pPr>
            <w:r w:rsidRPr="008A2CE0">
              <w:rPr>
                <w:rFonts w:ascii="Arial" w:hAnsi="Arial" w:cs="Arial"/>
              </w:rPr>
              <w:t>32</w:t>
            </w:r>
          </w:p>
        </w:tc>
        <w:tc>
          <w:tcPr>
            <w:tcW w:w="2380" w:type="dxa"/>
            <w:noWrap/>
            <w:hideMark/>
          </w:tcPr>
          <w:p w14:paraId="3BE994FA"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0B051E2E"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5E6378A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91812A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B9174A8"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1A0A8AE4" w14:textId="77777777" w:rsidTr="006F3A8D">
        <w:trPr>
          <w:trHeight w:val="300"/>
        </w:trPr>
        <w:tc>
          <w:tcPr>
            <w:tcW w:w="960" w:type="dxa"/>
            <w:noWrap/>
            <w:hideMark/>
          </w:tcPr>
          <w:p w14:paraId="2AD56295"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5733B05D" w14:textId="77777777" w:rsidR="0073268F" w:rsidRPr="008A2CE0" w:rsidRDefault="0073268F" w:rsidP="006F3A8D">
            <w:pPr>
              <w:rPr>
                <w:rFonts w:ascii="Arial" w:hAnsi="Arial" w:cs="Arial"/>
              </w:rPr>
            </w:pPr>
          </w:p>
        </w:tc>
        <w:tc>
          <w:tcPr>
            <w:tcW w:w="1987" w:type="dxa"/>
            <w:noWrap/>
            <w:hideMark/>
          </w:tcPr>
          <w:p w14:paraId="7501CF80" w14:textId="77777777" w:rsidR="0073268F" w:rsidRPr="008A2CE0" w:rsidRDefault="0073268F" w:rsidP="006F3A8D">
            <w:pPr>
              <w:rPr>
                <w:rFonts w:ascii="Arial" w:hAnsi="Arial" w:cs="Arial"/>
              </w:rPr>
            </w:pPr>
            <w:r w:rsidRPr="008A2CE0">
              <w:rPr>
                <w:rFonts w:ascii="Arial" w:hAnsi="Arial" w:cs="Arial"/>
              </w:rPr>
              <w:t>Phone call logs…</w:t>
            </w:r>
          </w:p>
        </w:tc>
        <w:tc>
          <w:tcPr>
            <w:tcW w:w="1240" w:type="dxa"/>
            <w:noWrap/>
            <w:hideMark/>
          </w:tcPr>
          <w:p w14:paraId="61825B08" w14:textId="77777777" w:rsidR="0073268F" w:rsidRPr="008A2CE0" w:rsidRDefault="0073268F" w:rsidP="006F3A8D">
            <w:pPr>
              <w:rPr>
                <w:rFonts w:ascii="Arial" w:hAnsi="Arial" w:cs="Arial"/>
              </w:rPr>
            </w:pPr>
            <w:r w:rsidRPr="008A2CE0">
              <w:rPr>
                <w:rFonts w:ascii="Arial" w:hAnsi="Arial" w:cs="Arial"/>
              </w:rPr>
              <w:t>34-35</w:t>
            </w:r>
          </w:p>
        </w:tc>
        <w:tc>
          <w:tcPr>
            <w:tcW w:w="2380" w:type="dxa"/>
            <w:noWrap/>
            <w:hideMark/>
          </w:tcPr>
          <w:p w14:paraId="60EB33B8"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3A2C16AD"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486EB5DA"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A433F37"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60DD04B5"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220BD4C4" w14:textId="77777777" w:rsidTr="006F3A8D">
        <w:trPr>
          <w:trHeight w:val="300"/>
        </w:trPr>
        <w:tc>
          <w:tcPr>
            <w:tcW w:w="960" w:type="dxa"/>
            <w:noWrap/>
            <w:hideMark/>
          </w:tcPr>
          <w:p w14:paraId="217F1F54"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4E18C78" w14:textId="77777777" w:rsidR="0073268F" w:rsidRPr="008A2CE0" w:rsidRDefault="0073268F" w:rsidP="006F3A8D">
            <w:pPr>
              <w:rPr>
                <w:rFonts w:ascii="Arial" w:hAnsi="Arial" w:cs="Arial"/>
              </w:rPr>
            </w:pPr>
          </w:p>
        </w:tc>
        <w:tc>
          <w:tcPr>
            <w:tcW w:w="1987" w:type="dxa"/>
            <w:noWrap/>
            <w:hideMark/>
          </w:tcPr>
          <w:p w14:paraId="7BD69ED9" w14:textId="77777777" w:rsidR="0073268F" w:rsidRPr="008A2CE0" w:rsidRDefault="0073268F" w:rsidP="006F3A8D">
            <w:pPr>
              <w:rPr>
                <w:rFonts w:ascii="Arial" w:hAnsi="Arial" w:cs="Arial"/>
              </w:rPr>
            </w:pPr>
            <w:r w:rsidRPr="008A2CE0">
              <w:rPr>
                <w:rFonts w:ascii="Arial" w:hAnsi="Arial" w:cs="Arial"/>
              </w:rPr>
              <w:t>EMA</w:t>
            </w:r>
          </w:p>
        </w:tc>
        <w:tc>
          <w:tcPr>
            <w:tcW w:w="1240" w:type="dxa"/>
            <w:noWrap/>
            <w:hideMark/>
          </w:tcPr>
          <w:p w14:paraId="7398E111" w14:textId="77777777" w:rsidR="0073268F" w:rsidRPr="008A2CE0" w:rsidRDefault="0073268F" w:rsidP="006F3A8D">
            <w:pPr>
              <w:rPr>
                <w:rFonts w:ascii="Arial" w:hAnsi="Arial" w:cs="Arial"/>
              </w:rPr>
            </w:pPr>
            <w:r w:rsidRPr="008A2CE0">
              <w:rPr>
                <w:rFonts w:ascii="Arial" w:hAnsi="Arial" w:cs="Arial"/>
              </w:rPr>
              <w:t>37-39</w:t>
            </w:r>
          </w:p>
        </w:tc>
        <w:tc>
          <w:tcPr>
            <w:tcW w:w="2380" w:type="dxa"/>
            <w:noWrap/>
            <w:hideMark/>
          </w:tcPr>
          <w:p w14:paraId="4AFF3B4B"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3C92784D"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5A1DE375"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7ABF64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B1364B9"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6FD31FC7" w14:textId="77777777" w:rsidTr="006F3A8D">
        <w:trPr>
          <w:trHeight w:val="300"/>
        </w:trPr>
        <w:tc>
          <w:tcPr>
            <w:tcW w:w="960" w:type="dxa"/>
            <w:noWrap/>
            <w:hideMark/>
          </w:tcPr>
          <w:p w14:paraId="3AEE2896"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5D97E3F9" w14:textId="77777777" w:rsidR="0073268F" w:rsidRPr="008A2CE0" w:rsidRDefault="0073268F" w:rsidP="006F3A8D">
            <w:pPr>
              <w:rPr>
                <w:rFonts w:ascii="Arial" w:hAnsi="Arial" w:cs="Arial"/>
              </w:rPr>
            </w:pPr>
          </w:p>
        </w:tc>
        <w:tc>
          <w:tcPr>
            <w:tcW w:w="1987" w:type="dxa"/>
            <w:noWrap/>
            <w:hideMark/>
          </w:tcPr>
          <w:p w14:paraId="2711AD5D" w14:textId="77777777" w:rsidR="0073268F" w:rsidRPr="008A2CE0" w:rsidRDefault="0073268F" w:rsidP="006F3A8D">
            <w:pPr>
              <w:rPr>
                <w:rFonts w:ascii="Arial" w:hAnsi="Arial" w:cs="Arial"/>
              </w:rPr>
            </w:pPr>
            <w:r w:rsidRPr="008A2CE0">
              <w:rPr>
                <w:rFonts w:ascii="Arial" w:hAnsi="Arial" w:cs="Arial"/>
              </w:rPr>
              <w:t>Technology</w:t>
            </w:r>
          </w:p>
        </w:tc>
        <w:tc>
          <w:tcPr>
            <w:tcW w:w="1240" w:type="dxa"/>
            <w:noWrap/>
            <w:hideMark/>
          </w:tcPr>
          <w:p w14:paraId="6C347D75" w14:textId="77777777" w:rsidR="0073268F" w:rsidRPr="008A2CE0" w:rsidRDefault="0073268F" w:rsidP="006F3A8D">
            <w:pPr>
              <w:rPr>
                <w:rFonts w:ascii="Arial" w:hAnsi="Arial" w:cs="Arial"/>
              </w:rPr>
            </w:pPr>
            <w:r w:rsidRPr="008A2CE0">
              <w:rPr>
                <w:rFonts w:ascii="Arial" w:hAnsi="Arial" w:cs="Arial"/>
              </w:rPr>
              <w:t>41</w:t>
            </w:r>
          </w:p>
        </w:tc>
        <w:tc>
          <w:tcPr>
            <w:tcW w:w="2380" w:type="dxa"/>
            <w:noWrap/>
            <w:hideMark/>
          </w:tcPr>
          <w:p w14:paraId="34BDE5F2"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742B32E0"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384BC3E5"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DA7003B"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AC0C1AF"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379F94F3" w14:textId="77777777" w:rsidTr="006F3A8D">
        <w:trPr>
          <w:trHeight w:val="300"/>
        </w:trPr>
        <w:tc>
          <w:tcPr>
            <w:tcW w:w="960" w:type="dxa"/>
            <w:noWrap/>
            <w:hideMark/>
          </w:tcPr>
          <w:p w14:paraId="117700E5"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D69FE60" w14:textId="77777777" w:rsidR="0073268F" w:rsidRPr="008A2CE0" w:rsidRDefault="0073268F" w:rsidP="006F3A8D">
            <w:pPr>
              <w:rPr>
                <w:rFonts w:ascii="Arial" w:hAnsi="Arial" w:cs="Arial"/>
              </w:rPr>
            </w:pPr>
          </w:p>
        </w:tc>
        <w:tc>
          <w:tcPr>
            <w:tcW w:w="1987" w:type="dxa"/>
            <w:noWrap/>
            <w:hideMark/>
          </w:tcPr>
          <w:p w14:paraId="065070A9" w14:textId="77777777" w:rsidR="0073268F" w:rsidRPr="008A2CE0" w:rsidRDefault="0073268F" w:rsidP="006F3A8D">
            <w:pPr>
              <w:rPr>
                <w:rFonts w:ascii="Arial" w:hAnsi="Arial" w:cs="Arial"/>
              </w:rPr>
            </w:pPr>
            <w:r w:rsidRPr="008A2CE0">
              <w:rPr>
                <w:rFonts w:ascii="Arial" w:hAnsi="Arial" w:cs="Arial"/>
              </w:rPr>
              <w:t>Phone Transfer</w:t>
            </w:r>
          </w:p>
        </w:tc>
        <w:tc>
          <w:tcPr>
            <w:tcW w:w="1240" w:type="dxa"/>
            <w:noWrap/>
            <w:hideMark/>
          </w:tcPr>
          <w:p w14:paraId="56FEB752" w14:textId="77777777" w:rsidR="0073268F" w:rsidRPr="008A2CE0" w:rsidRDefault="0073268F" w:rsidP="006F3A8D">
            <w:pPr>
              <w:rPr>
                <w:rFonts w:ascii="Arial" w:hAnsi="Arial" w:cs="Arial"/>
              </w:rPr>
            </w:pPr>
            <w:r w:rsidRPr="008A2CE0">
              <w:rPr>
                <w:rFonts w:ascii="Arial" w:hAnsi="Arial" w:cs="Arial"/>
              </w:rPr>
              <w:t>43-44</w:t>
            </w:r>
          </w:p>
        </w:tc>
        <w:tc>
          <w:tcPr>
            <w:tcW w:w="2380" w:type="dxa"/>
            <w:noWrap/>
            <w:hideMark/>
          </w:tcPr>
          <w:p w14:paraId="04CB99E9"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11DC4050"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499BE72C"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D005FF8"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26E96E5"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15212721" w14:textId="77777777" w:rsidTr="006F3A8D">
        <w:trPr>
          <w:trHeight w:val="300"/>
        </w:trPr>
        <w:tc>
          <w:tcPr>
            <w:tcW w:w="960" w:type="dxa"/>
            <w:noWrap/>
            <w:hideMark/>
          </w:tcPr>
          <w:p w14:paraId="00220C3E"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53C5175" w14:textId="77777777" w:rsidR="0073268F" w:rsidRPr="008A2CE0" w:rsidRDefault="0073268F" w:rsidP="006F3A8D">
            <w:pPr>
              <w:rPr>
                <w:rFonts w:ascii="Arial" w:hAnsi="Arial" w:cs="Arial"/>
              </w:rPr>
            </w:pPr>
          </w:p>
        </w:tc>
        <w:tc>
          <w:tcPr>
            <w:tcW w:w="1987" w:type="dxa"/>
            <w:noWrap/>
            <w:hideMark/>
          </w:tcPr>
          <w:p w14:paraId="660DD26A" w14:textId="77777777" w:rsidR="0073268F" w:rsidRPr="008A2CE0" w:rsidRDefault="0073268F" w:rsidP="006F3A8D">
            <w:pPr>
              <w:rPr>
                <w:rFonts w:ascii="Arial" w:hAnsi="Arial" w:cs="Arial"/>
              </w:rPr>
            </w:pPr>
            <w:r w:rsidRPr="008A2CE0">
              <w:rPr>
                <w:rFonts w:ascii="Arial" w:hAnsi="Arial" w:cs="Arial"/>
              </w:rPr>
              <w:t>Feedback</w:t>
            </w:r>
          </w:p>
        </w:tc>
        <w:tc>
          <w:tcPr>
            <w:tcW w:w="1240" w:type="dxa"/>
            <w:noWrap/>
            <w:hideMark/>
          </w:tcPr>
          <w:p w14:paraId="3B4E1DBA" w14:textId="77777777" w:rsidR="0073268F" w:rsidRPr="008A2CE0" w:rsidRDefault="0073268F" w:rsidP="006F3A8D">
            <w:pPr>
              <w:rPr>
                <w:rFonts w:ascii="Arial" w:hAnsi="Arial" w:cs="Arial"/>
              </w:rPr>
            </w:pPr>
            <w:r w:rsidRPr="008A2CE0">
              <w:rPr>
                <w:rFonts w:ascii="Arial" w:hAnsi="Arial" w:cs="Arial"/>
              </w:rPr>
              <w:t>47</w:t>
            </w:r>
          </w:p>
        </w:tc>
        <w:tc>
          <w:tcPr>
            <w:tcW w:w="2380" w:type="dxa"/>
            <w:noWrap/>
            <w:hideMark/>
          </w:tcPr>
          <w:p w14:paraId="3ED72DA8"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5FFF4BA3"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6005A29A"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33BC77C"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760BC36"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1350D2F1" w14:textId="77777777" w:rsidTr="006F3A8D">
        <w:trPr>
          <w:trHeight w:val="300"/>
        </w:trPr>
        <w:tc>
          <w:tcPr>
            <w:tcW w:w="960" w:type="dxa"/>
            <w:noWrap/>
            <w:hideMark/>
          </w:tcPr>
          <w:p w14:paraId="33E6E9B7"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CA0EB52" w14:textId="77777777" w:rsidR="0073268F" w:rsidRPr="008A2CE0" w:rsidRDefault="0073268F" w:rsidP="006F3A8D">
            <w:pPr>
              <w:rPr>
                <w:rFonts w:ascii="Arial" w:hAnsi="Arial" w:cs="Arial"/>
              </w:rPr>
            </w:pPr>
          </w:p>
        </w:tc>
        <w:tc>
          <w:tcPr>
            <w:tcW w:w="1987" w:type="dxa"/>
            <w:noWrap/>
            <w:hideMark/>
          </w:tcPr>
          <w:p w14:paraId="04707A77" w14:textId="77777777" w:rsidR="0073268F" w:rsidRPr="008A2CE0" w:rsidRDefault="0073268F" w:rsidP="006F3A8D">
            <w:pPr>
              <w:rPr>
                <w:rFonts w:ascii="Arial" w:hAnsi="Arial" w:cs="Arial"/>
              </w:rPr>
            </w:pPr>
            <w:r w:rsidRPr="008A2CE0">
              <w:rPr>
                <w:rFonts w:ascii="Arial" w:hAnsi="Arial" w:cs="Arial"/>
              </w:rPr>
              <w:t xml:space="preserve">Scheduling </w:t>
            </w:r>
            <w:proofErr w:type="spellStart"/>
            <w:r w:rsidRPr="008A2CE0">
              <w:rPr>
                <w:rFonts w:ascii="Arial" w:hAnsi="Arial" w:cs="Arial"/>
              </w:rPr>
              <w:t>Followup</w:t>
            </w:r>
            <w:proofErr w:type="spellEnd"/>
          </w:p>
        </w:tc>
        <w:tc>
          <w:tcPr>
            <w:tcW w:w="1240" w:type="dxa"/>
            <w:noWrap/>
            <w:hideMark/>
          </w:tcPr>
          <w:p w14:paraId="6A16DA41" w14:textId="77777777" w:rsidR="0073268F" w:rsidRPr="008A2CE0" w:rsidRDefault="0073268F" w:rsidP="006F3A8D">
            <w:pPr>
              <w:rPr>
                <w:rFonts w:ascii="Arial" w:hAnsi="Arial" w:cs="Arial"/>
              </w:rPr>
            </w:pPr>
            <w:r w:rsidRPr="008A2CE0">
              <w:rPr>
                <w:rFonts w:ascii="Arial" w:hAnsi="Arial" w:cs="Arial"/>
              </w:rPr>
              <w:t>49</w:t>
            </w:r>
          </w:p>
        </w:tc>
        <w:tc>
          <w:tcPr>
            <w:tcW w:w="2380" w:type="dxa"/>
            <w:noWrap/>
            <w:hideMark/>
          </w:tcPr>
          <w:p w14:paraId="09BFE435"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21A26AA5"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6EE207EB"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056A340"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6C1C935"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4E94E5D2" w14:textId="77777777" w:rsidTr="006F3A8D">
        <w:trPr>
          <w:trHeight w:val="300"/>
        </w:trPr>
        <w:tc>
          <w:tcPr>
            <w:tcW w:w="960" w:type="dxa"/>
            <w:noWrap/>
            <w:hideMark/>
          </w:tcPr>
          <w:p w14:paraId="1EB9357B"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2455F90" w14:textId="77777777" w:rsidR="0073268F" w:rsidRPr="008A2CE0" w:rsidRDefault="0073268F" w:rsidP="006F3A8D">
            <w:pPr>
              <w:rPr>
                <w:rFonts w:ascii="Arial" w:hAnsi="Arial" w:cs="Arial"/>
              </w:rPr>
            </w:pPr>
          </w:p>
        </w:tc>
        <w:tc>
          <w:tcPr>
            <w:tcW w:w="1987" w:type="dxa"/>
            <w:noWrap/>
            <w:hideMark/>
          </w:tcPr>
          <w:p w14:paraId="7A6FF3C5" w14:textId="77777777" w:rsidR="0073268F" w:rsidRPr="008A2CE0" w:rsidRDefault="0073268F" w:rsidP="006F3A8D">
            <w:pPr>
              <w:rPr>
                <w:rFonts w:ascii="Arial" w:hAnsi="Arial" w:cs="Arial"/>
              </w:rPr>
            </w:pPr>
            <w:r w:rsidRPr="008A2CE0">
              <w:rPr>
                <w:rFonts w:ascii="Arial" w:hAnsi="Arial" w:cs="Arial"/>
              </w:rPr>
              <w:t>Intake Completion</w:t>
            </w:r>
          </w:p>
        </w:tc>
        <w:tc>
          <w:tcPr>
            <w:tcW w:w="1240" w:type="dxa"/>
            <w:noWrap/>
            <w:hideMark/>
          </w:tcPr>
          <w:p w14:paraId="33E7D251" w14:textId="77777777" w:rsidR="0073268F" w:rsidRPr="008A2CE0" w:rsidRDefault="0073268F" w:rsidP="006F3A8D">
            <w:pPr>
              <w:rPr>
                <w:rFonts w:ascii="Arial" w:hAnsi="Arial" w:cs="Arial"/>
              </w:rPr>
            </w:pPr>
            <w:r w:rsidRPr="008A2CE0">
              <w:rPr>
                <w:rFonts w:ascii="Arial" w:hAnsi="Arial" w:cs="Arial"/>
              </w:rPr>
              <w:t>56</w:t>
            </w:r>
          </w:p>
        </w:tc>
        <w:tc>
          <w:tcPr>
            <w:tcW w:w="2380" w:type="dxa"/>
            <w:noWrap/>
            <w:hideMark/>
          </w:tcPr>
          <w:p w14:paraId="5F7C29BE"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395A4055"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5662BC58"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4E0500A"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C6B61D4"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475E005E" w14:textId="77777777" w:rsidTr="006F3A8D">
        <w:trPr>
          <w:trHeight w:val="300"/>
        </w:trPr>
        <w:tc>
          <w:tcPr>
            <w:tcW w:w="960" w:type="dxa"/>
            <w:noWrap/>
            <w:hideMark/>
          </w:tcPr>
          <w:p w14:paraId="41418108"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8FFDE49" w14:textId="77777777" w:rsidR="0073268F" w:rsidRPr="008A2CE0" w:rsidRDefault="0073268F" w:rsidP="006F3A8D">
            <w:pPr>
              <w:rPr>
                <w:rFonts w:ascii="Arial" w:hAnsi="Arial" w:cs="Arial"/>
              </w:rPr>
            </w:pPr>
            <w:r w:rsidRPr="008A2CE0">
              <w:rPr>
                <w:rFonts w:ascii="Arial" w:hAnsi="Arial" w:cs="Arial"/>
              </w:rPr>
              <w:t>ID Follow-up 1&amp;2</w:t>
            </w:r>
          </w:p>
        </w:tc>
        <w:tc>
          <w:tcPr>
            <w:tcW w:w="1987" w:type="dxa"/>
            <w:noWrap/>
            <w:hideMark/>
          </w:tcPr>
          <w:p w14:paraId="5AFF49D8" w14:textId="77777777" w:rsidR="0073268F" w:rsidRPr="008A2CE0" w:rsidRDefault="0073268F" w:rsidP="006F3A8D">
            <w:pPr>
              <w:rPr>
                <w:rFonts w:ascii="Arial" w:hAnsi="Arial" w:cs="Arial"/>
              </w:rPr>
            </w:pPr>
            <w:r w:rsidRPr="008A2CE0">
              <w:rPr>
                <w:rFonts w:ascii="Arial" w:hAnsi="Arial" w:cs="Arial"/>
              </w:rPr>
              <w:t>PACS</w:t>
            </w:r>
          </w:p>
        </w:tc>
        <w:tc>
          <w:tcPr>
            <w:tcW w:w="1240" w:type="dxa"/>
            <w:noWrap/>
            <w:hideMark/>
          </w:tcPr>
          <w:p w14:paraId="0EC0CD92" w14:textId="77777777" w:rsidR="0073268F" w:rsidRPr="008A2CE0" w:rsidRDefault="0073268F" w:rsidP="006F3A8D">
            <w:pPr>
              <w:rPr>
                <w:rFonts w:ascii="Arial" w:hAnsi="Arial" w:cs="Arial"/>
              </w:rPr>
            </w:pPr>
            <w:r w:rsidRPr="008A2CE0">
              <w:rPr>
                <w:rFonts w:ascii="Arial" w:hAnsi="Arial" w:cs="Arial"/>
              </w:rPr>
              <w:t>1-5</w:t>
            </w:r>
          </w:p>
        </w:tc>
        <w:tc>
          <w:tcPr>
            <w:tcW w:w="2380" w:type="dxa"/>
            <w:noWrap/>
            <w:hideMark/>
          </w:tcPr>
          <w:p w14:paraId="159B154F" w14:textId="77777777" w:rsidR="0073268F" w:rsidRPr="008A2CE0" w:rsidRDefault="0073268F" w:rsidP="006F3A8D">
            <w:pPr>
              <w:rPr>
                <w:rFonts w:ascii="Arial" w:hAnsi="Arial" w:cs="Arial"/>
              </w:rPr>
            </w:pPr>
            <w:r w:rsidRPr="008A2CE0">
              <w:rPr>
                <w:rFonts w:ascii="Arial" w:hAnsi="Arial" w:cs="Arial"/>
              </w:rPr>
              <w:t>0-6</w:t>
            </w:r>
          </w:p>
        </w:tc>
        <w:tc>
          <w:tcPr>
            <w:tcW w:w="2380" w:type="dxa"/>
            <w:noWrap/>
            <w:hideMark/>
          </w:tcPr>
          <w:p w14:paraId="798D452C" w14:textId="77777777" w:rsidR="0073268F" w:rsidRPr="008A2CE0" w:rsidRDefault="0073268F" w:rsidP="006F3A8D">
            <w:pPr>
              <w:rPr>
                <w:rFonts w:ascii="Arial" w:hAnsi="Arial" w:cs="Arial"/>
              </w:rPr>
            </w:pPr>
            <w:r w:rsidRPr="008A2CE0">
              <w:rPr>
                <w:rFonts w:ascii="Arial" w:hAnsi="Arial" w:cs="Arial"/>
              </w:rPr>
              <w:t>1-7</w:t>
            </w:r>
          </w:p>
        </w:tc>
        <w:tc>
          <w:tcPr>
            <w:tcW w:w="1340" w:type="dxa"/>
            <w:noWrap/>
            <w:hideMark/>
          </w:tcPr>
          <w:p w14:paraId="3BA3A225"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F903458"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A34D1B6"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584595C9" w14:textId="77777777" w:rsidTr="006F3A8D">
        <w:trPr>
          <w:trHeight w:val="300"/>
        </w:trPr>
        <w:tc>
          <w:tcPr>
            <w:tcW w:w="960" w:type="dxa"/>
            <w:noWrap/>
            <w:hideMark/>
          </w:tcPr>
          <w:p w14:paraId="7C40FA66"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63D31C9B" w14:textId="77777777" w:rsidR="0073268F" w:rsidRPr="008A2CE0" w:rsidRDefault="0073268F" w:rsidP="006F3A8D">
            <w:pPr>
              <w:rPr>
                <w:rFonts w:ascii="Arial" w:hAnsi="Arial" w:cs="Arial"/>
              </w:rPr>
            </w:pPr>
          </w:p>
        </w:tc>
        <w:tc>
          <w:tcPr>
            <w:tcW w:w="1987" w:type="dxa"/>
            <w:noWrap/>
            <w:hideMark/>
          </w:tcPr>
          <w:p w14:paraId="34FD4265" w14:textId="77777777" w:rsidR="0073268F" w:rsidRPr="008A2CE0" w:rsidRDefault="0073268F" w:rsidP="006F3A8D">
            <w:pPr>
              <w:rPr>
                <w:rFonts w:ascii="Arial" w:hAnsi="Arial" w:cs="Arial"/>
              </w:rPr>
            </w:pPr>
            <w:r w:rsidRPr="008A2CE0">
              <w:rPr>
                <w:rFonts w:ascii="Arial" w:hAnsi="Arial" w:cs="Arial"/>
              </w:rPr>
              <w:t>AASE</w:t>
            </w:r>
          </w:p>
        </w:tc>
        <w:tc>
          <w:tcPr>
            <w:tcW w:w="1240" w:type="dxa"/>
            <w:noWrap/>
            <w:hideMark/>
          </w:tcPr>
          <w:p w14:paraId="72E8FF98"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6FA2616D" w14:textId="77777777" w:rsidR="0073268F" w:rsidRPr="008A2CE0" w:rsidRDefault="0073268F" w:rsidP="006F3A8D">
            <w:pPr>
              <w:rPr>
                <w:rFonts w:ascii="Arial" w:hAnsi="Arial" w:cs="Arial"/>
              </w:rPr>
            </w:pPr>
            <w:r w:rsidRPr="008A2CE0">
              <w:rPr>
                <w:rFonts w:ascii="Arial" w:hAnsi="Arial" w:cs="Arial"/>
              </w:rPr>
              <w:t>AASE_1-AASE_20</w:t>
            </w:r>
          </w:p>
        </w:tc>
        <w:tc>
          <w:tcPr>
            <w:tcW w:w="2380" w:type="dxa"/>
            <w:noWrap/>
            <w:hideMark/>
          </w:tcPr>
          <w:p w14:paraId="43809280" w14:textId="77777777" w:rsidR="0073268F" w:rsidRPr="008A2CE0" w:rsidRDefault="0073268F" w:rsidP="006F3A8D">
            <w:pPr>
              <w:rPr>
                <w:rFonts w:ascii="Arial" w:hAnsi="Arial" w:cs="Arial"/>
              </w:rPr>
            </w:pPr>
            <w:r w:rsidRPr="008A2CE0">
              <w:rPr>
                <w:rFonts w:ascii="Arial" w:hAnsi="Arial" w:cs="Arial"/>
              </w:rPr>
              <w:t>1-20</w:t>
            </w:r>
          </w:p>
        </w:tc>
        <w:tc>
          <w:tcPr>
            <w:tcW w:w="1340" w:type="dxa"/>
            <w:noWrap/>
            <w:hideMark/>
          </w:tcPr>
          <w:p w14:paraId="368114B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105612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66C6AB0"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6E58C5F9" w14:textId="77777777" w:rsidTr="006F3A8D">
        <w:trPr>
          <w:trHeight w:val="300"/>
        </w:trPr>
        <w:tc>
          <w:tcPr>
            <w:tcW w:w="960" w:type="dxa"/>
            <w:noWrap/>
            <w:hideMark/>
          </w:tcPr>
          <w:p w14:paraId="0090348A"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73C308E" w14:textId="77777777" w:rsidR="0073268F" w:rsidRPr="008A2CE0" w:rsidRDefault="0073268F" w:rsidP="006F3A8D">
            <w:pPr>
              <w:rPr>
                <w:rFonts w:ascii="Arial" w:hAnsi="Arial" w:cs="Arial"/>
              </w:rPr>
            </w:pPr>
          </w:p>
        </w:tc>
        <w:tc>
          <w:tcPr>
            <w:tcW w:w="1987" w:type="dxa"/>
            <w:noWrap/>
            <w:hideMark/>
          </w:tcPr>
          <w:p w14:paraId="1B1F87B0" w14:textId="77777777" w:rsidR="0073268F" w:rsidRPr="008A2CE0" w:rsidRDefault="0073268F" w:rsidP="006F3A8D">
            <w:pPr>
              <w:rPr>
                <w:rFonts w:ascii="Arial" w:hAnsi="Arial" w:cs="Arial"/>
              </w:rPr>
            </w:pPr>
            <w:r w:rsidRPr="008A2CE0">
              <w:rPr>
                <w:rFonts w:ascii="Arial" w:hAnsi="Arial" w:cs="Arial"/>
              </w:rPr>
              <w:t>AASE</w:t>
            </w:r>
          </w:p>
        </w:tc>
        <w:tc>
          <w:tcPr>
            <w:tcW w:w="1240" w:type="dxa"/>
            <w:noWrap/>
            <w:hideMark/>
          </w:tcPr>
          <w:p w14:paraId="23A5308C"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13443AE3"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3B93C9A4"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2FAB74B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FAA6088"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646347F"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562297F8" w14:textId="77777777" w:rsidTr="006F3A8D">
        <w:trPr>
          <w:trHeight w:val="300"/>
        </w:trPr>
        <w:tc>
          <w:tcPr>
            <w:tcW w:w="960" w:type="dxa"/>
            <w:noWrap/>
            <w:hideMark/>
          </w:tcPr>
          <w:p w14:paraId="5EAFD97E"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B379051" w14:textId="77777777" w:rsidR="0073268F" w:rsidRPr="008A2CE0" w:rsidRDefault="0073268F" w:rsidP="006F3A8D">
            <w:pPr>
              <w:rPr>
                <w:rFonts w:ascii="Arial" w:hAnsi="Arial" w:cs="Arial"/>
              </w:rPr>
            </w:pPr>
          </w:p>
        </w:tc>
        <w:tc>
          <w:tcPr>
            <w:tcW w:w="1987" w:type="dxa"/>
            <w:noWrap/>
            <w:hideMark/>
          </w:tcPr>
          <w:p w14:paraId="3DA8293A"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77425994" w14:textId="77777777" w:rsidR="0073268F" w:rsidRPr="008A2CE0" w:rsidRDefault="0073268F" w:rsidP="006F3A8D">
            <w:pPr>
              <w:rPr>
                <w:rFonts w:ascii="Arial" w:hAnsi="Arial" w:cs="Arial"/>
              </w:rPr>
            </w:pPr>
            <w:r w:rsidRPr="008A2CE0">
              <w:rPr>
                <w:rFonts w:ascii="Arial" w:hAnsi="Arial" w:cs="Arial"/>
              </w:rPr>
              <w:t>1.2</w:t>
            </w:r>
          </w:p>
        </w:tc>
        <w:tc>
          <w:tcPr>
            <w:tcW w:w="2380" w:type="dxa"/>
            <w:noWrap/>
            <w:hideMark/>
          </w:tcPr>
          <w:p w14:paraId="477375DB"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337D2C66"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641D16BA"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AFDB6F6"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260C999"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5AB4B223" w14:textId="77777777" w:rsidTr="006F3A8D">
        <w:trPr>
          <w:trHeight w:val="300"/>
        </w:trPr>
        <w:tc>
          <w:tcPr>
            <w:tcW w:w="960" w:type="dxa"/>
            <w:noWrap/>
            <w:hideMark/>
          </w:tcPr>
          <w:p w14:paraId="082CF771"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01D5536" w14:textId="77777777" w:rsidR="0073268F" w:rsidRPr="008A2CE0" w:rsidRDefault="0073268F" w:rsidP="006F3A8D">
            <w:pPr>
              <w:rPr>
                <w:rFonts w:ascii="Arial" w:hAnsi="Arial" w:cs="Arial"/>
              </w:rPr>
            </w:pPr>
          </w:p>
        </w:tc>
        <w:tc>
          <w:tcPr>
            <w:tcW w:w="1987" w:type="dxa"/>
            <w:noWrap/>
            <w:hideMark/>
          </w:tcPr>
          <w:p w14:paraId="405AC412"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7520BD01" w14:textId="77777777" w:rsidR="0073268F" w:rsidRPr="008A2CE0" w:rsidRDefault="0073268F" w:rsidP="006F3A8D">
            <w:pPr>
              <w:rPr>
                <w:rFonts w:ascii="Arial" w:hAnsi="Arial" w:cs="Arial"/>
              </w:rPr>
            </w:pPr>
            <w:r w:rsidRPr="008A2CE0">
              <w:rPr>
                <w:rFonts w:ascii="Arial" w:hAnsi="Arial" w:cs="Arial"/>
              </w:rPr>
              <w:t>2-7</w:t>
            </w:r>
          </w:p>
        </w:tc>
        <w:tc>
          <w:tcPr>
            <w:tcW w:w="2380" w:type="dxa"/>
            <w:noWrap/>
            <w:hideMark/>
          </w:tcPr>
          <w:p w14:paraId="03FFC0BC"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05919908"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3DA88C3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618F32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635D839"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50708794" w14:textId="77777777" w:rsidTr="006F3A8D">
        <w:trPr>
          <w:trHeight w:val="300"/>
        </w:trPr>
        <w:tc>
          <w:tcPr>
            <w:tcW w:w="960" w:type="dxa"/>
            <w:noWrap/>
            <w:hideMark/>
          </w:tcPr>
          <w:p w14:paraId="6122C1BA"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D6EF4AF" w14:textId="77777777" w:rsidR="0073268F" w:rsidRPr="008A2CE0" w:rsidRDefault="0073268F" w:rsidP="006F3A8D">
            <w:pPr>
              <w:rPr>
                <w:rFonts w:ascii="Arial" w:hAnsi="Arial" w:cs="Arial"/>
              </w:rPr>
            </w:pPr>
          </w:p>
        </w:tc>
        <w:tc>
          <w:tcPr>
            <w:tcW w:w="1987" w:type="dxa"/>
            <w:noWrap/>
            <w:hideMark/>
          </w:tcPr>
          <w:p w14:paraId="74AD9791"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429C8625" w14:textId="77777777" w:rsidR="0073268F" w:rsidRPr="008A2CE0" w:rsidRDefault="0073268F" w:rsidP="006F3A8D">
            <w:pPr>
              <w:rPr>
                <w:rFonts w:ascii="Arial" w:hAnsi="Arial" w:cs="Arial"/>
              </w:rPr>
            </w:pPr>
            <w:r w:rsidRPr="008A2CE0">
              <w:rPr>
                <w:rFonts w:ascii="Arial" w:hAnsi="Arial" w:cs="Arial"/>
              </w:rPr>
              <w:t>11</w:t>
            </w:r>
          </w:p>
        </w:tc>
        <w:tc>
          <w:tcPr>
            <w:tcW w:w="2380" w:type="dxa"/>
            <w:noWrap/>
            <w:hideMark/>
          </w:tcPr>
          <w:p w14:paraId="09D305A6"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7F8C5A5D"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4673904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A73D72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912C732"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39BED900" w14:textId="77777777" w:rsidTr="006F3A8D">
        <w:trPr>
          <w:trHeight w:val="300"/>
        </w:trPr>
        <w:tc>
          <w:tcPr>
            <w:tcW w:w="960" w:type="dxa"/>
            <w:noWrap/>
            <w:hideMark/>
          </w:tcPr>
          <w:p w14:paraId="080E1E5F"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0AFE1AE" w14:textId="77777777" w:rsidR="0073268F" w:rsidRPr="008A2CE0" w:rsidRDefault="0073268F" w:rsidP="006F3A8D">
            <w:pPr>
              <w:rPr>
                <w:rFonts w:ascii="Arial" w:hAnsi="Arial" w:cs="Arial"/>
              </w:rPr>
            </w:pPr>
          </w:p>
        </w:tc>
        <w:tc>
          <w:tcPr>
            <w:tcW w:w="1987" w:type="dxa"/>
            <w:noWrap/>
            <w:hideMark/>
          </w:tcPr>
          <w:p w14:paraId="16718869"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1C8AE077" w14:textId="77777777" w:rsidR="0073268F" w:rsidRPr="008A2CE0" w:rsidRDefault="0073268F" w:rsidP="006F3A8D">
            <w:pPr>
              <w:rPr>
                <w:rFonts w:ascii="Arial" w:hAnsi="Arial" w:cs="Arial"/>
              </w:rPr>
            </w:pPr>
            <w:r w:rsidRPr="008A2CE0">
              <w:rPr>
                <w:rFonts w:ascii="Arial" w:hAnsi="Arial" w:cs="Arial"/>
              </w:rPr>
              <w:t>16</w:t>
            </w:r>
          </w:p>
        </w:tc>
        <w:tc>
          <w:tcPr>
            <w:tcW w:w="2380" w:type="dxa"/>
            <w:noWrap/>
            <w:hideMark/>
          </w:tcPr>
          <w:p w14:paraId="16D1F12D"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0F1E0AD1"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0E91A1A3"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3F2960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C732E2B"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2A8469D4" w14:textId="77777777" w:rsidTr="006F3A8D">
        <w:trPr>
          <w:trHeight w:val="300"/>
        </w:trPr>
        <w:tc>
          <w:tcPr>
            <w:tcW w:w="960" w:type="dxa"/>
            <w:noWrap/>
            <w:hideMark/>
          </w:tcPr>
          <w:p w14:paraId="6997A35F"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79637390" w14:textId="77777777" w:rsidR="0073268F" w:rsidRPr="008A2CE0" w:rsidRDefault="0073268F" w:rsidP="006F3A8D">
            <w:pPr>
              <w:rPr>
                <w:rFonts w:ascii="Arial" w:hAnsi="Arial" w:cs="Arial"/>
              </w:rPr>
            </w:pPr>
          </w:p>
        </w:tc>
        <w:tc>
          <w:tcPr>
            <w:tcW w:w="1987" w:type="dxa"/>
            <w:noWrap/>
            <w:hideMark/>
          </w:tcPr>
          <w:p w14:paraId="77554568"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1D54AEC7" w14:textId="77777777" w:rsidR="0073268F" w:rsidRPr="008A2CE0" w:rsidRDefault="0073268F" w:rsidP="006F3A8D">
            <w:pPr>
              <w:rPr>
                <w:rFonts w:ascii="Arial" w:hAnsi="Arial" w:cs="Arial"/>
              </w:rPr>
            </w:pPr>
            <w:r w:rsidRPr="008A2CE0">
              <w:rPr>
                <w:rFonts w:ascii="Arial" w:hAnsi="Arial" w:cs="Arial"/>
              </w:rPr>
              <w:t>17, 19</w:t>
            </w:r>
          </w:p>
        </w:tc>
        <w:tc>
          <w:tcPr>
            <w:tcW w:w="2380" w:type="dxa"/>
            <w:noWrap/>
            <w:hideMark/>
          </w:tcPr>
          <w:p w14:paraId="54C1D5D8"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2B35993C"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42445D80"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3C3D502"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ACFA1F1"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185673CD" w14:textId="77777777" w:rsidTr="006F3A8D">
        <w:trPr>
          <w:trHeight w:val="300"/>
        </w:trPr>
        <w:tc>
          <w:tcPr>
            <w:tcW w:w="960" w:type="dxa"/>
            <w:noWrap/>
            <w:hideMark/>
          </w:tcPr>
          <w:p w14:paraId="34DCA43C"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F9570CF" w14:textId="77777777" w:rsidR="0073268F" w:rsidRPr="008A2CE0" w:rsidRDefault="0073268F" w:rsidP="006F3A8D">
            <w:pPr>
              <w:rPr>
                <w:rFonts w:ascii="Arial" w:hAnsi="Arial" w:cs="Arial"/>
              </w:rPr>
            </w:pPr>
          </w:p>
        </w:tc>
        <w:tc>
          <w:tcPr>
            <w:tcW w:w="1987" w:type="dxa"/>
            <w:noWrap/>
            <w:hideMark/>
          </w:tcPr>
          <w:p w14:paraId="731574F6"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1934F150" w14:textId="77777777" w:rsidR="0073268F" w:rsidRPr="008A2CE0" w:rsidRDefault="0073268F" w:rsidP="006F3A8D">
            <w:pPr>
              <w:rPr>
                <w:rFonts w:ascii="Arial" w:hAnsi="Arial" w:cs="Arial"/>
              </w:rPr>
            </w:pPr>
            <w:r w:rsidRPr="008A2CE0">
              <w:rPr>
                <w:rFonts w:ascii="Arial" w:hAnsi="Arial" w:cs="Arial"/>
              </w:rPr>
              <w:t>21</w:t>
            </w:r>
          </w:p>
        </w:tc>
        <w:tc>
          <w:tcPr>
            <w:tcW w:w="2380" w:type="dxa"/>
            <w:noWrap/>
            <w:hideMark/>
          </w:tcPr>
          <w:p w14:paraId="1F1A4BED"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4EDF8FF9"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71A32B3B"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BBE663B"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2649935"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18FF8640" w14:textId="77777777" w:rsidTr="006F3A8D">
        <w:trPr>
          <w:trHeight w:val="300"/>
        </w:trPr>
        <w:tc>
          <w:tcPr>
            <w:tcW w:w="960" w:type="dxa"/>
            <w:noWrap/>
            <w:hideMark/>
          </w:tcPr>
          <w:p w14:paraId="47A54887"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ADC40B4" w14:textId="77777777" w:rsidR="0073268F" w:rsidRPr="008A2CE0" w:rsidRDefault="0073268F" w:rsidP="006F3A8D">
            <w:pPr>
              <w:rPr>
                <w:rFonts w:ascii="Arial" w:hAnsi="Arial" w:cs="Arial"/>
              </w:rPr>
            </w:pPr>
          </w:p>
        </w:tc>
        <w:tc>
          <w:tcPr>
            <w:tcW w:w="1987" w:type="dxa"/>
            <w:noWrap/>
            <w:hideMark/>
          </w:tcPr>
          <w:p w14:paraId="5EAB152D"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64584CBE" w14:textId="77777777" w:rsidR="0073268F" w:rsidRPr="008A2CE0" w:rsidRDefault="0073268F" w:rsidP="006F3A8D">
            <w:pPr>
              <w:rPr>
                <w:rFonts w:ascii="Arial" w:hAnsi="Arial" w:cs="Arial"/>
              </w:rPr>
            </w:pPr>
            <w:r w:rsidRPr="008A2CE0">
              <w:rPr>
                <w:rFonts w:ascii="Arial" w:hAnsi="Arial" w:cs="Arial"/>
              </w:rPr>
              <w:t>22</w:t>
            </w:r>
          </w:p>
        </w:tc>
        <w:tc>
          <w:tcPr>
            <w:tcW w:w="2380" w:type="dxa"/>
            <w:noWrap/>
            <w:hideMark/>
          </w:tcPr>
          <w:p w14:paraId="2A84F65B" w14:textId="77777777" w:rsidR="0073268F" w:rsidRPr="008A2CE0" w:rsidRDefault="0073268F" w:rsidP="006F3A8D">
            <w:pPr>
              <w:rPr>
                <w:rFonts w:ascii="Arial" w:hAnsi="Arial" w:cs="Arial"/>
              </w:rPr>
            </w:pPr>
            <w:r w:rsidRPr="008A2CE0">
              <w:rPr>
                <w:rFonts w:ascii="Arial" w:hAnsi="Arial" w:cs="Arial"/>
              </w:rPr>
              <w:t>No=0; Yes=1; Uncertain=2</w:t>
            </w:r>
          </w:p>
        </w:tc>
        <w:tc>
          <w:tcPr>
            <w:tcW w:w="2380" w:type="dxa"/>
            <w:noWrap/>
            <w:hideMark/>
          </w:tcPr>
          <w:p w14:paraId="49EBD906" w14:textId="77777777" w:rsidR="0073268F" w:rsidRPr="008A2CE0" w:rsidRDefault="0073268F" w:rsidP="006F3A8D">
            <w:pPr>
              <w:rPr>
                <w:rFonts w:ascii="Arial" w:hAnsi="Arial" w:cs="Arial"/>
              </w:rPr>
            </w:pPr>
            <w:r w:rsidRPr="008A2CE0">
              <w:rPr>
                <w:rFonts w:ascii="Arial" w:hAnsi="Arial" w:cs="Arial"/>
              </w:rPr>
              <w:t>No=1; Yes=2; Uncertain=3</w:t>
            </w:r>
          </w:p>
        </w:tc>
        <w:tc>
          <w:tcPr>
            <w:tcW w:w="1340" w:type="dxa"/>
            <w:noWrap/>
            <w:hideMark/>
          </w:tcPr>
          <w:p w14:paraId="77F19E75"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B58E232"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6BEA5D05"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31C4F68D" w14:textId="77777777" w:rsidTr="006F3A8D">
        <w:trPr>
          <w:trHeight w:val="300"/>
        </w:trPr>
        <w:tc>
          <w:tcPr>
            <w:tcW w:w="960" w:type="dxa"/>
            <w:noWrap/>
            <w:hideMark/>
          </w:tcPr>
          <w:p w14:paraId="1DCDFB6D"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2334497" w14:textId="77777777" w:rsidR="0073268F" w:rsidRPr="008A2CE0" w:rsidRDefault="0073268F" w:rsidP="006F3A8D">
            <w:pPr>
              <w:rPr>
                <w:rFonts w:ascii="Arial" w:hAnsi="Arial" w:cs="Arial"/>
              </w:rPr>
            </w:pPr>
          </w:p>
        </w:tc>
        <w:tc>
          <w:tcPr>
            <w:tcW w:w="1987" w:type="dxa"/>
            <w:noWrap/>
            <w:hideMark/>
          </w:tcPr>
          <w:p w14:paraId="03DB0CFB" w14:textId="77777777" w:rsidR="0073268F" w:rsidRPr="008A2CE0" w:rsidRDefault="0073268F" w:rsidP="006F3A8D">
            <w:pPr>
              <w:rPr>
                <w:rFonts w:ascii="Arial" w:hAnsi="Arial" w:cs="Arial"/>
              </w:rPr>
            </w:pPr>
            <w:r w:rsidRPr="008A2CE0">
              <w:rPr>
                <w:rFonts w:ascii="Arial" w:hAnsi="Arial" w:cs="Arial"/>
              </w:rPr>
              <w:t>MAM</w:t>
            </w:r>
          </w:p>
        </w:tc>
        <w:tc>
          <w:tcPr>
            <w:tcW w:w="1240" w:type="dxa"/>
            <w:noWrap/>
            <w:hideMark/>
          </w:tcPr>
          <w:p w14:paraId="058DAE8A" w14:textId="77777777" w:rsidR="0073268F" w:rsidRPr="008A2CE0" w:rsidRDefault="0073268F" w:rsidP="006F3A8D">
            <w:pPr>
              <w:rPr>
                <w:rFonts w:ascii="Arial" w:hAnsi="Arial" w:cs="Arial"/>
              </w:rPr>
            </w:pPr>
            <w:r w:rsidRPr="008A2CE0">
              <w:rPr>
                <w:rFonts w:ascii="Arial" w:hAnsi="Arial" w:cs="Arial"/>
              </w:rPr>
              <w:t>23</w:t>
            </w:r>
          </w:p>
        </w:tc>
        <w:tc>
          <w:tcPr>
            <w:tcW w:w="2380" w:type="dxa"/>
            <w:noWrap/>
            <w:hideMark/>
          </w:tcPr>
          <w:p w14:paraId="276D94D4" w14:textId="77777777" w:rsidR="0073268F" w:rsidRPr="008A2CE0" w:rsidRDefault="0073268F" w:rsidP="006F3A8D">
            <w:pPr>
              <w:rPr>
                <w:rFonts w:ascii="Arial" w:hAnsi="Arial" w:cs="Arial"/>
              </w:rPr>
            </w:pPr>
            <w:r w:rsidRPr="008A2CE0">
              <w:rPr>
                <w:rFonts w:ascii="Arial" w:hAnsi="Arial" w:cs="Arial"/>
              </w:rPr>
              <w:t>0-4</w:t>
            </w:r>
          </w:p>
        </w:tc>
        <w:tc>
          <w:tcPr>
            <w:tcW w:w="2380" w:type="dxa"/>
            <w:noWrap/>
            <w:hideMark/>
          </w:tcPr>
          <w:p w14:paraId="31F35625" w14:textId="77777777" w:rsidR="0073268F" w:rsidRPr="008A2CE0" w:rsidRDefault="0073268F" w:rsidP="006F3A8D">
            <w:pPr>
              <w:rPr>
                <w:rFonts w:ascii="Arial" w:hAnsi="Arial" w:cs="Arial"/>
              </w:rPr>
            </w:pPr>
            <w:r w:rsidRPr="008A2CE0">
              <w:rPr>
                <w:rFonts w:ascii="Arial" w:hAnsi="Arial" w:cs="Arial"/>
              </w:rPr>
              <w:t>1-5</w:t>
            </w:r>
          </w:p>
        </w:tc>
        <w:tc>
          <w:tcPr>
            <w:tcW w:w="1340" w:type="dxa"/>
            <w:noWrap/>
            <w:hideMark/>
          </w:tcPr>
          <w:p w14:paraId="5F3CA72D" w14:textId="77777777" w:rsidR="0073268F" w:rsidRPr="008A2CE0" w:rsidRDefault="0073268F" w:rsidP="006F3A8D">
            <w:pPr>
              <w:rPr>
                <w:rFonts w:ascii="Arial" w:hAnsi="Arial" w:cs="Arial"/>
              </w:rPr>
            </w:pPr>
            <w:r w:rsidRPr="008A2CE0">
              <w:rPr>
                <w:rFonts w:ascii="Arial" w:hAnsi="Arial" w:cs="Arial"/>
              </w:rPr>
              <w:t>5/17/20</w:t>
            </w:r>
            <w:r w:rsidRPr="008A2CE0">
              <w:rPr>
                <w:rFonts w:ascii="Arial" w:hAnsi="Arial" w:cs="Arial"/>
              </w:rPr>
              <w:lastRenderedPageBreak/>
              <w:t>17</w:t>
            </w:r>
          </w:p>
        </w:tc>
        <w:tc>
          <w:tcPr>
            <w:tcW w:w="1020" w:type="dxa"/>
            <w:noWrap/>
            <w:hideMark/>
          </w:tcPr>
          <w:p w14:paraId="34E64C1B" w14:textId="77777777" w:rsidR="0073268F" w:rsidRPr="008A2CE0" w:rsidRDefault="0073268F" w:rsidP="006F3A8D">
            <w:pPr>
              <w:rPr>
                <w:rFonts w:ascii="Arial" w:hAnsi="Arial" w:cs="Arial"/>
              </w:rPr>
            </w:pPr>
            <w:r w:rsidRPr="008A2CE0">
              <w:rPr>
                <w:rFonts w:ascii="Arial" w:hAnsi="Arial" w:cs="Arial"/>
              </w:rPr>
              <w:lastRenderedPageBreak/>
              <w:t>5/17/2</w:t>
            </w:r>
            <w:r w:rsidRPr="008A2CE0">
              <w:rPr>
                <w:rFonts w:ascii="Arial" w:hAnsi="Arial" w:cs="Arial"/>
              </w:rPr>
              <w:lastRenderedPageBreak/>
              <w:t>017</w:t>
            </w:r>
          </w:p>
        </w:tc>
        <w:tc>
          <w:tcPr>
            <w:tcW w:w="1020" w:type="dxa"/>
            <w:noWrap/>
            <w:hideMark/>
          </w:tcPr>
          <w:p w14:paraId="02026AB9" w14:textId="77777777" w:rsidR="0073268F" w:rsidRPr="008A2CE0" w:rsidRDefault="0073268F" w:rsidP="006F3A8D">
            <w:pPr>
              <w:rPr>
                <w:rFonts w:ascii="Arial" w:hAnsi="Arial" w:cs="Arial"/>
              </w:rPr>
            </w:pPr>
            <w:r w:rsidRPr="008A2CE0">
              <w:rPr>
                <w:rFonts w:ascii="Arial" w:hAnsi="Arial" w:cs="Arial"/>
              </w:rPr>
              <w:lastRenderedPageBreak/>
              <w:t>N/A</w:t>
            </w:r>
          </w:p>
        </w:tc>
      </w:tr>
      <w:tr w:rsidR="0073268F" w:rsidRPr="008A2CE0" w14:paraId="0AAE7A02" w14:textId="77777777" w:rsidTr="006F3A8D">
        <w:trPr>
          <w:trHeight w:val="300"/>
        </w:trPr>
        <w:tc>
          <w:tcPr>
            <w:tcW w:w="960" w:type="dxa"/>
            <w:noWrap/>
            <w:hideMark/>
          </w:tcPr>
          <w:p w14:paraId="6C3353AB"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81DACCD" w14:textId="77777777" w:rsidR="0073268F" w:rsidRPr="008A2CE0" w:rsidRDefault="0073268F" w:rsidP="006F3A8D">
            <w:pPr>
              <w:rPr>
                <w:rFonts w:ascii="Arial" w:hAnsi="Arial" w:cs="Arial"/>
              </w:rPr>
            </w:pPr>
            <w:r w:rsidRPr="008A2CE0">
              <w:rPr>
                <w:rFonts w:ascii="Arial" w:hAnsi="Arial" w:cs="Arial"/>
              </w:rPr>
              <w:t>Session Form Follow-up 1&amp;2</w:t>
            </w:r>
          </w:p>
        </w:tc>
        <w:tc>
          <w:tcPr>
            <w:tcW w:w="1987" w:type="dxa"/>
            <w:noWrap/>
            <w:hideMark/>
          </w:tcPr>
          <w:p w14:paraId="757AFAAD" w14:textId="77777777" w:rsidR="0073268F" w:rsidRPr="008A2CE0" w:rsidRDefault="0073268F" w:rsidP="006F3A8D">
            <w:pPr>
              <w:rPr>
                <w:rFonts w:ascii="Arial" w:hAnsi="Arial" w:cs="Arial"/>
              </w:rPr>
            </w:pPr>
            <w:r w:rsidRPr="008A2CE0">
              <w:rPr>
                <w:rFonts w:ascii="Arial" w:hAnsi="Arial" w:cs="Arial"/>
              </w:rPr>
              <w:t>Sobriety</w:t>
            </w:r>
          </w:p>
        </w:tc>
        <w:tc>
          <w:tcPr>
            <w:tcW w:w="1240" w:type="dxa"/>
            <w:noWrap/>
            <w:hideMark/>
          </w:tcPr>
          <w:p w14:paraId="09EFC69F" w14:textId="77777777" w:rsidR="0073268F" w:rsidRPr="008A2CE0" w:rsidRDefault="0073268F" w:rsidP="006F3A8D">
            <w:pPr>
              <w:rPr>
                <w:rFonts w:ascii="Arial" w:hAnsi="Arial" w:cs="Arial"/>
              </w:rPr>
            </w:pPr>
            <w:r w:rsidRPr="008A2CE0">
              <w:rPr>
                <w:rFonts w:ascii="Arial" w:hAnsi="Arial" w:cs="Arial"/>
              </w:rPr>
              <w:t>6, 7</w:t>
            </w:r>
          </w:p>
        </w:tc>
        <w:tc>
          <w:tcPr>
            <w:tcW w:w="2380" w:type="dxa"/>
            <w:noWrap/>
            <w:hideMark/>
          </w:tcPr>
          <w:p w14:paraId="4EA37A55"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7098EE09"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35F0C356"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0827BA7"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8CEA576"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1EFF6940" w14:textId="77777777" w:rsidTr="006F3A8D">
        <w:trPr>
          <w:trHeight w:val="300"/>
        </w:trPr>
        <w:tc>
          <w:tcPr>
            <w:tcW w:w="960" w:type="dxa"/>
            <w:noWrap/>
            <w:hideMark/>
          </w:tcPr>
          <w:p w14:paraId="628B65E8"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8D1648D" w14:textId="77777777" w:rsidR="0073268F" w:rsidRPr="008A2CE0" w:rsidRDefault="0073268F" w:rsidP="006F3A8D">
            <w:pPr>
              <w:rPr>
                <w:rFonts w:ascii="Arial" w:hAnsi="Arial" w:cs="Arial"/>
              </w:rPr>
            </w:pPr>
          </w:p>
        </w:tc>
        <w:tc>
          <w:tcPr>
            <w:tcW w:w="1987" w:type="dxa"/>
            <w:noWrap/>
            <w:hideMark/>
          </w:tcPr>
          <w:p w14:paraId="340B44F3" w14:textId="77777777" w:rsidR="0073268F" w:rsidRPr="008A2CE0" w:rsidRDefault="0073268F" w:rsidP="006F3A8D">
            <w:pPr>
              <w:rPr>
                <w:rFonts w:ascii="Arial" w:hAnsi="Arial" w:cs="Arial"/>
              </w:rPr>
            </w:pPr>
            <w:r w:rsidRPr="008A2CE0">
              <w:rPr>
                <w:rFonts w:ascii="Arial" w:hAnsi="Arial" w:cs="Arial"/>
              </w:rPr>
              <w:t>Interview</w:t>
            </w:r>
          </w:p>
        </w:tc>
        <w:tc>
          <w:tcPr>
            <w:tcW w:w="1240" w:type="dxa"/>
            <w:noWrap/>
            <w:hideMark/>
          </w:tcPr>
          <w:p w14:paraId="2F60DBF2" w14:textId="77777777" w:rsidR="0073268F" w:rsidRPr="008A2CE0" w:rsidRDefault="0073268F" w:rsidP="006F3A8D">
            <w:pPr>
              <w:rPr>
                <w:rFonts w:ascii="Arial" w:hAnsi="Arial" w:cs="Arial"/>
              </w:rPr>
            </w:pPr>
            <w:r w:rsidRPr="008A2CE0">
              <w:rPr>
                <w:rFonts w:ascii="Arial" w:hAnsi="Arial" w:cs="Arial"/>
              </w:rPr>
              <w:t>9</w:t>
            </w:r>
          </w:p>
        </w:tc>
        <w:tc>
          <w:tcPr>
            <w:tcW w:w="2380" w:type="dxa"/>
            <w:noWrap/>
            <w:hideMark/>
          </w:tcPr>
          <w:p w14:paraId="31E29933"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5D1BFB8A"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158DB7F3"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8D69E72"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C896BF4"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612E79C2" w14:textId="77777777" w:rsidTr="006F3A8D">
        <w:trPr>
          <w:trHeight w:val="300"/>
        </w:trPr>
        <w:tc>
          <w:tcPr>
            <w:tcW w:w="960" w:type="dxa"/>
            <w:noWrap/>
            <w:hideMark/>
          </w:tcPr>
          <w:p w14:paraId="47758E85"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3E96F18" w14:textId="77777777" w:rsidR="0073268F" w:rsidRPr="008A2CE0" w:rsidRDefault="0073268F" w:rsidP="006F3A8D">
            <w:pPr>
              <w:rPr>
                <w:rFonts w:ascii="Arial" w:hAnsi="Arial" w:cs="Arial"/>
              </w:rPr>
            </w:pPr>
          </w:p>
        </w:tc>
        <w:tc>
          <w:tcPr>
            <w:tcW w:w="1987" w:type="dxa"/>
            <w:noWrap/>
            <w:hideMark/>
          </w:tcPr>
          <w:p w14:paraId="2D5798FA" w14:textId="77777777" w:rsidR="0073268F" w:rsidRPr="008A2CE0" w:rsidRDefault="0073268F" w:rsidP="006F3A8D">
            <w:pPr>
              <w:rPr>
                <w:rFonts w:ascii="Arial" w:hAnsi="Arial" w:cs="Arial"/>
              </w:rPr>
            </w:pPr>
            <w:r w:rsidRPr="008A2CE0">
              <w:rPr>
                <w:rFonts w:ascii="Arial" w:hAnsi="Arial" w:cs="Arial"/>
              </w:rPr>
              <w:t>Call and text logs</w:t>
            </w:r>
          </w:p>
        </w:tc>
        <w:tc>
          <w:tcPr>
            <w:tcW w:w="1240" w:type="dxa"/>
            <w:noWrap/>
            <w:hideMark/>
          </w:tcPr>
          <w:p w14:paraId="14947D93" w14:textId="77777777" w:rsidR="0073268F" w:rsidRPr="008A2CE0" w:rsidRDefault="0073268F" w:rsidP="006F3A8D">
            <w:pPr>
              <w:rPr>
                <w:rFonts w:ascii="Arial" w:hAnsi="Arial" w:cs="Arial"/>
              </w:rPr>
            </w:pPr>
            <w:r w:rsidRPr="008A2CE0">
              <w:rPr>
                <w:rFonts w:ascii="Arial" w:hAnsi="Arial" w:cs="Arial"/>
              </w:rPr>
              <w:t>11</w:t>
            </w:r>
          </w:p>
        </w:tc>
        <w:tc>
          <w:tcPr>
            <w:tcW w:w="2380" w:type="dxa"/>
            <w:noWrap/>
            <w:hideMark/>
          </w:tcPr>
          <w:p w14:paraId="1FA22035"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29BA66C0"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6F0490E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D375D10"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6FF9E761"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62459892" w14:textId="77777777" w:rsidTr="006F3A8D">
        <w:trPr>
          <w:trHeight w:val="300"/>
        </w:trPr>
        <w:tc>
          <w:tcPr>
            <w:tcW w:w="960" w:type="dxa"/>
            <w:noWrap/>
            <w:hideMark/>
          </w:tcPr>
          <w:p w14:paraId="4F01FBB1"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A218494" w14:textId="77777777" w:rsidR="0073268F" w:rsidRPr="008A2CE0" w:rsidRDefault="0073268F" w:rsidP="006F3A8D">
            <w:pPr>
              <w:rPr>
                <w:rFonts w:ascii="Arial" w:hAnsi="Arial" w:cs="Arial"/>
              </w:rPr>
            </w:pPr>
          </w:p>
        </w:tc>
        <w:tc>
          <w:tcPr>
            <w:tcW w:w="1987" w:type="dxa"/>
            <w:noWrap/>
            <w:hideMark/>
          </w:tcPr>
          <w:p w14:paraId="12E7DBFD" w14:textId="77777777" w:rsidR="0073268F" w:rsidRPr="008A2CE0" w:rsidRDefault="0073268F" w:rsidP="006F3A8D">
            <w:pPr>
              <w:rPr>
                <w:rFonts w:ascii="Arial" w:hAnsi="Arial" w:cs="Arial"/>
              </w:rPr>
            </w:pPr>
            <w:r w:rsidRPr="008A2CE0">
              <w:rPr>
                <w:rFonts w:ascii="Arial" w:hAnsi="Arial" w:cs="Arial"/>
              </w:rPr>
              <w:t>ID Follow up</w:t>
            </w:r>
          </w:p>
        </w:tc>
        <w:tc>
          <w:tcPr>
            <w:tcW w:w="1240" w:type="dxa"/>
            <w:noWrap/>
            <w:hideMark/>
          </w:tcPr>
          <w:p w14:paraId="63EF318E" w14:textId="77777777" w:rsidR="0073268F" w:rsidRPr="008A2CE0" w:rsidRDefault="0073268F" w:rsidP="006F3A8D">
            <w:pPr>
              <w:rPr>
                <w:rFonts w:ascii="Arial" w:hAnsi="Arial" w:cs="Arial"/>
              </w:rPr>
            </w:pPr>
            <w:r w:rsidRPr="008A2CE0">
              <w:rPr>
                <w:rFonts w:ascii="Arial" w:hAnsi="Arial" w:cs="Arial"/>
              </w:rPr>
              <w:t>14</w:t>
            </w:r>
          </w:p>
        </w:tc>
        <w:tc>
          <w:tcPr>
            <w:tcW w:w="2380" w:type="dxa"/>
            <w:noWrap/>
            <w:hideMark/>
          </w:tcPr>
          <w:p w14:paraId="6A4CFAB6"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263B0810"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41B10F86"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0AD6CFC"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83AC933"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1CB23506" w14:textId="77777777" w:rsidTr="006F3A8D">
        <w:trPr>
          <w:trHeight w:val="300"/>
        </w:trPr>
        <w:tc>
          <w:tcPr>
            <w:tcW w:w="960" w:type="dxa"/>
            <w:noWrap/>
            <w:hideMark/>
          </w:tcPr>
          <w:p w14:paraId="22FAFA39"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15E26BD" w14:textId="77777777" w:rsidR="0073268F" w:rsidRPr="008A2CE0" w:rsidRDefault="0073268F" w:rsidP="006F3A8D">
            <w:pPr>
              <w:rPr>
                <w:rFonts w:ascii="Arial" w:hAnsi="Arial" w:cs="Arial"/>
              </w:rPr>
            </w:pPr>
          </w:p>
        </w:tc>
        <w:tc>
          <w:tcPr>
            <w:tcW w:w="1987" w:type="dxa"/>
            <w:noWrap/>
            <w:hideMark/>
          </w:tcPr>
          <w:p w14:paraId="6400E5D1" w14:textId="77777777" w:rsidR="0073268F" w:rsidRPr="008A2CE0" w:rsidRDefault="0073268F" w:rsidP="006F3A8D">
            <w:pPr>
              <w:rPr>
                <w:rFonts w:ascii="Arial" w:hAnsi="Arial" w:cs="Arial"/>
              </w:rPr>
            </w:pPr>
            <w:r w:rsidRPr="008A2CE0">
              <w:rPr>
                <w:rFonts w:ascii="Arial" w:hAnsi="Arial" w:cs="Arial"/>
              </w:rPr>
              <w:t>EMA Form</w:t>
            </w:r>
          </w:p>
        </w:tc>
        <w:tc>
          <w:tcPr>
            <w:tcW w:w="1240" w:type="dxa"/>
            <w:noWrap/>
            <w:hideMark/>
          </w:tcPr>
          <w:p w14:paraId="117D75DE" w14:textId="77777777" w:rsidR="0073268F" w:rsidRPr="008A2CE0" w:rsidRDefault="0073268F" w:rsidP="006F3A8D">
            <w:pPr>
              <w:rPr>
                <w:rFonts w:ascii="Arial" w:hAnsi="Arial" w:cs="Arial"/>
              </w:rPr>
            </w:pPr>
            <w:r w:rsidRPr="008A2CE0">
              <w:rPr>
                <w:rFonts w:ascii="Arial" w:hAnsi="Arial" w:cs="Arial"/>
              </w:rPr>
              <w:t>16</w:t>
            </w:r>
          </w:p>
        </w:tc>
        <w:tc>
          <w:tcPr>
            <w:tcW w:w="2380" w:type="dxa"/>
            <w:noWrap/>
            <w:hideMark/>
          </w:tcPr>
          <w:p w14:paraId="151F918E"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771FA822"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14821F5C"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EF9BB66"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D9733FD"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6A3DE418" w14:textId="77777777" w:rsidTr="006F3A8D">
        <w:trPr>
          <w:trHeight w:val="300"/>
        </w:trPr>
        <w:tc>
          <w:tcPr>
            <w:tcW w:w="960" w:type="dxa"/>
            <w:noWrap/>
            <w:hideMark/>
          </w:tcPr>
          <w:p w14:paraId="7BA8DEEC"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87D0956" w14:textId="77777777" w:rsidR="0073268F" w:rsidRPr="008A2CE0" w:rsidRDefault="0073268F" w:rsidP="006F3A8D">
            <w:pPr>
              <w:rPr>
                <w:rFonts w:ascii="Arial" w:hAnsi="Arial" w:cs="Arial"/>
              </w:rPr>
            </w:pPr>
          </w:p>
        </w:tc>
        <w:tc>
          <w:tcPr>
            <w:tcW w:w="1987" w:type="dxa"/>
            <w:noWrap/>
            <w:hideMark/>
          </w:tcPr>
          <w:p w14:paraId="0FDBD6A0" w14:textId="77777777" w:rsidR="0073268F" w:rsidRPr="008A2CE0" w:rsidRDefault="0073268F" w:rsidP="006F3A8D">
            <w:pPr>
              <w:rPr>
                <w:rFonts w:ascii="Arial" w:hAnsi="Arial" w:cs="Arial"/>
              </w:rPr>
            </w:pPr>
            <w:r w:rsidRPr="008A2CE0">
              <w:rPr>
                <w:rFonts w:ascii="Arial" w:hAnsi="Arial" w:cs="Arial"/>
              </w:rPr>
              <w:t>Mobile and wireless</w:t>
            </w:r>
          </w:p>
        </w:tc>
        <w:tc>
          <w:tcPr>
            <w:tcW w:w="1240" w:type="dxa"/>
            <w:noWrap/>
            <w:hideMark/>
          </w:tcPr>
          <w:p w14:paraId="7FC57C4E" w14:textId="77777777" w:rsidR="0073268F" w:rsidRPr="008A2CE0" w:rsidRDefault="0073268F" w:rsidP="006F3A8D">
            <w:pPr>
              <w:rPr>
                <w:rFonts w:ascii="Arial" w:hAnsi="Arial" w:cs="Arial"/>
              </w:rPr>
            </w:pPr>
            <w:r w:rsidRPr="008A2CE0">
              <w:rPr>
                <w:rFonts w:ascii="Arial" w:hAnsi="Arial" w:cs="Arial"/>
              </w:rPr>
              <w:t>18-21</w:t>
            </w:r>
          </w:p>
        </w:tc>
        <w:tc>
          <w:tcPr>
            <w:tcW w:w="2380" w:type="dxa"/>
            <w:noWrap/>
            <w:hideMark/>
          </w:tcPr>
          <w:p w14:paraId="563EC7C7"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4182F87B"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588362B2"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36E229A"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33242E9"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4BF27541" w14:textId="77777777" w:rsidTr="006F3A8D">
        <w:trPr>
          <w:trHeight w:val="300"/>
        </w:trPr>
        <w:tc>
          <w:tcPr>
            <w:tcW w:w="960" w:type="dxa"/>
            <w:noWrap/>
            <w:hideMark/>
          </w:tcPr>
          <w:p w14:paraId="63646BDF"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E8B2D38" w14:textId="77777777" w:rsidR="0073268F" w:rsidRPr="008A2CE0" w:rsidRDefault="0073268F" w:rsidP="006F3A8D">
            <w:pPr>
              <w:rPr>
                <w:rFonts w:ascii="Arial" w:hAnsi="Arial" w:cs="Arial"/>
              </w:rPr>
            </w:pPr>
          </w:p>
        </w:tc>
        <w:tc>
          <w:tcPr>
            <w:tcW w:w="1987" w:type="dxa"/>
            <w:noWrap/>
            <w:hideMark/>
          </w:tcPr>
          <w:p w14:paraId="5C5283B3" w14:textId="77777777" w:rsidR="0073268F" w:rsidRPr="008A2CE0" w:rsidRDefault="0073268F" w:rsidP="006F3A8D">
            <w:pPr>
              <w:rPr>
                <w:rFonts w:ascii="Arial" w:hAnsi="Arial" w:cs="Arial"/>
              </w:rPr>
            </w:pPr>
            <w:r w:rsidRPr="008A2CE0">
              <w:rPr>
                <w:rFonts w:ascii="Arial" w:hAnsi="Arial" w:cs="Arial"/>
              </w:rPr>
              <w:t>Phone transfer</w:t>
            </w:r>
          </w:p>
        </w:tc>
        <w:tc>
          <w:tcPr>
            <w:tcW w:w="1240" w:type="dxa"/>
            <w:noWrap/>
            <w:hideMark/>
          </w:tcPr>
          <w:p w14:paraId="6493595E" w14:textId="77777777" w:rsidR="0073268F" w:rsidRPr="008A2CE0" w:rsidRDefault="0073268F" w:rsidP="006F3A8D">
            <w:pPr>
              <w:rPr>
                <w:rFonts w:ascii="Arial" w:hAnsi="Arial" w:cs="Arial"/>
              </w:rPr>
            </w:pPr>
            <w:r w:rsidRPr="008A2CE0">
              <w:rPr>
                <w:rFonts w:ascii="Arial" w:hAnsi="Arial" w:cs="Arial"/>
              </w:rPr>
              <w:t>23</w:t>
            </w:r>
          </w:p>
        </w:tc>
        <w:tc>
          <w:tcPr>
            <w:tcW w:w="2380" w:type="dxa"/>
            <w:noWrap/>
            <w:hideMark/>
          </w:tcPr>
          <w:p w14:paraId="03D86835"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202272CD"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649AE921"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5EE7BD8"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911D3AD"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47637214" w14:textId="77777777" w:rsidTr="006F3A8D">
        <w:trPr>
          <w:trHeight w:val="300"/>
        </w:trPr>
        <w:tc>
          <w:tcPr>
            <w:tcW w:w="960" w:type="dxa"/>
            <w:noWrap/>
            <w:hideMark/>
          </w:tcPr>
          <w:p w14:paraId="2F891D8C"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A3F6305" w14:textId="77777777" w:rsidR="0073268F" w:rsidRPr="008A2CE0" w:rsidRDefault="0073268F" w:rsidP="006F3A8D">
            <w:pPr>
              <w:rPr>
                <w:rFonts w:ascii="Arial" w:hAnsi="Arial" w:cs="Arial"/>
              </w:rPr>
            </w:pPr>
          </w:p>
        </w:tc>
        <w:tc>
          <w:tcPr>
            <w:tcW w:w="1987" w:type="dxa"/>
            <w:noWrap/>
            <w:hideMark/>
          </w:tcPr>
          <w:p w14:paraId="2CC68485" w14:textId="77777777" w:rsidR="0073268F" w:rsidRPr="008A2CE0" w:rsidRDefault="0073268F" w:rsidP="006F3A8D">
            <w:pPr>
              <w:rPr>
                <w:rFonts w:ascii="Arial" w:hAnsi="Arial" w:cs="Arial"/>
              </w:rPr>
            </w:pPr>
            <w:r w:rsidRPr="008A2CE0">
              <w:rPr>
                <w:rFonts w:ascii="Arial" w:hAnsi="Arial" w:cs="Arial"/>
              </w:rPr>
              <w:t>Session Wrap up</w:t>
            </w:r>
          </w:p>
        </w:tc>
        <w:tc>
          <w:tcPr>
            <w:tcW w:w="1240" w:type="dxa"/>
            <w:noWrap/>
            <w:hideMark/>
          </w:tcPr>
          <w:p w14:paraId="56D6A3A7" w14:textId="77777777" w:rsidR="0073268F" w:rsidRPr="008A2CE0" w:rsidRDefault="0073268F" w:rsidP="006F3A8D">
            <w:pPr>
              <w:rPr>
                <w:rFonts w:ascii="Arial" w:hAnsi="Arial" w:cs="Arial"/>
              </w:rPr>
            </w:pPr>
            <w:r w:rsidRPr="008A2CE0">
              <w:rPr>
                <w:rFonts w:ascii="Arial" w:hAnsi="Arial" w:cs="Arial"/>
              </w:rPr>
              <w:t>25, 34</w:t>
            </w:r>
          </w:p>
        </w:tc>
        <w:tc>
          <w:tcPr>
            <w:tcW w:w="2380" w:type="dxa"/>
            <w:noWrap/>
            <w:hideMark/>
          </w:tcPr>
          <w:p w14:paraId="0351267F"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5B3E8E08"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09DBB615"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CE500B2"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85887EE"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0DFD9007" w14:textId="77777777" w:rsidTr="006F3A8D">
        <w:trPr>
          <w:trHeight w:val="300"/>
        </w:trPr>
        <w:tc>
          <w:tcPr>
            <w:tcW w:w="960" w:type="dxa"/>
            <w:noWrap/>
            <w:hideMark/>
          </w:tcPr>
          <w:p w14:paraId="4D1C4115"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4FF997F9" w14:textId="77777777" w:rsidR="0073268F" w:rsidRPr="008A2CE0" w:rsidRDefault="0073268F" w:rsidP="006F3A8D">
            <w:pPr>
              <w:rPr>
                <w:rFonts w:ascii="Arial" w:hAnsi="Arial" w:cs="Arial"/>
              </w:rPr>
            </w:pPr>
          </w:p>
        </w:tc>
        <w:tc>
          <w:tcPr>
            <w:tcW w:w="1987" w:type="dxa"/>
            <w:noWrap/>
            <w:hideMark/>
          </w:tcPr>
          <w:p w14:paraId="35480107" w14:textId="77777777" w:rsidR="0073268F" w:rsidRPr="008A2CE0" w:rsidRDefault="0073268F" w:rsidP="006F3A8D">
            <w:pPr>
              <w:rPr>
                <w:rFonts w:ascii="Arial" w:hAnsi="Arial" w:cs="Arial"/>
              </w:rPr>
            </w:pPr>
            <w:r w:rsidRPr="008A2CE0">
              <w:rPr>
                <w:rFonts w:ascii="Arial" w:hAnsi="Arial" w:cs="Arial"/>
              </w:rPr>
              <w:t>Documentation</w:t>
            </w:r>
          </w:p>
        </w:tc>
        <w:tc>
          <w:tcPr>
            <w:tcW w:w="1240" w:type="dxa"/>
            <w:noWrap/>
            <w:hideMark/>
          </w:tcPr>
          <w:p w14:paraId="265C2DA8" w14:textId="77777777" w:rsidR="0073268F" w:rsidRPr="008A2CE0" w:rsidRDefault="0073268F" w:rsidP="006F3A8D">
            <w:pPr>
              <w:rPr>
                <w:rFonts w:ascii="Arial" w:hAnsi="Arial" w:cs="Arial"/>
              </w:rPr>
            </w:pPr>
            <w:r w:rsidRPr="008A2CE0">
              <w:rPr>
                <w:rFonts w:ascii="Arial" w:hAnsi="Arial" w:cs="Arial"/>
              </w:rPr>
              <w:t>36</w:t>
            </w:r>
          </w:p>
        </w:tc>
        <w:tc>
          <w:tcPr>
            <w:tcW w:w="2380" w:type="dxa"/>
            <w:noWrap/>
            <w:hideMark/>
          </w:tcPr>
          <w:p w14:paraId="39503DC7"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565EDA87"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0FF241B7"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BCFC6B2"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D0683DD"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79E96AFA" w14:textId="77777777" w:rsidTr="006F3A8D">
        <w:trPr>
          <w:trHeight w:val="300"/>
        </w:trPr>
        <w:tc>
          <w:tcPr>
            <w:tcW w:w="960" w:type="dxa"/>
            <w:noWrap/>
            <w:hideMark/>
          </w:tcPr>
          <w:p w14:paraId="538B0EBE"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8C183B1" w14:textId="77777777" w:rsidR="0073268F" w:rsidRPr="008A2CE0" w:rsidRDefault="0073268F" w:rsidP="006F3A8D">
            <w:pPr>
              <w:rPr>
                <w:rFonts w:ascii="Arial" w:hAnsi="Arial" w:cs="Arial"/>
              </w:rPr>
            </w:pPr>
            <w:r w:rsidRPr="008A2CE0">
              <w:rPr>
                <w:rFonts w:ascii="Arial" w:hAnsi="Arial" w:cs="Arial"/>
              </w:rPr>
              <w:t>ID Follow-up 3</w:t>
            </w:r>
          </w:p>
        </w:tc>
        <w:tc>
          <w:tcPr>
            <w:tcW w:w="1987" w:type="dxa"/>
            <w:noWrap/>
            <w:hideMark/>
          </w:tcPr>
          <w:p w14:paraId="52E5C9A8" w14:textId="77777777" w:rsidR="0073268F" w:rsidRPr="008A2CE0" w:rsidRDefault="0073268F" w:rsidP="006F3A8D">
            <w:pPr>
              <w:rPr>
                <w:rFonts w:ascii="Arial" w:hAnsi="Arial" w:cs="Arial"/>
              </w:rPr>
            </w:pPr>
            <w:r w:rsidRPr="008A2CE0">
              <w:rPr>
                <w:rFonts w:ascii="Arial" w:hAnsi="Arial" w:cs="Arial"/>
              </w:rPr>
              <w:t>RBM</w:t>
            </w:r>
          </w:p>
        </w:tc>
        <w:tc>
          <w:tcPr>
            <w:tcW w:w="1240" w:type="dxa"/>
            <w:noWrap/>
            <w:hideMark/>
          </w:tcPr>
          <w:p w14:paraId="54762040" w14:textId="77777777" w:rsidR="0073268F" w:rsidRPr="008A2CE0" w:rsidRDefault="0073268F" w:rsidP="006F3A8D">
            <w:pPr>
              <w:rPr>
                <w:rFonts w:ascii="Arial" w:hAnsi="Arial" w:cs="Arial"/>
              </w:rPr>
            </w:pPr>
            <w:r w:rsidRPr="008A2CE0">
              <w:rPr>
                <w:rFonts w:ascii="Arial" w:hAnsi="Arial" w:cs="Arial"/>
              </w:rPr>
              <w:t>Matrix table</w:t>
            </w:r>
          </w:p>
        </w:tc>
        <w:tc>
          <w:tcPr>
            <w:tcW w:w="2380" w:type="dxa"/>
            <w:noWrap/>
            <w:hideMark/>
          </w:tcPr>
          <w:p w14:paraId="52C01882" w14:textId="77777777" w:rsidR="0073268F" w:rsidRPr="008A2CE0" w:rsidRDefault="0073268F" w:rsidP="006F3A8D">
            <w:pPr>
              <w:rPr>
                <w:rFonts w:ascii="Arial" w:hAnsi="Arial" w:cs="Arial"/>
              </w:rPr>
            </w:pPr>
            <w:r w:rsidRPr="008A2CE0">
              <w:rPr>
                <w:rFonts w:ascii="Arial" w:hAnsi="Arial" w:cs="Arial"/>
              </w:rPr>
              <w:t>RBM_1-RBM_27</w:t>
            </w:r>
          </w:p>
        </w:tc>
        <w:tc>
          <w:tcPr>
            <w:tcW w:w="2380" w:type="dxa"/>
            <w:noWrap/>
            <w:hideMark/>
          </w:tcPr>
          <w:p w14:paraId="2E79043A" w14:textId="77777777" w:rsidR="0073268F" w:rsidRPr="008A2CE0" w:rsidRDefault="0073268F" w:rsidP="006F3A8D">
            <w:pPr>
              <w:rPr>
                <w:rFonts w:ascii="Arial" w:hAnsi="Arial" w:cs="Arial"/>
              </w:rPr>
            </w:pPr>
            <w:r w:rsidRPr="008A2CE0">
              <w:rPr>
                <w:rFonts w:ascii="Arial" w:hAnsi="Arial" w:cs="Arial"/>
              </w:rPr>
              <w:t>1-27</w:t>
            </w:r>
          </w:p>
        </w:tc>
        <w:tc>
          <w:tcPr>
            <w:tcW w:w="1340" w:type="dxa"/>
            <w:noWrap/>
            <w:hideMark/>
          </w:tcPr>
          <w:p w14:paraId="73A3E61B"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1BF8D1F"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C95CD14"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472BA654" w14:textId="77777777" w:rsidTr="006F3A8D">
        <w:trPr>
          <w:trHeight w:val="300"/>
        </w:trPr>
        <w:tc>
          <w:tcPr>
            <w:tcW w:w="960" w:type="dxa"/>
            <w:noWrap/>
            <w:hideMark/>
          </w:tcPr>
          <w:p w14:paraId="0AB9FC8C"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1C1A46ED" w14:textId="77777777" w:rsidR="0073268F" w:rsidRPr="008A2CE0" w:rsidRDefault="0073268F" w:rsidP="006F3A8D">
            <w:pPr>
              <w:rPr>
                <w:rFonts w:ascii="Arial" w:hAnsi="Arial" w:cs="Arial"/>
              </w:rPr>
            </w:pPr>
            <w:r w:rsidRPr="008A2CE0">
              <w:rPr>
                <w:rFonts w:ascii="Arial" w:hAnsi="Arial" w:cs="Arial"/>
              </w:rPr>
              <w:t>Session Form Follow-up 3</w:t>
            </w:r>
          </w:p>
        </w:tc>
        <w:tc>
          <w:tcPr>
            <w:tcW w:w="1987" w:type="dxa"/>
            <w:noWrap/>
            <w:hideMark/>
          </w:tcPr>
          <w:p w14:paraId="371FB130" w14:textId="77777777" w:rsidR="0073268F" w:rsidRPr="008A2CE0" w:rsidRDefault="0073268F" w:rsidP="006F3A8D">
            <w:pPr>
              <w:rPr>
                <w:rFonts w:ascii="Arial" w:hAnsi="Arial" w:cs="Arial"/>
              </w:rPr>
            </w:pPr>
            <w:r w:rsidRPr="008A2CE0">
              <w:rPr>
                <w:rFonts w:ascii="Arial" w:hAnsi="Arial" w:cs="Arial"/>
              </w:rPr>
              <w:t>BMI</w:t>
            </w:r>
          </w:p>
        </w:tc>
        <w:tc>
          <w:tcPr>
            <w:tcW w:w="1240" w:type="dxa"/>
            <w:noWrap/>
            <w:hideMark/>
          </w:tcPr>
          <w:p w14:paraId="55DD5607" w14:textId="77777777" w:rsidR="0073268F" w:rsidRPr="008A2CE0" w:rsidRDefault="0073268F" w:rsidP="006F3A8D">
            <w:pPr>
              <w:rPr>
                <w:rFonts w:ascii="Arial" w:hAnsi="Arial" w:cs="Arial"/>
              </w:rPr>
            </w:pPr>
            <w:r w:rsidRPr="008A2CE0">
              <w:rPr>
                <w:rFonts w:ascii="Arial" w:hAnsi="Arial" w:cs="Arial"/>
              </w:rPr>
              <w:t>5, 6</w:t>
            </w:r>
          </w:p>
        </w:tc>
        <w:tc>
          <w:tcPr>
            <w:tcW w:w="2380" w:type="dxa"/>
            <w:noWrap/>
            <w:hideMark/>
          </w:tcPr>
          <w:p w14:paraId="273A3159"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7E83DEE6"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240B06E8"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5614B4B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366BB48"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0E548C61" w14:textId="77777777" w:rsidTr="006F3A8D">
        <w:trPr>
          <w:trHeight w:val="300"/>
        </w:trPr>
        <w:tc>
          <w:tcPr>
            <w:tcW w:w="960" w:type="dxa"/>
            <w:noWrap/>
            <w:hideMark/>
          </w:tcPr>
          <w:p w14:paraId="7098B104"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CCBD1C0" w14:textId="77777777" w:rsidR="0073268F" w:rsidRPr="008A2CE0" w:rsidRDefault="0073268F" w:rsidP="006F3A8D">
            <w:pPr>
              <w:rPr>
                <w:rFonts w:ascii="Arial" w:hAnsi="Arial" w:cs="Arial"/>
              </w:rPr>
            </w:pPr>
          </w:p>
        </w:tc>
        <w:tc>
          <w:tcPr>
            <w:tcW w:w="1987" w:type="dxa"/>
            <w:noWrap/>
            <w:hideMark/>
          </w:tcPr>
          <w:p w14:paraId="223A90CA" w14:textId="77777777" w:rsidR="0073268F" w:rsidRPr="008A2CE0" w:rsidRDefault="0073268F" w:rsidP="006F3A8D">
            <w:pPr>
              <w:rPr>
                <w:rFonts w:ascii="Arial" w:hAnsi="Arial" w:cs="Arial"/>
              </w:rPr>
            </w:pPr>
            <w:r w:rsidRPr="008A2CE0">
              <w:rPr>
                <w:rFonts w:ascii="Arial" w:hAnsi="Arial" w:cs="Arial"/>
              </w:rPr>
              <w:t>Phone Transfer</w:t>
            </w:r>
          </w:p>
        </w:tc>
        <w:tc>
          <w:tcPr>
            <w:tcW w:w="1240" w:type="dxa"/>
            <w:noWrap/>
            <w:hideMark/>
          </w:tcPr>
          <w:p w14:paraId="3BD14749" w14:textId="77777777" w:rsidR="0073268F" w:rsidRPr="008A2CE0" w:rsidRDefault="0073268F" w:rsidP="006F3A8D">
            <w:pPr>
              <w:rPr>
                <w:rFonts w:ascii="Arial" w:hAnsi="Arial" w:cs="Arial"/>
              </w:rPr>
            </w:pPr>
            <w:r w:rsidRPr="008A2CE0">
              <w:rPr>
                <w:rFonts w:ascii="Arial" w:hAnsi="Arial" w:cs="Arial"/>
              </w:rPr>
              <w:t>8</w:t>
            </w:r>
          </w:p>
        </w:tc>
        <w:tc>
          <w:tcPr>
            <w:tcW w:w="2380" w:type="dxa"/>
            <w:noWrap/>
            <w:hideMark/>
          </w:tcPr>
          <w:p w14:paraId="66A8944F" w14:textId="77777777" w:rsidR="0073268F" w:rsidRPr="008A2CE0" w:rsidRDefault="0073268F" w:rsidP="006F3A8D">
            <w:pPr>
              <w:rPr>
                <w:rFonts w:ascii="Arial" w:hAnsi="Arial" w:cs="Arial"/>
              </w:rPr>
            </w:pPr>
            <w:r w:rsidRPr="008A2CE0">
              <w:rPr>
                <w:rFonts w:ascii="Arial" w:hAnsi="Arial" w:cs="Arial"/>
              </w:rPr>
              <w:t>No=0; Yes=1; N/A=3</w:t>
            </w:r>
          </w:p>
        </w:tc>
        <w:tc>
          <w:tcPr>
            <w:tcW w:w="2380" w:type="dxa"/>
            <w:noWrap/>
            <w:hideMark/>
          </w:tcPr>
          <w:p w14:paraId="6C4E7DE7" w14:textId="77777777" w:rsidR="0073268F" w:rsidRPr="008A2CE0" w:rsidRDefault="0073268F" w:rsidP="006F3A8D">
            <w:pPr>
              <w:rPr>
                <w:rFonts w:ascii="Arial" w:hAnsi="Arial" w:cs="Arial"/>
              </w:rPr>
            </w:pPr>
            <w:r w:rsidRPr="008A2CE0">
              <w:rPr>
                <w:rFonts w:ascii="Arial" w:hAnsi="Arial" w:cs="Arial"/>
              </w:rPr>
              <w:t>No=1; Yes=2; N/A=4</w:t>
            </w:r>
          </w:p>
        </w:tc>
        <w:tc>
          <w:tcPr>
            <w:tcW w:w="1340" w:type="dxa"/>
            <w:noWrap/>
            <w:hideMark/>
          </w:tcPr>
          <w:p w14:paraId="1A40F3A4"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8CFA3A2"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60C55B83"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4B3D861D" w14:textId="77777777" w:rsidTr="006F3A8D">
        <w:trPr>
          <w:trHeight w:val="300"/>
        </w:trPr>
        <w:tc>
          <w:tcPr>
            <w:tcW w:w="960" w:type="dxa"/>
            <w:noWrap/>
            <w:hideMark/>
          </w:tcPr>
          <w:p w14:paraId="5C9A2C45"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21A13467" w14:textId="77777777" w:rsidR="0073268F" w:rsidRPr="008A2CE0" w:rsidRDefault="0073268F" w:rsidP="006F3A8D">
            <w:pPr>
              <w:rPr>
                <w:rFonts w:ascii="Arial" w:hAnsi="Arial" w:cs="Arial"/>
              </w:rPr>
            </w:pPr>
          </w:p>
        </w:tc>
        <w:tc>
          <w:tcPr>
            <w:tcW w:w="1987" w:type="dxa"/>
            <w:noWrap/>
            <w:hideMark/>
          </w:tcPr>
          <w:p w14:paraId="40640505" w14:textId="77777777" w:rsidR="0073268F" w:rsidRPr="008A2CE0" w:rsidRDefault="0073268F" w:rsidP="006F3A8D">
            <w:pPr>
              <w:rPr>
                <w:rFonts w:ascii="Arial" w:hAnsi="Arial" w:cs="Arial"/>
              </w:rPr>
            </w:pPr>
            <w:r w:rsidRPr="008A2CE0">
              <w:rPr>
                <w:rFonts w:ascii="Arial" w:hAnsi="Arial" w:cs="Arial"/>
              </w:rPr>
              <w:t>ID follow up</w:t>
            </w:r>
          </w:p>
        </w:tc>
        <w:tc>
          <w:tcPr>
            <w:tcW w:w="1240" w:type="dxa"/>
            <w:noWrap/>
            <w:hideMark/>
          </w:tcPr>
          <w:p w14:paraId="58217418" w14:textId="77777777" w:rsidR="0073268F" w:rsidRPr="008A2CE0" w:rsidRDefault="0073268F" w:rsidP="006F3A8D">
            <w:pPr>
              <w:rPr>
                <w:rFonts w:ascii="Arial" w:hAnsi="Arial" w:cs="Arial"/>
              </w:rPr>
            </w:pPr>
            <w:r w:rsidRPr="008A2CE0">
              <w:rPr>
                <w:rFonts w:ascii="Arial" w:hAnsi="Arial" w:cs="Arial"/>
              </w:rPr>
              <w:t>12</w:t>
            </w:r>
          </w:p>
        </w:tc>
        <w:tc>
          <w:tcPr>
            <w:tcW w:w="2380" w:type="dxa"/>
            <w:noWrap/>
            <w:hideMark/>
          </w:tcPr>
          <w:p w14:paraId="166FB069"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55CF7101"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122F0A6F"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31AFFA59"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472400BF" w14:textId="77777777" w:rsidR="0073268F" w:rsidRPr="008A2CE0" w:rsidRDefault="0073268F" w:rsidP="006F3A8D">
            <w:pPr>
              <w:rPr>
                <w:rFonts w:ascii="Arial" w:hAnsi="Arial" w:cs="Arial"/>
              </w:rPr>
            </w:pPr>
            <w:r w:rsidRPr="008A2CE0">
              <w:rPr>
                <w:rFonts w:ascii="Arial" w:hAnsi="Arial" w:cs="Arial"/>
              </w:rPr>
              <w:t>N/A</w:t>
            </w:r>
          </w:p>
        </w:tc>
      </w:tr>
      <w:tr w:rsidR="0073268F" w:rsidRPr="008A2CE0" w14:paraId="6A69DD9F" w14:textId="77777777" w:rsidTr="006F3A8D">
        <w:trPr>
          <w:trHeight w:val="300"/>
        </w:trPr>
        <w:tc>
          <w:tcPr>
            <w:tcW w:w="960" w:type="dxa"/>
            <w:noWrap/>
            <w:hideMark/>
          </w:tcPr>
          <w:p w14:paraId="124EE180"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772DB29B" w14:textId="77777777" w:rsidR="0073268F" w:rsidRPr="008A2CE0" w:rsidRDefault="0073268F" w:rsidP="006F3A8D">
            <w:pPr>
              <w:rPr>
                <w:rFonts w:ascii="Arial" w:hAnsi="Arial" w:cs="Arial"/>
              </w:rPr>
            </w:pPr>
          </w:p>
        </w:tc>
        <w:tc>
          <w:tcPr>
            <w:tcW w:w="1987" w:type="dxa"/>
            <w:noWrap/>
            <w:hideMark/>
          </w:tcPr>
          <w:p w14:paraId="2F29CC9C" w14:textId="77777777" w:rsidR="0073268F" w:rsidRPr="008A2CE0" w:rsidRDefault="0073268F" w:rsidP="006F3A8D">
            <w:pPr>
              <w:rPr>
                <w:rFonts w:ascii="Arial" w:hAnsi="Arial" w:cs="Arial"/>
              </w:rPr>
            </w:pPr>
            <w:r w:rsidRPr="008A2CE0">
              <w:rPr>
                <w:rFonts w:ascii="Arial" w:hAnsi="Arial" w:cs="Arial"/>
              </w:rPr>
              <w:t>Call and text logs</w:t>
            </w:r>
          </w:p>
        </w:tc>
        <w:tc>
          <w:tcPr>
            <w:tcW w:w="1240" w:type="dxa"/>
            <w:noWrap/>
            <w:hideMark/>
          </w:tcPr>
          <w:p w14:paraId="719B5084" w14:textId="77777777" w:rsidR="0073268F" w:rsidRPr="008A2CE0" w:rsidRDefault="0073268F" w:rsidP="006F3A8D">
            <w:pPr>
              <w:rPr>
                <w:rFonts w:ascii="Arial" w:hAnsi="Arial" w:cs="Arial"/>
              </w:rPr>
            </w:pPr>
            <w:r w:rsidRPr="008A2CE0">
              <w:rPr>
                <w:rFonts w:ascii="Arial" w:hAnsi="Arial" w:cs="Arial"/>
              </w:rPr>
              <w:t>14</w:t>
            </w:r>
          </w:p>
        </w:tc>
        <w:tc>
          <w:tcPr>
            <w:tcW w:w="2380" w:type="dxa"/>
            <w:noWrap/>
            <w:hideMark/>
          </w:tcPr>
          <w:p w14:paraId="6E6CBB9B"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5C6619A0"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53F1F3C1"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4210AC9"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2A76211"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37E7C397" w14:textId="77777777" w:rsidTr="006F3A8D">
        <w:trPr>
          <w:trHeight w:val="300"/>
        </w:trPr>
        <w:tc>
          <w:tcPr>
            <w:tcW w:w="960" w:type="dxa"/>
            <w:noWrap/>
            <w:hideMark/>
          </w:tcPr>
          <w:p w14:paraId="7A68067C"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03CDBF35" w14:textId="77777777" w:rsidR="0073268F" w:rsidRPr="008A2CE0" w:rsidRDefault="0073268F" w:rsidP="006F3A8D">
            <w:pPr>
              <w:rPr>
                <w:rFonts w:ascii="Arial" w:hAnsi="Arial" w:cs="Arial"/>
              </w:rPr>
            </w:pPr>
          </w:p>
        </w:tc>
        <w:tc>
          <w:tcPr>
            <w:tcW w:w="1987" w:type="dxa"/>
            <w:noWrap/>
            <w:hideMark/>
          </w:tcPr>
          <w:p w14:paraId="072D06FC" w14:textId="77777777" w:rsidR="0073268F" w:rsidRPr="008A2CE0" w:rsidRDefault="0073268F" w:rsidP="006F3A8D">
            <w:pPr>
              <w:rPr>
                <w:rFonts w:ascii="Arial" w:hAnsi="Arial" w:cs="Arial"/>
              </w:rPr>
            </w:pPr>
            <w:r w:rsidRPr="008A2CE0">
              <w:rPr>
                <w:rFonts w:ascii="Arial" w:hAnsi="Arial" w:cs="Arial"/>
              </w:rPr>
              <w:t>Returning Technology</w:t>
            </w:r>
          </w:p>
        </w:tc>
        <w:tc>
          <w:tcPr>
            <w:tcW w:w="1240" w:type="dxa"/>
            <w:noWrap/>
            <w:hideMark/>
          </w:tcPr>
          <w:p w14:paraId="6571A3E6" w14:textId="77777777" w:rsidR="0073268F" w:rsidRPr="008A2CE0" w:rsidRDefault="0073268F" w:rsidP="006F3A8D">
            <w:pPr>
              <w:rPr>
                <w:rFonts w:ascii="Arial" w:hAnsi="Arial" w:cs="Arial"/>
              </w:rPr>
            </w:pPr>
            <w:r w:rsidRPr="008A2CE0">
              <w:rPr>
                <w:rFonts w:ascii="Arial" w:hAnsi="Arial" w:cs="Arial"/>
              </w:rPr>
              <w:t>17, 19, 21, 23</w:t>
            </w:r>
          </w:p>
        </w:tc>
        <w:tc>
          <w:tcPr>
            <w:tcW w:w="2380" w:type="dxa"/>
            <w:noWrap/>
            <w:hideMark/>
          </w:tcPr>
          <w:p w14:paraId="53A98ACA"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2A3E583A"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34CB71AD"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7BD4D40F"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2ED837F7" w14:textId="77777777" w:rsidR="0073268F" w:rsidRPr="008A2CE0" w:rsidRDefault="0073268F" w:rsidP="006F3A8D">
            <w:pPr>
              <w:rPr>
                <w:rFonts w:ascii="Arial" w:hAnsi="Arial" w:cs="Arial"/>
              </w:rPr>
            </w:pPr>
            <w:r w:rsidRPr="008A2CE0">
              <w:rPr>
                <w:rFonts w:ascii="Arial" w:hAnsi="Arial" w:cs="Arial"/>
              </w:rPr>
              <w:t>5/17/2017</w:t>
            </w:r>
          </w:p>
        </w:tc>
      </w:tr>
      <w:tr w:rsidR="0073268F" w:rsidRPr="008A2CE0" w14:paraId="7520AB33" w14:textId="77777777" w:rsidTr="006F3A8D">
        <w:trPr>
          <w:trHeight w:val="300"/>
        </w:trPr>
        <w:tc>
          <w:tcPr>
            <w:tcW w:w="960" w:type="dxa"/>
            <w:noWrap/>
            <w:hideMark/>
          </w:tcPr>
          <w:p w14:paraId="51474EEC" w14:textId="77777777" w:rsidR="0073268F" w:rsidRPr="008A2CE0" w:rsidRDefault="0073268F" w:rsidP="006F3A8D">
            <w:pPr>
              <w:rPr>
                <w:rFonts w:ascii="Arial" w:hAnsi="Arial" w:cs="Arial"/>
              </w:rPr>
            </w:pPr>
            <w:r w:rsidRPr="008A2CE0">
              <w:rPr>
                <w:rFonts w:ascii="Arial" w:hAnsi="Arial" w:cs="Arial"/>
              </w:rPr>
              <w:t>Risk</w:t>
            </w:r>
          </w:p>
        </w:tc>
        <w:tc>
          <w:tcPr>
            <w:tcW w:w="2600" w:type="dxa"/>
            <w:noWrap/>
            <w:hideMark/>
          </w:tcPr>
          <w:p w14:paraId="37AB901F" w14:textId="77777777" w:rsidR="0073268F" w:rsidRPr="008A2CE0" w:rsidRDefault="0073268F" w:rsidP="006F3A8D">
            <w:pPr>
              <w:rPr>
                <w:rFonts w:ascii="Arial" w:hAnsi="Arial" w:cs="Arial"/>
              </w:rPr>
            </w:pPr>
          </w:p>
        </w:tc>
        <w:tc>
          <w:tcPr>
            <w:tcW w:w="1987" w:type="dxa"/>
            <w:noWrap/>
            <w:hideMark/>
          </w:tcPr>
          <w:p w14:paraId="4BC4CDAD" w14:textId="77777777" w:rsidR="0073268F" w:rsidRPr="008A2CE0" w:rsidRDefault="0073268F" w:rsidP="006F3A8D">
            <w:pPr>
              <w:rPr>
                <w:rFonts w:ascii="Arial" w:hAnsi="Arial" w:cs="Arial"/>
              </w:rPr>
            </w:pPr>
            <w:r w:rsidRPr="008A2CE0">
              <w:rPr>
                <w:rFonts w:ascii="Arial" w:hAnsi="Arial" w:cs="Arial"/>
              </w:rPr>
              <w:t>Session Wrap up</w:t>
            </w:r>
          </w:p>
        </w:tc>
        <w:tc>
          <w:tcPr>
            <w:tcW w:w="1240" w:type="dxa"/>
            <w:noWrap/>
            <w:hideMark/>
          </w:tcPr>
          <w:p w14:paraId="58134C93" w14:textId="77777777" w:rsidR="0073268F" w:rsidRPr="008A2CE0" w:rsidRDefault="0073268F" w:rsidP="006F3A8D">
            <w:pPr>
              <w:rPr>
                <w:rFonts w:ascii="Arial" w:hAnsi="Arial" w:cs="Arial"/>
              </w:rPr>
            </w:pPr>
            <w:r w:rsidRPr="008A2CE0">
              <w:rPr>
                <w:rFonts w:ascii="Arial" w:hAnsi="Arial" w:cs="Arial"/>
              </w:rPr>
              <w:t>25, 27, 29, 33</w:t>
            </w:r>
          </w:p>
        </w:tc>
        <w:tc>
          <w:tcPr>
            <w:tcW w:w="2380" w:type="dxa"/>
            <w:noWrap/>
            <w:hideMark/>
          </w:tcPr>
          <w:p w14:paraId="776D7E5D" w14:textId="77777777" w:rsidR="0073268F" w:rsidRPr="008A2CE0" w:rsidRDefault="0073268F" w:rsidP="006F3A8D">
            <w:pPr>
              <w:rPr>
                <w:rFonts w:ascii="Arial" w:hAnsi="Arial" w:cs="Arial"/>
              </w:rPr>
            </w:pPr>
            <w:r w:rsidRPr="008A2CE0">
              <w:rPr>
                <w:rFonts w:ascii="Arial" w:hAnsi="Arial" w:cs="Arial"/>
              </w:rPr>
              <w:t>No=0; Yes=1</w:t>
            </w:r>
          </w:p>
        </w:tc>
        <w:tc>
          <w:tcPr>
            <w:tcW w:w="2380" w:type="dxa"/>
            <w:noWrap/>
            <w:hideMark/>
          </w:tcPr>
          <w:p w14:paraId="3E95A341" w14:textId="77777777" w:rsidR="0073268F" w:rsidRPr="008A2CE0" w:rsidRDefault="0073268F" w:rsidP="006F3A8D">
            <w:pPr>
              <w:rPr>
                <w:rFonts w:ascii="Arial" w:hAnsi="Arial" w:cs="Arial"/>
              </w:rPr>
            </w:pPr>
            <w:r w:rsidRPr="008A2CE0">
              <w:rPr>
                <w:rFonts w:ascii="Arial" w:hAnsi="Arial" w:cs="Arial"/>
              </w:rPr>
              <w:t>No=1; Yes=2</w:t>
            </w:r>
          </w:p>
        </w:tc>
        <w:tc>
          <w:tcPr>
            <w:tcW w:w="1340" w:type="dxa"/>
            <w:noWrap/>
            <w:hideMark/>
          </w:tcPr>
          <w:p w14:paraId="0DA4DCFE"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08BEB0BA" w14:textId="77777777" w:rsidR="0073268F" w:rsidRPr="008A2CE0" w:rsidRDefault="0073268F" w:rsidP="006F3A8D">
            <w:pPr>
              <w:rPr>
                <w:rFonts w:ascii="Arial" w:hAnsi="Arial" w:cs="Arial"/>
              </w:rPr>
            </w:pPr>
            <w:r w:rsidRPr="008A2CE0">
              <w:rPr>
                <w:rFonts w:ascii="Arial" w:hAnsi="Arial" w:cs="Arial"/>
              </w:rPr>
              <w:t>5/17/2017</w:t>
            </w:r>
          </w:p>
        </w:tc>
        <w:tc>
          <w:tcPr>
            <w:tcW w:w="1020" w:type="dxa"/>
            <w:noWrap/>
            <w:hideMark/>
          </w:tcPr>
          <w:p w14:paraId="168E88BE" w14:textId="77777777" w:rsidR="0073268F" w:rsidRPr="008A2CE0" w:rsidRDefault="0073268F" w:rsidP="006F3A8D">
            <w:pPr>
              <w:rPr>
                <w:rFonts w:ascii="Arial" w:hAnsi="Arial" w:cs="Arial"/>
              </w:rPr>
            </w:pPr>
            <w:r w:rsidRPr="008A2CE0">
              <w:rPr>
                <w:rFonts w:ascii="Arial" w:hAnsi="Arial" w:cs="Arial"/>
              </w:rPr>
              <w:t>5/17/2017</w:t>
            </w:r>
          </w:p>
        </w:tc>
      </w:tr>
    </w:tbl>
    <w:p w14:paraId="0154BCFE" w14:textId="77777777" w:rsidR="0073268F" w:rsidRPr="008A2CE0" w:rsidRDefault="0073268F" w:rsidP="0073268F">
      <w:pPr>
        <w:rPr>
          <w:rFonts w:ascii="Arial" w:hAnsi="Arial" w:cs="Arial"/>
        </w:rPr>
      </w:pPr>
    </w:p>
    <w:p w14:paraId="2AE2FA52" w14:textId="77777777" w:rsidR="0073268F" w:rsidRPr="008A2CE0" w:rsidRDefault="0073268F" w:rsidP="0073268F">
      <w:pPr>
        <w:tabs>
          <w:tab w:val="left" w:pos="1305"/>
        </w:tabs>
        <w:rPr>
          <w:rFonts w:ascii="Arial" w:hAnsi="Arial" w:cs="Arial"/>
        </w:rPr>
      </w:pPr>
      <w:r w:rsidRPr="008A2CE0">
        <w:rPr>
          <w:rFonts w:ascii="Arial" w:hAnsi="Arial" w:cs="Arial"/>
        </w:rPr>
        <w:tab/>
      </w:r>
    </w:p>
    <w:p w14:paraId="62377F62" w14:textId="4FA75D6A" w:rsidR="00AC0F81" w:rsidRPr="008A2CE0" w:rsidRDefault="00AC0F81" w:rsidP="00077064">
      <w:pPr>
        <w:pStyle w:val="Heading1"/>
        <w:rPr>
          <w:rFonts w:ascii="Arial" w:hAnsi="Arial" w:cs="Arial"/>
          <w:color w:val="00B050"/>
          <w:sz w:val="22"/>
          <w:szCs w:val="22"/>
        </w:rPr>
      </w:pPr>
    </w:p>
    <w:p w14:paraId="4565C946" w14:textId="46BC9D89" w:rsidR="00614E14" w:rsidRPr="008A2CE0" w:rsidRDefault="006B230A" w:rsidP="00614E14">
      <w:pPr>
        <w:rPr>
          <w:rFonts w:ascii="Arial" w:hAnsi="Arial" w:cs="Arial"/>
        </w:rPr>
      </w:pPr>
      <w:r w:rsidRPr="008A2CE0">
        <w:rPr>
          <w:rFonts w:ascii="Arial" w:hAnsi="Arial" w:cs="Arial"/>
        </w:rPr>
        <w:t>NOTE: These were corrected in the raw data b/c they were needed for compliance checks</w:t>
      </w:r>
    </w:p>
    <w:p w14:paraId="2309B6F5" w14:textId="77777777" w:rsidR="006B230A" w:rsidRPr="008A2CE0" w:rsidRDefault="006B230A" w:rsidP="00614E14">
      <w:pPr>
        <w:rPr>
          <w:rFonts w:ascii="Arial" w:hAnsi="Arial" w:cs="Arial"/>
        </w:rPr>
      </w:pPr>
    </w:p>
    <w:p w14:paraId="2BAB5D9B" w14:textId="6832C731" w:rsidR="006F51F5" w:rsidRPr="008A2CE0" w:rsidRDefault="006F51F5" w:rsidP="00614E14">
      <w:pPr>
        <w:rPr>
          <w:rFonts w:ascii="Arial" w:hAnsi="Arial" w:cs="Arial"/>
        </w:rPr>
      </w:pPr>
    </w:p>
    <w:p w14:paraId="7F10925E" w14:textId="39CC0BBF" w:rsidR="006F51F5" w:rsidRPr="008A2CE0" w:rsidRDefault="006F51F5" w:rsidP="00614E14">
      <w:pPr>
        <w:rPr>
          <w:rFonts w:ascii="Arial" w:hAnsi="Arial" w:cs="Arial"/>
        </w:rPr>
      </w:pPr>
    </w:p>
    <w:p w14:paraId="63EB71EE" w14:textId="5A7EA59B" w:rsidR="006F51F5" w:rsidRPr="008A2CE0" w:rsidRDefault="006F51F5" w:rsidP="00614E14">
      <w:pPr>
        <w:rPr>
          <w:rFonts w:ascii="Arial" w:hAnsi="Arial" w:cs="Arial"/>
        </w:rPr>
      </w:pPr>
    </w:p>
    <w:p w14:paraId="47A40599" w14:textId="7A7793B3" w:rsidR="006F51F5" w:rsidRPr="008A2CE0" w:rsidRDefault="006F51F5" w:rsidP="00614E14">
      <w:pPr>
        <w:rPr>
          <w:rFonts w:ascii="Arial" w:hAnsi="Arial" w:cs="Arial"/>
        </w:rPr>
      </w:pPr>
    </w:p>
    <w:p w14:paraId="586A210D" w14:textId="7A82E6A1" w:rsidR="006F51F5" w:rsidRPr="008A2CE0" w:rsidRDefault="006F51F5" w:rsidP="00614E14">
      <w:pPr>
        <w:rPr>
          <w:rFonts w:ascii="Arial" w:hAnsi="Arial" w:cs="Arial"/>
        </w:rPr>
      </w:pPr>
    </w:p>
    <w:p w14:paraId="0AD6B8CF" w14:textId="6A7C9CA9" w:rsidR="006F51F5" w:rsidRPr="008A2CE0" w:rsidRDefault="006F51F5" w:rsidP="00614E14">
      <w:pPr>
        <w:rPr>
          <w:rFonts w:ascii="Arial" w:hAnsi="Arial" w:cs="Arial"/>
        </w:rPr>
      </w:pPr>
    </w:p>
    <w:p w14:paraId="4992F9D4" w14:textId="26870C37" w:rsidR="006F51F5" w:rsidRPr="008A2CE0" w:rsidRDefault="006F51F5" w:rsidP="00614E14">
      <w:pPr>
        <w:rPr>
          <w:rFonts w:ascii="Arial" w:hAnsi="Arial" w:cs="Arial"/>
        </w:rPr>
      </w:pPr>
    </w:p>
    <w:p w14:paraId="25EC576C" w14:textId="76E2A1F9" w:rsidR="006F51F5" w:rsidRPr="008A2CE0" w:rsidRDefault="006F51F5" w:rsidP="00614E14">
      <w:pPr>
        <w:rPr>
          <w:rFonts w:ascii="Arial" w:hAnsi="Arial" w:cs="Arial"/>
        </w:rPr>
      </w:pPr>
    </w:p>
    <w:p w14:paraId="6F6CC231" w14:textId="3A62D201" w:rsidR="006F51F5" w:rsidRPr="008A2CE0" w:rsidRDefault="006F51F5" w:rsidP="00614E14">
      <w:pPr>
        <w:rPr>
          <w:rFonts w:ascii="Arial" w:hAnsi="Arial" w:cs="Arial"/>
        </w:rPr>
      </w:pPr>
    </w:p>
    <w:p w14:paraId="7C1F421B" w14:textId="56380C87" w:rsidR="006F51F5" w:rsidRPr="008A2CE0" w:rsidRDefault="006F51F5" w:rsidP="00614E14">
      <w:pPr>
        <w:rPr>
          <w:rFonts w:ascii="Arial" w:hAnsi="Arial" w:cs="Arial"/>
        </w:rPr>
      </w:pPr>
    </w:p>
    <w:p w14:paraId="3F4587A9" w14:textId="69723875" w:rsidR="006F51F5" w:rsidRPr="008A2CE0" w:rsidRDefault="006F51F5" w:rsidP="00614E14">
      <w:pPr>
        <w:rPr>
          <w:rFonts w:ascii="Arial" w:hAnsi="Arial" w:cs="Arial"/>
        </w:rPr>
      </w:pPr>
    </w:p>
    <w:p w14:paraId="5DECC714" w14:textId="5F9E3DA7" w:rsidR="006F51F5" w:rsidRPr="008A2CE0" w:rsidRDefault="006F51F5" w:rsidP="00614E14">
      <w:pPr>
        <w:rPr>
          <w:rFonts w:ascii="Arial" w:hAnsi="Arial" w:cs="Arial"/>
        </w:rPr>
      </w:pPr>
    </w:p>
    <w:p w14:paraId="54B02561" w14:textId="0496E1CB" w:rsidR="006F51F5" w:rsidRPr="008A2CE0" w:rsidRDefault="006F51F5" w:rsidP="00614E14">
      <w:pPr>
        <w:rPr>
          <w:rFonts w:ascii="Arial" w:hAnsi="Arial" w:cs="Arial"/>
        </w:rPr>
      </w:pPr>
    </w:p>
    <w:p w14:paraId="19B2FF96" w14:textId="77777777" w:rsidR="006F51F5" w:rsidRPr="008A2CE0" w:rsidRDefault="006F51F5" w:rsidP="00614E14">
      <w:pPr>
        <w:rPr>
          <w:rFonts w:ascii="Arial" w:hAnsi="Arial" w:cs="Arial"/>
        </w:rPr>
        <w:sectPr w:rsidR="006F51F5" w:rsidRPr="008A2CE0" w:rsidSect="00E12277">
          <w:type w:val="continuous"/>
          <w:pgSz w:w="12240" w:h="15840" w:code="1"/>
          <w:pgMar w:top="720" w:right="720" w:bottom="720" w:left="720" w:header="720" w:footer="720" w:gutter="0"/>
          <w:cols w:space="720"/>
          <w:docGrid w:linePitch="360"/>
        </w:sectPr>
      </w:pPr>
    </w:p>
    <w:p w14:paraId="229B7DD9" w14:textId="7A60B370" w:rsidR="006F51F5" w:rsidRPr="008A2CE0" w:rsidRDefault="006F51F5" w:rsidP="00614E14">
      <w:pPr>
        <w:rPr>
          <w:rFonts w:ascii="Arial" w:hAnsi="Arial" w:cs="Arial"/>
        </w:rPr>
      </w:pPr>
    </w:p>
    <w:p w14:paraId="6AD0C9BF" w14:textId="66D8911B" w:rsidR="009376AF" w:rsidRPr="008A2CE0" w:rsidRDefault="009376AF" w:rsidP="00614E14">
      <w:pPr>
        <w:rPr>
          <w:rFonts w:ascii="Arial" w:hAnsi="Arial" w:cs="Arial"/>
        </w:rPr>
      </w:pPr>
    </w:p>
    <w:p w14:paraId="1D43A83B" w14:textId="479996BB" w:rsidR="009376AF" w:rsidRPr="008A2CE0" w:rsidRDefault="009376AF" w:rsidP="00614E14">
      <w:pPr>
        <w:rPr>
          <w:rFonts w:ascii="Arial" w:hAnsi="Arial" w:cs="Arial"/>
        </w:rPr>
      </w:pPr>
    </w:p>
    <w:p w14:paraId="6A385FB8" w14:textId="0FBD033E" w:rsidR="009376AF" w:rsidRPr="008A2CE0" w:rsidRDefault="009376AF" w:rsidP="00614E14">
      <w:pPr>
        <w:rPr>
          <w:rFonts w:ascii="Arial" w:hAnsi="Arial" w:cs="Arial"/>
        </w:rPr>
      </w:pPr>
    </w:p>
    <w:p w14:paraId="61321C7E" w14:textId="5A7BE5BD" w:rsidR="009376AF" w:rsidRPr="008A2CE0" w:rsidRDefault="009376AF" w:rsidP="00614E14">
      <w:pPr>
        <w:rPr>
          <w:rFonts w:ascii="Arial" w:hAnsi="Arial" w:cs="Arial"/>
        </w:rPr>
      </w:pPr>
    </w:p>
    <w:sectPr w:rsidR="009376AF" w:rsidRPr="008A2CE0" w:rsidSect="00E12277">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JOHN J CURTIN" w:date="2018-08-06T15:26:00Z" w:initials="JJC">
    <w:p w14:paraId="11424064" w14:textId="082DCDFD" w:rsidR="00586B9F" w:rsidRDefault="00586B9F">
      <w:pPr>
        <w:pStyle w:val="CommentText"/>
      </w:pPr>
      <w:r>
        <w:rPr>
          <w:rStyle w:val="CommentReference"/>
        </w:rPr>
        <w:annotationRef/>
      </w:r>
      <w:r>
        <w:t>See question in Asana.  I corrected question 4 (when tried to quit)</w:t>
      </w:r>
    </w:p>
  </w:comment>
  <w:comment w:id="18" w:author="Sarah Sant'Ana" w:date="2020-05-21T00:03:00Z" w:initials="SS">
    <w:p w14:paraId="466DD095" w14:textId="40107203" w:rsidR="008C3A34" w:rsidRDefault="008C3A34">
      <w:pPr>
        <w:pStyle w:val="CommentText"/>
      </w:pPr>
      <w:r>
        <w:rPr>
          <w:rStyle w:val="CommentReference"/>
        </w:rPr>
        <w:annotationRef/>
      </w:r>
      <w:r>
        <w:t xml:space="preserve">Unfinished surveys do not exist in </w:t>
      </w:r>
      <w:proofErr w:type="spellStart"/>
      <w:r>
        <w:t>ds_ema</w:t>
      </w:r>
      <w:proofErr w:type="spellEnd"/>
    </w:p>
  </w:comment>
  <w:comment w:id="19" w:author="Sarah Sant'Ana" w:date="2020-05-21T00:23:00Z" w:initials="SS">
    <w:p w14:paraId="196E120B" w14:textId="171FBE5D" w:rsidR="004C544E" w:rsidRDefault="004C544E">
      <w:pPr>
        <w:pStyle w:val="CommentText"/>
      </w:pPr>
      <w:r>
        <w:rPr>
          <w:rStyle w:val="CommentReference"/>
        </w:rPr>
        <w:annotationRef/>
      </w:r>
      <w:r>
        <w:t xml:space="preserve">Identified and edited in </w:t>
      </w:r>
      <w:proofErr w:type="spellStart"/>
      <w:r>
        <w:t>chk_lapses</w:t>
      </w:r>
      <w:proofErr w:type="spellEnd"/>
    </w:p>
  </w:comment>
  <w:comment w:id="20" w:author="Sarah Sant'Ana" w:date="2020-05-21T00:29:00Z" w:initials="SS">
    <w:p w14:paraId="4078E8E7" w14:textId="44D39800" w:rsidR="004C544E" w:rsidRDefault="004C544E">
      <w:pPr>
        <w:pStyle w:val="CommentText"/>
      </w:pPr>
      <w:r>
        <w:rPr>
          <w:rStyle w:val="CommentReference"/>
        </w:rPr>
        <w:annotationRef/>
      </w:r>
      <w:r>
        <w:t xml:space="preserve">Identified and edited in </w:t>
      </w:r>
      <w:proofErr w:type="spellStart"/>
      <w:r>
        <w:t>chk_lapses</w:t>
      </w:r>
      <w:proofErr w:type="spellEnd"/>
    </w:p>
  </w:comment>
  <w:comment w:id="21" w:author="Sarah Sant'Ana" w:date="2020-05-21T01:13:00Z" w:initials="SS">
    <w:p w14:paraId="34B1DABC" w14:textId="3422AF8B" w:rsidR="000E661A" w:rsidRDefault="000E661A">
      <w:pPr>
        <w:pStyle w:val="CommentText"/>
      </w:pPr>
      <w:r>
        <w:rPr>
          <w:rStyle w:val="CommentReference"/>
        </w:rPr>
        <w:annotationRef/>
      </w:r>
      <w:r>
        <w:t xml:space="preserve">Unfinished surveys are not included in </w:t>
      </w:r>
      <w:proofErr w:type="spellStart"/>
      <w:r>
        <w:t>ds_ema</w:t>
      </w:r>
      <w:proofErr w:type="spellEnd"/>
      <w:r>
        <w:t xml:space="preserve">, but this was manually added to </w:t>
      </w:r>
      <w:proofErr w:type="spellStart"/>
      <w:r>
        <w:t>examine_lapses</w:t>
      </w:r>
      <w:proofErr w:type="spellEnd"/>
      <w:r>
        <w:t xml:space="preserve"> by </w:t>
      </w:r>
      <w:proofErr w:type="spellStart"/>
      <w:r>
        <w:t>sarah</w:t>
      </w:r>
      <w:proofErr w:type="spellEnd"/>
      <w:r>
        <w:t xml:space="preserve">. Looked for other evidence and handled in </w:t>
      </w:r>
      <w:proofErr w:type="spellStart"/>
      <w:r>
        <w:t>chk_lapses</w:t>
      </w:r>
      <w:proofErr w:type="spellEnd"/>
    </w:p>
  </w:comment>
  <w:comment w:id="24" w:author="Sarah Sant'Ana" w:date="2020-05-21T00:02:00Z" w:initials="SS">
    <w:p w14:paraId="2C433F7F" w14:textId="136936F3" w:rsidR="008C3A34" w:rsidRDefault="008C3A34">
      <w:pPr>
        <w:pStyle w:val="CommentText"/>
      </w:pPr>
      <w:r>
        <w:rPr>
          <w:rStyle w:val="CommentReference"/>
        </w:rPr>
        <w:annotationRef/>
      </w:r>
      <w:r>
        <w:t xml:space="preserve">Unfinished surveys do not exist in </w:t>
      </w:r>
      <w:proofErr w:type="spellStart"/>
      <w:r>
        <w:t>ds_ema</w:t>
      </w:r>
      <w:proofErr w:type="spellEnd"/>
    </w:p>
  </w:comment>
  <w:comment w:id="25" w:author="Sarah Sant'Ana" w:date="2020-05-20T23:01:00Z" w:initials="SS">
    <w:p w14:paraId="6FAAAFC6" w14:textId="5D00EFB5" w:rsidR="00586B9F" w:rsidRDefault="00586B9F">
      <w:pPr>
        <w:pStyle w:val="CommentText"/>
      </w:pPr>
      <w:r>
        <w:rPr>
          <w:rStyle w:val="CommentReference"/>
        </w:rPr>
        <w:annotationRef/>
      </w:r>
      <w:r>
        <w:t xml:space="preserve">Lapse identified and removed by </w:t>
      </w:r>
      <w:proofErr w:type="spellStart"/>
      <w:r>
        <w:t>chk_lapses</w:t>
      </w:r>
      <w:proofErr w:type="spellEnd"/>
    </w:p>
  </w:comment>
  <w:comment w:id="26" w:author="Sarah Sant'Ana" w:date="2020-05-21T00:02:00Z" w:initials="SS">
    <w:p w14:paraId="1549B0C3" w14:textId="22478197" w:rsidR="008C3A34" w:rsidRDefault="008C3A34">
      <w:pPr>
        <w:pStyle w:val="CommentText"/>
      </w:pPr>
      <w:r>
        <w:rPr>
          <w:rStyle w:val="CommentReference"/>
        </w:rPr>
        <w:annotationRef/>
      </w:r>
      <w:r>
        <w:t xml:space="preserve">Unfinished surveys do not exist in </w:t>
      </w:r>
      <w:proofErr w:type="spellStart"/>
      <w:r>
        <w:t>ds_ema</w:t>
      </w:r>
      <w:proofErr w:type="spellEnd"/>
    </w:p>
  </w:comment>
  <w:comment w:id="27" w:author="Sarah Sant'Ana" w:date="2020-05-21T00:02:00Z" w:initials="SS">
    <w:p w14:paraId="23013722" w14:textId="020F0544" w:rsidR="008C3A34" w:rsidRDefault="008C3A34">
      <w:pPr>
        <w:pStyle w:val="CommentText"/>
      </w:pPr>
      <w:r>
        <w:rPr>
          <w:rStyle w:val="CommentReference"/>
        </w:rPr>
        <w:annotationRef/>
      </w:r>
      <w:r>
        <w:t xml:space="preserve">Unfinished surveys do not exist in </w:t>
      </w:r>
      <w:proofErr w:type="spellStart"/>
      <w:r>
        <w:t>ds_ema</w:t>
      </w:r>
      <w:proofErr w:type="spellEnd"/>
    </w:p>
  </w:comment>
  <w:comment w:id="28" w:author="Sarah Sant'Ana" w:date="2020-05-20T23:53:00Z" w:initials="SS">
    <w:p w14:paraId="1F324406" w14:textId="5C0D3743" w:rsidR="008C3A34" w:rsidRDefault="008C3A34">
      <w:pPr>
        <w:pStyle w:val="CommentText"/>
      </w:pPr>
      <w:r>
        <w:rPr>
          <w:rStyle w:val="CommentReference"/>
        </w:rPr>
        <w:annotationRef/>
      </w:r>
      <w:r>
        <w:t xml:space="preserve">Lapse identified and updated by </w:t>
      </w:r>
      <w:proofErr w:type="spellStart"/>
      <w:r>
        <w:t>chk_lapses</w:t>
      </w:r>
      <w:proofErr w:type="spellEnd"/>
    </w:p>
  </w:comment>
  <w:comment w:id="29" w:author="Sarah Sant'Ana" w:date="2020-05-20T23:56:00Z" w:initials="SS">
    <w:p w14:paraId="6C9332B6" w14:textId="660F709F" w:rsidR="008C3A34" w:rsidRDefault="008C3A34">
      <w:pPr>
        <w:pStyle w:val="CommentText"/>
      </w:pPr>
      <w:r>
        <w:rPr>
          <w:rStyle w:val="CommentReference"/>
        </w:rPr>
        <w:annotationRef/>
      </w:r>
      <w:r>
        <w:t xml:space="preserve">Identified by </w:t>
      </w:r>
      <w:proofErr w:type="spellStart"/>
      <w:r>
        <w:t>chk_lapses</w:t>
      </w:r>
      <w:proofErr w:type="spellEnd"/>
      <w:r>
        <w:t xml:space="preserve"> – already is NA</w:t>
      </w:r>
    </w:p>
  </w:comment>
  <w:comment w:id="30" w:author="Sarah Sant'Ana" w:date="2020-05-20T23:56:00Z" w:initials="SS">
    <w:p w14:paraId="79607EB7" w14:textId="0F2A01B4" w:rsidR="008C3A34" w:rsidRDefault="008C3A34">
      <w:pPr>
        <w:pStyle w:val="CommentText"/>
      </w:pPr>
      <w:r>
        <w:rPr>
          <w:rStyle w:val="CommentReference"/>
        </w:rPr>
        <w:annotationRef/>
      </w:r>
      <w:r>
        <w:t xml:space="preserve">Identified and updated by </w:t>
      </w:r>
      <w:proofErr w:type="spellStart"/>
      <w:r>
        <w:t>chk_lapses</w:t>
      </w:r>
      <w:proofErr w:type="spellEnd"/>
    </w:p>
  </w:comment>
  <w:comment w:id="31" w:author="Sarah Sant'Ana" w:date="2020-05-20T23:57:00Z" w:initials="SS">
    <w:p w14:paraId="59901914" w14:textId="3DF5FD8B" w:rsidR="008C3A34" w:rsidRDefault="008C3A34">
      <w:pPr>
        <w:pStyle w:val="CommentText"/>
      </w:pPr>
      <w:r>
        <w:rPr>
          <w:rStyle w:val="CommentReference"/>
        </w:rPr>
        <w:annotationRef/>
      </w:r>
      <w:r>
        <w:t xml:space="preserve">Identified and updated by </w:t>
      </w:r>
      <w:proofErr w:type="spellStart"/>
      <w:r>
        <w:t>chk_lapses</w:t>
      </w:r>
      <w:proofErr w:type="spellEnd"/>
    </w:p>
  </w:comment>
  <w:comment w:id="32" w:author="Sarah Sant'Ana" w:date="2020-05-20T23:57:00Z" w:initials="SS">
    <w:p w14:paraId="210CA3DA" w14:textId="45151966" w:rsidR="008C3A34" w:rsidRDefault="008C3A34">
      <w:pPr>
        <w:pStyle w:val="CommentText"/>
      </w:pPr>
      <w:r>
        <w:rPr>
          <w:rStyle w:val="CommentReference"/>
        </w:rPr>
        <w:annotationRef/>
      </w:r>
      <w:r>
        <w:t xml:space="preserve">Was not automatically identified by </w:t>
      </w:r>
      <w:proofErr w:type="spellStart"/>
      <w:r>
        <w:t>chk_lapses</w:t>
      </w:r>
      <w:proofErr w:type="spellEnd"/>
      <w:r>
        <w:t xml:space="preserve">, was manually added to </w:t>
      </w:r>
      <w:proofErr w:type="spellStart"/>
      <w:r>
        <w:t>examine_lapses</w:t>
      </w:r>
      <w:proofErr w:type="spellEnd"/>
      <w:r>
        <w:t xml:space="preserve"> file and removed by </w:t>
      </w:r>
      <w:proofErr w:type="spellStart"/>
      <w:r>
        <w:t>chk_lapses</w:t>
      </w:r>
      <w:proofErr w:type="spellEnd"/>
    </w:p>
  </w:comment>
  <w:comment w:id="33" w:author="Sarah Sant'Ana" w:date="2020-05-20T23:58:00Z" w:initials="SS">
    <w:p w14:paraId="0C93795C" w14:textId="77777777" w:rsidR="008C3A34" w:rsidRDefault="008C3A34" w:rsidP="008C3A34">
      <w:pPr>
        <w:pStyle w:val="CommentText"/>
      </w:pPr>
      <w:r>
        <w:rPr>
          <w:rStyle w:val="CommentReference"/>
        </w:rPr>
        <w:annotationRef/>
      </w:r>
      <w:r>
        <w:rPr>
          <w:rStyle w:val="CommentReference"/>
        </w:rPr>
        <w:annotationRef/>
      </w:r>
      <w:r>
        <w:t xml:space="preserve">Was not automatically identified by </w:t>
      </w:r>
      <w:proofErr w:type="spellStart"/>
      <w:r>
        <w:t>chk_lapses</w:t>
      </w:r>
      <w:proofErr w:type="spellEnd"/>
      <w:r>
        <w:t xml:space="preserve">, was manually added to </w:t>
      </w:r>
      <w:proofErr w:type="spellStart"/>
      <w:r>
        <w:t>examine_lapses</w:t>
      </w:r>
      <w:proofErr w:type="spellEnd"/>
      <w:r>
        <w:t xml:space="preserve"> file and removed by </w:t>
      </w:r>
      <w:proofErr w:type="spellStart"/>
      <w:r>
        <w:t>chk_lapses</w:t>
      </w:r>
      <w:proofErr w:type="spellEnd"/>
    </w:p>
    <w:p w14:paraId="54757F81" w14:textId="10A3744C" w:rsidR="008C3A34" w:rsidRDefault="008C3A34">
      <w:pPr>
        <w:pStyle w:val="CommentText"/>
      </w:pPr>
    </w:p>
  </w:comment>
  <w:comment w:id="34" w:author="Sarah Sant'Ana" w:date="2020-05-21T00:01:00Z" w:initials="SS">
    <w:p w14:paraId="69B15216" w14:textId="52A704F6" w:rsidR="008C3A34" w:rsidRDefault="008C3A34">
      <w:pPr>
        <w:pStyle w:val="CommentText"/>
      </w:pPr>
      <w:r>
        <w:rPr>
          <w:rStyle w:val="CommentReference"/>
        </w:rPr>
        <w:annotationRef/>
      </w:r>
    </w:p>
  </w:comment>
  <w:comment w:id="35" w:author="Sarah Sant'Ana" w:date="2020-05-21T00:01:00Z" w:initials="SS">
    <w:p w14:paraId="0C72C148" w14:textId="09DEE363" w:rsidR="008C3A34" w:rsidRDefault="008C3A34">
      <w:pPr>
        <w:pStyle w:val="CommentText"/>
      </w:pPr>
      <w:r>
        <w:rPr>
          <w:rStyle w:val="CommentReference"/>
        </w:rPr>
        <w:annotationRef/>
      </w:r>
      <w:r>
        <w:t xml:space="preserve">Unfinished surveys do not exist in </w:t>
      </w:r>
      <w:proofErr w:type="spellStart"/>
      <w:r>
        <w:t>ds_ema</w:t>
      </w:r>
      <w:proofErr w:type="spellEnd"/>
    </w:p>
  </w:comment>
  <w:comment w:id="36" w:author="Sarah Sant'Ana" w:date="2020-05-21T00:01:00Z" w:initials="SS">
    <w:p w14:paraId="37842446" w14:textId="671B726A" w:rsidR="008C3A34" w:rsidRDefault="008C3A34">
      <w:pPr>
        <w:pStyle w:val="CommentText"/>
      </w:pPr>
      <w:r>
        <w:rPr>
          <w:rStyle w:val="CommentReference"/>
        </w:rPr>
        <w:annotationRef/>
      </w:r>
      <w:r>
        <w:t xml:space="preserve">Unfinished surveys do not exist in </w:t>
      </w:r>
      <w:proofErr w:type="spellStart"/>
      <w:r>
        <w:t>ds_ema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424064" w15:done="0"/>
  <w15:commentEx w15:paraId="466DD095" w15:done="0"/>
  <w15:commentEx w15:paraId="196E120B" w15:done="0"/>
  <w15:commentEx w15:paraId="4078E8E7" w15:done="0"/>
  <w15:commentEx w15:paraId="34B1DABC" w15:done="0"/>
  <w15:commentEx w15:paraId="2C433F7F" w15:done="0"/>
  <w15:commentEx w15:paraId="6FAAAFC6" w15:done="0"/>
  <w15:commentEx w15:paraId="1549B0C3" w15:done="0"/>
  <w15:commentEx w15:paraId="23013722" w15:done="0"/>
  <w15:commentEx w15:paraId="1F324406" w15:done="0"/>
  <w15:commentEx w15:paraId="6C9332B6" w15:done="0"/>
  <w15:commentEx w15:paraId="79607EB7" w15:done="0"/>
  <w15:commentEx w15:paraId="59901914" w15:done="0"/>
  <w15:commentEx w15:paraId="210CA3DA" w15:done="0"/>
  <w15:commentEx w15:paraId="54757F81" w15:done="0"/>
  <w15:commentEx w15:paraId="69B15216" w15:done="0"/>
  <w15:commentEx w15:paraId="0C72C148" w15:paraIdParent="69B15216" w15:done="0"/>
  <w15:commentEx w15:paraId="378424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043D5" w16cex:dateUtc="2020-05-21T05:03:00Z"/>
  <w16cex:commentExtensible w16cex:durableId="22704888" w16cex:dateUtc="2020-05-21T05:23:00Z"/>
  <w16cex:commentExtensible w16cex:durableId="227049E8" w16cex:dateUtc="2020-05-21T05:29:00Z"/>
  <w16cex:commentExtensible w16cex:durableId="22705443" w16cex:dateUtc="2020-05-21T06:13:00Z"/>
  <w16cex:commentExtensible w16cex:durableId="22704390" w16cex:dateUtc="2020-05-21T05:02:00Z"/>
  <w16cex:commentExtensible w16cex:durableId="2270353B" w16cex:dateUtc="2020-05-21T04:01:00Z"/>
  <w16cex:commentExtensible w16cex:durableId="22704389" w16cex:dateUtc="2020-05-21T05:02:00Z"/>
  <w16cex:commentExtensible w16cex:durableId="22704384" w16cex:dateUtc="2020-05-21T05:02:00Z"/>
  <w16cex:commentExtensible w16cex:durableId="2270417D" w16cex:dateUtc="2020-05-21T04:53:00Z"/>
  <w16cex:commentExtensible w16cex:durableId="22704229" w16cex:dateUtc="2020-05-21T04:56:00Z"/>
  <w16cex:commentExtensible w16cex:durableId="2270423F" w16cex:dateUtc="2020-05-21T04:56:00Z"/>
  <w16cex:commentExtensible w16cex:durableId="22704253" w16cex:dateUtc="2020-05-21T04:57:00Z"/>
  <w16cex:commentExtensible w16cex:durableId="2270427B" w16cex:dateUtc="2020-05-21T04:57:00Z"/>
  <w16cex:commentExtensible w16cex:durableId="227042B6" w16cex:dateUtc="2020-05-21T04:58:00Z"/>
  <w16cex:commentExtensible w16cex:durableId="22704354" w16cex:dateUtc="2020-05-21T05:01:00Z"/>
  <w16cex:commentExtensible w16cex:durableId="22704355" w16cex:dateUtc="2020-05-21T05:01:00Z"/>
  <w16cex:commentExtensible w16cex:durableId="22704367" w16cex:dateUtc="2020-05-21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424064" w16cid:durableId="1F6F21A8"/>
  <w16cid:commentId w16cid:paraId="466DD095" w16cid:durableId="227043D5"/>
  <w16cid:commentId w16cid:paraId="196E120B" w16cid:durableId="22704888"/>
  <w16cid:commentId w16cid:paraId="4078E8E7" w16cid:durableId="227049E8"/>
  <w16cid:commentId w16cid:paraId="34B1DABC" w16cid:durableId="22705443"/>
  <w16cid:commentId w16cid:paraId="2C433F7F" w16cid:durableId="22704390"/>
  <w16cid:commentId w16cid:paraId="6FAAAFC6" w16cid:durableId="2270353B"/>
  <w16cid:commentId w16cid:paraId="1549B0C3" w16cid:durableId="22704389"/>
  <w16cid:commentId w16cid:paraId="23013722" w16cid:durableId="22704384"/>
  <w16cid:commentId w16cid:paraId="1F324406" w16cid:durableId="2270417D"/>
  <w16cid:commentId w16cid:paraId="6C9332B6" w16cid:durableId="22704229"/>
  <w16cid:commentId w16cid:paraId="79607EB7" w16cid:durableId="2270423F"/>
  <w16cid:commentId w16cid:paraId="59901914" w16cid:durableId="22704253"/>
  <w16cid:commentId w16cid:paraId="210CA3DA" w16cid:durableId="2270427B"/>
  <w16cid:commentId w16cid:paraId="54757F81" w16cid:durableId="227042B6"/>
  <w16cid:commentId w16cid:paraId="69B15216" w16cid:durableId="22704354"/>
  <w16cid:commentId w16cid:paraId="0C72C148" w16cid:durableId="22704355"/>
  <w16cid:commentId w16cid:paraId="37842446" w16cid:durableId="22704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D4AF2" w14:textId="77777777" w:rsidR="00586B9F" w:rsidRDefault="00586B9F" w:rsidP="00DB64CC">
      <w:pPr>
        <w:spacing w:after="0" w:line="240" w:lineRule="auto"/>
      </w:pPr>
      <w:r>
        <w:separator/>
      </w:r>
    </w:p>
  </w:endnote>
  <w:endnote w:type="continuationSeparator" w:id="0">
    <w:p w14:paraId="64A03FAD" w14:textId="77777777" w:rsidR="00586B9F" w:rsidRDefault="00586B9F" w:rsidP="00DB6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4927D" w14:textId="77777777" w:rsidR="00586B9F" w:rsidRDefault="00586B9F" w:rsidP="00DB64CC">
      <w:pPr>
        <w:spacing w:after="0" w:line="240" w:lineRule="auto"/>
      </w:pPr>
      <w:r>
        <w:separator/>
      </w:r>
    </w:p>
  </w:footnote>
  <w:footnote w:type="continuationSeparator" w:id="0">
    <w:p w14:paraId="45128B55" w14:textId="77777777" w:rsidR="00586B9F" w:rsidRDefault="00586B9F" w:rsidP="00DB6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609F8"/>
    <w:multiLevelType w:val="hybridMultilevel"/>
    <w:tmpl w:val="29FC0C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538E6"/>
    <w:multiLevelType w:val="hybridMultilevel"/>
    <w:tmpl w:val="9FA60A94"/>
    <w:lvl w:ilvl="0" w:tplc="E3E6B418">
      <w:start w:val="13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BD43ED"/>
    <w:multiLevelType w:val="hybridMultilevel"/>
    <w:tmpl w:val="DCD451CC"/>
    <w:lvl w:ilvl="0" w:tplc="DC3435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7EA"/>
    <w:multiLevelType w:val="hybridMultilevel"/>
    <w:tmpl w:val="54F2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C3146"/>
    <w:multiLevelType w:val="hybridMultilevel"/>
    <w:tmpl w:val="239ED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70704D"/>
    <w:multiLevelType w:val="hybridMultilevel"/>
    <w:tmpl w:val="3A9AB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53E1"/>
    <w:multiLevelType w:val="hybridMultilevel"/>
    <w:tmpl w:val="924E1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62BB3"/>
    <w:multiLevelType w:val="hybridMultilevel"/>
    <w:tmpl w:val="6D724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A2D99"/>
    <w:multiLevelType w:val="hybridMultilevel"/>
    <w:tmpl w:val="87FE8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A1016"/>
    <w:multiLevelType w:val="hybridMultilevel"/>
    <w:tmpl w:val="12F813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9731E"/>
    <w:multiLevelType w:val="hybridMultilevel"/>
    <w:tmpl w:val="1B86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3044C"/>
    <w:multiLevelType w:val="hybridMultilevel"/>
    <w:tmpl w:val="2716C4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41BBE"/>
    <w:multiLevelType w:val="hybridMultilevel"/>
    <w:tmpl w:val="0D9C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72E6C"/>
    <w:multiLevelType w:val="hybridMultilevel"/>
    <w:tmpl w:val="3EBC1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027017"/>
    <w:multiLevelType w:val="hybridMultilevel"/>
    <w:tmpl w:val="E758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531FA"/>
    <w:multiLevelType w:val="hybridMultilevel"/>
    <w:tmpl w:val="0A743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55386C"/>
    <w:multiLevelType w:val="hybridMultilevel"/>
    <w:tmpl w:val="F3860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774E0B"/>
    <w:multiLevelType w:val="hybridMultilevel"/>
    <w:tmpl w:val="8DA6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F75A3"/>
    <w:multiLevelType w:val="hybridMultilevel"/>
    <w:tmpl w:val="CDA2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20172"/>
    <w:multiLevelType w:val="hybridMultilevel"/>
    <w:tmpl w:val="65A62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D2682F"/>
    <w:multiLevelType w:val="hybridMultilevel"/>
    <w:tmpl w:val="240C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354A4"/>
    <w:multiLevelType w:val="hybridMultilevel"/>
    <w:tmpl w:val="7230244A"/>
    <w:lvl w:ilvl="0" w:tplc="2A64CA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E487A"/>
    <w:multiLevelType w:val="hybridMultilevel"/>
    <w:tmpl w:val="BD16ADAA"/>
    <w:lvl w:ilvl="0" w:tplc="C526D4B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94060"/>
    <w:multiLevelType w:val="hybridMultilevel"/>
    <w:tmpl w:val="4A9244A0"/>
    <w:lvl w:ilvl="0" w:tplc="0136E5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46534"/>
    <w:multiLevelType w:val="hybridMultilevel"/>
    <w:tmpl w:val="65A62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4740D"/>
    <w:multiLevelType w:val="hybridMultilevel"/>
    <w:tmpl w:val="11CAD3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5"/>
  </w:num>
  <w:num w:numId="4">
    <w:abstractNumId w:val="3"/>
  </w:num>
  <w:num w:numId="5">
    <w:abstractNumId w:val="6"/>
  </w:num>
  <w:num w:numId="6">
    <w:abstractNumId w:val="16"/>
  </w:num>
  <w:num w:numId="7">
    <w:abstractNumId w:val="11"/>
  </w:num>
  <w:num w:numId="8">
    <w:abstractNumId w:val="17"/>
  </w:num>
  <w:num w:numId="9">
    <w:abstractNumId w:val="4"/>
  </w:num>
  <w:num w:numId="10">
    <w:abstractNumId w:val="15"/>
  </w:num>
  <w:num w:numId="11">
    <w:abstractNumId w:val="19"/>
  </w:num>
  <w:num w:numId="12">
    <w:abstractNumId w:val="24"/>
  </w:num>
  <w:num w:numId="13">
    <w:abstractNumId w:val="2"/>
  </w:num>
  <w:num w:numId="14">
    <w:abstractNumId w:val="7"/>
  </w:num>
  <w:num w:numId="15">
    <w:abstractNumId w:val="10"/>
  </w:num>
  <w:num w:numId="16">
    <w:abstractNumId w:val="5"/>
  </w:num>
  <w:num w:numId="17">
    <w:abstractNumId w:val="0"/>
  </w:num>
  <w:num w:numId="18">
    <w:abstractNumId w:val="14"/>
  </w:num>
  <w:num w:numId="19">
    <w:abstractNumId w:val="18"/>
  </w:num>
  <w:num w:numId="20">
    <w:abstractNumId w:val="12"/>
  </w:num>
  <w:num w:numId="21">
    <w:abstractNumId w:val="8"/>
  </w:num>
  <w:num w:numId="22">
    <w:abstractNumId w:val="21"/>
  </w:num>
  <w:num w:numId="23">
    <w:abstractNumId w:val="20"/>
  </w:num>
  <w:num w:numId="24">
    <w:abstractNumId w:val="13"/>
  </w:num>
  <w:num w:numId="25">
    <w:abstractNumId w:val="1"/>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DACE JOHNSON-HURWITZ">
    <w15:presenceInfo w15:providerId="None" w15:userId="CANDACE JOHNSON-HURWITZ"/>
  </w15:person>
  <w15:person w15:author="JOHN J CURTIN">
    <w15:presenceInfo w15:providerId="None" w15:userId="JOHN J CURTIN"/>
  </w15:person>
  <w15:person w15:author="Sarah Sant'Ana">
    <w15:presenceInfo w15:providerId="Windows Live" w15:userId="c0c3e1fe1c5eaf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UxMjIxMTc1NTBX0lEKTi0uzszPAykwMq0FANUdZmItAAAA"/>
  </w:docVars>
  <w:rsids>
    <w:rsidRoot w:val="0064600B"/>
    <w:rsid w:val="000102E7"/>
    <w:rsid w:val="00011334"/>
    <w:rsid w:val="00025903"/>
    <w:rsid w:val="00027E40"/>
    <w:rsid w:val="0003555A"/>
    <w:rsid w:val="00040FB2"/>
    <w:rsid w:val="000436CE"/>
    <w:rsid w:val="00051478"/>
    <w:rsid w:val="00057017"/>
    <w:rsid w:val="00057B8E"/>
    <w:rsid w:val="00057E7B"/>
    <w:rsid w:val="00073B98"/>
    <w:rsid w:val="000754FF"/>
    <w:rsid w:val="00075E29"/>
    <w:rsid w:val="00077064"/>
    <w:rsid w:val="00077480"/>
    <w:rsid w:val="00086829"/>
    <w:rsid w:val="000913D8"/>
    <w:rsid w:val="000A041D"/>
    <w:rsid w:val="000A178B"/>
    <w:rsid w:val="000A46E8"/>
    <w:rsid w:val="000C25BA"/>
    <w:rsid w:val="000C293B"/>
    <w:rsid w:val="000C38D4"/>
    <w:rsid w:val="000D1C7E"/>
    <w:rsid w:val="000D1F6C"/>
    <w:rsid w:val="000D27DB"/>
    <w:rsid w:val="000D58B6"/>
    <w:rsid w:val="000E1F96"/>
    <w:rsid w:val="000E209B"/>
    <w:rsid w:val="000E661A"/>
    <w:rsid w:val="000E7852"/>
    <w:rsid w:val="000F5993"/>
    <w:rsid w:val="001012B4"/>
    <w:rsid w:val="00102816"/>
    <w:rsid w:val="00104148"/>
    <w:rsid w:val="00110CEF"/>
    <w:rsid w:val="00115F00"/>
    <w:rsid w:val="00124995"/>
    <w:rsid w:val="001354B8"/>
    <w:rsid w:val="00137067"/>
    <w:rsid w:val="001424DD"/>
    <w:rsid w:val="00145B47"/>
    <w:rsid w:val="00150C8E"/>
    <w:rsid w:val="00153439"/>
    <w:rsid w:val="001539B6"/>
    <w:rsid w:val="00153EDA"/>
    <w:rsid w:val="00154084"/>
    <w:rsid w:val="00157FD1"/>
    <w:rsid w:val="00173076"/>
    <w:rsid w:val="0017421C"/>
    <w:rsid w:val="00181B8C"/>
    <w:rsid w:val="00190BA2"/>
    <w:rsid w:val="0019293D"/>
    <w:rsid w:val="00194530"/>
    <w:rsid w:val="00194AA9"/>
    <w:rsid w:val="001A48B4"/>
    <w:rsid w:val="001A6045"/>
    <w:rsid w:val="001A7FF9"/>
    <w:rsid w:val="001B1F34"/>
    <w:rsid w:val="001C2D23"/>
    <w:rsid w:val="001C43E1"/>
    <w:rsid w:val="001C5B0C"/>
    <w:rsid w:val="001D3A72"/>
    <w:rsid w:val="001D479B"/>
    <w:rsid w:val="001D7498"/>
    <w:rsid w:val="001E300D"/>
    <w:rsid w:val="001E46D8"/>
    <w:rsid w:val="001E4995"/>
    <w:rsid w:val="001E4AFB"/>
    <w:rsid w:val="001E566E"/>
    <w:rsid w:val="001E71CD"/>
    <w:rsid w:val="001F1581"/>
    <w:rsid w:val="0020253E"/>
    <w:rsid w:val="00204286"/>
    <w:rsid w:val="00210594"/>
    <w:rsid w:val="00217571"/>
    <w:rsid w:val="0022119F"/>
    <w:rsid w:val="00230AC8"/>
    <w:rsid w:val="00235757"/>
    <w:rsid w:val="00246416"/>
    <w:rsid w:val="00254A86"/>
    <w:rsid w:val="00265C88"/>
    <w:rsid w:val="00275822"/>
    <w:rsid w:val="00281B2F"/>
    <w:rsid w:val="00282B2D"/>
    <w:rsid w:val="00285790"/>
    <w:rsid w:val="002933D9"/>
    <w:rsid w:val="00293613"/>
    <w:rsid w:val="002A3A59"/>
    <w:rsid w:val="002A3FB2"/>
    <w:rsid w:val="002A48F2"/>
    <w:rsid w:val="002A5F0B"/>
    <w:rsid w:val="002B1E34"/>
    <w:rsid w:val="002C632E"/>
    <w:rsid w:val="002D0BFD"/>
    <w:rsid w:val="002D114C"/>
    <w:rsid w:val="002D37A8"/>
    <w:rsid w:val="002D4B54"/>
    <w:rsid w:val="002E0161"/>
    <w:rsid w:val="002E4F93"/>
    <w:rsid w:val="002E78AA"/>
    <w:rsid w:val="002F107D"/>
    <w:rsid w:val="003024F3"/>
    <w:rsid w:val="00316A38"/>
    <w:rsid w:val="0031768D"/>
    <w:rsid w:val="00317CDF"/>
    <w:rsid w:val="00323255"/>
    <w:rsid w:val="00323A48"/>
    <w:rsid w:val="00327B44"/>
    <w:rsid w:val="00332D81"/>
    <w:rsid w:val="003416AC"/>
    <w:rsid w:val="003467B8"/>
    <w:rsid w:val="00346B72"/>
    <w:rsid w:val="00354D7D"/>
    <w:rsid w:val="003550FE"/>
    <w:rsid w:val="0035534F"/>
    <w:rsid w:val="00361A68"/>
    <w:rsid w:val="0036379A"/>
    <w:rsid w:val="00365F66"/>
    <w:rsid w:val="00372B13"/>
    <w:rsid w:val="00380332"/>
    <w:rsid w:val="00381757"/>
    <w:rsid w:val="00390A2A"/>
    <w:rsid w:val="003A321B"/>
    <w:rsid w:val="003B1E73"/>
    <w:rsid w:val="003B5027"/>
    <w:rsid w:val="003B7A80"/>
    <w:rsid w:val="003C005C"/>
    <w:rsid w:val="003C04DC"/>
    <w:rsid w:val="003C597E"/>
    <w:rsid w:val="003D3A6F"/>
    <w:rsid w:val="003F0B55"/>
    <w:rsid w:val="003F360D"/>
    <w:rsid w:val="003F3FF4"/>
    <w:rsid w:val="003F4FBF"/>
    <w:rsid w:val="00400C0C"/>
    <w:rsid w:val="00407E5C"/>
    <w:rsid w:val="00416649"/>
    <w:rsid w:val="0042290E"/>
    <w:rsid w:val="0042686A"/>
    <w:rsid w:val="00432DBF"/>
    <w:rsid w:val="004366E7"/>
    <w:rsid w:val="00442BAC"/>
    <w:rsid w:val="004450DD"/>
    <w:rsid w:val="00445387"/>
    <w:rsid w:val="00446241"/>
    <w:rsid w:val="004463AB"/>
    <w:rsid w:val="004465BD"/>
    <w:rsid w:val="00447123"/>
    <w:rsid w:val="00447CF3"/>
    <w:rsid w:val="0045193C"/>
    <w:rsid w:val="0045206D"/>
    <w:rsid w:val="00461581"/>
    <w:rsid w:val="004753BD"/>
    <w:rsid w:val="004876CB"/>
    <w:rsid w:val="004927E8"/>
    <w:rsid w:val="0049431E"/>
    <w:rsid w:val="00497A13"/>
    <w:rsid w:val="004A114D"/>
    <w:rsid w:val="004A229A"/>
    <w:rsid w:val="004A6504"/>
    <w:rsid w:val="004B3D98"/>
    <w:rsid w:val="004B4B27"/>
    <w:rsid w:val="004C1262"/>
    <w:rsid w:val="004C40E6"/>
    <w:rsid w:val="004C544E"/>
    <w:rsid w:val="004D0D5F"/>
    <w:rsid w:val="004E3BC7"/>
    <w:rsid w:val="004F0491"/>
    <w:rsid w:val="004F0CF6"/>
    <w:rsid w:val="00501A5C"/>
    <w:rsid w:val="00501FA8"/>
    <w:rsid w:val="00502CFC"/>
    <w:rsid w:val="00503DAA"/>
    <w:rsid w:val="00507633"/>
    <w:rsid w:val="00512795"/>
    <w:rsid w:val="0051392D"/>
    <w:rsid w:val="00514899"/>
    <w:rsid w:val="00524794"/>
    <w:rsid w:val="00524A47"/>
    <w:rsid w:val="00524F8F"/>
    <w:rsid w:val="005259AF"/>
    <w:rsid w:val="00527F65"/>
    <w:rsid w:val="00531A5B"/>
    <w:rsid w:val="00542470"/>
    <w:rsid w:val="00552194"/>
    <w:rsid w:val="00564790"/>
    <w:rsid w:val="00565D9B"/>
    <w:rsid w:val="0056627A"/>
    <w:rsid w:val="00566D42"/>
    <w:rsid w:val="00567155"/>
    <w:rsid w:val="00573E2C"/>
    <w:rsid w:val="00574C9D"/>
    <w:rsid w:val="00583126"/>
    <w:rsid w:val="00585A63"/>
    <w:rsid w:val="00586B9F"/>
    <w:rsid w:val="0059599F"/>
    <w:rsid w:val="005A737F"/>
    <w:rsid w:val="005B0960"/>
    <w:rsid w:val="005C1A03"/>
    <w:rsid w:val="005C43E2"/>
    <w:rsid w:val="005D02F8"/>
    <w:rsid w:val="005D0470"/>
    <w:rsid w:val="005E7C99"/>
    <w:rsid w:val="005F58CF"/>
    <w:rsid w:val="005F63E2"/>
    <w:rsid w:val="005F6991"/>
    <w:rsid w:val="005F7614"/>
    <w:rsid w:val="00614E14"/>
    <w:rsid w:val="00616212"/>
    <w:rsid w:val="00622E1C"/>
    <w:rsid w:val="00623D40"/>
    <w:rsid w:val="006242E1"/>
    <w:rsid w:val="00626608"/>
    <w:rsid w:val="00630ACD"/>
    <w:rsid w:val="0064600B"/>
    <w:rsid w:val="00657A6D"/>
    <w:rsid w:val="00662A9C"/>
    <w:rsid w:val="006643BF"/>
    <w:rsid w:val="00665A91"/>
    <w:rsid w:val="00670B50"/>
    <w:rsid w:val="00676585"/>
    <w:rsid w:val="00676B74"/>
    <w:rsid w:val="00677EC2"/>
    <w:rsid w:val="00681F23"/>
    <w:rsid w:val="006A1314"/>
    <w:rsid w:val="006A3FE8"/>
    <w:rsid w:val="006A6C7B"/>
    <w:rsid w:val="006B230A"/>
    <w:rsid w:val="006B707B"/>
    <w:rsid w:val="006C4259"/>
    <w:rsid w:val="006C4D59"/>
    <w:rsid w:val="006D4C5D"/>
    <w:rsid w:val="006D4EAB"/>
    <w:rsid w:val="006D7AA9"/>
    <w:rsid w:val="006E0BDA"/>
    <w:rsid w:val="006E5810"/>
    <w:rsid w:val="006E66D0"/>
    <w:rsid w:val="006F3A8D"/>
    <w:rsid w:val="006F49ED"/>
    <w:rsid w:val="006F51F5"/>
    <w:rsid w:val="00704525"/>
    <w:rsid w:val="00717C2C"/>
    <w:rsid w:val="0073268F"/>
    <w:rsid w:val="00737707"/>
    <w:rsid w:val="00742EB4"/>
    <w:rsid w:val="00744545"/>
    <w:rsid w:val="007517F7"/>
    <w:rsid w:val="0075591C"/>
    <w:rsid w:val="00757D0C"/>
    <w:rsid w:val="007715F8"/>
    <w:rsid w:val="00776FFE"/>
    <w:rsid w:val="007955C3"/>
    <w:rsid w:val="00796E79"/>
    <w:rsid w:val="00796F29"/>
    <w:rsid w:val="007A0B8A"/>
    <w:rsid w:val="007A4907"/>
    <w:rsid w:val="007A60D5"/>
    <w:rsid w:val="007D4FFF"/>
    <w:rsid w:val="007D7174"/>
    <w:rsid w:val="007E4AB1"/>
    <w:rsid w:val="0080681D"/>
    <w:rsid w:val="00810DD2"/>
    <w:rsid w:val="00811CAE"/>
    <w:rsid w:val="00816EC5"/>
    <w:rsid w:val="00817E5C"/>
    <w:rsid w:val="00830CA5"/>
    <w:rsid w:val="00831F49"/>
    <w:rsid w:val="00833263"/>
    <w:rsid w:val="0083531B"/>
    <w:rsid w:val="00845373"/>
    <w:rsid w:val="00857E8C"/>
    <w:rsid w:val="00860FFC"/>
    <w:rsid w:val="00867955"/>
    <w:rsid w:val="008728DF"/>
    <w:rsid w:val="00872C02"/>
    <w:rsid w:val="00881345"/>
    <w:rsid w:val="00881D2E"/>
    <w:rsid w:val="008A2039"/>
    <w:rsid w:val="008A25CF"/>
    <w:rsid w:val="008A2CE0"/>
    <w:rsid w:val="008A79E1"/>
    <w:rsid w:val="008B584B"/>
    <w:rsid w:val="008C3A34"/>
    <w:rsid w:val="008D13F0"/>
    <w:rsid w:val="008D1DF6"/>
    <w:rsid w:val="008D4216"/>
    <w:rsid w:val="008D5063"/>
    <w:rsid w:val="008D5CFA"/>
    <w:rsid w:val="008D5FA6"/>
    <w:rsid w:val="008F3744"/>
    <w:rsid w:val="008F76E4"/>
    <w:rsid w:val="00901C49"/>
    <w:rsid w:val="009030DF"/>
    <w:rsid w:val="009125DE"/>
    <w:rsid w:val="00913ADF"/>
    <w:rsid w:val="009178E4"/>
    <w:rsid w:val="00925B29"/>
    <w:rsid w:val="00930E81"/>
    <w:rsid w:val="009376AF"/>
    <w:rsid w:val="009448B0"/>
    <w:rsid w:val="009461D4"/>
    <w:rsid w:val="00947BEA"/>
    <w:rsid w:val="00950CF1"/>
    <w:rsid w:val="0095193C"/>
    <w:rsid w:val="00956E50"/>
    <w:rsid w:val="0096284F"/>
    <w:rsid w:val="009732B1"/>
    <w:rsid w:val="00991E7B"/>
    <w:rsid w:val="00994655"/>
    <w:rsid w:val="0099590B"/>
    <w:rsid w:val="00995C86"/>
    <w:rsid w:val="009A689A"/>
    <w:rsid w:val="009A6DB0"/>
    <w:rsid w:val="009B1573"/>
    <w:rsid w:val="009B360C"/>
    <w:rsid w:val="009B36C5"/>
    <w:rsid w:val="009C020D"/>
    <w:rsid w:val="009C1FBF"/>
    <w:rsid w:val="009D1DD8"/>
    <w:rsid w:val="009D2F3A"/>
    <w:rsid w:val="009D3211"/>
    <w:rsid w:val="009D65E8"/>
    <w:rsid w:val="009E63B6"/>
    <w:rsid w:val="009F695E"/>
    <w:rsid w:val="009F7A04"/>
    <w:rsid w:val="009F7EDC"/>
    <w:rsid w:val="00A01467"/>
    <w:rsid w:val="00A05694"/>
    <w:rsid w:val="00A10E93"/>
    <w:rsid w:val="00A11D0D"/>
    <w:rsid w:val="00A12C36"/>
    <w:rsid w:val="00A13E7B"/>
    <w:rsid w:val="00A22902"/>
    <w:rsid w:val="00A32161"/>
    <w:rsid w:val="00A335C6"/>
    <w:rsid w:val="00A379F5"/>
    <w:rsid w:val="00A41A6C"/>
    <w:rsid w:val="00A45797"/>
    <w:rsid w:val="00A46D4E"/>
    <w:rsid w:val="00A5181D"/>
    <w:rsid w:val="00A52297"/>
    <w:rsid w:val="00A60C82"/>
    <w:rsid w:val="00A646F5"/>
    <w:rsid w:val="00A70139"/>
    <w:rsid w:val="00A72CB8"/>
    <w:rsid w:val="00A800DF"/>
    <w:rsid w:val="00A80531"/>
    <w:rsid w:val="00A8176B"/>
    <w:rsid w:val="00A86EA6"/>
    <w:rsid w:val="00AA0627"/>
    <w:rsid w:val="00AA25ED"/>
    <w:rsid w:val="00AA777C"/>
    <w:rsid w:val="00AA7C31"/>
    <w:rsid w:val="00AB398C"/>
    <w:rsid w:val="00AC0F81"/>
    <w:rsid w:val="00AC7927"/>
    <w:rsid w:val="00AD0221"/>
    <w:rsid w:val="00AD234A"/>
    <w:rsid w:val="00AD565E"/>
    <w:rsid w:val="00AE5096"/>
    <w:rsid w:val="00AE63BA"/>
    <w:rsid w:val="00AE7D53"/>
    <w:rsid w:val="00AF6BDE"/>
    <w:rsid w:val="00B0342F"/>
    <w:rsid w:val="00B150B3"/>
    <w:rsid w:val="00B25445"/>
    <w:rsid w:val="00B32AA6"/>
    <w:rsid w:val="00B407BA"/>
    <w:rsid w:val="00B427D0"/>
    <w:rsid w:val="00B52BE1"/>
    <w:rsid w:val="00B65783"/>
    <w:rsid w:val="00B65947"/>
    <w:rsid w:val="00B66632"/>
    <w:rsid w:val="00B668AC"/>
    <w:rsid w:val="00B738C9"/>
    <w:rsid w:val="00B8005F"/>
    <w:rsid w:val="00B80C76"/>
    <w:rsid w:val="00B82BC1"/>
    <w:rsid w:val="00B83498"/>
    <w:rsid w:val="00B87FCA"/>
    <w:rsid w:val="00B94D48"/>
    <w:rsid w:val="00BA7A59"/>
    <w:rsid w:val="00BB0085"/>
    <w:rsid w:val="00BB19E6"/>
    <w:rsid w:val="00BB243B"/>
    <w:rsid w:val="00BB3698"/>
    <w:rsid w:val="00BB6CBB"/>
    <w:rsid w:val="00BC2B25"/>
    <w:rsid w:val="00BC3337"/>
    <w:rsid w:val="00BC3AA1"/>
    <w:rsid w:val="00BC3D4A"/>
    <w:rsid w:val="00BC65F7"/>
    <w:rsid w:val="00BC6D23"/>
    <w:rsid w:val="00BD4C58"/>
    <w:rsid w:val="00BD4ECC"/>
    <w:rsid w:val="00BD69F0"/>
    <w:rsid w:val="00BE11D2"/>
    <w:rsid w:val="00BE189C"/>
    <w:rsid w:val="00BE3AA2"/>
    <w:rsid w:val="00BF4A5D"/>
    <w:rsid w:val="00BF6511"/>
    <w:rsid w:val="00BF7B26"/>
    <w:rsid w:val="00C01CD8"/>
    <w:rsid w:val="00C17FEF"/>
    <w:rsid w:val="00C2133B"/>
    <w:rsid w:val="00C25CE2"/>
    <w:rsid w:val="00C47C4B"/>
    <w:rsid w:val="00C5753C"/>
    <w:rsid w:val="00C6039B"/>
    <w:rsid w:val="00C61EC9"/>
    <w:rsid w:val="00C62529"/>
    <w:rsid w:val="00C62686"/>
    <w:rsid w:val="00C7103A"/>
    <w:rsid w:val="00C714BE"/>
    <w:rsid w:val="00C71B54"/>
    <w:rsid w:val="00C912D0"/>
    <w:rsid w:val="00C938A1"/>
    <w:rsid w:val="00C951C2"/>
    <w:rsid w:val="00CA0D0E"/>
    <w:rsid w:val="00CA0FAF"/>
    <w:rsid w:val="00CA1ECF"/>
    <w:rsid w:val="00CC2751"/>
    <w:rsid w:val="00CC3057"/>
    <w:rsid w:val="00CC3D2E"/>
    <w:rsid w:val="00CC5EA8"/>
    <w:rsid w:val="00CC7063"/>
    <w:rsid w:val="00CC7FA0"/>
    <w:rsid w:val="00CD572C"/>
    <w:rsid w:val="00CD5EB7"/>
    <w:rsid w:val="00CE3EF0"/>
    <w:rsid w:val="00CE570F"/>
    <w:rsid w:val="00CF39C7"/>
    <w:rsid w:val="00D0501F"/>
    <w:rsid w:val="00D1566B"/>
    <w:rsid w:val="00D160CC"/>
    <w:rsid w:val="00D23E76"/>
    <w:rsid w:val="00D30A5C"/>
    <w:rsid w:val="00D318E0"/>
    <w:rsid w:val="00D31A28"/>
    <w:rsid w:val="00D33648"/>
    <w:rsid w:val="00D405DD"/>
    <w:rsid w:val="00D429F6"/>
    <w:rsid w:val="00D46BD9"/>
    <w:rsid w:val="00D52849"/>
    <w:rsid w:val="00D77063"/>
    <w:rsid w:val="00D77207"/>
    <w:rsid w:val="00D77A5E"/>
    <w:rsid w:val="00D86C6C"/>
    <w:rsid w:val="00D90A37"/>
    <w:rsid w:val="00D96CB5"/>
    <w:rsid w:val="00DB18A8"/>
    <w:rsid w:val="00DB4C2B"/>
    <w:rsid w:val="00DB64CC"/>
    <w:rsid w:val="00DC2B2D"/>
    <w:rsid w:val="00DC405E"/>
    <w:rsid w:val="00DC74CD"/>
    <w:rsid w:val="00DC7998"/>
    <w:rsid w:val="00DD51CA"/>
    <w:rsid w:val="00DE0107"/>
    <w:rsid w:val="00DE0678"/>
    <w:rsid w:val="00DE30E4"/>
    <w:rsid w:val="00DE5DA9"/>
    <w:rsid w:val="00DF2A6E"/>
    <w:rsid w:val="00DF3BC7"/>
    <w:rsid w:val="00DF431C"/>
    <w:rsid w:val="00DF5829"/>
    <w:rsid w:val="00DF5E1B"/>
    <w:rsid w:val="00E01C9B"/>
    <w:rsid w:val="00E102FE"/>
    <w:rsid w:val="00E12277"/>
    <w:rsid w:val="00E15A77"/>
    <w:rsid w:val="00E207AA"/>
    <w:rsid w:val="00E24CB7"/>
    <w:rsid w:val="00E251C2"/>
    <w:rsid w:val="00E308B5"/>
    <w:rsid w:val="00E314E3"/>
    <w:rsid w:val="00E43429"/>
    <w:rsid w:val="00E43A62"/>
    <w:rsid w:val="00E444BF"/>
    <w:rsid w:val="00E47495"/>
    <w:rsid w:val="00E515D1"/>
    <w:rsid w:val="00E51787"/>
    <w:rsid w:val="00E52270"/>
    <w:rsid w:val="00E53EDF"/>
    <w:rsid w:val="00E57143"/>
    <w:rsid w:val="00E67B8B"/>
    <w:rsid w:val="00E67F68"/>
    <w:rsid w:val="00E73AD2"/>
    <w:rsid w:val="00E74EB3"/>
    <w:rsid w:val="00E85691"/>
    <w:rsid w:val="00E92824"/>
    <w:rsid w:val="00E93116"/>
    <w:rsid w:val="00E95672"/>
    <w:rsid w:val="00E97522"/>
    <w:rsid w:val="00EA696C"/>
    <w:rsid w:val="00EB6807"/>
    <w:rsid w:val="00EB7122"/>
    <w:rsid w:val="00EB7528"/>
    <w:rsid w:val="00EC15A8"/>
    <w:rsid w:val="00ED34A0"/>
    <w:rsid w:val="00EE6E0B"/>
    <w:rsid w:val="00EE7279"/>
    <w:rsid w:val="00EF1030"/>
    <w:rsid w:val="00EF1279"/>
    <w:rsid w:val="00F06D80"/>
    <w:rsid w:val="00F10881"/>
    <w:rsid w:val="00F15022"/>
    <w:rsid w:val="00F24C62"/>
    <w:rsid w:val="00F30B05"/>
    <w:rsid w:val="00F34507"/>
    <w:rsid w:val="00F42FF0"/>
    <w:rsid w:val="00F62EF9"/>
    <w:rsid w:val="00F70300"/>
    <w:rsid w:val="00F812D9"/>
    <w:rsid w:val="00F854D8"/>
    <w:rsid w:val="00F96BC5"/>
    <w:rsid w:val="00FA138D"/>
    <w:rsid w:val="00FA2E37"/>
    <w:rsid w:val="00FA55D7"/>
    <w:rsid w:val="00FA63E4"/>
    <w:rsid w:val="00FB6EF7"/>
    <w:rsid w:val="00FC2943"/>
    <w:rsid w:val="00FD0B9F"/>
    <w:rsid w:val="00FD799A"/>
    <w:rsid w:val="00FF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24A6"/>
  <w15:docId w15:val="{86BF52F6-0012-4B8D-87DF-B9E10897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AD2"/>
  </w:style>
  <w:style w:type="paragraph" w:styleId="Heading1">
    <w:name w:val="heading 1"/>
    <w:basedOn w:val="Normal"/>
    <w:next w:val="Normal"/>
    <w:link w:val="Heading1Char"/>
    <w:uiPriority w:val="9"/>
    <w:qFormat/>
    <w:rsid w:val="00C60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03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5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ECC"/>
    <w:rPr>
      <w:color w:val="0563C1" w:themeColor="hyperlink"/>
      <w:u w:val="single"/>
    </w:rPr>
  </w:style>
  <w:style w:type="paragraph" w:styleId="ListParagraph">
    <w:name w:val="List Paragraph"/>
    <w:basedOn w:val="Normal"/>
    <w:uiPriority w:val="34"/>
    <w:qFormat/>
    <w:rsid w:val="00BD4ECC"/>
    <w:pPr>
      <w:ind w:left="720"/>
      <w:contextualSpacing/>
    </w:pPr>
  </w:style>
  <w:style w:type="character" w:styleId="CommentReference">
    <w:name w:val="annotation reference"/>
    <w:basedOn w:val="DefaultParagraphFont"/>
    <w:uiPriority w:val="99"/>
    <w:semiHidden/>
    <w:unhideWhenUsed/>
    <w:rsid w:val="00BD4ECC"/>
    <w:rPr>
      <w:sz w:val="16"/>
      <w:szCs w:val="16"/>
    </w:rPr>
  </w:style>
  <w:style w:type="paragraph" w:styleId="CommentText">
    <w:name w:val="annotation text"/>
    <w:basedOn w:val="Normal"/>
    <w:link w:val="CommentTextChar"/>
    <w:uiPriority w:val="99"/>
    <w:unhideWhenUsed/>
    <w:rsid w:val="00BD4ECC"/>
    <w:pPr>
      <w:spacing w:line="240" w:lineRule="auto"/>
    </w:pPr>
    <w:rPr>
      <w:sz w:val="20"/>
      <w:szCs w:val="20"/>
    </w:rPr>
  </w:style>
  <w:style w:type="character" w:customStyle="1" w:styleId="CommentTextChar">
    <w:name w:val="Comment Text Char"/>
    <w:basedOn w:val="DefaultParagraphFont"/>
    <w:link w:val="CommentText"/>
    <w:uiPriority w:val="99"/>
    <w:rsid w:val="00BD4ECC"/>
    <w:rPr>
      <w:sz w:val="20"/>
      <w:szCs w:val="20"/>
    </w:rPr>
  </w:style>
  <w:style w:type="character" w:customStyle="1" w:styleId="gmail-il">
    <w:name w:val="gmail-il"/>
    <w:basedOn w:val="DefaultParagraphFont"/>
    <w:rsid w:val="00BD4ECC"/>
  </w:style>
  <w:style w:type="table" w:styleId="TableGrid">
    <w:name w:val="Table Grid"/>
    <w:basedOn w:val="TableNormal"/>
    <w:uiPriority w:val="39"/>
    <w:rsid w:val="00BD4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4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EC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42E1"/>
    <w:rPr>
      <w:b/>
      <w:bCs/>
    </w:rPr>
  </w:style>
  <w:style w:type="character" w:customStyle="1" w:styleId="CommentSubjectChar">
    <w:name w:val="Comment Subject Char"/>
    <w:basedOn w:val="CommentTextChar"/>
    <w:link w:val="CommentSubject"/>
    <w:uiPriority w:val="99"/>
    <w:semiHidden/>
    <w:rsid w:val="006242E1"/>
    <w:rPr>
      <w:b/>
      <w:bCs/>
      <w:sz w:val="20"/>
      <w:szCs w:val="20"/>
    </w:rPr>
  </w:style>
  <w:style w:type="character" w:customStyle="1" w:styleId="Heading1Char">
    <w:name w:val="Heading 1 Char"/>
    <w:basedOn w:val="DefaultParagraphFont"/>
    <w:link w:val="Heading1"/>
    <w:uiPriority w:val="9"/>
    <w:rsid w:val="00C603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039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6039B"/>
    <w:pPr>
      <w:outlineLvl w:val="9"/>
    </w:pPr>
  </w:style>
  <w:style w:type="paragraph" w:styleId="TOC1">
    <w:name w:val="toc 1"/>
    <w:basedOn w:val="Normal"/>
    <w:next w:val="Normal"/>
    <w:autoRedefine/>
    <w:uiPriority w:val="39"/>
    <w:unhideWhenUsed/>
    <w:rsid w:val="00C6039B"/>
    <w:pPr>
      <w:spacing w:after="100"/>
    </w:pPr>
  </w:style>
  <w:style w:type="paragraph" w:styleId="TOC2">
    <w:name w:val="toc 2"/>
    <w:basedOn w:val="Normal"/>
    <w:next w:val="Normal"/>
    <w:autoRedefine/>
    <w:uiPriority w:val="39"/>
    <w:unhideWhenUsed/>
    <w:rsid w:val="00C6039B"/>
    <w:pPr>
      <w:spacing w:after="100"/>
      <w:ind w:left="220"/>
    </w:pPr>
  </w:style>
  <w:style w:type="character" w:customStyle="1" w:styleId="Heading3Char">
    <w:name w:val="Heading 3 Char"/>
    <w:basedOn w:val="DefaultParagraphFont"/>
    <w:link w:val="Heading3"/>
    <w:uiPriority w:val="9"/>
    <w:rsid w:val="00C25CE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B6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4CC"/>
  </w:style>
  <w:style w:type="paragraph" w:styleId="Footer">
    <w:name w:val="footer"/>
    <w:basedOn w:val="Normal"/>
    <w:link w:val="FooterChar"/>
    <w:uiPriority w:val="99"/>
    <w:unhideWhenUsed/>
    <w:rsid w:val="00DB6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4CC"/>
  </w:style>
  <w:style w:type="paragraph" w:styleId="TOC3">
    <w:name w:val="toc 3"/>
    <w:basedOn w:val="Normal"/>
    <w:next w:val="Normal"/>
    <w:autoRedefine/>
    <w:uiPriority w:val="39"/>
    <w:unhideWhenUsed/>
    <w:rsid w:val="00DB64CC"/>
    <w:pPr>
      <w:spacing w:after="100"/>
      <w:ind w:left="440"/>
    </w:pPr>
  </w:style>
  <w:style w:type="character" w:styleId="Strong">
    <w:name w:val="Strong"/>
    <w:basedOn w:val="DefaultParagraphFont"/>
    <w:uiPriority w:val="22"/>
    <w:qFormat/>
    <w:rsid w:val="000A041D"/>
    <w:rPr>
      <w:b/>
      <w:bCs/>
    </w:rPr>
  </w:style>
  <w:style w:type="character" w:styleId="FollowedHyperlink">
    <w:name w:val="FollowedHyperlink"/>
    <w:basedOn w:val="DefaultParagraphFont"/>
    <w:uiPriority w:val="99"/>
    <w:semiHidden/>
    <w:unhideWhenUsed/>
    <w:rsid w:val="00BF4A5D"/>
    <w:rPr>
      <w:color w:val="954F72"/>
      <w:u w:val="single"/>
    </w:rPr>
  </w:style>
  <w:style w:type="paragraph" w:customStyle="1" w:styleId="msonormal0">
    <w:name w:val="msonormal"/>
    <w:basedOn w:val="Normal"/>
    <w:rsid w:val="00BF4A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
    <w:name w:val="xl16"/>
    <w:basedOn w:val="Normal"/>
    <w:rsid w:val="00BF4A5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9">
    <w:name w:val="xl19"/>
    <w:basedOn w:val="Normal"/>
    <w:rsid w:val="00BF4A5D"/>
    <w:pPr>
      <w:spacing w:before="100" w:beforeAutospacing="1" w:after="100" w:afterAutospacing="1" w:line="240" w:lineRule="auto"/>
      <w:jc w:val="right"/>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4520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6996">
      <w:bodyDiv w:val="1"/>
      <w:marLeft w:val="0"/>
      <w:marRight w:val="0"/>
      <w:marTop w:val="0"/>
      <w:marBottom w:val="0"/>
      <w:divBdr>
        <w:top w:val="none" w:sz="0" w:space="0" w:color="auto"/>
        <w:left w:val="none" w:sz="0" w:space="0" w:color="auto"/>
        <w:bottom w:val="none" w:sz="0" w:space="0" w:color="auto"/>
        <w:right w:val="none" w:sz="0" w:space="0" w:color="auto"/>
      </w:divBdr>
      <w:divsChild>
        <w:div w:id="421876510">
          <w:marLeft w:val="0"/>
          <w:marRight w:val="0"/>
          <w:marTop w:val="0"/>
          <w:marBottom w:val="0"/>
          <w:divBdr>
            <w:top w:val="none" w:sz="0" w:space="5" w:color="E8E8E8"/>
            <w:left w:val="none" w:sz="0" w:space="9" w:color="E8E8E8"/>
            <w:bottom w:val="none" w:sz="0" w:space="5" w:color="E8E8E8"/>
            <w:right w:val="none" w:sz="0" w:space="9" w:color="E8E8E8"/>
          </w:divBdr>
        </w:div>
        <w:div w:id="1315640393">
          <w:marLeft w:val="0"/>
          <w:marRight w:val="0"/>
          <w:marTop w:val="0"/>
          <w:marBottom w:val="0"/>
          <w:divBdr>
            <w:top w:val="none" w:sz="0" w:space="5" w:color="E8E8E8"/>
            <w:left w:val="none" w:sz="0" w:space="9" w:color="E8E8E8"/>
            <w:bottom w:val="none" w:sz="0" w:space="5" w:color="E8E8E8"/>
            <w:right w:val="none" w:sz="0" w:space="9" w:color="E8E8E8"/>
          </w:divBdr>
        </w:div>
        <w:div w:id="897285217">
          <w:marLeft w:val="0"/>
          <w:marRight w:val="0"/>
          <w:marTop w:val="0"/>
          <w:marBottom w:val="0"/>
          <w:divBdr>
            <w:top w:val="none" w:sz="0" w:space="5" w:color="E8E8E8"/>
            <w:left w:val="none" w:sz="0" w:space="9" w:color="E8E8E8"/>
            <w:bottom w:val="none" w:sz="0" w:space="5" w:color="E8E8E8"/>
            <w:right w:val="none" w:sz="0" w:space="9" w:color="E8E8E8"/>
          </w:divBdr>
        </w:div>
        <w:div w:id="924069273">
          <w:marLeft w:val="0"/>
          <w:marRight w:val="0"/>
          <w:marTop w:val="0"/>
          <w:marBottom w:val="0"/>
          <w:divBdr>
            <w:top w:val="none" w:sz="0" w:space="5" w:color="E8E8E8"/>
            <w:left w:val="none" w:sz="0" w:space="9" w:color="E8E8E8"/>
            <w:bottom w:val="none" w:sz="0" w:space="5" w:color="E8E8E8"/>
            <w:right w:val="none" w:sz="0" w:space="9" w:color="E8E8E8"/>
          </w:divBdr>
        </w:div>
        <w:div w:id="1229725029">
          <w:marLeft w:val="0"/>
          <w:marRight w:val="0"/>
          <w:marTop w:val="0"/>
          <w:marBottom w:val="0"/>
          <w:divBdr>
            <w:top w:val="none" w:sz="0" w:space="5" w:color="E8E8E8"/>
            <w:left w:val="none" w:sz="0" w:space="9" w:color="E8E8E8"/>
            <w:bottom w:val="none" w:sz="0" w:space="5" w:color="E8E8E8"/>
            <w:right w:val="none" w:sz="0" w:space="9" w:color="E8E8E8"/>
          </w:divBdr>
        </w:div>
        <w:div w:id="1045830812">
          <w:marLeft w:val="0"/>
          <w:marRight w:val="0"/>
          <w:marTop w:val="0"/>
          <w:marBottom w:val="0"/>
          <w:divBdr>
            <w:top w:val="none" w:sz="0" w:space="5" w:color="E8E8E8"/>
            <w:left w:val="none" w:sz="0" w:space="9" w:color="E8E8E8"/>
            <w:bottom w:val="none" w:sz="0" w:space="5" w:color="E8E8E8"/>
            <w:right w:val="none" w:sz="0" w:space="9" w:color="E8E8E8"/>
          </w:divBdr>
        </w:div>
        <w:div w:id="657267234">
          <w:marLeft w:val="0"/>
          <w:marRight w:val="0"/>
          <w:marTop w:val="0"/>
          <w:marBottom w:val="0"/>
          <w:divBdr>
            <w:top w:val="none" w:sz="0" w:space="5" w:color="E8E8E8"/>
            <w:left w:val="none" w:sz="0" w:space="9" w:color="E8E8E8"/>
            <w:bottom w:val="none" w:sz="0" w:space="5" w:color="E8E8E8"/>
            <w:right w:val="none" w:sz="0" w:space="9" w:color="E8E8E8"/>
          </w:divBdr>
        </w:div>
        <w:div w:id="723603257">
          <w:marLeft w:val="0"/>
          <w:marRight w:val="0"/>
          <w:marTop w:val="0"/>
          <w:marBottom w:val="0"/>
          <w:divBdr>
            <w:top w:val="none" w:sz="0" w:space="5" w:color="E8E8E8"/>
            <w:left w:val="none" w:sz="0" w:space="9" w:color="E8E8E8"/>
            <w:bottom w:val="none" w:sz="0" w:space="5" w:color="E8E8E8"/>
            <w:right w:val="none" w:sz="0" w:space="9" w:color="E8E8E8"/>
          </w:divBdr>
        </w:div>
        <w:div w:id="1711539387">
          <w:marLeft w:val="0"/>
          <w:marRight w:val="0"/>
          <w:marTop w:val="0"/>
          <w:marBottom w:val="0"/>
          <w:divBdr>
            <w:top w:val="none" w:sz="0" w:space="5" w:color="E8E8E8"/>
            <w:left w:val="none" w:sz="0" w:space="9" w:color="E8E8E8"/>
            <w:bottom w:val="none" w:sz="0" w:space="5" w:color="E8E8E8"/>
            <w:right w:val="none" w:sz="0" w:space="9" w:color="E8E8E8"/>
          </w:divBdr>
        </w:div>
        <w:div w:id="339280292">
          <w:marLeft w:val="0"/>
          <w:marRight w:val="0"/>
          <w:marTop w:val="0"/>
          <w:marBottom w:val="0"/>
          <w:divBdr>
            <w:top w:val="none" w:sz="0" w:space="5" w:color="E8E8E8"/>
            <w:left w:val="none" w:sz="0" w:space="9" w:color="E8E8E8"/>
            <w:bottom w:val="none" w:sz="0" w:space="5" w:color="E8E8E8"/>
            <w:right w:val="none" w:sz="0" w:space="9" w:color="E8E8E8"/>
          </w:divBdr>
        </w:div>
        <w:div w:id="1848595412">
          <w:marLeft w:val="0"/>
          <w:marRight w:val="0"/>
          <w:marTop w:val="0"/>
          <w:marBottom w:val="0"/>
          <w:divBdr>
            <w:top w:val="none" w:sz="0" w:space="5" w:color="E8E8E8"/>
            <w:left w:val="none" w:sz="0" w:space="9" w:color="E8E8E8"/>
            <w:bottom w:val="none" w:sz="0" w:space="5" w:color="E8E8E8"/>
            <w:right w:val="none" w:sz="0" w:space="9" w:color="E8E8E8"/>
          </w:divBdr>
        </w:div>
        <w:div w:id="462431832">
          <w:marLeft w:val="0"/>
          <w:marRight w:val="0"/>
          <w:marTop w:val="0"/>
          <w:marBottom w:val="0"/>
          <w:divBdr>
            <w:top w:val="none" w:sz="0" w:space="5" w:color="E8E8E8"/>
            <w:left w:val="none" w:sz="0" w:space="9" w:color="E8E8E8"/>
            <w:bottom w:val="none" w:sz="0" w:space="5" w:color="E8E8E8"/>
            <w:right w:val="none" w:sz="0" w:space="9" w:color="E8E8E8"/>
          </w:divBdr>
        </w:div>
        <w:div w:id="430442774">
          <w:marLeft w:val="0"/>
          <w:marRight w:val="0"/>
          <w:marTop w:val="0"/>
          <w:marBottom w:val="0"/>
          <w:divBdr>
            <w:top w:val="none" w:sz="0" w:space="5" w:color="E8E8E8"/>
            <w:left w:val="none" w:sz="0" w:space="9" w:color="E8E8E8"/>
            <w:bottom w:val="none" w:sz="0" w:space="5" w:color="E8E8E8"/>
            <w:right w:val="none" w:sz="0" w:space="9" w:color="E8E8E8"/>
          </w:divBdr>
        </w:div>
        <w:div w:id="446629032">
          <w:marLeft w:val="0"/>
          <w:marRight w:val="0"/>
          <w:marTop w:val="0"/>
          <w:marBottom w:val="0"/>
          <w:divBdr>
            <w:top w:val="none" w:sz="0" w:space="5" w:color="E8E8E8"/>
            <w:left w:val="none" w:sz="0" w:space="9" w:color="E8E8E8"/>
            <w:bottom w:val="none" w:sz="0" w:space="5" w:color="E8E8E8"/>
            <w:right w:val="none" w:sz="0" w:space="9" w:color="E8E8E8"/>
          </w:divBdr>
        </w:div>
        <w:div w:id="968971148">
          <w:marLeft w:val="0"/>
          <w:marRight w:val="0"/>
          <w:marTop w:val="0"/>
          <w:marBottom w:val="0"/>
          <w:divBdr>
            <w:top w:val="none" w:sz="0" w:space="5" w:color="E8E8E8"/>
            <w:left w:val="none" w:sz="0" w:space="9" w:color="E8E8E8"/>
            <w:bottom w:val="none" w:sz="0" w:space="5" w:color="E8E8E8"/>
            <w:right w:val="none" w:sz="0" w:space="9" w:color="E8E8E8"/>
          </w:divBdr>
        </w:div>
        <w:div w:id="1024480988">
          <w:marLeft w:val="0"/>
          <w:marRight w:val="0"/>
          <w:marTop w:val="0"/>
          <w:marBottom w:val="0"/>
          <w:divBdr>
            <w:top w:val="none" w:sz="0" w:space="5" w:color="E8E8E8"/>
            <w:left w:val="none" w:sz="0" w:space="9" w:color="E8E8E8"/>
            <w:bottom w:val="none" w:sz="0" w:space="5" w:color="E8E8E8"/>
            <w:right w:val="none" w:sz="0" w:space="9" w:color="E8E8E8"/>
          </w:divBdr>
        </w:div>
        <w:div w:id="1213425767">
          <w:marLeft w:val="0"/>
          <w:marRight w:val="0"/>
          <w:marTop w:val="0"/>
          <w:marBottom w:val="0"/>
          <w:divBdr>
            <w:top w:val="none" w:sz="0" w:space="5" w:color="E8E8E8"/>
            <w:left w:val="none" w:sz="0" w:space="9" w:color="E8E8E8"/>
            <w:bottom w:val="none" w:sz="0" w:space="5" w:color="E8E8E8"/>
            <w:right w:val="none" w:sz="0" w:space="9" w:color="E8E8E8"/>
          </w:divBdr>
        </w:div>
        <w:div w:id="1269661446">
          <w:marLeft w:val="0"/>
          <w:marRight w:val="0"/>
          <w:marTop w:val="0"/>
          <w:marBottom w:val="0"/>
          <w:divBdr>
            <w:top w:val="none" w:sz="0" w:space="5" w:color="E8E8E8"/>
            <w:left w:val="none" w:sz="0" w:space="9" w:color="E8E8E8"/>
            <w:bottom w:val="none" w:sz="0" w:space="5" w:color="E8E8E8"/>
            <w:right w:val="none" w:sz="0" w:space="9" w:color="E8E8E8"/>
          </w:divBdr>
        </w:div>
        <w:div w:id="989793889">
          <w:marLeft w:val="0"/>
          <w:marRight w:val="0"/>
          <w:marTop w:val="0"/>
          <w:marBottom w:val="0"/>
          <w:divBdr>
            <w:top w:val="none" w:sz="0" w:space="5" w:color="E8E8E8"/>
            <w:left w:val="none" w:sz="0" w:space="9" w:color="E8E8E8"/>
            <w:bottom w:val="none" w:sz="0" w:space="5" w:color="E8E8E8"/>
            <w:right w:val="none" w:sz="0" w:space="9" w:color="E8E8E8"/>
          </w:divBdr>
        </w:div>
        <w:div w:id="554315404">
          <w:marLeft w:val="0"/>
          <w:marRight w:val="0"/>
          <w:marTop w:val="0"/>
          <w:marBottom w:val="0"/>
          <w:divBdr>
            <w:top w:val="none" w:sz="0" w:space="5" w:color="E8E8E8"/>
            <w:left w:val="none" w:sz="0" w:space="9" w:color="E8E8E8"/>
            <w:bottom w:val="none" w:sz="0" w:space="5" w:color="E8E8E8"/>
            <w:right w:val="none" w:sz="0" w:space="9" w:color="E8E8E8"/>
          </w:divBdr>
        </w:div>
        <w:div w:id="1462067804">
          <w:marLeft w:val="0"/>
          <w:marRight w:val="0"/>
          <w:marTop w:val="0"/>
          <w:marBottom w:val="0"/>
          <w:divBdr>
            <w:top w:val="none" w:sz="0" w:space="5" w:color="E8E8E8"/>
            <w:left w:val="none" w:sz="0" w:space="9" w:color="E8E8E8"/>
            <w:bottom w:val="none" w:sz="0" w:space="5" w:color="E8E8E8"/>
            <w:right w:val="none" w:sz="0" w:space="9" w:color="E8E8E8"/>
          </w:divBdr>
        </w:div>
        <w:div w:id="1990936267">
          <w:marLeft w:val="0"/>
          <w:marRight w:val="0"/>
          <w:marTop w:val="0"/>
          <w:marBottom w:val="0"/>
          <w:divBdr>
            <w:top w:val="none" w:sz="0" w:space="5" w:color="E8E8E8"/>
            <w:left w:val="none" w:sz="0" w:space="9" w:color="E8E8E8"/>
            <w:bottom w:val="none" w:sz="0" w:space="5" w:color="E8E8E8"/>
            <w:right w:val="none" w:sz="0" w:space="9" w:color="E8E8E8"/>
          </w:divBdr>
        </w:div>
        <w:div w:id="117067535">
          <w:marLeft w:val="0"/>
          <w:marRight w:val="0"/>
          <w:marTop w:val="0"/>
          <w:marBottom w:val="0"/>
          <w:divBdr>
            <w:top w:val="none" w:sz="0" w:space="5" w:color="E8E8E8"/>
            <w:left w:val="none" w:sz="0" w:space="9" w:color="E8E8E8"/>
            <w:bottom w:val="none" w:sz="0" w:space="5" w:color="E8E8E8"/>
            <w:right w:val="none" w:sz="0" w:space="9" w:color="E8E8E8"/>
          </w:divBdr>
        </w:div>
        <w:div w:id="321349185">
          <w:marLeft w:val="0"/>
          <w:marRight w:val="0"/>
          <w:marTop w:val="0"/>
          <w:marBottom w:val="0"/>
          <w:divBdr>
            <w:top w:val="none" w:sz="0" w:space="5" w:color="E8E8E8"/>
            <w:left w:val="none" w:sz="0" w:space="9" w:color="E8E8E8"/>
            <w:bottom w:val="none" w:sz="0" w:space="5" w:color="E8E8E8"/>
            <w:right w:val="none" w:sz="0" w:space="9" w:color="E8E8E8"/>
          </w:divBdr>
        </w:div>
        <w:div w:id="1919366261">
          <w:marLeft w:val="0"/>
          <w:marRight w:val="0"/>
          <w:marTop w:val="0"/>
          <w:marBottom w:val="0"/>
          <w:divBdr>
            <w:top w:val="none" w:sz="0" w:space="5" w:color="E8E8E8"/>
            <w:left w:val="none" w:sz="0" w:space="9" w:color="E8E8E8"/>
            <w:bottom w:val="none" w:sz="0" w:space="5" w:color="E8E8E8"/>
            <w:right w:val="none" w:sz="0" w:space="9" w:color="E8E8E8"/>
          </w:divBdr>
        </w:div>
        <w:div w:id="2028368449">
          <w:marLeft w:val="0"/>
          <w:marRight w:val="0"/>
          <w:marTop w:val="0"/>
          <w:marBottom w:val="0"/>
          <w:divBdr>
            <w:top w:val="none" w:sz="0" w:space="5" w:color="E8E8E8"/>
            <w:left w:val="none" w:sz="0" w:space="9" w:color="E8E8E8"/>
            <w:bottom w:val="none" w:sz="0" w:space="5" w:color="E8E8E8"/>
            <w:right w:val="none" w:sz="0" w:space="9" w:color="E8E8E8"/>
          </w:divBdr>
        </w:div>
        <w:div w:id="1487627449">
          <w:marLeft w:val="0"/>
          <w:marRight w:val="0"/>
          <w:marTop w:val="0"/>
          <w:marBottom w:val="0"/>
          <w:divBdr>
            <w:top w:val="none" w:sz="0" w:space="5" w:color="E8E8E8"/>
            <w:left w:val="none" w:sz="0" w:space="9" w:color="E8E8E8"/>
            <w:bottom w:val="none" w:sz="0" w:space="5" w:color="E8E8E8"/>
            <w:right w:val="none" w:sz="0" w:space="9" w:color="E8E8E8"/>
          </w:divBdr>
        </w:div>
        <w:div w:id="580262504">
          <w:marLeft w:val="0"/>
          <w:marRight w:val="0"/>
          <w:marTop w:val="0"/>
          <w:marBottom w:val="0"/>
          <w:divBdr>
            <w:top w:val="none" w:sz="0" w:space="5" w:color="E8E8E8"/>
            <w:left w:val="none" w:sz="0" w:space="9" w:color="E8E8E8"/>
            <w:bottom w:val="none" w:sz="0" w:space="5" w:color="E8E8E8"/>
            <w:right w:val="none" w:sz="0" w:space="9" w:color="E8E8E8"/>
          </w:divBdr>
        </w:div>
        <w:div w:id="555163959">
          <w:marLeft w:val="0"/>
          <w:marRight w:val="0"/>
          <w:marTop w:val="0"/>
          <w:marBottom w:val="0"/>
          <w:divBdr>
            <w:top w:val="none" w:sz="0" w:space="5" w:color="E8E8E8"/>
            <w:left w:val="none" w:sz="0" w:space="9" w:color="E8E8E8"/>
            <w:bottom w:val="none" w:sz="0" w:space="5" w:color="E8E8E8"/>
            <w:right w:val="none" w:sz="0" w:space="9" w:color="E8E8E8"/>
          </w:divBdr>
        </w:div>
        <w:div w:id="1607807759">
          <w:marLeft w:val="0"/>
          <w:marRight w:val="0"/>
          <w:marTop w:val="0"/>
          <w:marBottom w:val="0"/>
          <w:divBdr>
            <w:top w:val="none" w:sz="0" w:space="5" w:color="E8E8E8"/>
            <w:left w:val="none" w:sz="0" w:space="9" w:color="E8E8E8"/>
            <w:bottom w:val="none" w:sz="0" w:space="5" w:color="E8E8E8"/>
            <w:right w:val="none" w:sz="0" w:space="9" w:color="E8E8E8"/>
          </w:divBdr>
        </w:div>
        <w:div w:id="1534466617">
          <w:marLeft w:val="0"/>
          <w:marRight w:val="0"/>
          <w:marTop w:val="0"/>
          <w:marBottom w:val="0"/>
          <w:divBdr>
            <w:top w:val="none" w:sz="0" w:space="5" w:color="E8E8E8"/>
            <w:left w:val="none" w:sz="0" w:space="9" w:color="E8E8E8"/>
            <w:bottom w:val="none" w:sz="0" w:space="5" w:color="E8E8E8"/>
            <w:right w:val="none" w:sz="0" w:space="9" w:color="E8E8E8"/>
          </w:divBdr>
        </w:div>
        <w:div w:id="37247902">
          <w:marLeft w:val="0"/>
          <w:marRight w:val="0"/>
          <w:marTop w:val="0"/>
          <w:marBottom w:val="0"/>
          <w:divBdr>
            <w:top w:val="none" w:sz="0" w:space="5" w:color="E8E8E8"/>
            <w:left w:val="none" w:sz="0" w:space="9" w:color="E8E8E8"/>
            <w:bottom w:val="none" w:sz="0" w:space="5" w:color="E8E8E8"/>
            <w:right w:val="none" w:sz="0" w:space="9" w:color="E8E8E8"/>
          </w:divBdr>
        </w:div>
        <w:div w:id="1683580291">
          <w:marLeft w:val="0"/>
          <w:marRight w:val="0"/>
          <w:marTop w:val="0"/>
          <w:marBottom w:val="0"/>
          <w:divBdr>
            <w:top w:val="none" w:sz="0" w:space="5" w:color="E8E8E8"/>
            <w:left w:val="none" w:sz="0" w:space="9" w:color="E8E8E8"/>
            <w:bottom w:val="none" w:sz="0" w:space="5" w:color="E8E8E8"/>
            <w:right w:val="none" w:sz="0" w:space="9" w:color="E8E8E8"/>
          </w:divBdr>
        </w:div>
        <w:div w:id="1772312501">
          <w:marLeft w:val="0"/>
          <w:marRight w:val="0"/>
          <w:marTop w:val="0"/>
          <w:marBottom w:val="0"/>
          <w:divBdr>
            <w:top w:val="none" w:sz="0" w:space="5" w:color="E8E8E8"/>
            <w:left w:val="none" w:sz="0" w:space="9" w:color="E8E8E8"/>
            <w:bottom w:val="none" w:sz="0" w:space="5" w:color="E8E8E8"/>
            <w:right w:val="none" w:sz="0" w:space="9" w:color="E8E8E8"/>
          </w:divBdr>
        </w:div>
        <w:div w:id="1824732892">
          <w:marLeft w:val="0"/>
          <w:marRight w:val="0"/>
          <w:marTop w:val="0"/>
          <w:marBottom w:val="0"/>
          <w:divBdr>
            <w:top w:val="none" w:sz="0" w:space="5" w:color="E8E8E8"/>
            <w:left w:val="none" w:sz="0" w:space="9" w:color="E8E8E8"/>
            <w:bottom w:val="none" w:sz="0" w:space="5" w:color="E8E8E8"/>
            <w:right w:val="none" w:sz="0" w:space="9" w:color="E8E8E8"/>
          </w:divBdr>
        </w:div>
        <w:div w:id="618994967">
          <w:marLeft w:val="0"/>
          <w:marRight w:val="0"/>
          <w:marTop w:val="0"/>
          <w:marBottom w:val="0"/>
          <w:divBdr>
            <w:top w:val="none" w:sz="0" w:space="5" w:color="E8E8E8"/>
            <w:left w:val="none" w:sz="0" w:space="9" w:color="E8E8E8"/>
            <w:bottom w:val="none" w:sz="0" w:space="5" w:color="E8E8E8"/>
            <w:right w:val="none" w:sz="0" w:space="9" w:color="E8E8E8"/>
          </w:divBdr>
        </w:div>
        <w:div w:id="2100247329">
          <w:marLeft w:val="0"/>
          <w:marRight w:val="0"/>
          <w:marTop w:val="0"/>
          <w:marBottom w:val="0"/>
          <w:divBdr>
            <w:top w:val="none" w:sz="0" w:space="5" w:color="E8E8E8"/>
            <w:left w:val="none" w:sz="0" w:space="9" w:color="E8E8E8"/>
            <w:bottom w:val="none" w:sz="0" w:space="5" w:color="E8E8E8"/>
            <w:right w:val="none" w:sz="0" w:space="9" w:color="E8E8E8"/>
          </w:divBdr>
        </w:div>
        <w:div w:id="181239448">
          <w:marLeft w:val="0"/>
          <w:marRight w:val="0"/>
          <w:marTop w:val="0"/>
          <w:marBottom w:val="0"/>
          <w:divBdr>
            <w:top w:val="none" w:sz="0" w:space="5" w:color="E8E8E8"/>
            <w:left w:val="none" w:sz="0" w:space="9" w:color="E8E8E8"/>
            <w:bottom w:val="none" w:sz="0" w:space="5" w:color="E8E8E8"/>
            <w:right w:val="none" w:sz="0" w:space="9" w:color="E8E8E8"/>
          </w:divBdr>
        </w:div>
      </w:divsChild>
    </w:div>
    <w:div w:id="72825530">
      <w:bodyDiv w:val="1"/>
      <w:marLeft w:val="0"/>
      <w:marRight w:val="0"/>
      <w:marTop w:val="0"/>
      <w:marBottom w:val="0"/>
      <w:divBdr>
        <w:top w:val="none" w:sz="0" w:space="0" w:color="auto"/>
        <w:left w:val="none" w:sz="0" w:space="0" w:color="auto"/>
        <w:bottom w:val="none" w:sz="0" w:space="0" w:color="auto"/>
        <w:right w:val="none" w:sz="0" w:space="0" w:color="auto"/>
      </w:divBdr>
    </w:div>
    <w:div w:id="112022307">
      <w:bodyDiv w:val="1"/>
      <w:marLeft w:val="0"/>
      <w:marRight w:val="0"/>
      <w:marTop w:val="0"/>
      <w:marBottom w:val="0"/>
      <w:divBdr>
        <w:top w:val="none" w:sz="0" w:space="0" w:color="auto"/>
        <w:left w:val="none" w:sz="0" w:space="0" w:color="auto"/>
        <w:bottom w:val="none" w:sz="0" w:space="0" w:color="auto"/>
        <w:right w:val="none" w:sz="0" w:space="0" w:color="auto"/>
      </w:divBdr>
    </w:div>
    <w:div w:id="357316697">
      <w:bodyDiv w:val="1"/>
      <w:marLeft w:val="0"/>
      <w:marRight w:val="0"/>
      <w:marTop w:val="0"/>
      <w:marBottom w:val="0"/>
      <w:divBdr>
        <w:top w:val="none" w:sz="0" w:space="0" w:color="auto"/>
        <w:left w:val="none" w:sz="0" w:space="0" w:color="auto"/>
        <w:bottom w:val="none" w:sz="0" w:space="0" w:color="auto"/>
        <w:right w:val="none" w:sz="0" w:space="0" w:color="auto"/>
      </w:divBdr>
    </w:div>
    <w:div w:id="448160155">
      <w:bodyDiv w:val="1"/>
      <w:marLeft w:val="0"/>
      <w:marRight w:val="0"/>
      <w:marTop w:val="0"/>
      <w:marBottom w:val="0"/>
      <w:divBdr>
        <w:top w:val="none" w:sz="0" w:space="0" w:color="auto"/>
        <w:left w:val="none" w:sz="0" w:space="0" w:color="auto"/>
        <w:bottom w:val="none" w:sz="0" w:space="0" w:color="auto"/>
        <w:right w:val="none" w:sz="0" w:space="0" w:color="auto"/>
      </w:divBdr>
      <w:divsChild>
        <w:div w:id="922108833">
          <w:marLeft w:val="0"/>
          <w:marRight w:val="0"/>
          <w:marTop w:val="0"/>
          <w:marBottom w:val="0"/>
          <w:divBdr>
            <w:top w:val="none" w:sz="0" w:space="0" w:color="auto"/>
            <w:left w:val="none" w:sz="0" w:space="0" w:color="auto"/>
            <w:bottom w:val="none" w:sz="0" w:space="0" w:color="auto"/>
            <w:right w:val="none" w:sz="0" w:space="0" w:color="auto"/>
          </w:divBdr>
        </w:div>
        <w:div w:id="273176699">
          <w:marLeft w:val="0"/>
          <w:marRight w:val="0"/>
          <w:marTop w:val="0"/>
          <w:marBottom w:val="0"/>
          <w:divBdr>
            <w:top w:val="none" w:sz="0" w:space="0" w:color="auto"/>
            <w:left w:val="none" w:sz="0" w:space="0" w:color="auto"/>
            <w:bottom w:val="none" w:sz="0" w:space="0" w:color="auto"/>
            <w:right w:val="none" w:sz="0" w:space="0" w:color="auto"/>
          </w:divBdr>
        </w:div>
      </w:divsChild>
    </w:div>
    <w:div w:id="513805154">
      <w:bodyDiv w:val="1"/>
      <w:marLeft w:val="0"/>
      <w:marRight w:val="0"/>
      <w:marTop w:val="0"/>
      <w:marBottom w:val="0"/>
      <w:divBdr>
        <w:top w:val="none" w:sz="0" w:space="0" w:color="auto"/>
        <w:left w:val="none" w:sz="0" w:space="0" w:color="auto"/>
        <w:bottom w:val="none" w:sz="0" w:space="0" w:color="auto"/>
        <w:right w:val="none" w:sz="0" w:space="0" w:color="auto"/>
      </w:divBdr>
      <w:divsChild>
        <w:div w:id="400950377">
          <w:marLeft w:val="0"/>
          <w:marRight w:val="0"/>
          <w:marTop w:val="0"/>
          <w:marBottom w:val="0"/>
          <w:divBdr>
            <w:top w:val="none" w:sz="0" w:space="0" w:color="auto"/>
            <w:left w:val="none" w:sz="0" w:space="0" w:color="auto"/>
            <w:bottom w:val="none" w:sz="0" w:space="0" w:color="auto"/>
            <w:right w:val="none" w:sz="0" w:space="0" w:color="auto"/>
          </w:divBdr>
        </w:div>
        <w:div w:id="681665154">
          <w:marLeft w:val="0"/>
          <w:marRight w:val="0"/>
          <w:marTop w:val="0"/>
          <w:marBottom w:val="0"/>
          <w:divBdr>
            <w:top w:val="none" w:sz="0" w:space="0" w:color="auto"/>
            <w:left w:val="none" w:sz="0" w:space="0" w:color="auto"/>
            <w:bottom w:val="none" w:sz="0" w:space="0" w:color="auto"/>
            <w:right w:val="none" w:sz="0" w:space="0" w:color="auto"/>
          </w:divBdr>
        </w:div>
        <w:div w:id="923883173">
          <w:marLeft w:val="0"/>
          <w:marRight w:val="0"/>
          <w:marTop w:val="0"/>
          <w:marBottom w:val="0"/>
          <w:divBdr>
            <w:top w:val="none" w:sz="0" w:space="0" w:color="auto"/>
            <w:left w:val="none" w:sz="0" w:space="0" w:color="auto"/>
            <w:bottom w:val="none" w:sz="0" w:space="0" w:color="auto"/>
            <w:right w:val="none" w:sz="0" w:space="0" w:color="auto"/>
          </w:divBdr>
        </w:div>
        <w:div w:id="221908575">
          <w:marLeft w:val="0"/>
          <w:marRight w:val="0"/>
          <w:marTop w:val="0"/>
          <w:marBottom w:val="0"/>
          <w:divBdr>
            <w:top w:val="none" w:sz="0" w:space="0" w:color="auto"/>
            <w:left w:val="none" w:sz="0" w:space="0" w:color="auto"/>
            <w:bottom w:val="none" w:sz="0" w:space="0" w:color="auto"/>
            <w:right w:val="none" w:sz="0" w:space="0" w:color="auto"/>
          </w:divBdr>
        </w:div>
        <w:div w:id="1767841504">
          <w:marLeft w:val="0"/>
          <w:marRight w:val="0"/>
          <w:marTop w:val="0"/>
          <w:marBottom w:val="0"/>
          <w:divBdr>
            <w:top w:val="none" w:sz="0" w:space="0" w:color="auto"/>
            <w:left w:val="none" w:sz="0" w:space="0" w:color="auto"/>
            <w:bottom w:val="none" w:sz="0" w:space="0" w:color="auto"/>
            <w:right w:val="none" w:sz="0" w:space="0" w:color="auto"/>
          </w:divBdr>
        </w:div>
        <w:div w:id="268661845">
          <w:marLeft w:val="0"/>
          <w:marRight w:val="0"/>
          <w:marTop w:val="0"/>
          <w:marBottom w:val="0"/>
          <w:divBdr>
            <w:top w:val="none" w:sz="0" w:space="0" w:color="auto"/>
            <w:left w:val="none" w:sz="0" w:space="0" w:color="auto"/>
            <w:bottom w:val="none" w:sz="0" w:space="0" w:color="auto"/>
            <w:right w:val="none" w:sz="0" w:space="0" w:color="auto"/>
          </w:divBdr>
        </w:div>
      </w:divsChild>
    </w:div>
    <w:div w:id="766653971">
      <w:bodyDiv w:val="1"/>
      <w:marLeft w:val="0"/>
      <w:marRight w:val="0"/>
      <w:marTop w:val="0"/>
      <w:marBottom w:val="0"/>
      <w:divBdr>
        <w:top w:val="none" w:sz="0" w:space="0" w:color="auto"/>
        <w:left w:val="none" w:sz="0" w:space="0" w:color="auto"/>
        <w:bottom w:val="none" w:sz="0" w:space="0" w:color="auto"/>
        <w:right w:val="none" w:sz="0" w:space="0" w:color="auto"/>
      </w:divBdr>
    </w:div>
    <w:div w:id="786461535">
      <w:bodyDiv w:val="1"/>
      <w:marLeft w:val="0"/>
      <w:marRight w:val="0"/>
      <w:marTop w:val="0"/>
      <w:marBottom w:val="0"/>
      <w:divBdr>
        <w:top w:val="none" w:sz="0" w:space="0" w:color="auto"/>
        <w:left w:val="none" w:sz="0" w:space="0" w:color="auto"/>
        <w:bottom w:val="none" w:sz="0" w:space="0" w:color="auto"/>
        <w:right w:val="none" w:sz="0" w:space="0" w:color="auto"/>
      </w:divBdr>
    </w:div>
    <w:div w:id="801121569">
      <w:bodyDiv w:val="1"/>
      <w:marLeft w:val="0"/>
      <w:marRight w:val="0"/>
      <w:marTop w:val="0"/>
      <w:marBottom w:val="0"/>
      <w:divBdr>
        <w:top w:val="none" w:sz="0" w:space="0" w:color="auto"/>
        <w:left w:val="none" w:sz="0" w:space="0" w:color="auto"/>
        <w:bottom w:val="none" w:sz="0" w:space="0" w:color="auto"/>
        <w:right w:val="none" w:sz="0" w:space="0" w:color="auto"/>
      </w:divBdr>
    </w:div>
    <w:div w:id="852575076">
      <w:bodyDiv w:val="1"/>
      <w:marLeft w:val="0"/>
      <w:marRight w:val="0"/>
      <w:marTop w:val="0"/>
      <w:marBottom w:val="0"/>
      <w:divBdr>
        <w:top w:val="none" w:sz="0" w:space="0" w:color="auto"/>
        <w:left w:val="none" w:sz="0" w:space="0" w:color="auto"/>
        <w:bottom w:val="none" w:sz="0" w:space="0" w:color="auto"/>
        <w:right w:val="none" w:sz="0" w:space="0" w:color="auto"/>
      </w:divBdr>
    </w:div>
    <w:div w:id="939291931">
      <w:bodyDiv w:val="1"/>
      <w:marLeft w:val="0"/>
      <w:marRight w:val="0"/>
      <w:marTop w:val="0"/>
      <w:marBottom w:val="0"/>
      <w:divBdr>
        <w:top w:val="none" w:sz="0" w:space="0" w:color="auto"/>
        <w:left w:val="none" w:sz="0" w:space="0" w:color="auto"/>
        <w:bottom w:val="none" w:sz="0" w:space="0" w:color="auto"/>
        <w:right w:val="none" w:sz="0" w:space="0" w:color="auto"/>
      </w:divBdr>
    </w:div>
    <w:div w:id="1245916251">
      <w:bodyDiv w:val="1"/>
      <w:marLeft w:val="0"/>
      <w:marRight w:val="0"/>
      <w:marTop w:val="0"/>
      <w:marBottom w:val="0"/>
      <w:divBdr>
        <w:top w:val="none" w:sz="0" w:space="0" w:color="auto"/>
        <w:left w:val="none" w:sz="0" w:space="0" w:color="auto"/>
        <w:bottom w:val="none" w:sz="0" w:space="0" w:color="auto"/>
        <w:right w:val="none" w:sz="0" w:space="0" w:color="auto"/>
      </w:divBdr>
    </w:div>
    <w:div w:id="1400666919">
      <w:bodyDiv w:val="1"/>
      <w:marLeft w:val="0"/>
      <w:marRight w:val="0"/>
      <w:marTop w:val="0"/>
      <w:marBottom w:val="0"/>
      <w:divBdr>
        <w:top w:val="none" w:sz="0" w:space="0" w:color="auto"/>
        <w:left w:val="none" w:sz="0" w:space="0" w:color="auto"/>
        <w:bottom w:val="none" w:sz="0" w:space="0" w:color="auto"/>
        <w:right w:val="none" w:sz="0" w:space="0" w:color="auto"/>
      </w:divBdr>
    </w:div>
    <w:div w:id="1616984610">
      <w:bodyDiv w:val="1"/>
      <w:marLeft w:val="0"/>
      <w:marRight w:val="0"/>
      <w:marTop w:val="0"/>
      <w:marBottom w:val="0"/>
      <w:divBdr>
        <w:top w:val="none" w:sz="0" w:space="0" w:color="auto"/>
        <w:left w:val="none" w:sz="0" w:space="0" w:color="auto"/>
        <w:bottom w:val="none" w:sz="0" w:space="0" w:color="auto"/>
        <w:right w:val="none" w:sz="0" w:space="0" w:color="auto"/>
      </w:divBdr>
    </w:div>
    <w:div w:id="1706245576">
      <w:bodyDiv w:val="1"/>
      <w:marLeft w:val="0"/>
      <w:marRight w:val="0"/>
      <w:marTop w:val="0"/>
      <w:marBottom w:val="0"/>
      <w:divBdr>
        <w:top w:val="none" w:sz="0" w:space="0" w:color="auto"/>
        <w:left w:val="none" w:sz="0" w:space="0" w:color="auto"/>
        <w:bottom w:val="none" w:sz="0" w:space="0" w:color="auto"/>
        <w:right w:val="none" w:sz="0" w:space="0" w:color="auto"/>
      </w:divBdr>
    </w:div>
    <w:div w:id="1769227051">
      <w:bodyDiv w:val="1"/>
      <w:marLeft w:val="0"/>
      <w:marRight w:val="0"/>
      <w:marTop w:val="0"/>
      <w:marBottom w:val="0"/>
      <w:divBdr>
        <w:top w:val="none" w:sz="0" w:space="0" w:color="auto"/>
        <w:left w:val="none" w:sz="0" w:space="0" w:color="auto"/>
        <w:bottom w:val="none" w:sz="0" w:space="0" w:color="auto"/>
        <w:right w:val="none" w:sz="0" w:space="0" w:color="auto"/>
      </w:divBdr>
    </w:div>
    <w:div w:id="2089308170">
      <w:bodyDiv w:val="1"/>
      <w:marLeft w:val="0"/>
      <w:marRight w:val="0"/>
      <w:marTop w:val="0"/>
      <w:marBottom w:val="0"/>
      <w:divBdr>
        <w:top w:val="none" w:sz="0" w:space="0" w:color="auto"/>
        <w:left w:val="none" w:sz="0" w:space="0" w:color="auto"/>
        <w:bottom w:val="none" w:sz="0" w:space="0" w:color="auto"/>
        <w:right w:val="none" w:sz="0" w:space="0" w:color="auto"/>
      </w:divBdr>
    </w:div>
    <w:div w:id="211296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warcrisk+5@gmail.com"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FD92-049C-4541-B37E-66878A74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8772</TotalTime>
  <Pages>34</Pages>
  <Words>10181</Words>
  <Characters>58033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jjcurtin</dc:creator>
  <cp:keywords/>
  <dc:description/>
  <cp:lastModifiedBy>Sarah Sant'Ana</cp:lastModifiedBy>
  <cp:revision>287</cp:revision>
  <dcterms:created xsi:type="dcterms:W3CDTF">2017-06-09T17:33:00Z</dcterms:created>
  <dcterms:modified xsi:type="dcterms:W3CDTF">2020-05-21T07:40:00Z</dcterms:modified>
</cp:coreProperties>
</file>