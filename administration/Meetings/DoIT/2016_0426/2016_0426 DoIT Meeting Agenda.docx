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A31" w:rsidRPr="006B24B3" w:rsidRDefault="00015A03">
      <w:pPr>
        <w:rPr>
          <w:b/>
          <w:sz w:val="20"/>
          <w:szCs w:val="20"/>
          <w:rPrChange w:id="0" w:author="CANDACE JOHNSON-HURWITZ" w:date="2016-04-25T12:57:00Z">
            <w:rPr>
              <w:b/>
            </w:rPr>
          </w:rPrChange>
        </w:rPr>
      </w:pPr>
      <w:r w:rsidRPr="006B24B3">
        <w:rPr>
          <w:b/>
          <w:sz w:val="20"/>
          <w:szCs w:val="20"/>
          <w:rPrChange w:id="1" w:author="CANDACE JOHNSON-HURWITZ" w:date="2016-04-25T12:57:00Z">
            <w:rPr>
              <w:b/>
            </w:rPr>
          </w:rPrChange>
        </w:rPr>
        <w:t>Meeting with DoIT Cellular Services</w:t>
      </w:r>
      <w:r w:rsidRPr="006B24B3">
        <w:rPr>
          <w:b/>
          <w:sz w:val="20"/>
          <w:szCs w:val="20"/>
          <w:rPrChange w:id="2" w:author="CANDACE JOHNSON-HURWITZ" w:date="2016-04-25T12:57:00Z">
            <w:rPr>
              <w:b/>
            </w:rPr>
          </w:rPrChange>
        </w:rPr>
        <w:br/>
        <w:t>4/26/16</w:t>
      </w:r>
    </w:p>
    <w:p w:rsidR="00015A03" w:rsidRPr="006B24B3" w:rsidRDefault="00015A03">
      <w:pPr>
        <w:rPr>
          <w:b/>
          <w:sz w:val="20"/>
          <w:szCs w:val="20"/>
          <w:rPrChange w:id="3" w:author="CANDACE JOHNSON-HURWITZ" w:date="2016-04-25T12:57:00Z">
            <w:rPr>
              <w:b/>
            </w:rPr>
          </w:rPrChange>
        </w:rPr>
      </w:pPr>
    </w:p>
    <w:p w:rsidR="00015A03" w:rsidRPr="006B24B3" w:rsidRDefault="00015A03">
      <w:pPr>
        <w:rPr>
          <w:b/>
          <w:sz w:val="20"/>
          <w:szCs w:val="20"/>
          <w:rPrChange w:id="4" w:author="CANDACE JOHNSON-HURWITZ" w:date="2016-04-25T12:57:00Z">
            <w:rPr>
              <w:b/>
            </w:rPr>
          </w:rPrChange>
        </w:rPr>
      </w:pPr>
      <w:r w:rsidRPr="006B24B3">
        <w:rPr>
          <w:b/>
          <w:sz w:val="20"/>
          <w:szCs w:val="20"/>
          <w:rPrChange w:id="5" w:author="CANDACE JOHNSON-HURWITZ" w:date="2016-04-25T12:57:00Z">
            <w:rPr>
              <w:b/>
            </w:rPr>
          </w:rPrChange>
        </w:rPr>
        <w:t>Essential Info</w:t>
      </w:r>
      <w:r w:rsidR="00EF580B" w:rsidRPr="006B24B3">
        <w:rPr>
          <w:b/>
          <w:sz w:val="20"/>
          <w:szCs w:val="20"/>
          <w:rPrChange w:id="6" w:author="CANDACE JOHNSON-HURWITZ" w:date="2016-04-25T12:57:00Z">
            <w:rPr>
              <w:b/>
            </w:rPr>
          </w:rPrChange>
        </w:rPr>
        <w:t>rmation and Questions to Address in Meeting:</w:t>
      </w:r>
    </w:p>
    <w:p w:rsidR="00015A03" w:rsidRPr="006B24B3" w:rsidRDefault="00103A47" w:rsidP="007A196A">
      <w:pPr>
        <w:rPr>
          <w:sz w:val="20"/>
          <w:szCs w:val="20"/>
          <w:rPrChange w:id="7" w:author="CANDACE JOHNSON-HURWITZ" w:date="2016-04-25T12:57:00Z">
            <w:rPr/>
          </w:rPrChange>
        </w:rPr>
      </w:pPr>
      <w:r w:rsidRPr="006B24B3">
        <w:rPr>
          <w:sz w:val="20"/>
          <w:szCs w:val="20"/>
          <w:rPrChange w:id="8" w:author="CANDACE JOHNSON-HURWITZ" w:date="2016-04-25T12:57:00Z">
            <w:rPr/>
          </w:rPrChange>
        </w:rPr>
        <w:t xml:space="preserve">Can you help us figure out a way to </w:t>
      </w:r>
      <w:r w:rsidR="00015A03" w:rsidRPr="006B24B3">
        <w:rPr>
          <w:sz w:val="20"/>
          <w:szCs w:val="20"/>
          <w:rPrChange w:id="9" w:author="CANDACE JOHNSON-HURWITZ" w:date="2016-04-25T12:57:00Z">
            <w:rPr/>
          </w:rPrChange>
        </w:rPr>
        <w:t>collect data</w:t>
      </w:r>
      <w:r w:rsidRPr="006B24B3">
        <w:rPr>
          <w:sz w:val="20"/>
          <w:szCs w:val="20"/>
          <w:rPrChange w:id="10" w:author="CANDACE JOHNSON-HURWITZ" w:date="2016-04-25T12:57:00Z">
            <w:rPr/>
          </w:rPrChange>
        </w:rPr>
        <w:t xml:space="preserve"> </w:t>
      </w:r>
      <w:r w:rsidR="00015A03" w:rsidRPr="006B24B3">
        <w:rPr>
          <w:sz w:val="20"/>
          <w:szCs w:val="20"/>
          <w:rPrChange w:id="11" w:author="CANDACE JOHNSON-HURWITZ" w:date="2016-04-25T12:57:00Z">
            <w:rPr/>
          </w:rPrChange>
        </w:rPr>
        <w:t>as written in our</w:t>
      </w:r>
      <w:ins w:id="12" w:author="schneck2" w:date="2016-04-25T12:48:00Z">
        <w:r w:rsidR="005B55AF" w:rsidRPr="006B24B3">
          <w:rPr>
            <w:sz w:val="20"/>
            <w:szCs w:val="20"/>
            <w:rPrChange w:id="13" w:author="CANDACE JOHNSON-HURWITZ" w:date="2016-04-25T12:57:00Z">
              <w:rPr/>
            </w:rPrChange>
          </w:rPr>
          <w:t xml:space="preserve"> Grant and</w:t>
        </w:r>
      </w:ins>
      <w:r w:rsidR="00015A03" w:rsidRPr="006B24B3">
        <w:rPr>
          <w:sz w:val="20"/>
          <w:szCs w:val="20"/>
          <w:rPrChange w:id="14" w:author="CANDACE JOHNSON-HURWITZ" w:date="2016-04-25T12:57:00Z">
            <w:rPr/>
          </w:rPrChange>
        </w:rPr>
        <w:t xml:space="preserve"> IRB Protocol?</w:t>
      </w:r>
    </w:p>
    <w:p w:rsidR="005B55AF" w:rsidRPr="006B24B3" w:rsidRDefault="005B55AF" w:rsidP="007A196A">
      <w:pPr>
        <w:rPr>
          <w:ins w:id="15" w:author="schneck2" w:date="2016-04-25T12:44:00Z"/>
          <w:sz w:val="20"/>
          <w:szCs w:val="20"/>
          <w:rPrChange w:id="16" w:author="CANDACE JOHNSON-HURWITZ" w:date="2016-04-25T12:57:00Z">
            <w:rPr>
              <w:ins w:id="17" w:author="schneck2" w:date="2016-04-25T12:44:00Z"/>
            </w:rPr>
          </w:rPrChange>
        </w:rPr>
      </w:pPr>
      <w:ins w:id="18" w:author="schneck2" w:date="2016-04-25T12:44:00Z">
        <w:r w:rsidRPr="006B24B3">
          <w:rPr>
            <w:sz w:val="20"/>
            <w:szCs w:val="20"/>
            <w:rPrChange w:id="19" w:author="CANDACE JOHNSON-HURWITZ" w:date="2016-04-25T12:57:00Z">
              <w:rPr/>
            </w:rPrChange>
          </w:rPr>
          <w:t xml:space="preserve">Data collection </w:t>
        </w:r>
      </w:ins>
      <w:ins w:id="20" w:author="schneck2" w:date="2016-04-25T12:48:00Z">
        <w:r w:rsidRPr="006B24B3">
          <w:rPr>
            <w:sz w:val="20"/>
            <w:szCs w:val="20"/>
            <w:rPrChange w:id="21" w:author="CANDACE JOHNSON-HURWITZ" w:date="2016-04-25T12:57:00Z">
              <w:rPr/>
            </w:rPrChange>
          </w:rPr>
          <w:t xml:space="preserve">as outlined in the Grant </w:t>
        </w:r>
      </w:ins>
      <w:ins w:id="22" w:author="schneck2" w:date="2016-04-25T12:44:00Z">
        <w:r w:rsidRPr="006B24B3">
          <w:rPr>
            <w:sz w:val="20"/>
            <w:szCs w:val="20"/>
            <w:rPrChange w:id="23" w:author="CANDACE JOHNSON-HURWITZ" w:date="2016-04-25T12:57:00Z">
              <w:rPr/>
            </w:rPrChange>
          </w:rPr>
          <w:t>requires:</w:t>
        </w:r>
      </w:ins>
    </w:p>
    <w:p w:rsidR="005B55AF" w:rsidRPr="006B24B3" w:rsidRDefault="005B55AF" w:rsidP="005B55AF">
      <w:pPr>
        <w:pStyle w:val="ListParagraph"/>
        <w:numPr>
          <w:ilvl w:val="0"/>
          <w:numId w:val="7"/>
        </w:numPr>
        <w:rPr>
          <w:ins w:id="24" w:author="schneck2" w:date="2016-04-25T12:44:00Z"/>
          <w:sz w:val="20"/>
          <w:szCs w:val="20"/>
          <w:rPrChange w:id="25" w:author="CANDACE JOHNSON-HURWITZ" w:date="2016-04-25T12:57:00Z">
            <w:rPr>
              <w:ins w:id="26" w:author="schneck2" w:date="2016-04-25T12:44:00Z"/>
            </w:rPr>
          </w:rPrChange>
        </w:rPr>
      </w:pPr>
      <w:ins w:id="27" w:author="schneck2" w:date="2016-04-25T12:44:00Z">
        <w:r w:rsidRPr="006B24B3">
          <w:rPr>
            <w:sz w:val="20"/>
            <w:szCs w:val="20"/>
            <w:rPrChange w:id="28" w:author="CANDACE JOHNSON-HURWITZ" w:date="2016-04-25T12:57:00Z">
              <w:rPr/>
            </w:rPrChange>
          </w:rPr>
          <w:t xml:space="preserve"> Use of </w:t>
        </w:r>
      </w:ins>
      <w:ins w:id="29" w:author="schneck2" w:date="2016-04-25T12:47:00Z">
        <w:r w:rsidRPr="006B24B3">
          <w:rPr>
            <w:sz w:val="20"/>
            <w:szCs w:val="20"/>
            <w:rPrChange w:id="30" w:author="CANDACE JOHNSON-HURWITZ" w:date="2016-04-25T12:57:00Z">
              <w:rPr/>
            </w:rPrChange>
          </w:rPr>
          <w:t>our</w:t>
        </w:r>
      </w:ins>
      <w:ins w:id="31" w:author="schneck2" w:date="2016-04-25T12:44:00Z">
        <w:r w:rsidRPr="006B24B3">
          <w:rPr>
            <w:sz w:val="20"/>
            <w:szCs w:val="20"/>
            <w:rPrChange w:id="32" w:author="CANDACE JOHNSON-HURWITZ" w:date="2016-04-25T12:57:00Z">
              <w:rPr/>
            </w:rPrChange>
          </w:rPr>
          <w:t xml:space="preserve"> iPhone (</w:t>
        </w:r>
      </w:ins>
      <w:ins w:id="33" w:author="schneck2" w:date="2016-04-25T12:47:00Z">
        <w:r w:rsidRPr="006B24B3">
          <w:rPr>
            <w:sz w:val="20"/>
            <w:szCs w:val="20"/>
            <w:rPrChange w:id="34" w:author="CANDACE JOHNSON-HURWITZ" w:date="2016-04-25T12:57:00Z">
              <w:rPr/>
            </w:rPrChange>
          </w:rPr>
          <w:t>pre-</w:t>
        </w:r>
      </w:ins>
      <w:ins w:id="35" w:author="schneck2" w:date="2016-04-25T12:44:00Z">
        <w:r w:rsidRPr="006B24B3">
          <w:rPr>
            <w:sz w:val="20"/>
            <w:szCs w:val="20"/>
            <w:rPrChange w:id="36" w:author="CANDACE JOHNSON-HURWITZ" w:date="2016-04-25T12:57:00Z">
              <w:rPr/>
            </w:rPrChange>
          </w:rPr>
          <w:t>loaded with data collection software)</w:t>
        </w:r>
      </w:ins>
    </w:p>
    <w:p w:rsidR="005B55AF" w:rsidRPr="006B24B3" w:rsidRDefault="005B55AF" w:rsidP="005B55AF">
      <w:pPr>
        <w:pStyle w:val="ListParagraph"/>
        <w:numPr>
          <w:ilvl w:val="0"/>
          <w:numId w:val="7"/>
        </w:numPr>
        <w:rPr>
          <w:ins w:id="37" w:author="schneck2" w:date="2016-04-25T12:44:00Z"/>
          <w:sz w:val="20"/>
          <w:szCs w:val="20"/>
          <w:rPrChange w:id="38" w:author="CANDACE JOHNSON-HURWITZ" w:date="2016-04-25T12:57:00Z">
            <w:rPr>
              <w:ins w:id="39" w:author="schneck2" w:date="2016-04-25T12:44:00Z"/>
            </w:rPr>
          </w:rPrChange>
        </w:rPr>
      </w:pPr>
      <w:ins w:id="40" w:author="schneck2" w:date="2016-04-25T12:44:00Z">
        <w:r w:rsidRPr="006B24B3">
          <w:rPr>
            <w:sz w:val="20"/>
            <w:szCs w:val="20"/>
            <w:rPrChange w:id="41" w:author="CANDACE JOHNSON-HURWITZ" w:date="2016-04-25T12:57:00Z">
              <w:rPr/>
            </w:rPrChange>
          </w:rPr>
          <w:t xml:space="preserve">Transfer of the participant’s number to </w:t>
        </w:r>
      </w:ins>
      <w:ins w:id="42" w:author="schneck2" w:date="2016-04-25T12:47:00Z">
        <w:r w:rsidRPr="006B24B3">
          <w:rPr>
            <w:sz w:val="20"/>
            <w:szCs w:val="20"/>
            <w:rPrChange w:id="43" w:author="CANDACE JOHNSON-HURWITZ" w:date="2016-04-25T12:57:00Z">
              <w:rPr/>
            </w:rPrChange>
          </w:rPr>
          <w:t>our</w:t>
        </w:r>
      </w:ins>
      <w:ins w:id="44" w:author="schneck2" w:date="2016-04-25T12:44:00Z">
        <w:r w:rsidRPr="006B24B3">
          <w:rPr>
            <w:sz w:val="20"/>
            <w:szCs w:val="20"/>
            <w:rPrChange w:id="45" w:author="CANDACE JOHNSON-HURWITZ" w:date="2016-04-25T12:57:00Z">
              <w:rPr/>
            </w:rPrChange>
          </w:rPr>
          <w:t xml:space="preserve"> phone (so that they are using only this phone)</w:t>
        </w:r>
      </w:ins>
    </w:p>
    <w:p w:rsidR="005B55AF" w:rsidRPr="006B24B3" w:rsidRDefault="005B55AF" w:rsidP="005B55AF">
      <w:pPr>
        <w:pStyle w:val="ListParagraph"/>
        <w:rPr>
          <w:ins w:id="46" w:author="schneck2" w:date="2016-04-25T12:44:00Z"/>
          <w:sz w:val="20"/>
          <w:szCs w:val="20"/>
          <w:rPrChange w:id="47" w:author="CANDACE JOHNSON-HURWITZ" w:date="2016-04-25T12:57:00Z">
            <w:rPr>
              <w:ins w:id="48" w:author="schneck2" w:date="2016-04-25T12:44:00Z"/>
            </w:rPr>
          </w:rPrChange>
        </w:rPr>
      </w:pPr>
    </w:p>
    <w:p w:rsidR="007A196A" w:rsidRPr="006B24B3" w:rsidRDefault="00103A47" w:rsidP="007A196A">
      <w:pPr>
        <w:rPr>
          <w:sz w:val="20"/>
          <w:szCs w:val="20"/>
          <w:rPrChange w:id="49" w:author="CANDACE JOHNSON-HURWITZ" w:date="2016-04-25T12:57:00Z">
            <w:rPr/>
          </w:rPrChange>
        </w:rPr>
      </w:pPr>
      <w:r w:rsidRPr="006B24B3">
        <w:rPr>
          <w:sz w:val="20"/>
          <w:szCs w:val="20"/>
          <w:rPrChange w:id="50" w:author="CANDACE JOHNSON-HURWITZ" w:date="2016-04-25T12:57:00Z">
            <w:rPr/>
          </w:rPrChange>
        </w:rPr>
        <w:t>Current</w:t>
      </w:r>
      <w:ins w:id="51" w:author="schneck2" w:date="2016-04-25T12:46:00Z">
        <w:r w:rsidR="005B55AF" w:rsidRPr="006B24B3">
          <w:rPr>
            <w:sz w:val="20"/>
            <w:szCs w:val="20"/>
            <w:rPrChange w:id="52" w:author="CANDACE JOHNSON-HURWITZ" w:date="2016-04-25T12:57:00Z">
              <w:rPr/>
            </w:rPrChange>
          </w:rPr>
          <w:t xml:space="preserve"> IRB</w:t>
        </w:r>
      </w:ins>
      <w:r w:rsidRPr="006B24B3">
        <w:rPr>
          <w:sz w:val="20"/>
          <w:szCs w:val="20"/>
          <w:rPrChange w:id="53" w:author="CANDACE JOHNSON-HURWITZ" w:date="2016-04-25T12:57:00Z">
            <w:rPr/>
          </w:rPrChange>
        </w:rPr>
        <w:t xml:space="preserve"> protocol </w:t>
      </w:r>
      <w:del w:id="54" w:author="schneck2" w:date="2016-04-25T12:48:00Z">
        <w:r w:rsidRPr="006B24B3" w:rsidDel="005B55AF">
          <w:rPr>
            <w:sz w:val="20"/>
            <w:szCs w:val="20"/>
            <w:rPrChange w:id="55" w:author="CANDACE JOHNSON-HURWITZ" w:date="2016-04-25T12:57:00Z">
              <w:rPr/>
            </w:rPrChange>
          </w:rPr>
          <w:delText>requires that we</w:delText>
        </w:r>
      </w:del>
      <w:ins w:id="56" w:author="schneck2" w:date="2016-04-25T12:48:00Z">
        <w:r w:rsidR="005B55AF" w:rsidRPr="006B24B3">
          <w:rPr>
            <w:sz w:val="20"/>
            <w:szCs w:val="20"/>
            <w:rPrChange w:id="57" w:author="CANDACE JOHNSON-HURWITZ" w:date="2016-04-25T12:57:00Z">
              <w:rPr/>
            </w:rPrChange>
          </w:rPr>
          <w:t>includes the following under participant compensation:</w:t>
        </w:r>
      </w:ins>
      <w:del w:id="58" w:author="schneck2" w:date="2016-04-25T12:48:00Z">
        <w:r w:rsidRPr="006B24B3" w:rsidDel="005B55AF">
          <w:rPr>
            <w:sz w:val="20"/>
            <w:szCs w:val="20"/>
            <w:rPrChange w:id="59" w:author="CANDACE JOHNSON-HURWITZ" w:date="2016-04-25T12:57:00Z">
              <w:rPr/>
            </w:rPrChange>
          </w:rPr>
          <w:delText>…….</w:delText>
        </w:r>
      </w:del>
    </w:p>
    <w:p w:rsidR="00015A03" w:rsidRPr="006B24B3" w:rsidRDefault="007A196A" w:rsidP="00015A03">
      <w:pPr>
        <w:pStyle w:val="ListParagraph"/>
        <w:numPr>
          <w:ilvl w:val="0"/>
          <w:numId w:val="3"/>
        </w:numPr>
        <w:rPr>
          <w:sz w:val="20"/>
          <w:szCs w:val="20"/>
          <w:rPrChange w:id="60" w:author="CANDACE JOHNSON-HURWITZ" w:date="2016-04-25T12:57:00Z">
            <w:rPr/>
          </w:rPrChange>
        </w:rPr>
      </w:pPr>
      <w:del w:id="61" w:author="schneck2" w:date="2016-04-25T12:45:00Z">
        <w:r w:rsidRPr="006B24B3" w:rsidDel="005B55AF">
          <w:rPr>
            <w:sz w:val="20"/>
            <w:szCs w:val="20"/>
            <w:rPrChange w:id="62" w:author="CANDACE JOHNSON-HURWITZ" w:date="2016-04-25T12:57:00Z">
              <w:rPr/>
            </w:rPrChange>
          </w:rPr>
          <w:delText>Pay</w:delText>
        </w:r>
        <w:r w:rsidR="00015A03" w:rsidRPr="006B24B3" w:rsidDel="005B55AF">
          <w:rPr>
            <w:sz w:val="20"/>
            <w:szCs w:val="20"/>
            <w:rPrChange w:id="63" w:author="CANDACE JOHNSON-HURWITZ" w:date="2016-04-25T12:57:00Z">
              <w:rPr/>
            </w:rPrChange>
          </w:rPr>
          <w:delText xml:space="preserve"> for all fees associated with having participants phone numbers transferred to the study iPhone </w:delText>
        </w:r>
      </w:del>
      <w:del w:id="64" w:author="schneck2" w:date="2016-04-25T12:46:00Z">
        <w:r w:rsidR="00015A03" w:rsidRPr="006B24B3" w:rsidDel="005B55AF">
          <w:rPr>
            <w:sz w:val="20"/>
            <w:szCs w:val="20"/>
            <w:rPrChange w:id="65" w:author="CANDACE JOHNSON-HURWITZ" w:date="2016-04-25T12:57:00Z">
              <w:rPr/>
            </w:rPrChange>
          </w:rPr>
          <w:delText>which contains preloaded softwa</w:delText>
        </w:r>
        <w:r w:rsidRPr="006B24B3" w:rsidDel="005B55AF">
          <w:rPr>
            <w:sz w:val="20"/>
            <w:szCs w:val="20"/>
            <w:rPrChange w:id="66" w:author="CANDACE JOHNSON-HURWITZ" w:date="2016-04-25T12:57:00Z">
              <w:rPr/>
            </w:rPrChange>
          </w:rPr>
          <w:delText>re for data collection purposes</w:delText>
        </w:r>
      </w:del>
      <w:ins w:id="67" w:author="schneck2" w:date="2016-04-25T12:46:00Z">
        <w:r w:rsidR="005B55AF" w:rsidRPr="006B24B3">
          <w:rPr>
            <w:sz w:val="20"/>
            <w:szCs w:val="20"/>
            <w:rPrChange w:id="68" w:author="CANDACE JOHNSON-HURWITZ" w:date="2016-04-25T12:57:00Z">
              <w:rPr/>
            </w:rPrChange>
          </w:rPr>
          <w:t>Allowing the participant to keep the iPhone if they successfully complete the study (valued at $99 based on our current iPhone costs)</w:t>
        </w:r>
      </w:ins>
      <w:r w:rsidR="00015A03" w:rsidRPr="006B24B3">
        <w:rPr>
          <w:sz w:val="20"/>
          <w:szCs w:val="20"/>
          <w:rPrChange w:id="69" w:author="CANDACE JOHNSON-HURWITZ" w:date="2016-04-25T12:57:00Z">
            <w:rPr/>
          </w:rPrChange>
        </w:rPr>
        <w:br/>
      </w:r>
    </w:p>
    <w:p w:rsidR="00015A03" w:rsidRPr="006B24B3" w:rsidRDefault="00015A03" w:rsidP="00015A03">
      <w:pPr>
        <w:pStyle w:val="ListParagraph"/>
        <w:numPr>
          <w:ilvl w:val="0"/>
          <w:numId w:val="3"/>
        </w:numPr>
        <w:rPr>
          <w:sz w:val="20"/>
          <w:szCs w:val="20"/>
          <w:rPrChange w:id="70" w:author="CANDACE JOHNSON-HURWITZ" w:date="2016-04-25T12:57:00Z">
            <w:rPr/>
          </w:rPrChange>
        </w:rPr>
      </w:pPr>
      <w:r w:rsidRPr="006B24B3">
        <w:rPr>
          <w:rFonts w:ascii="Times New Roman" w:hAnsi="Times New Roman"/>
          <w:sz w:val="20"/>
          <w:szCs w:val="20"/>
          <w:rPrChange w:id="71" w:author="CANDACE JOHNSON-HURWITZ" w:date="2016-04-25T12:57:00Z">
            <w:rPr>
              <w:rFonts w:ascii="Times New Roman" w:hAnsi="Times New Roman"/>
              <w:sz w:val="14"/>
              <w:szCs w:val="14"/>
            </w:rPr>
          </w:rPrChange>
        </w:rPr>
        <w:t xml:space="preserve"> </w:t>
      </w:r>
      <w:r w:rsidR="007A196A" w:rsidRPr="006B24B3">
        <w:rPr>
          <w:sz w:val="20"/>
          <w:szCs w:val="20"/>
          <w:rPrChange w:id="72" w:author="CANDACE JOHNSON-HURWITZ" w:date="2016-04-25T12:57:00Z">
            <w:rPr/>
          </w:rPrChange>
        </w:rPr>
        <w:t>Pay</w:t>
      </w:r>
      <w:r w:rsidRPr="006B24B3">
        <w:rPr>
          <w:sz w:val="20"/>
          <w:szCs w:val="20"/>
          <w:rPrChange w:id="73" w:author="CANDACE JOHNSON-HURWITZ" w:date="2016-04-25T12:57:00Z">
            <w:rPr/>
          </w:rPrChange>
        </w:rPr>
        <w:t xml:space="preserve"> for participant cell phone service during the duration of the study (3 months)</w:t>
      </w:r>
      <w:ins w:id="74" w:author="schneck2" w:date="2016-04-25T12:47:00Z">
        <w:r w:rsidR="005B55AF" w:rsidRPr="006B24B3">
          <w:rPr>
            <w:sz w:val="20"/>
            <w:szCs w:val="20"/>
            <w:rPrChange w:id="75" w:author="CANDACE JOHNSON-HURWITZ" w:date="2016-04-25T12:57:00Z">
              <w:rPr/>
            </w:rPrChange>
          </w:rPr>
          <w:t xml:space="preserve"> (</w:t>
        </w:r>
      </w:ins>
      <w:ins w:id="76" w:author="schneck2" w:date="2016-04-25T12:45:00Z">
        <w:r w:rsidR="005B55AF" w:rsidRPr="006B24B3">
          <w:rPr>
            <w:sz w:val="20"/>
            <w:szCs w:val="20"/>
            <w:rPrChange w:id="77" w:author="CANDACE JOHNSON-HURWITZ" w:date="2016-04-25T12:57:00Z">
              <w:rPr/>
            </w:rPrChange>
          </w:rPr>
          <w:t>estimated at $66/</w:t>
        </w:r>
      </w:ins>
      <w:ins w:id="78" w:author="schneck2" w:date="2016-04-25T12:46:00Z">
        <w:r w:rsidR="005B55AF" w:rsidRPr="006B24B3">
          <w:rPr>
            <w:sz w:val="20"/>
            <w:szCs w:val="20"/>
            <w:rPrChange w:id="79" w:author="CANDACE JOHNSON-HURWITZ" w:date="2016-04-25T12:57:00Z">
              <w:rPr/>
            </w:rPrChange>
          </w:rPr>
          <w:t>month based on our current service costs).</w:t>
        </w:r>
      </w:ins>
      <w:r w:rsidRPr="006B24B3">
        <w:rPr>
          <w:sz w:val="20"/>
          <w:szCs w:val="20"/>
          <w:rPrChange w:id="80" w:author="CANDACE JOHNSON-HURWITZ" w:date="2016-04-25T12:57:00Z">
            <w:rPr/>
          </w:rPrChange>
        </w:rPr>
        <w:br/>
      </w:r>
    </w:p>
    <w:p w:rsidR="00015A03" w:rsidRPr="006B24B3" w:rsidDel="001E1625" w:rsidRDefault="005B55AF" w:rsidP="00015A03">
      <w:pPr>
        <w:pStyle w:val="ListParagraph"/>
        <w:numPr>
          <w:ilvl w:val="0"/>
          <w:numId w:val="3"/>
        </w:numPr>
        <w:rPr>
          <w:del w:id="81" w:author="CANDACE JOHNSON-HURWITZ" w:date="2016-04-25T12:58:00Z"/>
          <w:sz w:val="20"/>
          <w:szCs w:val="20"/>
          <w:rPrChange w:id="82" w:author="CANDACE JOHNSON-HURWITZ" w:date="2016-04-25T12:57:00Z">
            <w:rPr>
              <w:del w:id="83" w:author="CANDACE JOHNSON-HURWITZ" w:date="2016-04-25T12:58:00Z"/>
            </w:rPr>
          </w:rPrChange>
        </w:rPr>
      </w:pPr>
      <w:ins w:id="84" w:author="schneck2" w:date="2016-04-25T12:45:00Z">
        <w:r w:rsidRPr="006B24B3">
          <w:rPr>
            <w:sz w:val="20"/>
            <w:szCs w:val="20"/>
            <w:rPrChange w:id="85" w:author="CANDACE JOHNSON-HURWITZ" w:date="2016-04-25T12:57:00Z">
              <w:rPr/>
            </w:rPrChange>
          </w:rPr>
          <w:t>Pay for all fees associated with having participants phone numbers transferred to the study iPhone</w:t>
        </w:r>
      </w:ins>
      <w:ins w:id="86" w:author="schneck2" w:date="2016-04-25T12:46:00Z">
        <w:r w:rsidRPr="006B24B3">
          <w:rPr>
            <w:sz w:val="20"/>
            <w:szCs w:val="20"/>
            <w:rPrChange w:id="87" w:author="CANDACE JOHNSON-HURWITZ" w:date="2016-04-25T12:57:00Z">
              <w:rPr/>
            </w:rPrChange>
          </w:rPr>
          <w:t>, and p</w:t>
        </w:r>
      </w:ins>
      <w:del w:id="88" w:author="schneck2" w:date="2016-04-25T12:46:00Z">
        <w:r w:rsidR="007A196A" w:rsidRPr="006B24B3" w:rsidDel="005B55AF">
          <w:rPr>
            <w:sz w:val="20"/>
            <w:szCs w:val="20"/>
            <w:rPrChange w:id="89" w:author="CANDACE JOHNSON-HURWITZ" w:date="2016-04-25T12:57:00Z">
              <w:rPr/>
            </w:rPrChange>
          </w:rPr>
          <w:delText>P</w:delText>
        </w:r>
      </w:del>
      <w:r w:rsidR="007A196A" w:rsidRPr="006B24B3">
        <w:rPr>
          <w:sz w:val="20"/>
          <w:szCs w:val="20"/>
          <w:rPrChange w:id="90" w:author="CANDACE JOHNSON-HURWITZ" w:date="2016-04-25T12:57:00Z">
            <w:rPr/>
          </w:rPrChange>
        </w:rPr>
        <w:t>ay</w:t>
      </w:r>
      <w:r w:rsidR="00015A03" w:rsidRPr="006B24B3">
        <w:rPr>
          <w:sz w:val="20"/>
          <w:szCs w:val="20"/>
          <w:rPrChange w:id="91" w:author="CANDACE JOHNSON-HURWITZ" w:date="2016-04-25T12:57:00Z">
            <w:rPr/>
          </w:rPrChange>
        </w:rPr>
        <w:t xml:space="preserve"> for all fees associated with transferring </w:t>
      </w:r>
      <w:del w:id="92" w:author="schneck2" w:date="2016-04-25T12:49:00Z">
        <w:r w:rsidR="00015A03" w:rsidRPr="006B24B3" w:rsidDel="005B55AF">
          <w:rPr>
            <w:sz w:val="20"/>
            <w:szCs w:val="20"/>
            <w:rPrChange w:id="93" w:author="CANDACE JOHNSON-HURWITZ" w:date="2016-04-25T12:57:00Z">
              <w:rPr/>
            </w:rPrChange>
          </w:rPr>
          <w:delText xml:space="preserve">service </w:delText>
        </w:r>
      </w:del>
      <w:ins w:id="94" w:author="schneck2" w:date="2016-04-25T12:49:00Z">
        <w:r w:rsidRPr="006B24B3">
          <w:rPr>
            <w:sz w:val="20"/>
            <w:szCs w:val="20"/>
            <w:rPrChange w:id="95" w:author="CANDACE JOHNSON-HURWITZ" w:date="2016-04-25T12:57:00Z">
              <w:rPr/>
            </w:rPrChange>
          </w:rPr>
          <w:t xml:space="preserve">the number </w:t>
        </w:r>
      </w:ins>
      <w:r w:rsidR="00015A03" w:rsidRPr="006B24B3">
        <w:rPr>
          <w:sz w:val="20"/>
          <w:szCs w:val="20"/>
          <w:rPrChange w:id="96" w:author="CANDACE JOHNSON-HURWITZ" w:date="2016-04-25T12:57:00Z">
            <w:rPr/>
          </w:rPrChange>
        </w:rPr>
        <w:t>back to participant’s original provider upon completion of the study, or allowing participant to stay with Verizon upon completion of the study under their own contract</w:t>
      </w:r>
      <w:ins w:id="97" w:author="CANDACE JOHNSON-HURWITZ" w:date="2016-04-25T12:58:00Z">
        <w:r w:rsidR="001E1625">
          <w:rPr>
            <w:sz w:val="20"/>
            <w:szCs w:val="20"/>
          </w:rPr>
          <w:t>.</w:t>
        </w:r>
      </w:ins>
      <w:bookmarkStart w:id="98" w:name="_GoBack"/>
      <w:bookmarkEnd w:id="98"/>
    </w:p>
    <w:p w:rsidR="00015A03" w:rsidRPr="001E1625" w:rsidRDefault="00015A03" w:rsidP="00015A03">
      <w:pPr>
        <w:pStyle w:val="ListParagraph"/>
        <w:numPr>
          <w:ilvl w:val="0"/>
          <w:numId w:val="3"/>
        </w:numPr>
        <w:rPr>
          <w:sz w:val="20"/>
          <w:szCs w:val="20"/>
          <w:rPrChange w:id="99" w:author="CANDACE JOHNSON-HURWITZ" w:date="2016-04-25T12:58:00Z">
            <w:rPr/>
          </w:rPrChange>
        </w:rPr>
        <w:pPrChange w:id="100" w:author="CANDACE JOHNSON-HURWITZ" w:date="2016-04-25T12:58:00Z">
          <w:pPr/>
        </w:pPrChange>
      </w:pPr>
    </w:p>
    <w:p w:rsidR="00015A03" w:rsidRPr="006B24B3" w:rsidRDefault="00015A03" w:rsidP="00015A03">
      <w:pPr>
        <w:rPr>
          <w:sz w:val="20"/>
          <w:szCs w:val="20"/>
          <w:rPrChange w:id="101" w:author="CANDACE JOHNSON-HURWITZ" w:date="2016-04-25T12:57:00Z">
            <w:rPr/>
          </w:rPrChange>
        </w:rPr>
      </w:pPr>
      <w:r w:rsidRPr="006B24B3">
        <w:rPr>
          <w:sz w:val="20"/>
          <w:szCs w:val="20"/>
          <w:rPrChange w:id="102" w:author="CANDACE JOHNSON-HURWITZ" w:date="2016-04-25T12:57:00Z">
            <w:rPr/>
          </w:rPrChange>
        </w:rPr>
        <w:t>If No…</w:t>
      </w:r>
      <w:proofErr w:type="gramStart"/>
      <w:r w:rsidRPr="006B24B3">
        <w:rPr>
          <w:sz w:val="20"/>
          <w:szCs w:val="20"/>
          <w:rPrChange w:id="103" w:author="CANDACE JOHNSON-HURWITZ" w:date="2016-04-25T12:57:00Z">
            <w:rPr/>
          </w:rPrChange>
        </w:rPr>
        <w:t>…..</w:t>
      </w:r>
      <w:proofErr w:type="gramEnd"/>
    </w:p>
    <w:p w:rsidR="00015A03" w:rsidRPr="006B24B3" w:rsidRDefault="00015A03" w:rsidP="00015A03">
      <w:pPr>
        <w:pStyle w:val="ListParagraph"/>
        <w:numPr>
          <w:ilvl w:val="0"/>
          <w:numId w:val="4"/>
        </w:numPr>
        <w:rPr>
          <w:sz w:val="20"/>
          <w:szCs w:val="20"/>
          <w:rPrChange w:id="104" w:author="CANDACE JOHNSON-HURWITZ" w:date="2016-04-25T12:57:00Z">
            <w:rPr/>
          </w:rPrChange>
        </w:rPr>
      </w:pPr>
      <w:r w:rsidRPr="006B24B3">
        <w:rPr>
          <w:sz w:val="20"/>
          <w:szCs w:val="20"/>
          <w:rPrChange w:id="105" w:author="CANDACE JOHNSON-HURWITZ" w:date="2016-04-25T12:57:00Z">
            <w:rPr/>
          </w:rPrChange>
        </w:rPr>
        <w:t>How can we obtain a waiver to do this outside of the university cellular services?</w:t>
      </w:r>
      <w:r w:rsidR="00EF580B" w:rsidRPr="006B24B3">
        <w:rPr>
          <w:sz w:val="20"/>
          <w:szCs w:val="20"/>
          <w:rPrChange w:id="106" w:author="CANDACE JOHNSON-HURWITZ" w:date="2016-04-25T12:57:00Z">
            <w:rPr/>
          </w:rPrChange>
        </w:rPr>
        <w:br/>
      </w:r>
    </w:p>
    <w:p w:rsidR="00015A03" w:rsidRPr="006B24B3" w:rsidRDefault="00015A03" w:rsidP="00015A03">
      <w:pPr>
        <w:pStyle w:val="ListParagraph"/>
        <w:numPr>
          <w:ilvl w:val="0"/>
          <w:numId w:val="4"/>
        </w:numPr>
        <w:rPr>
          <w:sz w:val="20"/>
          <w:szCs w:val="20"/>
          <w:rPrChange w:id="107" w:author="CANDACE JOHNSON-HURWITZ" w:date="2016-04-25T12:57:00Z">
            <w:rPr/>
          </w:rPrChange>
        </w:rPr>
      </w:pPr>
      <w:r w:rsidRPr="006B24B3">
        <w:rPr>
          <w:sz w:val="20"/>
          <w:szCs w:val="20"/>
          <w:rPrChange w:id="108" w:author="CANDACE JOHNSON-HURWITZ" w:date="2016-04-25T12:57:00Z">
            <w:rPr/>
          </w:rPrChange>
        </w:rPr>
        <w:t>If we are able to obtain a waiver, wou</w:t>
      </w:r>
      <w:r w:rsidR="00EF580B" w:rsidRPr="006B24B3">
        <w:rPr>
          <w:sz w:val="20"/>
          <w:szCs w:val="20"/>
          <w:rPrChange w:id="109" w:author="CANDACE JOHNSON-HURWITZ" w:date="2016-04-25T12:57:00Z">
            <w:rPr/>
          </w:rPrChange>
        </w:rPr>
        <w:t>ld Verizon still give us a discounted rate to</w:t>
      </w:r>
      <w:r w:rsidRPr="006B24B3">
        <w:rPr>
          <w:sz w:val="20"/>
          <w:szCs w:val="20"/>
          <w:rPrChange w:id="110" w:author="CANDACE JOHNSON-HURWITZ" w:date="2016-04-25T12:57:00Z">
            <w:rPr/>
          </w:rPrChange>
        </w:rPr>
        <w:t xml:space="preserve"> purchase phone</w:t>
      </w:r>
      <w:r w:rsidR="00EF580B" w:rsidRPr="006B24B3">
        <w:rPr>
          <w:sz w:val="20"/>
          <w:szCs w:val="20"/>
          <w:rPrChange w:id="111" w:author="CANDACE JOHNSON-HURWITZ" w:date="2016-04-25T12:57:00Z">
            <w:rPr/>
          </w:rPrChange>
        </w:rPr>
        <w:t>s</w:t>
      </w:r>
      <w:r w:rsidRPr="006B24B3">
        <w:rPr>
          <w:sz w:val="20"/>
          <w:szCs w:val="20"/>
          <w:rPrChange w:id="112" w:author="CANDACE JOHNSON-HURWITZ" w:date="2016-04-25T12:57:00Z">
            <w:rPr/>
          </w:rPrChange>
        </w:rPr>
        <w:t xml:space="preserve"> and phone service for our study?</w:t>
      </w:r>
    </w:p>
    <w:p w:rsidR="00015A03" w:rsidRPr="006B24B3" w:rsidRDefault="00015A03" w:rsidP="00015A03">
      <w:pPr>
        <w:rPr>
          <w:sz w:val="20"/>
          <w:szCs w:val="20"/>
          <w:rPrChange w:id="113" w:author="CANDACE JOHNSON-HURWITZ" w:date="2016-04-25T12:57:00Z">
            <w:rPr/>
          </w:rPrChange>
        </w:rPr>
      </w:pPr>
    </w:p>
    <w:p w:rsidR="00015A03" w:rsidRPr="006B24B3" w:rsidRDefault="00015A03" w:rsidP="00015A03">
      <w:pPr>
        <w:rPr>
          <w:sz w:val="20"/>
          <w:szCs w:val="20"/>
          <w:rPrChange w:id="114" w:author="CANDACE JOHNSON-HURWITZ" w:date="2016-04-25T12:57:00Z">
            <w:rPr/>
          </w:rPrChange>
        </w:rPr>
      </w:pPr>
      <w:r w:rsidRPr="006B24B3">
        <w:rPr>
          <w:sz w:val="20"/>
          <w:szCs w:val="20"/>
          <w:rPrChange w:id="115" w:author="CANDACE JOHNSON-HURWITZ" w:date="2016-04-25T12:57:00Z">
            <w:rPr/>
          </w:rPrChange>
        </w:rPr>
        <w:t>If Yes…….</w:t>
      </w:r>
    </w:p>
    <w:p w:rsidR="00015A03" w:rsidRPr="006B24B3" w:rsidRDefault="00015A03" w:rsidP="00015A03">
      <w:pPr>
        <w:pStyle w:val="ListParagraph"/>
        <w:numPr>
          <w:ilvl w:val="0"/>
          <w:numId w:val="6"/>
        </w:numPr>
        <w:rPr>
          <w:sz w:val="20"/>
          <w:szCs w:val="20"/>
          <w:rPrChange w:id="116" w:author="CANDACE JOHNSON-HURWITZ" w:date="2016-04-25T12:57:00Z">
            <w:rPr/>
          </w:rPrChange>
        </w:rPr>
      </w:pPr>
      <w:r w:rsidRPr="006B24B3">
        <w:rPr>
          <w:sz w:val="20"/>
          <w:szCs w:val="20"/>
          <w:rPrChange w:id="117" w:author="CANDACE JOHNSON-HURWITZ" w:date="2016-04-25T12:57:00Z">
            <w:rPr/>
          </w:rPrChange>
        </w:rPr>
        <w:t>What will the phone service cost be per month? Will it be unl</w:t>
      </w:r>
      <w:r w:rsidR="00EF580B" w:rsidRPr="006B24B3">
        <w:rPr>
          <w:sz w:val="20"/>
          <w:szCs w:val="20"/>
          <w:rPrChange w:id="118" w:author="CANDACE JOHNSON-HURWITZ" w:date="2016-04-25T12:57:00Z">
            <w:rPr/>
          </w:rPrChange>
        </w:rPr>
        <w:t>imited data, text, and call?</w:t>
      </w:r>
      <w:r w:rsidR="00EF580B" w:rsidRPr="006B24B3">
        <w:rPr>
          <w:sz w:val="20"/>
          <w:szCs w:val="20"/>
          <w:rPrChange w:id="119" w:author="CANDACE JOHNSON-HURWITZ" w:date="2016-04-25T12:57:00Z">
            <w:rPr/>
          </w:rPrChange>
        </w:rPr>
        <w:br/>
        <w:t>We want the Nationwide Custom Pooled Plan.</w:t>
      </w:r>
      <w:r w:rsidR="00EF580B" w:rsidRPr="006B24B3">
        <w:rPr>
          <w:sz w:val="20"/>
          <w:szCs w:val="20"/>
          <w:rPrChange w:id="120" w:author="CANDACE JOHNSON-HURWITZ" w:date="2016-04-25T12:57:00Z">
            <w:rPr/>
          </w:rPrChange>
        </w:rPr>
        <w:br/>
      </w:r>
    </w:p>
    <w:p w:rsidR="00EF580B" w:rsidRPr="006B24B3" w:rsidRDefault="00EF580B" w:rsidP="00015A03">
      <w:pPr>
        <w:pStyle w:val="ListParagraph"/>
        <w:numPr>
          <w:ilvl w:val="0"/>
          <w:numId w:val="6"/>
        </w:numPr>
        <w:rPr>
          <w:sz w:val="20"/>
          <w:szCs w:val="20"/>
          <w:rPrChange w:id="121" w:author="CANDACE JOHNSON-HURWITZ" w:date="2016-04-25T12:57:00Z">
            <w:rPr/>
          </w:rPrChange>
        </w:rPr>
      </w:pPr>
      <w:r w:rsidRPr="006B24B3">
        <w:rPr>
          <w:sz w:val="20"/>
          <w:szCs w:val="20"/>
          <w:rPrChange w:id="122" w:author="CANDACE JOHNSON-HURWITZ" w:date="2016-04-25T12:57:00Z">
            <w:rPr/>
          </w:rPrChange>
        </w:rPr>
        <w:t xml:space="preserve">Any idea what kind of costs we are looking at to transfer service? </w:t>
      </w:r>
      <w:r w:rsidRPr="006B24B3">
        <w:rPr>
          <w:sz w:val="20"/>
          <w:szCs w:val="20"/>
          <w:rPrChange w:id="123" w:author="CANDACE JOHNSON-HURWITZ" w:date="2016-04-25T12:57:00Z">
            <w:rPr/>
          </w:rPrChange>
        </w:rPr>
        <w:br/>
      </w:r>
    </w:p>
    <w:p w:rsidR="00EF580B" w:rsidRPr="006B24B3" w:rsidRDefault="00EF580B" w:rsidP="00015A03">
      <w:pPr>
        <w:pStyle w:val="ListParagraph"/>
        <w:numPr>
          <w:ilvl w:val="0"/>
          <w:numId w:val="6"/>
        </w:numPr>
        <w:rPr>
          <w:sz w:val="20"/>
          <w:szCs w:val="20"/>
          <w:rPrChange w:id="124" w:author="CANDACE JOHNSON-HURWITZ" w:date="2016-04-25T12:57:00Z">
            <w:rPr/>
          </w:rPrChange>
        </w:rPr>
      </w:pPr>
      <w:r w:rsidRPr="006B24B3">
        <w:rPr>
          <w:sz w:val="20"/>
          <w:szCs w:val="20"/>
          <w:rPrChange w:id="125" w:author="CANDACE JOHNSON-HURWITZ" w:date="2016-04-25T12:57:00Z">
            <w:rPr/>
          </w:rPrChange>
        </w:rPr>
        <w:t>When can we begin purchasing phones and phone service?</w:t>
      </w:r>
      <w:r w:rsidR="007A196A" w:rsidRPr="006B24B3">
        <w:rPr>
          <w:sz w:val="20"/>
          <w:szCs w:val="20"/>
          <w:rPrChange w:id="126" w:author="CANDACE JOHNSON-HURWITZ" w:date="2016-04-25T12:57:00Z">
            <w:rPr/>
          </w:rPrChange>
        </w:rPr>
        <w:t xml:space="preserve"> We would like to be</w:t>
      </w:r>
      <w:ins w:id="127" w:author="CANDACE JOHNSON-HURWITZ" w:date="2016-04-25T12:58:00Z">
        <w:r w:rsidR="001E1625">
          <w:rPr>
            <w:sz w:val="20"/>
            <w:szCs w:val="20"/>
          </w:rPr>
          <w:t>gin</w:t>
        </w:r>
      </w:ins>
      <w:del w:id="128" w:author="CANDACE JOHNSON-HURWITZ" w:date="2016-04-25T12:58:00Z">
        <w:r w:rsidR="007A196A" w:rsidRPr="006B24B3" w:rsidDel="001E1625">
          <w:rPr>
            <w:sz w:val="20"/>
            <w:szCs w:val="20"/>
            <w:rPrChange w:id="129" w:author="CANDACE JOHNSON-HURWITZ" w:date="2016-04-25T12:57:00Z">
              <w:rPr/>
            </w:rPrChange>
          </w:rPr>
          <w:delText>ing</w:delText>
        </w:r>
      </w:del>
      <w:r w:rsidR="007A196A" w:rsidRPr="006B24B3">
        <w:rPr>
          <w:sz w:val="20"/>
          <w:szCs w:val="20"/>
          <w:rPrChange w:id="130" w:author="CANDACE JOHNSON-HURWITZ" w:date="2016-04-25T12:57:00Z">
            <w:rPr/>
          </w:rPrChange>
        </w:rPr>
        <w:t xml:space="preserve"> immediately.</w:t>
      </w:r>
      <w:r w:rsidRPr="006B24B3">
        <w:rPr>
          <w:sz w:val="20"/>
          <w:szCs w:val="20"/>
          <w:rPrChange w:id="131" w:author="CANDACE JOHNSON-HURWITZ" w:date="2016-04-25T12:57:00Z">
            <w:rPr/>
          </w:rPrChange>
        </w:rPr>
        <w:br/>
      </w:r>
    </w:p>
    <w:p w:rsidR="00EF580B" w:rsidRPr="006B24B3" w:rsidRDefault="00EF580B" w:rsidP="00015A03">
      <w:pPr>
        <w:pStyle w:val="ListParagraph"/>
        <w:numPr>
          <w:ilvl w:val="0"/>
          <w:numId w:val="6"/>
        </w:numPr>
        <w:rPr>
          <w:sz w:val="20"/>
          <w:szCs w:val="20"/>
          <w:rPrChange w:id="132" w:author="CANDACE JOHNSON-HURWITZ" w:date="2016-04-25T12:57:00Z">
            <w:rPr/>
          </w:rPrChange>
        </w:rPr>
      </w:pPr>
      <w:r w:rsidRPr="006B24B3">
        <w:rPr>
          <w:sz w:val="20"/>
          <w:szCs w:val="20"/>
          <w:rPrChange w:id="133" w:author="CANDACE JOHNSON-HURWITZ" w:date="2016-04-25T12:57:00Z">
            <w:rPr/>
          </w:rPrChange>
        </w:rPr>
        <w:t xml:space="preserve">What is the best way to streamline service requests relating to the transfer of phone service for participants while they are in our lab? Can we contact Julie directly, or have another Verizon contact? </w:t>
      </w:r>
    </w:p>
    <w:sectPr w:rsidR="00EF580B" w:rsidRPr="006B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C4DEE"/>
    <w:multiLevelType w:val="hybridMultilevel"/>
    <w:tmpl w:val="B8C8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421BA"/>
    <w:multiLevelType w:val="hybridMultilevel"/>
    <w:tmpl w:val="1E6C6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6F2719"/>
    <w:multiLevelType w:val="hybridMultilevel"/>
    <w:tmpl w:val="650C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E90650"/>
    <w:multiLevelType w:val="hybridMultilevel"/>
    <w:tmpl w:val="94200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0C3F82"/>
    <w:multiLevelType w:val="hybridMultilevel"/>
    <w:tmpl w:val="29CC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44F2D"/>
    <w:multiLevelType w:val="hybridMultilevel"/>
    <w:tmpl w:val="5BD6A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95163F"/>
    <w:multiLevelType w:val="hybridMultilevel"/>
    <w:tmpl w:val="20D4D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NDACE JOHNSON-HURWITZ">
    <w15:presenceInfo w15:providerId="None" w15:userId="CANDACE JOHNSON-HURWI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03"/>
    <w:rsid w:val="00015A03"/>
    <w:rsid w:val="00103A47"/>
    <w:rsid w:val="00174B46"/>
    <w:rsid w:val="001E1625"/>
    <w:rsid w:val="005B55AF"/>
    <w:rsid w:val="006B24B3"/>
    <w:rsid w:val="007A196A"/>
    <w:rsid w:val="00BE0A31"/>
    <w:rsid w:val="00EF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F89C"/>
  <w15:docId w15:val="{8EF666B0-B043-4B46-A908-314FE54A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03"/>
    <w:pPr>
      <w:ind w:left="720"/>
      <w:contextualSpacing/>
    </w:pPr>
  </w:style>
  <w:style w:type="paragraph" w:styleId="BalloonText">
    <w:name w:val="Balloon Text"/>
    <w:basedOn w:val="Normal"/>
    <w:link w:val="BalloonTextChar"/>
    <w:uiPriority w:val="99"/>
    <w:semiHidden/>
    <w:unhideWhenUsed/>
    <w:rsid w:val="005B5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5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82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CANDACE JOHNSON-HURWITZ</dc:creator>
  <cp:lastModifiedBy>CANDACE JOHNSON-HURWITZ</cp:lastModifiedBy>
  <cp:revision>3</cp:revision>
  <dcterms:created xsi:type="dcterms:W3CDTF">2016-04-25T17:58:00Z</dcterms:created>
  <dcterms:modified xsi:type="dcterms:W3CDTF">2016-04-25T17:59:00Z</dcterms:modified>
</cp:coreProperties>
</file>