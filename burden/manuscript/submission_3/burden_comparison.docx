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7DC5" w14:textId="77777777" w:rsidR="00DC3B47" w:rsidRDefault="00DC3B47">
      <w:pPr>
        <w:pStyle w:val="BodyText"/>
        <w:rPr>
          <w:del w:id="2" w:author="Kendra Wyant" w:date="2023-05-31T13:43:00Z"/>
          <w:rFonts w:ascii="Times New Roman"/>
          <w:sz w:val="20"/>
        </w:rPr>
      </w:pPr>
    </w:p>
    <w:p w14:paraId="6E408FB5" w14:textId="77777777" w:rsidR="003146FC" w:rsidRDefault="003146FC">
      <w:pPr>
        <w:pStyle w:val="BodyText"/>
        <w:rPr>
          <w:rFonts w:ascii="Times New Roman"/>
          <w:sz w:val="20"/>
        </w:rPr>
      </w:pPr>
    </w:p>
    <w:p w14:paraId="3DD5FEE0" w14:textId="77777777" w:rsidR="003146FC" w:rsidRDefault="003146FC">
      <w:pPr>
        <w:pStyle w:val="BodyText"/>
        <w:rPr>
          <w:rFonts w:ascii="Times New Roman"/>
          <w:sz w:val="20"/>
        </w:rPr>
      </w:pPr>
    </w:p>
    <w:p w14:paraId="559FB569" w14:textId="77777777" w:rsidR="003146FC" w:rsidRDefault="003146FC">
      <w:pPr>
        <w:pStyle w:val="BodyText"/>
        <w:rPr>
          <w:rFonts w:ascii="Times New Roman"/>
          <w:sz w:val="20"/>
        </w:rPr>
      </w:pPr>
    </w:p>
    <w:p w14:paraId="6AFF5568" w14:textId="77777777" w:rsidR="003146FC" w:rsidRDefault="003146FC">
      <w:pPr>
        <w:pStyle w:val="BodyText"/>
        <w:rPr>
          <w:rFonts w:ascii="Times New Roman"/>
          <w:sz w:val="20"/>
        </w:rPr>
      </w:pPr>
    </w:p>
    <w:p w14:paraId="607C75EF" w14:textId="77777777" w:rsidR="003146FC" w:rsidRDefault="003146FC">
      <w:pPr>
        <w:pStyle w:val="BodyText"/>
        <w:rPr>
          <w:rFonts w:ascii="Times New Roman"/>
          <w:sz w:val="20"/>
        </w:rPr>
      </w:pPr>
    </w:p>
    <w:p w14:paraId="21C5351B" w14:textId="77777777" w:rsidR="003146FC" w:rsidRDefault="003146FC">
      <w:pPr>
        <w:pStyle w:val="BodyText"/>
        <w:rPr>
          <w:rFonts w:ascii="Times New Roman"/>
          <w:sz w:val="20"/>
        </w:rPr>
      </w:pPr>
    </w:p>
    <w:p w14:paraId="25931A23" w14:textId="77777777" w:rsidR="003146FC" w:rsidRDefault="003146FC">
      <w:pPr>
        <w:pStyle w:val="BodyText"/>
        <w:rPr>
          <w:rFonts w:ascii="Times New Roman"/>
          <w:sz w:val="20"/>
        </w:rPr>
      </w:pPr>
    </w:p>
    <w:p w14:paraId="175E7594" w14:textId="77777777" w:rsidR="003146FC" w:rsidRDefault="003146FC">
      <w:pPr>
        <w:pStyle w:val="BodyText"/>
        <w:rPr>
          <w:rFonts w:ascii="Times New Roman"/>
          <w:sz w:val="20"/>
        </w:rPr>
      </w:pPr>
    </w:p>
    <w:p w14:paraId="1DD15F79" w14:textId="77777777" w:rsidR="003146FC" w:rsidRDefault="003146FC">
      <w:pPr>
        <w:pStyle w:val="BodyText"/>
        <w:rPr>
          <w:rFonts w:ascii="Times New Roman"/>
          <w:sz w:val="20"/>
        </w:rPr>
      </w:pPr>
    </w:p>
    <w:p w14:paraId="04485AFC" w14:textId="77777777" w:rsidR="003146FC" w:rsidRDefault="003146FC">
      <w:pPr>
        <w:pStyle w:val="BodyText"/>
        <w:rPr>
          <w:rFonts w:ascii="Times New Roman"/>
          <w:sz w:val="20"/>
        </w:rPr>
      </w:pPr>
    </w:p>
    <w:p w14:paraId="66D72799" w14:textId="77777777" w:rsidR="003146FC" w:rsidRDefault="003146FC">
      <w:pPr>
        <w:pStyle w:val="BodyText"/>
        <w:rPr>
          <w:rFonts w:ascii="Times New Roman"/>
          <w:sz w:val="20"/>
        </w:rPr>
      </w:pPr>
    </w:p>
    <w:p w14:paraId="6716FF4F" w14:textId="77777777" w:rsidR="003146FC" w:rsidRDefault="003146FC">
      <w:pPr>
        <w:pStyle w:val="BodyText"/>
        <w:rPr>
          <w:rFonts w:ascii="Times New Roman"/>
          <w:sz w:val="20"/>
        </w:rPr>
        <w:pPrChange w:id="3" w:author="Kendra Wyant" w:date="2023-05-31T13:43:00Z">
          <w:pPr>
            <w:pStyle w:val="BodyText"/>
            <w:spacing w:before="9"/>
          </w:pPr>
        </w:pPrChange>
      </w:pPr>
    </w:p>
    <w:p w14:paraId="784D54A9" w14:textId="77777777" w:rsidR="003146FC" w:rsidRDefault="004E27B8">
      <w:pPr>
        <w:pStyle w:val="BodyText"/>
        <w:spacing w:before="237" w:line="355" w:lineRule="auto"/>
        <w:ind w:left="169" w:right="566"/>
        <w:jc w:val="center"/>
        <w:pPrChange w:id="4" w:author="Kendra Wyant" w:date="2023-05-31T13:43:00Z">
          <w:pPr>
            <w:pStyle w:val="BodyText"/>
            <w:spacing w:before="118" w:line="355" w:lineRule="auto"/>
            <w:ind w:left="161" w:right="558"/>
            <w:jc w:val="center"/>
          </w:pPr>
        </w:pPrChange>
      </w:pPr>
      <w:r>
        <w:rPr>
          <w:spacing w:val="-4"/>
        </w:rPr>
        <w:t>Acceptability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9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Among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Alcohol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10"/>
        </w:rPr>
        <w:t xml:space="preserve"> </w:t>
      </w:r>
      <w:r>
        <w:rPr>
          <w:spacing w:val="-4"/>
        </w:rPr>
        <w:t>Disorder:</w:t>
      </w:r>
      <w:r>
        <w:rPr>
          <w:spacing w:val="7"/>
        </w:rPr>
        <w:t xml:space="preserve"> </w:t>
      </w:r>
      <w:r>
        <w:rPr>
          <w:spacing w:val="-4"/>
        </w:rPr>
        <w:t xml:space="preserve">Observational </w:t>
      </w:r>
      <w:r>
        <w:rPr>
          <w:spacing w:val="-2"/>
        </w:rPr>
        <w:t>Study</w:t>
      </w:r>
    </w:p>
    <w:p w14:paraId="49B5C4DD" w14:textId="77777777" w:rsidR="003146FC" w:rsidRDefault="003146FC">
      <w:pPr>
        <w:pStyle w:val="BodyText"/>
        <w:spacing w:before="1"/>
        <w:rPr>
          <w:sz w:val="26"/>
        </w:rPr>
      </w:pPr>
    </w:p>
    <w:p w14:paraId="5D4E3AA9" w14:textId="77777777" w:rsidR="003146FC" w:rsidRDefault="004E27B8">
      <w:pPr>
        <w:pStyle w:val="BodyText"/>
        <w:spacing w:line="350" w:lineRule="auto"/>
        <w:ind w:left="168" w:right="566"/>
        <w:jc w:val="center"/>
        <w:rPr>
          <w:sz w:val="16"/>
        </w:rPr>
        <w:pPrChange w:id="5" w:author="Kendra Wyant" w:date="2023-05-31T13:43:00Z">
          <w:pPr>
            <w:pStyle w:val="BodyText"/>
            <w:spacing w:line="350" w:lineRule="auto"/>
            <w:ind w:left="375" w:right="728"/>
            <w:jc w:val="center"/>
          </w:pPr>
        </w:pPrChange>
      </w:pPr>
      <w:r>
        <w:t>Kendra</w:t>
      </w:r>
      <w:r>
        <w:rPr>
          <w:spacing w:val="-4"/>
        </w:rPr>
        <w:t xml:space="preserve"> </w:t>
      </w:r>
      <w:r>
        <w:t>Wyant</w:t>
      </w:r>
      <w:r>
        <w:rPr>
          <w:position w:val="9"/>
          <w:sz w:val="16"/>
        </w:rPr>
        <w:t>1</w:t>
      </w:r>
      <w:r>
        <w:t>,</w:t>
      </w:r>
      <w:r>
        <w:rPr>
          <w:spacing w:val="-5"/>
        </w:rPr>
        <w:t xml:space="preserve"> </w:t>
      </w:r>
      <w:r>
        <w:t>Hannah</w:t>
      </w:r>
      <w:r>
        <w:rPr>
          <w:spacing w:val="-4"/>
        </w:rPr>
        <w:t xml:space="preserve"> </w:t>
      </w:r>
      <w:r>
        <w:t>Moshontz</w:t>
      </w:r>
      <w:r>
        <w:rPr>
          <w:position w:val="9"/>
          <w:sz w:val="16"/>
        </w:rPr>
        <w:t>1</w:t>
      </w:r>
      <w:r>
        <w:t>,</w:t>
      </w:r>
      <w:r>
        <w:rPr>
          <w:spacing w:val="-5"/>
        </w:rPr>
        <w:t xml:space="preserve"> </w:t>
      </w:r>
      <w:r>
        <w:t>Stephanie</w:t>
      </w:r>
      <w:r>
        <w:rPr>
          <w:spacing w:val="-4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Ward</w:t>
      </w:r>
      <w:r>
        <w:rPr>
          <w:position w:val="9"/>
          <w:sz w:val="16"/>
        </w:rPr>
        <w:t>1</w:t>
      </w:r>
      <w:r>
        <w:t>,</w:t>
      </w:r>
      <w:r>
        <w:rPr>
          <w:spacing w:val="-5"/>
        </w:rPr>
        <w:t xml:space="preserve"> </w:t>
      </w:r>
      <w:r>
        <w:t>Gaylen</w:t>
      </w:r>
      <w:r>
        <w:rPr>
          <w:spacing w:val="-4"/>
        </w:rPr>
        <w:t xml:space="preserve"> </w:t>
      </w:r>
      <w:r>
        <w:t>E.</w:t>
      </w:r>
      <w:r>
        <w:rPr>
          <w:spacing w:val="-4"/>
        </w:rPr>
        <w:t xml:space="preserve"> </w:t>
      </w:r>
      <w:r>
        <w:t>Fronk</w:t>
      </w:r>
      <w:r>
        <w:rPr>
          <w:position w:val="9"/>
          <w:sz w:val="16"/>
        </w:rPr>
        <w:t>1</w:t>
      </w:r>
      <w:r>
        <w:t>,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John</w:t>
      </w:r>
      <w:r>
        <w:rPr>
          <w:spacing w:val="-5"/>
        </w:rPr>
        <w:t xml:space="preserve"> </w:t>
      </w:r>
      <w:r>
        <w:rPr>
          <w:w w:val="105"/>
        </w:rPr>
        <w:t xml:space="preserve">J. </w:t>
      </w:r>
      <w:r>
        <w:rPr>
          <w:spacing w:val="-2"/>
        </w:rPr>
        <w:t>Curtin</w:t>
      </w:r>
      <w:r>
        <w:rPr>
          <w:spacing w:val="-2"/>
          <w:position w:val="9"/>
          <w:sz w:val="16"/>
        </w:rPr>
        <w:t>1</w:t>
      </w:r>
    </w:p>
    <w:p w14:paraId="1D2D4036" w14:textId="77777777" w:rsidR="003146FC" w:rsidRDefault="004E27B8">
      <w:pPr>
        <w:pStyle w:val="BodyText"/>
        <w:spacing w:before="283"/>
        <w:ind w:left="1570"/>
        <w:pPrChange w:id="6" w:author="Kendra Wyant" w:date="2023-05-31T13:43:00Z">
          <w:pPr>
            <w:pStyle w:val="BodyText"/>
            <w:spacing w:before="282"/>
            <w:ind w:left="1570"/>
          </w:pPr>
        </w:pPrChange>
      </w:pPr>
      <w:r>
        <w:rPr>
          <w:spacing w:val="-4"/>
          <w:position w:val="9"/>
          <w:sz w:val="16"/>
        </w:rPr>
        <w:t>1</w:t>
      </w:r>
      <w:r>
        <w:rPr>
          <w:spacing w:val="20"/>
          <w:position w:val="9"/>
          <w:sz w:val="16"/>
        </w:rPr>
        <w:t xml:space="preserve"> </w:t>
      </w:r>
      <w:r>
        <w:rPr>
          <w:spacing w:val="-4"/>
        </w:rPr>
        <w:t>Department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Psychology,</w:t>
      </w:r>
      <w:r>
        <w:rPr>
          <w:spacing w:val="-7"/>
        </w:rPr>
        <w:t xml:space="preserve"> </w:t>
      </w:r>
      <w:r>
        <w:rPr>
          <w:spacing w:val="-4"/>
        </w:rPr>
        <w:t>University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Wisconsin</w:t>
      </w:r>
      <w:r>
        <w:rPr>
          <w:spacing w:val="-7"/>
        </w:rPr>
        <w:t xml:space="preserve"> </w:t>
      </w:r>
      <w:r>
        <w:rPr>
          <w:spacing w:val="-4"/>
        </w:rPr>
        <w:t>-</w:t>
      </w:r>
      <w:r>
        <w:rPr>
          <w:spacing w:val="-6"/>
        </w:rPr>
        <w:t xml:space="preserve"> </w:t>
      </w:r>
      <w:r>
        <w:rPr>
          <w:spacing w:val="-4"/>
        </w:rPr>
        <w:t>Madison</w:t>
      </w:r>
    </w:p>
    <w:p w14:paraId="6C0510C9" w14:textId="77777777" w:rsidR="003146FC" w:rsidRDefault="003146FC">
      <w:pPr>
        <w:pStyle w:val="BodyText"/>
        <w:rPr>
          <w:sz w:val="34"/>
        </w:rPr>
      </w:pPr>
    </w:p>
    <w:p w14:paraId="1961DF91" w14:textId="77777777" w:rsidR="003146FC" w:rsidRDefault="003146FC">
      <w:pPr>
        <w:pStyle w:val="BodyText"/>
        <w:rPr>
          <w:sz w:val="34"/>
        </w:rPr>
      </w:pPr>
    </w:p>
    <w:p w14:paraId="5ACA6A8E" w14:textId="77777777" w:rsidR="003146FC" w:rsidRDefault="003146FC">
      <w:pPr>
        <w:pStyle w:val="BodyText"/>
        <w:rPr>
          <w:sz w:val="34"/>
        </w:rPr>
      </w:pPr>
    </w:p>
    <w:p w14:paraId="2266C239" w14:textId="77777777" w:rsidR="003146FC" w:rsidRDefault="003146FC">
      <w:pPr>
        <w:pStyle w:val="BodyText"/>
        <w:rPr>
          <w:sz w:val="34"/>
        </w:rPr>
      </w:pPr>
    </w:p>
    <w:p w14:paraId="5B35C91D" w14:textId="77777777" w:rsidR="003146FC" w:rsidRDefault="003146FC">
      <w:pPr>
        <w:pStyle w:val="BodyText"/>
        <w:rPr>
          <w:sz w:val="34"/>
        </w:rPr>
      </w:pPr>
    </w:p>
    <w:p w14:paraId="39715785" w14:textId="77777777" w:rsidR="003146FC" w:rsidRDefault="003146FC">
      <w:pPr>
        <w:pStyle w:val="BodyText"/>
        <w:rPr>
          <w:sz w:val="34"/>
        </w:rPr>
      </w:pPr>
    </w:p>
    <w:p w14:paraId="4C375811" w14:textId="77777777" w:rsidR="003146FC" w:rsidRDefault="003146FC">
      <w:pPr>
        <w:pStyle w:val="BodyText"/>
        <w:rPr>
          <w:sz w:val="34"/>
        </w:rPr>
      </w:pPr>
    </w:p>
    <w:p w14:paraId="023A5A59" w14:textId="77777777" w:rsidR="003146FC" w:rsidRDefault="003146FC">
      <w:pPr>
        <w:pStyle w:val="BodyText"/>
        <w:rPr>
          <w:sz w:val="34"/>
        </w:rPr>
      </w:pPr>
    </w:p>
    <w:p w14:paraId="13A8B777" w14:textId="77777777" w:rsidR="003146FC" w:rsidRDefault="003146FC">
      <w:pPr>
        <w:pStyle w:val="BodyText"/>
        <w:rPr>
          <w:sz w:val="34"/>
        </w:rPr>
      </w:pPr>
    </w:p>
    <w:p w14:paraId="4A930D60" w14:textId="77777777" w:rsidR="003146FC" w:rsidRDefault="003146FC">
      <w:pPr>
        <w:pStyle w:val="BodyText"/>
        <w:rPr>
          <w:sz w:val="34"/>
        </w:rPr>
      </w:pPr>
    </w:p>
    <w:p w14:paraId="0674EEC0" w14:textId="77777777" w:rsidR="003146FC" w:rsidRDefault="003146FC">
      <w:pPr>
        <w:pStyle w:val="BodyText"/>
        <w:rPr>
          <w:sz w:val="34"/>
        </w:rPr>
      </w:pPr>
    </w:p>
    <w:p w14:paraId="4EF7EB2E" w14:textId="77777777" w:rsidR="003146FC" w:rsidRDefault="003146FC">
      <w:pPr>
        <w:pStyle w:val="BodyText"/>
        <w:spacing w:before="2"/>
        <w:rPr>
          <w:sz w:val="43"/>
          <w:rPrChange w:id="7" w:author="Kendra Wyant" w:date="2023-05-31T13:43:00Z">
            <w:rPr>
              <w:sz w:val="35"/>
            </w:rPr>
          </w:rPrChange>
        </w:rPr>
        <w:pPrChange w:id="8" w:author="Kendra Wyant" w:date="2023-05-31T13:43:00Z">
          <w:pPr>
            <w:pStyle w:val="BodyText"/>
            <w:spacing w:before="11"/>
          </w:pPr>
        </w:pPrChange>
      </w:pPr>
    </w:p>
    <w:p w14:paraId="18061CBA" w14:textId="77777777" w:rsidR="003146FC" w:rsidRDefault="004E27B8">
      <w:pPr>
        <w:pStyle w:val="BodyText"/>
        <w:spacing w:before="1"/>
        <w:ind w:left="169" w:right="566"/>
        <w:jc w:val="center"/>
        <w:pPrChange w:id="9" w:author="Kendra Wyant" w:date="2023-05-31T13:43:00Z">
          <w:pPr>
            <w:pStyle w:val="BodyText"/>
            <w:spacing w:before="1"/>
            <w:ind w:left="161" w:right="558"/>
            <w:jc w:val="center"/>
          </w:pPr>
        </w:pPrChange>
      </w:pPr>
      <w:r>
        <w:rPr>
          <w:spacing w:val="-5"/>
        </w:rPr>
        <w:t>Author</w:t>
      </w:r>
      <w:r>
        <w:rPr>
          <w:spacing w:val="-1"/>
        </w:rPr>
        <w:t xml:space="preserve"> </w:t>
      </w:r>
      <w:r>
        <w:rPr>
          <w:spacing w:val="-4"/>
        </w:rPr>
        <w:t>Note</w:t>
      </w:r>
    </w:p>
    <w:p w14:paraId="3D88DD51" w14:textId="77777777" w:rsidR="003146FC" w:rsidRDefault="003146FC">
      <w:pPr>
        <w:pStyle w:val="BodyText"/>
        <w:spacing w:before="4"/>
        <w:rPr>
          <w:sz w:val="48"/>
          <w:rPrChange w:id="10" w:author="Kendra Wyant" w:date="2023-05-31T13:43:00Z">
            <w:rPr>
              <w:sz w:val="46"/>
            </w:rPr>
          </w:rPrChange>
        </w:rPr>
        <w:pPrChange w:id="11" w:author="Kendra Wyant" w:date="2023-05-31T13:43:00Z">
          <w:pPr>
            <w:pStyle w:val="BodyText"/>
            <w:spacing w:before="11"/>
          </w:pPr>
        </w:pPrChange>
      </w:pPr>
    </w:p>
    <w:p w14:paraId="469F4CC9" w14:textId="77777777" w:rsidR="003146FC" w:rsidRDefault="004E27B8">
      <w:pPr>
        <w:pStyle w:val="BodyText"/>
        <w:spacing w:before="1" w:line="355" w:lineRule="auto"/>
        <w:ind w:left="160" w:right="553" w:firstLine="576"/>
        <w:pPrChange w:id="12" w:author="Kendra Wyant" w:date="2023-05-31T13:43:00Z">
          <w:pPr>
            <w:pStyle w:val="BodyText"/>
            <w:spacing w:before="1" w:line="355" w:lineRule="auto"/>
            <w:ind w:left="148" w:right="512" w:firstLine="587"/>
          </w:pPr>
        </w:pPrChange>
      </w:pPr>
      <w:r>
        <w:rPr>
          <w:spacing w:val="-2"/>
        </w:rPr>
        <w:t>Correspondence</w:t>
      </w:r>
      <w:r>
        <w:rPr>
          <w:spacing w:val="-8"/>
        </w:rPr>
        <w:t xml:space="preserve"> </w:t>
      </w:r>
      <w:r>
        <w:rPr>
          <w:spacing w:val="-2"/>
        </w:rPr>
        <w:t>concerning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article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addressed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John</w:t>
      </w:r>
      <w:r>
        <w:rPr>
          <w:spacing w:val="-8"/>
        </w:rPr>
        <w:t xml:space="preserve"> </w:t>
      </w:r>
      <w:r>
        <w:rPr>
          <w:spacing w:val="-2"/>
        </w:rPr>
        <w:t>J.</w:t>
      </w:r>
      <w:r>
        <w:rPr>
          <w:spacing w:val="-8"/>
        </w:rPr>
        <w:t xml:space="preserve"> </w:t>
      </w:r>
      <w:r>
        <w:rPr>
          <w:spacing w:val="-2"/>
        </w:rPr>
        <w:t>Curtin,</w:t>
      </w:r>
      <w:r>
        <w:rPr>
          <w:spacing w:val="-8"/>
        </w:rPr>
        <w:t xml:space="preserve"> </w:t>
      </w:r>
      <w:r>
        <w:rPr>
          <w:spacing w:val="-2"/>
        </w:rPr>
        <w:t xml:space="preserve">1202 </w:t>
      </w:r>
      <w:r>
        <w:t>West Johnson St, Madison, WI 53706.</w:t>
      </w:r>
      <w:r>
        <w:rPr>
          <w:spacing w:val="39"/>
        </w:rPr>
        <w:t xml:space="preserve"> </w:t>
      </w:r>
      <w:r>
        <w:t>E-mail:</w:t>
      </w:r>
      <w:r>
        <w:rPr>
          <w:spacing w:val="40"/>
        </w:rPr>
        <w:t xml:space="preserve"> </w:t>
      </w:r>
      <w:r w:rsidR="00765778">
        <w:fldChar w:fldCharType="begin"/>
      </w:r>
      <w:r w:rsidR="00765778">
        <w:instrText>HYPERLINK "mailto:jjcurtin@wisc.edu" \h</w:instrText>
      </w:r>
      <w:r w:rsidR="00765778">
        <w:fldChar w:fldCharType="separate"/>
      </w:r>
      <w:r>
        <w:t>jjcurtin@wisc.edu</w:t>
      </w:r>
      <w:r w:rsidR="00765778">
        <w:fldChar w:fldCharType="end"/>
      </w:r>
    </w:p>
    <w:p w14:paraId="6851851F" w14:textId="77777777" w:rsidR="003146FC" w:rsidRDefault="003146FC">
      <w:pPr>
        <w:spacing w:line="355" w:lineRule="auto"/>
        <w:sectPr w:rsidR="003146FC">
          <w:headerReference w:type="default" r:id="rId8"/>
          <w:footerReference w:type="default" r:id="rId9"/>
          <w:type w:val="continuous"/>
          <w:pgSz w:w="12240" w:h="15840"/>
          <w:pgMar w:top="1240" w:right="880" w:bottom="280" w:left="1280" w:header="649" w:footer="0" w:gutter="0"/>
          <w:pgNumType w:start="1"/>
          <w:cols w:space="720"/>
        </w:sectPr>
      </w:pPr>
    </w:p>
    <w:p w14:paraId="1A6CE8C1" w14:textId="77777777" w:rsidR="003146FC" w:rsidRDefault="003146FC">
      <w:pPr>
        <w:pStyle w:val="BodyText"/>
        <w:rPr>
          <w:sz w:val="9"/>
        </w:rPr>
      </w:pPr>
    </w:p>
    <w:p w14:paraId="5F29FC91" w14:textId="77777777" w:rsidR="003146FC" w:rsidRDefault="004E27B8">
      <w:pPr>
        <w:pStyle w:val="BodyText"/>
        <w:spacing w:before="118"/>
        <w:ind w:left="169" w:right="566"/>
        <w:jc w:val="center"/>
        <w:pPrChange w:id="13" w:author="Kendra Wyant" w:date="2023-05-31T13:43:00Z">
          <w:pPr>
            <w:pStyle w:val="BodyText"/>
            <w:spacing w:before="118"/>
            <w:ind w:left="165" w:right="556"/>
            <w:jc w:val="center"/>
          </w:pPr>
        </w:pPrChange>
      </w:pPr>
      <w:bookmarkStart w:id="14" w:name="Abstract"/>
      <w:bookmarkEnd w:id="14"/>
      <w:r>
        <w:rPr>
          <w:spacing w:val="-2"/>
        </w:rPr>
        <w:t>Abstract</w:t>
      </w:r>
    </w:p>
    <w:p w14:paraId="68CB3950" w14:textId="77777777" w:rsidR="003146FC" w:rsidRDefault="003146FC">
      <w:pPr>
        <w:pStyle w:val="BodyText"/>
        <w:spacing w:before="10"/>
        <w:rPr>
          <w:sz w:val="31"/>
          <w:rPrChange w:id="15" w:author="Kendra Wyant" w:date="2023-05-31T13:43:00Z">
            <w:rPr>
              <w:sz w:val="22"/>
            </w:rPr>
          </w:rPrChange>
        </w:rPr>
        <w:pPrChange w:id="16" w:author="Kendra Wyant" w:date="2023-05-31T13:43:00Z">
          <w:pPr>
            <w:pStyle w:val="BodyText"/>
            <w:spacing w:before="12"/>
          </w:pPr>
        </w:pPrChange>
      </w:pPr>
    </w:p>
    <w:p w14:paraId="74B39D2B" w14:textId="77777777" w:rsidR="00DC3B47" w:rsidRDefault="004E27B8">
      <w:pPr>
        <w:pStyle w:val="BodyText"/>
        <w:spacing w:line="355" w:lineRule="auto"/>
        <w:ind w:left="160" w:right="512"/>
        <w:rPr>
          <w:del w:id="17" w:author="Kendra Wyant" w:date="2023-05-31T13:43:00Z"/>
        </w:rPr>
      </w:pPr>
      <w:r>
        <w:rPr>
          <w:b/>
          <w:spacing w:val="-2"/>
        </w:rPr>
        <w:t>Background:</w:t>
      </w:r>
      <w:r>
        <w:rPr>
          <w:b/>
          <w:spacing w:val="11"/>
        </w:rPr>
        <w:t xml:space="preserve"> </w:t>
      </w:r>
      <w:r>
        <w:rPr>
          <w:spacing w:val="-2"/>
        </w:rPr>
        <w:t>Personal</w:t>
      </w:r>
      <w:r>
        <w:rPr>
          <w:spacing w:val="-8"/>
          <w:rPrChange w:id="1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8"/>
          <w:rPrChange w:id="1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may</w:t>
      </w:r>
      <w:r>
        <w:rPr>
          <w:spacing w:val="-8"/>
          <w:rPrChange w:id="2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improve</w:t>
      </w:r>
      <w:r>
        <w:rPr>
          <w:spacing w:val="-8"/>
          <w:rPrChange w:id="2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digital</w:t>
      </w:r>
      <w:r>
        <w:rPr>
          <w:spacing w:val="-8"/>
          <w:rPrChange w:id="2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therapeutics</w:t>
      </w:r>
      <w:r>
        <w:rPr>
          <w:spacing w:val="-8"/>
          <w:rPrChange w:id="2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8"/>
          <w:rPrChange w:id="2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mental</w:t>
      </w:r>
      <w:r>
        <w:rPr>
          <w:spacing w:val="-8"/>
          <w:rPrChange w:id="2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health</w:t>
      </w:r>
      <w:r>
        <w:rPr>
          <w:spacing w:val="-8"/>
          <w:rPrChange w:id="2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care</w:t>
      </w:r>
      <w:r>
        <w:rPr>
          <w:spacing w:val="-8"/>
          <w:rPrChange w:id="2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 xml:space="preserve">by </w:t>
      </w:r>
      <w:r>
        <w:rPr>
          <w:spacing w:val="-2"/>
          <w:rPrChange w:id="28" w:author="Kendra Wyant" w:date="2023-05-31T13:43:00Z">
            <w:rPr>
              <w:spacing w:val="-6"/>
            </w:rPr>
          </w:rPrChange>
        </w:rPr>
        <w:t xml:space="preserve">facilitating early screening, symptom monitoring, risk prediction, and </w:t>
      </w:r>
      <w:r>
        <w:rPr>
          <w:spacing w:val="-4"/>
          <w:rPrChange w:id="29" w:author="Kendra Wyant" w:date="2023-05-31T13:43:00Z">
            <w:rPr>
              <w:spacing w:val="-6"/>
            </w:rPr>
          </w:rPrChange>
        </w:rPr>
        <w:t>personalized/adaptive</w:t>
      </w:r>
      <w:r>
        <w:rPr>
          <w:spacing w:val="-6"/>
        </w:rPr>
        <w:t xml:space="preserve"> </w:t>
      </w:r>
      <w:r>
        <w:rPr>
          <w:spacing w:val="-4"/>
        </w:rPr>
        <w:t>interventions.</w:t>
      </w:r>
      <w:r>
        <w:rPr>
          <w:spacing w:val="12"/>
          <w:rPrChange w:id="30" w:author="Kendra Wyant" w:date="2023-05-31T13:43:00Z">
            <w:rPr>
              <w:spacing w:val="15"/>
            </w:rPr>
          </w:rPrChange>
        </w:rPr>
        <w:t xml:space="preserve"> </w:t>
      </w:r>
      <w:r>
        <w:rPr>
          <w:spacing w:val="-4"/>
        </w:rPr>
        <w:t>However,</w:t>
      </w:r>
      <w:r>
        <w:rPr>
          <w:spacing w:val="-6"/>
          <w:rPrChange w:id="3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further</w:t>
      </w:r>
      <w:r>
        <w:rPr>
          <w:spacing w:val="-6"/>
          <w:rPrChange w:id="3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development</w:t>
      </w:r>
      <w:r>
        <w:rPr>
          <w:spacing w:val="-7"/>
          <w:rPrChange w:id="3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and</w:t>
      </w:r>
      <w:r>
        <w:rPr>
          <w:spacing w:val="-6"/>
          <w:rPrChange w:id="3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use</w:t>
      </w:r>
      <w:r>
        <w:rPr>
          <w:spacing w:val="-7"/>
          <w:rPrChange w:id="3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of</w:t>
      </w:r>
      <w:r>
        <w:rPr>
          <w:spacing w:val="-7"/>
          <w:rPrChange w:id="3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 xml:space="preserve">personal </w:t>
      </w:r>
      <w:r>
        <w:rPr>
          <w:spacing w:val="-2"/>
          <w:rPrChange w:id="37" w:author="Kendra Wyant" w:date="2023-05-31T13:43:00Z">
            <w:rPr>
              <w:spacing w:val="-4"/>
            </w:rPr>
          </w:rPrChange>
        </w:rPr>
        <w:t xml:space="preserve">sensing requires better </w:t>
      </w:r>
      <w:r>
        <w:rPr>
          <w:spacing w:val="-2"/>
        </w:rPr>
        <w:t>understanding of its acceptability to people targeted for these mental</w:t>
      </w:r>
      <w:r>
        <w:rPr>
          <w:spacing w:val="-6"/>
          <w:rPrChange w:id="3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health</w:t>
      </w:r>
      <w:r>
        <w:rPr>
          <w:spacing w:val="-6"/>
          <w:rPrChange w:id="3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applications.</w:t>
      </w:r>
      <w:r>
        <w:rPr>
          <w:spacing w:val="15"/>
          <w:rPrChange w:id="40" w:author="Kendra Wyant" w:date="2023-05-31T13:43:00Z">
            <w:rPr>
              <w:spacing w:val="-2"/>
            </w:rPr>
          </w:rPrChange>
        </w:rPr>
        <w:t xml:space="preserve"> </w:t>
      </w:r>
      <w:r>
        <w:rPr>
          <w:b/>
          <w:spacing w:val="-2"/>
          <w:rPrChange w:id="41" w:author="Kendra Wyant" w:date="2023-05-31T13:43:00Z">
            <w:rPr>
              <w:b/>
              <w:spacing w:val="-4"/>
            </w:rPr>
          </w:rPrChange>
        </w:rPr>
        <w:t>Objective:</w:t>
      </w:r>
      <w:r>
        <w:rPr>
          <w:b/>
          <w:spacing w:val="13"/>
          <w:rPrChange w:id="42" w:author="Kendra Wyant" w:date="2023-05-31T13:43:00Z">
            <w:rPr>
              <w:b/>
              <w:spacing w:val="16"/>
            </w:rPr>
          </w:rPrChange>
        </w:rPr>
        <w:t xml:space="preserve"> </w:t>
      </w:r>
      <w:r>
        <w:rPr>
          <w:spacing w:val="-2"/>
          <w:rPrChange w:id="43" w:author="Kendra Wyant" w:date="2023-05-31T13:43:00Z">
            <w:rPr>
              <w:spacing w:val="-4"/>
            </w:rPr>
          </w:rPrChange>
        </w:rPr>
        <w:t>We</w:t>
      </w:r>
      <w:r>
        <w:rPr>
          <w:spacing w:val="-6"/>
          <w:rPrChange w:id="4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5" w:author="Kendra Wyant" w:date="2023-05-31T13:43:00Z">
            <w:rPr>
              <w:spacing w:val="-4"/>
            </w:rPr>
          </w:rPrChange>
        </w:rPr>
        <w:t>assessed</w:t>
      </w:r>
      <w:r>
        <w:rPr>
          <w:spacing w:val="-6"/>
          <w:rPrChange w:id="4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" w:author="Kendra Wyant" w:date="2023-05-31T13:43:00Z">
            <w:rPr>
              <w:spacing w:val="-4"/>
            </w:rPr>
          </w:rPrChange>
        </w:rPr>
        <w:t>the</w:t>
      </w:r>
      <w:r>
        <w:rPr>
          <w:spacing w:val="-6"/>
          <w:rPrChange w:id="4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9" w:author="Kendra Wyant" w:date="2023-05-31T13:43:00Z">
            <w:rPr>
              <w:spacing w:val="-4"/>
            </w:rPr>
          </w:rPrChange>
        </w:rPr>
        <w:t>acceptability</w:t>
      </w:r>
      <w:r>
        <w:rPr>
          <w:spacing w:val="-6"/>
          <w:rPrChange w:id="5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1" w:author="Kendra Wyant" w:date="2023-05-31T13:43:00Z">
            <w:rPr>
              <w:spacing w:val="-4"/>
            </w:rPr>
          </w:rPrChange>
        </w:rPr>
        <w:t>of</w:t>
      </w:r>
      <w:r>
        <w:rPr>
          <w:spacing w:val="-6"/>
          <w:rPrChange w:id="5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" w:author="Kendra Wyant" w:date="2023-05-31T13:43:00Z">
            <w:rPr>
              <w:spacing w:val="-4"/>
            </w:rPr>
          </w:rPrChange>
        </w:rPr>
        <w:t>active</w:t>
      </w:r>
      <w:r>
        <w:rPr>
          <w:spacing w:val="-6"/>
          <w:rPrChange w:id="5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5" w:author="Kendra Wyant" w:date="2023-05-31T13:43:00Z">
            <w:rPr>
              <w:spacing w:val="-4"/>
            </w:rPr>
          </w:rPrChange>
        </w:rPr>
        <w:t>and</w:t>
      </w:r>
      <w:r>
        <w:rPr>
          <w:spacing w:val="-6"/>
          <w:rPrChange w:id="5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7" w:author="Kendra Wyant" w:date="2023-05-31T13:43:00Z">
            <w:rPr>
              <w:spacing w:val="-4"/>
            </w:rPr>
          </w:rPrChange>
        </w:rPr>
        <w:t>passive personal</w:t>
      </w:r>
      <w:r>
        <w:rPr>
          <w:spacing w:val="-6"/>
          <w:rPrChange w:id="5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9" w:author="Kendra Wyant" w:date="2023-05-31T13:43:00Z">
            <w:rPr>
              <w:spacing w:val="-4"/>
            </w:rPr>
          </w:rPrChange>
        </w:rPr>
        <w:t>sensing</w:t>
      </w:r>
      <w:r>
        <w:rPr>
          <w:spacing w:val="-7"/>
          <w:rPrChange w:id="6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1" w:author="Kendra Wyant" w:date="2023-05-31T13:43:00Z">
            <w:rPr>
              <w:spacing w:val="-4"/>
            </w:rPr>
          </w:rPrChange>
        </w:rPr>
        <w:t>methods</w:t>
      </w:r>
      <w:r>
        <w:rPr>
          <w:spacing w:val="-7"/>
          <w:rPrChange w:id="6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3" w:author="Kendra Wyant" w:date="2023-05-31T13:43:00Z">
            <w:rPr>
              <w:spacing w:val="-4"/>
            </w:rPr>
          </w:rPrChange>
        </w:rPr>
        <w:t>in</w:t>
      </w:r>
      <w:r>
        <w:rPr>
          <w:spacing w:val="-6"/>
          <w:rPrChange w:id="6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</w:t>
      </w:r>
      <w:r>
        <w:rPr>
          <w:spacing w:val="-7"/>
          <w:rPrChange w:id="6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sample</w:t>
      </w:r>
      <w:r>
        <w:rPr>
          <w:spacing w:val="-6"/>
          <w:rPrChange w:id="6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6"/>
          <w:rPrChange w:id="6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people</w:t>
      </w:r>
      <w:r>
        <w:rPr>
          <w:spacing w:val="-6"/>
          <w:rPrChange w:id="6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with</w:t>
      </w:r>
      <w:r>
        <w:rPr>
          <w:spacing w:val="-6"/>
          <w:rPrChange w:id="6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moderate</w:t>
      </w:r>
      <w:r>
        <w:rPr>
          <w:spacing w:val="-7"/>
          <w:rPrChange w:id="7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7"/>
          <w:rPrChange w:id="7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severe</w:t>
      </w:r>
      <w:r>
        <w:rPr>
          <w:spacing w:val="-6"/>
          <w:rPrChange w:id="72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alcohol</w:t>
      </w:r>
      <w:r>
        <w:rPr>
          <w:spacing w:val="-6"/>
          <w:rPrChange w:id="7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use</w:t>
      </w:r>
      <w:r>
        <w:rPr>
          <w:spacing w:val="-2"/>
          <w:rPrChange w:id="7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75" w:author="Kendra Wyant" w:date="2023-05-31T13:43:00Z">
            <w:rPr>
              <w:spacing w:val="-2"/>
            </w:rPr>
          </w:rPrChange>
        </w:rPr>
        <w:t>disorder</w:t>
      </w:r>
      <w:r>
        <w:rPr>
          <w:spacing w:val="-5"/>
          <w:rPrChange w:id="7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77" w:author="Kendra Wyant" w:date="2023-05-31T13:43:00Z">
            <w:rPr>
              <w:spacing w:val="-2"/>
            </w:rPr>
          </w:rPrChange>
        </w:rPr>
        <w:t>(AUD)</w:t>
      </w:r>
      <w:r>
        <w:rPr>
          <w:spacing w:val="-5"/>
          <w:rPrChange w:id="7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79" w:author="Kendra Wyant" w:date="2023-05-31T13:43:00Z">
            <w:rPr>
              <w:spacing w:val="-2"/>
            </w:rPr>
          </w:rPrChange>
        </w:rPr>
        <w:t>using</w:t>
      </w:r>
      <w:r>
        <w:rPr>
          <w:spacing w:val="-5"/>
          <w:rPrChange w:id="8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81" w:author="Kendra Wyant" w:date="2023-05-31T13:43:00Z">
            <w:rPr>
              <w:spacing w:val="-2"/>
            </w:rPr>
          </w:rPrChange>
        </w:rPr>
        <w:t>both</w:t>
      </w:r>
      <w:r>
        <w:rPr>
          <w:spacing w:val="-5"/>
          <w:rPrChange w:id="82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83" w:author="Kendra Wyant" w:date="2023-05-31T13:43:00Z">
            <w:rPr/>
          </w:rPrChange>
        </w:rPr>
        <w:t>behavioral</w:t>
      </w:r>
      <w:r>
        <w:rPr>
          <w:spacing w:val="-5"/>
          <w:rPrChange w:id="8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85" w:author="Kendra Wyant" w:date="2023-05-31T13:43:00Z">
            <w:rPr/>
          </w:rPrChange>
        </w:rPr>
        <w:t>and</w:t>
      </w:r>
      <w:r>
        <w:rPr>
          <w:spacing w:val="-5"/>
          <w:rPrChange w:id="8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87" w:author="Kendra Wyant" w:date="2023-05-31T13:43:00Z">
            <w:rPr/>
          </w:rPrChange>
        </w:rPr>
        <w:t>self-report</w:t>
      </w:r>
      <w:r>
        <w:rPr>
          <w:spacing w:val="-5"/>
          <w:rPrChange w:id="8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89" w:author="Kendra Wyant" w:date="2023-05-31T13:43:00Z">
            <w:rPr/>
          </w:rPrChange>
        </w:rPr>
        <w:t>measures.</w:t>
      </w:r>
      <w:r>
        <w:rPr>
          <w:spacing w:val="14"/>
          <w:rPrChange w:id="90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4"/>
          <w:rPrChange w:id="91" w:author="Kendra Wyant" w:date="2023-05-31T13:43:00Z">
            <w:rPr/>
          </w:rPrChange>
        </w:rPr>
        <w:t>This</w:t>
      </w:r>
      <w:r>
        <w:rPr>
          <w:spacing w:val="-5"/>
          <w:rPrChange w:id="9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93" w:author="Kendra Wyant" w:date="2023-05-31T13:43:00Z">
            <w:rPr/>
          </w:rPrChange>
        </w:rPr>
        <w:t>sample</w:t>
      </w:r>
      <w:r>
        <w:rPr>
          <w:spacing w:val="-5"/>
          <w:rPrChange w:id="9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95" w:author="Kendra Wyant" w:date="2023-05-31T13:43:00Z">
            <w:rPr/>
          </w:rPrChange>
        </w:rPr>
        <w:t>was</w:t>
      </w:r>
      <w:r>
        <w:rPr>
          <w:spacing w:val="-5"/>
          <w:rPrChange w:id="9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97" w:author="Kendra Wyant" w:date="2023-05-31T13:43:00Z">
            <w:rPr/>
          </w:rPrChange>
        </w:rPr>
        <w:t>recruited</w:t>
      </w:r>
      <w:r>
        <w:rPr>
          <w:spacing w:val="-4"/>
          <w:rPrChange w:id="9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9" w:author="Kendra Wyant" w:date="2023-05-31T13:43:00Z">
            <w:rPr/>
          </w:rPrChange>
        </w:rPr>
        <w:t>as</w:t>
      </w:r>
      <w:r>
        <w:rPr>
          <w:spacing w:val="-10"/>
          <w:rPrChange w:id="10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1" w:author="Kendra Wyant" w:date="2023-05-31T13:43:00Z">
            <w:rPr/>
          </w:rPrChange>
        </w:rPr>
        <w:t>part</w:t>
      </w:r>
      <w:r>
        <w:rPr>
          <w:spacing w:val="-10"/>
        </w:rPr>
        <w:t xml:space="preserve"> </w:t>
      </w:r>
      <w:r>
        <w:rPr>
          <w:spacing w:val="-2"/>
          <w:rPrChange w:id="102" w:author="Kendra Wyant" w:date="2023-05-31T13:43:00Z">
            <w:rPr/>
          </w:rPrChange>
        </w:rPr>
        <w:t>of</w:t>
      </w:r>
      <w:r>
        <w:rPr>
          <w:spacing w:val="-9"/>
          <w:rPrChange w:id="10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4" w:author="Kendra Wyant" w:date="2023-05-31T13:43:00Z">
            <w:rPr/>
          </w:rPrChange>
        </w:rPr>
        <w:t>a</w:t>
      </w:r>
      <w:r>
        <w:rPr>
          <w:spacing w:val="-10"/>
          <w:rPrChange w:id="10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6" w:author="Kendra Wyant" w:date="2023-05-31T13:43:00Z">
            <w:rPr/>
          </w:rPrChange>
        </w:rPr>
        <w:t>larger</w:t>
      </w:r>
    </w:p>
    <w:p w14:paraId="30FB8082" w14:textId="77777777" w:rsidR="00DC3B47" w:rsidRDefault="004E27B8">
      <w:pPr>
        <w:pStyle w:val="BodyText"/>
        <w:spacing w:line="355" w:lineRule="auto"/>
        <w:ind w:left="160"/>
        <w:rPr>
          <w:del w:id="107" w:author="Kendra Wyant" w:date="2023-05-31T13:43:00Z"/>
        </w:rPr>
      </w:pPr>
      <w:ins w:id="108" w:author="Kendra Wyant" w:date="2023-05-31T13:43:00Z">
        <w:r>
          <w:rPr>
            <w:spacing w:val="-10"/>
          </w:rPr>
          <w:t xml:space="preserve"> </w:t>
        </w:r>
      </w:ins>
      <w:r>
        <w:rPr>
          <w:spacing w:val="-2"/>
          <w:rPrChange w:id="109" w:author="Kendra Wyant" w:date="2023-05-31T13:43:00Z">
            <w:rPr>
              <w:spacing w:val="-6"/>
            </w:rPr>
          </w:rPrChange>
        </w:rPr>
        <w:t>grant-funded</w:t>
      </w:r>
      <w:r>
        <w:rPr>
          <w:spacing w:val="-9"/>
          <w:rPrChange w:id="11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1" w:author="Kendra Wyant" w:date="2023-05-31T13:43:00Z">
            <w:rPr>
              <w:spacing w:val="-6"/>
            </w:rPr>
          </w:rPrChange>
        </w:rPr>
        <w:t>project</w:t>
      </w:r>
      <w:r>
        <w:rPr>
          <w:spacing w:val="-9"/>
          <w:rPrChange w:id="11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3" w:author="Kendra Wyant" w:date="2023-05-31T13:43:00Z">
            <w:rPr>
              <w:spacing w:val="-6"/>
            </w:rPr>
          </w:rPrChange>
        </w:rPr>
        <w:t>to</w:t>
      </w:r>
      <w:del w:id="114" w:author="Kendra Wyant" w:date="2023-05-31T13:43:00Z">
        <w:r w:rsidR="00F53A9D">
          <w:rPr>
            <w:spacing w:val="-7"/>
          </w:rPr>
          <w:delText xml:space="preserve"> </w:delText>
        </w:r>
        <w:r w:rsidR="00F53A9D">
          <w:rPr>
            <w:spacing w:val="-6"/>
          </w:rPr>
          <w:delText>a</w:delText>
        </w:r>
      </w:del>
      <w:r>
        <w:rPr>
          <w:spacing w:val="-9"/>
          <w:rPrChange w:id="11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6" w:author="Kendra Wyant" w:date="2023-05-31T13:43:00Z">
            <w:rPr>
              <w:spacing w:val="-6"/>
            </w:rPr>
          </w:rPrChange>
        </w:rPr>
        <w:t>develop</w:t>
      </w:r>
      <w:r>
        <w:rPr>
          <w:spacing w:val="-10"/>
          <w:rPrChange w:id="11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8" w:author="Kendra Wyant" w:date="2023-05-31T13:43:00Z">
            <w:rPr>
              <w:spacing w:val="-6"/>
            </w:rPr>
          </w:rPrChange>
        </w:rPr>
        <w:t>a</w:t>
      </w:r>
      <w:r>
        <w:rPr>
          <w:spacing w:val="-10"/>
          <w:rPrChange w:id="11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0" w:author="Kendra Wyant" w:date="2023-05-31T13:43:00Z">
            <w:rPr>
              <w:spacing w:val="-6"/>
            </w:rPr>
          </w:rPrChange>
        </w:rPr>
        <w:t>temporally</w:t>
      </w:r>
      <w:r>
        <w:rPr>
          <w:spacing w:val="-9"/>
          <w:rPrChange w:id="12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2" w:author="Kendra Wyant" w:date="2023-05-31T13:43:00Z">
            <w:rPr>
              <w:spacing w:val="-6"/>
            </w:rPr>
          </w:rPrChange>
        </w:rPr>
        <w:t>precise</w:t>
      </w:r>
      <w:r>
        <w:rPr>
          <w:spacing w:val="-10"/>
          <w:rPrChange w:id="12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4" w:author="Kendra Wyant" w:date="2023-05-31T13:43:00Z">
            <w:rPr>
              <w:spacing w:val="-6"/>
            </w:rPr>
          </w:rPrChange>
        </w:rPr>
        <w:t>machine</w:t>
      </w:r>
      <w:r>
        <w:rPr>
          <w:spacing w:val="-10"/>
          <w:rPrChange w:id="12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6" w:author="Kendra Wyant" w:date="2023-05-31T13:43:00Z">
            <w:rPr>
              <w:spacing w:val="-6"/>
            </w:rPr>
          </w:rPrChange>
        </w:rPr>
        <w:t>learning</w:t>
      </w:r>
      <w:r>
        <w:rPr>
          <w:spacing w:val="-2"/>
          <w:rPrChange w:id="127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28" w:author="Kendra Wyant" w:date="2023-05-31T13:43:00Z">
            <w:rPr>
              <w:spacing w:val="-6"/>
            </w:rPr>
          </w:rPrChange>
        </w:rPr>
        <w:t>algorithm</w:t>
      </w:r>
      <w:r>
        <w:rPr>
          <w:rPrChange w:id="129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30" w:author="Kendra Wyant" w:date="2023-05-31T13:43:00Z">
            <w:rPr>
              <w:spacing w:val="-6"/>
            </w:rPr>
          </w:rPrChange>
        </w:rPr>
        <w:t>to</w:t>
      </w:r>
      <w:r>
        <w:rPr>
          <w:rPrChange w:id="131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32" w:author="Kendra Wyant" w:date="2023-05-31T13:43:00Z">
            <w:rPr>
              <w:spacing w:val="-6"/>
            </w:rPr>
          </w:rPrChange>
        </w:rPr>
        <w:t xml:space="preserve">predict </w:t>
      </w:r>
      <w:r>
        <w:t>lapses.</w:t>
      </w:r>
      <w:r>
        <w:rPr>
          <w:spacing w:val="40"/>
        </w:rPr>
        <w:t xml:space="preserve"> </w:t>
      </w:r>
      <w:r>
        <w:rPr>
          <w:b/>
        </w:rPr>
        <w:t>Method:</w:t>
      </w:r>
      <w:r>
        <w:rPr>
          <w:b/>
          <w:spacing w:val="40"/>
        </w:rPr>
        <w:t xml:space="preserve"> </w:t>
      </w:r>
      <w:r>
        <w:t>Participants (</w:t>
      </w:r>
      <w:r>
        <w:rPr>
          <w:i/>
        </w:rPr>
        <w:t>N</w:t>
      </w:r>
      <w:r>
        <w:rPr>
          <w:i/>
          <w:spacing w:val="-29"/>
          <w:rPrChange w:id="133" w:author="Kendra Wyant" w:date="2023-05-31T13:43:00Z">
            <w:rPr>
              <w:i/>
              <w:spacing w:val="-28"/>
            </w:rPr>
          </w:rPrChange>
        </w:rPr>
        <w:t xml:space="preserve"> </w:t>
      </w:r>
      <w:r>
        <w:t xml:space="preserve">=154; 50% female; mean age </w:t>
      </w:r>
      <w:r>
        <w:rPr>
          <w:w w:val="120"/>
        </w:rPr>
        <w:t xml:space="preserve">= </w:t>
      </w:r>
      <w:r>
        <w:t xml:space="preserve">41; </w:t>
      </w:r>
      <w:r>
        <w:rPr>
          <w:spacing w:val="-2"/>
          <w:rPrChange w:id="134" w:author="Kendra Wyant" w:date="2023-05-31T13:43:00Z">
            <w:rPr/>
          </w:rPrChange>
        </w:rPr>
        <w:t>87%</w:t>
      </w:r>
      <w:r>
        <w:rPr>
          <w:spacing w:val="-8"/>
          <w:rPrChange w:id="135" w:author="Kendra Wyant" w:date="2023-05-31T13:43:00Z">
            <w:rPr/>
          </w:rPrChange>
        </w:rPr>
        <w:t xml:space="preserve"> </w:t>
      </w:r>
      <w:r>
        <w:rPr>
          <w:spacing w:val="-2"/>
          <w:rPrChange w:id="136" w:author="Kendra Wyant" w:date="2023-05-31T13:43:00Z">
            <w:rPr/>
          </w:rPrChange>
        </w:rPr>
        <w:t>White,</w:t>
      </w:r>
      <w:r>
        <w:rPr>
          <w:spacing w:val="-8"/>
          <w:rPrChange w:id="137" w:author="Kendra Wyant" w:date="2023-05-31T13:43:00Z">
            <w:rPr/>
          </w:rPrChange>
        </w:rPr>
        <w:t xml:space="preserve"> </w:t>
      </w:r>
      <w:r>
        <w:rPr>
          <w:spacing w:val="-2"/>
          <w:rPrChange w:id="138" w:author="Kendra Wyant" w:date="2023-05-31T13:43:00Z">
            <w:rPr/>
          </w:rPrChange>
        </w:rPr>
        <w:t>97%</w:t>
      </w:r>
    </w:p>
    <w:p w14:paraId="5762AED1" w14:textId="62786078" w:rsidR="003146FC" w:rsidRDefault="004E27B8">
      <w:pPr>
        <w:pStyle w:val="BodyText"/>
        <w:spacing w:line="355" w:lineRule="auto"/>
        <w:ind w:left="160" w:right="553"/>
        <w:rPr>
          <w:ins w:id="139" w:author="Kendra Wyant" w:date="2023-05-31T13:43:00Z"/>
        </w:rPr>
      </w:pPr>
      <w:ins w:id="140" w:author="Kendra Wyant" w:date="2023-05-31T13:43:00Z">
        <w:r>
          <w:rPr>
            <w:spacing w:val="-8"/>
          </w:rPr>
          <w:t xml:space="preserve"> </w:t>
        </w:r>
      </w:ins>
      <w:r>
        <w:rPr>
          <w:spacing w:val="-2"/>
          <w:rPrChange w:id="141" w:author="Kendra Wyant" w:date="2023-05-31T13:43:00Z">
            <w:rPr>
              <w:spacing w:val="-4"/>
            </w:rPr>
          </w:rPrChange>
        </w:rPr>
        <w:t>Non-Hispanic)</w:t>
      </w:r>
      <w:r>
        <w:rPr>
          <w:spacing w:val="-8"/>
          <w:rPrChange w:id="14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43" w:author="Kendra Wyant" w:date="2023-05-31T13:43:00Z">
            <w:rPr>
              <w:spacing w:val="-4"/>
            </w:rPr>
          </w:rPrChange>
        </w:rPr>
        <w:t>in</w:t>
      </w:r>
      <w:r>
        <w:rPr>
          <w:spacing w:val="-8"/>
          <w:rPrChange w:id="14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45" w:author="Kendra Wyant" w:date="2023-05-31T13:43:00Z">
            <w:rPr>
              <w:spacing w:val="-4"/>
            </w:rPr>
          </w:rPrChange>
        </w:rPr>
        <w:t>early</w:t>
      </w:r>
      <w:r>
        <w:rPr>
          <w:spacing w:val="-8"/>
          <w:rPrChange w:id="14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47" w:author="Kendra Wyant" w:date="2023-05-31T13:43:00Z">
            <w:rPr>
              <w:spacing w:val="-4"/>
            </w:rPr>
          </w:rPrChange>
        </w:rPr>
        <w:t>recovery</w:t>
      </w:r>
      <w:r>
        <w:rPr>
          <w:spacing w:val="-8"/>
          <w:rPrChange w:id="14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49" w:author="Kendra Wyant" w:date="2023-05-31T13:43:00Z">
            <w:rPr>
              <w:spacing w:val="-4"/>
            </w:rPr>
          </w:rPrChange>
        </w:rPr>
        <w:t>(1–8</w:t>
      </w:r>
      <w:r>
        <w:rPr>
          <w:spacing w:val="-8"/>
          <w:rPrChange w:id="15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51" w:author="Kendra Wyant" w:date="2023-05-31T13:43:00Z">
            <w:rPr>
              <w:spacing w:val="-4"/>
            </w:rPr>
          </w:rPrChange>
        </w:rPr>
        <w:t>weeks</w:t>
      </w:r>
      <w:r>
        <w:rPr>
          <w:spacing w:val="-8"/>
          <w:rPrChange w:id="15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53" w:author="Kendra Wyant" w:date="2023-05-31T13:43:00Z">
            <w:rPr>
              <w:spacing w:val="-4"/>
            </w:rPr>
          </w:rPrChange>
        </w:rPr>
        <w:t>of</w:t>
      </w:r>
      <w:r>
        <w:rPr>
          <w:spacing w:val="-8"/>
          <w:rPrChange w:id="15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55" w:author="Kendra Wyant" w:date="2023-05-31T13:43:00Z">
            <w:rPr>
              <w:spacing w:val="-4"/>
            </w:rPr>
          </w:rPrChange>
        </w:rPr>
        <w:t>abstinence)</w:t>
      </w:r>
      <w:r>
        <w:rPr>
          <w:spacing w:val="-8"/>
          <w:rPrChange w:id="15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57" w:author="Kendra Wyant" w:date="2023-05-31T13:43:00Z">
            <w:rPr>
              <w:spacing w:val="-4"/>
            </w:rPr>
          </w:rPrChange>
        </w:rPr>
        <w:t>were</w:t>
      </w:r>
      <w:r>
        <w:rPr>
          <w:spacing w:val="-8"/>
          <w:rPrChange w:id="15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59" w:author="Kendra Wyant" w:date="2023-05-31T13:43:00Z">
            <w:rPr>
              <w:spacing w:val="-4"/>
            </w:rPr>
          </w:rPrChange>
        </w:rPr>
        <w:t xml:space="preserve">recruited </w:t>
      </w:r>
      <w:r>
        <w:rPr>
          <w:spacing w:val="-4"/>
        </w:rPr>
        <w:t>to participate in a 3-month</w:t>
      </w:r>
      <w:r>
        <w:rPr>
          <w:spacing w:val="-4"/>
          <w:rPrChange w:id="16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longitudinal</w:t>
      </w:r>
      <w:r>
        <w:rPr>
          <w:spacing w:val="-4"/>
          <w:rPrChange w:id="16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study.</w:t>
      </w:r>
      <w:r>
        <w:rPr>
          <w:spacing w:val="20"/>
          <w:rPrChange w:id="162" w:author="Kendra Wyant" w:date="2023-05-31T13:43:00Z">
            <w:rPr>
              <w:spacing w:val="12"/>
            </w:rPr>
          </w:rPrChange>
        </w:rPr>
        <w:t xml:space="preserve"> </w:t>
      </w:r>
      <w:r>
        <w:rPr>
          <w:spacing w:val="-4"/>
        </w:rPr>
        <w:t>Participants</w:t>
      </w:r>
      <w:r>
        <w:rPr>
          <w:spacing w:val="-4"/>
          <w:rPrChange w:id="16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were</w:t>
      </w:r>
      <w:r>
        <w:rPr>
          <w:spacing w:val="-4"/>
          <w:rPrChange w:id="16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modestly</w:t>
      </w:r>
      <w:r>
        <w:rPr>
          <w:spacing w:val="-4"/>
          <w:rPrChange w:id="16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compensated</w:t>
      </w:r>
      <w:r>
        <w:rPr>
          <w:spacing w:val="-4"/>
          <w:rPrChange w:id="16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to</w:t>
      </w:r>
      <w:r>
        <w:rPr>
          <w:spacing w:val="-4"/>
          <w:rPrChange w:id="16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68" w:author="Kendra Wyant" w:date="2023-05-31T13:43:00Z">
            <w:rPr>
              <w:spacing w:val="-4"/>
            </w:rPr>
          </w:rPrChange>
        </w:rPr>
        <w:t>engage</w:t>
      </w:r>
      <w:r>
        <w:rPr>
          <w:spacing w:val="-6"/>
        </w:rPr>
        <w:t xml:space="preserve"> </w:t>
      </w:r>
      <w:r>
        <w:rPr>
          <w:spacing w:val="-2"/>
          <w:rPrChange w:id="169" w:author="Kendra Wyant" w:date="2023-05-31T13:43:00Z">
            <w:rPr>
              <w:spacing w:val="-4"/>
            </w:rPr>
          </w:rPrChange>
        </w:rPr>
        <w:t>with</w:t>
      </w:r>
      <w:r>
        <w:rPr>
          <w:spacing w:val="-6"/>
        </w:rPr>
        <w:t xml:space="preserve"> </w:t>
      </w:r>
      <w:r>
        <w:rPr>
          <w:spacing w:val="-2"/>
          <w:rPrChange w:id="170" w:author="Kendra Wyant" w:date="2023-05-31T13:43:00Z">
            <w:rPr>
              <w:spacing w:val="-4"/>
            </w:rPr>
          </w:rPrChange>
        </w:rPr>
        <w:t>active</w:t>
      </w:r>
      <w:r>
        <w:rPr>
          <w:spacing w:val="-6"/>
          <w:rPrChange w:id="17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(4x</w:t>
      </w:r>
      <w:r>
        <w:rPr>
          <w:spacing w:val="-7"/>
          <w:rPrChange w:id="17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daily</w:t>
      </w:r>
      <w:r>
        <w:rPr>
          <w:spacing w:val="-7"/>
          <w:rPrChange w:id="17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ecological</w:t>
      </w:r>
      <w:r>
        <w:rPr>
          <w:spacing w:val="-6"/>
          <w:rPrChange w:id="17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momentary</w:t>
      </w:r>
      <w:r>
        <w:rPr>
          <w:spacing w:val="-6"/>
        </w:rPr>
        <w:t xml:space="preserve"> </w:t>
      </w:r>
      <w:r>
        <w:rPr>
          <w:spacing w:val="-2"/>
        </w:rPr>
        <w:t>assessment;</w:t>
      </w:r>
      <w:r>
        <w:rPr>
          <w:spacing w:val="-6"/>
        </w:rPr>
        <w:t xml:space="preserve"> </w:t>
      </w:r>
      <w:r>
        <w:rPr>
          <w:spacing w:val="-2"/>
        </w:rPr>
        <w:t>EMA,</w:t>
      </w:r>
      <w:r>
        <w:rPr>
          <w:spacing w:val="-6"/>
          <w:rPrChange w:id="17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audio</w:t>
      </w:r>
      <w:r>
        <w:rPr>
          <w:spacing w:val="-7"/>
          <w:rPrChange w:id="17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check-in,</w:t>
      </w:r>
      <w:r>
        <w:rPr>
          <w:spacing w:val="-7"/>
          <w:rPrChange w:id="17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2"/>
          <w:rPrChange w:id="17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sleep</w:t>
      </w:r>
      <w:r>
        <w:rPr>
          <w:spacing w:val="-6"/>
          <w:rPrChange w:id="17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quality)</w:t>
      </w:r>
      <w:r>
        <w:rPr>
          <w:spacing w:val="-6"/>
          <w:rPrChange w:id="18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6"/>
          <w:rPrChange w:id="18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passive</w:t>
      </w:r>
      <w:r>
        <w:rPr>
          <w:spacing w:val="-6"/>
          <w:rPrChange w:id="18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(geolocation,</w:t>
      </w:r>
      <w:r>
        <w:rPr>
          <w:spacing w:val="-6"/>
          <w:rPrChange w:id="18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cellular</w:t>
      </w:r>
      <w:r>
        <w:rPr>
          <w:spacing w:val="-6"/>
          <w:rPrChange w:id="18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communication</w:t>
      </w:r>
      <w:r>
        <w:rPr>
          <w:spacing w:val="-6"/>
          <w:rPrChange w:id="18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logs,</w:t>
      </w:r>
      <w:r>
        <w:rPr>
          <w:spacing w:val="-6"/>
          <w:rPrChange w:id="18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6"/>
          <w:rPrChange w:id="18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text</w:t>
      </w:r>
      <w:r>
        <w:rPr>
          <w:spacing w:val="-6"/>
          <w:rPrChange w:id="18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message</w:t>
      </w:r>
      <w:r>
        <w:rPr>
          <w:spacing w:val="-2"/>
          <w:rPrChange w:id="189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90" w:author="Kendra Wyant" w:date="2023-05-31T13:43:00Z">
            <w:rPr>
              <w:spacing w:val="-2"/>
            </w:rPr>
          </w:rPrChange>
        </w:rPr>
        <w:t>content)</w:t>
      </w:r>
      <w:r>
        <w:rPr>
          <w:spacing w:val="-10"/>
          <w:rPrChange w:id="191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92" w:author="Kendra Wyant" w:date="2023-05-31T13:43:00Z">
            <w:rPr>
              <w:spacing w:val="-2"/>
            </w:rPr>
          </w:rPrChange>
        </w:rPr>
        <w:t>sensing</w:t>
      </w:r>
      <w:r>
        <w:rPr>
          <w:spacing w:val="-9"/>
          <w:rPrChange w:id="193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194" w:author="Kendra Wyant" w:date="2023-05-31T13:43:00Z">
            <w:rPr>
              <w:spacing w:val="-2"/>
            </w:rPr>
          </w:rPrChange>
        </w:rPr>
        <w:t>methods</w:t>
      </w:r>
      <w:r>
        <w:rPr>
          <w:spacing w:val="-9"/>
          <w:rPrChange w:id="195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96" w:author="Kendra Wyant" w:date="2023-05-31T13:43:00Z">
            <w:rPr>
              <w:spacing w:val="-2"/>
            </w:rPr>
          </w:rPrChange>
        </w:rPr>
        <w:t>that</w:t>
      </w:r>
      <w:r>
        <w:rPr>
          <w:spacing w:val="-10"/>
          <w:rPrChange w:id="197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98" w:author="Kendra Wyant" w:date="2023-05-31T13:43:00Z">
            <w:rPr>
              <w:spacing w:val="-2"/>
            </w:rPr>
          </w:rPrChange>
        </w:rPr>
        <w:t>were</w:t>
      </w:r>
      <w:r>
        <w:rPr>
          <w:spacing w:val="-10"/>
          <w:rPrChange w:id="199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00" w:author="Kendra Wyant" w:date="2023-05-31T13:43:00Z">
            <w:rPr>
              <w:spacing w:val="-2"/>
            </w:rPr>
          </w:rPrChange>
        </w:rPr>
        <w:t>selected</w:t>
      </w:r>
      <w:r>
        <w:rPr>
          <w:spacing w:val="-9"/>
          <w:rPrChange w:id="201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02" w:author="Kendra Wyant" w:date="2023-05-31T13:43:00Z">
            <w:rPr>
              <w:spacing w:val="-2"/>
            </w:rPr>
          </w:rPrChange>
        </w:rPr>
        <w:t>to</w:t>
      </w:r>
      <w:r>
        <w:rPr>
          <w:spacing w:val="-9"/>
          <w:rPrChange w:id="203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04" w:author="Kendra Wyant" w:date="2023-05-31T13:43:00Z">
            <w:rPr>
              <w:spacing w:val="-2"/>
            </w:rPr>
          </w:rPrChange>
        </w:rPr>
        <w:t>tap</w:t>
      </w:r>
      <w:r>
        <w:rPr>
          <w:spacing w:val="-10"/>
          <w:rPrChange w:id="205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06" w:author="Kendra Wyant" w:date="2023-05-31T13:43:00Z">
            <w:rPr>
              <w:spacing w:val="-2"/>
            </w:rPr>
          </w:rPrChange>
        </w:rPr>
        <w:t>into</w:t>
      </w:r>
      <w:r>
        <w:rPr>
          <w:spacing w:val="-10"/>
          <w:rPrChange w:id="207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08" w:author="Kendra Wyant" w:date="2023-05-31T13:43:00Z">
            <w:rPr>
              <w:spacing w:val="-2"/>
            </w:rPr>
          </w:rPrChange>
        </w:rPr>
        <w:t>constructs</w:t>
      </w:r>
      <w:r>
        <w:rPr>
          <w:spacing w:val="-9"/>
          <w:rPrChange w:id="20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10" w:author="Kendra Wyant" w:date="2023-05-31T13:43:00Z">
            <w:rPr>
              <w:spacing w:val="-2"/>
            </w:rPr>
          </w:rPrChange>
        </w:rPr>
        <w:t>from</w:t>
      </w:r>
      <w:r>
        <w:rPr>
          <w:spacing w:val="-10"/>
          <w:rPrChange w:id="211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12" w:author="Kendra Wyant" w:date="2023-05-31T13:43:00Z">
            <w:rPr>
              <w:spacing w:val="-2"/>
            </w:rPr>
          </w:rPrChange>
        </w:rPr>
        <w:t>Marlatt’s</w:t>
      </w:r>
      <w:r>
        <w:rPr>
          <w:spacing w:val="-9"/>
          <w:rPrChange w:id="213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14" w:author="Kendra Wyant" w:date="2023-05-31T13:43:00Z">
            <w:rPr>
              <w:spacing w:val="-2"/>
            </w:rPr>
          </w:rPrChange>
        </w:rPr>
        <w:t>Relapse</w:t>
      </w:r>
      <w:r>
        <w:rPr>
          <w:rPrChange w:id="21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Prevention</w:t>
      </w:r>
      <w:r>
        <w:rPr>
          <w:spacing w:val="-2"/>
          <w:rPrChange w:id="21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model.</w:t>
      </w:r>
      <w:r>
        <w:rPr>
          <w:spacing w:val="20"/>
          <w:rPrChange w:id="21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We assessed 3 behavioral indicators of acceptability:</w:t>
      </w:r>
      <w:r>
        <w:rPr>
          <w:spacing w:val="19"/>
          <w:rPrChange w:id="218" w:author="Kendra Wyant" w:date="2023-05-31T13:43:00Z">
            <w:rPr>
              <w:spacing w:val="21"/>
            </w:rPr>
          </w:rPrChange>
        </w:rPr>
        <w:t xml:space="preserve"> </w:t>
      </w:r>
      <w:r>
        <w:rPr>
          <w:spacing w:val="-2"/>
        </w:rPr>
        <w:t xml:space="preserve">participants’ </w:t>
      </w:r>
      <w:r>
        <w:rPr>
          <w:rPrChange w:id="219" w:author="Kendra Wyant" w:date="2023-05-31T13:43:00Z">
            <w:rPr>
              <w:spacing w:val="-2"/>
            </w:rPr>
          </w:rPrChange>
        </w:rPr>
        <w:t>choices</w:t>
      </w:r>
      <w:r>
        <w:rPr>
          <w:spacing w:val="-5"/>
          <w:rPrChange w:id="220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21" w:author="Kendra Wyant" w:date="2023-05-31T13:43:00Z">
            <w:rPr>
              <w:spacing w:val="-2"/>
            </w:rPr>
          </w:rPrChange>
        </w:rPr>
        <w:t>about</w:t>
      </w:r>
      <w:r>
        <w:rPr>
          <w:spacing w:val="-5"/>
          <w:rPrChange w:id="222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23" w:author="Kendra Wyant" w:date="2023-05-31T13:43:00Z">
            <w:rPr>
              <w:spacing w:val="-2"/>
            </w:rPr>
          </w:rPrChange>
        </w:rPr>
        <w:t>their</w:t>
      </w:r>
      <w:r>
        <w:rPr>
          <w:spacing w:val="-5"/>
          <w:rPrChange w:id="224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25" w:author="Kendra Wyant" w:date="2023-05-31T13:43:00Z">
            <w:rPr>
              <w:spacing w:val="-4"/>
            </w:rPr>
          </w:rPrChange>
        </w:rPr>
        <w:t>participation</w:t>
      </w:r>
      <w:r>
        <w:rPr>
          <w:spacing w:val="-5"/>
          <w:rPrChange w:id="226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227" w:author="Kendra Wyant" w:date="2023-05-31T13:43:00Z">
            <w:rPr>
              <w:spacing w:val="-4"/>
            </w:rPr>
          </w:rPrChange>
        </w:rPr>
        <w:t>in</w:t>
      </w:r>
      <w:r>
        <w:rPr>
          <w:spacing w:val="-5"/>
          <w:rPrChange w:id="228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229" w:author="Kendra Wyant" w:date="2023-05-31T13:43:00Z">
            <w:rPr>
              <w:spacing w:val="-4"/>
            </w:rPr>
          </w:rPrChange>
        </w:rPr>
        <w:t>the</w:t>
      </w:r>
      <w:r>
        <w:rPr>
          <w:spacing w:val="-5"/>
          <w:rPrChange w:id="230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231" w:author="Kendra Wyant" w:date="2023-05-31T13:43:00Z">
            <w:rPr>
              <w:spacing w:val="-4"/>
            </w:rPr>
          </w:rPrChange>
        </w:rPr>
        <w:t>study</w:t>
      </w:r>
      <w:r>
        <w:rPr>
          <w:spacing w:val="-5"/>
          <w:rPrChange w:id="232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233" w:author="Kendra Wyant" w:date="2023-05-31T13:43:00Z">
            <w:rPr>
              <w:spacing w:val="-4"/>
            </w:rPr>
          </w:rPrChange>
        </w:rPr>
        <w:t>at</w:t>
      </w:r>
      <w:r>
        <w:rPr>
          <w:spacing w:val="-5"/>
          <w:rPrChange w:id="234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235" w:author="Kendra Wyant" w:date="2023-05-31T13:43:00Z">
            <w:rPr>
              <w:spacing w:val="-4"/>
            </w:rPr>
          </w:rPrChange>
        </w:rPr>
        <w:t>various</w:t>
      </w:r>
      <w:r>
        <w:rPr>
          <w:spacing w:val="-5"/>
          <w:rPrChange w:id="236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237" w:author="Kendra Wyant" w:date="2023-05-31T13:43:00Z">
            <w:rPr>
              <w:spacing w:val="-4"/>
            </w:rPr>
          </w:rPrChange>
        </w:rPr>
        <w:t>stages</w:t>
      </w:r>
      <w:r>
        <w:rPr>
          <w:spacing w:val="-5"/>
          <w:rPrChange w:id="238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239" w:author="Kendra Wyant" w:date="2023-05-31T13:43:00Z">
            <w:rPr>
              <w:spacing w:val="-4"/>
            </w:rPr>
          </w:rPrChange>
        </w:rPr>
        <w:t>in</w:t>
      </w:r>
      <w:r>
        <w:rPr>
          <w:spacing w:val="-5"/>
          <w:rPrChange w:id="240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241" w:author="Kendra Wyant" w:date="2023-05-31T13:43:00Z">
            <w:rPr>
              <w:spacing w:val="-4"/>
            </w:rPr>
          </w:rPrChange>
        </w:rPr>
        <w:t>the</w:t>
      </w:r>
      <w:r>
        <w:rPr>
          <w:spacing w:val="-5"/>
          <w:rPrChange w:id="242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243" w:author="Kendra Wyant" w:date="2023-05-31T13:43:00Z">
            <w:rPr>
              <w:spacing w:val="-4"/>
            </w:rPr>
          </w:rPrChange>
        </w:rPr>
        <w:t>procedure,</w:t>
      </w:r>
      <w:r>
        <w:rPr>
          <w:spacing w:val="-5"/>
          <w:rPrChange w:id="244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245" w:author="Kendra Wyant" w:date="2023-05-31T13:43:00Z">
            <w:rPr>
              <w:spacing w:val="-4"/>
            </w:rPr>
          </w:rPrChange>
        </w:rPr>
        <w:t>their</w:t>
      </w:r>
      <w:r>
        <w:rPr>
          <w:rPrChange w:id="24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247" w:author="Kendra Wyant" w:date="2023-05-31T13:43:00Z">
            <w:rPr>
              <w:spacing w:val="-4"/>
            </w:rPr>
          </w:rPrChange>
        </w:rPr>
        <w:t>choice</w:t>
      </w:r>
      <w:r>
        <w:rPr>
          <w:spacing w:val="-13"/>
          <w:rPrChange w:id="24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249" w:author="Kendra Wyant" w:date="2023-05-31T13:43:00Z">
            <w:rPr>
              <w:spacing w:val="-4"/>
            </w:rPr>
          </w:rPrChange>
        </w:rPr>
        <w:t>to</w:t>
      </w:r>
      <w:r>
        <w:rPr>
          <w:spacing w:val="-12"/>
          <w:rPrChange w:id="25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251" w:author="Kendra Wyant" w:date="2023-05-31T13:43:00Z">
            <w:rPr>
              <w:spacing w:val="-4"/>
            </w:rPr>
          </w:rPrChange>
        </w:rPr>
        <w:t>opt-in</w:t>
      </w:r>
      <w:r>
        <w:rPr>
          <w:spacing w:val="-13"/>
          <w:rPrChange w:id="25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253" w:author="Kendra Wyant" w:date="2023-05-31T13:43:00Z">
            <w:rPr>
              <w:spacing w:val="-4"/>
            </w:rPr>
          </w:rPrChange>
        </w:rPr>
        <w:t>to</w:t>
      </w:r>
      <w:r>
        <w:rPr>
          <w:spacing w:val="-12"/>
          <w:rPrChange w:id="25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255" w:author="Kendra Wyant" w:date="2023-05-31T13:43:00Z">
            <w:rPr>
              <w:spacing w:val="-4"/>
            </w:rPr>
          </w:rPrChange>
        </w:rPr>
        <w:t>provide</w:t>
      </w:r>
      <w:r>
        <w:rPr>
          <w:spacing w:val="-13"/>
          <w:rPrChange w:id="25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data</w:t>
      </w:r>
      <w:r>
        <w:rPr>
          <w:spacing w:val="-12"/>
          <w:rPrChange w:id="25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13"/>
          <w:rPrChange w:id="25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each</w:t>
      </w:r>
      <w:r>
        <w:rPr>
          <w:spacing w:val="-12"/>
          <w:rPrChange w:id="25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13"/>
          <w:rPrChange w:id="26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method,</w:t>
      </w:r>
      <w:r>
        <w:rPr>
          <w:spacing w:val="-12"/>
          <w:rPrChange w:id="26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12"/>
          <w:rPrChange w:id="26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their</w:t>
      </w:r>
      <w:r>
        <w:rPr>
          <w:spacing w:val="-13"/>
          <w:rPrChange w:id="26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adherence</w:t>
      </w:r>
      <w:r>
        <w:rPr>
          <w:spacing w:val="-12"/>
          <w:rPrChange w:id="26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13"/>
          <w:rPrChange w:id="26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</w:t>
      </w:r>
      <w:r>
        <w:rPr>
          <w:spacing w:val="-12"/>
          <w:rPrChange w:id="26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subset</w:t>
      </w:r>
      <w:r>
        <w:rPr>
          <w:spacing w:val="-13"/>
          <w:rPrChange w:id="26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2"/>
          <w:rPrChange w:id="26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2"/>
          <w:rPrChange w:id="26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active</w:t>
      </w:r>
      <w:r>
        <w:rPr>
          <w:spacing w:val="-2"/>
          <w:rPrChange w:id="27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methods</w:t>
      </w:r>
      <w:r>
        <w:rPr>
          <w:spacing w:val="-2"/>
          <w:rPrChange w:id="27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 xml:space="preserve">(EMA, </w:t>
      </w:r>
      <w:r>
        <w:rPr>
          <w:spacing w:val="-2"/>
          <w:rPrChange w:id="272" w:author="Kendra Wyant" w:date="2023-05-31T13:43:00Z">
            <w:rPr>
              <w:spacing w:val="-6"/>
            </w:rPr>
          </w:rPrChange>
        </w:rPr>
        <w:t>audio check-in).</w:t>
      </w:r>
      <w:r>
        <w:rPr>
          <w:spacing w:val="18"/>
          <w:rPrChange w:id="273" w:author="Kendra Wyant" w:date="2023-05-31T13:43:00Z">
            <w:rPr>
              <w:spacing w:val="15"/>
            </w:rPr>
          </w:rPrChange>
        </w:rPr>
        <w:t xml:space="preserve"> </w:t>
      </w:r>
      <w:r>
        <w:rPr>
          <w:spacing w:val="-2"/>
          <w:rPrChange w:id="274" w:author="Kendra Wyant" w:date="2023-05-31T13:43:00Z">
            <w:rPr>
              <w:spacing w:val="-6"/>
            </w:rPr>
          </w:rPrChange>
        </w:rPr>
        <w:t xml:space="preserve">We also assessed 3 self-report measures of acceptability (interference, dislike, </w:t>
      </w:r>
      <w:r>
        <w:rPr>
          <w:spacing w:val="-2"/>
          <w:rPrChange w:id="275" w:author="Kendra Wyant" w:date="2023-05-31T13:43:00Z">
            <w:rPr/>
          </w:rPrChange>
        </w:rPr>
        <w:t>and willingness to use for 1 year) for each method.</w:t>
      </w:r>
      <w:del w:id="276" w:author="Kendra Wyant" w:date="2023-05-31T13:43:00Z">
        <w:r w:rsidR="00F53A9D">
          <w:rPr>
            <w:spacing w:val="27"/>
          </w:rPr>
          <w:delText xml:space="preserve"> </w:delText>
        </w:r>
      </w:del>
    </w:p>
    <w:p w14:paraId="7FD97252" w14:textId="3F19D8A6" w:rsidR="003146FC" w:rsidRDefault="004E27B8">
      <w:pPr>
        <w:pStyle w:val="BodyText"/>
        <w:spacing w:line="304" w:lineRule="exact"/>
        <w:ind w:left="160"/>
        <w:rPr>
          <w:ins w:id="277" w:author="Kendra Wyant" w:date="2023-05-31T13:43:00Z"/>
        </w:rPr>
      </w:pPr>
      <w:r>
        <w:rPr>
          <w:b/>
        </w:rPr>
        <w:t>Results:</w:t>
      </w:r>
      <w:r>
        <w:rPr>
          <w:b/>
          <w:spacing w:val="6"/>
          <w:rPrChange w:id="278" w:author="Kendra Wyant" w:date="2023-05-31T13:43:00Z">
            <w:rPr>
              <w:b/>
              <w:spacing w:val="28"/>
            </w:rPr>
          </w:rPrChange>
        </w:rPr>
        <w:t xml:space="preserve"> </w:t>
      </w:r>
      <w:r>
        <w:rPr>
          <w:i/>
        </w:rPr>
        <w:t>N</w:t>
      </w:r>
      <w:r>
        <w:rPr>
          <w:i/>
          <w:spacing w:val="-29"/>
        </w:rPr>
        <w:t xml:space="preserve"> </w:t>
      </w:r>
      <w:r>
        <w:t>=191</w:t>
      </w:r>
      <w:r>
        <w:rPr>
          <w:spacing w:val="-9"/>
          <w:rPrChange w:id="279" w:author="Kendra Wyant" w:date="2023-05-31T13:43:00Z">
            <w:rPr/>
          </w:rPrChange>
        </w:rPr>
        <w:t xml:space="preserve"> </w:t>
      </w:r>
      <w:r>
        <w:t>of</w:t>
      </w:r>
      <w:r>
        <w:rPr>
          <w:spacing w:val="-10"/>
          <w:rPrChange w:id="280" w:author="Kendra Wyant" w:date="2023-05-31T13:43:00Z">
            <w:rPr/>
          </w:rPrChange>
        </w:rPr>
        <w:t xml:space="preserve"> </w:t>
      </w:r>
      <w:r>
        <w:t>192</w:t>
      </w:r>
      <w:r>
        <w:rPr>
          <w:spacing w:val="-10"/>
          <w:rPrChange w:id="281" w:author="Kendra Wyant" w:date="2023-05-31T13:43:00Z">
            <w:rPr/>
          </w:rPrChange>
        </w:rPr>
        <w:t xml:space="preserve"> </w:t>
      </w:r>
      <w:r>
        <w:t>eligible</w:t>
      </w:r>
      <w:r>
        <w:rPr>
          <w:spacing w:val="-9"/>
          <w:rPrChange w:id="282" w:author="Kendra Wyant" w:date="2023-05-31T13:43:00Z">
            <w:rPr/>
          </w:rPrChange>
        </w:rPr>
        <w:t xml:space="preserve"> </w:t>
      </w:r>
      <w:r>
        <w:rPr>
          <w:rPrChange w:id="283" w:author="Kendra Wyant" w:date="2023-05-31T13:43:00Z">
            <w:rPr>
              <w:spacing w:val="-2"/>
            </w:rPr>
          </w:rPrChange>
        </w:rPr>
        <w:t>participants</w:t>
      </w:r>
      <w:r>
        <w:rPr>
          <w:spacing w:val="-10"/>
          <w:rPrChange w:id="28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85" w:author="Kendra Wyant" w:date="2023-05-31T13:43:00Z">
            <w:rPr>
              <w:spacing w:val="-2"/>
            </w:rPr>
          </w:rPrChange>
        </w:rPr>
        <w:t>consented</w:t>
      </w:r>
      <w:r>
        <w:rPr>
          <w:spacing w:val="-10"/>
          <w:rPrChange w:id="28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87" w:author="Kendra Wyant" w:date="2023-05-31T13:43:00Z">
            <w:rPr>
              <w:spacing w:val="-2"/>
            </w:rPr>
          </w:rPrChange>
        </w:rPr>
        <w:t>to</w:t>
      </w:r>
      <w:r>
        <w:rPr>
          <w:spacing w:val="-9"/>
        </w:rPr>
        <w:t xml:space="preserve"> </w:t>
      </w:r>
      <w:r>
        <w:rPr>
          <w:rPrChange w:id="288" w:author="Kendra Wyant" w:date="2023-05-31T13:43:00Z">
            <w:rPr>
              <w:spacing w:val="-2"/>
            </w:rPr>
          </w:rPrChange>
        </w:rPr>
        <w:t>personal</w:t>
      </w:r>
      <w:r>
        <w:rPr>
          <w:spacing w:val="-9"/>
          <w:rPrChange w:id="289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290" w:author="Kendra Wyant" w:date="2023-05-31T13:43:00Z">
            <w:rPr>
              <w:spacing w:val="-2"/>
            </w:rPr>
          </w:rPrChange>
        </w:rPr>
        <w:t>sensing.</w:t>
      </w:r>
      <w:r>
        <w:rPr>
          <w:spacing w:val="9"/>
        </w:rPr>
        <w:t xml:space="preserve"> </w:t>
      </w:r>
      <w:r>
        <w:rPr>
          <w:rPrChange w:id="291" w:author="Kendra Wyant" w:date="2023-05-31T13:43:00Z">
            <w:rPr>
              <w:spacing w:val="-2"/>
            </w:rPr>
          </w:rPrChange>
        </w:rPr>
        <w:t>Most</w:t>
      </w:r>
      <w:r>
        <w:rPr>
          <w:spacing w:val="-9"/>
          <w:rPrChange w:id="29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293" w:author="Kendra Wyant" w:date="2023-05-31T13:43:00Z">
            <w:rPr>
              <w:spacing w:val="-2"/>
            </w:rPr>
          </w:rPrChange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del w:id="294" w:author="Kendra Wyant" w:date="2023-05-31T13:43:00Z">
        <w:r w:rsidR="00F53A9D">
          <w:rPr>
            <w:spacing w:val="-9"/>
          </w:rPr>
          <w:delText xml:space="preserve"> </w:delText>
        </w:r>
      </w:del>
    </w:p>
    <w:p w14:paraId="5403B14B" w14:textId="5D993836" w:rsidR="003146FC" w:rsidRDefault="004E27B8">
      <w:pPr>
        <w:pStyle w:val="BodyText"/>
        <w:spacing w:before="154" w:line="355" w:lineRule="auto"/>
        <w:ind w:left="160" w:right="553"/>
        <w:rPr>
          <w:ins w:id="295" w:author="Kendra Wyant" w:date="2023-05-31T13:43:00Z"/>
        </w:rPr>
      </w:pPr>
      <w:r>
        <w:rPr>
          <w:spacing w:val="-4"/>
          <w:rPrChange w:id="296" w:author="Kendra Wyant" w:date="2023-05-31T13:43:00Z">
            <w:rPr>
              <w:spacing w:val="-2"/>
            </w:rPr>
          </w:rPrChange>
        </w:rPr>
        <w:t>individuals</w:t>
      </w:r>
      <w:r>
        <w:rPr>
          <w:spacing w:val="-4"/>
          <w:rPrChange w:id="29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298" w:author="Kendra Wyant" w:date="2023-05-31T13:43:00Z">
            <w:rPr>
              <w:spacing w:val="-2"/>
            </w:rPr>
          </w:rPrChange>
        </w:rPr>
        <w:t>(88%)</w:t>
      </w:r>
      <w:r>
        <w:rPr>
          <w:spacing w:val="-4"/>
          <w:rPrChange w:id="29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300" w:author="Kendra Wyant" w:date="2023-05-31T13:43:00Z">
            <w:rPr>
              <w:spacing w:val="-2"/>
            </w:rPr>
          </w:rPrChange>
        </w:rPr>
        <w:t>also</w:t>
      </w:r>
      <w:r>
        <w:rPr>
          <w:spacing w:val="-4"/>
          <w:rPrChange w:id="30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02" w:author="Kendra Wyant" w:date="2023-05-31T13:43:00Z">
            <w:rPr>
              <w:spacing w:val="-2"/>
            </w:rPr>
          </w:rPrChange>
        </w:rPr>
        <w:t>returned</w:t>
      </w:r>
      <w:r>
        <w:rPr>
          <w:spacing w:val="-4"/>
          <w:rPrChange w:id="30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04" w:author="Kendra Wyant" w:date="2023-05-31T13:43:00Z">
            <w:rPr>
              <w:spacing w:val="-2"/>
            </w:rPr>
          </w:rPrChange>
        </w:rPr>
        <w:t xml:space="preserve">1 </w:t>
      </w:r>
      <w:r>
        <w:rPr>
          <w:spacing w:val="-4"/>
          <w:rPrChange w:id="305" w:author="Kendra Wyant" w:date="2023-05-31T13:43:00Z">
            <w:rPr/>
          </w:rPrChange>
        </w:rPr>
        <w:t>week</w:t>
      </w:r>
      <w:r>
        <w:rPr>
          <w:spacing w:val="-4"/>
          <w:rPrChange w:id="30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307" w:author="Kendra Wyant" w:date="2023-05-31T13:43:00Z">
            <w:rPr/>
          </w:rPrChange>
        </w:rPr>
        <w:t>later</w:t>
      </w:r>
      <w:r>
        <w:rPr>
          <w:spacing w:val="-4"/>
          <w:rPrChange w:id="30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309" w:author="Kendra Wyant" w:date="2023-05-31T13:43:00Z">
            <w:rPr/>
          </w:rPrChange>
        </w:rPr>
        <w:t>to</w:t>
      </w:r>
      <w:r>
        <w:rPr>
          <w:spacing w:val="-4"/>
          <w:rPrChange w:id="31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311" w:author="Kendra Wyant" w:date="2023-05-31T13:43:00Z">
            <w:rPr/>
          </w:rPrChange>
        </w:rPr>
        <w:t>formally</w:t>
      </w:r>
      <w:r>
        <w:rPr>
          <w:spacing w:val="-4"/>
          <w:rPrChange w:id="31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313" w:author="Kendra Wyant" w:date="2023-05-31T13:43:00Z">
            <w:rPr/>
          </w:rPrChange>
        </w:rPr>
        <w:t>enroll</w:t>
      </w:r>
      <w:r>
        <w:rPr>
          <w:spacing w:val="-4"/>
          <w:rPrChange w:id="31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315" w:author="Kendra Wyant" w:date="2023-05-31T13:43:00Z">
            <w:rPr/>
          </w:rPrChange>
        </w:rPr>
        <w:t>and</w:t>
      </w:r>
      <w:r>
        <w:rPr>
          <w:spacing w:val="-4"/>
          <w:rPrChange w:id="31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317" w:author="Kendra Wyant" w:date="2023-05-31T13:43:00Z">
            <w:rPr/>
          </w:rPrChange>
        </w:rPr>
        <w:t>begin</w:t>
      </w:r>
      <w:r>
        <w:rPr>
          <w:spacing w:val="-4"/>
          <w:rPrChange w:id="31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319" w:author="Kendra Wyant" w:date="2023-05-31T13:43:00Z">
            <w:rPr/>
          </w:rPrChange>
        </w:rPr>
        <w:t>to</w:t>
      </w:r>
      <w:r>
        <w:rPr>
          <w:spacing w:val="-4"/>
          <w:rPrChange w:id="32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321" w:author="Kendra Wyant" w:date="2023-05-31T13:43:00Z">
            <w:rPr/>
          </w:rPrChange>
        </w:rPr>
        <w:t>provide</w:t>
      </w:r>
      <w:r>
        <w:rPr>
          <w:spacing w:val="-4"/>
          <w:rPrChange w:id="32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323" w:author="Kendra Wyant" w:date="2023-05-31T13:43:00Z">
            <w:rPr/>
          </w:rPrChange>
        </w:rPr>
        <w:t>these</w:t>
      </w:r>
      <w:r>
        <w:rPr>
          <w:spacing w:val="-4"/>
          <w:rPrChange w:id="324" w:author="Kendra Wyant" w:date="2023-05-31T13:43:00Z">
            <w:rPr>
              <w:spacing w:val="-6"/>
            </w:rPr>
          </w:rPrChange>
        </w:rPr>
        <w:t xml:space="preserve"> </w:t>
      </w:r>
      <w:r>
        <w:t>data.</w:t>
      </w:r>
      <w:r>
        <w:rPr>
          <w:spacing w:val="16"/>
          <w:rPrChange w:id="325" w:author="Kendra Wyant" w:date="2023-05-31T13:43:00Z">
            <w:rPr>
              <w:spacing w:val="13"/>
            </w:rPr>
          </w:rPrChange>
        </w:rPr>
        <w:t xml:space="preserve"> </w:t>
      </w:r>
      <w:r>
        <w:t>All</w:t>
      </w:r>
      <w:r>
        <w:rPr>
          <w:spacing w:val="-4"/>
          <w:rPrChange w:id="326" w:author="Kendra Wyant" w:date="2023-05-31T13:43:00Z">
            <w:rPr>
              <w:spacing w:val="-6"/>
            </w:rPr>
          </w:rPrChange>
        </w:rPr>
        <w:t xml:space="preserve"> </w:t>
      </w:r>
      <w:r>
        <w:t>participants</w:t>
      </w:r>
      <w:r>
        <w:rPr>
          <w:spacing w:val="-3"/>
          <w:rPrChange w:id="327" w:author="Kendra Wyant" w:date="2023-05-31T13:43:00Z">
            <w:rPr>
              <w:spacing w:val="-6"/>
            </w:rPr>
          </w:rPrChange>
        </w:rPr>
        <w:t xml:space="preserve"> </w:t>
      </w:r>
      <w:r>
        <w:t>(100%)</w:t>
      </w:r>
      <w:r>
        <w:rPr>
          <w:spacing w:val="-3"/>
          <w:rPrChange w:id="328" w:author="Kendra Wyant" w:date="2023-05-31T13:43:00Z">
            <w:rPr/>
          </w:rPrChange>
        </w:rPr>
        <w:t xml:space="preserve"> </w:t>
      </w:r>
      <w:r>
        <w:rPr>
          <w:rPrChange w:id="329" w:author="Kendra Wyant" w:date="2023-05-31T13:43:00Z">
            <w:rPr>
              <w:spacing w:val="-4"/>
            </w:rPr>
          </w:rPrChange>
        </w:rPr>
        <w:t>opted-in</w:t>
      </w:r>
      <w:r>
        <w:rPr>
          <w:spacing w:val="-4"/>
          <w:rPrChange w:id="33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331" w:author="Kendra Wyant" w:date="2023-05-31T13:43:00Z">
            <w:rPr>
              <w:spacing w:val="-4"/>
            </w:rPr>
          </w:rPrChange>
        </w:rPr>
        <w:t>to</w:t>
      </w:r>
      <w:r>
        <w:rPr>
          <w:spacing w:val="-4"/>
          <w:rPrChange w:id="33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33" w:author="Kendra Wyant" w:date="2023-05-31T13:43:00Z">
            <w:rPr>
              <w:spacing w:val="-4"/>
            </w:rPr>
          </w:rPrChange>
        </w:rPr>
        <w:t>provide</w:t>
      </w:r>
      <w:r>
        <w:rPr>
          <w:spacing w:val="-3"/>
          <w:rPrChange w:id="33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35" w:author="Kendra Wyant" w:date="2023-05-31T13:43:00Z">
            <w:rPr>
              <w:spacing w:val="-4"/>
            </w:rPr>
          </w:rPrChange>
        </w:rPr>
        <w:t>data</w:t>
      </w:r>
      <w:r>
        <w:rPr>
          <w:spacing w:val="-3"/>
          <w:rPrChange w:id="336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337" w:author="Kendra Wyant" w:date="2023-05-31T13:43:00Z">
            <w:rPr>
              <w:spacing w:val="-4"/>
            </w:rPr>
          </w:rPrChange>
        </w:rPr>
        <w:t>for</w:t>
      </w:r>
      <w:r>
        <w:rPr>
          <w:spacing w:val="-3"/>
          <w:rPrChange w:id="33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39" w:author="Kendra Wyant" w:date="2023-05-31T13:43:00Z">
            <w:rPr>
              <w:spacing w:val="-4"/>
            </w:rPr>
          </w:rPrChange>
        </w:rPr>
        <w:t>EMA,</w:t>
      </w:r>
      <w:r>
        <w:rPr>
          <w:spacing w:val="-3"/>
          <w:rPrChange w:id="34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41" w:author="Kendra Wyant" w:date="2023-05-31T13:43:00Z">
            <w:rPr>
              <w:spacing w:val="-4"/>
            </w:rPr>
          </w:rPrChange>
        </w:rPr>
        <w:t>sleep</w:t>
      </w:r>
      <w:r>
        <w:rPr>
          <w:spacing w:val="-3"/>
          <w:rPrChange w:id="34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343" w:author="Kendra Wyant" w:date="2023-05-31T13:43:00Z">
            <w:rPr>
              <w:spacing w:val="-4"/>
            </w:rPr>
          </w:rPrChange>
        </w:rPr>
        <w:t>quality,</w:t>
      </w:r>
      <w:r>
        <w:rPr>
          <w:spacing w:val="-4"/>
          <w:rPrChange w:id="34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45" w:author="Kendra Wyant" w:date="2023-05-31T13:43:00Z">
            <w:rPr>
              <w:spacing w:val="-4"/>
            </w:rPr>
          </w:rPrChange>
        </w:rPr>
        <w:t>most</w:t>
      </w:r>
      <w:r>
        <w:rPr>
          <w:rPrChange w:id="34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47" w:author="Kendra Wyant" w:date="2023-05-31T13:43:00Z">
            <w:rPr>
              <w:spacing w:val="-4"/>
            </w:rPr>
          </w:rPrChange>
        </w:rPr>
        <w:t>passive</w:t>
      </w:r>
      <w:r>
        <w:rPr>
          <w:spacing w:val="-2"/>
          <w:rPrChange w:id="34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49" w:author="Kendra Wyant" w:date="2023-05-31T13:43:00Z">
            <w:rPr>
              <w:spacing w:val="-4"/>
            </w:rPr>
          </w:rPrChange>
        </w:rPr>
        <w:t>methods</w:t>
      </w:r>
      <w:r>
        <w:rPr>
          <w:spacing w:val="-2"/>
          <w:rPrChange w:id="35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51" w:author="Kendra Wyant" w:date="2023-05-31T13:43:00Z">
            <w:rPr>
              <w:spacing w:val="-4"/>
            </w:rPr>
          </w:rPrChange>
        </w:rPr>
        <w:t>(geolocation,</w:t>
      </w:r>
      <w:r>
        <w:rPr>
          <w:spacing w:val="-2"/>
          <w:rPrChange w:id="35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53" w:author="Kendra Wyant" w:date="2023-05-31T13:43:00Z">
            <w:rPr>
              <w:spacing w:val="-4"/>
            </w:rPr>
          </w:rPrChange>
        </w:rPr>
        <w:t xml:space="preserve">cellular </w:t>
      </w:r>
      <w:r>
        <w:rPr>
          <w:spacing w:val="-2"/>
          <w:rPrChange w:id="354" w:author="Kendra Wyant" w:date="2023-05-31T13:43:00Z">
            <w:rPr/>
          </w:rPrChange>
        </w:rPr>
        <w:t>communication</w:t>
      </w:r>
      <w:r>
        <w:rPr>
          <w:spacing w:val="-2"/>
          <w:rPrChange w:id="35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56" w:author="Kendra Wyant" w:date="2023-05-31T13:43:00Z">
            <w:rPr/>
          </w:rPrChange>
        </w:rPr>
        <w:t>logs),</w:t>
      </w:r>
      <w:r>
        <w:rPr>
          <w:spacing w:val="-2"/>
          <w:rPrChange w:id="35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58" w:author="Kendra Wyant" w:date="2023-05-31T13:43:00Z">
            <w:rPr/>
          </w:rPrChange>
        </w:rPr>
        <w:t>with</w:t>
      </w:r>
      <w:r>
        <w:rPr>
          <w:spacing w:val="-2"/>
          <w:rPrChange w:id="35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60" w:author="Kendra Wyant" w:date="2023-05-31T13:43:00Z">
            <w:rPr/>
          </w:rPrChange>
        </w:rPr>
        <w:t>1</w:t>
      </w:r>
      <w:r>
        <w:rPr>
          <w:spacing w:val="-2"/>
          <w:rPrChange w:id="36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62" w:author="Kendra Wyant" w:date="2023-05-31T13:43:00Z">
            <w:rPr/>
          </w:rPrChange>
        </w:rPr>
        <w:t>participant</w:t>
      </w:r>
      <w:r>
        <w:rPr>
          <w:spacing w:val="-2"/>
          <w:rPrChange w:id="36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64" w:author="Kendra Wyant" w:date="2023-05-31T13:43:00Z">
            <w:rPr/>
          </w:rPrChange>
        </w:rPr>
        <w:t>not</w:t>
      </w:r>
      <w:r>
        <w:rPr>
          <w:spacing w:val="-2"/>
          <w:rPrChange w:id="365" w:author="Kendra Wyant" w:date="2023-05-31T13:43:00Z">
            <w:rPr>
              <w:spacing w:val="-10"/>
            </w:rPr>
          </w:rPrChange>
        </w:rPr>
        <w:t xml:space="preserve"> </w:t>
      </w:r>
      <w:r>
        <w:t>providing</w:t>
      </w:r>
      <w:r>
        <w:rPr>
          <w:spacing w:val="-10"/>
          <w:rPrChange w:id="366" w:author="Kendra Wyant" w:date="2023-05-31T13:43:00Z">
            <w:rPr>
              <w:spacing w:val="-9"/>
            </w:rPr>
          </w:rPrChange>
        </w:rPr>
        <w:t xml:space="preserve"> </w:t>
      </w:r>
      <w:r>
        <w:t>text</w:t>
      </w:r>
      <w:r>
        <w:rPr>
          <w:spacing w:val="-10"/>
          <w:rPrChange w:id="367" w:author="Kendra Wyant" w:date="2023-05-31T13:43:00Z">
            <w:rPr>
              <w:spacing w:val="-9"/>
            </w:rPr>
          </w:rPrChange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content.</w:t>
      </w:r>
      <w:r>
        <w:rPr>
          <w:spacing w:val="7"/>
        </w:rPr>
        <w:t xml:space="preserve"> </w:t>
      </w:r>
      <w:r>
        <w:t>Three</w:t>
      </w:r>
      <w:r>
        <w:rPr>
          <w:spacing w:val="-9"/>
          <w:rPrChange w:id="368" w:author="Kendra Wyant" w:date="2023-05-31T13:43:00Z">
            <w:rPr/>
          </w:rPrChange>
        </w:rPr>
        <w:t xml:space="preserve"> </w:t>
      </w:r>
      <w:r>
        <w:rPr>
          <w:rPrChange w:id="369" w:author="Kendra Wyant" w:date="2023-05-31T13:43:00Z">
            <w:rPr>
              <w:spacing w:val="-2"/>
            </w:rPr>
          </w:rPrChange>
        </w:rPr>
        <w:t>participants</w:t>
      </w:r>
      <w:r>
        <w:rPr>
          <w:spacing w:val="-9"/>
          <w:rPrChange w:id="370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371" w:author="Kendra Wyant" w:date="2023-05-31T13:43:00Z">
            <w:rPr>
              <w:spacing w:val="-2"/>
            </w:rPr>
          </w:rPrChange>
        </w:rPr>
        <w:t>(2%)</w:t>
      </w:r>
      <w:r>
        <w:rPr>
          <w:spacing w:val="-10"/>
          <w:rPrChange w:id="372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373" w:author="Kendra Wyant" w:date="2023-05-31T13:43:00Z">
            <w:rPr>
              <w:spacing w:val="-2"/>
            </w:rPr>
          </w:rPrChange>
        </w:rPr>
        <w:t>did</w:t>
      </w:r>
      <w:r>
        <w:rPr>
          <w:spacing w:val="-10"/>
          <w:rPrChange w:id="374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375" w:author="Kendra Wyant" w:date="2023-05-31T13:43:00Z">
            <w:rPr>
              <w:spacing w:val="-2"/>
            </w:rPr>
          </w:rPrChange>
        </w:rPr>
        <w:t>not</w:t>
      </w:r>
      <w:r>
        <w:rPr>
          <w:spacing w:val="-10"/>
          <w:rPrChange w:id="376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377" w:author="Kendra Wyant" w:date="2023-05-31T13:43:00Z">
            <w:rPr>
              <w:spacing w:val="-2"/>
            </w:rPr>
          </w:rPrChange>
        </w:rPr>
        <w:t>provide</w:t>
      </w:r>
      <w:r>
        <w:rPr>
          <w:spacing w:val="-9"/>
          <w:rPrChange w:id="378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379" w:author="Kendra Wyant" w:date="2023-05-31T13:43:00Z">
            <w:rPr>
              <w:spacing w:val="-2"/>
            </w:rPr>
          </w:rPrChange>
        </w:rPr>
        <w:t>any</w:t>
      </w:r>
      <w:r>
        <w:rPr>
          <w:spacing w:val="-10"/>
          <w:rPrChange w:id="380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381" w:author="Kendra Wyant" w:date="2023-05-31T13:43:00Z">
            <w:rPr>
              <w:spacing w:val="-2"/>
            </w:rPr>
          </w:rPrChange>
        </w:rPr>
        <w:t>audio</w:t>
      </w:r>
      <w:del w:id="382" w:author="Kendra Wyant" w:date="2023-05-31T13:43:00Z">
        <w:r w:rsidR="00F53A9D">
          <w:rPr>
            <w:spacing w:val="-2"/>
          </w:rPr>
          <w:delText xml:space="preserve"> </w:delText>
        </w:r>
      </w:del>
    </w:p>
    <w:p w14:paraId="2CB56DAD" w14:textId="5A0E5CA3" w:rsidR="003146FC" w:rsidRDefault="004E27B8">
      <w:pPr>
        <w:pStyle w:val="BodyText"/>
        <w:spacing w:line="355" w:lineRule="auto"/>
        <w:ind w:left="160"/>
        <w:pPrChange w:id="383" w:author="Kendra Wyant" w:date="2023-05-31T13:43:00Z">
          <w:pPr>
            <w:pStyle w:val="BodyText"/>
            <w:spacing w:line="355" w:lineRule="auto"/>
            <w:ind w:left="132" w:right="512" w:firstLine="27"/>
          </w:pPr>
        </w:pPrChange>
      </w:pPr>
      <w:r>
        <w:rPr>
          <w:spacing w:val="-2"/>
        </w:rPr>
        <w:t>check-ins.</w:t>
      </w:r>
      <w:r>
        <w:rPr>
          <w:spacing w:val="13"/>
          <w:rPrChange w:id="384" w:author="Kendra Wyant" w:date="2023-05-31T13:43:00Z">
            <w:rPr>
              <w:spacing w:val="18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6"/>
          <w:rPrChange w:id="38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average</w:t>
      </w:r>
      <w:r>
        <w:rPr>
          <w:spacing w:val="-6"/>
          <w:rPrChange w:id="38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completion</w:t>
      </w:r>
      <w:r>
        <w:rPr>
          <w:spacing w:val="-6"/>
          <w:rPrChange w:id="38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rate</w:t>
      </w:r>
      <w:r>
        <w:rPr>
          <w:spacing w:val="-6"/>
          <w:rPrChange w:id="38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6"/>
          <w:rPrChange w:id="38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all</w:t>
      </w:r>
      <w:r>
        <w:rPr>
          <w:spacing w:val="-6"/>
          <w:rPrChange w:id="39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EMAs</w:t>
      </w:r>
      <w:r>
        <w:rPr>
          <w:spacing w:val="-6"/>
          <w:rPrChange w:id="39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was</w:t>
      </w:r>
      <w:r>
        <w:rPr>
          <w:spacing w:val="-6"/>
          <w:rPrChange w:id="39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80%</w:t>
      </w:r>
      <w:r>
        <w:rPr>
          <w:spacing w:val="-6"/>
          <w:rPrChange w:id="39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6"/>
          <w:rPrChange w:id="39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94%</w:t>
      </w:r>
      <w:r>
        <w:rPr>
          <w:spacing w:val="-6"/>
          <w:rPrChange w:id="39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6"/>
          <w:rPrChange w:id="39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1x</w:t>
      </w:r>
      <w:r>
        <w:rPr>
          <w:spacing w:val="-6"/>
          <w:rPrChange w:id="39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daily.</w:t>
      </w:r>
      <w:r>
        <w:rPr>
          <w:spacing w:val="13"/>
          <w:rPrChange w:id="398" w:author="Kendra Wyant" w:date="2023-05-31T13:43:00Z">
            <w:rPr>
              <w:spacing w:val="14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2"/>
          <w:rPrChange w:id="39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completion</w:t>
      </w:r>
      <w:r>
        <w:rPr>
          <w:spacing w:val="-2"/>
          <w:rPrChange w:id="40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rate</w:t>
      </w:r>
      <w:r>
        <w:rPr>
          <w:spacing w:val="-2"/>
          <w:rPrChange w:id="40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2"/>
          <w:rPrChange w:id="40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2"/>
          <w:rPrChange w:id="40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daily</w:t>
      </w:r>
      <w:r>
        <w:rPr>
          <w:spacing w:val="-2"/>
          <w:rPrChange w:id="40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audio</w:t>
      </w:r>
      <w:r>
        <w:rPr>
          <w:spacing w:val="-2"/>
          <w:rPrChange w:id="40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check-in</w:t>
      </w:r>
      <w:r>
        <w:rPr>
          <w:spacing w:val="-2"/>
          <w:rPrChange w:id="40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 xml:space="preserve">was </w:t>
      </w:r>
      <w:r>
        <w:rPr>
          <w:spacing w:val="-2"/>
          <w:rPrChange w:id="407" w:author="Kendra Wyant" w:date="2023-05-31T13:43:00Z">
            <w:rPr>
              <w:spacing w:val="-6"/>
            </w:rPr>
          </w:rPrChange>
        </w:rPr>
        <w:t>54%.</w:t>
      </w:r>
      <w:r>
        <w:rPr>
          <w:spacing w:val="19"/>
          <w:rPrChange w:id="408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2"/>
          <w:rPrChange w:id="409" w:author="Kendra Wyant" w:date="2023-05-31T13:43:00Z">
            <w:rPr>
              <w:spacing w:val="-6"/>
            </w:rPr>
          </w:rPrChange>
        </w:rPr>
        <w:t>Aggregate</w:t>
      </w:r>
      <w:r>
        <w:rPr>
          <w:spacing w:val="-2"/>
        </w:rPr>
        <w:t xml:space="preserve"> </w:t>
      </w:r>
      <w:r>
        <w:rPr>
          <w:spacing w:val="-2"/>
          <w:rPrChange w:id="410" w:author="Kendra Wyant" w:date="2023-05-31T13:43:00Z">
            <w:rPr>
              <w:spacing w:val="-6"/>
            </w:rPr>
          </w:rPrChange>
        </w:rPr>
        <w:t>participant</w:t>
      </w:r>
      <w:r>
        <w:rPr>
          <w:spacing w:val="-2"/>
        </w:rPr>
        <w:t xml:space="preserve"> </w:t>
      </w:r>
      <w:r>
        <w:rPr>
          <w:spacing w:val="-2"/>
          <w:rPrChange w:id="411" w:author="Kendra Wyant" w:date="2023-05-31T13:43:00Z">
            <w:rPr>
              <w:spacing w:val="-6"/>
            </w:rPr>
          </w:rPrChange>
        </w:rPr>
        <w:t>ratings</w:t>
      </w:r>
      <w:del w:id="412" w:author="Kendra Wyant" w:date="2023-05-31T13:43:00Z">
        <w:r w:rsidR="00F53A9D">
          <w:rPr>
            <w:spacing w:val="-2"/>
          </w:rPr>
          <w:delText xml:space="preserve"> </w:delText>
        </w:r>
        <w:r w:rsidR="00F53A9D">
          <w:rPr>
            <w:spacing w:val="-6"/>
          </w:rPr>
          <w:delText>indicated</w:delText>
        </w:r>
        <w:r w:rsidR="00F53A9D">
          <w:rPr>
            <w:spacing w:val="-2"/>
          </w:rPr>
          <w:delText xml:space="preserve"> </w:delText>
        </w:r>
        <w:r w:rsidR="00F53A9D">
          <w:rPr>
            <w:spacing w:val="-6"/>
          </w:rPr>
          <w:delText>all</w:delText>
        </w:r>
        <w:r w:rsidR="00F53A9D">
          <w:rPr>
            <w:spacing w:val="-2"/>
          </w:rPr>
          <w:delText xml:space="preserve"> </w:delText>
        </w:r>
        <w:r w:rsidR="00F53A9D">
          <w:rPr>
            <w:spacing w:val="-6"/>
          </w:rPr>
          <w:delText>personal</w:delText>
        </w:r>
        <w:r w:rsidR="00F53A9D">
          <w:rPr>
            <w:spacing w:val="-2"/>
          </w:rPr>
          <w:delText xml:space="preserve"> </w:delText>
        </w:r>
        <w:r w:rsidR="00F53A9D">
          <w:rPr>
            <w:spacing w:val="-6"/>
          </w:rPr>
          <w:delText>sensing</w:delText>
        </w:r>
        <w:r w:rsidR="00F53A9D">
          <w:rPr>
            <w:spacing w:val="-2"/>
          </w:rPr>
          <w:delText xml:space="preserve"> </w:delText>
        </w:r>
        <w:r w:rsidR="00F53A9D">
          <w:rPr>
            <w:spacing w:val="-6"/>
          </w:rPr>
          <w:delText>methods</w:delText>
        </w:r>
        <w:r w:rsidR="00F53A9D">
          <w:rPr>
            <w:spacing w:val="-2"/>
          </w:rPr>
          <w:delText xml:space="preserve"> </w:delText>
        </w:r>
        <w:r w:rsidR="00F53A9D">
          <w:rPr>
            <w:spacing w:val="-6"/>
          </w:rPr>
          <w:delText>to</w:delText>
        </w:r>
        <w:r w:rsidR="00F53A9D">
          <w:rPr>
            <w:spacing w:val="-2"/>
          </w:rPr>
          <w:delText xml:space="preserve"> </w:delText>
        </w:r>
        <w:r w:rsidR="00F53A9D">
          <w:rPr>
            <w:spacing w:val="-6"/>
          </w:rPr>
          <w:delText>be</w:delText>
        </w:r>
        <w:r w:rsidR="00F53A9D">
          <w:rPr>
            <w:spacing w:val="-2"/>
          </w:rPr>
          <w:delText xml:space="preserve"> </w:delText>
        </w:r>
        <w:r w:rsidR="00F53A9D">
          <w:rPr>
            <w:spacing w:val="-6"/>
          </w:rPr>
          <w:delText>significantly</w:delText>
        </w:r>
      </w:del>
    </w:p>
    <w:p w14:paraId="473D611C" w14:textId="77777777" w:rsidR="003146FC" w:rsidRDefault="003146FC">
      <w:pPr>
        <w:spacing w:line="355" w:lineRule="auto"/>
        <w:sectPr w:rsidR="003146FC">
          <w:headerReference w:type="default" r:id="rId10"/>
          <w:pgSz w:w="12240" w:h="15840"/>
          <w:pgMar w:top="1240" w:right="880" w:bottom="280" w:left="1280" w:header="649" w:footer="0" w:gutter="0"/>
          <w:pgNumType w:start="2"/>
          <w:cols w:space="720"/>
        </w:sectPr>
      </w:pPr>
    </w:p>
    <w:p w14:paraId="18C35228" w14:textId="77777777" w:rsidR="003146FC" w:rsidRDefault="003146FC">
      <w:pPr>
        <w:pStyle w:val="BodyText"/>
        <w:rPr>
          <w:sz w:val="9"/>
        </w:rPr>
      </w:pPr>
    </w:p>
    <w:p w14:paraId="183379FD" w14:textId="7404BE11" w:rsidR="003146FC" w:rsidRDefault="004E27B8">
      <w:pPr>
        <w:pStyle w:val="BodyText"/>
        <w:spacing w:before="118" w:line="355" w:lineRule="auto"/>
        <w:ind w:left="159" w:right="553"/>
        <w:rPr>
          <w:ins w:id="413" w:author="Kendra Wyant" w:date="2023-05-31T13:43:00Z"/>
        </w:rPr>
      </w:pPr>
      <w:ins w:id="414" w:author="Kendra Wyant" w:date="2023-05-31T13:43:00Z">
        <w:r>
          <w:t>indicated</w:t>
        </w:r>
        <w:r>
          <w:rPr>
            <w:spacing w:val="-3"/>
          </w:rPr>
          <w:t xml:space="preserve"> </w:t>
        </w:r>
        <w:r>
          <w:t>all</w:t>
        </w:r>
        <w:r>
          <w:rPr>
            <w:spacing w:val="-2"/>
          </w:rPr>
          <w:t xml:space="preserve"> </w:t>
        </w:r>
        <w:r>
          <w:t>personal</w:t>
        </w:r>
        <w:r>
          <w:rPr>
            <w:spacing w:val="-2"/>
          </w:rPr>
          <w:t xml:space="preserve"> </w:t>
        </w:r>
        <w:r>
          <w:t>sensing</w:t>
        </w:r>
        <w:r>
          <w:rPr>
            <w:spacing w:val="-2"/>
          </w:rPr>
          <w:t xml:space="preserve"> </w:t>
        </w:r>
        <w:r>
          <w:t>methods</w:t>
        </w:r>
        <w:r>
          <w:rPr>
            <w:spacing w:val="-3"/>
          </w:rPr>
          <w:t xml:space="preserve"> </w:t>
        </w:r>
        <w:r>
          <w:t>to</w:t>
        </w:r>
        <w:r>
          <w:rPr>
            <w:spacing w:val="-3"/>
          </w:rPr>
          <w:t xml:space="preserve"> </w:t>
        </w:r>
        <w:r>
          <w:t>be</w:t>
        </w:r>
        <w:r>
          <w:rPr>
            <w:spacing w:val="-2"/>
          </w:rPr>
          <w:t xml:space="preserve"> </w:t>
        </w:r>
        <w:r>
          <w:t>significantly</w:t>
        </w:r>
        <w:r>
          <w:rPr>
            <w:spacing w:val="-3"/>
          </w:rPr>
          <w:t xml:space="preserve"> </w:t>
        </w:r>
      </w:ins>
      <w:r>
        <w:rPr>
          <w:rPrChange w:id="415" w:author="Kendra Wyant" w:date="2023-05-31T13:43:00Z">
            <w:rPr>
              <w:spacing w:val="-4"/>
            </w:rPr>
          </w:rPrChange>
        </w:rPr>
        <w:t>more</w:t>
      </w:r>
      <w:r>
        <w:rPr>
          <w:spacing w:val="-3"/>
          <w:rPrChange w:id="41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17" w:author="Kendra Wyant" w:date="2023-05-31T13:43:00Z">
            <w:rPr>
              <w:spacing w:val="-4"/>
            </w:rPr>
          </w:rPrChange>
        </w:rPr>
        <w:t>acceptable</w:t>
      </w:r>
      <w:r>
        <w:rPr>
          <w:spacing w:val="-3"/>
          <w:rPrChange w:id="418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19" w:author="Kendra Wyant" w:date="2023-05-31T13:43:00Z">
            <w:rPr>
              <w:spacing w:val="-4"/>
            </w:rPr>
          </w:rPrChange>
        </w:rPr>
        <w:t>(all</w:t>
      </w:r>
      <w:r>
        <w:rPr>
          <w:spacing w:val="-3"/>
          <w:rPrChange w:id="420" w:author="Kendra Wyant" w:date="2023-05-31T13:43:00Z">
            <w:rPr>
              <w:spacing w:val="-4"/>
            </w:rPr>
          </w:rPrChange>
        </w:rPr>
        <w:t xml:space="preserve"> </w:t>
      </w:r>
      <w:r>
        <w:rPr>
          <w:i/>
          <w:rPrChange w:id="421" w:author="Kendra Wyant" w:date="2023-05-31T13:43:00Z">
            <w:rPr>
              <w:i/>
              <w:spacing w:val="-4"/>
            </w:rPr>
          </w:rPrChange>
        </w:rPr>
        <w:t xml:space="preserve">p </w:t>
      </w:r>
      <w:r>
        <w:rPr>
          <w:w w:val="120"/>
          <w:rPrChange w:id="422" w:author="Kendra Wyant" w:date="2023-05-31T13:43:00Z">
            <w:rPr>
              <w:spacing w:val="-4"/>
            </w:rPr>
          </w:rPrChange>
        </w:rPr>
        <w:t>&lt;</w:t>
      </w:r>
      <w:r>
        <w:rPr>
          <w:spacing w:val="-15"/>
          <w:w w:val="120"/>
          <w:rPrChange w:id="42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24" w:author="Kendra Wyant" w:date="2023-05-31T13:43:00Z">
            <w:rPr>
              <w:spacing w:val="-4"/>
            </w:rPr>
          </w:rPrChange>
        </w:rPr>
        <w:t xml:space="preserve">.05) </w:t>
      </w:r>
      <w:r>
        <w:rPr>
          <w:spacing w:val="-2"/>
          <w:rPrChange w:id="425" w:author="Kendra Wyant" w:date="2023-05-31T13:43:00Z">
            <w:rPr>
              <w:spacing w:val="-4"/>
            </w:rPr>
          </w:rPrChange>
        </w:rPr>
        <w:t>compared</w:t>
      </w:r>
      <w:r>
        <w:rPr>
          <w:spacing w:val="-9"/>
          <w:rPrChange w:id="42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27" w:author="Kendra Wyant" w:date="2023-05-31T13:43:00Z">
            <w:rPr>
              <w:spacing w:val="-4"/>
            </w:rPr>
          </w:rPrChange>
        </w:rPr>
        <w:t>to</w:t>
      </w:r>
      <w:r>
        <w:rPr>
          <w:spacing w:val="-9"/>
          <w:rPrChange w:id="42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29" w:author="Kendra Wyant" w:date="2023-05-31T13:43:00Z">
            <w:rPr>
              <w:spacing w:val="-4"/>
            </w:rPr>
          </w:rPrChange>
        </w:rPr>
        <w:t>neutral</w:t>
      </w:r>
      <w:r>
        <w:rPr>
          <w:spacing w:val="-9"/>
          <w:rPrChange w:id="43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31" w:author="Kendra Wyant" w:date="2023-05-31T13:43:00Z">
            <w:rPr>
              <w:spacing w:val="-4"/>
            </w:rPr>
          </w:rPrChange>
        </w:rPr>
        <w:t>across</w:t>
      </w:r>
      <w:r>
        <w:rPr>
          <w:spacing w:val="-9"/>
          <w:rPrChange w:id="43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33" w:author="Kendra Wyant" w:date="2023-05-31T13:43:00Z">
            <w:rPr>
              <w:spacing w:val="-4"/>
            </w:rPr>
          </w:rPrChange>
        </w:rPr>
        <w:t>subjective</w:t>
      </w:r>
      <w:r>
        <w:rPr>
          <w:spacing w:val="-9"/>
          <w:rPrChange w:id="43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35" w:author="Kendra Wyant" w:date="2023-05-31T13:43:00Z">
            <w:rPr>
              <w:spacing w:val="-4"/>
            </w:rPr>
          </w:rPrChange>
        </w:rPr>
        <w:t>measures</w:t>
      </w:r>
      <w:r>
        <w:rPr>
          <w:spacing w:val="-9"/>
          <w:rPrChange w:id="43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37" w:author="Kendra Wyant" w:date="2023-05-31T13:43:00Z">
            <w:rPr>
              <w:spacing w:val="-4"/>
            </w:rPr>
          </w:rPrChange>
        </w:rPr>
        <w:t>of</w:t>
      </w:r>
      <w:r>
        <w:rPr>
          <w:spacing w:val="-9"/>
          <w:rPrChange w:id="43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39" w:author="Kendra Wyant" w:date="2023-05-31T13:43:00Z">
            <w:rPr>
              <w:spacing w:val="-4"/>
            </w:rPr>
          </w:rPrChange>
        </w:rPr>
        <w:t>interference,</w:t>
      </w:r>
      <w:r>
        <w:rPr>
          <w:spacing w:val="-9"/>
          <w:rPrChange w:id="44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41" w:author="Kendra Wyant" w:date="2023-05-31T13:43:00Z">
            <w:rPr/>
          </w:rPrChange>
        </w:rPr>
        <w:t>dislike,</w:t>
      </w:r>
      <w:r>
        <w:rPr>
          <w:spacing w:val="-9"/>
          <w:rPrChange w:id="44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43" w:author="Kendra Wyant" w:date="2023-05-31T13:43:00Z">
            <w:rPr/>
          </w:rPrChange>
        </w:rPr>
        <w:t>and</w:t>
      </w:r>
      <w:r>
        <w:rPr>
          <w:spacing w:val="-9"/>
        </w:rPr>
        <w:t xml:space="preserve"> </w:t>
      </w:r>
      <w:r>
        <w:rPr>
          <w:spacing w:val="-2"/>
          <w:rPrChange w:id="444" w:author="Kendra Wyant" w:date="2023-05-31T13:43:00Z">
            <w:rPr/>
          </w:rPrChange>
        </w:rPr>
        <w:t>willingness</w:t>
      </w:r>
      <w:r>
        <w:rPr>
          <w:spacing w:val="-9"/>
        </w:rPr>
        <w:t xml:space="preserve"> </w:t>
      </w:r>
      <w:r>
        <w:rPr>
          <w:spacing w:val="-2"/>
          <w:rPrChange w:id="445" w:author="Kendra Wyant" w:date="2023-05-31T13:43:00Z">
            <w:rPr/>
          </w:rPrChange>
        </w:rPr>
        <w:t>to</w:t>
      </w:r>
      <w:r>
        <w:rPr>
          <w:spacing w:val="-2"/>
          <w:rPrChange w:id="44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47" w:author="Kendra Wyant" w:date="2023-05-31T13:43:00Z">
            <w:rPr/>
          </w:rPrChange>
        </w:rPr>
        <w:t>use</w:t>
      </w:r>
      <w:r>
        <w:rPr>
          <w:spacing w:val="-10"/>
        </w:rPr>
        <w:t xml:space="preserve"> </w:t>
      </w:r>
      <w:r>
        <w:rPr>
          <w:spacing w:val="-2"/>
          <w:rPrChange w:id="448" w:author="Kendra Wyant" w:date="2023-05-31T13:43:00Z">
            <w:rPr/>
          </w:rPrChange>
        </w:rPr>
        <w:t>for</w:t>
      </w:r>
      <w:r>
        <w:rPr>
          <w:spacing w:val="-10"/>
          <w:rPrChange w:id="44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50" w:author="Kendra Wyant" w:date="2023-05-31T13:43:00Z">
            <w:rPr/>
          </w:rPrChange>
        </w:rPr>
        <w:t>1</w:t>
      </w:r>
      <w:r>
        <w:rPr>
          <w:spacing w:val="-10"/>
        </w:rPr>
        <w:t xml:space="preserve"> </w:t>
      </w:r>
      <w:r>
        <w:rPr>
          <w:spacing w:val="-2"/>
          <w:rPrChange w:id="451" w:author="Kendra Wyant" w:date="2023-05-31T13:43:00Z">
            <w:rPr/>
          </w:rPrChange>
        </w:rPr>
        <w:t>year.</w:t>
      </w:r>
      <w:r>
        <w:rPr>
          <w:spacing w:val="7"/>
          <w:rPrChange w:id="452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2"/>
          <w:rPrChange w:id="453" w:author="Kendra Wyant" w:date="2023-05-31T13:43:00Z">
            <w:rPr/>
          </w:rPrChange>
        </w:rPr>
        <w:t>Participants</w:t>
      </w:r>
      <w:r>
        <w:rPr>
          <w:spacing w:val="-10"/>
        </w:rPr>
        <w:t xml:space="preserve"> </w:t>
      </w:r>
      <w:r>
        <w:rPr>
          <w:spacing w:val="-2"/>
          <w:rPrChange w:id="454" w:author="Kendra Wyant" w:date="2023-05-31T13:43:00Z">
            <w:rPr/>
          </w:rPrChange>
        </w:rPr>
        <w:t>did</w:t>
      </w:r>
      <w:r>
        <w:rPr>
          <w:spacing w:val="-10"/>
        </w:rPr>
        <w:t xml:space="preserve"> </w:t>
      </w:r>
      <w:r>
        <w:rPr>
          <w:spacing w:val="-2"/>
          <w:rPrChange w:id="455" w:author="Kendra Wyant" w:date="2023-05-31T13:43:00Z">
            <w:rPr/>
          </w:rPrChange>
        </w:rPr>
        <w:t>not</w:t>
      </w:r>
      <w:r>
        <w:rPr>
          <w:spacing w:val="-10"/>
          <w:rPrChange w:id="45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57" w:author="Kendra Wyant" w:date="2023-05-31T13:43:00Z">
            <w:rPr/>
          </w:rPrChange>
        </w:rPr>
        <w:t>significantly</w:t>
      </w:r>
      <w:r>
        <w:rPr>
          <w:spacing w:val="-10"/>
        </w:rPr>
        <w:t xml:space="preserve"> </w:t>
      </w:r>
      <w:r>
        <w:rPr>
          <w:spacing w:val="-2"/>
          <w:rPrChange w:id="458" w:author="Kendra Wyant" w:date="2023-05-31T13:43:00Z">
            <w:rPr/>
          </w:rPrChange>
        </w:rPr>
        <w:t>differ</w:t>
      </w:r>
      <w:r>
        <w:rPr>
          <w:spacing w:val="-10"/>
        </w:rPr>
        <w:t xml:space="preserve"> </w:t>
      </w:r>
      <w:r>
        <w:rPr>
          <w:spacing w:val="-2"/>
          <w:rPrChange w:id="459" w:author="Kendra Wyant" w:date="2023-05-31T13:43:00Z">
            <w:rPr/>
          </w:rPrChange>
        </w:rPr>
        <w:t>in</w:t>
      </w:r>
      <w:r>
        <w:rPr>
          <w:spacing w:val="-10"/>
        </w:rPr>
        <w:t xml:space="preserve"> </w:t>
      </w:r>
      <w:r>
        <w:rPr>
          <w:spacing w:val="-2"/>
          <w:rPrChange w:id="460" w:author="Kendra Wyant" w:date="2023-05-31T13:43:00Z">
            <w:rPr/>
          </w:rPrChange>
        </w:rPr>
        <w:t>their</w:t>
      </w:r>
      <w:r>
        <w:rPr>
          <w:spacing w:val="-10"/>
          <w:rPrChange w:id="461" w:author="Kendra Wyant" w:date="2023-05-31T13:43:00Z">
            <w:rPr/>
          </w:rPrChange>
        </w:rPr>
        <w:t xml:space="preserve"> </w:t>
      </w:r>
      <w:r>
        <w:rPr>
          <w:spacing w:val="-2"/>
          <w:rPrChange w:id="462" w:author="Kendra Wyant" w:date="2023-05-31T13:43:00Z">
            <w:rPr/>
          </w:rPrChange>
        </w:rPr>
        <w:t>dislike</w:t>
      </w:r>
      <w:r>
        <w:rPr>
          <w:spacing w:val="-10"/>
        </w:rPr>
        <w:t xml:space="preserve"> </w:t>
      </w:r>
      <w:r>
        <w:rPr>
          <w:spacing w:val="-2"/>
          <w:rPrChange w:id="463" w:author="Kendra Wyant" w:date="2023-05-31T13:43:00Z">
            <w:rPr/>
          </w:rPrChange>
        </w:rPr>
        <w:t>of</w:t>
      </w:r>
      <w:r>
        <w:rPr>
          <w:spacing w:val="-10"/>
          <w:rPrChange w:id="46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65" w:author="Kendra Wyant" w:date="2023-05-31T13:43:00Z">
            <w:rPr/>
          </w:rPrChange>
        </w:rPr>
        <w:t>active</w:t>
      </w:r>
      <w:r>
        <w:rPr>
          <w:spacing w:val="-10"/>
          <w:rPrChange w:id="46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67" w:author="Kendra Wyant" w:date="2023-05-31T13:43:00Z">
            <w:rPr/>
          </w:rPrChange>
        </w:rPr>
        <w:t>compared</w:t>
      </w:r>
      <w:r>
        <w:rPr>
          <w:spacing w:val="-10"/>
        </w:rPr>
        <w:t xml:space="preserve"> </w:t>
      </w:r>
      <w:r>
        <w:rPr>
          <w:spacing w:val="-2"/>
          <w:rPrChange w:id="468" w:author="Kendra Wyant" w:date="2023-05-31T13:43:00Z">
            <w:rPr/>
          </w:rPrChange>
        </w:rPr>
        <w:t>to</w:t>
      </w:r>
      <w:r>
        <w:rPr>
          <w:spacing w:val="-2"/>
          <w:rPrChange w:id="469" w:author="Kendra Wyant" w:date="2023-05-31T13:43:00Z">
            <w:rPr>
              <w:spacing w:val="-10"/>
            </w:rPr>
          </w:rPrChange>
        </w:rPr>
        <w:t xml:space="preserve"> </w:t>
      </w:r>
      <w:r>
        <w:t>passive</w:t>
      </w:r>
      <w:r>
        <w:rPr>
          <w:spacing w:val="-10"/>
          <w:rPrChange w:id="470" w:author="Kendra Wyant" w:date="2023-05-31T13:43:00Z">
            <w:rPr>
              <w:spacing w:val="-9"/>
            </w:rPr>
          </w:rPrChange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(</w:t>
      </w:r>
      <w:r>
        <w:rPr>
          <w:i/>
        </w:rPr>
        <w:t>p</w:t>
      </w:r>
      <w:r>
        <w:rPr>
          <w:i/>
          <w:spacing w:val="-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.23).</w:t>
      </w:r>
      <w:r>
        <w:rPr>
          <w:spacing w:val="7"/>
          <w:rPrChange w:id="471" w:author="Kendra Wyant" w:date="2023-05-31T13:43:00Z">
            <w:rPr>
              <w:spacing w:val="8"/>
            </w:rPr>
          </w:rPrChange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reported</w:t>
      </w:r>
      <w:r>
        <w:rPr>
          <w:spacing w:val="-9"/>
        </w:rPr>
        <w:t xml:space="preserve"> </w:t>
      </w:r>
      <w:r>
        <w:t>a</w:t>
      </w:r>
      <w:r>
        <w:rPr>
          <w:spacing w:val="-10"/>
          <w:rPrChange w:id="472" w:author="Kendra Wyant" w:date="2023-05-31T13:43:00Z">
            <w:rPr/>
          </w:rPrChange>
        </w:rPr>
        <w:t xml:space="preserve"> </w:t>
      </w:r>
      <w:r>
        <w:t>higher</w:t>
      </w:r>
      <w:r>
        <w:rPr>
          <w:spacing w:val="-10"/>
          <w:rPrChange w:id="473" w:author="Kendra Wyant" w:date="2023-05-31T13:43:00Z">
            <w:rPr/>
          </w:rPrChange>
        </w:rPr>
        <w:t xml:space="preserve"> </w:t>
      </w:r>
      <w:r>
        <w:t>willingness</w:t>
      </w:r>
      <w:r>
        <w:rPr>
          <w:spacing w:val="-10"/>
          <w:rPrChange w:id="474" w:author="Kendra Wyant" w:date="2023-05-31T13:43:00Z">
            <w:rPr/>
          </w:rPrChange>
        </w:rPr>
        <w:t xml:space="preserve"> </w:t>
      </w:r>
      <w:r>
        <w:t>to</w:t>
      </w:r>
      <w:r>
        <w:rPr>
          <w:spacing w:val="-10"/>
          <w:rPrChange w:id="475" w:author="Kendra Wyant" w:date="2023-05-31T13:43:00Z">
            <w:rPr/>
          </w:rPrChange>
        </w:rPr>
        <w:t xml:space="preserve"> </w:t>
      </w:r>
      <w:r>
        <w:t>use passive</w:t>
      </w:r>
      <w:r>
        <w:rPr>
          <w:spacing w:val="-1"/>
          <w:rPrChange w:id="476" w:author="Kendra Wyant" w:date="2023-05-31T13:43:00Z">
            <w:rPr/>
          </w:rPrChange>
        </w:rPr>
        <w:t xml:space="preserve"> </w:t>
      </w:r>
      <w:r>
        <w:t>(vs.</w:t>
      </w:r>
      <w:r>
        <w:rPr>
          <w:spacing w:val="-1"/>
          <w:rPrChange w:id="477" w:author="Kendra Wyant" w:date="2023-05-31T13:43:00Z">
            <w:rPr/>
          </w:rPrChange>
        </w:rPr>
        <w:t xml:space="preserve"> </w:t>
      </w:r>
      <w:r>
        <w:t>active)</w:t>
      </w:r>
      <w:r>
        <w:rPr>
          <w:spacing w:val="-1"/>
          <w:rPrChange w:id="478" w:author="Kendra Wyant" w:date="2023-05-31T13:43:00Z">
            <w:rPr/>
          </w:rPrChange>
        </w:rPr>
        <w:t xml:space="preserve"> </w:t>
      </w:r>
      <w:r>
        <w:t>methods</w:t>
      </w:r>
      <w:r>
        <w:rPr>
          <w:spacing w:val="-1"/>
          <w:rPrChange w:id="479" w:author="Kendra Wyant" w:date="2023-05-31T13:43:00Z">
            <w:rPr/>
          </w:rPrChange>
        </w:rPr>
        <w:t xml:space="preserve"> </w:t>
      </w:r>
      <w:r>
        <w:t>for</w:t>
      </w:r>
      <w:r>
        <w:rPr>
          <w:spacing w:val="-1"/>
          <w:rPrChange w:id="480" w:author="Kendra Wyant" w:date="2023-05-31T13:43:00Z">
            <w:rPr/>
          </w:rPrChange>
        </w:rPr>
        <w:t xml:space="preserve"> </w:t>
      </w:r>
      <w:r>
        <w:t>1</w:t>
      </w:r>
      <w:r>
        <w:rPr>
          <w:spacing w:val="-1"/>
          <w:rPrChange w:id="481" w:author="Kendra Wyant" w:date="2023-05-31T13:43:00Z">
            <w:rPr/>
          </w:rPrChange>
        </w:rPr>
        <w:t xml:space="preserve"> </w:t>
      </w:r>
      <w:r>
        <w:t>year</w:t>
      </w:r>
      <w:r>
        <w:rPr>
          <w:spacing w:val="-1"/>
          <w:rPrChange w:id="482" w:author="Kendra Wyant" w:date="2023-05-31T13:43:00Z">
            <w:rPr/>
          </w:rPrChange>
        </w:rPr>
        <w:t xml:space="preserve"> </w:t>
      </w:r>
      <w:r>
        <w:t>(</w:t>
      </w:r>
      <w:r>
        <w:rPr>
          <w:i/>
        </w:rPr>
        <w:t xml:space="preserve">p </w:t>
      </w:r>
      <w:r>
        <w:rPr>
          <w:w w:val="120"/>
        </w:rPr>
        <w:t>=</w:t>
      </w:r>
      <w:r>
        <w:rPr>
          <w:spacing w:val="-13"/>
          <w:w w:val="120"/>
          <w:rPrChange w:id="483" w:author="Kendra Wyant" w:date="2023-05-31T13:43:00Z">
            <w:rPr>
              <w:spacing w:val="-7"/>
              <w:w w:val="120"/>
            </w:rPr>
          </w:rPrChange>
        </w:rPr>
        <w:t xml:space="preserve"> </w:t>
      </w:r>
      <w:r>
        <w:t>.04).</w:t>
      </w:r>
      <w:r>
        <w:rPr>
          <w:spacing w:val="21"/>
          <w:rPrChange w:id="484" w:author="Kendra Wyant" w:date="2023-05-31T13:43:00Z">
            <w:rPr>
              <w:spacing w:val="27"/>
            </w:rPr>
          </w:rPrChange>
        </w:rPr>
        <w:t xml:space="preserve"> </w:t>
      </w:r>
      <w:r>
        <w:rPr>
          <w:b/>
        </w:rPr>
        <w:t>Conclusions:</w:t>
      </w:r>
      <w:r>
        <w:rPr>
          <w:b/>
          <w:spacing w:val="21"/>
          <w:rPrChange w:id="485" w:author="Kendra Wyant" w:date="2023-05-31T13:43:00Z">
            <w:rPr>
              <w:b/>
            </w:rPr>
          </w:rPrChange>
        </w:rPr>
        <w:t xml:space="preserve"> </w:t>
      </w:r>
      <w:r>
        <w:rPr>
          <w:rPrChange w:id="486" w:author="Kendra Wyant" w:date="2023-05-31T13:43:00Z">
            <w:rPr>
              <w:spacing w:val="-4"/>
            </w:rPr>
          </w:rPrChange>
        </w:rPr>
        <w:t>These</w:t>
      </w:r>
      <w:r>
        <w:rPr>
          <w:spacing w:val="-1"/>
          <w:rPrChange w:id="48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88" w:author="Kendra Wyant" w:date="2023-05-31T13:43:00Z">
            <w:rPr>
              <w:spacing w:val="-4"/>
            </w:rPr>
          </w:rPrChange>
        </w:rPr>
        <w:t>results</w:t>
      </w:r>
      <w:r>
        <w:rPr>
          <w:spacing w:val="-1"/>
          <w:rPrChange w:id="48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90" w:author="Kendra Wyant" w:date="2023-05-31T13:43:00Z">
            <w:rPr>
              <w:spacing w:val="-4"/>
            </w:rPr>
          </w:rPrChange>
        </w:rPr>
        <w:t>suggest</w:t>
      </w:r>
      <w:r>
        <w:rPr>
          <w:spacing w:val="-1"/>
          <w:rPrChange w:id="49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92" w:author="Kendra Wyant" w:date="2023-05-31T13:43:00Z">
            <w:rPr>
              <w:spacing w:val="-4"/>
            </w:rPr>
          </w:rPrChange>
        </w:rPr>
        <w:t>that</w:t>
      </w:r>
      <w:r>
        <w:rPr>
          <w:rPrChange w:id="49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active</w:t>
      </w:r>
      <w:r>
        <w:rPr>
          <w:spacing w:val="-11"/>
          <w:rPrChange w:id="49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and</w:t>
      </w:r>
      <w:r>
        <w:rPr>
          <w:spacing w:val="-11"/>
          <w:rPrChange w:id="49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passive</w:t>
      </w:r>
      <w:r>
        <w:rPr>
          <w:spacing w:val="-11"/>
          <w:rPrChange w:id="49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sensing</w:t>
      </w:r>
      <w:r>
        <w:rPr>
          <w:spacing w:val="-11"/>
          <w:rPrChange w:id="49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methods</w:t>
      </w:r>
      <w:r>
        <w:rPr>
          <w:spacing w:val="-11"/>
          <w:rPrChange w:id="49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are</w:t>
      </w:r>
      <w:r>
        <w:rPr>
          <w:spacing w:val="-11"/>
          <w:rPrChange w:id="49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acceptable</w:t>
      </w:r>
      <w:r>
        <w:rPr>
          <w:spacing w:val="-11"/>
          <w:rPrChange w:id="50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to</w:t>
      </w:r>
      <w:r>
        <w:rPr>
          <w:spacing w:val="-11"/>
          <w:rPrChange w:id="50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people</w:t>
      </w:r>
      <w:r>
        <w:rPr>
          <w:spacing w:val="-11"/>
          <w:rPrChange w:id="50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with</w:t>
      </w:r>
      <w:r>
        <w:rPr>
          <w:spacing w:val="-11"/>
          <w:rPrChange w:id="50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504" w:author="Kendra Wyant" w:date="2023-05-31T13:43:00Z">
            <w:rPr/>
          </w:rPrChange>
        </w:rPr>
        <w:t>AUD</w:t>
      </w:r>
      <w:r>
        <w:rPr>
          <w:spacing w:val="-11"/>
          <w:rPrChange w:id="50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506" w:author="Kendra Wyant" w:date="2023-05-31T13:43:00Z">
            <w:rPr/>
          </w:rPrChange>
        </w:rPr>
        <w:t>over</w:t>
      </w:r>
      <w:r>
        <w:rPr>
          <w:spacing w:val="-11"/>
          <w:rPrChange w:id="50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508" w:author="Kendra Wyant" w:date="2023-05-31T13:43:00Z">
            <w:rPr/>
          </w:rPrChange>
        </w:rPr>
        <w:t>a</w:t>
      </w:r>
      <w:r>
        <w:rPr>
          <w:spacing w:val="-11"/>
          <w:rPrChange w:id="50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510" w:author="Kendra Wyant" w:date="2023-05-31T13:43:00Z">
            <w:rPr/>
          </w:rPrChange>
        </w:rPr>
        <w:t>longer</w:t>
      </w:r>
      <w:r>
        <w:rPr>
          <w:spacing w:val="-11"/>
          <w:rPrChange w:id="51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512" w:author="Kendra Wyant" w:date="2023-05-31T13:43:00Z">
            <w:rPr/>
          </w:rPrChange>
        </w:rPr>
        <w:t>period</w:t>
      </w:r>
      <w:r>
        <w:rPr>
          <w:spacing w:val="-4"/>
          <w:rPrChange w:id="513" w:author="Kendra Wyant" w:date="2023-05-31T13:43:00Z">
            <w:rPr>
              <w:spacing w:val="-10"/>
            </w:rPr>
          </w:rPrChange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has</w:t>
      </w:r>
      <w:r>
        <w:rPr>
          <w:spacing w:val="-8"/>
          <w:rPrChange w:id="514" w:author="Kendra Wyant" w:date="2023-05-31T13:43:00Z">
            <w:rPr>
              <w:spacing w:val="-10"/>
            </w:rPr>
          </w:rPrChange>
        </w:rPr>
        <w:t xml:space="preserve"> </w:t>
      </w:r>
      <w:r>
        <w:t>previously</w:t>
      </w:r>
      <w:r>
        <w:rPr>
          <w:spacing w:val="-9"/>
          <w:rPrChange w:id="515" w:author="Kendra Wyant" w:date="2023-05-31T13:43:00Z">
            <w:rPr>
              <w:spacing w:val="-10"/>
            </w:rPr>
          </w:rPrChange>
        </w:rPr>
        <w:t xml:space="preserve"> </w:t>
      </w:r>
      <w:r>
        <w:t>been</w:t>
      </w:r>
      <w:r>
        <w:rPr>
          <w:spacing w:val="-8"/>
          <w:rPrChange w:id="516" w:author="Kendra Wyant" w:date="2023-05-31T13:43:00Z">
            <w:rPr>
              <w:spacing w:val="-9"/>
            </w:rPr>
          </w:rPrChange>
        </w:rPr>
        <w:t xml:space="preserve"> </w:t>
      </w:r>
      <w:r>
        <w:t>assessed.</w:t>
      </w:r>
      <w:r>
        <w:rPr>
          <w:spacing w:val="8"/>
          <w:rPrChange w:id="517" w:author="Kendra Wyant" w:date="2023-05-31T13:43:00Z">
            <w:rPr>
              <w:spacing w:val="7"/>
            </w:rPr>
          </w:rPrChange>
        </w:rPr>
        <w:t xml:space="preserve"> </w:t>
      </w:r>
      <w:r>
        <w:t>This</w:t>
      </w:r>
      <w:r>
        <w:rPr>
          <w:spacing w:val="-8"/>
          <w:rPrChange w:id="518" w:author="Kendra Wyant" w:date="2023-05-31T13:43:00Z">
            <w:rPr>
              <w:spacing w:val="-10"/>
            </w:rPr>
          </w:rPrChange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true</w:t>
      </w:r>
      <w:r>
        <w:rPr>
          <w:spacing w:val="-8"/>
          <w:rPrChange w:id="519" w:author="Kendra Wyant" w:date="2023-05-31T13:43:00Z">
            <w:rPr>
              <w:spacing w:val="-10"/>
            </w:rPr>
          </w:rPrChange>
        </w:rPr>
        <w:t xml:space="preserve"> </w:t>
      </w:r>
      <w:r>
        <w:t>even</w:t>
      </w:r>
      <w:r>
        <w:rPr>
          <w:spacing w:val="-8"/>
          <w:rPrChange w:id="520" w:author="Kendra Wyant" w:date="2023-05-31T13:43:00Z">
            <w:rPr>
              <w:spacing w:val="-9"/>
            </w:rPr>
          </w:rPrChange>
        </w:rPr>
        <w:t xml:space="preserve"> </w:t>
      </w:r>
      <w:r>
        <w:t>for</w:t>
      </w:r>
      <w:r>
        <w:rPr>
          <w:spacing w:val="-8"/>
          <w:rPrChange w:id="521" w:author="Kendra Wyant" w:date="2023-05-31T13:43:00Z">
            <w:rPr>
              <w:spacing w:val="-10"/>
            </w:rPr>
          </w:rPrChange>
        </w:rPr>
        <w:t xml:space="preserve"> </w:t>
      </w:r>
      <w:r>
        <w:t>data</w:t>
      </w:r>
      <w:r>
        <w:rPr>
          <w:spacing w:val="-9"/>
          <w:rPrChange w:id="522" w:author="Kendra Wyant" w:date="2023-05-31T13:43:00Z">
            <w:rPr/>
          </w:rPrChange>
        </w:rPr>
        <w:t xml:space="preserve"> </w:t>
      </w:r>
      <w:r>
        <w:rPr>
          <w:rPrChange w:id="523" w:author="Kendra Wyant" w:date="2023-05-31T13:43:00Z">
            <w:rPr>
              <w:spacing w:val="-2"/>
            </w:rPr>
          </w:rPrChange>
        </w:rPr>
        <w:t>streams</w:t>
      </w:r>
      <w:r>
        <w:rPr>
          <w:spacing w:val="-8"/>
          <w:rPrChange w:id="524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525" w:author="Kendra Wyant" w:date="2023-05-31T13:43:00Z">
            <w:rPr>
              <w:spacing w:val="-2"/>
            </w:rPr>
          </w:rPrChange>
        </w:rPr>
        <w:t>that</w:t>
      </w:r>
      <w:r>
        <w:rPr>
          <w:spacing w:val="-9"/>
          <w:rPrChange w:id="526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527" w:author="Kendra Wyant" w:date="2023-05-31T13:43:00Z">
            <w:rPr>
              <w:spacing w:val="-2"/>
            </w:rPr>
          </w:rPrChange>
        </w:rPr>
        <w:t xml:space="preserve">contained </w:t>
      </w:r>
      <w:r>
        <w:rPr>
          <w:spacing w:val="-2"/>
        </w:rPr>
        <w:t>potentially</w:t>
      </w:r>
      <w:r>
        <w:rPr>
          <w:spacing w:val="-6"/>
          <w:rPrChange w:id="52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more</w:t>
      </w:r>
      <w:r>
        <w:rPr>
          <w:spacing w:val="-6"/>
          <w:rPrChange w:id="52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sensitive</w:t>
      </w:r>
      <w:r>
        <w:rPr>
          <w:spacing w:val="-6"/>
          <w:rPrChange w:id="53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information</w:t>
      </w:r>
      <w:r>
        <w:rPr>
          <w:spacing w:val="-6"/>
          <w:rPrChange w:id="53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(e.g.,</w:t>
      </w:r>
      <w:r>
        <w:rPr>
          <w:spacing w:val="-6"/>
          <w:rPrChange w:id="532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geolocation,</w:t>
      </w:r>
      <w:r>
        <w:rPr>
          <w:spacing w:val="-6"/>
          <w:rPrChange w:id="53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cellular</w:t>
      </w:r>
      <w:r>
        <w:rPr>
          <w:spacing w:val="-6"/>
          <w:rPrChange w:id="53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535" w:author="Kendra Wyant" w:date="2023-05-31T13:43:00Z">
            <w:rPr>
              <w:spacing w:val="-4"/>
            </w:rPr>
          </w:rPrChange>
        </w:rPr>
        <w:t>communications).</w:t>
      </w:r>
      <w:del w:id="536" w:author="Kendra Wyant" w:date="2023-05-31T13:43:00Z">
        <w:r w:rsidR="00F53A9D">
          <w:rPr>
            <w:spacing w:val="19"/>
          </w:rPr>
          <w:delText xml:space="preserve"> </w:delText>
        </w:r>
      </w:del>
    </w:p>
    <w:p w14:paraId="09DB8DE5" w14:textId="77777777" w:rsidR="003146FC" w:rsidRDefault="004E27B8">
      <w:pPr>
        <w:pStyle w:val="BodyText"/>
        <w:spacing w:line="355" w:lineRule="auto"/>
        <w:ind w:left="160" w:right="553"/>
        <w:pPrChange w:id="537" w:author="Kendra Wyant" w:date="2023-05-31T13:43:00Z">
          <w:pPr>
            <w:pStyle w:val="BodyText"/>
            <w:spacing w:before="118" w:line="355" w:lineRule="auto"/>
            <w:ind w:left="151" w:right="512" w:firstLine="8"/>
          </w:pPr>
        </w:pPrChange>
      </w:pPr>
      <w:r>
        <w:rPr>
          <w:spacing w:val="-6"/>
          <w:rPrChange w:id="538" w:author="Kendra Wyant" w:date="2023-05-31T13:43:00Z">
            <w:rPr>
              <w:spacing w:val="-4"/>
            </w:rPr>
          </w:rPrChange>
        </w:rPr>
        <w:t xml:space="preserve">Important individual differences were observed both across people and </w:t>
      </w:r>
      <w:r>
        <w:rPr>
          <w:spacing w:val="-6"/>
          <w:rPrChange w:id="539" w:author="Kendra Wyant" w:date="2023-05-31T13:43:00Z">
            <w:rPr>
              <w:spacing w:val="-2"/>
            </w:rPr>
          </w:rPrChange>
        </w:rPr>
        <w:t>methods,</w:t>
      </w:r>
      <w:r>
        <w:rPr>
          <w:spacing w:val="-6"/>
          <w:rPrChange w:id="54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541" w:author="Kendra Wyant" w:date="2023-05-31T13:43:00Z">
            <w:rPr>
              <w:spacing w:val="-2"/>
            </w:rPr>
          </w:rPrChange>
        </w:rPr>
        <w:t>which</w:t>
      </w:r>
      <w:r>
        <w:rPr>
          <w:spacing w:val="-6"/>
          <w:rPrChange w:id="54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indicate</w:t>
      </w:r>
      <w:r>
        <w:rPr>
          <w:spacing w:val="-4"/>
          <w:rPrChange w:id="54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opportunities</w:t>
      </w:r>
      <w:r>
        <w:rPr>
          <w:spacing w:val="-3"/>
          <w:rPrChange w:id="54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3"/>
          <w:rPrChange w:id="54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future</w:t>
      </w:r>
      <w:r>
        <w:rPr>
          <w:spacing w:val="-3"/>
          <w:rPrChange w:id="54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improvements.</w:t>
      </w:r>
    </w:p>
    <w:p w14:paraId="46DF3965" w14:textId="77777777" w:rsidR="003146FC" w:rsidRDefault="004E27B8">
      <w:pPr>
        <w:pStyle w:val="BodyText"/>
        <w:spacing w:before="109" w:line="355" w:lineRule="auto"/>
        <w:ind w:left="159" w:right="553" w:firstLine="576"/>
        <w:pPrChange w:id="547" w:author="Kendra Wyant" w:date="2023-05-31T13:43:00Z">
          <w:pPr>
            <w:pStyle w:val="BodyText"/>
            <w:spacing w:before="230" w:line="355" w:lineRule="auto"/>
            <w:ind w:left="159" w:right="512" w:firstLine="576"/>
          </w:pPr>
        </w:pPrChange>
      </w:pPr>
      <w:r>
        <w:rPr>
          <w:i/>
          <w:spacing w:val="-4"/>
        </w:rPr>
        <w:t>Keywords:</w:t>
      </w:r>
      <w:r>
        <w:rPr>
          <w:i/>
          <w:spacing w:val="28"/>
        </w:rPr>
        <w:t xml:space="preserve"> </w:t>
      </w:r>
      <w:r>
        <w:rPr>
          <w:spacing w:val="-4"/>
        </w:rPr>
        <w:t xml:space="preserve">personal sensing, digital therapeutics, mobile health, smartphone, alcohol </w:t>
      </w:r>
      <w:r>
        <w:t>use disorder</w:t>
      </w:r>
    </w:p>
    <w:p w14:paraId="7CA9C229" w14:textId="77777777" w:rsidR="003146FC" w:rsidRDefault="003146FC">
      <w:pPr>
        <w:spacing w:line="355" w:lineRule="auto"/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178AA35F" w14:textId="77777777" w:rsidR="003146FC" w:rsidRDefault="003146FC">
      <w:pPr>
        <w:pStyle w:val="BodyText"/>
        <w:rPr>
          <w:sz w:val="9"/>
        </w:rPr>
      </w:pPr>
    </w:p>
    <w:p w14:paraId="3CAA2C62" w14:textId="77777777" w:rsidR="003146FC" w:rsidRDefault="004E27B8">
      <w:pPr>
        <w:pStyle w:val="BodyText"/>
        <w:spacing w:before="118" w:line="355" w:lineRule="auto"/>
        <w:ind w:left="169" w:right="566"/>
        <w:jc w:val="center"/>
        <w:pPrChange w:id="548" w:author="Kendra Wyant" w:date="2023-05-31T13:43:00Z">
          <w:pPr>
            <w:pStyle w:val="BodyText"/>
            <w:spacing w:before="118" w:line="355" w:lineRule="auto"/>
            <w:ind w:left="161" w:right="558"/>
            <w:jc w:val="center"/>
          </w:pPr>
        </w:pPrChange>
      </w:pPr>
      <w:bookmarkStart w:id="549" w:name="Acceptability_of_Personal_Sensing_Among_"/>
      <w:bookmarkEnd w:id="549"/>
      <w:r>
        <w:rPr>
          <w:spacing w:val="-4"/>
        </w:rPr>
        <w:t>Acceptability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9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Among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Alcohol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10"/>
        </w:rPr>
        <w:t xml:space="preserve"> </w:t>
      </w:r>
      <w:r>
        <w:rPr>
          <w:spacing w:val="-4"/>
        </w:rPr>
        <w:t>Disorder:</w:t>
      </w:r>
      <w:r>
        <w:rPr>
          <w:spacing w:val="7"/>
        </w:rPr>
        <w:t xml:space="preserve"> </w:t>
      </w:r>
      <w:r>
        <w:rPr>
          <w:spacing w:val="-4"/>
        </w:rPr>
        <w:t xml:space="preserve">Observational </w:t>
      </w:r>
      <w:r>
        <w:rPr>
          <w:spacing w:val="-2"/>
        </w:rPr>
        <w:t>Study</w:t>
      </w:r>
    </w:p>
    <w:p w14:paraId="67758045" w14:textId="77777777" w:rsidR="003146FC" w:rsidRDefault="004E27B8">
      <w:pPr>
        <w:pStyle w:val="Heading1"/>
        <w:spacing w:before="272"/>
        <w:ind w:left="169" w:right="566"/>
        <w:jc w:val="center"/>
        <w:pPrChange w:id="550" w:author="Kendra Wyant" w:date="2023-05-31T13:43:00Z">
          <w:pPr>
            <w:pStyle w:val="Heading1"/>
            <w:spacing w:before="152"/>
            <w:ind w:left="161" w:right="558"/>
            <w:jc w:val="center"/>
          </w:pPr>
        </w:pPrChange>
      </w:pPr>
      <w:bookmarkStart w:id="551" w:name="Introduction"/>
      <w:bookmarkEnd w:id="551"/>
      <w:r>
        <w:rPr>
          <w:spacing w:val="-2"/>
          <w:w w:val="105"/>
        </w:rPr>
        <w:t>Introduction</w:t>
      </w:r>
    </w:p>
    <w:p w14:paraId="21C6BAA6" w14:textId="77777777" w:rsidR="003146FC" w:rsidRDefault="003146FC">
      <w:pPr>
        <w:pStyle w:val="BodyText"/>
        <w:spacing w:before="10"/>
        <w:rPr>
          <w:b/>
          <w:sz w:val="31"/>
          <w:rPrChange w:id="552" w:author="Kendra Wyant" w:date="2023-05-31T13:43:00Z">
            <w:rPr>
              <w:b/>
              <w:sz w:val="14"/>
            </w:rPr>
          </w:rPrChange>
        </w:rPr>
        <w:pPrChange w:id="553" w:author="Kendra Wyant" w:date="2023-05-31T13:43:00Z">
          <w:pPr>
            <w:pStyle w:val="BodyText"/>
          </w:pPr>
        </w:pPrChange>
      </w:pPr>
    </w:p>
    <w:p w14:paraId="5FF33524" w14:textId="77777777" w:rsidR="003146FC" w:rsidRDefault="004E27B8">
      <w:pPr>
        <w:ind w:left="160"/>
        <w:rPr>
          <w:b/>
          <w:sz w:val="24"/>
        </w:rPr>
        <w:pPrChange w:id="554" w:author="Kendra Wyant" w:date="2023-05-31T13:43:00Z">
          <w:pPr>
            <w:spacing w:before="120"/>
            <w:ind w:left="160"/>
          </w:pPr>
        </w:pPrChange>
      </w:pPr>
      <w:r>
        <w:rPr>
          <w:b/>
          <w:w w:val="105"/>
          <w:sz w:val="24"/>
        </w:rPr>
        <w:t>Personal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Sensing</w:t>
      </w:r>
    </w:p>
    <w:p w14:paraId="104A80D2" w14:textId="77777777" w:rsidR="003146FC" w:rsidRDefault="003146FC">
      <w:pPr>
        <w:pStyle w:val="BodyText"/>
        <w:spacing w:before="10"/>
        <w:rPr>
          <w:b/>
          <w:sz w:val="31"/>
          <w:rPrChange w:id="555" w:author="Kendra Wyant" w:date="2023-05-31T13:43:00Z">
            <w:rPr>
              <w:b/>
              <w:sz w:val="22"/>
            </w:rPr>
          </w:rPrChange>
        </w:rPr>
        <w:pPrChange w:id="556" w:author="Kendra Wyant" w:date="2023-05-31T13:43:00Z">
          <w:pPr>
            <w:pStyle w:val="BodyText"/>
            <w:spacing w:before="12"/>
          </w:pPr>
        </w:pPrChange>
      </w:pPr>
    </w:p>
    <w:p w14:paraId="153CAA7E" w14:textId="77777777" w:rsidR="003146FC" w:rsidRDefault="004E27B8">
      <w:pPr>
        <w:pStyle w:val="BodyText"/>
        <w:spacing w:line="355" w:lineRule="auto"/>
        <w:ind w:left="160" w:right="553" w:firstLine="576"/>
        <w:pPrChange w:id="557" w:author="Kendra Wyant" w:date="2023-05-31T13:43:00Z">
          <w:pPr>
            <w:pStyle w:val="BodyText"/>
            <w:spacing w:line="355" w:lineRule="auto"/>
            <w:ind w:left="126" w:right="512" w:firstLine="609"/>
          </w:pPr>
        </w:pPrChange>
      </w:pPr>
      <w:r>
        <w:rPr>
          <w:spacing w:val="-4"/>
        </w:rPr>
        <w:t>The World Health Organization’s Global Observatory for eHealth has concluded that “the</w:t>
      </w:r>
      <w:r>
        <w:rPr>
          <w:spacing w:val="-11"/>
          <w:rPrChange w:id="55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use</w:t>
      </w:r>
      <w:r>
        <w:rPr>
          <w:spacing w:val="-11"/>
          <w:rPrChange w:id="55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of</w:t>
      </w:r>
      <w:r>
        <w:rPr>
          <w:spacing w:val="-11"/>
          <w:rPrChange w:id="56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mobile</w:t>
      </w:r>
      <w:r>
        <w:rPr>
          <w:spacing w:val="-11"/>
          <w:rPrChange w:id="56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and</w:t>
      </w:r>
      <w:r>
        <w:rPr>
          <w:spacing w:val="-11"/>
          <w:rPrChange w:id="56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wireless</w:t>
      </w:r>
      <w:r>
        <w:rPr>
          <w:spacing w:val="-11"/>
          <w:rPrChange w:id="56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technologies</w:t>
      </w:r>
      <w:r>
        <w:rPr>
          <w:spacing w:val="-11"/>
          <w:rPrChange w:id="56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to</w:t>
      </w:r>
      <w:r>
        <w:rPr>
          <w:spacing w:val="-11"/>
          <w:rPrChange w:id="56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support</w:t>
      </w:r>
      <w:r>
        <w:rPr>
          <w:spacing w:val="-11"/>
          <w:rPrChange w:id="56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the</w:t>
      </w:r>
      <w:r>
        <w:rPr>
          <w:spacing w:val="-11"/>
          <w:rPrChange w:id="56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achievement</w:t>
      </w:r>
      <w:r>
        <w:rPr>
          <w:spacing w:val="-11"/>
          <w:rPrChange w:id="56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of</w:t>
      </w:r>
      <w:r>
        <w:rPr>
          <w:spacing w:val="-11"/>
          <w:rPrChange w:id="56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health</w:t>
      </w:r>
      <w:r>
        <w:rPr>
          <w:spacing w:val="-11"/>
          <w:rPrChange w:id="57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 xml:space="preserve">objectives </w:t>
      </w:r>
      <w:r>
        <w:rPr>
          <w:spacing w:val="-2"/>
        </w:rPr>
        <w:t>has</w:t>
      </w:r>
      <w:r>
        <w:rPr>
          <w:spacing w:val="-6"/>
          <w:rPrChange w:id="57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6"/>
          <w:rPrChange w:id="57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potential</w:t>
      </w:r>
      <w:r>
        <w:rPr>
          <w:spacing w:val="-6"/>
          <w:rPrChange w:id="57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6"/>
          <w:rPrChange w:id="574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transform</w:t>
      </w:r>
      <w:r>
        <w:rPr>
          <w:spacing w:val="-6"/>
          <w:rPrChange w:id="57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6"/>
          <w:rPrChange w:id="57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face</w:t>
      </w:r>
      <w:r>
        <w:rPr>
          <w:spacing w:val="-6"/>
          <w:rPrChange w:id="57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6"/>
          <w:rPrChange w:id="57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health</w:t>
      </w:r>
      <w:r>
        <w:rPr>
          <w:spacing w:val="-6"/>
          <w:rPrChange w:id="57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service</w:t>
      </w:r>
      <w:r>
        <w:rPr>
          <w:spacing w:val="-6"/>
          <w:rPrChange w:id="58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delivery</w:t>
      </w:r>
      <w:r>
        <w:rPr>
          <w:spacing w:val="-6"/>
          <w:rPrChange w:id="58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across</w:t>
      </w:r>
      <w:r>
        <w:rPr>
          <w:spacing w:val="-6"/>
          <w:rPrChange w:id="58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6"/>
          <w:rPrChange w:id="58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globe”</w:t>
      </w:r>
      <w:r>
        <w:rPr>
          <w:spacing w:val="-6"/>
          <w:rPrChange w:id="584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[1].</w:t>
      </w:r>
      <w:r>
        <w:rPr>
          <w:spacing w:val="14"/>
          <w:rPrChange w:id="585" w:author="Kendra Wyant" w:date="2023-05-31T13:43:00Z">
            <w:rPr>
              <w:spacing w:val="15"/>
            </w:rPr>
          </w:rPrChange>
        </w:rPr>
        <w:t xml:space="preserve"> </w:t>
      </w:r>
      <w:r>
        <w:rPr>
          <w:spacing w:val="-2"/>
        </w:rPr>
        <w:t>This conclusion</w:t>
      </w:r>
      <w:r>
        <w:rPr>
          <w:spacing w:val="-10"/>
          <w:rPrChange w:id="58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applies</w:t>
      </w:r>
      <w:r>
        <w:rPr>
          <w:spacing w:val="-9"/>
          <w:rPrChange w:id="58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10"/>
          <w:rPrChange w:id="58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research</w:t>
      </w:r>
      <w:r>
        <w:rPr>
          <w:spacing w:val="-10"/>
          <w:rPrChange w:id="58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10"/>
          <w:rPrChange w:id="59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care</w:t>
      </w:r>
      <w:r>
        <w:rPr>
          <w:spacing w:val="-9"/>
          <w:rPrChange w:id="59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10"/>
          <w:rPrChange w:id="59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mental</w:t>
      </w:r>
      <w:r>
        <w:rPr>
          <w:spacing w:val="-9"/>
        </w:rPr>
        <w:t xml:space="preserve"> </w:t>
      </w:r>
      <w:r>
        <w:rPr>
          <w:spacing w:val="-2"/>
        </w:rPr>
        <w:t>health</w:t>
      </w:r>
      <w:r>
        <w:rPr>
          <w:spacing w:val="-10"/>
          <w:rPrChange w:id="59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as</w:t>
      </w:r>
      <w:r>
        <w:rPr>
          <w:spacing w:val="-10"/>
          <w:rPrChange w:id="59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well</w:t>
      </w:r>
      <w:r>
        <w:rPr>
          <w:spacing w:val="-9"/>
          <w:rPrChange w:id="59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as</w:t>
      </w:r>
      <w:r>
        <w:rPr>
          <w:spacing w:val="-10"/>
          <w:rPrChange w:id="59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other</w:t>
      </w:r>
      <w:r>
        <w:rPr>
          <w:spacing w:val="-9"/>
          <w:rPrChange w:id="59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traditional</w:t>
      </w:r>
      <w:r>
        <w:rPr>
          <w:spacing w:val="-10"/>
          <w:rPrChange w:id="59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health services.</w:t>
      </w:r>
      <w:r>
        <w:rPr>
          <w:spacing w:val="16"/>
        </w:rPr>
        <w:t xml:space="preserve"> </w:t>
      </w:r>
      <w:r>
        <w:rPr>
          <w:spacing w:val="-2"/>
        </w:rPr>
        <w:t>These</w:t>
      </w:r>
      <w:r>
        <w:rPr>
          <w:spacing w:val="-3"/>
        </w:rPr>
        <w:t xml:space="preserve"> </w:t>
      </w:r>
      <w:r>
        <w:rPr>
          <w:spacing w:val="-2"/>
        </w:rPr>
        <w:t>opportunities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now</w:t>
      </w:r>
      <w:r>
        <w:rPr>
          <w:spacing w:val="-3"/>
        </w:rPr>
        <w:t xml:space="preserve"> </w:t>
      </w:r>
      <w:r>
        <w:rPr>
          <w:spacing w:val="-2"/>
        </w:rPr>
        <w:t>possible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part</w:t>
      </w:r>
      <w:r>
        <w:rPr>
          <w:spacing w:val="-3"/>
        </w:rPr>
        <w:t xml:space="preserve"> </w:t>
      </w:r>
      <w:r>
        <w:rPr>
          <w:spacing w:val="-2"/>
        </w:rPr>
        <w:t>because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rapid</w:t>
      </w:r>
      <w:r>
        <w:rPr>
          <w:spacing w:val="-3"/>
        </w:rPr>
        <w:t xml:space="preserve"> </w:t>
      </w:r>
      <w:r>
        <w:rPr>
          <w:spacing w:val="-2"/>
        </w:rPr>
        <w:t>advances</w:t>
      </w:r>
      <w:r>
        <w:rPr>
          <w:spacing w:val="-3"/>
        </w:rPr>
        <w:t xml:space="preserve"> </w:t>
      </w:r>
      <w:r>
        <w:rPr>
          <w:spacing w:val="-2"/>
        </w:rPr>
        <w:t xml:space="preserve">in </w:t>
      </w:r>
      <w:r>
        <w:rPr>
          <w:spacing w:val="-4"/>
        </w:rPr>
        <w:t>smartphone</w:t>
      </w:r>
      <w:r>
        <w:rPr>
          <w:spacing w:val="-10"/>
          <w:rPrChange w:id="59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related</w:t>
      </w:r>
      <w:r>
        <w:rPr>
          <w:spacing w:val="-9"/>
        </w:rPr>
        <w:t xml:space="preserve"> </w:t>
      </w:r>
      <w:r>
        <w:rPr>
          <w:spacing w:val="-4"/>
        </w:rPr>
        <w:t>mobile</w:t>
      </w:r>
      <w:r>
        <w:rPr>
          <w:spacing w:val="-10"/>
        </w:rPr>
        <w:t xml:space="preserve"> </w:t>
      </w:r>
      <w:r>
        <w:rPr>
          <w:spacing w:val="-4"/>
        </w:rPr>
        <w:t>technologies</w:t>
      </w:r>
      <w:r>
        <w:rPr>
          <w:spacing w:val="-10"/>
        </w:rPr>
        <w:t xml:space="preserve"> </w:t>
      </w:r>
      <w:r>
        <w:rPr>
          <w:spacing w:val="-4"/>
        </w:rPr>
        <w:t>[2]</w:t>
      </w:r>
      <w:r>
        <w:rPr>
          <w:spacing w:val="-10"/>
          <w:rPrChange w:id="60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high</w:t>
      </w:r>
      <w:r>
        <w:rPr>
          <w:spacing w:val="-9"/>
          <w:rPrChange w:id="60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levels</w:t>
      </w:r>
      <w:r>
        <w:rPr>
          <w:spacing w:val="-10"/>
          <w:rPrChange w:id="60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smartphone</w:t>
      </w:r>
      <w:r>
        <w:rPr>
          <w:spacing w:val="-9"/>
        </w:rPr>
        <w:t xml:space="preserve"> </w:t>
      </w:r>
      <w:r>
        <w:rPr>
          <w:spacing w:val="-4"/>
        </w:rPr>
        <w:t>access</w:t>
      </w:r>
      <w:r>
        <w:rPr>
          <w:spacing w:val="-10"/>
        </w:rPr>
        <w:t xml:space="preserve"> </w:t>
      </w:r>
      <w:r>
        <w:rPr>
          <w:spacing w:val="-4"/>
        </w:rPr>
        <w:t xml:space="preserve">across </w:t>
      </w:r>
      <w:r>
        <w:rPr>
          <w:spacing w:val="-2"/>
        </w:rPr>
        <w:t>race,</w:t>
      </w:r>
      <w:r>
        <w:rPr>
          <w:spacing w:val="-9"/>
        </w:rPr>
        <w:t xml:space="preserve"> </w:t>
      </w:r>
      <w:r>
        <w:rPr>
          <w:spacing w:val="-2"/>
        </w:rPr>
        <w:t>socioeconomic</w:t>
      </w:r>
      <w:r>
        <w:rPr>
          <w:spacing w:val="-8"/>
        </w:rPr>
        <w:t xml:space="preserve"> </w:t>
      </w:r>
      <w:r>
        <w:rPr>
          <w:spacing w:val="-2"/>
        </w:rPr>
        <w:t>status,</w:t>
      </w:r>
      <w:r>
        <w:rPr>
          <w:spacing w:val="-8"/>
        </w:rPr>
        <w:t xml:space="preserve"> </w:t>
      </w:r>
      <w:r>
        <w:rPr>
          <w:spacing w:val="-2"/>
        </w:rPr>
        <w:t>geographic</w:t>
      </w:r>
      <w:r>
        <w:rPr>
          <w:spacing w:val="-9"/>
        </w:rPr>
        <w:t xml:space="preserve"> </w:t>
      </w:r>
      <w:r>
        <w:rPr>
          <w:spacing w:val="-2"/>
        </w:rPr>
        <w:t>region,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demographic</w:t>
      </w:r>
      <w:r>
        <w:rPr>
          <w:spacing w:val="-8"/>
        </w:rPr>
        <w:t xml:space="preserve"> </w:t>
      </w:r>
      <w:r>
        <w:rPr>
          <w:spacing w:val="-2"/>
        </w:rPr>
        <w:t>characteristics</w:t>
      </w:r>
      <w:r>
        <w:rPr>
          <w:spacing w:val="-8"/>
        </w:rPr>
        <w:t xml:space="preserve"> </w:t>
      </w:r>
      <w:r>
        <w:rPr>
          <w:spacing w:val="-2"/>
        </w:rPr>
        <w:t>[3].</w:t>
      </w:r>
    </w:p>
    <w:p w14:paraId="53657213" w14:textId="74FC7EBE" w:rsidR="003146FC" w:rsidRDefault="004E27B8">
      <w:pPr>
        <w:pStyle w:val="BodyText"/>
        <w:spacing w:before="112" w:line="355" w:lineRule="auto"/>
        <w:ind w:left="160" w:right="553" w:firstLine="576"/>
        <w:rPr>
          <w:ins w:id="603" w:author="Kendra Wyant" w:date="2023-05-31T13:43:00Z"/>
        </w:rPr>
      </w:pPr>
      <w:r>
        <w:rPr>
          <w:spacing w:val="-2"/>
          <w:rPrChange w:id="604" w:author="Kendra Wyant" w:date="2023-05-31T13:43:00Z">
            <w:rPr>
              <w:spacing w:val="-6"/>
            </w:rPr>
          </w:rPrChange>
        </w:rPr>
        <w:t>Personal</w:t>
      </w:r>
      <w:r>
        <w:rPr>
          <w:spacing w:val="-4"/>
          <w:rPrChange w:id="60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06" w:author="Kendra Wyant" w:date="2023-05-31T13:43:00Z">
            <w:rPr>
              <w:spacing w:val="-6"/>
            </w:rPr>
          </w:rPrChange>
        </w:rPr>
        <w:t>sensing</w:t>
      </w:r>
      <w:r>
        <w:rPr>
          <w:spacing w:val="-4"/>
          <w:rPrChange w:id="60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08" w:author="Kendra Wyant" w:date="2023-05-31T13:43:00Z">
            <w:rPr>
              <w:spacing w:val="-6"/>
            </w:rPr>
          </w:rPrChange>
        </w:rPr>
        <w:t>may</w:t>
      </w:r>
      <w:r>
        <w:rPr>
          <w:spacing w:val="-4"/>
          <w:rPrChange w:id="60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10" w:author="Kendra Wyant" w:date="2023-05-31T13:43:00Z">
            <w:rPr>
              <w:spacing w:val="-6"/>
            </w:rPr>
          </w:rPrChange>
        </w:rPr>
        <w:t>become</w:t>
      </w:r>
      <w:r>
        <w:rPr>
          <w:spacing w:val="-4"/>
          <w:rPrChange w:id="61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12" w:author="Kendra Wyant" w:date="2023-05-31T13:43:00Z">
            <w:rPr>
              <w:spacing w:val="-6"/>
            </w:rPr>
          </w:rPrChange>
        </w:rPr>
        <w:t>an</w:t>
      </w:r>
      <w:r>
        <w:rPr>
          <w:spacing w:val="-4"/>
          <w:rPrChange w:id="61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14" w:author="Kendra Wyant" w:date="2023-05-31T13:43:00Z">
            <w:rPr>
              <w:spacing w:val="-6"/>
            </w:rPr>
          </w:rPrChange>
        </w:rPr>
        <w:t>important</w:t>
      </w:r>
      <w:r>
        <w:rPr>
          <w:spacing w:val="-4"/>
          <w:rPrChange w:id="61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16" w:author="Kendra Wyant" w:date="2023-05-31T13:43:00Z">
            <w:rPr>
              <w:spacing w:val="-6"/>
            </w:rPr>
          </w:rPrChange>
        </w:rPr>
        <w:t>component</w:t>
      </w:r>
      <w:r>
        <w:rPr>
          <w:spacing w:val="-4"/>
          <w:rPrChange w:id="61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18" w:author="Kendra Wyant" w:date="2023-05-31T13:43:00Z">
            <w:rPr>
              <w:spacing w:val="-6"/>
            </w:rPr>
          </w:rPrChange>
        </w:rPr>
        <w:t>of</w:t>
      </w:r>
      <w:r>
        <w:rPr>
          <w:spacing w:val="-4"/>
          <w:rPrChange w:id="61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20" w:author="Kendra Wyant" w:date="2023-05-31T13:43:00Z">
            <w:rPr>
              <w:spacing w:val="-6"/>
            </w:rPr>
          </w:rPrChange>
        </w:rPr>
        <w:t>these</w:t>
      </w:r>
      <w:r>
        <w:rPr>
          <w:spacing w:val="-4"/>
          <w:rPrChange w:id="62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22" w:author="Kendra Wyant" w:date="2023-05-31T13:43:00Z">
            <w:rPr>
              <w:spacing w:val="-6"/>
            </w:rPr>
          </w:rPrChange>
        </w:rPr>
        <w:t>digital</w:t>
      </w:r>
      <w:r>
        <w:rPr>
          <w:spacing w:val="-4"/>
          <w:rPrChange w:id="62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24" w:author="Kendra Wyant" w:date="2023-05-31T13:43:00Z">
            <w:rPr>
              <w:spacing w:val="-6"/>
            </w:rPr>
          </w:rPrChange>
        </w:rPr>
        <w:t>health</w:t>
      </w:r>
      <w:r>
        <w:rPr>
          <w:spacing w:val="-2"/>
          <w:rPrChange w:id="62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626" w:author="Kendra Wyant" w:date="2023-05-31T13:43:00Z">
            <w:rPr>
              <w:spacing w:val="-6"/>
            </w:rPr>
          </w:rPrChange>
        </w:rPr>
        <w:t xml:space="preserve">advances </w:t>
      </w:r>
      <w:r>
        <w:rPr>
          <w:spacing w:val="-4"/>
          <w:rPrChange w:id="627" w:author="Kendra Wyant" w:date="2023-05-31T13:43:00Z">
            <w:rPr>
              <w:spacing w:val="-2"/>
            </w:rPr>
          </w:rPrChange>
        </w:rPr>
        <w:t>[4].</w:t>
      </w:r>
      <w:r>
        <w:rPr>
          <w:spacing w:val="14"/>
          <w:rPrChange w:id="628" w:author="Kendra Wyant" w:date="2023-05-31T13:43:00Z">
            <w:rPr>
              <w:spacing w:val="15"/>
            </w:rPr>
          </w:rPrChange>
        </w:rPr>
        <w:t xml:space="preserve"> </w:t>
      </w:r>
      <w:r>
        <w:rPr>
          <w:spacing w:val="-4"/>
          <w:rPrChange w:id="629" w:author="Kendra Wyant" w:date="2023-05-31T13:43:00Z">
            <w:rPr>
              <w:spacing w:val="-2"/>
            </w:rPr>
          </w:rPrChange>
        </w:rPr>
        <w:t>Personal</w:t>
      </w:r>
      <w:r>
        <w:rPr>
          <w:spacing w:val="-4"/>
        </w:rPr>
        <w:t xml:space="preserve"> </w:t>
      </w:r>
      <w:r>
        <w:rPr>
          <w:spacing w:val="-4"/>
          <w:rPrChange w:id="630" w:author="Kendra Wyant" w:date="2023-05-31T13:43:00Z">
            <w:rPr>
              <w:spacing w:val="-2"/>
            </w:rPr>
          </w:rPrChange>
        </w:rPr>
        <w:t>sensing</w:t>
      </w:r>
      <w:r>
        <w:rPr>
          <w:spacing w:val="-4"/>
        </w:rPr>
        <w:t xml:space="preserve"> </w:t>
      </w:r>
      <w:r>
        <w:rPr>
          <w:spacing w:val="-4"/>
          <w:rPrChange w:id="631" w:author="Kendra Wyant" w:date="2023-05-31T13:43:00Z">
            <w:rPr>
              <w:spacing w:val="-2"/>
            </w:rPr>
          </w:rPrChange>
        </w:rPr>
        <w:t>is</w:t>
      </w:r>
      <w:r>
        <w:rPr>
          <w:spacing w:val="-5"/>
          <w:rPrChange w:id="63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633" w:author="Kendra Wyant" w:date="2023-05-31T13:43:00Z">
            <w:rPr>
              <w:spacing w:val="-2"/>
            </w:rPr>
          </w:rPrChange>
        </w:rPr>
        <w:t>a</w:t>
      </w:r>
      <w:r>
        <w:rPr>
          <w:spacing w:val="-5"/>
          <w:rPrChange w:id="63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635" w:author="Kendra Wyant" w:date="2023-05-31T13:43:00Z">
            <w:rPr>
              <w:spacing w:val="-2"/>
            </w:rPr>
          </w:rPrChange>
        </w:rPr>
        <w:t>method</w:t>
      </w:r>
      <w:r>
        <w:rPr>
          <w:spacing w:val="-4"/>
        </w:rPr>
        <w:t xml:space="preserve"> </w:t>
      </w:r>
      <w:r>
        <w:rPr>
          <w:spacing w:val="-4"/>
          <w:rPrChange w:id="636" w:author="Kendra Wyant" w:date="2023-05-31T13:43:00Z">
            <w:rPr>
              <w:spacing w:val="-2"/>
            </w:rPr>
          </w:rPrChange>
        </w:rPr>
        <w:t>for</w:t>
      </w:r>
      <w:r>
        <w:rPr>
          <w:spacing w:val="-4"/>
        </w:rPr>
        <w:t xml:space="preserve"> </w:t>
      </w:r>
      <w:r>
        <w:rPr>
          <w:spacing w:val="-4"/>
          <w:rPrChange w:id="637" w:author="Kendra Wyant" w:date="2023-05-31T13:43:00Z">
            <w:rPr>
              <w:spacing w:val="-2"/>
            </w:rPr>
          </w:rPrChange>
        </w:rPr>
        <w:t>longitudinal</w:t>
      </w:r>
      <w:r>
        <w:rPr>
          <w:spacing w:val="-5"/>
          <w:rPrChange w:id="63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639" w:author="Kendra Wyant" w:date="2023-05-31T13:43:00Z">
            <w:rPr>
              <w:spacing w:val="-2"/>
            </w:rPr>
          </w:rPrChange>
        </w:rPr>
        <w:t>measurement</w:t>
      </w:r>
      <w:r>
        <w:rPr>
          <w:spacing w:val="-5"/>
          <w:rPrChange w:id="64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641" w:author="Kendra Wyant" w:date="2023-05-31T13:43:00Z">
            <w:rPr>
              <w:spacing w:val="-2"/>
            </w:rPr>
          </w:rPrChange>
        </w:rPr>
        <w:t>in</w:t>
      </w:r>
      <w:r>
        <w:rPr>
          <w:spacing w:val="-4"/>
        </w:rPr>
        <w:t xml:space="preserve"> </w:t>
      </w:r>
      <w:r>
        <w:rPr>
          <w:spacing w:val="-4"/>
          <w:rPrChange w:id="642" w:author="Kendra Wyant" w:date="2023-05-31T13:43:00Z">
            <w:rPr>
              <w:spacing w:val="-2"/>
            </w:rPr>
          </w:rPrChange>
        </w:rPr>
        <w:t>situ;</w:t>
      </w:r>
      <w:r>
        <w:rPr>
          <w:spacing w:val="-4"/>
        </w:rPr>
        <w:t xml:space="preserve"> </w:t>
      </w:r>
      <w:r>
        <w:rPr>
          <w:spacing w:val="-4"/>
          <w:rPrChange w:id="643" w:author="Kendra Wyant" w:date="2023-05-31T13:43:00Z">
            <w:rPr>
              <w:spacing w:val="-2"/>
            </w:rPr>
          </w:rPrChange>
        </w:rPr>
        <w:t>i.e.,</w:t>
      </w:r>
      <w:del w:id="644" w:author="Kendra Wyant" w:date="2023-05-31T13:43:00Z">
        <w:r w:rsidR="00F53A9D">
          <w:rPr>
            <w:spacing w:val="-4"/>
          </w:rPr>
          <w:delText xml:space="preserve"> </w:delText>
        </w:r>
      </w:del>
    </w:p>
    <w:p w14:paraId="75D6159F" w14:textId="77777777" w:rsidR="003146FC" w:rsidRDefault="004E27B8">
      <w:pPr>
        <w:pStyle w:val="BodyText"/>
        <w:spacing w:line="355" w:lineRule="auto"/>
        <w:ind w:left="160" w:right="559"/>
        <w:pPrChange w:id="645" w:author="Kendra Wyant" w:date="2023-05-31T13:43:00Z">
          <w:pPr>
            <w:pStyle w:val="BodyText"/>
            <w:spacing w:before="232" w:line="355" w:lineRule="auto"/>
            <w:ind w:left="160" w:right="512" w:firstLine="576"/>
          </w:pPr>
        </w:pPrChange>
      </w:pPr>
      <w:r>
        <w:rPr>
          <w:spacing w:val="-4"/>
          <w:rPrChange w:id="646" w:author="Kendra Wyant" w:date="2023-05-31T13:43:00Z">
            <w:rPr>
              <w:spacing w:val="-2"/>
            </w:rPr>
          </w:rPrChange>
        </w:rPr>
        <w:t xml:space="preserve">real-world </w:t>
      </w:r>
      <w:r>
        <w:rPr>
          <w:spacing w:val="-4"/>
        </w:rPr>
        <w:t>measurement</w:t>
      </w:r>
      <w:r>
        <w:rPr>
          <w:spacing w:val="-4"/>
          <w:rPrChange w:id="64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that</w:t>
      </w:r>
      <w:r>
        <w:rPr>
          <w:spacing w:val="-4"/>
          <w:rPrChange w:id="64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is</w:t>
      </w:r>
      <w:r>
        <w:rPr>
          <w:spacing w:val="-4"/>
          <w:rPrChange w:id="64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embedded</w:t>
      </w:r>
      <w:r>
        <w:rPr>
          <w:spacing w:val="-4"/>
          <w:rPrChange w:id="65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in</w:t>
      </w:r>
      <w:r>
        <w:rPr>
          <w:spacing w:val="-4"/>
          <w:rPrChange w:id="65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individuals’</w:t>
      </w:r>
      <w:r>
        <w:rPr>
          <w:spacing w:val="-4"/>
          <w:rPrChange w:id="65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day</w:t>
      </w:r>
      <w:r>
        <w:rPr>
          <w:spacing w:val="-4"/>
          <w:rPrChange w:id="65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to</w:t>
      </w:r>
      <w:r>
        <w:rPr>
          <w:spacing w:val="-4"/>
          <w:rPrChange w:id="65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day</w:t>
      </w:r>
      <w:r>
        <w:rPr>
          <w:spacing w:val="-4"/>
          <w:rPrChange w:id="65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lives</w:t>
      </w:r>
      <w:r>
        <w:rPr>
          <w:spacing w:val="-4"/>
          <w:rPrChange w:id="65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[5–7].</w:t>
      </w:r>
      <w:r>
        <w:rPr>
          <w:spacing w:val="17"/>
          <w:rPrChange w:id="657" w:author="Kendra Wyant" w:date="2023-05-31T13:43:00Z">
            <w:rPr>
              <w:spacing w:val="12"/>
            </w:rPr>
          </w:rPrChange>
        </w:rPr>
        <w:t xml:space="preserve"> </w:t>
      </w:r>
      <w:r>
        <w:rPr>
          <w:spacing w:val="-4"/>
        </w:rPr>
        <w:t>Raw</w:t>
      </w:r>
      <w:r>
        <w:rPr>
          <w:spacing w:val="-4"/>
          <w:rPrChange w:id="65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data</w:t>
      </w:r>
      <w:r>
        <w:rPr>
          <w:spacing w:val="-4"/>
          <w:rPrChange w:id="65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streams</w:t>
      </w:r>
      <w:r>
        <w:rPr>
          <w:spacing w:val="-4"/>
          <w:rPrChange w:id="66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are collected</w:t>
      </w:r>
      <w:r>
        <w:rPr>
          <w:spacing w:val="-4"/>
          <w:rPrChange w:id="66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by</w:t>
      </w:r>
      <w:r>
        <w:rPr>
          <w:spacing w:val="-5"/>
          <w:rPrChange w:id="66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smartphones,</w:t>
      </w:r>
      <w:r>
        <w:rPr>
          <w:spacing w:val="-4"/>
          <w:rPrChange w:id="66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wearable</w:t>
      </w:r>
      <w:r>
        <w:rPr>
          <w:spacing w:val="-4"/>
          <w:rPrChange w:id="66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sensors,</w:t>
      </w:r>
      <w:r>
        <w:rPr>
          <w:spacing w:val="-4"/>
          <w:rPrChange w:id="66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or</w:t>
      </w:r>
      <w:r>
        <w:rPr>
          <w:spacing w:val="-5"/>
          <w:rPrChange w:id="66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other</w:t>
      </w:r>
      <w:r>
        <w:rPr>
          <w:spacing w:val="-5"/>
          <w:rPrChange w:id="66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smart</w:t>
      </w:r>
      <w:r>
        <w:rPr>
          <w:spacing w:val="-4"/>
          <w:rPrChange w:id="66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devices.</w:t>
      </w:r>
      <w:r>
        <w:rPr>
          <w:spacing w:val="15"/>
          <w:rPrChange w:id="669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4"/>
        </w:rPr>
        <w:t>These</w:t>
      </w:r>
      <w:r>
        <w:rPr>
          <w:spacing w:val="-4"/>
          <w:rPrChange w:id="67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raw</w:t>
      </w:r>
      <w:r>
        <w:rPr>
          <w:spacing w:val="-4"/>
          <w:rPrChange w:id="671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672" w:author="Kendra Wyant" w:date="2023-05-31T13:43:00Z">
            <w:rPr>
              <w:spacing w:val="-4"/>
            </w:rPr>
          </w:rPrChange>
        </w:rPr>
        <w:t>data</w:t>
      </w:r>
      <w:r>
        <w:rPr>
          <w:spacing w:val="-10"/>
          <w:rPrChange w:id="673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674" w:author="Kendra Wyant" w:date="2023-05-31T13:43:00Z">
            <w:rPr>
              <w:spacing w:val="-4"/>
            </w:rPr>
          </w:rPrChange>
        </w:rPr>
        <w:t>streams</w:t>
      </w:r>
      <w:r>
        <w:rPr>
          <w:spacing w:val="-9"/>
          <w:rPrChange w:id="675" w:author="Kendra Wyant" w:date="2023-05-31T13:43:00Z">
            <w:rPr>
              <w:spacing w:val="-4"/>
            </w:rPr>
          </w:rPrChange>
        </w:rPr>
        <w:t xml:space="preserve"> </w:t>
      </w:r>
      <w:r>
        <w:t>can</w:t>
      </w:r>
      <w:r>
        <w:rPr>
          <w:spacing w:val="-9"/>
          <w:rPrChange w:id="676" w:author="Kendra Wyant" w:date="2023-05-31T13:43:00Z">
            <w:rPr>
              <w:spacing w:val="-10"/>
            </w:rPr>
          </w:rPrChange>
        </w:rPr>
        <w:t xml:space="preserve"> </w:t>
      </w:r>
      <w:r>
        <w:t>consist</w:t>
      </w:r>
      <w:r>
        <w:rPr>
          <w:spacing w:val="-9"/>
        </w:rPr>
        <w:t xml:space="preserve"> </w:t>
      </w:r>
      <w:r>
        <w:t>of</w:t>
      </w:r>
      <w:r>
        <w:rPr>
          <w:spacing w:val="-9"/>
          <w:rPrChange w:id="677" w:author="Kendra Wyant" w:date="2023-05-31T13:43:00Z">
            <w:rPr>
              <w:spacing w:val="-10"/>
            </w:rPr>
          </w:rPrChange>
        </w:rPr>
        <w:t xml:space="preserve"> </w:t>
      </w:r>
      <w:r>
        <w:t>self-reports</w:t>
      </w:r>
      <w:r>
        <w:rPr>
          <w:spacing w:val="-10"/>
        </w:rPr>
        <w:t xml:space="preserve"> </w:t>
      </w:r>
      <w:r>
        <w:t>or</w:t>
      </w:r>
      <w:r>
        <w:rPr>
          <w:spacing w:val="-10"/>
          <w:rPrChange w:id="678" w:author="Kendra Wyant" w:date="2023-05-31T13:43:00Z">
            <w:rPr>
              <w:spacing w:val="-9"/>
            </w:rPr>
          </w:rPrChange>
        </w:rPr>
        <w:t xml:space="preserve"> </w:t>
      </w:r>
      <w:r>
        <w:t>more</w:t>
      </w:r>
      <w:r>
        <w:rPr>
          <w:spacing w:val="-9"/>
          <w:rPrChange w:id="679" w:author="Kendra Wyant" w:date="2023-05-31T13:43:00Z">
            <w:rPr>
              <w:spacing w:val="-10"/>
            </w:rPr>
          </w:rPrChange>
        </w:rPr>
        <w:t xml:space="preserve"> </w:t>
      </w:r>
      <w:r>
        <w:t>novel</w:t>
      </w:r>
      <w:r>
        <w:rPr>
          <w:spacing w:val="-9"/>
          <w:rPrChange w:id="680" w:author="Kendra Wyant" w:date="2023-05-31T13:43:00Z">
            <w:rPr>
              <w:spacing w:val="-10"/>
            </w:rPr>
          </w:rPrChange>
        </w:rPr>
        <w:t xml:space="preserve"> </w:t>
      </w:r>
      <w:r>
        <w:t>data</w:t>
      </w:r>
      <w:r>
        <w:rPr>
          <w:spacing w:val="-10"/>
          <w:rPrChange w:id="681" w:author="Kendra Wyant" w:date="2023-05-31T13:43:00Z">
            <w:rPr>
              <w:spacing w:val="-9"/>
            </w:rPr>
          </w:rPrChange>
        </w:rPr>
        <w:t xml:space="preserve"> </w:t>
      </w:r>
      <w:r>
        <w:t>streams</w:t>
      </w:r>
      <w:r>
        <w:rPr>
          <w:spacing w:val="-9"/>
          <w:rPrChange w:id="682" w:author="Kendra Wyant" w:date="2023-05-31T13:43:00Z">
            <w:rPr>
              <w:spacing w:val="-10"/>
            </w:rPr>
          </w:rPrChange>
        </w:rPr>
        <w:t xml:space="preserve"> </w:t>
      </w:r>
      <w:r>
        <w:t>such</w:t>
      </w:r>
      <w:r>
        <w:rPr>
          <w:spacing w:val="-10"/>
          <w:rPrChange w:id="683" w:author="Kendra Wyant" w:date="2023-05-31T13:43:00Z">
            <w:rPr>
              <w:spacing w:val="-9"/>
            </w:rPr>
          </w:rPrChange>
        </w:rPr>
        <w:t xml:space="preserve"> </w:t>
      </w:r>
      <w:r>
        <w:t>as</w:t>
      </w:r>
      <w:r>
        <w:rPr>
          <w:spacing w:val="-9"/>
          <w:rPrChange w:id="684" w:author="Kendra Wyant" w:date="2023-05-31T13:43:00Z">
            <w:rPr>
              <w:spacing w:val="-10"/>
            </w:rPr>
          </w:rPrChange>
        </w:rPr>
        <w:t xml:space="preserve"> </w:t>
      </w:r>
      <w:r>
        <w:t>geolocation,</w:t>
      </w:r>
      <w:r>
        <w:rPr>
          <w:rPrChange w:id="68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686" w:author="Kendra Wyant" w:date="2023-05-31T13:43:00Z">
            <w:rPr/>
          </w:rPrChange>
        </w:rPr>
        <w:t xml:space="preserve">cellular </w:t>
      </w:r>
      <w:r>
        <w:rPr>
          <w:spacing w:val="-4"/>
          <w:rPrChange w:id="687" w:author="Kendra Wyant" w:date="2023-05-31T13:43:00Z">
            <w:rPr>
              <w:spacing w:val="-2"/>
            </w:rPr>
          </w:rPrChange>
        </w:rPr>
        <w:t>communications,</w:t>
      </w:r>
      <w:r>
        <w:rPr>
          <w:spacing w:val="-4"/>
          <w:rPrChange w:id="68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689" w:author="Kendra Wyant" w:date="2023-05-31T13:43:00Z">
            <w:rPr>
              <w:spacing w:val="-2"/>
            </w:rPr>
          </w:rPrChange>
        </w:rPr>
        <w:t>social</w:t>
      </w:r>
      <w:r>
        <w:rPr>
          <w:spacing w:val="-4"/>
          <w:rPrChange w:id="69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691" w:author="Kendra Wyant" w:date="2023-05-31T13:43:00Z">
            <w:rPr>
              <w:spacing w:val="-2"/>
            </w:rPr>
          </w:rPrChange>
        </w:rPr>
        <w:t>media</w:t>
      </w:r>
      <w:r>
        <w:rPr>
          <w:spacing w:val="-4"/>
          <w:rPrChange w:id="69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693" w:author="Kendra Wyant" w:date="2023-05-31T13:43:00Z">
            <w:rPr>
              <w:spacing w:val="-2"/>
            </w:rPr>
          </w:rPrChange>
        </w:rPr>
        <w:t>activity,</w:t>
      </w:r>
      <w:r>
        <w:rPr>
          <w:spacing w:val="-4"/>
          <w:rPrChange w:id="69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695" w:author="Kendra Wyant" w:date="2023-05-31T13:43:00Z">
            <w:rPr>
              <w:spacing w:val="-2"/>
            </w:rPr>
          </w:rPrChange>
        </w:rPr>
        <w:t>or</w:t>
      </w:r>
      <w:r>
        <w:rPr>
          <w:spacing w:val="-4"/>
          <w:rPrChange w:id="69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697" w:author="Kendra Wyant" w:date="2023-05-31T13:43:00Z">
            <w:rPr>
              <w:spacing w:val="-2"/>
            </w:rPr>
          </w:rPrChange>
        </w:rPr>
        <w:t>physiology.</w:t>
      </w:r>
      <w:r>
        <w:rPr>
          <w:spacing w:val="23"/>
          <w:rPrChange w:id="698" w:author="Kendra Wyant" w:date="2023-05-31T13:43:00Z">
            <w:rPr>
              <w:spacing w:val="9"/>
            </w:rPr>
          </w:rPrChange>
        </w:rPr>
        <w:t xml:space="preserve"> </w:t>
      </w:r>
      <w:r>
        <w:rPr>
          <w:spacing w:val="-4"/>
          <w:rPrChange w:id="699" w:author="Kendra Wyant" w:date="2023-05-31T13:43:00Z">
            <w:rPr>
              <w:spacing w:val="-2"/>
            </w:rPr>
          </w:rPrChange>
        </w:rPr>
        <w:t>Subsequent</w:t>
      </w:r>
      <w:r>
        <w:rPr>
          <w:spacing w:val="-4"/>
          <w:rPrChange w:id="70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701" w:author="Kendra Wyant" w:date="2023-05-31T13:43:00Z">
            <w:rPr>
              <w:spacing w:val="-2"/>
            </w:rPr>
          </w:rPrChange>
        </w:rPr>
        <w:t>processing</w:t>
      </w:r>
      <w:r>
        <w:rPr>
          <w:spacing w:val="-4"/>
          <w:rPrChange w:id="70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703" w:author="Kendra Wyant" w:date="2023-05-31T13:43:00Z">
            <w:rPr>
              <w:spacing w:val="-2"/>
            </w:rPr>
          </w:rPrChange>
        </w:rPr>
        <w:t>can</w:t>
      </w:r>
      <w:r>
        <w:rPr>
          <w:spacing w:val="-4"/>
          <w:rPrChange w:id="70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extract</w:t>
      </w:r>
      <w:r>
        <w:rPr>
          <w:spacing w:val="-3"/>
          <w:rPrChange w:id="70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psychiatric</w:t>
      </w:r>
      <w:r>
        <w:rPr>
          <w:spacing w:val="-4"/>
          <w:rPrChange w:id="70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or</w:t>
      </w:r>
      <w:r>
        <w:rPr>
          <w:spacing w:val="-3"/>
          <w:rPrChange w:id="70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health</w:t>
      </w:r>
      <w:r>
        <w:rPr>
          <w:spacing w:val="-4"/>
          <w:rPrChange w:id="70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relevant</w:t>
      </w:r>
      <w:r>
        <w:rPr>
          <w:spacing w:val="-3"/>
          <w:rPrChange w:id="70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measures</w:t>
      </w:r>
      <w:r>
        <w:rPr>
          <w:spacing w:val="-3"/>
          <w:rPrChange w:id="71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4"/>
          <w:rPrChange w:id="71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thoughts,</w:t>
      </w:r>
      <w:r>
        <w:rPr>
          <w:spacing w:val="-4"/>
          <w:rPrChange w:id="71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feelings,</w:t>
      </w:r>
      <w:r>
        <w:rPr>
          <w:spacing w:val="-3"/>
          <w:rPrChange w:id="71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behavior,</w:t>
      </w:r>
      <w:r>
        <w:rPr>
          <w:spacing w:val="-3"/>
          <w:rPrChange w:id="71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4"/>
          <w:rPrChange w:id="71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 xml:space="preserve">even </w:t>
      </w:r>
      <w:r>
        <w:t>interpersonal interactions.</w:t>
      </w:r>
    </w:p>
    <w:p w14:paraId="310862FC" w14:textId="159746DF" w:rsidR="003146FC" w:rsidRDefault="004E27B8">
      <w:pPr>
        <w:pStyle w:val="BodyText"/>
        <w:spacing w:before="111" w:line="355" w:lineRule="auto"/>
        <w:ind w:left="160" w:right="553" w:firstLine="576"/>
        <w:pPrChange w:id="716" w:author="Kendra Wyant" w:date="2023-05-31T13:43:00Z">
          <w:pPr>
            <w:pStyle w:val="BodyText"/>
            <w:spacing w:before="231" w:line="355" w:lineRule="auto"/>
            <w:ind w:left="160" w:right="557" w:firstLine="576"/>
          </w:pPr>
        </w:pPrChange>
      </w:pPr>
      <w:r>
        <w:rPr>
          <w:rPrChange w:id="717" w:author="Kendra Wyant" w:date="2023-05-31T13:43:00Z">
            <w:rPr>
              <w:spacing w:val="-6"/>
            </w:rPr>
          </w:rPrChange>
        </w:rPr>
        <w:t>Ecological</w:t>
      </w:r>
      <w:r>
        <w:rPr>
          <w:spacing w:val="-10"/>
          <w:rPrChange w:id="718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719" w:author="Kendra Wyant" w:date="2023-05-31T13:43:00Z">
            <w:rPr>
              <w:spacing w:val="-6"/>
            </w:rPr>
          </w:rPrChange>
        </w:rPr>
        <w:t>momentary</w:t>
      </w:r>
      <w:r>
        <w:rPr>
          <w:spacing w:val="-10"/>
          <w:rPrChange w:id="72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721" w:author="Kendra Wyant" w:date="2023-05-31T13:43:00Z">
            <w:rPr>
              <w:spacing w:val="-6"/>
            </w:rPr>
          </w:rPrChange>
        </w:rPr>
        <w:t>assessment</w:t>
      </w:r>
      <w:r>
        <w:rPr>
          <w:spacing w:val="-10"/>
          <w:rPrChange w:id="722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723" w:author="Kendra Wyant" w:date="2023-05-31T13:43:00Z">
            <w:rPr>
              <w:spacing w:val="-6"/>
            </w:rPr>
          </w:rPrChange>
        </w:rPr>
        <w:t>(EMA),</w:t>
      </w:r>
      <w:r>
        <w:rPr>
          <w:spacing w:val="-9"/>
          <w:rPrChange w:id="72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725" w:author="Kendra Wyant" w:date="2023-05-31T13:43:00Z">
            <w:rPr>
              <w:spacing w:val="-6"/>
            </w:rPr>
          </w:rPrChange>
        </w:rPr>
        <w:t>a</w:t>
      </w:r>
      <w:r>
        <w:rPr>
          <w:spacing w:val="-10"/>
          <w:rPrChange w:id="726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727" w:author="Kendra Wyant" w:date="2023-05-31T13:43:00Z">
            <w:rPr>
              <w:spacing w:val="-6"/>
            </w:rPr>
          </w:rPrChange>
        </w:rPr>
        <w:t>personal</w:t>
      </w:r>
      <w:r>
        <w:rPr>
          <w:spacing w:val="-9"/>
          <w:rPrChange w:id="728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729" w:author="Kendra Wyant" w:date="2023-05-31T13:43:00Z">
            <w:rPr>
              <w:spacing w:val="-6"/>
            </w:rPr>
          </w:rPrChange>
        </w:rPr>
        <w:t>sensing</w:t>
      </w:r>
      <w:r>
        <w:rPr>
          <w:spacing w:val="-10"/>
          <w:rPrChange w:id="73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731" w:author="Kendra Wyant" w:date="2023-05-31T13:43:00Z">
            <w:rPr>
              <w:spacing w:val="-6"/>
            </w:rPr>
          </w:rPrChange>
        </w:rPr>
        <w:t>method</w:t>
      </w:r>
      <w:r>
        <w:rPr>
          <w:spacing w:val="-9"/>
          <w:rPrChange w:id="732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733" w:author="Kendra Wyant" w:date="2023-05-31T13:43:00Z">
            <w:rPr>
              <w:spacing w:val="-6"/>
            </w:rPr>
          </w:rPrChange>
        </w:rPr>
        <w:t>that</w:t>
      </w:r>
      <w:r>
        <w:rPr>
          <w:spacing w:val="-9"/>
          <w:rPrChange w:id="73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735" w:author="Kendra Wyant" w:date="2023-05-31T13:43:00Z">
            <w:rPr>
              <w:spacing w:val="-6"/>
            </w:rPr>
          </w:rPrChange>
        </w:rPr>
        <w:t xml:space="preserve">collects </w:t>
      </w:r>
      <w:r>
        <w:rPr>
          <w:spacing w:val="-2"/>
          <w:rPrChange w:id="736" w:author="Kendra Wyant" w:date="2023-05-31T13:43:00Z">
            <w:rPr>
              <w:spacing w:val="-6"/>
            </w:rPr>
          </w:rPrChange>
        </w:rPr>
        <w:t>brief</w:t>
      </w:r>
      <w:r>
        <w:rPr>
          <w:spacing w:val="-5"/>
          <w:rPrChange w:id="73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38" w:author="Kendra Wyant" w:date="2023-05-31T13:43:00Z">
            <w:rPr>
              <w:spacing w:val="-6"/>
            </w:rPr>
          </w:rPrChange>
        </w:rPr>
        <w:t>self-reports</w:t>
      </w:r>
      <w:r>
        <w:rPr>
          <w:spacing w:val="-5"/>
          <w:rPrChange w:id="73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40" w:author="Kendra Wyant" w:date="2023-05-31T13:43:00Z">
            <w:rPr>
              <w:spacing w:val="-6"/>
            </w:rPr>
          </w:rPrChange>
        </w:rPr>
        <w:t>about</w:t>
      </w:r>
      <w:r>
        <w:rPr>
          <w:spacing w:val="-5"/>
          <w:rPrChange w:id="74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42" w:author="Kendra Wyant" w:date="2023-05-31T13:43:00Z">
            <w:rPr>
              <w:spacing w:val="-6"/>
            </w:rPr>
          </w:rPrChange>
        </w:rPr>
        <w:t>momentary</w:t>
      </w:r>
      <w:r>
        <w:rPr>
          <w:spacing w:val="-5"/>
          <w:rPrChange w:id="74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44" w:author="Kendra Wyant" w:date="2023-05-31T13:43:00Z">
            <w:rPr>
              <w:spacing w:val="-6"/>
            </w:rPr>
          </w:rPrChange>
        </w:rPr>
        <w:t>states</w:t>
      </w:r>
      <w:r>
        <w:rPr>
          <w:spacing w:val="-5"/>
          <w:rPrChange w:id="74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46" w:author="Kendra Wyant" w:date="2023-05-31T13:43:00Z">
            <w:rPr>
              <w:spacing w:val="-6"/>
            </w:rPr>
          </w:rPrChange>
        </w:rPr>
        <w:t>multiple</w:t>
      </w:r>
      <w:r>
        <w:rPr>
          <w:spacing w:val="-5"/>
          <w:rPrChange w:id="74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48" w:author="Kendra Wyant" w:date="2023-05-31T13:43:00Z">
            <w:rPr>
              <w:spacing w:val="-6"/>
            </w:rPr>
          </w:rPrChange>
        </w:rPr>
        <w:t>times</w:t>
      </w:r>
      <w:r>
        <w:rPr>
          <w:spacing w:val="-5"/>
          <w:rPrChange w:id="74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50" w:author="Kendra Wyant" w:date="2023-05-31T13:43:00Z">
            <w:rPr>
              <w:spacing w:val="-6"/>
            </w:rPr>
          </w:rPrChange>
        </w:rPr>
        <w:t>per</w:t>
      </w:r>
      <w:r>
        <w:rPr>
          <w:spacing w:val="-5"/>
          <w:rPrChange w:id="75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52" w:author="Kendra Wyant" w:date="2023-05-31T13:43:00Z">
            <w:rPr>
              <w:spacing w:val="-6"/>
            </w:rPr>
          </w:rPrChange>
        </w:rPr>
        <w:t>day,</w:t>
      </w:r>
      <w:r>
        <w:rPr>
          <w:spacing w:val="-5"/>
          <w:rPrChange w:id="75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54" w:author="Kendra Wyant" w:date="2023-05-31T13:43:00Z">
            <w:rPr>
              <w:spacing w:val="-6"/>
            </w:rPr>
          </w:rPrChange>
        </w:rPr>
        <w:t>has</w:t>
      </w:r>
      <w:r>
        <w:rPr>
          <w:spacing w:val="-5"/>
          <w:rPrChange w:id="75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56" w:author="Kendra Wyant" w:date="2023-05-31T13:43:00Z">
            <w:rPr>
              <w:spacing w:val="-6"/>
            </w:rPr>
          </w:rPrChange>
        </w:rPr>
        <w:t>been</w:t>
      </w:r>
      <w:r>
        <w:rPr>
          <w:spacing w:val="-5"/>
          <w:rPrChange w:id="75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58" w:author="Kendra Wyant" w:date="2023-05-31T13:43:00Z">
            <w:rPr>
              <w:spacing w:val="-6"/>
            </w:rPr>
          </w:rPrChange>
        </w:rPr>
        <w:t>used</w:t>
      </w:r>
      <w:r>
        <w:rPr>
          <w:spacing w:val="-5"/>
          <w:rPrChange w:id="75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60" w:author="Kendra Wyant" w:date="2023-05-31T13:43:00Z">
            <w:rPr>
              <w:spacing w:val="-6"/>
            </w:rPr>
          </w:rPrChange>
        </w:rPr>
        <w:t>for</w:t>
      </w:r>
      <w:r>
        <w:rPr>
          <w:spacing w:val="-5"/>
          <w:rPrChange w:id="76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62" w:author="Kendra Wyant" w:date="2023-05-31T13:43:00Z">
            <w:rPr>
              <w:spacing w:val="-6"/>
            </w:rPr>
          </w:rPrChange>
        </w:rPr>
        <w:t>many years in</w:t>
      </w:r>
      <w:r>
        <w:rPr>
          <w:spacing w:val="-3"/>
          <w:rPrChange w:id="76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short-term</w:t>
      </w:r>
      <w:r>
        <w:rPr>
          <w:spacing w:val="-2"/>
          <w:rPrChange w:id="76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longitudinal</w:t>
      </w:r>
      <w:r>
        <w:rPr>
          <w:spacing w:val="-3"/>
          <w:rPrChange w:id="76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studies</w:t>
      </w:r>
      <w:r>
        <w:rPr>
          <w:spacing w:val="-2"/>
          <w:rPrChange w:id="76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2"/>
          <w:rPrChange w:id="76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psychiatric</w:t>
      </w:r>
      <w:r>
        <w:rPr>
          <w:spacing w:val="-2"/>
          <w:rPrChange w:id="76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disorders.</w:t>
      </w:r>
      <w:r>
        <w:rPr>
          <w:spacing w:val="17"/>
          <w:rPrChange w:id="769" w:author="Kendra Wyant" w:date="2023-05-31T13:43:00Z">
            <w:rPr>
              <w:spacing w:val="15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2"/>
          <w:rPrChange w:id="77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example,</w:t>
      </w:r>
      <w:r>
        <w:rPr>
          <w:spacing w:val="-2"/>
          <w:rPrChange w:id="77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EMA</w:t>
      </w:r>
      <w:r>
        <w:rPr>
          <w:spacing w:val="-2"/>
          <w:rPrChange w:id="77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773" w:author="Kendra Wyant" w:date="2023-05-31T13:43:00Z">
            <w:rPr>
              <w:spacing w:val="-2"/>
            </w:rPr>
          </w:rPrChange>
        </w:rPr>
        <w:t>research</w:t>
      </w:r>
      <w:r>
        <w:rPr>
          <w:spacing w:val="-10"/>
          <w:rPrChange w:id="77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775" w:author="Kendra Wyant" w:date="2023-05-31T13:43:00Z">
            <w:rPr>
              <w:spacing w:val="-2"/>
            </w:rPr>
          </w:rPrChange>
        </w:rPr>
        <w:t>on</w:t>
      </w:r>
      <w:r>
        <w:rPr>
          <w:spacing w:val="-10"/>
          <w:rPrChange w:id="77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</w:rPr>
        <w:t>substance</w:t>
      </w:r>
      <w:r>
        <w:rPr>
          <w:spacing w:val="-10"/>
        </w:rPr>
        <w:t xml:space="preserve"> </w:t>
      </w:r>
      <w:r>
        <w:rPr>
          <w:spacing w:val="-4"/>
        </w:rPr>
        <w:t>use</w:t>
      </w:r>
      <w:r>
        <w:rPr>
          <w:spacing w:val="-10"/>
        </w:rPr>
        <w:t xml:space="preserve"> </w:t>
      </w:r>
      <w:r>
        <w:rPr>
          <w:spacing w:val="-4"/>
        </w:rPr>
        <w:t>disorders</w:t>
      </w:r>
      <w:r>
        <w:rPr>
          <w:spacing w:val="-10"/>
          <w:rPrChange w:id="77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has</w:t>
      </w:r>
      <w:r>
        <w:rPr>
          <w:spacing w:val="-9"/>
        </w:rPr>
        <w:t xml:space="preserve"> </w:t>
      </w:r>
      <w:r>
        <w:rPr>
          <w:spacing w:val="-4"/>
        </w:rPr>
        <w:t>identified</w:t>
      </w:r>
      <w:r>
        <w:rPr>
          <w:spacing w:val="-9"/>
          <w:rPrChange w:id="77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proximal</w:t>
      </w:r>
      <w:r>
        <w:rPr>
          <w:spacing w:val="-10"/>
        </w:rPr>
        <w:t xml:space="preserve"> </w:t>
      </w:r>
      <w:r>
        <w:rPr>
          <w:spacing w:val="-4"/>
        </w:rPr>
        <w:t>causes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  <w:rPrChange w:id="77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risk</w:t>
      </w:r>
      <w:r>
        <w:rPr>
          <w:spacing w:val="-10"/>
          <w:rPrChange w:id="78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factors</w:t>
      </w:r>
      <w:r>
        <w:rPr>
          <w:spacing w:val="-9"/>
          <w:rPrChange w:id="78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drug</w:t>
      </w:r>
      <w:r>
        <w:rPr>
          <w:spacing w:val="-4"/>
          <w:rPrChange w:id="78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783" w:author="Kendra Wyant" w:date="2023-05-31T13:43:00Z">
            <w:rPr>
              <w:spacing w:val="-4"/>
            </w:rPr>
          </w:rPrChange>
        </w:rPr>
        <w:t>craving</w:t>
      </w:r>
      <w:r>
        <w:rPr>
          <w:spacing w:val="-10"/>
          <w:rPrChange w:id="78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785" w:author="Kendra Wyant" w:date="2023-05-31T13:43:00Z">
            <w:rPr>
              <w:spacing w:val="-4"/>
            </w:rPr>
          </w:rPrChange>
        </w:rPr>
        <w:t>and</w:t>
      </w:r>
      <w:r>
        <w:rPr>
          <w:spacing w:val="-10"/>
          <w:rPrChange w:id="78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787" w:author="Kendra Wyant" w:date="2023-05-31T13:43:00Z">
            <w:rPr>
              <w:spacing w:val="-2"/>
            </w:rPr>
          </w:rPrChange>
        </w:rPr>
        <w:t>relapse</w:t>
      </w:r>
      <w:r>
        <w:rPr>
          <w:spacing w:val="-9"/>
          <w:rPrChange w:id="788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789" w:author="Kendra Wyant" w:date="2023-05-31T13:43:00Z">
            <w:rPr>
              <w:spacing w:val="-2"/>
            </w:rPr>
          </w:rPrChange>
        </w:rPr>
        <w:t>[8–10].</w:t>
      </w:r>
      <w:r>
        <w:rPr>
          <w:spacing w:val="8"/>
          <w:rPrChange w:id="790" w:author="Kendra Wyant" w:date="2023-05-31T13:43:00Z">
            <w:rPr>
              <w:spacing w:val="19"/>
            </w:rPr>
          </w:rPrChange>
        </w:rPr>
        <w:t xml:space="preserve"> </w:t>
      </w:r>
      <w:r>
        <w:rPr>
          <w:rPrChange w:id="791" w:author="Kendra Wyant" w:date="2023-05-31T13:43:00Z">
            <w:rPr>
              <w:spacing w:val="-2"/>
            </w:rPr>
          </w:rPrChange>
        </w:rPr>
        <w:t>It</w:t>
      </w:r>
      <w:r>
        <w:rPr>
          <w:spacing w:val="-9"/>
          <w:rPrChange w:id="792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793" w:author="Kendra Wyant" w:date="2023-05-31T13:43:00Z">
            <w:rPr>
              <w:spacing w:val="-2"/>
            </w:rPr>
          </w:rPrChange>
        </w:rPr>
        <w:t>has</w:t>
      </w:r>
      <w:r>
        <w:rPr>
          <w:spacing w:val="-9"/>
          <w:rPrChange w:id="794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795" w:author="Kendra Wyant" w:date="2023-05-31T13:43:00Z">
            <w:rPr>
              <w:spacing w:val="-2"/>
            </w:rPr>
          </w:rPrChange>
        </w:rPr>
        <w:t>also</w:t>
      </w:r>
      <w:r>
        <w:rPr>
          <w:spacing w:val="-10"/>
          <w:rPrChange w:id="796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797" w:author="Kendra Wyant" w:date="2023-05-31T13:43:00Z">
            <w:rPr>
              <w:spacing w:val="-2"/>
            </w:rPr>
          </w:rPrChange>
        </w:rPr>
        <w:t>characterized</w:t>
      </w:r>
      <w:r>
        <w:rPr>
          <w:spacing w:val="-9"/>
          <w:rPrChange w:id="798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799" w:author="Kendra Wyant" w:date="2023-05-31T13:43:00Z">
            <w:rPr>
              <w:spacing w:val="-2"/>
            </w:rPr>
          </w:rPrChange>
        </w:rPr>
        <w:t>the</w:t>
      </w:r>
      <w:r>
        <w:rPr>
          <w:spacing w:val="-10"/>
          <w:rPrChange w:id="800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801" w:author="Kendra Wyant" w:date="2023-05-31T13:43:00Z">
            <w:rPr>
              <w:spacing w:val="-2"/>
            </w:rPr>
          </w:rPrChange>
        </w:rPr>
        <w:t>time</w:t>
      </w:r>
      <w:r>
        <w:rPr>
          <w:spacing w:val="-9"/>
          <w:rPrChange w:id="802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803" w:author="Kendra Wyant" w:date="2023-05-31T13:43:00Z">
            <w:rPr>
              <w:spacing w:val="-2"/>
            </w:rPr>
          </w:rPrChange>
        </w:rPr>
        <w:t>course</w:t>
      </w:r>
      <w:r>
        <w:rPr>
          <w:spacing w:val="-9"/>
          <w:rPrChange w:id="804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805" w:author="Kendra Wyant" w:date="2023-05-31T13:43:00Z">
            <w:rPr>
              <w:spacing w:val="-2"/>
            </w:rPr>
          </w:rPrChange>
        </w:rPr>
        <w:t>and</w:t>
      </w:r>
      <w:r>
        <w:rPr>
          <w:spacing w:val="-10"/>
          <w:rPrChange w:id="806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807" w:author="Kendra Wyant" w:date="2023-05-31T13:43:00Z">
            <w:rPr>
              <w:spacing w:val="-2"/>
            </w:rPr>
          </w:rPrChange>
        </w:rPr>
        <w:t>nature</w:t>
      </w:r>
      <w:r>
        <w:rPr>
          <w:spacing w:val="-10"/>
          <w:rPrChange w:id="808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809" w:author="Kendra Wyant" w:date="2023-05-31T13:43:00Z">
            <w:rPr>
              <w:spacing w:val="-2"/>
            </w:rPr>
          </w:rPrChange>
        </w:rPr>
        <w:t>of</w:t>
      </w:r>
      <w:r>
        <w:rPr>
          <w:spacing w:val="-9"/>
          <w:rPrChange w:id="810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811" w:author="Kendra Wyant" w:date="2023-05-31T13:43:00Z">
            <w:rPr>
              <w:spacing w:val="-2"/>
            </w:rPr>
          </w:rPrChange>
        </w:rPr>
        <w:t xml:space="preserve">drug </w:t>
      </w:r>
      <w:r>
        <w:rPr>
          <w:spacing w:val="-2"/>
        </w:rPr>
        <w:t>withdrawal</w:t>
      </w:r>
      <w:r>
        <w:rPr>
          <w:spacing w:val="-7"/>
          <w:rPrChange w:id="812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[11,12].</w:t>
      </w:r>
      <w:r>
        <w:rPr>
          <w:spacing w:val="10"/>
          <w:rPrChange w:id="813" w:author="Kendra Wyant" w:date="2023-05-31T13:43:00Z">
            <w:rPr>
              <w:spacing w:val="11"/>
            </w:rPr>
          </w:rPrChange>
        </w:rPr>
        <w:t xml:space="preserve"> </w:t>
      </w:r>
      <w:r>
        <w:rPr>
          <w:spacing w:val="-2"/>
        </w:rPr>
        <w:t>Much</w:t>
      </w:r>
      <w:r>
        <w:rPr>
          <w:spacing w:val="-8"/>
          <w:rPrChange w:id="81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8"/>
          <w:rPrChange w:id="81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been</w:t>
      </w:r>
      <w:r>
        <w:rPr>
          <w:spacing w:val="-7"/>
        </w:rPr>
        <w:t xml:space="preserve"> </w:t>
      </w:r>
      <w:r>
        <w:rPr>
          <w:spacing w:val="-2"/>
        </w:rPr>
        <w:t>accomplished</w:t>
      </w:r>
      <w:r>
        <w:rPr>
          <w:spacing w:val="-8"/>
          <w:rPrChange w:id="81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other</w:t>
      </w:r>
      <w:del w:id="817" w:author="Kendra Wyant" w:date="2023-05-31T13:43:00Z">
        <w:r w:rsidR="00F53A9D">
          <w:rPr>
            <w:spacing w:val="-7"/>
          </w:rPr>
          <w:delText xml:space="preserve"> </w:delText>
        </w:r>
        <w:r w:rsidR="00F53A9D">
          <w:rPr>
            <w:spacing w:val="-2"/>
          </w:rPr>
          <w:delText>measurement</w:delText>
        </w:r>
      </w:del>
    </w:p>
    <w:p w14:paraId="29CA1884" w14:textId="77777777" w:rsidR="003146FC" w:rsidRDefault="003146FC">
      <w:pPr>
        <w:spacing w:line="355" w:lineRule="auto"/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491B57EB" w14:textId="77777777" w:rsidR="003146FC" w:rsidRDefault="003146FC">
      <w:pPr>
        <w:pStyle w:val="BodyText"/>
        <w:rPr>
          <w:sz w:val="9"/>
        </w:rPr>
      </w:pPr>
    </w:p>
    <w:p w14:paraId="3908B5A7" w14:textId="77777777" w:rsidR="003146FC" w:rsidRDefault="004E27B8">
      <w:pPr>
        <w:pStyle w:val="BodyText"/>
        <w:spacing w:before="118"/>
        <w:ind w:left="160"/>
      </w:pPr>
      <w:ins w:id="818" w:author="Kendra Wyant" w:date="2023-05-31T13:43:00Z">
        <w:r>
          <w:rPr>
            <w:spacing w:val="-9"/>
          </w:rPr>
          <w:t>measurement</w:t>
        </w:r>
        <w:r>
          <w:rPr>
            <w:spacing w:val="11"/>
          </w:rPr>
          <w:t xml:space="preserve"> </w:t>
        </w:r>
      </w:ins>
      <w:r>
        <w:rPr>
          <w:spacing w:val="-2"/>
        </w:rPr>
        <w:t>methods.</w:t>
      </w:r>
    </w:p>
    <w:p w14:paraId="678698A0" w14:textId="77777777" w:rsidR="00DC3B47" w:rsidRDefault="00DC3B47">
      <w:pPr>
        <w:pStyle w:val="BodyText"/>
        <w:spacing w:before="2"/>
        <w:rPr>
          <w:del w:id="819" w:author="Kendra Wyant" w:date="2023-05-31T13:43:00Z"/>
          <w:sz w:val="29"/>
        </w:rPr>
      </w:pPr>
    </w:p>
    <w:p w14:paraId="1E2D94FF" w14:textId="77777777" w:rsidR="003146FC" w:rsidRDefault="004E27B8">
      <w:pPr>
        <w:pStyle w:val="BodyText"/>
        <w:spacing w:before="274"/>
        <w:ind w:left="736"/>
        <w:pPrChange w:id="820" w:author="Kendra Wyant" w:date="2023-05-31T13:43:00Z">
          <w:pPr>
            <w:pStyle w:val="BodyText"/>
            <w:ind w:left="736"/>
          </w:pPr>
        </w:pPrChange>
      </w:pP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recently,</w:t>
      </w:r>
      <w:r>
        <w:rPr>
          <w:spacing w:val="-9"/>
        </w:rPr>
        <w:t xml:space="preserve"> </w:t>
      </w:r>
      <w:r>
        <w:rPr>
          <w:spacing w:val="-4"/>
        </w:rPr>
        <w:t>research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9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raw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streams</w:t>
      </w:r>
      <w:r>
        <w:rPr>
          <w:spacing w:val="-9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than</w:t>
      </w:r>
    </w:p>
    <w:p w14:paraId="55B9BF7F" w14:textId="7F9B95AC" w:rsidR="003146FC" w:rsidRDefault="004E27B8">
      <w:pPr>
        <w:pStyle w:val="BodyText"/>
        <w:spacing w:before="154" w:line="355" w:lineRule="auto"/>
        <w:ind w:left="160" w:right="553"/>
        <w:pPrChange w:id="821" w:author="Kendra Wyant" w:date="2023-05-31T13:43:00Z">
          <w:pPr>
            <w:pStyle w:val="BodyText"/>
            <w:spacing w:before="154" w:line="355" w:lineRule="auto"/>
            <w:ind w:left="151" w:right="512" w:firstLine="8"/>
          </w:pPr>
        </w:pPrChange>
      </w:pPr>
      <w:r>
        <w:rPr>
          <w:spacing w:val="-4"/>
        </w:rPr>
        <w:t>self-report</w:t>
      </w:r>
      <w:r>
        <w:rPr>
          <w:spacing w:val="-10"/>
          <w:rPrChange w:id="82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is</w:t>
      </w:r>
      <w:r>
        <w:rPr>
          <w:spacing w:val="-10"/>
          <w:rPrChange w:id="82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emerging</w:t>
      </w:r>
      <w:r>
        <w:rPr>
          <w:spacing w:val="-10"/>
          <w:rPrChange w:id="82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for</w:t>
      </w:r>
      <w:r>
        <w:rPr>
          <w:spacing w:val="-10"/>
          <w:rPrChange w:id="82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mental</w:t>
      </w:r>
      <w:r>
        <w:rPr>
          <w:spacing w:val="-10"/>
          <w:rPrChange w:id="82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health</w:t>
      </w:r>
      <w:r>
        <w:rPr>
          <w:spacing w:val="-10"/>
          <w:rPrChange w:id="82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broadly,</w:t>
      </w:r>
      <w:r>
        <w:rPr>
          <w:spacing w:val="-10"/>
          <w:rPrChange w:id="82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including</w:t>
      </w:r>
      <w:r>
        <w:rPr>
          <w:spacing w:val="-10"/>
          <w:rPrChange w:id="82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alcohol</w:t>
      </w:r>
      <w:r>
        <w:rPr>
          <w:spacing w:val="-10"/>
          <w:rPrChange w:id="83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and</w:t>
      </w:r>
      <w:r>
        <w:rPr>
          <w:spacing w:val="-10"/>
          <w:rPrChange w:id="83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other</w:t>
      </w:r>
      <w:r>
        <w:rPr>
          <w:spacing w:val="-10"/>
          <w:rPrChange w:id="83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substance</w:t>
      </w:r>
      <w:r>
        <w:rPr>
          <w:spacing w:val="-10"/>
          <w:rPrChange w:id="83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 xml:space="preserve">use </w:t>
      </w:r>
      <w:r>
        <w:rPr>
          <w:spacing w:val="-2"/>
        </w:rPr>
        <w:t>disorders.</w:t>
      </w:r>
      <w:r>
        <w:rPr>
          <w:spacing w:val="9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includes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sense</w:t>
      </w:r>
      <w:r>
        <w:rPr>
          <w:spacing w:val="-8"/>
        </w:rPr>
        <w:t xml:space="preserve"> </w:t>
      </w:r>
      <w:r>
        <w:rPr>
          <w:spacing w:val="-2"/>
        </w:rPr>
        <w:t>geolocation</w:t>
      </w:r>
      <w:r>
        <w:rPr>
          <w:spacing w:val="-8"/>
        </w:rPr>
        <w:t xml:space="preserve"> </w:t>
      </w:r>
      <w:r>
        <w:rPr>
          <w:spacing w:val="-2"/>
        </w:rPr>
        <w:t>[13–</w:t>
      </w:r>
      <w:del w:id="834" w:author="Kendra Wyant" w:date="2023-05-31T13:43:00Z">
        <w:r w:rsidR="00F53A9D">
          <w:rPr>
            <w:spacing w:val="-2"/>
          </w:rPr>
          <w:delText>15</w:delText>
        </w:r>
      </w:del>
      <w:ins w:id="835" w:author="Kendra Wyant" w:date="2023-05-31T13:43:00Z">
        <w:r>
          <w:rPr>
            <w:spacing w:val="-2"/>
          </w:rPr>
          <w:t>18</w:t>
        </w:r>
      </w:ins>
      <w:r>
        <w:rPr>
          <w:spacing w:val="-2"/>
        </w:rPr>
        <w:t>],</w:t>
      </w:r>
      <w:r>
        <w:rPr>
          <w:spacing w:val="-8"/>
        </w:rPr>
        <w:t xml:space="preserve"> </w:t>
      </w:r>
      <w:r>
        <w:rPr>
          <w:spacing w:val="-2"/>
        </w:rPr>
        <w:t>cellular</w:t>
      </w:r>
      <w:r>
        <w:rPr>
          <w:spacing w:val="-8"/>
        </w:rPr>
        <w:t xml:space="preserve"> </w:t>
      </w:r>
      <w:r>
        <w:rPr>
          <w:spacing w:val="-2"/>
        </w:rPr>
        <w:t>communications [15–</w:t>
      </w:r>
      <w:del w:id="836" w:author="Kendra Wyant" w:date="2023-05-31T13:43:00Z">
        <w:r w:rsidR="00F53A9D">
          <w:rPr>
            <w:spacing w:val="-2"/>
          </w:rPr>
          <w:delText>19</w:delText>
        </w:r>
      </w:del>
      <w:ins w:id="837" w:author="Kendra Wyant" w:date="2023-05-31T13:43:00Z">
        <w:r>
          <w:rPr>
            <w:spacing w:val="-2"/>
          </w:rPr>
          <w:t>18,18–22</w:t>
        </w:r>
      </w:ins>
      <w:r>
        <w:rPr>
          <w:spacing w:val="-2"/>
        </w:rPr>
        <w:t>],</w:t>
      </w:r>
      <w:r>
        <w:rPr>
          <w:spacing w:val="-2"/>
          <w:rPrChange w:id="83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sleep</w:t>
      </w:r>
      <w:r>
        <w:rPr>
          <w:spacing w:val="-2"/>
          <w:rPrChange w:id="83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[</w:t>
      </w:r>
      <w:del w:id="840" w:author="Kendra Wyant" w:date="2023-05-31T13:43:00Z">
        <w:r w:rsidR="00F53A9D">
          <w:rPr>
            <w:spacing w:val="-2"/>
          </w:rPr>
          <w:delText>19</w:delText>
        </w:r>
      </w:del>
      <w:ins w:id="841" w:author="Kendra Wyant" w:date="2023-05-31T13:43:00Z">
        <w:r>
          <w:rPr>
            <w:spacing w:val="-2"/>
          </w:rPr>
          <w:t>22</w:t>
        </w:r>
      </w:ins>
      <w:r>
        <w:rPr>
          <w:spacing w:val="-2"/>
        </w:rPr>
        <w:t>],</w:t>
      </w:r>
      <w:r>
        <w:rPr>
          <w:spacing w:val="-2"/>
          <w:rPrChange w:id="84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2"/>
          <w:rPrChange w:id="84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physiology</w:t>
      </w:r>
      <w:r>
        <w:rPr>
          <w:spacing w:val="-2"/>
          <w:rPrChange w:id="84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[</w:t>
      </w:r>
      <w:del w:id="845" w:author="Kendra Wyant" w:date="2023-05-31T13:43:00Z">
        <w:r w:rsidR="00F53A9D">
          <w:rPr>
            <w:spacing w:val="-2"/>
          </w:rPr>
          <w:delText>20,21</w:delText>
        </w:r>
      </w:del>
      <w:ins w:id="846" w:author="Kendra Wyant" w:date="2023-05-31T13:43:00Z">
        <w:r>
          <w:rPr>
            <w:spacing w:val="-2"/>
          </w:rPr>
          <w:t>16–18,18,23–25</w:t>
        </w:r>
      </w:ins>
      <w:r>
        <w:rPr>
          <w:spacing w:val="-2"/>
        </w:rPr>
        <w:t>],</w:t>
      </w:r>
      <w:r>
        <w:rPr>
          <w:spacing w:val="-2"/>
          <w:rPrChange w:id="84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as</w:t>
      </w:r>
      <w:r>
        <w:rPr>
          <w:spacing w:val="-2"/>
          <w:rPrChange w:id="84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examples.</w:t>
      </w:r>
      <w:r>
        <w:rPr>
          <w:spacing w:val="20"/>
          <w:rPrChange w:id="849" w:author="Kendra Wyant" w:date="2023-05-31T13:43:00Z">
            <w:rPr>
              <w:spacing w:val="11"/>
            </w:rPr>
          </w:rPrChange>
        </w:rPr>
        <w:t xml:space="preserve"> </w:t>
      </w:r>
      <w:r>
        <w:rPr>
          <w:spacing w:val="-2"/>
        </w:rPr>
        <w:t>These</w:t>
      </w:r>
      <w:r>
        <w:rPr>
          <w:spacing w:val="-2"/>
          <w:rPrChange w:id="85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alternative</w:t>
      </w:r>
      <w:r>
        <w:rPr>
          <w:spacing w:val="-2"/>
          <w:rPrChange w:id="85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personal</w:t>
      </w:r>
      <w:r>
        <w:rPr>
          <w:spacing w:val="-8"/>
          <w:rPrChange w:id="85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9"/>
          <w:rPrChange w:id="85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methods</w:t>
      </w:r>
      <w:r>
        <w:rPr>
          <w:spacing w:val="-9"/>
          <w:rPrChange w:id="85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provide</w:t>
      </w:r>
      <w:r>
        <w:rPr>
          <w:spacing w:val="-9"/>
          <w:rPrChange w:id="85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benefits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opportunities</w:t>
      </w:r>
      <w:r>
        <w:rPr>
          <w:spacing w:val="-8"/>
          <w:rPrChange w:id="85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possible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EMA.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2"/>
          <w:rPrChange w:id="85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example,</w:t>
      </w:r>
      <w:r>
        <w:rPr>
          <w:spacing w:val="-9"/>
          <w:rPrChange w:id="85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many</w:t>
      </w:r>
      <w:r>
        <w:rPr>
          <w:spacing w:val="-10"/>
          <w:rPrChange w:id="85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9"/>
          <w:rPrChange w:id="86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861" w:author="Kendra Wyant" w:date="2023-05-31T13:43:00Z">
            <w:rPr>
              <w:spacing w:val="-4"/>
            </w:rPr>
          </w:rPrChange>
        </w:rPr>
        <w:t>these</w:t>
      </w:r>
      <w:r>
        <w:rPr>
          <w:spacing w:val="-10"/>
          <w:rPrChange w:id="86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63" w:author="Kendra Wyant" w:date="2023-05-31T13:43:00Z">
            <w:rPr>
              <w:spacing w:val="-4"/>
            </w:rPr>
          </w:rPrChange>
        </w:rPr>
        <w:t>data</w:t>
      </w:r>
      <w:r>
        <w:rPr>
          <w:spacing w:val="-10"/>
          <w:rPrChange w:id="86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65" w:author="Kendra Wyant" w:date="2023-05-31T13:43:00Z">
            <w:rPr>
              <w:spacing w:val="-4"/>
            </w:rPr>
          </w:rPrChange>
        </w:rPr>
        <w:t>streams</w:t>
      </w:r>
      <w:r>
        <w:rPr>
          <w:spacing w:val="-9"/>
          <w:rPrChange w:id="86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67" w:author="Kendra Wyant" w:date="2023-05-31T13:43:00Z">
            <w:rPr>
              <w:spacing w:val="-4"/>
            </w:rPr>
          </w:rPrChange>
        </w:rPr>
        <w:t>can</w:t>
      </w:r>
      <w:r>
        <w:rPr>
          <w:spacing w:val="-9"/>
          <w:rPrChange w:id="86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69" w:author="Kendra Wyant" w:date="2023-05-31T13:43:00Z">
            <w:rPr>
              <w:spacing w:val="-4"/>
            </w:rPr>
          </w:rPrChange>
        </w:rPr>
        <w:t>be</w:t>
      </w:r>
      <w:r>
        <w:rPr>
          <w:spacing w:val="-9"/>
          <w:rPrChange w:id="87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71" w:author="Kendra Wyant" w:date="2023-05-31T13:43:00Z">
            <w:rPr>
              <w:spacing w:val="-4"/>
            </w:rPr>
          </w:rPrChange>
        </w:rPr>
        <w:t>sensed</w:t>
      </w:r>
      <w:r>
        <w:rPr>
          <w:spacing w:val="-9"/>
          <w:rPrChange w:id="87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73" w:author="Kendra Wyant" w:date="2023-05-31T13:43:00Z">
            <w:rPr>
              <w:spacing w:val="-4"/>
            </w:rPr>
          </w:rPrChange>
        </w:rPr>
        <w:t>passively</w:t>
      </w:r>
      <w:r>
        <w:rPr>
          <w:spacing w:val="-9"/>
          <w:rPrChange w:id="87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75" w:author="Kendra Wyant" w:date="2023-05-31T13:43:00Z">
            <w:rPr>
              <w:spacing w:val="-4"/>
            </w:rPr>
          </w:rPrChange>
        </w:rPr>
        <w:t>such</w:t>
      </w:r>
      <w:r>
        <w:rPr>
          <w:spacing w:val="-10"/>
          <w:rPrChange w:id="87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77" w:author="Kendra Wyant" w:date="2023-05-31T13:43:00Z">
            <w:rPr>
              <w:spacing w:val="-4"/>
            </w:rPr>
          </w:rPrChange>
        </w:rPr>
        <w:t>that</w:t>
      </w:r>
      <w:r>
        <w:rPr>
          <w:spacing w:val="-9"/>
          <w:rPrChange w:id="87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79" w:author="Kendra Wyant" w:date="2023-05-31T13:43:00Z">
            <w:rPr>
              <w:spacing w:val="-4"/>
            </w:rPr>
          </w:rPrChange>
        </w:rPr>
        <w:t>they</w:t>
      </w:r>
      <w:r>
        <w:rPr>
          <w:spacing w:val="-10"/>
          <w:rPrChange w:id="88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81" w:author="Kendra Wyant" w:date="2023-05-31T13:43:00Z">
            <w:rPr>
              <w:spacing w:val="-4"/>
            </w:rPr>
          </w:rPrChange>
        </w:rPr>
        <w:t>have</w:t>
      </w:r>
      <w:r>
        <w:rPr>
          <w:spacing w:val="-9"/>
          <w:rPrChange w:id="88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83" w:author="Kendra Wyant" w:date="2023-05-31T13:43:00Z">
            <w:rPr>
              <w:spacing w:val="-4"/>
            </w:rPr>
          </w:rPrChange>
        </w:rPr>
        <w:t>very</w:t>
      </w:r>
      <w:r>
        <w:rPr>
          <w:spacing w:val="-9"/>
          <w:rPrChange w:id="88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85" w:author="Kendra Wyant" w:date="2023-05-31T13:43:00Z">
            <w:rPr>
              <w:spacing w:val="-4"/>
            </w:rPr>
          </w:rPrChange>
        </w:rPr>
        <w:t>low</w:t>
      </w:r>
      <w:r>
        <w:rPr>
          <w:spacing w:val="-2"/>
          <w:rPrChange w:id="88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87" w:author="Kendra Wyant" w:date="2023-05-31T13:43:00Z">
            <w:rPr>
              <w:spacing w:val="-4"/>
            </w:rPr>
          </w:rPrChange>
        </w:rPr>
        <w:t>assessment</w:t>
      </w:r>
      <w:r>
        <w:rPr>
          <w:spacing w:val="-8"/>
        </w:rPr>
        <w:t xml:space="preserve"> </w:t>
      </w:r>
      <w:r>
        <w:rPr>
          <w:spacing w:val="-2"/>
          <w:rPrChange w:id="888" w:author="Kendra Wyant" w:date="2023-05-31T13:43:00Z">
            <w:rPr>
              <w:spacing w:val="-4"/>
            </w:rPr>
          </w:rPrChange>
        </w:rPr>
        <w:t>burden.</w:t>
      </w:r>
      <w:r>
        <w:rPr>
          <w:spacing w:val="10"/>
          <w:rPrChange w:id="88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This</w:t>
      </w:r>
      <w:r>
        <w:rPr>
          <w:spacing w:val="-8"/>
          <w:rPrChange w:id="89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may</w:t>
      </w:r>
      <w:r>
        <w:rPr>
          <w:spacing w:val="-8"/>
          <w:rPrChange w:id="89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allow</w:t>
      </w:r>
      <w:r>
        <w:rPr>
          <w:spacing w:val="-8"/>
          <w:rPrChange w:id="89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their</w:t>
      </w:r>
      <w:r>
        <w:rPr>
          <w:spacing w:val="-8"/>
          <w:rPrChange w:id="89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use</w:t>
      </w:r>
      <w:r>
        <w:rPr>
          <w:spacing w:val="-8"/>
          <w:rPrChange w:id="89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8"/>
          <w:rPrChange w:id="89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long-term</w:t>
      </w:r>
      <w:r>
        <w:rPr>
          <w:spacing w:val="-8"/>
          <w:rPrChange w:id="89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longitudinal</w:t>
      </w:r>
      <w:r>
        <w:rPr>
          <w:spacing w:val="-8"/>
          <w:rPrChange w:id="89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monitoring</w:t>
      </w:r>
      <w:r>
        <w:rPr>
          <w:spacing w:val="-8"/>
          <w:rPrChange w:id="89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2"/>
          <w:rPrChange w:id="89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00" w:author="Kendra Wyant" w:date="2023-05-31T13:43:00Z">
            <w:rPr>
              <w:spacing w:val="-2"/>
            </w:rPr>
          </w:rPrChange>
        </w:rPr>
        <w:t>participants</w:t>
      </w:r>
      <w:r>
        <w:rPr>
          <w:spacing w:val="-10"/>
          <w:rPrChange w:id="90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02" w:author="Kendra Wyant" w:date="2023-05-31T13:43:00Z">
            <w:rPr>
              <w:spacing w:val="-2"/>
            </w:rPr>
          </w:rPrChange>
        </w:rPr>
        <w:t>that</w:t>
      </w:r>
      <w:r>
        <w:rPr>
          <w:spacing w:val="-10"/>
          <w:rPrChange w:id="90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04" w:author="Kendra Wyant" w:date="2023-05-31T13:43:00Z">
            <w:rPr>
              <w:spacing w:val="-2"/>
            </w:rPr>
          </w:rPrChange>
        </w:rPr>
        <w:t>would</w:t>
      </w:r>
      <w:r>
        <w:rPr>
          <w:spacing w:val="-10"/>
          <w:rPrChange w:id="905" w:author="Kendra Wyant" w:date="2023-05-31T13:43:00Z">
            <w:rPr>
              <w:spacing w:val="-2"/>
            </w:rPr>
          </w:rPrChange>
        </w:rPr>
        <w:t xml:space="preserve"> </w:t>
      </w:r>
      <w:r>
        <w:t>not</w:t>
      </w:r>
      <w:r>
        <w:rPr>
          <w:spacing w:val="-10"/>
          <w:rPrChange w:id="906" w:author="Kendra Wyant" w:date="2023-05-31T13:43:00Z">
            <w:rPr>
              <w:spacing w:val="-8"/>
            </w:rPr>
          </w:rPrChange>
        </w:rPr>
        <w:t xml:space="preserve"> </w:t>
      </w:r>
      <w:r>
        <w:t>be</w:t>
      </w:r>
      <w:r>
        <w:rPr>
          <w:spacing w:val="-9"/>
          <w:rPrChange w:id="907" w:author="Kendra Wyant" w:date="2023-05-31T13:43:00Z">
            <w:rPr>
              <w:spacing w:val="-7"/>
            </w:rPr>
          </w:rPrChange>
        </w:rPr>
        <w:t xml:space="preserve"> </w:t>
      </w:r>
      <w:r>
        <w:t>feasible</w:t>
      </w:r>
      <w:r>
        <w:rPr>
          <w:spacing w:val="-9"/>
          <w:rPrChange w:id="908" w:author="Kendra Wyant" w:date="2023-05-31T13:43:00Z">
            <w:rPr>
              <w:spacing w:val="-7"/>
            </w:rPr>
          </w:rPrChange>
        </w:rPr>
        <w:t xml:space="preserve"> </w:t>
      </w:r>
      <w:r>
        <w:t>with</w:t>
      </w:r>
      <w:r>
        <w:rPr>
          <w:spacing w:val="-10"/>
          <w:rPrChange w:id="909" w:author="Kendra Wyant" w:date="2023-05-31T13:43:00Z">
            <w:rPr>
              <w:spacing w:val="-7"/>
            </w:rPr>
          </w:rPrChange>
        </w:rPr>
        <w:t xml:space="preserve"> </w:t>
      </w:r>
      <w:r>
        <w:t>EMA,</w:t>
      </w:r>
      <w:r>
        <w:rPr>
          <w:spacing w:val="-9"/>
          <w:rPrChange w:id="910" w:author="Kendra Wyant" w:date="2023-05-31T13:43:00Z">
            <w:rPr>
              <w:spacing w:val="-7"/>
            </w:rPr>
          </w:rPrChange>
        </w:rPr>
        <w:t xml:space="preserve"> </w:t>
      </w:r>
      <w:r>
        <w:t>which</w:t>
      </w:r>
      <w:r>
        <w:rPr>
          <w:spacing w:val="-9"/>
          <w:rPrChange w:id="911" w:author="Kendra Wyant" w:date="2023-05-31T13:43:00Z">
            <w:rPr>
              <w:spacing w:val="-8"/>
            </w:rPr>
          </w:rPrChange>
        </w:rPr>
        <w:t xml:space="preserve"> </w:t>
      </w:r>
      <w:r>
        <w:t>requires</w:t>
      </w:r>
      <w:r>
        <w:rPr>
          <w:spacing w:val="-9"/>
          <w:rPrChange w:id="912" w:author="Kendra Wyant" w:date="2023-05-31T13:43:00Z">
            <w:rPr>
              <w:spacing w:val="-8"/>
            </w:rPr>
          </w:rPrChange>
        </w:rPr>
        <w:t xml:space="preserve"> </w:t>
      </w:r>
      <w:r>
        <w:t>more</w:t>
      </w:r>
      <w:r>
        <w:rPr>
          <w:spacing w:val="-10"/>
          <w:rPrChange w:id="913" w:author="Kendra Wyant" w:date="2023-05-31T13:43:00Z">
            <w:rPr>
              <w:spacing w:val="-7"/>
            </w:rPr>
          </w:rPrChange>
        </w:rPr>
        <w:t xml:space="preserve"> </w:t>
      </w:r>
      <w:r>
        <w:t>active</w:t>
      </w:r>
      <w:r>
        <w:rPr>
          <w:spacing w:val="-10"/>
          <w:rPrChange w:id="914" w:author="Kendra Wyant" w:date="2023-05-31T13:43:00Z">
            <w:rPr>
              <w:spacing w:val="-7"/>
            </w:rPr>
          </w:rPrChange>
        </w:rPr>
        <w:t xml:space="preserve"> </w:t>
      </w:r>
      <w:r>
        <w:t>effort</w:t>
      </w:r>
      <w:r>
        <w:rPr>
          <w:spacing w:val="-9"/>
          <w:rPrChange w:id="915" w:author="Kendra Wyant" w:date="2023-05-31T13:43:00Z">
            <w:rPr>
              <w:spacing w:val="-7"/>
            </w:rPr>
          </w:rPrChange>
        </w:rPr>
        <w:t xml:space="preserve"> </w:t>
      </w:r>
      <w:r>
        <w:t>for</w:t>
      </w:r>
      <w:r>
        <w:rPr>
          <w:rPrChange w:id="916" w:author="Kendra Wyant" w:date="2023-05-31T13:43:00Z">
            <w:rPr>
              <w:spacing w:val="-7"/>
            </w:rPr>
          </w:rPrChange>
        </w:rPr>
        <w:t xml:space="preserve"> </w:t>
      </w:r>
      <w:r>
        <w:t>data</w:t>
      </w:r>
      <w:r>
        <w:rPr>
          <w:rPrChange w:id="917" w:author="Kendra Wyant" w:date="2023-05-31T13:43:00Z">
            <w:rPr>
              <w:spacing w:val="-7"/>
            </w:rPr>
          </w:rPrChange>
        </w:rPr>
        <w:t xml:space="preserve"> </w:t>
      </w:r>
      <w:r>
        <w:t>collection.</w:t>
      </w:r>
    </w:p>
    <w:p w14:paraId="51F44234" w14:textId="0EC9E751" w:rsidR="003146FC" w:rsidRDefault="004E27B8">
      <w:pPr>
        <w:pStyle w:val="BodyText"/>
        <w:spacing w:before="111" w:line="355" w:lineRule="auto"/>
        <w:ind w:left="160" w:right="553" w:firstLine="576"/>
        <w:pPrChange w:id="918" w:author="Kendra Wyant" w:date="2023-05-31T13:43:00Z">
          <w:pPr>
            <w:pStyle w:val="BodyText"/>
            <w:spacing w:before="232" w:line="355" w:lineRule="auto"/>
            <w:ind w:left="151" w:right="512" w:firstLine="584"/>
          </w:pPr>
        </w:pPrChange>
      </w:pPr>
      <w:r>
        <w:t>Personal</w:t>
      </w:r>
      <w:r>
        <w:rPr>
          <w:spacing w:val="-8"/>
        </w:rPr>
        <w:t xml:space="preserve"> </w:t>
      </w:r>
      <w:r>
        <w:t>sensing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mental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[</w:t>
      </w:r>
      <w:del w:id="919" w:author="Kendra Wyant" w:date="2023-05-31T13:43:00Z">
        <w:r w:rsidR="00F53A9D">
          <w:delText>22</w:delText>
        </w:r>
      </w:del>
      <w:ins w:id="920" w:author="Kendra Wyant" w:date="2023-05-31T13:43:00Z">
        <w:r>
          <w:t>26</w:t>
        </w:r>
      </w:ins>
      <w:r>
        <w:t>].</w:t>
      </w:r>
      <w:r>
        <w:rPr>
          <w:spacing w:val="10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 xml:space="preserve">are </w:t>
      </w:r>
      <w:r>
        <w:rPr>
          <w:spacing w:val="-4"/>
        </w:rPr>
        <w:t>inherently longitudinal, which allows observation of the temporal ordering for putative etiologic</w:t>
      </w:r>
      <w:r>
        <w:rPr>
          <w:spacing w:val="-7"/>
          <w:rPrChange w:id="92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mechanisms</w:t>
      </w:r>
      <w:r>
        <w:rPr>
          <w:spacing w:val="-8"/>
          <w:rPrChange w:id="92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and</w:t>
      </w:r>
      <w:r>
        <w:rPr>
          <w:spacing w:val="-7"/>
          <w:rPrChange w:id="92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their</w:t>
      </w:r>
      <w:r>
        <w:rPr>
          <w:spacing w:val="-8"/>
          <w:rPrChange w:id="92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effects.</w:t>
      </w:r>
      <w:r>
        <w:rPr>
          <w:spacing w:val="11"/>
          <w:rPrChange w:id="925" w:author="Kendra Wyant" w:date="2023-05-31T13:43:00Z">
            <w:rPr>
              <w:spacing w:val="12"/>
            </w:rPr>
          </w:rPrChange>
        </w:rPr>
        <w:t xml:space="preserve"> </w:t>
      </w:r>
      <w:r>
        <w:rPr>
          <w:spacing w:val="-4"/>
        </w:rPr>
        <w:t>Longitudinal</w:t>
      </w:r>
      <w:r>
        <w:rPr>
          <w:spacing w:val="-8"/>
          <w:rPrChange w:id="92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measurement</w:t>
      </w:r>
      <w:r>
        <w:rPr>
          <w:spacing w:val="-8"/>
          <w:rPrChange w:id="92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is</w:t>
      </w:r>
      <w:r>
        <w:rPr>
          <w:spacing w:val="-7"/>
          <w:rPrChange w:id="92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also</w:t>
      </w:r>
      <w:r>
        <w:rPr>
          <w:spacing w:val="-8"/>
          <w:rPrChange w:id="92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critical</w:t>
      </w:r>
      <w:r>
        <w:rPr>
          <w:spacing w:val="-7"/>
          <w:rPrChange w:id="93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for</w:t>
      </w:r>
      <w:r>
        <w:rPr>
          <w:spacing w:val="-7"/>
          <w:rPrChange w:id="93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 xml:space="preserve">many </w:t>
      </w:r>
      <w:r>
        <w:rPr>
          <w:spacing w:val="-2"/>
        </w:rPr>
        <w:t>mental</w:t>
      </w:r>
      <w:r>
        <w:rPr>
          <w:spacing w:val="-4"/>
        </w:rPr>
        <w:t xml:space="preserve"> </w:t>
      </w:r>
      <w:r>
        <w:rPr>
          <w:spacing w:val="-2"/>
        </w:rPr>
        <w:t>health</w:t>
      </w:r>
      <w:r>
        <w:rPr>
          <w:spacing w:val="-4"/>
        </w:rPr>
        <w:t xml:space="preserve"> </w:t>
      </w:r>
      <w:r>
        <w:rPr>
          <w:spacing w:val="-2"/>
        </w:rPr>
        <w:t>constructs</w:t>
      </w:r>
      <w:r>
        <w:rPr>
          <w:spacing w:val="-4"/>
          <w:rPrChange w:id="932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display</w:t>
      </w:r>
      <w:r>
        <w:rPr>
          <w:spacing w:val="-4"/>
        </w:rPr>
        <w:t xml:space="preserve"> </w:t>
      </w:r>
      <w:r>
        <w:rPr>
          <w:spacing w:val="-2"/>
        </w:rPr>
        <w:t>meaningful,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  <w:rPrChange w:id="93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often</w:t>
      </w:r>
      <w:r>
        <w:rPr>
          <w:spacing w:val="-4"/>
        </w:rPr>
        <w:t xml:space="preserve"> </w:t>
      </w:r>
      <w:r>
        <w:rPr>
          <w:spacing w:val="-2"/>
        </w:rPr>
        <w:t>frequent,</w:t>
      </w:r>
      <w:r>
        <w:rPr>
          <w:spacing w:val="-4"/>
        </w:rPr>
        <w:t xml:space="preserve"> </w:t>
      </w:r>
      <w:r>
        <w:rPr>
          <w:spacing w:val="-2"/>
        </w:rPr>
        <w:t>temporal</w:t>
      </w:r>
      <w:r>
        <w:rPr>
          <w:spacing w:val="-4"/>
          <w:rPrChange w:id="934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variation within</w:t>
      </w:r>
      <w:r>
        <w:rPr>
          <w:spacing w:val="-3"/>
        </w:rPr>
        <w:t xml:space="preserve"> </w:t>
      </w:r>
      <w:r>
        <w:rPr>
          <w:spacing w:val="-2"/>
        </w:rPr>
        <w:t>person</w:t>
      </w:r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4"/>
          <w:rPrChange w:id="93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psychiatric</w:t>
      </w:r>
      <w:r>
        <w:rPr>
          <w:spacing w:val="-4"/>
          <w:rPrChange w:id="93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symptoms).</w:t>
      </w:r>
      <w:r>
        <w:rPr>
          <w:spacing w:val="16"/>
          <w:rPrChange w:id="937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2"/>
        </w:rPr>
        <w:t>Measures</w:t>
      </w:r>
      <w:r>
        <w:rPr>
          <w:spacing w:val="-3"/>
        </w:rPr>
        <w:t xml:space="preserve"> </w:t>
      </w:r>
      <w:r>
        <w:rPr>
          <w:spacing w:val="-2"/>
        </w:rPr>
        <w:t>based</w:t>
      </w:r>
      <w:r>
        <w:rPr>
          <w:spacing w:val="-4"/>
          <w:rPrChange w:id="93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on</w:t>
      </w:r>
      <w:r>
        <w:rPr>
          <w:spacing w:val="-4"/>
          <w:rPrChange w:id="93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3"/>
        </w:rPr>
        <w:t xml:space="preserve"> </w:t>
      </w:r>
      <w:r>
        <w:rPr>
          <w:spacing w:val="-2"/>
        </w:rPr>
        <w:t xml:space="preserve">data </w:t>
      </w:r>
      <w:r>
        <w:rPr>
          <w:spacing w:val="-4"/>
        </w:rPr>
        <w:t>generally have high ecological validity because they are collected in situ.</w:t>
      </w:r>
      <w:r>
        <w:rPr>
          <w:spacing w:val="17"/>
          <w:rPrChange w:id="940" w:author="Kendra Wyant" w:date="2023-05-31T13:43:00Z">
            <w:rPr>
              <w:spacing w:val="18"/>
            </w:rPr>
          </w:rPrChange>
        </w:rPr>
        <w:t xml:space="preserve"> </w:t>
      </w:r>
      <w:r>
        <w:rPr>
          <w:spacing w:val="-4"/>
        </w:rPr>
        <w:t xml:space="preserve">Personal sensing </w:t>
      </w:r>
      <w:r>
        <w:rPr>
          <w:spacing w:val="-2"/>
        </w:rPr>
        <w:t>measures</w:t>
      </w:r>
      <w:r>
        <w:rPr>
          <w:spacing w:val="-4"/>
        </w:rPr>
        <w:t xml:space="preserve"> </w:t>
      </w:r>
      <w:r>
        <w:rPr>
          <w:spacing w:val="-2"/>
        </w:rPr>
        <w:t>also</w:t>
      </w:r>
      <w:r>
        <w:rPr>
          <w:spacing w:val="-3"/>
        </w:rPr>
        <w:t xml:space="preserve"> </w:t>
      </w:r>
      <w:r>
        <w:rPr>
          <w:spacing w:val="-2"/>
        </w:rPr>
        <w:t>have</w:t>
      </w:r>
      <w:r>
        <w:rPr>
          <w:spacing w:val="-3"/>
        </w:rPr>
        <w:t xml:space="preserve"> </w:t>
      </w:r>
      <w:r>
        <w:rPr>
          <w:spacing w:val="-2"/>
        </w:rPr>
        <w:t>low</w:t>
      </w:r>
      <w:r>
        <w:rPr>
          <w:spacing w:val="-3"/>
        </w:rPr>
        <w:t xml:space="preserve"> </w:t>
      </w:r>
      <w:r>
        <w:rPr>
          <w:spacing w:val="-2"/>
        </w:rPr>
        <w:t>retrospective</w:t>
      </w:r>
      <w:r>
        <w:rPr>
          <w:spacing w:val="-3"/>
        </w:rPr>
        <w:t xml:space="preserve"> </w:t>
      </w:r>
      <w:r>
        <w:rPr>
          <w:spacing w:val="-2"/>
        </w:rPr>
        <w:t>bias</w:t>
      </w:r>
      <w:r>
        <w:rPr>
          <w:spacing w:val="-4"/>
        </w:rPr>
        <w:t xml:space="preserve"> </w:t>
      </w:r>
      <w:r>
        <w:rPr>
          <w:spacing w:val="-2"/>
        </w:rPr>
        <w:t>because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often</w:t>
      </w:r>
      <w:r>
        <w:rPr>
          <w:spacing w:val="-3"/>
        </w:rPr>
        <w:t xml:space="preserve"> </w:t>
      </w:r>
      <w:r>
        <w:rPr>
          <w:spacing w:val="-2"/>
        </w:rPr>
        <w:t>collected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real-time.</w:t>
      </w:r>
    </w:p>
    <w:p w14:paraId="229CA148" w14:textId="77777777" w:rsidR="003146FC" w:rsidRDefault="004E27B8">
      <w:pPr>
        <w:pStyle w:val="BodyText"/>
        <w:spacing w:line="355" w:lineRule="auto"/>
        <w:ind w:left="160" w:right="999"/>
        <w:jc w:val="both"/>
      </w:pPr>
      <w:r>
        <w:rPr>
          <w:spacing w:val="-4"/>
        </w:rPr>
        <w:t>Furthermore,</w:t>
      </w:r>
      <w:r>
        <w:rPr>
          <w:spacing w:val="-5"/>
        </w:rPr>
        <w:t xml:space="preserve"> </w:t>
      </w:r>
      <w:r>
        <w:rPr>
          <w:spacing w:val="-4"/>
        </w:rPr>
        <w:t>personal</w:t>
      </w:r>
      <w:r>
        <w:rPr>
          <w:spacing w:val="-5"/>
        </w:rPr>
        <w:t xml:space="preserve"> </w:t>
      </w:r>
      <w:r>
        <w:rPr>
          <w:spacing w:val="-4"/>
        </w:rPr>
        <w:t>sensing</w:t>
      </w:r>
      <w:r>
        <w:rPr>
          <w:spacing w:val="-5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derive</w:t>
      </w:r>
      <w:r>
        <w:rPr>
          <w:spacing w:val="-5"/>
        </w:rPr>
        <w:t xml:space="preserve"> </w:t>
      </w:r>
      <w:r>
        <w:rPr>
          <w:spacing w:val="-4"/>
        </w:rPr>
        <w:t>measures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raw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6"/>
        </w:rPr>
        <w:t xml:space="preserve"> </w:t>
      </w:r>
      <w:r>
        <w:rPr>
          <w:spacing w:val="-4"/>
        </w:rPr>
        <w:t>streams</w:t>
      </w:r>
      <w:r>
        <w:rPr>
          <w:spacing w:val="-5"/>
        </w:rPr>
        <w:t xml:space="preserve"> </w:t>
      </w:r>
      <w:r>
        <w:rPr>
          <w:spacing w:val="-4"/>
        </w:rPr>
        <w:t>(e.g.,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situ behavior,</w:t>
      </w:r>
      <w:r>
        <w:rPr>
          <w:spacing w:val="-7"/>
        </w:rPr>
        <w:t xml:space="preserve"> </w:t>
      </w:r>
      <w:r>
        <w:rPr>
          <w:spacing w:val="-4"/>
        </w:rPr>
        <w:t>physiology,</w:t>
      </w:r>
      <w:r>
        <w:rPr>
          <w:spacing w:val="-6"/>
        </w:rPr>
        <w:t xml:space="preserve"> </w:t>
      </w:r>
      <w:r>
        <w:rPr>
          <w:spacing w:val="-4"/>
        </w:rPr>
        <w:t>interpersonal</w:t>
      </w:r>
      <w:r>
        <w:rPr>
          <w:spacing w:val="-6"/>
        </w:rPr>
        <w:t xml:space="preserve"> </w:t>
      </w:r>
      <w:r>
        <w:rPr>
          <w:spacing w:val="-4"/>
        </w:rPr>
        <w:t>interactions)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difficult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even</w:t>
      </w:r>
      <w:r>
        <w:rPr>
          <w:spacing w:val="-6"/>
        </w:rPr>
        <w:t xml:space="preserve"> </w:t>
      </w:r>
      <w:r>
        <w:rPr>
          <w:spacing w:val="-4"/>
        </w:rPr>
        <w:t>impossible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obtain through other traditional research measurement methods.</w:t>
      </w:r>
    </w:p>
    <w:p w14:paraId="6DE3F935" w14:textId="5F3F84F4" w:rsidR="003146FC" w:rsidRDefault="004E27B8">
      <w:pPr>
        <w:pStyle w:val="BodyText"/>
        <w:spacing w:before="109" w:line="355" w:lineRule="auto"/>
        <w:ind w:left="160" w:right="553" w:firstLine="576"/>
        <w:pPrChange w:id="941" w:author="Kendra Wyant" w:date="2023-05-31T13:43:00Z">
          <w:pPr>
            <w:pStyle w:val="BodyText"/>
            <w:spacing w:before="229" w:line="355" w:lineRule="auto"/>
            <w:ind w:left="160" w:right="523" w:firstLine="576"/>
          </w:pPr>
        </w:pPrChange>
      </w:pP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have</w:t>
      </w:r>
      <w:r>
        <w:rPr>
          <w:spacing w:val="-3"/>
        </w:rPr>
        <w:t xml:space="preserve"> </w:t>
      </w:r>
      <w:r>
        <w:rPr>
          <w:spacing w:val="-2"/>
        </w:rPr>
        <w:t>even</w:t>
      </w:r>
      <w:r>
        <w:rPr>
          <w:spacing w:val="-3"/>
        </w:rPr>
        <w:t xml:space="preserve"> </w:t>
      </w:r>
      <w:r>
        <w:rPr>
          <w:spacing w:val="-2"/>
        </w:rPr>
        <w:t>higher</w:t>
      </w:r>
      <w:r>
        <w:rPr>
          <w:spacing w:val="-3"/>
        </w:rPr>
        <w:t xml:space="preserve"> </w:t>
      </w:r>
      <w:r>
        <w:rPr>
          <w:spacing w:val="-2"/>
        </w:rPr>
        <w:t>value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future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mental</w:t>
      </w:r>
      <w:r>
        <w:rPr>
          <w:spacing w:val="-3"/>
        </w:rPr>
        <w:t xml:space="preserve"> </w:t>
      </w:r>
      <w:r>
        <w:rPr>
          <w:spacing w:val="-2"/>
        </w:rPr>
        <w:t>health</w:t>
      </w:r>
      <w:r>
        <w:rPr>
          <w:spacing w:val="-3"/>
        </w:rPr>
        <w:t xml:space="preserve"> </w:t>
      </w:r>
      <w:r>
        <w:rPr>
          <w:spacing w:val="-2"/>
        </w:rPr>
        <w:t xml:space="preserve">clinical </w:t>
      </w:r>
      <w:r>
        <w:t>applications</w:t>
      </w:r>
      <w:r>
        <w:rPr>
          <w:spacing w:val="-11"/>
          <w:rPrChange w:id="942" w:author="Kendra Wyant" w:date="2023-05-31T13:43:00Z">
            <w:rPr>
              <w:spacing w:val="-9"/>
            </w:rPr>
          </w:rPrChange>
        </w:rPr>
        <w:t xml:space="preserve"> </w:t>
      </w:r>
      <w:r>
        <w:t>that</w:t>
      </w:r>
      <w:r>
        <w:rPr>
          <w:spacing w:val="-11"/>
          <w:rPrChange w:id="943" w:author="Kendra Wyant" w:date="2023-05-31T13:43:00Z">
            <w:rPr>
              <w:spacing w:val="-9"/>
            </w:rPr>
          </w:rPrChange>
        </w:rPr>
        <w:t xml:space="preserve"> </w:t>
      </w:r>
      <w:r>
        <w:t>target</w:t>
      </w:r>
      <w:r>
        <w:rPr>
          <w:spacing w:val="-10"/>
          <w:rPrChange w:id="944" w:author="Kendra Wyant" w:date="2023-05-31T13:43:00Z">
            <w:rPr>
              <w:spacing w:val="-9"/>
            </w:rPr>
          </w:rPrChange>
        </w:rPr>
        <w:t xml:space="preserve"> </w:t>
      </w:r>
      <w:r>
        <w:t>patient</w:t>
      </w:r>
      <w:r>
        <w:rPr>
          <w:spacing w:val="-10"/>
          <w:rPrChange w:id="945" w:author="Kendra Wyant" w:date="2023-05-31T13:43:00Z">
            <w:rPr>
              <w:spacing w:val="-9"/>
            </w:rPr>
          </w:rPrChange>
        </w:rPr>
        <w:t xml:space="preserve"> </w:t>
      </w:r>
      <w:r>
        <w:t>mental</w:t>
      </w:r>
      <w:r>
        <w:rPr>
          <w:spacing w:val="-10"/>
          <w:rPrChange w:id="946" w:author="Kendra Wyant" w:date="2023-05-31T13:43:00Z">
            <w:rPr>
              <w:spacing w:val="-9"/>
            </w:rPr>
          </w:rPrChange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care</w:t>
      </w:r>
      <w:r>
        <w:rPr>
          <w:spacing w:val="-10"/>
          <w:rPrChange w:id="947" w:author="Kendra Wyant" w:date="2023-05-31T13:43:00Z">
            <w:rPr>
              <w:spacing w:val="-9"/>
            </w:rPr>
          </w:rPrChange>
        </w:rPr>
        <w:t xml:space="preserve"> </w:t>
      </w:r>
      <w:r>
        <w:t>than</w:t>
      </w:r>
      <w:r>
        <w:rPr>
          <w:spacing w:val="-11"/>
          <w:rPrChange w:id="948" w:author="Kendra Wyant" w:date="2023-05-31T13:43:00Z">
            <w:rPr>
              <w:spacing w:val="-9"/>
            </w:rPr>
          </w:rPrChange>
        </w:rPr>
        <w:t xml:space="preserve"> </w:t>
      </w:r>
      <w:r>
        <w:t>it</w:t>
      </w:r>
      <w:r>
        <w:rPr>
          <w:spacing w:val="-10"/>
          <w:rPrChange w:id="949" w:author="Kendra Wyant" w:date="2023-05-31T13:43:00Z">
            <w:rPr>
              <w:spacing w:val="-9"/>
            </w:rPr>
          </w:rPrChange>
        </w:rPr>
        <w:t xml:space="preserve"> </w:t>
      </w:r>
      <w:r>
        <w:t>does</w:t>
      </w:r>
      <w:r>
        <w:rPr>
          <w:spacing w:val="-10"/>
          <w:rPrChange w:id="950" w:author="Kendra Wyant" w:date="2023-05-31T13:43:00Z">
            <w:rPr>
              <w:spacing w:val="-9"/>
            </w:rPr>
          </w:rPrChange>
        </w:rPr>
        <w:t xml:space="preserve"> </w:t>
      </w:r>
      <w:r>
        <w:t>for</w:t>
      </w:r>
      <w:r>
        <w:rPr>
          <w:spacing w:val="-10"/>
          <w:rPrChange w:id="951" w:author="Kendra Wyant" w:date="2023-05-31T13:43:00Z">
            <w:rPr>
              <w:spacing w:val="-9"/>
            </w:rPr>
          </w:rPrChange>
        </w:rPr>
        <w:t xml:space="preserve"> </w:t>
      </w:r>
      <w:r>
        <w:t>research</w:t>
      </w:r>
      <w:r>
        <w:rPr>
          <w:spacing w:val="-10"/>
          <w:rPrChange w:id="952" w:author="Kendra Wyant" w:date="2023-05-31T13:43:00Z">
            <w:rPr>
              <w:spacing w:val="-9"/>
            </w:rPr>
          </w:rPrChange>
        </w:rPr>
        <w:t xml:space="preserve"> </w:t>
      </w:r>
      <w:r>
        <w:t>[7,</w:t>
      </w:r>
      <w:del w:id="953" w:author="Kendra Wyant" w:date="2023-05-31T13:43:00Z">
        <w:r w:rsidR="00F53A9D">
          <w:delText>23,24</w:delText>
        </w:r>
      </w:del>
      <w:ins w:id="954" w:author="Kendra Wyant" w:date="2023-05-31T13:43:00Z">
        <w:r>
          <w:t>27,28</w:t>
        </w:r>
      </w:ins>
      <w:r>
        <w:t>].</w:t>
      </w:r>
      <w:r>
        <w:rPr>
          <w:spacing w:val="7"/>
          <w:rPrChange w:id="955" w:author="Kendra Wyant" w:date="2023-05-31T13:43:00Z">
            <w:rPr>
              <w:spacing w:val="8"/>
            </w:rPr>
          </w:rPrChange>
        </w:rPr>
        <w:t xml:space="preserve"> </w:t>
      </w:r>
      <w:r>
        <w:t xml:space="preserve">Data </w:t>
      </w:r>
      <w:r>
        <w:rPr>
          <w:spacing w:val="-2"/>
          <w:rPrChange w:id="956" w:author="Kendra Wyant" w:date="2023-05-31T13:43:00Z">
            <w:rPr>
              <w:spacing w:val="-6"/>
            </w:rPr>
          </w:rPrChange>
        </w:rPr>
        <w:t>collected</w:t>
      </w:r>
      <w:r>
        <w:rPr>
          <w:spacing w:val="-8"/>
          <w:rPrChange w:id="95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58" w:author="Kendra Wyant" w:date="2023-05-31T13:43:00Z">
            <w:rPr>
              <w:spacing w:val="-6"/>
            </w:rPr>
          </w:rPrChange>
        </w:rPr>
        <w:t>by</w:t>
      </w:r>
      <w:r>
        <w:rPr>
          <w:spacing w:val="-9"/>
          <w:rPrChange w:id="95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60" w:author="Kendra Wyant" w:date="2023-05-31T13:43:00Z">
            <w:rPr>
              <w:spacing w:val="-6"/>
            </w:rPr>
          </w:rPrChange>
        </w:rPr>
        <w:t>personal</w:t>
      </w:r>
      <w:r>
        <w:rPr>
          <w:spacing w:val="-8"/>
          <w:rPrChange w:id="96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62" w:author="Kendra Wyant" w:date="2023-05-31T13:43:00Z">
            <w:rPr>
              <w:spacing w:val="-6"/>
            </w:rPr>
          </w:rPrChange>
        </w:rPr>
        <w:t>sensing</w:t>
      </w:r>
      <w:r>
        <w:rPr>
          <w:spacing w:val="-8"/>
          <w:rPrChange w:id="96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64" w:author="Kendra Wyant" w:date="2023-05-31T13:43:00Z">
            <w:rPr>
              <w:spacing w:val="-6"/>
            </w:rPr>
          </w:rPrChange>
        </w:rPr>
        <w:t>methods</w:t>
      </w:r>
      <w:r>
        <w:rPr>
          <w:spacing w:val="-8"/>
          <w:rPrChange w:id="96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66" w:author="Kendra Wyant" w:date="2023-05-31T13:43:00Z">
            <w:rPr>
              <w:spacing w:val="-6"/>
            </w:rPr>
          </w:rPrChange>
        </w:rPr>
        <w:t>may</w:t>
      </w:r>
      <w:r>
        <w:rPr>
          <w:spacing w:val="-9"/>
          <w:rPrChange w:id="96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68" w:author="Kendra Wyant" w:date="2023-05-31T13:43:00Z">
            <w:rPr>
              <w:spacing w:val="-6"/>
            </w:rPr>
          </w:rPrChange>
        </w:rPr>
        <w:t>be</w:t>
      </w:r>
      <w:r>
        <w:rPr>
          <w:spacing w:val="-8"/>
          <w:rPrChange w:id="96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70" w:author="Kendra Wyant" w:date="2023-05-31T13:43:00Z">
            <w:rPr>
              <w:spacing w:val="-6"/>
            </w:rPr>
          </w:rPrChange>
        </w:rPr>
        <w:t>used</w:t>
      </w:r>
      <w:r>
        <w:rPr>
          <w:spacing w:val="-8"/>
          <w:rPrChange w:id="97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72" w:author="Kendra Wyant" w:date="2023-05-31T13:43:00Z">
            <w:rPr>
              <w:spacing w:val="-6"/>
            </w:rPr>
          </w:rPrChange>
        </w:rPr>
        <w:t>for</w:t>
      </w:r>
      <w:r>
        <w:rPr>
          <w:spacing w:val="-8"/>
          <w:rPrChange w:id="97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74" w:author="Kendra Wyant" w:date="2023-05-31T13:43:00Z">
            <w:rPr>
              <w:spacing w:val="-6"/>
            </w:rPr>
          </w:rPrChange>
        </w:rPr>
        <w:t>preliminary</w:t>
      </w:r>
      <w:r>
        <w:rPr>
          <w:spacing w:val="-9"/>
          <w:rPrChange w:id="97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76" w:author="Kendra Wyant" w:date="2023-05-31T13:43:00Z">
            <w:rPr>
              <w:spacing w:val="-6"/>
            </w:rPr>
          </w:rPrChange>
        </w:rPr>
        <w:t>screening</w:t>
      </w:r>
      <w:r>
        <w:rPr>
          <w:spacing w:val="-8"/>
          <w:rPrChange w:id="97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78" w:author="Kendra Wyant" w:date="2023-05-31T13:43:00Z">
            <w:rPr>
              <w:spacing w:val="-6"/>
            </w:rPr>
          </w:rPrChange>
        </w:rPr>
        <w:t xml:space="preserve">for </w:t>
      </w:r>
      <w:r>
        <w:rPr>
          <w:rPrChange w:id="979" w:author="Kendra Wyant" w:date="2023-05-31T13:43:00Z">
            <w:rPr>
              <w:spacing w:val="-6"/>
            </w:rPr>
          </w:rPrChange>
        </w:rPr>
        <w:t>psychiatric</w:t>
      </w:r>
      <w:r>
        <w:rPr>
          <w:spacing w:val="-10"/>
          <w:rPrChange w:id="98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81" w:author="Kendra Wyant" w:date="2023-05-31T13:43:00Z">
            <w:rPr>
              <w:spacing w:val="-4"/>
            </w:rPr>
          </w:rPrChange>
        </w:rPr>
        <w:t>disorders</w:t>
      </w:r>
      <w:r>
        <w:rPr>
          <w:spacing w:val="-10"/>
          <w:rPrChange w:id="982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83" w:author="Kendra Wyant" w:date="2023-05-31T13:43:00Z">
            <w:rPr>
              <w:spacing w:val="-4"/>
            </w:rPr>
          </w:rPrChange>
        </w:rPr>
        <w:t>[</w:t>
      </w:r>
      <w:del w:id="984" w:author="Kendra Wyant" w:date="2023-05-31T13:43:00Z">
        <w:r w:rsidR="00F53A9D">
          <w:rPr>
            <w:spacing w:val="-4"/>
          </w:rPr>
          <w:delText>18,25</w:delText>
        </w:r>
      </w:del>
      <w:ins w:id="985" w:author="Kendra Wyant" w:date="2023-05-31T13:43:00Z">
        <w:r>
          <w:t>21,29</w:t>
        </w:r>
      </w:ins>
      <w:r>
        <w:rPr>
          <w:rPrChange w:id="986" w:author="Kendra Wyant" w:date="2023-05-31T13:43:00Z">
            <w:rPr>
              <w:spacing w:val="-4"/>
            </w:rPr>
          </w:rPrChange>
        </w:rPr>
        <w:t>].</w:t>
      </w:r>
      <w:r>
        <w:rPr>
          <w:spacing w:val="7"/>
          <w:rPrChange w:id="987" w:author="Kendra Wyant" w:date="2023-05-31T13:43:00Z">
            <w:rPr>
              <w:spacing w:val="13"/>
            </w:rPr>
          </w:rPrChange>
        </w:rPr>
        <w:t xml:space="preserve"> </w:t>
      </w:r>
      <w:r>
        <w:rPr>
          <w:rPrChange w:id="988" w:author="Kendra Wyant" w:date="2023-05-31T13:43:00Z">
            <w:rPr>
              <w:spacing w:val="-4"/>
            </w:rPr>
          </w:rPrChange>
        </w:rPr>
        <w:t>These</w:t>
      </w:r>
      <w:r>
        <w:rPr>
          <w:spacing w:val="-9"/>
          <w:rPrChange w:id="98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90" w:author="Kendra Wyant" w:date="2023-05-31T13:43:00Z">
            <w:rPr>
              <w:spacing w:val="-4"/>
            </w:rPr>
          </w:rPrChange>
        </w:rPr>
        <w:t>methods</w:t>
      </w:r>
      <w:r>
        <w:rPr>
          <w:spacing w:val="-10"/>
          <w:rPrChange w:id="99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92" w:author="Kendra Wyant" w:date="2023-05-31T13:43:00Z">
            <w:rPr>
              <w:spacing w:val="-4"/>
            </w:rPr>
          </w:rPrChange>
        </w:rPr>
        <w:t>can</w:t>
      </w:r>
      <w:r>
        <w:rPr>
          <w:spacing w:val="-9"/>
          <w:rPrChange w:id="99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94" w:author="Kendra Wyant" w:date="2023-05-31T13:43:00Z">
            <w:rPr>
              <w:spacing w:val="-4"/>
            </w:rPr>
          </w:rPrChange>
        </w:rPr>
        <w:t>also</w:t>
      </w:r>
      <w:r>
        <w:rPr>
          <w:spacing w:val="-10"/>
          <w:rPrChange w:id="99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96" w:author="Kendra Wyant" w:date="2023-05-31T13:43:00Z">
            <w:rPr>
              <w:spacing w:val="-4"/>
            </w:rPr>
          </w:rPrChange>
        </w:rPr>
        <w:t>be</w:t>
      </w:r>
      <w:r>
        <w:rPr>
          <w:spacing w:val="-10"/>
          <w:rPrChange w:id="997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98" w:author="Kendra Wyant" w:date="2023-05-31T13:43:00Z">
            <w:rPr>
              <w:spacing w:val="-4"/>
            </w:rPr>
          </w:rPrChange>
        </w:rPr>
        <w:t>used</w:t>
      </w:r>
      <w:r>
        <w:rPr>
          <w:spacing w:val="-10"/>
          <w:rPrChange w:id="99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00" w:author="Kendra Wyant" w:date="2023-05-31T13:43:00Z">
            <w:rPr>
              <w:spacing w:val="-4"/>
            </w:rPr>
          </w:rPrChange>
        </w:rPr>
        <w:t>to</w:t>
      </w:r>
      <w:r>
        <w:rPr>
          <w:spacing w:val="-9"/>
          <w:rPrChange w:id="100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002" w:author="Kendra Wyant" w:date="2023-05-31T13:43:00Z">
            <w:rPr>
              <w:spacing w:val="-4"/>
            </w:rPr>
          </w:rPrChange>
        </w:rPr>
        <w:t>monitor</w:t>
      </w:r>
      <w:r>
        <w:rPr>
          <w:spacing w:val="-10"/>
          <w:rPrChange w:id="100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004" w:author="Kendra Wyant" w:date="2023-05-31T13:43:00Z">
            <w:rPr>
              <w:spacing w:val="-4"/>
            </w:rPr>
          </w:rPrChange>
        </w:rPr>
        <w:t>psychiatric</w:t>
      </w:r>
      <w:r>
        <w:rPr>
          <w:rPrChange w:id="100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6" w:author="Kendra Wyant" w:date="2023-05-31T13:43:00Z">
            <w:rPr>
              <w:spacing w:val="-4"/>
            </w:rPr>
          </w:rPrChange>
        </w:rPr>
        <w:t>symptoms</w:t>
      </w:r>
      <w:r>
        <w:rPr>
          <w:spacing w:val="-8"/>
          <w:rPrChange w:id="100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008" w:author="Kendra Wyant" w:date="2023-05-31T13:43:00Z">
            <w:rPr>
              <w:spacing w:val="-4"/>
            </w:rPr>
          </w:rPrChange>
        </w:rPr>
        <w:t>or</w:t>
      </w:r>
      <w:r>
        <w:rPr>
          <w:spacing w:val="-8"/>
          <w:rPrChange w:id="100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010" w:author="Kendra Wyant" w:date="2023-05-31T13:43:00Z">
            <w:rPr>
              <w:spacing w:val="-4"/>
            </w:rPr>
          </w:rPrChange>
        </w:rPr>
        <w:t>even</w:t>
      </w:r>
      <w:r>
        <w:rPr>
          <w:spacing w:val="-8"/>
          <w:rPrChange w:id="101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12" w:author="Kendra Wyant" w:date="2023-05-31T13:43:00Z">
            <w:rPr>
              <w:spacing w:val="-6"/>
            </w:rPr>
          </w:rPrChange>
        </w:rPr>
        <w:t>predict</w:t>
      </w:r>
      <w:r>
        <w:rPr>
          <w:spacing w:val="-9"/>
          <w:rPrChange w:id="101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14" w:author="Kendra Wyant" w:date="2023-05-31T13:43:00Z">
            <w:rPr>
              <w:spacing w:val="-6"/>
            </w:rPr>
          </w:rPrChange>
        </w:rPr>
        <w:t>future</w:t>
      </w:r>
      <w:r>
        <w:rPr>
          <w:spacing w:val="-8"/>
          <w:rPrChange w:id="101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16" w:author="Kendra Wyant" w:date="2023-05-31T13:43:00Z">
            <w:rPr>
              <w:spacing w:val="-6"/>
            </w:rPr>
          </w:rPrChange>
        </w:rPr>
        <w:t>risk</w:t>
      </w:r>
      <w:r>
        <w:rPr>
          <w:spacing w:val="-8"/>
          <w:rPrChange w:id="101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18" w:author="Kendra Wyant" w:date="2023-05-31T13:43:00Z">
            <w:rPr>
              <w:spacing w:val="-6"/>
            </w:rPr>
          </w:rPrChange>
        </w:rPr>
        <w:t>for</w:t>
      </w:r>
      <w:r>
        <w:rPr>
          <w:spacing w:val="-8"/>
          <w:rPrChange w:id="101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0" w:author="Kendra Wyant" w:date="2023-05-31T13:43:00Z">
            <w:rPr>
              <w:spacing w:val="-6"/>
            </w:rPr>
          </w:rPrChange>
        </w:rPr>
        <w:t>symptom</w:t>
      </w:r>
      <w:r>
        <w:rPr>
          <w:spacing w:val="-8"/>
          <w:rPrChange w:id="102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2" w:author="Kendra Wyant" w:date="2023-05-31T13:43:00Z">
            <w:rPr>
              <w:spacing w:val="-6"/>
            </w:rPr>
          </w:rPrChange>
        </w:rPr>
        <w:t>recurrence</w:t>
      </w:r>
      <w:r>
        <w:rPr>
          <w:spacing w:val="-8"/>
          <w:rPrChange w:id="102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4" w:author="Kendra Wyant" w:date="2023-05-31T13:43:00Z">
            <w:rPr>
              <w:spacing w:val="-6"/>
            </w:rPr>
          </w:rPrChange>
        </w:rPr>
        <w:t>or</w:t>
      </w:r>
      <w:r>
        <w:rPr>
          <w:spacing w:val="-9"/>
          <w:rPrChange w:id="102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6" w:author="Kendra Wyant" w:date="2023-05-31T13:43:00Z">
            <w:rPr>
              <w:spacing w:val="-6"/>
            </w:rPr>
          </w:rPrChange>
        </w:rPr>
        <w:t>other</w:t>
      </w:r>
      <w:r>
        <w:rPr>
          <w:spacing w:val="-9"/>
          <w:rPrChange w:id="102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8" w:author="Kendra Wyant" w:date="2023-05-31T13:43:00Z">
            <w:rPr>
              <w:spacing w:val="-6"/>
            </w:rPr>
          </w:rPrChange>
        </w:rPr>
        <w:t>harmful</w:t>
      </w:r>
      <w:r>
        <w:rPr>
          <w:spacing w:val="-9"/>
          <w:rPrChange w:id="102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30" w:author="Kendra Wyant" w:date="2023-05-31T13:43:00Z">
            <w:rPr>
              <w:spacing w:val="-6"/>
            </w:rPr>
          </w:rPrChange>
        </w:rPr>
        <w:t>behaviors (e.g.,</w:t>
      </w:r>
      <w:r>
        <w:rPr>
          <w:spacing w:val="-5"/>
          <w:rPrChange w:id="103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32" w:author="Kendra Wyant" w:date="2023-05-31T13:43:00Z">
            <w:rPr>
              <w:spacing w:val="-6"/>
            </w:rPr>
          </w:rPrChange>
        </w:rPr>
        <w:t>suicide</w:t>
      </w:r>
      <w:r>
        <w:rPr>
          <w:spacing w:val="-4"/>
          <w:rPrChange w:id="103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34" w:author="Kendra Wyant" w:date="2023-05-31T13:43:00Z">
            <w:rPr>
              <w:spacing w:val="-6"/>
            </w:rPr>
          </w:rPrChange>
        </w:rPr>
        <w:t>attempts,</w:t>
      </w:r>
      <w:r>
        <w:rPr>
          <w:spacing w:val="-5"/>
          <w:rPrChange w:id="103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risky</w:t>
      </w:r>
      <w:r>
        <w:rPr>
          <w:spacing w:val="-5"/>
          <w:rPrChange w:id="103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or</w:t>
      </w:r>
      <w:r>
        <w:rPr>
          <w:spacing w:val="-4"/>
          <w:rPrChange w:id="103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otherwise</w:t>
      </w:r>
      <w:r>
        <w:rPr>
          <w:spacing w:val="-4"/>
          <w:rPrChange w:id="103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harmful</w:t>
      </w:r>
      <w:r>
        <w:rPr>
          <w:spacing w:val="-5"/>
          <w:rPrChange w:id="103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drinking</w:t>
      </w:r>
      <w:r>
        <w:rPr>
          <w:spacing w:val="-5"/>
          <w:rPrChange w:id="104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episodes)</w:t>
      </w:r>
      <w:r>
        <w:rPr>
          <w:spacing w:val="-5"/>
          <w:rPrChange w:id="104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[</w:t>
      </w:r>
      <w:del w:id="1042" w:author="Kendra Wyant" w:date="2023-05-31T13:43:00Z">
        <w:r w:rsidR="00F53A9D">
          <w:rPr>
            <w:spacing w:val="-2"/>
          </w:rPr>
          <w:delText>26–29].</w:delText>
        </w:r>
        <w:r w:rsidR="00F53A9D">
          <w:rPr>
            <w:spacing w:val="8"/>
          </w:rPr>
          <w:delText xml:space="preserve"> </w:delText>
        </w:r>
        <w:r w:rsidR="00F53A9D">
          <w:rPr>
            <w:spacing w:val="-2"/>
          </w:rPr>
          <w:delText>For</w:delText>
        </w:r>
        <w:r w:rsidR="00F53A9D">
          <w:rPr>
            <w:spacing w:val="-10"/>
          </w:rPr>
          <w:delText xml:space="preserve"> </w:delText>
        </w:r>
        <w:r w:rsidR="00F53A9D">
          <w:rPr>
            <w:spacing w:val="-2"/>
          </w:rPr>
          <w:delText>alcohol</w:delText>
        </w:r>
        <w:r w:rsidR="00F53A9D">
          <w:rPr>
            <w:spacing w:val="-10"/>
          </w:rPr>
          <w:delText xml:space="preserve"> </w:delText>
        </w:r>
        <w:r w:rsidR="00F53A9D">
          <w:rPr>
            <w:spacing w:val="-2"/>
          </w:rPr>
          <w:delText>and</w:delText>
        </w:r>
        <w:r w:rsidR="00F53A9D">
          <w:rPr>
            <w:spacing w:val="-9"/>
          </w:rPr>
          <w:delText xml:space="preserve"> </w:delText>
        </w:r>
        <w:r w:rsidR="00F53A9D">
          <w:rPr>
            <w:spacing w:val="-2"/>
          </w:rPr>
          <w:delText>other</w:delText>
        </w:r>
        <w:r w:rsidR="00F53A9D">
          <w:rPr>
            <w:spacing w:val="-10"/>
          </w:rPr>
          <w:delText xml:space="preserve"> </w:delText>
        </w:r>
        <w:r w:rsidR="00F53A9D">
          <w:rPr>
            <w:spacing w:val="-2"/>
          </w:rPr>
          <w:delText>substance</w:delText>
        </w:r>
        <w:r w:rsidR="00F53A9D">
          <w:rPr>
            <w:spacing w:val="-9"/>
          </w:rPr>
          <w:delText xml:space="preserve"> </w:delText>
        </w:r>
        <w:r w:rsidR="00F53A9D">
          <w:rPr>
            <w:spacing w:val="-2"/>
          </w:rPr>
          <w:delText xml:space="preserve">use </w:delText>
        </w:r>
        <w:r w:rsidR="00F53A9D">
          <w:rPr>
            <w:spacing w:val="-6"/>
          </w:rPr>
          <w:delText>disorders,</w:delText>
        </w:r>
        <w:r w:rsidR="00F53A9D">
          <w:rPr>
            <w:spacing w:val="-8"/>
          </w:rPr>
          <w:delText xml:space="preserve"> </w:delText>
        </w:r>
        <w:r w:rsidR="00F53A9D">
          <w:rPr>
            <w:spacing w:val="-6"/>
          </w:rPr>
          <w:delText>research</w:delText>
        </w:r>
        <w:r w:rsidR="00F53A9D">
          <w:rPr>
            <w:spacing w:val="-7"/>
          </w:rPr>
          <w:delText xml:space="preserve"> </w:delText>
        </w:r>
        <w:r w:rsidR="00F53A9D">
          <w:rPr>
            <w:spacing w:val="-6"/>
          </w:rPr>
          <w:delText>is</w:delText>
        </w:r>
        <w:r w:rsidR="00F53A9D">
          <w:rPr>
            <w:spacing w:val="-8"/>
          </w:rPr>
          <w:delText xml:space="preserve"> </w:delText>
        </w:r>
        <w:r w:rsidR="00F53A9D">
          <w:rPr>
            <w:spacing w:val="-6"/>
          </w:rPr>
          <w:delText>emerging</w:delText>
        </w:r>
        <w:r w:rsidR="00F53A9D">
          <w:rPr>
            <w:spacing w:val="-7"/>
          </w:rPr>
          <w:delText xml:space="preserve"> </w:delText>
        </w:r>
        <w:r w:rsidR="00F53A9D">
          <w:rPr>
            <w:spacing w:val="-6"/>
          </w:rPr>
          <w:delText>now</w:delText>
        </w:r>
        <w:r w:rsidR="00F53A9D">
          <w:rPr>
            <w:spacing w:val="-7"/>
          </w:rPr>
          <w:delText xml:space="preserve"> </w:delText>
        </w:r>
        <w:r w:rsidR="00F53A9D">
          <w:rPr>
            <w:spacing w:val="-6"/>
          </w:rPr>
          <w:delText>to</w:delText>
        </w:r>
        <w:r w:rsidR="00F53A9D">
          <w:rPr>
            <w:spacing w:val="-8"/>
          </w:rPr>
          <w:delText xml:space="preserve"> </w:delText>
        </w:r>
        <w:r w:rsidR="00F53A9D">
          <w:rPr>
            <w:spacing w:val="-6"/>
          </w:rPr>
          <w:delText>used</w:delText>
        </w:r>
        <w:r w:rsidR="00F53A9D">
          <w:rPr>
            <w:spacing w:val="-7"/>
          </w:rPr>
          <w:delText xml:space="preserve"> </w:delText>
        </w:r>
        <w:r w:rsidR="00F53A9D">
          <w:rPr>
            <w:spacing w:val="-6"/>
          </w:rPr>
          <w:delText>sensed</w:delText>
        </w:r>
        <w:r w:rsidR="00F53A9D">
          <w:rPr>
            <w:spacing w:val="-7"/>
          </w:rPr>
          <w:delText xml:space="preserve"> </w:delText>
        </w:r>
        <w:r w:rsidR="00F53A9D">
          <w:rPr>
            <w:spacing w:val="-6"/>
          </w:rPr>
          <w:delText>data</w:delText>
        </w:r>
        <w:r w:rsidR="00F53A9D">
          <w:rPr>
            <w:spacing w:val="-8"/>
          </w:rPr>
          <w:delText xml:space="preserve"> </w:delText>
        </w:r>
        <w:r w:rsidR="00F53A9D">
          <w:rPr>
            <w:spacing w:val="-6"/>
          </w:rPr>
          <w:delText>to</w:delText>
        </w:r>
        <w:r w:rsidR="00F53A9D">
          <w:rPr>
            <w:spacing w:val="-7"/>
          </w:rPr>
          <w:delText xml:space="preserve"> </w:delText>
        </w:r>
        <w:r w:rsidR="00F53A9D">
          <w:rPr>
            <w:spacing w:val="-6"/>
          </w:rPr>
          <w:delText>predict</w:delText>
        </w:r>
        <w:r w:rsidR="00F53A9D">
          <w:rPr>
            <w:spacing w:val="-8"/>
          </w:rPr>
          <w:delText xml:space="preserve"> </w:delText>
        </w:r>
        <w:r w:rsidR="00F53A9D">
          <w:rPr>
            <w:spacing w:val="-6"/>
          </w:rPr>
          <w:delText>craving,</w:delText>
        </w:r>
        <w:r w:rsidR="00F53A9D">
          <w:rPr>
            <w:spacing w:val="-7"/>
          </w:rPr>
          <w:delText xml:space="preserve"> </w:delText>
        </w:r>
        <w:r w:rsidR="00F53A9D">
          <w:rPr>
            <w:spacing w:val="-6"/>
          </w:rPr>
          <w:delText>alcohol,</w:delText>
        </w:r>
        <w:r w:rsidR="00F53A9D">
          <w:rPr>
            <w:spacing w:val="-7"/>
          </w:rPr>
          <w:delText xml:space="preserve"> </w:delText>
        </w:r>
        <w:r w:rsidR="00F53A9D">
          <w:rPr>
            <w:spacing w:val="-6"/>
          </w:rPr>
          <w:delText>cannabis,</w:delText>
        </w:r>
      </w:del>
      <w:ins w:id="1043" w:author="Kendra Wyant" w:date="2023-05-31T13:43:00Z">
        <w:r>
          <w:rPr>
            <w:spacing w:val="-2"/>
          </w:rPr>
          <w:t>30–33].</w:t>
        </w:r>
        <w:r>
          <w:rPr>
            <w:spacing w:val="15"/>
          </w:rPr>
          <w:t xml:space="preserve"> </w:t>
        </w:r>
        <w:r>
          <w:rPr>
            <w:spacing w:val="-2"/>
          </w:rPr>
          <w:t>For</w:t>
        </w:r>
        <w:r>
          <w:rPr>
            <w:spacing w:val="-4"/>
          </w:rPr>
          <w:t xml:space="preserve"> </w:t>
        </w:r>
        <w:r>
          <w:rPr>
            <w:spacing w:val="-2"/>
          </w:rPr>
          <w:t>alcohol</w:t>
        </w:r>
      </w:ins>
    </w:p>
    <w:p w14:paraId="5DDC4CFB" w14:textId="77777777" w:rsidR="003146FC" w:rsidRDefault="003146FC">
      <w:pPr>
        <w:spacing w:line="355" w:lineRule="auto"/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67821438" w14:textId="77777777" w:rsidR="003146FC" w:rsidRDefault="003146FC">
      <w:pPr>
        <w:pStyle w:val="BodyText"/>
        <w:rPr>
          <w:sz w:val="9"/>
        </w:rPr>
      </w:pPr>
    </w:p>
    <w:p w14:paraId="044E9CC9" w14:textId="78370DE0" w:rsidR="003146FC" w:rsidRDefault="004E27B8">
      <w:pPr>
        <w:pStyle w:val="BodyText"/>
        <w:spacing w:before="118" w:line="355" w:lineRule="auto"/>
        <w:ind w:left="160" w:right="553"/>
        <w:pPrChange w:id="1044" w:author="Kendra Wyant" w:date="2023-05-31T13:43:00Z">
          <w:pPr>
            <w:pStyle w:val="BodyText"/>
            <w:spacing w:before="118" w:line="355" w:lineRule="auto"/>
            <w:ind w:left="160" w:right="512"/>
          </w:pPr>
        </w:pPrChange>
      </w:pPr>
      <w:ins w:id="1045" w:author="Kendra Wyant" w:date="2023-05-31T13:43:00Z">
        <w:r>
          <w:rPr>
            <w:spacing w:val="-4"/>
          </w:rPr>
          <w:t>and</w:t>
        </w:r>
        <w:r>
          <w:rPr>
            <w:spacing w:val="-5"/>
          </w:rPr>
          <w:t xml:space="preserve"> </w:t>
        </w:r>
        <w:r>
          <w:rPr>
            <w:spacing w:val="-4"/>
          </w:rPr>
          <w:t>other substance use</w:t>
        </w:r>
        <w:r>
          <w:rPr>
            <w:spacing w:val="-5"/>
          </w:rPr>
          <w:t xml:space="preserve"> </w:t>
        </w:r>
        <w:r>
          <w:rPr>
            <w:spacing w:val="-4"/>
          </w:rPr>
          <w:t>disorders, research is</w:t>
        </w:r>
        <w:r>
          <w:rPr>
            <w:spacing w:val="-5"/>
          </w:rPr>
          <w:t xml:space="preserve"> </w:t>
        </w:r>
        <w:r>
          <w:rPr>
            <w:spacing w:val="-4"/>
          </w:rPr>
          <w:t>emerging now to used</w:t>
        </w:r>
        <w:r>
          <w:rPr>
            <w:spacing w:val="-5"/>
          </w:rPr>
          <w:t xml:space="preserve"> </w:t>
        </w:r>
        <w:r>
          <w:rPr>
            <w:spacing w:val="-4"/>
          </w:rPr>
          <w:t>sensed data to</w:t>
        </w:r>
        <w:r>
          <w:rPr>
            <w:spacing w:val="-5"/>
          </w:rPr>
          <w:t xml:space="preserve"> </w:t>
        </w:r>
        <w:r>
          <w:rPr>
            <w:spacing w:val="-4"/>
          </w:rPr>
          <w:t xml:space="preserve">predict </w:t>
        </w:r>
        <w:r>
          <w:rPr>
            <w:spacing w:val="-2"/>
          </w:rPr>
          <w:t xml:space="preserve">craving [13,25], alcohol [16,17,33,34], cannabis [18], </w:t>
        </w:r>
      </w:ins>
      <w:r>
        <w:rPr>
          <w:spacing w:val="-2"/>
        </w:rPr>
        <w:t>or</w:t>
      </w:r>
      <w:r>
        <w:rPr>
          <w:spacing w:val="-2"/>
          <w:rPrChange w:id="104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opioid</w:t>
      </w:r>
      <w:r>
        <w:rPr>
          <w:spacing w:val="-2"/>
          <w:rPrChange w:id="104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use</w:t>
      </w:r>
      <w:del w:id="1048" w:author="Kendra Wyant" w:date="2023-05-31T13:43:00Z">
        <w:r w:rsidR="00F53A9D">
          <w:rPr>
            <w:spacing w:val="-2"/>
          </w:rPr>
          <w:delText>,</w:delText>
        </w:r>
      </w:del>
      <w:ins w:id="1049" w:author="Kendra Wyant" w:date="2023-05-31T13:43:00Z">
        <w:r>
          <w:rPr>
            <w:spacing w:val="-2"/>
          </w:rPr>
          <w:t xml:space="preserve"> [15],</w:t>
        </w:r>
      </w:ins>
      <w:r>
        <w:rPr>
          <w:spacing w:val="-2"/>
          <w:rPrChange w:id="105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2"/>
          <w:rPrChange w:id="105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lapses/relapse</w:t>
      </w:r>
      <w:r>
        <w:rPr>
          <w:spacing w:val="-2"/>
          <w:rPrChange w:id="1052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53" w:author="Kendra Wyant" w:date="2023-05-31T13:43:00Z">
            <w:rPr>
              <w:spacing w:val="-2"/>
            </w:rPr>
          </w:rPrChange>
        </w:rPr>
        <w:t>[</w:t>
      </w:r>
      <w:del w:id="1054" w:author="Kendra Wyant" w:date="2023-05-31T13:43:00Z">
        <w:r w:rsidR="00F53A9D">
          <w:rPr>
            <w:spacing w:val="-2"/>
          </w:rPr>
          <w:delText>13,29–</w:delText>
        </w:r>
      </w:del>
      <w:ins w:id="1055" w:author="Kendra Wyant" w:date="2023-05-31T13:43:00Z">
        <w:r>
          <w:t>15,35,</w:t>
        </w:r>
      </w:ins>
      <w:r>
        <w:rPr>
          <w:rPrChange w:id="1056" w:author="Kendra Wyant" w:date="2023-05-31T13:43:00Z">
            <w:rPr>
              <w:spacing w:val="-2"/>
            </w:rPr>
          </w:rPrChange>
        </w:rPr>
        <w:t>36].</w:t>
      </w:r>
      <w:r>
        <w:rPr>
          <w:spacing w:val="7"/>
          <w:rPrChange w:id="1057" w:author="Kendra Wyant" w:date="2023-05-31T13:43:00Z">
            <w:rPr>
              <w:spacing w:val="14"/>
            </w:rPr>
          </w:rPrChange>
        </w:rPr>
        <w:t xml:space="preserve"> </w:t>
      </w:r>
      <w:r>
        <w:rPr>
          <w:rPrChange w:id="1058" w:author="Kendra Wyant" w:date="2023-05-31T13:43:00Z">
            <w:rPr>
              <w:spacing w:val="-2"/>
            </w:rPr>
          </w:rPrChange>
        </w:rPr>
        <w:t>Personal</w:t>
      </w:r>
      <w:r>
        <w:rPr>
          <w:spacing w:val="-9"/>
          <w:rPrChange w:id="105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60" w:author="Kendra Wyant" w:date="2023-05-31T13:43:00Z">
            <w:rPr>
              <w:spacing w:val="-2"/>
            </w:rPr>
          </w:rPrChange>
        </w:rPr>
        <w:t>sensing</w:t>
      </w:r>
      <w:r>
        <w:rPr>
          <w:spacing w:val="-9"/>
          <w:rPrChange w:id="106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62" w:author="Kendra Wyant" w:date="2023-05-31T13:43:00Z">
            <w:rPr>
              <w:spacing w:val="-2"/>
            </w:rPr>
          </w:rPrChange>
        </w:rPr>
        <w:t>measures</w:t>
      </w:r>
      <w:r>
        <w:rPr>
          <w:spacing w:val="-10"/>
          <w:rPrChange w:id="106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64" w:author="Kendra Wyant" w:date="2023-05-31T13:43:00Z">
            <w:rPr>
              <w:spacing w:val="-2"/>
            </w:rPr>
          </w:rPrChange>
        </w:rPr>
        <w:t>or</w:t>
      </w:r>
      <w:r>
        <w:rPr>
          <w:spacing w:val="-10"/>
          <w:rPrChange w:id="106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66" w:author="Kendra Wyant" w:date="2023-05-31T13:43:00Z">
            <w:rPr>
              <w:spacing w:val="-2"/>
            </w:rPr>
          </w:rPrChange>
        </w:rPr>
        <w:t>risk</w:t>
      </w:r>
      <w:r>
        <w:rPr>
          <w:spacing w:val="-9"/>
          <w:rPrChange w:id="1067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68" w:author="Kendra Wyant" w:date="2023-05-31T13:43:00Z">
            <w:rPr>
              <w:spacing w:val="-2"/>
            </w:rPr>
          </w:rPrChange>
        </w:rPr>
        <w:t>indicators</w:t>
      </w:r>
      <w:r>
        <w:rPr>
          <w:spacing w:val="-9"/>
          <w:rPrChange w:id="1069" w:author="Kendra Wyant" w:date="2023-05-31T13:43:00Z">
            <w:rPr>
              <w:spacing w:val="-2"/>
            </w:rPr>
          </w:rPrChange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shared,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patient</w:t>
      </w:r>
      <w:r>
        <w:rPr>
          <w:rPrChange w:id="107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71" w:author="Kendra Wyant" w:date="2023-05-31T13:43:00Z">
            <w:rPr/>
          </w:rPrChange>
        </w:rPr>
        <w:t>consent,</w:t>
      </w:r>
      <w:r>
        <w:rPr>
          <w:spacing w:val="-2"/>
          <w:rPrChange w:id="107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73" w:author="Kendra Wyant" w:date="2023-05-31T13:43:00Z">
            <w:rPr/>
          </w:rPrChange>
        </w:rPr>
        <w:t>to</w:t>
      </w:r>
      <w:r>
        <w:rPr>
          <w:spacing w:val="-2"/>
          <w:rPrChange w:id="107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75" w:author="Kendra Wyant" w:date="2023-05-31T13:43:00Z">
            <w:rPr/>
          </w:rPrChange>
        </w:rPr>
        <w:t>health</w:t>
      </w:r>
      <w:r>
        <w:rPr>
          <w:spacing w:val="-2"/>
          <w:rPrChange w:id="107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77" w:author="Kendra Wyant" w:date="2023-05-31T13:43:00Z">
            <w:rPr/>
          </w:rPrChange>
        </w:rPr>
        <w:t>care</w:t>
      </w:r>
      <w:r>
        <w:rPr>
          <w:spacing w:val="-2"/>
          <w:rPrChange w:id="107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79" w:author="Kendra Wyant" w:date="2023-05-31T13:43:00Z">
            <w:rPr/>
          </w:rPrChange>
        </w:rPr>
        <w:t>providers</w:t>
      </w:r>
      <w:r>
        <w:rPr>
          <w:spacing w:val="-2"/>
          <w:rPrChange w:id="108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81" w:author="Kendra Wyant" w:date="2023-05-31T13:43:00Z">
            <w:rPr/>
          </w:rPrChange>
        </w:rPr>
        <w:t>to</w:t>
      </w:r>
      <w:r>
        <w:rPr>
          <w:spacing w:val="-2"/>
          <w:rPrChange w:id="108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83" w:author="Kendra Wyant" w:date="2023-05-31T13:43:00Z">
            <w:rPr/>
          </w:rPrChange>
        </w:rPr>
        <w:t>allow</w:t>
      </w:r>
      <w:r>
        <w:rPr>
          <w:spacing w:val="-2"/>
          <w:rPrChange w:id="108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85" w:author="Kendra Wyant" w:date="2023-05-31T13:43:00Z">
            <w:rPr/>
          </w:rPrChange>
        </w:rPr>
        <w:t>for</w:t>
      </w:r>
      <w:r>
        <w:rPr>
          <w:spacing w:val="-2"/>
          <w:rPrChange w:id="108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87" w:author="Kendra Wyant" w:date="2023-05-31T13:43:00Z">
            <w:rPr/>
          </w:rPrChange>
        </w:rPr>
        <w:t xml:space="preserve">cost-effective, </w:t>
      </w:r>
      <w:r>
        <w:rPr>
          <w:spacing w:val="-2"/>
        </w:rPr>
        <w:t>targeted</w:t>
      </w:r>
      <w:r>
        <w:rPr>
          <w:spacing w:val="-2"/>
          <w:rPrChange w:id="108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allocation</w:t>
      </w:r>
      <w:r>
        <w:rPr>
          <w:spacing w:val="-2"/>
          <w:rPrChange w:id="108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2"/>
          <w:rPrChange w:id="109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limited</w:t>
      </w:r>
      <w:r>
        <w:rPr>
          <w:spacing w:val="-2"/>
          <w:rPrChange w:id="109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092" w:author="Kendra Wyant" w:date="2023-05-31T13:43:00Z">
            <w:rPr>
              <w:spacing w:val="-2"/>
            </w:rPr>
          </w:rPrChange>
        </w:rPr>
        <w:t>mental</w:t>
      </w:r>
      <w:r>
        <w:rPr>
          <w:spacing w:val="-8"/>
          <w:rPrChange w:id="109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094" w:author="Kendra Wyant" w:date="2023-05-31T13:43:00Z">
            <w:rPr>
              <w:spacing w:val="-2"/>
            </w:rPr>
          </w:rPrChange>
        </w:rPr>
        <w:t>health</w:t>
      </w:r>
      <w:r>
        <w:rPr>
          <w:spacing w:val="-8"/>
          <w:rPrChange w:id="109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096" w:author="Kendra Wyant" w:date="2023-05-31T13:43:00Z">
            <w:rPr>
              <w:spacing w:val="-2"/>
            </w:rPr>
          </w:rPrChange>
        </w:rPr>
        <w:t>resources</w:t>
      </w:r>
      <w:r>
        <w:rPr>
          <w:spacing w:val="-7"/>
          <w:rPrChange w:id="109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098" w:author="Kendra Wyant" w:date="2023-05-31T13:43:00Z">
            <w:rPr>
              <w:spacing w:val="-2"/>
            </w:rPr>
          </w:rPrChange>
        </w:rPr>
        <w:t>to</w:t>
      </w:r>
      <w:r>
        <w:rPr>
          <w:spacing w:val="-8"/>
          <w:rPrChange w:id="109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00" w:author="Kendra Wyant" w:date="2023-05-31T13:43:00Z">
            <w:rPr>
              <w:spacing w:val="-2"/>
            </w:rPr>
          </w:rPrChange>
        </w:rPr>
        <w:t>patients</w:t>
      </w:r>
      <w:r>
        <w:rPr>
          <w:spacing w:val="-8"/>
          <w:rPrChange w:id="110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02" w:author="Kendra Wyant" w:date="2023-05-31T13:43:00Z">
            <w:rPr>
              <w:spacing w:val="-2"/>
            </w:rPr>
          </w:rPrChange>
        </w:rPr>
        <w:t>with</w:t>
      </w:r>
      <w:r>
        <w:rPr>
          <w:spacing w:val="-7"/>
          <w:rPrChange w:id="110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04" w:author="Kendra Wyant" w:date="2023-05-31T13:43:00Z">
            <w:rPr>
              <w:spacing w:val="-2"/>
            </w:rPr>
          </w:rPrChange>
        </w:rPr>
        <w:t>the</w:t>
      </w:r>
      <w:r>
        <w:rPr>
          <w:spacing w:val="-7"/>
          <w:rPrChange w:id="110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06" w:author="Kendra Wyant" w:date="2023-05-31T13:43:00Z">
            <w:rPr>
              <w:spacing w:val="-2"/>
            </w:rPr>
          </w:rPrChange>
        </w:rPr>
        <w:t>greatest</w:t>
      </w:r>
      <w:r>
        <w:rPr>
          <w:spacing w:val="-8"/>
          <w:rPrChange w:id="110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08" w:author="Kendra Wyant" w:date="2023-05-31T13:43:00Z">
            <w:rPr>
              <w:spacing w:val="-2"/>
            </w:rPr>
          </w:rPrChange>
        </w:rPr>
        <w:t>or</w:t>
      </w:r>
      <w:r>
        <w:rPr>
          <w:spacing w:val="-8"/>
          <w:rPrChange w:id="110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10" w:author="Kendra Wyant" w:date="2023-05-31T13:43:00Z">
            <w:rPr>
              <w:spacing w:val="-2"/>
            </w:rPr>
          </w:rPrChange>
        </w:rPr>
        <w:t>most</w:t>
      </w:r>
      <w:r>
        <w:rPr>
          <w:spacing w:val="-7"/>
          <w:rPrChange w:id="1111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1112" w:author="Kendra Wyant" w:date="2023-05-31T13:43:00Z">
            <w:rPr>
              <w:spacing w:val="-4"/>
            </w:rPr>
          </w:rPrChange>
        </w:rPr>
        <w:t>urgent</w:t>
      </w:r>
      <w:r>
        <w:rPr>
          <w:spacing w:val="-7"/>
          <w:rPrChange w:id="111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114" w:author="Kendra Wyant" w:date="2023-05-31T13:43:00Z">
            <w:rPr>
              <w:spacing w:val="-4"/>
            </w:rPr>
          </w:rPrChange>
        </w:rPr>
        <w:t>need</w:t>
      </w:r>
      <w:r>
        <w:rPr>
          <w:spacing w:val="-8"/>
          <w:rPrChange w:id="111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16" w:author="Kendra Wyant" w:date="2023-05-31T13:43:00Z">
            <w:rPr>
              <w:spacing w:val="-4"/>
            </w:rPr>
          </w:rPrChange>
        </w:rPr>
        <w:t>[37].</w:t>
      </w:r>
      <w:r>
        <w:rPr>
          <w:spacing w:val="10"/>
          <w:rPrChange w:id="1117" w:author="Kendra Wyant" w:date="2023-05-31T13:43:00Z">
            <w:rPr>
              <w:spacing w:val="15"/>
            </w:rPr>
          </w:rPrChange>
        </w:rPr>
        <w:t xml:space="preserve"> </w:t>
      </w:r>
      <w:r>
        <w:rPr>
          <w:rPrChange w:id="1118" w:author="Kendra Wyant" w:date="2023-05-31T13:43:00Z">
            <w:rPr>
              <w:spacing w:val="-4"/>
            </w:rPr>
          </w:rPrChange>
        </w:rPr>
        <w:t>Personal</w:t>
      </w:r>
      <w:r>
        <w:rPr>
          <w:rPrChange w:id="111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120" w:author="Kendra Wyant" w:date="2023-05-31T13:43:00Z">
            <w:rPr>
              <w:spacing w:val="-4"/>
            </w:rPr>
          </w:rPrChange>
        </w:rPr>
        <w:t>sensing</w:t>
      </w:r>
      <w:r>
        <w:rPr>
          <w:spacing w:val="-10"/>
          <w:rPrChange w:id="112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22" w:author="Kendra Wyant" w:date="2023-05-31T13:43:00Z">
            <w:rPr>
              <w:spacing w:val="-4"/>
            </w:rPr>
          </w:rPrChange>
        </w:rPr>
        <w:t>has</w:t>
      </w:r>
      <w:r>
        <w:rPr>
          <w:spacing w:val="-9"/>
          <w:rPrChange w:id="112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24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112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126" w:author="Kendra Wyant" w:date="2023-05-31T13:43:00Z">
            <w:rPr>
              <w:spacing w:val="-4"/>
            </w:rPr>
          </w:rPrChange>
        </w:rPr>
        <w:t>potential</w:t>
      </w:r>
      <w:r>
        <w:rPr>
          <w:spacing w:val="-10"/>
          <w:rPrChange w:id="112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28" w:author="Kendra Wyant" w:date="2023-05-31T13:43:00Z">
            <w:rPr>
              <w:spacing w:val="-4"/>
            </w:rPr>
          </w:rPrChange>
        </w:rPr>
        <w:t>to</w:t>
      </w:r>
      <w:r>
        <w:rPr>
          <w:spacing w:val="-9"/>
          <w:rPrChange w:id="112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130" w:author="Kendra Wyant" w:date="2023-05-31T13:43:00Z">
            <w:rPr>
              <w:spacing w:val="-4"/>
            </w:rPr>
          </w:rPrChange>
        </w:rPr>
        <w:t>support</w:t>
      </w:r>
      <w:r>
        <w:rPr>
          <w:spacing w:val="-10"/>
          <w:rPrChange w:id="113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132" w:author="Kendra Wyant" w:date="2023-05-31T13:43:00Z">
            <w:rPr>
              <w:spacing w:val="-4"/>
            </w:rPr>
          </w:rPrChange>
        </w:rPr>
        <w:t>precision</w:t>
      </w:r>
      <w:r>
        <w:rPr>
          <w:spacing w:val="-10"/>
          <w:rPrChange w:id="113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34" w:author="Kendra Wyant" w:date="2023-05-31T13:43:00Z">
            <w:rPr>
              <w:spacing w:val="-4"/>
            </w:rPr>
          </w:rPrChange>
        </w:rPr>
        <w:t>mental</w:t>
      </w:r>
      <w:r>
        <w:rPr>
          <w:spacing w:val="-9"/>
          <w:rPrChange w:id="113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136" w:author="Kendra Wyant" w:date="2023-05-31T13:43:00Z">
            <w:rPr>
              <w:spacing w:val="-4"/>
            </w:rPr>
          </w:rPrChange>
        </w:rPr>
        <w:t>health</w:t>
      </w:r>
      <w:r>
        <w:rPr>
          <w:spacing w:val="-10"/>
          <w:rPrChange w:id="113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38" w:author="Kendra Wyant" w:date="2023-05-31T13:43:00Z">
            <w:rPr>
              <w:spacing w:val="-4"/>
            </w:rPr>
          </w:rPrChange>
        </w:rPr>
        <w:t>care</w:t>
      </w:r>
      <w:r>
        <w:rPr>
          <w:spacing w:val="-10"/>
          <w:rPrChange w:id="113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40" w:author="Kendra Wyant" w:date="2023-05-31T13:43:00Z">
            <w:rPr>
              <w:spacing w:val="-6"/>
            </w:rPr>
          </w:rPrChange>
        </w:rPr>
        <w:t>by</w:t>
      </w:r>
      <w:r>
        <w:rPr>
          <w:spacing w:val="-10"/>
          <w:rPrChange w:id="114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42" w:author="Kendra Wyant" w:date="2023-05-31T13:43:00Z">
            <w:rPr>
              <w:spacing w:val="-6"/>
            </w:rPr>
          </w:rPrChange>
        </w:rPr>
        <w:t>adapting</w:t>
      </w:r>
      <w:r>
        <w:rPr>
          <w:spacing w:val="-9"/>
          <w:rPrChange w:id="114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44" w:author="Kendra Wyant" w:date="2023-05-31T13:43:00Z">
            <w:rPr>
              <w:spacing w:val="-6"/>
            </w:rPr>
          </w:rPrChange>
        </w:rPr>
        <w:t>and</w:t>
      </w:r>
      <w:r>
        <w:rPr>
          <w:spacing w:val="-10"/>
          <w:rPrChange w:id="114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46" w:author="Kendra Wyant" w:date="2023-05-31T13:43:00Z">
            <w:rPr>
              <w:spacing w:val="-6"/>
            </w:rPr>
          </w:rPrChange>
        </w:rPr>
        <w:t xml:space="preserve">timing </w:t>
      </w:r>
      <w:r>
        <w:rPr>
          <w:spacing w:val="-2"/>
          <w:rPrChange w:id="1147" w:author="Kendra Wyant" w:date="2023-05-31T13:43:00Z">
            <w:rPr>
              <w:spacing w:val="-6"/>
            </w:rPr>
          </w:rPrChange>
        </w:rPr>
        <w:t>interventions</w:t>
      </w:r>
      <w:r>
        <w:rPr>
          <w:spacing w:val="-10"/>
          <w:rPrChange w:id="114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49" w:author="Kendra Wyant" w:date="2023-05-31T13:43:00Z">
            <w:rPr>
              <w:spacing w:val="-6"/>
            </w:rPr>
          </w:rPrChange>
        </w:rPr>
        <w:t>based</w:t>
      </w:r>
      <w:r>
        <w:rPr>
          <w:spacing w:val="-10"/>
          <w:rPrChange w:id="115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1" w:author="Kendra Wyant" w:date="2023-05-31T13:43:00Z">
            <w:rPr>
              <w:spacing w:val="-6"/>
            </w:rPr>
          </w:rPrChange>
        </w:rPr>
        <w:t>on</w:t>
      </w:r>
      <w:r>
        <w:rPr>
          <w:spacing w:val="-10"/>
          <w:rPrChange w:id="115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3" w:author="Kendra Wyant" w:date="2023-05-31T13:43:00Z">
            <w:rPr>
              <w:spacing w:val="-6"/>
            </w:rPr>
          </w:rPrChange>
        </w:rPr>
        <w:t>characteristics</w:t>
      </w:r>
      <w:r>
        <w:rPr>
          <w:spacing w:val="-10"/>
          <w:rPrChange w:id="115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5" w:author="Kendra Wyant" w:date="2023-05-31T13:43:00Z">
            <w:rPr>
              <w:spacing w:val="-6"/>
            </w:rPr>
          </w:rPrChange>
        </w:rPr>
        <w:t>of</w:t>
      </w:r>
      <w:r>
        <w:rPr>
          <w:spacing w:val="-10"/>
          <w:rPrChange w:id="115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7" w:author="Kendra Wyant" w:date="2023-05-31T13:43:00Z">
            <w:rPr>
              <w:spacing w:val="-6"/>
            </w:rPr>
          </w:rPrChange>
        </w:rPr>
        <w:t>the</w:t>
      </w:r>
      <w:r>
        <w:rPr>
          <w:spacing w:val="-10"/>
          <w:rPrChange w:id="115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9" w:author="Kendra Wyant" w:date="2023-05-31T13:43:00Z">
            <w:rPr>
              <w:spacing w:val="-6"/>
            </w:rPr>
          </w:rPrChange>
        </w:rPr>
        <w:t>patient</w:t>
      </w:r>
      <w:r>
        <w:rPr>
          <w:spacing w:val="-10"/>
          <w:rPrChange w:id="116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1" w:author="Kendra Wyant" w:date="2023-05-31T13:43:00Z">
            <w:rPr>
              <w:spacing w:val="-6"/>
            </w:rPr>
          </w:rPrChange>
        </w:rPr>
        <w:t>and</w:t>
      </w:r>
      <w:r>
        <w:rPr>
          <w:spacing w:val="-10"/>
          <w:rPrChange w:id="116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3" w:author="Kendra Wyant" w:date="2023-05-31T13:43:00Z">
            <w:rPr>
              <w:spacing w:val="-6"/>
            </w:rPr>
          </w:rPrChange>
        </w:rPr>
        <w:t>the</w:t>
      </w:r>
      <w:r>
        <w:rPr>
          <w:spacing w:val="-10"/>
          <w:rPrChange w:id="116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5" w:author="Kendra Wyant" w:date="2023-05-31T13:43:00Z">
            <w:rPr>
              <w:spacing w:val="-6"/>
            </w:rPr>
          </w:rPrChange>
        </w:rPr>
        <w:t>moment</w:t>
      </w:r>
      <w:r>
        <w:rPr>
          <w:spacing w:val="-10"/>
          <w:rPrChange w:id="116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7" w:author="Kendra Wyant" w:date="2023-05-31T13:43:00Z">
            <w:rPr>
              <w:spacing w:val="-4"/>
            </w:rPr>
          </w:rPrChange>
        </w:rPr>
        <w:t>in</w:t>
      </w:r>
      <w:r>
        <w:rPr>
          <w:spacing w:val="-10"/>
          <w:rPrChange w:id="116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9" w:author="Kendra Wyant" w:date="2023-05-31T13:43:00Z">
            <w:rPr>
              <w:spacing w:val="-4"/>
            </w:rPr>
          </w:rPrChange>
        </w:rPr>
        <w:t>time</w:t>
      </w:r>
      <w:r>
        <w:rPr>
          <w:spacing w:val="-10"/>
          <w:rPrChange w:id="117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71" w:author="Kendra Wyant" w:date="2023-05-31T13:43:00Z">
            <w:rPr>
              <w:spacing w:val="-4"/>
            </w:rPr>
          </w:rPrChange>
        </w:rPr>
        <w:t>[38–40].</w:t>
      </w:r>
      <w:r>
        <w:rPr>
          <w:spacing w:val="10"/>
          <w:rPrChange w:id="1172" w:author="Kendra Wyant" w:date="2023-05-31T13:43:00Z">
            <w:rPr>
              <w:spacing w:val="11"/>
            </w:rPr>
          </w:rPrChange>
        </w:rPr>
        <w:t xml:space="preserve"> </w:t>
      </w:r>
      <w:r>
        <w:rPr>
          <w:spacing w:val="-2"/>
          <w:rPrChange w:id="1173" w:author="Kendra Wyant" w:date="2023-05-31T13:43:00Z">
            <w:rPr>
              <w:spacing w:val="-4"/>
            </w:rPr>
          </w:rPrChange>
        </w:rPr>
        <w:t>To</w:t>
      </w:r>
      <w:r>
        <w:rPr>
          <w:spacing w:val="-10"/>
          <w:rPrChange w:id="117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75" w:author="Kendra Wyant" w:date="2023-05-31T13:43:00Z">
            <w:rPr>
              <w:spacing w:val="-4"/>
            </w:rPr>
          </w:rPrChange>
        </w:rPr>
        <w:t>be</w:t>
      </w:r>
      <w:r>
        <w:rPr>
          <w:spacing w:val="-2"/>
          <w:rPrChange w:id="117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clear,</w:t>
      </w:r>
      <w:r>
        <w:rPr>
          <w:spacing w:val="-4"/>
          <w:rPrChange w:id="117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these</w:t>
      </w:r>
      <w:r>
        <w:rPr>
          <w:spacing w:val="-4"/>
          <w:rPrChange w:id="117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applications</w:t>
      </w:r>
      <w:r>
        <w:rPr>
          <w:spacing w:val="-4"/>
          <w:rPrChange w:id="117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of</w:t>
      </w:r>
      <w:r>
        <w:rPr>
          <w:spacing w:val="-4"/>
          <w:rPrChange w:id="118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personal</w:t>
      </w:r>
      <w:r>
        <w:rPr>
          <w:spacing w:val="-4"/>
          <w:rPrChange w:id="118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sensing</w:t>
      </w:r>
      <w:r>
        <w:rPr>
          <w:spacing w:val="-4"/>
          <w:rPrChange w:id="118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are</w:t>
      </w:r>
      <w:r>
        <w:rPr>
          <w:spacing w:val="-4"/>
          <w:rPrChange w:id="118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currently</w:t>
      </w:r>
      <w:r>
        <w:rPr>
          <w:spacing w:val="-4"/>
          <w:rPrChange w:id="118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 xml:space="preserve">aspirational </w:t>
      </w:r>
      <w:r>
        <w:rPr>
          <w:spacing w:val="-4"/>
          <w:rPrChange w:id="1185" w:author="Kendra Wyant" w:date="2023-05-31T13:43:00Z">
            <w:rPr>
              <w:spacing w:val="-2"/>
            </w:rPr>
          </w:rPrChange>
        </w:rPr>
        <w:t>rather</w:t>
      </w:r>
      <w:r>
        <w:rPr>
          <w:spacing w:val="-4"/>
          <w:rPrChange w:id="118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87" w:author="Kendra Wyant" w:date="2023-05-31T13:43:00Z">
            <w:rPr>
              <w:spacing w:val="-2"/>
            </w:rPr>
          </w:rPrChange>
        </w:rPr>
        <w:t>than</w:t>
      </w:r>
      <w:r>
        <w:rPr>
          <w:spacing w:val="-4"/>
          <w:rPrChange w:id="118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189" w:author="Kendra Wyant" w:date="2023-05-31T13:43:00Z">
            <w:rPr>
              <w:spacing w:val="-2"/>
            </w:rPr>
          </w:rPrChange>
        </w:rPr>
        <w:t>available</w:t>
      </w:r>
      <w:r>
        <w:rPr>
          <w:spacing w:val="-4"/>
          <w:rPrChange w:id="119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6"/>
          <w:rPrChange w:id="1191" w:author="Kendra Wyant" w:date="2023-05-31T13:43:00Z">
            <w:rPr>
              <w:spacing w:val="-2"/>
            </w:rPr>
          </w:rPrChange>
        </w:rPr>
        <w:t>for</w:t>
      </w:r>
      <w:r>
        <w:rPr>
          <w:spacing w:val="-6"/>
          <w:rPrChange w:id="119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1193" w:author="Kendra Wyant" w:date="2023-05-31T13:43:00Z">
            <w:rPr>
              <w:spacing w:val="-2"/>
            </w:rPr>
          </w:rPrChange>
        </w:rPr>
        <w:t>clinical</w:t>
      </w:r>
      <w:r>
        <w:rPr>
          <w:spacing w:val="-6"/>
          <w:rPrChange w:id="119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1195" w:author="Kendra Wyant" w:date="2023-05-31T13:43:00Z">
            <w:rPr>
              <w:spacing w:val="-2"/>
            </w:rPr>
          </w:rPrChange>
        </w:rPr>
        <w:t>implementation</w:t>
      </w:r>
      <w:r>
        <w:rPr>
          <w:spacing w:val="-6"/>
          <w:rPrChange w:id="119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6"/>
          <w:rPrChange w:id="1197" w:author="Kendra Wyant" w:date="2023-05-31T13:43:00Z">
            <w:rPr>
              <w:spacing w:val="-2"/>
            </w:rPr>
          </w:rPrChange>
        </w:rPr>
        <w:t>today.</w:t>
      </w:r>
      <w:r>
        <w:rPr>
          <w:spacing w:val="14"/>
          <w:rPrChange w:id="1198" w:author="Kendra Wyant" w:date="2023-05-31T13:43:00Z">
            <w:rPr>
              <w:spacing w:val="10"/>
            </w:rPr>
          </w:rPrChange>
        </w:rPr>
        <w:t xml:space="preserve"> </w:t>
      </w:r>
      <w:r>
        <w:rPr>
          <w:spacing w:val="-6"/>
          <w:rPrChange w:id="1199" w:author="Kendra Wyant" w:date="2023-05-31T13:43:00Z">
            <w:rPr>
              <w:spacing w:val="-2"/>
            </w:rPr>
          </w:rPrChange>
        </w:rPr>
        <w:t>However,</w:t>
      </w:r>
      <w:r>
        <w:rPr>
          <w:spacing w:val="-6"/>
          <w:rPrChange w:id="120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1201" w:author="Kendra Wyant" w:date="2023-05-31T13:43:00Z">
            <w:rPr>
              <w:spacing w:val="-2"/>
            </w:rPr>
          </w:rPrChange>
        </w:rPr>
        <w:t>clinical</w:t>
      </w:r>
      <w:r>
        <w:rPr>
          <w:spacing w:val="-6"/>
          <w:rPrChange w:id="120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1203" w:author="Kendra Wyant" w:date="2023-05-31T13:43:00Z">
            <w:rPr>
              <w:spacing w:val="-2"/>
            </w:rPr>
          </w:rPrChange>
        </w:rPr>
        <w:t>research</w:t>
      </w:r>
      <w:r>
        <w:rPr>
          <w:spacing w:val="-6"/>
          <w:rPrChange w:id="120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6"/>
          <w:rPrChange w:id="1205" w:author="Kendra Wyant" w:date="2023-05-31T13:43:00Z">
            <w:rPr>
              <w:spacing w:val="-2"/>
            </w:rPr>
          </w:rPrChange>
        </w:rPr>
        <w:t>is advancing</w:t>
      </w:r>
      <w:r>
        <w:rPr>
          <w:spacing w:val="-6"/>
          <w:rPrChange w:id="120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6"/>
          <w:rPrChange w:id="1207" w:author="Kendra Wyant" w:date="2023-05-31T13:43:00Z">
            <w:rPr>
              <w:spacing w:val="-2"/>
            </w:rPr>
          </w:rPrChange>
        </w:rPr>
        <w:t>us</w:t>
      </w:r>
      <w:r>
        <w:rPr>
          <w:spacing w:val="-6"/>
          <w:rPrChange w:id="120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6"/>
          <w:rPrChange w:id="1209" w:author="Kendra Wyant" w:date="2023-05-31T13:43:00Z">
            <w:rPr>
              <w:spacing w:val="-2"/>
            </w:rPr>
          </w:rPrChange>
        </w:rPr>
        <w:t>rapidly toward</w:t>
      </w:r>
      <w:r>
        <w:rPr>
          <w:spacing w:val="-6"/>
          <w:rPrChange w:id="1210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1211" w:author="Kendra Wyant" w:date="2023-05-31T13:43:00Z">
            <w:rPr>
              <w:spacing w:val="-2"/>
            </w:rPr>
          </w:rPrChange>
        </w:rPr>
        <w:t>these goals</w:t>
      </w:r>
      <w:r>
        <w:rPr>
          <w:rPrChange w:id="1212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1213" w:author="Kendra Wyant" w:date="2023-05-31T13:43:00Z">
            <w:rPr>
              <w:spacing w:val="-2"/>
            </w:rPr>
          </w:rPrChange>
        </w:rPr>
        <w:t>[15,</w:t>
      </w:r>
      <w:del w:id="1214" w:author="Kendra Wyant" w:date="2023-05-31T13:43:00Z">
        <w:r w:rsidR="00F53A9D">
          <w:rPr>
            <w:spacing w:val="-2"/>
          </w:rPr>
          <w:delText>19,34</w:delText>
        </w:r>
      </w:del>
      <w:ins w:id="1215" w:author="Kendra Wyant" w:date="2023-05-31T13:43:00Z">
        <w:r>
          <w:t>22,35</w:t>
        </w:r>
      </w:ins>
      <w:r>
        <w:rPr>
          <w:rPrChange w:id="1216" w:author="Kendra Wyant" w:date="2023-05-31T13:43:00Z">
            <w:rPr>
              <w:spacing w:val="-2"/>
            </w:rPr>
          </w:rPrChange>
        </w:rPr>
        <w:t>,41].</w:t>
      </w:r>
    </w:p>
    <w:p w14:paraId="56E188D6" w14:textId="24702317" w:rsidR="003146FC" w:rsidRDefault="004E27B8">
      <w:pPr>
        <w:pStyle w:val="BodyText"/>
        <w:spacing w:before="108" w:line="355" w:lineRule="auto"/>
        <w:ind w:left="160" w:right="553" w:firstLine="576"/>
        <w:pPrChange w:id="1217" w:author="Kendra Wyant" w:date="2023-05-31T13:43:00Z">
          <w:pPr>
            <w:pStyle w:val="BodyText"/>
            <w:spacing w:before="231" w:line="355" w:lineRule="auto"/>
            <w:ind w:left="160" w:right="512" w:firstLine="576"/>
          </w:pPr>
        </w:pPrChange>
      </w:pPr>
      <w:r>
        <w:rPr>
          <w:spacing w:val="-4"/>
        </w:rPr>
        <w:t xml:space="preserve">Mental health research and applications with emerging, often more passively sensed, </w:t>
      </w:r>
      <w:r>
        <w:t>novel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geolocation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cellular</w:t>
      </w:r>
      <w:r>
        <w:rPr>
          <w:spacing w:val="-9"/>
        </w:rPr>
        <w:t xml:space="preserve"> </w:t>
      </w:r>
      <w:r>
        <w:t>communications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nascent.</w:t>
      </w:r>
      <w:r>
        <w:rPr>
          <w:spacing w:val="7"/>
        </w:rPr>
        <w:t xml:space="preserve"> </w:t>
      </w:r>
      <w:r>
        <w:t xml:space="preserve">This </w:t>
      </w:r>
      <w:r>
        <w:rPr>
          <w:spacing w:val="-4"/>
        </w:rPr>
        <w:t>research</w:t>
      </w:r>
      <w:r>
        <w:rPr>
          <w:spacing w:val="-5"/>
        </w:rPr>
        <w:t xml:space="preserve"> </w:t>
      </w:r>
      <w:r>
        <w:rPr>
          <w:spacing w:val="-4"/>
        </w:rPr>
        <w:t>has</w:t>
      </w:r>
      <w:r>
        <w:rPr>
          <w:spacing w:val="-5"/>
        </w:rPr>
        <w:t xml:space="preserve"> </w:t>
      </w:r>
      <w:del w:id="1218" w:author="Kendra Wyant" w:date="2023-05-31T13:43:00Z">
        <w:r w:rsidR="00F53A9D">
          <w:rPr>
            <w:spacing w:val="-4"/>
          </w:rPr>
          <w:delText>predominately</w:delText>
        </w:r>
      </w:del>
      <w:ins w:id="1219" w:author="Kendra Wyant" w:date="2023-05-31T13:43:00Z">
        <w:r w:rsidR="00360066">
          <w:rPr>
            <w:spacing w:val="-4"/>
          </w:rPr>
          <w:t>predominantly</w:t>
        </w:r>
      </w:ins>
      <w:r>
        <w:rPr>
          <w:spacing w:val="-4"/>
        </w:rPr>
        <w:t xml:space="preserve"> involved “proof-of-concept” studies that</w:t>
      </w:r>
      <w:r>
        <w:rPr>
          <w:spacing w:val="-5"/>
        </w:rPr>
        <w:t xml:space="preserve"> </w:t>
      </w:r>
      <w:r>
        <w:rPr>
          <w:spacing w:val="-4"/>
        </w:rPr>
        <w:t>typically</w:t>
      </w:r>
      <w:r>
        <w:rPr>
          <w:spacing w:val="-5"/>
        </w:rPr>
        <w:t xml:space="preserve"> </w:t>
      </w:r>
      <w:r>
        <w:rPr>
          <w:spacing w:val="-4"/>
        </w:rPr>
        <w:t>include only healthy</w:t>
      </w:r>
      <w:r>
        <w:rPr>
          <w:spacing w:val="-11"/>
          <w:rPrChange w:id="122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controls</w:t>
      </w:r>
      <w:r>
        <w:rPr>
          <w:spacing w:val="-11"/>
          <w:rPrChange w:id="122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1"/>
          <w:rPrChange w:id="122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convenience</w:t>
      </w:r>
      <w:r>
        <w:rPr>
          <w:spacing w:val="-10"/>
        </w:rPr>
        <w:t xml:space="preserve"> </w:t>
      </w:r>
      <w:r>
        <w:rPr>
          <w:spacing w:val="-4"/>
        </w:rPr>
        <w:t>samples</w:t>
      </w:r>
      <w:r>
        <w:rPr>
          <w:spacing w:val="-11"/>
          <w:rPrChange w:id="122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rather</w:t>
      </w:r>
      <w:r>
        <w:rPr>
          <w:spacing w:val="-11"/>
          <w:rPrChange w:id="122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than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1"/>
          <w:rPrChange w:id="122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psychiatric</w:t>
      </w:r>
      <w:r>
        <w:rPr>
          <w:spacing w:val="-11"/>
          <w:rPrChange w:id="122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 xml:space="preserve">disorders </w:t>
      </w:r>
      <w:r>
        <w:t>[</w:t>
      </w:r>
      <w:del w:id="1227" w:author="Kendra Wyant" w:date="2023-05-31T13:43:00Z">
        <w:r w:rsidR="00F53A9D">
          <w:delText>16–18</w:delText>
        </w:r>
      </w:del>
      <w:ins w:id="1228" w:author="Kendra Wyant" w:date="2023-05-31T13:43:00Z">
        <w:r>
          <w:t>19–21</w:t>
        </w:r>
      </w:ins>
      <w:r>
        <w:t>].</w:t>
      </w:r>
      <w:r>
        <w:rPr>
          <w:spacing w:val="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small</w:t>
      </w:r>
      <w:r>
        <w:rPr>
          <w:spacing w:val="-9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t>sizes</w:t>
      </w:r>
      <w:r>
        <w:rPr>
          <w:spacing w:val="-9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short</w:t>
      </w:r>
      <w:r>
        <w:rPr>
          <w:spacing w:val="-9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 xml:space="preserve">periods </w:t>
      </w:r>
      <w:r>
        <w:rPr>
          <w:spacing w:val="-4"/>
        </w:rPr>
        <w:t>[14,</w:t>
      </w:r>
      <w:del w:id="1229" w:author="Kendra Wyant" w:date="2023-05-31T13:43:00Z">
        <w:r w:rsidR="00F53A9D">
          <w:rPr>
            <w:spacing w:val="-4"/>
          </w:rPr>
          <w:delText>16,20,21</w:delText>
        </w:r>
      </w:del>
      <w:ins w:id="1230" w:author="Kendra Wyant" w:date="2023-05-31T13:43:00Z">
        <w:r>
          <w:rPr>
            <w:spacing w:val="-4"/>
          </w:rPr>
          <w:t>19,23,24</w:t>
        </w:r>
      </w:ins>
      <w:r>
        <w:rPr>
          <w:spacing w:val="-4"/>
        </w:rPr>
        <w:t>].</w:t>
      </w:r>
      <w:r>
        <w:rPr>
          <w:spacing w:val="21"/>
        </w:rPr>
        <w:t xml:space="preserve"> </w:t>
      </w:r>
      <w:r>
        <w:rPr>
          <w:spacing w:val="-4"/>
        </w:rPr>
        <w:t xml:space="preserve">Recent reviews of this emerging literature have highlighted gaps in reporting </w:t>
      </w:r>
      <w:r>
        <w:t>on</w:t>
      </w:r>
      <w:r>
        <w:rPr>
          <w:spacing w:val="-10"/>
        </w:rPr>
        <w:t xml:space="preserve"> </w:t>
      </w:r>
      <w:r>
        <w:t>participant</w:t>
      </w:r>
      <w:r>
        <w:rPr>
          <w:spacing w:val="-10"/>
        </w:rPr>
        <w:t xml:space="preserve"> </w:t>
      </w:r>
      <w:r>
        <w:t>exclusions,</w:t>
      </w:r>
      <w:r>
        <w:rPr>
          <w:spacing w:val="-9"/>
        </w:rPr>
        <w:t xml:space="preserve"> </w:t>
      </w:r>
      <w:r>
        <w:t>attrition,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adherence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assess</w:t>
      </w:r>
      <w:r>
        <w:rPr>
          <w:spacing w:val="-10"/>
        </w:rPr>
        <w:t xml:space="preserve"> </w:t>
      </w:r>
      <w:r>
        <w:t xml:space="preserve">selection </w:t>
      </w:r>
      <w:r>
        <w:rPr>
          <w:spacing w:val="-2"/>
        </w:rPr>
        <w:t>biases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feasibility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>novel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[42–44].</w:t>
      </w:r>
    </w:p>
    <w:p w14:paraId="254B4DF7" w14:textId="77777777" w:rsidR="003146FC" w:rsidRDefault="003146FC">
      <w:pPr>
        <w:pStyle w:val="BodyText"/>
        <w:spacing w:before="3"/>
        <w:rPr>
          <w:ins w:id="1231" w:author="Kendra Wyant" w:date="2023-05-31T13:43:00Z"/>
          <w:sz w:val="27"/>
        </w:rPr>
      </w:pPr>
    </w:p>
    <w:p w14:paraId="54FAB680" w14:textId="77777777" w:rsidR="003146FC" w:rsidRDefault="004E27B8">
      <w:pPr>
        <w:pStyle w:val="Heading1"/>
        <w:pPrChange w:id="1232" w:author="Kendra Wyant" w:date="2023-05-31T13:43:00Z">
          <w:pPr>
            <w:pStyle w:val="Heading1"/>
            <w:spacing w:before="249"/>
          </w:pPr>
        </w:pPrChange>
      </w:pPr>
      <w:bookmarkStart w:id="1233" w:name="Acceptability_of_Personal_Sensing"/>
      <w:bookmarkEnd w:id="1233"/>
      <w:r>
        <w:rPr>
          <w:w w:val="105"/>
        </w:rPr>
        <w:t>Acceptability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Personal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Sensing</w:t>
      </w:r>
    </w:p>
    <w:p w14:paraId="31382810" w14:textId="77777777" w:rsidR="003146FC" w:rsidRDefault="003146FC">
      <w:pPr>
        <w:pStyle w:val="BodyText"/>
        <w:spacing w:before="9"/>
        <w:rPr>
          <w:b/>
          <w:sz w:val="31"/>
          <w:rPrChange w:id="1234" w:author="Kendra Wyant" w:date="2023-05-31T13:43:00Z">
            <w:rPr>
              <w:b/>
              <w:sz w:val="22"/>
            </w:rPr>
          </w:rPrChange>
        </w:rPr>
        <w:pPrChange w:id="1235" w:author="Kendra Wyant" w:date="2023-05-31T13:43:00Z">
          <w:pPr>
            <w:pStyle w:val="BodyText"/>
            <w:spacing w:before="11"/>
          </w:pPr>
        </w:pPrChange>
      </w:pPr>
    </w:p>
    <w:p w14:paraId="5265C64D" w14:textId="591FC0E7" w:rsidR="003146FC" w:rsidRDefault="004E27B8">
      <w:pPr>
        <w:pStyle w:val="BodyText"/>
        <w:spacing w:line="355" w:lineRule="auto"/>
        <w:ind w:left="160" w:right="580" w:firstLine="576"/>
        <w:pPrChange w:id="1236" w:author="Kendra Wyant" w:date="2023-05-31T13:43:00Z">
          <w:pPr>
            <w:pStyle w:val="BodyText"/>
            <w:spacing w:before="1" w:line="355" w:lineRule="auto"/>
            <w:ind w:left="148" w:right="512" w:firstLine="587"/>
          </w:pPr>
        </w:pPrChange>
      </w:pPr>
      <w:r>
        <w:rPr>
          <w:spacing w:val="-4"/>
        </w:rPr>
        <w:t>Further</w:t>
      </w:r>
      <w:r>
        <w:rPr>
          <w:spacing w:val="-10"/>
          <w:rPrChange w:id="123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development</w:t>
      </w:r>
      <w:r>
        <w:rPr>
          <w:spacing w:val="-10"/>
          <w:rPrChange w:id="123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and</w:t>
      </w:r>
      <w:r>
        <w:rPr>
          <w:spacing w:val="-9"/>
          <w:rPrChange w:id="123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use</w:t>
      </w:r>
      <w:r>
        <w:rPr>
          <w:spacing w:val="-10"/>
          <w:rPrChange w:id="124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of</w:t>
      </w:r>
      <w:r>
        <w:rPr>
          <w:spacing w:val="-9"/>
          <w:rPrChange w:id="124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personal</w:t>
      </w:r>
      <w:r>
        <w:rPr>
          <w:spacing w:val="-10"/>
          <w:rPrChange w:id="124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sensing</w:t>
      </w:r>
      <w:r>
        <w:rPr>
          <w:spacing w:val="-9"/>
          <w:rPrChange w:id="124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necessitates</w:t>
      </w:r>
      <w:r>
        <w:rPr>
          <w:spacing w:val="-9"/>
          <w:rPrChange w:id="124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better</w:t>
      </w:r>
      <w:r>
        <w:rPr>
          <w:spacing w:val="-9"/>
          <w:rPrChange w:id="124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understanding</w:t>
      </w:r>
      <w:r>
        <w:rPr>
          <w:spacing w:val="-10"/>
          <w:rPrChange w:id="124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 xml:space="preserve">of </w:t>
      </w:r>
      <w:r>
        <w:rPr>
          <w:rPrChange w:id="1247" w:author="Kendra Wyant" w:date="2023-05-31T13:43:00Z">
            <w:rPr>
              <w:spacing w:val="-4"/>
            </w:rPr>
          </w:rPrChange>
        </w:rPr>
        <w:t>its</w:t>
      </w:r>
      <w:r>
        <w:rPr>
          <w:spacing w:val="-5"/>
          <w:rPrChange w:id="124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49" w:author="Kendra Wyant" w:date="2023-05-31T13:43:00Z">
            <w:rPr>
              <w:spacing w:val="-4"/>
            </w:rPr>
          </w:rPrChange>
        </w:rPr>
        <w:t>acceptability</w:t>
      </w:r>
      <w:r>
        <w:rPr>
          <w:spacing w:val="-5"/>
          <w:rPrChange w:id="125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51" w:author="Kendra Wyant" w:date="2023-05-31T13:43:00Z">
            <w:rPr>
              <w:spacing w:val="-4"/>
            </w:rPr>
          </w:rPrChange>
        </w:rPr>
        <w:t>to</w:t>
      </w:r>
      <w:r>
        <w:rPr>
          <w:spacing w:val="-4"/>
          <w:rPrChange w:id="125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53" w:author="Kendra Wyant" w:date="2023-05-31T13:43:00Z">
            <w:rPr>
              <w:spacing w:val="-4"/>
            </w:rPr>
          </w:rPrChange>
        </w:rPr>
        <w:t>research</w:t>
      </w:r>
      <w:r>
        <w:rPr>
          <w:spacing w:val="-4"/>
          <w:rPrChange w:id="125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55" w:author="Kendra Wyant" w:date="2023-05-31T13:43:00Z">
            <w:rPr>
              <w:spacing w:val="-4"/>
            </w:rPr>
          </w:rPrChange>
        </w:rPr>
        <w:t>participants</w:t>
      </w:r>
      <w:r>
        <w:rPr>
          <w:spacing w:val="-4"/>
          <w:rPrChange w:id="125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57" w:author="Kendra Wyant" w:date="2023-05-31T13:43:00Z">
            <w:rPr>
              <w:spacing w:val="-4"/>
            </w:rPr>
          </w:rPrChange>
        </w:rPr>
        <w:t>and</w:t>
      </w:r>
      <w:r>
        <w:rPr>
          <w:spacing w:val="-5"/>
          <w:rPrChange w:id="125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59" w:author="Kendra Wyant" w:date="2023-05-31T13:43:00Z">
            <w:rPr>
              <w:spacing w:val="-4"/>
            </w:rPr>
          </w:rPrChange>
        </w:rPr>
        <w:t>patients</w:t>
      </w:r>
      <w:r>
        <w:rPr>
          <w:spacing w:val="-5"/>
          <w:rPrChange w:id="126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61" w:author="Kendra Wyant" w:date="2023-05-31T13:43:00Z">
            <w:rPr>
              <w:spacing w:val="-4"/>
            </w:rPr>
          </w:rPrChange>
        </w:rPr>
        <w:t>targeted</w:t>
      </w:r>
      <w:r>
        <w:rPr>
          <w:spacing w:val="-5"/>
          <w:rPrChange w:id="126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63" w:author="Kendra Wyant" w:date="2023-05-31T13:43:00Z">
            <w:rPr>
              <w:spacing w:val="-4"/>
            </w:rPr>
          </w:rPrChange>
        </w:rPr>
        <w:t>for</w:t>
      </w:r>
      <w:r>
        <w:rPr>
          <w:spacing w:val="-4"/>
          <w:rPrChange w:id="126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65" w:author="Kendra Wyant" w:date="2023-05-31T13:43:00Z">
            <w:rPr>
              <w:spacing w:val="-4"/>
            </w:rPr>
          </w:rPrChange>
        </w:rPr>
        <w:t>mental</w:t>
      </w:r>
      <w:r>
        <w:rPr>
          <w:spacing w:val="-4"/>
          <w:rPrChange w:id="126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67" w:author="Kendra Wyant" w:date="2023-05-31T13:43:00Z">
            <w:rPr>
              <w:spacing w:val="-4"/>
            </w:rPr>
          </w:rPrChange>
        </w:rPr>
        <w:t>health</w:t>
      </w:r>
      <w:r>
        <w:rPr>
          <w:rPrChange w:id="126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269" w:author="Kendra Wyant" w:date="2023-05-31T13:43:00Z">
            <w:rPr>
              <w:spacing w:val="-4"/>
            </w:rPr>
          </w:rPrChange>
        </w:rPr>
        <w:t>applications.</w:t>
      </w:r>
      <w:r>
        <w:rPr>
          <w:spacing w:val="19"/>
          <w:rPrChange w:id="127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Will</w:t>
      </w:r>
      <w:r>
        <w:rPr>
          <w:spacing w:val="-2"/>
          <w:rPrChange w:id="127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individuals consent to</w:t>
      </w:r>
      <w:r>
        <w:rPr>
          <w:spacing w:val="-2"/>
          <w:rPrChange w:id="1272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2"/>
          <w:rPrChange w:id="127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use of</w:t>
      </w:r>
      <w:r>
        <w:rPr>
          <w:spacing w:val="-2"/>
          <w:rPrChange w:id="1274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personal sensing methods?</w:t>
      </w:r>
      <w:r>
        <w:rPr>
          <w:spacing w:val="20"/>
          <w:rPrChange w:id="1275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2"/>
        </w:rPr>
        <w:t>Will they</w:t>
      </w:r>
      <w:r>
        <w:rPr>
          <w:spacing w:val="-2"/>
          <w:rPrChange w:id="127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opt-in</w:t>
      </w:r>
      <w:r>
        <w:rPr>
          <w:spacing w:val="-3"/>
        </w:rPr>
        <w:t xml:space="preserve"> </w:t>
      </w:r>
      <w:r>
        <w:rPr>
          <w:spacing w:val="-2"/>
        </w:rPr>
        <w:t>to allow for</w:t>
      </w:r>
      <w:r>
        <w:rPr>
          <w:spacing w:val="-2"/>
          <w:rPrChange w:id="127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passive</w:t>
      </w:r>
      <w:r>
        <w:rPr>
          <w:spacing w:val="-2"/>
          <w:rPrChange w:id="127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measurement</w:t>
      </w:r>
      <w:r>
        <w:rPr>
          <w:spacing w:val="-3"/>
        </w:rPr>
        <w:t xml:space="preserve"> </w:t>
      </w:r>
      <w:r>
        <w:rPr>
          <w:spacing w:val="-2"/>
        </w:rPr>
        <w:t>methods?</w:t>
      </w:r>
      <w:r>
        <w:rPr>
          <w:spacing w:val="18"/>
          <w:rPrChange w:id="1279" w:author="Kendra Wyant" w:date="2023-05-31T13:43:00Z">
            <w:rPr>
              <w:spacing w:val="16"/>
            </w:rPr>
          </w:rPrChange>
        </w:rPr>
        <w:t xml:space="preserve"> </w:t>
      </w:r>
      <w:r>
        <w:rPr>
          <w:spacing w:val="-2"/>
        </w:rPr>
        <w:t>Can</w:t>
      </w:r>
      <w:r>
        <w:rPr>
          <w:spacing w:val="-2"/>
          <w:rPrChange w:id="1280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they</w:t>
      </w:r>
      <w:r>
        <w:rPr>
          <w:spacing w:val="-3"/>
          <w:rPrChange w:id="128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sustain</w:t>
      </w:r>
      <w:r>
        <w:rPr>
          <w:spacing w:val="-2"/>
          <w:rPrChange w:id="1282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3"/>
          <w:rPrChange w:id="128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behaviors</w:t>
      </w:r>
      <w:r>
        <w:rPr>
          <w:spacing w:val="-2"/>
          <w:rPrChange w:id="128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necessary</w:t>
      </w:r>
      <w:r>
        <w:rPr>
          <w:spacing w:val="-6"/>
          <w:rPrChange w:id="128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6"/>
          <w:rPrChange w:id="128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active</w:t>
      </w:r>
      <w:r>
        <w:rPr>
          <w:spacing w:val="-6"/>
          <w:rPrChange w:id="128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288" w:author="Kendra Wyant" w:date="2023-05-31T13:43:00Z">
            <w:rPr>
              <w:spacing w:val="-6"/>
            </w:rPr>
          </w:rPrChange>
        </w:rPr>
        <w:t>measurement</w:t>
      </w:r>
      <w:r>
        <w:rPr>
          <w:spacing w:val="-6"/>
        </w:rPr>
        <w:t xml:space="preserve"> </w:t>
      </w:r>
      <w:r>
        <w:rPr>
          <w:spacing w:val="-2"/>
          <w:rPrChange w:id="1289" w:author="Kendra Wyant" w:date="2023-05-31T13:43:00Z">
            <w:rPr>
              <w:spacing w:val="-6"/>
            </w:rPr>
          </w:rPrChange>
        </w:rPr>
        <w:t>methods</w:t>
      </w:r>
      <w:r>
        <w:rPr>
          <w:spacing w:val="-6"/>
        </w:rPr>
        <w:t xml:space="preserve"> </w:t>
      </w:r>
      <w:r>
        <w:rPr>
          <w:spacing w:val="-2"/>
          <w:rPrChange w:id="1290" w:author="Kendra Wyant" w:date="2023-05-31T13:43:00Z">
            <w:rPr>
              <w:spacing w:val="-6"/>
            </w:rPr>
          </w:rPrChange>
        </w:rPr>
        <w:t>for</w:t>
      </w:r>
      <w:r>
        <w:rPr>
          <w:spacing w:val="-6"/>
        </w:rPr>
        <w:t xml:space="preserve"> </w:t>
      </w:r>
      <w:r>
        <w:rPr>
          <w:spacing w:val="-2"/>
          <w:rPrChange w:id="1291" w:author="Kendra Wyant" w:date="2023-05-31T13:43:00Z">
            <w:rPr>
              <w:spacing w:val="-6"/>
            </w:rPr>
          </w:rPrChange>
        </w:rPr>
        <w:t>longer</w:t>
      </w:r>
      <w:r>
        <w:rPr>
          <w:spacing w:val="-6"/>
        </w:rPr>
        <w:t xml:space="preserve"> </w:t>
      </w:r>
      <w:r>
        <w:rPr>
          <w:spacing w:val="-2"/>
          <w:rPrChange w:id="1292" w:author="Kendra Wyant" w:date="2023-05-31T13:43:00Z">
            <w:rPr>
              <w:spacing w:val="-6"/>
            </w:rPr>
          </w:rPrChange>
        </w:rPr>
        <w:t>periods</w:t>
      </w:r>
      <w:r>
        <w:rPr>
          <w:spacing w:val="-6"/>
        </w:rPr>
        <w:t xml:space="preserve"> </w:t>
      </w:r>
      <w:r>
        <w:rPr>
          <w:spacing w:val="-2"/>
          <w:rPrChange w:id="1293" w:author="Kendra Wyant" w:date="2023-05-31T13:43:00Z">
            <w:rPr>
              <w:spacing w:val="-6"/>
            </w:rPr>
          </w:rPrChange>
        </w:rPr>
        <w:t>of</w:t>
      </w:r>
      <w:r>
        <w:rPr>
          <w:spacing w:val="-6"/>
        </w:rPr>
        <w:t xml:space="preserve"> </w:t>
      </w:r>
      <w:r>
        <w:rPr>
          <w:spacing w:val="-2"/>
          <w:rPrChange w:id="1294" w:author="Kendra Wyant" w:date="2023-05-31T13:43:00Z">
            <w:rPr>
              <w:spacing w:val="-6"/>
            </w:rPr>
          </w:rPrChange>
        </w:rPr>
        <w:t>time?</w:t>
      </w:r>
      <w:r>
        <w:rPr>
          <w:spacing w:val="12"/>
          <w:rPrChange w:id="1295" w:author="Kendra Wyant" w:date="2023-05-31T13:43:00Z">
            <w:rPr>
              <w:spacing w:val="15"/>
            </w:rPr>
          </w:rPrChange>
        </w:rPr>
        <w:t xml:space="preserve"> </w:t>
      </w:r>
      <w:r>
        <w:rPr>
          <w:spacing w:val="-2"/>
          <w:rPrChange w:id="1296" w:author="Kendra Wyant" w:date="2023-05-31T13:43:00Z">
            <w:rPr>
              <w:spacing w:val="-6"/>
            </w:rPr>
          </w:rPrChange>
        </w:rPr>
        <w:t>Do</w:t>
      </w:r>
      <w:r>
        <w:rPr>
          <w:spacing w:val="-6"/>
        </w:rPr>
        <w:t xml:space="preserve"> </w:t>
      </w:r>
      <w:r>
        <w:rPr>
          <w:spacing w:val="-2"/>
          <w:rPrChange w:id="1297" w:author="Kendra Wyant" w:date="2023-05-31T13:43:00Z">
            <w:rPr>
              <w:spacing w:val="-6"/>
            </w:rPr>
          </w:rPrChange>
        </w:rPr>
        <w:t>they</w:t>
      </w:r>
      <w:r>
        <w:rPr>
          <w:spacing w:val="-6"/>
        </w:rPr>
        <w:t xml:space="preserve"> </w:t>
      </w:r>
      <w:r>
        <w:rPr>
          <w:spacing w:val="-2"/>
          <w:rPrChange w:id="1298" w:author="Kendra Wyant" w:date="2023-05-31T13:43:00Z">
            <w:rPr>
              <w:spacing w:val="-6"/>
            </w:rPr>
          </w:rPrChange>
        </w:rPr>
        <w:t>perceive specific</w:t>
      </w:r>
      <w:r>
        <w:rPr>
          <w:spacing w:val="-10"/>
          <w:rPrChange w:id="129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300" w:author="Kendra Wyant" w:date="2023-05-31T13:43:00Z">
            <w:rPr>
              <w:spacing w:val="-6"/>
            </w:rPr>
          </w:rPrChange>
        </w:rPr>
        <w:t>personal</w:t>
      </w:r>
      <w:r>
        <w:rPr>
          <w:spacing w:val="-9"/>
          <w:rPrChange w:id="130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302" w:author="Kendra Wyant" w:date="2023-05-31T13:43:00Z">
            <w:rPr>
              <w:spacing w:val="-6"/>
            </w:rPr>
          </w:rPrChange>
        </w:rPr>
        <w:t>sensing</w:t>
      </w:r>
      <w:r>
        <w:rPr>
          <w:spacing w:val="-9"/>
          <w:rPrChange w:id="130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304" w:author="Kendra Wyant" w:date="2023-05-31T13:43:00Z">
            <w:rPr>
              <w:spacing w:val="-4"/>
            </w:rPr>
          </w:rPrChange>
        </w:rPr>
        <w:t>methods</w:t>
      </w:r>
      <w:r>
        <w:rPr>
          <w:spacing w:val="-10"/>
          <w:rPrChange w:id="130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306" w:author="Kendra Wyant" w:date="2023-05-31T13:43:00Z">
            <w:rPr>
              <w:spacing w:val="-4"/>
            </w:rPr>
          </w:rPrChange>
        </w:rPr>
        <w:t>as</w:t>
      </w:r>
      <w:r>
        <w:rPr>
          <w:spacing w:val="-10"/>
        </w:rPr>
        <w:t xml:space="preserve"> </w:t>
      </w:r>
      <w:r>
        <w:rPr>
          <w:spacing w:val="-2"/>
          <w:rPrChange w:id="1307" w:author="Kendra Wyant" w:date="2023-05-31T13:43:00Z">
            <w:rPr>
              <w:spacing w:val="-4"/>
            </w:rPr>
          </w:rPrChange>
        </w:rPr>
        <w:t>burdensome</w:t>
      </w:r>
      <w:r>
        <w:rPr>
          <w:spacing w:val="-9"/>
          <w:rPrChange w:id="130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309" w:author="Kendra Wyant" w:date="2023-05-31T13:43:00Z">
            <w:rPr>
              <w:spacing w:val="-4"/>
            </w:rPr>
          </w:rPrChange>
        </w:rPr>
        <w:t>or</w:t>
      </w:r>
      <w:r>
        <w:rPr>
          <w:spacing w:val="-10"/>
        </w:rPr>
        <w:t xml:space="preserve"> </w:t>
      </w:r>
      <w:r>
        <w:rPr>
          <w:spacing w:val="-2"/>
          <w:rPrChange w:id="1310" w:author="Kendra Wyant" w:date="2023-05-31T13:43:00Z">
            <w:rPr>
              <w:spacing w:val="-4"/>
            </w:rPr>
          </w:rPrChange>
        </w:rPr>
        <w:t>dislike</w:t>
      </w:r>
      <w:r>
        <w:rPr>
          <w:spacing w:val="-9"/>
          <w:rPrChange w:id="131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312" w:author="Kendra Wyant" w:date="2023-05-31T13:43:00Z">
            <w:rPr>
              <w:spacing w:val="-4"/>
            </w:rPr>
          </w:rPrChange>
        </w:rPr>
        <w:t>them?</w:t>
      </w:r>
      <w:r>
        <w:rPr>
          <w:spacing w:val="7"/>
          <w:rPrChange w:id="1313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2"/>
          <w:rPrChange w:id="1314" w:author="Kendra Wyant" w:date="2023-05-31T13:43:00Z">
            <w:rPr>
              <w:spacing w:val="-4"/>
            </w:rPr>
          </w:rPrChange>
        </w:rPr>
        <w:t>Answers</w:t>
      </w:r>
      <w:r>
        <w:rPr>
          <w:spacing w:val="-10"/>
          <w:rPrChange w:id="131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316" w:author="Kendra Wyant" w:date="2023-05-31T13:43:00Z">
            <w:rPr>
              <w:spacing w:val="-4"/>
            </w:rPr>
          </w:rPrChange>
        </w:rPr>
        <w:t>to</w:t>
      </w:r>
      <w:r>
        <w:rPr>
          <w:spacing w:val="-9"/>
          <w:rPrChange w:id="131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318" w:author="Kendra Wyant" w:date="2023-05-31T13:43:00Z">
            <w:rPr>
              <w:spacing w:val="-4"/>
            </w:rPr>
          </w:rPrChange>
        </w:rPr>
        <w:t>these</w:t>
      </w:r>
      <w:r>
        <w:rPr>
          <w:spacing w:val="-2"/>
          <w:rPrChange w:id="131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320" w:author="Kendra Wyant" w:date="2023-05-31T13:43:00Z">
            <w:rPr>
              <w:spacing w:val="-4"/>
            </w:rPr>
          </w:rPrChange>
        </w:rPr>
        <w:t>questions</w:t>
      </w:r>
      <w:r>
        <w:rPr>
          <w:spacing w:val="-10"/>
        </w:rPr>
        <w:t xml:space="preserve"> </w:t>
      </w:r>
      <w:r>
        <w:rPr>
          <w:rPrChange w:id="1321" w:author="Kendra Wyant" w:date="2023-05-31T13:43:00Z">
            <w:rPr>
              <w:spacing w:val="-4"/>
            </w:rPr>
          </w:rPrChange>
        </w:rPr>
        <w:t>about</w:t>
      </w:r>
      <w:r>
        <w:rPr>
          <w:spacing w:val="-10"/>
        </w:rPr>
        <w:t xml:space="preserve"> </w:t>
      </w:r>
      <w:r>
        <w:rPr>
          <w:rPrChange w:id="1322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</w:rPr>
        <w:t xml:space="preserve"> </w:t>
      </w:r>
      <w:r>
        <w:rPr>
          <w:rPrChange w:id="1323" w:author="Kendra Wyant" w:date="2023-05-31T13:43:00Z">
            <w:rPr>
              <w:spacing w:val="-4"/>
            </w:rPr>
          </w:rPrChange>
        </w:rPr>
        <w:t>acceptability</w:t>
      </w:r>
      <w:r>
        <w:rPr>
          <w:spacing w:val="-10"/>
          <w:rPrChange w:id="1324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325" w:author="Kendra Wyant" w:date="2023-05-31T13:43:00Z">
            <w:rPr>
              <w:spacing w:val="-4"/>
            </w:rPr>
          </w:rPrChange>
        </w:rPr>
        <w:t>of</w:t>
      </w:r>
      <w:r>
        <w:rPr>
          <w:spacing w:val="-10"/>
          <w:rPrChange w:id="132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327" w:author="Kendra Wyant" w:date="2023-05-31T13:43:00Z">
            <w:rPr>
              <w:spacing w:val="-4"/>
            </w:rPr>
          </w:rPrChange>
        </w:rPr>
        <w:t>personal</w:t>
      </w:r>
      <w:r>
        <w:rPr>
          <w:spacing w:val="-9"/>
          <w:rPrChange w:id="1328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329" w:author="Kendra Wyant" w:date="2023-05-31T13:43:00Z">
            <w:rPr>
              <w:spacing w:val="-4"/>
            </w:rPr>
          </w:rPrChange>
        </w:rPr>
        <w:t>sensing</w:t>
      </w:r>
      <w:r>
        <w:rPr>
          <w:spacing w:val="-9"/>
          <w:rPrChange w:id="1330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331" w:author="Kendra Wyant" w:date="2023-05-31T13:43:00Z">
            <w:rPr>
              <w:spacing w:val="-4"/>
            </w:rPr>
          </w:rPrChange>
        </w:rPr>
        <w:t>methods</w:t>
      </w:r>
      <w:r>
        <w:rPr>
          <w:spacing w:val="-9"/>
          <w:rPrChange w:id="1332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333" w:author="Kendra Wyant" w:date="2023-05-31T13:43:00Z">
            <w:rPr>
              <w:spacing w:val="-4"/>
            </w:rPr>
          </w:rPrChange>
        </w:rPr>
        <w:t>are</w:t>
      </w:r>
      <w:r>
        <w:rPr>
          <w:spacing w:val="-10"/>
          <w:rPrChange w:id="1334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335" w:author="Kendra Wyant" w:date="2023-05-31T13:43:00Z">
            <w:rPr>
              <w:spacing w:val="-4"/>
            </w:rPr>
          </w:rPrChange>
        </w:rPr>
        <w:t>central</w:t>
      </w:r>
      <w:r>
        <w:rPr>
          <w:spacing w:val="-10"/>
          <w:rPrChange w:id="133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337" w:author="Kendra Wyant" w:date="2023-05-31T13:43:00Z">
            <w:rPr>
              <w:spacing w:val="-4"/>
            </w:rPr>
          </w:rPrChange>
        </w:rPr>
        <w:t>to</w:t>
      </w:r>
      <w:r>
        <w:rPr>
          <w:spacing w:val="-10"/>
          <w:rPrChange w:id="1338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339" w:author="Kendra Wyant" w:date="2023-05-31T13:43:00Z">
            <w:rPr>
              <w:spacing w:val="-4"/>
            </w:rPr>
          </w:rPrChange>
        </w:rPr>
        <w:t>its</w:t>
      </w:r>
      <w:r>
        <w:rPr>
          <w:spacing w:val="-10"/>
          <w:rPrChange w:id="1340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341" w:author="Kendra Wyant" w:date="2023-05-31T13:43:00Z">
            <w:rPr>
              <w:spacing w:val="-4"/>
            </w:rPr>
          </w:rPrChange>
        </w:rPr>
        <w:t>feasibility</w:t>
      </w:r>
      <w:del w:id="1342" w:author="Kendra Wyant" w:date="2023-05-31T13:43:00Z">
        <w:r w:rsidR="00F53A9D">
          <w:rPr>
            <w:spacing w:val="-4"/>
          </w:rPr>
          <w:delText xml:space="preserve"> </w:delText>
        </w:r>
      </w:del>
      <w:moveFromRangeStart w:id="1343" w:author="Kendra Wyant" w:date="2023-05-31T13:43:00Z" w:name="move136433007"/>
      <w:moveFrom w:id="1344" w:author="Kendra Wyant" w:date="2023-05-31T13:43:00Z">
        <w:r>
          <w:rPr>
            <w:spacing w:val="-2"/>
            <w:rPrChange w:id="1345" w:author="Kendra Wyant" w:date="2023-05-31T13:43:00Z">
              <w:rPr>
                <w:spacing w:val="-4"/>
              </w:rPr>
            </w:rPrChange>
          </w:rPr>
          <w:t>for</w:t>
        </w:r>
        <w:r>
          <w:rPr>
            <w:spacing w:val="-9"/>
            <w:rPrChange w:id="1346" w:author="Kendra Wyant" w:date="2023-05-31T13:43:00Z">
              <w:rPr>
                <w:spacing w:val="-4"/>
              </w:rPr>
            </w:rPrChange>
          </w:rPr>
          <w:t xml:space="preserve"> </w:t>
        </w:r>
        <w:r>
          <w:rPr>
            <w:spacing w:val="-2"/>
            <w:rPrChange w:id="1347" w:author="Kendra Wyant" w:date="2023-05-31T13:43:00Z">
              <w:rPr>
                <w:spacing w:val="-4"/>
              </w:rPr>
            </w:rPrChange>
          </w:rPr>
          <w:t>both</w:t>
        </w:r>
        <w:r>
          <w:rPr>
            <w:spacing w:val="-8"/>
            <w:rPrChange w:id="1348" w:author="Kendra Wyant" w:date="2023-05-31T13:43:00Z">
              <w:rPr>
                <w:spacing w:val="-4"/>
              </w:rPr>
            </w:rPrChange>
          </w:rPr>
          <w:t xml:space="preserve"> </w:t>
        </w:r>
        <w:r>
          <w:rPr>
            <w:spacing w:val="-2"/>
            <w:rPrChange w:id="1349" w:author="Kendra Wyant" w:date="2023-05-31T13:43:00Z">
              <w:rPr>
                <w:spacing w:val="-4"/>
              </w:rPr>
            </w:rPrChange>
          </w:rPr>
          <w:t>mental</w:t>
        </w:r>
        <w:r>
          <w:rPr>
            <w:spacing w:val="-9"/>
            <w:rPrChange w:id="1350" w:author="Kendra Wyant" w:date="2023-05-31T13:43:00Z">
              <w:rPr>
                <w:spacing w:val="-4"/>
              </w:rPr>
            </w:rPrChange>
          </w:rPr>
          <w:t xml:space="preserve"> </w:t>
        </w:r>
        <w:r>
          <w:rPr>
            <w:spacing w:val="-2"/>
            <w:rPrChange w:id="1351" w:author="Kendra Wyant" w:date="2023-05-31T13:43:00Z">
              <w:rPr>
                <w:spacing w:val="-4"/>
              </w:rPr>
            </w:rPrChange>
          </w:rPr>
          <w:t>health</w:t>
        </w:r>
        <w:r>
          <w:rPr>
            <w:spacing w:val="-9"/>
            <w:rPrChange w:id="1352" w:author="Kendra Wyant" w:date="2023-05-31T13:43:00Z">
              <w:rPr>
                <w:spacing w:val="-4"/>
              </w:rPr>
            </w:rPrChange>
          </w:rPr>
          <w:t xml:space="preserve"> </w:t>
        </w:r>
        <w:r>
          <w:rPr>
            <w:spacing w:val="-2"/>
            <w:rPrChange w:id="1353" w:author="Kendra Wyant" w:date="2023-05-31T13:43:00Z">
              <w:rPr>
                <w:spacing w:val="-4"/>
              </w:rPr>
            </w:rPrChange>
          </w:rPr>
          <w:t>research</w:t>
        </w:r>
        <w:r>
          <w:rPr>
            <w:spacing w:val="-9"/>
            <w:rPrChange w:id="1354" w:author="Kendra Wyant" w:date="2023-05-31T13:43:00Z">
              <w:rPr>
                <w:spacing w:val="-4"/>
              </w:rPr>
            </w:rPrChange>
          </w:rPr>
          <w:t xml:space="preserve"> </w:t>
        </w:r>
        <w:r>
          <w:rPr>
            <w:spacing w:val="-2"/>
            <w:rPrChange w:id="1355" w:author="Kendra Wyant" w:date="2023-05-31T13:43:00Z">
              <w:rPr>
                <w:spacing w:val="-4"/>
              </w:rPr>
            </w:rPrChange>
          </w:rPr>
          <w:t>and</w:t>
        </w:r>
        <w:r>
          <w:rPr>
            <w:spacing w:val="-8"/>
            <w:rPrChange w:id="1356" w:author="Kendra Wyant" w:date="2023-05-31T13:43:00Z">
              <w:rPr>
                <w:spacing w:val="-4"/>
              </w:rPr>
            </w:rPrChange>
          </w:rPr>
          <w:t xml:space="preserve"> </w:t>
        </w:r>
        <w:r>
          <w:rPr>
            <w:spacing w:val="-2"/>
          </w:rPr>
          <w:t>applications.</w:t>
        </w:r>
      </w:moveFrom>
      <w:moveFromRangeEnd w:id="1343"/>
    </w:p>
    <w:p w14:paraId="257565AB" w14:textId="77777777" w:rsidR="003146FC" w:rsidRDefault="003146FC">
      <w:pPr>
        <w:spacing w:line="355" w:lineRule="auto"/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23CA27F7" w14:textId="77777777" w:rsidR="003146FC" w:rsidRDefault="003146FC">
      <w:pPr>
        <w:pStyle w:val="BodyText"/>
        <w:rPr>
          <w:ins w:id="1357" w:author="Kendra Wyant" w:date="2023-05-31T13:43:00Z"/>
          <w:sz w:val="9"/>
        </w:rPr>
      </w:pPr>
    </w:p>
    <w:p w14:paraId="3238404D" w14:textId="77777777" w:rsidR="00DC3B47" w:rsidRDefault="004E27B8">
      <w:pPr>
        <w:pStyle w:val="BodyText"/>
        <w:rPr>
          <w:del w:id="1358" w:author="Kendra Wyant" w:date="2023-05-31T13:43:00Z"/>
          <w:sz w:val="9"/>
        </w:rPr>
      </w:pPr>
      <w:moveToRangeStart w:id="1359" w:author="Kendra Wyant" w:date="2023-05-31T13:43:00Z" w:name="move136433007"/>
      <w:moveTo w:id="1360" w:author="Kendra Wyant" w:date="2023-05-31T13:43:00Z">
        <w:r>
          <w:rPr>
            <w:spacing w:val="-2"/>
            <w:rPrChange w:id="1361" w:author="Kendra Wyant" w:date="2023-05-31T13:43:00Z">
              <w:rPr>
                <w:spacing w:val="-4"/>
              </w:rPr>
            </w:rPrChange>
          </w:rPr>
          <w:t>for</w:t>
        </w:r>
        <w:r>
          <w:rPr>
            <w:spacing w:val="-9"/>
            <w:rPrChange w:id="1362" w:author="Kendra Wyant" w:date="2023-05-31T13:43:00Z">
              <w:rPr>
                <w:spacing w:val="-4"/>
              </w:rPr>
            </w:rPrChange>
          </w:rPr>
          <w:t xml:space="preserve"> </w:t>
        </w:r>
        <w:r>
          <w:rPr>
            <w:spacing w:val="-2"/>
            <w:rPrChange w:id="1363" w:author="Kendra Wyant" w:date="2023-05-31T13:43:00Z">
              <w:rPr>
                <w:spacing w:val="-4"/>
              </w:rPr>
            </w:rPrChange>
          </w:rPr>
          <w:t>both</w:t>
        </w:r>
        <w:r>
          <w:rPr>
            <w:spacing w:val="-8"/>
            <w:rPrChange w:id="1364" w:author="Kendra Wyant" w:date="2023-05-31T13:43:00Z">
              <w:rPr>
                <w:spacing w:val="-4"/>
              </w:rPr>
            </w:rPrChange>
          </w:rPr>
          <w:t xml:space="preserve"> </w:t>
        </w:r>
        <w:r>
          <w:rPr>
            <w:spacing w:val="-2"/>
            <w:rPrChange w:id="1365" w:author="Kendra Wyant" w:date="2023-05-31T13:43:00Z">
              <w:rPr>
                <w:spacing w:val="-4"/>
              </w:rPr>
            </w:rPrChange>
          </w:rPr>
          <w:t>mental</w:t>
        </w:r>
        <w:r>
          <w:rPr>
            <w:spacing w:val="-9"/>
            <w:rPrChange w:id="1366" w:author="Kendra Wyant" w:date="2023-05-31T13:43:00Z">
              <w:rPr>
                <w:spacing w:val="-4"/>
              </w:rPr>
            </w:rPrChange>
          </w:rPr>
          <w:t xml:space="preserve"> </w:t>
        </w:r>
        <w:r>
          <w:rPr>
            <w:spacing w:val="-2"/>
            <w:rPrChange w:id="1367" w:author="Kendra Wyant" w:date="2023-05-31T13:43:00Z">
              <w:rPr>
                <w:spacing w:val="-4"/>
              </w:rPr>
            </w:rPrChange>
          </w:rPr>
          <w:t>health</w:t>
        </w:r>
        <w:r>
          <w:rPr>
            <w:spacing w:val="-9"/>
            <w:rPrChange w:id="1368" w:author="Kendra Wyant" w:date="2023-05-31T13:43:00Z">
              <w:rPr>
                <w:spacing w:val="-4"/>
              </w:rPr>
            </w:rPrChange>
          </w:rPr>
          <w:t xml:space="preserve"> </w:t>
        </w:r>
        <w:r>
          <w:rPr>
            <w:spacing w:val="-2"/>
            <w:rPrChange w:id="1369" w:author="Kendra Wyant" w:date="2023-05-31T13:43:00Z">
              <w:rPr>
                <w:spacing w:val="-4"/>
              </w:rPr>
            </w:rPrChange>
          </w:rPr>
          <w:t>research</w:t>
        </w:r>
        <w:r>
          <w:rPr>
            <w:spacing w:val="-9"/>
            <w:rPrChange w:id="1370" w:author="Kendra Wyant" w:date="2023-05-31T13:43:00Z">
              <w:rPr>
                <w:spacing w:val="-4"/>
              </w:rPr>
            </w:rPrChange>
          </w:rPr>
          <w:t xml:space="preserve"> </w:t>
        </w:r>
        <w:r>
          <w:rPr>
            <w:spacing w:val="-2"/>
            <w:rPrChange w:id="1371" w:author="Kendra Wyant" w:date="2023-05-31T13:43:00Z">
              <w:rPr>
                <w:spacing w:val="-4"/>
              </w:rPr>
            </w:rPrChange>
          </w:rPr>
          <w:t>and</w:t>
        </w:r>
        <w:r>
          <w:rPr>
            <w:spacing w:val="-8"/>
            <w:rPrChange w:id="1372" w:author="Kendra Wyant" w:date="2023-05-31T13:43:00Z">
              <w:rPr>
                <w:spacing w:val="-4"/>
              </w:rPr>
            </w:rPrChange>
          </w:rPr>
          <w:t xml:space="preserve"> </w:t>
        </w:r>
        <w:r>
          <w:rPr>
            <w:spacing w:val="-2"/>
          </w:rPr>
          <w:t>applications.</w:t>
        </w:r>
      </w:moveTo>
      <w:moveToRangeEnd w:id="1359"/>
    </w:p>
    <w:p w14:paraId="1D6BF637" w14:textId="33079068" w:rsidR="003146FC" w:rsidRDefault="003146FC">
      <w:pPr>
        <w:pStyle w:val="BodyText"/>
        <w:spacing w:before="118"/>
        <w:ind w:left="160"/>
        <w:rPr>
          <w:ins w:id="1373" w:author="Kendra Wyant" w:date="2023-05-31T13:43:00Z"/>
        </w:rPr>
      </w:pPr>
    </w:p>
    <w:p w14:paraId="51D15A65" w14:textId="77777777" w:rsidR="003146FC" w:rsidRDefault="004E27B8">
      <w:pPr>
        <w:pStyle w:val="BodyText"/>
        <w:spacing w:before="274" w:line="355" w:lineRule="auto"/>
        <w:ind w:left="160" w:right="553" w:firstLine="576"/>
        <w:pPrChange w:id="1374" w:author="Kendra Wyant" w:date="2023-05-31T13:43:00Z">
          <w:pPr>
            <w:pStyle w:val="BodyText"/>
            <w:spacing w:before="118" w:line="355" w:lineRule="auto"/>
            <w:ind w:left="151" w:right="556" w:firstLine="584"/>
          </w:pPr>
        </w:pPrChange>
      </w:pPr>
      <w:r>
        <w:t>The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influenced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degree</w:t>
      </w:r>
      <w:r>
        <w:rPr>
          <w:spacing w:val="-10"/>
        </w:rPr>
        <w:t xml:space="preserve"> </w:t>
      </w:r>
      <w:r>
        <w:t>of active effort required from the participant or patient to collect the raw data (i.e., the method’s</w:t>
      </w:r>
      <w:r>
        <w:rPr>
          <w:spacing w:val="-10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burden)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 xml:space="preserve">collected). </w:t>
      </w:r>
      <w:r>
        <w:rPr>
          <w:spacing w:val="-6"/>
          <w:rPrChange w:id="1375" w:author="Kendra Wyant" w:date="2023-05-31T13:43:00Z">
            <w:rPr>
              <w:spacing w:val="-4"/>
            </w:rPr>
          </w:rPrChange>
        </w:rPr>
        <w:t>As</w:t>
      </w:r>
      <w:r>
        <w:rPr>
          <w:spacing w:val="-6"/>
          <w:rPrChange w:id="137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1377" w:author="Kendra Wyant" w:date="2023-05-31T13:43:00Z">
            <w:rPr>
              <w:spacing w:val="-4"/>
            </w:rPr>
          </w:rPrChange>
        </w:rPr>
        <w:t>such,</w:t>
      </w:r>
      <w:r>
        <w:rPr>
          <w:spacing w:val="-6"/>
          <w:rPrChange w:id="137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1379" w:author="Kendra Wyant" w:date="2023-05-31T13:43:00Z">
            <w:rPr>
              <w:spacing w:val="-4"/>
            </w:rPr>
          </w:rPrChange>
        </w:rPr>
        <w:t>acceptability</w:t>
      </w:r>
      <w:r>
        <w:rPr>
          <w:spacing w:val="-6"/>
          <w:rPrChange w:id="138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  <w:rPrChange w:id="1381" w:author="Kendra Wyant" w:date="2023-05-31T13:43:00Z">
            <w:rPr>
              <w:spacing w:val="-4"/>
            </w:rPr>
          </w:rPrChange>
        </w:rPr>
        <w:t>may</w:t>
      </w:r>
      <w:r>
        <w:rPr>
          <w:spacing w:val="-6"/>
          <w:rPrChange w:id="138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  <w:rPrChange w:id="1383" w:author="Kendra Wyant" w:date="2023-05-31T13:43:00Z">
            <w:rPr>
              <w:spacing w:val="-4"/>
            </w:rPr>
          </w:rPrChange>
        </w:rPr>
        <w:t>vary</w:t>
      </w:r>
      <w:r>
        <w:rPr>
          <w:spacing w:val="-6"/>
          <w:rPrChange w:id="138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1385" w:author="Kendra Wyant" w:date="2023-05-31T13:43:00Z">
            <w:rPr>
              <w:spacing w:val="-4"/>
            </w:rPr>
          </w:rPrChange>
        </w:rPr>
        <w:t>across</w:t>
      </w:r>
      <w:r>
        <w:rPr>
          <w:spacing w:val="-6"/>
          <w:rPrChange w:id="138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1387" w:author="Kendra Wyant" w:date="2023-05-31T13:43:00Z">
            <w:rPr>
              <w:spacing w:val="-4"/>
            </w:rPr>
          </w:rPrChange>
        </w:rPr>
        <w:t>different</w:t>
      </w:r>
      <w:r>
        <w:rPr>
          <w:spacing w:val="-6"/>
          <w:rPrChange w:id="138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1389" w:author="Kendra Wyant" w:date="2023-05-31T13:43:00Z">
            <w:rPr>
              <w:spacing w:val="-4"/>
            </w:rPr>
          </w:rPrChange>
        </w:rPr>
        <w:t>personal</w:t>
      </w:r>
      <w:r>
        <w:rPr>
          <w:spacing w:val="-6"/>
          <w:rPrChange w:id="139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  <w:rPrChange w:id="1391" w:author="Kendra Wyant" w:date="2023-05-31T13:43:00Z">
            <w:rPr>
              <w:spacing w:val="-4"/>
            </w:rPr>
          </w:rPrChange>
        </w:rPr>
        <w:t>sensing</w:t>
      </w:r>
      <w:r>
        <w:rPr>
          <w:spacing w:val="-6"/>
          <w:rPrChange w:id="139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  <w:rPrChange w:id="1393" w:author="Kendra Wyant" w:date="2023-05-31T13:43:00Z">
            <w:rPr>
              <w:spacing w:val="-4"/>
            </w:rPr>
          </w:rPrChange>
        </w:rPr>
        <w:t>methods</w:t>
      </w:r>
      <w:r>
        <w:rPr>
          <w:spacing w:val="-6"/>
          <w:rPrChange w:id="139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1395" w:author="Kendra Wyant" w:date="2023-05-31T13:43:00Z">
            <w:rPr>
              <w:spacing w:val="-4"/>
            </w:rPr>
          </w:rPrChange>
        </w:rPr>
        <w:t>and</w:t>
      </w:r>
      <w:r>
        <w:rPr>
          <w:spacing w:val="-6"/>
          <w:rPrChange w:id="139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  <w:rPrChange w:id="1397" w:author="Kendra Wyant" w:date="2023-05-31T13:43:00Z">
            <w:rPr>
              <w:spacing w:val="-4"/>
            </w:rPr>
          </w:rPrChange>
        </w:rPr>
        <w:t xml:space="preserve">comparisons </w:t>
      </w:r>
      <w:r>
        <w:rPr>
          <w:spacing w:val="-2"/>
          <w:rPrChange w:id="1398" w:author="Kendra Wyant" w:date="2023-05-31T13:43:00Z">
            <w:rPr>
              <w:spacing w:val="-8"/>
            </w:rPr>
          </w:rPrChange>
        </w:rPr>
        <w:t>across</w:t>
      </w:r>
      <w:r>
        <w:rPr>
          <w:spacing w:val="-7"/>
          <w:rPrChange w:id="139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400" w:author="Kendra Wyant" w:date="2023-05-31T13:43:00Z">
            <w:rPr>
              <w:spacing w:val="-8"/>
            </w:rPr>
          </w:rPrChange>
        </w:rPr>
        <w:t>methods</w:t>
      </w:r>
      <w:r>
        <w:rPr>
          <w:spacing w:val="-6"/>
          <w:rPrChange w:id="140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402" w:author="Kendra Wyant" w:date="2023-05-31T13:43:00Z">
            <w:rPr>
              <w:spacing w:val="-8"/>
            </w:rPr>
          </w:rPrChange>
        </w:rPr>
        <w:t>within</w:t>
      </w:r>
      <w:r>
        <w:rPr>
          <w:spacing w:val="-6"/>
          <w:rPrChange w:id="140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404" w:author="Kendra Wyant" w:date="2023-05-31T13:43:00Z">
            <w:rPr>
              <w:spacing w:val="-8"/>
            </w:rPr>
          </w:rPrChange>
        </w:rPr>
        <w:t>the</w:t>
      </w:r>
      <w:r>
        <w:rPr>
          <w:spacing w:val="-7"/>
          <w:rPrChange w:id="140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406" w:author="Kendra Wyant" w:date="2023-05-31T13:43:00Z">
            <w:rPr>
              <w:spacing w:val="-8"/>
            </w:rPr>
          </w:rPrChange>
        </w:rPr>
        <w:t>same</w:t>
      </w:r>
      <w:r>
        <w:rPr>
          <w:spacing w:val="-6"/>
          <w:rPrChange w:id="140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408" w:author="Kendra Wyant" w:date="2023-05-31T13:43:00Z">
            <w:rPr>
              <w:spacing w:val="-8"/>
            </w:rPr>
          </w:rPrChange>
        </w:rPr>
        <w:t>individuals</w:t>
      </w:r>
      <w:r>
        <w:rPr>
          <w:spacing w:val="-7"/>
          <w:rPrChange w:id="140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410" w:author="Kendra Wyant" w:date="2023-05-31T13:43:00Z">
            <w:rPr>
              <w:spacing w:val="-8"/>
            </w:rPr>
          </w:rPrChange>
        </w:rPr>
        <w:t>are</w:t>
      </w:r>
      <w:r>
        <w:rPr>
          <w:spacing w:val="-6"/>
          <w:rPrChange w:id="141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412" w:author="Kendra Wyant" w:date="2023-05-31T13:43:00Z">
            <w:rPr>
              <w:spacing w:val="-8"/>
            </w:rPr>
          </w:rPrChange>
        </w:rPr>
        <w:t>thus</w:t>
      </w:r>
      <w:r>
        <w:rPr>
          <w:spacing w:val="-6"/>
          <w:rPrChange w:id="141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414" w:author="Kendra Wyant" w:date="2023-05-31T13:43:00Z">
            <w:rPr>
              <w:spacing w:val="-8"/>
            </w:rPr>
          </w:rPrChange>
        </w:rPr>
        <w:t>warranted.</w:t>
      </w:r>
      <w:r>
        <w:rPr>
          <w:spacing w:val="12"/>
          <w:rPrChange w:id="1415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2"/>
          <w:rPrChange w:id="1416" w:author="Kendra Wyant" w:date="2023-05-31T13:43:00Z">
            <w:rPr>
              <w:spacing w:val="-8"/>
            </w:rPr>
          </w:rPrChange>
        </w:rPr>
        <w:t>Furthermore,</w:t>
      </w:r>
      <w:r>
        <w:rPr>
          <w:spacing w:val="-2"/>
          <w:rPrChange w:id="141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418" w:author="Kendra Wyant" w:date="2023-05-31T13:43:00Z">
            <w:rPr>
              <w:spacing w:val="-8"/>
            </w:rPr>
          </w:rPrChange>
        </w:rPr>
        <w:t>comprehensive</w:t>
      </w:r>
      <w:r>
        <w:rPr>
          <w:spacing w:val="-10"/>
          <w:rPrChange w:id="141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assessment</w:t>
      </w:r>
      <w:r>
        <w:rPr>
          <w:spacing w:val="-10"/>
          <w:rPrChange w:id="142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9"/>
          <w:rPrChange w:id="142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both</w:t>
      </w:r>
      <w:r>
        <w:rPr>
          <w:spacing w:val="-10"/>
          <w:rPrChange w:id="142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behavioral</w:t>
      </w:r>
      <w:r>
        <w:rPr>
          <w:spacing w:val="-10"/>
          <w:rPrChange w:id="142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measures</w:t>
      </w:r>
      <w:r>
        <w:rPr>
          <w:spacing w:val="-9"/>
          <w:rPrChange w:id="142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(e.g.,</w:t>
      </w:r>
      <w:r>
        <w:rPr>
          <w:spacing w:val="-10"/>
          <w:rPrChange w:id="142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adherence)</w:t>
      </w:r>
      <w:r>
        <w:rPr>
          <w:spacing w:val="-10"/>
          <w:rPrChange w:id="142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10"/>
          <w:rPrChange w:id="142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subjective</w:t>
      </w:r>
      <w:r>
        <w:rPr>
          <w:spacing w:val="-2"/>
          <w:rPrChange w:id="142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perceptions</w:t>
      </w:r>
      <w:r>
        <w:rPr>
          <w:spacing w:val="-10"/>
          <w:rPrChange w:id="142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9"/>
          <w:rPrChange w:id="143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431" w:author="Kendra Wyant" w:date="2023-05-31T13:43:00Z">
            <w:rPr>
              <w:spacing w:val="-4"/>
            </w:rPr>
          </w:rPrChange>
        </w:rPr>
        <w:t>acceptability</w:t>
      </w:r>
      <w:r>
        <w:rPr>
          <w:spacing w:val="-9"/>
          <w:rPrChange w:id="143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433" w:author="Kendra Wyant" w:date="2023-05-31T13:43:00Z">
            <w:rPr>
              <w:spacing w:val="-4"/>
            </w:rPr>
          </w:rPrChange>
        </w:rPr>
        <w:t>may</w:t>
      </w:r>
      <w:r>
        <w:rPr>
          <w:spacing w:val="-10"/>
          <w:rPrChange w:id="143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435" w:author="Kendra Wyant" w:date="2023-05-31T13:43:00Z">
            <w:rPr>
              <w:spacing w:val="-4"/>
            </w:rPr>
          </w:rPrChange>
        </w:rPr>
        <w:t>better</w:t>
      </w:r>
      <w:r>
        <w:rPr>
          <w:spacing w:val="-10"/>
          <w:rPrChange w:id="143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437" w:author="Kendra Wyant" w:date="2023-05-31T13:43:00Z">
            <w:rPr>
              <w:spacing w:val="-4"/>
            </w:rPr>
          </w:rPrChange>
        </w:rPr>
        <w:t>anticipate</w:t>
      </w:r>
      <w:r>
        <w:rPr>
          <w:spacing w:val="-10"/>
          <w:rPrChange w:id="143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439" w:author="Kendra Wyant" w:date="2023-05-31T13:43:00Z">
            <w:rPr>
              <w:spacing w:val="-4"/>
            </w:rPr>
          </w:rPrChange>
        </w:rPr>
        <w:t>potential</w:t>
      </w:r>
      <w:r>
        <w:rPr>
          <w:spacing w:val="-9"/>
          <w:rPrChange w:id="144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441" w:author="Kendra Wyant" w:date="2023-05-31T13:43:00Z">
            <w:rPr>
              <w:spacing w:val="-4"/>
            </w:rPr>
          </w:rPrChange>
        </w:rPr>
        <w:t>issues</w:t>
      </w:r>
      <w:r>
        <w:rPr>
          <w:spacing w:val="-10"/>
          <w:rPrChange w:id="144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443" w:author="Kendra Wyant" w:date="2023-05-31T13:43:00Z">
            <w:rPr>
              <w:spacing w:val="-4"/>
            </w:rPr>
          </w:rPrChange>
        </w:rPr>
        <w:t>for</w:t>
      </w:r>
      <w:r>
        <w:rPr>
          <w:spacing w:val="-9"/>
          <w:rPrChange w:id="144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445" w:author="Kendra Wyant" w:date="2023-05-31T13:43:00Z">
            <w:rPr>
              <w:spacing w:val="-4"/>
            </w:rPr>
          </w:rPrChange>
        </w:rPr>
        <w:t>recruitment,</w:t>
      </w:r>
      <w:r>
        <w:rPr>
          <w:spacing w:val="-10"/>
          <w:rPrChange w:id="144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447" w:author="Kendra Wyant" w:date="2023-05-31T13:43:00Z">
            <w:rPr>
              <w:spacing w:val="-4"/>
            </w:rPr>
          </w:rPrChange>
        </w:rPr>
        <w:t xml:space="preserve">consent, adherence, and </w:t>
      </w:r>
      <w:r>
        <w:rPr>
          <w:spacing w:val="-2"/>
          <w:rPrChange w:id="1448" w:author="Kendra Wyant" w:date="2023-05-31T13:43:00Z">
            <w:rPr/>
          </w:rPrChange>
        </w:rPr>
        <w:t>attrition</w:t>
      </w:r>
      <w:r>
        <w:rPr>
          <w:spacing w:val="-2"/>
          <w:rPrChange w:id="144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450" w:author="Kendra Wyant" w:date="2023-05-31T13:43:00Z">
            <w:rPr/>
          </w:rPrChange>
        </w:rPr>
        <w:t>when</w:t>
      </w:r>
      <w:r>
        <w:rPr>
          <w:spacing w:val="-2"/>
          <w:rPrChange w:id="145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452" w:author="Kendra Wyant" w:date="2023-05-31T13:43:00Z">
            <w:rPr/>
          </w:rPrChange>
        </w:rPr>
        <w:t>they</w:t>
      </w:r>
      <w:r>
        <w:rPr>
          <w:spacing w:val="-2"/>
          <w:rPrChange w:id="145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454" w:author="Kendra Wyant" w:date="2023-05-31T13:43:00Z">
            <w:rPr/>
          </w:rPrChange>
        </w:rPr>
        <w:t>are</w:t>
      </w:r>
      <w:r>
        <w:rPr>
          <w:spacing w:val="-2"/>
          <w:rPrChange w:id="145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456" w:author="Kendra Wyant" w:date="2023-05-31T13:43:00Z">
            <w:rPr/>
          </w:rPrChange>
        </w:rPr>
        <w:t>used</w:t>
      </w:r>
      <w:r>
        <w:rPr>
          <w:spacing w:val="-2"/>
          <w:rPrChange w:id="145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458" w:author="Kendra Wyant" w:date="2023-05-31T13:43:00Z">
            <w:rPr/>
          </w:rPrChange>
        </w:rPr>
        <w:t>for</w:t>
      </w:r>
      <w:r>
        <w:rPr>
          <w:spacing w:val="-2"/>
          <w:rPrChange w:id="145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460" w:author="Kendra Wyant" w:date="2023-05-31T13:43:00Z">
            <w:rPr/>
          </w:rPrChange>
        </w:rPr>
        <w:t>either</w:t>
      </w:r>
      <w:r>
        <w:rPr>
          <w:spacing w:val="-2"/>
          <w:rPrChange w:id="146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462" w:author="Kendra Wyant" w:date="2023-05-31T13:43:00Z">
            <w:rPr/>
          </w:rPrChange>
        </w:rPr>
        <w:t>research</w:t>
      </w:r>
      <w:r>
        <w:rPr>
          <w:spacing w:val="-2"/>
          <w:rPrChange w:id="146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464" w:author="Kendra Wyant" w:date="2023-05-31T13:43:00Z">
            <w:rPr/>
          </w:rPrChange>
        </w:rPr>
        <w:t>or</w:t>
      </w:r>
      <w:r>
        <w:rPr>
          <w:spacing w:val="-2"/>
          <w:rPrChange w:id="146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466" w:author="Kendra Wyant" w:date="2023-05-31T13:43:00Z">
            <w:rPr/>
          </w:rPrChange>
        </w:rPr>
        <w:t>clinical</w:t>
      </w:r>
      <w:r>
        <w:rPr>
          <w:spacing w:val="-2"/>
          <w:rPrChange w:id="146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468" w:author="Kendra Wyant" w:date="2023-05-31T13:43:00Z">
            <w:rPr/>
          </w:rPrChange>
        </w:rPr>
        <w:t>applications.</w:t>
      </w:r>
    </w:p>
    <w:p w14:paraId="443BB5BB" w14:textId="77777777" w:rsidR="00DC3B47" w:rsidRDefault="004E27B8">
      <w:pPr>
        <w:pStyle w:val="BodyText"/>
        <w:spacing w:before="231" w:line="355" w:lineRule="auto"/>
        <w:ind w:left="160" w:right="512" w:firstLine="576"/>
        <w:rPr>
          <w:del w:id="1469" w:author="Kendra Wyant" w:date="2023-05-31T13:43:00Z"/>
        </w:rPr>
      </w:pPr>
      <w:r>
        <w:rPr>
          <w:rPrChange w:id="1470" w:author="Kendra Wyant" w:date="2023-05-31T13:43:00Z">
            <w:rPr>
              <w:spacing w:val="-4"/>
            </w:rPr>
          </w:rPrChange>
        </w:rPr>
        <w:t>Much</w:t>
      </w:r>
      <w:r>
        <w:rPr>
          <w:spacing w:val="-10"/>
          <w:rPrChange w:id="147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472" w:author="Kendra Wyant" w:date="2023-05-31T13:43:00Z">
            <w:rPr>
              <w:spacing w:val="-4"/>
            </w:rPr>
          </w:rPrChange>
        </w:rPr>
        <w:t>of</w:t>
      </w:r>
      <w:r>
        <w:rPr>
          <w:spacing w:val="-9"/>
          <w:rPrChange w:id="147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474" w:author="Kendra Wyant" w:date="2023-05-31T13:43:00Z">
            <w:rPr>
              <w:spacing w:val="-4"/>
            </w:rPr>
          </w:rPrChange>
        </w:rPr>
        <w:t>what</w:t>
      </w:r>
      <w:r>
        <w:rPr>
          <w:spacing w:val="-9"/>
          <w:rPrChange w:id="147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476" w:author="Kendra Wyant" w:date="2023-05-31T13:43:00Z">
            <w:rPr>
              <w:spacing w:val="-4"/>
            </w:rPr>
          </w:rPrChange>
        </w:rPr>
        <w:t>is</w:t>
      </w:r>
      <w:r>
        <w:rPr>
          <w:spacing w:val="-10"/>
          <w:rPrChange w:id="147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478" w:author="Kendra Wyant" w:date="2023-05-31T13:43:00Z">
            <w:rPr>
              <w:spacing w:val="-4"/>
            </w:rPr>
          </w:rPrChange>
        </w:rPr>
        <w:t>known</w:t>
      </w:r>
      <w:r>
        <w:rPr>
          <w:spacing w:val="-9"/>
          <w:rPrChange w:id="147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480" w:author="Kendra Wyant" w:date="2023-05-31T13:43:00Z">
            <w:rPr>
              <w:spacing w:val="-4"/>
            </w:rPr>
          </w:rPrChange>
        </w:rPr>
        <w:t>about</w:t>
      </w:r>
      <w:r>
        <w:rPr>
          <w:spacing w:val="-9"/>
          <w:rPrChange w:id="148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482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148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484" w:author="Kendra Wyant" w:date="2023-05-31T13:43:00Z">
            <w:rPr>
              <w:spacing w:val="-4"/>
            </w:rPr>
          </w:rPrChange>
        </w:rPr>
        <w:t>acceptability</w:t>
      </w:r>
      <w:r>
        <w:rPr>
          <w:spacing w:val="-9"/>
          <w:rPrChange w:id="148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486" w:author="Kendra Wyant" w:date="2023-05-31T13:43:00Z">
            <w:rPr>
              <w:spacing w:val="-4"/>
            </w:rPr>
          </w:rPrChange>
        </w:rPr>
        <w:t>of</w:t>
      </w:r>
      <w:r>
        <w:rPr>
          <w:spacing w:val="-10"/>
          <w:rPrChange w:id="148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488" w:author="Kendra Wyant" w:date="2023-05-31T13:43:00Z">
            <w:rPr>
              <w:spacing w:val="-4"/>
            </w:rPr>
          </w:rPrChange>
        </w:rPr>
        <w:t>personal</w:t>
      </w:r>
      <w:r>
        <w:rPr>
          <w:spacing w:val="-9"/>
          <w:rPrChange w:id="148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490" w:author="Kendra Wyant" w:date="2023-05-31T13:43:00Z">
            <w:rPr>
              <w:spacing w:val="-4"/>
            </w:rPr>
          </w:rPrChange>
        </w:rPr>
        <w:t>sensing</w:t>
      </w:r>
      <w:r>
        <w:rPr>
          <w:spacing w:val="-9"/>
          <w:rPrChange w:id="149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492" w:author="Kendra Wyant" w:date="2023-05-31T13:43:00Z">
            <w:rPr>
              <w:spacing w:val="-4"/>
            </w:rPr>
          </w:rPrChange>
        </w:rPr>
        <w:t>is</w:t>
      </w:r>
      <w:r>
        <w:rPr>
          <w:spacing w:val="-9"/>
          <w:rPrChange w:id="149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494" w:author="Kendra Wyant" w:date="2023-05-31T13:43:00Z">
            <w:rPr>
              <w:spacing w:val="-4"/>
            </w:rPr>
          </w:rPrChange>
        </w:rPr>
        <w:t>limited</w:t>
      </w:r>
      <w:r>
        <w:rPr>
          <w:spacing w:val="-10"/>
          <w:rPrChange w:id="149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496" w:author="Kendra Wyant" w:date="2023-05-31T13:43:00Z">
            <w:rPr>
              <w:spacing w:val="-4"/>
            </w:rPr>
          </w:rPrChange>
        </w:rPr>
        <w:t xml:space="preserve">to </w:t>
      </w:r>
      <w:r>
        <w:rPr>
          <w:spacing w:val="-4"/>
        </w:rPr>
        <w:t>EMA.</w:t>
      </w:r>
      <w:r>
        <w:rPr>
          <w:spacing w:val="-5"/>
          <w:rPrChange w:id="149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498" w:author="Kendra Wyant" w:date="2023-05-31T13:43:00Z">
            <w:rPr>
              <w:spacing w:val="-2"/>
            </w:rPr>
          </w:rPrChange>
        </w:rPr>
        <w:t>Studies</w:t>
      </w:r>
      <w:r>
        <w:rPr>
          <w:spacing w:val="-5"/>
          <w:rPrChange w:id="149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500" w:author="Kendra Wyant" w:date="2023-05-31T13:43:00Z">
            <w:rPr>
              <w:spacing w:val="-2"/>
            </w:rPr>
          </w:rPrChange>
        </w:rPr>
        <w:t>that</w:t>
      </w:r>
      <w:r>
        <w:rPr>
          <w:spacing w:val="-5"/>
          <w:rPrChange w:id="150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502" w:author="Kendra Wyant" w:date="2023-05-31T13:43:00Z">
            <w:rPr>
              <w:spacing w:val="-2"/>
            </w:rPr>
          </w:rPrChange>
        </w:rPr>
        <w:t>have</w:t>
      </w:r>
      <w:r>
        <w:rPr>
          <w:spacing w:val="-5"/>
          <w:rPrChange w:id="150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504" w:author="Kendra Wyant" w:date="2023-05-31T13:43:00Z">
            <w:rPr>
              <w:spacing w:val="-2"/>
            </w:rPr>
          </w:rPrChange>
        </w:rPr>
        <w:t>accessed</w:t>
      </w:r>
      <w:r>
        <w:rPr>
          <w:spacing w:val="-5"/>
          <w:rPrChange w:id="150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506" w:author="Kendra Wyant" w:date="2023-05-31T13:43:00Z">
            <w:rPr>
              <w:spacing w:val="-2"/>
            </w:rPr>
          </w:rPrChange>
        </w:rPr>
        <w:t>participants’</w:t>
      </w:r>
      <w:r>
        <w:rPr>
          <w:spacing w:val="-5"/>
          <w:rPrChange w:id="150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508" w:author="Kendra Wyant" w:date="2023-05-31T13:43:00Z">
            <w:rPr>
              <w:spacing w:val="-2"/>
            </w:rPr>
          </w:rPrChange>
        </w:rPr>
        <w:t>perceptions</w:t>
      </w:r>
      <w:r>
        <w:rPr>
          <w:spacing w:val="-5"/>
          <w:rPrChange w:id="150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510" w:author="Kendra Wyant" w:date="2023-05-31T13:43:00Z">
            <w:rPr>
              <w:spacing w:val="-2"/>
            </w:rPr>
          </w:rPrChange>
        </w:rPr>
        <w:t>of</w:t>
      </w:r>
      <w:r>
        <w:rPr>
          <w:spacing w:val="-5"/>
          <w:rPrChange w:id="151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512" w:author="Kendra Wyant" w:date="2023-05-31T13:43:00Z">
            <w:rPr>
              <w:spacing w:val="-2"/>
            </w:rPr>
          </w:rPrChange>
        </w:rPr>
        <w:t>EMA</w:t>
      </w:r>
      <w:r>
        <w:rPr>
          <w:spacing w:val="-5"/>
          <w:rPrChange w:id="151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514" w:author="Kendra Wyant" w:date="2023-05-31T13:43:00Z">
            <w:rPr>
              <w:spacing w:val="-2"/>
            </w:rPr>
          </w:rPrChange>
        </w:rPr>
        <w:t>methods</w:t>
      </w:r>
      <w:r>
        <w:rPr>
          <w:spacing w:val="-5"/>
          <w:rPrChange w:id="151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516" w:author="Kendra Wyant" w:date="2023-05-31T13:43:00Z">
            <w:rPr>
              <w:spacing w:val="-2"/>
            </w:rPr>
          </w:rPrChange>
        </w:rPr>
        <w:t>have</w:t>
      </w:r>
      <w:r>
        <w:rPr>
          <w:spacing w:val="-5"/>
          <w:rPrChange w:id="151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518" w:author="Kendra Wyant" w:date="2023-05-31T13:43:00Z">
            <w:rPr>
              <w:spacing w:val="-2"/>
            </w:rPr>
          </w:rPrChange>
        </w:rPr>
        <w:t xml:space="preserve">generally </w:t>
      </w:r>
      <w:r>
        <w:t>concluded</w:t>
      </w:r>
      <w:r>
        <w:rPr>
          <w:spacing w:val="-8"/>
          <w:rPrChange w:id="1519" w:author="Kendra Wyant" w:date="2023-05-31T13:43:00Z">
            <w:rPr>
              <w:spacing w:val="-7"/>
            </w:rPr>
          </w:rPrChange>
        </w:rPr>
        <w:t xml:space="preserve"> </w:t>
      </w:r>
      <w:r>
        <w:t>that</w:t>
      </w:r>
      <w:r>
        <w:rPr>
          <w:spacing w:val="-8"/>
          <w:rPrChange w:id="1520" w:author="Kendra Wyant" w:date="2023-05-31T13:43:00Z">
            <w:rPr>
              <w:spacing w:val="-7"/>
            </w:rPr>
          </w:rPrChange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acceptable</w:t>
      </w:r>
      <w:r>
        <w:rPr>
          <w:spacing w:val="-8"/>
        </w:rPr>
        <w:t xml:space="preserve"> </w:t>
      </w:r>
      <w:r>
        <w:t>to</w:t>
      </w:r>
      <w:r>
        <w:rPr>
          <w:spacing w:val="-8"/>
          <w:rPrChange w:id="1521" w:author="Kendra Wyant" w:date="2023-05-31T13:43:00Z">
            <w:rPr>
              <w:spacing w:val="-7"/>
            </w:rPr>
          </w:rPrChange>
        </w:rPr>
        <w:t xml:space="preserve"> </w:t>
      </w:r>
      <w:r>
        <w:t>participants</w:t>
      </w:r>
      <w:r>
        <w:rPr>
          <w:spacing w:val="-8"/>
          <w:rPrChange w:id="1522" w:author="Kendra Wyant" w:date="2023-05-31T13:43:00Z">
            <w:rPr>
              <w:spacing w:val="-7"/>
            </w:rPr>
          </w:rPrChange>
        </w:rPr>
        <w:t xml:space="preserve"> </w:t>
      </w:r>
      <w:r>
        <w:t>from</w:t>
      </w:r>
      <w:r>
        <w:rPr>
          <w:spacing w:val="-8"/>
          <w:rPrChange w:id="1523" w:author="Kendra Wyant" w:date="2023-05-31T13:43:00Z">
            <w:rPr>
              <w:spacing w:val="-7"/>
            </w:rPr>
          </w:rPrChange>
        </w:rPr>
        <w:t xml:space="preserve"> </w:t>
      </w:r>
      <w:r>
        <w:t>both</w:t>
      </w:r>
      <w:r>
        <w:rPr>
          <w:spacing w:val="-8"/>
          <w:rPrChange w:id="1524" w:author="Kendra Wyant" w:date="2023-05-31T13:43:00Z">
            <w:rPr>
              <w:spacing w:val="-7"/>
            </w:rPr>
          </w:rPrChange>
        </w:rPr>
        <w:t xml:space="preserve"> </w:t>
      </w:r>
      <w:r>
        <w:t>non-clinical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clinical</w:t>
      </w:r>
      <w:r>
        <w:rPr>
          <w:spacing w:val="-8"/>
          <w:rPrChange w:id="1525" w:author="Kendra Wyant" w:date="2023-05-31T13:43:00Z">
            <w:rPr>
              <w:spacing w:val="-7"/>
            </w:rPr>
          </w:rPrChange>
        </w:rPr>
        <w:t xml:space="preserve"> </w:t>
      </w:r>
      <w:r>
        <w:t xml:space="preserve">samples </w:t>
      </w:r>
      <w:r>
        <w:rPr>
          <w:rPrChange w:id="1526" w:author="Kendra Wyant" w:date="2023-05-31T13:43:00Z">
            <w:rPr>
              <w:spacing w:val="-6"/>
            </w:rPr>
          </w:rPrChange>
        </w:rPr>
        <w:t>[45–49].</w:t>
      </w:r>
      <w:r>
        <w:rPr>
          <w:spacing w:val="7"/>
          <w:rPrChange w:id="1527" w:author="Kendra Wyant" w:date="2023-05-31T13:43:00Z">
            <w:rPr>
              <w:spacing w:val="18"/>
            </w:rPr>
          </w:rPrChange>
        </w:rPr>
        <w:t xml:space="preserve"> </w:t>
      </w:r>
      <w:r>
        <w:rPr>
          <w:rPrChange w:id="1528" w:author="Kendra Wyant" w:date="2023-05-31T13:43:00Z">
            <w:rPr>
              <w:spacing w:val="-6"/>
            </w:rPr>
          </w:rPrChange>
        </w:rPr>
        <w:t>Similarly,</w:t>
      </w:r>
      <w:r>
        <w:rPr>
          <w:spacing w:val="-9"/>
          <w:rPrChange w:id="152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530" w:author="Kendra Wyant" w:date="2023-05-31T13:43:00Z">
            <w:rPr>
              <w:spacing w:val="-6"/>
            </w:rPr>
          </w:rPrChange>
        </w:rPr>
        <w:t>participants</w:t>
      </w:r>
      <w:r>
        <w:rPr>
          <w:spacing w:val="-9"/>
          <w:rPrChange w:id="153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532" w:author="Kendra Wyant" w:date="2023-05-31T13:43:00Z">
            <w:rPr>
              <w:spacing w:val="-6"/>
            </w:rPr>
          </w:rPrChange>
        </w:rPr>
        <w:t>display</w:t>
      </w:r>
      <w:r>
        <w:rPr>
          <w:spacing w:val="-10"/>
          <w:rPrChange w:id="153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534" w:author="Kendra Wyant" w:date="2023-05-31T13:43:00Z">
            <w:rPr>
              <w:spacing w:val="-6"/>
            </w:rPr>
          </w:rPrChange>
        </w:rPr>
        <w:t>moderate</w:t>
      </w:r>
      <w:r>
        <w:rPr>
          <w:spacing w:val="-10"/>
          <w:rPrChange w:id="153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536" w:author="Kendra Wyant" w:date="2023-05-31T13:43:00Z">
            <w:rPr>
              <w:spacing w:val="-6"/>
            </w:rPr>
          </w:rPrChange>
        </w:rPr>
        <w:t>or</w:t>
      </w:r>
      <w:r>
        <w:rPr>
          <w:spacing w:val="-10"/>
          <w:rPrChange w:id="153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538" w:author="Kendra Wyant" w:date="2023-05-31T13:43:00Z">
            <w:rPr>
              <w:spacing w:val="-6"/>
            </w:rPr>
          </w:rPrChange>
        </w:rPr>
        <w:t>better</w:t>
      </w:r>
      <w:r>
        <w:rPr>
          <w:spacing w:val="-9"/>
          <w:rPrChange w:id="153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540" w:author="Kendra Wyant" w:date="2023-05-31T13:43:00Z">
            <w:rPr>
              <w:spacing w:val="-6"/>
            </w:rPr>
          </w:rPrChange>
        </w:rPr>
        <w:t>adherence</w:t>
      </w:r>
      <w:r>
        <w:rPr>
          <w:spacing w:val="-10"/>
          <w:rPrChange w:id="154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542" w:author="Kendra Wyant" w:date="2023-05-31T13:43:00Z">
            <w:rPr>
              <w:spacing w:val="-6"/>
            </w:rPr>
          </w:rPrChange>
        </w:rPr>
        <w:t>with</w:t>
      </w:r>
      <w:r>
        <w:rPr>
          <w:spacing w:val="-9"/>
          <w:rPrChange w:id="154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544" w:author="Kendra Wyant" w:date="2023-05-31T13:43:00Z">
            <w:rPr>
              <w:spacing w:val="-6"/>
            </w:rPr>
          </w:rPrChange>
        </w:rPr>
        <w:t>respect</w:t>
      </w:r>
      <w:r>
        <w:rPr>
          <w:spacing w:val="-10"/>
          <w:rPrChange w:id="154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546" w:author="Kendra Wyant" w:date="2023-05-31T13:43:00Z">
            <w:rPr>
              <w:spacing w:val="-6"/>
            </w:rPr>
          </w:rPrChange>
        </w:rPr>
        <w:t xml:space="preserve">to </w:t>
      </w:r>
      <w:r>
        <w:rPr>
          <w:spacing w:val="-2"/>
          <w:rPrChange w:id="1547" w:author="Kendra Wyant" w:date="2023-05-31T13:43:00Z">
            <w:rPr>
              <w:spacing w:val="-6"/>
            </w:rPr>
          </w:rPrChange>
        </w:rPr>
        <w:t xml:space="preserve">response </w:t>
      </w:r>
      <w:r>
        <w:rPr>
          <w:spacing w:val="-2"/>
          <w:rPrChange w:id="1548" w:author="Kendra Wyant" w:date="2023-05-31T13:43:00Z">
            <w:rPr/>
          </w:rPrChange>
        </w:rPr>
        <w:t>rates</w:t>
      </w:r>
      <w:r>
        <w:rPr>
          <w:spacing w:val="-2"/>
          <w:rPrChange w:id="154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550" w:author="Kendra Wyant" w:date="2023-05-31T13:43:00Z">
            <w:rPr/>
          </w:rPrChange>
        </w:rPr>
        <w:t>even</w:t>
      </w:r>
      <w:r>
        <w:rPr>
          <w:spacing w:val="-2"/>
          <w:rPrChange w:id="155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552" w:author="Kendra Wyant" w:date="2023-05-31T13:43:00Z">
            <w:rPr/>
          </w:rPrChange>
        </w:rPr>
        <w:t>with</w:t>
      </w:r>
      <w:r>
        <w:rPr>
          <w:spacing w:val="-2"/>
          <w:rPrChange w:id="155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554" w:author="Kendra Wyant" w:date="2023-05-31T13:43:00Z">
            <w:rPr/>
          </w:rPrChange>
        </w:rPr>
        <w:t>relatively</w:t>
      </w:r>
      <w:r>
        <w:rPr>
          <w:spacing w:val="-2"/>
          <w:rPrChange w:id="155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556" w:author="Kendra Wyant" w:date="2023-05-31T13:43:00Z">
            <w:rPr/>
          </w:rPrChange>
        </w:rPr>
        <w:t>high</w:t>
      </w:r>
      <w:r>
        <w:rPr>
          <w:spacing w:val="-2"/>
          <w:rPrChange w:id="155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558" w:author="Kendra Wyant" w:date="2023-05-31T13:43:00Z">
            <w:rPr/>
          </w:rPrChange>
        </w:rPr>
        <w:t>sampling</w:t>
      </w:r>
      <w:r>
        <w:rPr>
          <w:spacing w:val="-2"/>
          <w:rPrChange w:id="155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560" w:author="Kendra Wyant" w:date="2023-05-31T13:43:00Z">
            <w:rPr/>
          </w:rPrChange>
        </w:rPr>
        <w:t>density</w:t>
      </w:r>
      <w:r>
        <w:rPr>
          <w:spacing w:val="-3"/>
          <w:rPrChange w:id="156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562" w:author="Kendra Wyant" w:date="2023-05-31T13:43:00Z">
            <w:rPr/>
          </w:rPrChange>
        </w:rPr>
        <w:t>(e.g.,</w:t>
      </w:r>
      <w:r>
        <w:rPr>
          <w:spacing w:val="-3"/>
          <w:rPrChange w:id="156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564" w:author="Kendra Wyant" w:date="2023-05-31T13:43:00Z">
            <w:rPr/>
          </w:rPrChange>
        </w:rPr>
        <w:t>6</w:t>
      </w:r>
      <w:r>
        <w:rPr>
          <w:spacing w:val="-2"/>
          <w:rPrChange w:id="156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566" w:author="Kendra Wyant" w:date="2023-05-31T13:43:00Z">
            <w:rPr/>
          </w:rPrChange>
        </w:rPr>
        <w:t>–</w:t>
      </w:r>
      <w:r>
        <w:rPr>
          <w:spacing w:val="-3"/>
          <w:rPrChange w:id="156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568" w:author="Kendra Wyant" w:date="2023-05-31T13:43:00Z">
            <w:rPr/>
          </w:rPrChange>
        </w:rPr>
        <w:t>9</w:t>
      </w:r>
      <w:r>
        <w:rPr>
          <w:spacing w:val="-2"/>
          <w:rPrChange w:id="156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570" w:author="Kendra Wyant" w:date="2023-05-31T13:43:00Z">
            <w:rPr/>
          </w:rPrChange>
        </w:rPr>
        <w:t>daily</w:t>
      </w:r>
      <w:r>
        <w:rPr>
          <w:spacing w:val="-2"/>
          <w:rPrChange w:id="157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572" w:author="Kendra Wyant" w:date="2023-05-31T13:43:00Z">
            <w:rPr/>
          </w:rPrChange>
        </w:rPr>
        <w:t>assessments)</w:t>
      </w:r>
      <w:r>
        <w:rPr>
          <w:spacing w:val="-2"/>
          <w:rPrChange w:id="157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574" w:author="Kendra Wyant" w:date="2023-05-31T13:43:00Z">
            <w:rPr/>
          </w:rPrChange>
        </w:rPr>
        <w:t>[45,50,51].</w:t>
      </w:r>
    </w:p>
    <w:p w14:paraId="6785BA4B" w14:textId="41B79981" w:rsidR="003146FC" w:rsidRDefault="004E27B8">
      <w:pPr>
        <w:pStyle w:val="BodyText"/>
        <w:spacing w:before="111" w:line="355" w:lineRule="auto"/>
        <w:ind w:left="160" w:right="553" w:firstLine="576"/>
        <w:pPrChange w:id="1575" w:author="Kendra Wyant" w:date="2023-05-31T13:43:00Z">
          <w:pPr>
            <w:pStyle w:val="BodyText"/>
            <w:spacing w:line="355" w:lineRule="auto"/>
            <w:ind w:left="160"/>
          </w:pPr>
        </w:pPrChange>
      </w:pPr>
      <w:ins w:id="1576" w:author="Kendra Wyant" w:date="2023-05-31T13:43:00Z">
        <w:r>
          <w:rPr>
            <w:spacing w:val="26"/>
          </w:rPr>
          <w:t xml:space="preserve"> </w:t>
        </w:r>
      </w:ins>
      <w:r>
        <w:rPr>
          <w:spacing w:val="-4"/>
          <w:rPrChange w:id="1577" w:author="Kendra Wyant" w:date="2023-05-31T13:43:00Z">
            <w:rPr>
              <w:spacing w:val="-8"/>
            </w:rPr>
          </w:rPrChange>
        </w:rPr>
        <w:t>However,</w:t>
      </w:r>
      <w:r>
        <w:rPr>
          <w:spacing w:val="-4"/>
          <w:rPrChange w:id="1578" w:author="Kendra Wyant" w:date="2023-05-31T13:43:00Z">
            <w:rPr/>
          </w:rPrChange>
        </w:rPr>
        <w:t xml:space="preserve"> </w:t>
      </w:r>
      <w:r>
        <w:rPr>
          <w:spacing w:val="-4"/>
          <w:rPrChange w:id="1579" w:author="Kendra Wyant" w:date="2023-05-31T13:43:00Z">
            <w:rPr>
              <w:spacing w:val="-8"/>
            </w:rPr>
          </w:rPrChange>
        </w:rPr>
        <w:t>these</w:t>
      </w:r>
      <w:r>
        <w:rPr>
          <w:spacing w:val="-4"/>
          <w:rPrChange w:id="1580" w:author="Kendra Wyant" w:date="2023-05-31T13:43:00Z">
            <w:rPr/>
          </w:rPrChange>
        </w:rPr>
        <w:t xml:space="preserve"> </w:t>
      </w:r>
      <w:r>
        <w:rPr>
          <w:spacing w:val="-4"/>
          <w:rPrChange w:id="1581" w:author="Kendra Wyant" w:date="2023-05-31T13:43:00Z">
            <w:rPr>
              <w:spacing w:val="-8"/>
            </w:rPr>
          </w:rPrChange>
        </w:rPr>
        <w:t>studies</w:t>
      </w:r>
      <w:r>
        <w:rPr>
          <w:spacing w:val="-4"/>
          <w:rPrChange w:id="1582" w:author="Kendra Wyant" w:date="2023-05-31T13:43:00Z">
            <w:rPr/>
          </w:rPrChange>
        </w:rPr>
        <w:t xml:space="preserve"> </w:t>
      </w:r>
      <w:r>
        <w:rPr>
          <w:spacing w:val="-4"/>
          <w:rPrChange w:id="1583" w:author="Kendra Wyant" w:date="2023-05-31T13:43:00Z">
            <w:rPr>
              <w:spacing w:val="-8"/>
            </w:rPr>
          </w:rPrChange>
        </w:rPr>
        <w:t>generally</w:t>
      </w:r>
      <w:r>
        <w:rPr>
          <w:spacing w:val="-4"/>
          <w:rPrChange w:id="1584" w:author="Kendra Wyant" w:date="2023-05-31T13:43:00Z">
            <w:rPr/>
          </w:rPrChange>
        </w:rPr>
        <w:t xml:space="preserve"> </w:t>
      </w:r>
      <w:r>
        <w:rPr>
          <w:spacing w:val="-4"/>
          <w:rPrChange w:id="1585" w:author="Kendra Wyant" w:date="2023-05-31T13:43:00Z">
            <w:rPr>
              <w:spacing w:val="-8"/>
            </w:rPr>
          </w:rPrChange>
        </w:rPr>
        <w:t>assessed</w:t>
      </w:r>
      <w:r>
        <w:rPr>
          <w:spacing w:val="-4"/>
          <w:rPrChange w:id="1586" w:author="Kendra Wyant" w:date="2023-05-31T13:43:00Z">
            <w:rPr/>
          </w:rPrChange>
        </w:rPr>
        <w:t xml:space="preserve"> </w:t>
      </w:r>
      <w:r>
        <w:rPr>
          <w:spacing w:val="-4"/>
          <w:rPrChange w:id="1587" w:author="Kendra Wyant" w:date="2023-05-31T13:43:00Z">
            <w:rPr>
              <w:spacing w:val="-8"/>
            </w:rPr>
          </w:rPrChange>
        </w:rPr>
        <w:t>participants’</w:t>
      </w:r>
      <w:r>
        <w:rPr>
          <w:spacing w:val="-4"/>
          <w:rPrChange w:id="1588" w:author="Kendra Wyant" w:date="2023-05-31T13:43:00Z">
            <w:rPr/>
          </w:rPrChange>
        </w:rPr>
        <w:t xml:space="preserve"> </w:t>
      </w:r>
      <w:r>
        <w:rPr>
          <w:spacing w:val="-4"/>
          <w:rPrChange w:id="1589" w:author="Kendra Wyant" w:date="2023-05-31T13:43:00Z">
            <w:rPr>
              <w:spacing w:val="-8"/>
            </w:rPr>
          </w:rPrChange>
        </w:rPr>
        <w:t>perceptions</w:t>
      </w:r>
      <w:r>
        <w:rPr>
          <w:spacing w:val="-4"/>
          <w:rPrChange w:id="1590" w:author="Kendra Wyant" w:date="2023-05-31T13:43:00Z">
            <w:rPr/>
          </w:rPrChange>
        </w:rPr>
        <w:t xml:space="preserve"> </w:t>
      </w:r>
      <w:r>
        <w:rPr>
          <w:spacing w:val="-4"/>
          <w:rPrChange w:id="1591" w:author="Kendra Wyant" w:date="2023-05-31T13:43:00Z">
            <w:rPr>
              <w:spacing w:val="-8"/>
            </w:rPr>
          </w:rPrChange>
        </w:rPr>
        <w:t>and</w:t>
      </w:r>
      <w:r>
        <w:rPr>
          <w:spacing w:val="-4"/>
          <w:rPrChange w:id="1592" w:author="Kendra Wyant" w:date="2023-05-31T13:43:00Z">
            <w:rPr/>
          </w:rPrChange>
        </w:rPr>
        <w:t xml:space="preserve"> </w:t>
      </w:r>
      <w:r>
        <w:rPr>
          <w:spacing w:val="-2"/>
          <w:rPrChange w:id="1593" w:author="Kendra Wyant" w:date="2023-05-31T13:43:00Z">
            <w:rPr>
              <w:spacing w:val="-8"/>
            </w:rPr>
          </w:rPrChange>
        </w:rPr>
        <w:t>adherence</w:t>
      </w:r>
      <w:r>
        <w:rPr>
          <w:spacing w:val="-9"/>
          <w:rPrChange w:id="1594" w:author="Kendra Wyant" w:date="2023-05-31T13:43:00Z">
            <w:rPr/>
          </w:rPrChange>
        </w:rPr>
        <w:t xml:space="preserve"> </w:t>
      </w:r>
      <w:r>
        <w:rPr>
          <w:spacing w:val="-2"/>
          <w:rPrChange w:id="1595" w:author="Kendra Wyant" w:date="2023-05-31T13:43:00Z">
            <w:rPr>
              <w:spacing w:val="-8"/>
            </w:rPr>
          </w:rPrChange>
        </w:rPr>
        <w:t>over</w:t>
      </w:r>
      <w:r>
        <w:rPr>
          <w:spacing w:val="-8"/>
          <w:rPrChange w:id="1596" w:author="Kendra Wyant" w:date="2023-05-31T13:43:00Z">
            <w:rPr/>
          </w:rPrChange>
        </w:rPr>
        <w:t xml:space="preserve"> </w:t>
      </w:r>
      <w:r>
        <w:rPr>
          <w:spacing w:val="-2"/>
          <w:rPrChange w:id="1597" w:author="Kendra Wyant" w:date="2023-05-31T13:43:00Z">
            <w:rPr>
              <w:spacing w:val="-8"/>
            </w:rPr>
          </w:rPrChange>
        </w:rPr>
        <w:t>short</w:t>
      </w:r>
      <w:r>
        <w:rPr>
          <w:spacing w:val="-8"/>
        </w:rPr>
        <w:t xml:space="preserve"> </w:t>
      </w:r>
      <w:r>
        <w:rPr>
          <w:spacing w:val="-2"/>
          <w:rPrChange w:id="1598" w:author="Kendra Wyant" w:date="2023-05-31T13:43:00Z">
            <w:rPr/>
          </w:rPrChange>
        </w:rPr>
        <w:t>monitoring</w:t>
      </w:r>
      <w:r>
        <w:rPr>
          <w:spacing w:val="-8"/>
          <w:rPrChange w:id="159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600" w:author="Kendra Wyant" w:date="2023-05-31T13:43:00Z">
            <w:rPr/>
          </w:rPrChange>
        </w:rPr>
        <w:t>periods</w:t>
      </w:r>
      <w:r>
        <w:rPr>
          <w:spacing w:val="-9"/>
          <w:rPrChange w:id="160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602" w:author="Kendra Wyant" w:date="2023-05-31T13:43:00Z">
            <w:rPr/>
          </w:rPrChange>
        </w:rPr>
        <w:t>(i.e.,</w:t>
      </w:r>
      <w:r>
        <w:rPr>
          <w:spacing w:val="-8"/>
          <w:rPrChange w:id="160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604" w:author="Kendra Wyant" w:date="2023-05-31T13:43:00Z">
            <w:rPr/>
          </w:rPrChange>
        </w:rPr>
        <w:t>2</w:t>
      </w:r>
      <w:r>
        <w:rPr>
          <w:spacing w:val="-9"/>
          <w:rPrChange w:id="160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606" w:author="Kendra Wyant" w:date="2023-05-31T13:43:00Z">
            <w:rPr/>
          </w:rPrChange>
        </w:rPr>
        <w:t>–</w:t>
      </w:r>
      <w:r>
        <w:rPr>
          <w:spacing w:val="-9"/>
          <w:rPrChange w:id="160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608" w:author="Kendra Wyant" w:date="2023-05-31T13:43:00Z">
            <w:rPr/>
          </w:rPrChange>
        </w:rPr>
        <w:t>6</w:t>
      </w:r>
      <w:r>
        <w:rPr>
          <w:spacing w:val="-8"/>
          <w:rPrChange w:id="160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610" w:author="Kendra Wyant" w:date="2023-05-31T13:43:00Z">
            <w:rPr/>
          </w:rPrChange>
        </w:rPr>
        <w:t>weeks).</w:t>
      </w:r>
      <w:r>
        <w:rPr>
          <w:spacing w:val="10"/>
          <w:rPrChange w:id="1611" w:author="Kendra Wyant" w:date="2023-05-31T13:43:00Z">
            <w:rPr>
              <w:spacing w:val="11"/>
            </w:rPr>
          </w:rPrChange>
        </w:rPr>
        <w:t xml:space="preserve"> </w:t>
      </w:r>
      <w:r>
        <w:rPr>
          <w:spacing w:val="-2"/>
          <w:rPrChange w:id="1612" w:author="Kendra Wyant" w:date="2023-05-31T13:43:00Z">
            <w:rPr/>
          </w:rPrChange>
        </w:rPr>
        <w:t>Less</w:t>
      </w:r>
      <w:r>
        <w:rPr>
          <w:spacing w:val="-9"/>
          <w:rPrChange w:id="161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614" w:author="Kendra Wyant" w:date="2023-05-31T13:43:00Z">
            <w:rPr/>
          </w:rPrChange>
        </w:rPr>
        <w:t>is</w:t>
      </w:r>
      <w:r>
        <w:rPr>
          <w:spacing w:val="-9"/>
          <w:rPrChange w:id="161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616" w:author="Kendra Wyant" w:date="2023-05-31T13:43:00Z">
            <w:rPr/>
          </w:rPrChange>
        </w:rPr>
        <w:t>known</w:t>
      </w:r>
      <w:r>
        <w:rPr>
          <w:spacing w:val="-8"/>
          <w:rPrChange w:id="161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618" w:author="Kendra Wyant" w:date="2023-05-31T13:43:00Z">
            <w:rPr/>
          </w:rPrChange>
        </w:rPr>
        <w:t>about</w:t>
      </w:r>
      <w:r>
        <w:rPr>
          <w:spacing w:val="-9"/>
          <w:rPrChange w:id="161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620" w:author="Kendra Wyant" w:date="2023-05-31T13:43:00Z">
            <w:rPr/>
          </w:rPrChange>
        </w:rPr>
        <w:t>the</w:t>
      </w:r>
      <w:r>
        <w:rPr>
          <w:spacing w:val="-9"/>
          <w:rPrChange w:id="162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622" w:author="Kendra Wyant" w:date="2023-05-31T13:43:00Z">
            <w:rPr/>
          </w:rPrChange>
        </w:rPr>
        <w:t>use</w:t>
      </w:r>
      <w:r>
        <w:rPr>
          <w:spacing w:val="-8"/>
          <w:rPrChange w:id="162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624" w:author="Kendra Wyant" w:date="2023-05-31T13:43:00Z">
            <w:rPr/>
          </w:rPrChange>
        </w:rPr>
        <w:t>of</w:t>
      </w:r>
      <w:r>
        <w:rPr>
          <w:spacing w:val="-2"/>
          <w:rPrChange w:id="162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626" w:author="Kendra Wyant" w:date="2023-05-31T13:43:00Z">
            <w:rPr/>
          </w:rPrChange>
        </w:rPr>
        <w:t>EMA</w:t>
      </w:r>
      <w:r>
        <w:rPr>
          <w:spacing w:val="-5"/>
          <w:rPrChange w:id="162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628" w:author="Kendra Wyant" w:date="2023-05-31T13:43:00Z">
            <w:rPr/>
          </w:rPrChange>
        </w:rPr>
        <w:t>over</w:t>
      </w:r>
      <w:r>
        <w:rPr>
          <w:spacing w:val="-5"/>
          <w:rPrChange w:id="162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630" w:author="Kendra Wyant" w:date="2023-05-31T13:43:00Z">
            <w:rPr/>
          </w:rPrChange>
        </w:rPr>
        <w:t>longer</w:t>
      </w:r>
      <w:r>
        <w:rPr>
          <w:spacing w:val="-5"/>
          <w:rPrChange w:id="1631" w:author="Kendra Wyant" w:date="2023-05-31T13:43:00Z">
            <w:rPr/>
          </w:rPrChange>
        </w:rPr>
        <w:t xml:space="preserve"> </w:t>
      </w:r>
      <w:r>
        <w:rPr>
          <w:spacing w:val="-2"/>
        </w:rPr>
        <w:t>duration</w:t>
      </w:r>
      <w:r>
        <w:rPr>
          <w:spacing w:val="-6"/>
          <w:rPrChange w:id="163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monitoring</w:t>
      </w:r>
      <w:r>
        <w:rPr>
          <w:spacing w:val="-6"/>
          <w:rPrChange w:id="163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periods</w:t>
      </w:r>
      <w:r>
        <w:rPr>
          <w:spacing w:val="-5"/>
          <w:rPrChange w:id="163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(e.g.,</w:t>
      </w:r>
      <w:r>
        <w:rPr>
          <w:spacing w:val="-6"/>
          <w:rPrChange w:id="163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months)</w:t>
      </w:r>
      <w:r>
        <w:rPr>
          <w:spacing w:val="-6"/>
          <w:rPrChange w:id="163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as</w:t>
      </w:r>
      <w:r>
        <w:rPr>
          <w:spacing w:val="-5"/>
          <w:rPrChange w:id="163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would</w:t>
      </w:r>
      <w:r>
        <w:rPr>
          <w:spacing w:val="-5"/>
          <w:rPrChange w:id="163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be</w:t>
      </w:r>
      <w:r>
        <w:rPr>
          <w:spacing w:val="-5"/>
          <w:rPrChange w:id="163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necessary</w:t>
      </w:r>
      <w:r>
        <w:rPr>
          <w:spacing w:val="-5"/>
          <w:rPrChange w:id="164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2"/>
          <w:rPrChange w:id="1641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642" w:author="Kendra Wyant" w:date="2023-05-31T13:43:00Z">
            <w:rPr>
              <w:spacing w:val="-2"/>
            </w:rPr>
          </w:rPrChange>
        </w:rPr>
        <w:t>clinical</w:t>
      </w:r>
      <w:r>
        <w:rPr>
          <w:rPrChange w:id="1643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644" w:author="Kendra Wyant" w:date="2023-05-31T13:43:00Z">
            <w:rPr>
              <w:spacing w:val="-2"/>
            </w:rPr>
          </w:rPrChange>
        </w:rPr>
        <w:t>applications.</w:t>
      </w:r>
    </w:p>
    <w:p w14:paraId="3B88CA26" w14:textId="77777777" w:rsidR="00DC3B47" w:rsidRDefault="004E27B8">
      <w:pPr>
        <w:pStyle w:val="BodyText"/>
        <w:spacing w:before="230" w:line="355" w:lineRule="auto"/>
        <w:ind w:left="160" w:right="512" w:firstLine="576"/>
        <w:rPr>
          <w:del w:id="1645" w:author="Kendra Wyant" w:date="2023-05-31T13:43:00Z"/>
        </w:rPr>
      </w:pPr>
      <w:r>
        <w:rPr>
          <w:spacing w:val="-2"/>
        </w:rPr>
        <w:t>Existing</w:t>
      </w:r>
      <w:r>
        <w:rPr>
          <w:spacing w:val="-7"/>
          <w:rPrChange w:id="164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research</w:t>
      </w:r>
      <w:r>
        <w:rPr>
          <w:spacing w:val="-8"/>
          <w:rPrChange w:id="164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also</w:t>
      </w:r>
      <w:r>
        <w:rPr>
          <w:spacing w:val="-7"/>
          <w:rPrChange w:id="164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raises</w:t>
      </w:r>
      <w:r>
        <w:rPr>
          <w:spacing w:val="-8"/>
          <w:rPrChange w:id="164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some</w:t>
      </w:r>
      <w:r>
        <w:rPr>
          <w:spacing w:val="-7"/>
          <w:rPrChange w:id="165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concern</w:t>
      </w:r>
      <w:r>
        <w:rPr>
          <w:spacing w:val="-7"/>
          <w:rPrChange w:id="165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about</w:t>
      </w:r>
      <w:r>
        <w:rPr>
          <w:spacing w:val="-8"/>
          <w:rPrChange w:id="1652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perceptions</w:t>
      </w:r>
      <w:r>
        <w:rPr>
          <w:spacing w:val="-7"/>
          <w:rPrChange w:id="165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8"/>
          <w:rPrChange w:id="165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adherence</w:t>
      </w:r>
      <w:r>
        <w:rPr>
          <w:spacing w:val="-8"/>
          <w:rPrChange w:id="165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8"/>
          <w:rPrChange w:id="165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 xml:space="preserve">EMA </w:t>
      </w:r>
      <w:r>
        <w:rPr>
          <w:rPrChange w:id="1657" w:author="Kendra Wyant" w:date="2023-05-31T13:43:00Z">
            <w:rPr>
              <w:spacing w:val="-4"/>
            </w:rPr>
          </w:rPrChange>
        </w:rPr>
        <w:t>protocols</w:t>
      </w:r>
      <w:r>
        <w:rPr>
          <w:spacing w:val="-10"/>
        </w:rPr>
        <w:t xml:space="preserve"> </w:t>
      </w:r>
      <w:r>
        <w:rPr>
          <w:rPrChange w:id="1658" w:author="Kendra Wyant" w:date="2023-05-31T13:43:00Z">
            <w:rPr>
              <w:spacing w:val="-4"/>
            </w:rPr>
          </w:rPrChange>
        </w:rPr>
        <w:t>in</w:t>
      </w:r>
      <w:r>
        <w:rPr>
          <w:spacing w:val="-9"/>
          <w:rPrChange w:id="165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660" w:author="Kendra Wyant" w:date="2023-05-31T13:43:00Z">
            <w:rPr>
              <w:spacing w:val="-4"/>
            </w:rPr>
          </w:rPrChange>
        </w:rPr>
        <w:t>patients</w:t>
      </w:r>
      <w:r>
        <w:rPr>
          <w:spacing w:val="-10"/>
          <w:rPrChange w:id="1661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662" w:author="Kendra Wyant" w:date="2023-05-31T13:43:00Z">
            <w:rPr>
              <w:spacing w:val="-4"/>
            </w:rPr>
          </w:rPrChange>
        </w:rPr>
        <w:t>with</w:t>
      </w:r>
      <w:r>
        <w:rPr>
          <w:spacing w:val="-9"/>
        </w:rPr>
        <w:t xml:space="preserve"> </w:t>
      </w:r>
      <w:r>
        <w:rPr>
          <w:rPrChange w:id="1663" w:author="Kendra Wyant" w:date="2023-05-31T13:43:00Z">
            <w:rPr>
              <w:spacing w:val="-4"/>
            </w:rPr>
          </w:rPrChange>
        </w:rPr>
        <w:t>alcohol</w:t>
      </w:r>
      <w:r>
        <w:rPr>
          <w:spacing w:val="-10"/>
        </w:rPr>
        <w:t xml:space="preserve"> </w:t>
      </w:r>
      <w:r>
        <w:rPr>
          <w:rPrChange w:id="1664" w:author="Kendra Wyant" w:date="2023-05-31T13:43:00Z">
            <w:rPr>
              <w:spacing w:val="-4"/>
            </w:rPr>
          </w:rPrChange>
        </w:rPr>
        <w:t>and</w:t>
      </w:r>
      <w:r>
        <w:rPr>
          <w:spacing w:val="-10"/>
        </w:rPr>
        <w:t xml:space="preserve"> </w:t>
      </w:r>
      <w:r>
        <w:rPr>
          <w:rPrChange w:id="1665" w:author="Kendra Wyant" w:date="2023-05-31T13:43:00Z">
            <w:rPr>
              <w:spacing w:val="-4"/>
            </w:rPr>
          </w:rPrChange>
        </w:rPr>
        <w:t>other</w:t>
      </w:r>
      <w:r>
        <w:rPr>
          <w:spacing w:val="-10"/>
        </w:rPr>
        <w:t xml:space="preserve"> </w:t>
      </w:r>
      <w:r>
        <w:rPr>
          <w:rPrChange w:id="1666" w:author="Kendra Wyant" w:date="2023-05-31T13:43:00Z">
            <w:rPr>
              <w:spacing w:val="-4"/>
            </w:rPr>
          </w:rPrChange>
        </w:rPr>
        <w:t>substance</w:t>
      </w:r>
      <w:r>
        <w:rPr>
          <w:spacing w:val="-9"/>
        </w:rPr>
        <w:t xml:space="preserve"> </w:t>
      </w:r>
      <w:r>
        <w:rPr>
          <w:rPrChange w:id="1667" w:author="Kendra Wyant" w:date="2023-05-31T13:43:00Z">
            <w:rPr>
              <w:spacing w:val="-4"/>
            </w:rPr>
          </w:rPrChange>
        </w:rPr>
        <w:t>use</w:t>
      </w:r>
      <w:r>
        <w:rPr>
          <w:spacing w:val="-9"/>
        </w:rPr>
        <w:t xml:space="preserve"> </w:t>
      </w:r>
      <w:r>
        <w:rPr>
          <w:rPrChange w:id="1668" w:author="Kendra Wyant" w:date="2023-05-31T13:43:00Z">
            <w:rPr>
              <w:spacing w:val="-4"/>
            </w:rPr>
          </w:rPrChange>
        </w:rPr>
        <w:t>disorders</w:t>
      </w:r>
      <w:r>
        <w:rPr>
          <w:spacing w:val="-10"/>
          <w:rPrChange w:id="1669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670" w:author="Kendra Wyant" w:date="2023-05-31T13:43:00Z">
            <w:rPr>
              <w:spacing w:val="-4"/>
            </w:rPr>
          </w:rPrChange>
        </w:rPr>
        <w:t>relative</w:t>
      </w:r>
      <w:r>
        <w:rPr>
          <w:spacing w:val="-9"/>
          <w:rPrChange w:id="1671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672" w:author="Kendra Wyant" w:date="2023-05-31T13:43:00Z">
            <w:rPr>
              <w:spacing w:val="-4"/>
            </w:rPr>
          </w:rPrChange>
        </w:rPr>
        <w:t>to</w:t>
      </w:r>
      <w:r>
        <w:rPr>
          <w:spacing w:val="-10"/>
          <w:rPrChange w:id="1673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674" w:author="Kendra Wyant" w:date="2023-05-31T13:43:00Z">
            <w:rPr>
              <w:spacing w:val="-4"/>
            </w:rPr>
          </w:rPrChange>
        </w:rPr>
        <w:t>other</w:t>
      </w:r>
      <w:r>
        <w:rPr>
          <w:rPrChange w:id="167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676" w:author="Kendra Wyant" w:date="2023-05-31T13:43:00Z">
            <w:rPr>
              <w:spacing w:val="-4"/>
            </w:rPr>
          </w:rPrChange>
        </w:rPr>
        <w:t>groups.</w:t>
      </w:r>
      <w:r>
        <w:rPr>
          <w:spacing w:val="8"/>
          <w:rPrChange w:id="167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Specifically,</w:t>
      </w:r>
      <w:r>
        <w:rPr>
          <w:spacing w:val="-9"/>
          <w:rPrChange w:id="167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</w:t>
      </w:r>
      <w:r>
        <w:rPr>
          <w:spacing w:val="-9"/>
          <w:rPrChange w:id="167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recent</w:t>
      </w:r>
      <w:r>
        <w:rPr>
          <w:spacing w:val="-9"/>
          <w:rPrChange w:id="168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meta-analysis</w:t>
      </w:r>
      <w:r>
        <w:rPr>
          <w:spacing w:val="-8"/>
          <w:rPrChange w:id="168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confirmed</w:t>
      </w:r>
      <w:r>
        <w:rPr>
          <w:spacing w:val="-8"/>
          <w:rPrChange w:id="168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decreased</w:t>
      </w:r>
      <w:r>
        <w:rPr>
          <w:spacing w:val="-9"/>
          <w:rPrChange w:id="168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adherence</w:t>
      </w:r>
      <w:r>
        <w:rPr>
          <w:spacing w:val="-9"/>
          <w:rPrChange w:id="168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8"/>
          <w:rPrChange w:id="168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EMA</w:t>
      </w:r>
      <w:r>
        <w:rPr>
          <w:spacing w:val="-2"/>
          <w:rPrChange w:id="168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687" w:author="Kendra Wyant" w:date="2023-05-31T13:43:00Z">
            <w:rPr>
              <w:spacing w:val="-2"/>
            </w:rPr>
          </w:rPrChange>
        </w:rPr>
        <w:t>protocols</w:t>
      </w:r>
      <w:r>
        <w:rPr>
          <w:spacing w:val="-7"/>
          <w:rPrChange w:id="168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689" w:author="Kendra Wyant" w:date="2023-05-31T13:43:00Z">
            <w:rPr>
              <w:spacing w:val="-2"/>
            </w:rPr>
          </w:rPrChange>
        </w:rPr>
        <w:t>in</w:t>
      </w:r>
      <w:r>
        <w:rPr>
          <w:spacing w:val="-7"/>
          <w:rPrChange w:id="169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691" w:author="Kendra Wyant" w:date="2023-05-31T13:43:00Z">
            <w:rPr>
              <w:spacing w:val="-2"/>
            </w:rPr>
          </w:rPrChange>
        </w:rPr>
        <w:t>patients</w:t>
      </w:r>
      <w:r>
        <w:rPr>
          <w:spacing w:val="-8"/>
          <w:rPrChange w:id="169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693" w:author="Kendra Wyant" w:date="2023-05-31T13:43:00Z">
            <w:rPr>
              <w:spacing w:val="-2"/>
            </w:rPr>
          </w:rPrChange>
        </w:rPr>
        <w:t>with</w:t>
      </w:r>
      <w:r>
        <w:rPr>
          <w:spacing w:val="-7"/>
          <w:rPrChange w:id="169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695" w:author="Kendra Wyant" w:date="2023-05-31T13:43:00Z">
            <w:rPr>
              <w:spacing w:val="-2"/>
            </w:rPr>
          </w:rPrChange>
        </w:rPr>
        <w:t>substance</w:t>
      </w:r>
      <w:r>
        <w:rPr>
          <w:spacing w:val="-7"/>
          <w:rPrChange w:id="169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697" w:author="Kendra Wyant" w:date="2023-05-31T13:43:00Z">
            <w:rPr>
              <w:spacing w:val="-2"/>
            </w:rPr>
          </w:rPrChange>
        </w:rPr>
        <w:t>use</w:t>
      </w:r>
      <w:r>
        <w:rPr>
          <w:spacing w:val="-8"/>
          <w:rPrChange w:id="169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699" w:author="Kendra Wyant" w:date="2023-05-31T13:43:00Z">
            <w:rPr>
              <w:spacing w:val="-2"/>
            </w:rPr>
          </w:rPrChange>
        </w:rPr>
        <w:t>disorder</w:t>
      </w:r>
      <w:r>
        <w:rPr>
          <w:spacing w:val="-8"/>
          <w:rPrChange w:id="170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701" w:author="Kendra Wyant" w:date="2023-05-31T13:43:00Z">
            <w:rPr>
              <w:spacing w:val="-2"/>
            </w:rPr>
          </w:rPrChange>
        </w:rPr>
        <w:t>diagnoses</w:t>
      </w:r>
      <w:r>
        <w:rPr>
          <w:spacing w:val="-7"/>
          <w:rPrChange w:id="170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703" w:author="Kendra Wyant" w:date="2023-05-31T13:43:00Z">
            <w:rPr>
              <w:spacing w:val="-2"/>
            </w:rPr>
          </w:rPrChange>
        </w:rPr>
        <w:t>vs.</w:t>
      </w:r>
      <w:r>
        <w:rPr>
          <w:spacing w:val="-8"/>
          <w:rPrChange w:id="170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705" w:author="Kendra Wyant" w:date="2023-05-31T13:43:00Z">
            <w:rPr>
              <w:spacing w:val="-2"/>
            </w:rPr>
          </w:rPrChange>
        </w:rPr>
        <w:t>recreational</w:t>
      </w:r>
      <w:r>
        <w:rPr>
          <w:spacing w:val="-8"/>
          <w:rPrChange w:id="170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707" w:author="Kendra Wyant" w:date="2023-05-31T13:43:00Z">
            <w:rPr>
              <w:spacing w:val="-2"/>
            </w:rPr>
          </w:rPrChange>
        </w:rPr>
        <w:t>substance</w:t>
      </w:r>
      <w:r>
        <w:rPr>
          <w:spacing w:val="-7"/>
          <w:rPrChange w:id="170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709" w:author="Kendra Wyant" w:date="2023-05-31T13:43:00Z">
            <w:rPr>
              <w:spacing w:val="-2"/>
            </w:rPr>
          </w:rPrChange>
        </w:rPr>
        <w:t>users</w:t>
      </w:r>
      <w:r>
        <w:rPr>
          <w:spacing w:val="-4"/>
          <w:rPrChange w:id="171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711" w:author="Kendra Wyant" w:date="2023-05-31T13:43:00Z">
            <w:rPr>
              <w:spacing w:val="-2"/>
            </w:rPr>
          </w:rPrChange>
        </w:rPr>
        <w:t>[52].</w:t>
      </w:r>
    </w:p>
    <w:p w14:paraId="1048B4C7" w14:textId="1FA5ABCD" w:rsidR="003146FC" w:rsidRDefault="004E27B8">
      <w:pPr>
        <w:pStyle w:val="BodyText"/>
        <w:spacing w:before="110" w:line="355" w:lineRule="auto"/>
        <w:ind w:left="160" w:right="569" w:firstLine="576"/>
        <w:rPr>
          <w:ins w:id="1712" w:author="Kendra Wyant" w:date="2023-05-31T13:43:00Z"/>
        </w:rPr>
      </w:pPr>
      <w:ins w:id="1713" w:author="Kendra Wyant" w:date="2023-05-31T13:43:00Z">
        <w:r>
          <w:rPr>
            <w:spacing w:val="16"/>
          </w:rPr>
          <w:t xml:space="preserve"> </w:t>
        </w:r>
      </w:ins>
      <w:r>
        <w:rPr>
          <w:spacing w:val="-4"/>
          <w:rPrChange w:id="1714" w:author="Kendra Wyant" w:date="2023-05-31T13:43:00Z">
            <w:rPr>
              <w:spacing w:val="-2"/>
            </w:rPr>
          </w:rPrChange>
        </w:rPr>
        <w:t>Furthermore,</w:t>
      </w:r>
      <w:r>
        <w:rPr>
          <w:spacing w:val="-4"/>
          <w:rPrChange w:id="171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716" w:author="Kendra Wyant" w:date="2023-05-31T13:43:00Z">
            <w:rPr>
              <w:spacing w:val="-2"/>
            </w:rPr>
          </w:rPrChange>
        </w:rPr>
        <w:t>another</w:t>
      </w:r>
      <w:r>
        <w:rPr>
          <w:spacing w:val="-4"/>
          <w:rPrChange w:id="171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718" w:author="Kendra Wyant" w:date="2023-05-31T13:43:00Z">
            <w:rPr>
              <w:spacing w:val="-2"/>
            </w:rPr>
          </w:rPrChange>
        </w:rPr>
        <w:t>meta-analysis</w:t>
      </w:r>
      <w:r>
        <w:rPr>
          <w:spacing w:val="-4"/>
        </w:rPr>
        <w:t xml:space="preserve"> </w:t>
      </w:r>
      <w:r>
        <w:rPr>
          <w:spacing w:val="-4"/>
          <w:rPrChange w:id="1719" w:author="Kendra Wyant" w:date="2023-05-31T13:43:00Z">
            <w:rPr>
              <w:spacing w:val="-2"/>
            </w:rPr>
          </w:rPrChange>
        </w:rPr>
        <w:t>[53]</w:t>
      </w:r>
      <w:r>
        <w:rPr>
          <w:spacing w:val="-4"/>
        </w:rPr>
        <w:t xml:space="preserve"> </w:t>
      </w:r>
      <w:r>
        <w:rPr>
          <w:spacing w:val="-4"/>
          <w:rPrChange w:id="1720" w:author="Kendra Wyant" w:date="2023-05-31T13:43:00Z">
            <w:rPr>
              <w:spacing w:val="-2"/>
            </w:rPr>
          </w:rPrChange>
        </w:rPr>
        <w:t>concluded</w:t>
      </w:r>
      <w:r>
        <w:rPr>
          <w:spacing w:val="-4"/>
          <w:rPrChange w:id="172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722" w:author="Kendra Wyant" w:date="2023-05-31T13:43:00Z">
            <w:rPr>
              <w:spacing w:val="-2"/>
            </w:rPr>
          </w:rPrChange>
        </w:rPr>
        <w:t>that</w:t>
      </w:r>
      <w:r>
        <w:rPr>
          <w:spacing w:val="-4"/>
        </w:rPr>
        <w:t xml:space="preserve"> </w:t>
      </w:r>
      <w:r>
        <w:rPr>
          <w:spacing w:val="-4"/>
          <w:rPrChange w:id="1723" w:author="Kendra Wyant" w:date="2023-05-31T13:43:00Z">
            <w:rPr>
              <w:spacing w:val="-2"/>
            </w:rPr>
          </w:rPrChange>
        </w:rPr>
        <w:t>adherence</w:t>
      </w:r>
      <w:r>
        <w:rPr>
          <w:spacing w:val="-4"/>
        </w:rPr>
        <w:t xml:space="preserve"> </w:t>
      </w:r>
      <w:r>
        <w:rPr>
          <w:spacing w:val="-4"/>
          <w:rPrChange w:id="1724" w:author="Kendra Wyant" w:date="2023-05-31T13:43:00Z">
            <w:rPr>
              <w:spacing w:val="-2"/>
            </w:rPr>
          </w:rPrChange>
        </w:rPr>
        <w:t>rates</w:t>
      </w:r>
      <w:r>
        <w:rPr>
          <w:spacing w:val="-4"/>
          <w:rPrChange w:id="172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726" w:author="Kendra Wyant" w:date="2023-05-31T13:43:00Z">
            <w:rPr>
              <w:spacing w:val="-2"/>
            </w:rPr>
          </w:rPrChange>
        </w:rPr>
        <w:t>did</w:t>
      </w:r>
      <w:r>
        <w:rPr>
          <w:spacing w:val="-4"/>
        </w:rPr>
        <w:t xml:space="preserve"> </w:t>
      </w:r>
      <w:r>
        <w:rPr>
          <w:spacing w:val="-4"/>
          <w:rPrChange w:id="1727" w:author="Kendra Wyant" w:date="2023-05-31T13:43:00Z">
            <w:rPr>
              <w:spacing w:val="-2"/>
            </w:rPr>
          </w:rPrChange>
        </w:rPr>
        <w:t>not</w:t>
      </w:r>
      <w:r>
        <w:rPr>
          <w:spacing w:val="-4"/>
        </w:rPr>
        <w:t xml:space="preserve"> </w:t>
      </w:r>
      <w:r>
        <w:rPr>
          <w:spacing w:val="-4"/>
          <w:rPrChange w:id="1728" w:author="Kendra Wyant" w:date="2023-05-31T13:43:00Z">
            <w:rPr>
              <w:spacing w:val="-2"/>
            </w:rPr>
          </w:rPrChange>
        </w:rPr>
        <w:t xml:space="preserve">differ </w:t>
      </w:r>
      <w:r>
        <w:rPr>
          <w:spacing w:val="-4"/>
        </w:rPr>
        <w:t>between</w:t>
      </w:r>
      <w:r>
        <w:rPr>
          <w:spacing w:val="-10"/>
        </w:rPr>
        <w:t xml:space="preserve"> </w:t>
      </w:r>
      <w:r>
        <w:rPr>
          <w:spacing w:val="-4"/>
        </w:rPr>
        <w:t>healthy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psychiatric</w:t>
      </w:r>
      <w:r>
        <w:rPr>
          <w:spacing w:val="-9"/>
        </w:rPr>
        <w:t xml:space="preserve"> </w:t>
      </w:r>
      <w:r>
        <w:rPr>
          <w:spacing w:val="-4"/>
        </w:rPr>
        <w:t>samples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generally.</w:t>
      </w:r>
      <w:r>
        <w:rPr>
          <w:spacing w:val="7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meta-analyses</w:t>
      </w:r>
      <w:r>
        <w:rPr>
          <w:spacing w:val="-10"/>
        </w:rPr>
        <w:t xml:space="preserve"> </w:t>
      </w:r>
      <w:r>
        <w:rPr>
          <w:spacing w:val="-4"/>
        </w:rPr>
        <w:t>combined</w:t>
      </w:r>
      <w:r>
        <w:rPr>
          <w:spacing w:val="-10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suggest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concerns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limited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applications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patients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 xml:space="preserve">alcohol </w:t>
      </w:r>
      <w:r>
        <w:rPr>
          <w:spacing w:val="-4"/>
        </w:rPr>
        <w:t>and other substance use disorders rather than all psychiatric disorders more generally.</w:t>
      </w:r>
      <w:r>
        <w:rPr>
          <w:spacing w:val="20"/>
        </w:rPr>
        <w:t xml:space="preserve"> </w:t>
      </w:r>
      <w:r>
        <w:rPr>
          <w:spacing w:val="-4"/>
        </w:rPr>
        <w:t>For</w:t>
      </w:r>
      <w:del w:id="1729" w:author="Kendra Wyant" w:date="2023-05-31T13:43:00Z">
        <w:r w:rsidR="00F53A9D">
          <w:rPr>
            <w:spacing w:val="-4"/>
          </w:rPr>
          <w:delText xml:space="preserve"> </w:delText>
        </w:r>
      </w:del>
    </w:p>
    <w:p w14:paraId="504BEE7D" w14:textId="77777777" w:rsidR="003146FC" w:rsidRDefault="003146FC">
      <w:pPr>
        <w:spacing w:line="355" w:lineRule="auto"/>
        <w:rPr>
          <w:ins w:id="1730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0C091418" w14:textId="77777777" w:rsidR="003146FC" w:rsidRDefault="003146FC">
      <w:pPr>
        <w:pStyle w:val="BodyText"/>
        <w:rPr>
          <w:ins w:id="1731" w:author="Kendra Wyant" w:date="2023-05-31T13:43:00Z"/>
          <w:sz w:val="9"/>
        </w:rPr>
      </w:pPr>
    </w:p>
    <w:p w14:paraId="535498A9" w14:textId="77777777" w:rsidR="003146FC" w:rsidRDefault="004E27B8">
      <w:pPr>
        <w:pStyle w:val="BodyText"/>
        <w:spacing w:before="118" w:line="355" w:lineRule="auto"/>
        <w:ind w:left="160" w:right="553"/>
        <w:pPrChange w:id="1732" w:author="Kendra Wyant" w:date="2023-05-31T13:43:00Z">
          <w:pPr>
            <w:pStyle w:val="BodyText"/>
            <w:spacing w:line="355" w:lineRule="auto"/>
            <w:ind w:left="160" w:right="569"/>
          </w:pPr>
        </w:pPrChange>
      </w:pPr>
      <w:r>
        <w:rPr>
          <w:spacing w:val="-2"/>
          <w:rPrChange w:id="1733" w:author="Kendra Wyant" w:date="2023-05-31T13:43:00Z">
            <w:rPr/>
          </w:rPrChange>
        </w:rPr>
        <w:t>these</w:t>
      </w:r>
      <w:r>
        <w:rPr>
          <w:spacing w:val="-4"/>
          <w:rPrChange w:id="1734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735" w:author="Kendra Wyant" w:date="2023-05-31T13:43:00Z">
            <w:rPr/>
          </w:rPrChange>
        </w:rPr>
        <w:t>reasons,</w:t>
      </w:r>
      <w:r>
        <w:rPr>
          <w:spacing w:val="-3"/>
        </w:rPr>
        <w:t xml:space="preserve"> </w:t>
      </w:r>
      <w:r>
        <w:rPr>
          <w:spacing w:val="-2"/>
          <w:rPrChange w:id="1736" w:author="Kendra Wyant" w:date="2023-05-31T13:43:00Z">
            <w:rPr/>
          </w:rPrChange>
        </w:rPr>
        <w:t>it</w:t>
      </w:r>
      <w:r>
        <w:rPr>
          <w:spacing w:val="-4"/>
          <w:rPrChange w:id="173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738" w:author="Kendra Wyant" w:date="2023-05-31T13:43:00Z">
            <w:rPr/>
          </w:rPrChange>
        </w:rPr>
        <w:t>is</w:t>
      </w:r>
      <w:r>
        <w:rPr>
          <w:spacing w:val="-4"/>
          <w:rPrChange w:id="173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740" w:author="Kendra Wyant" w:date="2023-05-31T13:43:00Z">
            <w:rPr/>
          </w:rPrChange>
        </w:rPr>
        <w:t>important</w:t>
      </w:r>
      <w:r>
        <w:rPr>
          <w:spacing w:val="-3"/>
        </w:rPr>
        <w:t xml:space="preserve"> </w:t>
      </w:r>
      <w:r>
        <w:rPr>
          <w:spacing w:val="-2"/>
          <w:rPrChange w:id="1741" w:author="Kendra Wyant" w:date="2023-05-31T13:43:00Z">
            <w:rPr/>
          </w:rPrChange>
        </w:rPr>
        <w:t>to</w:t>
      </w:r>
      <w:r>
        <w:rPr>
          <w:spacing w:val="-4"/>
          <w:rPrChange w:id="1742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743" w:author="Kendra Wyant" w:date="2023-05-31T13:43:00Z">
            <w:rPr/>
          </w:rPrChange>
        </w:rPr>
        <w:t>further</w:t>
      </w:r>
      <w:r>
        <w:rPr>
          <w:spacing w:val="-3"/>
        </w:rPr>
        <w:t xml:space="preserve"> </w:t>
      </w:r>
      <w:r>
        <w:rPr>
          <w:spacing w:val="-2"/>
          <w:rPrChange w:id="1744" w:author="Kendra Wyant" w:date="2023-05-31T13:43:00Z">
            <w:rPr/>
          </w:rPrChange>
        </w:rPr>
        <w:t>study</w:t>
      </w:r>
      <w:r>
        <w:rPr>
          <w:spacing w:val="-3"/>
        </w:rPr>
        <w:t xml:space="preserve"> </w:t>
      </w:r>
      <w:r>
        <w:rPr>
          <w:spacing w:val="-2"/>
          <w:rPrChange w:id="1745" w:author="Kendra Wyant" w:date="2023-05-31T13:43:00Z">
            <w:rPr/>
          </w:rPrChange>
        </w:rPr>
        <w:t>the</w:t>
      </w:r>
      <w:r>
        <w:rPr>
          <w:spacing w:val="-4"/>
          <w:rPrChange w:id="174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747" w:author="Kendra Wyant" w:date="2023-05-31T13:43:00Z">
            <w:rPr/>
          </w:rPrChange>
        </w:rPr>
        <w:t>acceptability</w:t>
      </w:r>
      <w:r>
        <w:rPr>
          <w:spacing w:val="-4"/>
          <w:rPrChange w:id="174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749" w:author="Kendra Wyant" w:date="2023-05-31T13:43:00Z">
            <w:rPr/>
          </w:rPrChange>
        </w:rPr>
        <w:t>of</w:t>
      </w:r>
      <w:r>
        <w:rPr>
          <w:spacing w:val="-4"/>
          <w:rPrChange w:id="1750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751" w:author="Kendra Wyant" w:date="2023-05-31T13:43:00Z">
            <w:rPr/>
          </w:rPrChange>
        </w:rPr>
        <w:t>EMA</w:t>
      </w:r>
      <w:r>
        <w:rPr>
          <w:spacing w:val="-3"/>
        </w:rPr>
        <w:t xml:space="preserve"> </w:t>
      </w:r>
      <w:r>
        <w:rPr>
          <w:spacing w:val="-2"/>
          <w:rPrChange w:id="1752" w:author="Kendra Wyant" w:date="2023-05-31T13:43:00Z">
            <w:rPr/>
          </w:rPrChange>
        </w:rPr>
        <w:t>in</w:t>
      </w:r>
      <w:r>
        <w:rPr>
          <w:spacing w:val="-4"/>
          <w:rPrChange w:id="175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754" w:author="Kendra Wyant" w:date="2023-05-31T13:43:00Z">
            <w:rPr/>
          </w:rPrChange>
        </w:rPr>
        <w:t>samples</w:t>
      </w:r>
      <w:r>
        <w:rPr>
          <w:spacing w:val="-3"/>
        </w:rPr>
        <w:t xml:space="preserve"> </w:t>
      </w:r>
      <w:r>
        <w:rPr>
          <w:spacing w:val="-2"/>
          <w:rPrChange w:id="1755" w:author="Kendra Wyant" w:date="2023-05-31T13:43:00Z">
            <w:rPr/>
          </w:rPrChange>
        </w:rPr>
        <w:t xml:space="preserve">with </w:t>
      </w:r>
      <w:r>
        <w:t>alcohol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substance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disorders.</w:t>
      </w:r>
    </w:p>
    <w:p w14:paraId="31BC9F8E" w14:textId="77777777" w:rsidR="00DC3B47" w:rsidRDefault="00DC3B47">
      <w:pPr>
        <w:spacing w:line="355" w:lineRule="auto"/>
        <w:rPr>
          <w:del w:id="1756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C41DA63" w14:textId="77777777" w:rsidR="00DC3B47" w:rsidRDefault="00DC3B47">
      <w:pPr>
        <w:pStyle w:val="BodyText"/>
        <w:rPr>
          <w:del w:id="1757" w:author="Kendra Wyant" w:date="2023-05-31T13:43:00Z"/>
          <w:sz w:val="9"/>
        </w:rPr>
      </w:pPr>
    </w:p>
    <w:p w14:paraId="6F717138" w14:textId="77777777" w:rsidR="003146FC" w:rsidRDefault="004E27B8">
      <w:pPr>
        <w:pStyle w:val="BodyText"/>
        <w:spacing w:before="117" w:line="355" w:lineRule="auto"/>
        <w:ind w:left="160" w:right="553" w:firstLine="576"/>
        <w:pPrChange w:id="1758" w:author="Kendra Wyant" w:date="2023-05-31T13:43:00Z">
          <w:pPr>
            <w:pStyle w:val="BodyText"/>
            <w:spacing w:before="118" w:line="355" w:lineRule="auto"/>
            <w:ind w:left="151" w:right="545" w:firstLine="584"/>
          </w:pPr>
        </w:pPrChange>
      </w:pPr>
      <w:r>
        <w:rPr>
          <w:spacing w:val="-2"/>
        </w:rPr>
        <w:t>Far</w:t>
      </w:r>
      <w:r>
        <w:rPr>
          <w:spacing w:val="-3"/>
        </w:rPr>
        <w:t xml:space="preserve"> </w:t>
      </w:r>
      <w:r>
        <w:rPr>
          <w:spacing w:val="-2"/>
        </w:rPr>
        <w:t>less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known</w:t>
      </w:r>
      <w:r>
        <w:rPr>
          <w:spacing w:val="-3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participants’</w:t>
      </w:r>
      <w:r>
        <w:rPr>
          <w:spacing w:val="-4"/>
        </w:rPr>
        <w:t xml:space="preserve"> </w:t>
      </w:r>
      <w:r>
        <w:rPr>
          <w:spacing w:val="-2"/>
        </w:rPr>
        <w:t>perceptions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adherence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passive 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methods.</w:t>
      </w:r>
      <w:r>
        <w:rPr>
          <w:spacing w:val="12"/>
        </w:rPr>
        <w:t xml:space="preserve"> </w:t>
      </w:r>
      <w:r>
        <w:rPr>
          <w:spacing w:val="-2"/>
        </w:rPr>
        <w:t>Some</w:t>
      </w:r>
      <w:r>
        <w:rPr>
          <w:spacing w:val="-6"/>
        </w:rPr>
        <w:t xml:space="preserve"> </w:t>
      </w:r>
      <w:r>
        <w:rPr>
          <w:spacing w:val="-2"/>
        </w:rPr>
        <w:t>research</w:t>
      </w:r>
      <w:r>
        <w:rPr>
          <w:spacing w:val="-6"/>
        </w:rPr>
        <w:t xml:space="preserve"> </w:t>
      </w:r>
      <w:r>
        <w:rPr>
          <w:spacing w:val="-2"/>
        </w:rPr>
        <w:t>has</w:t>
      </w:r>
      <w:r>
        <w:rPr>
          <w:spacing w:val="-7"/>
        </w:rPr>
        <w:t xml:space="preserve"> </w:t>
      </w:r>
      <w:r>
        <w:rPr>
          <w:spacing w:val="-2"/>
        </w:rPr>
        <w:t>presented</w:t>
      </w:r>
      <w:r>
        <w:rPr>
          <w:spacing w:val="-7"/>
        </w:rPr>
        <w:t xml:space="preserve"> </w:t>
      </w:r>
      <w:r>
        <w:rPr>
          <w:spacing w:val="-2"/>
        </w:rPr>
        <w:t>hypothetical</w:t>
      </w:r>
      <w:r>
        <w:rPr>
          <w:spacing w:val="-7"/>
        </w:rPr>
        <w:t xml:space="preserve"> </w:t>
      </w:r>
      <w:r>
        <w:rPr>
          <w:spacing w:val="-2"/>
        </w:rPr>
        <w:t>scenarios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either community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psychiatric</w:t>
      </w:r>
      <w:r>
        <w:rPr>
          <w:spacing w:val="-7"/>
        </w:rPr>
        <w:t xml:space="preserve"> </w:t>
      </w:r>
      <w:r>
        <w:rPr>
          <w:spacing w:val="-2"/>
        </w:rPr>
        <w:t>samples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assess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perceptions</w:t>
      </w:r>
      <w:r>
        <w:rPr>
          <w:spacing w:val="-6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 methods</w:t>
      </w:r>
      <w:r>
        <w:rPr>
          <w:spacing w:val="-12"/>
          <w:rPrChange w:id="175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[54–56].</w:t>
      </w:r>
      <w:r>
        <w:rPr>
          <w:spacing w:val="6"/>
          <w:rPrChange w:id="1760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2"/>
        </w:rPr>
        <w:t>Participants’</w:t>
      </w:r>
      <w:r>
        <w:rPr>
          <w:spacing w:val="-12"/>
          <w:rPrChange w:id="176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willingness</w:t>
      </w:r>
      <w:r>
        <w:rPr>
          <w:spacing w:val="-12"/>
          <w:rPrChange w:id="176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12"/>
          <w:rPrChange w:id="176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share</w:t>
      </w:r>
      <w:r>
        <w:rPr>
          <w:spacing w:val="-12"/>
          <w:rPrChange w:id="176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sensed</w:t>
      </w:r>
      <w:r>
        <w:rPr>
          <w:spacing w:val="-12"/>
          <w:rPrChange w:id="176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data</w:t>
      </w:r>
      <w:r>
        <w:rPr>
          <w:spacing w:val="-11"/>
          <w:rPrChange w:id="176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appears</w:t>
      </w:r>
      <w:r>
        <w:rPr>
          <w:spacing w:val="-12"/>
          <w:rPrChange w:id="176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12"/>
          <w:rPrChange w:id="176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vary</w:t>
      </w:r>
      <w:r>
        <w:rPr>
          <w:spacing w:val="-12"/>
          <w:rPrChange w:id="176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by</w:t>
      </w:r>
      <w:r>
        <w:rPr>
          <w:spacing w:val="-12"/>
          <w:rPrChange w:id="177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12"/>
          <w:rPrChange w:id="177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 xml:space="preserve">data </w:t>
      </w:r>
      <w:r>
        <w:rPr>
          <w:rPrChange w:id="1772" w:author="Kendra Wyant" w:date="2023-05-31T13:43:00Z">
            <w:rPr>
              <w:spacing w:val="-6"/>
            </w:rPr>
          </w:rPrChange>
        </w:rPr>
        <w:t>type</w:t>
      </w:r>
      <w:r>
        <w:rPr>
          <w:spacing w:val="-10"/>
          <w:rPrChange w:id="177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774" w:author="Kendra Wyant" w:date="2023-05-31T13:43:00Z">
            <w:rPr>
              <w:spacing w:val="-6"/>
            </w:rPr>
          </w:rPrChange>
        </w:rPr>
        <w:t>(e.g.,</w:t>
      </w:r>
      <w:r>
        <w:rPr>
          <w:spacing w:val="-9"/>
          <w:rPrChange w:id="177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776" w:author="Kendra Wyant" w:date="2023-05-31T13:43:00Z">
            <w:rPr>
              <w:spacing w:val="-6"/>
            </w:rPr>
          </w:rPrChange>
        </w:rPr>
        <w:t>sleep,</w:t>
      </w:r>
      <w:r>
        <w:rPr>
          <w:spacing w:val="-9"/>
          <w:rPrChange w:id="177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778" w:author="Kendra Wyant" w:date="2023-05-31T13:43:00Z">
            <w:rPr>
              <w:spacing w:val="-6"/>
            </w:rPr>
          </w:rPrChange>
        </w:rPr>
        <w:t>geolocation,</w:t>
      </w:r>
      <w:r>
        <w:rPr>
          <w:spacing w:val="-10"/>
          <w:rPrChange w:id="177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780" w:author="Kendra Wyant" w:date="2023-05-31T13:43:00Z">
            <w:rPr>
              <w:spacing w:val="-6"/>
            </w:rPr>
          </w:rPrChange>
        </w:rPr>
        <w:t>social</w:t>
      </w:r>
      <w:r>
        <w:rPr>
          <w:spacing w:val="-9"/>
          <w:rPrChange w:id="178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782" w:author="Kendra Wyant" w:date="2023-05-31T13:43:00Z">
            <w:rPr>
              <w:spacing w:val="-6"/>
            </w:rPr>
          </w:rPrChange>
        </w:rPr>
        <w:t>media</w:t>
      </w:r>
      <w:r>
        <w:rPr>
          <w:spacing w:val="-10"/>
          <w:rPrChange w:id="178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784" w:author="Kendra Wyant" w:date="2023-05-31T13:43:00Z">
            <w:rPr>
              <w:spacing w:val="-6"/>
            </w:rPr>
          </w:rPrChange>
        </w:rPr>
        <w:t>activity).</w:t>
      </w:r>
      <w:r>
        <w:rPr>
          <w:spacing w:val="7"/>
          <w:rPrChange w:id="1785" w:author="Kendra Wyant" w:date="2023-05-31T13:43:00Z">
            <w:rPr>
              <w:spacing w:val="19"/>
            </w:rPr>
          </w:rPrChange>
        </w:rPr>
        <w:t xml:space="preserve"> </w:t>
      </w:r>
      <w:r>
        <w:rPr>
          <w:rPrChange w:id="1786" w:author="Kendra Wyant" w:date="2023-05-31T13:43:00Z">
            <w:rPr>
              <w:spacing w:val="-6"/>
            </w:rPr>
          </w:rPrChange>
        </w:rPr>
        <w:t>However,</w:t>
      </w:r>
      <w:r>
        <w:rPr>
          <w:spacing w:val="-9"/>
          <w:rPrChange w:id="178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788" w:author="Kendra Wyant" w:date="2023-05-31T13:43:00Z">
            <w:rPr>
              <w:spacing w:val="-6"/>
            </w:rPr>
          </w:rPrChange>
        </w:rPr>
        <w:t>it</w:t>
      </w:r>
      <w:r>
        <w:rPr>
          <w:spacing w:val="-10"/>
          <w:rPrChange w:id="178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790" w:author="Kendra Wyant" w:date="2023-05-31T13:43:00Z">
            <w:rPr>
              <w:spacing w:val="-6"/>
            </w:rPr>
          </w:rPrChange>
        </w:rPr>
        <w:t>is</w:t>
      </w:r>
      <w:r>
        <w:rPr>
          <w:spacing w:val="-10"/>
          <w:rPrChange w:id="179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792" w:author="Kendra Wyant" w:date="2023-05-31T13:43:00Z">
            <w:rPr>
              <w:spacing w:val="-6"/>
            </w:rPr>
          </w:rPrChange>
        </w:rPr>
        <w:t>difficult</w:t>
      </w:r>
      <w:r>
        <w:rPr>
          <w:spacing w:val="-9"/>
          <w:rPrChange w:id="179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794" w:author="Kendra Wyant" w:date="2023-05-31T13:43:00Z">
            <w:rPr>
              <w:spacing w:val="-6"/>
            </w:rPr>
          </w:rPrChange>
        </w:rPr>
        <w:t>to</w:t>
      </w:r>
      <w:r>
        <w:rPr>
          <w:spacing w:val="-10"/>
          <w:rPrChange w:id="179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796" w:author="Kendra Wyant" w:date="2023-05-31T13:43:00Z">
            <w:rPr>
              <w:spacing w:val="-6"/>
            </w:rPr>
          </w:rPrChange>
        </w:rPr>
        <w:t xml:space="preserve">determine </w:t>
      </w:r>
      <w:r>
        <w:rPr>
          <w:spacing w:val="-4"/>
          <w:rPrChange w:id="1797" w:author="Kendra Wyant" w:date="2023-05-31T13:43:00Z">
            <w:rPr>
              <w:spacing w:val="-6"/>
            </w:rPr>
          </w:rPrChange>
        </w:rPr>
        <w:t xml:space="preserve">how </w:t>
      </w:r>
      <w:r>
        <w:rPr>
          <w:spacing w:val="-4"/>
        </w:rPr>
        <w:t>well</w:t>
      </w:r>
      <w:r>
        <w:rPr>
          <w:spacing w:val="-4"/>
          <w:rPrChange w:id="179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participants’</w:t>
      </w:r>
      <w:r>
        <w:rPr>
          <w:spacing w:val="-4"/>
          <w:rPrChange w:id="179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perceptions</w:t>
      </w:r>
      <w:r>
        <w:rPr>
          <w:spacing w:val="-4"/>
          <w:rPrChange w:id="180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in</w:t>
      </w:r>
      <w:r>
        <w:rPr>
          <w:spacing w:val="-4"/>
          <w:rPrChange w:id="180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these</w:t>
      </w:r>
      <w:r>
        <w:rPr>
          <w:spacing w:val="-4"/>
          <w:rPrChange w:id="180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hypothetical</w:t>
      </w:r>
      <w:r>
        <w:rPr>
          <w:spacing w:val="-4"/>
          <w:rPrChange w:id="180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scenarios</w:t>
      </w:r>
      <w:r>
        <w:rPr>
          <w:spacing w:val="-4"/>
          <w:rPrChange w:id="180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would</w:t>
      </w:r>
      <w:r>
        <w:rPr>
          <w:spacing w:val="-4"/>
          <w:rPrChange w:id="180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generalize</w:t>
      </w:r>
      <w:r>
        <w:rPr>
          <w:spacing w:val="-4"/>
          <w:rPrChange w:id="180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to</w:t>
      </w:r>
      <w:r>
        <w:rPr>
          <w:spacing w:val="-4"/>
          <w:rPrChange w:id="180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real</w:t>
      </w:r>
      <w:r>
        <w:rPr>
          <w:spacing w:val="-4"/>
          <w:rPrChange w:id="180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809" w:author="Kendra Wyant" w:date="2023-05-31T13:43:00Z">
            <w:rPr>
              <w:spacing w:val="-4"/>
            </w:rPr>
          </w:rPrChange>
        </w:rPr>
        <w:t>world</w:t>
      </w:r>
      <w:r>
        <w:rPr>
          <w:spacing w:val="-8"/>
          <w:rPrChange w:id="1810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811" w:author="Kendra Wyant" w:date="2023-05-31T13:43:00Z">
            <w:rPr>
              <w:spacing w:val="-2"/>
            </w:rPr>
          </w:rPrChange>
        </w:rPr>
        <w:t>collection</w:t>
      </w:r>
      <w:r>
        <w:rPr>
          <w:spacing w:val="-7"/>
        </w:rPr>
        <w:t xml:space="preserve"> </w:t>
      </w:r>
      <w:r>
        <w:rPr>
          <w:rPrChange w:id="1812" w:author="Kendra Wyant" w:date="2023-05-31T13:43:00Z">
            <w:rPr>
              <w:spacing w:val="-2"/>
            </w:rPr>
          </w:rPrChange>
        </w:rPr>
        <w:t>of</w:t>
      </w:r>
      <w:r>
        <w:rPr>
          <w:spacing w:val="-7"/>
          <w:rPrChange w:id="1813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814" w:author="Kendra Wyant" w:date="2023-05-31T13:43:00Z">
            <w:rPr>
              <w:spacing w:val="-2"/>
            </w:rPr>
          </w:rPrChange>
        </w:rPr>
        <w:t>these</w:t>
      </w:r>
      <w:r>
        <w:rPr>
          <w:spacing w:val="-8"/>
        </w:rPr>
        <w:t xml:space="preserve"> </w:t>
      </w:r>
      <w:r>
        <w:rPr>
          <w:rPrChange w:id="1815" w:author="Kendra Wyant" w:date="2023-05-31T13:43:00Z">
            <w:rPr>
              <w:spacing w:val="-2"/>
            </w:rPr>
          </w:rPrChange>
        </w:rPr>
        <w:t>data.</w:t>
      </w:r>
      <w:r>
        <w:rPr>
          <w:spacing w:val="11"/>
          <w:rPrChange w:id="1816" w:author="Kendra Wyant" w:date="2023-05-31T13:43:00Z">
            <w:rPr>
              <w:spacing w:val="10"/>
            </w:rPr>
          </w:rPrChange>
        </w:rPr>
        <w:t xml:space="preserve"> </w:t>
      </w:r>
      <w:r>
        <w:rPr>
          <w:rPrChange w:id="1817" w:author="Kendra Wyant" w:date="2023-05-31T13:43:00Z">
            <w:rPr>
              <w:spacing w:val="-2"/>
            </w:rPr>
          </w:rPrChange>
        </w:rPr>
        <w:t>And,</w:t>
      </w:r>
      <w:r>
        <w:rPr>
          <w:spacing w:val="-8"/>
          <w:rPrChange w:id="1818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819" w:author="Kendra Wyant" w:date="2023-05-31T13:43:00Z">
            <w:rPr>
              <w:spacing w:val="-2"/>
            </w:rPr>
          </w:rPrChange>
        </w:rPr>
        <w:t>of</w:t>
      </w:r>
      <w:r>
        <w:rPr>
          <w:spacing w:val="-7"/>
          <w:rPrChange w:id="182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821" w:author="Kendra Wyant" w:date="2023-05-31T13:43:00Z">
            <w:rPr>
              <w:spacing w:val="-2"/>
            </w:rPr>
          </w:rPrChange>
        </w:rPr>
        <w:t>course,</w:t>
      </w:r>
      <w:r>
        <w:rPr>
          <w:spacing w:val="-7"/>
        </w:rPr>
        <w:t xml:space="preserve"> </w:t>
      </w:r>
      <w:r>
        <w:rPr>
          <w:rPrChange w:id="1822" w:author="Kendra Wyant" w:date="2023-05-31T13:43:00Z">
            <w:rPr>
              <w:spacing w:val="-2"/>
            </w:rPr>
          </w:rPrChange>
        </w:rPr>
        <w:t>it</w:t>
      </w:r>
      <w:r>
        <w:rPr>
          <w:spacing w:val="-8"/>
          <w:rPrChange w:id="1823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824" w:author="Kendra Wyant" w:date="2023-05-31T13:43:00Z">
            <w:rPr>
              <w:spacing w:val="-2"/>
            </w:rPr>
          </w:rPrChange>
        </w:rPr>
        <w:t>is</w:t>
      </w:r>
      <w:r>
        <w:rPr>
          <w:spacing w:val="-7"/>
        </w:rPr>
        <w:t xml:space="preserve"> </w:t>
      </w:r>
      <w:r>
        <w:rPr>
          <w:rPrChange w:id="1825" w:author="Kendra Wyant" w:date="2023-05-31T13:43:00Z">
            <w:rPr>
              <w:spacing w:val="-2"/>
            </w:rPr>
          </w:rPrChange>
        </w:rPr>
        <w:t>impossible</w:t>
      </w:r>
      <w:r>
        <w:rPr>
          <w:spacing w:val="-8"/>
        </w:rPr>
        <w:t xml:space="preserve"> </w:t>
      </w:r>
      <w:r>
        <w:rPr>
          <w:rPrChange w:id="1826" w:author="Kendra Wyant" w:date="2023-05-31T13:43:00Z">
            <w:rPr>
              <w:spacing w:val="-2"/>
            </w:rPr>
          </w:rPrChange>
        </w:rPr>
        <w:t>to</w:t>
      </w:r>
      <w:r>
        <w:rPr>
          <w:spacing w:val="-7"/>
          <w:rPrChange w:id="1827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828" w:author="Kendra Wyant" w:date="2023-05-31T13:43:00Z">
            <w:rPr>
              <w:spacing w:val="-2"/>
            </w:rPr>
          </w:rPrChange>
        </w:rPr>
        <w:t>measure</w:t>
      </w:r>
      <w:r>
        <w:rPr>
          <w:spacing w:val="-8"/>
          <w:rPrChange w:id="1829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830" w:author="Kendra Wyant" w:date="2023-05-31T13:43:00Z">
            <w:rPr>
              <w:spacing w:val="-2"/>
            </w:rPr>
          </w:rPrChange>
        </w:rPr>
        <w:t>attrition</w:t>
      </w:r>
      <w:r>
        <w:rPr>
          <w:spacing w:val="-8"/>
        </w:rPr>
        <w:t xml:space="preserve"> </w:t>
      </w:r>
      <w:r>
        <w:rPr>
          <w:rPrChange w:id="1831" w:author="Kendra Wyant" w:date="2023-05-31T13:43:00Z">
            <w:rPr>
              <w:spacing w:val="-2"/>
            </w:rPr>
          </w:rPrChange>
        </w:rPr>
        <w:t>and</w:t>
      </w:r>
      <w:r>
        <w:rPr>
          <w:rPrChange w:id="183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adherence</w:t>
      </w:r>
      <w:r>
        <w:rPr>
          <w:spacing w:val="-8"/>
          <w:rPrChange w:id="183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outside</w:t>
      </w:r>
      <w:r>
        <w:rPr>
          <w:spacing w:val="-8"/>
          <w:rPrChange w:id="1834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8"/>
          <w:rPrChange w:id="183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explicit</w:t>
      </w:r>
      <w:r>
        <w:rPr>
          <w:spacing w:val="-8"/>
          <w:rPrChange w:id="183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implementation</w:t>
      </w:r>
      <w:r>
        <w:rPr>
          <w:spacing w:val="-8"/>
          <w:rPrChange w:id="183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8"/>
          <w:rPrChange w:id="183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these</w:t>
      </w:r>
      <w:r>
        <w:rPr>
          <w:spacing w:val="-8"/>
          <w:rPrChange w:id="183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8"/>
          <w:rPrChange w:id="184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methods.</w:t>
      </w:r>
    </w:p>
    <w:p w14:paraId="6E116BC6" w14:textId="7563CC99" w:rsidR="003146FC" w:rsidRDefault="004E27B8">
      <w:pPr>
        <w:pStyle w:val="BodyText"/>
        <w:spacing w:before="111" w:line="355" w:lineRule="auto"/>
        <w:ind w:left="160" w:right="548" w:firstLine="576"/>
        <w:pPrChange w:id="1841" w:author="Kendra Wyant" w:date="2023-05-31T13:43:00Z">
          <w:pPr>
            <w:pStyle w:val="BodyText"/>
            <w:spacing w:before="231" w:line="355" w:lineRule="auto"/>
            <w:ind w:left="151" w:right="539" w:firstLine="584"/>
          </w:pPr>
        </w:pPrChange>
      </w:pPr>
      <w:r>
        <w:rPr>
          <w:spacing w:val="-2"/>
        </w:rPr>
        <w:t>Preliminary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has</w:t>
      </w:r>
      <w:r>
        <w:rPr>
          <w:spacing w:val="-7"/>
        </w:rPr>
        <w:t xml:space="preserve"> </w:t>
      </w:r>
      <w:r>
        <w:rPr>
          <w:spacing w:val="-2"/>
        </w:rPr>
        <w:t>begun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examine</w:t>
      </w:r>
      <w:r>
        <w:rPr>
          <w:spacing w:val="-7"/>
        </w:rPr>
        <w:t xml:space="preserve"> </w:t>
      </w:r>
      <w:r>
        <w:rPr>
          <w:spacing w:val="-2"/>
        </w:rPr>
        <w:t>perceptions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during</w:t>
      </w:r>
      <w:r>
        <w:rPr>
          <w:spacing w:val="-7"/>
        </w:rPr>
        <w:t xml:space="preserve"> </w:t>
      </w:r>
      <w:r>
        <w:rPr>
          <w:spacing w:val="-2"/>
        </w:rPr>
        <w:t xml:space="preserve">real </w:t>
      </w:r>
      <w:r>
        <w:rPr>
          <w:spacing w:val="-4"/>
        </w:rPr>
        <w:t>world</w:t>
      </w:r>
      <w:r>
        <w:rPr>
          <w:spacing w:val="-5"/>
          <w:rPrChange w:id="184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use</w:t>
      </w:r>
      <w:r>
        <w:rPr>
          <w:spacing w:val="-5"/>
          <w:rPrChange w:id="184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of passive personal sensing methods.</w:t>
      </w:r>
      <w:r>
        <w:rPr>
          <w:spacing w:val="14"/>
          <w:rPrChange w:id="1844" w:author="Kendra Wyant" w:date="2023-05-31T13:43:00Z">
            <w:rPr>
              <w:spacing w:val="15"/>
            </w:rPr>
          </w:rPrChange>
        </w:rPr>
        <w:t xml:space="preserve"> </w:t>
      </w:r>
      <w:r>
        <w:rPr>
          <w:spacing w:val="-4"/>
        </w:rPr>
        <w:t>However, this</w:t>
      </w:r>
      <w:r>
        <w:rPr>
          <w:spacing w:val="-5"/>
          <w:rPrChange w:id="184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research</w:t>
      </w:r>
      <w:r>
        <w:rPr>
          <w:spacing w:val="-5"/>
          <w:rPrChange w:id="184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has generally been limited</w:t>
      </w:r>
      <w:r>
        <w:rPr>
          <w:spacing w:val="-11"/>
          <w:rPrChange w:id="184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by</w:t>
      </w:r>
      <w:r>
        <w:rPr>
          <w:spacing w:val="-11"/>
          <w:rPrChange w:id="184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small</w:t>
      </w:r>
      <w:r>
        <w:rPr>
          <w:spacing w:val="-11"/>
          <w:rPrChange w:id="184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sample</w:t>
      </w:r>
      <w:r>
        <w:rPr>
          <w:spacing w:val="-11"/>
          <w:rPrChange w:id="185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sizes</w:t>
      </w:r>
      <w:r>
        <w:rPr>
          <w:spacing w:val="-11"/>
          <w:rPrChange w:id="185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[57,58],</w:t>
      </w:r>
      <w:r>
        <w:rPr>
          <w:spacing w:val="-11"/>
          <w:rPrChange w:id="185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use</w:t>
      </w:r>
      <w:r>
        <w:rPr>
          <w:spacing w:val="-11"/>
          <w:rPrChange w:id="185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of</w:t>
      </w:r>
      <w:r>
        <w:rPr>
          <w:spacing w:val="-11"/>
          <w:rPrChange w:id="185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convenience</w:t>
      </w:r>
      <w:r>
        <w:rPr>
          <w:spacing w:val="-11"/>
          <w:rPrChange w:id="185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samples</w:t>
      </w:r>
      <w:r>
        <w:rPr>
          <w:spacing w:val="-11"/>
          <w:rPrChange w:id="185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(e.g.,</w:t>
      </w:r>
      <w:r>
        <w:rPr>
          <w:spacing w:val="-11"/>
          <w:rPrChange w:id="185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students,</w:t>
      </w:r>
      <w:r>
        <w:rPr>
          <w:spacing w:val="-11"/>
          <w:rPrChange w:id="185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 xml:space="preserve">community </w:t>
      </w:r>
      <w:r>
        <w:rPr>
          <w:spacing w:val="-2"/>
        </w:rPr>
        <w:t>participants)</w:t>
      </w:r>
      <w:r>
        <w:rPr>
          <w:spacing w:val="-10"/>
          <w:rPrChange w:id="185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[46,57,59],</w:t>
      </w:r>
      <w:r>
        <w:rPr>
          <w:spacing w:val="-10"/>
          <w:rPrChange w:id="186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short</w:t>
      </w:r>
      <w:r>
        <w:rPr>
          <w:spacing w:val="-10"/>
          <w:rPrChange w:id="186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monitoring</w:t>
      </w:r>
      <w:r>
        <w:rPr>
          <w:spacing w:val="-10"/>
          <w:rPrChange w:id="186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duration</w:t>
      </w:r>
      <w:r>
        <w:rPr>
          <w:spacing w:val="-10"/>
          <w:rPrChange w:id="186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[</w:t>
      </w:r>
      <w:del w:id="1864" w:author="Kendra Wyant" w:date="2023-05-31T13:43:00Z">
        <w:r w:rsidR="00F53A9D">
          <w:rPr>
            <w:spacing w:val="-2"/>
          </w:rPr>
          <w:delText>20</w:delText>
        </w:r>
      </w:del>
      <w:ins w:id="1865" w:author="Kendra Wyant" w:date="2023-05-31T13:43:00Z">
        <w:r>
          <w:rPr>
            <w:spacing w:val="-2"/>
          </w:rPr>
          <w:t>23</w:t>
        </w:r>
      </w:ins>
      <w:r>
        <w:rPr>
          <w:spacing w:val="-2"/>
        </w:rPr>
        <w:t>,57,58,60],</w:t>
      </w:r>
      <w:r>
        <w:rPr>
          <w:spacing w:val="-10"/>
          <w:rPrChange w:id="186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9"/>
          <w:rPrChange w:id="186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coarse,</w:t>
      </w:r>
      <w:r>
        <w:rPr>
          <w:spacing w:val="-9"/>
          <w:rPrChange w:id="186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incomplete,</w:t>
      </w:r>
      <w:r>
        <w:rPr>
          <w:spacing w:val="-10"/>
          <w:rPrChange w:id="186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 xml:space="preserve">or </w:t>
      </w:r>
      <w:r>
        <w:rPr>
          <w:spacing w:val="-4"/>
        </w:rPr>
        <w:t xml:space="preserve">aggregate reporting of perceptions, adherence, and related participant behaviors [46,57,58]. </w:t>
      </w: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important</w:t>
      </w:r>
      <w:r>
        <w:rPr>
          <w:spacing w:val="-10"/>
          <w:rPrChange w:id="1870" w:author="Kendra Wyant" w:date="2023-05-31T13:43:00Z">
            <w:rPr>
              <w:spacing w:val="-9"/>
            </w:rPr>
          </w:rPrChange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efforts</w:t>
      </w:r>
      <w:r>
        <w:rPr>
          <w:spacing w:val="-9"/>
          <w:rPrChange w:id="1871" w:author="Kendra Wyant" w:date="2023-05-31T13:43:00Z">
            <w:rPr>
              <w:spacing w:val="-10"/>
            </w:rPr>
          </w:rPrChange>
        </w:rPr>
        <w:t xml:space="preserve"> </w:t>
      </w:r>
      <w:r>
        <w:t>but</w:t>
      </w:r>
      <w:r>
        <w:rPr>
          <w:spacing w:val="-10"/>
          <w:rPrChange w:id="1872" w:author="Kendra Wyant" w:date="2023-05-31T13:43:00Z">
            <w:rPr>
              <w:spacing w:val="-9"/>
            </w:rPr>
          </w:rPrChange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research</w:t>
      </w:r>
      <w:r>
        <w:rPr>
          <w:spacing w:val="-9"/>
          <w:rPrChange w:id="1873" w:author="Kendra Wyant" w:date="2023-05-31T13:43:00Z">
            <w:rPr>
              <w:spacing w:val="-10"/>
            </w:rPr>
          </w:rPrChange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0"/>
          <w:rPrChange w:id="1874" w:author="Kendra Wyant" w:date="2023-05-31T13:43:00Z">
            <w:rPr>
              <w:spacing w:val="-9"/>
            </w:rPr>
          </w:rPrChange>
        </w:rPr>
        <w:t xml:space="preserve"> </w:t>
      </w:r>
      <w:r>
        <w:t>feasibility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personal</w:t>
      </w:r>
      <w:r>
        <w:rPr>
          <w:spacing w:val="-9"/>
          <w:rPrChange w:id="1875" w:author="Kendra Wyant" w:date="2023-05-31T13:43:00Z">
            <w:rPr>
              <w:spacing w:val="-10"/>
            </w:rPr>
          </w:rPrChange>
        </w:rPr>
        <w:t xml:space="preserve"> </w:t>
      </w:r>
      <w:r>
        <w:t>sensing methods is clearly warranted.</w:t>
      </w:r>
    </w:p>
    <w:p w14:paraId="2D6083A4" w14:textId="77777777" w:rsidR="003146FC" w:rsidRDefault="003146FC">
      <w:pPr>
        <w:pStyle w:val="BodyText"/>
        <w:spacing w:before="6"/>
        <w:rPr>
          <w:ins w:id="1876" w:author="Kendra Wyant" w:date="2023-05-31T13:43:00Z"/>
          <w:sz w:val="27"/>
        </w:rPr>
      </w:pPr>
    </w:p>
    <w:p w14:paraId="6AA6F607" w14:textId="77777777" w:rsidR="003146FC" w:rsidRDefault="004E27B8">
      <w:pPr>
        <w:pStyle w:val="Heading1"/>
        <w:pPrChange w:id="1877" w:author="Kendra Wyant" w:date="2023-05-31T13:43:00Z">
          <w:pPr>
            <w:pStyle w:val="Heading1"/>
            <w:spacing w:before="250"/>
          </w:pPr>
        </w:pPrChange>
      </w:pPr>
      <w:bookmarkStart w:id="1878" w:name="Study_Goals"/>
      <w:bookmarkEnd w:id="1878"/>
      <w:r>
        <w:rPr>
          <w:w w:val="105"/>
        </w:rPr>
        <w:t>Study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Goals</w:t>
      </w:r>
    </w:p>
    <w:p w14:paraId="22396760" w14:textId="77777777" w:rsidR="003146FC" w:rsidRDefault="003146FC">
      <w:pPr>
        <w:pStyle w:val="BodyText"/>
        <w:spacing w:before="10"/>
        <w:rPr>
          <w:b/>
          <w:sz w:val="31"/>
          <w:rPrChange w:id="1879" w:author="Kendra Wyant" w:date="2023-05-31T13:43:00Z">
            <w:rPr>
              <w:b/>
              <w:sz w:val="22"/>
            </w:rPr>
          </w:rPrChange>
        </w:rPr>
        <w:pPrChange w:id="1880" w:author="Kendra Wyant" w:date="2023-05-31T13:43:00Z">
          <w:pPr>
            <w:pStyle w:val="BodyText"/>
            <w:spacing w:before="11"/>
          </w:pPr>
        </w:pPrChange>
      </w:pPr>
    </w:p>
    <w:p w14:paraId="0F3F98E2" w14:textId="10ACF21C" w:rsidR="003146FC" w:rsidRDefault="004E27B8">
      <w:pPr>
        <w:pStyle w:val="BodyText"/>
        <w:spacing w:line="355" w:lineRule="auto"/>
        <w:ind w:left="160" w:right="559" w:firstLine="576"/>
        <w:rPr>
          <w:ins w:id="1881" w:author="Kendra Wyant" w:date="2023-05-31T13:43:00Z"/>
        </w:rPr>
      </w:pPr>
      <w:r>
        <w:t>This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active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passive</w:t>
      </w:r>
      <w:r>
        <w:rPr>
          <w:spacing w:val="-8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 xml:space="preserve">sensing </w:t>
      </w:r>
      <w:r>
        <w:rPr>
          <w:spacing w:val="-2"/>
        </w:rPr>
        <w:t>methods in a sample of participants with moderate to severe alcohol use disorder.</w:t>
      </w:r>
      <w:r>
        <w:rPr>
          <w:spacing w:val="19"/>
        </w:rPr>
        <w:t xml:space="preserve"> </w:t>
      </w:r>
      <w:r>
        <w:rPr>
          <w:spacing w:val="-2"/>
        </w:rPr>
        <w:t xml:space="preserve">These </w:t>
      </w:r>
      <w:r>
        <w:rPr>
          <w:rPrChange w:id="1882" w:author="Kendra Wyant" w:date="2023-05-31T13:43:00Z">
            <w:rPr>
              <w:spacing w:val="-4"/>
            </w:rPr>
          </w:rPrChange>
        </w:rPr>
        <w:t>participants</w:t>
      </w:r>
      <w:r>
        <w:rPr>
          <w:spacing w:val="-10"/>
          <w:rPrChange w:id="188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884" w:author="Kendra Wyant" w:date="2023-05-31T13:43:00Z">
            <w:rPr>
              <w:spacing w:val="-4"/>
            </w:rPr>
          </w:rPrChange>
        </w:rPr>
        <w:t>were</w:t>
      </w:r>
      <w:r>
        <w:rPr>
          <w:spacing w:val="-10"/>
          <w:rPrChange w:id="188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886" w:author="Kendra Wyant" w:date="2023-05-31T13:43:00Z">
            <w:rPr>
              <w:spacing w:val="-4"/>
            </w:rPr>
          </w:rPrChange>
        </w:rPr>
        <w:t>enrolled</w:t>
      </w:r>
      <w:r>
        <w:rPr>
          <w:spacing w:val="-9"/>
          <w:rPrChange w:id="188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888" w:author="Kendra Wyant" w:date="2023-05-31T13:43:00Z">
            <w:rPr>
              <w:spacing w:val="-4"/>
            </w:rPr>
          </w:rPrChange>
        </w:rPr>
        <w:t>early</w:t>
      </w:r>
      <w:r>
        <w:rPr>
          <w:spacing w:val="-9"/>
          <w:rPrChange w:id="188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890" w:author="Kendra Wyant" w:date="2023-05-31T13:43:00Z">
            <w:rPr>
              <w:spacing w:val="-4"/>
            </w:rPr>
          </w:rPrChange>
        </w:rPr>
        <w:t>in</w:t>
      </w:r>
      <w:r>
        <w:rPr>
          <w:spacing w:val="-10"/>
          <w:rPrChange w:id="189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892" w:author="Kendra Wyant" w:date="2023-05-31T13:43:00Z">
            <w:rPr>
              <w:spacing w:val="-4"/>
            </w:rPr>
          </w:rPrChange>
        </w:rPr>
        <w:t>their</w:t>
      </w:r>
      <w:r>
        <w:rPr>
          <w:spacing w:val="-10"/>
          <w:rPrChange w:id="189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894" w:author="Kendra Wyant" w:date="2023-05-31T13:43:00Z">
            <w:rPr>
              <w:spacing w:val="-4"/>
            </w:rPr>
          </w:rPrChange>
        </w:rPr>
        <w:t>recovery</w:t>
      </w:r>
      <w:r>
        <w:rPr>
          <w:spacing w:val="-10"/>
          <w:rPrChange w:id="189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896" w:author="Kendra Wyant" w:date="2023-05-31T13:43:00Z">
            <w:rPr>
              <w:spacing w:val="-4"/>
            </w:rPr>
          </w:rPrChange>
        </w:rPr>
        <w:t>(i.e.,</w:t>
      </w:r>
      <w:r>
        <w:rPr>
          <w:spacing w:val="-9"/>
          <w:rPrChange w:id="189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898" w:author="Kendra Wyant" w:date="2023-05-31T13:43:00Z">
            <w:rPr>
              <w:spacing w:val="-4"/>
            </w:rPr>
          </w:rPrChange>
        </w:rPr>
        <w:t>1</w:t>
      </w:r>
      <w:r>
        <w:rPr>
          <w:spacing w:val="-10"/>
          <w:rPrChange w:id="189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900" w:author="Kendra Wyant" w:date="2023-05-31T13:43:00Z">
            <w:rPr>
              <w:spacing w:val="-4"/>
            </w:rPr>
          </w:rPrChange>
        </w:rPr>
        <w:t>–</w:t>
      </w:r>
      <w:r>
        <w:rPr>
          <w:spacing w:val="-10"/>
          <w:rPrChange w:id="190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902" w:author="Kendra Wyant" w:date="2023-05-31T13:43:00Z">
            <w:rPr>
              <w:spacing w:val="-4"/>
            </w:rPr>
          </w:rPrChange>
        </w:rPr>
        <w:t>8</w:t>
      </w:r>
      <w:r>
        <w:rPr>
          <w:spacing w:val="-9"/>
          <w:rPrChange w:id="190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904" w:author="Kendra Wyant" w:date="2023-05-31T13:43:00Z">
            <w:rPr>
              <w:spacing w:val="-4"/>
            </w:rPr>
          </w:rPrChange>
        </w:rPr>
        <w:t>weeks</w:t>
      </w:r>
      <w:r>
        <w:rPr>
          <w:spacing w:val="-9"/>
          <w:rPrChange w:id="190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906" w:author="Kendra Wyant" w:date="2023-05-31T13:43:00Z">
            <w:rPr>
              <w:spacing w:val="-4"/>
            </w:rPr>
          </w:rPrChange>
        </w:rPr>
        <w:t>after</w:t>
      </w:r>
      <w:r>
        <w:rPr>
          <w:spacing w:val="-10"/>
          <w:rPrChange w:id="1907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908" w:author="Kendra Wyant" w:date="2023-05-31T13:43:00Z">
            <w:rPr>
              <w:spacing w:val="-4"/>
            </w:rPr>
          </w:rPrChange>
        </w:rPr>
        <w:t>becoming</w:t>
      </w:r>
      <w:r>
        <w:rPr>
          <w:rPrChange w:id="190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910" w:author="Kendra Wyant" w:date="2023-05-31T13:43:00Z">
            <w:rPr>
              <w:spacing w:val="-4"/>
            </w:rPr>
          </w:rPrChange>
        </w:rPr>
        <w:t>abstinent)</w:t>
      </w:r>
      <w:r>
        <w:rPr>
          <w:spacing w:val="-6"/>
          <w:rPrChange w:id="191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12" w:author="Kendra Wyant" w:date="2023-05-31T13:43:00Z">
            <w:rPr>
              <w:spacing w:val="-4"/>
            </w:rPr>
          </w:rPrChange>
        </w:rPr>
        <w:t>and</w:t>
      </w:r>
      <w:r>
        <w:rPr>
          <w:spacing w:val="-6"/>
          <w:rPrChange w:id="191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14" w:author="Kendra Wyant" w:date="2023-05-31T13:43:00Z">
            <w:rPr>
              <w:spacing w:val="-4"/>
            </w:rPr>
          </w:rPrChange>
        </w:rPr>
        <w:t>followed</w:t>
      </w:r>
      <w:r>
        <w:rPr>
          <w:spacing w:val="-5"/>
          <w:rPrChange w:id="191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16" w:author="Kendra Wyant" w:date="2023-05-31T13:43:00Z">
            <w:rPr>
              <w:spacing w:val="-4"/>
            </w:rPr>
          </w:rPrChange>
        </w:rPr>
        <w:t>for</w:t>
      </w:r>
      <w:r>
        <w:rPr>
          <w:spacing w:val="-5"/>
          <w:rPrChange w:id="191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18" w:author="Kendra Wyant" w:date="2023-05-31T13:43:00Z">
            <w:rPr>
              <w:spacing w:val="-4"/>
            </w:rPr>
          </w:rPrChange>
        </w:rPr>
        <w:t>3</w:t>
      </w:r>
      <w:r>
        <w:rPr>
          <w:spacing w:val="-6"/>
          <w:rPrChange w:id="191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20" w:author="Kendra Wyant" w:date="2023-05-31T13:43:00Z">
            <w:rPr>
              <w:spacing w:val="-4"/>
            </w:rPr>
          </w:rPrChange>
        </w:rPr>
        <w:t>months.</w:t>
      </w:r>
      <w:r>
        <w:rPr>
          <w:spacing w:val="12"/>
          <w:rPrChange w:id="1921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2"/>
          <w:rPrChange w:id="1922" w:author="Kendra Wyant" w:date="2023-05-31T13:43:00Z">
            <w:rPr>
              <w:spacing w:val="-4"/>
            </w:rPr>
          </w:rPrChange>
        </w:rPr>
        <w:t>We</w:t>
      </w:r>
      <w:r>
        <w:rPr>
          <w:spacing w:val="-5"/>
          <w:rPrChange w:id="192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24" w:author="Kendra Wyant" w:date="2023-05-31T13:43:00Z">
            <w:rPr>
              <w:spacing w:val="-4"/>
            </w:rPr>
          </w:rPrChange>
        </w:rPr>
        <w:t>used</w:t>
      </w:r>
      <w:r>
        <w:rPr>
          <w:spacing w:val="-6"/>
          <w:rPrChange w:id="192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26" w:author="Kendra Wyant" w:date="2023-05-31T13:43:00Z">
            <w:rPr>
              <w:spacing w:val="-4"/>
            </w:rPr>
          </w:rPrChange>
        </w:rPr>
        <w:t>active</w:t>
      </w:r>
      <w:r>
        <w:rPr>
          <w:spacing w:val="-5"/>
          <w:rPrChange w:id="192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28" w:author="Kendra Wyant" w:date="2023-05-31T13:43:00Z">
            <w:rPr>
              <w:spacing w:val="-4"/>
            </w:rPr>
          </w:rPrChange>
        </w:rPr>
        <w:t>personal</w:t>
      </w:r>
      <w:r>
        <w:rPr>
          <w:spacing w:val="-5"/>
          <w:rPrChange w:id="192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30" w:author="Kendra Wyant" w:date="2023-05-31T13:43:00Z">
            <w:rPr>
              <w:spacing w:val="-4"/>
            </w:rPr>
          </w:rPrChange>
        </w:rPr>
        <w:t>sensing</w:t>
      </w:r>
      <w:r>
        <w:rPr>
          <w:spacing w:val="-5"/>
          <w:rPrChange w:id="193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32" w:author="Kendra Wyant" w:date="2023-05-31T13:43:00Z">
            <w:rPr>
              <w:spacing w:val="-4"/>
            </w:rPr>
          </w:rPrChange>
        </w:rPr>
        <w:t>methods</w:t>
      </w:r>
      <w:r>
        <w:rPr>
          <w:spacing w:val="-6"/>
          <w:rPrChange w:id="193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34" w:author="Kendra Wyant" w:date="2023-05-31T13:43:00Z">
            <w:rPr>
              <w:spacing w:val="-4"/>
            </w:rPr>
          </w:rPrChange>
        </w:rPr>
        <w:t>to</w:t>
      </w:r>
      <w:r>
        <w:rPr>
          <w:spacing w:val="-5"/>
          <w:rPrChange w:id="193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36" w:author="Kendra Wyant" w:date="2023-05-31T13:43:00Z">
            <w:rPr>
              <w:spacing w:val="-4"/>
            </w:rPr>
          </w:rPrChange>
        </w:rPr>
        <w:t xml:space="preserve">collect </w:t>
      </w:r>
      <w:r>
        <w:rPr>
          <w:spacing w:val="-4"/>
        </w:rPr>
        <w:t xml:space="preserve">EMA, daily </w:t>
      </w:r>
      <w:r>
        <w:rPr>
          <w:spacing w:val="-4"/>
          <w:rPrChange w:id="1937" w:author="Kendra Wyant" w:date="2023-05-31T13:43:00Z">
            <w:rPr>
              <w:spacing w:val="-8"/>
            </w:rPr>
          </w:rPrChange>
        </w:rPr>
        <w:t>audio</w:t>
      </w:r>
      <w:r>
        <w:rPr>
          <w:spacing w:val="-4"/>
          <w:rPrChange w:id="193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939" w:author="Kendra Wyant" w:date="2023-05-31T13:43:00Z">
            <w:rPr>
              <w:spacing w:val="-8"/>
            </w:rPr>
          </w:rPrChange>
        </w:rPr>
        <w:t>check-ins,</w:t>
      </w:r>
      <w:r>
        <w:rPr>
          <w:spacing w:val="-4"/>
          <w:rPrChange w:id="194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941" w:author="Kendra Wyant" w:date="2023-05-31T13:43:00Z">
            <w:rPr>
              <w:spacing w:val="-8"/>
            </w:rPr>
          </w:rPrChange>
        </w:rPr>
        <w:t>sleep</w:t>
      </w:r>
      <w:r>
        <w:rPr>
          <w:spacing w:val="-4"/>
          <w:rPrChange w:id="194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943" w:author="Kendra Wyant" w:date="2023-05-31T13:43:00Z">
            <w:rPr>
              <w:spacing w:val="-8"/>
            </w:rPr>
          </w:rPrChange>
        </w:rPr>
        <w:t>quality,</w:t>
      </w:r>
      <w:r>
        <w:rPr>
          <w:spacing w:val="-4"/>
          <w:rPrChange w:id="194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945" w:author="Kendra Wyant" w:date="2023-05-31T13:43:00Z">
            <w:rPr>
              <w:spacing w:val="-8"/>
            </w:rPr>
          </w:rPrChange>
        </w:rPr>
        <w:t>and</w:t>
      </w:r>
      <w:r>
        <w:rPr>
          <w:spacing w:val="-4"/>
          <w:rPrChange w:id="194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947" w:author="Kendra Wyant" w:date="2023-05-31T13:43:00Z">
            <w:rPr>
              <w:spacing w:val="-8"/>
            </w:rPr>
          </w:rPrChange>
        </w:rPr>
        <w:t>selected</w:t>
      </w:r>
      <w:r>
        <w:rPr>
          <w:spacing w:val="-4"/>
          <w:rPrChange w:id="194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949" w:author="Kendra Wyant" w:date="2023-05-31T13:43:00Z">
            <w:rPr>
              <w:spacing w:val="-8"/>
            </w:rPr>
          </w:rPrChange>
        </w:rPr>
        <w:t>physiology.</w:t>
      </w:r>
      <w:r>
        <w:rPr>
          <w:spacing w:val="20"/>
          <w:rPrChange w:id="1950" w:author="Kendra Wyant" w:date="2023-05-31T13:43:00Z">
            <w:rPr>
              <w:spacing w:val="15"/>
            </w:rPr>
          </w:rPrChange>
        </w:rPr>
        <w:t xml:space="preserve"> </w:t>
      </w:r>
      <w:r>
        <w:rPr>
          <w:spacing w:val="-4"/>
          <w:rPrChange w:id="1951" w:author="Kendra Wyant" w:date="2023-05-31T13:43:00Z">
            <w:rPr>
              <w:spacing w:val="-8"/>
            </w:rPr>
          </w:rPrChange>
        </w:rPr>
        <w:t>We</w:t>
      </w:r>
      <w:r>
        <w:rPr>
          <w:spacing w:val="-4"/>
          <w:rPrChange w:id="195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953" w:author="Kendra Wyant" w:date="2023-05-31T13:43:00Z">
            <w:rPr>
              <w:spacing w:val="-8"/>
            </w:rPr>
          </w:rPrChange>
        </w:rPr>
        <w:t>used</w:t>
      </w:r>
      <w:r>
        <w:rPr>
          <w:spacing w:val="-4"/>
          <w:rPrChange w:id="195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955" w:author="Kendra Wyant" w:date="2023-05-31T13:43:00Z">
            <w:rPr>
              <w:spacing w:val="-8"/>
            </w:rPr>
          </w:rPrChange>
        </w:rPr>
        <w:t>primarily</w:t>
      </w:r>
      <w:r>
        <w:rPr>
          <w:spacing w:val="-4"/>
          <w:rPrChange w:id="195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957" w:author="Kendra Wyant" w:date="2023-05-31T13:43:00Z">
            <w:rPr>
              <w:spacing w:val="-8"/>
            </w:rPr>
          </w:rPrChange>
        </w:rPr>
        <w:t>passive</w:t>
      </w:r>
      <w:r>
        <w:rPr>
          <w:spacing w:val="-5"/>
        </w:rPr>
        <w:t xml:space="preserve"> </w:t>
      </w:r>
      <w:r>
        <w:rPr>
          <w:spacing w:val="-2"/>
          <w:rPrChange w:id="1958" w:author="Kendra Wyant" w:date="2023-05-31T13:43:00Z">
            <w:rPr>
              <w:spacing w:val="-8"/>
            </w:rPr>
          </w:rPrChange>
        </w:rPr>
        <w:t>methods</w:t>
      </w:r>
      <w:r>
        <w:rPr>
          <w:spacing w:val="-5"/>
        </w:rPr>
        <w:t xml:space="preserve"> </w:t>
      </w:r>
      <w:r>
        <w:rPr>
          <w:spacing w:val="-2"/>
          <w:rPrChange w:id="1959" w:author="Kendra Wyant" w:date="2023-05-31T13:43:00Z">
            <w:rPr>
              <w:spacing w:val="-8"/>
            </w:rPr>
          </w:rPrChange>
        </w:rPr>
        <w:t>to</w:t>
      </w:r>
      <w:r>
        <w:rPr>
          <w:spacing w:val="-5"/>
          <w:rPrChange w:id="196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collect</w:t>
      </w:r>
      <w:r>
        <w:rPr>
          <w:spacing w:val="-5"/>
        </w:rPr>
        <w:t xml:space="preserve"> </w:t>
      </w:r>
      <w:r>
        <w:rPr>
          <w:spacing w:val="-2"/>
        </w:rPr>
        <w:t>geolocation,</w:t>
      </w:r>
      <w:r>
        <w:rPr>
          <w:spacing w:val="-5"/>
        </w:rPr>
        <w:t xml:space="preserve"> </w:t>
      </w:r>
      <w:r>
        <w:rPr>
          <w:spacing w:val="-2"/>
        </w:rPr>
        <w:t>cellular</w:t>
      </w:r>
      <w:r>
        <w:rPr>
          <w:spacing w:val="-5"/>
        </w:rPr>
        <w:t xml:space="preserve"> </w:t>
      </w:r>
      <w:r>
        <w:rPr>
          <w:spacing w:val="-2"/>
        </w:rPr>
        <w:t>communications</w:t>
      </w:r>
      <w:r>
        <w:rPr>
          <w:spacing w:val="-5"/>
          <w:rPrChange w:id="196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logs,</w:t>
      </w:r>
      <w:r>
        <w:rPr>
          <w:spacing w:val="-5"/>
          <w:rPrChange w:id="196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text</w:t>
      </w:r>
      <w:r>
        <w:rPr>
          <w:spacing w:val="-5"/>
          <w:rPrChange w:id="196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message</w:t>
      </w:r>
      <w:r>
        <w:rPr>
          <w:spacing w:val="-2"/>
          <w:rPrChange w:id="196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content.</w:t>
      </w:r>
      <w:r>
        <w:rPr>
          <w:spacing w:val="7"/>
          <w:rPrChange w:id="1965" w:author="Kendra Wyant" w:date="2023-05-31T13:43:00Z">
            <w:rPr>
              <w:spacing w:val="12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9"/>
          <w:rPrChange w:id="196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assessed</w:t>
      </w:r>
      <w:r>
        <w:rPr>
          <w:spacing w:val="-9"/>
          <w:rPrChange w:id="196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968" w:author="Kendra Wyant" w:date="2023-05-31T13:43:00Z">
            <w:rPr/>
          </w:rPrChange>
        </w:rPr>
        <w:t>participants’</w:t>
      </w:r>
      <w:r>
        <w:rPr>
          <w:spacing w:val="-10"/>
          <w:rPrChange w:id="196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970" w:author="Kendra Wyant" w:date="2023-05-31T13:43:00Z">
            <w:rPr/>
          </w:rPrChange>
        </w:rPr>
        <w:t>choices</w:t>
      </w:r>
      <w:r>
        <w:rPr>
          <w:spacing w:val="-9"/>
          <w:rPrChange w:id="197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972" w:author="Kendra Wyant" w:date="2023-05-31T13:43:00Z">
            <w:rPr/>
          </w:rPrChange>
        </w:rPr>
        <w:t>about</w:t>
      </w:r>
      <w:r>
        <w:rPr>
          <w:spacing w:val="-10"/>
          <w:rPrChange w:id="197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74" w:author="Kendra Wyant" w:date="2023-05-31T13:43:00Z">
            <w:rPr/>
          </w:rPrChange>
        </w:rPr>
        <w:t>their</w:t>
      </w:r>
      <w:r>
        <w:rPr>
          <w:spacing w:val="-9"/>
          <w:rPrChange w:id="197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976" w:author="Kendra Wyant" w:date="2023-05-31T13:43:00Z">
            <w:rPr/>
          </w:rPrChange>
        </w:rPr>
        <w:t>participation</w:t>
      </w:r>
      <w:r>
        <w:rPr>
          <w:spacing w:val="-10"/>
          <w:rPrChange w:id="197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978" w:author="Kendra Wyant" w:date="2023-05-31T13:43:00Z">
            <w:rPr/>
          </w:rPrChange>
        </w:rPr>
        <w:t>in</w:t>
      </w:r>
      <w:r>
        <w:rPr>
          <w:spacing w:val="-10"/>
          <w:rPrChange w:id="197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80" w:author="Kendra Wyant" w:date="2023-05-31T13:43:00Z">
            <w:rPr/>
          </w:rPrChange>
        </w:rPr>
        <w:t>the</w:t>
      </w:r>
      <w:r>
        <w:rPr>
          <w:spacing w:val="-9"/>
          <w:rPrChange w:id="198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982" w:author="Kendra Wyant" w:date="2023-05-31T13:43:00Z">
            <w:rPr/>
          </w:rPrChange>
        </w:rPr>
        <w:t>study</w:t>
      </w:r>
      <w:r>
        <w:rPr>
          <w:spacing w:val="-10"/>
          <w:rPrChange w:id="198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84" w:author="Kendra Wyant" w:date="2023-05-31T13:43:00Z">
            <w:rPr/>
          </w:rPrChange>
        </w:rPr>
        <w:t>at</w:t>
      </w:r>
      <w:r>
        <w:rPr>
          <w:spacing w:val="-10"/>
          <w:rPrChange w:id="198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986" w:author="Kendra Wyant" w:date="2023-05-31T13:43:00Z">
            <w:rPr/>
          </w:rPrChange>
        </w:rPr>
        <w:t>various</w:t>
      </w:r>
      <w:del w:id="1987" w:author="Kendra Wyant" w:date="2023-05-31T13:43:00Z">
        <w:r w:rsidR="00F53A9D">
          <w:rPr>
            <w:spacing w:val="-5"/>
          </w:rPr>
          <w:delText xml:space="preserve"> </w:delText>
        </w:r>
      </w:del>
    </w:p>
    <w:p w14:paraId="15D8C2C3" w14:textId="77777777" w:rsidR="003146FC" w:rsidRDefault="003146FC">
      <w:pPr>
        <w:spacing w:line="355" w:lineRule="auto"/>
        <w:rPr>
          <w:ins w:id="1988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37B47035" w14:textId="77777777" w:rsidR="003146FC" w:rsidRDefault="003146FC">
      <w:pPr>
        <w:pStyle w:val="BodyText"/>
        <w:rPr>
          <w:ins w:id="1989" w:author="Kendra Wyant" w:date="2023-05-31T13:43:00Z"/>
          <w:sz w:val="9"/>
        </w:rPr>
      </w:pPr>
    </w:p>
    <w:p w14:paraId="55D0DEA2" w14:textId="77777777" w:rsidR="00DC3B47" w:rsidRDefault="004E27B8">
      <w:pPr>
        <w:pStyle w:val="BodyText"/>
        <w:spacing w:before="1" w:line="355" w:lineRule="auto"/>
        <w:ind w:left="160" w:right="512" w:firstLine="576"/>
        <w:rPr>
          <w:del w:id="1990" w:author="Kendra Wyant" w:date="2023-05-31T13:43:00Z"/>
        </w:rPr>
      </w:pPr>
      <w:r>
        <w:t>stages</w:t>
      </w:r>
      <w:r>
        <w:rPr>
          <w:spacing w:val="-6"/>
          <w:rPrChange w:id="1991" w:author="Kendra Wyant" w:date="2023-05-31T13:43:00Z">
            <w:rPr>
              <w:spacing w:val="-4"/>
            </w:rPr>
          </w:rPrChange>
        </w:rPr>
        <w:t xml:space="preserve"> </w:t>
      </w:r>
      <w:r>
        <w:t>in</w:t>
      </w:r>
      <w:r>
        <w:rPr>
          <w:spacing w:val="-6"/>
          <w:rPrChange w:id="1992" w:author="Kendra Wyant" w:date="2023-05-31T13:43:00Z">
            <w:rPr>
              <w:spacing w:val="-5"/>
            </w:rPr>
          </w:rPrChange>
        </w:rPr>
        <w:t xml:space="preserve"> </w:t>
      </w:r>
      <w:r>
        <w:t>the</w:t>
      </w:r>
      <w:r>
        <w:rPr>
          <w:spacing w:val="-6"/>
          <w:rPrChange w:id="1993" w:author="Kendra Wyant" w:date="2023-05-31T13:43:00Z">
            <w:rPr>
              <w:spacing w:val="-4"/>
            </w:rPr>
          </w:rPrChange>
        </w:rPr>
        <w:t xml:space="preserve"> </w:t>
      </w:r>
      <w:r>
        <w:t>study</w:t>
      </w:r>
      <w:r>
        <w:rPr>
          <w:spacing w:val="-6"/>
          <w:rPrChange w:id="1994" w:author="Kendra Wyant" w:date="2023-05-31T13:43:00Z">
            <w:rPr/>
          </w:rPrChange>
        </w:rPr>
        <w:t xml:space="preserve"> </w:t>
      </w:r>
      <w:r>
        <w:rPr>
          <w:rPrChange w:id="1995" w:author="Kendra Wyant" w:date="2023-05-31T13:43:00Z">
            <w:rPr>
              <w:spacing w:val="-2"/>
            </w:rPr>
          </w:rPrChange>
        </w:rPr>
        <w:t>procedure</w:t>
      </w:r>
      <w:r>
        <w:rPr>
          <w:spacing w:val="-6"/>
          <w:rPrChange w:id="1996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997" w:author="Kendra Wyant" w:date="2023-05-31T13:43:00Z">
            <w:rPr>
              <w:spacing w:val="-2"/>
            </w:rPr>
          </w:rPrChange>
        </w:rPr>
        <w:t>(e.g.,</w:t>
      </w:r>
      <w:r>
        <w:rPr>
          <w:spacing w:val="-6"/>
          <w:rPrChange w:id="1998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999" w:author="Kendra Wyant" w:date="2023-05-31T13:43:00Z">
            <w:rPr>
              <w:spacing w:val="-2"/>
            </w:rPr>
          </w:rPrChange>
        </w:rPr>
        <w:t>consent,</w:t>
      </w:r>
      <w:r>
        <w:rPr>
          <w:spacing w:val="-6"/>
          <w:rPrChange w:id="2000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2001" w:author="Kendra Wyant" w:date="2023-05-31T13:43:00Z">
            <w:rPr>
              <w:spacing w:val="-2"/>
            </w:rPr>
          </w:rPrChange>
        </w:rPr>
        <w:t>enrollment,</w:t>
      </w:r>
      <w:r>
        <w:rPr>
          <w:spacing w:val="-6"/>
          <w:rPrChange w:id="2002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2003" w:author="Kendra Wyant" w:date="2023-05-31T13:43:00Z">
            <w:rPr>
              <w:spacing w:val="-2"/>
            </w:rPr>
          </w:rPrChange>
        </w:rPr>
        <w:t>data</w:t>
      </w:r>
      <w:r>
        <w:rPr>
          <w:spacing w:val="-6"/>
        </w:rPr>
        <w:t xml:space="preserve"> </w:t>
      </w:r>
      <w:r>
        <w:rPr>
          <w:rPrChange w:id="2004" w:author="Kendra Wyant" w:date="2023-05-31T13:43:00Z">
            <w:rPr>
              <w:spacing w:val="-2"/>
            </w:rPr>
          </w:rPrChange>
        </w:rPr>
        <w:t>collection),</w:t>
      </w:r>
      <w:r>
        <w:rPr>
          <w:spacing w:val="-6"/>
          <w:rPrChange w:id="200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2006" w:author="Kendra Wyant" w:date="2023-05-31T13:43:00Z">
            <w:rPr>
              <w:spacing w:val="-2"/>
            </w:rPr>
          </w:rPrChange>
        </w:rPr>
        <w:t>their</w:t>
      </w:r>
      <w:r>
        <w:rPr>
          <w:spacing w:val="-6"/>
          <w:rPrChange w:id="2007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2008" w:author="Kendra Wyant" w:date="2023-05-31T13:43:00Z">
            <w:rPr>
              <w:spacing w:val="-2"/>
            </w:rPr>
          </w:rPrChange>
        </w:rPr>
        <w:t>choice</w:t>
      </w:r>
      <w:r>
        <w:rPr>
          <w:spacing w:val="-6"/>
          <w:rPrChange w:id="200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2010" w:author="Kendra Wyant" w:date="2023-05-31T13:43:00Z">
            <w:rPr>
              <w:spacing w:val="-2"/>
            </w:rPr>
          </w:rPrChange>
        </w:rPr>
        <w:t>to</w:t>
      </w:r>
      <w:r>
        <w:rPr>
          <w:rPrChange w:id="201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2012" w:author="Kendra Wyant" w:date="2023-05-31T13:43:00Z">
            <w:rPr>
              <w:spacing w:val="-2"/>
            </w:rPr>
          </w:rPrChange>
        </w:rPr>
        <w:t>opt-in</w:t>
      </w:r>
      <w:r>
        <w:rPr>
          <w:spacing w:val="-5"/>
          <w:rPrChange w:id="201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2014" w:author="Kendra Wyant" w:date="2023-05-31T13:43:00Z">
            <w:rPr>
              <w:spacing w:val="-2"/>
            </w:rPr>
          </w:rPrChange>
        </w:rPr>
        <w:t>to</w:t>
      </w:r>
      <w:r>
        <w:rPr>
          <w:spacing w:val="-4"/>
          <w:rPrChange w:id="201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2016" w:author="Kendra Wyant" w:date="2023-05-31T13:43:00Z">
            <w:rPr>
              <w:spacing w:val="-2"/>
            </w:rPr>
          </w:rPrChange>
        </w:rPr>
        <w:t>provide</w:t>
      </w:r>
      <w:r>
        <w:rPr>
          <w:spacing w:val="-4"/>
          <w:rPrChange w:id="201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2018" w:author="Kendra Wyant" w:date="2023-05-31T13:43:00Z">
            <w:rPr>
              <w:spacing w:val="-2"/>
            </w:rPr>
          </w:rPrChange>
        </w:rPr>
        <w:t>data</w:t>
      </w:r>
      <w:r>
        <w:rPr>
          <w:spacing w:val="-5"/>
          <w:rPrChange w:id="201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020" w:author="Kendra Wyant" w:date="2023-05-31T13:43:00Z">
            <w:rPr>
              <w:spacing w:val="-2"/>
            </w:rPr>
          </w:rPrChange>
        </w:rPr>
        <w:t>associated</w:t>
      </w:r>
      <w:r>
        <w:rPr>
          <w:spacing w:val="-4"/>
          <w:rPrChange w:id="202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022" w:author="Kendra Wyant" w:date="2023-05-31T13:43:00Z">
            <w:rPr>
              <w:spacing w:val="-2"/>
            </w:rPr>
          </w:rPrChange>
        </w:rPr>
        <w:t>with</w:t>
      </w:r>
      <w:r>
        <w:rPr>
          <w:spacing w:val="-4"/>
          <w:rPrChange w:id="202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024" w:author="Kendra Wyant" w:date="2023-05-31T13:43:00Z">
            <w:rPr>
              <w:spacing w:val="-2"/>
            </w:rPr>
          </w:rPrChange>
        </w:rPr>
        <w:t>each</w:t>
      </w:r>
      <w:r>
        <w:rPr>
          <w:spacing w:val="-5"/>
          <w:rPrChange w:id="202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026" w:author="Kendra Wyant" w:date="2023-05-31T13:43:00Z">
            <w:rPr>
              <w:spacing w:val="-2"/>
            </w:rPr>
          </w:rPrChange>
        </w:rPr>
        <w:t>personal</w:t>
      </w:r>
      <w:r>
        <w:rPr>
          <w:spacing w:val="-4"/>
          <w:rPrChange w:id="202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028" w:author="Kendra Wyant" w:date="2023-05-31T13:43:00Z">
            <w:rPr>
              <w:spacing w:val="-2"/>
            </w:rPr>
          </w:rPrChange>
        </w:rPr>
        <w:t>sensing</w:t>
      </w:r>
      <w:r>
        <w:rPr>
          <w:spacing w:val="-4"/>
          <w:rPrChange w:id="202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030" w:author="Kendra Wyant" w:date="2023-05-31T13:43:00Z">
            <w:rPr>
              <w:spacing w:val="-2"/>
            </w:rPr>
          </w:rPrChange>
        </w:rPr>
        <w:t>method,</w:t>
      </w:r>
      <w:r>
        <w:rPr>
          <w:spacing w:val="-5"/>
          <w:rPrChange w:id="203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032" w:author="Kendra Wyant" w:date="2023-05-31T13:43:00Z">
            <w:rPr>
              <w:spacing w:val="-2"/>
            </w:rPr>
          </w:rPrChange>
        </w:rPr>
        <w:t>and</w:t>
      </w:r>
      <w:r>
        <w:rPr>
          <w:spacing w:val="-4"/>
          <w:rPrChange w:id="203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034" w:author="Kendra Wyant" w:date="2023-05-31T13:43:00Z">
            <w:rPr>
              <w:spacing w:val="-2"/>
            </w:rPr>
          </w:rPrChange>
        </w:rPr>
        <w:t>their</w:t>
      </w:r>
      <w:r>
        <w:rPr>
          <w:spacing w:val="-5"/>
          <w:rPrChange w:id="203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036" w:author="Kendra Wyant" w:date="2023-05-31T13:43:00Z">
            <w:rPr>
              <w:spacing w:val="-2"/>
            </w:rPr>
          </w:rPrChange>
        </w:rPr>
        <w:t>reasons</w:t>
      </w:r>
      <w:r>
        <w:rPr>
          <w:spacing w:val="-5"/>
          <w:rPrChange w:id="203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038" w:author="Kendra Wyant" w:date="2023-05-31T13:43:00Z">
            <w:rPr>
              <w:spacing w:val="-2"/>
            </w:rPr>
          </w:rPrChange>
        </w:rPr>
        <w:t>for</w:t>
      </w:r>
      <w:r>
        <w:rPr>
          <w:spacing w:val="-4"/>
          <w:rPrChange w:id="203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040" w:author="Kendra Wyant" w:date="2023-05-31T13:43:00Z">
            <w:rPr>
              <w:spacing w:val="-2"/>
            </w:rPr>
          </w:rPrChange>
        </w:rPr>
        <w:t>discontinuation</w:t>
      </w:r>
      <w:r>
        <w:rPr>
          <w:spacing w:val="-4"/>
          <w:rPrChange w:id="204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042" w:author="Kendra Wyant" w:date="2023-05-31T13:43:00Z">
            <w:rPr>
              <w:spacing w:val="-2"/>
            </w:rPr>
          </w:rPrChange>
        </w:rPr>
        <w:t xml:space="preserve">when </w:t>
      </w:r>
      <w:r>
        <w:rPr>
          <w:spacing w:val="-4"/>
          <w:rPrChange w:id="2043" w:author="Kendra Wyant" w:date="2023-05-31T13:43:00Z">
            <w:rPr>
              <w:spacing w:val="-6"/>
            </w:rPr>
          </w:rPrChange>
        </w:rPr>
        <w:t>available.</w:t>
      </w:r>
      <w:r>
        <w:rPr>
          <w:spacing w:val="21"/>
          <w:rPrChange w:id="2044" w:author="Kendra Wyant" w:date="2023-05-31T13:43:00Z">
            <w:rPr>
              <w:spacing w:val="12"/>
            </w:rPr>
          </w:rPrChange>
        </w:rPr>
        <w:t xml:space="preserve"> </w:t>
      </w:r>
      <w:r>
        <w:rPr>
          <w:spacing w:val="-4"/>
          <w:rPrChange w:id="2045" w:author="Kendra Wyant" w:date="2023-05-31T13:43:00Z">
            <w:rPr>
              <w:spacing w:val="-6"/>
            </w:rPr>
          </w:rPrChange>
        </w:rPr>
        <w:t>For</w:t>
      </w:r>
      <w:r>
        <w:rPr>
          <w:spacing w:val="-4"/>
          <w:rPrChange w:id="204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2047" w:author="Kendra Wyant" w:date="2023-05-31T13:43:00Z">
            <w:rPr>
              <w:spacing w:val="-6"/>
            </w:rPr>
          </w:rPrChange>
        </w:rPr>
        <w:t>active measures, we also</w:t>
      </w:r>
      <w:r>
        <w:rPr>
          <w:spacing w:val="-4"/>
          <w:rPrChange w:id="204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2049" w:author="Kendra Wyant" w:date="2023-05-31T13:43:00Z">
            <w:rPr>
              <w:spacing w:val="-6"/>
            </w:rPr>
          </w:rPrChange>
        </w:rPr>
        <w:t>assessed</w:t>
      </w:r>
      <w:r>
        <w:rPr>
          <w:spacing w:val="-4"/>
          <w:rPrChange w:id="205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2051" w:author="Kendra Wyant" w:date="2023-05-31T13:43:00Z">
            <w:rPr>
              <w:spacing w:val="-6"/>
            </w:rPr>
          </w:rPrChange>
        </w:rPr>
        <w:t>their</w:t>
      </w:r>
      <w:r>
        <w:rPr>
          <w:spacing w:val="-4"/>
          <w:rPrChange w:id="205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2053" w:author="Kendra Wyant" w:date="2023-05-31T13:43:00Z">
            <w:rPr>
              <w:spacing w:val="-6"/>
            </w:rPr>
          </w:rPrChange>
        </w:rPr>
        <w:t>adherence</w:t>
      </w:r>
      <w:r>
        <w:rPr>
          <w:spacing w:val="-4"/>
          <w:rPrChange w:id="205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2055" w:author="Kendra Wyant" w:date="2023-05-31T13:43:00Z">
            <w:rPr>
              <w:spacing w:val="-6"/>
            </w:rPr>
          </w:rPrChange>
        </w:rPr>
        <w:t xml:space="preserve">for </w:t>
      </w:r>
      <w:r>
        <w:rPr>
          <w:spacing w:val="-2"/>
          <w:rPrChange w:id="2056" w:author="Kendra Wyant" w:date="2023-05-31T13:43:00Z">
            <w:rPr>
              <w:spacing w:val="-6"/>
            </w:rPr>
          </w:rPrChange>
        </w:rPr>
        <w:t>providing</w:t>
      </w:r>
      <w:r>
        <w:rPr>
          <w:spacing w:val="-5"/>
          <w:rPrChange w:id="205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2058" w:author="Kendra Wyant" w:date="2023-05-31T13:43:00Z">
            <w:rPr>
              <w:spacing w:val="-6"/>
            </w:rPr>
          </w:rPrChange>
        </w:rPr>
        <w:t>those</w:t>
      </w:r>
      <w:r>
        <w:rPr>
          <w:spacing w:val="-5"/>
          <w:rPrChange w:id="205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2060" w:author="Kendra Wyant" w:date="2023-05-31T13:43:00Z">
            <w:rPr>
              <w:spacing w:val="-6"/>
            </w:rPr>
          </w:rPrChange>
        </w:rPr>
        <w:t>raw</w:t>
      </w:r>
      <w:r>
        <w:rPr>
          <w:spacing w:val="-4"/>
          <w:rPrChange w:id="206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2062" w:author="Kendra Wyant" w:date="2023-05-31T13:43:00Z">
            <w:rPr>
              <w:spacing w:val="-6"/>
            </w:rPr>
          </w:rPrChange>
        </w:rPr>
        <w:t>data</w:t>
      </w:r>
    </w:p>
    <w:p w14:paraId="48F9CB1C" w14:textId="77777777" w:rsidR="00DC3B47" w:rsidRDefault="00DC3B47">
      <w:pPr>
        <w:spacing w:line="355" w:lineRule="auto"/>
        <w:rPr>
          <w:del w:id="2063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1F1DE58" w14:textId="77777777" w:rsidR="00DC3B47" w:rsidRDefault="00DC3B47">
      <w:pPr>
        <w:pStyle w:val="BodyText"/>
        <w:rPr>
          <w:del w:id="2064" w:author="Kendra Wyant" w:date="2023-05-31T13:43:00Z"/>
          <w:sz w:val="9"/>
        </w:rPr>
      </w:pPr>
    </w:p>
    <w:p w14:paraId="20417207" w14:textId="26EBA266" w:rsidR="003146FC" w:rsidRDefault="004E27B8">
      <w:pPr>
        <w:pStyle w:val="BodyText"/>
        <w:spacing w:before="118" w:line="355" w:lineRule="auto"/>
        <w:ind w:left="160" w:right="628"/>
        <w:pPrChange w:id="2065" w:author="Kendra Wyant" w:date="2023-05-31T13:43:00Z">
          <w:pPr>
            <w:pStyle w:val="BodyText"/>
            <w:spacing w:before="118" w:line="355" w:lineRule="auto"/>
            <w:ind w:left="160" w:right="512"/>
          </w:pPr>
        </w:pPrChange>
      </w:pPr>
      <w:ins w:id="2066" w:author="Kendra Wyant" w:date="2023-05-31T13:43:00Z">
        <w:r>
          <w:rPr>
            <w:spacing w:val="-4"/>
          </w:rPr>
          <w:t xml:space="preserve"> </w:t>
        </w:r>
      </w:ins>
      <w:r>
        <w:rPr>
          <w:spacing w:val="-2"/>
          <w:rPrChange w:id="2067" w:author="Kendra Wyant" w:date="2023-05-31T13:43:00Z">
            <w:rPr/>
          </w:rPrChange>
        </w:rPr>
        <w:t>streams</w:t>
      </w:r>
      <w:r>
        <w:rPr>
          <w:spacing w:val="-4"/>
          <w:rPrChange w:id="206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069" w:author="Kendra Wyant" w:date="2023-05-31T13:43:00Z">
            <w:rPr/>
          </w:rPrChange>
        </w:rPr>
        <w:t>for</w:t>
      </w:r>
      <w:r>
        <w:rPr>
          <w:spacing w:val="-4"/>
          <w:rPrChange w:id="207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2071" w:author="Kendra Wyant" w:date="2023-05-31T13:43:00Z">
            <w:rPr/>
          </w:rPrChange>
        </w:rPr>
        <w:t>up</w:t>
      </w:r>
      <w:r>
        <w:rPr>
          <w:spacing w:val="-5"/>
          <w:rPrChange w:id="207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073" w:author="Kendra Wyant" w:date="2023-05-31T13:43:00Z">
            <w:rPr/>
          </w:rPrChange>
        </w:rPr>
        <w:t>to</w:t>
      </w:r>
      <w:r>
        <w:rPr>
          <w:spacing w:val="-5"/>
          <w:rPrChange w:id="207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075" w:author="Kendra Wyant" w:date="2023-05-31T13:43:00Z">
            <w:rPr/>
          </w:rPrChange>
        </w:rPr>
        <w:t>3</w:t>
      </w:r>
      <w:r>
        <w:rPr>
          <w:spacing w:val="-4"/>
          <w:rPrChange w:id="207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2077" w:author="Kendra Wyant" w:date="2023-05-31T13:43:00Z">
            <w:rPr/>
          </w:rPrChange>
        </w:rPr>
        <w:t>months</w:t>
      </w:r>
      <w:r>
        <w:rPr>
          <w:spacing w:val="-4"/>
          <w:rPrChange w:id="207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079" w:author="Kendra Wyant" w:date="2023-05-31T13:43:00Z">
            <w:rPr/>
          </w:rPrChange>
        </w:rPr>
        <w:t>of</w:t>
      </w:r>
      <w:r>
        <w:rPr>
          <w:spacing w:val="-5"/>
          <w:rPrChange w:id="208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081" w:author="Kendra Wyant" w:date="2023-05-31T13:43:00Z">
            <w:rPr/>
          </w:rPrChange>
        </w:rPr>
        <w:t>their</w:t>
      </w:r>
      <w:r>
        <w:rPr>
          <w:spacing w:val="-5"/>
          <w:rPrChange w:id="208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2083" w:author="Kendra Wyant" w:date="2023-05-31T13:43:00Z">
            <w:rPr/>
          </w:rPrChange>
        </w:rPr>
        <w:t>study</w:t>
      </w:r>
      <w:r>
        <w:rPr>
          <w:spacing w:val="-4"/>
          <w:rPrChange w:id="208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2085" w:author="Kendra Wyant" w:date="2023-05-31T13:43:00Z">
            <w:rPr/>
          </w:rPrChange>
        </w:rPr>
        <w:t>participation.</w:t>
      </w:r>
      <w:r>
        <w:rPr>
          <w:spacing w:val="15"/>
          <w:rPrChange w:id="2086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2"/>
          <w:rPrChange w:id="2087" w:author="Kendra Wyant" w:date="2023-05-31T13:43:00Z">
            <w:rPr/>
          </w:rPrChange>
        </w:rPr>
        <w:t>Finally,</w:t>
      </w:r>
      <w:r>
        <w:rPr>
          <w:spacing w:val="-2"/>
          <w:rPrChange w:id="208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2089" w:author="Kendra Wyant" w:date="2023-05-31T13:43:00Z">
            <w:rPr/>
          </w:rPrChange>
        </w:rPr>
        <w:t>we</w:t>
      </w:r>
      <w:r>
        <w:rPr>
          <w:spacing w:val="-2"/>
          <w:rPrChange w:id="209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2091" w:author="Kendra Wyant" w:date="2023-05-31T13:43:00Z">
            <w:rPr/>
          </w:rPrChange>
        </w:rPr>
        <w:t>assessed</w:t>
      </w:r>
      <w:r>
        <w:rPr>
          <w:spacing w:val="-2"/>
          <w:rPrChange w:id="209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093" w:author="Kendra Wyant" w:date="2023-05-31T13:43:00Z">
            <w:rPr/>
          </w:rPrChange>
        </w:rPr>
        <w:t xml:space="preserve">participants’ </w:t>
      </w:r>
      <w:r>
        <w:rPr>
          <w:spacing w:val="-2"/>
        </w:rPr>
        <w:t xml:space="preserve">subjective perceptions of the acceptability of each of these </w:t>
      </w:r>
      <w:r>
        <w:rPr>
          <w:spacing w:val="-4"/>
          <w:rPrChange w:id="2094" w:author="Kendra Wyant" w:date="2023-05-31T13:43:00Z">
            <w:rPr>
              <w:spacing w:val="-2"/>
            </w:rPr>
          </w:rPrChange>
        </w:rPr>
        <w:t>personal</w:t>
      </w:r>
      <w:r>
        <w:rPr>
          <w:spacing w:val="-8"/>
          <w:rPrChange w:id="209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096" w:author="Kendra Wyant" w:date="2023-05-31T13:43:00Z">
            <w:rPr>
              <w:spacing w:val="-2"/>
            </w:rPr>
          </w:rPrChange>
        </w:rPr>
        <w:t>sensing</w:t>
      </w:r>
      <w:r>
        <w:rPr>
          <w:spacing w:val="-8"/>
          <w:rPrChange w:id="209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098" w:author="Kendra Wyant" w:date="2023-05-31T13:43:00Z">
            <w:rPr>
              <w:spacing w:val="-2"/>
            </w:rPr>
          </w:rPrChange>
        </w:rPr>
        <w:t>methods,</w:t>
      </w:r>
      <w:r>
        <w:rPr>
          <w:spacing w:val="-8"/>
          <w:rPrChange w:id="209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</w:rPr>
        <w:t>separately,</w:t>
      </w:r>
      <w:r>
        <w:rPr>
          <w:spacing w:val="-8"/>
          <w:rPrChange w:id="210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by</w:t>
      </w:r>
      <w:r>
        <w:rPr>
          <w:spacing w:val="-8"/>
          <w:rPrChange w:id="210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self-report.</w:t>
      </w:r>
      <w:r>
        <w:rPr>
          <w:spacing w:val="9"/>
          <w:rPrChange w:id="2102" w:author="Kendra Wyant" w:date="2023-05-31T13:43:00Z">
            <w:rPr>
              <w:spacing w:val="16"/>
            </w:rPr>
          </w:rPrChange>
        </w:rPr>
        <w:t xml:space="preserve"> </w:t>
      </w:r>
      <w:r>
        <w:rPr>
          <w:spacing w:val="-4"/>
        </w:rPr>
        <w:t>We</w:t>
      </w:r>
      <w:r>
        <w:rPr>
          <w:spacing w:val="-8"/>
          <w:rPrChange w:id="210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believe</w:t>
      </w:r>
      <w:r>
        <w:rPr>
          <w:spacing w:val="-8"/>
          <w:rPrChange w:id="210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these</w:t>
      </w:r>
      <w:r>
        <w:rPr>
          <w:spacing w:val="-8"/>
          <w:rPrChange w:id="210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data</w:t>
      </w:r>
      <w:r>
        <w:rPr>
          <w:spacing w:val="-8"/>
          <w:rPrChange w:id="210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provide</w:t>
      </w:r>
      <w:r>
        <w:rPr>
          <w:spacing w:val="-8"/>
          <w:rPrChange w:id="210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 xml:space="preserve">insight </w:t>
      </w:r>
      <w:r>
        <w:rPr>
          <w:spacing w:val="-2"/>
          <w:rPrChange w:id="2108" w:author="Kendra Wyant" w:date="2023-05-31T13:43:00Z">
            <w:rPr>
              <w:spacing w:val="-4"/>
            </w:rPr>
          </w:rPrChange>
        </w:rPr>
        <w:t>into</w:t>
      </w:r>
      <w:r>
        <w:rPr>
          <w:spacing w:val="-10"/>
          <w:rPrChange w:id="210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10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211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12" w:author="Kendra Wyant" w:date="2023-05-31T13:43:00Z">
            <w:rPr>
              <w:spacing w:val="-4"/>
            </w:rPr>
          </w:rPrChange>
        </w:rPr>
        <w:t>feasibility</w:t>
      </w:r>
      <w:r>
        <w:rPr>
          <w:spacing w:val="-10"/>
          <w:rPrChange w:id="211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14" w:author="Kendra Wyant" w:date="2023-05-31T13:43:00Z">
            <w:rPr>
              <w:spacing w:val="-4"/>
            </w:rPr>
          </w:rPrChange>
        </w:rPr>
        <w:t>of</w:t>
      </w:r>
      <w:r>
        <w:rPr>
          <w:spacing w:val="-10"/>
          <w:rPrChange w:id="211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16" w:author="Kendra Wyant" w:date="2023-05-31T13:43:00Z">
            <w:rPr>
              <w:spacing w:val="-4"/>
            </w:rPr>
          </w:rPrChange>
        </w:rPr>
        <w:t>using</w:t>
      </w:r>
      <w:r>
        <w:rPr>
          <w:spacing w:val="-10"/>
          <w:rPrChange w:id="211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18" w:author="Kendra Wyant" w:date="2023-05-31T13:43:00Z">
            <w:rPr>
              <w:spacing w:val="-4"/>
            </w:rPr>
          </w:rPrChange>
        </w:rPr>
        <w:t>numerous</w:t>
      </w:r>
      <w:r>
        <w:rPr>
          <w:spacing w:val="-10"/>
          <w:rPrChange w:id="211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20" w:author="Kendra Wyant" w:date="2023-05-31T13:43:00Z">
            <w:rPr>
              <w:spacing w:val="-4"/>
            </w:rPr>
          </w:rPrChange>
        </w:rPr>
        <w:t>personal</w:t>
      </w:r>
      <w:r>
        <w:rPr>
          <w:spacing w:val="-9"/>
          <w:rPrChange w:id="212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22" w:author="Kendra Wyant" w:date="2023-05-31T13:43:00Z">
            <w:rPr>
              <w:spacing w:val="-4"/>
            </w:rPr>
          </w:rPrChange>
        </w:rPr>
        <w:t>sensing</w:t>
      </w:r>
      <w:r>
        <w:rPr>
          <w:spacing w:val="-9"/>
          <w:rPrChange w:id="212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24" w:author="Kendra Wyant" w:date="2023-05-31T13:43:00Z">
            <w:rPr>
              <w:spacing w:val="-4"/>
            </w:rPr>
          </w:rPrChange>
        </w:rPr>
        <w:t>methods</w:t>
      </w:r>
      <w:r>
        <w:rPr>
          <w:spacing w:val="-9"/>
          <w:rPrChange w:id="212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26" w:author="Kendra Wyant" w:date="2023-05-31T13:43:00Z">
            <w:rPr>
              <w:spacing w:val="-4"/>
            </w:rPr>
          </w:rPrChange>
        </w:rPr>
        <w:t>with</w:t>
      </w:r>
      <w:r>
        <w:rPr>
          <w:spacing w:val="-10"/>
          <w:rPrChange w:id="212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28" w:author="Kendra Wyant" w:date="2023-05-31T13:43:00Z">
            <w:rPr>
              <w:spacing w:val="-4"/>
            </w:rPr>
          </w:rPrChange>
        </w:rPr>
        <w:t>individuals</w:t>
      </w:r>
      <w:r>
        <w:rPr>
          <w:spacing w:val="-10"/>
          <w:rPrChange w:id="212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30" w:author="Kendra Wyant" w:date="2023-05-31T13:43:00Z">
            <w:rPr>
              <w:spacing w:val="-4"/>
            </w:rPr>
          </w:rPrChange>
        </w:rPr>
        <w:t>with alcohol</w:t>
      </w:r>
      <w:r>
        <w:rPr>
          <w:spacing w:val="-6"/>
          <w:rPrChange w:id="213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32" w:author="Kendra Wyant" w:date="2023-05-31T13:43:00Z">
            <w:rPr>
              <w:spacing w:val="-4"/>
            </w:rPr>
          </w:rPrChange>
        </w:rPr>
        <w:t>use</w:t>
      </w:r>
      <w:r>
        <w:rPr>
          <w:spacing w:val="-5"/>
          <w:rPrChange w:id="213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34" w:author="Kendra Wyant" w:date="2023-05-31T13:43:00Z">
            <w:rPr>
              <w:spacing w:val="-4"/>
            </w:rPr>
          </w:rPrChange>
        </w:rPr>
        <w:t>disorder,</w:t>
      </w:r>
      <w:r>
        <w:rPr>
          <w:spacing w:val="-6"/>
          <w:rPrChange w:id="213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36" w:author="Kendra Wyant" w:date="2023-05-31T13:43:00Z">
            <w:rPr>
              <w:spacing w:val="-4"/>
            </w:rPr>
          </w:rPrChange>
        </w:rPr>
        <w:t>a</w:t>
      </w:r>
      <w:r>
        <w:rPr>
          <w:spacing w:val="-6"/>
          <w:rPrChange w:id="213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38" w:author="Kendra Wyant" w:date="2023-05-31T13:43:00Z">
            <w:rPr>
              <w:spacing w:val="-4"/>
            </w:rPr>
          </w:rPrChange>
        </w:rPr>
        <w:t>highly</w:t>
      </w:r>
      <w:r>
        <w:rPr>
          <w:spacing w:val="-5"/>
          <w:rPrChange w:id="213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140" w:author="Kendra Wyant" w:date="2023-05-31T13:43:00Z">
            <w:rPr/>
          </w:rPrChange>
        </w:rPr>
        <w:t>stigmatized</w:t>
      </w:r>
      <w:r>
        <w:rPr>
          <w:spacing w:val="-5"/>
          <w:rPrChange w:id="214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2142" w:author="Kendra Wyant" w:date="2023-05-31T13:43:00Z">
            <w:rPr/>
          </w:rPrChange>
        </w:rPr>
        <w:t>psychiatric</w:t>
      </w:r>
      <w:r>
        <w:rPr>
          <w:spacing w:val="-6"/>
        </w:rPr>
        <w:t xml:space="preserve"> </w:t>
      </w:r>
      <w:r>
        <w:rPr>
          <w:spacing w:val="-2"/>
          <w:rPrChange w:id="2143" w:author="Kendra Wyant" w:date="2023-05-31T13:43:00Z">
            <w:rPr/>
          </w:rPrChange>
        </w:rPr>
        <w:t>disorder.</w:t>
      </w:r>
    </w:p>
    <w:p w14:paraId="09C0490B" w14:textId="77777777" w:rsidR="003146FC" w:rsidRDefault="003146FC">
      <w:pPr>
        <w:pStyle w:val="BodyText"/>
        <w:spacing w:before="4"/>
        <w:rPr>
          <w:sz w:val="27"/>
          <w:rPrChange w:id="2144" w:author="Kendra Wyant" w:date="2023-05-31T13:43:00Z">
            <w:rPr>
              <w:sz w:val="9"/>
            </w:rPr>
          </w:rPrChange>
        </w:rPr>
        <w:pPrChange w:id="2145" w:author="Kendra Wyant" w:date="2023-05-31T13:43:00Z">
          <w:pPr>
            <w:pStyle w:val="BodyText"/>
            <w:spacing w:before="10"/>
          </w:pPr>
        </w:pPrChange>
      </w:pPr>
    </w:p>
    <w:p w14:paraId="30BEDDF3" w14:textId="77777777" w:rsidR="003146FC" w:rsidRDefault="004E27B8">
      <w:pPr>
        <w:pStyle w:val="Heading1"/>
        <w:ind w:left="169" w:right="566"/>
        <w:jc w:val="center"/>
        <w:pPrChange w:id="2146" w:author="Kendra Wyant" w:date="2023-05-31T13:43:00Z">
          <w:pPr>
            <w:pStyle w:val="Heading1"/>
            <w:spacing w:before="121"/>
            <w:ind w:left="161" w:right="558"/>
            <w:jc w:val="center"/>
          </w:pPr>
        </w:pPrChange>
      </w:pPr>
      <w:bookmarkStart w:id="2147" w:name="Methods"/>
      <w:bookmarkEnd w:id="2147"/>
      <w:r>
        <w:rPr>
          <w:spacing w:val="-2"/>
          <w:w w:val="105"/>
        </w:rPr>
        <w:t>Methods</w:t>
      </w:r>
    </w:p>
    <w:p w14:paraId="25557A89" w14:textId="77777777" w:rsidR="003146FC" w:rsidRDefault="003146FC">
      <w:pPr>
        <w:pStyle w:val="BodyText"/>
        <w:spacing w:before="10"/>
        <w:rPr>
          <w:b/>
          <w:sz w:val="31"/>
          <w:rPrChange w:id="2148" w:author="Kendra Wyant" w:date="2023-05-31T13:43:00Z">
            <w:rPr>
              <w:b/>
              <w:sz w:val="22"/>
            </w:rPr>
          </w:rPrChange>
        </w:rPr>
        <w:pPrChange w:id="2149" w:author="Kendra Wyant" w:date="2023-05-31T13:43:00Z">
          <w:pPr>
            <w:pStyle w:val="BodyText"/>
            <w:spacing w:before="11"/>
          </w:pPr>
        </w:pPrChange>
      </w:pPr>
    </w:p>
    <w:p w14:paraId="5B4AA9A4" w14:textId="77777777" w:rsidR="003146FC" w:rsidRDefault="004E27B8">
      <w:pPr>
        <w:ind w:left="160"/>
        <w:rPr>
          <w:b/>
          <w:sz w:val="24"/>
        </w:rPr>
        <w:pPrChange w:id="2150" w:author="Kendra Wyant" w:date="2023-05-31T13:43:00Z">
          <w:pPr>
            <w:spacing w:before="1"/>
            <w:ind w:left="160"/>
          </w:pPr>
        </w:pPrChange>
      </w:pPr>
      <w:bookmarkStart w:id="2151" w:name="Research_Transparency"/>
      <w:bookmarkEnd w:id="2151"/>
      <w:r>
        <w:rPr>
          <w:b/>
          <w:w w:val="105"/>
          <w:sz w:val="24"/>
        </w:rPr>
        <w:t>Research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Transparency</w:t>
      </w:r>
    </w:p>
    <w:p w14:paraId="5A5AEA8B" w14:textId="77777777" w:rsidR="003146FC" w:rsidRDefault="003146FC">
      <w:pPr>
        <w:pStyle w:val="BodyText"/>
        <w:spacing w:before="10"/>
        <w:rPr>
          <w:b/>
          <w:sz w:val="31"/>
          <w:rPrChange w:id="2152" w:author="Kendra Wyant" w:date="2023-05-31T13:43:00Z">
            <w:rPr>
              <w:b/>
              <w:sz w:val="14"/>
            </w:rPr>
          </w:rPrChange>
        </w:rPr>
        <w:pPrChange w:id="2153" w:author="Kendra Wyant" w:date="2023-05-31T13:43:00Z">
          <w:pPr>
            <w:pStyle w:val="BodyText"/>
            <w:spacing w:before="2"/>
          </w:pPr>
        </w:pPrChange>
      </w:pPr>
    </w:p>
    <w:p w14:paraId="6CE4BAE6" w14:textId="77777777" w:rsidR="003146FC" w:rsidRDefault="004E27B8">
      <w:pPr>
        <w:pStyle w:val="BodyText"/>
        <w:spacing w:line="355" w:lineRule="auto"/>
        <w:ind w:left="160" w:right="553" w:firstLine="576"/>
        <w:pPrChange w:id="2154" w:author="Kendra Wyant" w:date="2023-05-31T13:43:00Z">
          <w:pPr>
            <w:pStyle w:val="BodyText"/>
            <w:spacing w:before="117" w:line="355" w:lineRule="auto"/>
            <w:ind w:left="132" w:right="512" w:firstLine="603"/>
          </w:pPr>
        </w:pPrChange>
      </w:pPr>
      <w:r>
        <w:t>We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principles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transparency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robustness </w:t>
      </w:r>
      <w:r>
        <w:rPr>
          <w:spacing w:val="-4"/>
        </w:rPr>
        <w:t>and reproducibility of science [61].</w:t>
      </w:r>
      <w:r>
        <w:rPr>
          <w:spacing w:val="18"/>
        </w:rPr>
        <w:t xml:space="preserve"> </w:t>
      </w:r>
      <w:r>
        <w:rPr>
          <w:spacing w:val="-4"/>
        </w:rPr>
        <w:t xml:space="preserve">Consequently, we maximized transparency through </w:t>
      </w:r>
      <w:r>
        <w:rPr>
          <w:spacing w:val="-2"/>
        </w:rPr>
        <w:t>several</w:t>
      </w:r>
      <w:r>
        <w:rPr>
          <w:spacing w:val="-10"/>
        </w:rPr>
        <w:t xml:space="preserve"> </w:t>
      </w:r>
      <w:r>
        <w:rPr>
          <w:spacing w:val="-2"/>
        </w:rPr>
        <w:t>complementary</w:t>
      </w:r>
      <w:r>
        <w:rPr>
          <w:spacing w:val="-10"/>
        </w:rPr>
        <w:t xml:space="preserve"> </w:t>
      </w:r>
      <w:r>
        <w:rPr>
          <w:spacing w:val="-2"/>
        </w:rPr>
        <w:t>methods.</w:t>
      </w:r>
      <w:r>
        <w:rPr>
          <w:spacing w:val="8"/>
        </w:rPr>
        <w:t xml:space="preserve"> </w:t>
      </w: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report</w:t>
      </w:r>
      <w:r>
        <w:rPr>
          <w:spacing w:val="-10"/>
        </w:rPr>
        <w:t xml:space="preserve"> </w:t>
      </w:r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determined</w:t>
      </w:r>
      <w:r>
        <w:rPr>
          <w:spacing w:val="-9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sample</w:t>
      </w:r>
      <w:r>
        <w:rPr>
          <w:spacing w:val="-10"/>
        </w:rPr>
        <w:t xml:space="preserve"> </w:t>
      </w:r>
      <w:r>
        <w:rPr>
          <w:spacing w:val="-2"/>
        </w:rPr>
        <w:t>size,</w:t>
      </w:r>
      <w:r>
        <w:rPr>
          <w:spacing w:val="-9"/>
        </w:rPr>
        <w:t xml:space="preserve"> </w:t>
      </w:r>
      <w:r>
        <w:rPr>
          <w:spacing w:val="-2"/>
        </w:rPr>
        <w:t xml:space="preserve">all </w:t>
      </w:r>
      <w:r>
        <w:rPr>
          <w:spacing w:val="-4"/>
          <w:rPrChange w:id="2155" w:author="Kendra Wyant" w:date="2023-05-31T13:43:00Z">
            <w:rPr>
              <w:spacing w:val="-2"/>
            </w:rPr>
          </w:rPrChange>
        </w:rPr>
        <w:t>data</w:t>
      </w:r>
      <w:r>
        <w:rPr>
          <w:spacing w:val="-4"/>
          <w:rPrChange w:id="215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157" w:author="Kendra Wyant" w:date="2023-05-31T13:43:00Z">
            <w:rPr>
              <w:spacing w:val="-2"/>
            </w:rPr>
          </w:rPrChange>
        </w:rPr>
        <w:t>exclusions,</w:t>
      </w:r>
      <w:r>
        <w:rPr>
          <w:spacing w:val="-4"/>
          <w:rPrChange w:id="215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159" w:author="Kendra Wyant" w:date="2023-05-31T13:43:00Z">
            <w:rPr>
              <w:spacing w:val="-2"/>
            </w:rPr>
          </w:rPrChange>
        </w:rPr>
        <w:t>all</w:t>
      </w:r>
      <w:r>
        <w:rPr>
          <w:spacing w:val="-4"/>
          <w:rPrChange w:id="216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161" w:author="Kendra Wyant" w:date="2023-05-31T13:43:00Z">
            <w:rPr>
              <w:spacing w:val="-2"/>
            </w:rPr>
          </w:rPrChange>
        </w:rPr>
        <w:t>manipulations,</w:t>
      </w:r>
      <w:r>
        <w:rPr>
          <w:spacing w:val="-4"/>
          <w:rPrChange w:id="216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163" w:author="Kendra Wyant" w:date="2023-05-31T13:43:00Z">
            <w:rPr>
              <w:spacing w:val="-2"/>
            </w:rPr>
          </w:rPrChange>
        </w:rPr>
        <w:t>and</w:t>
      </w:r>
      <w:r>
        <w:rPr>
          <w:spacing w:val="-4"/>
          <w:rPrChange w:id="216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165" w:author="Kendra Wyant" w:date="2023-05-31T13:43:00Z">
            <w:rPr>
              <w:spacing w:val="-2"/>
            </w:rPr>
          </w:rPrChange>
        </w:rPr>
        <w:t>all</w:t>
      </w:r>
      <w:r>
        <w:rPr>
          <w:spacing w:val="-4"/>
          <w:rPrChange w:id="216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167" w:author="Kendra Wyant" w:date="2023-05-31T13:43:00Z">
            <w:rPr>
              <w:spacing w:val="-2"/>
            </w:rPr>
          </w:rPrChange>
        </w:rPr>
        <w:t>available</w:t>
      </w:r>
      <w:r>
        <w:rPr>
          <w:spacing w:val="-4"/>
          <w:rPrChange w:id="216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169" w:author="Kendra Wyant" w:date="2023-05-31T13:43:00Z">
            <w:rPr>
              <w:spacing w:val="-2"/>
            </w:rPr>
          </w:rPrChange>
        </w:rPr>
        <w:t>measures</w:t>
      </w:r>
      <w:r>
        <w:rPr>
          <w:spacing w:val="-4"/>
          <w:rPrChange w:id="217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171" w:author="Kendra Wyant" w:date="2023-05-31T13:43:00Z">
            <w:rPr>
              <w:spacing w:val="-2"/>
            </w:rPr>
          </w:rPrChange>
        </w:rPr>
        <w:t>in</w:t>
      </w:r>
      <w:r>
        <w:rPr>
          <w:spacing w:val="-4"/>
          <w:rPrChange w:id="217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173" w:author="Kendra Wyant" w:date="2023-05-31T13:43:00Z">
            <w:rPr>
              <w:spacing w:val="-2"/>
            </w:rPr>
          </w:rPrChange>
        </w:rPr>
        <w:t>the</w:t>
      </w:r>
      <w:r>
        <w:rPr>
          <w:spacing w:val="-4"/>
          <w:rPrChange w:id="217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175" w:author="Kendra Wyant" w:date="2023-05-31T13:43:00Z">
            <w:rPr>
              <w:spacing w:val="-2"/>
            </w:rPr>
          </w:rPrChange>
        </w:rPr>
        <w:t>study</w:t>
      </w:r>
      <w:r>
        <w:rPr>
          <w:spacing w:val="-4"/>
          <w:rPrChange w:id="217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177" w:author="Kendra Wyant" w:date="2023-05-31T13:43:00Z">
            <w:rPr>
              <w:spacing w:val="-2"/>
            </w:rPr>
          </w:rPrChange>
        </w:rPr>
        <w:t>[62].</w:t>
      </w:r>
      <w:r>
        <w:rPr>
          <w:spacing w:val="18"/>
          <w:rPrChange w:id="2178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4"/>
          <w:rPrChange w:id="2179" w:author="Kendra Wyant" w:date="2023-05-31T13:43:00Z">
            <w:rPr>
              <w:spacing w:val="-2"/>
            </w:rPr>
          </w:rPrChange>
        </w:rPr>
        <w:t>Second,</w:t>
      </w:r>
      <w:r>
        <w:rPr>
          <w:spacing w:val="-4"/>
          <w:rPrChange w:id="218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181" w:author="Kendra Wyant" w:date="2023-05-31T13:43:00Z">
            <w:rPr>
              <w:spacing w:val="-2"/>
            </w:rPr>
          </w:rPrChange>
        </w:rPr>
        <w:t xml:space="preserve">we </w:t>
      </w:r>
      <w:r>
        <w:rPr>
          <w:spacing w:val="-2"/>
        </w:rPr>
        <w:t>completed a transparency checklist, which can be found in</w:t>
      </w:r>
      <w:r>
        <w:rPr>
          <w:spacing w:val="-3"/>
        </w:rPr>
        <w:t xml:space="preserve"> </w:t>
      </w:r>
      <w:r>
        <w:rPr>
          <w:spacing w:val="-2"/>
        </w:rPr>
        <w:t>the supplement of</w:t>
      </w:r>
      <w:r>
        <w:rPr>
          <w:spacing w:val="-3"/>
        </w:rPr>
        <w:t xml:space="preserve"> </w:t>
      </w:r>
      <w:r>
        <w:rPr>
          <w:spacing w:val="-2"/>
        </w:rPr>
        <w:t xml:space="preserve">this paper </w:t>
      </w:r>
      <w:r>
        <w:t>(Multimedia</w:t>
      </w:r>
      <w:r>
        <w:rPr>
          <w:spacing w:val="-8"/>
        </w:rPr>
        <w:t xml:space="preserve"> </w:t>
      </w:r>
      <w:r>
        <w:t>Appendix</w:t>
      </w:r>
      <w:r>
        <w:rPr>
          <w:spacing w:val="-7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[63].</w:t>
      </w:r>
      <w:r>
        <w:rPr>
          <w:spacing w:val="10"/>
        </w:rPr>
        <w:t xml:space="preserve"> </w:t>
      </w:r>
      <w:r>
        <w:t>Third,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scripts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annotated </w:t>
      </w:r>
      <w:r>
        <w:rPr>
          <w:spacing w:val="-4"/>
        </w:rPr>
        <w:t xml:space="preserve">results, self-report surveys, and other study materials (e.g., consent form, recruitment flyer) </w:t>
      </w:r>
      <w:r>
        <w:t>associated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publicly</w:t>
      </w:r>
      <w:r>
        <w:rPr>
          <w:spacing w:val="-10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Science Framework (OSF) [64].</w:t>
      </w:r>
    </w:p>
    <w:p w14:paraId="1DE2F2AE" w14:textId="77777777" w:rsidR="003146FC" w:rsidRDefault="003146FC">
      <w:pPr>
        <w:pStyle w:val="BodyText"/>
        <w:spacing w:before="3"/>
        <w:rPr>
          <w:ins w:id="2182" w:author="Kendra Wyant" w:date="2023-05-31T13:43:00Z"/>
          <w:sz w:val="27"/>
        </w:rPr>
      </w:pPr>
    </w:p>
    <w:p w14:paraId="2684D10F" w14:textId="77777777" w:rsidR="003146FC" w:rsidRDefault="004E27B8">
      <w:pPr>
        <w:pStyle w:val="Heading1"/>
        <w:spacing w:before="1"/>
        <w:pPrChange w:id="2183" w:author="Kendra Wyant" w:date="2023-05-31T13:43:00Z">
          <w:pPr>
            <w:pStyle w:val="Heading1"/>
            <w:spacing w:before="248"/>
          </w:pPr>
        </w:pPrChange>
      </w:pPr>
      <w:bookmarkStart w:id="2184" w:name="Participants"/>
      <w:bookmarkEnd w:id="2184"/>
      <w:r>
        <w:rPr>
          <w:spacing w:val="-2"/>
          <w:w w:val="110"/>
        </w:rPr>
        <w:t>Participants</w:t>
      </w:r>
    </w:p>
    <w:p w14:paraId="5054E9BD" w14:textId="77777777" w:rsidR="003146FC" w:rsidRDefault="003146FC">
      <w:pPr>
        <w:pStyle w:val="BodyText"/>
        <w:spacing w:before="9"/>
        <w:rPr>
          <w:b/>
          <w:sz w:val="31"/>
          <w:rPrChange w:id="2185" w:author="Kendra Wyant" w:date="2023-05-31T13:43:00Z">
            <w:rPr>
              <w:b/>
              <w:sz w:val="22"/>
            </w:rPr>
          </w:rPrChange>
        </w:rPr>
        <w:pPrChange w:id="2186" w:author="Kendra Wyant" w:date="2023-05-31T13:43:00Z">
          <w:pPr>
            <w:pStyle w:val="BodyText"/>
            <w:spacing w:before="12"/>
          </w:pPr>
        </w:pPrChange>
      </w:pPr>
    </w:p>
    <w:p w14:paraId="6497E7D3" w14:textId="38C1E105" w:rsidR="003146FC" w:rsidRDefault="004E27B8">
      <w:pPr>
        <w:pStyle w:val="BodyText"/>
        <w:tabs>
          <w:tab w:val="left" w:pos="4648"/>
        </w:tabs>
        <w:spacing w:before="1" w:line="355" w:lineRule="auto"/>
        <w:ind w:left="160" w:right="776" w:firstLine="576"/>
        <w:rPr>
          <w:ins w:id="2187" w:author="Kendra Wyant" w:date="2023-05-31T13:43:00Z"/>
        </w:rPr>
      </w:pPr>
      <w:bookmarkStart w:id="2188" w:name="Parent_Project_for_Study_Data"/>
      <w:bookmarkEnd w:id="2188"/>
      <w:r>
        <w:rPr>
          <w:b/>
        </w:rPr>
        <w:t>Parent Project for Study Data.</w:t>
      </w:r>
      <w:r>
        <w:rPr>
          <w:b/>
        </w:rPr>
        <w:tab/>
      </w:r>
      <w:r>
        <w:rPr>
          <w:rPrChange w:id="2189" w:author="Kendra Wyant" w:date="2023-05-31T13:43:00Z">
            <w:rPr>
              <w:spacing w:val="-4"/>
            </w:rPr>
          </w:rPrChange>
        </w:rPr>
        <w:t>This</w:t>
      </w:r>
      <w:r>
        <w:rPr>
          <w:spacing w:val="-4"/>
          <w:rPrChange w:id="219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191" w:author="Kendra Wyant" w:date="2023-05-31T13:43:00Z">
            <w:rPr>
              <w:spacing w:val="-4"/>
            </w:rPr>
          </w:rPrChange>
        </w:rPr>
        <w:t>study</w:t>
      </w:r>
      <w:r>
        <w:rPr>
          <w:spacing w:val="-4"/>
          <w:rPrChange w:id="219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193" w:author="Kendra Wyant" w:date="2023-05-31T13:43:00Z">
            <w:rPr>
              <w:spacing w:val="-4"/>
            </w:rPr>
          </w:rPrChange>
        </w:rPr>
        <w:t>provides</w:t>
      </w:r>
      <w:r>
        <w:rPr>
          <w:spacing w:val="-4"/>
          <w:rPrChange w:id="219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195" w:author="Kendra Wyant" w:date="2023-05-31T13:43:00Z">
            <w:rPr>
              <w:spacing w:val="-4"/>
            </w:rPr>
          </w:rPrChange>
        </w:rPr>
        <w:t>analyses</w:t>
      </w:r>
      <w:r>
        <w:rPr>
          <w:spacing w:val="-5"/>
          <w:rPrChange w:id="219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197" w:author="Kendra Wyant" w:date="2023-05-31T13:43:00Z">
            <w:rPr>
              <w:spacing w:val="-4"/>
            </w:rPr>
          </w:rPrChange>
        </w:rPr>
        <w:t>to</w:t>
      </w:r>
      <w:r>
        <w:rPr>
          <w:spacing w:val="-4"/>
          <w:rPrChange w:id="219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199" w:author="Kendra Wyant" w:date="2023-05-31T13:43:00Z">
            <w:rPr>
              <w:spacing w:val="-4"/>
            </w:rPr>
          </w:rPrChange>
        </w:rPr>
        <w:t>address</w:t>
      </w:r>
      <w:r>
        <w:rPr>
          <w:spacing w:val="-4"/>
          <w:rPrChange w:id="220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201" w:author="Kendra Wyant" w:date="2023-05-31T13:43:00Z">
            <w:rPr>
              <w:spacing w:val="-4"/>
            </w:rPr>
          </w:rPrChange>
        </w:rPr>
        <w:t>the</w:t>
      </w:r>
      <w:r>
        <w:rPr>
          <w:rPrChange w:id="220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203" w:author="Kendra Wyant" w:date="2023-05-31T13:43:00Z">
            <w:rPr>
              <w:spacing w:val="-4"/>
            </w:rPr>
          </w:rPrChange>
        </w:rPr>
        <w:t>first</w:t>
      </w:r>
      <w:r>
        <w:rPr>
          <w:spacing w:val="-4"/>
        </w:rPr>
        <w:t xml:space="preserve"> </w:t>
      </w:r>
      <w:r>
        <w:rPr>
          <w:spacing w:val="-2"/>
          <w:rPrChange w:id="2204" w:author="Kendra Wyant" w:date="2023-05-31T13:43:00Z">
            <w:rPr/>
          </w:rPrChange>
        </w:rPr>
        <w:t>aim</w:t>
      </w:r>
      <w:r>
        <w:rPr>
          <w:spacing w:val="-3"/>
          <w:rPrChange w:id="2205" w:author="Kendra Wyant" w:date="2023-05-31T13:43:00Z">
            <w:rPr/>
          </w:rPrChange>
        </w:rPr>
        <w:t xml:space="preserve"> </w:t>
      </w:r>
      <w:r>
        <w:rPr>
          <w:spacing w:val="-2"/>
          <w:rPrChange w:id="2206" w:author="Kendra Wyant" w:date="2023-05-31T13:43:00Z">
            <w:rPr/>
          </w:rPrChange>
        </w:rPr>
        <w:t>of</w:t>
      </w:r>
      <w:r>
        <w:rPr>
          <w:spacing w:val="-4"/>
          <w:rPrChange w:id="2207" w:author="Kendra Wyant" w:date="2023-05-31T13:43:00Z">
            <w:rPr/>
          </w:rPrChange>
        </w:rPr>
        <w:t xml:space="preserve"> </w:t>
      </w:r>
      <w:r>
        <w:rPr>
          <w:spacing w:val="-2"/>
          <w:rPrChange w:id="2208" w:author="Kendra Wyant" w:date="2023-05-31T13:43:00Z">
            <w:rPr/>
          </w:rPrChange>
        </w:rPr>
        <w:t>a</w:t>
      </w:r>
      <w:r>
        <w:rPr>
          <w:spacing w:val="-4"/>
          <w:rPrChange w:id="2209" w:author="Kendra Wyant" w:date="2023-05-31T13:43:00Z">
            <w:rPr/>
          </w:rPrChange>
        </w:rPr>
        <w:t xml:space="preserve"> </w:t>
      </w:r>
      <w:r>
        <w:rPr>
          <w:spacing w:val="-2"/>
          <w:rPrChange w:id="2210" w:author="Kendra Wyant" w:date="2023-05-31T13:43:00Z">
            <w:rPr/>
          </w:rPrChange>
        </w:rPr>
        <w:t>larger</w:t>
      </w:r>
      <w:r>
        <w:rPr>
          <w:spacing w:val="-3"/>
          <w:rPrChange w:id="2211" w:author="Kendra Wyant" w:date="2023-05-31T13:43:00Z">
            <w:rPr/>
          </w:rPrChange>
        </w:rPr>
        <w:t xml:space="preserve"> </w:t>
      </w:r>
      <w:r>
        <w:rPr>
          <w:spacing w:val="-2"/>
          <w:rPrChange w:id="2212" w:author="Kendra Wyant" w:date="2023-05-31T13:43:00Z">
            <w:rPr/>
          </w:rPrChange>
        </w:rPr>
        <w:t>grant-funded</w:t>
      </w:r>
      <w:r>
        <w:rPr>
          <w:spacing w:val="-3"/>
          <w:rPrChange w:id="2213" w:author="Kendra Wyant" w:date="2023-05-31T13:43:00Z">
            <w:rPr/>
          </w:rPrChange>
        </w:rPr>
        <w:t xml:space="preserve"> </w:t>
      </w:r>
      <w:r>
        <w:rPr>
          <w:spacing w:val="-2"/>
          <w:rPrChange w:id="2214" w:author="Kendra Wyant" w:date="2023-05-31T13:43:00Z">
            <w:rPr/>
          </w:rPrChange>
        </w:rPr>
        <w:t>parent</w:t>
      </w:r>
      <w:r>
        <w:rPr>
          <w:spacing w:val="-3"/>
          <w:rPrChange w:id="2215" w:author="Kendra Wyant" w:date="2023-05-31T13:43:00Z">
            <w:rPr/>
          </w:rPrChange>
        </w:rPr>
        <w:t xml:space="preserve"> </w:t>
      </w:r>
      <w:r>
        <w:rPr>
          <w:spacing w:val="-2"/>
          <w:rPrChange w:id="2216" w:author="Kendra Wyant" w:date="2023-05-31T13:43:00Z">
            <w:rPr/>
          </w:rPrChange>
        </w:rPr>
        <w:t>project</w:t>
      </w:r>
      <w:r>
        <w:rPr>
          <w:spacing w:val="-3"/>
          <w:rPrChange w:id="2217" w:author="Kendra Wyant" w:date="2023-05-31T13:43:00Z">
            <w:rPr/>
          </w:rPrChange>
        </w:rPr>
        <w:t xml:space="preserve"> </w:t>
      </w:r>
      <w:r>
        <w:rPr>
          <w:spacing w:val="-2"/>
          <w:rPrChange w:id="2218" w:author="Kendra Wyant" w:date="2023-05-31T13:43:00Z">
            <w:rPr/>
          </w:rPrChange>
        </w:rPr>
        <w:t>(R01</w:t>
      </w:r>
      <w:r>
        <w:rPr>
          <w:spacing w:val="-3"/>
          <w:rPrChange w:id="2219" w:author="Kendra Wyant" w:date="2023-05-31T13:43:00Z">
            <w:rPr/>
          </w:rPrChange>
        </w:rPr>
        <w:t xml:space="preserve"> </w:t>
      </w:r>
      <w:r>
        <w:rPr>
          <w:spacing w:val="-2"/>
          <w:rPrChange w:id="2220" w:author="Kendra Wyant" w:date="2023-05-31T13:43:00Z">
            <w:rPr/>
          </w:rPrChange>
        </w:rPr>
        <w:t>AA024391)</w:t>
      </w:r>
      <w:r>
        <w:rPr>
          <w:spacing w:val="-3"/>
          <w:rPrChange w:id="2221" w:author="Kendra Wyant" w:date="2023-05-31T13:43:00Z">
            <w:rPr/>
          </w:rPrChange>
        </w:rPr>
        <w:t xml:space="preserve"> </w:t>
      </w:r>
      <w:r>
        <w:rPr>
          <w:spacing w:val="-2"/>
          <w:rPrChange w:id="2222" w:author="Kendra Wyant" w:date="2023-05-31T13:43:00Z">
            <w:rPr/>
          </w:rPrChange>
        </w:rPr>
        <w:t>[65].</w:t>
      </w:r>
      <w:r>
        <w:rPr>
          <w:spacing w:val="16"/>
          <w:rPrChange w:id="2223" w:author="Kendra Wyant" w:date="2023-05-31T13:43:00Z">
            <w:rPr>
              <w:spacing w:val="22"/>
            </w:rPr>
          </w:rPrChange>
        </w:rPr>
        <w:t xml:space="preserve"> </w:t>
      </w:r>
      <w:r>
        <w:rPr>
          <w:spacing w:val="-2"/>
          <w:rPrChange w:id="2224" w:author="Kendra Wyant" w:date="2023-05-31T13:43:00Z">
            <w:rPr/>
          </w:rPrChange>
        </w:rPr>
        <w:t>The</w:t>
      </w:r>
      <w:r>
        <w:rPr>
          <w:spacing w:val="-3"/>
          <w:rPrChange w:id="2225" w:author="Kendra Wyant" w:date="2023-05-31T13:43:00Z">
            <w:rPr/>
          </w:rPrChange>
        </w:rPr>
        <w:t xml:space="preserve"> </w:t>
      </w:r>
      <w:r>
        <w:rPr>
          <w:spacing w:val="-2"/>
          <w:rPrChange w:id="2226" w:author="Kendra Wyant" w:date="2023-05-31T13:43:00Z">
            <w:rPr/>
          </w:rPrChange>
        </w:rPr>
        <w:t>broad</w:t>
      </w:r>
      <w:r>
        <w:rPr>
          <w:spacing w:val="-3"/>
          <w:rPrChange w:id="2227" w:author="Kendra Wyant" w:date="2023-05-31T13:43:00Z">
            <w:rPr/>
          </w:rPrChange>
        </w:rPr>
        <w:t xml:space="preserve"> </w:t>
      </w:r>
      <w:r>
        <w:rPr>
          <w:spacing w:val="-2"/>
          <w:rPrChange w:id="2228" w:author="Kendra Wyant" w:date="2023-05-31T13:43:00Z">
            <w:rPr/>
          </w:rPrChange>
        </w:rPr>
        <w:t>goal</w:t>
      </w:r>
      <w:r>
        <w:rPr>
          <w:spacing w:val="-3"/>
          <w:rPrChange w:id="2229" w:author="Kendra Wyant" w:date="2023-05-31T13:43:00Z">
            <w:rPr/>
          </w:rPrChange>
        </w:rPr>
        <w:t xml:space="preserve"> </w:t>
      </w:r>
      <w:r>
        <w:rPr>
          <w:spacing w:val="-2"/>
          <w:rPrChange w:id="2230" w:author="Kendra Wyant" w:date="2023-05-31T13:43:00Z">
            <w:rPr/>
          </w:rPrChange>
        </w:rPr>
        <w:t xml:space="preserve">of </w:t>
      </w:r>
      <w:r>
        <w:t>that</w:t>
      </w:r>
      <w:r>
        <w:rPr>
          <w:spacing w:val="-9"/>
          <w:rPrChange w:id="2231" w:author="Kendra Wyant" w:date="2023-05-31T13:43:00Z">
            <w:rPr/>
          </w:rPrChange>
        </w:rPr>
        <w:t xml:space="preserve"> </w:t>
      </w:r>
      <w:r>
        <w:rPr>
          <w:rPrChange w:id="2232" w:author="Kendra Wyant" w:date="2023-05-31T13:43:00Z">
            <w:rPr>
              <w:spacing w:val="-2"/>
            </w:rPr>
          </w:rPrChange>
        </w:rPr>
        <w:t>project</w:t>
      </w:r>
      <w:r>
        <w:rPr>
          <w:spacing w:val="-8"/>
          <w:rPrChange w:id="2233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234" w:author="Kendra Wyant" w:date="2023-05-31T13:43:00Z">
            <w:rPr>
              <w:spacing w:val="-2"/>
            </w:rPr>
          </w:rPrChange>
        </w:rPr>
        <w:t>has</w:t>
      </w:r>
      <w:r>
        <w:rPr>
          <w:spacing w:val="-9"/>
          <w:rPrChange w:id="2235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236" w:author="Kendra Wyant" w:date="2023-05-31T13:43:00Z">
            <w:rPr>
              <w:spacing w:val="-2"/>
            </w:rPr>
          </w:rPrChange>
        </w:rPr>
        <w:t>been</w:t>
      </w:r>
      <w:r>
        <w:rPr>
          <w:spacing w:val="-8"/>
          <w:rPrChange w:id="2237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238" w:author="Kendra Wyant" w:date="2023-05-31T13:43:00Z">
            <w:rPr>
              <w:spacing w:val="-2"/>
            </w:rPr>
          </w:rPrChange>
        </w:rPr>
        <w:t>to</w:t>
      </w:r>
      <w:r>
        <w:rPr>
          <w:spacing w:val="-9"/>
          <w:rPrChange w:id="2239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240" w:author="Kendra Wyant" w:date="2023-05-31T13:43:00Z">
            <w:rPr>
              <w:spacing w:val="-2"/>
            </w:rPr>
          </w:rPrChange>
        </w:rPr>
        <w:t>develop</w:t>
      </w:r>
      <w:r>
        <w:rPr>
          <w:spacing w:val="-8"/>
          <w:rPrChange w:id="2241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242" w:author="Kendra Wyant" w:date="2023-05-31T13:43:00Z">
            <w:rPr>
              <w:spacing w:val="-2"/>
            </w:rPr>
          </w:rPrChange>
        </w:rPr>
        <w:t>a</w:t>
      </w:r>
      <w:r>
        <w:rPr>
          <w:spacing w:val="-9"/>
          <w:rPrChange w:id="2243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244" w:author="Kendra Wyant" w:date="2023-05-31T13:43:00Z">
            <w:rPr>
              <w:spacing w:val="-2"/>
            </w:rPr>
          </w:rPrChange>
        </w:rPr>
        <w:t>temporally</w:t>
      </w:r>
      <w:r>
        <w:rPr>
          <w:spacing w:val="-8"/>
          <w:rPrChange w:id="2245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246" w:author="Kendra Wyant" w:date="2023-05-31T13:43:00Z">
            <w:rPr>
              <w:spacing w:val="-2"/>
            </w:rPr>
          </w:rPrChange>
        </w:rPr>
        <w:t>precise</w:t>
      </w:r>
      <w:r>
        <w:rPr>
          <w:spacing w:val="-9"/>
          <w:rPrChange w:id="2247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248" w:author="Kendra Wyant" w:date="2023-05-31T13:43:00Z">
            <w:rPr>
              <w:spacing w:val="-2"/>
            </w:rPr>
          </w:rPrChange>
        </w:rPr>
        <w:t>machine</w:t>
      </w:r>
      <w:r>
        <w:rPr>
          <w:spacing w:val="-9"/>
          <w:rPrChange w:id="2249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250" w:author="Kendra Wyant" w:date="2023-05-31T13:43:00Z">
            <w:rPr>
              <w:spacing w:val="-2"/>
            </w:rPr>
          </w:rPrChange>
        </w:rPr>
        <w:t>learning</w:t>
      </w:r>
      <w:r>
        <w:rPr>
          <w:spacing w:val="-8"/>
          <w:rPrChange w:id="2251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252" w:author="Kendra Wyant" w:date="2023-05-31T13:43:00Z">
            <w:rPr>
              <w:spacing w:val="-2"/>
            </w:rPr>
          </w:rPrChange>
        </w:rPr>
        <w:t>algorithm</w:t>
      </w:r>
      <w:r>
        <w:rPr>
          <w:spacing w:val="-8"/>
          <w:rPrChange w:id="2253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254" w:author="Kendra Wyant" w:date="2023-05-31T13:43:00Z">
            <w:rPr>
              <w:spacing w:val="-2"/>
            </w:rPr>
          </w:rPrChange>
        </w:rPr>
        <w:t xml:space="preserve">to </w:t>
      </w:r>
      <w:r>
        <w:rPr>
          <w:spacing w:val="-2"/>
        </w:rPr>
        <w:t>predict</w:t>
      </w:r>
      <w:r>
        <w:rPr>
          <w:spacing w:val="-4"/>
          <w:rPrChange w:id="225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future</w:t>
      </w:r>
      <w:r>
        <w:rPr>
          <w:spacing w:val="-4"/>
          <w:rPrChange w:id="225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lapses</w:t>
      </w:r>
      <w:r>
        <w:rPr>
          <w:spacing w:val="-4"/>
          <w:rPrChange w:id="225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back</w:t>
      </w:r>
      <w:r>
        <w:rPr>
          <w:spacing w:val="-4"/>
          <w:rPrChange w:id="225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4"/>
          <w:rPrChange w:id="225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alcohol</w:t>
      </w:r>
      <w:r>
        <w:rPr>
          <w:spacing w:val="-4"/>
          <w:rPrChange w:id="226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use</w:t>
      </w:r>
      <w:r>
        <w:rPr>
          <w:spacing w:val="-4"/>
          <w:rPrChange w:id="226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4"/>
          <w:rPrChange w:id="226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4"/>
          <w:rPrChange w:id="226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next</w:t>
      </w:r>
      <w:r>
        <w:rPr>
          <w:spacing w:val="-4"/>
          <w:rPrChange w:id="226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week,</w:t>
      </w:r>
      <w:r>
        <w:rPr>
          <w:spacing w:val="-4"/>
          <w:rPrChange w:id="226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next</w:t>
      </w:r>
      <w:r>
        <w:rPr>
          <w:spacing w:val="-4"/>
          <w:rPrChange w:id="226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day,</w:t>
      </w:r>
      <w:r>
        <w:rPr>
          <w:spacing w:val="-4"/>
          <w:rPrChange w:id="226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4"/>
          <w:rPrChange w:id="226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next</w:t>
      </w:r>
      <w:r>
        <w:rPr>
          <w:spacing w:val="-4"/>
          <w:rPrChange w:id="226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hour.</w:t>
      </w:r>
      <w:r>
        <w:rPr>
          <w:spacing w:val="15"/>
          <w:rPrChange w:id="2270" w:author="Kendra Wyant" w:date="2023-05-31T13:43:00Z">
            <w:rPr>
              <w:spacing w:val="10"/>
            </w:rPr>
          </w:rPrChange>
        </w:rPr>
        <w:t xml:space="preserve"> </w:t>
      </w:r>
      <w:r>
        <w:rPr>
          <w:spacing w:val="-2"/>
        </w:rPr>
        <w:t>This</w:t>
      </w:r>
      <w:del w:id="2271" w:author="Kendra Wyant" w:date="2023-05-31T13:43:00Z">
        <w:r w:rsidR="00F53A9D">
          <w:rPr>
            <w:spacing w:val="-8"/>
          </w:rPr>
          <w:delText xml:space="preserve"> </w:delText>
        </w:r>
      </w:del>
    </w:p>
    <w:p w14:paraId="32A586A2" w14:textId="77777777" w:rsidR="003146FC" w:rsidRDefault="003146FC">
      <w:pPr>
        <w:spacing w:line="355" w:lineRule="auto"/>
        <w:rPr>
          <w:ins w:id="2272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132ACDCB" w14:textId="77777777" w:rsidR="003146FC" w:rsidRDefault="003146FC">
      <w:pPr>
        <w:pStyle w:val="BodyText"/>
        <w:rPr>
          <w:ins w:id="2273" w:author="Kendra Wyant" w:date="2023-05-31T13:43:00Z"/>
          <w:sz w:val="9"/>
        </w:rPr>
      </w:pPr>
    </w:p>
    <w:p w14:paraId="07624E5A" w14:textId="77777777" w:rsidR="00DC3B47" w:rsidRDefault="004E27B8">
      <w:pPr>
        <w:pStyle w:val="BodyText"/>
        <w:tabs>
          <w:tab w:val="left" w:pos="4614"/>
        </w:tabs>
        <w:spacing w:line="355" w:lineRule="auto"/>
        <w:ind w:left="151" w:right="551" w:firstLine="584"/>
        <w:rPr>
          <w:del w:id="2274" w:author="Kendra Wyant" w:date="2023-05-31T13:43:00Z"/>
        </w:rPr>
      </w:pPr>
      <w:r>
        <w:rPr>
          <w:spacing w:val="-2"/>
        </w:rPr>
        <w:t>algorithm</w:t>
      </w:r>
      <w:r>
        <w:rPr>
          <w:spacing w:val="-6"/>
          <w:rPrChange w:id="227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will</w:t>
      </w:r>
      <w:r>
        <w:rPr>
          <w:spacing w:val="-6"/>
          <w:rPrChange w:id="227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be</w:t>
      </w:r>
      <w:r>
        <w:rPr>
          <w:spacing w:val="-6"/>
          <w:rPrChange w:id="227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integrated</w:t>
      </w:r>
      <w:r>
        <w:rPr>
          <w:spacing w:val="-6"/>
          <w:rPrChange w:id="227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within</w:t>
      </w:r>
      <w:r>
        <w:rPr>
          <w:spacing w:val="-6"/>
          <w:rPrChange w:id="227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an</w:t>
      </w:r>
      <w:r>
        <w:rPr>
          <w:spacing w:val="-6"/>
          <w:rPrChange w:id="228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innovative</w:t>
      </w:r>
      <w:r>
        <w:rPr>
          <w:spacing w:val="-6"/>
          <w:rPrChange w:id="228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digital</w:t>
      </w:r>
      <w:r>
        <w:rPr>
          <w:spacing w:val="-6"/>
          <w:rPrChange w:id="228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therapeutic</w:t>
      </w:r>
      <w:r>
        <w:rPr>
          <w:spacing w:val="-6"/>
          <w:rPrChange w:id="228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6"/>
          <w:rPrChange w:id="228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support</w:t>
      </w:r>
      <w:r>
        <w:rPr>
          <w:spacing w:val="-6"/>
          <w:rPrChange w:id="228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recovery</w:t>
      </w:r>
      <w:r>
        <w:rPr>
          <w:spacing w:val="-2"/>
          <w:rPrChange w:id="228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4"/>
          <w:rPrChange w:id="228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patients</w:t>
      </w:r>
      <w:r>
        <w:rPr>
          <w:spacing w:val="-4"/>
          <w:rPrChange w:id="228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2289" w:author="Kendra Wyant" w:date="2023-05-31T13:43:00Z">
            <w:rPr>
              <w:spacing w:val="-4"/>
            </w:rPr>
          </w:rPrChange>
        </w:rPr>
        <w:t>with</w:t>
      </w:r>
      <w:r>
        <w:rPr>
          <w:spacing w:val="-4"/>
        </w:rPr>
        <w:t xml:space="preserve"> </w:t>
      </w:r>
      <w:r>
        <w:rPr>
          <w:spacing w:val="-2"/>
          <w:rPrChange w:id="2290" w:author="Kendra Wyant" w:date="2023-05-31T13:43:00Z">
            <w:rPr>
              <w:spacing w:val="-4"/>
            </w:rPr>
          </w:rPrChange>
        </w:rPr>
        <w:t>alcohol</w:t>
      </w:r>
      <w:r>
        <w:rPr>
          <w:spacing w:val="-4"/>
        </w:rPr>
        <w:t xml:space="preserve"> </w:t>
      </w:r>
      <w:r>
        <w:rPr>
          <w:spacing w:val="-2"/>
          <w:rPrChange w:id="2291" w:author="Kendra Wyant" w:date="2023-05-31T13:43:00Z">
            <w:rPr>
              <w:spacing w:val="-4"/>
            </w:rPr>
          </w:rPrChange>
        </w:rPr>
        <w:t>and</w:t>
      </w:r>
      <w:r>
        <w:rPr>
          <w:spacing w:val="-4"/>
        </w:rPr>
        <w:t xml:space="preserve"> </w:t>
      </w:r>
      <w:r>
        <w:rPr>
          <w:spacing w:val="-2"/>
          <w:rPrChange w:id="2292" w:author="Kendra Wyant" w:date="2023-05-31T13:43:00Z">
            <w:rPr>
              <w:spacing w:val="-4"/>
            </w:rPr>
          </w:rPrChange>
        </w:rPr>
        <w:t>other</w:t>
      </w:r>
      <w:r>
        <w:rPr>
          <w:spacing w:val="-4"/>
        </w:rPr>
        <w:t xml:space="preserve"> </w:t>
      </w:r>
      <w:r>
        <w:rPr>
          <w:spacing w:val="-2"/>
          <w:rPrChange w:id="2293" w:author="Kendra Wyant" w:date="2023-05-31T13:43:00Z">
            <w:rPr>
              <w:spacing w:val="-4"/>
            </w:rPr>
          </w:rPrChange>
        </w:rPr>
        <w:t>substance</w:t>
      </w:r>
      <w:r>
        <w:rPr>
          <w:spacing w:val="-4"/>
        </w:rPr>
        <w:t xml:space="preserve"> </w:t>
      </w:r>
      <w:r>
        <w:rPr>
          <w:spacing w:val="-2"/>
          <w:rPrChange w:id="2294" w:author="Kendra Wyant" w:date="2023-05-31T13:43:00Z">
            <w:rPr>
              <w:spacing w:val="-4"/>
            </w:rPr>
          </w:rPrChange>
        </w:rPr>
        <w:t>use</w:t>
      </w:r>
      <w:r>
        <w:rPr>
          <w:spacing w:val="-4"/>
        </w:rPr>
        <w:t xml:space="preserve"> </w:t>
      </w:r>
      <w:r>
        <w:rPr>
          <w:spacing w:val="-2"/>
          <w:rPrChange w:id="2295" w:author="Kendra Wyant" w:date="2023-05-31T13:43:00Z">
            <w:rPr>
              <w:spacing w:val="-4"/>
            </w:rPr>
          </w:rPrChange>
        </w:rPr>
        <w:t>disorders</w:t>
      </w:r>
      <w:r>
        <w:rPr>
          <w:spacing w:val="-4"/>
        </w:rPr>
        <w:t xml:space="preserve"> </w:t>
      </w:r>
      <w:r>
        <w:rPr>
          <w:spacing w:val="-2"/>
          <w:rPrChange w:id="2296" w:author="Kendra Wyant" w:date="2023-05-31T13:43:00Z">
            <w:rPr>
              <w:spacing w:val="-4"/>
            </w:rPr>
          </w:rPrChange>
        </w:rPr>
        <w:t>-</w:t>
      </w:r>
      <w:r>
        <w:rPr>
          <w:spacing w:val="-4"/>
        </w:rPr>
        <w:t xml:space="preserve"> </w:t>
      </w:r>
      <w:r>
        <w:rPr>
          <w:spacing w:val="-2"/>
          <w:rPrChange w:id="2297" w:author="Kendra Wyant" w:date="2023-05-31T13:43:00Z">
            <w:rPr>
              <w:spacing w:val="-4"/>
            </w:rPr>
          </w:rPrChange>
        </w:rPr>
        <w:t>The</w:t>
      </w:r>
      <w:r>
        <w:rPr>
          <w:spacing w:val="-4"/>
        </w:rPr>
        <w:t xml:space="preserve"> </w:t>
      </w:r>
      <w:r>
        <w:rPr>
          <w:spacing w:val="-2"/>
          <w:rPrChange w:id="2298" w:author="Kendra Wyant" w:date="2023-05-31T13:43:00Z">
            <w:rPr>
              <w:spacing w:val="-4"/>
            </w:rPr>
          </w:rPrChange>
        </w:rPr>
        <w:t>Comprehensive</w:t>
      </w:r>
      <w:r>
        <w:rPr>
          <w:spacing w:val="-4"/>
        </w:rPr>
        <w:t xml:space="preserve"> </w:t>
      </w:r>
      <w:r>
        <w:rPr>
          <w:spacing w:val="-2"/>
          <w:rPrChange w:id="2299" w:author="Kendra Wyant" w:date="2023-05-31T13:43:00Z">
            <w:rPr>
              <w:spacing w:val="-4"/>
            </w:rPr>
          </w:rPrChange>
        </w:rPr>
        <w:t>Health Enhancement Support System for Addiction (A-CHESS [</w:t>
      </w:r>
      <w:del w:id="2300" w:author="Kendra Wyant" w:date="2023-05-31T13:43:00Z">
        <w:r w:rsidR="00F53A9D">
          <w:rPr>
            <w:spacing w:val="-4"/>
          </w:rPr>
          <w:delText>34</w:delText>
        </w:r>
      </w:del>
      <w:ins w:id="2301" w:author="Kendra Wyant" w:date="2023-05-31T13:43:00Z">
        <w:r>
          <w:rPr>
            <w:spacing w:val="-2"/>
          </w:rPr>
          <w:t>35</w:t>
        </w:r>
      </w:ins>
      <w:r>
        <w:rPr>
          <w:spacing w:val="-2"/>
          <w:rPrChange w:id="2302" w:author="Kendra Wyant" w:date="2023-05-31T13:43:00Z">
            <w:rPr>
              <w:spacing w:val="-4"/>
            </w:rPr>
          </w:rPrChange>
        </w:rPr>
        <w:t>,66,67]).</w:t>
      </w:r>
      <w:r>
        <w:rPr>
          <w:spacing w:val="21"/>
          <w:rPrChange w:id="2303" w:author="Kendra Wyant" w:date="2023-05-31T13:43:00Z">
            <w:rPr>
              <w:spacing w:val="16"/>
            </w:rPr>
          </w:rPrChange>
        </w:rPr>
        <w:t xml:space="preserve"> </w:t>
      </w:r>
      <w:r>
        <w:rPr>
          <w:spacing w:val="-2"/>
          <w:rPrChange w:id="2304" w:author="Kendra Wyant" w:date="2023-05-31T13:43:00Z">
            <w:rPr>
              <w:spacing w:val="-4"/>
            </w:rPr>
          </w:rPrChange>
        </w:rPr>
        <w:t>This algorithm can be used</w:t>
      </w:r>
      <w:r>
        <w:rPr>
          <w:spacing w:val="-6"/>
          <w:rPrChange w:id="230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306" w:author="Kendra Wyant" w:date="2023-05-31T13:43:00Z">
            <w:rPr>
              <w:spacing w:val="-4"/>
            </w:rPr>
          </w:rPrChange>
        </w:rPr>
        <w:t>to</w:t>
      </w:r>
      <w:r>
        <w:rPr>
          <w:spacing w:val="-5"/>
          <w:rPrChange w:id="230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308" w:author="Kendra Wyant" w:date="2023-05-31T13:43:00Z">
            <w:rPr>
              <w:spacing w:val="-4"/>
            </w:rPr>
          </w:rPrChange>
        </w:rPr>
        <w:t>support</w:t>
      </w:r>
      <w:r>
        <w:rPr>
          <w:spacing w:val="-6"/>
          <w:rPrChange w:id="230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310" w:author="Kendra Wyant" w:date="2023-05-31T13:43:00Z">
            <w:rPr>
              <w:spacing w:val="-6"/>
            </w:rPr>
          </w:rPrChange>
        </w:rPr>
        <w:t>patients</w:t>
      </w:r>
      <w:r>
        <w:rPr>
          <w:spacing w:val="-6"/>
          <w:rPrChange w:id="231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312" w:author="Kendra Wyant" w:date="2023-05-31T13:43:00Z">
            <w:rPr>
              <w:spacing w:val="-6"/>
            </w:rPr>
          </w:rPrChange>
        </w:rPr>
        <w:t>to</w:t>
      </w:r>
      <w:r>
        <w:rPr>
          <w:spacing w:val="-5"/>
          <w:rPrChange w:id="231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314" w:author="Kendra Wyant" w:date="2023-05-31T13:43:00Z">
            <w:rPr>
              <w:spacing w:val="-6"/>
            </w:rPr>
          </w:rPrChange>
        </w:rPr>
        <w:t>engage</w:t>
      </w:r>
      <w:r>
        <w:rPr>
          <w:spacing w:val="-5"/>
          <w:rPrChange w:id="231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316" w:author="Kendra Wyant" w:date="2023-05-31T13:43:00Z">
            <w:rPr>
              <w:spacing w:val="-6"/>
            </w:rPr>
          </w:rPrChange>
        </w:rPr>
        <w:t>in</w:t>
      </w:r>
      <w:r>
        <w:rPr>
          <w:spacing w:val="-6"/>
          <w:rPrChange w:id="231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2318" w:author="Kendra Wyant" w:date="2023-05-31T13:43:00Z">
            <w:rPr>
              <w:spacing w:val="-6"/>
            </w:rPr>
          </w:rPrChange>
        </w:rPr>
        <w:t>ongoing</w:t>
      </w:r>
      <w:r>
        <w:rPr>
          <w:spacing w:val="-5"/>
          <w:rPrChange w:id="231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320" w:author="Kendra Wyant" w:date="2023-05-31T13:43:00Z">
            <w:rPr>
              <w:spacing w:val="-6"/>
            </w:rPr>
          </w:rPrChange>
        </w:rPr>
        <w:t>self-monitoring</w:t>
      </w:r>
      <w:r>
        <w:rPr>
          <w:spacing w:val="-5"/>
          <w:rPrChange w:id="232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2322" w:author="Kendra Wyant" w:date="2023-05-31T13:43:00Z">
            <w:rPr>
              <w:spacing w:val="-6"/>
            </w:rPr>
          </w:rPrChange>
        </w:rPr>
        <w:t>of</w:t>
      </w:r>
      <w:r>
        <w:rPr>
          <w:spacing w:val="-6"/>
          <w:rPrChange w:id="232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324" w:author="Kendra Wyant" w:date="2023-05-31T13:43:00Z">
            <w:rPr>
              <w:spacing w:val="-6"/>
            </w:rPr>
          </w:rPrChange>
        </w:rPr>
        <w:t>their</w:t>
      </w:r>
      <w:r>
        <w:rPr>
          <w:spacing w:val="-6"/>
          <w:rPrChange w:id="232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326" w:author="Kendra Wyant" w:date="2023-05-31T13:43:00Z">
            <w:rPr>
              <w:spacing w:val="-6"/>
            </w:rPr>
          </w:rPrChange>
        </w:rPr>
        <w:t>recovery</w:t>
      </w:r>
      <w:r>
        <w:rPr>
          <w:spacing w:val="-5"/>
          <w:rPrChange w:id="232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2328" w:author="Kendra Wyant" w:date="2023-05-31T13:43:00Z">
            <w:rPr>
              <w:spacing w:val="-6"/>
            </w:rPr>
          </w:rPrChange>
        </w:rPr>
        <w:t>and</w:t>
      </w:r>
      <w:r>
        <w:rPr>
          <w:spacing w:val="-5"/>
          <w:rPrChange w:id="232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330" w:author="Kendra Wyant" w:date="2023-05-31T13:43:00Z">
            <w:rPr>
              <w:spacing w:val="-6"/>
            </w:rPr>
          </w:rPrChange>
        </w:rPr>
        <w:t>to</w:t>
      </w:r>
      <w:r>
        <w:rPr>
          <w:spacing w:val="-2"/>
          <w:rPrChange w:id="233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332" w:author="Kendra Wyant" w:date="2023-05-31T13:43:00Z">
            <w:rPr>
              <w:spacing w:val="-6"/>
            </w:rPr>
          </w:rPrChange>
        </w:rPr>
        <w:t>select,</w:t>
      </w:r>
      <w:r>
        <w:rPr>
          <w:spacing w:val="-2"/>
          <w:rPrChange w:id="233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2334" w:author="Kendra Wyant" w:date="2023-05-31T13:43:00Z">
            <w:rPr>
              <w:spacing w:val="-6"/>
            </w:rPr>
          </w:rPrChange>
        </w:rPr>
        <w:t>time,</w:t>
      </w:r>
      <w:r>
        <w:rPr>
          <w:spacing w:val="-2"/>
          <w:rPrChange w:id="233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336" w:author="Kendra Wyant" w:date="2023-05-31T13:43:00Z">
            <w:rPr>
              <w:spacing w:val="-6"/>
            </w:rPr>
          </w:rPrChange>
        </w:rPr>
        <w:t>and</w:t>
      </w:r>
      <w:r>
        <w:rPr>
          <w:spacing w:val="-2"/>
          <w:rPrChange w:id="233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338" w:author="Kendra Wyant" w:date="2023-05-31T13:43:00Z">
            <w:rPr>
              <w:spacing w:val="-6"/>
            </w:rPr>
          </w:rPrChange>
        </w:rPr>
        <w:t>adapt</w:t>
      </w:r>
    </w:p>
    <w:p w14:paraId="616488A5" w14:textId="77777777" w:rsidR="00DC3B47" w:rsidRDefault="00DC3B47">
      <w:pPr>
        <w:spacing w:line="355" w:lineRule="auto"/>
        <w:rPr>
          <w:del w:id="2339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8DAFEE3" w14:textId="77777777" w:rsidR="00DC3B47" w:rsidRDefault="00DC3B47">
      <w:pPr>
        <w:pStyle w:val="BodyText"/>
        <w:rPr>
          <w:del w:id="2340" w:author="Kendra Wyant" w:date="2023-05-31T13:43:00Z"/>
          <w:sz w:val="9"/>
        </w:rPr>
      </w:pPr>
    </w:p>
    <w:p w14:paraId="6C25AF86" w14:textId="34714400" w:rsidR="003146FC" w:rsidRDefault="004E27B8">
      <w:pPr>
        <w:pStyle w:val="BodyText"/>
        <w:spacing w:before="118" w:line="355" w:lineRule="auto"/>
        <w:ind w:left="160" w:right="553"/>
      </w:pPr>
      <w:ins w:id="2341" w:author="Kendra Wyant" w:date="2023-05-31T13:43:00Z">
        <w:r>
          <w:rPr>
            <w:spacing w:val="-2"/>
          </w:rPr>
          <w:t xml:space="preserve"> </w:t>
        </w:r>
      </w:ins>
      <w:r>
        <w:rPr>
          <w:spacing w:val="-2"/>
          <w:rPrChange w:id="2342" w:author="Kendra Wyant" w:date="2023-05-31T13:43:00Z">
            <w:rPr>
              <w:spacing w:val="-4"/>
            </w:rPr>
          </w:rPrChange>
        </w:rPr>
        <w:t>digital</w:t>
      </w:r>
      <w:r>
        <w:rPr>
          <w:spacing w:val="-2"/>
          <w:rPrChange w:id="234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2344" w:author="Kendra Wyant" w:date="2023-05-31T13:43:00Z">
            <w:rPr>
              <w:spacing w:val="-4"/>
            </w:rPr>
          </w:rPrChange>
        </w:rPr>
        <w:t>interventions</w:t>
      </w:r>
      <w:r>
        <w:rPr>
          <w:spacing w:val="-2"/>
          <w:rPrChange w:id="234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2346" w:author="Kendra Wyant" w:date="2023-05-31T13:43:00Z">
            <w:rPr>
              <w:spacing w:val="-4"/>
            </w:rPr>
          </w:rPrChange>
        </w:rPr>
        <w:t>to</w:t>
      </w:r>
      <w:r>
        <w:rPr>
          <w:spacing w:val="-2"/>
          <w:rPrChange w:id="234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2348" w:author="Kendra Wyant" w:date="2023-05-31T13:43:00Z">
            <w:rPr>
              <w:spacing w:val="-4"/>
            </w:rPr>
          </w:rPrChange>
        </w:rPr>
        <w:t>meet</w:t>
      </w:r>
      <w:r>
        <w:rPr>
          <w:spacing w:val="-2"/>
          <w:rPrChange w:id="234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2350" w:author="Kendra Wyant" w:date="2023-05-31T13:43:00Z">
            <w:rPr>
              <w:spacing w:val="-4"/>
            </w:rPr>
          </w:rPrChange>
        </w:rPr>
        <w:t>patients’</w:t>
      </w:r>
      <w:r>
        <w:rPr>
          <w:spacing w:val="-2"/>
          <w:rPrChange w:id="235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2352" w:author="Kendra Wyant" w:date="2023-05-31T13:43:00Z">
            <w:rPr>
              <w:spacing w:val="-4"/>
            </w:rPr>
          </w:rPrChange>
        </w:rPr>
        <w:t>momentary</w:t>
      </w:r>
      <w:r>
        <w:rPr>
          <w:spacing w:val="-2"/>
          <w:rPrChange w:id="235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2354" w:author="Kendra Wyant" w:date="2023-05-31T13:43:00Z">
            <w:rPr>
              <w:spacing w:val="-4"/>
            </w:rPr>
          </w:rPrChange>
        </w:rPr>
        <w:t>needs</w:t>
      </w:r>
      <w:r>
        <w:rPr>
          <w:spacing w:val="-2"/>
          <w:rPrChange w:id="235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2356" w:author="Kendra Wyant" w:date="2023-05-31T13:43:00Z">
            <w:rPr>
              <w:spacing w:val="-4"/>
            </w:rPr>
          </w:rPrChange>
        </w:rPr>
        <w:t>during</w:t>
      </w:r>
      <w:r>
        <w:rPr>
          <w:spacing w:val="-2"/>
          <w:rPrChange w:id="235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their</w:t>
      </w:r>
      <w:r>
        <w:rPr>
          <w:spacing w:val="-4"/>
          <w:rPrChange w:id="235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recovery.</w:t>
      </w:r>
      <w:r>
        <w:rPr>
          <w:spacing w:val="18"/>
          <w:rPrChange w:id="2359" w:author="Kendra Wyant" w:date="2023-05-31T13:43:00Z">
            <w:rPr>
              <w:spacing w:val="14"/>
            </w:rPr>
          </w:rPrChange>
        </w:rPr>
        <w:t xml:space="preserve"> </w:t>
      </w:r>
      <w:r>
        <w:rPr>
          <w:spacing w:val="-4"/>
        </w:rPr>
        <w:t>We</w:t>
      </w:r>
      <w:r>
        <w:rPr>
          <w:spacing w:val="-4"/>
          <w:rPrChange w:id="236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 xml:space="preserve">selected </w:t>
      </w:r>
      <w:r>
        <w:rPr>
          <w:spacing w:val="-4"/>
          <w:rPrChange w:id="2361" w:author="Kendra Wyant" w:date="2023-05-31T13:43:00Z">
            <w:rPr>
              <w:spacing w:val="-2"/>
            </w:rPr>
          </w:rPrChange>
        </w:rPr>
        <w:t>sensing</w:t>
      </w:r>
      <w:r>
        <w:rPr>
          <w:spacing w:val="-4"/>
          <w:rPrChange w:id="236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2363" w:author="Kendra Wyant" w:date="2023-05-31T13:43:00Z">
            <w:rPr>
              <w:spacing w:val="-2"/>
            </w:rPr>
          </w:rPrChange>
        </w:rPr>
        <w:t>methods</w:t>
      </w:r>
      <w:r>
        <w:rPr>
          <w:spacing w:val="-4"/>
          <w:rPrChange w:id="236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2365" w:author="Kendra Wyant" w:date="2023-05-31T13:43:00Z">
            <w:rPr>
              <w:spacing w:val="-2"/>
            </w:rPr>
          </w:rPrChange>
        </w:rPr>
        <w:t>that</w:t>
      </w:r>
      <w:r>
        <w:rPr>
          <w:spacing w:val="-4"/>
          <w:rPrChange w:id="236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2367" w:author="Kendra Wyant" w:date="2023-05-31T13:43:00Z">
            <w:rPr>
              <w:spacing w:val="-2"/>
            </w:rPr>
          </w:rPrChange>
        </w:rPr>
        <w:t>we</w:t>
      </w:r>
      <w:r>
        <w:rPr>
          <w:spacing w:val="-4"/>
          <w:rPrChange w:id="236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2369" w:author="Kendra Wyant" w:date="2023-05-31T13:43:00Z">
            <w:rPr>
              <w:spacing w:val="-2"/>
            </w:rPr>
          </w:rPrChange>
        </w:rPr>
        <w:t>believed</w:t>
      </w:r>
      <w:r>
        <w:rPr>
          <w:spacing w:val="-4"/>
          <w:rPrChange w:id="237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2371" w:author="Kendra Wyant" w:date="2023-05-31T13:43:00Z">
            <w:rPr>
              <w:spacing w:val="-2"/>
            </w:rPr>
          </w:rPrChange>
        </w:rPr>
        <w:t>would</w:t>
      </w:r>
      <w:r>
        <w:rPr>
          <w:spacing w:val="-4"/>
          <w:rPrChange w:id="237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2373" w:author="Kendra Wyant" w:date="2023-05-31T13:43:00Z">
            <w:rPr>
              <w:spacing w:val="-2"/>
            </w:rPr>
          </w:rPrChange>
        </w:rPr>
        <w:t>be</w:t>
      </w:r>
      <w:r>
        <w:rPr>
          <w:spacing w:val="-4"/>
          <w:rPrChange w:id="237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2375" w:author="Kendra Wyant" w:date="2023-05-31T13:43:00Z">
            <w:rPr>
              <w:spacing w:val="-2"/>
            </w:rPr>
          </w:rPrChange>
        </w:rPr>
        <w:t>well-positioned</w:t>
      </w:r>
      <w:r>
        <w:rPr>
          <w:spacing w:val="-4"/>
          <w:rPrChange w:id="237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2377" w:author="Kendra Wyant" w:date="2023-05-31T13:43:00Z">
            <w:rPr>
              <w:spacing w:val="-2"/>
            </w:rPr>
          </w:rPrChange>
        </w:rPr>
        <w:t>to</w:t>
      </w:r>
      <w:r>
        <w:rPr>
          <w:spacing w:val="-4"/>
          <w:rPrChange w:id="237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collect</w:t>
      </w:r>
      <w:r>
        <w:rPr>
          <w:spacing w:val="-8"/>
          <w:rPrChange w:id="237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raw</w:t>
      </w:r>
      <w:r>
        <w:rPr>
          <w:spacing w:val="-8"/>
          <w:rPrChange w:id="238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data</w:t>
      </w:r>
      <w:r>
        <w:rPr>
          <w:spacing w:val="-8"/>
          <w:rPrChange w:id="238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streams</w:t>
      </w:r>
      <w:r>
        <w:rPr>
          <w:spacing w:val="-8"/>
          <w:rPrChange w:id="238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9"/>
          <w:rPrChange w:id="238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allow</w:t>
      </w:r>
      <w:r>
        <w:rPr>
          <w:spacing w:val="-8"/>
          <w:rPrChange w:id="238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us</w:t>
      </w:r>
      <w:r>
        <w:rPr>
          <w:spacing w:val="-8"/>
          <w:rPrChange w:id="238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engineer</w:t>
      </w:r>
      <w:r>
        <w:rPr>
          <w:spacing w:val="-8"/>
          <w:rPrChange w:id="238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machine</w:t>
      </w:r>
      <w:r>
        <w:rPr>
          <w:spacing w:val="-9"/>
          <w:rPrChange w:id="238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learning</w:t>
      </w:r>
      <w:r>
        <w:rPr>
          <w:spacing w:val="-8"/>
          <w:rPrChange w:id="238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features</w:t>
      </w:r>
      <w:r>
        <w:rPr>
          <w:spacing w:val="-8"/>
          <w:rPrChange w:id="238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predictors)</w:t>
      </w:r>
      <w:r>
        <w:rPr>
          <w:spacing w:val="-2"/>
          <w:rPrChange w:id="239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391" w:author="Kendra Wyant" w:date="2023-05-31T13:43:00Z">
            <w:rPr>
              <w:spacing w:val="-2"/>
            </w:rPr>
          </w:rPrChange>
        </w:rPr>
        <w:t>that</w:t>
      </w:r>
      <w:r>
        <w:rPr>
          <w:spacing w:val="-8"/>
          <w:rPrChange w:id="239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393" w:author="Kendra Wyant" w:date="2023-05-31T13:43:00Z">
            <w:rPr>
              <w:spacing w:val="-2"/>
            </w:rPr>
          </w:rPrChange>
        </w:rPr>
        <w:t>tap</w:t>
      </w:r>
      <w:r>
        <w:rPr>
          <w:spacing w:val="-7"/>
          <w:rPrChange w:id="239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395" w:author="Kendra Wyant" w:date="2023-05-31T13:43:00Z">
            <w:rPr>
              <w:spacing w:val="-2"/>
            </w:rPr>
          </w:rPrChange>
        </w:rPr>
        <w:t>into</w:t>
      </w:r>
      <w:r>
        <w:rPr>
          <w:spacing w:val="-7"/>
          <w:rPrChange w:id="239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397" w:author="Kendra Wyant" w:date="2023-05-31T13:43:00Z">
            <w:rPr>
              <w:spacing w:val="-2"/>
            </w:rPr>
          </w:rPrChange>
        </w:rPr>
        <w:t>key</w:t>
      </w:r>
      <w:r>
        <w:rPr>
          <w:spacing w:val="-7"/>
          <w:rPrChange w:id="239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399" w:author="Kendra Wyant" w:date="2023-05-31T13:43:00Z">
            <w:rPr>
              <w:spacing w:val="-2"/>
            </w:rPr>
          </w:rPrChange>
        </w:rPr>
        <w:t>constructs</w:t>
      </w:r>
      <w:r>
        <w:rPr>
          <w:spacing w:val="-7"/>
          <w:rPrChange w:id="2400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401" w:author="Kendra Wyant" w:date="2023-05-31T13:43:00Z">
            <w:rPr>
              <w:spacing w:val="-2"/>
            </w:rPr>
          </w:rPrChange>
        </w:rPr>
        <w:t>from</w:t>
      </w:r>
      <w:r>
        <w:rPr>
          <w:spacing w:val="-7"/>
          <w:rPrChange w:id="2402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403" w:author="Kendra Wyant" w:date="2023-05-31T13:43:00Z">
            <w:rPr>
              <w:spacing w:val="-2"/>
            </w:rPr>
          </w:rPrChange>
        </w:rPr>
        <w:t>the</w:t>
      </w:r>
      <w:r>
        <w:rPr>
          <w:spacing w:val="-7"/>
          <w:rPrChange w:id="2404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405" w:author="Kendra Wyant" w:date="2023-05-31T13:43:00Z">
            <w:rPr>
              <w:spacing w:val="-2"/>
            </w:rPr>
          </w:rPrChange>
        </w:rPr>
        <w:t>Relapse</w:t>
      </w:r>
      <w:r>
        <w:rPr>
          <w:spacing w:val="-8"/>
          <w:rPrChange w:id="2406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407" w:author="Kendra Wyant" w:date="2023-05-31T13:43:00Z">
            <w:rPr>
              <w:spacing w:val="-2"/>
            </w:rPr>
          </w:rPrChange>
        </w:rPr>
        <w:t>Prevention</w:t>
      </w:r>
      <w:r>
        <w:rPr>
          <w:spacing w:val="-8"/>
          <w:rPrChange w:id="2408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409" w:author="Kendra Wyant" w:date="2023-05-31T13:43:00Z">
            <w:rPr>
              <w:spacing w:val="-2"/>
            </w:rPr>
          </w:rPrChange>
        </w:rPr>
        <w:t>model</w:t>
      </w:r>
      <w:r>
        <w:rPr>
          <w:spacing w:val="-8"/>
          <w:rPrChange w:id="2410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411" w:author="Kendra Wyant" w:date="2023-05-31T13:43:00Z">
            <w:rPr>
              <w:spacing w:val="-2"/>
            </w:rPr>
          </w:rPrChange>
        </w:rPr>
        <w:t>[68–71]</w:t>
      </w:r>
      <w:r>
        <w:rPr>
          <w:spacing w:val="-7"/>
          <w:rPrChange w:id="2412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413" w:author="Kendra Wyant" w:date="2023-05-31T13:43:00Z">
            <w:rPr>
              <w:spacing w:val="-2"/>
            </w:rPr>
          </w:rPrChange>
        </w:rPr>
        <w:t>such</w:t>
      </w:r>
      <w:r>
        <w:rPr>
          <w:spacing w:val="-8"/>
          <w:rPrChange w:id="2414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415" w:author="Kendra Wyant" w:date="2023-05-31T13:43:00Z">
            <w:rPr>
              <w:spacing w:val="-2"/>
            </w:rPr>
          </w:rPrChange>
        </w:rPr>
        <w:t>as</w:t>
      </w:r>
      <w:r>
        <w:rPr>
          <w:spacing w:val="-8"/>
          <w:rPrChange w:id="2416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417" w:author="Kendra Wyant" w:date="2023-05-31T13:43:00Z">
            <w:rPr>
              <w:spacing w:val="-2"/>
            </w:rPr>
          </w:rPrChange>
        </w:rPr>
        <w:t xml:space="preserve">craving, </w:t>
      </w:r>
      <w:r>
        <w:rPr>
          <w:spacing w:val="-2"/>
        </w:rPr>
        <w:t>affect,</w:t>
      </w:r>
      <w:r>
        <w:rPr>
          <w:spacing w:val="-5"/>
          <w:rPrChange w:id="241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stressors,</w:t>
      </w:r>
      <w:r>
        <w:rPr>
          <w:spacing w:val="-4"/>
          <w:rPrChange w:id="241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lifestyle</w:t>
      </w:r>
      <w:r>
        <w:rPr>
          <w:spacing w:val="-4"/>
          <w:rPrChange w:id="242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2421" w:author="Kendra Wyant" w:date="2023-05-31T13:43:00Z">
            <w:rPr>
              <w:spacing w:val="-6"/>
            </w:rPr>
          </w:rPrChange>
        </w:rPr>
        <w:t>imbalances,</w:t>
      </w:r>
      <w:r>
        <w:rPr>
          <w:spacing w:val="-4"/>
          <w:rPrChange w:id="242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2423" w:author="Kendra Wyant" w:date="2023-05-31T13:43:00Z">
            <w:rPr>
              <w:spacing w:val="-6"/>
            </w:rPr>
          </w:rPrChange>
        </w:rPr>
        <w:t>high</w:t>
      </w:r>
      <w:r>
        <w:rPr>
          <w:spacing w:val="-5"/>
          <w:rPrChange w:id="242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2425" w:author="Kendra Wyant" w:date="2023-05-31T13:43:00Z">
            <w:rPr>
              <w:spacing w:val="-6"/>
            </w:rPr>
          </w:rPrChange>
        </w:rPr>
        <w:t>risk</w:t>
      </w:r>
      <w:r>
        <w:rPr>
          <w:spacing w:val="-5"/>
          <w:rPrChange w:id="242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2427" w:author="Kendra Wyant" w:date="2023-05-31T13:43:00Z">
            <w:rPr>
              <w:spacing w:val="-6"/>
            </w:rPr>
          </w:rPrChange>
        </w:rPr>
        <w:t>situations,</w:t>
      </w:r>
      <w:r>
        <w:rPr>
          <w:spacing w:val="-4"/>
          <w:rPrChange w:id="242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2429" w:author="Kendra Wyant" w:date="2023-05-31T13:43:00Z">
            <w:rPr>
              <w:spacing w:val="-6"/>
            </w:rPr>
          </w:rPrChange>
        </w:rPr>
        <w:t>self-efficacy/confidence,</w:t>
      </w:r>
      <w:r>
        <w:rPr>
          <w:spacing w:val="-4"/>
          <w:rPrChange w:id="243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2431" w:author="Kendra Wyant" w:date="2023-05-31T13:43:00Z">
            <w:rPr>
              <w:spacing w:val="-6"/>
            </w:rPr>
          </w:rPrChange>
        </w:rPr>
        <w:t xml:space="preserve">and </w:t>
      </w:r>
      <w:r>
        <w:rPr>
          <w:rPrChange w:id="2432" w:author="Kendra Wyant" w:date="2023-05-31T13:43:00Z">
            <w:rPr>
              <w:spacing w:val="-6"/>
            </w:rPr>
          </w:rPrChange>
        </w:rPr>
        <w:t>abstinence</w:t>
      </w:r>
      <w:r>
        <w:rPr>
          <w:spacing w:val="-8"/>
          <w:rPrChange w:id="243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2434" w:author="Kendra Wyant" w:date="2023-05-31T13:43:00Z">
            <w:rPr>
              <w:spacing w:val="-6"/>
            </w:rPr>
          </w:rPrChange>
        </w:rPr>
        <w:t>violation</w:t>
      </w:r>
      <w:r>
        <w:rPr>
          <w:spacing w:val="-7"/>
          <w:rPrChange w:id="243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2436" w:author="Kendra Wyant" w:date="2023-05-31T13:43:00Z">
            <w:rPr>
              <w:spacing w:val="-6"/>
            </w:rPr>
          </w:rPrChange>
        </w:rPr>
        <w:t>effects.</w:t>
      </w:r>
      <w:r>
        <w:rPr>
          <w:spacing w:val="11"/>
          <w:rPrChange w:id="2437" w:author="Kendra Wyant" w:date="2023-05-31T13:43:00Z">
            <w:rPr>
              <w:spacing w:val="13"/>
            </w:rPr>
          </w:rPrChange>
        </w:rPr>
        <w:t xml:space="preserve"> </w:t>
      </w:r>
      <w:r>
        <w:rPr>
          <w:rPrChange w:id="2438" w:author="Kendra Wyant" w:date="2023-05-31T13:43:00Z">
            <w:rPr>
              <w:spacing w:val="-6"/>
            </w:rPr>
          </w:rPrChange>
        </w:rPr>
        <w:t>We</w:t>
      </w:r>
      <w:r>
        <w:rPr>
          <w:spacing w:val="-7"/>
          <w:rPrChange w:id="2439" w:author="Kendra Wyant" w:date="2023-05-31T13:43:00Z">
            <w:rPr>
              <w:spacing w:val="-6"/>
            </w:rPr>
          </w:rPrChange>
        </w:rPr>
        <w:t xml:space="preserve"> </w:t>
      </w:r>
      <w:r>
        <w:t>focused</w:t>
      </w:r>
      <w:r>
        <w:rPr>
          <w:spacing w:val="-7"/>
          <w:rPrChange w:id="2440" w:author="Kendra Wyant" w:date="2023-05-31T13:43:00Z">
            <w:rPr>
              <w:spacing w:val="-10"/>
            </w:rPr>
          </w:rPrChange>
        </w:rPr>
        <w:t xml:space="preserve"> </w:t>
      </w:r>
      <w:r>
        <w:t>on</w:t>
      </w:r>
      <w:r>
        <w:rPr>
          <w:spacing w:val="-8"/>
          <w:rPrChange w:id="2441" w:author="Kendra Wyant" w:date="2023-05-31T13:43:00Z">
            <w:rPr>
              <w:spacing w:val="-9"/>
            </w:rPr>
          </w:rPrChange>
        </w:rPr>
        <w:t xml:space="preserve"> </w:t>
      </w:r>
      <w:r>
        <w:t>both</w:t>
      </w:r>
      <w:r>
        <w:rPr>
          <w:spacing w:val="-7"/>
          <w:rPrChange w:id="2442" w:author="Kendra Wyant" w:date="2023-05-31T13:43:00Z">
            <w:rPr>
              <w:spacing w:val="-10"/>
            </w:rPr>
          </w:rPrChange>
        </w:rPr>
        <w:t xml:space="preserve"> </w:t>
      </w:r>
      <w:r>
        <w:t>active</w:t>
      </w:r>
      <w:r>
        <w:rPr>
          <w:spacing w:val="-7"/>
          <w:rPrChange w:id="2443" w:author="Kendra Wyant" w:date="2023-05-31T13:43:00Z">
            <w:rPr>
              <w:spacing w:val="-9"/>
            </w:rPr>
          </w:rPrChange>
        </w:rPr>
        <w:t xml:space="preserve"> </w:t>
      </w:r>
      <w:r>
        <w:t>(e.g.,</w:t>
      </w:r>
      <w:r>
        <w:rPr>
          <w:spacing w:val="-8"/>
          <w:rPrChange w:id="2444" w:author="Kendra Wyant" w:date="2023-05-31T13:43:00Z">
            <w:rPr>
              <w:spacing w:val="-10"/>
            </w:rPr>
          </w:rPrChange>
        </w:rPr>
        <w:t xml:space="preserve"> </w:t>
      </w:r>
      <w:r>
        <w:t>EMA)</w:t>
      </w:r>
      <w:r>
        <w:rPr>
          <w:spacing w:val="-7"/>
          <w:rPrChange w:id="2445" w:author="Kendra Wyant" w:date="2023-05-31T13:43:00Z">
            <w:rPr>
              <w:spacing w:val="-9"/>
            </w:rPr>
          </w:rPrChange>
        </w:rPr>
        <w:t xml:space="preserve"> </w:t>
      </w:r>
      <w:r>
        <w:t>and</w:t>
      </w:r>
      <w:r>
        <w:rPr>
          <w:spacing w:val="-7"/>
          <w:rPrChange w:id="2446" w:author="Kendra Wyant" w:date="2023-05-31T13:43:00Z">
            <w:rPr>
              <w:spacing w:val="-9"/>
            </w:rPr>
          </w:rPrChange>
        </w:rPr>
        <w:t xml:space="preserve"> </w:t>
      </w:r>
      <w:r>
        <w:t>passive</w:t>
      </w:r>
      <w:r>
        <w:rPr>
          <w:rPrChange w:id="244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448" w:author="Kendra Wyant" w:date="2023-05-31T13:43:00Z">
            <w:rPr/>
          </w:rPrChange>
        </w:rPr>
        <w:t>(geolocation,</w:t>
      </w:r>
      <w:r>
        <w:rPr>
          <w:spacing w:val="-3"/>
          <w:rPrChange w:id="244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2450" w:author="Kendra Wyant" w:date="2023-05-31T13:43:00Z">
            <w:rPr/>
          </w:rPrChange>
        </w:rPr>
        <w:t>cellular</w:t>
      </w:r>
      <w:r>
        <w:rPr>
          <w:spacing w:val="-3"/>
          <w:rPrChange w:id="245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2452" w:author="Kendra Wyant" w:date="2023-05-31T13:43:00Z">
            <w:rPr/>
          </w:rPrChange>
        </w:rPr>
        <w:t>communications)</w:t>
      </w:r>
      <w:r>
        <w:rPr>
          <w:spacing w:val="-3"/>
          <w:rPrChange w:id="2453" w:author="Kendra Wyant" w:date="2023-05-31T13:43:00Z">
            <w:rPr/>
          </w:rPrChange>
        </w:rPr>
        <w:t xml:space="preserve"> </w:t>
      </w:r>
      <w:r>
        <w:rPr>
          <w:spacing w:val="-2"/>
          <w:rPrChange w:id="2454" w:author="Kendra Wyant" w:date="2023-05-31T13:43:00Z">
            <w:rPr>
              <w:spacing w:val="-8"/>
            </w:rPr>
          </w:rPrChange>
        </w:rPr>
        <w:t>sensing</w:t>
      </w:r>
      <w:r>
        <w:rPr>
          <w:spacing w:val="-3"/>
          <w:rPrChange w:id="245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2456" w:author="Kendra Wyant" w:date="2023-05-31T13:43:00Z">
            <w:rPr>
              <w:spacing w:val="-8"/>
            </w:rPr>
          </w:rPrChange>
        </w:rPr>
        <w:t>methods</w:t>
      </w:r>
      <w:r>
        <w:rPr>
          <w:spacing w:val="-3"/>
          <w:rPrChange w:id="245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2458" w:author="Kendra Wyant" w:date="2023-05-31T13:43:00Z">
            <w:rPr>
              <w:spacing w:val="-8"/>
            </w:rPr>
          </w:rPrChange>
        </w:rPr>
        <w:t>to</w:t>
      </w:r>
      <w:r>
        <w:rPr>
          <w:spacing w:val="-4"/>
          <w:rPrChange w:id="245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2460" w:author="Kendra Wyant" w:date="2023-05-31T13:43:00Z">
            <w:rPr>
              <w:spacing w:val="-8"/>
            </w:rPr>
          </w:rPrChange>
        </w:rPr>
        <w:t>allow</w:t>
      </w:r>
      <w:r>
        <w:rPr>
          <w:spacing w:val="-3"/>
          <w:rPrChange w:id="246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2462" w:author="Kendra Wyant" w:date="2023-05-31T13:43:00Z">
            <w:rPr>
              <w:spacing w:val="-8"/>
            </w:rPr>
          </w:rPrChange>
        </w:rPr>
        <w:t>us</w:t>
      </w:r>
      <w:r>
        <w:rPr>
          <w:spacing w:val="-4"/>
          <w:rPrChange w:id="246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2464" w:author="Kendra Wyant" w:date="2023-05-31T13:43:00Z">
            <w:rPr>
              <w:spacing w:val="-8"/>
            </w:rPr>
          </w:rPrChange>
        </w:rPr>
        <w:t>to</w:t>
      </w:r>
      <w:r>
        <w:rPr>
          <w:spacing w:val="-3"/>
          <w:rPrChange w:id="246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2466" w:author="Kendra Wyant" w:date="2023-05-31T13:43:00Z">
            <w:rPr>
              <w:spacing w:val="-8"/>
            </w:rPr>
          </w:rPrChange>
        </w:rPr>
        <w:t>balance</w:t>
      </w:r>
      <w:r>
        <w:rPr>
          <w:spacing w:val="-4"/>
          <w:rPrChange w:id="246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2468" w:author="Kendra Wyant" w:date="2023-05-31T13:43:00Z">
            <w:rPr>
              <w:spacing w:val="-8"/>
            </w:rPr>
          </w:rPrChange>
        </w:rPr>
        <w:t>potential</w:t>
      </w:r>
      <w:r>
        <w:rPr>
          <w:spacing w:val="-2"/>
        </w:rPr>
        <w:t xml:space="preserve"> </w:t>
      </w:r>
      <w:r>
        <w:rPr>
          <w:spacing w:val="-4"/>
          <w:rPrChange w:id="2469" w:author="Kendra Wyant" w:date="2023-05-31T13:43:00Z">
            <w:rPr>
              <w:spacing w:val="-8"/>
            </w:rPr>
          </w:rPrChange>
        </w:rPr>
        <w:t>predictive</w:t>
      </w:r>
      <w:r>
        <w:rPr>
          <w:spacing w:val="-11"/>
          <w:rPrChange w:id="247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471" w:author="Kendra Wyant" w:date="2023-05-31T13:43:00Z">
            <w:rPr>
              <w:spacing w:val="-8"/>
            </w:rPr>
          </w:rPrChange>
        </w:rPr>
        <w:t>power</w:t>
      </w:r>
      <w:r>
        <w:rPr>
          <w:spacing w:val="-11"/>
          <w:rPrChange w:id="2472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473" w:author="Kendra Wyant" w:date="2023-05-31T13:43:00Z">
            <w:rPr>
              <w:spacing w:val="-8"/>
            </w:rPr>
          </w:rPrChange>
        </w:rPr>
        <w:t>vs.</w:t>
      </w:r>
      <w:r>
        <w:rPr>
          <w:spacing w:val="-11"/>
          <w:rPrChange w:id="247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475" w:author="Kendra Wyant" w:date="2023-05-31T13:43:00Z">
            <w:rPr>
              <w:spacing w:val="-8"/>
            </w:rPr>
          </w:rPrChange>
        </w:rPr>
        <w:t>assessment</w:t>
      </w:r>
      <w:r>
        <w:rPr>
          <w:spacing w:val="-11"/>
          <w:rPrChange w:id="247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477" w:author="Kendra Wyant" w:date="2023-05-31T13:43:00Z">
            <w:rPr>
              <w:spacing w:val="-8"/>
            </w:rPr>
          </w:rPrChange>
        </w:rPr>
        <w:t>burden.</w:t>
      </w:r>
      <w:r>
        <w:rPr>
          <w:spacing w:val="8"/>
          <w:rPrChange w:id="2478" w:author="Kendra Wyant" w:date="2023-05-31T13:43:00Z">
            <w:rPr>
              <w:spacing w:val="20"/>
            </w:rPr>
          </w:rPrChange>
        </w:rPr>
        <w:t xml:space="preserve"> </w:t>
      </w:r>
      <w:r>
        <w:rPr>
          <w:spacing w:val="-4"/>
          <w:rPrChange w:id="2479" w:author="Kendra Wyant" w:date="2023-05-31T13:43:00Z">
            <w:rPr>
              <w:spacing w:val="-8"/>
            </w:rPr>
          </w:rPrChange>
        </w:rPr>
        <w:t>We</w:t>
      </w:r>
      <w:r>
        <w:rPr>
          <w:spacing w:val="-11"/>
          <w:rPrChange w:id="248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2481" w:author="Kendra Wyant" w:date="2023-05-31T13:43:00Z">
            <w:rPr>
              <w:spacing w:val="-6"/>
            </w:rPr>
          </w:rPrChange>
        </w:rPr>
        <w:t>sensed</w:t>
      </w:r>
      <w:r>
        <w:rPr>
          <w:spacing w:val="-11"/>
          <w:rPrChange w:id="248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2483" w:author="Kendra Wyant" w:date="2023-05-31T13:43:00Z">
            <w:rPr>
              <w:spacing w:val="-6"/>
            </w:rPr>
          </w:rPrChange>
        </w:rPr>
        <w:t>many</w:t>
      </w:r>
      <w:r>
        <w:rPr>
          <w:spacing w:val="-11"/>
          <w:rPrChange w:id="248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2485" w:author="Kendra Wyant" w:date="2023-05-31T13:43:00Z">
            <w:rPr>
              <w:spacing w:val="-6"/>
            </w:rPr>
          </w:rPrChange>
        </w:rPr>
        <w:t>of</w:t>
      </w:r>
      <w:r>
        <w:rPr>
          <w:spacing w:val="-11"/>
          <w:rPrChange w:id="248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2487" w:author="Kendra Wyant" w:date="2023-05-31T13:43:00Z">
            <w:rPr>
              <w:spacing w:val="-6"/>
            </w:rPr>
          </w:rPrChange>
        </w:rPr>
        <w:t>these</w:t>
      </w:r>
      <w:r>
        <w:rPr>
          <w:spacing w:val="-11"/>
          <w:rPrChange w:id="248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2489" w:author="Kendra Wyant" w:date="2023-05-31T13:43:00Z">
            <w:rPr>
              <w:spacing w:val="-6"/>
            </w:rPr>
          </w:rPrChange>
        </w:rPr>
        <w:t>raw</w:t>
      </w:r>
      <w:r>
        <w:rPr>
          <w:spacing w:val="-11"/>
          <w:rPrChange w:id="249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2491" w:author="Kendra Wyant" w:date="2023-05-31T13:43:00Z">
            <w:rPr>
              <w:spacing w:val="-6"/>
            </w:rPr>
          </w:rPrChange>
        </w:rPr>
        <w:t>data</w:t>
      </w:r>
      <w:r>
        <w:rPr>
          <w:spacing w:val="-11"/>
          <w:rPrChange w:id="249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2493" w:author="Kendra Wyant" w:date="2023-05-31T13:43:00Z">
            <w:rPr>
              <w:spacing w:val="-6"/>
            </w:rPr>
          </w:rPrChange>
        </w:rPr>
        <w:t>streams</w:t>
      </w:r>
      <w:r>
        <w:rPr>
          <w:spacing w:val="-11"/>
          <w:rPrChange w:id="249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2495" w:author="Kendra Wyant" w:date="2023-05-31T13:43:00Z">
            <w:rPr>
              <w:spacing w:val="-6"/>
            </w:rPr>
          </w:rPrChange>
        </w:rPr>
        <w:t>at</w:t>
      </w:r>
      <w:r>
        <w:rPr>
          <w:spacing w:val="-11"/>
          <w:rPrChange w:id="249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2497" w:author="Kendra Wyant" w:date="2023-05-31T13:43:00Z">
            <w:rPr>
              <w:spacing w:val="-6"/>
            </w:rPr>
          </w:rPrChange>
        </w:rPr>
        <w:t>high</w:t>
      </w:r>
      <w:r>
        <w:rPr>
          <w:spacing w:val="-4"/>
          <w:rPrChange w:id="2498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2499" w:author="Kendra Wyant" w:date="2023-05-31T13:43:00Z">
            <w:rPr>
              <w:spacing w:val="-6"/>
            </w:rPr>
          </w:rPrChange>
        </w:rPr>
        <w:t>sampling</w:t>
      </w:r>
      <w:r>
        <w:rPr>
          <w:spacing w:val="-10"/>
          <w:rPrChange w:id="250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2501" w:author="Kendra Wyant" w:date="2023-05-31T13:43:00Z">
            <w:rPr>
              <w:spacing w:val="-6"/>
            </w:rPr>
          </w:rPrChange>
        </w:rPr>
        <w:t>rates</w:t>
      </w:r>
      <w:r>
        <w:rPr>
          <w:spacing w:val="-9"/>
          <w:rPrChange w:id="250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2503" w:author="Kendra Wyant" w:date="2023-05-31T13:43:00Z">
            <w:rPr>
              <w:spacing w:val="-6"/>
            </w:rPr>
          </w:rPrChange>
        </w:rPr>
        <w:t>to</w:t>
      </w:r>
      <w:r>
        <w:rPr>
          <w:spacing w:val="-10"/>
          <w:rPrChange w:id="2504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2505" w:author="Kendra Wyant" w:date="2023-05-31T13:43:00Z">
            <w:rPr>
              <w:spacing w:val="-6"/>
            </w:rPr>
          </w:rPrChange>
        </w:rPr>
        <w:t>allow</w:t>
      </w:r>
      <w:r>
        <w:rPr>
          <w:spacing w:val="-9"/>
          <w:rPrChange w:id="2506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2507" w:author="Kendra Wyant" w:date="2023-05-31T13:43:00Z">
            <w:rPr>
              <w:spacing w:val="-6"/>
            </w:rPr>
          </w:rPrChange>
        </w:rPr>
        <w:t>for</w:t>
      </w:r>
      <w:r>
        <w:rPr>
          <w:spacing w:val="-10"/>
          <w:rPrChange w:id="2508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2509" w:author="Kendra Wyant" w:date="2023-05-31T13:43:00Z">
            <w:rPr>
              <w:spacing w:val="-6"/>
            </w:rPr>
          </w:rPrChange>
        </w:rPr>
        <w:t>temporally</w:t>
      </w:r>
      <w:r>
        <w:rPr>
          <w:spacing w:val="-10"/>
          <w:rPrChange w:id="251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2511" w:author="Kendra Wyant" w:date="2023-05-31T13:43:00Z">
            <w:rPr>
              <w:spacing w:val="-6"/>
            </w:rPr>
          </w:rPrChange>
        </w:rPr>
        <w:t>precise</w:t>
      </w:r>
      <w:r>
        <w:rPr>
          <w:spacing w:val="-10"/>
          <w:rPrChange w:id="2512" w:author="Kendra Wyant" w:date="2023-05-31T13:43:00Z">
            <w:rPr>
              <w:spacing w:val="-6"/>
            </w:rPr>
          </w:rPrChange>
        </w:rPr>
        <w:t xml:space="preserve"> </w:t>
      </w:r>
      <w:r>
        <w:t>prediction</w:t>
      </w:r>
      <w:r>
        <w:rPr>
          <w:spacing w:val="-9"/>
          <w:rPrChange w:id="2513" w:author="Kendra Wyant" w:date="2023-05-31T13:43:00Z">
            <w:rPr>
              <w:spacing w:val="-5"/>
            </w:rPr>
          </w:rPrChange>
        </w:rPr>
        <w:t xml:space="preserve"> </w:t>
      </w:r>
      <w:r>
        <w:t>(i.e.,</w:t>
      </w:r>
      <w:r>
        <w:rPr>
          <w:spacing w:val="-10"/>
          <w:rPrChange w:id="2514" w:author="Kendra Wyant" w:date="2023-05-31T13:43:00Z">
            <w:rPr>
              <w:spacing w:val="-4"/>
            </w:rPr>
          </w:rPrChange>
        </w:rPr>
        <w:t xml:space="preserve"> </w:t>
      </w:r>
      <w:r>
        <w:t>up</w:t>
      </w:r>
      <w:r>
        <w:rPr>
          <w:spacing w:val="-10"/>
          <w:rPrChange w:id="2515" w:author="Kendra Wyant" w:date="2023-05-31T13:43:00Z">
            <w:rPr>
              <w:spacing w:val="-5"/>
            </w:rPr>
          </w:rPrChange>
        </w:rPr>
        <w:t xml:space="preserve"> </w:t>
      </w:r>
      <w:r>
        <w:t>to</w:t>
      </w:r>
      <w:r>
        <w:rPr>
          <w:spacing w:val="-10"/>
          <w:rPrChange w:id="2516" w:author="Kendra Wyant" w:date="2023-05-31T13:43:00Z">
            <w:rPr>
              <w:spacing w:val="-5"/>
            </w:rPr>
          </w:rPrChange>
        </w:rPr>
        <w:t xml:space="preserve"> </w:t>
      </w:r>
      <w:r>
        <w:t>1</w:t>
      </w:r>
      <w:r>
        <w:rPr>
          <w:spacing w:val="-9"/>
          <w:rPrChange w:id="2517" w:author="Kendra Wyant" w:date="2023-05-31T13:43:00Z">
            <w:rPr>
              <w:spacing w:val="-4"/>
            </w:rPr>
          </w:rPrChange>
        </w:rPr>
        <w:t xml:space="preserve"> </w:t>
      </w:r>
      <w:r>
        <w:t>hour</w:t>
      </w:r>
      <w:r>
        <w:rPr>
          <w:spacing w:val="-10"/>
          <w:rPrChange w:id="2518" w:author="Kendra Wyant" w:date="2023-05-31T13:43:00Z">
            <w:rPr>
              <w:spacing w:val="-5"/>
            </w:rPr>
          </w:rPrChange>
        </w:rPr>
        <w:t xml:space="preserve"> </w:t>
      </w:r>
      <w:r>
        <w:t>resolution)</w:t>
      </w:r>
      <w:r>
        <w:rPr>
          <w:spacing w:val="-10"/>
          <w:rPrChange w:id="2519" w:author="Kendra Wyant" w:date="2023-05-31T13:43:00Z">
            <w:rPr>
              <w:spacing w:val="-5"/>
            </w:rPr>
          </w:rPrChange>
        </w:rPr>
        <w:t xml:space="preserve"> </w:t>
      </w:r>
      <w:r>
        <w:t>of</w:t>
      </w:r>
      <w:r>
        <w:rPr>
          <w:rPrChange w:id="2520" w:author="Kendra Wyant" w:date="2023-05-31T13:43:00Z">
            <w:rPr>
              <w:spacing w:val="-4"/>
            </w:rPr>
          </w:rPrChange>
        </w:rPr>
        <w:t xml:space="preserve"> </w:t>
      </w:r>
      <w:r>
        <w:t>lapse</w:t>
      </w:r>
      <w:r>
        <w:rPr>
          <w:spacing w:val="-10"/>
          <w:rPrChange w:id="2521" w:author="Kendra Wyant" w:date="2023-05-31T13:43:00Z">
            <w:rPr>
              <w:spacing w:val="-5"/>
            </w:rPr>
          </w:rPrChange>
        </w:rPr>
        <w:t xml:space="preserve"> </w:t>
      </w:r>
      <w:r>
        <w:t>risk</w:t>
      </w:r>
      <w:r>
        <w:rPr>
          <w:spacing w:val="-10"/>
          <w:rPrChange w:id="2522" w:author="Kendra Wyant" w:date="2023-05-31T13:43:00Z">
            <w:rPr>
              <w:spacing w:val="-5"/>
            </w:rPr>
          </w:rPrChange>
        </w:rPr>
        <w:t xml:space="preserve"> </w:t>
      </w:r>
      <w:r>
        <w:t>that</w:t>
      </w:r>
      <w:r>
        <w:rPr>
          <w:spacing w:val="-10"/>
          <w:rPrChange w:id="2523" w:author="Kendra Wyant" w:date="2023-05-31T13:43:00Z">
            <w:rPr>
              <w:spacing w:val="-4"/>
            </w:rPr>
          </w:rPrChange>
        </w:rPr>
        <w:t xml:space="preserve"> </w:t>
      </w:r>
      <w:r>
        <w:t>may</w:t>
      </w:r>
      <w:r>
        <w:rPr>
          <w:spacing w:val="-10"/>
          <w:rPrChange w:id="2524" w:author="Kendra Wyant" w:date="2023-05-31T13:43:00Z">
            <w:rPr>
              <w:spacing w:val="-4"/>
            </w:rPr>
          </w:rPrChange>
        </w:rPr>
        <w:t xml:space="preserve"> </w:t>
      </w:r>
      <w:r>
        <w:t>be</w:t>
      </w:r>
      <w:r>
        <w:rPr>
          <w:spacing w:val="-9"/>
          <w:rPrChange w:id="2525" w:author="Kendra Wyant" w:date="2023-05-31T13:43:00Z">
            <w:rPr>
              <w:spacing w:val="-4"/>
            </w:rPr>
          </w:rPrChange>
        </w:rPr>
        <w:t xml:space="preserve"> </w:t>
      </w:r>
      <w:r>
        <w:t>necessary</w:t>
      </w:r>
      <w:r>
        <w:rPr>
          <w:spacing w:val="-10"/>
          <w:rPrChange w:id="2526" w:author="Kendra Wyant" w:date="2023-05-31T13:43:00Z">
            <w:rPr>
              <w:spacing w:val="-4"/>
            </w:rPr>
          </w:rPrChange>
        </w:rPr>
        <w:t xml:space="preserve"> </w:t>
      </w:r>
      <w:r>
        <w:t>to</w:t>
      </w:r>
      <w:r>
        <w:rPr>
          <w:spacing w:val="-10"/>
          <w:rPrChange w:id="2527" w:author="Kendra Wyant" w:date="2023-05-31T13:43:00Z">
            <w:rPr>
              <w:spacing w:val="-5"/>
            </w:rPr>
          </w:rPrChange>
        </w:rPr>
        <w:t xml:space="preserve"> </w:t>
      </w:r>
      <w:r>
        <w:t>deliver</w:t>
      </w:r>
      <w:ins w:id="2528" w:author="Kendra Wyant" w:date="2023-05-31T13:43:00Z">
        <w:r>
          <w:rPr>
            <w:spacing w:val="-9"/>
          </w:rPr>
          <w:t xml:space="preserve"> </w:t>
        </w:r>
        <w:r>
          <w:t>“just-in-time”</w:t>
        </w:r>
        <w:r>
          <w:rPr>
            <w:spacing w:val="-9"/>
          </w:rPr>
          <w:t xml:space="preserve"> </w:t>
        </w:r>
        <w:r>
          <w:t>digital</w:t>
        </w:r>
        <w:r>
          <w:rPr>
            <w:spacing w:val="-10"/>
          </w:rPr>
          <w:t xml:space="preserve"> </w:t>
        </w:r>
        <w:r>
          <w:t>interventions</w:t>
        </w:r>
        <w:r>
          <w:rPr>
            <w:spacing w:val="-10"/>
          </w:rPr>
          <w:t xml:space="preserve"> </w:t>
        </w:r>
        <w:r>
          <w:t>[38,72,73].</w:t>
        </w:r>
      </w:ins>
    </w:p>
    <w:p w14:paraId="784A7F4D" w14:textId="77777777" w:rsidR="00DC3B47" w:rsidRDefault="00F53A9D">
      <w:pPr>
        <w:pStyle w:val="BodyText"/>
        <w:spacing w:line="314" w:lineRule="exact"/>
        <w:ind w:left="126"/>
        <w:rPr>
          <w:del w:id="2529" w:author="Kendra Wyant" w:date="2023-05-31T13:43:00Z"/>
        </w:rPr>
      </w:pPr>
      <w:del w:id="2530" w:author="Kendra Wyant" w:date="2023-05-31T13:43:00Z">
        <w:r>
          <w:rPr>
            <w:spacing w:val="-6"/>
          </w:rPr>
          <w:delText>“just-in-time”</w:delText>
        </w:r>
        <w:r>
          <w:rPr>
            <w:spacing w:val="11"/>
          </w:rPr>
          <w:delText xml:space="preserve"> </w:delText>
        </w:r>
        <w:r>
          <w:rPr>
            <w:spacing w:val="-6"/>
          </w:rPr>
          <w:delText>digital</w:delText>
        </w:r>
        <w:r>
          <w:rPr>
            <w:spacing w:val="12"/>
          </w:rPr>
          <w:delText xml:space="preserve"> </w:delText>
        </w:r>
        <w:r>
          <w:rPr>
            <w:spacing w:val="-6"/>
          </w:rPr>
          <w:delText>interventions</w:delText>
        </w:r>
        <w:r>
          <w:rPr>
            <w:spacing w:val="11"/>
          </w:rPr>
          <w:delText xml:space="preserve"> </w:delText>
        </w:r>
        <w:r>
          <w:rPr>
            <w:spacing w:val="-6"/>
          </w:rPr>
          <w:delText>[38,72,73].</w:delText>
        </w:r>
      </w:del>
    </w:p>
    <w:p w14:paraId="5D029BDD" w14:textId="77777777" w:rsidR="00DC3B47" w:rsidRDefault="00DC3B47">
      <w:pPr>
        <w:pStyle w:val="BodyText"/>
        <w:spacing w:before="2"/>
        <w:rPr>
          <w:del w:id="2531" w:author="Kendra Wyant" w:date="2023-05-31T13:43:00Z"/>
          <w:sz w:val="29"/>
        </w:rPr>
      </w:pPr>
    </w:p>
    <w:p w14:paraId="7CCB8C28" w14:textId="77777777" w:rsidR="003146FC" w:rsidRDefault="004E27B8">
      <w:pPr>
        <w:pStyle w:val="BodyText"/>
        <w:spacing w:before="87" w:line="355" w:lineRule="auto"/>
        <w:ind w:left="160" w:right="553" w:firstLine="576"/>
        <w:pPrChange w:id="2532" w:author="Kendra Wyant" w:date="2023-05-31T13:43:00Z">
          <w:pPr>
            <w:pStyle w:val="BodyText"/>
            <w:spacing w:line="355" w:lineRule="auto"/>
            <w:ind w:left="154" w:right="557" w:firstLine="581"/>
          </w:pPr>
        </w:pPrChange>
      </w:pPr>
      <w:r>
        <w:rPr>
          <w:spacing w:val="-2"/>
          <w:rPrChange w:id="2533" w:author="Kendra Wyant" w:date="2023-05-31T13:43:00Z">
            <w:rPr>
              <w:spacing w:val="-4"/>
            </w:rPr>
          </w:rPrChange>
        </w:rPr>
        <w:t>As</w:t>
      </w:r>
      <w:r>
        <w:rPr>
          <w:spacing w:val="-12"/>
          <w:rPrChange w:id="253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35" w:author="Kendra Wyant" w:date="2023-05-31T13:43:00Z">
            <w:rPr>
              <w:spacing w:val="-4"/>
            </w:rPr>
          </w:rPrChange>
        </w:rPr>
        <w:t>a</w:t>
      </w:r>
      <w:r>
        <w:rPr>
          <w:spacing w:val="-12"/>
          <w:rPrChange w:id="253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37" w:author="Kendra Wyant" w:date="2023-05-31T13:43:00Z">
            <w:rPr>
              <w:spacing w:val="-4"/>
            </w:rPr>
          </w:rPrChange>
        </w:rPr>
        <w:t>first</w:t>
      </w:r>
      <w:r>
        <w:rPr>
          <w:spacing w:val="-12"/>
          <w:rPrChange w:id="253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39" w:author="Kendra Wyant" w:date="2023-05-31T13:43:00Z">
            <w:rPr>
              <w:spacing w:val="-4"/>
            </w:rPr>
          </w:rPrChange>
        </w:rPr>
        <w:t>step</w:t>
      </w:r>
      <w:r>
        <w:rPr>
          <w:spacing w:val="-12"/>
          <w:rPrChange w:id="254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41" w:author="Kendra Wyant" w:date="2023-05-31T13:43:00Z">
            <w:rPr>
              <w:spacing w:val="-4"/>
            </w:rPr>
          </w:rPrChange>
        </w:rPr>
        <w:t>toward</w:t>
      </w:r>
      <w:r>
        <w:rPr>
          <w:spacing w:val="-12"/>
          <w:rPrChange w:id="254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43" w:author="Kendra Wyant" w:date="2023-05-31T13:43:00Z">
            <w:rPr>
              <w:spacing w:val="-4"/>
            </w:rPr>
          </w:rPrChange>
        </w:rPr>
        <w:t>this</w:t>
      </w:r>
      <w:r>
        <w:rPr>
          <w:spacing w:val="-12"/>
          <w:rPrChange w:id="254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45" w:author="Kendra Wyant" w:date="2023-05-31T13:43:00Z">
            <w:rPr>
              <w:spacing w:val="-4"/>
            </w:rPr>
          </w:rPrChange>
        </w:rPr>
        <w:t>broad</w:t>
      </w:r>
      <w:r>
        <w:rPr>
          <w:spacing w:val="-12"/>
          <w:rPrChange w:id="254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47" w:author="Kendra Wyant" w:date="2023-05-31T13:43:00Z">
            <w:rPr>
              <w:spacing w:val="-4"/>
            </w:rPr>
          </w:rPrChange>
        </w:rPr>
        <w:t>goal</w:t>
      </w:r>
      <w:r>
        <w:rPr>
          <w:spacing w:val="-12"/>
          <w:rPrChange w:id="254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49" w:author="Kendra Wyant" w:date="2023-05-31T13:43:00Z">
            <w:rPr>
              <w:spacing w:val="-4"/>
            </w:rPr>
          </w:rPrChange>
        </w:rPr>
        <w:t>to</w:t>
      </w:r>
      <w:r>
        <w:rPr>
          <w:spacing w:val="-12"/>
          <w:rPrChange w:id="255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51" w:author="Kendra Wyant" w:date="2023-05-31T13:43:00Z">
            <w:rPr>
              <w:spacing w:val="-4"/>
            </w:rPr>
          </w:rPrChange>
        </w:rPr>
        <w:t>develop</w:t>
      </w:r>
      <w:r>
        <w:rPr>
          <w:spacing w:val="-11"/>
          <w:rPrChange w:id="255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53" w:author="Kendra Wyant" w:date="2023-05-31T13:43:00Z">
            <w:rPr>
              <w:spacing w:val="-4"/>
            </w:rPr>
          </w:rPrChange>
        </w:rPr>
        <w:t>a</w:t>
      </w:r>
      <w:r>
        <w:rPr>
          <w:spacing w:val="-12"/>
          <w:rPrChange w:id="255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55" w:author="Kendra Wyant" w:date="2023-05-31T13:43:00Z">
            <w:rPr>
              <w:spacing w:val="-4"/>
            </w:rPr>
          </w:rPrChange>
        </w:rPr>
        <w:t>lapse</w:t>
      </w:r>
      <w:r>
        <w:rPr>
          <w:spacing w:val="-12"/>
          <w:rPrChange w:id="255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57" w:author="Kendra Wyant" w:date="2023-05-31T13:43:00Z">
            <w:rPr>
              <w:spacing w:val="-4"/>
            </w:rPr>
          </w:rPrChange>
        </w:rPr>
        <w:t>risk</w:t>
      </w:r>
      <w:r>
        <w:rPr>
          <w:spacing w:val="-12"/>
          <w:rPrChange w:id="255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59" w:author="Kendra Wyant" w:date="2023-05-31T13:43:00Z">
            <w:rPr>
              <w:spacing w:val="-4"/>
            </w:rPr>
          </w:rPrChange>
        </w:rPr>
        <w:t>prediction</w:t>
      </w:r>
      <w:r>
        <w:rPr>
          <w:spacing w:val="-12"/>
          <w:rPrChange w:id="256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61" w:author="Kendra Wyant" w:date="2023-05-31T13:43:00Z">
            <w:rPr>
              <w:spacing w:val="-4"/>
            </w:rPr>
          </w:rPrChange>
        </w:rPr>
        <w:t>algorithm,</w:t>
      </w:r>
      <w:r>
        <w:rPr>
          <w:spacing w:val="-12"/>
          <w:rPrChange w:id="256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563" w:author="Kendra Wyant" w:date="2023-05-31T13:43:00Z">
            <w:rPr>
              <w:spacing w:val="-4"/>
            </w:rPr>
          </w:rPrChange>
        </w:rPr>
        <w:t xml:space="preserve">the </w:t>
      </w:r>
      <w:r>
        <w:rPr>
          <w:rPrChange w:id="2564" w:author="Kendra Wyant" w:date="2023-05-31T13:43:00Z">
            <w:rPr>
              <w:spacing w:val="-4"/>
            </w:rPr>
          </w:rPrChange>
        </w:rPr>
        <w:t>current</w:t>
      </w:r>
      <w:r>
        <w:rPr>
          <w:spacing w:val="-7"/>
          <w:rPrChange w:id="256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566" w:author="Kendra Wyant" w:date="2023-05-31T13:43:00Z">
            <w:rPr>
              <w:spacing w:val="-4"/>
            </w:rPr>
          </w:rPrChange>
        </w:rPr>
        <w:t>study</w:t>
      </w:r>
      <w:r>
        <w:rPr>
          <w:spacing w:val="-7"/>
          <w:rPrChange w:id="256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568" w:author="Kendra Wyant" w:date="2023-05-31T13:43:00Z">
            <w:rPr>
              <w:spacing w:val="-4"/>
            </w:rPr>
          </w:rPrChange>
        </w:rPr>
        <w:t>examines</w:t>
      </w:r>
      <w:r>
        <w:rPr>
          <w:spacing w:val="-7"/>
          <w:rPrChange w:id="256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570" w:author="Kendra Wyant" w:date="2023-05-31T13:43:00Z">
            <w:rPr>
              <w:spacing w:val="-4"/>
            </w:rPr>
          </w:rPrChange>
        </w:rPr>
        <w:t>issues</w:t>
      </w:r>
      <w:r>
        <w:rPr>
          <w:spacing w:val="-7"/>
          <w:rPrChange w:id="257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572" w:author="Kendra Wyant" w:date="2023-05-31T13:43:00Z">
            <w:rPr>
              <w:spacing w:val="-4"/>
            </w:rPr>
          </w:rPrChange>
        </w:rPr>
        <w:t>related</w:t>
      </w:r>
      <w:r>
        <w:rPr>
          <w:spacing w:val="-7"/>
          <w:rPrChange w:id="257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574" w:author="Kendra Wyant" w:date="2023-05-31T13:43:00Z">
            <w:rPr>
              <w:spacing w:val="-4"/>
            </w:rPr>
          </w:rPrChange>
        </w:rPr>
        <w:t>to</w:t>
      </w:r>
      <w:r>
        <w:rPr>
          <w:spacing w:val="-7"/>
          <w:rPrChange w:id="257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576" w:author="Kendra Wyant" w:date="2023-05-31T13:43:00Z">
            <w:rPr>
              <w:spacing w:val="-4"/>
            </w:rPr>
          </w:rPrChange>
        </w:rPr>
        <w:t>acceptability</w:t>
      </w:r>
      <w:r>
        <w:rPr>
          <w:spacing w:val="-7"/>
          <w:rPrChange w:id="257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578" w:author="Kendra Wyant" w:date="2023-05-31T13:43:00Z">
            <w:rPr>
              <w:spacing w:val="-4"/>
            </w:rPr>
          </w:rPrChange>
        </w:rPr>
        <w:t>and</w:t>
      </w:r>
      <w:r>
        <w:rPr>
          <w:spacing w:val="-7"/>
          <w:rPrChange w:id="257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580" w:author="Kendra Wyant" w:date="2023-05-31T13:43:00Z">
            <w:rPr>
              <w:spacing w:val="-4"/>
            </w:rPr>
          </w:rPrChange>
        </w:rPr>
        <w:t>feasibility</w:t>
      </w:r>
      <w:r>
        <w:rPr>
          <w:spacing w:val="-7"/>
          <w:rPrChange w:id="258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582" w:author="Kendra Wyant" w:date="2023-05-31T13:43:00Z">
            <w:rPr>
              <w:spacing w:val="-4"/>
            </w:rPr>
          </w:rPrChange>
        </w:rPr>
        <w:t>(Aim</w:t>
      </w:r>
      <w:r>
        <w:rPr>
          <w:spacing w:val="-7"/>
          <w:rPrChange w:id="258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584" w:author="Kendra Wyant" w:date="2023-05-31T13:43:00Z">
            <w:rPr>
              <w:spacing w:val="-4"/>
            </w:rPr>
          </w:rPrChange>
        </w:rPr>
        <w:t>1</w:t>
      </w:r>
      <w:r>
        <w:rPr>
          <w:spacing w:val="-7"/>
          <w:rPrChange w:id="258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586" w:author="Kendra Wyant" w:date="2023-05-31T13:43:00Z">
            <w:rPr>
              <w:spacing w:val="-4"/>
            </w:rPr>
          </w:rPrChange>
        </w:rPr>
        <w:t>of</w:t>
      </w:r>
      <w:r>
        <w:rPr>
          <w:spacing w:val="-7"/>
          <w:rPrChange w:id="258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588" w:author="Kendra Wyant" w:date="2023-05-31T13:43:00Z">
            <w:rPr>
              <w:spacing w:val="-4"/>
            </w:rPr>
          </w:rPrChange>
        </w:rPr>
        <w:t>the</w:t>
      </w:r>
      <w:r>
        <w:rPr>
          <w:spacing w:val="-7"/>
          <w:rPrChange w:id="258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590" w:author="Kendra Wyant" w:date="2023-05-31T13:43:00Z">
            <w:rPr>
              <w:spacing w:val="-4"/>
            </w:rPr>
          </w:rPrChange>
        </w:rPr>
        <w:t xml:space="preserve">grant) </w:t>
      </w:r>
      <w:r>
        <w:rPr>
          <w:spacing w:val="-2"/>
          <w:rPrChange w:id="2591" w:author="Kendra Wyant" w:date="2023-05-31T13:43:00Z">
            <w:rPr>
              <w:spacing w:val="-4"/>
            </w:rPr>
          </w:rPrChange>
        </w:rPr>
        <w:t>of</w:t>
      </w:r>
      <w:r>
        <w:rPr>
          <w:spacing w:val="-6"/>
          <w:rPrChange w:id="259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collecting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passively</w:t>
      </w:r>
      <w:r>
        <w:rPr>
          <w:spacing w:val="-6"/>
        </w:rPr>
        <w:t xml:space="preserve"> </w:t>
      </w:r>
      <w:r>
        <w:rPr>
          <w:spacing w:val="-2"/>
        </w:rPr>
        <w:t>sensed</w:t>
      </w:r>
      <w:r>
        <w:rPr>
          <w:spacing w:val="-6"/>
        </w:rPr>
        <w:t xml:space="preserve"> </w:t>
      </w:r>
      <w:r>
        <w:rPr>
          <w:spacing w:val="-2"/>
        </w:rPr>
        <w:t>raw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streams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individuals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early recovery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used</w:t>
      </w:r>
      <w:r>
        <w:rPr>
          <w:spacing w:val="-6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parent project</w:t>
      </w:r>
      <w:r>
        <w:rPr>
          <w:spacing w:val="-9"/>
          <w:rPrChange w:id="259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10"/>
          <w:rPrChange w:id="259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study</w:t>
      </w:r>
      <w:r>
        <w:rPr>
          <w:spacing w:val="-9"/>
          <w:rPrChange w:id="259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  <w:rPrChange w:id="259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sample</w:t>
      </w:r>
      <w:r>
        <w:rPr>
          <w:spacing w:val="-9"/>
          <w:rPrChange w:id="259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10"/>
          <w:rPrChange w:id="259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determined</w:t>
      </w:r>
      <w:r>
        <w:rPr>
          <w:spacing w:val="-10"/>
          <w:rPrChange w:id="259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based</w:t>
      </w:r>
      <w:r>
        <w:rPr>
          <w:spacing w:val="-9"/>
          <w:rPrChange w:id="260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on</w:t>
      </w:r>
      <w:r>
        <w:rPr>
          <w:spacing w:val="-10"/>
          <w:rPrChange w:id="260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power</w:t>
      </w:r>
      <w:r>
        <w:rPr>
          <w:spacing w:val="-9"/>
          <w:rPrChange w:id="260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analyses</w:t>
      </w:r>
      <w:r>
        <w:rPr>
          <w:spacing w:val="-10"/>
          <w:rPrChange w:id="260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9"/>
          <w:rPrChange w:id="260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 xml:space="preserve">the </w:t>
      </w:r>
      <w:r>
        <w:rPr>
          <w:rPrChange w:id="2605" w:author="Kendra Wyant" w:date="2023-05-31T13:43:00Z">
            <w:rPr>
              <w:spacing w:val="-2"/>
            </w:rPr>
          </w:rPrChange>
        </w:rPr>
        <w:t>aims</w:t>
      </w:r>
      <w:r>
        <w:rPr>
          <w:spacing w:val="-1"/>
          <w:rPrChange w:id="260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607" w:author="Kendra Wyant" w:date="2023-05-31T13:43:00Z">
            <w:rPr>
              <w:spacing w:val="-2"/>
            </w:rPr>
          </w:rPrChange>
        </w:rPr>
        <w:t>of</w:t>
      </w:r>
      <w:r>
        <w:rPr>
          <w:rPrChange w:id="260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609" w:author="Kendra Wyant" w:date="2023-05-31T13:43:00Z">
            <w:rPr>
              <w:spacing w:val="-2"/>
            </w:rPr>
          </w:rPrChange>
        </w:rPr>
        <w:t>that</w:t>
      </w:r>
      <w:r>
        <w:rPr>
          <w:spacing w:val="-1"/>
          <w:rPrChange w:id="261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611" w:author="Kendra Wyant" w:date="2023-05-31T13:43:00Z">
            <w:rPr>
              <w:spacing w:val="-2"/>
            </w:rPr>
          </w:rPrChange>
        </w:rPr>
        <w:t>project.</w:t>
      </w:r>
      <w:r>
        <w:rPr>
          <w:spacing w:val="20"/>
          <w:rPrChange w:id="2612" w:author="Kendra Wyant" w:date="2023-05-31T13:43:00Z">
            <w:rPr>
              <w:spacing w:val="7"/>
            </w:rPr>
          </w:rPrChange>
        </w:rPr>
        <w:t xml:space="preserve"> </w:t>
      </w:r>
      <w:r>
        <w:rPr>
          <w:rPrChange w:id="2613" w:author="Kendra Wyant" w:date="2023-05-31T13:43:00Z">
            <w:rPr>
              <w:spacing w:val="-2"/>
            </w:rPr>
          </w:rPrChange>
        </w:rPr>
        <w:t>We</w:t>
      </w:r>
      <w:r>
        <w:rPr>
          <w:rPrChange w:id="261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615" w:author="Kendra Wyant" w:date="2023-05-31T13:43:00Z">
            <w:rPr>
              <w:spacing w:val="-2"/>
            </w:rPr>
          </w:rPrChange>
        </w:rPr>
        <w:t>collected</w:t>
      </w:r>
      <w:r>
        <w:rPr>
          <w:rPrChange w:id="261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617" w:author="Kendra Wyant" w:date="2023-05-31T13:43:00Z">
            <w:rPr>
              <w:spacing w:val="-2"/>
            </w:rPr>
          </w:rPrChange>
        </w:rPr>
        <w:t>the</w:t>
      </w:r>
      <w:r>
        <w:rPr>
          <w:rPrChange w:id="261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619" w:author="Kendra Wyant" w:date="2023-05-31T13:43:00Z">
            <w:rPr>
              <w:spacing w:val="-2"/>
            </w:rPr>
          </w:rPrChange>
        </w:rPr>
        <w:t>study</w:t>
      </w:r>
      <w:r>
        <w:rPr>
          <w:rPrChange w:id="262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621" w:author="Kendra Wyant" w:date="2023-05-31T13:43:00Z">
            <w:rPr>
              <w:spacing w:val="-2"/>
            </w:rPr>
          </w:rPrChange>
        </w:rPr>
        <w:t>data</w:t>
      </w:r>
      <w:r>
        <w:rPr>
          <w:spacing w:val="-1"/>
          <w:rPrChange w:id="262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623" w:author="Kendra Wyant" w:date="2023-05-31T13:43:00Z">
            <w:rPr>
              <w:spacing w:val="-2"/>
            </w:rPr>
          </w:rPrChange>
        </w:rPr>
        <w:t>between</w:t>
      </w:r>
      <w:r>
        <w:rPr>
          <w:rPrChange w:id="262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625" w:author="Kendra Wyant" w:date="2023-05-31T13:43:00Z">
            <w:rPr>
              <w:spacing w:val="-2"/>
            </w:rPr>
          </w:rPrChange>
        </w:rPr>
        <w:t>2017</w:t>
      </w:r>
      <w:r>
        <w:rPr>
          <w:rPrChange w:id="262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627" w:author="Kendra Wyant" w:date="2023-05-31T13:43:00Z">
            <w:rPr>
              <w:spacing w:val="-2"/>
            </w:rPr>
          </w:rPrChange>
        </w:rPr>
        <w:t>–</w:t>
      </w:r>
      <w:r>
        <w:rPr>
          <w:spacing w:val="-1"/>
          <w:rPrChange w:id="262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629" w:author="Kendra Wyant" w:date="2023-05-31T13:43:00Z">
            <w:rPr>
              <w:spacing w:val="-2"/>
            </w:rPr>
          </w:rPrChange>
        </w:rPr>
        <w:t>2019.</w:t>
      </w:r>
      <w:r>
        <w:rPr>
          <w:spacing w:val="20"/>
          <w:rPrChange w:id="2630" w:author="Kendra Wyant" w:date="2023-05-31T13:43:00Z">
            <w:rPr>
              <w:spacing w:val="7"/>
            </w:rPr>
          </w:rPrChange>
        </w:rPr>
        <w:t xml:space="preserve"> </w:t>
      </w:r>
      <w:r>
        <w:rPr>
          <w:rPrChange w:id="2631" w:author="Kendra Wyant" w:date="2023-05-31T13:43:00Z">
            <w:rPr>
              <w:spacing w:val="-2"/>
            </w:rPr>
          </w:rPrChange>
        </w:rPr>
        <w:t>All</w:t>
      </w:r>
      <w:r>
        <w:rPr>
          <w:spacing w:val="-1"/>
          <w:rPrChange w:id="263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633" w:author="Kendra Wyant" w:date="2023-05-31T13:43:00Z">
            <w:rPr>
              <w:spacing w:val="-2"/>
            </w:rPr>
          </w:rPrChange>
        </w:rPr>
        <w:t>procedures</w:t>
      </w:r>
      <w:r>
        <w:rPr>
          <w:rPrChange w:id="263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635" w:author="Kendra Wyant" w:date="2023-05-31T13:43:00Z">
            <w:rPr>
              <w:spacing w:val="-2"/>
            </w:rPr>
          </w:rPrChange>
        </w:rPr>
        <w:t xml:space="preserve">were approved by the University of Wisconsin-Madison Institutional Review Board (Study </w:t>
      </w:r>
      <w:r>
        <w:rPr>
          <w:w w:val="140"/>
          <w:rPrChange w:id="2636" w:author="Kendra Wyant" w:date="2023-05-31T13:43:00Z">
            <w:rPr>
              <w:spacing w:val="-2"/>
              <w:w w:val="140"/>
            </w:rPr>
          </w:rPrChange>
        </w:rPr>
        <w:t xml:space="preserve"># </w:t>
      </w:r>
      <w:r>
        <w:rPr>
          <w:rPrChange w:id="2637" w:author="Kendra Wyant" w:date="2023-05-31T13:43:00Z">
            <w:rPr>
              <w:spacing w:val="-2"/>
            </w:rPr>
          </w:rPrChange>
        </w:rPr>
        <w:t>2015-0780).</w:t>
      </w:r>
    </w:p>
    <w:p w14:paraId="27CCCAB3" w14:textId="77777777" w:rsidR="003146FC" w:rsidRDefault="004E27B8">
      <w:pPr>
        <w:pStyle w:val="BodyText"/>
        <w:tabs>
          <w:tab w:val="left" w:pos="6459"/>
        </w:tabs>
        <w:spacing w:before="76" w:line="355" w:lineRule="auto"/>
        <w:ind w:left="160" w:right="558" w:firstLine="576"/>
        <w:pPrChange w:id="2638" w:author="Kendra Wyant" w:date="2023-05-31T13:43:00Z">
          <w:pPr>
            <w:pStyle w:val="BodyText"/>
            <w:tabs>
              <w:tab w:val="left" w:pos="6459"/>
            </w:tabs>
            <w:spacing w:line="355" w:lineRule="auto"/>
            <w:ind w:left="160" w:right="545" w:firstLine="576"/>
          </w:pPr>
        </w:pPrChange>
      </w:pPr>
      <w:bookmarkStart w:id="2639" w:name="Recruitment_and_Exclusion/Inclusion_Crit"/>
      <w:bookmarkEnd w:id="2639"/>
      <w:r>
        <w:rPr>
          <w:b/>
        </w:rPr>
        <w:t>Recruitment and Exclusion/Inclusion Criteria.</w:t>
      </w:r>
      <w:r>
        <w:rPr>
          <w:b/>
        </w:rPr>
        <w:tab/>
      </w:r>
      <w:r>
        <w:t xml:space="preserve">We recruited participants in </w:t>
      </w:r>
      <w:r>
        <w:rPr>
          <w:spacing w:val="-4"/>
        </w:rPr>
        <w:t>early</w:t>
      </w:r>
      <w:r>
        <w:rPr>
          <w:spacing w:val="-7"/>
          <w:rPrChange w:id="264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recovery</w:t>
      </w:r>
      <w:r>
        <w:rPr>
          <w:spacing w:val="-7"/>
          <w:rPrChange w:id="264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(1</w:t>
      </w:r>
      <w:r>
        <w:rPr>
          <w:spacing w:val="-7"/>
          <w:rPrChange w:id="264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–</w:t>
      </w:r>
      <w:r>
        <w:rPr>
          <w:spacing w:val="-7"/>
          <w:rPrChange w:id="264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8</w:t>
      </w:r>
      <w:r>
        <w:rPr>
          <w:spacing w:val="-7"/>
          <w:rPrChange w:id="264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weeks</w:t>
      </w:r>
      <w:r>
        <w:rPr>
          <w:spacing w:val="-7"/>
          <w:rPrChange w:id="264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of</w:t>
      </w:r>
      <w:r>
        <w:rPr>
          <w:spacing w:val="-7"/>
          <w:rPrChange w:id="264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abstinence)</w:t>
      </w:r>
      <w:r>
        <w:rPr>
          <w:spacing w:val="-7"/>
          <w:rPrChange w:id="264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from</w:t>
      </w:r>
      <w:r>
        <w:rPr>
          <w:spacing w:val="-7"/>
          <w:rPrChange w:id="264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alcohol</w:t>
      </w:r>
      <w:r>
        <w:rPr>
          <w:spacing w:val="-7"/>
          <w:rPrChange w:id="264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use</w:t>
      </w:r>
      <w:r>
        <w:rPr>
          <w:spacing w:val="-7"/>
          <w:rPrChange w:id="265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disorder</w:t>
      </w:r>
      <w:r>
        <w:rPr>
          <w:spacing w:val="-7"/>
          <w:rPrChange w:id="265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in</w:t>
      </w:r>
      <w:r>
        <w:rPr>
          <w:spacing w:val="-7"/>
          <w:rPrChange w:id="265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Madison,</w:t>
      </w:r>
      <w:r>
        <w:rPr>
          <w:spacing w:val="-7"/>
          <w:rPrChange w:id="265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 xml:space="preserve">Wisconsin, </w:t>
      </w:r>
      <w:r>
        <w:t>USA,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participate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3-month</w:t>
      </w:r>
      <w:r>
        <w:rPr>
          <w:spacing w:val="-9"/>
        </w:rPr>
        <w:t xml:space="preserve"> </w:t>
      </w:r>
      <w:r>
        <w:t>longitudinal</w:t>
      </w:r>
      <w:r>
        <w:rPr>
          <w:spacing w:val="-10"/>
        </w:rPr>
        <w:t xml:space="preserve"> </w:t>
      </w:r>
      <w:r>
        <w:t>study.</w:t>
      </w:r>
      <w:r>
        <w:rPr>
          <w:spacing w:val="7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recruited</w:t>
      </w:r>
      <w:r>
        <w:rPr>
          <w:spacing w:val="-9"/>
        </w:rPr>
        <w:t xml:space="preserve"> </w:t>
      </w:r>
      <w:r>
        <w:t xml:space="preserve">through </w:t>
      </w:r>
      <w:r>
        <w:rPr>
          <w:spacing w:val="-2"/>
        </w:rPr>
        <w:t>print and targeted digital advertisements and partnerships with treatment centers.</w:t>
      </w:r>
    </w:p>
    <w:p w14:paraId="76890BB7" w14:textId="6AD23176" w:rsidR="003146FC" w:rsidRDefault="004E27B8">
      <w:pPr>
        <w:pStyle w:val="BodyText"/>
        <w:spacing w:before="92"/>
        <w:ind w:left="736"/>
        <w:rPr>
          <w:sz w:val="16"/>
          <w:rPrChange w:id="2654" w:author="Kendra Wyant" w:date="2023-05-31T13:43:00Z">
            <w:rPr/>
          </w:rPrChange>
        </w:rPr>
        <w:pPrChange w:id="2655" w:author="Kendra Wyant" w:date="2023-05-31T13:43:00Z">
          <w:pPr>
            <w:pStyle w:val="BodyText"/>
            <w:spacing w:before="221" w:line="532" w:lineRule="auto"/>
            <w:ind w:left="736" w:right="512"/>
          </w:pPr>
        </w:pPrChange>
      </w:pP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excluded</w:t>
      </w:r>
      <w:r>
        <w:rPr>
          <w:spacing w:val="-9"/>
        </w:rPr>
        <w:t xml:space="preserve"> </w:t>
      </w:r>
      <w:r>
        <w:rPr>
          <w:spacing w:val="-4"/>
        </w:rPr>
        <w:t>participants</w:t>
      </w:r>
      <w:r>
        <w:rPr>
          <w:spacing w:val="-10"/>
          <w:rPrChange w:id="265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they</w:t>
      </w:r>
      <w:r>
        <w:rPr>
          <w:spacing w:val="-9"/>
          <w:rPrChange w:id="265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exhibited</w:t>
      </w:r>
      <w:r>
        <w:rPr>
          <w:spacing w:val="-10"/>
        </w:rPr>
        <w:t xml:space="preserve"> </w:t>
      </w:r>
      <w:r>
        <w:rPr>
          <w:spacing w:val="-4"/>
        </w:rPr>
        <w:t>severe</w:t>
      </w:r>
      <w:r>
        <w:rPr>
          <w:spacing w:val="-9"/>
        </w:rPr>
        <w:t xml:space="preserve"> </w:t>
      </w:r>
      <w:r>
        <w:rPr>
          <w:spacing w:val="-4"/>
        </w:rPr>
        <w:t>symptoms</w:t>
      </w:r>
      <w:r>
        <w:rPr>
          <w:spacing w:val="-10"/>
          <w:rPrChange w:id="265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psychosis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10"/>
          <w:rPrChange w:id="265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paranoia</w:t>
      </w:r>
      <w:r>
        <w:rPr>
          <w:spacing w:val="-4"/>
          <w:position w:val="9"/>
          <w:sz w:val="16"/>
        </w:rPr>
        <w:t>1</w:t>
      </w:r>
      <w:del w:id="2660" w:author="Kendra Wyant" w:date="2023-05-31T13:43:00Z">
        <w:r w:rsidR="00F53A9D">
          <w:rPr>
            <w:spacing w:val="-4"/>
          </w:rPr>
          <w:delText xml:space="preserve">. </w:delText>
        </w:r>
      </w:del>
      <w:moveFromRangeStart w:id="2661" w:author="Kendra Wyant" w:date="2023-05-31T13:43:00Z" w:name="move136433008"/>
      <w:moveFrom w:id="2662" w:author="Kendra Wyant" w:date="2023-05-31T13:43:00Z">
        <w:r>
          <w:rPr>
            <w:spacing w:val="-4"/>
            <w:rPrChange w:id="2663" w:author="Kendra Wyant" w:date="2023-05-31T13:43:00Z">
              <w:rPr/>
            </w:rPrChange>
          </w:rPr>
          <w:t>To be</w:t>
        </w:r>
        <w:r>
          <w:rPr>
            <w:spacing w:val="-3"/>
            <w:rPrChange w:id="2664" w:author="Kendra Wyant" w:date="2023-05-31T13:43:00Z">
              <w:rPr/>
            </w:rPrChange>
          </w:rPr>
          <w:t xml:space="preserve"> </w:t>
        </w:r>
        <w:r>
          <w:rPr>
            <w:spacing w:val="-4"/>
            <w:rPrChange w:id="2665" w:author="Kendra Wyant" w:date="2023-05-31T13:43:00Z">
              <w:rPr/>
            </w:rPrChange>
          </w:rPr>
          <w:t>included,</w:t>
        </w:r>
        <w:r>
          <w:rPr>
            <w:spacing w:val="-3"/>
            <w:rPrChange w:id="2666" w:author="Kendra Wyant" w:date="2023-05-31T13:43:00Z">
              <w:rPr/>
            </w:rPrChange>
          </w:rPr>
          <w:t xml:space="preserve"> </w:t>
        </w:r>
        <w:r>
          <w:rPr>
            <w:spacing w:val="-4"/>
            <w:rPrChange w:id="2667" w:author="Kendra Wyant" w:date="2023-05-31T13:43:00Z">
              <w:rPr/>
            </w:rPrChange>
          </w:rPr>
          <w:t>we</w:t>
        </w:r>
        <w:r>
          <w:rPr>
            <w:spacing w:val="-3"/>
            <w:rPrChange w:id="2668" w:author="Kendra Wyant" w:date="2023-05-31T13:43:00Z">
              <w:rPr/>
            </w:rPrChange>
          </w:rPr>
          <w:t xml:space="preserve"> </w:t>
        </w:r>
        <w:r>
          <w:rPr>
            <w:spacing w:val="-4"/>
            <w:rPrChange w:id="2669" w:author="Kendra Wyant" w:date="2023-05-31T13:43:00Z">
              <w:rPr/>
            </w:rPrChange>
          </w:rPr>
          <w:t>required</w:t>
        </w:r>
        <w:r>
          <w:rPr>
            <w:spacing w:val="-3"/>
            <w:rPrChange w:id="2670" w:author="Kendra Wyant" w:date="2023-05-31T13:43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2671" w:author="Kendra Wyant" w:date="2023-05-31T13:43:00Z">
              <w:rPr/>
            </w:rPrChange>
          </w:rPr>
          <w:t>that</w:t>
        </w:r>
        <w:r>
          <w:rPr>
            <w:spacing w:val="-4"/>
            <w:rPrChange w:id="2672" w:author="Kendra Wyant" w:date="2023-05-31T13:43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2673" w:author="Kendra Wyant" w:date="2023-05-31T13:43:00Z">
              <w:rPr/>
            </w:rPrChange>
          </w:rPr>
          <w:t>participants:</w:t>
        </w:r>
      </w:moveFrom>
      <w:moveFromRangeEnd w:id="2661"/>
    </w:p>
    <w:p w14:paraId="029371C2" w14:textId="77777777" w:rsidR="003146FC" w:rsidRDefault="003146FC">
      <w:pPr>
        <w:rPr>
          <w:ins w:id="2674" w:author="Kendra Wyant" w:date="2023-05-31T13:43:00Z"/>
          <w:sz w:val="16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6D7FBFC5" w14:textId="77777777" w:rsidR="003146FC" w:rsidRDefault="003146FC">
      <w:pPr>
        <w:pStyle w:val="BodyText"/>
        <w:rPr>
          <w:ins w:id="2675" w:author="Kendra Wyant" w:date="2023-05-31T13:43:00Z"/>
          <w:sz w:val="9"/>
        </w:rPr>
      </w:pPr>
    </w:p>
    <w:p w14:paraId="58ECCD6C" w14:textId="77777777" w:rsidR="003146FC" w:rsidRDefault="004E27B8">
      <w:pPr>
        <w:pStyle w:val="BodyText"/>
        <w:spacing w:before="118"/>
        <w:ind w:left="736"/>
        <w:rPr>
          <w:ins w:id="2676" w:author="Kendra Wyant" w:date="2023-05-31T13:43:00Z"/>
        </w:rPr>
      </w:pPr>
      <w:moveToRangeStart w:id="2677" w:author="Kendra Wyant" w:date="2023-05-31T13:43:00Z" w:name="move136433008"/>
      <w:moveTo w:id="2678" w:author="Kendra Wyant" w:date="2023-05-31T13:43:00Z">
        <w:r>
          <w:rPr>
            <w:spacing w:val="-4"/>
            <w:rPrChange w:id="2679" w:author="Kendra Wyant" w:date="2023-05-31T13:43:00Z">
              <w:rPr/>
            </w:rPrChange>
          </w:rPr>
          <w:t>To be</w:t>
        </w:r>
        <w:r>
          <w:rPr>
            <w:spacing w:val="-3"/>
            <w:rPrChange w:id="2680" w:author="Kendra Wyant" w:date="2023-05-31T13:43:00Z">
              <w:rPr/>
            </w:rPrChange>
          </w:rPr>
          <w:t xml:space="preserve"> </w:t>
        </w:r>
        <w:r>
          <w:rPr>
            <w:spacing w:val="-4"/>
            <w:rPrChange w:id="2681" w:author="Kendra Wyant" w:date="2023-05-31T13:43:00Z">
              <w:rPr/>
            </w:rPrChange>
          </w:rPr>
          <w:t>included,</w:t>
        </w:r>
        <w:r>
          <w:rPr>
            <w:spacing w:val="-3"/>
            <w:rPrChange w:id="2682" w:author="Kendra Wyant" w:date="2023-05-31T13:43:00Z">
              <w:rPr/>
            </w:rPrChange>
          </w:rPr>
          <w:t xml:space="preserve"> </w:t>
        </w:r>
        <w:r>
          <w:rPr>
            <w:spacing w:val="-4"/>
            <w:rPrChange w:id="2683" w:author="Kendra Wyant" w:date="2023-05-31T13:43:00Z">
              <w:rPr/>
            </w:rPrChange>
          </w:rPr>
          <w:t>we</w:t>
        </w:r>
        <w:r>
          <w:rPr>
            <w:spacing w:val="-3"/>
            <w:rPrChange w:id="2684" w:author="Kendra Wyant" w:date="2023-05-31T13:43:00Z">
              <w:rPr/>
            </w:rPrChange>
          </w:rPr>
          <w:t xml:space="preserve"> </w:t>
        </w:r>
        <w:r>
          <w:rPr>
            <w:spacing w:val="-4"/>
            <w:rPrChange w:id="2685" w:author="Kendra Wyant" w:date="2023-05-31T13:43:00Z">
              <w:rPr/>
            </w:rPrChange>
          </w:rPr>
          <w:t>required</w:t>
        </w:r>
        <w:r>
          <w:rPr>
            <w:spacing w:val="-3"/>
            <w:rPrChange w:id="2686" w:author="Kendra Wyant" w:date="2023-05-31T13:43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2687" w:author="Kendra Wyant" w:date="2023-05-31T13:43:00Z">
              <w:rPr/>
            </w:rPrChange>
          </w:rPr>
          <w:t>that</w:t>
        </w:r>
        <w:r>
          <w:rPr>
            <w:spacing w:val="-4"/>
            <w:rPrChange w:id="2688" w:author="Kendra Wyant" w:date="2023-05-31T13:43:00Z">
              <w:rPr>
                <w:spacing w:val="-1"/>
              </w:rPr>
            </w:rPrChange>
          </w:rPr>
          <w:t xml:space="preserve"> </w:t>
        </w:r>
        <w:r>
          <w:rPr>
            <w:spacing w:val="-4"/>
            <w:rPrChange w:id="2689" w:author="Kendra Wyant" w:date="2023-05-31T13:43:00Z">
              <w:rPr/>
            </w:rPrChange>
          </w:rPr>
          <w:t>participants:</w:t>
        </w:r>
      </w:moveTo>
      <w:moveToRangeEnd w:id="2677"/>
    </w:p>
    <w:p w14:paraId="0F918586" w14:textId="77777777" w:rsidR="003146FC" w:rsidRDefault="003146FC">
      <w:pPr>
        <w:pStyle w:val="BodyText"/>
        <w:spacing w:before="6"/>
        <w:rPr>
          <w:ins w:id="2690" w:author="Kendra Wyant" w:date="2023-05-31T13:43:00Z"/>
          <w:sz w:val="39"/>
        </w:rPr>
      </w:pPr>
    </w:p>
    <w:p w14:paraId="5CBC1EA0" w14:textId="77777777" w:rsidR="003146FC" w:rsidRDefault="004E27B8">
      <w:pPr>
        <w:pStyle w:val="ListParagraph"/>
        <w:numPr>
          <w:ilvl w:val="0"/>
          <w:numId w:val="4"/>
        </w:numPr>
        <w:tabs>
          <w:tab w:val="left" w:pos="746"/>
        </w:tabs>
        <w:spacing w:before="1"/>
        <w:rPr>
          <w:sz w:val="24"/>
        </w:rPr>
        <w:pPrChange w:id="2691" w:author="Kendra Wyant" w:date="2023-05-31T13:43:00Z">
          <w:pPr>
            <w:pStyle w:val="ListParagraph"/>
            <w:numPr>
              <w:numId w:val="8"/>
            </w:numPr>
            <w:tabs>
              <w:tab w:val="left" w:pos="737"/>
            </w:tabs>
            <w:spacing w:line="321" w:lineRule="exact"/>
            <w:ind w:left="736" w:hanging="291"/>
          </w:pPr>
        </w:pPrChange>
      </w:pPr>
      <w:r>
        <w:rPr>
          <w:spacing w:val="-4"/>
          <w:sz w:val="24"/>
        </w:rPr>
        <w:t>were 18 years</w:t>
      </w:r>
      <w:r>
        <w:rPr>
          <w:spacing w:val="-3"/>
          <w:sz w:val="24"/>
          <w:rPrChange w:id="2692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4"/>
          <w:sz w:val="24"/>
        </w:rPr>
        <w:t>of</w:t>
      </w:r>
      <w:r>
        <w:rPr>
          <w:spacing w:val="-4"/>
          <w:sz w:val="24"/>
          <w:rPrChange w:id="2693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4"/>
          <w:sz w:val="24"/>
        </w:rPr>
        <w:t>age or older,</w:t>
      </w:r>
    </w:p>
    <w:p w14:paraId="1CC066A4" w14:textId="77777777" w:rsidR="00DC3B47" w:rsidRDefault="00DC3B47">
      <w:pPr>
        <w:spacing w:line="321" w:lineRule="exact"/>
        <w:rPr>
          <w:del w:id="2694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1C2E7547" w14:textId="77777777" w:rsidR="00DC3B47" w:rsidRDefault="00DC3B47">
      <w:pPr>
        <w:pStyle w:val="BodyText"/>
        <w:rPr>
          <w:del w:id="2695" w:author="Kendra Wyant" w:date="2023-05-31T13:43:00Z"/>
          <w:sz w:val="9"/>
        </w:rPr>
      </w:pPr>
    </w:p>
    <w:p w14:paraId="37EFBBC3" w14:textId="77777777" w:rsidR="003146FC" w:rsidRDefault="004E27B8">
      <w:pPr>
        <w:pStyle w:val="ListParagraph"/>
        <w:numPr>
          <w:ilvl w:val="0"/>
          <w:numId w:val="4"/>
        </w:numPr>
        <w:tabs>
          <w:tab w:val="left" w:pos="746"/>
        </w:tabs>
        <w:spacing w:before="154"/>
        <w:rPr>
          <w:sz w:val="24"/>
        </w:rPr>
        <w:pPrChange w:id="2696" w:author="Kendra Wyant" w:date="2023-05-31T13:43:00Z">
          <w:pPr>
            <w:pStyle w:val="ListParagraph"/>
            <w:numPr>
              <w:numId w:val="8"/>
            </w:numPr>
            <w:tabs>
              <w:tab w:val="left" w:pos="737"/>
            </w:tabs>
            <w:spacing w:before="118"/>
            <w:ind w:left="736" w:hanging="291"/>
          </w:pPr>
        </w:pPrChange>
      </w:pPr>
      <w:r>
        <w:rPr>
          <w:spacing w:val="-2"/>
          <w:sz w:val="24"/>
        </w:rPr>
        <w:t>were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8"/>
          <w:sz w:val="24"/>
          <w:rPrChange w:id="2697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  <w:rPrChange w:id="2698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</w:rPr>
        <w:t>read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7"/>
          <w:sz w:val="24"/>
          <w:rPrChange w:id="2699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pacing w:val="-2"/>
          <w:sz w:val="24"/>
        </w:rPr>
        <w:t>English,</w:t>
      </w:r>
    </w:p>
    <w:p w14:paraId="0303074D" w14:textId="77777777" w:rsidR="003146FC" w:rsidRDefault="004E27B8">
      <w:pPr>
        <w:pStyle w:val="ListParagraph"/>
        <w:numPr>
          <w:ilvl w:val="0"/>
          <w:numId w:val="4"/>
        </w:numPr>
        <w:tabs>
          <w:tab w:val="left" w:pos="746"/>
        </w:tabs>
        <w:spacing w:before="148"/>
        <w:rPr>
          <w:sz w:val="24"/>
        </w:rPr>
        <w:pPrChange w:id="2700" w:author="Kendra Wyant" w:date="2023-05-31T13:43:00Z">
          <w:pPr>
            <w:pStyle w:val="ListParagraph"/>
            <w:numPr>
              <w:numId w:val="8"/>
            </w:numPr>
            <w:tabs>
              <w:tab w:val="left" w:pos="746"/>
            </w:tabs>
            <w:spacing w:before="148"/>
            <w:ind w:left="745" w:hanging="300"/>
          </w:pPr>
        </w:pPrChange>
      </w:pPr>
      <w:r>
        <w:rPr>
          <w:sz w:val="24"/>
        </w:rPr>
        <w:t>had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least</w:t>
      </w:r>
      <w:r>
        <w:rPr>
          <w:spacing w:val="-5"/>
          <w:sz w:val="24"/>
        </w:rPr>
        <w:t xml:space="preserve"> </w:t>
      </w:r>
      <w:r>
        <w:rPr>
          <w:sz w:val="24"/>
        </w:rPr>
        <w:t>moderate</w:t>
      </w:r>
      <w:r>
        <w:rPr>
          <w:spacing w:val="-5"/>
          <w:sz w:val="24"/>
        </w:rPr>
        <w:t xml:space="preserve"> </w:t>
      </w:r>
      <w:r>
        <w:rPr>
          <w:sz w:val="24"/>
        </w:rPr>
        <w:t>alcohol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disorder</w:t>
      </w:r>
      <w:r>
        <w:rPr>
          <w:spacing w:val="-5"/>
          <w:sz w:val="24"/>
        </w:rPr>
        <w:t xml:space="preserve"> </w:t>
      </w:r>
      <w:r>
        <w:rPr>
          <w:w w:val="115"/>
          <w:sz w:val="24"/>
        </w:rPr>
        <w:t>(&gt;=</w:t>
      </w:r>
      <w:r>
        <w:rPr>
          <w:spacing w:val="-14"/>
          <w:w w:val="115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DSM-5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symptoms</w:t>
      </w:r>
      <w:r>
        <w:rPr>
          <w:spacing w:val="-2"/>
          <w:position w:val="9"/>
          <w:sz w:val="16"/>
        </w:rPr>
        <w:t>2</w:t>
      </w:r>
      <w:r>
        <w:rPr>
          <w:spacing w:val="-2"/>
          <w:sz w:val="24"/>
        </w:rPr>
        <w:t>),</w:t>
      </w:r>
    </w:p>
    <w:p w14:paraId="263BD82F" w14:textId="77777777" w:rsidR="003146FC" w:rsidRDefault="004E27B8">
      <w:pPr>
        <w:pStyle w:val="ListParagraph"/>
        <w:numPr>
          <w:ilvl w:val="0"/>
          <w:numId w:val="4"/>
        </w:numPr>
        <w:tabs>
          <w:tab w:val="left" w:pos="746"/>
        </w:tabs>
        <w:spacing w:before="149"/>
        <w:rPr>
          <w:sz w:val="24"/>
        </w:rPr>
        <w:pPrChange w:id="2701" w:author="Kendra Wyant" w:date="2023-05-31T13:43:00Z">
          <w:pPr>
            <w:pStyle w:val="ListParagraph"/>
            <w:numPr>
              <w:numId w:val="8"/>
            </w:numPr>
            <w:tabs>
              <w:tab w:val="left" w:pos="737"/>
            </w:tabs>
            <w:spacing w:before="149"/>
            <w:ind w:left="736" w:hanging="291"/>
          </w:pPr>
        </w:pPrChange>
      </w:pPr>
      <w:r>
        <w:rPr>
          <w:spacing w:val="-2"/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abstinent</w:t>
      </w:r>
      <w:r>
        <w:rPr>
          <w:spacing w:val="-6"/>
          <w:sz w:val="24"/>
          <w:rPrChange w:id="2702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</w:rPr>
        <w:t>from</w:t>
      </w:r>
      <w:r>
        <w:rPr>
          <w:spacing w:val="-6"/>
          <w:sz w:val="24"/>
          <w:rPrChange w:id="2703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2"/>
          <w:sz w:val="24"/>
        </w:rPr>
        <w:t>alcohol</w:t>
      </w:r>
      <w:r>
        <w:rPr>
          <w:spacing w:val="-6"/>
          <w:sz w:val="24"/>
          <w:rPrChange w:id="2704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6"/>
          <w:sz w:val="24"/>
          <w:rPrChange w:id="2705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2"/>
          <w:sz w:val="24"/>
        </w:rPr>
        <w:t>least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pacing w:val="-5"/>
          <w:sz w:val="24"/>
          <w:rPrChange w:id="2706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</w:rPr>
        <w:t>week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but</w:t>
      </w:r>
      <w:r>
        <w:rPr>
          <w:spacing w:val="-7"/>
          <w:sz w:val="24"/>
          <w:rPrChange w:id="2707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longer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months</w:t>
      </w:r>
      <w:r>
        <w:rPr>
          <w:spacing w:val="-2"/>
          <w:position w:val="9"/>
          <w:sz w:val="16"/>
        </w:rPr>
        <w:t>3</w:t>
      </w:r>
      <w:r>
        <w:rPr>
          <w:spacing w:val="-2"/>
          <w:sz w:val="24"/>
        </w:rPr>
        <w:t>,</w:t>
      </w:r>
    </w:p>
    <w:p w14:paraId="60E15A4B" w14:textId="77777777" w:rsidR="003146FC" w:rsidRDefault="004E27B8">
      <w:pPr>
        <w:pStyle w:val="ListParagraph"/>
        <w:numPr>
          <w:ilvl w:val="0"/>
          <w:numId w:val="4"/>
        </w:numPr>
        <w:tabs>
          <w:tab w:val="left" w:pos="746"/>
        </w:tabs>
        <w:spacing w:before="154" w:line="355" w:lineRule="auto"/>
        <w:ind w:right="636"/>
        <w:rPr>
          <w:sz w:val="24"/>
        </w:rPr>
        <w:pPrChange w:id="2708" w:author="Kendra Wyant" w:date="2023-05-31T13:43:00Z">
          <w:pPr>
            <w:pStyle w:val="ListParagraph"/>
            <w:numPr>
              <w:numId w:val="8"/>
            </w:numPr>
            <w:tabs>
              <w:tab w:val="left" w:pos="737"/>
            </w:tabs>
            <w:spacing w:before="154" w:line="355" w:lineRule="auto"/>
            <w:ind w:left="736" w:right="644" w:hanging="291"/>
          </w:pPr>
        </w:pPrChange>
      </w:pPr>
      <w:r>
        <w:rPr>
          <w:spacing w:val="-4"/>
          <w:sz w:val="24"/>
        </w:rPr>
        <w:t>were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willing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9"/>
          <w:sz w:val="24"/>
          <w:rPrChange w:id="270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</w:rPr>
        <w:t>a</w:t>
      </w:r>
      <w:r>
        <w:rPr>
          <w:spacing w:val="-10"/>
          <w:sz w:val="24"/>
          <w:rPrChange w:id="271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</w:rPr>
        <w:t>single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smartphone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(their</w:t>
      </w:r>
      <w:r>
        <w:rPr>
          <w:spacing w:val="-10"/>
          <w:sz w:val="24"/>
          <w:rPrChange w:id="271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</w:rPr>
        <w:t>personal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9"/>
          <w:sz w:val="24"/>
          <w:rPrChange w:id="2712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</w:rPr>
        <w:t>or</w:t>
      </w:r>
      <w:r>
        <w:rPr>
          <w:spacing w:val="-10"/>
          <w:sz w:val="24"/>
          <w:rPrChange w:id="271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provided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9"/>
          <w:sz w:val="24"/>
          <w:rPrChange w:id="2714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</w:rPr>
        <w:t xml:space="preserve">us) </w:t>
      </w:r>
      <w:r>
        <w:rPr>
          <w:sz w:val="24"/>
        </w:rPr>
        <w:t>while enrolled in the study.</w:t>
      </w:r>
    </w:p>
    <w:p w14:paraId="4051CA36" w14:textId="77777777" w:rsidR="003146FC" w:rsidRDefault="003146FC">
      <w:pPr>
        <w:pStyle w:val="BodyText"/>
        <w:spacing w:before="12"/>
        <w:rPr>
          <w:ins w:id="2715" w:author="Kendra Wyant" w:date="2023-05-31T13:43:00Z"/>
          <w:sz w:val="27"/>
        </w:rPr>
      </w:pPr>
    </w:p>
    <w:p w14:paraId="1CC740BA" w14:textId="3D55D426" w:rsidR="003146FC" w:rsidRDefault="004E27B8">
      <w:pPr>
        <w:pStyle w:val="BodyText"/>
        <w:spacing w:line="355" w:lineRule="auto"/>
        <w:ind w:left="160" w:right="553" w:firstLine="576"/>
        <w:rPr>
          <w:ins w:id="2716" w:author="Kendra Wyant" w:date="2023-05-31T13:43:00Z"/>
        </w:rPr>
      </w:pPr>
      <w:r>
        <w:rPr>
          <w:spacing w:val="-4"/>
          <w:rPrChange w:id="2717" w:author="Kendra Wyant" w:date="2023-05-31T13:43:00Z">
            <w:rPr>
              <w:spacing w:val="-2"/>
            </w:rPr>
          </w:rPrChange>
        </w:rPr>
        <w:t>We</w:t>
      </w:r>
      <w:r>
        <w:rPr>
          <w:spacing w:val="-7"/>
          <w:rPrChange w:id="271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719" w:author="Kendra Wyant" w:date="2023-05-31T13:43:00Z">
            <w:rPr>
              <w:spacing w:val="-2"/>
            </w:rPr>
          </w:rPrChange>
        </w:rPr>
        <w:t>assessed</w:t>
      </w:r>
      <w:r>
        <w:rPr>
          <w:spacing w:val="-8"/>
          <w:rPrChange w:id="272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721" w:author="Kendra Wyant" w:date="2023-05-31T13:43:00Z">
            <w:rPr>
              <w:spacing w:val="-2"/>
            </w:rPr>
          </w:rPrChange>
        </w:rPr>
        <w:t>inclusion</w:t>
      </w:r>
      <w:r>
        <w:rPr>
          <w:spacing w:val="-8"/>
          <w:rPrChange w:id="272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723" w:author="Kendra Wyant" w:date="2023-05-31T13:43:00Z">
            <w:rPr>
              <w:spacing w:val="-2"/>
            </w:rPr>
          </w:rPrChange>
        </w:rPr>
        <w:t>and</w:t>
      </w:r>
      <w:r>
        <w:rPr>
          <w:spacing w:val="-7"/>
          <w:rPrChange w:id="272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725" w:author="Kendra Wyant" w:date="2023-05-31T13:43:00Z">
            <w:rPr>
              <w:spacing w:val="-2"/>
            </w:rPr>
          </w:rPrChange>
        </w:rPr>
        <w:t>exclusion</w:t>
      </w:r>
      <w:r>
        <w:rPr>
          <w:spacing w:val="-7"/>
          <w:rPrChange w:id="272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727" w:author="Kendra Wyant" w:date="2023-05-31T13:43:00Z">
            <w:rPr>
              <w:spacing w:val="-2"/>
            </w:rPr>
          </w:rPrChange>
        </w:rPr>
        <w:t>criteria</w:t>
      </w:r>
      <w:r>
        <w:rPr>
          <w:spacing w:val="-7"/>
          <w:rPrChange w:id="272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729" w:author="Kendra Wyant" w:date="2023-05-31T13:43:00Z">
            <w:rPr>
              <w:spacing w:val="-2"/>
            </w:rPr>
          </w:rPrChange>
        </w:rPr>
        <w:t>using</w:t>
      </w:r>
      <w:r>
        <w:rPr>
          <w:spacing w:val="-7"/>
          <w:rPrChange w:id="273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731" w:author="Kendra Wyant" w:date="2023-05-31T13:43:00Z">
            <w:rPr>
              <w:spacing w:val="-2"/>
            </w:rPr>
          </w:rPrChange>
        </w:rPr>
        <w:t>a</w:t>
      </w:r>
      <w:r>
        <w:rPr>
          <w:spacing w:val="-8"/>
          <w:rPrChange w:id="273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733" w:author="Kendra Wyant" w:date="2023-05-31T13:43:00Z">
            <w:rPr>
              <w:spacing w:val="-2"/>
            </w:rPr>
          </w:rPrChange>
        </w:rPr>
        <w:t>brief</w:t>
      </w:r>
      <w:r>
        <w:rPr>
          <w:spacing w:val="-8"/>
          <w:rPrChange w:id="273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735" w:author="Kendra Wyant" w:date="2023-05-31T13:43:00Z">
            <w:rPr>
              <w:spacing w:val="-2"/>
            </w:rPr>
          </w:rPrChange>
        </w:rPr>
        <w:t>phone</w:t>
      </w:r>
      <w:r>
        <w:rPr>
          <w:spacing w:val="-7"/>
          <w:rPrChange w:id="273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737" w:author="Kendra Wyant" w:date="2023-05-31T13:43:00Z">
            <w:rPr>
              <w:spacing w:val="-2"/>
            </w:rPr>
          </w:rPrChange>
        </w:rPr>
        <w:t>screen</w:t>
      </w:r>
      <w:r>
        <w:rPr>
          <w:spacing w:val="-7"/>
          <w:rPrChange w:id="273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739" w:author="Kendra Wyant" w:date="2023-05-31T13:43:00Z">
            <w:rPr>
              <w:spacing w:val="-2"/>
            </w:rPr>
          </w:rPrChange>
        </w:rPr>
        <w:t>followed</w:t>
      </w:r>
      <w:r>
        <w:rPr>
          <w:spacing w:val="-7"/>
          <w:rPrChange w:id="274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741" w:author="Kendra Wyant" w:date="2023-05-31T13:43:00Z">
            <w:rPr>
              <w:spacing w:val="-2"/>
            </w:rPr>
          </w:rPrChange>
        </w:rPr>
        <w:t>by</w:t>
      </w:r>
      <w:r>
        <w:rPr>
          <w:spacing w:val="-8"/>
          <w:rPrChange w:id="274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743" w:author="Kendra Wyant" w:date="2023-05-31T13:43:00Z">
            <w:rPr>
              <w:spacing w:val="-2"/>
            </w:rPr>
          </w:rPrChange>
        </w:rPr>
        <w:t xml:space="preserve">a </w:t>
      </w:r>
      <w:r>
        <w:rPr>
          <w:spacing w:val="-4"/>
          <w:rPrChange w:id="2744" w:author="Kendra Wyant" w:date="2023-05-31T13:43:00Z">
            <w:rPr>
              <w:spacing w:val="-8"/>
            </w:rPr>
          </w:rPrChange>
        </w:rPr>
        <w:t>more</w:t>
      </w:r>
      <w:r>
        <w:rPr>
          <w:spacing w:val="-10"/>
          <w:rPrChange w:id="274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746" w:author="Kendra Wyant" w:date="2023-05-31T13:43:00Z">
            <w:rPr>
              <w:spacing w:val="-8"/>
            </w:rPr>
          </w:rPrChange>
        </w:rPr>
        <w:t>detailed</w:t>
      </w:r>
      <w:r>
        <w:rPr>
          <w:spacing w:val="-10"/>
          <w:rPrChange w:id="274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748" w:author="Kendra Wyant" w:date="2023-05-31T13:43:00Z">
            <w:rPr>
              <w:spacing w:val="-8"/>
            </w:rPr>
          </w:rPrChange>
        </w:rPr>
        <w:t>in</w:t>
      </w:r>
      <w:r>
        <w:rPr>
          <w:spacing w:val="-10"/>
          <w:rPrChange w:id="274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750" w:author="Kendra Wyant" w:date="2023-05-31T13:43:00Z">
            <w:rPr>
              <w:spacing w:val="-8"/>
            </w:rPr>
          </w:rPrChange>
        </w:rPr>
        <w:t>person</w:t>
      </w:r>
      <w:r>
        <w:rPr>
          <w:spacing w:val="-9"/>
          <w:rPrChange w:id="275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752" w:author="Kendra Wyant" w:date="2023-05-31T13:43:00Z">
            <w:rPr>
              <w:spacing w:val="-8"/>
            </w:rPr>
          </w:rPrChange>
        </w:rPr>
        <w:t>screening</w:t>
      </w:r>
      <w:r>
        <w:rPr>
          <w:spacing w:val="-9"/>
          <w:rPrChange w:id="275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754" w:author="Kendra Wyant" w:date="2023-05-31T13:43:00Z">
            <w:rPr>
              <w:spacing w:val="-8"/>
            </w:rPr>
          </w:rPrChange>
        </w:rPr>
        <w:t>visit.</w:t>
      </w:r>
      <w:r>
        <w:rPr>
          <w:spacing w:val="7"/>
          <w:rPrChange w:id="2755" w:author="Kendra Wyant" w:date="2023-05-31T13:43:00Z">
            <w:rPr>
              <w:spacing w:val="21"/>
            </w:rPr>
          </w:rPrChange>
        </w:rPr>
        <w:t xml:space="preserve"> </w:t>
      </w:r>
      <w:r>
        <w:rPr>
          <w:spacing w:val="-4"/>
          <w:rPrChange w:id="2756" w:author="Kendra Wyant" w:date="2023-05-31T13:43:00Z">
            <w:rPr>
              <w:spacing w:val="-8"/>
            </w:rPr>
          </w:rPrChange>
        </w:rPr>
        <w:t>One</w:t>
      </w:r>
      <w:r>
        <w:rPr>
          <w:spacing w:val="-10"/>
          <w:rPrChange w:id="275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758" w:author="Kendra Wyant" w:date="2023-05-31T13:43:00Z">
            <w:rPr>
              <w:spacing w:val="-8"/>
            </w:rPr>
          </w:rPrChange>
        </w:rPr>
        <w:t>hundred</w:t>
      </w:r>
      <w:r>
        <w:rPr>
          <w:spacing w:val="-10"/>
          <w:rPrChange w:id="275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760" w:author="Kendra Wyant" w:date="2023-05-31T13:43:00Z">
            <w:rPr>
              <w:spacing w:val="-8"/>
            </w:rPr>
          </w:rPrChange>
        </w:rPr>
        <w:t>ninety-two</w:t>
      </w:r>
      <w:r>
        <w:rPr>
          <w:spacing w:val="-10"/>
          <w:rPrChange w:id="276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762" w:author="Kendra Wyant" w:date="2023-05-31T13:43:00Z">
            <w:rPr>
              <w:spacing w:val="-8"/>
            </w:rPr>
          </w:rPrChange>
        </w:rPr>
        <w:t>participants</w:t>
      </w:r>
      <w:r>
        <w:rPr>
          <w:spacing w:val="-10"/>
          <w:rPrChange w:id="276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764" w:author="Kendra Wyant" w:date="2023-05-31T13:43:00Z">
            <w:rPr>
              <w:spacing w:val="-8"/>
            </w:rPr>
          </w:rPrChange>
        </w:rPr>
        <w:t>were</w:t>
      </w:r>
      <w:r>
        <w:rPr>
          <w:spacing w:val="-9"/>
          <w:rPrChange w:id="276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2766" w:author="Kendra Wyant" w:date="2023-05-31T13:43:00Z">
            <w:rPr>
              <w:spacing w:val="-8"/>
            </w:rPr>
          </w:rPrChange>
        </w:rPr>
        <w:t>eligible</w:t>
      </w:r>
      <w:r>
        <w:rPr>
          <w:spacing w:val="-4"/>
          <w:rPrChange w:id="2767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2768" w:author="Kendra Wyant" w:date="2023-05-31T13:43:00Z">
            <w:rPr>
              <w:spacing w:val="-8"/>
            </w:rPr>
          </w:rPrChange>
        </w:rPr>
        <w:t xml:space="preserve">for </w:t>
      </w:r>
      <w:r>
        <w:rPr>
          <w:rPrChange w:id="2769" w:author="Kendra Wyant" w:date="2023-05-31T13:43:00Z">
            <w:rPr>
              <w:spacing w:val="-2"/>
            </w:rPr>
          </w:rPrChange>
        </w:rPr>
        <w:t>enrollment.</w:t>
      </w:r>
      <w:r>
        <w:rPr>
          <w:spacing w:val="20"/>
          <w:rPrChange w:id="2770" w:author="Kendra Wyant" w:date="2023-05-31T13:43:00Z">
            <w:rPr>
              <w:spacing w:val="7"/>
            </w:rPr>
          </w:rPrChange>
        </w:rPr>
        <w:t xml:space="preserve"> </w:t>
      </w:r>
      <w:r>
        <w:rPr>
          <w:rPrChange w:id="2771" w:author="Kendra Wyant" w:date="2023-05-31T13:43:00Z">
            <w:rPr>
              <w:spacing w:val="-2"/>
            </w:rPr>
          </w:rPrChange>
        </w:rPr>
        <w:t>Of</w:t>
      </w:r>
      <w:r>
        <w:rPr>
          <w:rPrChange w:id="277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773" w:author="Kendra Wyant" w:date="2023-05-31T13:43:00Z">
            <w:rPr>
              <w:spacing w:val="-2"/>
            </w:rPr>
          </w:rPrChange>
        </w:rPr>
        <w:t>these</w:t>
      </w:r>
      <w:r>
        <w:rPr>
          <w:rPrChange w:id="277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775" w:author="Kendra Wyant" w:date="2023-05-31T13:43:00Z">
            <w:rPr>
              <w:spacing w:val="-2"/>
            </w:rPr>
          </w:rPrChange>
        </w:rPr>
        <w:t>participants,</w:t>
      </w:r>
      <w:r>
        <w:rPr>
          <w:rPrChange w:id="277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777" w:author="Kendra Wyant" w:date="2023-05-31T13:43:00Z">
            <w:rPr>
              <w:spacing w:val="-2"/>
            </w:rPr>
          </w:rPrChange>
        </w:rPr>
        <w:t>191</w:t>
      </w:r>
      <w:r>
        <w:rPr>
          <w:rPrChange w:id="277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779" w:author="Kendra Wyant" w:date="2023-05-31T13:43:00Z">
            <w:rPr>
              <w:spacing w:val="-2"/>
            </w:rPr>
          </w:rPrChange>
        </w:rPr>
        <w:t>consented</w:t>
      </w:r>
      <w:r>
        <w:rPr>
          <w:rPrChange w:id="278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781" w:author="Kendra Wyant" w:date="2023-05-31T13:43:00Z">
            <w:rPr>
              <w:spacing w:val="-2"/>
            </w:rPr>
          </w:rPrChange>
        </w:rPr>
        <w:t>to</w:t>
      </w:r>
      <w:r>
        <w:rPr>
          <w:rPrChange w:id="278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783" w:author="Kendra Wyant" w:date="2023-05-31T13:43:00Z">
            <w:rPr>
              <w:spacing w:val="-2"/>
            </w:rPr>
          </w:rPrChange>
        </w:rPr>
        <w:t>participate</w:t>
      </w:r>
      <w:r>
        <w:rPr>
          <w:rPrChange w:id="278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785" w:author="Kendra Wyant" w:date="2023-05-31T13:43:00Z">
            <w:rPr>
              <w:spacing w:val="-2"/>
            </w:rPr>
          </w:rPrChange>
        </w:rPr>
        <w:t>in</w:t>
      </w:r>
      <w:r>
        <w:rPr>
          <w:rPrChange w:id="278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787" w:author="Kendra Wyant" w:date="2023-05-31T13:43:00Z">
            <w:rPr>
              <w:spacing w:val="-2"/>
            </w:rPr>
          </w:rPrChange>
        </w:rPr>
        <w:t>the</w:t>
      </w:r>
      <w:r>
        <w:rPr>
          <w:rPrChange w:id="278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789" w:author="Kendra Wyant" w:date="2023-05-31T13:43:00Z">
            <w:rPr>
              <w:spacing w:val="-2"/>
            </w:rPr>
          </w:rPrChange>
        </w:rPr>
        <w:t>study</w:t>
      </w:r>
      <w:r>
        <w:rPr>
          <w:rPrChange w:id="279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2791" w:author="Kendra Wyant" w:date="2023-05-31T13:43:00Z">
            <w:rPr>
              <w:spacing w:val="-2"/>
            </w:rPr>
          </w:rPrChange>
        </w:rPr>
        <w:t>at</w:t>
      </w:r>
      <w:r>
        <w:rPr>
          <w:rPrChange w:id="279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2793" w:author="Kendra Wyant" w:date="2023-05-31T13:43:00Z">
            <w:rPr>
              <w:spacing w:val="-2"/>
            </w:rPr>
          </w:rPrChange>
        </w:rPr>
        <w:t>the</w:t>
      </w:r>
      <w:r>
        <w:rPr>
          <w:rPrChange w:id="279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795" w:author="Kendra Wyant" w:date="2023-05-31T13:43:00Z">
            <w:rPr>
              <w:spacing w:val="-2"/>
            </w:rPr>
          </w:rPrChange>
        </w:rPr>
        <w:t>screening session</w:t>
      </w:r>
      <w:r>
        <w:rPr>
          <w:spacing w:val="-4"/>
          <w:rPrChange w:id="279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2797" w:author="Kendra Wyant" w:date="2023-05-31T13:43:00Z">
            <w:rPr>
              <w:spacing w:val="-2"/>
            </w:rPr>
          </w:rPrChange>
        </w:rPr>
        <w:t>and</w:t>
      </w:r>
      <w:r>
        <w:rPr>
          <w:spacing w:val="-4"/>
          <w:rPrChange w:id="279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2799" w:author="Kendra Wyant" w:date="2023-05-31T13:43:00Z">
            <w:rPr>
              <w:spacing w:val="-2"/>
            </w:rPr>
          </w:rPrChange>
        </w:rPr>
        <w:t>169</w:t>
      </w:r>
      <w:r>
        <w:rPr>
          <w:spacing w:val="-4"/>
        </w:rPr>
        <w:t xml:space="preserve"> </w:t>
      </w:r>
      <w:r>
        <w:rPr>
          <w:spacing w:val="-4"/>
          <w:rPrChange w:id="2800" w:author="Kendra Wyant" w:date="2023-05-31T13:43:00Z">
            <w:rPr>
              <w:spacing w:val="-2"/>
            </w:rPr>
          </w:rPrChange>
        </w:rPr>
        <w:t>subsequently</w:t>
      </w:r>
      <w:r>
        <w:rPr>
          <w:spacing w:val="-4"/>
        </w:rPr>
        <w:t xml:space="preserve"> </w:t>
      </w:r>
      <w:r>
        <w:rPr>
          <w:spacing w:val="-4"/>
          <w:rPrChange w:id="2801" w:author="Kendra Wyant" w:date="2023-05-31T13:43:00Z">
            <w:rPr>
              <w:spacing w:val="-2"/>
            </w:rPr>
          </w:rPrChange>
        </w:rPr>
        <w:t>enrolled</w:t>
      </w:r>
      <w:r>
        <w:rPr>
          <w:spacing w:val="-4"/>
          <w:rPrChange w:id="2802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2803" w:author="Kendra Wyant" w:date="2023-05-31T13:43:00Z">
            <w:rPr>
              <w:spacing w:val="-2"/>
            </w:rPr>
          </w:rPrChange>
        </w:rPr>
        <w:t>in</w:t>
      </w:r>
      <w:r>
        <w:rPr>
          <w:spacing w:val="-4"/>
          <w:rPrChange w:id="2804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2805" w:author="Kendra Wyant" w:date="2023-05-31T13:43:00Z">
            <w:rPr>
              <w:spacing w:val="-2"/>
            </w:rPr>
          </w:rPrChange>
        </w:rPr>
        <w:t>the</w:t>
      </w:r>
      <w:r>
        <w:rPr>
          <w:spacing w:val="-4"/>
        </w:rPr>
        <w:t xml:space="preserve"> </w:t>
      </w:r>
      <w:r>
        <w:rPr>
          <w:spacing w:val="-4"/>
          <w:rPrChange w:id="2806" w:author="Kendra Wyant" w:date="2023-05-31T13:43:00Z">
            <w:rPr>
              <w:spacing w:val="-2"/>
            </w:rPr>
          </w:rPrChange>
        </w:rPr>
        <w:t>study</w:t>
      </w:r>
      <w:r>
        <w:rPr>
          <w:spacing w:val="-4"/>
          <w:rPrChange w:id="280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2808" w:author="Kendra Wyant" w:date="2023-05-31T13:43:00Z">
            <w:rPr>
              <w:spacing w:val="-2"/>
            </w:rPr>
          </w:rPrChange>
        </w:rPr>
        <w:t>at</w:t>
      </w:r>
      <w:r>
        <w:rPr>
          <w:spacing w:val="-4"/>
          <w:rPrChange w:id="280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2810" w:author="Kendra Wyant" w:date="2023-05-31T13:43:00Z">
            <w:rPr>
              <w:spacing w:val="-2"/>
            </w:rPr>
          </w:rPrChange>
        </w:rPr>
        <w:t>the</w:t>
      </w:r>
      <w:r>
        <w:rPr>
          <w:spacing w:val="-4"/>
        </w:rPr>
        <w:t xml:space="preserve"> </w:t>
      </w:r>
      <w:r>
        <w:rPr>
          <w:spacing w:val="-4"/>
          <w:rPrChange w:id="2811" w:author="Kendra Wyant" w:date="2023-05-31T13:43:00Z">
            <w:rPr>
              <w:spacing w:val="-2"/>
            </w:rPr>
          </w:rPrChange>
        </w:rPr>
        <w:t>enrollment</w:t>
      </w:r>
      <w:r>
        <w:rPr>
          <w:spacing w:val="-4"/>
        </w:rPr>
        <w:t xml:space="preserve"> </w:t>
      </w:r>
      <w:r>
        <w:rPr>
          <w:spacing w:val="-4"/>
          <w:rPrChange w:id="2812" w:author="Kendra Wyant" w:date="2023-05-31T13:43:00Z">
            <w:rPr>
              <w:spacing w:val="-2"/>
            </w:rPr>
          </w:rPrChange>
        </w:rPr>
        <w:t>visit</w:t>
      </w:r>
      <w:r>
        <w:rPr>
          <w:spacing w:val="-4"/>
          <w:rPrChange w:id="281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2814" w:author="Kendra Wyant" w:date="2023-05-31T13:43:00Z">
            <w:rPr>
              <w:spacing w:val="-2"/>
            </w:rPr>
          </w:rPrChange>
        </w:rPr>
        <w:t>which</w:t>
      </w:r>
      <w:r>
        <w:rPr>
          <w:spacing w:val="-4"/>
          <w:rPrChange w:id="2815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2816" w:author="Kendra Wyant" w:date="2023-05-31T13:43:00Z">
            <w:rPr>
              <w:spacing w:val="-2"/>
            </w:rPr>
          </w:rPrChange>
        </w:rPr>
        <w:t>occurred</w:t>
      </w:r>
      <w:r>
        <w:rPr>
          <w:spacing w:val="-10"/>
          <w:rPrChange w:id="2817" w:author="Kendra Wyant" w:date="2023-05-31T13:43:00Z">
            <w:rPr>
              <w:spacing w:val="-2"/>
            </w:rPr>
          </w:rPrChange>
        </w:rPr>
        <w:t xml:space="preserve"> </w:t>
      </w:r>
      <w:r>
        <w:t>approximately</w:t>
      </w:r>
      <w:r>
        <w:rPr>
          <w:spacing w:val="-10"/>
        </w:rPr>
        <w:t xml:space="preserve"> </w:t>
      </w:r>
      <w:r>
        <w:t>1</w:t>
      </w:r>
      <w:r>
        <w:rPr>
          <w:spacing w:val="-9"/>
          <w:rPrChange w:id="2818" w:author="Kendra Wyant" w:date="2023-05-31T13:43:00Z">
            <w:rPr>
              <w:spacing w:val="-10"/>
            </w:rPr>
          </w:rPrChange>
        </w:rPr>
        <w:t xml:space="preserve"> </w:t>
      </w:r>
      <w:r>
        <w:t>week</w:t>
      </w:r>
      <w:r>
        <w:rPr>
          <w:spacing w:val="-9"/>
          <w:rPrChange w:id="2819" w:author="Kendra Wyant" w:date="2023-05-31T13:43:00Z">
            <w:rPr>
              <w:spacing w:val="-10"/>
            </w:rPr>
          </w:rPrChange>
        </w:rPr>
        <w:t xml:space="preserve"> </w:t>
      </w:r>
      <w:r>
        <w:t>later.</w:t>
      </w:r>
      <w:r>
        <w:rPr>
          <w:spacing w:val="7"/>
          <w:rPrChange w:id="2820" w:author="Kendra Wyant" w:date="2023-05-31T13:43:00Z">
            <w:rPr>
              <w:spacing w:val="8"/>
            </w:rPr>
          </w:rPrChange>
        </w:rPr>
        <w:t xml:space="preserve"> </w:t>
      </w:r>
      <w:r>
        <w:t>Fifteen</w:t>
      </w:r>
      <w:r>
        <w:rPr>
          <w:spacing w:val="-10"/>
          <w:rPrChange w:id="2821" w:author="Kendra Wyant" w:date="2023-05-31T13:43:00Z">
            <w:rPr>
              <w:spacing w:val="-9"/>
            </w:rPr>
          </w:rPrChange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discontinued</w:t>
      </w:r>
      <w:r>
        <w:rPr>
          <w:spacing w:val="-10"/>
          <w:rPrChange w:id="2822" w:author="Kendra Wyant" w:date="2023-05-31T13:43:00Z">
            <w:rPr>
              <w:spacing w:val="-9"/>
            </w:rPr>
          </w:rPrChange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9"/>
          <w:rPrChange w:id="2823" w:author="Kendra Wyant" w:date="2023-05-31T13:43:00Z">
            <w:rPr>
              <w:spacing w:val="-10"/>
            </w:rPr>
          </w:rPrChange>
        </w:rPr>
        <w:t xml:space="preserve"> </w:t>
      </w:r>
      <w:r>
        <w:t>the</w:t>
      </w:r>
      <w:r>
        <w:rPr>
          <w:spacing w:val="-10"/>
          <w:rPrChange w:id="2824" w:author="Kendra Wyant" w:date="2023-05-31T13:43:00Z">
            <w:rPr>
              <w:spacing w:val="-9"/>
            </w:rPr>
          </w:rPrChange>
        </w:rPr>
        <w:t xml:space="preserve"> </w:t>
      </w:r>
      <w:r>
        <w:t>first</w:t>
      </w:r>
      <w:r>
        <w:rPr>
          <w:rPrChange w:id="282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826" w:author="Kendra Wyant" w:date="2023-05-31T13:43:00Z">
            <w:rPr/>
          </w:rPrChange>
        </w:rPr>
        <w:t>monthly</w:t>
      </w:r>
      <w:r>
        <w:rPr>
          <w:spacing w:val="-8"/>
          <w:rPrChange w:id="2827" w:author="Kendra Wyant" w:date="2023-05-31T13:43:00Z">
            <w:rPr/>
          </w:rPrChange>
        </w:rPr>
        <w:t xml:space="preserve"> </w:t>
      </w:r>
      <w:r>
        <w:rPr>
          <w:spacing w:val="-4"/>
          <w:rPrChange w:id="2828" w:author="Kendra Wyant" w:date="2023-05-31T13:43:00Z">
            <w:rPr/>
          </w:rPrChange>
        </w:rPr>
        <w:t>follow-up</w:t>
      </w:r>
      <w:r>
        <w:rPr>
          <w:spacing w:val="-7"/>
          <w:rPrChange w:id="282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830" w:author="Kendra Wyant" w:date="2023-05-31T13:43:00Z">
            <w:rPr/>
          </w:rPrChange>
        </w:rPr>
        <w:t>visit.</w:t>
      </w:r>
      <w:r>
        <w:rPr>
          <w:spacing w:val="10"/>
          <w:rPrChange w:id="2831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4"/>
          <w:rPrChange w:id="2832" w:author="Kendra Wyant" w:date="2023-05-31T13:43:00Z">
            <w:rPr/>
          </w:rPrChange>
        </w:rPr>
        <w:t>The</w:t>
      </w:r>
      <w:r>
        <w:rPr>
          <w:spacing w:val="-7"/>
          <w:rPrChange w:id="283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834" w:author="Kendra Wyant" w:date="2023-05-31T13:43:00Z">
            <w:rPr/>
          </w:rPrChange>
        </w:rPr>
        <w:t>remaining</w:t>
      </w:r>
      <w:r>
        <w:rPr>
          <w:spacing w:val="-8"/>
          <w:rPrChange w:id="283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836" w:author="Kendra Wyant" w:date="2023-05-31T13:43:00Z">
            <w:rPr/>
          </w:rPrChange>
        </w:rPr>
        <w:t>154</w:t>
      </w:r>
      <w:r>
        <w:rPr>
          <w:spacing w:val="-8"/>
          <w:rPrChange w:id="283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838" w:author="Kendra Wyant" w:date="2023-05-31T13:43:00Z">
            <w:rPr/>
          </w:rPrChange>
        </w:rPr>
        <w:t>participants</w:t>
      </w:r>
      <w:r>
        <w:rPr>
          <w:spacing w:val="-8"/>
          <w:rPrChange w:id="283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840" w:author="Kendra Wyant" w:date="2023-05-31T13:43:00Z">
            <w:rPr/>
          </w:rPrChange>
        </w:rPr>
        <w:t>provided</w:t>
      </w:r>
      <w:r>
        <w:rPr>
          <w:spacing w:val="-8"/>
          <w:rPrChange w:id="284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842" w:author="Kendra Wyant" w:date="2023-05-31T13:43:00Z">
            <w:rPr/>
          </w:rPrChange>
        </w:rPr>
        <w:t>study</w:t>
      </w:r>
      <w:r>
        <w:rPr>
          <w:spacing w:val="-7"/>
          <w:rPrChange w:id="284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844" w:author="Kendra Wyant" w:date="2023-05-31T13:43:00Z">
            <w:rPr/>
          </w:rPrChange>
        </w:rPr>
        <w:t>measures</w:t>
      </w:r>
      <w:r>
        <w:rPr>
          <w:spacing w:val="-8"/>
          <w:rPrChange w:id="284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2846" w:author="Kendra Wyant" w:date="2023-05-31T13:43:00Z">
            <w:rPr/>
          </w:rPrChange>
        </w:rPr>
        <w:t>for</w:t>
      </w:r>
      <w:r>
        <w:rPr>
          <w:spacing w:val="-7"/>
          <w:rPrChange w:id="284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848" w:author="Kendra Wyant" w:date="2023-05-31T13:43:00Z">
            <w:rPr/>
          </w:rPrChange>
        </w:rPr>
        <w:t>1</w:t>
      </w:r>
      <w:r>
        <w:rPr>
          <w:spacing w:val="-7"/>
          <w:rPrChange w:id="284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2850" w:author="Kendra Wyant" w:date="2023-05-31T13:43:00Z">
            <w:rPr/>
          </w:rPrChange>
        </w:rPr>
        <w:t>(N</w:t>
      </w:r>
      <w:del w:id="2851" w:author="Kendra Wyant" w:date="2023-05-31T13:43:00Z">
        <w:r w:rsidR="00F53A9D">
          <w:rPr>
            <w:spacing w:val="-10"/>
          </w:rPr>
          <w:delText xml:space="preserve"> </w:delText>
        </w:r>
      </w:del>
    </w:p>
    <w:p w14:paraId="230AE182" w14:textId="77777777" w:rsidR="003146FC" w:rsidRDefault="004E27B8">
      <w:pPr>
        <w:pStyle w:val="BodyText"/>
        <w:spacing w:line="355" w:lineRule="auto"/>
        <w:ind w:left="160" w:right="553"/>
        <w:pPrChange w:id="2852" w:author="Kendra Wyant" w:date="2023-05-31T13:43:00Z">
          <w:pPr>
            <w:pStyle w:val="BodyText"/>
            <w:spacing w:before="237" w:line="355" w:lineRule="auto"/>
            <w:ind w:left="132" w:right="552" w:firstLine="603"/>
          </w:pPr>
        </w:pPrChange>
      </w:pPr>
      <w:r>
        <w:rPr>
          <w:w w:val="120"/>
        </w:rPr>
        <w:t>=</w:t>
      </w:r>
      <w:r>
        <w:rPr>
          <w:spacing w:val="-11"/>
          <w:w w:val="120"/>
          <w:rPrChange w:id="2853" w:author="Kendra Wyant" w:date="2023-05-31T13:43:00Z">
            <w:rPr>
              <w:spacing w:val="-18"/>
              <w:w w:val="120"/>
            </w:rPr>
          </w:rPrChange>
        </w:rPr>
        <w:t xml:space="preserve"> </w:t>
      </w:r>
      <w:r>
        <w:t>14),</w:t>
      </w:r>
      <w:r>
        <w:rPr>
          <w:rPrChange w:id="2854" w:author="Kendra Wyant" w:date="2023-05-31T13:43:00Z">
            <w:rPr>
              <w:spacing w:val="-9"/>
            </w:rPr>
          </w:rPrChange>
        </w:rPr>
        <w:t xml:space="preserve"> </w:t>
      </w:r>
      <w:r>
        <w:t xml:space="preserve">2 (N </w:t>
      </w:r>
      <w:r>
        <w:rPr>
          <w:w w:val="120"/>
        </w:rPr>
        <w:t>=</w:t>
      </w:r>
      <w:r>
        <w:rPr>
          <w:spacing w:val="-10"/>
          <w:w w:val="120"/>
          <w:rPrChange w:id="2855" w:author="Kendra Wyant" w:date="2023-05-31T13:43:00Z">
            <w:rPr>
              <w:spacing w:val="-5"/>
              <w:w w:val="120"/>
            </w:rPr>
          </w:rPrChange>
        </w:rPr>
        <w:t xml:space="preserve"> </w:t>
      </w:r>
      <w:r>
        <w:t xml:space="preserve">7) or 3 (N </w:t>
      </w:r>
      <w:r>
        <w:rPr>
          <w:w w:val="120"/>
        </w:rPr>
        <w:t>=</w:t>
      </w:r>
      <w:r>
        <w:rPr>
          <w:spacing w:val="-10"/>
          <w:w w:val="120"/>
          <w:rPrChange w:id="2856" w:author="Kendra Wyant" w:date="2023-05-31T13:43:00Z">
            <w:rPr>
              <w:spacing w:val="-5"/>
              <w:w w:val="120"/>
            </w:rPr>
          </w:rPrChange>
        </w:rPr>
        <w:t xml:space="preserve"> </w:t>
      </w:r>
      <w:r>
        <w:t>133) months.</w:t>
      </w:r>
      <w:r>
        <w:rPr>
          <w:spacing w:val="22"/>
          <w:rPrChange w:id="2857" w:author="Kendra Wyant" w:date="2023-05-31T13:43:00Z">
            <w:rPr>
              <w:spacing w:val="28"/>
            </w:rPr>
          </w:rPrChange>
        </w:rPr>
        <w:t xml:space="preserve"> </w:t>
      </w:r>
      <w:r>
        <w:t>We provide a study participation flow chart in Figure 1.</w:t>
      </w:r>
    </w:p>
    <w:p w14:paraId="737A0C12" w14:textId="77777777" w:rsidR="003146FC" w:rsidRDefault="004E27B8">
      <w:pPr>
        <w:pStyle w:val="BodyText"/>
        <w:spacing w:before="111" w:line="355" w:lineRule="auto"/>
        <w:ind w:left="160" w:right="558" w:firstLine="576"/>
        <w:jc w:val="both"/>
        <w:pPrChange w:id="2858" w:author="Kendra Wyant" w:date="2023-05-31T13:43:00Z">
          <w:pPr>
            <w:pStyle w:val="BodyText"/>
            <w:spacing w:line="355" w:lineRule="auto"/>
            <w:ind w:left="132" w:right="549" w:firstLine="603"/>
            <w:jc w:val="both"/>
          </w:pPr>
        </w:pPrChange>
      </w:pPr>
      <w:bookmarkStart w:id="2859" w:name="Compensation."/>
      <w:bookmarkEnd w:id="2859"/>
      <w:r>
        <w:rPr>
          <w:b/>
        </w:rPr>
        <w:t>Compensation.</w:t>
      </w:r>
      <w:r>
        <w:rPr>
          <w:b/>
          <w:spacing w:val="80"/>
        </w:rPr>
        <w:t xml:space="preserve"> </w:t>
      </w:r>
      <w:r>
        <w:t>We</w:t>
      </w:r>
      <w:r>
        <w:rPr>
          <w:spacing w:val="-2"/>
          <w:rPrChange w:id="2860" w:author="Kendra Wyant" w:date="2023-05-31T13:43:00Z">
            <w:rPr/>
          </w:rPrChange>
        </w:rPr>
        <w:t xml:space="preserve"> </w:t>
      </w:r>
      <w:r>
        <w:t>paid</w:t>
      </w:r>
      <w:r>
        <w:rPr>
          <w:spacing w:val="-2"/>
          <w:rPrChange w:id="2861" w:author="Kendra Wyant" w:date="2023-05-31T13:43:00Z">
            <w:rPr/>
          </w:rPrChange>
        </w:rPr>
        <w:t xml:space="preserve"> </w:t>
      </w:r>
      <w:r>
        <w:t>participants</w:t>
      </w:r>
      <w:r>
        <w:rPr>
          <w:spacing w:val="-2"/>
          <w:rPrChange w:id="2862" w:author="Kendra Wyant" w:date="2023-05-31T13:43:00Z">
            <w:rPr>
              <w:spacing w:val="-1"/>
            </w:rPr>
          </w:rPrChange>
        </w:rPr>
        <w:t xml:space="preserve"> </w:t>
      </w:r>
      <w:r>
        <w:t>$20/hour</w:t>
      </w:r>
      <w:r>
        <w:rPr>
          <w:spacing w:val="-2"/>
          <w:rPrChange w:id="2863" w:author="Kendra Wyant" w:date="2023-05-31T13:43:00Z">
            <w:rPr>
              <w:spacing w:val="-1"/>
            </w:rPr>
          </w:rPrChange>
        </w:rPr>
        <w:t xml:space="preserve"> </w:t>
      </w:r>
      <w:r>
        <w:t>for</w:t>
      </w:r>
      <w:r>
        <w:rPr>
          <w:spacing w:val="-2"/>
          <w:rPrChange w:id="2864" w:author="Kendra Wyant" w:date="2023-05-31T13:43:00Z">
            <w:rPr/>
          </w:rPrChange>
        </w:rPr>
        <w:t xml:space="preserve"> </w:t>
      </w:r>
      <w:r>
        <w:t>all</w:t>
      </w:r>
      <w:r>
        <w:rPr>
          <w:spacing w:val="-2"/>
          <w:rPrChange w:id="2865" w:author="Kendra Wyant" w:date="2023-05-31T13:43:00Z">
            <w:rPr>
              <w:spacing w:val="-1"/>
            </w:rPr>
          </w:rPrChange>
        </w:rPr>
        <w:t xml:space="preserve"> </w:t>
      </w:r>
      <w:r>
        <w:t>time</w:t>
      </w:r>
      <w:r>
        <w:rPr>
          <w:spacing w:val="-2"/>
          <w:rPrChange w:id="2866" w:author="Kendra Wyant" w:date="2023-05-31T13:43:00Z">
            <w:rPr>
              <w:spacing w:val="-1"/>
            </w:rPr>
          </w:rPrChange>
        </w:rPr>
        <w:t xml:space="preserve"> </w:t>
      </w:r>
      <w:r>
        <w:t>spent</w:t>
      </w:r>
      <w:r>
        <w:rPr>
          <w:spacing w:val="-2"/>
          <w:rPrChange w:id="2867" w:author="Kendra Wyant" w:date="2023-05-31T13:43:00Z">
            <w:rPr>
              <w:spacing w:val="-1"/>
            </w:rPr>
          </w:rPrChange>
        </w:rPr>
        <w:t xml:space="preserve"> </w:t>
      </w:r>
      <w:r>
        <w:t>in</w:t>
      </w:r>
      <w:r>
        <w:rPr>
          <w:spacing w:val="-2"/>
          <w:rPrChange w:id="2868" w:author="Kendra Wyant" w:date="2023-05-31T13:43:00Z">
            <w:rPr/>
          </w:rPrChange>
        </w:rPr>
        <w:t xml:space="preserve"> </w:t>
      </w:r>
      <w:r>
        <w:t>the</w:t>
      </w:r>
      <w:r>
        <w:rPr>
          <w:spacing w:val="-2"/>
          <w:rPrChange w:id="2869" w:author="Kendra Wyant" w:date="2023-05-31T13:43:00Z">
            <w:rPr>
              <w:spacing w:val="-1"/>
            </w:rPr>
          </w:rPrChange>
        </w:rPr>
        <w:t xml:space="preserve"> </w:t>
      </w:r>
      <w:r>
        <w:t xml:space="preserve">laboratory </w:t>
      </w:r>
      <w:r>
        <w:rPr>
          <w:spacing w:val="-2"/>
        </w:rPr>
        <w:t>(i.e.,</w:t>
      </w:r>
      <w:r>
        <w:rPr>
          <w:spacing w:val="-13"/>
          <w:rPrChange w:id="287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during</w:t>
      </w:r>
      <w:r>
        <w:rPr>
          <w:spacing w:val="-13"/>
          <w:rPrChange w:id="287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screening,</w:t>
      </w:r>
      <w:r>
        <w:rPr>
          <w:spacing w:val="-12"/>
          <w:rPrChange w:id="287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intake,</w:t>
      </w:r>
      <w:r>
        <w:rPr>
          <w:spacing w:val="-13"/>
          <w:rPrChange w:id="287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13"/>
          <w:rPrChange w:id="287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follow-up</w:t>
      </w:r>
      <w:r>
        <w:rPr>
          <w:spacing w:val="-13"/>
          <w:rPrChange w:id="287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visits).</w:t>
      </w:r>
      <w:r>
        <w:rPr>
          <w:spacing w:val="4"/>
          <w:rPrChange w:id="2876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13"/>
          <w:rPrChange w:id="287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addition,</w:t>
      </w:r>
      <w:r>
        <w:rPr>
          <w:spacing w:val="-13"/>
          <w:rPrChange w:id="287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13"/>
          <w:rPrChange w:id="287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paid</w:t>
      </w:r>
      <w:r>
        <w:rPr>
          <w:spacing w:val="-13"/>
          <w:rPrChange w:id="288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participants</w:t>
      </w:r>
      <w:r>
        <w:rPr>
          <w:spacing w:val="-13"/>
          <w:rPrChange w:id="288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</w:t>
      </w:r>
      <w:r>
        <w:rPr>
          <w:spacing w:val="-13"/>
          <w:rPrChange w:id="288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$99 bonus</w:t>
      </w:r>
      <w:r>
        <w:rPr>
          <w:spacing w:val="-10"/>
          <w:rPrChange w:id="288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if</w:t>
      </w:r>
      <w:r>
        <w:rPr>
          <w:spacing w:val="-9"/>
          <w:rPrChange w:id="288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they</w:t>
      </w:r>
      <w:r>
        <w:rPr>
          <w:spacing w:val="-10"/>
          <w:rPrChange w:id="288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completed</w:t>
      </w:r>
      <w:r>
        <w:rPr>
          <w:spacing w:val="-9"/>
          <w:rPrChange w:id="288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9"/>
          <w:rPrChange w:id="288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study</w:t>
      </w:r>
      <w:r>
        <w:rPr>
          <w:spacing w:val="-9"/>
          <w:rPrChange w:id="288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9"/>
          <w:rPrChange w:id="288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9"/>
          <w:rPrChange w:id="289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full</w:t>
      </w:r>
      <w:r>
        <w:rPr>
          <w:spacing w:val="-9"/>
          <w:rPrChange w:id="289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3-month</w:t>
      </w:r>
      <w:r>
        <w:rPr>
          <w:spacing w:val="-10"/>
          <w:rPrChange w:id="289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duration.</w:t>
      </w:r>
      <w:r>
        <w:rPr>
          <w:spacing w:val="8"/>
          <w:rPrChange w:id="2893" w:author="Kendra Wyant" w:date="2023-05-31T13:43:00Z">
            <w:rPr>
              <w:spacing w:val="12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9"/>
          <w:rPrChange w:id="289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also</w:t>
      </w:r>
      <w:r>
        <w:rPr>
          <w:spacing w:val="-10"/>
          <w:rPrChange w:id="289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paid</w:t>
      </w:r>
      <w:r>
        <w:rPr>
          <w:spacing w:val="-9"/>
          <w:rPrChange w:id="289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participants</w:t>
      </w:r>
    </w:p>
    <w:p w14:paraId="2C2DF232" w14:textId="77777777" w:rsidR="003146FC" w:rsidRDefault="004E27B8">
      <w:pPr>
        <w:pStyle w:val="BodyText"/>
        <w:spacing w:line="355" w:lineRule="auto"/>
        <w:ind w:left="160" w:right="553"/>
        <w:pPrChange w:id="2897" w:author="Kendra Wyant" w:date="2023-05-31T13:43:00Z">
          <w:pPr>
            <w:pStyle w:val="BodyText"/>
            <w:spacing w:line="355" w:lineRule="auto"/>
            <w:ind w:left="151" w:right="512" w:firstLine="8"/>
          </w:pPr>
        </w:pPrChange>
      </w:pPr>
      <w:r>
        <w:t>$66/month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offset</w:t>
      </w:r>
      <w:r>
        <w:rPr>
          <w:spacing w:val="-8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cellular</w:t>
      </w:r>
      <w:r>
        <w:rPr>
          <w:spacing w:val="-8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a </w:t>
      </w:r>
      <w:r>
        <w:rPr>
          <w:spacing w:val="-4"/>
        </w:rPr>
        <w:t>smartphone</w:t>
      </w:r>
      <w:r>
        <w:rPr>
          <w:spacing w:val="-7"/>
          <w:rPrChange w:id="289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for</w:t>
      </w:r>
      <w:r>
        <w:rPr>
          <w:spacing w:val="-7"/>
          <w:rPrChange w:id="289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the</w:t>
      </w:r>
      <w:r>
        <w:rPr>
          <w:spacing w:val="-8"/>
          <w:rPrChange w:id="290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study</w:t>
      </w:r>
      <w:r>
        <w:rPr>
          <w:spacing w:val="-7"/>
          <w:rPrChange w:id="290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duration</w:t>
      </w:r>
      <w:r>
        <w:rPr>
          <w:spacing w:val="-7"/>
          <w:rPrChange w:id="290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if</w:t>
      </w:r>
      <w:r>
        <w:rPr>
          <w:spacing w:val="-8"/>
          <w:rPrChange w:id="290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they</w:t>
      </w:r>
      <w:r>
        <w:rPr>
          <w:spacing w:val="-8"/>
          <w:rPrChange w:id="290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did</w:t>
      </w:r>
      <w:r>
        <w:rPr>
          <w:spacing w:val="-7"/>
          <w:rPrChange w:id="290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not</w:t>
      </w:r>
      <w:r>
        <w:rPr>
          <w:spacing w:val="-8"/>
          <w:rPrChange w:id="290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own</w:t>
      </w:r>
      <w:r>
        <w:rPr>
          <w:spacing w:val="-7"/>
          <w:rPrChange w:id="290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one.</w:t>
      </w:r>
      <w:r>
        <w:rPr>
          <w:spacing w:val="10"/>
          <w:rPrChange w:id="2908" w:author="Kendra Wyant" w:date="2023-05-31T13:43:00Z">
            <w:rPr>
              <w:spacing w:val="11"/>
            </w:rPr>
          </w:rPrChange>
        </w:rPr>
        <w:t xml:space="preserve"> </w:t>
      </w:r>
      <w:r>
        <w:rPr>
          <w:spacing w:val="-4"/>
        </w:rPr>
        <w:t>Similarly,</w:t>
      </w:r>
      <w:r>
        <w:rPr>
          <w:spacing w:val="-8"/>
          <w:rPrChange w:id="290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we</w:t>
      </w:r>
      <w:r>
        <w:rPr>
          <w:spacing w:val="-7"/>
          <w:rPrChange w:id="291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provided</w:t>
      </w:r>
      <w:r>
        <w:rPr>
          <w:spacing w:val="-8"/>
          <w:rPrChange w:id="291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 xml:space="preserve">them </w:t>
      </w:r>
      <w:r>
        <w:t>with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laboratory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needed.</w:t>
      </w:r>
    </w:p>
    <w:p w14:paraId="79B1321D" w14:textId="20B887DA" w:rsidR="003146FC" w:rsidRDefault="004E27B8">
      <w:pPr>
        <w:pStyle w:val="BodyText"/>
        <w:spacing w:before="114" w:line="355" w:lineRule="auto"/>
        <w:ind w:left="160" w:right="553" w:firstLine="576"/>
        <w:rPr>
          <w:ins w:id="2912" w:author="Kendra Wyant" w:date="2023-05-31T13:43:00Z"/>
        </w:rPr>
      </w:pP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each</w:t>
      </w:r>
      <w:r>
        <w:rPr>
          <w:spacing w:val="-6"/>
          <w:rPrChange w:id="291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sensing</w:t>
      </w:r>
      <w:r>
        <w:rPr>
          <w:spacing w:val="-5"/>
        </w:rPr>
        <w:t xml:space="preserve"> </w:t>
      </w:r>
      <w:r>
        <w:rPr>
          <w:spacing w:val="-4"/>
        </w:rPr>
        <w:t>method,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paid</w:t>
      </w:r>
      <w:r>
        <w:rPr>
          <w:spacing w:val="-6"/>
          <w:rPrChange w:id="291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participants</w:t>
      </w:r>
      <w:r>
        <w:rPr>
          <w:spacing w:val="-6"/>
        </w:rPr>
        <w:t xml:space="preserve"> </w:t>
      </w:r>
      <w:r>
        <w:rPr>
          <w:spacing w:val="-4"/>
        </w:rPr>
        <w:t>bonuses</w:t>
      </w:r>
      <w:r>
        <w:rPr>
          <w:spacing w:val="-5"/>
        </w:rPr>
        <w:t xml:space="preserve"> </w:t>
      </w:r>
      <w:r>
        <w:rPr>
          <w:spacing w:val="-4"/>
        </w:rPr>
        <w:t>(ranging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$10-$25)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 xml:space="preserve">they </w:t>
      </w:r>
      <w:r>
        <w:rPr>
          <w:spacing w:val="-2"/>
          <w:rPrChange w:id="2915" w:author="Kendra Wyant" w:date="2023-05-31T13:43:00Z">
            <w:rPr/>
          </w:rPrChange>
        </w:rPr>
        <w:t>had</w:t>
      </w:r>
      <w:r>
        <w:rPr>
          <w:spacing w:val="-2"/>
          <w:rPrChange w:id="291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917" w:author="Kendra Wyant" w:date="2023-05-31T13:43:00Z">
            <w:rPr/>
          </w:rPrChange>
        </w:rPr>
        <w:t>10%</w:t>
      </w:r>
      <w:r>
        <w:rPr>
          <w:spacing w:val="-2"/>
          <w:rPrChange w:id="291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919" w:author="Kendra Wyant" w:date="2023-05-31T13:43:00Z">
            <w:rPr/>
          </w:rPrChange>
        </w:rPr>
        <w:t>or</w:t>
      </w:r>
      <w:r>
        <w:rPr>
          <w:spacing w:val="-2"/>
          <w:rPrChange w:id="292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921" w:author="Kendra Wyant" w:date="2023-05-31T13:43:00Z">
            <w:rPr/>
          </w:rPrChange>
        </w:rPr>
        <w:t>less</w:t>
      </w:r>
      <w:r>
        <w:rPr>
          <w:spacing w:val="-2"/>
          <w:rPrChange w:id="292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923" w:author="Kendra Wyant" w:date="2023-05-31T13:43:00Z">
            <w:rPr/>
          </w:rPrChange>
        </w:rPr>
        <w:t>missing</w:t>
      </w:r>
      <w:r>
        <w:rPr>
          <w:spacing w:val="-2"/>
          <w:rPrChange w:id="292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2925" w:author="Kendra Wyant" w:date="2023-05-31T13:43:00Z">
            <w:rPr/>
          </w:rPrChange>
        </w:rPr>
        <w:t>data</w:t>
      </w:r>
      <w:r>
        <w:rPr>
          <w:spacing w:val="-2"/>
          <w:rPrChange w:id="292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927" w:author="Kendra Wyant" w:date="2023-05-31T13:43:00Z">
            <w:rPr/>
          </w:rPrChange>
        </w:rPr>
        <w:t>for</w:t>
      </w:r>
      <w:r>
        <w:rPr>
          <w:spacing w:val="-2"/>
          <w:rPrChange w:id="292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2929" w:author="Kendra Wyant" w:date="2023-05-31T13:43:00Z">
            <w:rPr/>
          </w:rPrChange>
        </w:rPr>
        <w:t>that</w:t>
      </w:r>
      <w:r>
        <w:rPr>
          <w:spacing w:val="-2"/>
          <w:rPrChange w:id="293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2931" w:author="Kendra Wyant" w:date="2023-05-31T13:43:00Z">
            <w:rPr/>
          </w:rPrChange>
        </w:rPr>
        <w:t>method</w:t>
      </w:r>
      <w:r>
        <w:rPr>
          <w:spacing w:val="-2"/>
          <w:rPrChange w:id="293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933" w:author="Kendra Wyant" w:date="2023-05-31T13:43:00Z">
            <w:rPr/>
          </w:rPrChange>
        </w:rPr>
        <w:t>each</w:t>
      </w:r>
      <w:r>
        <w:rPr>
          <w:spacing w:val="-2"/>
          <w:rPrChange w:id="293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935" w:author="Kendra Wyant" w:date="2023-05-31T13:43:00Z">
            <w:rPr/>
          </w:rPrChange>
        </w:rPr>
        <w:t>month.</w:t>
      </w:r>
      <w:r>
        <w:rPr>
          <w:spacing w:val="17"/>
          <w:rPrChange w:id="2936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2"/>
          <w:rPrChange w:id="2937" w:author="Kendra Wyant" w:date="2023-05-31T13:43:00Z">
            <w:rPr/>
          </w:rPrChange>
        </w:rPr>
        <w:t>Specifically,</w:t>
      </w:r>
      <w:r>
        <w:rPr>
          <w:spacing w:val="-2"/>
          <w:rPrChange w:id="293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939" w:author="Kendra Wyant" w:date="2023-05-31T13:43:00Z">
            <w:rPr/>
          </w:rPrChange>
        </w:rPr>
        <w:t>if</w:t>
      </w:r>
      <w:r>
        <w:rPr>
          <w:spacing w:val="-2"/>
          <w:rPrChange w:id="294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2941" w:author="Kendra Wyant" w:date="2023-05-31T13:43:00Z">
            <w:rPr/>
          </w:rPrChange>
        </w:rPr>
        <w:t>participants</w:t>
      </w:r>
      <w:r>
        <w:rPr>
          <w:spacing w:val="-2"/>
          <w:rPrChange w:id="294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2943" w:author="Kendra Wyant" w:date="2023-05-31T13:43:00Z">
            <w:rPr/>
          </w:rPrChange>
        </w:rPr>
        <w:t xml:space="preserve">met </w:t>
      </w:r>
      <w:r>
        <w:rPr>
          <w:rPrChange w:id="2944" w:author="Kendra Wyant" w:date="2023-05-31T13:43:00Z">
            <w:rPr>
              <w:spacing w:val="-4"/>
            </w:rPr>
          </w:rPrChange>
        </w:rPr>
        <w:t>these</w:t>
      </w:r>
      <w:r>
        <w:rPr>
          <w:spacing w:val="-10"/>
          <w:rPrChange w:id="294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2946" w:author="Kendra Wyant" w:date="2023-05-31T13:43:00Z">
            <w:rPr>
              <w:spacing w:val="-4"/>
            </w:rPr>
          </w:rPrChange>
        </w:rPr>
        <w:t>individual</w:t>
      </w:r>
      <w:r>
        <w:rPr>
          <w:spacing w:val="-10"/>
          <w:rPrChange w:id="294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2948" w:author="Kendra Wyant" w:date="2023-05-31T13:43:00Z">
            <w:rPr>
              <w:spacing w:val="-4"/>
            </w:rPr>
          </w:rPrChange>
        </w:rPr>
        <w:t>missing</w:t>
      </w:r>
      <w:r>
        <w:rPr>
          <w:spacing w:val="-10"/>
          <w:rPrChange w:id="294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2950" w:author="Kendra Wyant" w:date="2023-05-31T13:43:00Z">
            <w:rPr>
              <w:spacing w:val="-4"/>
            </w:rPr>
          </w:rPrChange>
        </w:rPr>
        <w:t>data</w:t>
      </w:r>
      <w:r>
        <w:rPr>
          <w:spacing w:val="-10"/>
          <w:rPrChange w:id="295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2952" w:author="Kendra Wyant" w:date="2023-05-31T13:43:00Z">
            <w:rPr>
              <w:spacing w:val="-4"/>
            </w:rPr>
          </w:rPrChange>
        </w:rPr>
        <w:t>thresholds,</w:t>
      </w:r>
      <w:r>
        <w:rPr>
          <w:spacing w:val="-9"/>
          <w:rPrChange w:id="295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2954" w:author="Kendra Wyant" w:date="2023-05-31T13:43:00Z">
            <w:rPr>
              <w:spacing w:val="-4"/>
            </w:rPr>
          </w:rPrChange>
        </w:rPr>
        <w:t>we</w:t>
      </w:r>
      <w:r>
        <w:rPr>
          <w:spacing w:val="-9"/>
          <w:rPrChange w:id="295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2956" w:author="Kendra Wyant" w:date="2023-05-31T13:43:00Z">
            <w:rPr>
              <w:spacing w:val="-4"/>
            </w:rPr>
          </w:rPrChange>
        </w:rPr>
        <w:t>paid</w:t>
      </w:r>
      <w:r>
        <w:rPr>
          <w:spacing w:val="-10"/>
          <w:rPrChange w:id="295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2958" w:author="Kendra Wyant" w:date="2023-05-31T13:43:00Z">
            <w:rPr>
              <w:spacing w:val="-4"/>
            </w:rPr>
          </w:rPrChange>
        </w:rPr>
        <w:t>them</w:t>
      </w:r>
      <w:r>
        <w:rPr>
          <w:spacing w:val="-10"/>
          <w:rPrChange w:id="295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2960" w:author="Kendra Wyant" w:date="2023-05-31T13:43:00Z">
            <w:rPr>
              <w:spacing w:val="-4"/>
            </w:rPr>
          </w:rPrChange>
        </w:rPr>
        <w:t>$25/month</w:t>
      </w:r>
      <w:r>
        <w:rPr>
          <w:spacing w:val="-9"/>
          <w:rPrChange w:id="296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2962" w:author="Kendra Wyant" w:date="2023-05-31T13:43:00Z">
            <w:rPr>
              <w:spacing w:val="-4"/>
            </w:rPr>
          </w:rPrChange>
        </w:rPr>
        <w:t>for</w:t>
      </w:r>
      <w:r>
        <w:rPr>
          <w:spacing w:val="-10"/>
          <w:rPrChange w:id="296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2964" w:author="Kendra Wyant" w:date="2023-05-31T13:43:00Z">
            <w:rPr>
              <w:spacing w:val="-4"/>
            </w:rPr>
          </w:rPrChange>
        </w:rPr>
        <w:t>EMA,</w:t>
      </w:r>
      <w:r>
        <w:rPr>
          <w:spacing w:val="-9"/>
          <w:rPrChange w:id="296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2966" w:author="Kendra Wyant" w:date="2023-05-31T13:43:00Z">
            <w:rPr>
              <w:spacing w:val="-4"/>
            </w:rPr>
          </w:rPrChange>
        </w:rPr>
        <w:t>$25/month</w:t>
      </w:r>
      <w:r>
        <w:rPr>
          <w:rPrChange w:id="296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2968" w:author="Kendra Wyant" w:date="2023-05-31T13:43:00Z">
            <w:rPr>
              <w:spacing w:val="-4"/>
            </w:rPr>
          </w:rPrChange>
        </w:rPr>
        <w:t>for</w:t>
      </w:r>
      <w:r>
        <w:rPr>
          <w:spacing w:val="-6"/>
          <w:rPrChange w:id="296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970" w:author="Kendra Wyant" w:date="2023-05-31T13:43:00Z">
            <w:rPr>
              <w:spacing w:val="-2"/>
            </w:rPr>
          </w:rPrChange>
        </w:rPr>
        <w:t>audio</w:t>
      </w:r>
      <w:r>
        <w:rPr>
          <w:spacing w:val="-6"/>
          <w:rPrChange w:id="297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2972" w:author="Kendra Wyant" w:date="2023-05-31T13:43:00Z">
            <w:rPr>
              <w:spacing w:val="-2"/>
            </w:rPr>
          </w:rPrChange>
        </w:rPr>
        <w:t>check-ins,</w:t>
      </w:r>
      <w:r>
        <w:rPr>
          <w:spacing w:val="-6"/>
          <w:rPrChange w:id="297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2974" w:author="Kendra Wyant" w:date="2023-05-31T13:43:00Z">
            <w:rPr>
              <w:spacing w:val="-2"/>
            </w:rPr>
          </w:rPrChange>
        </w:rPr>
        <w:t>$15/month</w:t>
      </w:r>
      <w:r>
        <w:rPr>
          <w:spacing w:val="-6"/>
          <w:rPrChange w:id="297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2976" w:author="Kendra Wyant" w:date="2023-05-31T13:43:00Z">
            <w:rPr>
              <w:spacing w:val="-2"/>
            </w:rPr>
          </w:rPrChange>
        </w:rPr>
        <w:t>for</w:t>
      </w:r>
      <w:r>
        <w:rPr>
          <w:spacing w:val="-6"/>
          <w:rPrChange w:id="297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978" w:author="Kendra Wyant" w:date="2023-05-31T13:43:00Z">
            <w:rPr>
              <w:spacing w:val="-2"/>
            </w:rPr>
          </w:rPrChange>
        </w:rPr>
        <w:t>sleep</w:t>
      </w:r>
      <w:r>
        <w:rPr>
          <w:spacing w:val="-6"/>
          <w:rPrChange w:id="297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980" w:author="Kendra Wyant" w:date="2023-05-31T13:43:00Z">
            <w:rPr>
              <w:spacing w:val="-2"/>
            </w:rPr>
          </w:rPrChange>
        </w:rPr>
        <w:t>quality</w:t>
      </w:r>
      <w:r>
        <w:rPr>
          <w:spacing w:val="-7"/>
          <w:rPrChange w:id="298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2982" w:author="Kendra Wyant" w:date="2023-05-31T13:43:00Z">
            <w:rPr>
              <w:spacing w:val="-2"/>
            </w:rPr>
          </w:rPrChange>
        </w:rPr>
        <w:t>data,</w:t>
      </w:r>
      <w:r>
        <w:rPr>
          <w:spacing w:val="-6"/>
          <w:rPrChange w:id="298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2984" w:author="Kendra Wyant" w:date="2023-05-31T13:43:00Z">
            <w:rPr>
              <w:spacing w:val="-2"/>
            </w:rPr>
          </w:rPrChange>
        </w:rPr>
        <w:t>$15/month</w:t>
      </w:r>
      <w:r>
        <w:rPr>
          <w:spacing w:val="-6"/>
          <w:rPrChange w:id="298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2986" w:author="Kendra Wyant" w:date="2023-05-31T13:43:00Z">
            <w:rPr>
              <w:spacing w:val="-2"/>
            </w:rPr>
          </w:rPrChange>
        </w:rPr>
        <w:t>for</w:t>
      </w:r>
      <w:r>
        <w:rPr>
          <w:spacing w:val="-6"/>
          <w:rPrChange w:id="298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2988" w:author="Kendra Wyant" w:date="2023-05-31T13:43:00Z">
            <w:rPr>
              <w:spacing w:val="-2"/>
            </w:rPr>
          </w:rPrChange>
        </w:rPr>
        <w:t>cellular</w:t>
      </w:r>
      <w:del w:id="2989" w:author="Kendra Wyant" w:date="2023-05-31T13:43:00Z">
        <w:r w:rsidR="00F53A9D">
          <w:rPr>
            <w:spacing w:val="-4"/>
          </w:rPr>
          <w:delText xml:space="preserve"> </w:delText>
        </w:r>
      </w:del>
    </w:p>
    <w:p w14:paraId="1DDC8D74" w14:textId="77777777" w:rsidR="003146FC" w:rsidRDefault="003146FC">
      <w:pPr>
        <w:spacing w:line="355" w:lineRule="auto"/>
        <w:rPr>
          <w:ins w:id="2990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312B6BFD" w14:textId="77777777" w:rsidR="003146FC" w:rsidRDefault="003146FC">
      <w:pPr>
        <w:pStyle w:val="BodyText"/>
        <w:rPr>
          <w:ins w:id="2991" w:author="Kendra Wyant" w:date="2023-05-31T13:43:00Z"/>
          <w:sz w:val="9"/>
        </w:rPr>
      </w:pPr>
    </w:p>
    <w:p w14:paraId="69DAA25F" w14:textId="77777777" w:rsidR="003146FC" w:rsidRDefault="004E27B8">
      <w:pPr>
        <w:pStyle w:val="BodyText"/>
        <w:spacing w:before="118" w:line="355" w:lineRule="auto"/>
        <w:ind w:left="160" w:right="553"/>
        <w:pPrChange w:id="2992" w:author="Kendra Wyant" w:date="2023-05-31T13:43:00Z">
          <w:pPr>
            <w:pStyle w:val="BodyText"/>
            <w:spacing w:before="225" w:line="355" w:lineRule="auto"/>
            <w:ind w:left="160" w:right="544" w:firstLine="576"/>
          </w:pPr>
        </w:pPrChange>
      </w:pPr>
      <w:r>
        <w:rPr>
          <w:spacing w:val="-2"/>
        </w:rPr>
        <w:t>communications</w:t>
      </w:r>
      <w:r>
        <w:rPr>
          <w:spacing w:val="-10"/>
          <w:rPrChange w:id="299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2994" w:author="Kendra Wyant" w:date="2023-05-31T13:43:00Z">
            <w:rPr>
              <w:spacing w:val="-4"/>
            </w:rPr>
          </w:rPrChange>
        </w:rPr>
        <w:t>logs</w:t>
      </w:r>
      <w:r>
        <w:rPr>
          <w:spacing w:val="-10"/>
          <w:rPrChange w:id="299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996" w:author="Kendra Wyant" w:date="2023-05-31T13:43:00Z">
            <w:rPr>
              <w:spacing w:val="-4"/>
            </w:rPr>
          </w:rPrChange>
        </w:rPr>
        <w:t>and</w:t>
      </w:r>
      <w:r>
        <w:rPr>
          <w:spacing w:val="-10"/>
          <w:rPrChange w:id="299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2998" w:author="Kendra Wyant" w:date="2023-05-31T13:43:00Z">
            <w:rPr>
              <w:spacing w:val="-4"/>
            </w:rPr>
          </w:rPrChange>
        </w:rPr>
        <w:t>text</w:t>
      </w:r>
      <w:r>
        <w:rPr>
          <w:spacing w:val="-10"/>
          <w:rPrChange w:id="299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000" w:author="Kendra Wyant" w:date="2023-05-31T13:43:00Z">
            <w:rPr>
              <w:spacing w:val="-4"/>
            </w:rPr>
          </w:rPrChange>
        </w:rPr>
        <w:t>message</w:t>
      </w:r>
      <w:r>
        <w:rPr>
          <w:spacing w:val="-10"/>
          <w:rPrChange w:id="300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002" w:author="Kendra Wyant" w:date="2023-05-31T13:43:00Z">
            <w:rPr>
              <w:spacing w:val="-4"/>
            </w:rPr>
          </w:rPrChange>
        </w:rPr>
        <w:t>content,</w:t>
      </w:r>
      <w:r>
        <w:rPr>
          <w:spacing w:val="-10"/>
          <w:rPrChange w:id="300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004" w:author="Kendra Wyant" w:date="2023-05-31T13:43:00Z">
            <w:rPr>
              <w:spacing w:val="-4"/>
            </w:rPr>
          </w:rPrChange>
        </w:rPr>
        <w:t>and</w:t>
      </w:r>
      <w:r>
        <w:rPr>
          <w:spacing w:val="-9"/>
          <w:rPrChange w:id="300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006" w:author="Kendra Wyant" w:date="2023-05-31T13:43:00Z">
            <w:rPr>
              <w:spacing w:val="-4"/>
            </w:rPr>
          </w:rPrChange>
        </w:rPr>
        <w:t>$10/month</w:t>
      </w:r>
      <w:r>
        <w:rPr>
          <w:spacing w:val="-9"/>
          <w:rPrChange w:id="300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008" w:author="Kendra Wyant" w:date="2023-05-31T13:43:00Z">
            <w:rPr>
              <w:spacing w:val="-4"/>
            </w:rPr>
          </w:rPrChange>
        </w:rPr>
        <w:t>for</w:t>
      </w:r>
      <w:r>
        <w:rPr>
          <w:spacing w:val="-9"/>
          <w:rPrChange w:id="300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010" w:author="Kendra Wyant" w:date="2023-05-31T13:43:00Z">
            <w:rPr>
              <w:spacing w:val="-4"/>
            </w:rPr>
          </w:rPrChange>
        </w:rPr>
        <w:t>geolocation.</w:t>
      </w:r>
      <w:r>
        <w:rPr>
          <w:spacing w:val="7"/>
          <w:rPrChange w:id="3011" w:author="Kendra Wyant" w:date="2023-05-31T13:43:00Z">
            <w:rPr>
              <w:spacing w:val="18"/>
            </w:rPr>
          </w:rPrChange>
        </w:rPr>
        <w:t xml:space="preserve"> </w:t>
      </w:r>
      <w:r>
        <w:rPr>
          <w:spacing w:val="-2"/>
          <w:rPrChange w:id="3012" w:author="Kendra Wyant" w:date="2023-05-31T13:43:00Z">
            <w:rPr>
              <w:spacing w:val="-4"/>
            </w:rPr>
          </w:rPrChange>
        </w:rPr>
        <w:t xml:space="preserve">More </w:t>
      </w:r>
      <w:r>
        <w:rPr>
          <w:spacing w:val="-4"/>
        </w:rPr>
        <w:t xml:space="preserve">detail about these raw </w:t>
      </w:r>
      <w:r>
        <w:rPr>
          <w:spacing w:val="-4"/>
          <w:rPrChange w:id="3013" w:author="Kendra Wyant" w:date="2023-05-31T13:43:00Z">
            <w:rPr/>
          </w:rPrChange>
        </w:rPr>
        <w:t>data</w:t>
      </w:r>
      <w:r>
        <w:rPr>
          <w:spacing w:val="-4"/>
          <w:rPrChange w:id="301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015" w:author="Kendra Wyant" w:date="2023-05-31T13:43:00Z">
            <w:rPr/>
          </w:rPrChange>
        </w:rPr>
        <w:t>streams</w:t>
      </w:r>
      <w:r>
        <w:rPr>
          <w:spacing w:val="-4"/>
          <w:rPrChange w:id="301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017" w:author="Kendra Wyant" w:date="2023-05-31T13:43:00Z">
            <w:rPr/>
          </w:rPrChange>
        </w:rPr>
        <w:t>is</w:t>
      </w:r>
      <w:r>
        <w:rPr>
          <w:spacing w:val="-4"/>
          <w:rPrChange w:id="301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019" w:author="Kendra Wyant" w:date="2023-05-31T13:43:00Z">
            <w:rPr/>
          </w:rPrChange>
        </w:rPr>
        <w:t>provided</w:t>
      </w:r>
      <w:r>
        <w:rPr>
          <w:spacing w:val="-4"/>
          <w:rPrChange w:id="302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021" w:author="Kendra Wyant" w:date="2023-05-31T13:43:00Z">
            <w:rPr/>
          </w:rPrChange>
        </w:rPr>
        <w:t>below</w:t>
      </w:r>
      <w:r>
        <w:rPr>
          <w:spacing w:val="-4"/>
          <w:rPrChange w:id="302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023" w:author="Kendra Wyant" w:date="2023-05-31T13:43:00Z">
            <w:rPr/>
          </w:rPrChange>
        </w:rPr>
        <w:t>in</w:t>
      </w:r>
      <w:r>
        <w:rPr>
          <w:spacing w:val="-4"/>
          <w:rPrChange w:id="302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025" w:author="Kendra Wyant" w:date="2023-05-31T13:43:00Z">
            <w:rPr/>
          </w:rPrChange>
        </w:rPr>
        <w:t>the</w:t>
      </w:r>
      <w:r>
        <w:rPr>
          <w:spacing w:val="-4"/>
          <w:rPrChange w:id="302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027" w:author="Kendra Wyant" w:date="2023-05-31T13:43:00Z">
            <w:rPr/>
          </w:rPrChange>
        </w:rPr>
        <w:t>Personal</w:t>
      </w:r>
      <w:r>
        <w:rPr>
          <w:spacing w:val="-4"/>
          <w:rPrChange w:id="302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029" w:author="Kendra Wyant" w:date="2023-05-31T13:43:00Z">
            <w:rPr/>
          </w:rPrChange>
        </w:rPr>
        <w:t>Sensing</w:t>
      </w:r>
      <w:r>
        <w:rPr>
          <w:spacing w:val="-4"/>
          <w:rPrChange w:id="303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031" w:author="Kendra Wyant" w:date="2023-05-31T13:43:00Z">
            <w:rPr/>
          </w:rPrChange>
        </w:rPr>
        <w:t>section.</w:t>
      </w:r>
    </w:p>
    <w:p w14:paraId="62408C10" w14:textId="77777777" w:rsidR="00DC3B47" w:rsidRDefault="00DC3B47">
      <w:pPr>
        <w:spacing w:line="355" w:lineRule="auto"/>
        <w:rPr>
          <w:del w:id="3032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3941213" w14:textId="77777777" w:rsidR="003146FC" w:rsidRDefault="003146FC">
      <w:pPr>
        <w:pStyle w:val="BodyText"/>
        <w:spacing w:before="10"/>
        <w:rPr>
          <w:sz w:val="27"/>
          <w:rPrChange w:id="3033" w:author="Kendra Wyant" w:date="2023-05-31T13:43:00Z">
            <w:rPr>
              <w:sz w:val="8"/>
            </w:rPr>
          </w:rPrChange>
        </w:rPr>
        <w:pPrChange w:id="3034" w:author="Kendra Wyant" w:date="2023-05-31T13:43:00Z">
          <w:pPr>
            <w:pStyle w:val="BodyText"/>
            <w:spacing w:before="11"/>
          </w:pPr>
        </w:pPrChange>
      </w:pPr>
    </w:p>
    <w:p w14:paraId="6286042B" w14:textId="77777777" w:rsidR="003146FC" w:rsidRDefault="004E27B8">
      <w:pPr>
        <w:pStyle w:val="Heading1"/>
      </w:pPr>
      <w:bookmarkStart w:id="3035" w:name="Procedure"/>
      <w:bookmarkEnd w:id="3035"/>
      <w:r>
        <w:rPr>
          <w:spacing w:val="-2"/>
          <w:w w:val="110"/>
        </w:rPr>
        <w:t>Procedure</w:t>
      </w:r>
    </w:p>
    <w:p w14:paraId="4A5AD856" w14:textId="77777777" w:rsidR="003146FC" w:rsidRDefault="003146FC">
      <w:pPr>
        <w:pStyle w:val="BodyText"/>
        <w:spacing w:before="10"/>
        <w:rPr>
          <w:b/>
          <w:sz w:val="31"/>
          <w:rPrChange w:id="3036" w:author="Kendra Wyant" w:date="2023-05-31T13:43:00Z">
            <w:rPr>
              <w:b/>
              <w:sz w:val="22"/>
            </w:rPr>
          </w:rPrChange>
        </w:rPr>
        <w:pPrChange w:id="3037" w:author="Kendra Wyant" w:date="2023-05-31T13:43:00Z">
          <w:pPr>
            <w:pStyle w:val="BodyText"/>
            <w:spacing w:before="12"/>
          </w:pPr>
        </w:pPrChange>
      </w:pPr>
    </w:p>
    <w:p w14:paraId="1A2A389B" w14:textId="614A21CB" w:rsidR="003146FC" w:rsidRDefault="004E27B8">
      <w:pPr>
        <w:pStyle w:val="BodyText"/>
        <w:spacing w:before="1" w:line="355" w:lineRule="auto"/>
        <w:ind w:left="160" w:right="559" w:firstLine="576"/>
        <w:rPr>
          <w:ins w:id="3038" w:author="Kendra Wyant" w:date="2023-05-31T13:43:00Z"/>
        </w:rPr>
      </w:pPr>
      <w:r>
        <w:rPr>
          <w:spacing w:val="-2"/>
        </w:rPr>
        <w:t>Participants completed 5 study visits over the course of approximately 3 months. Participants</w:t>
      </w:r>
      <w:r>
        <w:rPr>
          <w:spacing w:val="-5"/>
        </w:rPr>
        <w:t xml:space="preserve"> </w:t>
      </w:r>
      <w:r>
        <w:rPr>
          <w:spacing w:val="-2"/>
        </w:rPr>
        <w:t>first</w:t>
      </w:r>
      <w:r>
        <w:rPr>
          <w:spacing w:val="-6"/>
        </w:rPr>
        <w:t xml:space="preserve"> </w:t>
      </w:r>
      <w:r>
        <w:rPr>
          <w:spacing w:val="-2"/>
        </w:rPr>
        <w:t>attended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screening</w:t>
      </w:r>
      <w:r>
        <w:rPr>
          <w:spacing w:val="-5"/>
        </w:rPr>
        <w:t xml:space="preserve"> </w:t>
      </w:r>
      <w:r>
        <w:rPr>
          <w:spacing w:val="-2"/>
        </w:rPr>
        <w:t>visit</w:t>
      </w:r>
      <w:r>
        <w:rPr>
          <w:spacing w:val="-6"/>
        </w:rPr>
        <w:t xml:space="preserve"> </w:t>
      </w:r>
      <w:r>
        <w:rPr>
          <w:spacing w:val="-2"/>
        </w:rPr>
        <w:t>where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determined</w:t>
      </w:r>
      <w:r>
        <w:rPr>
          <w:spacing w:val="-6"/>
        </w:rPr>
        <w:t xml:space="preserve"> </w:t>
      </w:r>
      <w:r>
        <w:rPr>
          <w:spacing w:val="-2"/>
        </w:rPr>
        <w:t>eligibility,</w:t>
      </w:r>
      <w:r>
        <w:rPr>
          <w:spacing w:val="-5"/>
        </w:rPr>
        <w:t xml:space="preserve"> </w:t>
      </w:r>
      <w:r>
        <w:rPr>
          <w:spacing w:val="-2"/>
        </w:rPr>
        <w:t>obtained informed</w:t>
      </w:r>
      <w:r>
        <w:rPr>
          <w:spacing w:val="-10"/>
        </w:rPr>
        <w:t xml:space="preserve"> </w:t>
      </w:r>
      <w:r>
        <w:rPr>
          <w:spacing w:val="-2"/>
        </w:rPr>
        <w:t>consent,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collected</w:t>
      </w:r>
      <w:r>
        <w:rPr>
          <w:spacing w:val="-9"/>
        </w:rPr>
        <w:t xml:space="preserve"> </w:t>
      </w:r>
      <w:r>
        <w:rPr>
          <w:spacing w:val="-2"/>
        </w:rPr>
        <w:t>self-report</w:t>
      </w:r>
      <w:r>
        <w:rPr>
          <w:spacing w:val="-10"/>
        </w:rPr>
        <w:t xml:space="preserve"> </w:t>
      </w:r>
      <w:r>
        <w:rPr>
          <w:spacing w:val="-2"/>
        </w:rPr>
        <w:t>measures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individual</w:t>
      </w:r>
      <w:r>
        <w:rPr>
          <w:spacing w:val="-10"/>
        </w:rPr>
        <w:t xml:space="preserve"> </w:t>
      </w:r>
      <w:r>
        <w:rPr>
          <w:spacing w:val="-2"/>
        </w:rPr>
        <w:t>differences</w:t>
      </w:r>
      <w:r>
        <w:rPr>
          <w:spacing w:val="-9"/>
        </w:rPr>
        <w:t xml:space="preserve"> </w:t>
      </w:r>
      <w:r>
        <w:rPr>
          <w:spacing w:val="-2"/>
        </w:rPr>
        <w:t xml:space="preserve">(e.g., </w:t>
      </w:r>
      <w:r>
        <w:rPr>
          <w:spacing w:val="-4"/>
          <w:rPrChange w:id="3039" w:author="Kendra Wyant" w:date="2023-05-31T13:43:00Z">
            <w:rPr>
              <w:spacing w:val="-2"/>
            </w:rPr>
          </w:rPrChange>
        </w:rPr>
        <w:t>demographics,</w:t>
      </w:r>
      <w:r>
        <w:rPr>
          <w:spacing w:val="-4"/>
          <w:rPrChange w:id="304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3041" w:author="Kendra Wyant" w:date="2023-05-31T13:43:00Z">
            <w:rPr>
              <w:spacing w:val="-2"/>
            </w:rPr>
          </w:rPrChange>
        </w:rPr>
        <w:t>alcohol</w:t>
      </w:r>
      <w:r>
        <w:rPr>
          <w:spacing w:val="-4"/>
          <w:rPrChange w:id="304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3043" w:author="Kendra Wyant" w:date="2023-05-31T13:43:00Z">
            <w:rPr>
              <w:spacing w:val="-2"/>
            </w:rPr>
          </w:rPrChange>
        </w:rPr>
        <w:t>use</w:t>
      </w:r>
      <w:r>
        <w:rPr>
          <w:spacing w:val="-4"/>
          <w:rPrChange w:id="304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3045" w:author="Kendra Wyant" w:date="2023-05-31T13:43:00Z">
            <w:rPr>
              <w:spacing w:val="-2"/>
            </w:rPr>
          </w:rPrChange>
        </w:rPr>
        <w:t>history).</w:t>
      </w:r>
      <w:r>
        <w:rPr>
          <w:spacing w:val="23"/>
          <w:rPrChange w:id="3046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4"/>
          <w:rPrChange w:id="3047" w:author="Kendra Wyant" w:date="2023-05-31T13:43:00Z">
            <w:rPr>
              <w:spacing w:val="-2"/>
            </w:rPr>
          </w:rPrChange>
        </w:rPr>
        <w:t>We</w:t>
      </w:r>
      <w:r>
        <w:rPr>
          <w:spacing w:val="-4"/>
          <w:rPrChange w:id="304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049" w:author="Kendra Wyant" w:date="2023-05-31T13:43:00Z">
            <w:rPr>
              <w:spacing w:val="-2"/>
            </w:rPr>
          </w:rPrChange>
        </w:rPr>
        <w:t>scheduled</w:t>
      </w:r>
      <w:r>
        <w:rPr>
          <w:spacing w:val="-4"/>
          <w:rPrChange w:id="305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3051" w:author="Kendra Wyant" w:date="2023-05-31T13:43:00Z">
            <w:rPr>
              <w:spacing w:val="-2"/>
            </w:rPr>
          </w:rPrChange>
        </w:rPr>
        <w:t>eligible</w:t>
      </w:r>
      <w:r>
        <w:rPr>
          <w:spacing w:val="-4"/>
          <w:rPrChange w:id="305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053" w:author="Kendra Wyant" w:date="2023-05-31T13:43:00Z">
            <w:rPr>
              <w:spacing w:val="-2"/>
            </w:rPr>
          </w:rPrChange>
        </w:rPr>
        <w:t>and</w:t>
      </w:r>
      <w:r>
        <w:rPr>
          <w:spacing w:val="-4"/>
          <w:rPrChange w:id="305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3055" w:author="Kendra Wyant" w:date="2023-05-31T13:43:00Z">
            <w:rPr>
              <w:spacing w:val="-2"/>
            </w:rPr>
          </w:rPrChange>
        </w:rPr>
        <w:t>consented</w:t>
      </w:r>
      <w:r>
        <w:rPr>
          <w:spacing w:val="-4"/>
          <w:rPrChange w:id="305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057" w:author="Kendra Wyant" w:date="2023-05-31T13:43:00Z">
            <w:rPr>
              <w:spacing w:val="-2"/>
            </w:rPr>
          </w:rPrChange>
        </w:rPr>
        <w:t>participants</w:t>
      </w:r>
      <w:r>
        <w:rPr>
          <w:spacing w:val="-4"/>
          <w:rPrChange w:id="305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3059" w:author="Kendra Wyant" w:date="2023-05-31T13:43:00Z">
            <w:rPr>
              <w:spacing w:val="-2"/>
            </w:rPr>
          </w:rPrChange>
        </w:rPr>
        <w:t>to enroll in the study approximately 1 week later.</w:t>
      </w:r>
      <w:r>
        <w:rPr>
          <w:spacing w:val="17"/>
          <w:rPrChange w:id="3060" w:author="Kendra Wyant" w:date="2023-05-31T13:43:00Z">
            <w:rPr>
              <w:spacing w:val="18"/>
            </w:rPr>
          </w:rPrChange>
        </w:rPr>
        <w:t xml:space="preserve"> </w:t>
      </w:r>
      <w:r>
        <w:rPr>
          <w:spacing w:val="-4"/>
          <w:rPrChange w:id="3061" w:author="Kendra Wyant" w:date="2023-05-31T13:43:00Z">
            <w:rPr>
              <w:spacing w:val="-2"/>
            </w:rPr>
          </w:rPrChange>
        </w:rPr>
        <w:t xml:space="preserve">During this enrollment visit, we collected </w:t>
      </w:r>
      <w:r>
        <w:rPr>
          <w:spacing w:val="-2"/>
          <w:rPrChange w:id="3062" w:author="Kendra Wyant" w:date="2023-05-31T13:43:00Z">
            <w:rPr>
              <w:spacing w:val="-6"/>
            </w:rPr>
          </w:rPrChange>
        </w:rPr>
        <w:t>additional</w:t>
      </w:r>
      <w:r>
        <w:rPr>
          <w:spacing w:val="-9"/>
          <w:rPrChange w:id="306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064" w:author="Kendra Wyant" w:date="2023-05-31T13:43:00Z">
            <w:rPr>
              <w:spacing w:val="-6"/>
            </w:rPr>
          </w:rPrChange>
        </w:rPr>
        <w:t>self-report</w:t>
      </w:r>
      <w:r>
        <w:rPr>
          <w:spacing w:val="-8"/>
          <w:rPrChange w:id="306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066" w:author="Kendra Wyant" w:date="2023-05-31T13:43:00Z">
            <w:rPr>
              <w:spacing w:val="-6"/>
            </w:rPr>
          </w:rPrChange>
        </w:rPr>
        <w:t>and</w:t>
      </w:r>
      <w:r>
        <w:rPr>
          <w:spacing w:val="-9"/>
          <w:rPrChange w:id="306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068" w:author="Kendra Wyant" w:date="2023-05-31T13:43:00Z">
            <w:rPr>
              <w:spacing w:val="-6"/>
            </w:rPr>
          </w:rPrChange>
        </w:rPr>
        <w:t>interview</w:t>
      </w:r>
      <w:r>
        <w:rPr>
          <w:spacing w:val="-9"/>
          <w:rPrChange w:id="306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070" w:author="Kendra Wyant" w:date="2023-05-31T13:43:00Z">
            <w:rPr>
              <w:spacing w:val="-6"/>
            </w:rPr>
          </w:rPrChange>
        </w:rPr>
        <w:t>measures.</w:t>
      </w:r>
      <w:r>
        <w:rPr>
          <w:spacing w:val="9"/>
          <w:rPrChange w:id="3071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2"/>
          <w:rPrChange w:id="3072" w:author="Kendra Wyant" w:date="2023-05-31T13:43:00Z">
            <w:rPr>
              <w:spacing w:val="-6"/>
            </w:rPr>
          </w:rPrChange>
        </w:rPr>
        <w:t>Participants</w:t>
      </w:r>
      <w:r>
        <w:rPr>
          <w:spacing w:val="-9"/>
          <w:rPrChange w:id="307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074" w:author="Kendra Wyant" w:date="2023-05-31T13:43:00Z">
            <w:rPr>
              <w:spacing w:val="-6"/>
            </w:rPr>
          </w:rPrChange>
        </w:rPr>
        <w:t>completed</w:t>
      </w:r>
      <w:r>
        <w:rPr>
          <w:spacing w:val="-8"/>
          <w:rPrChange w:id="307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076" w:author="Kendra Wyant" w:date="2023-05-31T13:43:00Z">
            <w:rPr>
              <w:spacing w:val="-6"/>
            </w:rPr>
          </w:rPrChange>
        </w:rPr>
        <w:t>3</w:t>
      </w:r>
      <w:r>
        <w:rPr>
          <w:spacing w:val="-8"/>
          <w:rPrChange w:id="307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078" w:author="Kendra Wyant" w:date="2023-05-31T13:43:00Z">
            <w:rPr>
              <w:spacing w:val="-6"/>
            </w:rPr>
          </w:rPrChange>
        </w:rPr>
        <w:t>additional</w:t>
      </w:r>
      <w:del w:id="3079" w:author="Kendra Wyant" w:date="2023-05-31T13:43:00Z">
        <w:r w:rsidR="00F53A9D">
          <w:rPr>
            <w:spacing w:val="-6"/>
          </w:rPr>
          <w:delText xml:space="preserve"> </w:delText>
        </w:r>
      </w:del>
    </w:p>
    <w:p w14:paraId="73FF5CBB" w14:textId="77777777" w:rsidR="00DC3B47" w:rsidRDefault="004E27B8">
      <w:pPr>
        <w:pStyle w:val="BodyText"/>
        <w:spacing w:line="355" w:lineRule="auto"/>
        <w:ind w:left="148" w:right="512" w:firstLine="587"/>
        <w:rPr>
          <w:del w:id="3080" w:author="Kendra Wyant" w:date="2023-05-31T13:43:00Z"/>
        </w:rPr>
      </w:pPr>
      <w:r>
        <w:rPr>
          <w:spacing w:val="-2"/>
          <w:rPrChange w:id="3081" w:author="Kendra Wyant" w:date="2023-05-31T13:43:00Z">
            <w:rPr>
              <w:spacing w:val="-6"/>
            </w:rPr>
          </w:rPrChange>
        </w:rPr>
        <w:t>follow-up</w:t>
      </w:r>
      <w:r>
        <w:rPr>
          <w:spacing w:val="-9"/>
          <w:rPrChange w:id="308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visits</w:t>
      </w:r>
      <w:r>
        <w:rPr>
          <w:spacing w:val="-9"/>
          <w:rPrChange w:id="308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that</w:t>
      </w:r>
      <w:r>
        <w:rPr>
          <w:spacing w:val="-9"/>
          <w:rPrChange w:id="308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occurred</w:t>
      </w:r>
      <w:r>
        <w:rPr>
          <w:spacing w:val="-9"/>
          <w:rPrChange w:id="308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about</w:t>
      </w:r>
      <w:r>
        <w:rPr>
          <w:spacing w:val="-9"/>
          <w:rPrChange w:id="308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every</w:t>
      </w:r>
      <w:r>
        <w:rPr>
          <w:spacing w:val="-9"/>
          <w:rPrChange w:id="308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30</w:t>
      </w:r>
      <w:r>
        <w:rPr>
          <w:spacing w:val="-9"/>
          <w:rPrChange w:id="308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days.</w:t>
      </w:r>
      <w:r>
        <w:rPr>
          <w:spacing w:val="8"/>
          <w:rPrChange w:id="3089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9"/>
          <w:rPrChange w:id="309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collected</w:t>
      </w:r>
      <w:r>
        <w:rPr>
          <w:spacing w:val="-9"/>
          <w:rPrChange w:id="309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self-report</w:t>
      </w:r>
      <w:r>
        <w:rPr>
          <w:spacing w:val="-9"/>
          <w:rPrChange w:id="3092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9"/>
          <w:rPrChange w:id="309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interview measures</w:t>
      </w:r>
      <w:r>
        <w:rPr>
          <w:spacing w:val="-10"/>
          <w:rPrChange w:id="309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3095" w:author="Kendra Wyant" w:date="2023-05-31T13:43:00Z">
            <w:rPr>
              <w:spacing w:val="-4"/>
            </w:rPr>
          </w:rPrChange>
        </w:rPr>
        <w:t>and</w:t>
      </w:r>
      <w:r>
        <w:rPr>
          <w:spacing w:val="-9"/>
          <w:rPrChange w:id="309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097" w:author="Kendra Wyant" w:date="2023-05-31T13:43:00Z">
            <w:rPr>
              <w:spacing w:val="-4"/>
            </w:rPr>
          </w:rPrChange>
        </w:rPr>
        <w:t>downloaded</w:t>
      </w:r>
      <w:r>
        <w:rPr>
          <w:spacing w:val="-9"/>
          <w:rPrChange w:id="309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099" w:author="Kendra Wyant" w:date="2023-05-31T13:43:00Z">
            <w:rPr>
              <w:spacing w:val="-4"/>
            </w:rPr>
          </w:rPrChange>
        </w:rPr>
        <w:t>cellular</w:t>
      </w:r>
      <w:r>
        <w:rPr>
          <w:spacing w:val="-9"/>
          <w:rPrChange w:id="310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101" w:author="Kendra Wyant" w:date="2023-05-31T13:43:00Z">
            <w:rPr>
              <w:spacing w:val="-4"/>
            </w:rPr>
          </w:rPrChange>
        </w:rPr>
        <w:t>communications</w:t>
      </w:r>
      <w:r>
        <w:rPr>
          <w:spacing w:val="-10"/>
          <w:rPrChange w:id="310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103" w:author="Kendra Wyant" w:date="2023-05-31T13:43:00Z">
            <w:rPr>
              <w:spacing w:val="-4"/>
            </w:rPr>
          </w:rPrChange>
        </w:rPr>
        <w:t>logs</w:t>
      </w:r>
      <w:r>
        <w:rPr>
          <w:spacing w:val="-10"/>
          <w:rPrChange w:id="310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105" w:author="Kendra Wyant" w:date="2023-05-31T13:43:00Z">
            <w:rPr>
              <w:spacing w:val="-4"/>
            </w:rPr>
          </w:rPrChange>
        </w:rPr>
        <w:t>(text</w:t>
      </w:r>
      <w:r>
        <w:rPr>
          <w:spacing w:val="-9"/>
          <w:rPrChange w:id="310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107" w:author="Kendra Wyant" w:date="2023-05-31T13:43:00Z">
            <w:rPr>
              <w:spacing w:val="-4"/>
            </w:rPr>
          </w:rPrChange>
        </w:rPr>
        <w:t>message</w:t>
      </w:r>
      <w:r>
        <w:rPr>
          <w:spacing w:val="-10"/>
          <w:rPrChange w:id="310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109" w:author="Kendra Wyant" w:date="2023-05-31T13:43:00Z">
            <w:rPr>
              <w:spacing w:val="-4"/>
            </w:rPr>
          </w:rPrChange>
        </w:rPr>
        <w:t>and</w:t>
      </w:r>
      <w:r>
        <w:rPr>
          <w:spacing w:val="-10"/>
          <w:rPrChange w:id="311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111" w:author="Kendra Wyant" w:date="2023-05-31T13:43:00Z">
            <w:rPr>
              <w:spacing w:val="-4"/>
            </w:rPr>
          </w:rPrChange>
        </w:rPr>
        <w:t>phone</w:t>
      </w:r>
      <w:r>
        <w:rPr>
          <w:spacing w:val="-9"/>
          <w:rPrChange w:id="311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113" w:author="Kendra Wyant" w:date="2023-05-31T13:43:00Z">
            <w:rPr>
              <w:spacing w:val="-4"/>
            </w:rPr>
          </w:rPrChange>
        </w:rPr>
        <w:t>call)</w:t>
      </w:r>
      <w:r>
        <w:rPr>
          <w:spacing w:val="-9"/>
          <w:rPrChange w:id="311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115" w:author="Kendra Wyant" w:date="2023-05-31T13:43:00Z">
            <w:rPr>
              <w:spacing w:val="-4"/>
            </w:rPr>
          </w:rPrChange>
        </w:rPr>
        <w:t>at these visits.</w:t>
      </w:r>
      <w:r>
        <w:rPr>
          <w:spacing w:val="21"/>
          <w:rPrChange w:id="311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117" w:author="Kendra Wyant" w:date="2023-05-31T13:43:00Z">
            <w:rPr>
              <w:spacing w:val="-6"/>
            </w:rPr>
          </w:rPrChange>
        </w:rPr>
        <w:t>Finally,</w:t>
      </w:r>
      <w:r>
        <w:rPr>
          <w:spacing w:val="-2"/>
          <w:rPrChange w:id="311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119" w:author="Kendra Wyant" w:date="2023-05-31T13:43:00Z">
            <w:rPr>
              <w:spacing w:val="-6"/>
            </w:rPr>
          </w:rPrChange>
        </w:rPr>
        <w:t>we</w:t>
      </w:r>
      <w:r>
        <w:rPr>
          <w:spacing w:val="-2"/>
          <w:rPrChange w:id="312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121" w:author="Kendra Wyant" w:date="2023-05-31T13:43:00Z">
            <w:rPr>
              <w:spacing w:val="-6"/>
            </w:rPr>
          </w:rPrChange>
        </w:rPr>
        <w:t>collected</w:t>
      </w:r>
      <w:r>
        <w:rPr>
          <w:spacing w:val="-2"/>
          <w:rPrChange w:id="312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123" w:author="Kendra Wyant" w:date="2023-05-31T13:43:00Z">
            <w:rPr>
              <w:spacing w:val="-6"/>
            </w:rPr>
          </w:rPrChange>
        </w:rPr>
        <w:t>various</w:t>
      </w:r>
      <w:r>
        <w:rPr>
          <w:spacing w:val="-2"/>
          <w:rPrChange w:id="312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125" w:author="Kendra Wyant" w:date="2023-05-31T13:43:00Z">
            <w:rPr>
              <w:spacing w:val="-6"/>
            </w:rPr>
          </w:rPrChange>
        </w:rPr>
        <w:t>raw</w:t>
      </w:r>
      <w:r>
        <w:rPr>
          <w:spacing w:val="-2"/>
          <w:rPrChange w:id="312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127" w:author="Kendra Wyant" w:date="2023-05-31T13:43:00Z">
            <w:rPr>
              <w:spacing w:val="-6"/>
            </w:rPr>
          </w:rPrChange>
        </w:rPr>
        <w:t>data</w:t>
      </w:r>
      <w:r>
        <w:rPr>
          <w:spacing w:val="-2"/>
          <w:rPrChange w:id="312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129" w:author="Kendra Wyant" w:date="2023-05-31T13:43:00Z">
            <w:rPr>
              <w:spacing w:val="-6"/>
            </w:rPr>
          </w:rPrChange>
        </w:rPr>
        <w:t>streams</w:t>
      </w:r>
      <w:r>
        <w:rPr>
          <w:spacing w:val="-2"/>
          <w:rPrChange w:id="313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131" w:author="Kendra Wyant" w:date="2023-05-31T13:43:00Z">
            <w:rPr>
              <w:spacing w:val="-6"/>
            </w:rPr>
          </w:rPrChange>
        </w:rPr>
        <w:t>(e.g.,</w:t>
      </w:r>
      <w:r>
        <w:rPr>
          <w:spacing w:val="-2"/>
          <w:rPrChange w:id="313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133" w:author="Kendra Wyant" w:date="2023-05-31T13:43:00Z">
            <w:rPr>
              <w:spacing w:val="-6"/>
            </w:rPr>
          </w:rPrChange>
        </w:rPr>
        <w:t>geolocation, cellular</w:t>
      </w:r>
      <w:r>
        <w:rPr>
          <w:spacing w:val="-2"/>
          <w:rPrChange w:id="313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135" w:author="Kendra Wyant" w:date="2023-05-31T13:43:00Z">
            <w:rPr>
              <w:spacing w:val="-6"/>
            </w:rPr>
          </w:rPrChange>
        </w:rPr>
        <w:t>communication</w:t>
      </w:r>
      <w:r>
        <w:rPr>
          <w:spacing w:val="-4"/>
          <w:rPrChange w:id="313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137" w:author="Kendra Wyant" w:date="2023-05-31T13:43:00Z">
            <w:rPr>
              <w:spacing w:val="-6"/>
            </w:rPr>
          </w:rPrChange>
        </w:rPr>
        <w:t xml:space="preserve">logs, </w:t>
      </w:r>
      <w:r>
        <w:rPr>
          <w:spacing w:val="-4"/>
        </w:rPr>
        <w:t>EMA)</w:t>
      </w:r>
      <w:r>
        <w:rPr>
          <w:spacing w:val="-4"/>
          <w:rPrChange w:id="313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using</w:t>
      </w:r>
      <w:r>
        <w:rPr>
          <w:spacing w:val="-4"/>
          <w:rPrChange w:id="313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personal</w:t>
      </w:r>
      <w:r>
        <w:rPr>
          <w:spacing w:val="-4"/>
          <w:rPrChange w:id="314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sensing</w:t>
      </w:r>
      <w:r>
        <w:rPr>
          <w:spacing w:val="-4"/>
          <w:rPrChange w:id="314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to</w:t>
      </w:r>
      <w:r>
        <w:rPr>
          <w:spacing w:val="-4"/>
          <w:rPrChange w:id="314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monitor</w:t>
      </w:r>
      <w:r>
        <w:rPr>
          <w:spacing w:val="-4"/>
          <w:rPrChange w:id="314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participants</w:t>
      </w:r>
      <w:r>
        <w:rPr>
          <w:spacing w:val="-4"/>
          <w:rPrChange w:id="314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throughout</w:t>
      </w:r>
      <w:r>
        <w:rPr>
          <w:spacing w:val="-4"/>
          <w:rPrChange w:id="314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the</w:t>
      </w:r>
      <w:r>
        <w:rPr>
          <w:spacing w:val="-4"/>
          <w:rPrChange w:id="3146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3147" w:author="Kendra Wyant" w:date="2023-05-31T13:43:00Z">
            <w:rPr>
              <w:spacing w:val="-4"/>
            </w:rPr>
          </w:rPrChange>
        </w:rPr>
        <w:t>3-month</w:t>
      </w:r>
      <w:r>
        <w:rPr>
          <w:spacing w:val="-10"/>
          <w:rPrChange w:id="3148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3149" w:author="Kendra Wyant" w:date="2023-05-31T13:43:00Z">
            <w:rPr>
              <w:spacing w:val="-4"/>
            </w:rPr>
          </w:rPrChange>
        </w:rPr>
        <w:t>study</w:t>
      </w:r>
      <w:r>
        <w:rPr>
          <w:spacing w:val="-10"/>
          <w:rPrChange w:id="3150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3151" w:author="Kendra Wyant" w:date="2023-05-31T13:43:00Z">
            <w:rPr>
              <w:spacing w:val="-4"/>
            </w:rPr>
          </w:rPrChange>
        </w:rPr>
        <w:t>period.</w:t>
      </w:r>
      <w:r>
        <w:rPr>
          <w:spacing w:val="8"/>
          <w:rPrChange w:id="3152" w:author="Kendra Wyant" w:date="2023-05-31T13:43:00Z">
            <w:rPr>
              <w:spacing w:val="-4"/>
            </w:rPr>
          </w:rPrChange>
        </w:rPr>
        <w:t xml:space="preserve"> </w:t>
      </w:r>
      <w:r>
        <w:t>We</w:t>
      </w:r>
      <w:r>
        <w:rPr>
          <w:spacing w:val="-9"/>
          <w:rPrChange w:id="3153" w:author="Kendra Wyant" w:date="2023-05-31T13:43:00Z">
            <w:rPr>
              <w:spacing w:val="-10"/>
            </w:rPr>
          </w:rPrChange>
        </w:rPr>
        <w:t xml:space="preserve"> </w:t>
      </w:r>
      <w:r>
        <w:t>informed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</w:t>
      </w:r>
      <w:r>
        <w:rPr>
          <w:spacing w:val="-10"/>
          <w:rPrChange w:id="3154" w:author="Kendra Wyant" w:date="2023-05-31T13:43:00Z">
            <w:rPr>
              <w:spacing w:val="-9"/>
            </w:rPr>
          </w:rPrChange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collecting</w:t>
      </w:r>
      <w:r>
        <w:rPr>
          <w:spacing w:val="-9"/>
          <w:rPrChange w:id="3155" w:author="Kendra Wyant" w:date="2023-05-31T13:43:00Z">
            <w:rPr>
              <w:spacing w:val="-10"/>
            </w:rPr>
          </w:rPrChange>
        </w:rPr>
        <w:t xml:space="preserve"> </w:t>
      </w:r>
      <w:r>
        <w:t>these</w:t>
      </w:r>
      <w:r>
        <w:rPr>
          <w:spacing w:val="-10"/>
          <w:rPrChange w:id="3156" w:author="Kendra Wyant" w:date="2023-05-31T13:43:00Z">
            <w:rPr>
              <w:spacing w:val="-9"/>
            </w:rPr>
          </w:rPrChange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rPrChange w:id="3157" w:author="Kendra Wyant" w:date="2023-05-31T13:43:00Z">
            <w:rPr>
              <w:spacing w:val="-10"/>
            </w:rPr>
          </w:rPrChange>
        </w:rPr>
        <w:t xml:space="preserve"> </w:t>
      </w:r>
      <w:r>
        <w:t>develop</w:t>
      </w:r>
      <w:r>
        <w:rPr>
          <w:spacing w:val="-10"/>
          <w:rPrChange w:id="3158" w:author="Kendra Wyant" w:date="2023-05-31T13:43:00Z">
            <w:rPr>
              <w:spacing w:val="-9"/>
            </w:rPr>
          </w:rPrChange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algorithm</w:t>
      </w:r>
      <w:r>
        <w:rPr>
          <w:spacing w:val="-9"/>
          <w:rPrChange w:id="3159" w:author="Kendra Wyant" w:date="2023-05-31T13:43:00Z">
            <w:rPr>
              <w:spacing w:val="-10"/>
            </w:rPr>
          </w:rPrChange>
        </w:rPr>
        <w:t xml:space="preserve"> </w:t>
      </w:r>
      <w:r>
        <w:t>that</w:t>
      </w:r>
      <w:r>
        <w:rPr>
          <w:spacing w:val="-10"/>
          <w:rPrChange w:id="3160" w:author="Kendra Wyant" w:date="2023-05-31T13:43:00Z">
            <w:rPr/>
          </w:rPrChange>
        </w:rPr>
        <w:t xml:space="preserve"> </w:t>
      </w:r>
      <w:r>
        <w:t>could</w:t>
      </w:r>
      <w:r>
        <w:rPr>
          <w:spacing w:val="-9"/>
          <w:rPrChange w:id="3161" w:author="Kendra Wyant" w:date="2023-05-31T13:43:00Z">
            <w:rPr>
              <w:spacing w:val="-8"/>
            </w:rPr>
          </w:rPrChange>
        </w:rPr>
        <w:t xml:space="preserve"> </w:t>
      </w:r>
      <w:r>
        <w:t>be</w:t>
      </w:r>
      <w:r>
        <w:rPr>
          <w:spacing w:val="-10"/>
          <w:rPrChange w:id="3162" w:author="Kendra Wyant" w:date="2023-05-31T13:43:00Z">
            <w:rPr>
              <w:spacing w:val="-8"/>
            </w:rPr>
          </w:rPrChange>
        </w:rPr>
        <w:t xml:space="preserve"> </w:t>
      </w:r>
      <w:r>
        <w:t>used</w:t>
      </w:r>
      <w:r>
        <w:rPr>
          <w:spacing w:val="-10"/>
          <w:rPrChange w:id="3163" w:author="Kendra Wyant" w:date="2023-05-31T13:43:00Z">
            <w:rPr>
              <w:spacing w:val="-9"/>
            </w:rPr>
          </w:rPrChange>
        </w:rPr>
        <w:t xml:space="preserve"> </w:t>
      </w:r>
      <w:r>
        <w:t>in</w:t>
      </w:r>
      <w:r>
        <w:rPr>
          <w:spacing w:val="-9"/>
          <w:rPrChange w:id="3164" w:author="Kendra Wyant" w:date="2023-05-31T13:43:00Z">
            <w:rPr>
              <w:spacing w:val="-8"/>
            </w:rPr>
          </w:rPrChange>
        </w:rPr>
        <w:t xml:space="preserve"> </w:t>
      </w:r>
      <w:r>
        <w:t>the</w:t>
      </w:r>
      <w:r>
        <w:rPr>
          <w:spacing w:val="-10"/>
          <w:rPrChange w:id="3165" w:author="Kendra Wyant" w:date="2023-05-31T13:43:00Z">
            <w:rPr>
              <w:spacing w:val="-9"/>
            </w:rPr>
          </w:rPrChange>
        </w:rPr>
        <w:t xml:space="preserve"> </w:t>
      </w:r>
      <w:r>
        <w:t>future</w:t>
      </w:r>
      <w:r>
        <w:rPr>
          <w:spacing w:val="-9"/>
          <w:rPrChange w:id="3166" w:author="Kendra Wyant" w:date="2023-05-31T13:43:00Z">
            <w:rPr>
              <w:spacing w:val="-8"/>
            </w:rPr>
          </w:rPrChange>
        </w:rPr>
        <w:t xml:space="preserve"> </w:t>
      </w:r>
      <w:r>
        <w:t>to</w:t>
      </w:r>
      <w:r>
        <w:rPr>
          <w:spacing w:val="-9"/>
          <w:rPrChange w:id="3167" w:author="Kendra Wyant" w:date="2023-05-31T13:43:00Z">
            <w:rPr>
              <w:spacing w:val="-8"/>
            </w:rPr>
          </w:rPrChange>
        </w:rPr>
        <w:t xml:space="preserve"> </w:t>
      </w:r>
      <w:r>
        <w:t>monitor</w:t>
      </w:r>
      <w:r>
        <w:rPr>
          <w:spacing w:val="-10"/>
          <w:rPrChange w:id="3168" w:author="Kendra Wyant" w:date="2023-05-31T13:43:00Z">
            <w:rPr>
              <w:spacing w:val="-8"/>
            </w:rPr>
          </w:rPrChange>
        </w:rPr>
        <w:t xml:space="preserve"> </w:t>
      </w:r>
      <w:r>
        <w:t>for</w:t>
      </w:r>
      <w:r>
        <w:rPr>
          <w:spacing w:val="-10"/>
          <w:rPrChange w:id="3169" w:author="Kendra Wyant" w:date="2023-05-31T13:43:00Z">
            <w:rPr>
              <w:spacing w:val="-8"/>
            </w:rPr>
          </w:rPrChange>
        </w:rPr>
        <w:t xml:space="preserve"> </w:t>
      </w:r>
      <w:r>
        <w:t>relapse</w:t>
      </w:r>
      <w:r>
        <w:rPr>
          <w:spacing w:val="-10"/>
          <w:rPrChange w:id="3170" w:author="Kendra Wyant" w:date="2023-05-31T13:43:00Z">
            <w:rPr>
              <w:spacing w:val="-9"/>
            </w:rPr>
          </w:rPrChange>
        </w:rPr>
        <w:t xml:space="preserve"> </w:t>
      </w:r>
      <w:r>
        <w:t>risk.</w:t>
      </w:r>
      <w:r>
        <w:rPr>
          <w:spacing w:val="8"/>
          <w:rPrChange w:id="3171" w:author="Kendra Wyant" w:date="2023-05-31T13:43:00Z">
            <w:rPr>
              <w:spacing w:val="9"/>
            </w:rPr>
          </w:rPrChange>
        </w:rPr>
        <w:t xml:space="preserve"> </w:t>
      </w:r>
      <w:r>
        <w:t>We</w:t>
      </w:r>
      <w:r>
        <w:rPr>
          <w:spacing w:val="-9"/>
          <w:rPrChange w:id="3172" w:author="Kendra Wyant" w:date="2023-05-31T13:43:00Z">
            <w:rPr>
              <w:spacing w:val="-8"/>
            </w:rPr>
          </w:rPrChange>
        </w:rPr>
        <w:t xml:space="preserve"> </w:t>
      </w:r>
      <w:r>
        <w:t>did</w:t>
      </w:r>
      <w:r>
        <w:rPr>
          <w:rPrChange w:id="317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174" w:author="Kendra Wyant" w:date="2023-05-31T13:43:00Z">
            <w:rPr/>
          </w:rPrChange>
        </w:rPr>
        <w:t>not</w:t>
      </w:r>
      <w:r>
        <w:rPr>
          <w:spacing w:val="-8"/>
          <w:rPrChange w:id="317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176" w:author="Kendra Wyant" w:date="2023-05-31T13:43:00Z">
            <w:rPr/>
          </w:rPrChange>
        </w:rPr>
        <w:t>provide</w:t>
      </w:r>
      <w:r>
        <w:rPr>
          <w:spacing w:val="-8"/>
          <w:rPrChange w:id="317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178" w:author="Kendra Wyant" w:date="2023-05-31T13:43:00Z">
            <w:rPr/>
          </w:rPrChange>
        </w:rPr>
        <w:t>them</w:t>
      </w:r>
      <w:r>
        <w:rPr>
          <w:spacing w:val="-7"/>
          <w:rPrChange w:id="317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180" w:author="Kendra Wyant" w:date="2023-05-31T13:43:00Z">
            <w:rPr/>
          </w:rPrChange>
        </w:rPr>
        <w:t>with</w:t>
      </w:r>
      <w:r>
        <w:rPr>
          <w:spacing w:val="-7"/>
          <w:rPrChange w:id="318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182" w:author="Kendra Wyant" w:date="2023-05-31T13:43:00Z">
            <w:rPr/>
          </w:rPrChange>
        </w:rPr>
        <w:t>any</w:t>
      </w:r>
      <w:r>
        <w:rPr>
          <w:spacing w:val="-8"/>
          <w:rPrChange w:id="3183" w:author="Kendra Wyant" w:date="2023-05-31T13:43:00Z">
            <w:rPr/>
          </w:rPrChange>
        </w:rPr>
        <w:t xml:space="preserve"> </w:t>
      </w:r>
      <w:r>
        <w:rPr>
          <w:spacing w:val="-2"/>
          <w:rPrChange w:id="3184" w:author="Kendra Wyant" w:date="2023-05-31T13:43:00Z">
            <w:rPr/>
          </w:rPrChange>
        </w:rPr>
        <w:t>further</w:t>
      </w:r>
      <w:r>
        <w:rPr>
          <w:spacing w:val="-7"/>
          <w:rPrChange w:id="318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186" w:author="Kendra Wyant" w:date="2023-05-31T13:43:00Z">
            <w:rPr/>
          </w:rPrChange>
        </w:rPr>
        <w:t>information</w:t>
      </w:r>
      <w:r>
        <w:rPr>
          <w:spacing w:val="-7"/>
          <w:rPrChange w:id="318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188" w:author="Kendra Wyant" w:date="2023-05-31T13:43:00Z">
            <w:rPr/>
          </w:rPrChange>
        </w:rPr>
        <w:t>about</w:t>
      </w:r>
      <w:r>
        <w:rPr>
          <w:spacing w:val="-8"/>
          <w:rPrChange w:id="318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190" w:author="Kendra Wyant" w:date="2023-05-31T13:43:00Z">
            <w:rPr/>
          </w:rPrChange>
        </w:rPr>
        <w:t>how</w:t>
      </w:r>
      <w:r>
        <w:rPr>
          <w:spacing w:val="-7"/>
          <w:rPrChange w:id="319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192" w:author="Kendra Wyant" w:date="2023-05-31T13:43:00Z">
            <w:rPr/>
          </w:rPrChange>
        </w:rPr>
        <w:t>each</w:t>
      </w:r>
      <w:r>
        <w:rPr>
          <w:spacing w:val="-8"/>
          <w:rPrChange w:id="319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194" w:author="Kendra Wyant" w:date="2023-05-31T13:43:00Z">
            <w:rPr/>
          </w:rPrChange>
        </w:rPr>
        <w:t>sensed</w:t>
      </w:r>
      <w:r>
        <w:rPr>
          <w:spacing w:val="-7"/>
          <w:rPrChange w:id="319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196" w:author="Kendra Wyant" w:date="2023-05-31T13:43:00Z">
            <w:rPr/>
          </w:rPrChange>
        </w:rPr>
        <w:t>data</w:t>
      </w:r>
      <w:r>
        <w:rPr>
          <w:spacing w:val="-8"/>
          <w:rPrChange w:id="319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198" w:author="Kendra Wyant" w:date="2023-05-31T13:43:00Z">
            <w:rPr/>
          </w:rPrChange>
        </w:rPr>
        <w:t>stream</w:t>
      </w:r>
      <w:r>
        <w:rPr>
          <w:spacing w:val="-7"/>
          <w:rPrChange w:id="319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200" w:author="Kendra Wyant" w:date="2023-05-31T13:43:00Z">
            <w:rPr/>
          </w:rPrChange>
        </w:rPr>
        <w:t>might</w:t>
      </w:r>
      <w:r>
        <w:rPr>
          <w:spacing w:val="-2"/>
          <w:rPrChange w:id="3201" w:author="Kendra Wyant" w:date="2023-05-31T13:43:00Z">
            <w:rPr>
              <w:spacing w:val="-10"/>
            </w:rPr>
          </w:rPrChange>
        </w:rPr>
        <w:t xml:space="preserve"> </w:t>
      </w:r>
      <w:r>
        <w:t>be</w:t>
      </w:r>
      <w:r>
        <w:rPr>
          <w:spacing w:val="-10"/>
          <w:rPrChange w:id="3202" w:author="Kendra Wyant" w:date="2023-05-31T13:43:00Z">
            <w:rPr>
              <w:spacing w:val="-9"/>
            </w:rPr>
          </w:rPrChange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10"/>
          <w:rPrChange w:id="3203" w:author="Kendra Wyant" w:date="2023-05-31T13:43:00Z">
            <w:rPr>
              <w:spacing w:val="-9"/>
            </w:rPr>
          </w:rPrChange>
        </w:rPr>
        <w:t xml:space="preserve"> </w:t>
      </w:r>
      <w:r>
        <w:t>this</w:t>
      </w:r>
      <w:r>
        <w:rPr>
          <w:spacing w:val="-9"/>
          <w:rPrChange w:id="3204" w:author="Kendra Wyant" w:date="2023-05-31T13:43:00Z">
            <w:rPr>
              <w:spacing w:val="-10"/>
            </w:rPr>
          </w:rPrChange>
        </w:rPr>
        <w:t xml:space="preserve"> </w:t>
      </w:r>
      <w:r>
        <w:t>algorithm.</w:t>
      </w:r>
    </w:p>
    <w:p w14:paraId="60CA5239" w14:textId="26957908" w:rsidR="003146FC" w:rsidRDefault="004E27B8">
      <w:pPr>
        <w:pStyle w:val="BodyText"/>
        <w:spacing w:line="355" w:lineRule="auto"/>
        <w:ind w:left="160" w:right="609"/>
        <w:pPrChange w:id="3205" w:author="Kendra Wyant" w:date="2023-05-31T13:43:00Z">
          <w:pPr>
            <w:pStyle w:val="BodyText"/>
            <w:spacing w:line="355" w:lineRule="auto"/>
            <w:ind w:left="151" w:right="512"/>
          </w:pPr>
        </w:pPrChange>
      </w:pPr>
      <w:ins w:id="3206" w:author="Kendra Wyant" w:date="2023-05-31T13:43:00Z">
        <w:r>
          <w:rPr>
            <w:spacing w:val="7"/>
          </w:rPr>
          <w:t xml:space="preserve"> </w:t>
        </w:r>
      </w:ins>
      <w:r>
        <w:rPr>
          <w:rPrChange w:id="3207" w:author="Kendra Wyant" w:date="2023-05-31T13:43:00Z">
            <w:rPr>
              <w:spacing w:val="-6"/>
            </w:rPr>
          </w:rPrChange>
        </w:rPr>
        <w:t>They</w:t>
      </w:r>
      <w:r>
        <w:rPr>
          <w:spacing w:val="-9"/>
          <w:rPrChange w:id="3208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3209" w:author="Kendra Wyant" w:date="2023-05-31T13:43:00Z">
            <w:rPr>
              <w:spacing w:val="-6"/>
            </w:rPr>
          </w:rPrChange>
        </w:rPr>
        <w:t>were</w:t>
      </w:r>
      <w:r>
        <w:rPr>
          <w:spacing w:val="-10"/>
          <w:rPrChange w:id="321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3211" w:author="Kendra Wyant" w:date="2023-05-31T13:43:00Z">
            <w:rPr>
              <w:spacing w:val="-6"/>
            </w:rPr>
          </w:rPrChange>
        </w:rPr>
        <w:t>also</w:t>
      </w:r>
      <w:r>
        <w:rPr>
          <w:spacing w:val="-10"/>
          <w:rPrChange w:id="3212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3213" w:author="Kendra Wyant" w:date="2023-05-31T13:43:00Z">
            <w:rPr>
              <w:spacing w:val="-6"/>
            </w:rPr>
          </w:rPrChange>
        </w:rPr>
        <w:t>not</w:t>
      </w:r>
      <w:r>
        <w:rPr>
          <w:spacing w:val="-9"/>
          <w:rPrChange w:id="3214" w:author="Kendra Wyant" w:date="2023-05-31T13:43:00Z">
            <w:rPr>
              <w:spacing w:val="-6"/>
            </w:rPr>
          </w:rPrChange>
        </w:rPr>
        <w:t xml:space="preserve"> </w:t>
      </w:r>
      <w:r w:rsidR="00095859">
        <w:rPr>
          <w:rPrChange w:id="3215" w:author="Kendra Wyant" w:date="2023-05-31T13:43:00Z">
            <w:rPr>
              <w:spacing w:val="-6"/>
            </w:rPr>
          </w:rPrChange>
        </w:rPr>
        <w:t>provided</w:t>
      </w:r>
      <w:ins w:id="3216" w:author="Kendra Wyant" w:date="2023-05-31T13:43:00Z">
        <w:r w:rsidR="00095859">
          <w:t xml:space="preserve"> with</w:t>
        </w:r>
      </w:ins>
      <w:r>
        <w:rPr>
          <w:spacing w:val="-10"/>
          <w:rPrChange w:id="321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3218" w:author="Kendra Wyant" w:date="2023-05-31T13:43:00Z">
            <w:rPr>
              <w:spacing w:val="-6"/>
            </w:rPr>
          </w:rPrChange>
        </w:rPr>
        <w:t>any</w:t>
      </w:r>
      <w:r>
        <w:rPr>
          <w:spacing w:val="-10"/>
          <w:rPrChange w:id="321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3220" w:author="Kendra Wyant" w:date="2023-05-31T13:43:00Z">
            <w:rPr>
              <w:spacing w:val="-6"/>
            </w:rPr>
          </w:rPrChange>
        </w:rPr>
        <w:t>feedback</w:t>
      </w:r>
      <w:r>
        <w:rPr>
          <w:spacing w:val="-10"/>
          <w:rPrChange w:id="322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3222" w:author="Kendra Wyant" w:date="2023-05-31T13:43:00Z">
            <w:rPr>
              <w:spacing w:val="-6"/>
            </w:rPr>
          </w:rPrChange>
        </w:rPr>
        <w:t>or</w:t>
      </w:r>
      <w:r>
        <w:rPr>
          <w:spacing w:val="-10"/>
          <w:rPrChange w:id="322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3224" w:author="Kendra Wyant" w:date="2023-05-31T13:43:00Z">
            <w:rPr>
              <w:spacing w:val="-6"/>
            </w:rPr>
          </w:rPrChange>
        </w:rPr>
        <w:t xml:space="preserve">clinical </w:t>
      </w:r>
      <w:r>
        <w:rPr>
          <w:spacing w:val="-4"/>
          <w:rPrChange w:id="3225" w:author="Kendra Wyant" w:date="2023-05-31T13:43:00Z">
            <w:rPr>
              <w:spacing w:val="-6"/>
            </w:rPr>
          </w:rPrChange>
        </w:rPr>
        <w:t>interventions based on the sensing data that</w:t>
      </w:r>
      <w:r>
        <w:rPr>
          <w:spacing w:val="-4"/>
          <w:rPrChange w:id="322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3227" w:author="Kendra Wyant" w:date="2023-05-31T13:43:00Z">
            <w:rPr>
              <w:spacing w:val="-6"/>
            </w:rPr>
          </w:rPrChange>
        </w:rPr>
        <w:t>were</w:t>
      </w:r>
      <w:r>
        <w:rPr>
          <w:spacing w:val="-4"/>
          <w:rPrChange w:id="322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229" w:author="Kendra Wyant" w:date="2023-05-31T13:43:00Z">
            <w:rPr>
              <w:spacing w:val="-6"/>
            </w:rPr>
          </w:rPrChange>
        </w:rPr>
        <w:t>collected</w:t>
      </w:r>
      <w:r>
        <w:rPr>
          <w:spacing w:val="-4"/>
          <w:rPrChange w:id="323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231" w:author="Kendra Wyant" w:date="2023-05-31T13:43:00Z">
            <w:rPr>
              <w:spacing w:val="-6"/>
            </w:rPr>
          </w:rPrChange>
        </w:rPr>
        <w:t>from</w:t>
      </w:r>
      <w:r>
        <w:rPr>
          <w:spacing w:val="-4"/>
          <w:rPrChange w:id="323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233" w:author="Kendra Wyant" w:date="2023-05-31T13:43:00Z">
            <w:rPr>
              <w:spacing w:val="-6"/>
            </w:rPr>
          </w:rPrChange>
        </w:rPr>
        <w:t>them.</w:t>
      </w:r>
      <w:r>
        <w:rPr>
          <w:spacing w:val="18"/>
          <w:rPrChange w:id="3234" w:author="Kendra Wyant" w:date="2023-05-31T13:43:00Z">
            <w:rPr>
              <w:spacing w:val="10"/>
            </w:rPr>
          </w:rPrChange>
        </w:rPr>
        <w:t xml:space="preserve"> </w:t>
      </w:r>
      <w:r>
        <w:rPr>
          <w:spacing w:val="-4"/>
          <w:rPrChange w:id="3235" w:author="Kendra Wyant" w:date="2023-05-31T13:43:00Z">
            <w:rPr>
              <w:spacing w:val="-6"/>
            </w:rPr>
          </w:rPrChange>
        </w:rPr>
        <w:t>Furthermore,</w:t>
      </w:r>
      <w:r>
        <w:rPr>
          <w:spacing w:val="-4"/>
          <w:rPrChange w:id="323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237" w:author="Kendra Wyant" w:date="2023-05-31T13:43:00Z">
            <w:rPr>
              <w:spacing w:val="-6"/>
            </w:rPr>
          </w:rPrChange>
        </w:rPr>
        <w:t>there</w:t>
      </w:r>
      <w:r>
        <w:rPr>
          <w:spacing w:val="-4"/>
          <w:rPrChange w:id="323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239" w:author="Kendra Wyant" w:date="2023-05-31T13:43:00Z">
            <w:rPr>
              <w:spacing w:val="-6"/>
            </w:rPr>
          </w:rPrChange>
        </w:rPr>
        <w:t>were</w:t>
      </w:r>
      <w:r>
        <w:rPr>
          <w:spacing w:val="-5"/>
          <w:rPrChange w:id="324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41" w:author="Kendra Wyant" w:date="2023-05-31T13:43:00Z">
            <w:rPr>
              <w:spacing w:val="-6"/>
            </w:rPr>
          </w:rPrChange>
        </w:rPr>
        <w:t>no</w:t>
      </w:r>
      <w:r>
        <w:rPr>
          <w:spacing w:val="-6"/>
          <w:rPrChange w:id="324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43" w:author="Kendra Wyant" w:date="2023-05-31T13:43:00Z">
            <w:rPr>
              <w:spacing w:val="-6"/>
            </w:rPr>
          </w:rPrChange>
        </w:rPr>
        <w:t>consequences</w:t>
      </w:r>
      <w:r>
        <w:rPr>
          <w:spacing w:val="-5"/>
          <w:rPrChange w:id="324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45" w:author="Kendra Wyant" w:date="2023-05-31T13:43:00Z">
            <w:rPr>
              <w:spacing w:val="-6"/>
            </w:rPr>
          </w:rPrChange>
        </w:rPr>
        <w:t>for</w:t>
      </w:r>
      <w:r>
        <w:rPr>
          <w:spacing w:val="-5"/>
          <w:rPrChange w:id="324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47" w:author="Kendra Wyant" w:date="2023-05-31T13:43:00Z">
            <w:rPr>
              <w:spacing w:val="-6"/>
            </w:rPr>
          </w:rPrChange>
        </w:rPr>
        <w:t>continued</w:t>
      </w:r>
      <w:r>
        <w:rPr>
          <w:spacing w:val="-5"/>
          <w:rPrChange w:id="324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49" w:author="Kendra Wyant" w:date="2023-05-31T13:43:00Z">
            <w:rPr>
              <w:spacing w:val="-6"/>
            </w:rPr>
          </w:rPrChange>
        </w:rPr>
        <w:t>study</w:t>
      </w:r>
      <w:r>
        <w:rPr>
          <w:spacing w:val="-5"/>
          <w:rPrChange w:id="325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251" w:author="Kendra Wyant" w:date="2023-05-31T13:43:00Z">
            <w:rPr>
              <w:spacing w:val="-6"/>
            </w:rPr>
          </w:rPrChange>
        </w:rPr>
        <w:t>participation</w:t>
      </w:r>
      <w:r>
        <w:rPr>
          <w:spacing w:val="-6"/>
          <w:rPrChange w:id="325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253" w:author="Kendra Wyant" w:date="2023-05-31T13:43:00Z">
            <w:rPr>
              <w:spacing w:val="-6"/>
            </w:rPr>
          </w:rPrChange>
        </w:rPr>
        <w:t>if</w:t>
      </w:r>
      <w:r>
        <w:rPr>
          <w:spacing w:val="-5"/>
          <w:rPrChange w:id="325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255" w:author="Kendra Wyant" w:date="2023-05-31T13:43:00Z">
            <w:rPr>
              <w:spacing w:val="-6"/>
            </w:rPr>
          </w:rPrChange>
        </w:rPr>
        <w:t>participants</w:t>
      </w:r>
      <w:r>
        <w:rPr>
          <w:spacing w:val="-5"/>
          <w:rPrChange w:id="325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257" w:author="Kendra Wyant" w:date="2023-05-31T13:43:00Z">
            <w:rPr>
              <w:spacing w:val="-6"/>
            </w:rPr>
          </w:rPrChange>
        </w:rPr>
        <w:t>lapsed</w:t>
      </w:r>
      <w:r>
        <w:rPr>
          <w:spacing w:val="-6"/>
          <w:rPrChange w:id="325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259" w:author="Kendra Wyant" w:date="2023-05-31T13:43:00Z">
            <w:rPr>
              <w:spacing w:val="-6"/>
            </w:rPr>
          </w:rPrChange>
        </w:rPr>
        <w:t>back</w:t>
      </w:r>
      <w:r>
        <w:rPr>
          <w:spacing w:val="-6"/>
          <w:rPrChange w:id="326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261" w:author="Kendra Wyant" w:date="2023-05-31T13:43:00Z">
            <w:rPr>
              <w:spacing w:val="-6"/>
            </w:rPr>
          </w:rPrChange>
        </w:rPr>
        <w:t>to</w:t>
      </w:r>
      <w:r>
        <w:rPr>
          <w:spacing w:val="-2"/>
          <w:rPrChange w:id="326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263" w:author="Kendra Wyant" w:date="2023-05-31T13:43:00Z">
            <w:rPr>
              <w:spacing w:val="-6"/>
            </w:rPr>
          </w:rPrChange>
        </w:rPr>
        <w:t>alcohol</w:t>
      </w:r>
      <w:r>
        <w:rPr>
          <w:spacing w:val="-10"/>
          <w:rPrChange w:id="326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265" w:author="Kendra Wyant" w:date="2023-05-31T13:43:00Z">
            <w:rPr>
              <w:spacing w:val="-6"/>
            </w:rPr>
          </w:rPrChange>
        </w:rPr>
        <w:t>use</w:t>
      </w:r>
      <w:r>
        <w:rPr>
          <w:spacing w:val="-10"/>
          <w:rPrChange w:id="326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267" w:author="Kendra Wyant" w:date="2023-05-31T13:43:00Z">
            <w:rPr>
              <w:spacing w:val="-6"/>
            </w:rPr>
          </w:rPrChange>
        </w:rPr>
        <w:t>during</w:t>
      </w:r>
      <w:r>
        <w:rPr>
          <w:spacing w:val="-10"/>
          <w:rPrChange w:id="326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269" w:author="Kendra Wyant" w:date="2023-05-31T13:43:00Z">
            <w:rPr>
              <w:spacing w:val="-6"/>
            </w:rPr>
          </w:rPrChange>
        </w:rPr>
        <w:t>the</w:t>
      </w:r>
      <w:r>
        <w:rPr>
          <w:spacing w:val="-10"/>
          <w:rPrChange w:id="327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271" w:author="Kendra Wyant" w:date="2023-05-31T13:43:00Z">
            <w:rPr>
              <w:spacing w:val="-6"/>
            </w:rPr>
          </w:rPrChange>
        </w:rPr>
        <w:t>study.</w:t>
      </w:r>
      <w:r>
        <w:rPr>
          <w:spacing w:val="8"/>
          <w:rPrChange w:id="3272" w:author="Kendra Wyant" w:date="2023-05-31T13:43:00Z">
            <w:rPr>
              <w:spacing w:val="12"/>
            </w:rPr>
          </w:rPrChange>
        </w:rPr>
        <w:t xml:space="preserve"> </w:t>
      </w:r>
      <w:r>
        <w:rPr>
          <w:spacing w:val="-2"/>
          <w:rPrChange w:id="3273" w:author="Kendra Wyant" w:date="2023-05-31T13:43:00Z">
            <w:rPr>
              <w:spacing w:val="-6"/>
            </w:rPr>
          </w:rPrChange>
        </w:rPr>
        <w:t>However,</w:t>
      </w:r>
      <w:r>
        <w:rPr>
          <w:spacing w:val="-9"/>
          <w:rPrChange w:id="327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75" w:author="Kendra Wyant" w:date="2023-05-31T13:43:00Z">
            <w:rPr>
              <w:spacing w:val="-6"/>
            </w:rPr>
          </w:rPrChange>
        </w:rPr>
        <w:t>for</w:t>
      </w:r>
      <w:r>
        <w:rPr>
          <w:spacing w:val="-10"/>
          <w:rPrChange w:id="327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3277" w:author="Kendra Wyant" w:date="2023-05-31T13:43:00Z">
            <w:rPr>
              <w:spacing w:val="-6"/>
            </w:rPr>
          </w:rPrChange>
        </w:rPr>
        <w:t>human</w:t>
      </w:r>
      <w:r>
        <w:rPr>
          <w:spacing w:val="-10"/>
          <w:rPrChange w:id="327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279" w:author="Kendra Wyant" w:date="2023-05-31T13:43:00Z">
            <w:rPr>
              <w:spacing w:val="-4"/>
            </w:rPr>
          </w:rPrChange>
        </w:rPr>
        <w:t>subjects</w:t>
      </w:r>
      <w:r>
        <w:rPr>
          <w:spacing w:val="-9"/>
          <w:rPrChange w:id="328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81" w:author="Kendra Wyant" w:date="2023-05-31T13:43:00Z">
            <w:rPr>
              <w:spacing w:val="-4"/>
            </w:rPr>
          </w:rPrChange>
        </w:rPr>
        <w:t>reasons,</w:t>
      </w:r>
      <w:r>
        <w:rPr>
          <w:spacing w:val="-9"/>
          <w:rPrChange w:id="328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83" w:author="Kendra Wyant" w:date="2023-05-31T13:43:00Z">
            <w:rPr>
              <w:spacing w:val="-4"/>
            </w:rPr>
          </w:rPrChange>
        </w:rPr>
        <w:t>we</w:t>
      </w:r>
      <w:r>
        <w:rPr>
          <w:spacing w:val="-9"/>
          <w:rPrChange w:id="328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85" w:author="Kendra Wyant" w:date="2023-05-31T13:43:00Z">
            <w:rPr>
              <w:spacing w:val="-4"/>
            </w:rPr>
          </w:rPrChange>
        </w:rPr>
        <w:t>did</w:t>
      </w:r>
      <w:r>
        <w:rPr>
          <w:spacing w:val="-10"/>
          <w:rPrChange w:id="328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87" w:author="Kendra Wyant" w:date="2023-05-31T13:43:00Z">
            <w:rPr>
              <w:spacing w:val="-4"/>
            </w:rPr>
          </w:rPrChange>
        </w:rPr>
        <w:t>offer</w:t>
      </w:r>
      <w:r>
        <w:rPr>
          <w:spacing w:val="-10"/>
          <w:rPrChange w:id="328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89" w:author="Kendra Wyant" w:date="2023-05-31T13:43:00Z">
            <w:rPr>
              <w:spacing w:val="-4"/>
            </w:rPr>
          </w:rPrChange>
        </w:rPr>
        <w:t>brief</w:t>
      </w:r>
      <w:r>
        <w:rPr>
          <w:spacing w:val="-2"/>
          <w:rPrChange w:id="329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91" w:author="Kendra Wyant" w:date="2023-05-31T13:43:00Z">
            <w:rPr>
              <w:spacing w:val="-4"/>
            </w:rPr>
          </w:rPrChange>
        </w:rPr>
        <w:t>motivational</w:t>
      </w:r>
      <w:r>
        <w:rPr>
          <w:spacing w:val="-9"/>
          <w:rPrChange w:id="329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93" w:author="Kendra Wyant" w:date="2023-05-31T13:43:00Z">
            <w:rPr>
              <w:spacing w:val="-4"/>
            </w:rPr>
          </w:rPrChange>
        </w:rPr>
        <w:t>interviewing</w:t>
      </w:r>
      <w:r>
        <w:rPr>
          <w:spacing w:val="-9"/>
          <w:rPrChange w:id="329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95" w:author="Kendra Wyant" w:date="2023-05-31T13:43:00Z">
            <w:rPr>
              <w:spacing w:val="-4"/>
            </w:rPr>
          </w:rPrChange>
        </w:rPr>
        <w:t>interventions</w:t>
      </w:r>
      <w:r>
        <w:rPr>
          <w:spacing w:val="-10"/>
          <w:rPrChange w:id="329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97" w:author="Kendra Wyant" w:date="2023-05-31T13:43:00Z">
            <w:rPr>
              <w:spacing w:val="-4"/>
            </w:rPr>
          </w:rPrChange>
        </w:rPr>
        <w:t>to</w:t>
      </w:r>
      <w:r>
        <w:rPr>
          <w:spacing w:val="-9"/>
          <w:rPrChange w:id="329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299" w:author="Kendra Wyant" w:date="2023-05-31T13:43:00Z">
            <w:rPr>
              <w:spacing w:val="-4"/>
            </w:rPr>
          </w:rPrChange>
        </w:rPr>
        <w:t>participants</w:t>
      </w:r>
      <w:r>
        <w:rPr>
          <w:spacing w:val="-9"/>
          <w:rPrChange w:id="330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301" w:author="Kendra Wyant" w:date="2023-05-31T13:43:00Z">
            <w:rPr>
              <w:spacing w:val="-4"/>
            </w:rPr>
          </w:rPrChange>
        </w:rPr>
        <w:t>if</w:t>
      </w:r>
      <w:r>
        <w:rPr>
          <w:spacing w:val="-10"/>
          <w:rPrChange w:id="330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303" w:author="Kendra Wyant" w:date="2023-05-31T13:43:00Z">
            <w:rPr>
              <w:spacing w:val="-4"/>
            </w:rPr>
          </w:rPrChange>
        </w:rPr>
        <w:t>they</w:t>
      </w:r>
      <w:r>
        <w:rPr>
          <w:spacing w:val="-9"/>
          <w:rPrChange w:id="330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305" w:author="Kendra Wyant" w:date="2023-05-31T13:43:00Z">
            <w:rPr>
              <w:spacing w:val="-4"/>
            </w:rPr>
          </w:rPrChange>
        </w:rPr>
        <w:t>reported</w:t>
      </w:r>
      <w:r>
        <w:rPr>
          <w:spacing w:val="-10"/>
          <w:rPrChange w:id="330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307" w:author="Kendra Wyant" w:date="2023-05-31T13:43:00Z">
            <w:rPr>
              <w:spacing w:val="-4"/>
            </w:rPr>
          </w:rPrChange>
        </w:rPr>
        <w:t>any</w:t>
      </w:r>
      <w:r>
        <w:rPr>
          <w:spacing w:val="-10"/>
          <w:rPrChange w:id="330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309" w:author="Kendra Wyant" w:date="2023-05-31T13:43:00Z">
            <w:rPr>
              <w:spacing w:val="-4"/>
            </w:rPr>
          </w:rPrChange>
        </w:rPr>
        <w:t>alcohol</w:t>
      </w:r>
      <w:r>
        <w:rPr>
          <w:spacing w:val="-10"/>
          <w:rPrChange w:id="331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311" w:author="Kendra Wyant" w:date="2023-05-31T13:43:00Z">
            <w:rPr>
              <w:spacing w:val="-4"/>
            </w:rPr>
          </w:rPrChange>
        </w:rPr>
        <w:t>use</w:t>
      </w:r>
      <w:r>
        <w:rPr>
          <w:spacing w:val="-9"/>
          <w:rPrChange w:id="331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3313" w:author="Kendra Wyant" w:date="2023-05-31T13:43:00Z">
            <w:rPr>
              <w:spacing w:val="-4"/>
            </w:rPr>
          </w:rPrChange>
        </w:rPr>
        <w:t xml:space="preserve">to </w:t>
      </w:r>
      <w:r>
        <w:rPr>
          <w:rPrChange w:id="3314" w:author="Kendra Wyant" w:date="2023-05-31T13:43:00Z">
            <w:rPr>
              <w:spacing w:val="-4"/>
            </w:rPr>
          </w:rPrChange>
        </w:rPr>
        <w:t>study</w:t>
      </w:r>
      <w:r>
        <w:rPr>
          <w:spacing w:val="-9"/>
          <w:rPrChange w:id="331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316" w:author="Kendra Wyant" w:date="2023-05-31T13:43:00Z">
            <w:rPr>
              <w:spacing w:val="-4"/>
            </w:rPr>
          </w:rPrChange>
        </w:rPr>
        <w:t>staff.</w:t>
      </w:r>
      <w:r>
        <w:rPr>
          <w:spacing w:val="8"/>
          <w:rPrChange w:id="3317" w:author="Kendra Wyant" w:date="2023-05-31T13:43:00Z">
            <w:rPr>
              <w:spacing w:val="17"/>
            </w:rPr>
          </w:rPrChange>
        </w:rPr>
        <w:t xml:space="preserve"> </w:t>
      </w:r>
      <w:r>
        <w:rPr>
          <w:rPrChange w:id="3318" w:author="Kendra Wyant" w:date="2023-05-31T13:43:00Z">
            <w:rPr>
              <w:spacing w:val="-4"/>
            </w:rPr>
          </w:rPrChange>
        </w:rPr>
        <w:t>Participants</w:t>
      </w:r>
      <w:r>
        <w:rPr>
          <w:spacing w:val="-10"/>
          <w:rPrChange w:id="331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320" w:author="Kendra Wyant" w:date="2023-05-31T13:43:00Z">
            <w:rPr>
              <w:spacing w:val="-4"/>
            </w:rPr>
          </w:rPrChange>
        </w:rPr>
        <w:t>were</w:t>
      </w:r>
      <w:r>
        <w:rPr>
          <w:spacing w:val="-9"/>
          <w:rPrChange w:id="332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322" w:author="Kendra Wyant" w:date="2023-05-31T13:43:00Z">
            <w:rPr>
              <w:spacing w:val="-4"/>
            </w:rPr>
          </w:rPrChange>
        </w:rPr>
        <w:t>not</w:t>
      </w:r>
      <w:r>
        <w:rPr>
          <w:spacing w:val="-9"/>
          <w:rPrChange w:id="332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324" w:author="Kendra Wyant" w:date="2023-05-31T13:43:00Z">
            <w:rPr>
              <w:spacing w:val="-4"/>
            </w:rPr>
          </w:rPrChange>
        </w:rPr>
        <w:t>required</w:t>
      </w:r>
      <w:r>
        <w:rPr>
          <w:spacing w:val="-10"/>
          <w:rPrChange w:id="332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326" w:author="Kendra Wyant" w:date="2023-05-31T13:43:00Z">
            <w:rPr>
              <w:spacing w:val="-4"/>
            </w:rPr>
          </w:rPrChange>
        </w:rPr>
        <w:t>to</w:t>
      </w:r>
      <w:r>
        <w:rPr>
          <w:spacing w:val="-10"/>
          <w:rPrChange w:id="332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328" w:author="Kendra Wyant" w:date="2023-05-31T13:43:00Z">
            <w:rPr>
              <w:spacing w:val="-4"/>
            </w:rPr>
          </w:rPrChange>
        </w:rPr>
        <w:t>participate</w:t>
      </w:r>
      <w:r>
        <w:rPr>
          <w:spacing w:val="-9"/>
          <w:rPrChange w:id="332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330" w:author="Kendra Wyant" w:date="2023-05-31T13:43:00Z">
            <w:rPr>
              <w:spacing w:val="-4"/>
            </w:rPr>
          </w:rPrChange>
        </w:rPr>
        <w:t>in</w:t>
      </w:r>
      <w:r>
        <w:rPr>
          <w:spacing w:val="-10"/>
          <w:rPrChange w:id="333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332" w:author="Kendra Wyant" w:date="2023-05-31T13:43:00Z">
            <w:rPr>
              <w:spacing w:val="-4"/>
            </w:rPr>
          </w:rPrChange>
        </w:rPr>
        <w:t>these</w:t>
      </w:r>
      <w:r>
        <w:rPr>
          <w:spacing w:val="-10"/>
        </w:rPr>
        <w:t xml:space="preserve"> </w:t>
      </w:r>
      <w:r>
        <w:rPr>
          <w:rPrChange w:id="3333" w:author="Kendra Wyant" w:date="2023-05-31T13:43:00Z">
            <w:rPr>
              <w:spacing w:val="-4"/>
            </w:rPr>
          </w:rPrChange>
        </w:rPr>
        <w:t>interventions</w:t>
      </w:r>
      <w:r>
        <w:rPr>
          <w:spacing w:val="-9"/>
          <w:rPrChange w:id="333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335" w:author="Kendra Wyant" w:date="2023-05-31T13:43:00Z">
            <w:rPr>
              <w:spacing w:val="-4"/>
            </w:rPr>
          </w:rPrChange>
        </w:rPr>
        <w:t>but</w:t>
      </w:r>
      <w:r>
        <w:rPr>
          <w:spacing w:val="-10"/>
          <w:rPrChange w:id="333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337" w:author="Kendra Wyant" w:date="2023-05-31T13:43:00Z">
            <w:rPr>
              <w:spacing w:val="-4"/>
            </w:rPr>
          </w:rPrChange>
        </w:rPr>
        <w:t>we</w:t>
      </w:r>
      <w:r>
        <w:rPr>
          <w:rPrChange w:id="333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339" w:author="Kendra Wyant" w:date="2023-05-31T13:43:00Z">
            <w:rPr>
              <w:spacing w:val="-4"/>
            </w:rPr>
          </w:rPrChange>
        </w:rPr>
        <w:t>offered</w:t>
      </w:r>
      <w:r>
        <w:rPr>
          <w:spacing w:val="-9"/>
        </w:rPr>
        <w:t xml:space="preserve"> </w:t>
      </w:r>
      <w:r>
        <w:rPr>
          <w:spacing w:val="-2"/>
          <w:rPrChange w:id="3340" w:author="Kendra Wyant" w:date="2023-05-31T13:43:00Z">
            <w:rPr>
              <w:spacing w:val="-4"/>
            </w:rPr>
          </w:rPrChange>
        </w:rPr>
        <w:t>it</w:t>
      </w:r>
      <w:r>
        <w:rPr>
          <w:spacing w:val="-8"/>
          <w:rPrChange w:id="334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342" w:author="Kendra Wyant" w:date="2023-05-31T13:43:00Z">
            <w:rPr>
              <w:spacing w:val="-4"/>
            </w:rPr>
          </w:rPrChange>
        </w:rPr>
        <w:t>to</w:t>
      </w:r>
      <w:r>
        <w:rPr>
          <w:spacing w:val="-9"/>
        </w:rPr>
        <w:t xml:space="preserve"> </w:t>
      </w:r>
      <w:r>
        <w:rPr>
          <w:spacing w:val="-2"/>
          <w:rPrChange w:id="3343" w:author="Kendra Wyant" w:date="2023-05-31T13:43:00Z">
            <w:rPr>
              <w:spacing w:val="-4"/>
            </w:rPr>
          </w:rPrChange>
        </w:rPr>
        <w:t>them</w:t>
      </w:r>
      <w:r>
        <w:rPr>
          <w:spacing w:val="-9"/>
          <w:rPrChange w:id="334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345" w:author="Kendra Wyant" w:date="2023-05-31T13:43:00Z">
            <w:rPr>
              <w:spacing w:val="-4"/>
            </w:rPr>
          </w:rPrChange>
        </w:rPr>
        <w:t>as</w:t>
      </w:r>
      <w:r>
        <w:rPr>
          <w:spacing w:val="-8"/>
          <w:rPrChange w:id="334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347" w:author="Kendra Wyant" w:date="2023-05-31T13:43:00Z">
            <w:rPr>
              <w:spacing w:val="-4"/>
            </w:rPr>
          </w:rPrChange>
        </w:rPr>
        <w:t>support</w:t>
      </w:r>
      <w:r>
        <w:rPr>
          <w:spacing w:val="-9"/>
          <w:rPrChange w:id="334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349" w:author="Kendra Wyant" w:date="2023-05-31T13:43:00Z">
            <w:rPr>
              <w:spacing w:val="-4"/>
            </w:rPr>
          </w:rPrChange>
        </w:rPr>
        <w:t>to</w:t>
      </w:r>
      <w:r>
        <w:rPr>
          <w:spacing w:val="-8"/>
          <w:rPrChange w:id="335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351" w:author="Kendra Wyant" w:date="2023-05-31T13:43:00Z">
            <w:rPr>
              <w:spacing w:val="-4"/>
            </w:rPr>
          </w:rPrChange>
        </w:rPr>
        <w:t>maintain</w:t>
      </w:r>
      <w:r>
        <w:rPr>
          <w:spacing w:val="-8"/>
          <w:rPrChange w:id="335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353" w:author="Kendra Wyant" w:date="2023-05-31T13:43:00Z">
            <w:rPr>
              <w:spacing w:val="-4"/>
            </w:rPr>
          </w:rPrChange>
        </w:rPr>
        <w:t>their</w:t>
      </w:r>
      <w:r>
        <w:rPr>
          <w:spacing w:val="-9"/>
          <w:rPrChange w:id="335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355" w:author="Kendra Wyant" w:date="2023-05-31T13:43:00Z">
            <w:rPr>
              <w:spacing w:val="-4"/>
            </w:rPr>
          </w:rPrChange>
        </w:rPr>
        <w:t>recovery</w:t>
      </w:r>
      <w:r>
        <w:rPr>
          <w:spacing w:val="-8"/>
          <w:rPrChange w:id="335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357" w:author="Kendra Wyant" w:date="2023-05-31T13:43:00Z">
            <w:rPr>
              <w:spacing w:val="-4"/>
            </w:rPr>
          </w:rPrChange>
        </w:rPr>
        <w:t>if</w:t>
      </w:r>
      <w:r>
        <w:rPr>
          <w:spacing w:val="-9"/>
          <w:rPrChange w:id="335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359" w:author="Kendra Wyant" w:date="2023-05-31T13:43:00Z">
            <w:rPr>
              <w:spacing w:val="-4"/>
            </w:rPr>
          </w:rPrChange>
        </w:rPr>
        <w:t>desired.</w:t>
      </w:r>
      <w:r>
        <w:rPr>
          <w:spacing w:val="10"/>
          <w:rPrChange w:id="336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Additional</w:t>
      </w:r>
      <w:r>
        <w:rPr>
          <w:spacing w:val="-9"/>
          <w:rPrChange w:id="336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information</w:t>
      </w:r>
      <w:r>
        <w:rPr>
          <w:spacing w:val="-2"/>
          <w:rPrChange w:id="3362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3363" w:author="Kendra Wyant" w:date="2023-05-31T13:43:00Z">
            <w:rPr>
              <w:spacing w:val="-2"/>
            </w:rPr>
          </w:rPrChange>
        </w:rPr>
        <w:t>about</w:t>
      </w:r>
      <w:r>
        <w:rPr>
          <w:spacing w:val="-8"/>
          <w:rPrChange w:id="3364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3365" w:author="Kendra Wyant" w:date="2023-05-31T13:43:00Z">
            <w:rPr>
              <w:spacing w:val="-2"/>
            </w:rPr>
          </w:rPrChange>
        </w:rPr>
        <w:t>all</w:t>
      </w:r>
      <w:r>
        <w:rPr>
          <w:spacing w:val="-8"/>
          <w:rPrChange w:id="3366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3367" w:author="Kendra Wyant" w:date="2023-05-31T13:43:00Z">
            <w:rPr>
              <w:spacing w:val="-2"/>
            </w:rPr>
          </w:rPrChange>
        </w:rPr>
        <w:t>of</w:t>
      </w:r>
      <w:r>
        <w:rPr>
          <w:spacing w:val="-9"/>
          <w:rPrChange w:id="3368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3369" w:author="Kendra Wyant" w:date="2023-05-31T13:43:00Z">
            <w:rPr>
              <w:spacing w:val="-2"/>
            </w:rPr>
          </w:rPrChange>
        </w:rPr>
        <w:t>these</w:t>
      </w:r>
      <w:r>
        <w:rPr>
          <w:spacing w:val="-8"/>
          <w:rPrChange w:id="3370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3371" w:author="Kendra Wyant" w:date="2023-05-31T13:43:00Z">
            <w:rPr>
              <w:spacing w:val="-2"/>
            </w:rPr>
          </w:rPrChange>
        </w:rPr>
        <w:t>procedures</w:t>
      </w:r>
      <w:r>
        <w:rPr>
          <w:spacing w:val="-8"/>
          <w:rPrChange w:id="3372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3373" w:author="Kendra Wyant" w:date="2023-05-31T13:43:00Z">
            <w:rPr>
              <w:spacing w:val="-2"/>
            </w:rPr>
          </w:rPrChange>
        </w:rPr>
        <w:t>(e.g.,</w:t>
      </w:r>
      <w:r>
        <w:rPr>
          <w:spacing w:val="-9"/>
          <w:rPrChange w:id="3374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3375" w:author="Kendra Wyant" w:date="2023-05-31T13:43:00Z">
            <w:rPr>
              <w:spacing w:val="-2"/>
            </w:rPr>
          </w:rPrChange>
        </w:rPr>
        <w:t>recruitment</w:t>
      </w:r>
      <w:r>
        <w:rPr>
          <w:spacing w:val="-9"/>
          <w:rPrChange w:id="3376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3377" w:author="Kendra Wyant" w:date="2023-05-31T13:43:00Z">
            <w:rPr>
              <w:spacing w:val="-2"/>
            </w:rPr>
          </w:rPrChange>
        </w:rPr>
        <w:t>flyer,</w:t>
      </w:r>
      <w:r>
        <w:rPr>
          <w:spacing w:val="-8"/>
          <w:rPrChange w:id="3378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3379" w:author="Kendra Wyant" w:date="2023-05-31T13:43:00Z">
            <w:rPr>
              <w:spacing w:val="-2"/>
            </w:rPr>
          </w:rPrChange>
        </w:rPr>
        <w:t>consent</w:t>
      </w:r>
      <w:r>
        <w:rPr>
          <w:spacing w:val="-9"/>
          <w:rPrChange w:id="3380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3381" w:author="Kendra Wyant" w:date="2023-05-31T13:43:00Z">
            <w:rPr>
              <w:spacing w:val="-2"/>
            </w:rPr>
          </w:rPrChange>
        </w:rPr>
        <w:t>form,</w:t>
      </w:r>
      <w:r>
        <w:rPr>
          <w:spacing w:val="-8"/>
          <w:rPrChange w:id="3382" w:author="Kendra Wyant" w:date="2023-05-31T13:43:00Z">
            <w:rPr>
              <w:spacing w:val="-2"/>
            </w:rPr>
          </w:rPrChange>
        </w:rPr>
        <w:t xml:space="preserve"> </w:t>
      </w:r>
      <w:r>
        <w:t>all</w:t>
      </w:r>
      <w:r>
        <w:rPr>
          <w:spacing w:val="-9"/>
          <w:rPrChange w:id="3383" w:author="Kendra Wyant" w:date="2023-05-31T13:43:00Z">
            <w:rPr/>
          </w:rPrChange>
        </w:rPr>
        <w:t xml:space="preserve"> </w:t>
      </w:r>
      <w:r>
        <w:t>surveys)</w:t>
      </w:r>
      <w:r>
        <w:rPr>
          <w:spacing w:val="-8"/>
          <w:rPrChange w:id="3384" w:author="Kendra Wyant" w:date="2023-05-31T13:43:00Z">
            <w:rPr/>
          </w:rPrChange>
        </w:rPr>
        <w:t xml:space="preserve"> </w:t>
      </w:r>
      <w:r>
        <w:t>can</w:t>
      </w:r>
      <w:r>
        <w:rPr>
          <w:spacing w:val="-8"/>
          <w:rPrChange w:id="3385" w:author="Kendra Wyant" w:date="2023-05-31T13:43:00Z">
            <w:rPr/>
          </w:rPrChange>
        </w:rPr>
        <w:t xml:space="preserve"> </w:t>
      </w:r>
      <w:r>
        <w:t>be found at the study’s OSF page [64].</w:t>
      </w:r>
    </w:p>
    <w:p w14:paraId="4CC12C39" w14:textId="77777777" w:rsidR="003146FC" w:rsidRDefault="003146FC">
      <w:pPr>
        <w:spacing w:line="355" w:lineRule="auto"/>
        <w:rPr>
          <w:ins w:id="3386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29CA668B" w14:textId="77777777" w:rsidR="003146FC" w:rsidRDefault="003146FC">
      <w:pPr>
        <w:pStyle w:val="BodyText"/>
        <w:spacing w:before="11"/>
        <w:rPr>
          <w:ins w:id="3387" w:author="Kendra Wyant" w:date="2023-05-31T13:43:00Z"/>
          <w:sz w:val="8"/>
        </w:rPr>
      </w:pPr>
    </w:p>
    <w:p w14:paraId="54CCA22F" w14:textId="77777777" w:rsidR="003146FC" w:rsidRDefault="004E27B8">
      <w:pPr>
        <w:pStyle w:val="Heading1"/>
        <w:spacing w:before="120"/>
        <w:pPrChange w:id="3388" w:author="Kendra Wyant" w:date="2023-05-31T13:43:00Z">
          <w:pPr>
            <w:pStyle w:val="Heading1"/>
            <w:spacing w:before="236"/>
          </w:pPr>
        </w:pPrChange>
      </w:pPr>
      <w:bookmarkStart w:id="3389" w:name="Personal_Sensing"/>
      <w:bookmarkEnd w:id="3389"/>
      <w:r>
        <w:rPr>
          <w:w w:val="105"/>
        </w:rPr>
        <w:t>Personal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Sensing</w:t>
      </w:r>
    </w:p>
    <w:p w14:paraId="4976CE0C" w14:textId="77777777" w:rsidR="003146FC" w:rsidRDefault="003146FC">
      <w:pPr>
        <w:pStyle w:val="BodyText"/>
        <w:spacing w:before="10"/>
        <w:rPr>
          <w:b/>
          <w:sz w:val="31"/>
          <w:rPrChange w:id="3390" w:author="Kendra Wyant" w:date="2023-05-31T13:43:00Z">
            <w:rPr>
              <w:b/>
              <w:sz w:val="22"/>
            </w:rPr>
          </w:rPrChange>
        </w:rPr>
        <w:pPrChange w:id="3391" w:author="Kendra Wyant" w:date="2023-05-31T13:43:00Z">
          <w:pPr>
            <w:pStyle w:val="BodyText"/>
            <w:spacing w:before="11"/>
          </w:pPr>
        </w:pPrChange>
      </w:pPr>
    </w:p>
    <w:p w14:paraId="4F50EE90" w14:textId="77777777" w:rsidR="00DC3B47" w:rsidRDefault="004E27B8">
      <w:pPr>
        <w:pStyle w:val="BodyText"/>
        <w:spacing w:before="1" w:line="355" w:lineRule="auto"/>
        <w:ind w:left="151" w:right="512" w:firstLine="584"/>
        <w:rPr>
          <w:del w:id="3392" w:author="Kendra Wyant" w:date="2023-05-31T13:43:00Z"/>
        </w:rPr>
      </w:pPr>
      <w:r>
        <w:rPr>
          <w:spacing w:val="-2"/>
        </w:rPr>
        <w:t>Personal sensing methods can be coarsely classified as active or passive.</w:t>
      </w:r>
      <w:r>
        <w:rPr>
          <w:spacing w:val="19"/>
        </w:rPr>
        <w:t xml:space="preserve"> </w:t>
      </w:r>
      <w:r>
        <w:rPr>
          <w:spacing w:val="-2"/>
        </w:rPr>
        <w:t xml:space="preserve">Active </w:t>
      </w:r>
      <w:r>
        <w:rPr>
          <w:spacing w:val="-4"/>
        </w:rPr>
        <w:t xml:space="preserve">personal sensing requires active effort from the participant to provide the raw data streams </w:t>
      </w:r>
      <w:r>
        <w:rPr>
          <w:spacing w:val="-4"/>
          <w:rPrChange w:id="3393" w:author="Kendra Wyant" w:date="2023-05-31T13:43:00Z">
            <w:rPr>
              <w:spacing w:val="-6"/>
            </w:rPr>
          </w:rPrChange>
        </w:rPr>
        <w:t>whereas</w:t>
      </w:r>
      <w:r>
        <w:rPr>
          <w:spacing w:val="-11"/>
          <w:rPrChange w:id="3394" w:author="Kendra Wyant" w:date="2023-05-31T13:43:00Z">
            <w:rPr/>
          </w:rPrChange>
        </w:rPr>
        <w:t xml:space="preserve"> </w:t>
      </w:r>
      <w:r>
        <w:rPr>
          <w:spacing w:val="-4"/>
          <w:rPrChange w:id="3395" w:author="Kendra Wyant" w:date="2023-05-31T13:43:00Z">
            <w:rPr>
              <w:spacing w:val="-6"/>
            </w:rPr>
          </w:rPrChange>
        </w:rPr>
        <w:t>passive</w:t>
      </w:r>
      <w:r>
        <w:rPr>
          <w:spacing w:val="-11"/>
          <w:rPrChange w:id="3396" w:author="Kendra Wyant" w:date="2023-05-31T13:43:00Z">
            <w:rPr>
              <w:spacing w:val="2"/>
            </w:rPr>
          </w:rPrChange>
        </w:rPr>
        <w:t xml:space="preserve"> </w:t>
      </w:r>
      <w:r>
        <w:rPr>
          <w:spacing w:val="-4"/>
          <w:rPrChange w:id="3397" w:author="Kendra Wyant" w:date="2023-05-31T13:43:00Z">
            <w:rPr>
              <w:spacing w:val="-6"/>
            </w:rPr>
          </w:rPrChange>
        </w:rPr>
        <w:t>personal</w:t>
      </w:r>
      <w:r>
        <w:rPr>
          <w:spacing w:val="-11"/>
          <w:rPrChange w:id="3398" w:author="Kendra Wyant" w:date="2023-05-31T13:43:00Z">
            <w:rPr>
              <w:spacing w:val="2"/>
            </w:rPr>
          </w:rPrChange>
        </w:rPr>
        <w:t xml:space="preserve"> </w:t>
      </w:r>
      <w:r>
        <w:rPr>
          <w:spacing w:val="-4"/>
          <w:rPrChange w:id="3399" w:author="Kendra Wyant" w:date="2023-05-31T13:43:00Z">
            <w:rPr>
              <w:spacing w:val="-6"/>
            </w:rPr>
          </w:rPrChange>
        </w:rPr>
        <w:t>sensing</w:t>
      </w:r>
      <w:r>
        <w:rPr>
          <w:spacing w:val="-11"/>
          <w:rPrChange w:id="3400" w:author="Kendra Wyant" w:date="2023-05-31T13:43:00Z">
            <w:rPr>
              <w:spacing w:val="1"/>
            </w:rPr>
          </w:rPrChange>
        </w:rPr>
        <w:t xml:space="preserve"> </w:t>
      </w:r>
      <w:r>
        <w:rPr>
          <w:spacing w:val="-4"/>
          <w:rPrChange w:id="3401" w:author="Kendra Wyant" w:date="2023-05-31T13:43:00Z">
            <w:rPr>
              <w:spacing w:val="-6"/>
            </w:rPr>
          </w:rPrChange>
        </w:rPr>
        <w:t>data</w:t>
      </w:r>
      <w:r>
        <w:rPr>
          <w:spacing w:val="-11"/>
          <w:rPrChange w:id="3402" w:author="Kendra Wyant" w:date="2023-05-31T13:43:00Z">
            <w:rPr>
              <w:spacing w:val="1"/>
            </w:rPr>
          </w:rPrChange>
        </w:rPr>
        <w:t xml:space="preserve"> </w:t>
      </w:r>
      <w:r>
        <w:rPr>
          <w:spacing w:val="-4"/>
          <w:rPrChange w:id="3403" w:author="Kendra Wyant" w:date="2023-05-31T13:43:00Z">
            <w:rPr>
              <w:spacing w:val="-6"/>
            </w:rPr>
          </w:rPrChange>
        </w:rPr>
        <w:t>are</w:t>
      </w:r>
      <w:r>
        <w:rPr>
          <w:spacing w:val="-11"/>
          <w:rPrChange w:id="3404" w:author="Kendra Wyant" w:date="2023-05-31T13:43:00Z">
            <w:rPr>
              <w:spacing w:val="1"/>
            </w:rPr>
          </w:rPrChange>
        </w:rPr>
        <w:t xml:space="preserve"> </w:t>
      </w:r>
      <w:r>
        <w:rPr>
          <w:spacing w:val="-4"/>
          <w:rPrChange w:id="3405" w:author="Kendra Wyant" w:date="2023-05-31T13:43:00Z">
            <w:rPr>
              <w:spacing w:val="-6"/>
            </w:rPr>
          </w:rPrChange>
        </w:rPr>
        <w:t>collected</w:t>
      </w:r>
      <w:r>
        <w:rPr>
          <w:spacing w:val="-11"/>
          <w:rPrChange w:id="3406" w:author="Kendra Wyant" w:date="2023-05-31T13:43:00Z">
            <w:rPr>
              <w:spacing w:val="2"/>
            </w:rPr>
          </w:rPrChange>
        </w:rPr>
        <w:t xml:space="preserve"> </w:t>
      </w:r>
      <w:r>
        <w:rPr>
          <w:spacing w:val="-4"/>
          <w:rPrChange w:id="3407" w:author="Kendra Wyant" w:date="2023-05-31T13:43:00Z">
            <w:rPr>
              <w:spacing w:val="-6"/>
            </w:rPr>
          </w:rPrChange>
        </w:rPr>
        <w:t>automatically</w:t>
      </w:r>
      <w:r>
        <w:rPr>
          <w:spacing w:val="-11"/>
          <w:rPrChange w:id="3408" w:author="Kendra Wyant" w:date="2023-05-31T13:43:00Z">
            <w:rPr>
              <w:spacing w:val="1"/>
            </w:rPr>
          </w:rPrChange>
        </w:rPr>
        <w:t xml:space="preserve"> </w:t>
      </w:r>
      <w:r>
        <w:rPr>
          <w:spacing w:val="-4"/>
          <w:rPrChange w:id="3409" w:author="Kendra Wyant" w:date="2023-05-31T13:43:00Z">
            <w:rPr>
              <w:spacing w:val="-6"/>
            </w:rPr>
          </w:rPrChange>
        </w:rPr>
        <w:t>(either</w:t>
      </w:r>
      <w:r>
        <w:rPr>
          <w:spacing w:val="-11"/>
          <w:rPrChange w:id="3410" w:author="Kendra Wyant" w:date="2023-05-31T13:43:00Z">
            <w:rPr>
              <w:spacing w:val="1"/>
            </w:rPr>
          </w:rPrChange>
        </w:rPr>
        <w:t xml:space="preserve"> </w:t>
      </w:r>
      <w:r>
        <w:rPr>
          <w:spacing w:val="-4"/>
          <w:rPrChange w:id="3411" w:author="Kendra Wyant" w:date="2023-05-31T13:43:00Z">
            <w:rPr>
              <w:spacing w:val="-6"/>
            </w:rPr>
          </w:rPrChange>
        </w:rPr>
        <w:t>asynchronously</w:t>
      </w:r>
      <w:r>
        <w:rPr>
          <w:spacing w:val="-11"/>
          <w:rPrChange w:id="3412" w:author="Kendra Wyant" w:date="2023-05-31T13:43:00Z">
            <w:rPr>
              <w:spacing w:val="2"/>
            </w:rPr>
          </w:rPrChange>
        </w:rPr>
        <w:t xml:space="preserve"> </w:t>
      </w:r>
      <w:r>
        <w:rPr>
          <w:spacing w:val="-4"/>
          <w:rPrChange w:id="3413" w:author="Kendra Wyant" w:date="2023-05-31T13:43:00Z">
            <w:rPr>
              <w:spacing w:val="-6"/>
            </w:rPr>
          </w:rPrChange>
        </w:rPr>
        <w:t>or</w:t>
      </w:r>
    </w:p>
    <w:p w14:paraId="6EDCEF2A" w14:textId="77777777" w:rsidR="00DC3B47" w:rsidRDefault="00DC3B47">
      <w:pPr>
        <w:spacing w:line="355" w:lineRule="auto"/>
        <w:rPr>
          <w:del w:id="3414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CD00AD5" w14:textId="77777777" w:rsidR="00DC3B47" w:rsidRDefault="00DC3B47">
      <w:pPr>
        <w:pStyle w:val="BodyText"/>
        <w:rPr>
          <w:del w:id="3415" w:author="Kendra Wyant" w:date="2023-05-31T13:43:00Z"/>
          <w:sz w:val="9"/>
        </w:rPr>
      </w:pPr>
    </w:p>
    <w:p w14:paraId="57B6160A" w14:textId="77777777" w:rsidR="00DC3B47" w:rsidRDefault="004E27B8">
      <w:pPr>
        <w:pStyle w:val="BodyText"/>
        <w:spacing w:before="118" w:line="355" w:lineRule="auto"/>
        <w:ind w:left="160" w:right="512"/>
        <w:rPr>
          <w:del w:id="3416" w:author="Kendra Wyant" w:date="2023-05-31T13:43:00Z"/>
        </w:rPr>
      </w:pPr>
      <w:ins w:id="3417" w:author="Kendra Wyant" w:date="2023-05-31T13:43:00Z">
        <w:r>
          <w:rPr>
            <w:spacing w:val="-4"/>
          </w:rPr>
          <w:t xml:space="preserve"> </w:t>
        </w:r>
      </w:ins>
      <w:r>
        <w:rPr>
          <w:rPrChange w:id="3418" w:author="Kendra Wyant" w:date="2023-05-31T13:43:00Z">
            <w:rPr>
              <w:spacing w:val="-4"/>
            </w:rPr>
          </w:rPrChange>
        </w:rPr>
        <w:t>continuously)</w:t>
      </w:r>
      <w:r>
        <w:rPr>
          <w:spacing w:val="-8"/>
          <w:rPrChange w:id="3419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420" w:author="Kendra Wyant" w:date="2023-05-31T13:43:00Z">
            <w:rPr>
              <w:spacing w:val="-4"/>
            </w:rPr>
          </w:rPrChange>
        </w:rPr>
        <w:t>with</w:t>
      </w:r>
      <w:r>
        <w:rPr>
          <w:spacing w:val="-8"/>
          <w:rPrChange w:id="3421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422" w:author="Kendra Wyant" w:date="2023-05-31T13:43:00Z">
            <w:rPr>
              <w:spacing w:val="-4"/>
            </w:rPr>
          </w:rPrChange>
        </w:rPr>
        <w:t>little</w:t>
      </w:r>
      <w:r>
        <w:rPr>
          <w:spacing w:val="-8"/>
          <w:rPrChange w:id="3423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424" w:author="Kendra Wyant" w:date="2023-05-31T13:43:00Z">
            <w:rPr>
              <w:spacing w:val="-4"/>
            </w:rPr>
          </w:rPrChange>
        </w:rPr>
        <w:t>to</w:t>
      </w:r>
      <w:r>
        <w:rPr>
          <w:spacing w:val="-8"/>
          <w:rPrChange w:id="3425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426" w:author="Kendra Wyant" w:date="2023-05-31T13:43:00Z">
            <w:rPr>
              <w:spacing w:val="-4"/>
            </w:rPr>
          </w:rPrChange>
        </w:rPr>
        <w:t>no</w:t>
      </w:r>
      <w:r>
        <w:rPr>
          <w:spacing w:val="-8"/>
          <w:rPrChange w:id="3427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428" w:author="Kendra Wyant" w:date="2023-05-31T13:43:00Z">
            <w:rPr>
              <w:spacing w:val="-4"/>
            </w:rPr>
          </w:rPrChange>
        </w:rPr>
        <w:t>effort</w:t>
      </w:r>
      <w:r>
        <w:rPr>
          <w:spacing w:val="-8"/>
          <w:rPrChange w:id="3429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430" w:author="Kendra Wyant" w:date="2023-05-31T13:43:00Z">
            <w:rPr>
              <w:spacing w:val="-4"/>
            </w:rPr>
          </w:rPrChange>
        </w:rPr>
        <w:t>required</w:t>
      </w:r>
      <w:r>
        <w:rPr>
          <w:spacing w:val="-8"/>
          <w:rPrChange w:id="3431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432" w:author="Kendra Wyant" w:date="2023-05-31T13:43:00Z">
            <w:rPr>
              <w:spacing w:val="-4"/>
            </w:rPr>
          </w:rPrChange>
        </w:rPr>
        <w:t>by</w:t>
      </w:r>
      <w:r>
        <w:rPr>
          <w:spacing w:val="-8"/>
          <w:rPrChange w:id="3433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434" w:author="Kendra Wyant" w:date="2023-05-31T13:43:00Z">
            <w:rPr>
              <w:spacing w:val="-4"/>
            </w:rPr>
          </w:rPrChange>
        </w:rPr>
        <w:t>the</w:t>
      </w:r>
      <w:r>
        <w:rPr>
          <w:spacing w:val="-8"/>
          <w:rPrChange w:id="3435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436" w:author="Kendra Wyant" w:date="2023-05-31T13:43:00Z">
            <w:rPr>
              <w:spacing w:val="-4"/>
            </w:rPr>
          </w:rPrChange>
        </w:rPr>
        <w:t>participant.</w:t>
      </w:r>
      <w:r>
        <w:rPr>
          <w:spacing w:val="9"/>
          <w:rPrChange w:id="3437" w:author="Kendra Wyant" w:date="2023-05-31T13:43:00Z">
            <w:rPr>
              <w:spacing w:val="8"/>
            </w:rPr>
          </w:rPrChange>
        </w:rPr>
        <w:t xml:space="preserve"> </w:t>
      </w:r>
      <w:r>
        <w:rPr>
          <w:rPrChange w:id="3438" w:author="Kendra Wyant" w:date="2023-05-31T13:43:00Z">
            <w:rPr>
              <w:spacing w:val="-4"/>
            </w:rPr>
          </w:rPrChange>
        </w:rPr>
        <w:t>Our</w:t>
      </w:r>
      <w:r>
        <w:rPr>
          <w:spacing w:val="-8"/>
          <w:rPrChange w:id="3439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440" w:author="Kendra Wyant" w:date="2023-05-31T13:43:00Z">
            <w:rPr>
              <w:spacing w:val="-4"/>
            </w:rPr>
          </w:rPrChange>
        </w:rPr>
        <w:t>study</w:t>
      </w:r>
      <w:r>
        <w:rPr>
          <w:spacing w:val="-8"/>
          <w:rPrChange w:id="3441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442" w:author="Kendra Wyant" w:date="2023-05-31T13:43:00Z">
            <w:rPr>
              <w:spacing w:val="-4"/>
            </w:rPr>
          </w:rPrChange>
        </w:rPr>
        <w:t>obtained</w:t>
      </w:r>
      <w:r>
        <w:rPr>
          <w:rPrChange w:id="344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444" w:author="Kendra Wyant" w:date="2023-05-31T13:43:00Z">
            <w:rPr>
              <w:spacing w:val="-4"/>
            </w:rPr>
          </w:rPrChange>
        </w:rPr>
        <w:t xml:space="preserve">several </w:t>
      </w:r>
      <w:r>
        <w:rPr>
          <w:spacing w:val="-2"/>
          <w:rPrChange w:id="3445" w:author="Kendra Wyant" w:date="2023-05-31T13:43:00Z">
            <w:rPr/>
          </w:rPrChange>
        </w:rPr>
        <w:t>active</w:t>
      </w:r>
      <w:r>
        <w:rPr>
          <w:spacing w:val="-2"/>
          <w:rPrChange w:id="344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447" w:author="Kendra Wyant" w:date="2023-05-31T13:43:00Z">
            <w:rPr/>
          </w:rPrChange>
        </w:rPr>
        <w:t>signals</w:t>
      </w:r>
      <w:r>
        <w:rPr>
          <w:spacing w:val="-2"/>
          <w:rPrChange w:id="344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449" w:author="Kendra Wyant" w:date="2023-05-31T13:43:00Z">
            <w:rPr/>
          </w:rPrChange>
        </w:rPr>
        <w:t>that</w:t>
      </w:r>
      <w:r>
        <w:rPr>
          <w:spacing w:val="-2"/>
          <w:rPrChange w:id="345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451" w:author="Kendra Wyant" w:date="2023-05-31T13:43:00Z">
            <w:rPr/>
          </w:rPrChange>
        </w:rPr>
        <w:t>varied</w:t>
      </w:r>
      <w:r>
        <w:rPr>
          <w:spacing w:val="-2"/>
          <w:rPrChange w:id="345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453" w:author="Kendra Wyant" w:date="2023-05-31T13:43:00Z">
            <w:rPr/>
          </w:rPrChange>
        </w:rPr>
        <w:t>somewhat</w:t>
      </w:r>
      <w:r>
        <w:rPr>
          <w:spacing w:val="-2"/>
          <w:rPrChange w:id="345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455" w:author="Kendra Wyant" w:date="2023-05-31T13:43:00Z">
            <w:rPr/>
          </w:rPrChange>
        </w:rPr>
        <w:t>in</w:t>
      </w:r>
      <w:r>
        <w:rPr>
          <w:spacing w:val="-2"/>
          <w:rPrChange w:id="345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457" w:author="Kendra Wyant" w:date="2023-05-31T13:43:00Z">
            <w:rPr/>
          </w:rPrChange>
        </w:rPr>
        <w:t>the</w:t>
      </w:r>
      <w:r>
        <w:rPr>
          <w:spacing w:val="-2"/>
          <w:rPrChange w:id="345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459" w:author="Kendra Wyant" w:date="2023-05-31T13:43:00Z">
            <w:rPr/>
          </w:rPrChange>
        </w:rPr>
        <w:t>amount</w:t>
      </w:r>
      <w:r>
        <w:rPr>
          <w:spacing w:val="-2"/>
          <w:rPrChange w:id="346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461" w:author="Kendra Wyant" w:date="2023-05-31T13:43:00Z">
            <w:rPr/>
          </w:rPrChange>
        </w:rPr>
        <w:t>of</w:t>
      </w:r>
      <w:r>
        <w:rPr>
          <w:spacing w:val="-2"/>
          <w:rPrChange w:id="346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463" w:author="Kendra Wyant" w:date="2023-05-31T13:43:00Z">
            <w:rPr/>
          </w:rPrChange>
        </w:rPr>
        <w:t>effort</w:t>
      </w:r>
      <w:r>
        <w:rPr>
          <w:spacing w:val="-2"/>
          <w:rPrChange w:id="346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465" w:author="Kendra Wyant" w:date="2023-05-31T13:43:00Z">
            <w:rPr/>
          </w:rPrChange>
        </w:rPr>
        <w:t>required</w:t>
      </w:r>
      <w:r>
        <w:rPr>
          <w:spacing w:val="-2"/>
          <w:rPrChange w:id="346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467" w:author="Kendra Wyant" w:date="2023-05-31T13:43:00Z">
            <w:rPr/>
          </w:rPrChange>
        </w:rPr>
        <w:t>by</w:t>
      </w:r>
      <w:r>
        <w:rPr>
          <w:spacing w:val="-2"/>
          <w:rPrChange w:id="346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3469" w:author="Kendra Wyant" w:date="2023-05-31T13:43:00Z">
            <w:rPr/>
          </w:rPrChange>
        </w:rPr>
        <w:t>the</w:t>
      </w:r>
      <w:r>
        <w:rPr>
          <w:spacing w:val="-2"/>
          <w:rPrChange w:id="347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3471" w:author="Kendra Wyant" w:date="2023-05-31T13:43:00Z">
            <w:rPr/>
          </w:rPrChange>
        </w:rPr>
        <w:t>participant.</w:t>
      </w:r>
    </w:p>
    <w:p w14:paraId="6DCB8E8E" w14:textId="7F7858AB" w:rsidR="003146FC" w:rsidRDefault="004E27B8">
      <w:pPr>
        <w:pStyle w:val="BodyText"/>
        <w:spacing w:before="1" w:line="355" w:lineRule="auto"/>
        <w:ind w:left="160" w:right="549" w:firstLine="576"/>
        <w:pPrChange w:id="3472" w:author="Kendra Wyant" w:date="2023-05-31T13:43:00Z">
          <w:pPr>
            <w:pStyle w:val="BodyText"/>
            <w:spacing w:line="355" w:lineRule="auto"/>
            <w:ind w:left="160"/>
          </w:pPr>
        </w:pPrChange>
      </w:pPr>
      <w:ins w:id="3473" w:author="Kendra Wyant" w:date="2023-05-31T13:43:00Z">
        <w:r>
          <w:rPr>
            <w:spacing w:val="19"/>
          </w:rPr>
          <w:t xml:space="preserve"> </w:t>
        </w:r>
      </w:ins>
      <w:r>
        <w:rPr>
          <w:spacing w:val="-2"/>
          <w:rPrChange w:id="3474" w:author="Kendra Wyant" w:date="2023-05-31T13:43:00Z">
            <w:rPr>
              <w:spacing w:val="-6"/>
            </w:rPr>
          </w:rPrChange>
        </w:rPr>
        <w:t>Specifically,</w:t>
      </w:r>
      <w:r>
        <w:rPr>
          <w:spacing w:val="-2"/>
          <w:rPrChange w:id="347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476" w:author="Kendra Wyant" w:date="2023-05-31T13:43:00Z">
            <w:rPr>
              <w:spacing w:val="-6"/>
            </w:rPr>
          </w:rPrChange>
        </w:rPr>
        <w:t>we</w:t>
      </w:r>
      <w:r>
        <w:rPr>
          <w:spacing w:val="-2"/>
          <w:rPrChange w:id="347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478" w:author="Kendra Wyant" w:date="2023-05-31T13:43:00Z">
            <w:rPr>
              <w:spacing w:val="-6"/>
            </w:rPr>
          </w:rPrChange>
        </w:rPr>
        <w:t>used</w:t>
      </w:r>
      <w:r>
        <w:rPr>
          <w:spacing w:val="-2"/>
          <w:rPrChange w:id="347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480" w:author="Kendra Wyant" w:date="2023-05-31T13:43:00Z">
            <w:rPr>
              <w:spacing w:val="-6"/>
            </w:rPr>
          </w:rPrChange>
        </w:rPr>
        <w:t>active</w:t>
      </w:r>
      <w:r>
        <w:rPr>
          <w:spacing w:val="-2"/>
          <w:rPrChange w:id="348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482" w:author="Kendra Wyant" w:date="2023-05-31T13:43:00Z">
            <w:rPr>
              <w:spacing w:val="-6"/>
            </w:rPr>
          </w:rPrChange>
        </w:rPr>
        <w:t>methods</w:t>
      </w:r>
      <w:r>
        <w:rPr>
          <w:spacing w:val="-2"/>
          <w:rPrChange w:id="348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484" w:author="Kendra Wyant" w:date="2023-05-31T13:43:00Z">
            <w:rPr>
              <w:spacing w:val="-6"/>
            </w:rPr>
          </w:rPrChange>
        </w:rPr>
        <w:t>to</w:t>
      </w:r>
      <w:r>
        <w:rPr>
          <w:spacing w:val="-2"/>
          <w:rPrChange w:id="348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486" w:author="Kendra Wyant" w:date="2023-05-31T13:43:00Z">
            <w:rPr>
              <w:spacing w:val="-6"/>
            </w:rPr>
          </w:rPrChange>
        </w:rPr>
        <w:t>collect</w:t>
      </w:r>
      <w:r>
        <w:rPr>
          <w:spacing w:val="-2"/>
          <w:rPrChange w:id="348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488" w:author="Kendra Wyant" w:date="2023-05-31T13:43:00Z">
            <w:rPr>
              <w:spacing w:val="-6"/>
            </w:rPr>
          </w:rPrChange>
        </w:rPr>
        <w:t>EMA,</w:t>
      </w:r>
      <w:r>
        <w:rPr>
          <w:spacing w:val="-2"/>
          <w:rPrChange w:id="348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490" w:author="Kendra Wyant" w:date="2023-05-31T13:43:00Z">
            <w:rPr>
              <w:spacing w:val="-6"/>
            </w:rPr>
          </w:rPrChange>
        </w:rPr>
        <w:t>daily</w:t>
      </w:r>
      <w:r>
        <w:rPr>
          <w:spacing w:val="-2"/>
          <w:rPrChange w:id="349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492" w:author="Kendra Wyant" w:date="2023-05-31T13:43:00Z">
            <w:rPr>
              <w:spacing w:val="-6"/>
            </w:rPr>
          </w:rPrChange>
        </w:rPr>
        <w:t>audio</w:t>
      </w:r>
      <w:r>
        <w:rPr>
          <w:spacing w:val="-2"/>
          <w:rPrChange w:id="349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494" w:author="Kendra Wyant" w:date="2023-05-31T13:43:00Z">
            <w:rPr>
              <w:spacing w:val="-6"/>
            </w:rPr>
          </w:rPrChange>
        </w:rPr>
        <w:t>check-ins,</w:t>
      </w:r>
      <w:r>
        <w:rPr>
          <w:spacing w:val="-2"/>
          <w:rPrChange w:id="349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496" w:author="Kendra Wyant" w:date="2023-05-31T13:43:00Z">
            <w:rPr>
              <w:spacing w:val="-6"/>
            </w:rPr>
          </w:rPrChange>
        </w:rPr>
        <w:t>sleep</w:t>
      </w:r>
      <w:r>
        <w:rPr>
          <w:spacing w:val="-10"/>
          <w:rPrChange w:id="349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498" w:author="Kendra Wyant" w:date="2023-05-31T13:43:00Z">
            <w:rPr>
              <w:spacing w:val="-6"/>
            </w:rPr>
          </w:rPrChange>
        </w:rPr>
        <w:t>quality,</w:t>
      </w:r>
      <w:r>
        <w:rPr>
          <w:spacing w:val="-9"/>
          <w:rPrChange w:id="349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500" w:author="Kendra Wyant" w:date="2023-05-31T13:43:00Z">
            <w:rPr>
              <w:spacing w:val="-6"/>
            </w:rPr>
          </w:rPrChange>
        </w:rPr>
        <w:t>and</w:t>
      </w:r>
      <w:r>
        <w:rPr>
          <w:spacing w:val="-10"/>
          <w:rPrChange w:id="350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selected</w:t>
      </w:r>
      <w:r>
        <w:rPr>
          <w:spacing w:val="-9"/>
          <w:rPrChange w:id="350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physiology.</w:t>
      </w:r>
      <w:r>
        <w:rPr>
          <w:spacing w:val="7"/>
          <w:rPrChange w:id="3503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9"/>
          <w:rPrChange w:id="350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primarily</w:t>
      </w:r>
      <w:r>
        <w:rPr>
          <w:spacing w:val="-10"/>
        </w:rPr>
        <w:t xml:space="preserve"> </w:t>
      </w:r>
      <w:r>
        <w:rPr>
          <w:spacing w:val="-2"/>
        </w:rPr>
        <w:t>passive</w:t>
      </w:r>
      <w:r>
        <w:rPr>
          <w:spacing w:val="-10"/>
          <w:rPrChange w:id="350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collect</w:t>
      </w:r>
      <w:r>
        <w:rPr>
          <w:spacing w:val="-2"/>
          <w:rPrChange w:id="350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geolocation,</w:t>
      </w:r>
      <w:r>
        <w:rPr>
          <w:spacing w:val="-5"/>
          <w:rPrChange w:id="350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cellular</w:t>
      </w:r>
      <w:r>
        <w:rPr>
          <w:spacing w:val="-5"/>
          <w:rPrChange w:id="350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3509" w:author="Kendra Wyant" w:date="2023-05-31T13:43:00Z">
            <w:rPr>
              <w:spacing w:val="-6"/>
            </w:rPr>
          </w:rPrChange>
        </w:rPr>
        <w:t>communications</w:t>
      </w:r>
      <w:r>
        <w:rPr>
          <w:spacing w:val="-5"/>
          <w:rPrChange w:id="351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511" w:author="Kendra Wyant" w:date="2023-05-31T13:43:00Z">
            <w:rPr>
              <w:spacing w:val="-6"/>
            </w:rPr>
          </w:rPrChange>
        </w:rPr>
        <w:t>logs,</w:t>
      </w:r>
      <w:r>
        <w:rPr>
          <w:spacing w:val="-6"/>
        </w:rPr>
        <w:t xml:space="preserve"> </w:t>
      </w:r>
      <w:r>
        <w:rPr>
          <w:spacing w:val="-2"/>
          <w:rPrChange w:id="3512" w:author="Kendra Wyant" w:date="2023-05-31T13:43:00Z">
            <w:rPr>
              <w:spacing w:val="-6"/>
            </w:rPr>
          </w:rPrChange>
        </w:rPr>
        <w:t>and</w:t>
      </w:r>
      <w:r>
        <w:rPr>
          <w:spacing w:val="-6"/>
        </w:rPr>
        <w:t xml:space="preserve"> </w:t>
      </w:r>
      <w:r>
        <w:rPr>
          <w:spacing w:val="-2"/>
          <w:rPrChange w:id="3513" w:author="Kendra Wyant" w:date="2023-05-31T13:43:00Z">
            <w:rPr>
              <w:spacing w:val="-6"/>
            </w:rPr>
          </w:rPrChange>
        </w:rPr>
        <w:t>text</w:t>
      </w:r>
      <w:r>
        <w:rPr>
          <w:spacing w:val="-5"/>
          <w:rPrChange w:id="351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515" w:author="Kendra Wyant" w:date="2023-05-31T13:43:00Z">
            <w:rPr>
              <w:spacing w:val="-6"/>
            </w:rPr>
          </w:rPrChange>
        </w:rPr>
        <w:t>message</w:t>
      </w:r>
      <w:r>
        <w:rPr>
          <w:spacing w:val="-6"/>
        </w:rPr>
        <w:t xml:space="preserve"> </w:t>
      </w:r>
      <w:r>
        <w:rPr>
          <w:spacing w:val="-2"/>
          <w:rPrChange w:id="3516" w:author="Kendra Wyant" w:date="2023-05-31T13:43:00Z">
            <w:rPr>
              <w:spacing w:val="-6"/>
            </w:rPr>
          </w:rPrChange>
        </w:rPr>
        <w:t>content.</w:t>
      </w:r>
      <w:r>
        <w:rPr>
          <w:spacing w:val="13"/>
          <w:rPrChange w:id="3517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2"/>
          <w:rPrChange w:id="3518" w:author="Kendra Wyant" w:date="2023-05-31T13:43:00Z">
            <w:rPr>
              <w:spacing w:val="-6"/>
            </w:rPr>
          </w:rPrChange>
        </w:rPr>
        <w:t>More</w:t>
      </w:r>
      <w:r>
        <w:rPr>
          <w:spacing w:val="-5"/>
          <w:rPrChange w:id="351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520" w:author="Kendra Wyant" w:date="2023-05-31T13:43:00Z">
            <w:rPr>
              <w:spacing w:val="-6"/>
            </w:rPr>
          </w:rPrChange>
        </w:rPr>
        <w:t>information about</w:t>
      </w:r>
      <w:r>
        <w:rPr>
          <w:spacing w:val="-3"/>
          <w:rPrChange w:id="352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522" w:author="Kendra Wyant" w:date="2023-05-31T13:43:00Z">
            <w:rPr>
              <w:spacing w:val="-6"/>
            </w:rPr>
          </w:rPrChange>
        </w:rPr>
        <w:t>data</w:t>
      </w:r>
      <w:r>
        <w:rPr>
          <w:spacing w:val="-3"/>
          <w:rPrChange w:id="352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524" w:author="Kendra Wyant" w:date="2023-05-31T13:43:00Z">
            <w:rPr>
              <w:spacing w:val="-6"/>
            </w:rPr>
          </w:rPrChange>
        </w:rPr>
        <w:t>collection</w:t>
      </w:r>
      <w:r>
        <w:rPr>
          <w:spacing w:val="-3"/>
          <w:rPrChange w:id="352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526" w:author="Kendra Wyant" w:date="2023-05-31T13:43:00Z">
            <w:rPr>
              <w:spacing w:val="-6"/>
            </w:rPr>
          </w:rPrChange>
        </w:rPr>
        <w:t>and</w:t>
      </w:r>
      <w:r>
        <w:rPr>
          <w:spacing w:val="-4"/>
          <w:rPrChange w:id="352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related</w:t>
      </w:r>
      <w:r>
        <w:rPr>
          <w:spacing w:val="-3"/>
          <w:rPrChange w:id="352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procedures</w:t>
      </w:r>
      <w:r>
        <w:rPr>
          <w:spacing w:val="-3"/>
          <w:rPrChange w:id="352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3"/>
          <w:rPrChange w:id="353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each</w:t>
      </w:r>
      <w:r>
        <w:rPr>
          <w:spacing w:val="-4"/>
          <w:rPrChange w:id="353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raw</w:t>
      </w:r>
      <w:r>
        <w:rPr>
          <w:spacing w:val="-3"/>
          <w:rPrChange w:id="353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stream</w:t>
      </w:r>
      <w:r>
        <w:rPr>
          <w:spacing w:val="-3"/>
          <w:rPrChange w:id="353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is</w:t>
      </w:r>
      <w:r>
        <w:rPr>
          <w:spacing w:val="-3"/>
          <w:rPrChange w:id="353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provided</w:t>
      </w:r>
      <w:r>
        <w:rPr>
          <w:spacing w:val="-3"/>
          <w:rPrChange w:id="353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below.</w:t>
      </w:r>
    </w:p>
    <w:p w14:paraId="3528C284" w14:textId="77777777" w:rsidR="003146FC" w:rsidRDefault="004E27B8">
      <w:pPr>
        <w:pStyle w:val="BodyText"/>
        <w:tabs>
          <w:tab w:val="left" w:pos="1679"/>
        </w:tabs>
        <w:spacing w:before="110" w:line="355" w:lineRule="auto"/>
        <w:ind w:left="160" w:right="570" w:firstLine="576"/>
        <w:pPrChange w:id="3536" w:author="Kendra Wyant" w:date="2023-05-31T13:43:00Z">
          <w:pPr>
            <w:pStyle w:val="BodyText"/>
            <w:tabs>
              <w:tab w:val="left" w:pos="1679"/>
            </w:tabs>
            <w:spacing w:line="355" w:lineRule="auto"/>
            <w:ind w:left="160" w:right="557" w:firstLine="576"/>
          </w:pPr>
        </w:pPrChange>
      </w:pPr>
      <w:bookmarkStart w:id="3537" w:name="EMA"/>
      <w:bookmarkEnd w:id="3537"/>
      <w:r>
        <w:rPr>
          <w:b/>
          <w:spacing w:val="-4"/>
        </w:rPr>
        <w:t>EMA.</w:t>
      </w:r>
      <w:r>
        <w:rPr>
          <w:b/>
        </w:rPr>
        <w:tab/>
      </w:r>
      <w:r>
        <w:t xml:space="preserve">Participants completed a brief (7 – 10 questions) EMA 4 times each day </w:t>
      </w:r>
      <w:r>
        <w:rPr>
          <w:spacing w:val="-4"/>
          <w:rPrChange w:id="3538" w:author="Kendra Wyant" w:date="2023-05-31T13:43:00Z">
            <w:rPr>
              <w:spacing w:val="-6"/>
            </w:rPr>
          </w:rPrChange>
        </w:rPr>
        <w:t>following reminders from us that were sent by text message.</w:t>
      </w:r>
      <w:r>
        <w:rPr>
          <w:spacing w:val="18"/>
          <w:rPrChange w:id="3539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4"/>
          <w:rPrChange w:id="3540" w:author="Kendra Wyant" w:date="2023-05-31T13:43:00Z">
            <w:rPr>
              <w:spacing w:val="-6"/>
            </w:rPr>
          </w:rPrChange>
        </w:rPr>
        <w:t xml:space="preserve">These text messages included </w:t>
      </w:r>
      <w:r>
        <w:rPr>
          <w:rPrChange w:id="3541" w:author="Kendra Wyant" w:date="2023-05-31T13:43:00Z">
            <w:rPr>
              <w:spacing w:val="-6"/>
            </w:rPr>
          </w:rPrChange>
        </w:rPr>
        <w:t>a</w:t>
      </w:r>
      <w:r>
        <w:rPr>
          <w:spacing w:val="-10"/>
          <w:rPrChange w:id="3542" w:author="Kendra Wyant" w:date="2023-05-31T13:43:00Z">
            <w:rPr>
              <w:spacing w:val="-6"/>
            </w:rPr>
          </w:rPrChange>
        </w:rPr>
        <w:t xml:space="preserve"> </w:t>
      </w:r>
      <w:r>
        <w:t>link</w:t>
      </w:r>
      <w:r>
        <w:rPr>
          <w:spacing w:val="-10"/>
          <w:rPrChange w:id="3543" w:author="Kendra Wyant" w:date="2023-05-31T13:43:00Z">
            <w:rPr>
              <w:spacing w:val="-9"/>
            </w:rPr>
          </w:rPrChange>
        </w:rPr>
        <w:t xml:space="preserve"> </w:t>
      </w:r>
      <w:r>
        <w:t>to</w:t>
      </w:r>
      <w:r>
        <w:rPr>
          <w:spacing w:val="-10"/>
          <w:rPrChange w:id="3544" w:author="Kendra Wyant" w:date="2023-05-31T13:43:00Z">
            <w:rPr>
              <w:spacing w:val="-8"/>
            </w:rPr>
          </w:rPrChange>
        </w:rPr>
        <w:t xml:space="preserve"> </w:t>
      </w:r>
      <w:r>
        <w:t>a</w:t>
      </w:r>
      <w:r>
        <w:rPr>
          <w:spacing w:val="-10"/>
          <w:rPrChange w:id="3545" w:author="Kendra Wyant" w:date="2023-05-31T13:43:00Z">
            <w:rPr>
              <w:spacing w:val="-9"/>
            </w:rPr>
          </w:rPrChange>
        </w:rPr>
        <w:t xml:space="preserve"> </w:t>
      </w:r>
      <w:r>
        <w:t>Qualtrics</w:t>
      </w:r>
      <w:r>
        <w:rPr>
          <w:spacing w:val="-9"/>
        </w:rPr>
        <w:t xml:space="preserve"> </w:t>
      </w:r>
      <w:r>
        <w:t>survey</w:t>
      </w:r>
      <w:r>
        <w:rPr>
          <w:spacing w:val="-9"/>
          <w:rPrChange w:id="3546" w:author="Kendra Wyant" w:date="2023-05-31T13:43:00Z">
            <w:rPr>
              <w:spacing w:val="-8"/>
            </w:rPr>
          </w:rPrChange>
        </w:rPr>
        <w:t xml:space="preserve"> </w:t>
      </w:r>
      <w:r>
        <w:t>that</w:t>
      </w:r>
      <w:r>
        <w:rPr>
          <w:spacing w:val="-10"/>
          <w:rPrChange w:id="3547" w:author="Kendra Wyant" w:date="2023-05-31T13:43:00Z">
            <w:rPr>
              <w:spacing w:val="-8"/>
            </w:rPr>
          </w:rPrChange>
        </w:rPr>
        <w:t xml:space="preserve"> </w:t>
      </w:r>
      <w:r>
        <w:t>was</w:t>
      </w:r>
      <w:r>
        <w:rPr>
          <w:spacing w:val="-10"/>
          <w:rPrChange w:id="3548" w:author="Kendra Wyant" w:date="2023-05-31T13:43:00Z">
            <w:rPr>
              <w:spacing w:val="-9"/>
            </w:rPr>
          </w:rPrChange>
        </w:rPr>
        <w:t xml:space="preserve"> </w:t>
      </w:r>
      <w:r>
        <w:t>optimized</w:t>
      </w:r>
      <w:r>
        <w:rPr>
          <w:spacing w:val="-9"/>
        </w:rPr>
        <w:t xml:space="preserve"> </w:t>
      </w:r>
      <w:r>
        <w:t>for</w:t>
      </w:r>
      <w:r>
        <w:rPr>
          <w:spacing w:val="-10"/>
          <w:rPrChange w:id="3549" w:author="Kendra Wyant" w:date="2023-05-31T13:43:00Z">
            <w:rPr>
              <w:spacing w:val="-8"/>
            </w:rPr>
          </w:rPrChange>
        </w:rPr>
        <w:t xml:space="preserve"> </w:t>
      </w:r>
      <w:r>
        <w:t>completion</w:t>
      </w:r>
      <w:r>
        <w:rPr>
          <w:spacing w:val="-9"/>
          <w:rPrChange w:id="3550" w:author="Kendra Wyant" w:date="2023-05-31T13:43:00Z">
            <w:rPr>
              <w:spacing w:val="-8"/>
            </w:rPr>
          </w:rPrChange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their</w:t>
      </w:r>
      <w:r>
        <w:rPr>
          <w:spacing w:val="-10"/>
          <w:rPrChange w:id="3551" w:author="Kendra Wyant" w:date="2023-05-31T13:43:00Z">
            <w:rPr>
              <w:spacing w:val="-9"/>
            </w:rPr>
          </w:rPrChange>
        </w:rPr>
        <w:t xml:space="preserve"> </w:t>
      </w:r>
      <w:r>
        <w:t>smartphone.</w:t>
      </w:r>
      <w:r>
        <w:rPr>
          <w:spacing w:val="8"/>
          <w:rPrChange w:id="3552" w:author="Kendra Wyant" w:date="2023-05-31T13:43:00Z">
            <w:rPr>
              <w:spacing w:val="9"/>
            </w:rPr>
          </w:rPrChange>
        </w:rPr>
        <w:t xml:space="preserve"> </w:t>
      </w:r>
      <w:r>
        <w:t>All</w:t>
      </w:r>
      <w:r>
        <w:rPr>
          <w:spacing w:val="-10"/>
          <w:rPrChange w:id="3553" w:author="Kendra Wyant" w:date="2023-05-31T13:43:00Z">
            <w:rPr>
              <w:spacing w:val="-9"/>
            </w:rPr>
          </w:rPrChange>
        </w:rPr>
        <w:t xml:space="preserve"> </w:t>
      </w:r>
      <w:r>
        <w:t>4 EMAs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alcohol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reported, current</w:t>
      </w:r>
      <w:r>
        <w:rPr>
          <w:spacing w:val="-10"/>
        </w:rPr>
        <w:t xml:space="preserve"> </w:t>
      </w:r>
      <w:r>
        <w:t>affective</w:t>
      </w:r>
      <w:r>
        <w:rPr>
          <w:spacing w:val="-10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(pleasantness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arousal),</w:t>
      </w:r>
      <w:r>
        <w:rPr>
          <w:spacing w:val="-10"/>
        </w:rPr>
        <w:t xml:space="preserve"> </w:t>
      </w:r>
      <w:r>
        <w:t>greatest</w:t>
      </w:r>
      <w:r>
        <w:rPr>
          <w:spacing w:val="-10"/>
        </w:rPr>
        <w:t xml:space="preserve"> </w:t>
      </w:r>
      <w:r>
        <w:t>urge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drink</w:t>
      </w:r>
      <w:r>
        <w:rPr>
          <w:spacing w:val="-10"/>
        </w:rPr>
        <w:t xml:space="preserve"> </w:t>
      </w:r>
      <w:r>
        <w:t>alcohol</w:t>
      </w:r>
      <w:r>
        <w:rPr>
          <w:spacing w:val="-10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last</w:t>
      </w:r>
      <w:r>
        <w:rPr>
          <w:spacing w:val="-9"/>
          <w:rPrChange w:id="355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EMA,</w:t>
      </w:r>
      <w:r>
        <w:rPr>
          <w:spacing w:val="-8"/>
          <w:rPrChange w:id="355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any</w:t>
      </w:r>
      <w:r>
        <w:rPr>
          <w:spacing w:val="-9"/>
          <w:rPrChange w:id="355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pleasant</w:t>
      </w:r>
      <w:r>
        <w:rPr>
          <w:spacing w:val="-9"/>
          <w:rPrChange w:id="355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or</w:t>
      </w:r>
      <w:r>
        <w:rPr>
          <w:spacing w:val="-9"/>
          <w:rPrChange w:id="355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positive</w:t>
      </w:r>
      <w:r>
        <w:rPr>
          <w:spacing w:val="-8"/>
          <w:rPrChange w:id="355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events</w:t>
      </w:r>
      <w:r>
        <w:rPr>
          <w:spacing w:val="-8"/>
          <w:rPrChange w:id="356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9"/>
          <w:rPrChange w:id="356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any</w:t>
      </w:r>
      <w:r>
        <w:rPr>
          <w:spacing w:val="-9"/>
          <w:rPrChange w:id="356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hassles</w:t>
      </w:r>
      <w:r>
        <w:rPr>
          <w:spacing w:val="-8"/>
          <w:rPrChange w:id="356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or</w:t>
      </w:r>
      <w:r>
        <w:rPr>
          <w:spacing w:val="-8"/>
          <w:rPrChange w:id="356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stressful</w:t>
      </w:r>
      <w:r>
        <w:rPr>
          <w:spacing w:val="-8"/>
          <w:rPrChange w:id="356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events</w:t>
      </w:r>
      <w:r>
        <w:rPr>
          <w:spacing w:val="-9"/>
          <w:rPrChange w:id="356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that</w:t>
      </w:r>
      <w:r>
        <w:rPr>
          <w:spacing w:val="-9"/>
          <w:rPrChange w:id="356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 xml:space="preserve">occurred </w:t>
      </w:r>
      <w:r>
        <w:rPr>
          <w:rPrChange w:id="3568" w:author="Kendra Wyant" w:date="2023-05-31T13:43:00Z">
            <w:rPr>
              <w:spacing w:val="-4"/>
            </w:rPr>
          </w:rPrChange>
        </w:rPr>
        <w:t>since</w:t>
      </w:r>
      <w:r>
        <w:rPr>
          <w:spacing w:val="-2"/>
          <w:rPrChange w:id="356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570" w:author="Kendra Wyant" w:date="2023-05-31T13:43:00Z">
            <w:rPr>
              <w:spacing w:val="-4"/>
            </w:rPr>
          </w:rPrChange>
        </w:rPr>
        <w:t>the</w:t>
      </w:r>
      <w:r>
        <w:rPr>
          <w:spacing w:val="-2"/>
          <w:rPrChange w:id="357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572" w:author="Kendra Wyant" w:date="2023-05-31T13:43:00Z">
            <w:rPr>
              <w:spacing w:val="-4"/>
            </w:rPr>
          </w:rPrChange>
        </w:rPr>
        <w:t>last</w:t>
      </w:r>
      <w:r>
        <w:rPr>
          <w:spacing w:val="-3"/>
          <w:rPrChange w:id="357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574" w:author="Kendra Wyant" w:date="2023-05-31T13:43:00Z">
            <w:rPr>
              <w:spacing w:val="-4"/>
            </w:rPr>
          </w:rPrChange>
        </w:rPr>
        <w:t>EMA,</w:t>
      </w:r>
      <w:r>
        <w:rPr>
          <w:spacing w:val="-2"/>
          <w:rPrChange w:id="357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576" w:author="Kendra Wyant" w:date="2023-05-31T13:43:00Z">
            <w:rPr>
              <w:spacing w:val="-4"/>
            </w:rPr>
          </w:rPrChange>
        </w:rPr>
        <w:t>any</w:t>
      </w:r>
      <w:r>
        <w:rPr>
          <w:spacing w:val="-2"/>
          <w:rPrChange w:id="357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578" w:author="Kendra Wyant" w:date="2023-05-31T13:43:00Z">
            <w:rPr>
              <w:spacing w:val="-4"/>
            </w:rPr>
          </w:rPrChange>
        </w:rPr>
        <w:t>exposure</w:t>
      </w:r>
      <w:r>
        <w:rPr>
          <w:spacing w:val="-3"/>
          <w:rPrChange w:id="357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580" w:author="Kendra Wyant" w:date="2023-05-31T13:43:00Z">
            <w:rPr>
              <w:spacing w:val="-4"/>
            </w:rPr>
          </w:rPrChange>
        </w:rPr>
        <w:t>to</w:t>
      </w:r>
      <w:r>
        <w:rPr>
          <w:spacing w:val="-3"/>
          <w:rPrChange w:id="358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582" w:author="Kendra Wyant" w:date="2023-05-31T13:43:00Z">
            <w:rPr>
              <w:spacing w:val="-4"/>
            </w:rPr>
          </w:rPrChange>
        </w:rPr>
        <w:t>risky</w:t>
      </w:r>
      <w:r>
        <w:rPr>
          <w:spacing w:val="-2"/>
          <w:rPrChange w:id="358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584" w:author="Kendra Wyant" w:date="2023-05-31T13:43:00Z">
            <w:rPr>
              <w:spacing w:val="-4"/>
            </w:rPr>
          </w:rPrChange>
        </w:rPr>
        <w:t>situations</w:t>
      </w:r>
      <w:r>
        <w:rPr>
          <w:spacing w:val="-2"/>
          <w:rPrChange w:id="358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586" w:author="Kendra Wyant" w:date="2023-05-31T13:43:00Z">
            <w:rPr>
              <w:spacing w:val="-4"/>
            </w:rPr>
          </w:rPrChange>
        </w:rPr>
        <w:t>(i.e.,</w:t>
      </w:r>
      <w:r>
        <w:rPr>
          <w:spacing w:val="-3"/>
          <w:rPrChange w:id="358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588" w:author="Kendra Wyant" w:date="2023-05-31T13:43:00Z">
            <w:rPr>
              <w:spacing w:val="-4"/>
            </w:rPr>
          </w:rPrChange>
        </w:rPr>
        <w:t>people,</w:t>
      </w:r>
      <w:r>
        <w:rPr>
          <w:spacing w:val="-2"/>
          <w:rPrChange w:id="358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590" w:author="Kendra Wyant" w:date="2023-05-31T13:43:00Z">
            <w:rPr>
              <w:spacing w:val="-4"/>
            </w:rPr>
          </w:rPrChange>
        </w:rPr>
        <w:t>places,</w:t>
      </w:r>
      <w:r>
        <w:rPr>
          <w:spacing w:val="-3"/>
          <w:rPrChange w:id="359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592" w:author="Kendra Wyant" w:date="2023-05-31T13:43:00Z">
            <w:rPr>
              <w:spacing w:val="-4"/>
            </w:rPr>
          </w:rPrChange>
        </w:rPr>
        <w:t>or</w:t>
      </w:r>
      <w:r>
        <w:rPr>
          <w:spacing w:val="-2"/>
          <w:rPrChange w:id="359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594" w:author="Kendra Wyant" w:date="2023-05-31T13:43:00Z">
            <w:rPr>
              <w:spacing w:val="-4"/>
            </w:rPr>
          </w:rPrChange>
        </w:rPr>
        <w:t>things)</w:t>
      </w:r>
      <w:r>
        <w:rPr>
          <w:spacing w:val="-3"/>
          <w:rPrChange w:id="359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3596" w:author="Kendra Wyant" w:date="2023-05-31T13:43:00Z">
            <w:rPr>
              <w:spacing w:val="-4"/>
            </w:rPr>
          </w:rPrChange>
        </w:rPr>
        <w:t>since the</w:t>
      </w:r>
      <w:r>
        <w:rPr>
          <w:spacing w:val="-5"/>
          <w:rPrChange w:id="3597" w:author="Kendra Wyant" w:date="2023-05-31T13:43:00Z">
            <w:rPr>
              <w:spacing w:val="-4"/>
            </w:rPr>
          </w:rPrChange>
        </w:rPr>
        <w:t xml:space="preserve"> </w:t>
      </w:r>
      <w:r>
        <w:t>last</w:t>
      </w:r>
      <w:r>
        <w:rPr>
          <w:spacing w:val="-4"/>
          <w:rPrChange w:id="3598" w:author="Kendra Wyant" w:date="2023-05-31T13:43:00Z">
            <w:rPr>
              <w:spacing w:val="-5"/>
            </w:rPr>
          </w:rPrChange>
        </w:rPr>
        <w:t xml:space="preserve"> </w:t>
      </w:r>
      <w:r>
        <w:t>EMA.</w:t>
      </w:r>
      <w:r>
        <w:rPr>
          <w:spacing w:val="-4"/>
          <w:rPrChange w:id="3599" w:author="Kendra Wyant" w:date="2023-05-31T13:43:00Z">
            <w:rPr>
              <w:spacing w:val="-5"/>
            </w:rPr>
          </w:rPrChange>
        </w:rPr>
        <w:t xml:space="preserve"> </w:t>
      </w:r>
      <w:r>
        <w:t>The</w:t>
      </w:r>
      <w:r>
        <w:rPr>
          <w:spacing w:val="-4"/>
          <w:rPrChange w:id="3600" w:author="Kendra Wyant" w:date="2023-05-31T13:43:00Z">
            <w:rPr>
              <w:spacing w:val="-5"/>
            </w:rPr>
          </w:rPrChange>
        </w:rPr>
        <w:t xml:space="preserve"> </w:t>
      </w:r>
      <w:r>
        <w:t>first</w:t>
      </w:r>
      <w:r>
        <w:rPr>
          <w:spacing w:val="-4"/>
          <w:rPrChange w:id="3601" w:author="Kendra Wyant" w:date="2023-05-31T13:43:00Z">
            <w:rPr>
              <w:spacing w:val="-5"/>
            </w:rPr>
          </w:rPrChange>
        </w:rPr>
        <w:t xml:space="preserve"> </w:t>
      </w:r>
      <w:r>
        <w:t>EMA</w:t>
      </w:r>
      <w:r>
        <w:rPr>
          <w:spacing w:val="-4"/>
          <w:rPrChange w:id="3602" w:author="Kendra Wyant" w:date="2023-05-31T13:43:00Z">
            <w:rPr>
              <w:spacing w:val="-5"/>
            </w:rPr>
          </w:rPrChange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asked</w:t>
      </w:r>
      <w:r>
        <w:rPr>
          <w:spacing w:val="-4"/>
          <w:rPrChange w:id="3603" w:author="Kendra Wyant" w:date="2023-05-31T13:43:00Z">
            <w:rPr>
              <w:spacing w:val="-5"/>
            </w:rPr>
          </w:rPrChange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3</w:t>
      </w:r>
      <w:r>
        <w:rPr>
          <w:spacing w:val="-4"/>
          <w:rPrChange w:id="3604" w:author="Kendra Wyant" w:date="2023-05-31T13:43:00Z">
            <w:rPr>
              <w:spacing w:val="-5"/>
            </w:rPr>
          </w:rPrChange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how</w:t>
      </w:r>
      <w:r>
        <w:rPr>
          <w:spacing w:val="-4"/>
          <w:rPrChange w:id="3605" w:author="Kendra Wyant" w:date="2023-05-31T13:43:00Z">
            <w:rPr>
              <w:spacing w:val="-5"/>
            </w:rPr>
          </w:rPrChange>
        </w:rPr>
        <w:t xml:space="preserve"> </w:t>
      </w:r>
      <w:r>
        <w:t>likely participants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encounter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risky</w:t>
      </w:r>
      <w:r>
        <w:rPr>
          <w:spacing w:val="-10"/>
        </w:rPr>
        <w:t xml:space="preserve"> </w:t>
      </w:r>
      <w:r>
        <w:t>situation,</w:t>
      </w:r>
      <w:r>
        <w:rPr>
          <w:spacing w:val="-9"/>
        </w:rPr>
        <w:t xml:space="preserve"> </w:t>
      </w:r>
      <w:r>
        <w:t>encounter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stressful</w:t>
      </w:r>
      <w:r>
        <w:rPr>
          <w:spacing w:val="-10"/>
        </w:rPr>
        <w:t xml:space="preserve"> </w:t>
      </w:r>
      <w:r>
        <w:t>event,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drink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upcoming</w:t>
      </w:r>
      <w:r>
        <w:rPr>
          <w:spacing w:val="-9"/>
        </w:rPr>
        <w:t xml:space="preserve"> </w:t>
      </w:r>
      <w:r>
        <w:rPr>
          <w:spacing w:val="-2"/>
        </w:rPr>
        <w:t>week.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first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last</w:t>
      </w:r>
      <w:r>
        <w:rPr>
          <w:spacing w:val="-9"/>
        </w:rPr>
        <w:t xml:space="preserve"> </w:t>
      </w:r>
      <w:r>
        <w:rPr>
          <w:spacing w:val="-2"/>
        </w:rPr>
        <w:t>EMAs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day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scheduled</w:t>
      </w:r>
      <w:r>
        <w:rPr>
          <w:spacing w:val="-10"/>
        </w:rPr>
        <w:t xml:space="preserve"> </w:t>
      </w:r>
      <w:r>
        <w:rPr>
          <w:spacing w:val="-2"/>
        </w:rPr>
        <w:t>within</w:t>
      </w:r>
      <w:r>
        <w:rPr>
          <w:spacing w:val="-9"/>
        </w:rPr>
        <w:t xml:space="preserve"> </w:t>
      </w:r>
      <w:r>
        <w:rPr>
          <w:spacing w:val="-2"/>
        </w:rPr>
        <w:t xml:space="preserve">1 </w:t>
      </w:r>
      <w:r>
        <w:rPr>
          <w:spacing w:val="-4"/>
          <w:rPrChange w:id="3606" w:author="Kendra Wyant" w:date="2023-05-31T13:43:00Z">
            <w:rPr>
              <w:spacing w:val="-2"/>
            </w:rPr>
          </w:rPrChange>
        </w:rPr>
        <w:t>hour</w:t>
      </w:r>
      <w:r>
        <w:rPr>
          <w:spacing w:val="-4"/>
          <w:rPrChange w:id="360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3608" w:author="Kendra Wyant" w:date="2023-05-31T13:43:00Z">
            <w:rPr>
              <w:spacing w:val="-2"/>
            </w:rPr>
          </w:rPrChange>
        </w:rPr>
        <w:t>of</w:t>
      </w:r>
      <w:r>
        <w:rPr>
          <w:spacing w:val="-4"/>
          <w:rPrChange w:id="360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3610" w:author="Kendra Wyant" w:date="2023-05-31T13:43:00Z">
            <w:rPr>
              <w:spacing w:val="-2"/>
            </w:rPr>
          </w:rPrChange>
        </w:rPr>
        <w:t>participants’</w:t>
      </w:r>
      <w:r>
        <w:rPr>
          <w:spacing w:val="-4"/>
          <w:rPrChange w:id="361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612" w:author="Kendra Wyant" w:date="2023-05-31T13:43:00Z">
            <w:rPr>
              <w:spacing w:val="-2"/>
            </w:rPr>
          </w:rPrChange>
        </w:rPr>
        <w:t>typical</w:t>
      </w:r>
      <w:r>
        <w:rPr>
          <w:spacing w:val="-4"/>
          <w:rPrChange w:id="361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614" w:author="Kendra Wyant" w:date="2023-05-31T13:43:00Z">
            <w:rPr>
              <w:spacing w:val="-2"/>
            </w:rPr>
          </w:rPrChange>
        </w:rPr>
        <w:t>wake</w:t>
      </w:r>
      <w:r>
        <w:rPr>
          <w:spacing w:val="-4"/>
          <w:rPrChange w:id="361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3616" w:author="Kendra Wyant" w:date="2023-05-31T13:43:00Z">
            <w:rPr>
              <w:spacing w:val="-2"/>
            </w:rPr>
          </w:rPrChange>
        </w:rPr>
        <w:t>and</w:t>
      </w:r>
      <w:r>
        <w:rPr>
          <w:spacing w:val="-4"/>
          <w:rPrChange w:id="361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3618" w:author="Kendra Wyant" w:date="2023-05-31T13:43:00Z">
            <w:rPr>
              <w:spacing w:val="-2"/>
            </w:rPr>
          </w:rPrChange>
        </w:rPr>
        <w:t>sleep</w:t>
      </w:r>
      <w:r>
        <w:rPr>
          <w:spacing w:val="-4"/>
          <w:rPrChange w:id="361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620" w:author="Kendra Wyant" w:date="2023-05-31T13:43:00Z">
            <w:rPr>
              <w:spacing w:val="-2"/>
            </w:rPr>
          </w:rPrChange>
        </w:rPr>
        <w:t>times.</w:t>
      </w:r>
      <w:r>
        <w:rPr>
          <w:spacing w:val="18"/>
          <w:rPrChange w:id="3621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4"/>
          <w:rPrChange w:id="3622" w:author="Kendra Wyant" w:date="2023-05-31T13:43:00Z">
            <w:rPr>
              <w:spacing w:val="-2"/>
            </w:rPr>
          </w:rPrChange>
        </w:rPr>
        <w:t>The</w:t>
      </w:r>
      <w:r>
        <w:rPr>
          <w:spacing w:val="-4"/>
          <w:rPrChange w:id="362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3624" w:author="Kendra Wyant" w:date="2023-05-31T13:43:00Z">
            <w:rPr>
              <w:spacing w:val="-2"/>
            </w:rPr>
          </w:rPrChange>
        </w:rPr>
        <w:t>other</w:t>
      </w:r>
      <w:r>
        <w:rPr>
          <w:spacing w:val="-4"/>
          <w:rPrChange w:id="362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3626" w:author="Kendra Wyant" w:date="2023-05-31T13:43:00Z">
            <w:rPr>
              <w:spacing w:val="-2"/>
            </w:rPr>
          </w:rPrChange>
        </w:rPr>
        <w:t>2</w:t>
      </w:r>
      <w:r>
        <w:rPr>
          <w:spacing w:val="-4"/>
          <w:rPrChange w:id="362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628" w:author="Kendra Wyant" w:date="2023-05-31T13:43:00Z">
            <w:rPr>
              <w:spacing w:val="-2"/>
            </w:rPr>
          </w:rPrChange>
        </w:rPr>
        <w:t>EMAs</w:t>
      </w:r>
      <w:r>
        <w:rPr>
          <w:spacing w:val="-4"/>
          <w:rPrChange w:id="362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3630" w:author="Kendra Wyant" w:date="2023-05-31T13:43:00Z">
            <w:rPr>
              <w:spacing w:val="-2"/>
            </w:rPr>
          </w:rPrChange>
        </w:rPr>
        <w:t>were</w:t>
      </w:r>
      <w:r>
        <w:rPr>
          <w:spacing w:val="-4"/>
          <w:rPrChange w:id="363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632" w:author="Kendra Wyant" w:date="2023-05-31T13:43:00Z">
            <w:rPr>
              <w:spacing w:val="-2"/>
            </w:rPr>
          </w:rPrChange>
        </w:rPr>
        <w:t>each</w:t>
      </w:r>
      <w:r>
        <w:rPr>
          <w:spacing w:val="-4"/>
          <w:rPrChange w:id="363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3634" w:author="Kendra Wyant" w:date="2023-05-31T13:43:00Z">
            <w:rPr>
              <w:spacing w:val="-2"/>
            </w:rPr>
          </w:rPrChange>
        </w:rPr>
        <w:t xml:space="preserve">scheduled </w:t>
      </w:r>
      <w:r>
        <w:rPr>
          <w:rPrChange w:id="3635" w:author="Kendra Wyant" w:date="2023-05-31T13:43:00Z">
            <w:rPr>
              <w:spacing w:val="-4"/>
            </w:rPr>
          </w:rPrChange>
        </w:rPr>
        <w:t>randomly</w:t>
      </w:r>
      <w:r>
        <w:rPr>
          <w:spacing w:val="-10"/>
        </w:rPr>
        <w:t xml:space="preserve"> </w:t>
      </w:r>
      <w:r>
        <w:rPr>
          <w:rPrChange w:id="3636" w:author="Kendra Wyant" w:date="2023-05-31T13:43:00Z">
            <w:rPr>
              <w:spacing w:val="-4"/>
            </w:rPr>
          </w:rPrChange>
        </w:rPr>
        <w:t>within</w:t>
      </w:r>
      <w:r>
        <w:rPr>
          <w:spacing w:val="-10"/>
          <w:rPrChange w:id="3637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638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</w:rPr>
        <w:t xml:space="preserve"> </w:t>
      </w:r>
      <w:r>
        <w:rPr>
          <w:rPrChange w:id="3639" w:author="Kendra Wyant" w:date="2023-05-31T13:43:00Z">
            <w:rPr>
              <w:spacing w:val="-4"/>
            </w:rPr>
          </w:rPrChange>
        </w:rPr>
        <w:t>first</w:t>
      </w:r>
      <w:r>
        <w:rPr>
          <w:spacing w:val="-10"/>
          <w:rPrChange w:id="364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641" w:author="Kendra Wyant" w:date="2023-05-31T13:43:00Z">
            <w:rPr>
              <w:spacing w:val="-4"/>
            </w:rPr>
          </w:rPrChange>
        </w:rPr>
        <w:t>and</w:t>
      </w:r>
      <w:r>
        <w:rPr>
          <w:spacing w:val="-9"/>
          <w:rPrChange w:id="364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643" w:author="Kendra Wyant" w:date="2023-05-31T13:43:00Z">
            <w:rPr>
              <w:spacing w:val="-4"/>
            </w:rPr>
          </w:rPrChange>
        </w:rPr>
        <w:t>second</w:t>
      </w:r>
      <w:r>
        <w:rPr>
          <w:spacing w:val="-9"/>
          <w:rPrChange w:id="364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645" w:author="Kendra Wyant" w:date="2023-05-31T13:43:00Z">
            <w:rPr>
              <w:spacing w:val="-4"/>
            </w:rPr>
          </w:rPrChange>
        </w:rPr>
        <w:t>halves</w:t>
      </w:r>
      <w:r>
        <w:rPr>
          <w:spacing w:val="-10"/>
          <w:rPrChange w:id="364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647" w:author="Kendra Wyant" w:date="2023-05-31T13:43:00Z">
            <w:rPr>
              <w:spacing w:val="-4"/>
            </w:rPr>
          </w:rPrChange>
        </w:rPr>
        <w:t>of</w:t>
      </w:r>
      <w:r>
        <w:rPr>
          <w:spacing w:val="-9"/>
          <w:rPrChange w:id="364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649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</w:rPr>
        <w:t xml:space="preserve"> </w:t>
      </w:r>
      <w:r>
        <w:rPr>
          <w:rPrChange w:id="3650" w:author="Kendra Wyant" w:date="2023-05-31T13:43:00Z">
            <w:rPr>
              <w:spacing w:val="-4"/>
            </w:rPr>
          </w:rPrChange>
        </w:rPr>
        <w:t>participants’</w:t>
      </w:r>
      <w:r>
        <w:rPr>
          <w:spacing w:val="-9"/>
          <w:rPrChange w:id="3651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652" w:author="Kendra Wyant" w:date="2023-05-31T13:43:00Z">
            <w:rPr>
              <w:spacing w:val="-4"/>
            </w:rPr>
          </w:rPrChange>
        </w:rPr>
        <w:t>typical</w:t>
      </w:r>
      <w:r>
        <w:rPr>
          <w:spacing w:val="-10"/>
        </w:rPr>
        <w:t xml:space="preserve"> </w:t>
      </w:r>
      <w:r>
        <w:rPr>
          <w:rPrChange w:id="3653" w:author="Kendra Wyant" w:date="2023-05-31T13:43:00Z">
            <w:rPr>
              <w:spacing w:val="-4"/>
            </w:rPr>
          </w:rPrChange>
        </w:rPr>
        <w:t>day.</w:t>
      </w:r>
      <w:r>
        <w:rPr>
          <w:spacing w:val="8"/>
        </w:rPr>
        <w:t xml:space="preserve"> </w:t>
      </w:r>
      <w:r>
        <w:rPr>
          <w:rPrChange w:id="3654" w:author="Kendra Wyant" w:date="2023-05-31T13:43:00Z">
            <w:rPr>
              <w:spacing w:val="-4"/>
            </w:rPr>
          </w:rPrChange>
        </w:rPr>
        <w:t>All</w:t>
      </w:r>
      <w:r>
        <w:rPr>
          <w:spacing w:val="-10"/>
          <w:rPrChange w:id="3655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656" w:author="Kendra Wyant" w:date="2023-05-31T13:43:00Z">
            <w:rPr>
              <w:spacing w:val="-4"/>
            </w:rPr>
          </w:rPrChange>
        </w:rPr>
        <w:t>EMAs</w:t>
      </w:r>
      <w:r>
        <w:rPr>
          <w:rPrChange w:id="3657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658" w:author="Kendra Wyant" w:date="2023-05-31T13:43:00Z">
            <w:rPr>
              <w:spacing w:val="-4"/>
            </w:rPr>
          </w:rPrChange>
        </w:rPr>
        <w:t>were</w:t>
      </w:r>
      <w:r>
        <w:rPr>
          <w:spacing w:val="-7"/>
          <w:rPrChange w:id="3659" w:author="Kendra Wyant" w:date="2023-05-31T13:43:00Z">
            <w:rPr>
              <w:spacing w:val="-4"/>
            </w:rPr>
          </w:rPrChange>
        </w:rPr>
        <w:t xml:space="preserve"> </w:t>
      </w:r>
      <w:r>
        <w:t>separated</w:t>
      </w:r>
      <w:r>
        <w:rPr>
          <w:spacing w:val="-7"/>
          <w:rPrChange w:id="3660" w:author="Kendra Wyant" w:date="2023-05-31T13:43:00Z">
            <w:rPr>
              <w:spacing w:val="-4"/>
            </w:rPr>
          </w:rPrChange>
        </w:rPr>
        <w:t xml:space="preserve"> </w:t>
      </w:r>
      <w:r>
        <w:t>from</w:t>
      </w:r>
      <w:r>
        <w:rPr>
          <w:spacing w:val="-7"/>
          <w:rPrChange w:id="3661" w:author="Kendra Wyant" w:date="2023-05-31T13:43:00Z">
            <w:rPr>
              <w:spacing w:val="-4"/>
            </w:rPr>
          </w:rPrChange>
        </w:rPr>
        <w:t xml:space="preserve"> </w:t>
      </w:r>
      <w:r>
        <w:t>each</w:t>
      </w:r>
      <w:r>
        <w:rPr>
          <w:spacing w:val="-7"/>
          <w:rPrChange w:id="3662" w:author="Kendra Wyant" w:date="2023-05-31T13:43:00Z">
            <w:rPr>
              <w:spacing w:val="-4"/>
            </w:rPr>
          </w:rPrChange>
        </w:rPr>
        <w:t xml:space="preserve"> </w:t>
      </w:r>
      <w:r>
        <w:t>other</w:t>
      </w:r>
      <w:r>
        <w:rPr>
          <w:spacing w:val="-8"/>
          <w:rPrChange w:id="3663" w:author="Kendra Wyant" w:date="2023-05-31T13:43:00Z">
            <w:rPr>
              <w:spacing w:val="-5"/>
            </w:rPr>
          </w:rPrChange>
        </w:rPr>
        <w:t xml:space="preserve"> </w:t>
      </w:r>
      <w:r>
        <w:t>by</w:t>
      </w:r>
      <w:r>
        <w:rPr>
          <w:spacing w:val="-8"/>
          <w:rPrChange w:id="3664" w:author="Kendra Wyant" w:date="2023-05-31T13:43:00Z">
            <w:rPr>
              <w:spacing w:val="-5"/>
            </w:rPr>
          </w:rPrChange>
        </w:rPr>
        <w:t xml:space="preserve"> </w:t>
      </w:r>
      <w:r>
        <w:t>at</w:t>
      </w:r>
      <w:r>
        <w:rPr>
          <w:spacing w:val="-7"/>
          <w:rPrChange w:id="3665" w:author="Kendra Wyant" w:date="2023-05-31T13:43:00Z">
            <w:rPr>
              <w:spacing w:val="-5"/>
            </w:rPr>
          </w:rPrChange>
        </w:rPr>
        <w:t xml:space="preserve"> </w:t>
      </w:r>
      <w:r>
        <w:t>least</w:t>
      </w:r>
      <w:r>
        <w:rPr>
          <w:spacing w:val="-7"/>
          <w:rPrChange w:id="3666" w:author="Kendra Wyant" w:date="2023-05-31T13:43:00Z">
            <w:rPr>
              <w:spacing w:val="-4"/>
            </w:rPr>
          </w:rPrChange>
        </w:rPr>
        <w:t xml:space="preserve"> </w:t>
      </w:r>
      <w:r>
        <w:t>1</w:t>
      </w:r>
      <w:r>
        <w:rPr>
          <w:spacing w:val="-8"/>
          <w:rPrChange w:id="3667" w:author="Kendra Wyant" w:date="2023-05-31T13:43:00Z">
            <w:rPr>
              <w:spacing w:val="-5"/>
            </w:rPr>
          </w:rPrChange>
        </w:rPr>
        <w:t xml:space="preserve"> </w:t>
      </w:r>
      <w:r>
        <w:t>hour.</w:t>
      </w:r>
      <w:r>
        <w:rPr>
          <w:spacing w:val="11"/>
          <w:rPrChange w:id="3668" w:author="Kendra Wyant" w:date="2023-05-31T13:43:00Z">
            <w:rPr>
              <w:spacing w:val="15"/>
            </w:rPr>
          </w:rPrChange>
        </w:rPr>
        <w:t xml:space="preserve"> </w:t>
      </w:r>
      <w:r>
        <w:t>Participants</w:t>
      </w:r>
      <w:r>
        <w:rPr>
          <w:spacing w:val="-8"/>
          <w:rPrChange w:id="3669" w:author="Kendra Wyant" w:date="2023-05-31T13:43:00Z">
            <w:rPr>
              <w:spacing w:val="-5"/>
            </w:rPr>
          </w:rPrChange>
        </w:rPr>
        <w:t xml:space="preserve"> </w:t>
      </w:r>
      <w:r>
        <w:t>were</w:t>
      </w:r>
      <w:r>
        <w:rPr>
          <w:spacing w:val="-7"/>
          <w:rPrChange w:id="3670" w:author="Kendra Wyant" w:date="2023-05-31T13:43:00Z">
            <w:rPr>
              <w:spacing w:val="-4"/>
            </w:rPr>
          </w:rPrChange>
        </w:rPr>
        <w:t xml:space="preserve"> </w:t>
      </w:r>
      <w:r>
        <w:t>required</w:t>
      </w:r>
      <w:r>
        <w:rPr>
          <w:spacing w:val="-8"/>
          <w:rPrChange w:id="3671" w:author="Kendra Wyant" w:date="2023-05-31T13:43:00Z">
            <w:rPr>
              <w:spacing w:val="-5"/>
            </w:rPr>
          </w:rPrChange>
        </w:rPr>
        <w:t xml:space="preserve"> </w:t>
      </w:r>
      <w:r>
        <w:t>to</w:t>
      </w:r>
      <w:r>
        <w:rPr>
          <w:spacing w:val="-7"/>
          <w:rPrChange w:id="3672" w:author="Kendra Wyant" w:date="2023-05-31T13:43:00Z">
            <w:rPr>
              <w:spacing w:val="-4"/>
            </w:rPr>
          </w:rPrChange>
        </w:rPr>
        <w:t xml:space="preserve"> </w:t>
      </w:r>
      <w:r>
        <w:t>agree</w:t>
      </w:r>
      <w:r>
        <w:rPr>
          <w:spacing w:val="-8"/>
          <w:rPrChange w:id="3673" w:author="Kendra Wyant" w:date="2023-05-31T13:43:00Z">
            <w:rPr>
              <w:spacing w:val="-5"/>
            </w:rPr>
          </w:rPrChange>
        </w:rPr>
        <w:t xml:space="preserve"> </w:t>
      </w:r>
      <w:r>
        <w:t>to complete</w:t>
      </w:r>
      <w:r>
        <w:rPr>
          <w:spacing w:val="-1"/>
        </w:rPr>
        <w:t xml:space="preserve"> </w:t>
      </w:r>
      <w:r>
        <w:t>EMAs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study.</w:t>
      </w:r>
    </w:p>
    <w:p w14:paraId="77BB0F33" w14:textId="46EE8C8F" w:rsidR="003146FC" w:rsidRDefault="004E27B8">
      <w:pPr>
        <w:pStyle w:val="BodyText"/>
        <w:tabs>
          <w:tab w:val="left" w:pos="2872"/>
        </w:tabs>
        <w:spacing w:before="104" w:line="355" w:lineRule="auto"/>
        <w:ind w:left="160" w:right="591" w:firstLine="576"/>
        <w:rPr>
          <w:ins w:id="3674" w:author="Kendra Wyant" w:date="2023-05-31T13:43:00Z"/>
        </w:rPr>
      </w:pPr>
      <w:bookmarkStart w:id="3675" w:name="Audio_Check-in"/>
      <w:bookmarkEnd w:id="3675"/>
      <w:r>
        <w:rPr>
          <w:b/>
        </w:rPr>
        <w:t>Audio Check-in.</w:t>
      </w:r>
      <w:r>
        <w:rPr>
          <w:b/>
        </w:rPr>
        <w:tab/>
      </w:r>
      <w:r>
        <w:rPr>
          <w:spacing w:val="-2"/>
        </w:rPr>
        <w:t xml:space="preserve">Participants recorded a diary-style audio response on their </w:t>
      </w:r>
      <w:r>
        <w:rPr>
          <w:spacing w:val="-4"/>
        </w:rPr>
        <w:t>smartphone</w:t>
      </w:r>
      <w:r>
        <w:rPr>
          <w:spacing w:val="-10"/>
          <w:rPrChange w:id="367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to</w:t>
      </w:r>
      <w:r>
        <w:rPr>
          <w:spacing w:val="-9"/>
          <w:rPrChange w:id="367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an</w:t>
      </w:r>
      <w:r>
        <w:rPr>
          <w:spacing w:val="-10"/>
          <w:rPrChange w:id="367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open-ended</w:t>
      </w:r>
      <w:r>
        <w:rPr>
          <w:spacing w:val="-9"/>
          <w:rPrChange w:id="367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prompt</w:t>
      </w:r>
      <w:r>
        <w:rPr>
          <w:spacing w:val="-10"/>
          <w:rPrChange w:id="368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each</w:t>
      </w:r>
      <w:r>
        <w:rPr>
          <w:spacing w:val="-9"/>
          <w:rPrChange w:id="368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day</w:t>
      </w:r>
      <w:r>
        <w:rPr>
          <w:spacing w:val="-10"/>
          <w:rPrChange w:id="368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following</w:t>
      </w:r>
      <w:r>
        <w:rPr>
          <w:spacing w:val="-9"/>
          <w:rPrChange w:id="368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a</w:t>
      </w:r>
      <w:r>
        <w:rPr>
          <w:spacing w:val="-10"/>
          <w:rPrChange w:id="368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reminder</w:t>
      </w:r>
      <w:r>
        <w:rPr>
          <w:spacing w:val="-9"/>
          <w:rPrChange w:id="368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from</w:t>
      </w:r>
      <w:r>
        <w:rPr>
          <w:spacing w:val="-10"/>
          <w:rPrChange w:id="368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us</w:t>
      </w:r>
      <w:r>
        <w:rPr>
          <w:spacing w:val="-10"/>
          <w:rPrChange w:id="368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that</w:t>
      </w:r>
      <w:r>
        <w:rPr>
          <w:spacing w:val="-9"/>
          <w:rPrChange w:id="368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was</w:t>
      </w:r>
      <w:r>
        <w:rPr>
          <w:spacing w:val="-9"/>
          <w:rPrChange w:id="368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sent</w:t>
      </w:r>
      <w:del w:id="3690" w:author="Kendra Wyant" w:date="2023-05-31T13:43:00Z">
        <w:r w:rsidR="00F53A9D">
          <w:rPr>
            <w:spacing w:val="-4"/>
          </w:rPr>
          <w:delText xml:space="preserve"> </w:delText>
        </w:r>
      </w:del>
    </w:p>
    <w:p w14:paraId="5E432225" w14:textId="77777777" w:rsidR="003146FC" w:rsidRDefault="003146FC">
      <w:pPr>
        <w:spacing w:line="355" w:lineRule="auto"/>
        <w:rPr>
          <w:ins w:id="3691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5081C0C7" w14:textId="77777777" w:rsidR="003146FC" w:rsidRDefault="003146FC">
      <w:pPr>
        <w:pStyle w:val="BodyText"/>
        <w:rPr>
          <w:ins w:id="3692" w:author="Kendra Wyant" w:date="2023-05-31T13:43:00Z"/>
          <w:sz w:val="9"/>
        </w:rPr>
      </w:pPr>
    </w:p>
    <w:p w14:paraId="48932E47" w14:textId="77777777" w:rsidR="00DC3B47" w:rsidRDefault="004E27B8">
      <w:pPr>
        <w:pStyle w:val="BodyText"/>
        <w:tabs>
          <w:tab w:val="left" w:pos="2872"/>
        </w:tabs>
        <w:spacing w:line="355" w:lineRule="auto"/>
        <w:ind w:left="153" w:right="550" w:firstLine="582"/>
        <w:rPr>
          <w:del w:id="3693" w:author="Kendra Wyant" w:date="2023-05-31T13:43:00Z"/>
        </w:rPr>
      </w:pPr>
      <w:r>
        <w:rPr>
          <w:rPrChange w:id="3694" w:author="Kendra Wyant" w:date="2023-05-31T13:43:00Z">
            <w:rPr>
              <w:spacing w:val="-4"/>
            </w:rPr>
          </w:rPrChange>
        </w:rPr>
        <w:t>via</w:t>
      </w:r>
      <w:r>
        <w:rPr>
          <w:spacing w:val="-10"/>
        </w:rPr>
        <w:t xml:space="preserve"> </w:t>
      </w:r>
      <w:r>
        <w:rPr>
          <w:rPrChange w:id="3695" w:author="Kendra Wyant" w:date="2023-05-31T13:43:00Z">
            <w:rPr>
              <w:spacing w:val="-4"/>
            </w:rPr>
          </w:rPrChange>
        </w:rPr>
        <w:t>text</w:t>
      </w:r>
      <w:r>
        <w:rPr>
          <w:spacing w:val="-10"/>
        </w:rPr>
        <w:t xml:space="preserve"> </w:t>
      </w:r>
      <w:r>
        <w:rPr>
          <w:rPrChange w:id="3696" w:author="Kendra Wyant" w:date="2023-05-31T13:43:00Z">
            <w:rPr>
              <w:spacing w:val="-4"/>
            </w:rPr>
          </w:rPrChange>
        </w:rPr>
        <w:t>message.</w:t>
      </w:r>
      <w:r>
        <w:rPr>
          <w:spacing w:val="8"/>
          <w:rPrChange w:id="3697" w:author="Kendra Wyant" w:date="2023-05-31T13:43:00Z">
            <w:rPr>
              <w:spacing w:val="7"/>
            </w:rPr>
          </w:rPrChange>
        </w:rPr>
        <w:t xml:space="preserve"> </w:t>
      </w:r>
      <w:r>
        <w:rPr>
          <w:rPrChange w:id="3698" w:author="Kendra Wyant" w:date="2023-05-31T13:43:00Z">
            <w:rPr>
              <w:spacing w:val="-4"/>
            </w:rPr>
          </w:rPrChange>
        </w:rPr>
        <w:t>They</w:t>
      </w:r>
      <w:r>
        <w:rPr>
          <w:spacing w:val="-9"/>
          <w:rPrChange w:id="369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700" w:author="Kendra Wyant" w:date="2023-05-31T13:43:00Z">
            <w:rPr>
              <w:spacing w:val="-4"/>
            </w:rPr>
          </w:rPrChange>
        </w:rPr>
        <w:t>responded</w:t>
      </w:r>
      <w:r>
        <w:rPr>
          <w:spacing w:val="-10"/>
        </w:rPr>
        <w:t xml:space="preserve"> </w:t>
      </w:r>
      <w:r>
        <w:rPr>
          <w:rPrChange w:id="3701" w:author="Kendra Wyant" w:date="2023-05-31T13:43:00Z">
            <w:rPr>
              <w:spacing w:val="-4"/>
            </w:rPr>
          </w:rPrChange>
        </w:rPr>
        <w:t>to</w:t>
      </w:r>
      <w:r>
        <w:rPr>
          <w:spacing w:val="-10"/>
        </w:rPr>
        <w:t xml:space="preserve"> </w:t>
      </w:r>
      <w:r>
        <w:rPr>
          <w:rPrChange w:id="3702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</w:rPr>
        <w:t xml:space="preserve"> </w:t>
      </w:r>
      <w:r>
        <w:rPr>
          <w:rPrChange w:id="3703" w:author="Kendra Wyant" w:date="2023-05-31T13:43:00Z">
            <w:rPr>
              <w:spacing w:val="-4"/>
            </w:rPr>
          </w:rPrChange>
        </w:rPr>
        <w:t>prompt</w:t>
      </w:r>
      <w:r>
        <w:rPr>
          <w:spacing w:val="-9"/>
          <w:rPrChange w:id="370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705" w:author="Kendra Wyant" w:date="2023-05-31T13:43:00Z">
            <w:rPr>
              <w:spacing w:val="-4"/>
            </w:rPr>
          </w:rPrChange>
        </w:rPr>
        <w:t>(“How</w:t>
      </w:r>
      <w:r>
        <w:rPr>
          <w:spacing w:val="-9"/>
        </w:rPr>
        <w:t xml:space="preserve"> </w:t>
      </w:r>
      <w:r>
        <w:rPr>
          <w:rPrChange w:id="3706" w:author="Kendra Wyant" w:date="2023-05-31T13:43:00Z">
            <w:rPr>
              <w:spacing w:val="-4"/>
            </w:rPr>
          </w:rPrChange>
        </w:rPr>
        <w:t>are</w:t>
      </w:r>
      <w:r>
        <w:rPr>
          <w:spacing w:val="-10"/>
        </w:rPr>
        <w:t xml:space="preserve"> </w:t>
      </w:r>
      <w:r>
        <w:rPr>
          <w:rPrChange w:id="3707" w:author="Kendra Wyant" w:date="2023-05-31T13:43:00Z">
            <w:rPr>
              <w:spacing w:val="-4"/>
            </w:rPr>
          </w:rPrChange>
        </w:rPr>
        <w:t>you</w:t>
      </w:r>
      <w:r>
        <w:rPr>
          <w:spacing w:val="-10"/>
        </w:rPr>
        <w:t xml:space="preserve"> </w:t>
      </w:r>
      <w:r>
        <w:rPr>
          <w:rPrChange w:id="3708" w:author="Kendra Wyant" w:date="2023-05-31T13:43:00Z">
            <w:rPr>
              <w:spacing w:val="-4"/>
            </w:rPr>
          </w:rPrChange>
        </w:rPr>
        <w:t>feeling</w:t>
      </w:r>
      <w:r>
        <w:rPr>
          <w:spacing w:val="-9"/>
          <w:rPrChange w:id="370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710" w:author="Kendra Wyant" w:date="2023-05-31T13:43:00Z">
            <w:rPr>
              <w:spacing w:val="-4"/>
            </w:rPr>
          </w:rPrChange>
        </w:rPr>
        <w:t>about</w:t>
      </w:r>
      <w:r>
        <w:rPr>
          <w:spacing w:val="-10"/>
        </w:rPr>
        <w:t xml:space="preserve"> </w:t>
      </w:r>
      <w:r>
        <w:rPr>
          <w:rPrChange w:id="3711" w:author="Kendra Wyant" w:date="2023-05-31T13:43:00Z">
            <w:rPr>
              <w:spacing w:val="-4"/>
            </w:rPr>
          </w:rPrChange>
        </w:rPr>
        <w:t>your</w:t>
      </w:r>
      <w:r>
        <w:rPr>
          <w:rPrChange w:id="371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recovery today?”),</w:t>
      </w:r>
      <w:r>
        <w:rPr>
          <w:spacing w:val="-4"/>
          <w:rPrChange w:id="371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which</w:t>
      </w:r>
      <w:r>
        <w:rPr>
          <w:spacing w:val="-4"/>
          <w:rPrChange w:id="371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stayed</w:t>
      </w:r>
      <w:r>
        <w:rPr>
          <w:spacing w:val="-4"/>
          <w:rPrChange w:id="371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the</w:t>
      </w:r>
      <w:r>
        <w:rPr>
          <w:spacing w:val="-4"/>
          <w:rPrChange w:id="371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same</w:t>
      </w:r>
      <w:r>
        <w:rPr>
          <w:spacing w:val="-4"/>
          <w:rPrChange w:id="371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throughout</w:t>
      </w:r>
      <w:r>
        <w:rPr>
          <w:spacing w:val="-4"/>
          <w:rPrChange w:id="371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the</w:t>
      </w:r>
      <w:r>
        <w:rPr>
          <w:spacing w:val="-4"/>
          <w:rPrChange w:id="371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entire</w:t>
      </w:r>
      <w:r>
        <w:rPr>
          <w:spacing w:val="-4"/>
          <w:rPrChange w:id="372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study.</w:t>
      </w:r>
      <w:r>
        <w:rPr>
          <w:spacing w:val="15"/>
          <w:rPrChange w:id="3721" w:author="Kendra Wyant" w:date="2023-05-31T13:43:00Z">
            <w:rPr>
              <w:spacing w:val="12"/>
            </w:rPr>
          </w:rPrChange>
        </w:rPr>
        <w:t xml:space="preserve"> </w:t>
      </w:r>
      <w:r>
        <w:rPr>
          <w:spacing w:val="-4"/>
        </w:rPr>
        <w:t>We</w:t>
      </w:r>
      <w:r>
        <w:rPr>
          <w:spacing w:val="-4"/>
          <w:rPrChange w:id="372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instructed</w:t>
      </w:r>
      <w:r>
        <w:rPr>
          <w:spacing w:val="-4"/>
          <w:rPrChange w:id="372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them</w:t>
      </w:r>
      <w:r>
        <w:rPr>
          <w:spacing w:val="-4"/>
          <w:rPrChange w:id="372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that</w:t>
      </w:r>
      <w:r>
        <w:rPr>
          <w:spacing w:val="-5"/>
          <w:rPrChange w:id="372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their</w:t>
      </w:r>
      <w:r>
        <w:rPr>
          <w:spacing w:val="-5"/>
          <w:rPrChange w:id="372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responses</w:t>
      </w:r>
      <w:r>
        <w:rPr>
          <w:spacing w:val="-5"/>
          <w:rPrChange w:id="372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should</w:t>
      </w:r>
      <w:r>
        <w:rPr>
          <w:spacing w:val="-5"/>
          <w:rPrChange w:id="372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be</w:t>
      </w:r>
      <w:r>
        <w:rPr>
          <w:spacing w:val="-5"/>
          <w:rPrChange w:id="372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approximately</w:t>
      </w:r>
      <w:r>
        <w:rPr>
          <w:spacing w:val="-5"/>
          <w:rPrChange w:id="373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15</w:t>
      </w:r>
      <w:r>
        <w:rPr>
          <w:spacing w:val="-5"/>
          <w:rPrChange w:id="373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–</w:t>
      </w:r>
      <w:r>
        <w:rPr>
          <w:spacing w:val="-5"/>
          <w:rPrChange w:id="373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30</w:t>
      </w:r>
      <w:r>
        <w:rPr>
          <w:spacing w:val="-5"/>
          <w:rPrChange w:id="373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seconds</w:t>
      </w:r>
      <w:r>
        <w:rPr>
          <w:spacing w:val="-5"/>
          <w:rPrChange w:id="373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in</w:t>
      </w:r>
      <w:r>
        <w:rPr>
          <w:spacing w:val="-5"/>
          <w:rPrChange w:id="373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duration.</w:t>
      </w:r>
      <w:r>
        <w:rPr>
          <w:spacing w:val="16"/>
          <w:rPrChange w:id="3736" w:author="Kendra Wyant" w:date="2023-05-31T13:43:00Z">
            <w:rPr>
              <w:spacing w:val="11"/>
            </w:rPr>
          </w:rPrChange>
        </w:rPr>
        <w:t xml:space="preserve"> </w:t>
      </w:r>
      <w:r>
        <w:rPr>
          <w:spacing w:val="-4"/>
        </w:rPr>
        <w:t>These</w:t>
      </w:r>
      <w:r>
        <w:rPr>
          <w:spacing w:val="-5"/>
          <w:rPrChange w:id="373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recordings</w:t>
      </w:r>
      <w:r>
        <w:rPr>
          <w:spacing w:val="-4"/>
          <w:rPrChange w:id="373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were</w:t>
      </w:r>
      <w:r>
        <w:rPr>
          <w:spacing w:val="-8"/>
          <w:rPrChange w:id="373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sent</w:t>
      </w:r>
      <w:r>
        <w:rPr>
          <w:spacing w:val="-8"/>
          <w:rPrChange w:id="374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3741" w:author="Kendra Wyant" w:date="2023-05-31T13:43:00Z">
            <w:rPr/>
          </w:rPrChange>
        </w:rPr>
        <w:t>to</w:t>
      </w:r>
      <w:r>
        <w:rPr>
          <w:spacing w:val="-8"/>
          <w:rPrChange w:id="374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743" w:author="Kendra Wyant" w:date="2023-05-31T13:43:00Z">
            <w:rPr/>
          </w:rPrChange>
        </w:rPr>
        <w:t>us</w:t>
      </w:r>
      <w:r>
        <w:rPr>
          <w:spacing w:val="-8"/>
        </w:rPr>
        <w:t xml:space="preserve"> </w:t>
      </w:r>
      <w:r>
        <w:rPr>
          <w:spacing w:val="-4"/>
          <w:rPrChange w:id="3744" w:author="Kendra Wyant" w:date="2023-05-31T13:43:00Z">
            <w:rPr/>
          </w:rPrChange>
        </w:rPr>
        <w:t>by</w:t>
      </w:r>
      <w:r>
        <w:rPr>
          <w:spacing w:val="-8"/>
          <w:rPrChange w:id="374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746" w:author="Kendra Wyant" w:date="2023-05-31T13:43:00Z">
            <w:rPr/>
          </w:rPrChange>
        </w:rPr>
        <w:t>text</w:t>
      </w:r>
      <w:r>
        <w:rPr>
          <w:spacing w:val="-8"/>
          <w:rPrChange w:id="374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748" w:author="Kendra Wyant" w:date="2023-05-31T13:43:00Z">
            <w:rPr/>
          </w:rPrChange>
        </w:rPr>
        <w:t>message.</w:t>
      </w:r>
      <w:r>
        <w:rPr>
          <w:spacing w:val="14"/>
          <w:rPrChange w:id="3749" w:author="Kendra Wyant" w:date="2023-05-31T13:43:00Z">
            <w:rPr>
              <w:spacing w:val="9"/>
            </w:rPr>
          </w:rPrChange>
        </w:rPr>
        <w:t xml:space="preserve"> </w:t>
      </w:r>
      <w:r>
        <w:rPr>
          <w:spacing w:val="-4"/>
          <w:rPrChange w:id="3750" w:author="Kendra Wyant" w:date="2023-05-31T13:43:00Z">
            <w:rPr/>
          </w:rPrChange>
        </w:rPr>
        <w:t>Participants</w:t>
      </w:r>
      <w:r>
        <w:rPr>
          <w:spacing w:val="-8"/>
          <w:rPrChange w:id="375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752" w:author="Kendra Wyant" w:date="2023-05-31T13:43:00Z">
            <w:rPr/>
          </w:rPrChange>
        </w:rPr>
        <w:t>were</w:t>
      </w:r>
      <w:r>
        <w:rPr>
          <w:spacing w:val="-8"/>
        </w:rPr>
        <w:t xml:space="preserve"> </w:t>
      </w:r>
      <w:r>
        <w:rPr>
          <w:spacing w:val="-4"/>
          <w:rPrChange w:id="3753" w:author="Kendra Wyant" w:date="2023-05-31T13:43:00Z">
            <w:rPr/>
          </w:rPrChange>
        </w:rPr>
        <w:t>not</w:t>
      </w:r>
      <w:r>
        <w:rPr>
          <w:spacing w:val="-8"/>
        </w:rPr>
        <w:t xml:space="preserve"> </w:t>
      </w:r>
      <w:r>
        <w:rPr>
          <w:spacing w:val="-4"/>
          <w:rPrChange w:id="3754" w:author="Kendra Wyant" w:date="2023-05-31T13:43:00Z">
            <w:rPr/>
          </w:rPrChange>
        </w:rPr>
        <w:t>required</w:t>
      </w:r>
      <w:r>
        <w:rPr>
          <w:spacing w:val="-8"/>
        </w:rPr>
        <w:t xml:space="preserve"> </w:t>
      </w:r>
      <w:r>
        <w:rPr>
          <w:spacing w:val="-4"/>
          <w:rPrChange w:id="3755" w:author="Kendra Wyant" w:date="2023-05-31T13:43:00Z">
            <w:rPr/>
          </w:rPrChange>
        </w:rPr>
        <w:t>to</w:t>
      </w:r>
      <w:r>
        <w:rPr>
          <w:spacing w:val="-8"/>
          <w:rPrChange w:id="375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3757" w:author="Kendra Wyant" w:date="2023-05-31T13:43:00Z">
            <w:rPr/>
          </w:rPrChange>
        </w:rPr>
        <w:t>complete</w:t>
      </w:r>
      <w:r>
        <w:rPr>
          <w:spacing w:val="-8"/>
        </w:rPr>
        <w:t xml:space="preserve"> </w:t>
      </w:r>
      <w:r>
        <w:rPr>
          <w:spacing w:val="-4"/>
          <w:rPrChange w:id="3758" w:author="Kendra Wyant" w:date="2023-05-31T13:43:00Z">
            <w:rPr/>
          </w:rPrChange>
        </w:rPr>
        <w:t>audio</w:t>
      </w:r>
      <w:r>
        <w:rPr>
          <w:spacing w:val="-8"/>
        </w:rPr>
        <w:t xml:space="preserve"> </w:t>
      </w:r>
      <w:r>
        <w:rPr>
          <w:spacing w:val="-4"/>
          <w:rPrChange w:id="3759" w:author="Kendra Wyant" w:date="2023-05-31T13:43:00Z">
            <w:rPr/>
          </w:rPrChange>
        </w:rPr>
        <w:t>check-ins</w:t>
      </w:r>
      <w:r>
        <w:rPr>
          <w:spacing w:val="-4"/>
          <w:rPrChange w:id="376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3761" w:author="Kendra Wyant" w:date="2023-05-31T13:43:00Z">
            <w:rPr/>
          </w:rPrChange>
        </w:rPr>
        <w:t xml:space="preserve">to </w:t>
      </w:r>
      <w:r>
        <w:rPr>
          <w:spacing w:val="-4"/>
          <w:rPrChange w:id="3762" w:author="Kendra Wyant" w:date="2023-05-31T13:43:00Z">
            <w:rPr>
              <w:spacing w:val="-6"/>
            </w:rPr>
          </w:rPrChange>
        </w:rPr>
        <w:t>participate</w:t>
      </w:r>
      <w:r>
        <w:rPr>
          <w:spacing w:val="-4"/>
          <w:rPrChange w:id="376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764" w:author="Kendra Wyant" w:date="2023-05-31T13:43:00Z">
            <w:rPr>
              <w:spacing w:val="-6"/>
            </w:rPr>
          </w:rPrChange>
        </w:rPr>
        <w:t>in</w:t>
      </w:r>
      <w:r>
        <w:rPr>
          <w:spacing w:val="-4"/>
          <w:rPrChange w:id="376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766" w:author="Kendra Wyant" w:date="2023-05-31T13:43:00Z">
            <w:rPr>
              <w:spacing w:val="-6"/>
            </w:rPr>
          </w:rPrChange>
        </w:rPr>
        <w:t>the</w:t>
      </w:r>
      <w:r>
        <w:rPr>
          <w:spacing w:val="-4"/>
          <w:rPrChange w:id="376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768" w:author="Kendra Wyant" w:date="2023-05-31T13:43:00Z">
            <w:rPr>
              <w:spacing w:val="-6"/>
            </w:rPr>
          </w:rPrChange>
        </w:rPr>
        <w:t>study</w:t>
      </w:r>
      <w:r>
        <w:rPr>
          <w:spacing w:val="-4"/>
          <w:rPrChange w:id="376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770" w:author="Kendra Wyant" w:date="2023-05-31T13:43:00Z">
            <w:rPr>
              <w:spacing w:val="-6"/>
            </w:rPr>
          </w:rPrChange>
        </w:rPr>
        <w:t>but</w:t>
      </w:r>
      <w:r>
        <w:rPr>
          <w:spacing w:val="-4"/>
          <w:rPrChange w:id="377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772" w:author="Kendra Wyant" w:date="2023-05-31T13:43:00Z">
            <w:rPr>
              <w:spacing w:val="-6"/>
            </w:rPr>
          </w:rPrChange>
        </w:rPr>
        <w:t>the</w:t>
      </w:r>
      <w:r>
        <w:rPr>
          <w:spacing w:val="-4"/>
          <w:rPrChange w:id="377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774" w:author="Kendra Wyant" w:date="2023-05-31T13:43:00Z">
            <w:rPr>
              <w:spacing w:val="-6"/>
            </w:rPr>
          </w:rPrChange>
        </w:rPr>
        <w:t>associated</w:t>
      </w:r>
      <w:r>
        <w:rPr>
          <w:spacing w:val="-4"/>
          <w:rPrChange w:id="377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776" w:author="Kendra Wyant" w:date="2023-05-31T13:43:00Z">
            <w:rPr>
              <w:spacing w:val="-6"/>
            </w:rPr>
          </w:rPrChange>
        </w:rPr>
        <w:t>monthly</w:t>
      </w:r>
      <w:r>
        <w:rPr>
          <w:spacing w:val="-4"/>
          <w:rPrChange w:id="377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778" w:author="Kendra Wyant" w:date="2023-05-31T13:43:00Z">
            <w:rPr>
              <w:spacing w:val="-6"/>
            </w:rPr>
          </w:rPrChange>
        </w:rPr>
        <w:t>sensing</w:t>
      </w:r>
      <w:r>
        <w:rPr>
          <w:spacing w:val="-4"/>
          <w:rPrChange w:id="377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780" w:author="Kendra Wyant" w:date="2023-05-31T13:43:00Z">
            <w:rPr>
              <w:spacing w:val="-6"/>
            </w:rPr>
          </w:rPrChange>
        </w:rPr>
        <w:t>method</w:t>
      </w:r>
      <w:r>
        <w:rPr>
          <w:spacing w:val="-4"/>
          <w:rPrChange w:id="378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782" w:author="Kendra Wyant" w:date="2023-05-31T13:43:00Z">
            <w:rPr>
              <w:spacing w:val="-6"/>
            </w:rPr>
          </w:rPrChange>
        </w:rPr>
        <w:t>compensation</w:t>
      </w:r>
      <w:r>
        <w:rPr>
          <w:spacing w:val="-4"/>
          <w:rPrChange w:id="378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3784" w:author="Kendra Wyant" w:date="2023-05-31T13:43:00Z">
            <w:rPr>
              <w:spacing w:val="-6"/>
            </w:rPr>
          </w:rPrChange>
        </w:rPr>
        <w:t>bonus</w:t>
      </w:r>
      <w:r>
        <w:rPr>
          <w:spacing w:val="-4"/>
          <w:rPrChange w:id="3785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3786" w:author="Kendra Wyant" w:date="2023-05-31T13:43:00Z">
            <w:rPr>
              <w:spacing w:val="-6"/>
            </w:rPr>
          </w:rPrChange>
        </w:rPr>
        <w:t>was</w:t>
      </w:r>
    </w:p>
    <w:p w14:paraId="51633BF3" w14:textId="77777777" w:rsidR="00DC3B47" w:rsidRDefault="00DC3B47">
      <w:pPr>
        <w:spacing w:line="355" w:lineRule="auto"/>
        <w:rPr>
          <w:del w:id="3787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6FFB12B" w14:textId="77777777" w:rsidR="00DC3B47" w:rsidRDefault="00DC3B47">
      <w:pPr>
        <w:pStyle w:val="BodyText"/>
        <w:rPr>
          <w:del w:id="3788" w:author="Kendra Wyant" w:date="2023-05-31T13:43:00Z"/>
          <w:sz w:val="9"/>
        </w:rPr>
      </w:pPr>
    </w:p>
    <w:p w14:paraId="1CCD7C3E" w14:textId="7A3C9AEE" w:rsidR="003146FC" w:rsidRDefault="004E27B8">
      <w:pPr>
        <w:pStyle w:val="BodyText"/>
        <w:spacing w:before="118" w:line="355" w:lineRule="auto"/>
        <w:ind w:left="160" w:right="553"/>
        <w:pPrChange w:id="3789" w:author="Kendra Wyant" w:date="2023-05-31T13:43:00Z">
          <w:pPr>
            <w:pStyle w:val="BodyText"/>
            <w:spacing w:before="118"/>
            <w:ind w:left="160"/>
          </w:pPr>
        </w:pPrChange>
      </w:pPr>
      <w:ins w:id="3790" w:author="Kendra Wyant" w:date="2023-05-31T13:43:00Z">
        <w:r>
          <w:rPr>
            <w:spacing w:val="-10"/>
          </w:rPr>
          <w:t xml:space="preserve"> </w:t>
        </w:r>
      </w:ins>
      <w:r>
        <w:rPr>
          <w:rPrChange w:id="3791" w:author="Kendra Wyant" w:date="2023-05-31T13:43:00Z">
            <w:rPr>
              <w:spacing w:val="-2"/>
            </w:rPr>
          </w:rPrChange>
        </w:rPr>
        <w:t>not</w:t>
      </w:r>
      <w:r>
        <w:rPr>
          <w:spacing w:val="-10"/>
          <w:rPrChange w:id="3792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3793" w:author="Kendra Wyant" w:date="2023-05-31T13:43:00Z">
            <w:rPr>
              <w:spacing w:val="-2"/>
            </w:rPr>
          </w:rPrChange>
        </w:rPr>
        <w:t>provided</w:t>
      </w:r>
      <w:r>
        <w:rPr>
          <w:spacing w:val="-10"/>
          <w:rPrChange w:id="3794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3795" w:author="Kendra Wyant" w:date="2023-05-31T13:43:00Z">
            <w:rPr>
              <w:spacing w:val="-2"/>
            </w:rPr>
          </w:rPrChange>
        </w:rPr>
        <w:t>unless</w:t>
      </w:r>
      <w:r>
        <w:rPr>
          <w:spacing w:val="-10"/>
          <w:rPrChange w:id="3796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3797" w:author="Kendra Wyant" w:date="2023-05-31T13:43:00Z">
            <w:rPr>
              <w:spacing w:val="-2"/>
            </w:rPr>
          </w:rPrChange>
        </w:rPr>
        <w:t>they</w:t>
      </w:r>
      <w:r>
        <w:rPr>
          <w:spacing w:val="-10"/>
          <w:rPrChange w:id="3798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3799" w:author="Kendra Wyant" w:date="2023-05-31T13:43:00Z">
            <w:rPr>
              <w:spacing w:val="-2"/>
            </w:rPr>
          </w:rPrChange>
        </w:rPr>
        <w:t>met</w:t>
      </w:r>
      <w:r>
        <w:rPr>
          <w:spacing w:val="-9"/>
          <w:rPrChange w:id="3800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3801" w:author="Kendra Wyant" w:date="2023-05-31T13:43:00Z">
            <w:rPr>
              <w:spacing w:val="-2"/>
            </w:rPr>
          </w:rPrChange>
        </w:rPr>
        <w:t>missing</w:t>
      </w:r>
      <w:r>
        <w:rPr>
          <w:spacing w:val="-10"/>
          <w:rPrChange w:id="3802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3803" w:author="Kendra Wyant" w:date="2023-05-31T13:43:00Z">
            <w:rPr>
              <w:spacing w:val="-2"/>
            </w:rPr>
          </w:rPrChange>
        </w:rPr>
        <w:t>data</w:t>
      </w:r>
      <w:r>
        <w:rPr>
          <w:spacing w:val="-10"/>
          <w:rPrChange w:id="3804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3805" w:author="Kendra Wyant" w:date="2023-05-31T13:43:00Z">
            <w:rPr>
              <w:spacing w:val="-2"/>
            </w:rPr>
          </w:rPrChange>
        </w:rPr>
        <w:t>thresholds</w:t>
      </w:r>
      <w:r>
        <w:rPr>
          <w:spacing w:val="-9"/>
          <w:rPrChange w:id="3806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3807" w:author="Kendra Wyant" w:date="2023-05-31T13:43:00Z">
            <w:rPr>
              <w:spacing w:val="-2"/>
            </w:rPr>
          </w:rPrChange>
        </w:rPr>
        <w:t>each</w:t>
      </w:r>
      <w:r>
        <w:rPr>
          <w:spacing w:val="-9"/>
          <w:rPrChange w:id="3808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3809" w:author="Kendra Wyant" w:date="2023-05-31T13:43:00Z">
            <w:rPr>
              <w:spacing w:val="-2"/>
            </w:rPr>
          </w:rPrChange>
        </w:rPr>
        <w:t>month</w:t>
      </w:r>
      <w:r>
        <w:rPr>
          <w:spacing w:val="-10"/>
          <w:rPrChange w:id="3810" w:author="Kendra Wyant" w:date="2023-05-31T13:43:00Z">
            <w:rPr>
              <w:spacing w:val="-2"/>
            </w:rPr>
          </w:rPrChange>
        </w:rPr>
        <w:t xml:space="preserve"> </w:t>
      </w:r>
      <w:r>
        <w:rPr>
          <w:w w:val="115"/>
          <w:rPrChange w:id="3811" w:author="Kendra Wyant" w:date="2023-05-31T13:43:00Z">
            <w:rPr>
              <w:spacing w:val="-2"/>
            </w:rPr>
          </w:rPrChange>
        </w:rPr>
        <w:t>(&lt;=</w:t>
      </w:r>
      <w:r>
        <w:rPr>
          <w:spacing w:val="-17"/>
          <w:w w:val="115"/>
          <w:rPrChange w:id="3812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3813" w:author="Kendra Wyant" w:date="2023-05-31T13:43:00Z">
            <w:rPr>
              <w:spacing w:val="-2"/>
            </w:rPr>
          </w:rPrChange>
        </w:rPr>
        <w:t>10%</w:t>
      </w:r>
      <w:r>
        <w:rPr>
          <w:spacing w:val="-9"/>
          <w:rPrChange w:id="3814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3815" w:author="Kendra Wyant" w:date="2023-05-31T13:43:00Z">
            <w:rPr>
              <w:spacing w:val="-2"/>
            </w:rPr>
          </w:rPrChange>
        </w:rPr>
        <w:t>missing).</w:t>
      </w:r>
    </w:p>
    <w:p w14:paraId="12242A39" w14:textId="77777777" w:rsidR="003146FC" w:rsidRDefault="004E27B8">
      <w:pPr>
        <w:pStyle w:val="BodyText"/>
        <w:tabs>
          <w:tab w:val="left" w:pos="2443"/>
        </w:tabs>
        <w:spacing w:before="113" w:line="355" w:lineRule="auto"/>
        <w:ind w:left="159" w:right="582" w:firstLine="576"/>
        <w:pPrChange w:id="3816" w:author="Kendra Wyant" w:date="2023-05-31T13:43:00Z">
          <w:pPr>
            <w:pStyle w:val="BodyText"/>
            <w:tabs>
              <w:tab w:val="left" w:pos="2443"/>
            </w:tabs>
            <w:spacing w:before="154" w:line="355" w:lineRule="auto"/>
            <w:ind w:left="159" w:right="548" w:firstLine="576"/>
          </w:pPr>
        </w:pPrChange>
      </w:pPr>
      <w:bookmarkStart w:id="3817" w:name="Geolocation"/>
      <w:bookmarkEnd w:id="3817"/>
      <w:r>
        <w:rPr>
          <w:b/>
          <w:spacing w:val="-2"/>
        </w:rPr>
        <w:t>Geolocation.</w:t>
      </w:r>
      <w:r>
        <w:rPr>
          <w:b/>
        </w:rPr>
        <w:tab/>
      </w:r>
      <w:r>
        <w:rPr>
          <w:spacing w:val="-4"/>
        </w:rPr>
        <w:t>We continuously collected participants’ moment-by-moment geolocation</w:t>
      </w:r>
      <w:r>
        <w:rPr>
          <w:spacing w:val="-8"/>
          <w:rPrChange w:id="381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using</w:t>
      </w:r>
      <w:r>
        <w:rPr>
          <w:spacing w:val="-8"/>
          <w:rPrChange w:id="381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location</w:t>
      </w:r>
      <w:r>
        <w:rPr>
          <w:spacing w:val="-8"/>
          <w:rPrChange w:id="382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services</w:t>
      </w:r>
      <w:r>
        <w:rPr>
          <w:spacing w:val="-8"/>
          <w:rPrChange w:id="382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on</w:t>
      </w:r>
      <w:r>
        <w:rPr>
          <w:spacing w:val="-8"/>
          <w:rPrChange w:id="382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their</w:t>
      </w:r>
      <w:r>
        <w:rPr>
          <w:spacing w:val="-9"/>
          <w:rPrChange w:id="382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smartphones</w:t>
      </w:r>
      <w:r>
        <w:rPr>
          <w:spacing w:val="-8"/>
          <w:rPrChange w:id="382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in</w:t>
      </w:r>
      <w:r>
        <w:rPr>
          <w:spacing w:val="-8"/>
          <w:rPrChange w:id="382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combination</w:t>
      </w:r>
      <w:r>
        <w:rPr>
          <w:spacing w:val="-9"/>
          <w:rPrChange w:id="382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with</w:t>
      </w:r>
      <w:r>
        <w:rPr>
          <w:spacing w:val="-8"/>
          <w:rPrChange w:id="382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a</w:t>
      </w:r>
      <w:r>
        <w:rPr>
          <w:spacing w:val="-8"/>
          <w:rPrChange w:id="382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 xml:space="preserve">commercial </w:t>
      </w:r>
      <w:r>
        <w:rPr>
          <w:rPrChange w:id="3829" w:author="Kendra Wyant" w:date="2023-05-31T13:43:00Z">
            <w:rPr>
              <w:spacing w:val="-4"/>
            </w:rPr>
          </w:rPrChange>
        </w:rPr>
        <w:t>app</w:t>
      </w:r>
      <w:r>
        <w:rPr>
          <w:spacing w:val="-10"/>
          <w:rPrChange w:id="383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3831" w:author="Kendra Wyant" w:date="2023-05-31T13:43:00Z">
            <w:rPr>
              <w:spacing w:val="-4"/>
            </w:rPr>
          </w:rPrChange>
        </w:rPr>
        <w:t>that</w:t>
      </w:r>
      <w:r>
        <w:rPr>
          <w:spacing w:val="-9"/>
        </w:rPr>
        <w:t xml:space="preserve"> </w:t>
      </w:r>
      <w:r>
        <w:rPr>
          <w:rPrChange w:id="3832" w:author="Kendra Wyant" w:date="2023-05-31T13:43:00Z">
            <w:rPr>
              <w:spacing w:val="-4"/>
            </w:rPr>
          </w:rPrChange>
        </w:rPr>
        <w:t>accessed</w:t>
      </w:r>
      <w:r>
        <w:rPr>
          <w:spacing w:val="-10"/>
          <w:rPrChange w:id="3833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3834" w:author="Kendra Wyant" w:date="2023-05-31T13:43:00Z">
            <w:rPr>
              <w:spacing w:val="-4"/>
            </w:rPr>
          </w:rPrChange>
        </w:rPr>
        <w:t>these</w:t>
      </w:r>
      <w:r>
        <w:rPr>
          <w:spacing w:val="-10"/>
          <w:rPrChange w:id="3835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3836" w:author="Kendra Wyant" w:date="2023-05-31T13:43:00Z">
            <w:rPr>
              <w:spacing w:val="-4"/>
            </w:rPr>
          </w:rPrChange>
        </w:rPr>
        <w:t>geolocation</w:t>
      </w:r>
      <w:r>
        <w:rPr>
          <w:spacing w:val="-9"/>
          <w:rPrChange w:id="3837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3838" w:author="Kendra Wyant" w:date="2023-05-31T13:43:00Z">
            <w:rPr>
              <w:spacing w:val="-4"/>
            </w:rPr>
          </w:rPrChange>
        </w:rPr>
        <w:t>data</w:t>
      </w:r>
      <w:r>
        <w:rPr>
          <w:spacing w:val="-10"/>
          <w:rPrChange w:id="3839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840" w:author="Kendra Wyant" w:date="2023-05-31T13:43:00Z">
            <w:rPr>
              <w:spacing w:val="-4"/>
            </w:rPr>
          </w:rPrChange>
        </w:rPr>
        <w:t>and</w:t>
      </w:r>
      <w:r>
        <w:rPr>
          <w:spacing w:val="-10"/>
          <w:rPrChange w:id="3841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3842" w:author="Kendra Wyant" w:date="2023-05-31T13:43:00Z">
            <w:rPr>
              <w:spacing w:val="-4"/>
            </w:rPr>
          </w:rPrChange>
        </w:rPr>
        <w:t>saved</w:t>
      </w:r>
      <w:r>
        <w:rPr>
          <w:spacing w:val="-9"/>
        </w:rPr>
        <w:t xml:space="preserve"> </w:t>
      </w:r>
      <w:r>
        <w:rPr>
          <w:rPrChange w:id="3843" w:author="Kendra Wyant" w:date="2023-05-31T13:43:00Z">
            <w:rPr>
              <w:spacing w:val="-4"/>
            </w:rPr>
          </w:rPrChange>
        </w:rPr>
        <w:t>them</w:t>
      </w:r>
      <w:r>
        <w:rPr>
          <w:spacing w:val="-9"/>
          <w:rPrChange w:id="3844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3845" w:author="Kendra Wyant" w:date="2023-05-31T13:43:00Z">
            <w:rPr>
              <w:spacing w:val="-4"/>
            </w:rPr>
          </w:rPrChange>
        </w:rPr>
        <w:t>in</w:t>
      </w:r>
      <w:r>
        <w:rPr>
          <w:spacing w:val="-10"/>
          <w:rPrChange w:id="3846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3847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384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849" w:author="Kendra Wyant" w:date="2023-05-31T13:43:00Z">
            <w:rPr>
              <w:spacing w:val="-4"/>
            </w:rPr>
          </w:rPrChange>
        </w:rPr>
        <w:t>cloud.</w:t>
      </w:r>
      <w:r>
        <w:rPr>
          <w:spacing w:val="8"/>
          <w:rPrChange w:id="3850" w:author="Kendra Wyant" w:date="2023-05-31T13:43:00Z">
            <w:rPr>
              <w:spacing w:val="9"/>
            </w:rPr>
          </w:rPrChange>
        </w:rPr>
        <w:t xml:space="preserve"> </w:t>
      </w:r>
      <w:r>
        <w:rPr>
          <w:rPrChange w:id="3851" w:author="Kendra Wyant" w:date="2023-05-31T13:43:00Z">
            <w:rPr>
              <w:spacing w:val="-4"/>
            </w:rPr>
          </w:rPrChange>
        </w:rPr>
        <w:t>Participants</w:t>
      </w:r>
      <w:r>
        <w:rPr>
          <w:spacing w:val="-10"/>
          <w:rPrChange w:id="385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3853" w:author="Kendra Wyant" w:date="2023-05-31T13:43:00Z">
            <w:rPr>
              <w:spacing w:val="-4"/>
            </w:rPr>
          </w:rPrChange>
        </w:rPr>
        <w:t>were</w:t>
      </w:r>
      <w:r>
        <w:rPr>
          <w:rPrChange w:id="3854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3855" w:author="Kendra Wyant" w:date="2023-05-31T13:43:00Z">
            <w:rPr>
              <w:spacing w:val="-4"/>
            </w:rPr>
          </w:rPrChange>
        </w:rPr>
        <w:t>not</w:t>
      </w:r>
      <w:r>
        <w:rPr>
          <w:spacing w:val="-8"/>
          <w:rPrChange w:id="3856" w:author="Kendra Wyant" w:date="2023-05-31T13:43:00Z">
            <w:rPr>
              <w:spacing w:val="-4"/>
            </w:rPr>
          </w:rPrChange>
        </w:rPr>
        <w:t xml:space="preserve"> </w:t>
      </w:r>
      <w:r>
        <w:t>required</w:t>
      </w:r>
      <w:r>
        <w:rPr>
          <w:spacing w:val="-8"/>
          <w:rPrChange w:id="3857" w:author="Kendra Wyant" w:date="2023-05-31T13:43:00Z">
            <w:rPr>
              <w:spacing w:val="-7"/>
            </w:rPr>
          </w:rPrChange>
        </w:rPr>
        <w:t xml:space="preserve"> </w:t>
      </w:r>
      <w:r>
        <w:t>to</w:t>
      </w:r>
      <w:r>
        <w:rPr>
          <w:spacing w:val="-8"/>
          <w:rPrChange w:id="3858" w:author="Kendra Wyant" w:date="2023-05-31T13:43:00Z">
            <w:rPr>
              <w:spacing w:val="-6"/>
            </w:rPr>
          </w:rPrChange>
        </w:rPr>
        <w:t xml:space="preserve"> </w:t>
      </w:r>
      <w:r>
        <w:t>provide</w:t>
      </w:r>
      <w:r>
        <w:rPr>
          <w:spacing w:val="-8"/>
          <w:rPrChange w:id="3859" w:author="Kendra Wyant" w:date="2023-05-31T13:43:00Z">
            <w:rPr>
              <w:spacing w:val="-6"/>
            </w:rPr>
          </w:rPrChange>
        </w:rPr>
        <w:t xml:space="preserve"> </w:t>
      </w:r>
      <w:r>
        <w:t>these</w:t>
      </w:r>
      <w:r>
        <w:rPr>
          <w:spacing w:val="-8"/>
          <w:rPrChange w:id="3860" w:author="Kendra Wyant" w:date="2023-05-31T13:43:00Z">
            <w:rPr>
              <w:spacing w:val="-7"/>
            </w:rPr>
          </w:rPrChange>
        </w:rPr>
        <w:t xml:space="preserve"> </w:t>
      </w:r>
      <w:r>
        <w:t>data</w:t>
      </w:r>
      <w:r>
        <w:rPr>
          <w:spacing w:val="-8"/>
          <w:rPrChange w:id="3861" w:author="Kendra Wyant" w:date="2023-05-31T13:43:00Z">
            <w:rPr>
              <w:spacing w:val="-7"/>
            </w:rPr>
          </w:rPrChange>
        </w:rPr>
        <w:t xml:space="preserve"> </w:t>
      </w:r>
      <w:r>
        <w:t>to</w:t>
      </w:r>
      <w:r>
        <w:rPr>
          <w:spacing w:val="-8"/>
          <w:rPrChange w:id="3862" w:author="Kendra Wyant" w:date="2023-05-31T13:43:00Z">
            <w:rPr>
              <w:spacing w:val="-6"/>
            </w:rPr>
          </w:rPrChange>
        </w:rPr>
        <w:t xml:space="preserve"> </w:t>
      </w:r>
      <w:r>
        <w:t>participate</w:t>
      </w:r>
      <w:r>
        <w:rPr>
          <w:spacing w:val="-8"/>
          <w:rPrChange w:id="3863" w:author="Kendra Wyant" w:date="2023-05-31T13:43:00Z">
            <w:rPr>
              <w:spacing w:val="-7"/>
            </w:rPr>
          </w:rPrChange>
        </w:rPr>
        <w:t xml:space="preserve"> </w:t>
      </w:r>
      <w:r>
        <w:t>in</w:t>
      </w:r>
      <w:r>
        <w:rPr>
          <w:spacing w:val="-8"/>
          <w:rPrChange w:id="3864" w:author="Kendra Wyant" w:date="2023-05-31T13:43:00Z">
            <w:rPr>
              <w:spacing w:val="-7"/>
            </w:rPr>
          </w:rPrChange>
        </w:rPr>
        <w:t xml:space="preserve"> </w:t>
      </w:r>
      <w:r>
        <w:t>the</w:t>
      </w:r>
      <w:r>
        <w:rPr>
          <w:spacing w:val="-8"/>
          <w:rPrChange w:id="3865" w:author="Kendra Wyant" w:date="2023-05-31T13:43:00Z">
            <w:rPr>
              <w:spacing w:val="-6"/>
            </w:rPr>
          </w:rPrChange>
        </w:rPr>
        <w:t xml:space="preserve"> </w:t>
      </w:r>
      <w:r>
        <w:t>study,</w:t>
      </w:r>
      <w:r>
        <w:rPr>
          <w:spacing w:val="-8"/>
          <w:rPrChange w:id="3866" w:author="Kendra Wyant" w:date="2023-05-31T13:43:00Z">
            <w:rPr>
              <w:spacing w:val="-7"/>
            </w:rPr>
          </w:rPrChange>
        </w:rPr>
        <w:t xml:space="preserve"> </w:t>
      </w:r>
      <w:r>
        <w:t>but</w:t>
      </w:r>
      <w:r>
        <w:rPr>
          <w:spacing w:val="-8"/>
          <w:rPrChange w:id="3867" w:author="Kendra Wyant" w:date="2023-05-31T13:43:00Z">
            <w:rPr>
              <w:spacing w:val="-6"/>
            </w:rPr>
          </w:rPrChange>
        </w:rPr>
        <w:t xml:space="preserve"> </w:t>
      </w:r>
      <w:r>
        <w:t>the</w:t>
      </w:r>
      <w:r>
        <w:rPr>
          <w:spacing w:val="-8"/>
          <w:rPrChange w:id="3868" w:author="Kendra Wyant" w:date="2023-05-31T13:43:00Z">
            <w:rPr>
              <w:spacing w:val="-7"/>
            </w:rPr>
          </w:rPrChange>
        </w:rPr>
        <w:t xml:space="preserve"> </w:t>
      </w:r>
      <w:r>
        <w:t>associated</w:t>
      </w:r>
      <w:r>
        <w:rPr>
          <w:spacing w:val="-8"/>
          <w:rPrChange w:id="3869" w:author="Kendra Wyant" w:date="2023-05-31T13:43:00Z">
            <w:rPr>
              <w:spacing w:val="-6"/>
            </w:rPr>
          </w:rPrChange>
        </w:rPr>
        <w:t xml:space="preserve"> </w:t>
      </w:r>
      <w:r>
        <w:t xml:space="preserve">monthly </w:t>
      </w:r>
      <w:r>
        <w:rPr>
          <w:spacing w:val="-2"/>
        </w:rPr>
        <w:t>sensing</w:t>
      </w:r>
      <w:r>
        <w:rPr>
          <w:spacing w:val="-10"/>
          <w:rPrChange w:id="387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method</w:t>
      </w:r>
      <w:r>
        <w:rPr>
          <w:spacing w:val="-9"/>
          <w:rPrChange w:id="387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compensation</w:t>
      </w:r>
      <w:r>
        <w:rPr>
          <w:spacing w:val="-9"/>
          <w:rPrChange w:id="387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bonus</w:t>
      </w:r>
      <w:r>
        <w:rPr>
          <w:spacing w:val="-10"/>
          <w:rPrChange w:id="387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was</w:t>
      </w:r>
      <w:r>
        <w:rPr>
          <w:spacing w:val="-9"/>
          <w:rPrChange w:id="387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not</w:t>
      </w:r>
      <w:r>
        <w:rPr>
          <w:spacing w:val="-10"/>
          <w:rPrChange w:id="387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available</w:t>
      </w:r>
      <w:r>
        <w:rPr>
          <w:spacing w:val="-9"/>
          <w:rPrChange w:id="387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if</w:t>
      </w:r>
      <w:r>
        <w:rPr>
          <w:spacing w:val="-10"/>
          <w:rPrChange w:id="387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they</w:t>
      </w:r>
      <w:r>
        <w:rPr>
          <w:spacing w:val="-9"/>
          <w:rPrChange w:id="387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did</w:t>
      </w:r>
      <w:r>
        <w:rPr>
          <w:spacing w:val="-10"/>
          <w:rPrChange w:id="387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provide</w:t>
      </w:r>
      <w:r>
        <w:rPr>
          <w:spacing w:val="-10"/>
          <w:rPrChange w:id="388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these</w:t>
      </w:r>
      <w:r>
        <w:rPr>
          <w:spacing w:val="-10"/>
          <w:rPrChange w:id="388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data</w:t>
      </w:r>
      <w:r>
        <w:rPr>
          <w:spacing w:val="-10"/>
          <w:rPrChange w:id="388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 xml:space="preserve">each </w:t>
      </w:r>
      <w:r>
        <w:rPr>
          <w:rPrChange w:id="3883" w:author="Kendra Wyant" w:date="2023-05-31T13:43:00Z">
            <w:rPr>
              <w:spacing w:val="-2"/>
            </w:rPr>
          </w:rPrChange>
        </w:rPr>
        <w:t>month.</w:t>
      </w:r>
      <w:r>
        <w:rPr>
          <w:spacing w:val="19"/>
          <w:rPrChange w:id="3884" w:author="Kendra Wyant" w:date="2023-05-31T13:43:00Z">
            <w:rPr>
              <w:spacing w:val="6"/>
            </w:rPr>
          </w:rPrChange>
        </w:rPr>
        <w:t xml:space="preserve"> </w:t>
      </w:r>
      <w:r>
        <w:rPr>
          <w:rPrChange w:id="3885" w:author="Kendra Wyant" w:date="2023-05-31T13:43:00Z">
            <w:rPr>
              <w:spacing w:val="-2"/>
            </w:rPr>
          </w:rPrChange>
        </w:rPr>
        <w:t>Participants</w:t>
      </w:r>
      <w:r>
        <w:rPr>
          <w:rPrChange w:id="388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887" w:author="Kendra Wyant" w:date="2023-05-31T13:43:00Z">
            <w:rPr>
              <w:spacing w:val="-2"/>
            </w:rPr>
          </w:rPrChange>
        </w:rPr>
        <w:t>opted-in</w:t>
      </w:r>
      <w:r>
        <w:rPr>
          <w:spacing w:val="-1"/>
          <w:rPrChange w:id="3888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3889" w:author="Kendra Wyant" w:date="2023-05-31T13:43:00Z">
            <w:rPr>
              <w:spacing w:val="-2"/>
            </w:rPr>
          </w:rPrChange>
        </w:rPr>
        <w:t>at</w:t>
      </w:r>
      <w:r>
        <w:rPr>
          <w:spacing w:val="-1"/>
          <w:rPrChange w:id="389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891" w:author="Kendra Wyant" w:date="2023-05-31T13:43:00Z">
            <w:rPr>
              <w:spacing w:val="-2"/>
            </w:rPr>
          </w:rPrChange>
        </w:rPr>
        <w:t>the</w:t>
      </w:r>
      <w:r>
        <w:rPr>
          <w:rPrChange w:id="3892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3893" w:author="Kendra Wyant" w:date="2023-05-31T13:43:00Z">
            <w:rPr>
              <w:spacing w:val="-2"/>
            </w:rPr>
          </w:rPrChange>
        </w:rPr>
        <w:t>start</w:t>
      </w:r>
      <w:r>
        <w:rPr>
          <w:rPrChange w:id="3894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3895" w:author="Kendra Wyant" w:date="2023-05-31T13:43:00Z">
            <w:rPr>
              <w:spacing w:val="-2"/>
            </w:rPr>
          </w:rPrChange>
        </w:rPr>
        <w:t>of</w:t>
      </w:r>
      <w:r>
        <w:rPr>
          <w:spacing w:val="-1"/>
          <w:rPrChange w:id="389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897" w:author="Kendra Wyant" w:date="2023-05-31T13:43:00Z">
            <w:rPr>
              <w:spacing w:val="-2"/>
            </w:rPr>
          </w:rPrChange>
        </w:rPr>
        <w:t>the</w:t>
      </w:r>
      <w:r>
        <w:rPr>
          <w:rPrChange w:id="3898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3899" w:author="Kendra Wyant" w:date="2023-05-31T13:43:00Z">
            <w:rPr>
              <w:spacing w:val="-2"/>
            </w:rPr>
          </w:rPrChange>
        </w:rPr>
        <w:t>study</w:t>
      </w:r>
      <w:r>
        <w:rPr>
          <w:rPrChange w:id="390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901" w:author="Kendra Wyant" w:date="2023-05-31T13:43:00Z">
            <w:rPr>
              <w:spacing w:val="-2"/>
            </w:rPr>
          </w:rPrChange>
        </w:rPr>
        <w:t>to</w:t>
      </w:r>
      <w:r>
        <w:rPr>
          <w:spacing w:val="-1"/>
          <w:rPrChange w:id="3902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3903" w:author="Kendra Wyant" w:date="2023-05-31T13:43:00Z">
            <w:rPr>
              <w:spacing w:val="-2"/>
            </w:rPr>
          </w:rPrChange>
        </w:rPr>
        <w:t>provide</w:t>
      </w:r>
      <w:r>
        <w:rPr>
          <w:rPrChange w:id="3904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3905" w:author="Kendra Wyant" w:date="2023-05-31T13:43:00Z">
            <w:rPr>
              <w:spacing w:val="-2"/>
            </w:rPr>
          </w:rPrChange>
        </w:rPr>
        <w:t>these</w:t>
      </w:r>
      <w:r>
        <w:rPr>
          <w:rPrChange w:id="390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907" w:author="Kendra Wyant" w:date="2023-05-31T13:43:00Z">
            <w:rPr>
              <w:spacing w:val="-2"/>
            </w:rPr>
          </w:rPrChange>
        </w:rPr>
        <w:t>data</w:t>
      </w:r>
      <w:r>
        <w:rPr>
          <w:spacing w:val="-1"/>
          <w:rPrChange w:id="3908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3909" w:author="Kendra Wyant" w:date="2023-05-31T13:43:00Z">
            <w:rPr>
              <w:spacing w:val="-2"/>
            </w:rPr>
          </w:rPrChange>
        </w:rPr>
        <w:t>by</w:t>
      </w:r>
      <w:r>
        <w:rPr>
          <w:spacing w:val="-1"/>
          <w:rPrChange w:id="391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911" w:author="Kendra Wyant" w:date="2023-05-31T13:43:00Z">
            <w:rPr>
              <w:spacing w:val="-2"/>
            </w:rPr>
          </w:rPrChange>
        </w:rPr>
        <w:t>installing</w:t>
      </w:r>
      <w:r>
        <w:rPr>
          <w:rPrChange w:id="3912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3913" w:author="Kendra Wyant" w:date="2023-05-31T13:43:00Z">
            <w:rPr>
              <w:spacing w:val="-2"/>
            </w:rPr>
          </w:rPrChange>
        </w:rPr>
        <w:t>the</w:t>
      </w:r>
      <w:r>
        <w:rPr>
          <w:spacing w:val="-6"/>
          <w:rPrChange w:id="3914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3915" w:author="Kendra Wyant" w:date="2023-05-31T13:43:00Z">
            <w:rPr>
              <w:spacing w:val="-2"/>
            </w:rPr>
          </w:rPrChange>
        </w:rPr>
        <w:t>app</w:t>
      </w:r>
      <w:r>
        <w:rPr>
          <w:spacing w:val="-5"/>
          <w:rPrChange w:id="391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917" w:author="Kendra Wyant" w:date="2023-05-31T13:43:00Z">
            <w:rPr>
              <w:spacing w:val="-2"/>
            </w:rPr>
          </w:rPrChange>
        </w:rPr>
        <w:t>on</w:t>
      </w:r>
      <w:r>
        <w:rPr>
          <w:spacing w:val="-6"/>
          <w:rPrChange w:id="391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919" w:author="Kendra Wyant" w:date="2023-05-31T13:43:00Z">
            <w:rPr>
              <w:spacing w:val="-2"/>
            </w:rPr>
          </w:rPrChange>
        </w:rPr>
        <w:t>their</w:t>
      </w:r>
      <w:r>
        <w:rPr>
          <w:spacing w:val="-6"/>
          <w:rPrChange w:id="392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921" w:author="Kendra Wyant" w:date="2023-05-31T13:43:00Z">
            <w:rPr>
              <w:spacing w:val="-2"/>
            </w:rPr>
          </w:rPrChange>
        </w:rPr>
        <w:t>phone.</w:t>
      </w:r>
      <w:r>
        <w:rPr>
          <w:spacing w:val="14"/>
          <w:rPrChange w:id="3922" w:author="Kendra Wyant" w:date="2023-05-31T13:43:00Z">
            <w:rPr>
              <w:spacing w:val="7"/>
            </w:rPr>
          </w:rPrChange>
        </w:rPr>
        <w:t xml:space="preserve"> </w:t>
      </w:r>
      <w:r>
        <w:rPr>
          <w:rPrChange w:id="3923" w:author="Kendra Wyant" w:date="2023-05-31T13:43:00Z">
            <w:rPr>
              <w:spacing w:val="-2"/>
            </w:rPr>
          </w:rPrChange>
        </w:rPr>
        <w:t>They</w:t>
      </w:r>
      <w:r>
        <w:rPr>
          <w:spacing w:val="-5"/>
          <w:rPrChange w:id="392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925" w:author="Kendra Wyant" w:date="2023-05-31T13:43:00Z">
            <w:rPr>
              <w:spacing w:val="-2"/>
            </w:rPr>
          </w:rPrChange>
        </w:rPr>
        <w:t>were</w:t>
      </w:r>
      <w:r>
        <w:rPr>
          <w:spacing w:val="-5"/>
          <w:rPrChange w:id="392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927" w:author="Kendra Wyant" w:date="2023-05-31T13:43:00Z">
            <w:rPr>
              <w:spacing w:val="-2"/>
            </w:rPr>
          </w:rPrChange>
        </w:rPr>
        <w:t>allowed</w:t>
      </w:r>
      <w:r>
        <w:rPr>
          <w:spacing w:val="-5"/>
          <w:rPrChange w:id="392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929" w:author="Kendra Wyant" w:date="2023-05-31T13:43:00Z">
            <w:rPr>
              <w:spacing w:val="-2"/>
            </w:rPr>
          </w:rPrChange>
        </w:rPr>
        <w:t>to</w:t>
      </w:r>
      <w:r>
        <w:rPr>
          <w:spacing w:val="-6"/>
          <w:rPrChange w:id="393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931" w:author="Kendra Wyant" w:date="2023-05-31T13:43:00Z">
            <w:rPr>
              <w:spacing w:val="-2"/>
            </w:rPr>
          </w:rPrChange>
        </w:rPr>
        <w:t>opt-out</w:t>
      </w:r>
      <w:r>
        <w:rPr>
          <w:spacing w:val="-6"/>
          <w:rPrChange w:id="393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933" w:author="Kendra Wyant" w:date="2023-05-31T13:43:00Z">
            <w:rPr>
              <w:spacing w:val="-2"/>
            </w:rPr>
          </w:rPrChange>
        </w:rPr>
        <w:t>at</w:t>
      </w:r>
      <w:r>
        <w:rPr>
          <w:spacing w:val="-5"/>
          <w:rPrChange w:id="393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935" w:author="Kendra Wyant" w:date="2023-05-31T13:43:00Z">
            <w:rPr>
              <w:spacing w:val="-2"/>
            </w:rPr>
          </w:rPrChange>
        </w:rPr>
        <w:t>any</w:t>
      </w:r>
      <w:r>
        <w:rPr>
          <w:spacing w:val="-5"/>
          <w:rPrChange w:id="393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937" w:author="Kendra Wyant" w:date="2023-05-31T13:43:00Z">
            <w:rPr>
              <w:spacing w:val="-2"/>
            </w:rPr>
          </w:rPrChange>
        </w:rPr>
        <w:t>later</w:t>
      </w:r>
      <w:r>
        <w:rPr>
          <w:spacing w:val="-6"/>
          <w:rPrChange w:id="393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939" w:author="Kendra Wyant" w:date="2023-05-31T13:43:00Z">
            <w:rPr>
              <w:spacing w:val="-2"/>
            </w:rPr>
          </w:rPrChange>
        </w:rPr>
        <w:t>point</w:t>
      </w:r>
      <w:r>
        <w:rPr>
          <w:spacing w:val="-6"/>
          <w:rPrChange w:id="394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941" w:author="Kendra Wyant" w:date="2023-05-31T13:43:00Z">
            <w:rPr>
              <w:spacing w:val="-2"/>
            </w:rPr>
          </w:rPrChange>
        </w:rPr>
        <w:t>by</w:t>
      </w:r>
      <w:r>
        <w:rPr>
          <w:spacing w:val="-5"/>
          <w:rPrChange w:id="394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3943" w:author="Kendra Wyant" w:date="2023-05-31T13:43:00Z">
            <w:rPr>
              <w:spacing w:val="-2"/>
            </w:rPr>
          </w:rPrChange>
        </w:rPr>
        <w:t>simply</w:t>
      </w:r>
      <w:r>
        <w:rPr>
          <w:rPrChange w:id="394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3945" w:author="Kendra Wyant" w:date="2023-05-31T13:43:00Z">
            <w:rPr>
              <w:spacing w:val="-2"/>
            </w:rPr>
          </w:rPrChange>
        </w:rPr>
        <w:t>uninstalling</w:t>
      </w:r>
      <w:r>
        <w:rPr>
          <w:spacing w:val="-9"/>
          <w:rPrChange w:id="3946" w:author="Kendra Wyant" w:date="2023-05-31T13:43:00Z">
            <w:rPr>
              <w:spacing w:val="-2"/>
            </w:rPr>
          </w:rPrChange>
        </w:rPr>
        <w:t xml:space="preserve"> </w:t>
      </w:r>
      <w:r>
        <w:t>the</w:t>
      </w:r>
      <w:r>
        <w:rPr>
          <w:spacing w:val="-8"/>
          <w:rPrChange w:id="3947" w:author="Kendra Wyant" w:date="2023-05-31T13:43:00Z">
            <w:rPr>
              <w:spacing w:val="-6"/>
            </w:rPr>
          </w:rPrChange>
        </w:rPr>
        <w:t xml:space="preserve"> </w:t>
      </w:r>
      <w:r>
        <w:t>app.</w:t>
      </w:r>
      <w:r>
        <w:rPr>
          <w:spacing w:val="9"/>
          <w:rPrChange w:id="3948" w:author="Kendra Wyant" w:date="2023-05-31T13:43:00Z">
            <w:rPr>
              <w:spacing w:val="12"/>
            </w:rPr>
          </w:rPrChange>
        </w:rPr>
        <w:t xml:space="preserve"> </w:t>
      </w:r>
      <w:r>
        <w:t>At</w:t>
      </w:r>
      <w:r>
        <w:rPr>
          <w:spacing w:val="-9"/>
          <w:rPrChange w:id="3949" w:author="Kendra Wyant" w:date="2023-05-31T13:43:00Z">
            <w:rPr>
              <w:spacing w:val="-5"/>
            </w:rPr>
          </w:rPrChange>
        </w:rPr>
        <w:t xml:space="preserve"> </w:t>
      </w:r>
      <w:r>
        <w:t>the</w:t>
      </w:r>
      <w:r>
        <w:rPr>
          <w:spacing w:val="-9"/>
          <w:rPrChange w:id="3950" w:author="Kendra Wyant" w:date="2023-05-31T13:43:00Z">
            <w:rPr>
              <w:spacing w:val="-6"/>
            </w:rPr>
          </w:rPrChange>
        </w:rPr>
        <w:t xml:space="preserve"> </w:t>
      </w:r>
      <w:r>
        <w:t>start</w:t>
      </w:r>
      <w:r>
        <w:rPr>
          <w:spacing w:val="-8"/>
          <w:rPrChange w:id="3951" w:author="Kendra Wyant" w:date="2023-05-31T13:43:00Z">
            <w:rPr>
              <w:spacing w:val="-5"/>
            </w:rPr>
          </w:rPrChange>
        </w:rPr>
        <w:t xml:space="preserve"> </w:t>
      </w:r>
      <w:r>
        <w:t>of</w:t>
      </w:r>
      <w:r>
        <w:rPr>
          <w:spacing w:val="-9"/>
          <w:rPrChange w:id="3952" w:author="Kendra Wyant" w:date="2023-05-31T13:43:00Z">
            <w:rPr>
              <w:spacing w:val="-5"/>
            </w:rPr>
          </w:rPrChange>
        </w:rPr>
        <w:t xml:space="preserve"> </w:t>
      </w:r>
      <w:r>
        <w:t>the</w:t>
      </w:r>
      <w:r>
        <w:rPr>
          <w:spacing w:val="-9"/>
          <w:rPrChange w:id="3953" w:author="Kendra Wyant" w:date="2023-05-31T13:43:00Z">
            <w:rPr>
              <w:spacing w:val="-6"/>
            </w:rPr>
          </w:rPrChange>
        </w:rPr>
        <w:t xml:space="preserve"> </w:t>
      </w:r>
      <w:r>
        <w:t>study,</w:t>
      </w:r>
      <w:r>
        <w:rPr>
          <w:spacing w:val="-9"/>
          <w:rPrChange w:id="3954" w:author="Kendra Wyant" w:date="2023-05-31T13:43:00Z">
            <w:rPr>
              <w:spacing w:val="-5"/>
            </w:rPr>
          </w:rPrChange>
        </w:rPr>
        <w:t xml:space="preserve"> </w:t>
      </w:r>
      <w:r>
        <w:t>we</w:t>
      </w:r>
      <w:r>
        <w:rPr>
          <w:spacing w:val="-8"/>
          <w:rPrChange w:id="3955" w:author="Kendra Wyant" w:date="2023-05-31T13:43:00Z">
            <w:rPr>
              <w:spacing w:val="-5"/>
            </w:rPr>
          </w:rPrChange>
        </w:rPr>
        <w:t xml:space="preserve"> </w:t>
      </w:r>
      <w:r>
        <w:t>used</w:t>
      </w:r>
      <w:r>
        <w:rPr>
          <w:spacing w:val="-8"/>
          <w:rPrChange w:id="3956" w:author="Kendra Wyant" w:date="2023-05-31T13:43:00Z">
            <w:rPr>
              <w:spacing w:val="-6"/>
            </w:rPr>
          </w:rPrChange>
        </w:rPr>
        <w:t xml:space="preserve"> </w:t>
      </w:r>
      <w:r>
        <w:t>the</w:t>
      </w:r>
      <w:r>
        <w:rPr>
          <w:spacing w:val="-9"/>
          <w:rPrChange w:id="3957" w:author="Kendra Wyant" w:date="2023-05-31T13:43:00Z">
            <w:rPr>
              <w:spacing w:val="-5"/>
            </w:rPr>
          </w:rPrChange>
        </w:rPr>
        <w:t xml:space="preserve"> </w:t>
      </w:r>
      <w:r>
        <w:t>Moves</w:t>
      </w:r>
      <w:r>
        <w:rPr>
          <w:spacing w:val="-8"/>
          <w:rPrChange w:id="3958" w:author="Kendra Wyant" w:date="2023-05-31T13:43:00Z">
            <w:rPr>
              <w:spacing w:val="-5"/>
            </w:rPr>
          </w:rPrChange>
        </w:rPr>
        <w:t xml:space="preserve"> </w:t>
      </w:r>
      <w:r>
        <w:t>app</w:t>
      </w:r>
      <w:r>
        <w:rPr>
          <w:spacing w:val="-9"/>
          <w:rPrChange w:id="3959" w:author="Kendra Wyant" w:date="2023-05-31T13:43:00Z">
            <w:rPr>
              <w:spacing w:val="-5"/>
            </w:rPr>
          </w:rPrChange>
        </w:rPr>
        <w:t xml:space="preserve"> </w:t>
      </w:r>
      <w:r>
        <w:t>(developed</w:t>
      </w:r>
      <w:r>
        <w:rPr>
          <w:spacing w:val="-8"/>
          <w:rPrChange w:id="3960" w:author="Kendra Wyant" w:date="2023-05-31T13:43:00Z">
            <w:rPr>
              <w:spacing w:val="-5"/>
            </w:rPr>
          </w:rPrChange>
        </w:rPr>
        <w:t xml:space="preserve"> </w:t>
      </w:r>
      <w:r>
        <w:t>by</w:t>
      </w:r>
      <w:r>
        <w:rPr>
          <w:rPrChange w:id="396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962" w:author="Kendra Wyant" w:date="2023-05-31T13:43:00Z">
            <w:rPr/>
          </w:rPrChange>
        </w:rPr>
        <w:t>ProtoGeo</w:t>
      </w:r>
      <w:r>
        <w:rPr>
          <w:spacing w:val="-2"/>
          <w:rPrChange w:id="396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3964" w:author="Kendra Wyant" w:date="2023-05-31T13:43:00Z">
            <w:rPr/>
          </w:rPrChange>
        </w:rPr>
        <w:t>Oy,</w:t>
      </w:r>
      <w:r>
        <w:rPr>
          <w:spacing w:val="-3"/>
          <w:rPrChange w:id="3965" w:author="Kendra Wyant" w:date="2023-05-31T13:43:00Z">
            <w:rPr/>
          </w:rPrChange>
        </w:rPr>
        <w:t xml:space="preserve"> </w:t>
      </w:r>
      <w:r>
        <w:rPr>
          <w:spacing w:val="-2"/>
        </w:rPr>
        <w:t>Helsinki,</w:t>
      </w:r>
      <w:r>
        <w:rPr>
          <w:spacing w:val="-3"/>
          <w:rPrChange w:id="396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Finland).</w:t>
      </w:r>
      <w:r>
        <w:rPr>
          <w:spacing w:val="18"/>
          <w:rPrChange w:id="3967" w:author="Kendra Wyant" w:date="2023-05-31T13:43:00Z">
            <w:rPr>
              <w:spacing w:val="13"/>
            </w:rPr>
          </w:rPrChange>
        </w:rPr>
        <w:t xml:space="preserve"> </w:t>
      </w:r>
      <w:r>
        <w:rPr>
          <w:spacing w:val="-2"/>
        </w:rPr>
        <w:t>However,</w:t>
      </w:r>
      <w:r>
        <w:rPr>
          <w:spacing w:val="-2"/>
          <w:rPrChange w:id="396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Facebook</w:t>
      </w:r>
      <w:r>
        <w:rPr>
          <w:spacing w:val="-3"/>
          <w:rPrChange w:id="396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acquired</w:t>
      </w:r>
      <w:r>
        <w:rPr>
          <w:spacing w:val="-3"/>
          <w:rPrChange w:id="397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ProtoGeo</w:t>
      </w:r>
      <w:r>
        <w:rPr>
          <w:spacing w:val="-2"/>
          <w:rPrChange w:id="397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Oy</w:t>
      </w:r>
      <w:r>
        <w:rPr>
          <w:spacing w:val="-3"/>
          <w:rPrChange w:id="397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3"/>
          <w:rPrChange w:id="397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shut</w:t>
      </w:r>
      <w:r>
        <w:rPr>
          <w:spacing w:val="-2"/>
          <w:rPrChange w:id="397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3975" w:author="Kendra Wyant" w:date="2023-05-31T13:43:00Z">
            <w:rPr>
              <w:spacing w:val="-2"/>
            </w:rPr>
          </w:rPrChange>
        </w:rPr>
        <w:t>down</w:t>
      </w:r>
      <w:r>
        <w:rPr>
          <w:spacing w:val="-4"/>
          <w:rPrChange w:id="3976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3977" w:author="Kendra Wyant" w:date="2023-05-31T13:43:00Z">
            <w:rPr>
              <w:spacing w:val="-2"/>
            </w:rPr>
          </w:rPrChange>
        </w:rPr>
        <w:t>use</w:t>
      </w:r>
      <w:r>
        <w:rPr>
          <w:spacing w:val="-5"/>
          <w:rPrChange w:id="3978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3979" w:author="Kendra Wyant" w:date="2023-05-31T13:43:00Z">
            <w:rPr>
              <w:spacing w:val="-2"/>
            </w:rPr>
          </w:rPrChange>
        </w:rPr>
        <w:t>of</w:t>
      </w:r>
      <w:r>
        <w:rPr>
          <w:spacing w:val="-4"/>
          <w:rPrChange w:id="398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3981" w:author="Kendra Wyant" w:date="2023-05-31T13:43:00Z">
            <w:rPr>
              <w:spacing w:val="-2"/>
            </w:rPr>
          </w:rPrChange>
        </w:rPr>
        <w:t>the</w:t>
      </w:r>
      <w:r>
        <w:rPr>
          <w:spacing w:val="-5"/>
          <w:rPrChange w:id="3982" w:author="Kendra Wyant" w:date="2023-05-31T13:43:00Z">
            <w:rPr>
              <w:spacing w:val="-2"/>
            </w:rPr>
          </w:rPrChange>
        </w:rPr>
        <w:t xml:space="preserve"> </w:t>
      </w:r>
      <w:r>
        <w:t>Moves</w:t>
      </w:r>
      <w:r>
        <w:rPr>
          <w:spacing w:val="-4"/>
          <w:rPrChange w:id="3983" w:author="Kendra Wyant" w:date="2023-05-31T13:43:00Z">
            <w:rPr>
              <w:spacing w:val="-6"/>
            </w:rPr>
          </w:rPrChange>
        </w:rPr>
        <w:t xml:space="preserve"> </w:t>
      </w:r>
      <w:r>
        <w:t>app</w:t>
      </w:r>
      <w:r>
        <w:rPr>
          <w:spacing w:val="-4"/>
          <w:rPrChange w:id="3984" w:author="Kendra Wyant" w:date="2023-05-31T13:43:00Z">
            <w:rPr>
              <w:spacing w:val="-7"/>
            </w:rPr>
          </w:rPrChange>
        </w:rPr>
        <w:t xml:space="preserve"> </w:t>
      </w:r>
      <w:r>
        <w:t>in</w:t>
      </w:r>
      <w:r>
        <w:rPr>
          <w:spacing w:val="-5"/>
          <w:rPrChange w:id="3985" w:author="Kendra Wyant" w:date="2023-05-31T13:43:00Z">
            <w:rPr>
              <w:spacing w:val="-6"/>
            </w:rPr>
          </w:rPrChange>
        </w:rPr>
        <w:t xml:space="preserve"> </w:t>
      </w:r>
      <w:r>
        <w:t>July</w:t>
      </w:r>
      <w:r>
        <w:rPr>
          <w:spacing w:val="-5"/>
          <w:rPrChange w:id="3986" w:author="Kendra Wyant" w:date="2023-05-31T13:43:00Z">
            <w:rPr>
              <w:spacing w:val="-7"/>
            </w:rPr>
          </w:rPrChange>
        </w:rPr>
        <w:t xml:space="preserve"> </w:t>
      </w:r>
      <w:r>
        <w:t>2018.</w:t>
      </w:r>
      <w:r>
        <w:rPr>
          <w:spacing w:val="14"/>
          <w:rPrChange w:id="3987" w:author="Kendra Wyant" w:date="2023-05-31T13:43:00Z">
            <w:rPr>
              <w:spacing w:val="12"/>
            </w:rPr>
          </w:rPrChange>
        </w:rPr>
        <w:t xml:space="preserve"> </w:t>
      </w:r>
      <w:r>
        <w:t>At</w:t>
      </w:r>
      <w:r>
        <w:rPr>
          <w:spacing w:val="-4"/>
          <w:rPrChange w:id="3988" w:author="Kendra Wyant" w:date="2023-05-31T13:43:00Z">
            <w:rPr>
              <w:spacing w:val="-7"/>
            </w:rPr>
          </w:rPrChange>
        </w:rPr>
        <w:t xml:space="preserve"> </w:t>
      </w:r>
      <w:r>
        <w:t>this</w:t>
      </w:r>
      <w:r>
        <w:rPr>
          <w:spacing w:val="-4"/>
          <w:rPrChange w:id="3989" w:author="Kendra Wyant" w:date="2023-05-31T13:43:00Z">
            <w:rPr>
              <w:spacing w:val="-6"/>
            </w:rPr>
          </w:rPrChange>
        </w:rPr>
        <w:t xml:space="preserve"> </w:t>
      </w:r>
      <w:r>
        <w:t>point,</w:t>
      </w:r>
      <w:r>
        <w:rPr>
          <w:spacing w:val="-5"/>
          <w:rPrChange w:id="3990" w:author="Kendra Wyant" w:date="2023-05-31T13:43:00Z">
            <w:rPr>
              <w:spacing w:val="-7"/>
            </w:rPr>
          </w:rPrChange>
        </w:rPr>
        <w:t xml:space="preserve"> </w:t>
      </w:r>
      <w:r>
        <w:t>we</w:t>
      </w:r>
      <w:r>
        <w:rPr>
          <w:spacing w:val="-4"/>
          <w:rPrChange w:id="3991" w:author="Kendra Wyant" w:date="2023-05-31T13:43:00Z">
            <w:rPr>
              <w:spacing w:val="-6"/>
            </w:rPr>
          </w:rPrChange>
        </w:rPr>
        <w:t xml:space="preserve"> </w:t>
      </w:r>
      <w:r>
        <w:t>switched</w:t>
      </w:r>
      <w:r>
        <w:rPr>
          <w:spacing w:val="-5"/>
          <w:rPrChange w:id="3992" w:author="Kendra Wyant" w:date="2023-05-31T13:43:00Z">
            <w:rPr>
              <w:spacing w:val="-7"/>
            </w:rPr>
          </w:rPrChange>
        </w:rPr>
        <w:t xml:space="preserve"> </w:t>
      </w:r>
      <w:r>
        <w:t>to</w:t>
      </w:r>
      <w:r>
        <w:rPr>
          <w:spacing w:val="-4"/>
          <w:rPrChange w:id="3993" w:author="Kendra Wyant" w:date="2023-05-31T13:43:00Z">
            <w:rPr>
              <w:spacing w:val="-6"/>
            </w:rPr>
          </w:rPrChange>
        </w:rPr>
        <w:t xml:space="preserve"> </w:t>
      </w:r>
      <w:r>
        <w:t>using</w:t>
      </w:r>
      <w:r>
        <w:rPr>
          <w:spacing w:val="-5"/>
          <w:rPrChange w:id="3994" w:author="Kendra Wyant" w:date="2023-05-31T13:43:00Z">
            <w:rPr>
              <w:spacing w:val="-7"/>
            </w:rPr>
          </w:rPrChange>
        </w:rPr>
        <w:t xml:space="preserve"> </w:t>
      </w:r>
      <w:r>
        <w:t>the</w:t>
      </w:r>
      <w:r>
        <w:rPr>
          <w:rPrChange w:id="399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3996" w:author="Kendra Wyant" w:date="2023-05-31T13:43:00Z">
            <w:rPr/>
          </w:rPrChange>
        </w:rPr>
        <w:t>FollowMee</w:t>
      </w:r>
      <w:r>
        <w:rPr>
          <w:spacing w:val="-2"/>
          <w:rPrChange w:id="399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3998" w:author="Kendra Wyant" w:date="2023-05-31T13:43:00Z">
            <w:rPr/>
          </w:rPrChange>
        </w:rPr>
        <w:t>GPS</w:t>
      </w:r>
      <w:r>
        <w:rPr>
          <w:spacing w:val="-2"/>
          <w:rPrChange w:id="399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4000" w:author="Kendra Wyant" w:date="2023-05-31T13:43:00Z">
            <w:rPr/>
          </w:rPrChange>
        </w:rPr>
        <w:t>tracking</w:t>
      </w:r>
      <w:r>
        <w:rPr>
          <w:spacing w:val="-3"/>
          <w:rPrChange w:id="4001" w:author="Kendra Wyant" w:date="2023-05-31T13:43:00Z">
            <w:rPr/>
          </w:rPrChange>
        </w:rPr>
        <w:t xml:space="preserve"> </w:t>
      </w:r>
      <w:r>
        <w:rPr>
          <w:spacing w:val="-2"/>
          <w:rPrChange w:id="4002" w:author="Kendra Wyant" w:date="2023-05-31T13:43:00Z">
            <w:rPr>
              <w:spacing w:val="-6"/>
            </w:rPr>
          </w:rPrChange>
        </w:rPr>
        <w:t>mobile</w:t>
      </w:r>
      <w:r>
        <w:rPr>
          <w:spacing w:val="-3"/>
          <w:rPrChange w:id="400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004" w:author="Kendra Wyant" w:date="2023-05-31T13:43:00Z">
            <w:rPr>
              <w:spacing w:val="-6"/>
            </w:rPr>
          </w:rPrChange>
        </w:rPr>
        <w:t>app</w:t>
      </w:r>
      <w:r>
        <w:rPr>
          <w:spacing w:val="-2"/>
          <w:rPrChange w:id="400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006" w:author="Kendra Wyant" w:date="2023-05-31T13:43:00Z">
            <w:rPr>
              <w:spacing w:val="-6"/>
            </w:rPr>
          </w:rPrChange>
        </w:rPr>
        <w:t>(FollowMee</w:t>
      </w:r>
      <w:r>
        <w:rPr>
          <w:spacing w:val="-2"/>
          <w:rPrChange w:id="400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008" w:author="Kendra Wyant" w:date="2023-05-31T13:43:00Z">
            <w:rPr>
              <w:spacing w:val="-6"/>
            </w:rPr>
          </w:rPrChange>
        </w:rPr>
        <w:t>LLC,</w:t>
      </w:r>
      <w:r>
        <w:rPr>
          <w:spacing w:val="-3"/>
          <w:rPrChange w:id="400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010" w:author="Kendra Wyant" w:date="2023-05-31T13:43:00Z">
            <w:rPr>
              <w:spacing w:val="-6"/>
            </w:rPr>
          </w:rPrChange>
        </w:rPr>
        <w:t>Murphy,</w:t>
      </w:r>
      <w:r>
        <w:rPr>
          <w:spacing w:val="-3"/>
          <w:rPrChange w:id="401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012" w:author="Kendra Wyant" w:date="2023-05-31T13:43:00Z">
            <w:rPr>
              <w:spacing w:val="-6"/>
            </w:rPr>
          </w:rPrChange>
        </w:rPr>
        <w:t>TX).</w:t>
      </w:r>
      <w:r>
        <w:rPr>
          <w:spacing w:val="-2"/>
          <w:rPrChange w:id="401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014" w:author="Kendra Wyant" w:date="2023-05-31T13:43:00Z">
            <w:rPr>
              <w:spacing w:val="-6"/>
            </w:rPr>
          </w:rPrChange>
        </w:rPr>
        <w:t>Measurement</w:t>
      </w:r>
      <w:r>
        <w:rPr>
          <w:spacing w:val="-3"/>
          <w:rPrChange w:id="401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016" w:author="Kendra Wyant" w:date="2023-05-31T13:43:00Z">
            <w:rPr>
              <w:spacing w:val="-6"/>
            </w:rPr>
          </w:rPrChange>
        </w:rPr>
        <w:t>of</w:t>
      </w:r>
      <w:r>
        <w:rPr>
          <w:spacing w:val="-2"/>
          <w:rPrChange w:id="4017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018" w:author="Kendra Wyant" w:date="2023-05-31T13:43:00Z">
            <w:rPr>
              <w:spacing w:val="-6"/>
            </w:rPr>
          </w:rPrChange>
        </w:rPr>
        <w:t>geolocation</w:t>
      </w:r>
      <w:r>
        <w:rPr>
          <w:spacing w:val="-10"/>
          <w:rPrChange w:id="4019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020" w:author="Kendra Wyant" w:date="2023-05-31T13:43:00Z">
            <w:rPr>
              <w:spacing w:val="-6"/>
            </w:rPr>
          </w:rPrChange>
        </w:rPr>
        <w:t>required</w:t>
      </w:r>
      <w:r>
        <w:rPr>
          <w:spacing w:val="-9"/>
        </w:rPr>
        <w:t xml:space="preserve"> </w:t>
      </w:r>
      <w:r>
        <w:rPr>
          <w:rPrChange w:id="4021" w:author="Kendra Wyant" w:date="2023-05-31T13:43:00Z">
            <w:rPr>
              <w:spacing w:val="-6"/>
            </w:rPr>
          </w:rPrChange>
        </w:rPr>
        <w:t>only</w:t>
      </w:r>
      <w:r>
        <w:rPr>
          <w:spacing w:val="-10"/>
          <w:rPrChange w:id="402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023" w:author="Kendra Wyant" w:date="2023-05-31T13:43:00Z">
            <w:rPr>
              <w:spacing w:val="-6"/>
            </w:rPr>
          </w:rPrChange>
        </w:rPr>
        <w:t>initial</w:t>
      </w:r>
      <w:r>
        <w:rPr>
          <w:spacing w:val="-10"/>
          <w:rPrChange w:id="402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025" w:author="Kendra Wyant" w:date="2023-05-31T13:43:00Z">
            <w:rPr>
              <w:spacing w:val="-4"/>
            </w:rPr>
          </w:rPrChange>
        </w:rPr>
        <w:t>installation</w:t>
      </w:r>
      <w:r>
        <w:rPr>
          <w:spacing w:val="-9"/>
          <w:rPrChange w:id="4026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4027" w:author="Kendra Wyant" w:date="2023-05-31T13:43:00Z">
            <w:rPr>
              <w:spacing w:val="-4"/>
            </w:rPr>
          </w:rPrChange>
        </w:rPr>
        <w:t>of</w:t>
      </w:r>
      <w:r>
        <w:rPr>
          <w:spacing w:val="-10"/>
          <w:rPrChange w:id="4028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4029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4030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4031" w:author="Kendra Wyant" w:date="2023-05-31T13:43:00Z">
            <w:rPr>
              <w:spacing w:val="-4"/>
            </w:rPr>
          </w:rPrChange>
        </w:rPr>
        <w:t>app</w:t>
      </w:r>
      <w:r>
        <w:rPr>
          <w:spacing w:val="-9"/>
          <w:rPrChange w:id="4032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4033" w:author="Kendra Wyant" w:date="2023-05-31T13:43:00Z">
            <w:rPr>
              <w:spacing w:val="-4"/>
            </w:rPr>
          </w:rPrChange>
        </w:rPr>
        <w:t>by</w:t>
      </w:r>
      <w:r>
        <w:rPr>
          <w:spacing w:val="-10"/>
          <w:rPrChange w:id="4034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4035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4036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4037" w:author="Kendra Wyant" w:date="2023-05-31T13:43:00Z">
            <w:rPr>
              <w:spacing w:val="-4"/>
            </w:rPr>
          </w:rPrChange>
        </w:rPr>
        <w:t>participants.</w:t>
      </w:r>
      <w:r>
        <w:rPr>
          <w:spacing w:val="7"/>
          <w:rPrChange w:id="4038" w:author="Kendra Wyant" w:date="2023-05-31T13:43:00Z">
            <w:rPr>
              <w:spacing w:val="8"/>
            </w:rPr>
          </w:rPrChange>
        </w:rPr>
        <w:t xml:space="preserve"> </w:t>
      </w:r>
      <w:r>
        <w:rPr>
          <w:rPrChange w:id="4039" w:author="Kendra Wyant" w:date="2023-05-31T13:43:00Z">
            <w:rPr>
              <w:spacing w:val="-4"/>
            </w:rPr>
          </w:rPrChange>
        </w:rPr>
        <w:t>Subsequent</w:t>
      </w:r>
      <w:r>
        <w:rPr>
          <w:rPrChange w:id="4040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4041" w:author="Kendra Wyant" w:date="2023-05-31T13:43:00Z">
            <w:rPr>
              <w:spacing w:val="-4"/>
            </w:rPr>
          </w:rPrChange>
        </w:rPr>
        <w:t>measurement</w:t>
      </w:r>
      <w:r>
        <w:rPr>
          <w:spacing w:val="-10"/>
          <w:rPrChange w:id="4042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4043" w:author="Kendra Wyant" w:date="2023-05-31T13:43:00Z">
            <w:rPr>
              <w:spacing w:val="-4"/>
            </w:rPr>
          </w:rPrChange>
        </w:rPr>
        <w:t>and</w:t>
      </w:r>
      <w:r>
        <w:rPr>
          <w:spacing w:val="-10"/>
          <w:rPrChange w:id="4044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4045" w:author="Kendra Wyant" w:date="2023-05-31T13:43:00Z">
            <w:rPr>
              <w:spacing w:val="-4"/>
            </w:rPr>
          </w:rPrChange>
        </w:rPr>
        <w:t>transfer</w:t>
      </w:r>
      <w:r>
        <w:rPr>
          <w:spacing w:val="-10"/>
          <w:rPrChange w:id="4046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4047" w:author="Kendra Wyant" w:date="2023-05-31T13:43:00Z">
            <w:rPr>
              <w:spacing w:val="-4"/>
            </w:rPr>
          </w:rPrChange>
        </w:rPr>
        <w:t>of</w:t>
      </w:r>
      <w:r>
        <w:rPr>
          <w:spacing w:val="-10"/>
          <w:rPrChange w:id="4048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4049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4050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4051" w:author="Kendra Wyant" w:date="2023-05-31T13:43:00Z">
            <w:rPr>
              <w:spacing w:val="-4"/>
            </w:rPr>
          </w:rPrChange>
        </w:rPr>
        <w:t>data</w:t>
      </w:r>
      <w:r>
        <w:rPr>
          <w:spacing w:val="-9"/>
          <w:rPrChange w:id="4052" w:author="Kendra Wyant" w:date="2023-05-31T13:43:00Z">
            <w:rPr>
              <w:spacing w:val="-4"/>
            </w:rPr>
          </w:rPrChange>
        </w:rPr>
        <w:t xml:space="preserve"> </w:t>
      </w:r>
      <w:r>
        <w:t>to</w:t>
      </w:r>
      <w:r>
        <w:rPr>
          <w:spacing w:val="-10"/>
          <w:rPrChange w:id="4053" w:author="Kendra Wyant" w:date="2023-05-31T13:43:00Z">
            <w:rPr>
              <w:spacing w:val="-9"/>
            </w:rPr>
          </w:rPrChange>
        </w:rPr>
        <w:t xml:space="preserve"> </w:t>
      </w:r>
      <w:r>
        <w:t>the</w:t>
      </w:r>
      <w:r>
        <w:rPr>
          <w:spacing w:val="-10"/>
          <w:rPrChange w:id="4054" w:author="Kendra Wyant" w:date="2023-05-31T13:43:00Z">
            <w:rPr>
              <w:spacing w:val="-9"/>
            </w:rPr>
          </w:rPrChange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completed</w:t>
      </w:r>
      <w:r>
        <w:rPr>
          <w:spacing w:val="-10"/>
          <w:rPrChange w:id="4055" w:author="Kendra Wyant" w:date="2023-05-31T13:43:00Z">
            <w:rPr>
              <w:spacing w:val="-9"/>
            </w:rPr>
          </w:rPrChange>
        </w:rPr>
        <w:t xml:space="preserve"> </w:t>
      </w:r>
      <w:r>
        <w:t>automatically</w:t>
      </w:r>
      <w:r>
        <w:rPr>
          <w:spacing w:val="-10"/>
          <w:rPrChange w:id="4056" w:author="Kendra Wyant" w:date="2023-05-31T13:43:00Z">
            <w:rPr>
              <w:spacing w:val="-9"/>
            </w:rPr>
          </w:rPrChange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no</w:t>
      </w:r>
      <w:r>
        <w:rPr>
          <w:rPrChange w:id="4057" w:author="Kendra Wyant" w:date="2023-05-31T13:43:00Z">
            <w:rPr>
              <w:spacing w:val="-9"/>
            </w:rPr>
          </w:rPrChange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or</w:t>
      </w:r>
      <w:r>
        <w:rPr>
          <w:spacing w:val="-8"/>
          <w:rPrChange w:id="4058" w:author="Kendra Wyant" w:date="2023-05-31T13:43:00Z">
            <w:rPr>
              <w:spacing w:val="-9"/>
            </w:rPr>
          </w:rPrChange>
        </w:rPr>
        <w:t xml:space="preserve"> </w:t>
      </w:r>
      <w:r>
        <w:t>effort</w:t>
      </w:r>
      <w:r>
        <w:rPr>
          <w:spacing w:val="-8"/>
          <w:rPrChange w:id="4059" w:author="Kendra Wyant" w:date="2023-05-31T13:43:00Z">
            <w:rPr>
              <w:spacing w:val="-9"/>
            </w:rPr>
          </w:rPrChange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participant.</w:t>
      </w:r>
      <w:r>
        <w:rPr>
          <w:spacing w:val="9"/>
          <w:rPrChange w:id="4060" w:author="Kendra Wyant" w:date="2023-05-31T13:43:00Z">
            <w:rPr>
              <w:spacing w:val="8"/>
            </w:rPr>
          </w:rPrChange>
        </w:rPr>
        <w:t xml:space="preserve"> </w:t>
      </w:r>
      <w:r>
        <w:t>Both</w:t>
      </w:r>
      <w:r>
        <w:rPr>
          <w:spacing w:val="-8"/>
          <w:rPrChange w:id="4061" w:author="Kendra Wyant" w:date="2023-05-31T13:43:00Z">
            <w:rPr/>
          </w:rPrChange>
        </w:rPr>
        <w:t xml:space="preserve"> </w:t>
      </w:r>
      <w:r>
        <w:rPr>
          <w:rPrChange w:id="4062" w:author="Kendra Wyant" w:date="2023-05-31T13:43:00Z">
            <w:rPr>
              <w:spacing w:val="-6"/>
            </w:rPr>
          </w:rPrChange>
        </w:rPr>
        <w:t>apps</w:t>
      </w:r>
      <w:r>
        <w:rPr>
          <w:spacing w:val="-9"/>
          <w:rPrChange w:id="406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064" w:author="Kendra Wyant" w:date="2023-05-31T13:43:00Z">
            <w:rPr>
              <w:spacing w:val="-6"/>
            </w:rPr>
          </w:rPrChange>
        </w:rPr>
        <w:t>allowed</w:t>
      </w:r>
      <w:r>
        <w:rPr>
          <w:spacing w:val="-8"/>
          <w:rPrChange w:id="406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066" w:author="Kendra Wyant" w:date="2023-05-31T13:43:00Z">
            <w:rPr>
              <w:spacing w:val="-6"/>
            </w:rPr>
          </w:rPrChange>
        </w:rPr>
        <w:t>participants</w:t>
      </w:r>
      <w:r>
        <w:rPr>
          <w:spacing w:val="-9"/>
          <w:rPrChange w:id="406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068" w:author="Kendra Wyant" w:date="2023-05-31T13:43:00Z">
            <w:rPr>
              <w:spacing w:val="-6"/>
            </w:rPr>
          </w:rPrChange>
        </w:rPr>
        <w:t>to</w:t>
      </w:r>
      <w:r>
        <w:rPr>
          <w:spacing w:val="-9"/>
          <w:rPrChange w:id="406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070" w:author="Kendra Wyant" w:date="2023-05-31T13:43:00Z">
            <w:rPr>
              <w:spacing w:val="-6"/>
            </w:rPr>
          </w:rPrChange>
        </w:rPr>
        <w:t>temporarily</w:t>
      </w:r>
      <w:r>
        <w:rPr>
          <w:spacing w:val="-8"/>
          <w:rPrChange w:id="407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072" w:author="Kendra Wyant" w:date="2023-05-31T13:43:00Z">
            <w:rPr>
              <w:spacing w:val="-6"/>
            </w:rPr>
          </w:rPrChange>
        </w:rPr>
        <w:t>disable location</w:t>
      </w:r>
      <w:r>
        <w:rPr>
          <w:spacing w:val="-6"/>
        </w:rPr>
        <w:t xml:space="preserve"> </w:t>
      </w:r>
      <w:r>
        <w:rPr>
          <w:rPrChange w:id="4073" w:author="Kendra Wyant" w:date="2023-05-31T13:43:00Z">
            <w:rPr>
              <w:spacing w:val="-6"/>
            </w:rPr>
          </w:rPrChange>
        </w:rPr>
        <w:t>sharing</w:t>
      </w:r>
      <w:r>
        <w:rPr>
          <w:spacing w:val="-6"/>
        </w:rPr>
        <w:t xml:space="preserve"> </w:t>
      </w:r>
      <w:r>
        <w:rPr>
          <w:rPrChange w:id="4074" w:author="Kendra Wyant" w:date="2023-05-31T13:43:00Z">
            <w:rPr>
              <w:spacing w:val="-6"/>
            </w:rPr>
          </w:rPrChange>
        </w:rPr>
        <w:t>if</w:t>
      </w:r>
      <w:r>
        <w:rPr>
          <w:spacing w:val="-7"/>
          <w:rPrChange w:id="407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076" w:author="Kendra Wyant" w:date="2023-05-31T13:43:00Z">
            <w:rPr>
              <w:spacing w:val="-6"/>
            </w:rPr>
          </w:rPrChange>
        </w:rPr>
        <w:t>they</w:t>
      </w:r>
      <w:r>
        <w:rPr>
          <w:spacing w:val="-7"/>
          <w:rPrChange w:id="407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078" w:author="Kendra Wyant" w:date="2023-05-31T13:43:00Z">
            <w:rPr>
              <w:spacing w:val="-6"/>
            </w:rPr>
          </w:rPrChange>
        </w:rPr>
        <w:t>deemed</w:t>
      </w:r>
      <w:r>
        <w:rPr>
          <w:spacing w:val="-6"/>
        </w:rPr>
        <w:t xml:space="preserve"> </w:t>
      </w:r>
      <w:r>
        <w:rPr>
          <w:rPrChange w:id="4079" w:author="Kendra Wyant" w:date="2023-05-31T13:43:00Z">
            <w:rPr>
              <w:spacing w:val="-6"/>
            </w:rPr>
          </w:rPrChange>
        </w:rPr>
        <w:t>it</w:t>
      </w:r>
      <w:r>
        <w:rPr>
          <w:spacing w:val="-7"/>
          <w:rPrChange w:id="408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081" w:author="Kendra Wyant" w:date="2023-05-31T13:43:00Z">
            <w:rPr>
              <w:spacing w:val="-6"/>
            </w:rPr>
          </w:rPrChange>
        </w:rPr>
        <w:t>necessary</w:t>
      </w:r>
      <w:r>
        <w:rPr>
          <w:spacing w:val="-7"/>
          <w:rPrChange w:id="4082" w:author="Kendra Wyant" w:date="2023-05-31T13:43:00Z">
            <w:rPr>
              <w:spacing w:val="-6"/>
            </w:rPr>
          </w:rPrChange>
        </w:rPr>
        <w:t xml:space="preserve"> </w:t>
      </w:r>
      <w:r>
        <w:t>for</w:t>
      </w:r>
      <w:r>
        <w:rPr>
          <w:spacing w:val="-6"/>
          <w:rPrChange w:id="4083" w:author="Kendra Wyant" w:date="2023-05-31T13:43:00Z">
            <w:rPr/>
          </w:rPrChange>
        </w:rPr>
        <w:t xml:space="preserve"> </w:t>
      </w:r>
      <w:r>
        <w:t>short</w:t>
      </w:r>
      <w:r>
        <w:rPr>
          <w:spacing w:val="-6"/>
          <w:rPrChange w:id="4084" w:author="Kendra Wyant" w:date="2023-05-31T13:43:00Z">
            <w:rPr/>
          </w:rPrChange>
        </w:rPr>
        <w:t xml:space="preserve"> </w:t>
      </w:r>
      <w:r>
        <w:t>periods</w:t>
      </w:r>
      <w:r>
        <w:rPr>
          <w:spacing w:val="-6"/>
          <w:rPrChange w:id="4085" w:author="Kendra Wyant" w:date="2023-05-31T13:43:00Z">
            <w:rPr/>
          </w:rPrChange>
        </w:rPr>
        <w:t xml:space="preserve"> </w:t>
      </w:r>
      <w:r>
        <w:t>of</w:t>
      </w:r>
      <w:r>
        <w:rPr>
          <w:spacing w:val="-7"/>
          <w:rPrChange w:id="4086" w:author="Kendra Wyant" w:date="2023-05-31T13:43:00Z">
            <w:rPr/>
          </w:rPrChange>
        </w:rPr>
        <w:t xml:space="preserve"> </w:t>
      </w:r>
      <w:r>
        <w:t>time.</w:t>
      </w:r>
    </w:p>
    <w:p w14:paraId="02109446" w14:textId="77777777" w:rsidR="00DC3B47" w:rsidRDefault="004E27B8">
      <w:pPr>
        <w:tabs>
          <w:tab w:val="left" w:pos="4548"/>
        </w:tabs>
        <w:spacing w:line="308" w:lineRule="exact"/>
        <w:ind w:left="736"/>
        <w:rPr>
          <w:del w:id="4087" w:author="Kendra Wyant" w:date="2023-05-31T13:43:00Z"/>
          <w:sz w:val="24"/>
        </w:rPr>
      </w:pPr>
      <w:bookmarkStart w:id="4088" w:name="Cellular_Communication_Logs"/>
      <w:bookmarkEnd w:id="4088"/>
      <w:r w:rsidRPr="00765778">
        <w:rPr>
          <w:b/>
        </w:rPr>
        <w:t>Cellular</w:t>
      </w:r>
      <w:r>
        <w:rPr>
          <w:b/>
          <w:rPrChange w:id="4089" w:author="Kendra Wyant" w:date="2023-05-31T13:43:00Z">
            <w:rPr>
              <w:b/>
              <w:spacing w:val="77"/>
              <w:sz w:val="24"/>
            </w:rPr>
          </w:rPrChange>
        </w:rPr>
        <w:t xml:space="preserve"> </w:t>
      </w:r>
      <w:r w:rsidRPr="00765778">
        <w:rPr>
          <w:b/>
        </w:rPr>
        <w:t>Communication</w:t>
      </w:r>
      <w:r>
        <w:rPr>
          <w:b/>
          <w:rPrChange w:id="4090" w:author="Kendra Wyant" w:date="2023-05-31T13:43:00Z">
            <w:rPr>
              <w:b/>
              <w:spacing w:val="76"/>
              <w:sz w:val="24"/>
            </w:rPr>
          </w:rPrChange>
        </w:rPr>
        <w:t xml:space="preserve"> </w:t>
      </w:r>
      <w:r>
        <w:rPr>
          <w:b/>
          <w:rPrChange w:id="4091" w:author="Kendra Wyant" w:date="2023-05-31T13:43:00Z">
            <w:rPr>
              <w:b/>
              <w:spacing w:val="-2"/>
              <w:sz w:val="24"/>
            </w:rPr>
          </w:rPrChange>
        </w:rPr>
        <w:t>Logs.</w:t>
      </w:r>
      <w:r w:rsidRPr="00765778">
        <w:rPr>
          <w:b/>
        </w:rPr>
        <w:tab/>
      </w:r>
      <w:r>
        <w:rPr>
          <w:rPrChange w:id="4092" w:author="Kendra Wyant" w:date="2023-05-31T13:43:00Z">
            <w:rPr>
              <w:spacing w:val="-6"/>
              <w:sz w:val="24"/>
            </w:rPr>
          </w:rPrChange>
        </w:rPr>
        <w:t>We</w:t>
      </w:r>
      <w:r>
        <w:rPr>
          <w:spacing w:val="-6"/>
          <w:rPrChange w:id="4093" w:author="Kendra Wyant" w:date="2023-05-31T13:43:00Z">
            <w:rPr>
              <w:sz w:val="24"/>
            </w:rPr>
          </w:rPrChange>
        </w:rPr>
        <w:t xml:space="preserve"> </w:t>
      </w:r>
      <w:r>
        <w:rPr>
          <w:rPrChange w:id="4094" w:author="Kendra Wyant" w:date="2023-05-31T13:43:00Z">
            <w:rPr>
              <w:spacing w:val="-6"/>
              <w:sz w:val="24"/>
            </w:rPr>
          </w:rPrChange>
        </w:rPr>
        <w:t>collected</w:t>
      </w:r>
      <w:r>
        <w:rPr>
          <w:spacing w:val="-6"/>
          <w:rPrChange w:id="4095" w:author="Kendra Wyant" w:date="2023-05-31T13:43:00Z">
            <w:rPr>
              <w:spacing w:val="1"/>
              <w:sz w:val="24"/>
            </w:rPr>
          </w:rPrChange>
        </w:rPr>
        <w:t xml:space="preserve"> </w:t>
      </w:r>
      <w:r>
        <w:rPr>
          <w:rPrChange w:id="4096" w:author="Kendra Wyant" w:date="2023-05-31T13:43:00Z">
            <w:rPr>
              <w:spacing w:val="-6"/>
              <w:sz w:val="24"/>
            </w:rPr>
          </w:rPrChange>
        </w:rPr>
        <w:t>cellular</w:t>
      </w:r>
      <w:r>
        <w:rPr>
          <w:spacing w:val="-6"/>
          <w:rPrChange w:id="4097" w:author="Kendra Wyant" w:date="2023-05-31T13:43:00Z">
            <w:rPr>
              <w:spacing w:val="1"/>
              <w:sz w:val="24"/>
            </w:rPr>
          </w:rPrChange>
        </w:rPr>
        <w:t xml:space="preserve"> </w:t>
      </w:r>
      <w:r>
        <w:rPr>
          <w:rPrChange w:id="4098" w:author="Kendra Wyant" w:date="2023-05-31T13:43:00Z">
            <w:rPr>
              <w:spacing w:val="-6"/>
              <w:sz w:val="24"/>
            </w:rPr>
          </w:rPrChange>
        </w:rPr>
        <w:t>communication</w:t>
      </w:r>
      <w:r>
        <w:rPr>
          <w:spacing w:val="-6"/>
          <w:rPrChange w:id="4099" w:author="Kendra Wyant" w:date="2023-05-31T13:43:00Z">
            <w:rPr>
              <w:spacing w:val="1"/>
              <w:sz w:val="24"/>
            </w:rPr>
          </w:rPrChange>
        </w:rPr>
        <w:t xml:space="preserve"> </w:t>
      </w:r>
      <w:r>
        <w:rPr>
          <w:rPrChange w:id="4100" w:author="Kendra Wyant" w:date="2023-05-31T13:43:00Z">
            <w:rPr>
              <w:spacing w:val="-6"/>
              <w:sz w:val="24"/>
            </w:rPr>
          </w:rPrChange>
        </w:rPr>
        <w:t>logs</w:t>
      </w:r>
      <w:r>
        <w:rPr>
          <w:spacing w:val="-6"/>
          <w:rPrChange w:id="4101" w:author="Kendra Wyant" w:date="2023-05-31T13:43:00Z">
            <w:rPr>
              <w:spacing w:val="1"/>
              <w:sz w:val="24"/>
            </w:rPr>
          </w:rPrChange>
        </w:rPr>
        <w:t xml:space="preserve"> </w:t>
      </w:r>
      <w:r>
        <w:rPr>
          <w:rPrChange w:id="4102" w:author="Kendra Wyant" w:date="2023-05-31T13:43:00Z">
            <w:rPr>
              <w:spacing w:val="-6"/>
              <w:sz w:val="24"/>
            </w:rPr>
          </w:rPrChange>
        </w:rPr>
        <w:t>that</w:t>
      </w:r>
    </w:p>
    <w:p w14:paraId="10747C11" w14:textId="2E939C78" w:rsidR="003146FC" w:rsidRDefault="004E27B8">
      <w:pPr>
        <w:pStyle w:val="BodyText"/>
        <w:tabs>
          <w:tab w:val="left" w:pos="4548"/>
        </w:tabs>
        <w:spacing w:before="104" w:line="355" w:lineRule="auto"/>
        <w:ind w:left="159" w:right="569" w:firstLine="576"/>
        <w:rPr>
          <w:ins w:id="4103" w:author="Kendra Wyant" w:date="2023-05-31T13:43:00Z"/>
        </w:rPr>
      </w:pPr>
      <w:ins w:id="4104" w:author="Kendra Wyant" w:date="2023-05-31T13:43:00Z">
        <w:r>
          <w:t xml:space="preserve"> </w:t>
        </w:r>
      </w:ins>
      <w:r>
        <w:rPr>
          <w:spacing w:val="-2"/>
        </w:rPr>
        <w:t>include</w:t>
      </w:r>
      <w:r>
        <w:rPr>
          <w:spacing w:val="-8"/>
        </w:rPr>
        <w:t xml:space="preserve"> </w:t>
      </w:r>
      <w:r>
        <w:rPr>
          <w:spacing w:val="-2"/>
        </w:rPr>
        <w:t>meta-data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smartphone</w:t>
      </w:r>
      <w:r>
        <w:rPr>
          <w:spacing w:val="-7"/>
        </w:rPr>
        <w:t xml:space="preserve"> </w:t>
      </w:r>
      <w:r>
        <w:rPr>
          <w:spacing w:val="-2"/>
        </w:rPr>
        <w:t>communications</w:t>
      </w:r>
      <w:r>
        <w:rPr>
          <w:spacing w:val="-8"/>
        </w:rPr>
        <w:t xml:space="preserve"> </w:t>
      </w:r>
      <w:r>
        <w:rPr>
          <w:spacing w:val="-2"/>
        </w:rPr>
        <w:t>involving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7"/>
        </w:rPr>
        <w:t xml:space="preserve"> </w:t>
      </w:r>
      <w:r>
        <w:rPr>
          <w:spacing w:val="-2"/>
        </w:rPr>
        <w:t>text</w:t>
      </w:r>
      <w:r>
        <w:rPr>
          <w:spacing w:val="-8"/>
        </w:rPr>
        <w:t xml:space="preserve"> </w:t>
      </w:r>
      <w:r>
        <w:rPr>
          <w:spacing w:val="-2"/>
        </w:rPr>
        <w:t>messages</w:t>
      </w:r>
      <w:r>
        <w:rPr>
          <w:spacing w:val="-8"/>
        </w:rPr>
        <w:t xml:space="preserve"> </w:t>
      </w:r>
      <w:r>
        <w:rPr>
          <w:spacing w:val="-2"/>
        </w:rPr>
        <w:t xml:space="preserve">and </w:t>
      </w:r>
      <w:r>
        <w:rPr>
          <w:spacing w:val="-2"/>
          <w:rPrChange w:id="4105" w:author="Kendra Wyant" w:date="2023-05-31T13:43:00Z">
            <w:rPr>
              <w:spacing w:val="-6"/>
            </w:rPr>
          </w:rPrChange>
        </w:rPr>
        <w:t>phone</w:t>
      </w:r>
      <w:r>
        <w:rPr>
          <w:spacing w:val="-5"/>
          <w:rPrChange w:id="410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107" w:author="Kendra Wyant" w:date="2023-05-31T13:43:00Z">
            <w:rPr>
              <w:spacing w:val="-6"/>
            </w:rPr>
          </w:rPrChange>
        </w:rPr>
        <w:t>calls.</w:t>
      </w:r>
      <w:r>
        <w:rPr>
          <w:spacing w:val="15"/>
          <w:rPrChange w:id="4108" w:author="Kendra Wyant" w:date="2023-05-31T13:43:00Z">
            <w:rPr>
              <w:spacing w:val="11"/>
            </w:rPr>
          </w:rPrChange>
        </w:rPr>
        <w:t xml:space="preserve"> </w:t>
      </w:r>
      <w:r>
        <w:rPr>
          <w:spacing w:val="-2"/>
          <w:rPrChange w:id="4109" w:author="Kendra Wyant" w:date="2023-05-31T13:43:00Z">
            <w:rPr>
              <w:spacing w:val="-6"/>
            </w:rPr>
          </w:rPrChange>
        </w:rPr>
        <w:t>For</w:t>
      </w:r>
      <w:r>
        <w:rPr>
          <w:spacing w:val="-5"/>
          <w:rPrChange w:id="411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111" w:author="Kendra Wyant" w:date="2023-05-31T13:43:00Z">
            <w:rPr>
              <w:spacing w:val="-6"/>
            </w:rPr>
          </w:rPrChange>
        </w:rPr>
        <w:t>each</w:t>
      </w:r>
      <w:r>
        <w:rPr>
          <w:spacing w:val="-5"/>
          <w:rPrChange w:id="411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113" w:author="Kendra Wyant" w:date="2023-05-31T13:43:00Z">
            <w:rPr>
              <w:spacing w:val="-6"/>
            </w:rPr>
          </w:rPrChange>
        </w:rPr>
        <w:t>communication</w:t>
      </w:r>
      <w:r>
        <w:rPr>
          <w:spacing w:val="-5"/>
          <w:rPrChange w:id="411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115" w:author="Kendra Wyant" w:date="2023-05-31T13:43:00Z">
            <w:rPr>
              <w:spacing w:val="-6"/>
            </w:rPr>
          </w:rPrChange>
        </w:rPr>
        <w:t>entry,</w:t>
      </w:r>
      <w:r>
        <w:rPr>
          <w:spacing w:val="-4"/>
          <w:rPrChange w:id="411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117" w:author="Kendra Wyant" w:date="2023-05-31T13:43:00Z">
            <w:rPr>
              <w:spacing w:val="-6"/>
            </w:rPr>
          </w:rPrChange>
        </w:rPr>
        <w:t>these</w:t>
      </w:r>
      <w:r>
        <w:rPr>
          <w:spacing w:val="-5"/>
          <w:rPrChange w:id="411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119" w:author="Kendra Wyant" w:date="2023-05-31T13:43:00Z">
            <w:rPr>
              <w:spacing w:val="-6"/>
            </w:rPr>
          </w:rPrChange>
        </w:rPr>
        <w:t>logs</w:t>
      </w:r>
      <w:r>
        <w:rPr>
          <w:spacing w:val="-5"/>
          <w:rPrChange w:id="412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121" w:author="Kendra Wyant" w:date="2023-05-31T13:43:00Z">
            <w:rPr>
              <w:spacing w:val="-6"/>
            </w:rPr>
          </w:rPrChange>
        </w:rPr>
        <w:t>include</w:t>
      </w:r>
      <w:r>
        <w:rPr>
          <w:spacing w:val="-4"/>
          <w:rPrChange w:id="412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123" w:author="Kendra Wyant" w:date="2023-05-31T13:43:00Z">
            <w:rPr>
              <w:spacing w:val="-6"/>
            </w:rPr>
          </w:rPrChange>
        </w:rPr>
        <w:t>the</w:t>
      </w:r>
      <w:r>
        <w:rPr>
          <w:spacing w:val="-5"/>
          <w:rPrChange w:id="412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125" w:author="Kendra Wyant" w:date="2023-05-31T13:43:00Z">
            <w:rPr>
              <w:spacing w:val="-6"/>
            </w:rPr>
          </w:rPrChange>
        </w:rPr>
        <w:t>phone</w:t>
      </w:r>
      <w:r>
        <w:rPr>
          <w:spacing w:val="-5"/>
          <w:rPrChange w:id="412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127" w:author="Kendra Wyant" w:date="2023-05-31T13:43:00Z">
            <w:rPr>
              <w:spacing w:val="-6"/>
            </w:rPr>
          </w:rPrChange>
        </w:rPr>
        <w:t>number</w:t>
      </w:r>
      <w:r>
        <w:rPr>
          <w:spacing w:val="-4"/>
          <w:rPrChange w:id="412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129" w:author="Kendra Wyant" w:date="2023-05-31T13:43:00Z">
            <w:rPr>
              <w:spacing w:val="-6"/>
            </w:rPr>
          </w:rPrChange>
        </w:rPr>
        <w:t>of</w:t>
      </w:r>
      <w:r>
        <w:rPr>
          <w:spacing w:val="-5"/>
          <w:rPrChange w:id="413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131" w:author="Kendra Wyant" w:date="2023-05-31T13:43:00Z">
            <w:rPr>
              <w:spacing w:val="-6"/>
            </w:rPr>
          </w:rPrChange>
        </w:rPr>
        <w:t>the</w:t>
      </w:r>
      <w:r>
        <w:rPr>
          <w:spacing w:val="-2"/>
          <w:rPrChange w:id="413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4133" w:author="Kendra Wyant" w:date="2023-05-31T13:43:00Z">
            <w:rPr>
              <w:spacing w:val="-6"/>
            </w:rPr>
          </w:rPrChange>
        </w:rPr>
        <w:t>other</w:t>
      </w:r>
      <w:r>
        <w:rPr>
          <w:spacing w:val="-8"/>
          <w:rPrChange w:id="413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135" w:author="Kendra Wyant" w:date="2023-05-31T13:43:00Z">
            <w:rPr>
              <w:spacing w:val="-4"/>
            </w:rPr>
          </w:rPrChange>
        </w:rPr>
        <w:t>party,</w:t>
      </w:r>
      <w:r>
        <w:rPr>
          <w:spacing w:val="-7"/>
          <w:rPrChange w:id="413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37" w:author="Kendra Wyant" w:date="2023-05-31T13:43:00Z">
            <w:rPr>
              <w:spacing w:val="-4"/>
            </w:rPr>
          </w:rPrChange>
        </w:rPr>
        <w:t>the</w:t>
      </w:r>
      <w:r>
        <w:rPr>
          <w:spacing w:val="-8"/>
          <w:rPrChange w:id="413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39" w:author="Kendra Wyant" w:date="2023-05-31T13:43:00Z">
            <w:rPr>
              <w:spacing w:val="-4"/>
            </w:rPr>
          </w:rPrChange>
        </w:rPr>
        <w:t>type</w:t>
      </w:r>
      <w:r>
        <w:rPr>
          <w:spacing w:val="-7"/>
          <w:rPrChange w:id="414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41" w:author="Kendra Wyant" w:date="2023-05-31T13:43:00Z">
            <w:rPr>
              <w:spacing w:val="-4"/>
            </w:rPr>
          </w:rPrChange>
        </w:rPr>
        <w:t>of</w:t>
      </w:r>
      <w:r>
        <w:rPr>
          <w:spacing w:val="-7"/>
          <w:rPrChange w:id="414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43" w:author="Kendra Wyant" w:date="2023-05-31T13:43:00Z">
            <w:rPr>
              <w:spacing w:val="-4"/>
            </w:rPr>
          </w:rPrChange>
        </w:rPr>
        <w:t>call</w:t>
      </w:r>
      <w:r>
        <w:rPr>
          <w:spacing w:val="-7"/>
          <w:rPrChange w:id="414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45" w:author="Kendra Wyant" w:date="2023-05-31T13:43:00Z">
            <w:rPr>
              <w:spacing w:val="-4"/>
            </w:rPr>
          </w:rPrChange>
        </w:rPr>
        <w:t>or</w:t>
      </w:r>
      <w:r>
        <w:rPr>
          <w:spacing w:val="-8"/>
          <w:rPrChange w:id="414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47" w:author="Kendra Wyant" w:date="2023-05-31T13:43:00Z">
            <w:rPr>
              <w:spacing w:val="-4"/>
            </w:rPr>
          </w:rPrChange>
        </w:rPr>
        <w:t>message</w:t>
      </w:r>
      <w:r>
        <w:rPr>
          <w:spacing w:val="-7"/>
          <w:rPrChange w:id="414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49" w:author="Kendra Wyant" w:date="2023-05-31T13:43:00Z">
            <w:rPr>
              <w:spacing w:val="-4"/>
            </w:rPr>
          </w:rPrChange>
        </w:rPr>
        <w:t>(i.e.,</w:t>
      </w:r>
      <w:r>
        <w:rPr>
          <w:spacing w:val="-8"/>
          <w:rPrChange w:id="415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51" w:author="Kendra Wyant" w:date="2023-05-31T13:43:00Z">
            <w:rPr>
              <w:spacing w:val="-4"/>
            </w:rPr>
          </w:rPrChange>
        </w:rPr>
        <w:t>incoming,</w:t>
      </w:r>
      <w:r>
        <w:rPr>
          <w:spacing w:val="-8"/>
          <w:rPrChange w:id="415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53" w:author="Kendra Wyant" w:date="2023-05-31T13:43:00Z">
            <w:rPr>
              <w:spacing w:val="-4"/>
            </w:rPr>
          </w:rPrChange>
        </w:rPr>
        <w:t>outgoing,</w:t>
      </w:r>
      <w:r>
        <w:rPr>
          <w:spacing w:val="-7"/>
          <w:rPrChange w:id="415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55" w:author="Kendra Wyant" w:date="2023-05-31T13:43:00Z">
            <w:rPr>
              <w:spacing w:val="-4"/>
            </w:rPr>
          </w:rPrChange>
        </w:rPr>
        <w:t>missed,</w:t>
      </w:r>
      <w:r>
        <w:rPr>
          <w:spacing w:val="-8"/>
          <w:rPrChange w:id="415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57" w:author="Kendra Wyant" w:date="2023-05-31T13:43:00Z">
            <w:rPr>
              <w:spacing w:val="-4"/>
            </w:rPr>
          </w:rPrChange>
        </w:rPr>
        <w:t>rejected),</w:t>
      </w:r>
      <w:r>
        <w:rPr>
          <w:spacing w:val="-8"/>
          <w:rPrChange w:id="415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59" w:author="Kendra Wyant" w:date="2023-05-31T13:43:00Z">
            <w:rPr>
              <w:spacing w:val="-4"/>
            </w:rPr>
          </w:rPrChange>
        </w:rPr>
        <w:t>the</w:t>
      </w:r>
      <w:r>
        <w:rPr>
          <w:rPrChange w:id="416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61" w:author="Kendra Wyant" w:date="2023-05-31T13:43:00Z">
            <w:rPr>
              <w:spacing w:val="-4"/>
            </w:rPr>
          </w:rPrChange>
        </w:rPr>
        <w:t>name</w:t>
      </w:r>
      <w:r>
        <w:rPr>
          <w:spacing w:val="-1"/>
          <w:rPrChange w:id="416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63" w:author="Kendra Wyant" w:date="2023-05-31T13:43:00Z">
            <w:rPr>
              <w:spacing w:val="-4"/>
            </w:rPr>
          </w:rPrChange>
        </w:rPr>
        <w:t>of</w:t>
      </w:r>
      <w:r>
        <w:rPr>
          <w:rPrChange w:id="416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165" w:author="Kendra Wyant" w:date="2023-05-31T13:43:00Z">
            <w:rPr>
              <w:spacing w:val="-4"/>
            </w:rPr>
          </w:rPrChange>
        </w:rPr>
        <w:t>the</w:t>
      </w:r>
      <w:r>
        <w:rPr>
          <w:spacing w:val="-1"/>
          <w:rPrChange w:id="416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167" w:author="Kendra Wyant" w:date="2023-05-31T13:43:00Z">
            <w:rPr>
              <w:spacing w:val="-4"/>
            </w:rPr>
          </w:rPrChange>
        </w:rPr>
        <w:t>party</w:t>
      </w:r>
      <w:r>
        <w:rPr>
          <w:spacing w:val="-1"/>
          <w:rPrChange w:id="416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169" w:author="Kendra Wyant" w:date="2023-05-31T13:43:00Z">
            <w:rPr>
              <w:spacing w:val="-4"/>
            </w:rPr>
          </w:rPrChange>
        </w:rPr>
        <w:t>if</w:t>
      </w:r>
      <w:r>
        <w:rPr>
          <w:spacing w:val="-1"/>
          <w:rPrChange w:id="417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171" w:author="Kendra Wyant" w:date="2023-05-31T13:43:00Z">
            <w:rPr>
              <w:spacing w:val="-4"/>
            </w:rPr>
          </w:rPrChange>
        </w:rPr>
        <w:t>listed</w:t>
      </w:r>
      <w:r>
        <w:rPr>
          <w:rPrChange w:id="417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173" w:author="Kendra Wyant" w:date="2023-05-31T13:43:00Z">
            <w:rPr>
              <w:spacing w:val="-4"/>
            </w:rPr>
          </w:rPrChange>
        </w:rPr>
        <w:t>in</w:t>
      </w:r>
      <w:r>
        <w:rPr>
          <w:spacing w:val="-1"/>
          <w:rPrChange w:id="417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175" w:author="Kendra Wyant" w:date="2023-05-31T13:43:00Z">
            <w:rPr>
              <w:spacing w:val="-4"/>
            </w:rPr>
          </w:rPrChange>
        </w:rPr>
        <w:t>the</w:t>
      </w:r>
      <w:r>
        <w:rPr>
          <w:rPrChange w:id="417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177" w:author="Kendra Wyant" w:date="2023-05-31T13:43:00Z">
            <w:rPr>
              <w:spacing w:val="-4"/>
            </w:rPr>
          </w:rPrChange>
        </w:rPr>
        <w:t>phone</w:t>
      </w:r>
      <w:r>
        <w:rPr>
          <w:rPrChange w:id="417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179" w:author="Kendra Wyant" w:date="2023-05-31T13:43:00Z">
            <w:rPr>
              <w:spacing w:val="-4"/>
            </w:rPr>
          </w:rPrChange>
        </w:rPr>
        <w:t>contacts,</w:t>
      </w:r>
      <w:r>
        <w:rPr>
          <w:spacing w:val="-1"/>
          <w:rPrChange w:id="418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4181" w:author="Kendra Wyant" w:date="2023-05-31T13:43:00Z">
            <w:rPr>
              <w:spacing w:val="-4"/>
            </w:rPr>
          </w:rPrChange>
        </w:rPr>
        <w:t>the</w:t>
      </w:r>
      <w:r>
        <w:rPr>
          <w:spacing w:val="-1"/>
          <w:rPrChange w:id="418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183" w:author="Kendra Wyant" w:date="2023-05-31T13:43:00Z">
            <w:rPr>
              <w:spacing w:val="-4"/>
            </w:rPr>
          </w:rPrChange>
        </w:rPr>
        <w:t>date</w:t>
      </w:r>
      <w:r>
        <w:rPr>
          <w:rPrChange w:id="418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185" w:author="Kendra Wyant" w:date="2023-05-31T13:43:00Z">
            <w:rPr>
              <w:spacing w:val="-4"/>
            </w:rPr>
          </w:rPrChange>
        </w:rPr>
        <w:t>and</w:t>
      </w:r>
      <w:r>
        <w:rPr>
          <w:rPrChange w:id="418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187" w:author="Kendra Wyant" w:date="2023-05-31T13:43:00Z">
            <w:rPr>
              <w:spacing w:val="-4"/>
            </w:rPr>
          </w:rPrChange>
        </w:rPr>
        <w:t>time</w:t>
      </w:r>
      <w:r>
        <w:rPr>
          <w:spacing w:val="-1"/>
          <w:rPrChange w:id="418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189" w:author="Kendra Wyant" w:date="2023-05-31T13:43:00Z">
            <w:rPr>
              <w:spacing w:val="-4"/>
            </w:rPr>
          </w:rPrChange>
        </w:rPr>
        <w:t>the</w:t>
      </w:r>
      <w:r>
        <w:rPr>
          <w:rPrChange w:id="419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191" w:author="Kendra Wyant" w:date="2023-05-31T13:43:00Z">
            <w:rPr>
              <w:spacing w:val="-4"/>
            </w:rPr>
          </w:rPrChange>
        </w:rPr>
        <w:t>message</w:t>
      </w:r>
      <w:r>
        <w:rPr>
          <w:rPrChange w:id="419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193" w:author="Kendra Wyant" w:date="2023-05-31T13:43:00Z">
            <w:rPr>
              <w:spacing w:val="-4"/>
            </w:rPr>
          </w:rPrChange>
        </w:rPr>
        <w:t>or</w:t>
      </w:r>
      <w:r>
        <w:rPr>
          <w:spacing w:val="-1"/>
          <w:rPrChange w:id="419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195" w:author="Kendra Wyant" w:date="2023-05-31T13:43:00Z">
            <w:rPr>
              <w:spacing w:val="-4"/>
            </w:rPr>
          </w:rPrChange>
        </w:rPr>
        <w:t>call</w:t>
      </w:r>
      <w:r>
        <w:rPr>
          <w:rPrChange w:id="419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197" w:author="Kendra Wyant" w:date="2023-05-31T13:43:00Z">
            <w:rPr>
              <w:spacing w:val="-4"/>
            </w:rPr>
          </w:rPrChange>
        </w:rPr>
        <w:t>occurred,</w:t>
      </w:r>
      <w:r>
        <w:rPr>
          <w:spacing w:val="-7"/>
          <w:rPrChange w:id="419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199" w:author="Kendra Wyant" w:date="2023-05-31T13:43:00Z">
            <w:rPr>
              <w:spacing w:val="-4"/>
            </w:rPr>
          </w:rPrChange>
        </w:rPr>
        <w:t>whether</w:t>
      </w:r>
      <w:r>
        <w:rPr>
          <w:spacing w:val="-7"/>
          <w:rPrChange w:id="420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201" w:author="Kendra Wyant" w:date="2023-05-31T13:43:00Z">
            <w:rPr/>
          </w:rPrChange>
        </w:rPr>
        <w:t>the</w:t>
      </w:r>
      <w:r>
        <w:rPr>
          <w:spacing w:val="-8"/>
          <w:rPrChange w:id="420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03" w:author="Kendra Wyant" w:date="2023-05-31T13:43:00Z">
            <w:rPr/>
          </w:rPrChange>
        </w:rPr>
        <w:t>log</w:t>
      </w:r>
      <w:r>
        <w:rPr>
          <w:spacing w:val="-8"/>
          <w:rPrChange w:id="420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05" w:author="Kendra Wyant" w:date="2023-05-31T13:43:00Z">
            <w:rPr/>
          </w:rPrChange>
        </w:rPr>
        <w:t>entry</w:t>
      </w:r>
      <w:r>
        <w:rPr>
          <w:spacing w:val="-8"/>
          <w:rPrChange w:id="420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07" w:author="Kendra Wyant" w:date="2023-05-31T13:43:00Z">
            <w:rPr/>
          </w:rPrChange>
        </w:rPr>
        <w:t>was</w:t>
      </w:r>
      <w:r>
        <w:rPr>
          <w:spacing w:val="-7"/>
          <w:rPrChange w:id="420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09" w:author="Kendra Wyant" w:date="2023-05-31T13:43:00Z">
            <w:rPr/>
          </w:rPrChange>
        </w:rPr>
        <w:t>read</w:t>
      </w:r>
      <w:r>
        <w:rPr>
          <w:spacing w:val="-7"/>
          <w:rPrChange w:id="421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11" w:author="Kendra Wyant" w:date="2023-05-31T13:43:00Z">
            <w:rPr/>
          </w:rPrChange>
        </w:rPr>
        <w:t>(text</w:t>
      </w:r>
      <w:r>
        <w:rPr>
          <w:spacing w:val="-8"/>
          <w:rPrChange w:id="421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13" w:author="Kendra Wyant" w:date="2023-05-31T13:43:00Z">
            <w:rPr/>
          </w:rPrChange>
        </w:rPr>
        <w:t>messages</w:t>
      </w:r>
      <w:r>
        <w:rPr>
          <w:spacing w:val="-8"/>
          <w:rPrChange w:id="421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15" w:author="Kendra Wyant" w:date="2023-05-31T13:43:00Z">
            <w:rPr/>
          </w:rPrChange>
        </w:rPr>
        <w:t>only),</w:t>
      </w:r>
      <w:r>
        <w:rPr>
          <w:spacing w:val="-7"/>
          <w:rPrChange w:id="421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17" w:author="Kendra Wyant" w:date="2023-05-31T13:43:00Z">
            <w:rPr/>
          </w:rPrChange>
        </w:rPr>
        <w:t>and</w:t>
      </w:r>
      <w:r>
        <w:rPr>
          <w:spacing w:val="-8"/>
          <w:rPrChange w:id="421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19" w:author="Kendra Wyant" w:date="2023-05-31T13:43:00Z">
            <w:rPr/>
          </w:rPrChange>
        </w:rPr>
        <w:t>the</w:t>
      </w:r>
      <w:r>
        <w:rPr>
          <w:spacing w:val="-8"/>
          <w:rPrChange w:id="422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21" w:author="Kendra Wyant" w:date="2023-05-31T13:43:00Z">
            <w:rPr/>
          </w:rPrChange>
        </w:rPr>
        <w:t>duration</w:t>
      </w:r>
      <w:r>
        <w:rPr>
          <w:spacing w:val="-7"/>
          <w:rPrChange w:id="422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23" w:author="Kendra Wyant" w:date="2023-05-31T13:43:00Z">
            <w:rPr/>
          </w:rPrChange>
        </w:rPr>
        <w:t>of</w:t>
      </w:r>
      <w:r>
        <w:rPr>
          <w:spacing w:val="-8"/>
          <w:rPrChange w:id="422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25" w:author="Kendra Wyant" w:date="2023-05-31T13:43:00Z">
            <w:rPr/>
          </w:rPrChange>
        </w:rPr>
        <w:t>the</w:t>
      </w:r>
      <w:r>
        <w:rPr>
          <w:spacing w:val="-8"/>
          <w:rPrChange w:id="422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27" w:author="Kendra Wyant" w:date="2023-05-31T13:43:00Z">
            <w:rPr/>
          </w:rPrChange>
        </w:rPr>
        <w:t>call</w:t>
      </w:r>
      <w:del w:id="4228" w:author="Kendra Wyant" w:date="2023-05-31T13:43:00Z">
        <w:r w:rsidR="00F53A9D">
          <w:rPr>
            <w:spacing w:val="-9"/>
          </w:rPr>
          <w:delText xml:space="preserve"> </w:delText>
        </w:r>
      </w:del>
    </w:p>
    <w:p w14:paraId="5FC843DB" w14:textId="77777777" w:rsidR="003146FC" w:rsidRDefault="003146FC">
      <w:pPr>
        <w:spacing w:line="355" w:lineRule="auto"/>
        <w:rPr>
          <w:ins w:id="4229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20E024CB" w14:textId="77777777" w:rsidR="003146FC" w:rsidRDefault="003146FC">
      <w:pPr>
        <w:pStyle w:val="BodyText"/>
        <w:rPr>
          <w:ins w:id="4230" w:author="Kendra Wyant" w:date="2023-05-31T13:43:00Z"/>
          <w:sz w:val="9"/>
        </w:rPr>
      </w:pPr>
    </w:p>
    <w:p w14:paraId="51F0395D" w14:textId="77777777" w:rsidR="003146FC" w:rsidRDefault="004E27B8">
      <w:pPr>
        <w:pStyle w:val="BodyText"/>
        <w:spacing w:before="118" w:line="355" w:lineRule="auto"/>
        <w:ind w:left="160" w:right="553"/>
        <w:pPrChange w:id="4231" w:author="Kendra Wyant" w:date="2023-05-31T13:43:00Z">
          <w:pPr>
            <w:pStyle w:val="BodyText"/>
            <w:spacing w:before="155" w:line="355" w:lineRule="auto"/>
            <w:ind w:left="151" w:right="553" w:firstLine="8"/>
          </w:pPr>
        </w:pPrChange>
      </w:pPr>
      <w:r>
        <w:rPr>
          <w:spacing w:val="-2"/>
          <w:rPrChange w:id="4232" w:author="Kendra Wyant" w:date="2023-05-31T13:43:00Z">
            <w:rPr/>
          </w:rPrChange>
        </w:rPr>
        <w:t>(voice</w:t>
      </w:r>
      <w:r>
        <w:rPr>
          <w:spacing w:val="-10"/>
          <w:rPrChange w:id="423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34" w:author="Kendra Wyant" w:date="2023-05-31T13:43:00Z">
            <w:rPr/>
          </w:rPrChange>
        </w:rPr>
        <w:t>calls</w:t>
      </w:r>
      <w:r>
        <w:rPr>
          <w:spacing w:val="-10"/>
          <w:rPrChange w:id="423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36" w:author="Kendra Wyant" w:date="2023-05-31T13:43:00Z">
            <w:rPr/>
          </w:rPrChange>
        </w:rPr>
        <w:t>only).</w:t>
      </w:r>
      <w:r>
        <w:rPr>
          <w:spacing w:val="8"/>
          <w:rPrChange w:id="4237" w:author="Kendra Wyant" w:date="2023-05-31T13:43:00Z">
            <w:rPr/>
          </w:rPrChange>
        </w:rPr>
        <w:t xml:space="preserve"> </w:t>
      </w:r>
      <w:r>
        <w:rPr>
          <w:spacing w:val="-2"/>
          <w:rPrChange w:id="4238" w:author="Kendra Wyant" w:date="2023-05-31T13:43:00Z">
            <w:rPr>
              <w:spacing w:val="-4"/>
            </w:rPr>
          </w:rPrChange>
        </w:rPr>
        <w:t>These</w:t>
      </w:r>
      <w:r>
        <w:rPr>
          <w:spacing w:val="-9"/>
          <w:rPrChange w:id="423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240" w:author="Kendra Wyant" w:date="2023-05-31T13:43:00Z">
            <w:rPr>
              <w:spacing w:val="-4"/>
            </w:rPr>
          </w:rPrChange>
        </w:rPr>
        <w:t>data</w:t>
      </w:r>
      <w:r>
        <w:rPr>
          <w:spacing w:val="-10"/>
        </w:rPr>
        <w:t xml:space="preserve"> </w:t>
      </w:r>
      <w:r>
        <w:rPr>
          <w:spacing w:val="-2"/>
          <w:rPrChange w:id="4241" w:author="Kendra Wyant" w:date="2023-05-31T13:43:00Z">
            <w:rPr>
              <w:spacing w:val="-4"/>
            </w:rPr>
          </w:rPrChange>
        </w:rPr>
        <w:t>are</w:t>
      </w:r>
      <w:r>
        <w:rPr>
          <w:spacing w:val="-10"/>
        </w:rPr>
        <w:t xml:space="preserve"> </w:t>
      </w:r>
      <w:r>
        <w:rPr>
          <w:spacing w:val="-2"/>
          <w:rPrChange w:id="4242" w:author="Kendra Wyant" w:date="2023-05-31T13:43:00Z">
            <w:rPr>
              <w:spacing w:val="-4"/>
            </w:rPr>
          </w:rPrChange>
        </w:rPr>
        <w:t>saved</w:t>
      </w:r>
      <w:r>
        <w:rPr>
          <w:spacing w:val="-10"/>
        </w:rPr>
        <w:t xml:space="preserve"> </w:t>
      </w:r>
      <w:r>
        <w:rPr>
          <w:spacing w:val="-2"/>
          <w:rPrChange w:id="4243" w:author="Kendra Wyant" w:date="2023-05-31T13:43:00Z">
            <w:rPr>
              <w:spacing w:val="-4"/>
            </w:rPr>
          </w:rPrChange>
        </w:rPr>
        <w:t>passively</w:t>
      </w:r>
      <w:r>
        <w:rPr>
          <w:spacing w:val="-9"/>
          <w:rPrChange w:id="424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245" w:author="Kendra Wyant" w:date="2023-05-31T13:43:00Z">
            <w:rPr>
              <w:spacing w:val="-4"/>
            </w:rPr>
          </w:rPrChange>
        </w:rPr>
        <w:t>on</w:t>
      </w:r>
      <w:r>
        <w:rPr>
          <w:spacing w:val="-10"/>
        </w:rPr>
        <w:t xml:space="preserve"> </w:t>
      </w:r>
      <w:r>
        <w:rPr>
          <w:spacing w:val="-2"/>
          <w:rPrChange w:id="4246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</w:rPr>
        <w:t xml:space="preserve"> </w:t>
      </w:r>
      <w:r>
        <w:rPr>
          <w:spacing w:val="-2"/>
          <w:rPrChange w:id="4247" w:author="Kendra Wyant" w:date="2023-05-31T13:43:00Z">
            <w:rPr>
              <w:spacing w:val="-4"/>
            </w:rPr>
          </w:rPrChange>
        </w:rPr>
        <w:t>phone</w:t>
      </w:r>
      <w:r>
        <w:rPr>
          <w:spacing w:val="-9"/>
          <w:rPrChange w:id="424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249" w:author="Kendra Wyant" w:date="2023-05-31T13:43:00Z">
            <w:rPr>
              <w:spacing w:val="-4"/>
            </w:rPr>
          </w:rPrChange>
        </w:rPr>
        <w:t>with</w:t>
      </w:r>
      <w:r>
        <w:rPr>
          <w:spacing w:val="-9"/>
          <w:rPrChange w:id="425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251" w:author="Kendra Wyant" w:date="2023-05-31T13:43:00Z">
            <w:rPr>
              <w:spacing w:val="-4"/>
            </w:rPr>
          </w:rPrChange>
        </w:rPr>
        <w:t>no</w:t>
      </w:r>
      <w:r>
        <w:rPr>
          <w:spacing w:val="-10"/>
        </w:rPr>
        <w:t xml:space="preserve"> </w:t>
      </w:r>
      <w:r>
        <w:rPr>
          <w:spacing w:val="-2"/>
          <w:rPrChange w:id="4252" w:author="Kendra Wyant" w:date="2023-05-31T13:43:00Z">
            <w:rPr>
              <w:spacing w:val="-4"/>
            </w:rPr>
          </w:rPrChange>
        </w:rPr>
        <w:t>additional</w:t>
      </w:r>
      <w:r>
        <w:rPr>
          <w:spacing w:val="-10"/>
        </w:rPr>
        <w:t xml:space="preserve"> </w:t>
      </w:r>
      <w:r>
        <w:rPr>
          <w:spacing w:val="-2"/>
          <w:rPrChange w:id="4253" w:author="Kendra Wyant" w:date="2023-05-31T13:43:00Z">
            <w:rPr>
              <w:spacing w:val="-4"/>
            </w:rPr>
          </w:rPrChange>
        </w:rPr>
        <w:t>input</w:t>
      </w:r>
      <w:r>
        <w:rPr>
          <w:spacing w:val="-10"/>
          <w:rPrChange w:id="425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55" w:author="Kendra Wyant" w:date="2023-05-31T13:43:00Z">
            <w:rPr>
              <w:spacing w:val="-4"/>
            </w:rPr>
          </w:rPrChange>
        </w:rPr>
        <w:t>or</w:t>
      </w:r>
      <w:r>
        <w:rPr>
          <w:spacing w:val="-2"/>
          <w:rPrChange w:id="425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257" w:author="Kendra Wyant" w:date="2023-05-31T13:43:00Z">
            <w:rPr>
              <w:spacing w:val="-4"/>
            </w:rPr>
          </w:rPrChange>
        </w:rPr>
        <w:t>effort</w:t>
      </w:r>
      <w:r>
        <w:rPr>
          <w:spacing w:val="-5"/>
          <w:rPrChange w:id="425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259" w:author="Kendra Wyant" w:date="2023-05-31T13:43:00Z">
            <w:rPr>
              <w:spacing w:val="-4"/>
            </w:rPr>
          </w:rPrChange>
        </w:rPr>
        <w:t>on</w:t>
      </w:r>
      <w:r>
        <w:rPr>
          <w:spacing w:val="-5"/>
          <w:rPrChange w:id="426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261" w:author="Kendra Wyant" w:date="2023-05-31T13:43:00Z">
            <w:rPr>
              <w:spacing w:val="-4"/>
            </w:rPr>
          </w:rPrChange>
        </w:rPr>
        <w:t>the</w:t>
      </w:r>
      <w:r>
        <w:rPr>
          <w:spacing w:val="-5"/>
          <w:rPrChange w:id="426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263" w:author="Kendra Wyant" w:date="2023-05-31T13:43:00Z">
            <w:rPr>
              <w:spacing w:val="-4"/>
            </w:rPr>
          </w:rPrChange>
        </w:rPr>
        <w:t>part</w:t>
      </w:r>
      <w:r>
        <w:rPr>
          <w:spacing w:val="-5"/>
          <w:rPrChange w:id="426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265" w:author="Kendra Wyant" w:date="2023-05-31T13:43:00Z">
            <w:rPr>
              <w:spacing w:val="-4"/>
            </w:rPr>
          </w:rPrChange>
        </w:rPr>
        <w:t>of</w:t>
      </w:r>
      <w:r>
        <w:rPr>
          <w:spacing w:val="-5"/>
          <w:rPrChange w:id="426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participant.</w:t>
      </w:r>
      <w:r>
        <w:rPr>
          <w:spacing w:val="13"/>
          <w:rPrChange w:id="4267" w:author="Kendra Wyant" w:date="2023-05-31T13:43:00Z">
            <w:rPr>
              <w:spacing w:val="14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5"/>
          <w:rPrChange w:id="426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downloaded</w:t>
      </w:r>
      <w:r>
        <w:rPr>
          <w:spacing w:val="-5"/>
          <w:rPrChange w:id="426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logs</w:t>
      </w:r>
      <w:r>
        <w:rPr>
          <w:spacing w:val="-5"/>
          <w:rPrChange w:id="427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from</w:t>
      </w:r>
      <w:r>
        <w:rPr>
          <w:spacing w:val="-5"/>
          <w:rPrChange w:id="427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participants’</w:t>
      </w:r>
      <w:r>
        <w:rPr>
          <w:spacing w:val="-5"/>
        </w:rPr>
        <w:t xml:space="preserve"> </w:t>
      </w:r>
      <w:r>
        <w:rPr>
          <w:spacing w:val="-2"/>
        </w:rPr>
        <w:t>phones</w:t>
      </w:r>
      <w:r>
        <w:rPr>
          <w:spacing w:val="-2"/>
          <w:rPrChange w:id="4272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4273" w:author="Kendra Wyant" w:date="2023-05-31T13:43:00Z">
            <w:rPr>
              <w:spacing w:val="-2"/>
            </w:rPr>
          </w:rPrChange>
        </w:rPr>
        <w:t>at</w:t>
      </w:r>
      <w:r>
        <w:rPr>
          <w:spacing w:val="-10"/>
          <w:rPrChange w:id="4274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275" w:author="Kendra Wyant" w:date="2023-05-31T13:43:00Z">
            <w:rPr>
              <w:spacing w:val="-2"/>
            </w:rPr>
          </w:rPrChange>
        </w:rPr>
        <w:t>each</w:t>
      </w:r>
      <w:r>
        <w:rPr>
          <w:spacing w:val="-10"/>
          <w:rPrChange w:id="427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277" w:author="Kendra Wyant" w:date="2023-05-31T13:43:00Z">
            <w:rPr>
              <w:spacing w:val="-2"/>
            </w:rPr>
          </w:rPrChange>
        </w:rPr>
        <w:t>monthly</w:t>
      </w:r>
      <w:r>
        <w:rPr>
          <w:spacing w:val="-10"/>
          <w:rPrChange w:id="4278" w:author="Kendra Wyant" w:date="2023-05-31T13:43:00Z">
            <w:rPr>
              <w:spacing w:val="-2"/>
            </w:rPr>
          </w:rPrChange>
        </w:rPr>
        <w:t xml:space="preserve"> </w:t>
      </w:r>
      <w:r>
        <w:t>follow-up</w:t>
      </w:r>
      <w:r>
        <w:rPr>
          <w:spacing w:val="-9"/>
          <w:rPrChange w:id="4279" w:author="Kendra Wyant" w:date="2023-05-31T13:43:00Z">
            <w:rPr>
              <w:spacing w:val="-10"/>
            </w:rPr>
          </w:rPrChange>
        </w:rPr>
        <w:t xml:space="preserve"> </w:t>
      </w:r>
      <w:r>
        <w:t>visit.</w:t>
      </w:r>
      <w:r>
        <w:rPr>
          <w:spacing w:val="7"/>
        </w:rPr>
        <w:t xml:space="preserve"> </w:t>
      </w:r>
      <w:r>
        <w:t>Participants</w:t>
      </w:r>
      <w:r>
        <w:rPr>
          <w:spacing w:val="-9"/>
          <w:rPrChange w:id="4280" w:author="Kendra Wyant" w:date="2023-05-31T13:43:00Z">
            <w:rPr>
              <w:spacing w:val="-10"/>
            </w:rPr>
          </w:rPrChange>
        </w:rPr>
        <w:t xml:space="preserve"> </w:t>
      </w:r>
      <w:r>
        <w:t>were</w:t>
      </w:r>
      <w:r>
        <w:rPr>
          <w:spacing w:val="-10"/>
          <w:rPrChange w:id="4281" w:author="Kendra Wyant" w:date="2023-05-31T13:43:00Z">
            <w:rPr>
              <w:spacing w:val="-9"/>
            </w:rPr>
          </w:rPrChange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required</w:t>
      </w:r>
      <w:r>
        <w:rPr>
          <w:spacing w:val="-10"/>
          <w:rPrChange w:id="4282" w:author="Kendra Wyant" w:date="2023-05-31T13:43:00Z">
            <w:rPr>
              <w:spacing w:val="-9"/>
            </w:rPr>
          </w:rPrChange>
        </w:rPr>
        <w:t xml:space="preserve"> </w:t>
      </w:r>
      <w:r>
        <w:t>to</w:t>
      </w:r>
      <w:r>
        <w:rPr>
          <w:spacing w:val="-9"/>
          <w:rPrChange w:id="4283" w:author="Kendra Wyant" w:date="2023-05-31T13:43:00Z">
            <w:rPr>
              <w:spacing w:val="-10"/>
            </w:rPr>
          </w:rPrChange>
        </w:rPr>
        <w:t xml:space="preserve"> </w:t>
      </w:r>
      <w:r>
        <w:t>provide</w:t>
      </w:r>
      <w:r>
        <w:rPr>
          <w:spacing w:val="-9"/>
          <w:rPrChange w:id="4284" w:author="Kendra Wyant" w:date="2023-05-31T13:43:00Z">
            <w:rPr>
              <w:spacing w:val="-10"/>
            </w:rPr>
          </w:rPrChange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data</w:t>
      </w:r>
      <w:r>
        <w:rPr>
          <w:spacing w:val="-10"/>
          <w:rPrChange w:id="4285" w:author="Kendra Wyant" w:date="2023-05-31T13:43:00Z">
            <w:rPr>
              <w:spacing w:val="-9"/>
            </w:rPr>
          </w:rPrChange>
        </w:rPr>
        <w:t xml:space="preserve"> </w:t>
      </w:r>
      <w:r>
        <w:t>to</w:t>
      </w:r>
      <w:r>
        <w:rPr>
          <w:rPrChange w:id="428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287" w:author="Kendra Wyant" w:date="2023-05-31T13:43:00Z">
            <w:rPr/>
          </w:rPrChange>
        </w:rPr>
        <w:t>participate</w:t>
      </w:r>
      <w:r>
        <w:rPr>
          <w:spacing w:val="-2"/>
          <w:rPrChange w:id="428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289" w:author="Kendra Wyant" w:date="2023-05-31T13:43:00Z">
            <w:rPr/>
          </w:rPrChange>
        </w:rPr>
        <w:t>in</w:t>
      </w:r>
      <w:r>
        <w:rPr>
          <w:spacing w:val="-2"/>
          <w:rPrChange w:id="429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291" w:author="Kendra Wyant" w:date="2023-05-31T13:43:00Z">
            <w:rPr/>
          </w:rPrChange>
        </w:rPr>
        <w:t xml:space="preserve">the </w:t>
      </w:r>
      <w:r>
        <w:rPr>
          <w:spacing w:val="-2"/>
          <w:rPrChange w:id="4292" w:author="Kendra Wyant" w:date="2023-05-31T13:43:00Z">
            <w:rPr>
              <w:spacing w:val="-4"/>
            </w:rPr>
          </w:rPrChange>
        </w:rPr>
        <w:t>study,</w:t>
      </w:r>
      <w:r>
        <w:rPr>
          <w:spacing w:val="-2"/>
          <w:rPrChange w:id="429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4294" w:author="Kendra Wyant" w:date="2023-05-31T13:43:00Z">
            <w:rPr>
              <w:spacing w:val="-4"/>
            </w:rPr>
          </w:rPrChange>
        </w:rPr>
        <w:t>but</w:t>
      </w:r>
      <w:r>
        <w:rPr>
          <w:spacing w:val="-2"/>
          <w:rPrChange w:id="429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4296" w:author="Kendra Wyant" w:date="2023-05-31T13:43:00Z">
            <w:rPr>
              <w:spacing w:val="-4"/>
            </w:rPr>
          </w:rPrChange>
        </w:rPr>
        <w:t>the</w:t>
      </w:r>
      <w:r>
        <w:rPr>
          <w:spacing w:val="-2"/>
          <w:rPrChange w:id="429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4298" w:author="Kendra Wyant" w:date="2023-05-31T13:43:00Z">
            <w:rPr>
              <w:spacing w:val="-4"/>
            </w:rPr>
          </w:rPrChange>
        </w:rPr>
        <w:t>associated</w:t>
      </w:r>
      <w:r>
        <w:rPr>
          <w:spacing w:val="-2"/>
          <w:rPrChange w:id="429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4300" w:author="Kendra Wyant" w:date="2023-05-31T13:43:00Z">
            <w:rPr>
              <w:spacing w:val="-4"/>
            </w:rPr>
          </w:rPrChange>
        </w:rPr>
        <w:t>monthly</w:t>
      </w:r>
      <w:r>
        <w:rPr>
          <w:spacing w:val="-2"/>
          <w:rPrChange w:id="430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4302" w:author="Kendra Wyant" w:date="2023-05-31T13:43:00Z">
            <w:rPr>
              <w:spacing w:val="-4"/>
            </w:rPr>
          </w:rPrChange>
        </w:rPr>
        <w:t>sensing</w:t>
      </w:r>
      <w:r>
        <w:rPr>
          <w:spacing w:val="-2"/>
          <w:rPrChange w:id="430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4304" w:author="Kendra Wyant" w:date="2023-05-31T13:43:00Z">
            <w:rPr>
              <w:spacing w:val="-4"/>
            </w:rPr>
          </w:rPrChange>
        </w:rPr>
        <w:t>method</w:t>
      </w:r>
      <w:r>
        <w:rPr>
          <w:spacing w:val="-2"/>
          <w:rPrChange w:id="430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4306" w:author="Kendra Wyant" w:date="2023-05-31T13:43:00Z">
            <w:rPr>
              <w:spacing w:val="-4"/>
            </w:rPr>
          </w:rPrChange>
        </w:rPr>
        <w:t>compensation</w:t>
      </w:r>
      <w:r>
        <w:rPr>
          <w:spacing w:val="-2"/>
          <w:rPrChange w:id="430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4308" w:author="Kendra Wyant" w:date="2023-05-31T13:43:00Z">
            <w:rPr>
              <w:spacing w:val="-4"/>
            </w:rPr>
          </w:rPrChange>
        </w:rPr>
        <w:t>bonus</w:t>
      </w:r>
      <w:r>
        <w:rPr>
          <w:spacing w:val="-2"/>
          <w:rPrChange w:id="430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4310" w:author="Kendra Wyant" w:date="2023-05-31T13:43:00Z">
            <w:rPr>
              <w:spacing w:val="-4"/>
            </w:rPr>
          </w:rPrChange>
        </w:rPr>
        <w:t>was</w:t>
      </w:r>
      <w:r>
        <w:rPr>
          <w:spacing w:val="-10"/>
          <w:rPrChange w:id="431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4312" w:author="Kendra Wyant" w:date="2023-05-31T13:43:00Z">
            <w:rPr>
              <w:spacing w:val="-4"/>
            </w:rPr>
          </w:rPrChange>
        </w:rPr>
        <w:t>not</w:t>
      </w:r>
      <w:r>
        <w:rPr>
          <w:spacing w:val="-10"/>
          <w:rPrChange w:id="431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314" w:author="Kendra Wyant" w:date="2023-05-31T13:43:00Z">
            <w:rPr>
              <w:spacing w:val="-4"/>
            </w:rPr>
          </w:rPrChange>
        </w:rPr>
        <w:t>available</w:t>
      </w:r>
      <w:r>
        <w:rPr>
          <w:spacing w:val="-10"/>
          <w:rPrChange w:id="431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316" w:author="Kendra Wyant" w:date="2023-05-31T13:43:00Z">
            <w:rPr>
              <w:spacing w:val="-4"/>
            </w:rPr>
          </w:rPrChange>
        </w:rPr>
        <w:t>if</w:t>
      </w:r>
      <w:r>
        <w:rPr>
          <w:spacing w:val="-9"/>
          <w:rPrChange w:id="431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318" w:author="Kendra Wyant" w:date="2023-05-31T13:43:00Z">
            <w:rPr>
              <w:spacing w:val="-2"/>
            </w:rPr>
          </w:rPrChange>
        </w:rPr>
        <w:t>they</w:t>
      </w:r>
      <w:r>
        <w:rPr>
          <w:spacing w:val="-9"/>
          <w:rPrChange w:id="431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320" w:author="Kendra Wyant" w:date="2023-05-31T13:43:00Z">
            <w:rPr>
              <w:spacing w:val="-2"/>
            </w:rPr>
          </w:rPrChange>
        </w:rPr>
        <w:t>did</w:t>
      </w:r>
      <w:r>
        <w:rPr>
          <w:spacing w:val="-10"/>
          <w:rPrChange w:id="432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4322" w:author="Kendra Wyant" w:date="2023-05-31T13:43:00Z">
            <w:rPr>
              <w:spacing w:val="-2"/>
            </w:rPr>
          </w:rPrChange>
        </w:rPr>
        <w:t>provide</w:t>
      </w:r>
      <w:r>
        <w:rPr>
          <w:spacing w:val="-10"/>
          <w:rPrChange w:id="432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4324" w:author="Kendra Wyant" w:date="2023-05-31T13:43:00Z">
            <w:rPr>
              <w:spacing w:val="-2"/>
            </w:rPr>
          </w:rPrChange>
        </w:rPr>
        <w:t>these</w:t>
      </w:r>
      <w:r>
        <w:rPr>
          <w:spacing w:val="-9"/>
          <w:rPrChange w:id="432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326" w:author="Kendra Wyant" w:date="2023-05-31T13:43:00Z">
            <w:rPr>
              <w:spacing w:val="-2"/>
            </w:rPr>
          </w:rPrChange>
        </w:rPr>
        <w:t>data</w:t>
      </w:r>
      <w:r>
        <w:rPr>
          <w:spacing w:val="-10"/>
          <w:rPrChange w:id="432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328" w:author="Kendra Wyant" w:date="2023-05-31T13:43:00Z">
            <w:rPr>
              <w:spacing w:val="-2"/>
            </w:rPr>
          </w:rPrChange>
        </w:rPr>
        <w:t>each</w:t>
      </w:r>
      <w:r>
        <w:rPr>
          <w:spacing w:val="-10"/>
          <w:rPrChange w:id="432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330" w:author="Kendra Wyant" w:date="2023-05-31T13:43:00Z">
            <w:rPr>
              <w:spacing w:val="-2"/>
            </w:rPr>
          </w:rPrChange>
        </w:rPr>
        <w:t>month.</w:t>
      </w:r>
      <w:r>
        <w:rPr>
          <w:spacing w:val="7"/>
          <w:rPrChange w:id="4331" w:author="Kendra Wyant" w:date="2023-05-31T13:43:00Z">
            <w:rPr>
              <w:spacing w:val="13"/>
            </w:rPr>
          </w:rPrChange>
        </w:rPr>
        <w:t xml:space="preserve"> </w:t>
      </w:r>
      <w:r>
        <w:rPr>
          <w:rPrChange w:id="4332" w:author="Kendra Wyant" w:date="2023-05-31T13:43:00Z">
            <w:rPr>
              <w:spacing w:val="-2"/>
            </w:rPr>
          </w:rPrChange>
        </w:rPr>
        <w:t>Participants</w:t>
      </w:r>
      <w:r>
        <w:rPr>
          <w:spacing w:val="-9"/>
          <w:rPrChange w:id="433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334" w:author="Kendra Wyant" w:date="2023-05-31T13:43:00Z">
            <w:rPr>
              <w:spacing w:val="-2"/>
            </w:rPr>
          </w:rPrChange>
        </w:rPr>
        <w:t>opted-in</w:t>
      </w:r>
      <w:r>
        <w:rPr>
          <w:spacing w:val="-10"/>
          <w:rPrChange w:id="433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4336" w:author="Kendra Wyant" w:date="2023-05-31T13:43:00Z">
            <w:rPr>
              <w:spacing w:val="-2"/>
            </w:rPr>
          </w:rPrChange>
        </w:rPr>
        <w:t>to</w:t>
      </w:r>
      <w:r>
        <w:rPr>
          <w:rPrChange w:id="433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338" w:author="Kendra Wyant" w:date="2023-05-31T13:43:00Z">
            <w:rPr>
              <w:spacing w:val="-2"/>
            </w:rPr>
          </w:rPrChange>
        </w:rPr>
        <w:t>provide</w:t>
      </w:r>
      <w:r>
        <w:rPr>
          <w:spacing w:val="-10"/>
          <w:rPrChange w:id="433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340" w:author="Kendra Wyant" w:date="2023-05-31T13:43:00Z">
            <w:rPr>
              <w:spacing w:val="-2"/>
            </w:rPr>
          </w:rPrChange>
        </w:rPr>
        <w:t>these</w:t>
      </w:r>
      <w:r>
        <w:rPr>
          <w:spacing w:val="-10"/>
          <w:rPrChange w:id="434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342" w:author="Kendra Wyant" w:date="2023-05-31T13:43:00Z">
            <w:rPr>
              <w:spacing w:val="-2"/>
            </w:rPr>
          </w:rPrChange>
        </w:rPr>
        <w:t>data</w:t>
      </w:r>
      <w:r>
        <w:rPr>
          <w:spacing w:val="-10"/>
          <w:rPrChange w:id="434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4344" w:author="Kendra Wyant" w:date="2023-05-31T13:43:00Z">
            <w:rPr>
              <w:spacing w:val="-2"/>
            </w:rPr>
          </w:rPrChange>
        </w:rPr>
        <w:t>when</w:t>
      </w:r>
      <w:ins w:id="4345" w:author="Kendra Wyant" w:date="2023-05-31T13:43:00Z">
        <w:r>
          <w:rPr>
            <w:spacing w:val="-9"/>
          </w:rPr>
          <w:t xml:space="preserve"> </w:t>
        </w:r>
        <w:r>
          <w:t>they</w:t>
        </w:r>
        <w:r>
          <w:rPr>
            <w:spacing w:val="-10"/>
          </w:rPr>
          <w:t xml:space="preserve"> </w:t>
        </w:r>
        <w:r>
          <w:t>allowed</w:t>
        </w:r>
        <w:r>
          <w:rPr>
            <w:spacing w:val="-9"/>
          </w:rPr>
          <w:t xml:space="preserve"> </w:t>
        </w:r>
        <w:r>
          <w:t>us</w:t>
        </w:r>
        <w:r>
          <w:rPr>
            <w:spacing w:val="-10"/>
          </w:rPr>
          <w:t xml:space="preserve"> </w:t>
        </w:r>
        <w:r>
          <w:t>to</w:t>
        </w:r>
        <w:r>
          <w:rPr>
            <w:spacing w:val="-9"/>
          </w:rPr>
          <w:t xml:space="preserve"> </w:t>
        </w:r>
        <w:r>
          <w:t>download</w:t>
        </w:r>
        <w:r>
          <w:rPr>
            <w:spacing w:val="-10"/>
          </w:rPr>
          <w:t xml:space="preserve"> </w:t>
        </w:r>
        <w:r>
          <w:t>their</w:t>
        </w:r>
        <w:r>
          <w:rPr>
            <w:spacing w:val="-10"/>
          </w:rPr>
          <w:t xml:space="preserve"> </w:t>
        </w:r>
        <w:r>
          <w:t>data</w:t>
        </w:r>
        <w:r>
          <w:rPr>
            <w:spacing w:val="-9"/>
          </w:rPr>
          <w:t xml:space="preserve"> </w:t>
        </w:r>
        <w:r>
          <w:t>at</w:t>
        </w:r>
        <w:r>
          <w:rPr>
            <w:spacing w:val="-10"/>
          </w:rPr>
          <w:t xml:space="preserve"> </w:t>
        </w:r>
        <w:r>
          <w:t>the</w:t>
        </w:r>
        <w:r>
          <w:rPr>
            <w:spacing w:val="-10"/>
          </w:rPr>
          <w:t xml:space="preserve"> </w:t>
        </w:r>
        <w:r>
          <w:t>study</w:t>
        </w:r>
        <w:r>
          <w:rPr>
            <w:spacing w:val="-9"/>
          </w:rPr>
          <w:t xml:space="preserve"> </w:t>
        </w:r>
        <w:r>
          <w:t>visit.</w:t>
        </w:r>
      </w:ins>
    </w:p>
    <w:p w14:paraId="6FE6851A" w14:textId="77777777" w:rsidR="00DC3B47" w:rsidRDefault="00DC3B47">
      <w:pPr>
        <w:spacing w:line="355" w:lineRule="auto"/>
        <w:rPr>
          <w:del w:id="4346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98D2AA8" w14:textId="77777777" w:rsidR="00DC3B47" w:rsidRDefault="00DC3B47">
      <w:pPr>
        <w:pStyle w:val="BodyText"/>
        <w:rPr>
          <w:del w:id="4347" w:author="Kendra Wyant" w:date="2023-05-31T13:43:00Z"/>
          <w:sz w:val="9"/>
        </w:rPr>
      </w:pPr>
    </w:p>
    <w:p w14:paraId="07D598C7" w14:textId="37AA64BF" w:rsidR="003146FC" w:rsidRDefault="00F53A9D">
      <w:pPr>
        <w:pStyle w:val="BodyText"/>
        <w:spacing w:line="355" w:lineRule="auto"/>
        <w:ind w:left="160" w:right="560"/>
        <w:pPrChange w:id="4348" w:author="Kendra Wyant" w:date="2023-05-31T13:43:00Z">
          <w:pPr>
            <w:pStyle w:val="BodyText"/>
            <w:spacing w:before="118" w:line="355" w:lineRule="auto"/>
            <w:ind w:left="160" w:right="512"/>
          </w:pPr>
        </w:pPrChange>
      </w:pPr>
      <w:del w:id="4349" w:author="Kendra Wyant" w:date="2023-05-31T13:43:00Z">
        <w:r>
          <w:rPr>
            <w:spacing w:val="-2"/>
          </w:rPr>
          <w:delText>they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allowed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us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to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download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their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data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at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the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study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visit.</w:delText>
        </w:r>
        <w:r>
          <w:rPr>
            <w:spacing w:val="8"/>
          </w:rPr>
          <w:delText xml:space="preserve"> </w:delText>
        </w:r>
      </w:del>
      <w:r w:rsidR="004E27B8">
        <w:rPr>
          <w:spacing w:val="-2"/>
        </w:rPr>
        <w:t>Participants</w:t>
      </w:r>
      <w:r w:rsidR="004E27B8">
        <w:rPr>
          <w:spacing w:val="-10"/>
          <w:rPrChange w:id="4350" w:author="Kendra Wyant" w:date="2023-05-31T13:43:00Z">
            <w:rPr>
              <w:spacing w:val="-9"/>
            </w:rPr>
          </w:rPrChange>
        </w:rPr>
        <w:t xml:space="preserve"> </w:t>
      </w:r>
      <w:r w:rsidR="004E27B8">
        <w:rPr>
          <w:spacing w:val="-2"/>
        </w:rPr>
        <w:t>were</w:t>
      </w:r>
      <w:r w:rsidR="004E27B8">
        <w:rPr>
          <w:spacing w:val="-9"/>
        </w:rPr>
        <w:t xml:space="preserve"> </w:t>
      </w:r>
      <w:r w:rsidR="004E27B8">
        <w:rPr>
          <w:spacing w:val="-2"/>
        </w:rPr>
        <w:t>informed</w:t>
      </w:r>
      <w:r w:rsidR="004E27B8">
        <w:rPr>
          <w:spacing w:val="-10"/>
          <w:rPrChange w:id="4351" w:author="Kendra Wyant" w:date="2023-05-31T13:43:00Z">
            <w:rPr>
              <w:spacing w:val="-9"/>
            </w:rPr>
          </w:rPrChange>
        </w:rPr>
        <w:t xml:space="preserve"> </w:t>
      </w:r>
      <w:r w:rsidR="004E27B8">
        <w:rPr>
          <w:spacing w:val="-2"/>
        </w:rPr>
        <w:t>that</w:t>
      </w:r>
      <w:r w:rsidR="004E27B8">
        <w:rPr>
          <w:spacing w:val="-9"/>
          <w:rPrChange w:id="4352" w:author="Kendra Wyant" w:date="2023-05-31T13:43:00Z">
            <w:rPr>
              <w:spacing w:val="-2"/>
            </w:rPr>
          </w:rPrChange>
        </w:rPr>
        <w:t xml:space="preserve"> </w:t>
      </w:r>
      <w:r w:rsidR="004E27B8">
        <w:rPr>
          <w:spacing w:val="-2"/>
          <w:rPrChange w:id="4353" w:author="Kendra Wyant" w:date="2023-05-31T13:43:00Z">
            <w:rPr/>
          </w:rPrChange>
        </w:rPr>
        <w:t>they</w:t>
      </w:r>
      <w:r w:rsidR="004E27B8">
        <w:rPr>
          <w:spacing w:val="-10"/>
        </w:rPr>
        <w:t xml:space="preserve"> </w:t>
      </w:r>
      <w:r w:rsidR="004E27B8">
        <w:rPr>
          <w:spacing w:val="-2"/>
          <w:rPrChange w:id="4354" w:author="Kendra Wyant" w:date="2023-05-31T13:43:00Z">
            <w:rPr/>
          </w:rPrChange>
        </w:rPr>
        <w:t>could</w:t>
      </w:r>
      <w:r w:rsidR="004E27B8">
        <w:rPr>
          <w:spacing w:val="-9"/>
        </w:rPr>
        <w:t xml:space="preserve"> </w:t>
      </w:r>
      <w:r w:rsidR="004E27B8">
        <w:rPr>
          <w:spacing w:val="-2"/>
          <w:rPrChange w:id="4355" w:author="Kendra Wyant" w:date="2023-05-31T13:43:00Z">
            <w:rPr/>
          </w:rPrChange>
        </w:rPr>
        <w:t>delete</w:t>
      </w:r>
      <w:r w:rsidR="004E27B8">
        <w:rPr>
          <w:spacing w:val="-10"/>
        </w:rPr>
        <w:t xml:space="preserve"> </w:t>
      </w:r>
      <w:r w:rsidR="004E27B8">
        <w:rPr>
          <w:spacing w:val="-2"/>
          <w:rPrChange w:id="4356" w:author="Kendra Wyant" w:date="2023-05-31T13:43:00Z">
            <w:rPr/>
          </w:rPrChange>
        </w:rPr>
        <w:t>any</w:t>
      </w:r>
      <w:r w:rsidR="004E27B8">
        <w:rPr>
          <w:spacing w:val="-9"/>
          <w:rPrChange w:id="4357" w:author="Kendra Wyant" w:date="2023-05-31T13:43:00Z">
            <w:rPr>
              <w:spacing w:val="-10"/>
            </w:rPr>
          </w:rPrChange>
        </w:rPr>
        <w:t xml:space="preserve"> </w:t>
      </w:r>
      <w:r w:rsidR="004E27B8">
        <w:rPr>
          <w:spacing w:val="-2"/>
          <w:rPrChange w:id="4358" w:author="Kendra Wyant" w:date="2023-05-31T13:43:00Z">
            <w:rPr/>
          </w:rPrChange>
        </w:rPr>
        <w:t>text</w:t>
      </w:r>
      <w:r w:rsidR="004E27B8">
        <w:rPr>
          <w:spacing w:val="-9"/>
          <w:rPrChange w:id="4359" w:author="Kendra Wyant" w:date="2023-05-31T13:43:00Z">
            <w:rPr>
              <w:spacing w:val="-10"/>
            </w:rPr>
          </w:rPrChange>
        </w:rPr>
        <w:t xml:space="preserve"> </w:t>
      </w:r>
      <w:r w:rsidR="004E27B8">
        <w:rPr>
          <w:spacing w:val="-2"/>
          <w:rPrChange w:id="4360" w:author="Kendra Wyant" w:date="2023-05-31T13:43:00Z">
            <w:rPr/>
          </w:rPrChange>
        </w:rPr>
        <w:t>message</w:t>
      </w:r>
      <w:r w:rsidR="004E27B8">
        <w:rPr>
          <w:spacing w:val="-10"/>
          <w:rPrChange w:id="4361" w:author="Kendra Wyant" w:date="2023-05-31T13:43:00Z">
            <w:rPr>
              <w:spacing w:val="-9"/>
            </w:rPr>
          </w:rPrChange>
        </w:rPr>
        <w:t xml:space="preserve"> </w:t>
      </w:r>
      <w:r w:rsidR="004E27B8">
        <w:rPr>
          <w:spacing w:val="-2"/>
          <w:rPrChange w:id="4362" w:author="Kendra Wyant" w:date="2023-05-31T13:43:00Z">
            <w:rPr/>
          </w:rPrChange>
        </w:rPr>
        <w:t>or</w:t>
      </w:r>
      <w:r w:rsidR="004E27B8">
        <w:rPr>
          <w:spacing w:val="-10"/>
        </w:rPr>
        <w:t xml:space="preserve"> </w:t>
      </w:r>
      <w:r w:rsidR="004E27B8">
        <w:rPr>
          <w:spacing w:val="-2"/>
          <w:rPrChange w:id="4363" w:author="Kendra Wyant" w:date="2023-05-31T13:43:00Z">
            <w:rPr/>
          </w:rPrChange>
        </w:rPr>
        <w:t>voice</w:t>
      </w:r>
      <w:r w:rsidR="004E27B8">
        <w:rPr>
          <w:spacing w:val="-9"/>
          <w:rPrChange w:id="4364" w:author="Kendra Wyant" w:date="2023-05-31T13:43:00Z">
            <w:rPr>
              <w:spacing w:val="-10"/>
            </w:rPr>
          </w:rPrChange>
        </w:rPr>
        <w:t xml:space="preserve"> </w:t>
      </w:r>
      <w:r w:rsidR="004E27B8">
        <w:rPr>
          <w:spacing w:val="-2"/>
          <w:rPrChange w:id="4365" w:author="Kendra Wyant" w:date="2023-05-31T13:43:00Z">
            <w:rPr/>
          </w:rPrChange>
        </w:rPr>
        <w:t>call</w:t>
      </w:r>
      <w:r w:rsidR="004E27B8">
        <w:rPr>
          <w:spacing w:val="-9"/>
        </w:rPr>
        <w:t xml:space="preserve"> </w:t>
      </w:r>
      <w:r w:rsidR="004E27B8">
        <w:rPr>
          <w:spacing w:val="-2"/>
          <w:rPrChange w:id="4366" w:author="Kendra Wyant" w:date="2023-05-31T13:43:00Z">
            <w:rPr/>
          </w:rPrChange>
        </w:rPr>
        <w:t>log</w:t>
      </w:r>
      <w:r w:rsidR="004E27B8">
        <w:rPr>
          <w:spacing w:val="-10"/>
          <w:rPrChange w:id="4367" w:author="Kendra Wyant" w:date="2023-05-31T13:43:00Z">
            <w:rPr>
              <w:spacing w:val="-9"/>
            </w:rPr>
          </w:rPrChange>
        </w:rPr>
        <w:t xml:space="preserve"> </w:t>
      </w:r>
      <w:r w:rsidR="004E27B8">
        <w:rPr>
          <w:spacing w:val="-2"/>
          <w:rPrChange w:id="4368" w:author="Kendra Wyant" w:date="2023-05-31T13:43:00Z">
            <w:rPr/>
          </w:rPrChange>
        </w:rPr>
        <w:t>entries</w:t>
      </w:r>
      <w:r w:rsidR="004E27B8">
        <w:rPr>
          <w:spacing w:val="-2"/>
          <w:rPrChange w:id="4369" w:author="Kendra Wyant" w:date="2023-05-31T13:43:00Z">
            <w:rPr>
              <w:spacing w:val="-9"/>
            </w:rPr>
          </w:rPrChange>
        </w:rPr>
        <w:t xml:space="preserve"> </w:t>
      </w:r>
      <w:r w:rsidR="004E27B8">
        <w:t>prior</w:t>
      </w:r>
      <w:r w:rsidR="004E27B8">
        <w:rPr>
          <w:spacing w:val="-2"/>
          <w:rPrChange w:id="4370" w:author="Kendra Wyant" w:date="2023-05-31T13:43:00Z">
            <w:rPr>
              <w:spacing w:val="-10"/>
            </w:rPr>
          </w:rPrChange>
        </w:rPr>
        <w:t xml:space="preserve"> </w:t>
      </w:r>
      <w:r w:rsidR="004E27B8">
        <w:t>to</w:t>
      </w:r>
      <w:r w:rsidR="004E27B8">
        <w:rPr>
          <w:spacing w:val="-1"/>
          <w:rPrChange w:id="4371" w:author="Kendra Wyant" w:date="2023-05-31T13:43:00Z">
            <w:rPr>
              <w:spacing w:val="-10"/>
            </w:rPr>
          </w:rPrChange>
        </w:rPr>
        <w:t xml:space="preserve"> </w:t>
      </w:r>
      <w:r w:rsidR="004E27B8">
        <w:t>the</w:t>
      </w:r>
      <w:r w:rsidR="004E27B8">
        <w:rPr>
          <w:spacing w:val="-2"/>
          <w:rPrChange w:id="4372" w:author="Kendra Wyant" w:date="2023-05-31T13:43:00Z">
            <w:rPr>
              <w:spacing w:val="-9"/>
            </w:rPr>
          </w:rPrChange>
        </w:rPr>
        <w:t xml:space="preserve"> </w:t>
      </w:r>
      <w:r w:rsidR="004E27B8">
        <w:t>download</w:t>
      </w:r>
      <w:r w:rsidR="004E27B8">
        <w:rPr>
          <w:spacing w:val="-1"/>
          <w:rPrChange w:id="4373" w:author="Kendra Wyant" w:date="2023-05-31T13:43:00Z">
            <w:rPr>
              <w:spacing w:val="-9"/>
            </w:rPr>
          </w:rPrChange>
        </w:rPr>
        <w:t xml:space="preserve"> </w:t>
      </w:r>
      <w:r w:rsidR="004E27B8">
        <w:t>if</w:t>
      </w:r>
      <w:r w:rsidR="004E27B8">
        <w:rPr>
          <w:spacing w:val="-2"/>
          <w:rPrChange w:id="4374" w:author="Kendra Wyant" w:date="2023-05-31T13:43:00Z">
            <w:rPr>
              <w:spacing w:val="-10"/>
            </w:rPr>
          </w:rPrChange>
        </w:rPr>
        <w:t xml:space="preserve"> </w:t>
      </w:r>
      <w:r w:rsidR="004E27B8">
        <w:t>they</w:t>
      </w:r>
      <w:r w:rsidR="004E27B8">
        <w:rPr>
          <w:spacing w:val="-1"/>
          <w:rPrChange w:id="4375" w:author="Kendra Wyant" w:date="2023-05-31T13:43:00Z">
            <w:rPr/>
          </w:rPrChange>
        </w:rPr>
        <w:t xml:space="preserve"> </w:t>
      </w:r>
      <w:r w:rsidR="004E27B8">
        <w:rPr>
          <w:rPrChange w:id="4376" w:author="Kendra Wyant" w:date="2023-05-31T13:43:00Z">
            <w:rPr>
              <w:spacing w:val="-2"/>
            </w:rPr>
          </w:rPrChange>
        </w:rPr>
        <w:t>desired.</w:t>
      </w:r>
    </w:p>
    <w:p w14:paraId="2852C4AA" w14:textId="77777777" w:rsidR="003146FC" w:rsidRDefault="004E27B8">
      <w:pPr>
        <w:pStyle w:val="BodyText"/>
        <w:tabs>
          <w:tab w:val="left" w:pos="3680"/>
        </w:tabs>
        <w:spacing w:before="111" w:line="355" w:lineRule="auto"/>
        <w:ind w:left="160" w:right="590" w:firstLine="576"/>
        <w:pPrChange w:id="4377" w:author="Kendra Wyant" w:date="2023-05-31T13:43:00Z">
          <w:pPr>
            <w:pStyle w:val="BodyText"/>
            <w:tabs>
              <w:tab w:val="left" w:pos="3680"/>
            </w:tabs>
            <w:spacing w:line="355" w:lineRule="auto"/>
            <w:ind w:left="151" w:right="512" w:firstLine="584"/>
          </w:pPr>
        </w:pPrChange>
      </w:pPr>
      <w:bookmarkStart w:id="4378" w:name="Text_Message_Content"/>
      <w:bookmarkEnd w:id="4378"/>
      <w:r>
        <w:rPr>
          <w:b/>
        </w:rPr>
        <w:t>Text Message Content.</w:t>
      </w:r>
      <w:r>
        <w:rPr>
          <w:b/>
        </w:rPr>
        <w:tab/>
      </w:r>
      <w:r>
        <w:rPr>
          <w:spacing w:val="-4"/>
          <w:rPrChange w:id="4379" w:author="Kendra Wyant" w:date="2023-05-31T13:43:00Z">
            <w:rPr>
              <w:spacing w:val="-2"/>
            </w:rPr>
          </w:rPrChange>
        </w:rPr>
        <w:t>We</w:t>
      </w:r>
      <w:r>
        <w:rPr>
          <w:spacing w:val="-6"/>
          <w:rPrChange w:id="438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4381" w:author="Kendra Wyant" w:date="2023-05-31T13:43:00Z">
            <w:rPr>
              <w:spacing w:val="-2"/>
            </w:rPr>
          </w:rPrChange>
        </w:rPr>
        <w:t>also</w:t>
      </w:r>
      <w:r>
        <w:rPr>
          <w:spacing w:val="-7"/>
          <w:rPrChange w:id="438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4383" w:author="Kendra Wyant" w:date="2023-05-31T13:43:00Z">
            <w:rPr>
              <w:spacing w:val="-2"/>
            </w:rPr>
          </w:rPrChange>
        </w:rPr>
        <w:t>collected</w:t>
      </w:r>
      <w:r>
        <w:rPr>
          <w:spacing w:val="-6"/>
          <w:rPrChange w:id="438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4385" w:author="Kendra Wyant" w:date="2023-05-31T13:43:00Z">
            <w:rPr>
              <w:spacing w:val="-2"/>
            </w:rPr>
          </w:rPrChange>
        </w:rPr>
        <w:t>the</w:t>
      </w:r>
      <w:r>
        <w:rPr>
          <w:spacing w:val="-6"/>
          <w:rPrChange w:id="438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4387" w:author="Kendra Wyant" w:date="2023-05-31T13:43:00Z">
            <w:rPr>
              <w:spacing w:val="-2"/>
            </w:rPr>
          </w:rPrChange>
        </w:rPr>
        <w:t>message</w:t>
      </w:r>
      <w:r>
        <w:rPr>
          <w:spacing w:val="-7"/>
          <w:rPrChange w:id="438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4389" w:author="Kendra Wyant" w:date="2023-05-31T13:43:00Z">
            <w:rPr>
              <w:spacing w:val="-2"/>
            </w:rPr>
          </w:rPrChange>
        </w:rPr>
        <w:t>content</w:t>
      </w:r>
      <w:r>
        <w:rPr>
          <w:spacing w:val="-6"/>
          <w:rPrChange w:id="439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4391" w:author="Kendra Wyant" w:date="2023-05-31T13:43:00Z">
            <w:rPr>
              <w:spacing w:val="-2"/>
            </w:rPr>
          </w:rPrChange>
        </w:rPr>
        <w:t>from</w:t>
      </w:r>
      <w:r>
        <w:rPr>
          <w:spacing w:val="-6"/>
          <w:rPrChange w:id="439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4393" w:author="Kendra Wyant" w:date="2023-05-31T13:43:00Z">
            <w:rPr>
              <w:spacing w:val="-2"/>
            </w:rPr>
          </w:rPrChange>
        </w:rPr>
        <w:t xml:space="preserve">participants’ </w:t>
      </w:r>
      <w:r>
        <w:rPr>
          <w:rPrChange w:id="4394" w:author="Kendra Wyant" w:date="2023-05-31T13:43:00Z">
            <w:rPr>
              <w:spacing w:val="-4"/>
            </w:rPr>
          </w:rPrChange>
        </w:rPr>
        <w:t>text</w:t>
      </w:r>
      <w:r>
        <w:rPr>
          <w:spacing w:val="-7"/>
          <w:rPrChange w:id="439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396" w:author="Kendra Wyant" w:date="2023-05-31T13:43:00Z">
            <w:rPr>
              <w:spacing w:val="-4"/>
            </w:rPr>
          </w:rPrChange>
        </w:rPr>
        <w:t>messages</w:t>
      </w:r>
      <w:r>
        <w:rPr>
          <w:spacing w:val="-7"/>
          <w:rPrChange w:id="439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398" w:author="Kendra Wyant" w:date="2023-05-31T13:43:00Z">
            <w:rPr>
              <w:spacing w:val="-4"/>
            </w:rPr>
          </w:rPrChange>
        </w:rPr>
        <w:t>on</w:t>
      </w:r>
      <w:r>
        <w:rPr>
          <w:spacing w:val="-7"/>
          <w:rPrChange w:id="439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400" w:author="Kendra Wyant" w:date="2023-05-31T13:43:00Z">
            <w:rPr>
              <w:spacing w:val="-4"/>
            </w:rPr>
          </w:rPrChange>
        </w:rPr>
        <w:t>their</w:t>
      </w:r>
      <w:r>
        <w:rPr>
          <w:spacing w:val="-7"/>
          <w:rPrChange w:id="440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402" w:author="Kendra Wyant" w:date="2023-05-31T13:43:00Z">
            <w:rPr>
              <w:spacing w:val="-4"/>
            </w:rPr>
          </w:rPrChange>
        </w:rPr>
        <w:t>smartphone.</w:t>
      </w:r>
      <w:r>
        <w:rPr>
          <w:spacing w:val="11"/>
          <w:rPrChange w:id="4403" w:author="Kendra Wyant" w:date="2023-05-31T13:43:00Z">
            <w:rPr>
              <w:spacing w:val="16"/>
            </w:rPr>
          </w:rPrChange>
        </w:rPr>
        <w:t xml:space="preserve"> </w:t>
      </w:r>
      <w:r>
        <w:rPr>
          <w:rPrChange w:id="4404" w:author="Kendra Wyant" w:date="2023-05-31T13:43:00Z">
            <w:rPr>
              <w:spacing w:val="-4"/>
            </w:rPr>
          </w:rPrChange>
        </w:rPr>
        <w:t>As</w:t>
      </w:r>
      <w:r>
        <w:rPr>
          <w:spacing w:val="-7"/>
          <w:rPrChange w:id="440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406" w:author="Kendra Wyant" w:date="2023-05-31T13:43:00Z">
            <w:rPr>
              <w:spacing w:val="-4"/>
            </w:rPr>
          </w:rPrChange>
        </w:rPr>
        <w:t>with</w:t>
      </w:r>
      <w:r>
        <w:rPr>
          <w:spacing w:val="-7"/>
          <w:rPrChange w:id="440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408" w:author="Kendra Wyant" w:date="2023-05-31T13:43:00Z">
            <w:rPr>
              <w:spacing w:val="-4"/>
            </w:rPr>
          </w:rPrChange>
        </w:rPr>
        <w:t>the</w:t>
      </w:r>
      <w:r>
        <w:rPr>
          <w:spacing w:val="-7"/>
          <w:rPrChange w:id="440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410" w:author="Kendra Wyant" w:date="2023-05-31T13:43:00Z">
            <w:rPr>
              <w:spacing w:val="-4"/>
            </w:rPr>
          </w:rPrChange>
        </w:rPr>
        <w:t>logs,</w:t>
      </w:r>
      <w:r>
        <w:rPr>
          <w:spacing w:val="-7"/>
          <w:rPrChange w:id="441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412" w:author="Kendra Wyant" w:date="2023-05-31T13:43:00Z">
            <w:rPr>
              <w:spacing w:val="-4"/>
            </w:rPr>
          </w:rPrChange>
        </w:rPr>
        <w:t>content</w:t>
      </w:r>
      <w:r>
        <w:rPr>
          <w:spacing w:val="-7"/>
          <w:rPrChange w:id="441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414" w:author="Kendra Wyant" w:date="2023-05-31T13:43:00Z">
            <w:rPr>
              <w:spacing w:val="-4"/>
            </w:rPr>
          </w:rPrChange>
        </w:rPr>
        <w:t>from</w:t>
      </w:r>
      <w:r>
        <w:rPr>
          <w:spacing w:val="-7"/>
          <w:rPrChange w:id="441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416" w:author="Kendra Wyant" w:date="2023-05-31T13:43:00Z">
            <w:rPr>
              <w:spacing w:val="-4"/>
            </w:rPr>
          </w:rPrChange>
        </w:rPr>
        <w:t>individual</w:t>
      </w:r>
      <w:r>
        <w:rPr>
          <w:spacing w:val="-7"/>
          <w:rPrChange w:id="441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418" w:author="Kendra Wyant" w:date="2023-05-31T13:43:00Z">
            <w:rPr>
              <w:spacing w:val="-4"/>
            </w:rPr>
          </w:rPrChange>
        </w:rPr>
        <w:t xml:space="preserve">text </w:t>
      </w:r>
      <w:r>
        <w:rPr>
          <w:spacing w:val="-2"/>
          <w:rPrChange w:id="4419" w:author="Kendra Wyant" w:date="2023-05-31T13:43:00Z">
            <w:rPr>
              <w:spacing w:val="-4"/>
            </w:rPr>
          </w:rPrChange>
        </w:rPr>
        <w:t>messages</w:t>
      </w:r>
      <w:r>
        <w:rPr>
          <w:spacing w:val="-5"/>
          <w:rPrChange w:id="442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421" w:author="Kendra Wyant" w:date="2023-05-31T13:43:00Z">
            <w:rPr/>
          </w:rPrChange>
        </w:rPr>
        <w:t>is</w:t>
      </w:r>
      <w:r>
        <w:rPr>
          <w:spacing w:val="-4"/>
          <w:rPrChange w:id="442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423" w:author="Kendra Wyant" w:date="2023-05-31T13:43:00Z">
            <w:rPr/>
          </w:rPrChange>
        </w:rPr>
        <w:t>saved</w:t>
      </w:r>
      <w:r>
        <w:rPr>
          <w:spacing w:val="-4"/>
          <w:rPrChange w:id="442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425" w:author="Kendra Wyant" w:date="2023-05-31T13:43:00Z">
            <w:rPr/>
          </w:rPrChange>
        </w:rPr>
        <w:t>passively</w:t>
      </w:r>
      <w:r>
        <w:rPr>
          <w:spacing w:val="-4"/>
          <w:rPrChange w:id="442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427" w:author="Kendra Wyant" w:date="2023-05-31T13:43:00Z">
            <w:rPr/>
          </w:rPrChange>
        </w:rPr>
        <w:t>on</w:t>
      </w:r>
      <w:r>
        <w:rPr>
          <w:spacing w:val="-5"/>
          <w:rPrChange w:id="442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429" w:author="Kendra Wyant" w:date="2023-05-31T13:43:00Z">
            <w:rPr/>
          </w:rPrChange>
        </w:rPr>
        <w:t>the</w:t>
      </w:r>
      <w:r>
        <w:rPr>
          <w:spacing w:val="-4"/>
          <w:rPrChange w:id="443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431" w:author="Kendra Wyant" w:date="2023-05-31T13:43:00Z">
            <w:rPr/>
          </w:rPrChange>
        </w:rPr>
        <w:t>phone</w:t>
      </w:r>
      <w:r>
        <w:rPr>
          <w:spacing w:val="-4"/>
          <w:rPrChange w:id="443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433" w:author="Kendra Wyant" w:date="2023-05-31T13:43:00Z">
            <w:rPr/>
          </w:rPrChange>
        </w:rPr>
        <w:t>with</w:t>
      </w:r>
      <w:r>
        <w:rPr>
          <w:spacing w:val="-4"/>
          <w:rPrChange w:id="443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435" w:author="Kendra Wyant" w:date="2023-05-31T13:43:00Z">
            <w:rPr/>
          </w:rPrChange>
        </w:rPr>
        <w:t>no</w:t>
      </w:r>
      <w:r>
        <w:rPr>
          <w:spacing w:val="-4"/>
          <w:rPrChange w:id="443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437" w:author="Kendra Wyant" w:date="2023-05-31T13:43:00Z">
            <w:rPr/>
          </w:rPrChange>
        </w:rPr>
        <w:t>additional</w:t>
      </w:r>
      <w:r>
        <w:rPr>
          <w:spacing w:val="-4"/>
          <w:rPrChange w:id="443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439" w:author="Kendra Wyant" w:date="2023-05-31T13:43:00Z">
            <w:rPr/>
          </w:rPrChange>
        </w:rPr>
        <w:t>input</w:t>
      </w:r>
      <w:r>
        <w:rPr>
          <w:spacing w:val="-5"/>
          <w:rPrChange w:id="444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441" w:author="Kendra Wyant" w:date="2023-05-31T13:43:00Z">
            <w:rPr/>
          </w:rPrChange>
        </w:rPr>
        <w:t>or</w:t>
      </w:r>
      <w:r>
        <w:rPr>
          <w:spacing w:val="-4"/>
          <w:rPrChange w:id="444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443" w:author="Kendra Wyant" w:date="2023-05-31T13:43:00Z">
            <w:rPr/>
          </w:rPrChange>
        </w:rPr>
        <w:t>effort</w:t>
      </w:r>
      <w:r>
        <w:rPr>
          <w:spacing w:val="-4"/>
          <w:rPrChange w:id="444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445" w:author="Kendra Wyant" w:date="2023-05-31T13:43:00Z">
            <w:rPr/>
          </w:rPrChange>
        </w:rPr>
        <w:t>on</w:t>
      </w:r>
      <w:r>
        <w:rPr>
          <w:spacing w:val="-5"/>
          <w:rPrChange w:id="444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447" w:author="Kendra Wyant" w:date="2023-05-31T13:43:00Z">
            <w:rPr/>
          </w:rPrChange>
        </w:rPr>
        <w:t>the</w:t>
      </w:r>
      <w:r>
        <w:rPr>
          <w:spacing w:val="-5"/>
          <w:rPrChange w:id="444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449" w:author="Kendra Wyant" w:date="2023-05-31T13:43:00Z">
            <w:rPr/>
          </w:rPrChange>
        </w:rPr>
        <w:t>part</w:t>
      </w:r>
      <w:r>
        <w:rPr>
          <w:spacing w:val="-4"/>
          <w:rPrChange w:id="445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451" w:author="Kendra Wyant" w:date="2023-05-31T13:43:00Z">
            <w:rPr/>
          </w:rPrChange>
        </w:rPr>
        <w:t>of</w:t>
      </w:r>
      <w:r>
        <w:rPr>
          <w:spacing w:val="-2"/>
          <w:rPrChange w:id="445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453" w:author="Kendra Wyant" w:date="2023-05-31T13:43:00Z">
            <w:rPr/>
          </w:rPrChange>
        </w:rPr>
        <w:t>the</w:t>
      </w:r>
      <w:r>
        <w:rPr>
          <w:spacing w:val="-3"/>
          <w:rPrChange w:id="4454" w:author="Kendra Wyant" w:date="2023-05-31T13:43:00Z">
            <w:rPr/>
          </w:rPrChange>
        </w:rPr>
        <w:t xml:space="preserve"> </w:t>
      </w:r>
      <w:r>
        <w:rPr>
          <w:spacing w:val="-2"/>
        </w:rPr>
        <w:t>participant.</w:t>
      </w:r>
      <w:r>
        <w:rPr>
          <w:spacing w:val="16"/>
          <w:rPrChange w:id="4455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2"/>
          <w:rPrChange w:id="445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downloaded</w:t>
      </w:r>
      <w:r>
        <w:rPr>
          <w:spacing w:val="-2"/>
          <w:rPrChange w:id="445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text</w:t>
      </w:r>
      <w:r>
        <w:rPr>
          <w:spacing w:val="-3"/>
          <w:rPrChange w:id="445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message</w:t>
      </w:r>
      <w:r>
        <w:rPr>
          <w:spacing w:val="-2"/>
          <w:rPrChange w:id="445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content</w:t>
      </w:r>
      <w:r>
        <w:rPr>
          <w:spacing w:val="-3"/>
          <w:rPrChange w:id="446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(bundled</w:t>
      </w:r>
      <w:r>
        <w:rPr>
          <w:spacing w:val="-2"/>
          <w:rPrChange w:id="446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with</w:t>
      </w:r>
      <w:r>
        <w:rPr>
          <w:spacing w:val="-2"/>
          <w:rPrChange w:id="446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3"/>
          <w:rPrChange w:id="446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logs</w:t>
      </w:r>
      <w:r>
        <w:rPr>
          <w:spacing w:val="-2"/>
          <w:rPrChange w:id="446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3"/>
          <w:rPrChange w:id="446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3"/>
          <w:rPrChange w:id="446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same</w:t>
      </w:r>
      <w:r>
        <w:rPr>
          <w:spacing w:val="-2"/>
          <w:rPrChange w:id="446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 xml:space="preserve">files) </w:t>
      </w:r>
      <w:r>
        <w:rPr>
          <w:spacing w:val="-2"/>
          <w:rPrChange w:id="4468" w:author="Kendra Wyant" w:date="2023-05-31T13:43:00Z">
            <w:rPr/>
          </w:rPrChange>
        </w:rPr>
        <w:t>at</w:t>
      </w:r>
      <w:r>
        <w:rPr>
          <w:spacing w:val="-2"/>
          <w:rPrChange w:id="446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470" w:author="Kendra Wyant" w:date="2023-05-31T13:43:00Z">
            <w:rPr/>
          </w:rPrChange>
        </w:rPr>
        <w:t>each</w:t>
      </w:r>
      <w:r>
        <w:rPr>
          <w:spacing w:val="-2"/>
          <w:rPrChange w:id="447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472" w:author="Kendra Wyant" w:date="2023-05-31T13:43:00Z">
            <w:rPr/>
          </w:rPrChange>
        </w:rPr>
        <w:t>monthly</w:t>
      </w:r>
      <w:r>
        <w:rPr>
          <w:spacing w:val="-2"/>
          <w:rPrChange w:id="447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474" w:author="Kendra Wyant" w:date="2023-05-31T13:43:00Z">
            <w:rPr/>
          </w:rPrChange>
        </w:rPr>
        <w:t>follow-up</w:t>
      </w:r>
      <w:r>
        <w:rPr>
          <w:spacing w:val="-2"/>
          <w:rPrChange w:id="447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476" w:author="Kendra Wyant" w:date="2023-05-31T13:43:00Z">
            <w:rPr/>
          </w:rPrChange>
        </w:rPr>
        <w:t>visit</w:t>
      </w:r>
      <w:r>
        <w:rPr>
          <w:spacing w:val="-2"/>
          <w:rPrChange w:id="447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478" w:author="Kendra Wyant" w:date="2023-05-31T13:43:00Z">
            <w:rPr/>
          </w:rPrChange>
        </w:rPr>
        <w:t>and</w:t>
      </w:r>
      <w:r>
        <w:rPr>
          <w:spacing w:val="-2"/>
          <w:rPrChange w:id="447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480" w:author="Kendra Wyant" w:date="2023-05-31T13:43:00Z">
            <w:rPr/>
          </w:rPrChange>
        </w:rPr>
        <w:t>participants</w:t>
      </w:r>
      <w:r>
        <w:rPr>
          <w:spacing w:val="-2"/>
          <w:rPrChange w:id="448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482" w:author="Kendra Wyant" w:date="2023-05-31T13:43:00Z">
            <w:rPr/>
          </w:rPrChange>
        </w:rPr>
        <w:t>could</w:t>
      </w:r>
      <w:r>
        <w:rPr>
          <w:spacing w:val="-2"/>
          <w:rPrChange w:id="448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484" w:author="Kendra Wyant" w:date="2023-05-31T13:43:00Z">
            <w:rPr/>
          </w:rPrChange>
        </w:rPr>
        <w:t>delete</w:t>
      </w:r>
      <w:r>
        <w:rPr>
          <w:spacing w:val="-2"/>
          <w:rPrChange w:id="448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486" w:author="Kendra Wyant" w:date="2023-05-31T13:43:00Z">
            <w:rPr/>
          </w:rPrChange>
        </w:rPr>
        <w:t>text</w:t>
      </w:r>
      <w:r>
        <w:rPr>
          <w:spacing w:val="-2"/>
          <w:rPrChange w:id="448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488" w:author="Kendra Wyant" w:date="2023-05-31T13:43:00Z">
            <w:rPr/>
          </w:rPrChange>
        </w:rPr>
        <w:t>messages</w:t>
      </w:r>
      <w:r>
        <w:rPr>
          <w:spacing w:val="-2"/>
          <w:rPrChange w:id="448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490" w:author="Kendra Wyant" w:date="2023-05-31T13:43:00Z">
            <w:rPr/>
          </w:rPrChange>
        </w:rPr>
        <w:t>prior</w:t>
      </w:r>
      <w:r>
        <w:rPr>
          <w:spacing w:val="-2"/>
          <w:rPrChange w:id="449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492" w:author="Kendra Wyant" w:date="2023-05-31T13:43:00Z">
            <w:rPr/>
          </w:rPrChange>
        </w:rPr>
        <w:t>to</w:t>
      </w:r>
      <w:r>
        <w:rPr>
          <w:spacing w:val="-2"/>
          <w:rPrChange w:id="4493" w:author="Kendra Wyant" w:date="2023-05-31T13:43:00Z">
            <w:rPr>
              <w:spacing w:val="-10"/>
            </w:rPr>
          </w:rPrChange>
        </w:rPr>
        <w:t xml:space="preserve"> </w:t>
      </w:r>
      <w:r>
        <w:t>the</w:t>
      </w:r>
      <w:r>
        <w:rPr>
          <w:spacing w:val="-7"/>
          <w:rPrChange w:id="4494" w:author="Kendra Wyant" w:date="2023-05-31T13:43:00Z">
            <w:rPr/>
          </w:rPrChange>
        </w:rPr>
        <w:t xml:space="preserve"> </w:t>
      </w:r>
      <w:r>
        <w:rPr>
          <w:rPrChange w:id="4495" w:author="Kendra Wyant" w:date="2023-05-31T13:43:00Z">
            <w:rPr>
              <w:spacing w:val="-4"/>
            </w:rPr>
          </w:rPrChange>
        </w:rPr>
        <w:t>download.</w:t>
      </w:r>
      <w:r>
        <w:rPr>
          <w:spacing w:val="11"/>
          <w:rPrChange w:id="4496" w:author="Kendra Wyant" w:date="2023-05-31T13:43:00Z">
            <w:rPr>
              <w:spacing w:val="13"/>
            </w:rPr>
          </w:rPrChange>
        </w:rPr>
        <w:t xml:space="preserve"> </w:t>
      </w:r>
      <w:r>
        <w:rPr>
          <w:rPrChange w:id="4497" w:author="Kendra Wyant" w:date="2023-05-31T13:43:00Z">
            <w:rPr>
              <w:spacing w:val="-4"/>
            </w:rPr>
          </w:rPrChange>
        </w:rPr>
        <w:t>Note</w:t>
      </w:r>
      <w:r>
        <w:rPr>
          <w:spacing w:val="-7"/>
          <w:rPrChange w:id="4498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499" w:author="Kendra Wyant" w:date="2023-05-31T13:43:00Z">
            <w:rPr>
              <w:spacing w:val="-4"/>
            </w:rPr>
          </w:rPrChange>
        </w:rPr>
        <w:t>that</w:t>
      </w:r>
      <w:r>
        <w:rPr>
          <w:spacing w:val="-7"/>
          <w:rPrChange w:id="450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501" w:author="Kendra Wyant" w:date="2023-05-31T13:43:00Z">
            <w:rPr>
              <w:spacing w:val="-4"/>
            </w:rPr>
          </w:rPrChange>
        </w:rPr>
        <w:t>we</w:t>
      </w:r>
      <w:r>
        <w:rPr>
          <w:spacing w:val="-7"/>
          <w:rPrChange w:id="4502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503" w:author="Kendra Wyant" w:date="2023-05-31T13:43:00Z">
            <w:rPr>
              <w:spacing w:val="-4"/>
            </w:rPr>
          </w:rPrChange>
        </w:rPr>
        <w:t>did</w:t>
      </w:r>
      <w:r>
        <w:rPr>
          <w:spacing w:val="-7"/>
          <w:rPrChange w:id="450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505" w:author="Kendra Wyant" w:date="2023-05-31T13:43:00Z">
            <w:rPr>
              <w:spacing w:val="-4"/>
            </w:rPr>
          </w:rPrChange>
        </w:rPr>
        <w:t>not</w:t>
      </w:r>
      <w:r>
        <w:rPr>
          <w:spacing w:val="-7"/>
          <w:rPrChange w:id="4506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507" w:author="Kendra Wyant" w:date="2023-05-31T13:43:00Z">
            <w:rPr>
              <w:spacing w:val="-4"/>
            </w:rPr>
          </w:rPrChange>
        </w:rPr>
        <w:t>have</w:t>
      </w:r>
      <w:r>
        <w:rPr>
          <w:spacing w:val="-7"/>
          <w:rPrChange w:id="4508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509" w:author="Kendra Wyant" w:date="2023-05-31T13:43:00Z">
            <w:rPr>
              <w:spacing w:val="-4"/>
            </w:rPr>
          </w:rPrChange>
        </w:rPr>
        <w:t>a</w:t>
      </w:r>
      <w:r>
        <w:rPr>
          <w:spacing w:val="-7"/>
          <w:rPrChange w:id="451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511" w:author="Kendra Wyant" w:date="2023-05-31T13:43:00Z">
            <w:rPr>
              <w:spacing w:val="-4"/>
            </w:rPr>
          </w:rPrChange>
        </w:rPr>
        <w:t>parallel</w:t>
      </w:r>
      <w:r>
        <w:rPr>
          <w:spacing w:val="-7"/>
          <w:rPrChange w:id="4512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513" w:author="Kendra Wyant" w:date="2023-05-31T13:43:00Z">
            <w:rPr>
              <w:spacing w:val="-4"/>
            </w:rPr>
          </w:rPrChange>
        </w:rPr>
        <w:t>method</w:t>
      </w:r>
      <w:r>
        <w:rPr>
          <w:spacing w:val="-7"/>
          <w:rPrChange w:id="451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515" w:author="Kendra Wyant" w:date="2023-05-31T13:43:00Z">
            <w:rPr>
              <w:spacing w:val="-4"/>
            </w:rPr>
          </w:rPrChange>
        </w:rPr>
        <w:t>to</w:t>
      </w:r>
      <w:r>
        <w:rPr>
          <w:spacing w:val="-7"/>
          <w:rPrChange w:id="4516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517" w:author="Kendra Wyant" w:date="2023-05-31T13:43:00Z">
            <w:rPr>
              <w:spacing w:val="-4"/>
            </w:rPr>
          </w:rPrChange>
        </w:rPr>
        <w:t>gain</w:t>
      </w:r>
      <w:r>
        <w:rPr>
          <w:spacing w:val="-7"/>
          <w:rPrChange w:id="4518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519" w:author="Kendra Wyant" w:date="2023-05-31T13:43:00Z">
            <w:rPr>
              <w:spacing w:val="-4"/>
            </w:rPr>
          </w:rPrChange>
        </w:rPr>
        <w:t>access</w:t>
      </w:r>
      <w:r>
        <w:rPr>
          <w:spacing w:val="-7"/>
          <w:rPrChange w:id="452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521" w:author="Kendra Wyant" w:date="2023-05-31T13:43:00Z">
            <w:rPr>
              <w:spacing w:val="-4"/>
            </w:rPr>
          </w:rPrChange>
        </w:rPr>
        <w:t>to</w:t>
      </w:r>
      <w:r>
        <w:rPr>
          <w:spacing w:val="-7"/>
          <w:rPrChange w:id="4522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523" w:author="Kendra Wyant" w:date="2023-05-31T13:43:00Z">
            <w:rPr>
              <w:spacing w:val="-4"/>
            </w:rPr>
          </w:rPrChange>
        </w:rPr>
        <w:t>phone</w:t>
      </w:r>
      <w:r>
        <w:rPr>
          <w:spacing w:val="-7"/>
          <w:rPrChange w:id="452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525" w:author="Kendra Wyant" w:date="2023-05-31T13:43:00Z">
            <w:rPr>
              <w:spacing w:val="-4"/>
            </w:rPr>
          </w:rPrChange>
        </w:rPr>
        <w:t>call</w:t>
      </w:r>
      <w:r>
        <w:rPr>
          <w:rPrChange w:id="4526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4527" w:author="Kendra Wyant" w:date="2023-05-31T13:43:00Z">
            <w:rPr>
              <w:spacing w:val="-4"/>
            </w:rPr>
          </w:rPrChange>
        </w:rPr>
        <w:t>content.</w:t>
      </w:r>
      <w:r>
        <w:rPr>
          <w:spacing w:val="8"/>
          <w:rPrChange w:id="4528" w:author="Kendra Wyant" w:date="2023-05-31T13:43:00Z">
            <w:rPr>
              <w:spacing w:val="-4"/>
            </w:rPr>
          </w:rPrChange>
        </w:rPr>
        <w:t xml:space="preserve"> </w:t>
      </w:r>
      <w:r>
        <w:t>Thus,</w:t>
      </w:r>
      <w:r>
        <w:rPr>
          <w:spacing w:val="-9"/>
          <w:rPrChange w:id="4529" w:author="Kendra Wyant" w:date="2023-05-31T13:43:00Z">
            <w:rPr>
              <w:spacing w:val="-10"/>
            </w:rPr>
          </w:rPrChange>
        </w:rPr>
        <w:t xml:space="preserve"> </w:t>
      </w:r>
      <w:r>
        <w:t>we</w:t>
      </w:r>
      <w:r>
        <w:rPr>
          <w:spacing w:val="-9"/>
          <w:rPrChange w:id="4530" w:author="Kendra Wyant" w:date="2023-05-31T13:43:00Z">
            <w:rPr>
              <w:spacing w:val="-10"/>
            </w:rPr>
          </w:rPrChange>
        </w:rPr>
        <w:t xml:space="preserve"> </w:t>
      </w:r>
      <w:r>
        <w:t>had</w:t>
      </w:r>
      <w:r>
        <w:rPr>
          <w:spacing w:val="-10"/>
          <w:rPrChange w:id="4531" w:author="Kendra Wyant" w:date="2023-05-31T13:43:00Z">
            <w:rPr>
              <w:spacing w:val="-9"/>
            </w:rPr>
          </w:rPrChange>
        </w:rPr>
        <w:t xml:space="preserve"> </w:t>
      </w:r>
      <w:r>
        <w:t>meta-data</w:t>
      </w:r>
      <w:r>
        <w:rPr>
          <w:spacing w:val="-10"/>
          <w:rPrChange w:id="4532" w:author="Kendra Wyant" w:date="2023-05-31T13:43:00Z">
            <w:rPr>
              <w:spacing w:val="-9"/>
            </w:rPr>
          </w:rPrChange>
        </w:rPr>
        <w:t xml:space="preserve"> </w:t>
      </w:r>
      <w:r>
        <w:t>from</w:t>
      </w:r>
      <w:r>
        <w:rPr>
          <w:spacing w:val="-9"/>
          <w:rPrChange w:id="4533" w:author="Kendra Wyant" w:date="2023-05-31T13:43:00Z">
            <w:rPr>
              <w:spacing w:val="-10"/>
            </w:rPr>
          </w:rPrChange>
        </w:rPr>
        <w:t xml:space="preserve"> </w:t>
      </w:r>
      <w:r>
        <w:t>communication</w:t>
      </w:r>
      <w:r>
        <w:rPr>
          <w:spacing w:val="-9"/>
          <w:rPrChange w:id="4534" w:author="Kendra Wyant" w:date="2023-05-31T13:43:00Z">
            <w:rPr>
              <w:spacing w:val="-10"/>
            </w:rPr>
          </w:rPrChange>
        </w:rPr>
        <w:t xml:space="preserve"> </w:t>
      </w:r>
      <w:r>
        <w:t>logs</w:t>
      </w:r>
      <w:r>
        <w:rPr>
          <w:spacing w:val="-10"/>
          <w:rPrChange w:id="4535" w:author="Kendra Wyant" w:date="2023-05-31T13:43:00Z">
            <w:rPr>
              <w:spacing w:val="-9"/>
            </w:rPr>
          </w:rPrChange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text</w:t>
      </w:r>
      <w:r>
        <w:rPr>
          <w:spacing w:val="-10"/>
          <w:rPrChange w:id="4536" w:author="Kendra Wyant" w:date="2023-05-31T13:43:00Z">
            <w:rPr>
              <w:spacing w:val="-9"/>
            </w:rPr>
          </w:rPrChange>
        </w:rPr>
        <w:t xml:space="preserve"> </w:t>
      </w:r>
      <w:r>
        <w:t>messages</w:t>
      </w:r>
      <w:r>
        <w:rPr>
          <w:spacing w:val="-9"/>
          <w:rPrChange w:id="4537" w:author="Kendra Wyant" w:date="2023-05-31T13:43:00Z">
            <w:rPr>
              <w:spacing w:val="-10"/>
            </w:rPr>
          </w:rPrChange>
        </w:rPr>
        <w:t xml:space="preserve"> </w:t>
      </w:r>
      <w:r>
        <w:t>and</w:t>
      </w:r>
      <w:r>
        <w:rPr>
          <w:rPrChange w:id="4538" w:author="Kendra Wyant" w:date="2023-05-31T13:43:00Z">
            <w:rPr>
              <w:spacing w:val="-10"/>
            </w:rPr>
          </w:rPrChange>
        </w:rPr>
        <w:t xml:space="preserve"> </w:t>
      </w:r>
      <w:r>
        <w:t>phone</w:t>
      </w:r>
      <w:r>
        <w:rPr>
          <w:spacing w:val="-7"/>
          <w:rPrChange w:id="4539" w:author="Kendra Wyant" w:date="2023-05-31T13:43:00Z">
            <w:rPr>
              <w:spacing w:val="-10"/>
            </w:rPr>
          </w:rPrChange>
        </w:rPr>
        <w:t xml:space="preserve"> </w:t>
      </w:r>
      <w:r>
        <w:t>calls</w:t>
      </w:r>
      <w:r>
        <w:rPr>
          <w:spacing w:val="-6"/>
          <w:rPrChange w:id="4540" w:author="Kendra Wyant" w:date="2023-05-31T13:43:00Z">
            <w:rPr/>
          </w:rPrChange>
        </w:rPr>
        <w:t xml:space="preserve"> </w:t>
      </w:r>
      <w:r>
        <w:t>but</w:t>
      </w:r>
      <w:r>
        <w:rPr>
          <w:spacing w:val="-7"/>
          <w:rPrChange w:id="4541" w:author="Kendra Wyant" w:date="2023-05-31T13:43:00Z">
            <w:rPr>
              <w:spacing w:val="-3"/>
            </w:rPr>
          </w:rPrChange>
        </w:rPr>
        <w:t xml:space="preserve"> </w:t>
      </w:r>
      <w:r>
        <w:t>had</w:t>
      </w:r>
      <w:r>
        <w:rPr>
          <w:spacing w:val="-7"/>
          <w:rPrChange w:id="4542" w:author="Kendra Wyant" w:date="2023-05-31T13:43:00Z">
            <w:rPr>
              <w:spacing w:val="-3"/>
            </w:rPr>
          </w:rPrChange>
        </w:rPr>
        <w:t xml:space="preserve"> </w:t>
      </w:r>
      <w:r>
        <w:t>the</w:t>
      </w:r>
      <w:r>
        <w:rPr>
          <w:spacing w:val="-6"/>
          <w:rPrChange w:id="4543" w:author="Kendra Wyant" w:date="2023-05-31T13:43:00Z">
            <w:rPr>
              <w:spacing w:val="-3"/>
            </w:rPr>
          </w:rPrChange>
        </w:rPr>
        <w:t xml:space="preserve"> </w:t>
      </w:r>
      <w:r>
        <w:t>content</w:t>
      </w:r>
      <w:r>
        <w:rPr>
          <w:spacing w:val="-6"/>
          <w:rPrChange w:id="4544" w:author="Kendra Wyant" w:date="2023-05-31T13:43:00Z">
            <w:rPr>
              <w:spacing w:val="-3"/>
            </w:rPr>
          </w:rPrChange>
        </w:rPr>
        <w:t xml:space="preserve"> </w:t>
      </w:r>
      <w:r>
        <w:t>of</w:t>
      </w:r>
      <w:r>
        <w:rPr>
          <w:spacing w:val="-7"/>
          <w:rPrChange w:id="4545" w:author="Kendra Wyant" w:date="2023-05-31T13:43:00Z">
            <w:rPr>
              <w:spacing w:val="-3"/>
            </w:rPr>
          </w:rPrChange>
        </w:rPr>
        <w:t xml:space="preserve"> </w:t>
      </w:r>
      <w:r>
        <w:t>the</w:t>
      </w:r>
      <w:r>
        <w:rPr>
          <w:spacing w:val="-7"/>
          <w:rPrChange w:id="4546" w:author="Kendra Wyant" w:date="2023-05-31T13:43:00Z">
            <w:rPr>
              <w:spacing w:val="-3"/>
            </w:rPr>
          </w:rPrChange>
        </w:rPr>
        <w:t xml:space="preserve"> </w:t>
      </w:r>
      <w:r>
        <w:t>communication</w:t>
      </w:r>
      <w:r>
        <w:rPr>
          <w:spacing w:val="-7"/>
          <w:rPrChange w:id="4547" w:author="Kendra Wyant" w:date="2023-05-31T13:43:00Z">
            <w:rPr>
              <w:spacing w:val="-3"/>
            </w:rPr>
          </w:rPrChange>
        </w:rPr>
        <w:t xml:space="preserve"> </w:t>
      </w:r>
      <w:r>
        <w:t>only</w:t>
      </w:r>
      <w:r>
        <w:rPr>
          <w:spacing w:val="-6"/>
          <w:rPrChange w:id="4548" w:author="Kendra Wyant" w:date="2023-05-31T13:43:00Z">
            <w:rPr>
              <w:spacing w:val="-3"/>
            </w:rPr>
          </w:rPrChange>
        </w:rPr>
        <w:t xml:space="preserve"> </w:t>
      </w:r>
      <w:r>
        <w:t>for</w:t>
      </w:r>
      <w:r>
        <w:rPr>
          <w:spacing w:val="-6"/>
          <w:rPrChange w:id="4549" w:author="Kendra Wyant" w:date="2023-05-31T13:43:00Z">
            <w:rPr>
              <w:spacing w:val="-3"/>
            </w:rPr>
          </w:rPrChange>
        </w:rPr>
        <w:t xml:space="preserve"> </w:t>
      </w:r>
      <w:r>
        <w:t>text</w:t>
      </w:r>
      <w:r>
        <w:rPr>
          <w:spacing w:val="-7"/>
          <w:rPrChange w:id="4550" w:author="Kendra Wyant" w:date="2023-05-31T13:43:00Z">
            <w:rPr>
              <w:spacing w:val="-3"/>
            </w:rPr>
          </w:rPrChange>
        </w:rPr>
        <w:t xml:space="preserve"> </w:t>
      </w:r>
      <w:r>
        <w:t>messages.</w:t>
      </w:r>
    </w:p>
    <w:p w14:paraId="0A4F7458" w14:textId="1EE7B4A7" w:rsidR="003146FC" w:rsidRDefault="004E27B8">
      <w:pPr>
        <w:pStyle w:val="BodyText"/>
        <w:tabs>
          <w:tab w:val="left" w:pos="2624"/>
        </w:tabs>
        <w:spacing w:before="111" w:line="355" w:lineRule="auto"/>
        <w:ind w:left="160" w:right="751" w:firstLine="576"/>
        <w:rPr>
          <w:ins w:id="4551" w:author="Kendra Wyant" w:date="2023-05-31T13:43:00Z"/>
        </w:rPr>
      </w:pPr>
      <w:bookmarkStart w:id="4552" w:name="Sleep_Quality"/>
      <w:bookmarkEnd w:id="4552"/>
      <w:r>
        <w:rPr>
          <w:b/>
        </w:rPr>
        <w:t>Sleep Quality.</w:t>
      </w:r>
      <w:r>
        <w:rPr>
          <w:b/>
        </w:rPr>
        <w:tab/>
      </w:r>
      <w:r>
        <w:rPr>
          <w:rPrChange w:id="4553" w:author="Kendra Wyant" w:date="2023-05-31T13:43:00Z">
            <w:rPr>
              <w:spacing w:val="-4"/>
            </w:rPr>
          </w:rPrChange>
        </w:rPr>
        <w:t>We</w:t>
      </w:r>
      <w:r>
        <w:rPr>
          <w:spacing w:val="-10"/>
        </w:rPr>
        <w:t xml:space="preserve"> </w:t>
      </w:r>
      <w:r>
        <w:rPr>
          <w:rPrChange w:id="4554" w:author="Kendra Wyant" w:date="2023-05-31T13:43:00Z">
            <w:rPr>
              <w:spacing w:val="-4"/>
            </w:rPr>
          </w:rPrChange>
        </w:rPr>
        <w:t>collected</w:t>
      </w:r>
      <w:r>
        <w:rPr>
          <w:spacing w:val="-9"/>
          <w:rPrChange w:id="4555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556" w:author="Kendra Wyant" w:date="2023-05-31T13:43:00Z">
            <w:rPr>
              <w:spacing w:val="-4"/>
            </w:rPr>
          </w:rPrChange>
        </w:rPr>
        <w:t>information</w:t>
      </w:r>
      <w:r>
        <w:rPr>
          <w:spacing w:val="-10"/>
        </w:rPr>
        <w:t xml:space="preserve"> </w:t>
      </w:r>
      <w:r>
        <w:rPr>
          <w:rPrChange w:id="4557" w:author="Kendra Wyant" w:date="2023-05-31T13:43:00Z">
            <w:rPr>
              <w:spacing w:val="-4"/>
            </w:rPr>
          </w:rPrChange>
        </w:rPr>
        <w:t>about</w:t>
      </w:r>
      <w:r>
        <w:rPr>
          <w:spacing w:val="-9"/>
        </w:rPr>
        <w:t xml:space="preserve"> </w:t>
      </w:r>
      <w:r>
        <w:rPr>
          <w:rPrChange w:id="4558" w:author="Kendra Wyant" w:date="2023-05-31T13:43:00Z">
            <w:rPr>
              <w:spacing w:val="-4"/>
            </w:rPr>
          </w:rPrChange>
        </w:rPr>
        <w:t>participants’</w:t>
      </w:r>
      <w:r>
        <w:rPr>
          <w:spacing w:val="-10"/>
          <w:rPrChange w:id="4559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560" w:author="Kendra Wyant" w:date="2023-05-31T13:43:00Z">
            <w:rPr>
              <w:spacing w:val="-4"/>
            </w:rPr>
          </w:rPrChange>
        </w:rPr>
        <w:t>sleep</w:t>
      </w:r>
      <w:r>
        <w:rPr>
          <w:spacing w:val="-9"/>
          <w:rPrChange w:id="4561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562" w:author="Kendra Wyant" w:date="2023-05-31T13:43:00Z">
            <w:rPr>
              <w:spacing w:val="-4"/>
            </w:rPr>
          </w:rPrChange>
        </w:rPr>
        <w:t>duration,</w:t>
      </w:r>
      <w:r>
        <w:rPr>
          <w:rPrChange w:id="456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564" w:author="Kendra Wyant" w:date="2023-05-31T13:43:00Z">
            <w:rPr>
              <w:spacing w:val="-4"/>
            </w:rPr>
          </w:rPrChange>
        </w:rPr>
        <w:t>timing,</w:t>
      </w:r>
      <w:r>
        <w:rPr>
          <w:spacing w:val="-4"/>
        </w:rPr>
        <w:t xml:space="preserve"> </w:t>
      </w:r>
      <w:r>
        <w:rPr>
          <w:spacing w:val="-2"/>
          <w:rPrChange w:id="4565" w:author="Kendra Wyant" w:date="2023-05-31T13:43:00Z">
            <w:rPr/>
          </w:rPrChange>
        </w:rPr>
        <w:t>and</w:t>
      </w:r>
      <w:r>
        <w:rPr>
          <w:spacing w:val="-3"/>
          <w:rPrChange w:id="456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567" w:author="Kendra Wyant" w:date="2023-05-31T13:43:00Z">
            <w:rPr/>
          </w:rPrChange>
        </w:rPr>
        <w:t>overall</w:t>
      </w:r>
      <w:r>
        <w:rPr>
          <w:spacing w:val="-3"/>
          <w:rPrChange w:id="456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569" w:author="Kendra Wyant" w:date="2023-05-31T13:43:00Z">
            <w:rPr/>
          </w:rPrChange>
        </w:rPr>
        <w:t>quality</w:t>
      </w:r>
      <w:r>
        <w:rPr>
          <w:spacing w:val="-3"/>
          <w:rPrChange w:id="457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571" w:author="Kendra Wyant" w:date="2023-05-31T13:43:00Z">
            <w:rPr/>
          </w:rPrChange>
        </w:rPr>
        <w:t>with</w:t>
      </w:r>
      <w:r>
        <w:rPr>
          <w:spacing w:val="-3"/>
          <w:rPrChange w:id="457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573" w:author="Kendra Wyant" w:date="2023-05-31T13:43:00Z">
            <w:rPr/>
          </w:rPrChange>
        </w:rPr>
        <w:t>a</w:t>
      </w:r>
      <w:r>
        <w:rPr>
          <w:spacing w:val="-4"/>
          <w:rPrChange w:id="457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575" w:author="Kendra Wyant" w:date="2023-05-31T13:43:00Z">
            <w:rPr/>
          </w:rPrChange>
        </w:rPr>
        <w:t>Beddit</w:t>
      </w:r>
      <w:r>
        <w:rPr>
          <w:spacing w:val="-3"/>
          <w:rPrChange w:id="457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577" w:author="Kendra Wyant" w:date="2023-05-31T13:43:00Z">
            <w:rPr/>
          </w:rPrChange>
        </w:rPr>
        <w:t>sleep</w:t>
      </w:r>
      <w:r>
        <w:rPr>
          <w:spacing w:val="-3"/>
          <w:rPrChange w:id="457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579" w:author="Kendra Wyant" w:date="2023-05-31T13:43:00Z">
            <w:rPr/>
          </w:rPrChange>
        </w:rPr>
        <w:t>monitor</w:t>
      </w:r>
      <w:r>
        <w:rPr>
          <w:spacing w:val="-4"/>
          <w:rPrChange w:id="458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581" w:author="Kendra Wyant" w:date="2023-05-31T13:43:00Z">
            <w:rPr/>
          </w:rPrChange>
        </w:rPr>
        <w:t>(Beddit</w:t>
      </w:r>
      <w:r>
        <w:rPr>
          <w:spacing w:val="-3"/>
          <w:rPrChange w:id="458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583" w:author="Kendra Wyant" w:date="2023-05-31T13:43:00Z">
            <w:rPr/>
          </w:rPrChange>
        </w:rPr>
        <w:t>Oy</w:t>
      </w:r>
      <w:r>
        <w:rPr>
          <w:spacing w:val="-4"/>
          <w:rPrChange w:id="458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585" w:author="Kendra Wyant" w:date="2023-05-31T13:43:00Z">
            <w:rPr/>
          </w:rPrChange>
        </w:rPr>
        <w:t>Inc.,</w:t>
      </w:r>
      <w:r>
        <w:rPr>
          <w:spacing w:val="-3"/>
          <w:rPrChange w:id="458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587" w:author="Kendra Wyant" w:date="2023-05-31T13:43:00Z">
            <w:rPr/>
          </w:rPrChange>
        </w:rPr>
        <w:t>Espoo,</w:t>
      </w:r>
      <w:r>
        <w:rPr>
          <w:spacing w:val="-4"/>
          <w:rPrChange w:id="458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4589" w:author="Kendra Wyant" w:date="2023-05-31T13:43:00Z">
            <w:rPr/>
          </w:rPrChange>
        </w:rPr>
        <w:t>Finland)</w:t>
      </w:r>
      <w:r>
        <w:rPr>
          <w:spacing w:val="-2"/>
          <w:rPrChange w:id="4590" w:author="Kendra Wyant" w:date="2023-05-31T13:43:00Z">
            <w:rPr>
              <w:spacing w:val="-8"/>
            </w:rPr>
          </w:rPrChange>
        </w:rPr>
        <w:t xml:space="preserve"> </w:t>
      </w:r>
      <w:r>
        <w:t>that</w:t>
      </w:r>
      <w:r>
        <w:rPr>
          <w:spacing w:val="-6"/>
          <w:rPrChange w:id="4591" w:author="Kendra Wyant" w:date="2023-05-31T13:43:00Z">
            <w:rPr>
              <w:spacing w:val="-8"/>
            </w:rPr>
          </w:rPrChange>
        </w:rPr>
        <w:t xml:space="preserve"> </w:t>
      </w:r>
      <w:r>
        <w:t>was</w:t>
      </w:r>
      <w:r>
        <w:rPr>
          <w:spacing w:val="-6"/>
          <w:rPrChange w:id="4592" w:author="Kendra Wyant" w:date="2023-05-31T13:43:00Z">
            <w:rPr/>
          </w:rPrChange>
        </w:rPr>
        <w:t xml:space="preserve"> </w:t>
      </w:r>
      <w:r>
        <w:t>placed</w:t>
      </w:r>
      <w:r>
        <w:rPr>
          <w:spacing w:val="-6"/>
          <w:rPrChange w:id="4593" w:author="Kendra Wyant" w:date="2023-05-31T13:43:00Z">
            <w:rPr>
              <w:spacing w:val="-9"/>
            </w:rPr>
          </w:rPrChange>
        </w:rPr>
        <w:t xml:space="preserve"> </w:t>
      </w:r>
      <w:r>
        <w:t>in</w:t>
      </w:r>
      <w:r>
        <w:rPr>
          <w:spacing w:val="-6"/>
          <w:rPrChange w:id="4594" w:author="Kendra Wyant" w:date="2023-05-31T13:43:00Z">
            <w:rPr>
              <w:spacing w:val="-8"/>
            </w:rPr>
          </w:rPrChange>
        </w:rPr>
        <w:t xml:space="preserve"> </w:t>
      </w:r>
      <w:r>
        <w:t>their</w:t>
      </w:r>
      <w:r>
        <w:rPr>
          <w:spacing w:val="-6"/>
          <w:rPrChange w:id="4595" w:author="Kendra Wyant" w:date="2023-05-31T13:43:00Z">
            <w:rPr>
              <w:spacing w:val="-9"/>
            </w:rPr>
          </w:rPrChange>
        </w:rPr>
        <w:t xml:space="preserve"> </w:t>
      </w:r>
      <w:r>
        <w:t>beds</w:t>
      </w:r>
      <w:r>
        <w:rPr>
          <w:spacing w:val="-6"/>
          <w:rPrChange w:id="4596" w:author="Kendra Wyant" w:date="2023-05-31T13:43:00Z">
            <w:rPr>
              <w:spacing w:val="-8"/>
            </w:rPr>
          </w:rPrChange>
        </w:rPr>
        <w:t xml:space="preserve"> </w:t>
      </w:r>
      <w:r>
        <w:t>and</w:t>
      </w:r>
      <w:r>
        <w:rPr>
          <w:spacing w:val="-6"/>
          <w:rPrChange w:id="4597" w:author="Kendra Wyant" w:date="2023-05-31T13:43:00Z">
            <w:rPr>
              <w:spacing w:val="-9"/>
            </w:rPr>
          </w:rPrChange>
        </w:rPr>
        <w:t xml:space="preserve"> </w:t>
      </w:r>
      <w:r>
        <w:t>connected</w:t>
      </w:r>
      <w:r>
        <w:rPr>
          <w:spacing w:val="-6"/>
          <w:rPrChange w:id="4598" w:author="Kendra Wyant" w:date="2023-05-31T13:43:00Z">
            <w:rPr>
              <w:spacing w:val="-8"/>
            </w:rPr>
          </w:rPrChange>
        </w:rPr>
        <w:t xml:space="preserve"> </w:t>
      </w:r>
      <w:r>
        <w:t>to</w:t>
      </w:r>
      <w:r>
        <w:rPr>
          <w:spacing w:val="-6"/>
          <w:rPrChange w:id="4599" w:author="Kendra Wyant" w:date="2023-05-31T13:43:00Z">
            <w:rPr>
              <w:spacing w:val="-9"/>
            </w:rPr>
          </w:rPrChange>
        </w:rPr>
        <w:t xml:space="preserve"> </w:t>
      </w:r>
      <w:r>
        <w:t>their</w:t>
      </w:r>
      <w:r>
        <w:rPr>
          <w:spacing w:val="-6"/>
          <w:rPrChange w:id="4600" w:author="Kendra Wyant" w:date="2023-05-31T13:43:00Z">
            <w:rPr>
              <w:spacing w:val="-8"/>
            </w:rPr>
          </w:rPrChange>
        </w:rPr>
        <w:t xml:space="preserve"> </w:t>
      </w:r>
      <w:r>
        <w:t>smartphones.</w:t>
      </w:r>
      <w:r>
        <w:rPr>
          <w:spacing w:val="13"/>
          <w:rPrChange w:id="4601" w:author="Kendra Wyant" w:date="2023-05-31T13:43:00Z">
            <w:rPr>
              <w:spacing w:val="9"/>
            </w:rPr>
          </w:rPrChange>
        </w:rPr>
        <w:t xml:space="preserve"> </w:t>
      </w:r>
      <w:r>
        <w:t>We</w:t>
      </w:r>
      <w:r>
        <w:rPr>
          <w:spacing w:val="-6"/>
          <w:rPrChange w:id="4602" w:author="Kendra Wyant" w:date="2023-05-31T13:43:00Z">
            <w:rPr>
              <w:spacing w:val="-8"/>
            </w:rPr>
          </w:rPrChange>
        </w:rPr>
        <w:t xml:space="preserve"> </w:t>
      </w:r>
      <w:r>
        <w:t>used</w:t>
      </w:r>
      <w:r>
        <w:rPr>
          <w:spacing w:val="-6"/>
          <w:rPrChange w:id="4603" w:author="Kendra Wyant" w:date="2023-05-31T13:43:00Z">
            <w:rPr>
              <w:spacing w:val="-9"/>
            </w:rPr>
          </w:rPrChange>
        </w:rPr>
        <w:t xml:space="preserve"> </w:t>
      </w:r>
      <w:r>
        <w:t>an</w:t>
      </w:r>
      <w:r>
        <w:rPr>
          <w:spacing w:val="-6"/>
          <w:rPrChange w:id="4604" w:author="Kendra Wyant" w:date="2023-05-31T13:43:00Z">
            <w:rPr>
              <w:spacing w:val="-9"/>
            </w:rPr>
          </w:rPrChange>
        </w:rPr>
        <w:t xml:space="preserve"> </w:t>
      </w:r>
      <w:r>
        <w:t>early</w:t>
      </w:r>
      <w:r>
        <w:rPr>
          <w:rPrChange w:id="4605" w:author="Kendra Wyant" w:date="2023-05-31T13:43:00Z">
            <w:rPr>
              <w:spacing w:val="-8"/>
            </w:rPr>
          </w:rPrChange>
        </w:rPr>
        <w:t xml:space="preserve"> </w:t>
      </w:r>
      <w:r>
        <w:t>version</w:t>
      </w:r>
      <w:r>
        <w:rPr>
          <w:spacing w:val="-4"/>
          <w:rPrChange w:id="4606" w:author="Kendra Wyant" w:date="2023-05-31T13:43:00Z">
            <w:rPr>
              <w:spacing w:val="-8"/>
            </w:rPr>
          </w:rPrChange>
        </w:rPr>
        <w:t xml:space="preserve"> </w:t>
      </w:r>
      <w:r>
        <w:t>of</w:t>
      </w:r>
      <w:r>
        <w:rPr>
          <w:spacing w:val="-4"/>
          <w:rPrChange w:id="4607" w:author="Kendra Wyant" w:date="2023-05-31T13:43:00Z">
            <w:rPr>
              <w:spacing w:val="-9"/>
            </w:rPr>
          </w:rPrChange>
        </w:rPr>
        <w:t xml:space="preserve"> </w:t>
      </w:r>
      <w:r>
        <w:t>the</w:t>
      </w:r>
      <w:r>
        <w:rPr>
          <w:spacing w:val="-4"/>
          <w:rPrChange w:id="4608" w:author="Kendra Wyant" w:date="2023-05-31T13:43:00Z">
            <w:rPr/>
          </w:rPrChange>
        </w:rPr>
        <w:t xml:space="preserve"> </w:t>
      </w:r>
      <w:r>
        <w:t>sleep</w:t>
      </w:r>
      <w:r>
        <w:rPr>
          <w:spacing w:val="-4"/>
          <w:rPrChange w:id="4609" w:author="Kendra Wyant" w:date="2023-05-31T13:43:00Z">
            <w:rPr>
              <w:spacing w:val="-6"/>
            </w:rPr>
          </w:rPrChange>
        </w:rPr>
        <w:t xml:space="preserve"> </w:t>
      </w:r>
      <w:r>
        <w:t>monitor</w:t>
      </w:r>
      <w:r>
        <w:rPr>
          <w:spacing w:val="-4"/>
          <w:rPrChange w:id="4610" w:author="Kendra Wyant" w:date="2023-05-31T13:43:00Z">
            <w:rPr>
              <w:spacing w:val="-6"/>
            </w:rPr>
          </w:rPrChange>
        </w:rPr>
        <w:t xml:space="preserve"> </w:t>
      </w:r>
      <w:r>
        <w:t>that</w:t>
      </w:r>
      <w:r>
        <w:rPr>
          <w:spacing w:val="-4"/>
          <w:rPrChange w:id="4611" w:author="Kendra Wyant" w:date="2023-05-31T13:43:00Z">
            <w:rPr>
              <w:spacing w:val="-6"/>
            </w:rPr>
          </w:rPrChange>
        </w:rPr>
        <w:t xml:space="preserve"> </w:t>
      </w:r>
      <w:r>
        <w:t>required</w:t>
      </w:r>
      <w:r>
        <w:rPr>
          <w:spacing w:val="-4"/>
          <w:rPrChange w:id="4612" w:author="Kendra Wyant" w:date="2023-05-31T13:43:00Z">
            <w:rPr>
              <w:spacing w:val="-6"/>
            </w:rPr>
          </w:rPrChange>
        </w:rPr>
        <w:t xml:space="preserve"> </w:t>
      </w:r>
      <w:r>
        <w:t>participants</w:t>
      </w:r>
      <w:r>
        <w:rPr>
          <w:spacing w:val="-4"/>
          <w:rPrChange w:id="4613" w:author="Kendra Wyant" w:date="2023-05-31T13:43:00Z">
            <w:rPr>
              <w:spacing w:val="-6"/>
            </w:rPr>
          </w:rPrChange>
        </w:rPr>
        <w:t xml:space="preserve"> </w:t>
      </w:r>
      <w:r>
        <w:t>to</w:t>
      </w:r>
      <w:r>
        <w:rPr>
          <w:spacing w:val="-4"/>
          <w:rPrChange w:id="4614" w:author="Kendra Wyant" w:date="2023-05-31T13:43:00Z">
            <w:rPr>
              <w:spacing w:val="-6"/>
            </w:rPr>
          </w:rPrChange>
        </w:rPr>
        <w:t xml:space="preserve"> </w:t>
      </w:r>
      <w:r>
        <w:t>actively</w:t>
      </w:r>
      <w:r>
        <w:rPr>
          <w:spacing w:val="-4"/>
          <w:rPrChange w:id="4615" w:author="Kendra Wyant" w:date="2023-05-31T13:43:00Z">
            <w:rPr>
              <w:spacing w:val="-6"/>
            </w:rPr>
          </w:rPrChange>
        </w:rPr>
        <w:t xml:space="preserve"> </w:t>
      </w:r>
      <w:r>
        <w:t>start</w:t>
      </w:r>
      <w:r>
        <w:rPr>
          <w:spacing w:val="-4"/>
          <w:rPrChange w:id="4616" w:author="Kendra Wyant" w:date="2023-05-31T13:43:00Z">
            <w:rPr>
              <w:spacing w:val="-6"/>
            </w:rPr>
          </w:rPrChange>
        </w:rPr>
        <w:t xml:space="preserve"> </w:t>
      </w:r>
      <w:r>
        <w:t>and</w:t>
      </w:r>
      <w:r>
        <w:rPr>
          <w:spacing w:val="-4"/>
          <w:rPrChange w:id="4617" w:author="Kendra Wyant" w:date="2023-05-31T13:43:00Z">
            <w:rPr>
              <w:spacing w:val="-6"/>
            </w:rPr>
          </w:rPrChange>
        </w:rPr>
        <w:t xml:space="preserve"> </w:t>
      </w:r>
      <w:r>
        <w:t>stop</w:t>
      </w:r>
      <w:r>
        <w:rPr>
          <w:spacing w:val="-4"/>
          <w:rPrChange w:id="4618" w:author="Kendra Wyant" w:date="2023-05-31T13:43:00Z">
            <w:rPr>
              <w:spacing w:val="-6"/>
            </w:rPr>
          </w:rPrChange>
        </w:rPr>
        <w:t xml:space="preserve"> </w:t>
      </w:r>
      <w:r>
        <w:t>the</w:t>
      </w:r>
      <w:r>
        <w:rPr>
          <w:rPrChange w:id="461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4620" w:author="Kendra Wyant" w:date="2023-05-31T13:43:00Z">
            <w:rPr/>
          </w:rPrChange>
        </w:rPr>
        <w:t>monitor</w:t>
      </w:r>
      <w:r>
        <w:rPr>
          <w:spacing w:val="-5"/>
          <w:rPrChange w:id="462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4622" w:author="Kendra Wyant" w:date="2023-05-31T13:43:00Z">
            <w:rPr/>
          </w:rPrChange>
        </w:rPr>
        <w:t>when</w:t>
      </w:r>
      <w:r>
        <w:rPr>
          <w:spacing w:val="-5"/>
          <w:rPrChange w:id="462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4624" w:author="Kendra Wyant" w:date="2023-05-31T13:43:00Z">
            <w:rPr/>
          </w:rPrChange>
        </w:rPr>
        <w:t>they</w:t>
      </w:r>
      <w:r>
        <w:rPr>
          <w:spacing w:val="-5"/>
          <w:rPrChange w:id="4625" w:author="Kendra Wyant" w:date="2023-05-31T13:43:00Z">
            <w:rPr/>
          </w:rPrChange>
        </w:rPr>
        <w:t xml:space="preserve"> </w:t>
      </w:r>
      <w:r>
        <w:rPr>
          <w:spacing w:val="-2"/>
          <w:rPrChange w:id="4626" w:author="Kendra Wyant" w:date="2023-05-31T13:43:00Z">
            <w:rPr>
              <w:spacing w:val="-4"/>
            </w:rPr>
          </w:rPrChange>
        </w:rPr>
        <w:t>entered</w:t>
      </w:r>
      <w:r>
        <w:rPr>
          <w:spacing w:val="-5"/>
          <w:rPrChange w:id="462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628" w:author="Kendra Wyant" w:date="2023-05-31T13:43:00Z">
            <w:rPr>
              <w:spacing w:val="-4"/>
            </w:rPr>
          </w:rPrChange>
        </w:rPr>
        <w:t>and</w:t>
      </w:r>
      <w:r>
        <w:rPr>
          <w:spacing w:val="-5"/>
          <w:rPrChange w:id="462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630" w:author="Kendra Wyant" w:date="2023-05-31T13:43:00Z">
            <w:rPr>
              <w:spacing w:val="-4"/>
            </w:rPr>
          </w:rPrChange>
        </w:rPr>
        <w:t>exited</w:t>
      </w:r>
      <w:r>
        <w:rPr>
          <w:spacing w:val="-5"/>
          <w:rPrChange w:id="463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632" w:author="Kendra Wyant" w:date="2023-05-31T13:43:00Z">
            <w:rPr>
              <w:spacing w:val="-4"/>
            </w:rPr>
          </w:rPrChange>
        </w:rPr>
        <w:t>their</w:t>
      </w:r>
      <w:r>
        <w:rPr>
          <w:spacing w:val="-5"/>
          <w:rPrChange w:id="463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634" w:author="Kendra Wyant" w:date="2023-05-31T13:43:00Z">
            <w:rPr>
              <w:spacing w:val="-4"/>
            </w:rPr>
          </w:rPrChange>
        </w:rPr>
        <w:t>bed</w:t>
      </w:r>
      <w:r>
        <w:rPr>
          <w:spacing w:val="-5"/>
          <w:rPrChange w:id="463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636" w:author="Kendra Wyant" w:date="2023-05-31T13:43:00Z">
            <w:rPr>
              <w:spacing w:val="-4"/>
            </w:rPr>
          </w:rPrChange>
        </w:rPr>
        <w:t>each</w:t>
      </w:r>
      <w:r>
        <w:rPr>
          <w:spacing w:val="-5"/>
          <w:rPrChange w:id="463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638" w:author="Kendra Wyant" w:date="2023-05-31T13:43:00Z">
            <w:rPr>
              <w:spacing w:val="-4"/>
            </w:rPr>
          </w:rPrChange>
        </w:rPr>
        <w:t>night</w:t>
      </w:r>
      <w:r>
        <w:rPr>
          <w:spacing w:val="-5"/>
          <w:rPrChange w:id="463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640" w:author="Kendra Wyant" w:date="2023-05-31T13:43:00Z">
            <w:rPr>
              <w:spacing w:val="-4"/>
            </w:rPr>
          </w:rPrChange>
        </w:rPr>
        <w:t>and</w:t>
      </w:r>
      <w:r>
        <w:rPr>
          <w:spacing w:val="-5"/>
          <w:rPrChange w:id="464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642" w:author="Kendra Wyant" w:date="2023-05-31T13:43:00Z">
            <w:rPr>
              <w:spacing w:val="-4"/>
            </w:rPr>
          </w:rPrChange>
        </w:rPr>
        <w:t>morning,</w:t>
      </w:r>
      <w:r>
        <w:rPr>
          <w:spacing w:val="-5"/>
          <w:rPrChange w:id="464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644" w:author="Kendra Wyant" w:date="2023-05-31T13:43:00Z">
            <w:rPr>
              <w:spacing w:val="-4"/>
            </w:rPr>
          </w:rPrChange>
        </w:rPr>
        <w:t>respectively.</w:t>
      </w:r>
      <w:del w:id="4645" w:author="Kendra Wyant" w:date="2023-05-31T13:43:00Z">
        <w:r w:rsidR="00F53A9D">
          <w:rPr>
            <w:spacing w:val="18"/>
          </w:rPr>
          <w:delText xml:space="preserve"> </w:delText>
        </w:r>
      </w:del>
    </w:p>
    <w:p w14:paraId="252F0B7E" w14:textId="3A0A2629" w:rsidR="003146FC" w:rsidRDefault="004E27B8">
      <w:pPr>
        <w:pStyle w:val="BodyText"/>
        <w:spacing w:line="355" w:lineRule="auto"/>
        <w:ind w:left="160" w:right="553"/>
        <w:rPr>
          <w:ins w:id="4646" w:author="Kendra Wyant" w:date="2023-05-31T13:43:00Z"/>
        </w:rPr>
      </w:pPr>
      <w:r>
        <w:rPr>
          <w:spacing w:val="-2"/>
          <w:rPrChange w:id="4647" w:author="Kendra Wyant" w:date="2023-05-31T13:43:00Z">
            <w:rPr>
              <w:spacing w:val="-4"/>
            </w:rPr>
          </w:rPrChange>
        </w:rPr>
        <w:t>These</w:t>
      </w:r>
      <w:r>
        <w:rPr>
          <w:spacing w:val="-11"/>
          <w:rPrChange w:id="464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649" w:author="Kendra Wyant" w:date="2023-05-31T13:43:00Z">
            <w:rPr>
              <w:spacing w:val="-4"/>
            </w:rPr>
          </w:rPrChange>
        </w:rPr>
        <w:t>data</w:t>
      </w:r>
      <w:r>
        <w:rPr>
          <w:spacing w:val="-11"/>
          <w:rPrChange w:id="465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651" w:author="Kendra Wyant" w:date="2023-05-31T13:43:00Z">
            <w:rPr>
              <w:spacing w:val="-4"/>
            </w:rPr>
          </w:rPrChange>
        </w:rPr>
        <w:t>are</w:t>
      </w:r>
      <w:r>
        <w:rPr>
          <w:spacing w:val="-10"/>
          <w:rPrChange w:id="465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653" w:author="Kendra Wyant" w:date="2023-05-31T13:43:00Z">
            <w:rPr>
              <w:spacing w:val="-4"/>
            </w:rPr>
          </w:rPrChange>
        </w:rPr>
        <w:t>available</w:t>
      </w:r>
      <w:r>
        <w:rPr>
          <w:spacing w:val="-11"/>
          <w:rPrChange w:id="465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655" w:author="Kendra Wyant" w:date="2023-05-31T13:43:00Z">
            <w:rPr/>
          </w:rPrChange>
        </w:rPr>
        <w:t>for</w:t>
      </w:r>
      <w:r>
        <w:rPr>
          <w:spacing w:val="-10"/>
          <w:rPrChange w:id="465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657" w:author="Kendra Wyant" w:date="2023-05-31T13:43:00Z">
            <w:rPr/>
          </w:rPrChange>
        </w:rPr>
        <w:t>only</w:t>
      </w:r>
      <w:r>
        <w:rPr>
          <w:spacing w:val="-11"/>
          <w:rPrChange w:id="465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659" w:author="Kendra Wyant" w:date="2023-05-31T13:43:00Z">
            <w:rPr/>
          </w:rPrChange>
        </w:rPr>
        <w:t>87</w:t>
      </w:r>
      <w:r>
        <w:rPr>
          <w:spacing w:val="-11"/>
          <w:rPrChange w:id="466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661" w:author="Kendra Wyant" w:date="2023-05-31T13:43:00Z">
            <w:rPr/>
          </w:rPrChange>
        </w:rPr>
        <w:t>participants</w:t>
      </w:r>
      <w:r>
        <w:rPr>
          <w:spacing w:val="-10"/>
          <w:rPrChange w:id="466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663" w:author="Kendra Wyant" w:date="2023-05-31T13:43:00Z">
            <w:rPr/>
          </w:rPrChange>
        </w:rPr>
        <w:t>because</w:t>
      </w:r>
      <w:r>
        <w:rPr>
          <w:spacing w:val="-11"/>
          <w:rPrChange w:id="466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665" w:author="Kendra Wyant" w:date="2023-05-31T13:43:00Z">
            <w:rPr/>
          </w:rPrChange>
        </w:rPr>
        <w:t>Beddit</w:t>
      </w:r>
      <w:r>
        <w:rPr>
          <w:spacing w:val="-10"/>
          <w:rPrChange w:id="466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667" w:author="Kendra Wyant" w:date="2023-05-31T13:43:00Z">
            <w:rPr/>
          </w:rPrChange>
        </w:rPr>
        <w:t>Oy</w:t>
      </w:r>
      <w:r>
        <w:rPr>
          <w:spacing w:val="-11"/>
          <w:rPrChange w:id="466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669" w:author="Kendra Wyant" w:date="2023-05-31T13:43:00Z">
            <w:rPr/>
          </w:rPrChange>
        </w:rPr>
        <w:t>was</w:t>
      </w:r>
      <w:r>
        <w:rPr>
          <w:spacing w:val="-11"/>
          <w:rPrChange w:id="467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671" w:author="Kendra Wyant" w:date="2023-05-31T13:43:00Z">
            <w:rPr/>
          </w:rPrChange>
        </w:rPr>
        <w:t>acquired</w:t>
      </w:r>
      <w:r>
        <w:rPr>
          <w:spacing w:val="-10"/>
          <w:rPrChange w:id="467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673" w:author="Kendra Wyant" w:date="2023-05-31T13:43:00Z">
            <w:rPr/>
          </w:rPrChange>
        </w:rPr>
        <w:t>by</w:t>
      </w:r>
      <w:r>
        <w:rPr>
          <w:spacing w:val="-11"/>
          <w:rPrChange w:id="467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675" w:author="Kendra Wyant" w:date="2023-05-31T13:43:00Z">
            <w:rPr/>
          </w:rPrChange>
        </w:rPr>
        <w:t>Apple</w:t>
      </w:r>
      <w:r>
        <w:rPr>
          <w:spacing w:val="-2"/>
          <w:rPrChange w:id="467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677" w:author="Kendra Wyant" w:date="2023-05-31T13:43:00Z">
            <w:rPr/>
          </w:rPrChange>
        </w:rPr>
        <w:t>Inc.</w:t>
      </w:r>
      <w:r>
        <w:rPr>
          <w:spacing w:val="-2"/>
          <w:rPrChange w:id="467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679" w:author="Kendra Wyant" w:date="2023-05-31T13:43:00Z">
            <w:rPr/>
          </w:rPrChange>
        </w:rPr>
        <w:t>during</w:t>
      </w:r>
      <w:r>
        <w:rPr>
          <w:spacing w:val="-2"/>
          <w:rPrChange w:id="468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681" w:author="Kendra Wyant" w:date="2023-05-31T13:43:00Z">
            <w:rPr/>
          </w:rPrChange>
        </w:rPr>
        <w:t xml:space="preserve">data </w:t>
      </w:r>
      <w:r>
        <w:rPr>
          <w:spacing w:val="-2"/>
          <w:rPrChange w:id="4682" w:author="Kendra Wyant" w:date="2023-05-31T13:43:00Z">
            <w:rPr>
              <w:spacing w:val="-4"/>
            </w:rPr>
          </w:rPrChange>
        </w:rPr>
        <w:t>collection</w:t>
      </w:r>
      <w:r>
        <w:rPr>
          <w:spacing w:val="-2"/>
          <w:rPrChange w:id="468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684" w:author="Kendra Wyant" w:date="2023-05-31T13:43:00Z">
            <w:rPr>
              <w:spacing w:val="-4"/>
            </w:rPr>
          </w:rPrChange>
        </w:rPr>
        <w:t>for</w:t>
      </w:r>
      <w:r>
        <w:rPr>
          <w:spacing w:val="-2"/>
          <w:rPrChange w:id="468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686" w:author="Kendra Wyant" w:date="2023-05-31T13:43:00Z">
            <w:rPr>
              <w:spacing w:val="-4"/>
            </w:rPr>
          </w:rPrChange>
        </w:rPr>
        <w:t>this</w:t>
      </w:r>
      <w:r>
        <w:rPr>
          <w:spacing w:val="-2"/>
          <w:rPrChange w:id="468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688" w:author="Kendra Wyant" w:date="2023-05-31T13:43:00Z">
            <w:rPr>
              <w:spacing w:val="-4"/>
            </w:rPr>
          </w:rPrChange>
        </w:rPr>
        <w:t>study.</w:t>
      </w:r>
      <w:r>
        <w:rPr>
          <w:spacing w:val="18"/>
          <w:rPrChange w:id="4689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2"/>
          <w:rPrChange w:id="4690" w:author="Kendra Wyant" w:date="2023-05-31T13:43:00Z">
            <w:rPr>
              <w:spacing w:val="-4"/>
            </w:rPr>
          </w:rPrChange>
        </w:rPr>
        <w:t>Apple</w:t>
      </w:r>
      <w:r>
        <w:rPr>
          <w:spacing w:val="-2"/>
          <w:rPrChange w:id="469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692" w:author="Kendra Wyant" w:date="2023-05-31T13:43:00Z">
            <w:rPr>
              <w:spacing w:val="-4"/>
            </w:rPr>
          </w:rPrChange>
        </w:rPr>
        <w:t>discontinued</w:t>
      </w:r>
      <w:r>
        <w:rPr>
          <w:spacing w:val="-2"/>
          <w:rPrChange w:id="469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694" w:author="Kendra Wyant" w:date="2023-05-31T13:43:00Z">
            <w:rPr>
              <w:spacing w:val="-4"/>
            </w:rPr>
          </w:rPrChange>
        </w:rPr>
        <w:t>cloud</w:t>
      </w:r>
      <w:r>
        <w:rPr>
          <w:spacing w:val="-2"/>
          <w:rPrChange w:id="469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696" w:author="Kendra Wyant" w:date="2023-05-31T13:43:00Z">
            <w:rPr>
              <w:spacing w:val="-4"/>
            </w:rPr>
          </w:rPrChange>
        </w:rPr>
        <w:t>support</w:t>
      </w:r>
      <w:r>
        <w:rPr>
          <w:spacing w:val="-2"/>
          <w:rPrChange w:id="469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4698" w:author="Kendra Wyant" w:date="2023-05-31T13:43:00Z">
            <w:rPr>
              <w:spacing w:val="-4"/>
            </w:rPr>
          </w:rPrChange>
        </w:rPr>
        <w:t>for</w:t>
      </w:r>
      <w:r>
        <w:rPr>
          <w:spacing w:val="-2"/>
          <w:rPrChange w:id="469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700" w:author="Kendra Wyant" w:date="2023-05-31T13:43:00Z">
            <w:rPr>
              <w:spacing w:val="-4"/>
            </w:rPr>
          </w:rPrChange>
        </w:rPr>
        <w:t>data</w:t>
      </w:r>
      <w:r>
        <w:rPr>
          <w:spacing w:val="-2"/>
          <w:rPrChange w:id="470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collection</w:t>
      </w:r>
      <w:r>
        <w:rPr>
          <w:spacing w:val="-8"/>
          <w:rPrChange w:id="470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with</w:t>
      </w:r>
      <w:r>
        <w:rPr>
          <w:spacing w:val="-8"/>
          <w:rPrChange w:id="470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the</w:t>
      </w:r>
      <w:r>
        <w:rPr>
          <w:spacing w:val="-8"/>
          <w:rPrChange w:id="470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sleep</w:t>
      </w:r>
      <w:r>
        <w:rPr>
          <w:spacing w:val="-8"/>
          <w:rPrChange w:id="470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monitor</w:t>
      </w:r>
      <w:r>
        <w:rPr>
          <w:spacing w:val="-8"/>
          <w:rPrChange w:id="470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in</w:t>
      </w:r>
      <w:r>
        <w:rPr>
          <w:spacing w:val="-8"/>
          <w:rPrChange w:id="470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November</w:t>
      </w:r>
      <w:r>
        <w:rPr>
          <w:spacing w:val="-8"/>
          <w:rPrChange w:id="470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2018,</w:t>
      </w:r>
      <w:r>
        <w:rPr>
          <w:spacing w:val="-8"/>
          <w:rPrChange w:id="470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which</w:t>
      </w:r>
      <w:r>
        <w:rPr>
          <w:spacing w:val="-8"/>
          <w:rPrChange w:id="471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prevented</w:t>
      </w:r>
      <w:r>
        <w:rPr>
          <w:spacing w:val="-8"/>
          <w:rPrChange w:id="471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its</w:t>
      </w:r>
      <w:r>
        <w:rPr>
          <w:spacing w:val="-8"/>
          <w:rPrChange w:id="471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further</w:t>
      </w:r>
      <w:r>
        <w:rPr>
          <w:spacing w:val="-8"/>
          <w:rPrChange w:id="471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use</w:t>
      </w:r>
      <w:r>
        <w:rPr>
          <w:spacing w:val="-8"/>
          <w:rPrChange w:id="471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for</w:t>
      </w:r>
      <w:r>
        <w:rPr>
          <w:spacing w:val="-8"/>
          <w:rPrChange w:id="471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 xml:space="preserve">our </w:t>
      </w:r>
      <w:r>
        <w:rPr>
          <w:spacing w:val="-2"/>
          <w:rPrChange w:id="4716" w:author="Kendra Wyant" w:date="2023-05-31T13:43:00Z">
            <w:rPr>
              <w:spacing w:val="-4"/>
            </w:rPr>
          </w:rPrChange>
        </w:rPr>
        <w:t>remaining</w:t>
      </w:r>
      <w:r>
        <w:rPr>
          <w:spacing w:val="-8"/>
          <w:rPrChange w:id="471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18" w:author="Kendra Wyant" w:date="2023-05-31T13:43:00Z">
            <w:rPr>
              <w:spacing w:val="-4"/>
            </w:rPr>
          </w:rPrChange>
        </w:rPr>
        <w:t>participants.</w:t>
      </w:r>
      <w:r>
        <w:rPr>
          <w:spacing w:val="9"/>
          <w:rPrChange w:id="471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20" w:author="Kendra Wyant" w:date="2023-05-31T13:43:00Z">
            <w:rPr/>
          </w:rPrChange>
        </w:rPr>
        <w:t>Participants</w:t>
      </w:r>
      <w:r>
        <w:rPr>
          <w:spacing w:val="-8"/>
          <w:rPrChange w:id="472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22" w:author="Kendra Wyant" w:date="2023-05-31T13:43:00Z">
            <w:rPr/>
          </w:rPrChange>
        </w:rPr>
        <w:t>were</w:t>
      </w:r>
      <w:r>
        <w:rPr>
          <w:spacing w:val="-8"/>
          <w:rPrChange w:id="472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24" w:author="Kendra Wyant" w:date="2023-05-31T13:43:00Z">
            <w:rPr/>
          </w:rPrChange>
        </w:rPr>
        <w:t>not</w:t>
      </w:r>
      <w:r>
        <w:rPr>
          <w:spacing w:val="-8"/>
          <w:rPrChange w:id="472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26" w:author="Kendra Wyant" w:date="2023-05-31T13:43:00Z">
            <w:rPr/>
          </w:rPrChange>
        </w:rPr>
        <w:t>required</w:t>
      </w:r>
      <w:r>
        <w:rPr>
          <w:spacing w:val="-8"/>
          <w:rPrChange w:id="472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28" w:author="Kendra Wyant" w:date="2023-05-31T13:43:00Z">
            <w:rPr/>
          </w:rPrChange>
        </w:rPr>
        <w:t>to</w:t>
      </w:r>
      <w:r>
        <w:rPr>
          <w:spacing w:val="-8"/>
          <w:rPrChange w:id="472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30" w:author="Kendra Wyant" w:date="2023-05-31T13:43:00Z">
            <w:rPr/>
          </w:rPrChange>
        </w:rPr>
        <w:t>provide</w:t>
      </w:r>
      <w:r>
        <w:rPr>
          <w:spacing w:val="-8"/>
          <w:rPrChange w:id="473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32" w:author="Kendra Wyant" w:date="2023-05-31T13:43:00Z">
            <w:rPr/>
          </w:rPrChange>
        </w:rPr>
        <w:t>these</w:t>
      </w:r>
      <w:r>
        <w:rPr>
          <w:spacing w:val="-8"/>
          <w:rPrChange w:id="473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34" w:author="Kendra Wyant" w:date="2023-05-31T13:43:00Z">
            <w:rPr/>
          </w:rPrChange>
        </w:rPr>
        <w:t>data</w:t>
      </w:r>
      <w:r>
        <w:rPr>
          <w:spacing w:val="-8"/>
          <w:rPrChange w:id="473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36" w:author="Kendra Wyant" w:date="2023-05-31T13:43:00Z">
            <w:rPr/>
          </w:rPrChange>
        </w:rPr>
        <w:t>to</w:t>
      </w:r>
      <w:r>
        <w:rPr>
          <w:spacing w:val="-8"/>
          <w:rPrChange w:id="473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38" w:author="Kendra Wyant" w:date="2023-05-31T13:43:00Z">
            <w:rPr/>
          </w:rPrChange>
        </w:rPr>
        <w:t>participate</w:t>
      </w:r>
      <w:r>
        <w:rPr>
          <w:spacing w:val="-2"/>
          <w:rPrChange w:id="473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40" w:author="Kendra Wyant" w:date="2023-05-31T13:43:00Z">
            <w:rPr/>
          </w:rPrChange>
        </w:rPr>
        <w:t>in</w:t>
      </w:r>
      <w:r>
        <w:rPr>
          <w:spacing w:val="-3"/>
          <w:rPrChange w:id="474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42" w:author="Kendra Wyant" w:date="2023-05-31T13:43:00Z">
            <w:rPr/>
          </w:rPrChange>
        </w:rPr>
        <w:t>the</w:t>
      </w:r>
      <w:r>
        <w:rPr>
          <w:spacing w:val="-2"/>
          <w:rPrChange w:id="474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44" w:author="Kendra Wyant" w:date="2023-05-31T13:43:00Z">
            <w:rPr/>
          </w:rPrChange>
        </w:rPr>
        <w:t>study,</w:t>
      </w:r>
      <w:r>
        <w:rPr>
          <w:spacing w:val="-3"/>
          <w:rPrChange w:id="474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46" w:author="Kendra Wyant" w:date="2023-05-31T13:43:00Z">
            <w:rPr/>
          </w:rPrChange>
        </w:rPr>
        <w:t>but</w:t>
      </w:r>
      <w:r>
        <w:rPr>
          <w:spacing w:val="-2"/>
          <w:rPrChange w:id="474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48" w:author="Kendra Wyant" w:date="2023-05-31T13:43:00Z">
            <w:rPr/>
          </w:rPrChange>
        </w:rPr>
        <w:t>the</w:t>
      </w:r>
      <w:r>
        <w:rPr>
          <w:spacing w:val="-3"/>
          <w:rPrChange w:id="4749" w:author="Kendra Wyant" w:date="2023-05-31T13:43:00Z">
            <w:rPr/>
          </w:rPrChange>
        </w:rPr>
        <w:t xml:space="preserve"> </w:t>
      </w:r>
      <w:r>
        <w:rPr>
          <w:spacing w:val="-2"/>
          <w:rPrChange w:id="4750" w:author="Kendra Wyant" w:date="2023-05-31T13:43:00Z">
            <w:rPr>
              <w:spacing w:val="-8"/>
            </w:rPr>
          </w:rPrChange>
        </w:rPr>
        <w:t>associated</w:t>
      </w:r>
      <w:r>
        <w:rPr>
          <w:spacing w:val="-2"/>
          <w:rPrChange w:id="475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52" w:author="Kendra Wyant" w:date="2023-05-31T13:43:00Z">
            <w:rPr>
              <w:spacing w:val="-8"/>
            </w:rPr>
          </w:rPrChange>
        </w:rPr>
        <w:t>monthly</w:t>
      </w:r>
      <w:r>
        <w:rPr>
          <w:spacing w:val="-2"/>
          <w:rPrChange w:id="475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54" w:author="Kendra Wyant" w:date="2023-05-31T13:43:00Z">
            <w:rPr>
              <w:spacing w:val="-8"/>
            </w:rPr>
          </w:rPrChange>
        </w:rPr>
        <w:t>sensing</w:t>
      </w:r>
      <w:r>
        <w:rPr>
          <w:spacing w:val="-2"/>
          <w:rPrChange w:id="475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56" w:author="Kendra Wyant" w:date="2023-05-31T13:43:00Z">
            <w:rPr>
              <w:spacing w:val="-8"/>
            </w:rPr>
          </w:rPrChange>
        </w:rPr>
        <w:t>method</w:t>
      </w:r>
      <w:r>
        <w:rPr>
          <w:spacing w:val="-2"/>
          <w:rPrChange w:id="475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58" w:author="Kendra Wyant" w:date="2023-05-31T13:43:00Z">
            <w:rPr>
              <w:spacing w:val="-8"/>
            </w:rPr>
          </w:rPrChange>
        </w:rPr>
        <w:t>compensation</w:t>
      </w:r>
      <w:r>
        <w:rPr>
          <w:spacing w:val="-2"/>
          <w:rPrChange w:id="475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60" w:author="Kendra Wyant" w:date="2023-05-31T13:43:00Z">
            <w:rPr>
              <w:spacing w:val="-8"/>
            </w:rPr>
          </w:rPrChange>
        </w:rPr>
        <w:t>bonus</w:t>
      </w:r>
      <w:r>
        <w:rPr>
          <w:spacing w:val="-3"/>
          <w:rPrChange w:id="476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62" w:author="Kendra Wyant" w:date="2023-05-31T13:43:00Z">
            <w:rPr>
              <w:spacing w:val="-8"/>
            </w:rPr>
          </w:rPrChange>
        </w:rPr>
        <w:t>was</w:t>
      </w:r>
      <w:r>
        <w:rPr>
          <w:spacing w:val="-2"/>
          <w:rPrChange w:id="476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764" w:author="Kendra Wyant" w:date="2023-05-31T13:43:00Z">
            <w:rPr>
              <w:spacing w:val="-8"/>
            </w:rPr>
          </w:rPrChange>
        </w:rPr>
        <w:t>not</w:t>
      </w:r>
      <w:r>
        <w:rPr>
          <w:spacing w:val="-2"/>
          <w:rPrChange w:id="476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766" w:author="Kendra Wyant" w:date="2023-05-31T13:43:00Z">
            <w:rPr>
              <w:spacing w:val="-8"/>
            </w:rPr>
          </w:rPrChange>
        </w:rPr>
        <w:t>available</w:t>
      </w:r>
      <w:r>
        <w:rPr>
          <w:spacing w:val="-4"/>
        </w:rPr>
        <w:t xml:space="preserve"> </w:t>
      </w:r>
      <w:r>
        <w:rPr>
          <w:rPrChange w:id="4767" w:author="Kendra Wyant" w:date="2023-05-31T13:43:00Z">
            <w:rPr>
              <w:spacing w:val="-8"/>
            </w:rPr>
          </w:rPrChange>
        </w:rPr>
        <w:t>if</w:t>
      </w:r>
      <w:r>
        <w:rPr>
          <w:spacing w:val="-5"/>
          <w:rPrChange w:id="4768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769" w:author="Kendra Wyant" w:date="2023-05-31T13:43:00Z">
            <w:rPr>
              <w:spacing w:val="-8"/>
            </w:rPr>
          </w:rPrChange>
        </w:rPr>
        <w:t>they</w:t>
      </w:r>
      <w:r>
        <w:rPr>
          <w:spacing w:val="-5"/>
          <w:rPrChange w:id="4770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771" w:author="Kendra Wyant" w:date="2023-05-31T13:43:00Z">
            <w:rPr>
              <w:spacing w:val="-8"/>
            </w:rPr>
          </w:rPrChange>
        </w:rPr>
        <w:t>did</w:t>
      </w:r>
      <w:r>
        <w:rPr>
          <w:spacing w:val="-4"/>
        </w:rPr>
        <w:t xml:space="preserve"> </w:t>
      </w:r>
      <w:r>
        <w:rPr>
          <w:rPrChange w:id="4772" w:author="Kendra Wyant" w:date="2023-05-31T13:43:00Z">
            <w:rPr>
              <w:spacing w:val="-8"/>
            </w:rPr>
          </w:rPrChange>
        </w:rPr>
        <w:t>provide</w:t>
      </w:r>
      <w:r>
        <w:rPr>
          <w:spacing w:val="-4"/>
          <w:rPrChange w:id="4773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4774" w:author="Kendra Wyant" w:date="2023-05-31T13:43:00Z">
            <w:rPr>
              <w:spacing w:val="-2"/>
            </w:rPr>
          </w:rPrChange>
        </w:rPr>
        <w:t>these</w:t>
      </w:r>
      <w:r>
        <w:rPr>
          <w:spacing w:val="-5"/>
          <w:rPrChange w:id="477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776" w:author="Kendra Wyant" w:date="2023-05-31T13:43:00Z">
            <w:rPr>
              <w:spacing w:val="-2"/>
            </w:rPr>
          </w:rPrChange>
        </w:rPr>
        <w:t>data</w:t>
      </w:r>
      <w:r>
        <w:rPr>
          <w:spacing w:val="-5"/>
        </w:rPr>
        <w:t xml:space="preserve"> </w:t>
      </w:r>
      <w:r>
        <w:rPr>
          <w:rPrChange w:id="4777" w:author="Kendra Wyant" w:date="2023-05-31T13:43:00Z">
            <w:rPr>
              <w:spacing w:val="-2"/>
            </w:rPr>
          </w:rPrChange>
        </w:rPr>
        <w:t>each</w:t>
      </w:r>
      <w:r>
        <w:rPr>
          <w:spacing w:val="-4"/>
          <w:rPrChange w:id="4778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4779" w:author="Kendra Wyant" w:date="2023-05-31T13:43:00Z">
            <w:rPr>
              <w:spacing w:val="-2"/>
            </w:rPr>
          </w:rPrChange>
        </w:rPr>
        <w:t>month.</w:t>
      </w:r>
      <w:r>
        <w:rPr>
          <w:spacing w:val="14"/>
          <w:rPrChange w:id="4780" w:author="Kendra Wyant" w:date="2023-05-31T13:43:00Z">
            <w:rPr>
              <w:spacing w:val="15"/>
            </w:rPr>
          </w:rPrChange>
        </w:rPr>
        <w:t xml:space="preserve"> </w:t>
      </w:r>
      <w:r>
        <w:rPr>
          <w:rPrChange w:id="4781" w:author="Kendra Wyant" w:date="2023-05-31T13:43:00Z">
            <w:rPr>
              <w:spacing w:val="-2"/>
            </w:rPr>
          </w:rPrChange>
        </w:rPr>
        <w:t>Participants</w:t>
      </w:r>
      <w:r>
        <w:rPr>
          <w:spacing w:val="-5"/>
          <w:rPrChange w:id="4782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783" w:author="Kendra Wyant" w:date="2023-05-31T13:43:00Z">
            <w:rPr>
              <w:spacing w:val="-2"/>
            </w:rPr>
          </w:rPrChange>
        </w:rPr>
        <w:t>opted-in</w:t>
      </w:r>
      <w:r>
        <w:rPr>
          <w:spacing w:val="-4"/>
        </w:rPr>
        <w:t xml:space="preserve"> </w:t>
      </w:r>
      <w:r>
        <w:rPr>
          <w:rPrChange w:id="4784" w:author="Kendra Wyant" w:date="2023-05-31T13:43:00Z">
            <w:rPr>
              <w:spacing w:val="-2"/>
            </w:rPr>
          </w:rPrChange>
        </w:rPr>
        <w:t>at</w:t>
      </w:r>
      <w:r>
        <w:rPr>
          <w:spacing w:val="-5"/>
        </w:rPr>
        <w:t xml:space="preserve"> </w:t>
      </w:r>
      <w:r>
        <w:rPr>
          <w:rPrChange w:id="4785" w:author="Kendra Wyant" w:date="2023-05-31T13:43:00Z">
            <w:rPr>
              <w:spacing w:val="-2"/>
            </w:rPr>
          </w:rPrChange>
        </w:rPr>
        <w:t>the</w:t>
      </w:r>
      <w:r>
        <w:rPr>
          <w:spacing w:val="-5"/>
          <w:rPrChange w:id="478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787" w:author="Kendra Wyant" w:date="2023-05-31T13:43:00Z">
            <w:rPr>
              <w:spacing w:val="-2"/>
            </w:rPr>
          </w:rPrChange>
        </w:rPr>
        <w:t>start</w:t>
      </w:r>
      <w:r>
        <w:rPr>
          <w:spacing w:val="-4"/>
          <w:rPrChange w:id="4788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4789" w:author="Kendra Wyant" w:date="2023-05-31T13:43:00Z">
            <w:rPr>
              <w:spacing w:val="-2"/>
            </w:rPr>
          </w:rPrChange>
        </w:rPr>
        <w:t>of</w:t>
      </w:r>
      <w:del w:id="4790" w:author="Kendra Wyant" w:date="2023-05-31T13:43:00Z">
        <w:r w:rsidR="00F53A9D">
          <w:rPr>
            <w:spacing w:val="-4"/>
          </w:rPr>
          <w:delText xml:space="preserve"> </w:delText>
        </w:r>
      </w:del>
    </w:p>
    <w:p w14:paraId="18D8AB1B" w14:textId="77777777" w:rsidR="003146FC" w:rsidRDefault="003146FC">
      <w:pPr>
        <w:spacing w:line="355" w:lineRule="auto"/>
        <w:rPr>
          <w:ins w:id="4791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4B28E57A" w14:textId="77777777" w:rsidR="003146FC" w:rsidRDefault="003146FC">
      <w:pPr>
        <w:pStyle w:val="BodyText"/>
        <w:rPr>
          <w:ins w:id="4792" w:author="Kendra Wyant" w:date="2023-05-31T13:43:00Z"/>
          <w:sz w:val="9"/>
        </w:rPr>
      </w:pPr>
    </w:p>
    <w:p w14:paraId="7AF85BC6" w14:textId="77777777" w:rsidR="003146FC" w:rsidRDefault="004E27B8">
      <w:pPr>
        <w:pStyle w:val="BodyText"/>
        <w:spacing w:before="118" w:line="355" w:lineRule="auto"/>
        <w:ind w:left="160" w:right="568"/>
        <w:pPrChange w:id="4793" w:author="Kendra Wyant" w:date="2023-05-31T13:43:00Z">
          <w:pPr>
            <w:pStyle w:val="BodyText"/>
            <w:tabs>
              <w:tab w:val="left" w:pos="2613"/>
            </w:tabs>
            <w:spacing w:line="355" w:lineRule="auto"/>
            <w:ind w:left="160" w:right="529" w:firstLine="576"/>
          </w:pPr>
        </w:pPrChange>
      </w:pPr>
      <w:r>
        <w:rPr>
          <w:spacing w:val="-2"/>
        </w:rPr>
        <w:t>the</w:t>
      </w:r>
      <w:r>
        <w:rPr>
          <w:spacing w:val="-9"/>
          <w:rPrChange w:id="479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study</w:t>
      </w:r>
      <w:r>
        <w:rPr>
          <w:spacing w:val="-9"/>
          <w:rPrChange w:id="479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9"/>
          <w:rPrChange w:id="479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provide</w:t>
      </w:r>
      <w:r>
        <w:rPr>
          <w:spacing w:val="-9"/>
          <w:rPrChange w:id="479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these</w:t>
      </w:r>
      <w:r>
        <w:rPr>
          <w:spacing w:val="-9"/>
          <w:rPrChange w:id="479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data</w:t>
      </w:r>
      <w:r>
        <w:rPr>
          <w:spacing w:val="-9"/>
          <w:rPrChange w:id="479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4800" w:author="Kendra Wyant" w:date="2023-05-31T13:43:00Z">
            <w:rPr/>
          </w:rPrChange>
        </w:rPr>
        <w:t>by</w:t>
      </w:r>
      <w:r>
        <w:rPr>
          <w:spacing w:val="-9"/>
          <w:rPrChange w:id="480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4802" w:author="Kendra Wyant" w:date="2023-05-31T13:43:00Z">
            <w:rPr/>
          </w:rPrChange>
        </w:rPr>
        <w:t>installing</w:t>
      </w:r>
      <w:r>
        <w:rPr>
          <w:spacing w:val="-9"/>
          <w:rPrChange w:id="480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804" w:author="Kendra Wyant" w:date="2023-05-31T13:43:00Z">
            <w:rPr/>
          </w:rPrChange>
        </w:rPr>
        <w:t>the</w:t>
      </w:r>
      <w:r>
        <w:rPr>
          <w:spacing w:val="-9"/>
          <w:rPrChange w:id="480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806" w:author="Kendra Wyant" w:date="2023-05-31T13:43:00Z">
            <w:rPr/>
          </w:rPrChange>
        </w:rPr>
        <w:t>app</w:t>
      </w:r>
      <w:r>
        <w:rPr>
          <w:spacing w:val="-9"/>
          <w:rPrChange w:id="480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4808" w:author="Kendra Wyant" w:date="2023-05-31T13:43:00Z">
            <w:rPr/>
          </w:rPrChange>
        </w:rPr>
        <w:t>on</w:t>
      </w:r>
      <w:r>
        <w:rPr>
          <w:spacing w:val="-9"/>
          <w:rPrChange w:id="480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810" w:author="Kendra Wyant" w:date="2023-05-31T13:43:00Z">
            <w:rPr/>
          </w:rPrChange>
        </w:rPr>
        <w:t>their</w:t>
      </w:r>
      <w:r>
        <w:rPr>
          <w:spacing w:val="-9"/>
          <w:rPrChange w:id="481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812" w:author="Kendra Wyant" w:date="2023-05-31T13:43:00Z">
            <w:rPr/>
          </w:rPrChange>
        </w:rPr>
        <w:t>phone.</w:t>
      </w:r>
      <w:r>
        <w:rPr>
          <w:spacing w:val="9"/>
          <w:rPrChange w:id="4813" w:author="Kendra Wyant" w:date="2023-05-31T13:43:00Z">
            <w:rPr>
              <w:spacing w:val="15"/>
            </w:rPr>
          </w:rPrChange>
        </w:rPr>
        <w:t xml:space="preserve"> </w:t>
      </w:r>
      <w:r>
        <w:rPr>
          <w:spacing w:val="-2"/>
          <w:rPrChange w:id="4814" w:author="Kendra Wyant" w:date="2023-05-31T13:43:00Z">
            <w:rPr/>
          </w:rPrChange>
        </w:rPr>
        <w:t>They</w:t>
      </w:r>
      <w:r>
        <w:rPr>
          <w:spacing w:val="-9"/>
          <w:rPrChange w:id="481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816" w:author="Kendra Wyant" w:date="2023-05-31T13:43:00Z">
            <w:rPr/>
          </w:rPrChange>
        </w:rPr>
        <w:t>were</w:t>
      </w:r>
      <w:r>
        <w:rPr>
          <w:spacing w:val="-9"/>
          <w:rPrChange w:id="481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818" w:author="Kendra Wyant" w:date="2023-05-31T13:43:00Z">
            <w:rPr/>
          </w:rPrChange>
        </w:rPr>
        <w:t>allowed</w:t>
      </w:r>
      <w:r>
        <w:rPr>
          <w:spacing w:val="-9"/>
          <w:rPrChange w:id="481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4820" w:author="Kendra Wyant" w:date="2023-05-31T13:43:00Z">
            <w:rPr/>
          </w:rPrChange>
        </w:rPr>
        <w:t>to</w:t>
      </w:r>
      <w:r>
        <w:rPr>
          <w:spacing w:val="-2"/>
          <w:rPrChange w:id="4821" w:author="Kendra Wyant" w:date="2023-05-31T13:43:00Z">
            <w:rPr>
              <w:spacing w:val="-4"/>
            </w:rPr>
          </w:rPrChange>
        </w:rPr>
        <w:t xml:space="preserve"> </w:t>
      </w:r>
      <w:r>
        <w:t>opt-out</w:t>
      </w:r>
      <w:r>
        <w:rPr>
          <w:rPrChange w:id="4822" w:author="Kendra Wyant" w:date="2023-05-31T13:43:00Z">
            <w:rPr>
              <w:spacing w:val="-4"/>
            </w:rPr>
          </w:rPrChange>
        </w:rPr>
        <w:t xml:space="preserve"> </w:t>
      </w:r>
      <w:r>
        <w:t>at</w:t>
      </w:r>
      <w:r>
        <w:rPr>
          <w:rPrChange w:id="4823" w:author="Kendra Wyant" w:date="2023-05-31T13:43:00Z">
            <w:rPr>
              <w:spacing w:val="-5"/>
            </w:rPr>
          </w:rPrChange>
        </w:rPr>
        <w:t xml:space="preserve"> </w:t>
      </w:r>
      <w:r>
        <w:t>any</w:t>
      </w:r>
      <w:r>
        <w:rPr>
          <w:rPrChange w:id="4824" w:author="Kendra Wyant" w:date="2023-05-31T13:43:00Z">
            <w:rPr>
              <w:spacing w:val="-5"/>
            </w:rPr>
          </w:rPrChange>
        </w:rPr>
        <w:t xml:space="preserve"> </w:t>
      </w:r>
      <w:r>
        <w:t>later</w:t>
      </w:r>
      <w:r>
        <w:rPr>
          <w:rPrChange w:id="4825" w:author="Kendra Wyant" w:date="2023-05-31T13:43:00Z">
            <w:rPr>
              <w:spacing w:val="-4"/>
            </w:rPr>
          </w:rPrChange>
        </w:rPr>
        <w:t xml:space="preserve"> </w:t>
      </w:r>
      <w:r>
        <w:t>point</w:t>
      </w:r>
      <w:r>
        <w:rPr>
          <w:rPrChange w:id="4826" w:author="Kendra Wyant" w:date="2023-05-31T13:43:00Z">
            <w:rPr>
              <w:spacing w:val="-5"/>
            </w:rPr>
          </w:rPrChange>
        </w:rPr>
        <w:t xml:space="preserve"> </w:t>
      </w:r>
      <w:r>
        <w:t>by simply uninstalling the app.</w:t>
      </w:r>
    </w:p>
    <w:p w14:paraId="3266D547" w14:textId="77777777" w:rsidR="00DC3B47" w:rsidRDefault="004E27B8">
      <w:pPr>
        <w:pStyle w:val="BodyText"/>
        <w:tabs>
          <w:tab w:val="left" w:pos="2313"/>
        </w:tabs>
        <w:spacing w:line="355" w:lineRule="auto"/>
        <w:ind w:left="151" w:right="884" w:firstLine="584"/>
        <w:rPr>
          <w:del w:id="4827" w:author="Kendra Wyant" w:date="2023-05-31T13:43:00Z"/>
        </w:rPr>
      </w:pPr>
      <w:bookmarkStart w:id="4828" w:name="Physiology"/>
      <w:bookmarkEnd w:id="4828"/>
      <w:r>
        <w:rPr>
          <w:b/>
          <w:spacing w:val="-2"/>
        </w:rPr>
        <w:t>Physiology.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continuously</w:t>
      </w:r>
      <w:r>
        <w:rPr>
          <w:spacing w:val="-5"/>
        </w:rPr>
        <w:t xml:space="preserve"> </w:t>
      </w:r>
      <w:r>
        <w:rPr>
          <w:spacing w:val="-2"/>
        </w:rPr>
        <w:t>monitored</w:t>
      </w:r>
      <w:r>
        <w:rPr>
          <w:spacing w:val="-5"/>
        </w:rPr>
        <w:t xml:space="preserve"> </w:t>
      </w:r>
      <w:r>
        <w:rPr>
          <w:spacing w:val="-2"/>
        </w:rPr>
        <w:t>participants’</w:t>
      </w:r>
      <w:r>
        <w:rPr>
          <w:spacing w:val="-6"/>
        </w:rPr>
        <w:t xml:space="preserve"> </w:t>
      </w:r>
      <w:r>
        <w:rPr>
          <w:spacing w:val="-2"/>
        </w:rPr>
        <w:t>physiology</w:t>
      </w:r>
      <w:r>
        <w:rPr>
          <w:spacing w:val="-6"/>
        </w:rPr>
        <w:t xml:space="preserve"> </w:t>
      </w:r>
      <w:r>
        <w:rPr>
          <w:spacing w:val="-2"/>
        </w:rPr>
        <w:t>(heart</w:t>
      </w:r>
      <w:r>
        <w:rPr>
          <w:spacing w:val="-6"/>
        </w:rPr>
        <w:t xml:space="preserve"> </w:t>
      </w:r>
      <w:r>
        <w:rPr>
          <w:spacing w:val="-2"/>
        </w:rPr>
        <w:t xml:space="preserve">rate, </w:t>
      </w:r>
      <w:r>
        <w:t>electrodermal</w:t>
      </w:r>
      <w:r>
        <w:rPr>
          <w:spacing w:val="-7"/>
        </w:rPr>
        <w:t xml:space="preserve"> </w:t>
      </w:r>
      <w:r>
        <w:t>activity,</w:t>
      </w:r>
      <w:r>
        <w:rPr>
          <w:spacing w:val="-6"/>
        </w:rPr>
        <w:t xml:space="preserve"> </w:t>
      </w:r>
      <w:r>
        <w:t>skin</w:t>
      </w:r>
      <w:r>
        <w:rPr>
          <w:spacing w:val="-6"/>
        </w:rPr>
        <w:t xml:space="preserve"> </w:t>
      </w:r>
      <w:r>
        <w:t>temperature)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Empatica</w:t>
      </w:r>
      <w:r>
        <w:rPr>
          <w:spacing w:val="-6"/>
        </w:rPr>
        <w:t xml:space="preserve"> </w:t>
      </w:r>
      <w:r>
        <w:t xml:space="preserve">E4 </w:t>
      </w:r>
      <w:r>
        <w:rPr>
          <w:rPrChange w:id="4829" w:author="Kendra Wyant" w:date="2023-05-31T13:43:00Z">
            <w:rPr>
              <w:spacing w:val="-2"/>
            </w:rPr>
          </w:rPrChange>
        </w:rPr>
        <w:t>wristband</w:t>
      </w:r>
      <w:r>
        <w:rPr>
          <w:spacing w:val="-7"/>
          <w:rPrChange w:id="483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831" w:author="Kendra Wyant" w:date="2023-05-31T13:43:00Z">
            <w:rPr>
              <w:spacing w:val="-2"/>
            </w:rPr>
          </w:rPrChange>
        </w:rPr>
        <w:t>monitor</w:t>
      </w:r>
      <w:r>
        <w:rPr>
          <w:spacing w:val="-7"/>
          <w:rPrChange w:id="483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833" w:author="Kendra Wyant" w:date="2023-05-31T13:43:00Z">
            <w:rPr>
              <w:spacing w:val="-2"/>
            </w:rPr>
          </w:rPrChange>
        </w:rPr>
        <w:t>(by</w:t>
      </w:r>
      <w:r>
        <w:rPr>
          <w:spacing w:val="-7"/>
          <w:rPrChange w:id="483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835" w:author="Kendra Wyant" w:date="2023-05-31T13:43:00Z">
            <w:rPr>
              <w:spacing w:val="-2"/>
            </w:rPr>
          </w:rPrChange>
        </w:rPr>
        <w:t>Empatica</w:t>
      </w:r>
      <w:r>
        <w:rPr>
          <w:spacing w:val="-7"/>
          <w:rPrChange w:id="483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837" w:author="Kendra Wyant" w:date="2023-05-31T13:43:00Z">
            <w:rPr>
              <w:spacing w:val="-2"/>
            </w:rPr>
          </w:rPrChange>
        </w:rPr>
        <w:t>Inc.,</w:t>
      </w:r>
      <w:r>
        <w:rPr>
          <w:spacing w:val="-7"/>
          <w:rPrChange w:id="483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839" w:author="Kendra Wyant" w:date="2023-05-31T13:43:00Z">
            <w:rPr>
              <w:spacing w:val="-2"/>
            </w:rPr>
          </w:rPrChange>
        </w:rPr>
        <w:t>Boston,</w:t>
      </w:r>
      <w:r>
        <w:rPr>
          <w:spacing w:val="-7"/>
          <w:rPrChange w:id="484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841" w:author="Kendra Wyant" w:date="2023-05-31T13:43:00Z">
            <w:rPr>
              <w:spacing w:val="-2"/>
            </w:rPr>
          </w:rPrChange>
        </w:rPr>
        <w:t>MA).</w:t>
      </w:r>
      <w:r>
        <w:rPr>
          <w:spacing w:val="-7"/>
          <w:rPrChange w:id="484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843" w:author="Kendra Wyant" w:date="2023-05-31T13:43:00Z">
            <w:rPr>
              <w:spacing w:val="-2"/>
            </w:rPr>
          </w:rPrChange>
        </w:rPr>
        <w:t>However,</w:t>
      </w:r>
      <w:r>
        <w:rPr>
          <w:spacing w:val="-7"/>
          <w:rPrChange w:id="484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845" w:author="Kendra Wyant" w:date="2023-05-31T13:43:00Z">
            <w:rPr>
              <w:spacing w:val="-2"/>
            </w:rPr>
          </w:rPrChange>
        </w:rPr>
        <w:t>this</w:t>
      </w:r>
      <w:r>
        <w:rPr>
          <w:spacing w:val="-7"/>
          <w:rPrChange w:id="484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847" w:author="Kendra Wyant" w:date="2023-05-31T13:43:00Z">
            <w:rPr>
              <w:spacing w:val="-2"/>
            </w:rPr>
          </w:rPrChange>
        </w:rPr>
        <w:t>early</w:t>
      </w:r>
      <w:r>
        <w:rPr>
          <w:spacing w:val="-7"/>
          <w:rPrChange w:id="484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849" w:author="Kendra Wyant" w:date="2023-05-31T13:43:00Z">
            <w:rPr>
              <w:spacing w:val="-2"/>
            </w:rPr>
          </w:rPrChange>
        </w:rPr>
        <w:t>version</w:t>
      </w:r>
      <w:r>
        <w:rPr>
          <w:spacing w:val="-7"/>
          <w:rPrChange w:id="485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851" w:author="Kendra Wyant" w:date="2023-05-31T13:43:00Z">
            <w:rPr>
              <w:spacing w:val="-2"/>
            </w:rPr>
          </w:rPrChange>
        </w:rPr>
        <w:t>did</w:t>
      </w:r>
      <w:r>
        <w:rPr>
          <w:spacing w:val="-7"/>
          <w:rPrChange w:id="485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853" w:author="Kendra Wyant" w:date="2023-05-31T13:43:00Z">
            <w:rPr>
              <w:spacing w:val="-2"/>
            </w:rPr>
          </w:rPrChange>
        </w:rPr>
        <w:t>not</w:t>
      </w:r>
    </w:p>
    <w:p w14:paraId="2E10CB3A" w14:textId="77777777" w:rsidR="00DC3B47" w:rsidRDefault="00DC3B47">
      <w:pPr>
        <w:spacing w:line="355" w:lineRule="auto"/>
        <w:rPr>
          <w:del w:id="4854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5514005" w14:textId="77777777" w:rsidR="00DC3B47" w:rsidRDefault="00DC3B47">
      <w:pPr>
        <w:pStyle w:val="BodyText"/>
        <w:rPr>
          <w:del w:id="4855" w:author="Kendra Wyant" w:date="2023-05-31T13:43:00Z"/>
          <w:sz w:val="9"/>
        </w:rPr>
      </w:pPr>
    </w:p>
    <w:p w14:paraId="24E5AEB2" w14:textId="2911D264" w:rsidR="003146FC" w:rsidRDefault="004E27B8">
      <w:pPr>
        <w:pStyle w:val="BodyText"/>
        <w:tabs>
          <w:tab w:val="left" w:pos="2313"/>
        </w:tabs>
        <w:spacing w:before="85" w:line="355" w:lineRule="auto"/>
        <w:ind w:left="159" w:right="559" w:firstLine="576"/>
        <w:pPrChange w:id="4856" w:author="Kendra Wyant" w:date="2023-05-31T13:43:00Z">
          <w:pPr>
            <w:pStyle w:val="BodyText"/>
            <w:spacing w:before="118" w:line="355" w:lineRule="auto"/>
            <w:ind w:left="151" w:right="512" w:firstLine="8"/>
          </w:pPr>
        </w:pPrChange>
      </w:pPr>
      <w:ins w:id="4857" w:author="Kendra Wyant" w:date="2023-05-31T13:43:00Z">
        <w:r>
          <w:t xml:space="preserve"> </w:t>
        </w:r>
      </w:ins>
      <w:r>
        <w:t>adequately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Bluetooth</w:t>
      </w:r>
      <w:r>
        <w:rPr>
          <w:spacing w:val="-10"/>
        </w:rPr>
        <w:t xml:space="preserve"> </w:t>
      </w:r>
      <w:r>
        <w:t>streaming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cloud.</w:t>
      </w:r>
      <w:r>
        <w:rPr>
          <w:spacing w:val="8"/>
        </w:rPr>
        <w:t xml:space="preserve"> </w:t>
      </w:r>
      <w:r>
        <w:t>Instead,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to manually</w:t>
      </w:r>
      <w:r>
        <w:rPr>
          <w:spacing w:val="-8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wristband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night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tablet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upload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data. This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bugs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wristband</w:t>
      </w:r>
      <w:r>
        <w:rPr>
          <w:spacing w:val="-9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complicated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many </w:t>
      </w:r>
      <w:r>
        <w:rPr>
          <w:spacing w:val="-2"/>
          <w:rPrChange w:id="4858" w:author="Kendra Wyant" w:date="2023-05-31T13:43:00Z">
            <w:rPr>
              <w:spacing w:val="-4"/>
            </w:rPr>
          </w:rPrChange>
        </w:rPr>
        <w:t>participants.</w:t>
      </w:r>
      <w:r>
        <w:rPr>
          <w:spacing w:val="8"/>
          <w:rPrChange w:id="4859" w:author="Kendra Wyant" w:date="2023-05-31T13:43:00Z">
            <w:rPr>
              <w:spacing w:val="10"/>
            </w:rPr>
          </w:rPrChange>
        </w:rPr>
        <w:t xml:space="preserve"> </w:t>
      </w:r>
      <w:r>
        <w:rPr>
          <w:spacing w:val="-2"/>
          <w:rPrChange w:id="4860" w:author="Kendra Wyant" w:date="2023-05-31T13:43:00Z">
            <w:rPr>
              <w:spacing w:val="-4"/>
            </w:rPr>
          </w:rPrChange>
        </w:rPr>
        <w:t>Therefore,</w:t>
      </w:r>
      <w:r>
        <w:rPr>
          <w:spacing w:val="-8"/>
        </w:rPr>
        <w:t xml:space="preserve"> </w:t>
      </w:r>
      <w:r>
        <w:rPr>
          <w:spacing w:val="-2"/>
          <w:rPrChange w:id="4861" w:author="Kendra Wyant" w:date="2023-05-31T13:43:00Z">
            <w:rPr>
              <w:spacing w:val="-4"/>
            </w:rPr>
          </w:rPrChange>
        </w:rPr>
        <w:t>we</w:t>
      </w:r>
      <w:r>
        <w:rPr>
          <w:spacing w:val="-8"/>
        </w:rPr>
        <w:t xml:space="preserve"> </w:t>
      </w:r>
      <w:r>
        <w:rPr>
          <w:spacing w:val="-2"/>
          <w:rPrChange w:id="4862" w:author="Kendra Wyant" w:date="2023-05-31T13:43:00Z">
            <w:rPr>
              <w:spacing w:val="-4"/>
            </w:rPr>
          </w:rPrChange>
        </w:rPr>
        <w:t>discontinued</w:t>
      </w:r>
      <w:r>
        <w:rPr>
          <w:spacing w:val="-9"/>
          <w:rPrChange w:id="486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864" w:author="Kendra Wyant" w:date="2023-05-31T13:43:00Z">
            <w:rPr>
              <w:spacing w:val="-4"/>
            </w:rPr>
          </w:rPrChange>
        </w:rPr>
        <w:t>use</w:t>
      </w:r>
      <w:r>
        <w:rPr>
          <w:spacing w:val="-9"/>
        </w:rPr>
        <w:t xml:space="preserve"> </w:t>
      </w:r>
      <w:r>
        <w:rPr>
          <w:spacing w:val="-2"/>
          <w:rPrChange w:id="4865" w:author="Kendra Wyant" w:date="2023-05-31T13:43:00Z">
            <w:rPr>
              <w:spacing w:val="-4"/>
            </w:rPr>
          </w:rPrChange>
        </w:rPr>
        <w:t>of</w:t>
      </w:r>
      <w:r>
        <w:rPr>
          <w:spacing w:val="-8"/>
          <w:rPrChange w:id="486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867" w:author="Kendra Wyant" w:date="2023-05-31T13:43:00Z">
            <w:rPr>
              <w:spacing w:val="-4"/>
            </w:rPr>
          </w:rPrChange>
        </w:rPr>
        <w:t>the</w:t>
      </w:r>
      <w:r>
        <w:rPr>
          <w:spacing w:val="-9"/>
          <w:rPrChange w:id="486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869" w:author="Kendra Wyant" w:date="2023-05-31T13:43:00Z">
            <w:rPr>
              <w:spacing w:val="-4"/>
            </w:rPr>
          </w:rPrChange>
        </w:rPr>
        <w:t>wristband</w:t>
      </w:r>
      <w:r>
        <w:rPr>
          <w:spacing w:val="-8"/>
        </w:rPr>
        <w:t xml:space="preserve"> </w:t>
      </w:r>
      <w:r>
        <w:rPr>
          <w:spacing w:val="-2"/>
          <w:rPrChange w:id="4870" w:author="Kendra Wyant" w:date="2023-05-31T13:43:00Z">
            <w:rPr>
              <w:spacing w:val="-4"/>
            </w:rPr>
          </w:rPrChange>
        </w:rPr>
        <w:t>after</w:t>
      </w:r>
      <w:r>
        <w:rPr>
          <w:spacing w:val="-8"/>
          <w:rPrChange w:id="487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4872" w:author="Kendra Wyant" w:date="2023-05-31T13:43:00Z">
            <w:rPr>
              <w:spacing w:val="-4"/>
            </w:rPr>
          </w:rPrChange>
        </w:rPr>
        <w:t>we</w:t>
      </w:r>
      <w:r>
        <w:rPr>
          <w:spacing w:val="-8"/>
        </w:rPr>
        <w:t xml:space="preserve"> </w:t>
      </w:r>
      <w:r>
        <w:rPr>
          <w:spacing w:val="-2"/>
          <w:rPrChange w:id="4873" w:author="Kendra Wyant" w:date="2023-05-31T13:43:00Z">
            <w:rPr>
              <w:spacing w:val="-4"/>
            </w:rPr>
          </w:rPrChange>
        </w:rPr>
        <w:t>collected</w:t>
      </w:r>
      <w:r>
        <w:rPr>
          <w:spacing w:val="-8"/>
        </w:rPr>
        <w:t xml:space="preserve"> </w:t>
      </w:r>
      <w:r>
        <w:rPr>
          <w:spacing w:val="-2"/>
          <w:rPrChange w:id="4874" w:author="Kendra Wyant" w:date="2023-05-31T13:43:00Z">
            <w:rPr>
              <w:spacing w:val="-4"/>
            </w:rPr>
          </w:rPrChange>
        </w:rPr>
        <w:t>data</w:t>
      </w:r>
      <w:r>
        <w:rPr>
          <w:spacing w:val="-9"/>
          <w:rPrChange w:id="487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4876" w:author="Kendra Wyant" w:date="2023-05-31T13:43:00Z">
            <w:rPr>
              <w:spacing w:val="-4"/>
            </w:rPr>
          </w:rPrChange>
        </w:rPr>
        <w:t>from</w:t>
      </w:r>
      <w:r>
        <w:rPr>
          <w:spacing w:val="-2"/>
          <w:rPrChange w:id="4877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4878" w:author="Kendra Wyant" w:date="2023-05-31T13:43:00Z">
            <w:rPr>
              <w:spacing w:val="-4"/>
            </w:rPr>
          </w:rPrChange>
        </w:rPr>
        <w:t>9</w:t>
      </w:r>
      <w:r>
        <w:rPr>
          <w:spacing w:val="-9"/>
          <w:rPrChange w:id="487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880" w:author="Kendra Wyant" w:date="2023-05-31T13:43:00Z">
            <w:rPr>
              <w:spacing w:val="-4"/>
            </w:rPr>
          </w:rPrChange>
        </w:rPr>
        <w:t>participants.</w:t>
      </w:r>
      <w:r>
        <w:rPr>
          <w:spacing w:val="8"/>
          <w:rPrChange w:id="4881" w:author="Kendra Wyant" w:date="2023-05-31T13:43:00Z">
            <w:rPr>
              <w:spacing w:val="14"/>
            </w:rPr>
          </w:rPrChange>
        </w:rPr>
        <w:t xml:space="preserve"> </w:t>
      </w:r>
      <w:r>
        <w:rPr>
          <w:rPrChange w:id="4882" w:author="Kendra Wyant" w:date="2023-05-31T13:43:00Z">
            <w:rPr>
              <w:spacing w:val="-4"/>
            </w:rPr>
          </w:rPrChange>
        </w:rPr>
        <w:t>Given</w:t>
      </w:r>
      <w:r>
        <w:rPr>
          <w:spacing w:val="-9"/>
          <w:rPrChange w:id="488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884" w:author="Kendra Wyant" w:date="2023-05-31T13:43:00Z">
            <w:rPr>
              <w:spacing w:val="-4"/>
            </w:rPr>
          </w:rPrChange>
        </w:rPr>
        <w:t>this</w:t>
      </w:r>
      <w:r>
        <w:rPr>
          <w:spacing w:val="-9"/>
          <w:rPrChange w:id="488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4886" w:author="Kendra Wyant" w:date="2023-05-31T13:43:00Z">
            <w:rPr>
              <w:spacing w:val="-4"/>
            </w:rPr>
          </w:rPrChange>
        </w:rPr>
        <w:t>small</w:t>
      </w:r>
      <w:r>
        <w:rPr>
          <w:spacing w:val="-9"/>
          <w:rPrChange w:id="488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888" w:author="Kendra Wyant" w:date="2023-05-31T13:43:00Z">
            <w:rPr>
              <w:spacing w:val="-4"/>
            </w:rPr>
          </w:rPrChange>
        </w:rPr>
        <w:t>sample</w:t>
      </w:r>
      <w:r>
        <w:rPr>
          <w:spacing w:val="-9"/>
          <w:rPrChange w:id="488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890" w:author="Kendra Wyant" w:date="2023-05-31T13:43:00Z">
            <w:rPr>
              <w:spacing w:val="-4"/>
            </w:rPr>
          </w:rPrChange>
        </w:rPr>
        <w:t>size,</w:t>
      </w:r>
      <w:r>
        <w:rPr>
          <w:spacing w:val="-9"/>
          <w:rPrChange w:id="489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892" w:author="Kendra Wyant" w:date="2023-05-31T13:43:00Z">
            <w:rPr>
              <w:spacing w:val="-4"/>
            </w:rPr>
          </w:rPrChange>
        </w:rPr>
        <w:t>we</w:t>
      </w:r>
      <w:r>
        <w:rPr>
          <w:spacing w:val="-9"/>
          <w:rPrChange w:id="489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894" w:author="Kendra Wyant" w:date="2023-05-31T13:43:00Z">
            <w:rPr>
              <w:spacing w:val="-4"/>
            </w:rPr>
          </w:rPrChange>
        </w:rPr>
        <w:t>did</w:t>
      </w:r>
      <w:r>
        <w:rPr>
          <w:spacing w:val="-9"/>
          <w:rPrChange w:id="489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4896" w:author="Kendra Wyant" w:date="2023-05-31T13:43:00Z">
            <w:rPr>
              <w:spacing w:val="-4"/>
            </w:rPr>
          </w:rPrChange>
        </w:rPr>
        <w:t>not</w:t>
      </w:r>
      <w:r>
        <w:rPr>
          <w:spacing w:val="-9"/>
          <w:rPrChange w:id="4897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4898" w:author="Kendra Wyant" w:date="2023-05-31T13:43:00Z">
            <w:rPr>
              <w:spacing w:val="-4"/>
            </w:rPr>
          </w:rPrChange>
        </w:rPr>
        <w:t>include</w:t>
      </w:r>
      <w:r>
        <w:rPr>
          <w:spacing w:val="-9"/>
          <w:rPrChange w:id="489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900" w:author="Kendra Wyant" w:date="2023-05-31T13:43:00Z">
            <w:rPr>
              <w:spacing w:val="-4"/>
            </w:rPr>
          </w:rPrChange>
        </w:rPr>
        <w:t>the</w:t>
      </w:r>
      <w:r>
        <w:rPr>
          <w:spacing w:val="-9"/>
          <w:rPrChange w:id="490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4902" w:author="Kendra Wyant" w:date="2023-05-31T13:43:00Z">
            <w:rPr>
              <w:spacing w:val="-4"/>
            </w:rPr>
          </w:rPrChange>
        </w:rPr>
        <w:t>wristband</w:t>
      </w:r>
      <w:r>
        <w:rPr>
          <w:spacing w:val="-9"/>
          <w:rPrChange w:id="490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4904" w:author="Kendra Wyant" w:date="2023-05-31T13:43:00Z">
            <w:rPr>
              <w:spacing w:val="-4"/>
            </w:rPr>
          </w:rPrChange>
        </w:rPr>
        <w:t>in</w:t>
      </w:r>
      <w:r>
        <w:rPr>
          <w:spacing w:val="-9"/>
          <w:rPrChange w:id="490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4906" w:author="Kendra Wyant" w:date="2023-05-31T13:43:00Z">
            <w:rPr>
              <w:spacing w:val="-4"/>
            </w:rPr>
          </w:rPrChange>
        </w:rPr>
        <w:t xml:space="preserve">our </w:t>
      </w:r>
      <w:r>
        <w:rPr>
          <w:spacing w:val="-4"/>
        </w:rPr>
        <w:t>primary</w:t>
      </w:r>
      <w:r>
        <w:rPr>
          <w:spacing w:val="-7"/>
          <w:rPrChange w:id="490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4908" w:author="Kendra Wyant" w:date="2023-05-31T13:43:00Z">
            <w:rPr>
              <w:spacing w:val="-2"/>
            </w:rPr>
          </w:rPrChange>
        </w:rPr>
        <w:t>analyses.</w:t>
      </w:r>
      <w:r>
        <w:rPr>
          <w:spacing w:val="13"/>
          <w:rPrChange w:id="4909" w:author="Kendra Wyant" w:date="2023-05-31T13:43:00Z">
            <w:rPr>
              <w:spacing w:val="14"/>
            </w:rPr>
          </w:rPrChange>
        </w:rPr>
        <w:t xml:space="preserve"> </w:t>
      </w:r>
      <w:r>
        <w:rPr>
          <w:spacing w:val="-4"/>
          <w:rPrChange w:id="4910" w:author="Kendra Wyant" w:date="2023-05-31T13:43:00Z">
            <w:rPr>
              <w:spacing w:val="-2"/>
            </w:rPr>
          </w:rPrChange>
        </w:rPr>
        <w:t>We</w:t>
      </w:r>
      <w:r>
        <w:rPr>
          <w:spacing w:val="-7"/>
          <w:rPrChange w:id="491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4912" w:author="Kendra Wyant" w:date="2023-05-31T13:43:00Z">
            <w:rPr>
              <w:spacing w:val="-2"/>
            </w:rPr>
          </w:rPrChange>
        </w:rPr>
        <w:t>do</w:t>
      </w:r>
      <w:r>
        <w:rPr>
          <w:spacing w:val="-7"/>
          <w:rPrChange w:id="491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4914" w:author="Kendra Wyant" w:date="2023-05-31T13:43:00Z">
            <w:rPr>
              <w:spacing w:val="-2"/>
            </w:rPr>
          </w:rPrChange>
        </w:rPr>
        <w:t>provide</w:t>
      </w:r>
      <w:r>
        <w:rPr>
          <w:spacing w:val="-7"/>
          <w:rPrChange w:id="491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4916" w:author="Kendra Wyant" w:date="2023-05-31T13:43:00Z">
            <w:rPr>
              <w:spacing w:val="-2"/>
            </w:rPr>
          </w:rPrChange>
        </w:rPr>
        <w:t>self-reported</w:t>
      </w:r>
      <w:r>
        <w:rPr>
          <w:spacing w:val="-7"/>
          <w:rPrChange w:id="491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4918" w:author="Kendra Wyant" w:date="2023-05-31T13:43:00Z">
            <w:rPr>
              <w:spacing w:val="-2"/>
            </w:rPr>
          </w:rPrChange>
        </w:rPr>
        <w:t>acceptability</w:t>
      </w:r>
      <w:r>
        <w:rPr>
          <w:spacing w:val="-7"/>
          <w:rPrChange w:id="491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4920" w:author="Kendra Wyant" w:date="2023-05-31T13:43:00Z">
            <w:rPr>
              <w:spacing w:val="-2"/>
            </w:rPr>
          </w:rPrChange>
        </w:rPr>
        <w:t>ratings</w:t>
      </w:r>
      <w:r>
        <w:rPr>
          <w:spacing w:val="-7"/>
          <w:rPrChange w:id="492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4922" w:author="Kendra Wyant" w:date="2023-05-31T13:43:00Z">
            <w:rPr>
              <w:spacing w:val="-2"/>
            </w:rPr>
          </w:rPrChange>
        </w:rPr>
        <w:t>for</w:t>
      </w:r>
      <w:r>
        <w:rPr>
          <w:spacing w:val="-7"/>
          <w:rPrChange w:id="492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4924" w:author="Kendra Wyant" w:date="2023-05-31T13:43:00Z">
            <w:rPr>
              <w:spacing w:val="-2"/>
            </w:rPr>
          </w:rPrChange>
        </w:rPr>
        <w:t>this</w:t>
      </w:r>
      <w:r>
        <w:rPr>
          <w:spacing w:val="-7"/>
          <w:rPrChange w:id="492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4926" w:author="Kendra Wyant" w:date="2023-05-31T13:43:00Z">
            <w:rPr>
              <w:spacing w:val="-2"/>
            </w:rPr>
          </w:rPrChange>
        </w:rPr>
        <w:t>signal</w:t>
      </w:r>
      <w:r>
        <w:rPr>
          <w:spacing w:val="-7"/>
          <w:rPrChange w:id="492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4928" w:author="Kendra Wyant" w:date="2023-05-31T13:43:00Z">
            <w:rPr>
              <w:spacing w:val="-2"/>
            </w:rPr>
          </w:rPrChange>
        </w:rPr>
        <w:t>from</w:t>
      </w:r>
      <w:r>
        <w:rPr>
          <w:spacing w:val="-7"/>
          <w:rPrChange w:id="492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4930" w:author="Kendra Wyant" w:date="2023-05-31T13:43:00Z">
            <w:rPr>
              <w:spacing w:val="-2"/>
            </w:rPr>
          </w:rPrChange>
        </w:rPr>
        <w:t>this</w:t>
      </w:r>
      <w:r>
        <w:rPr>
          <w:spacing w:val="-4"/>
        </w:rPr>
        <w:t xml:space="preserve"> </w:t>
      </w:r>
      <w:r>
        <w:rPr>
          <w:rPrChange w:id="4931" w:author="Kendra Wyant" w:date="2023-05-31T13:43:00Z">
            <w:rPr>
              <w:spacing w:val="-2"/>
            </w:rPr>
          </w:rPrChange>
        </w:rPr>
        <w:t xml:space="preserve">small </w:t>
      </w:r>
      <w:r>
        <w:t>sample in Multimedia Appendix 3 (Figure S1).</w:t>
      </w:r>
    </w:p>
    <w:p w14:paraId="1A6BAE92" w14:textId="77777777" w:rsidR="003146FC" w:rsidRDefault="003146FC">
      <w:pPr>
        <w:pStyle w:val="BodyText"/>
        <w:spacing w:before="9"/>
        <w:rPr>
          <w:ins w:id="4932" w:author="Kendra Wyant" w:date="2023-05-31T13:43:00Z"/>
        </w:rPr>
      </w:pPr>
    </w:p>
    <w:p w14:paraId="3014CA97" w14:textId="77777777" w:rsidR="003146FC" w:rsidRDefault="004E27B8">
      <w:pPr>
        <w:pStyle w:val="Heading1"/>
        <w:ind w:left="159"/>
        <w:pPrChange w:id="4933" w:author="Kendra Wyant" w:date="2023-05-31T13:43:00Z">
          <w:pPr>
            <w:pStyle w:val="Heading1"/>
            <w:spacing w:before="250"/>
          </w:pPr>
        </w:pPrChange>
      </w:pPr>
      <w:bookmarkStart w:id="4934" w:name="Measures"/>
      <w:bookmarkEnd w:id="4934"/>
      <w:r>
        <w:rPr>
          <w:spacing w:val="-2"/>
          <w:w w:val="105"/>
        </w:rPr>
        <w:t>Measures</w:t>
      </w:r>
    </w:p>
    <w:p w14:paraId="28ACDB7F" w14:textId="77777777" w:rsidR="003146FC" w:rsidRDefault="003146FC">
      <w:pPr>
        <w:pStyle w:val="BodyText"/>
        <w:spacing w:before="13"/>
        <w:rPr>
          <w:b/>
          <w:sz w:val="29"/>
          <w:rPrChange w:id="4935" w:author="Kendra Wyant" w:date="2023-05-31T13:43:00Z">
            <w:rPr>
              <w:b/>
              <w:sz w:val="22"/>
            </w:rPr>
          </w:rPrChange>
        </w:rPr>
        <w:pPrChange w:id="4936" w:author="Kendra Wyant" w:date="2023-05-31T13:43:00Z">
          <w:pPr>
            <w:pStyle w:val="BodyText"/>
            <w:spacing w:before="12"/>
          </w:pPr>
        </w:pPrChange>
      </w:pPr>
    </w:p>
    <w:p w14:paraId="0A6D6C69" w14:textId="77777777" w:rsidR="003146FC" w:rsidRDefault="004E27B8">
      <w:pPr>
        <w:pStyle w:val="BodyText"/>
        <w:tabs>
          <w:tab w:val="left" w:pos="3620"/>
        </w:tabs>
        <w:spacing w:line="352" w:lineRule="auto"/>
        <w:ind w:left="160" w:right="798" w:firstLine="576"/>
      </w:pPr>
      <w:bookmarkStart w:id="4937" w:name="Individual_Differences"/>
      <w:bookmarkEnd w:id="4937"/>
      <w:r>
        <w:rPr>
          <w:b/>
        </w:rPr>
        <w:t>Individual Differences.</w:t>
      </w:r>
      <w:r>
        <w:rPr>
          <w:b/>
        </w:rPr>
        <w:tab/>
      </w:r>
      <w:r>
        <w:rPr>
          <w:spacing w:val="-6"/>
        </w:rPr>
        <w:t>We</w:t>
      </w:r>
      <w:r>
        <w:rPr>
          <w:spacing w:val="-8"/>
        </w:rPr>
        <w:t xml:space="preserve"> </w:t>
      </w:r>
      <w:r>
        <w:rPr>
          <w:spacing w:val="-6"/>
        </w:rPr>
        <w:t>collected</w:t>
      </w:r>
      <w:r>
        <w:rPr>
          <w:spacing w:val="-8"/>
        </w:rPr>
        <w:t xml:space="preserve"> </w:t>
      </w:r>
      <w:r>
        <w:rPr>
          <w:spacing w:val="-6"/>
        </w:rPr>
        <w:t>demographic</w:t>
      </w:r>
      <w:r>
        <w:rPr>
          <w:spacing w:val="-9"/>
        </w:rPr>
        <w:t xml:space="preserve"> </w:t>
      </w:r>
      <w:r>
        <w:rPr>
          <w:spacing w:val="-6"/>
        </w:rPr>
        <w:t>information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 xml:space="preserve">information </w:t>
      </w:r>
      <w:r>
        <w:rPr>
          <w:spacing w:val="-2"/>
        </w:rPr>
        <w:t xml:space="preserve">relevant to participants’ alcohol use and DSM-5 alcohol use disorder symptoms at the </w:t>
      </w:r>
      <w:r>
        <w:t>screening visit</w:t>
      </w:r>
      <w:r>
        <w:rPr>
          <w:position w:val="9"/>
          <w:sz w:val="16"/>
        </w:rPr>
        <w:t>4</w:t>
      </w:r>
      <w:r>
        <w:t>.</w:t>
      </w:r>
    </w:p>
    <w:p w14:paraId="2BC10040" w14:textId="77777777" w:rsidR="00DC3B47" w:rsidRDefault="004E27B8">
      <w:pPr>
        <w:pStyle w:val="BodyText"/>
        <w:tabs>
          <w:tab w:val="left" w:pos="5382"/>
        </w:tabs>
        <w:spacing w:line="355" w:lineRule="auto"/>
        <w:ind w:left="160" w:right="529" w:firstLine="576"/>
        <w:rPr>
          <w:del w:id="4938" w:author="Kendra Wyant" w:date="2023-05-31T13:43:00Z"/>
        </w:rPr>
      </w:pPr>
      <w:r>
        <w:rPr>
          <w:b/>
        </w:rPr>
        <w:t>Behavioral Measures of Acceptability.</w:t>
      </w:r>
      <w:r>
        <w:rPr>
          <w:b/>
        </w:rPr>
        <w:tab/>
      </w:r>
      <w:r>
        <w:rPr>
          <w:rPrChange w:id="4939" w:author="Kendra Wyant" w:date="2023-05-31T13:43:00Z">
            <w:rPr>
              <w:spacing w:val="-4"/>
            </w:rPr>
          </w:rPrChange>
        </w:rPr>
        <w:t>Coarse</w:t>
      </w:r>
      <w:r>
        <w:rPr>
          <w:spacing w:val="-1"/>
          <w:rPrChange w:id="494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941" w:author="Kendra Wyant" w:date="2023-05-31T13:43:00Z">
            <w:rPr>
              <w:spacing w:val="-4"/>
            </w:rPr>
          </w:rPrChange>
        </w:rPr>
        <w:t>assessment</w:t>
      </w:r>
      <w:r>
        <w:rPr>
          <w:spacing w:val="-2"/>
          <w:rPrChange w:id="494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943" w:author="Kendra Wyant" w:date="2023-05-31T13:43:00Z">
            <w:rPr>
              <w:spacing w:val="-4"/>
            </w:rPr>
          </w:rPrChange>
        </w:rPr>
        <w:t>of</w:t>
      </w:r>
      <w:r>
        <w:rPr>
          <w:spacing w:val="-1"/>
          <w:rPrChange w:id="494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945" w:author="Kendra Wyant" w:date="2023-05-31T13:43:00Z">
            <w:rPr>
              <w:spacing w:val="-4"/>
            </w:rPr>
          </w:rPrChange>
        </w:rPr>
        <w:t>the</w:t>
      </w:r>
      <w:r>
        <w:rPr>
          <w:spacing w:val="-2"/>
          <w:rPrChange w:id="494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4947" w:author="Kendra Wyant" w:date="2023-05-31T13:43:00Z">
            <w:rPr>
              <w:spacing w:val="-4"/>
            </w:rPr>
          </w:rPrChange>
        </w:rPr>
        <w:t>acceptability</w:t>
      </w:r>
      <w:r>
        <w:rPr>
          <w:rPrChange w:id="494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of</w:t>
      </w:r>
      <w:r>
        <w:rPr>
          <w:spacing w:val="-8"/>
          <w:rPrChange w:id="494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4950" w:author="Kendra Wyant" w:date="2023-05-31T13:43:00Z">
            <w:rPr>
              <w:spacing w:val="-6"/>
            </w:rPr>
          </w:rPrChange>
        </w:rPr>
        <w:t>the</w:t>
      </w:r>
      <w:r>
        <w:rPr>
          <w:spacing w:val="-7"/>
          <w:rPrChange w:id="495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4952" w:author="Kendra Wyant" w:date="2023-05-31T13:43:00Z">
            <w:rPr>
              <w:spacing w:val="-6"/>
            </w:rPr>
          </w:rPrChange>
        </w:rPr>
        <w:t>personal</w:t>
      </w:r>
      <w:r>
        <w:rPr>
          <w:spacing w:val="-7"/>
          <w:rPrChange w:id="495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4954" w:author="Kendra Wyant" w:date="2023-05-31T13:43:00Z">
            <w:rPr>
              <w:spacing w:val="-6"/>
            </w:rPr>
          </w:rPrChange>
        </w:rPr>
        <w:t>sensing</w:t>
      </w:r>
      <w:r>
        <w:rPr>
          <w:spacing w:val="-7"/>
          <w:rPrChange w:id="495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4956" w:author="Kendra Wyant" w:date="2023-05-31T13:43:00Z">
            <w:rPr>
              <w:spacing w:val="-6"/>
            </w:rPr>
          </w:rPrChange>
        </w:rPr>
        <w:t>methods</w:t>
      </w:r>
      <w:r>
        <w:rPr>
          <w:spacing w:val="-7"/>
          <w:rPrChange w:id="495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4958" w:author="Kendra Wyant" w:date="2023-05-31T13:43:00Z">
            <w:rPr>
              <w:spacing w:val="-6"/>
            </w:rPr>
          </w:rPrChange>
        </w:rPr>
        <w:t>can</w:t>
      </w:r>
      <w:r>
        <w:rPr>
          <w:spacing w:val="-7"/>
          <w:rPrChange w:id="495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4960" w:author="Kendra Wyant" w:date="2023-05-31T13:43:00Z">
            <w:rPr>
              <w:spacing w:val="-6"/>
            </w:rPr>
          </w:rPrChange>
        </w:rPr>
        <w:t>be</w:t>
      </w:r>
      <w:r>
        <w:rPr>
          <w:spacing w:val="-7"/>
          <w:rPrChange w:id="496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4962" w:author="Kendra Wyant" w:date="2023-05-31T13:43:00Z">
            <w:rPr>
              <w:spacing w:val="-6"/>
            </w:rPr>
          </w:rPrChange>
        </w:rPr>
        <w:t>made</w:t>
      </w:r>
      <w:r>
        <w:rPr>
          <w:spacing w:val="-7"/>
          <w:rPrChange w:id="496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4964" w:author="Kendra Wyant" w:date="2023-05-31T13:43:00Z">
            <w:rPr>
              <w:spacing w:val="-6"/>
            </w:rPr>
          </w:rPrChange>
        </w:rPr>
        <w:t>based</w:t>
      </w:r>
      <w:r>
        <w:rPr>
          <w:spacing w:val="-7"/>
          <w:rPrChange w:id="496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4966" w:author="Kendra Wyant" w:date="2023-05-31T13:43:00Z">
            <w:rPr>
              <w:spacing w:val="-6"/>
            </w:rPr>
          </w:rPrChange>
        </w:rPr>
        <w:t>on</w:t>
      </w:r>
      <w:r>
        <w:rPr>
          <w:spacing w:val="-8"/>
          <w:rPrChange w:id="496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4968" w:author="Kendra Wyant" w:date="2023-05-31T13:43:00Z">
            <w:rPr>
              <w:spacing w:val="-6"/>
            </w:rPr>
          </w:rPrChange>
        </w:rPr>
        <w:t>participants’</w:t>
      </w:r>
      <w:r>
        <w:rPr>
          <w:spacing w:val="-7"/>
          <w:rPrChange w:id="496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4970" w:author="Kendra Wyant" w:date="2023-05-31T13:43:00Z">
            <w:rPr>
              <w:spacing w:val="-6"/>
            </w:rPr>
          </w:rPrChange>
        </w:rPr>
        <w:t>behaviors.</w:t>
      </w:r>
      <w:r>
        <w:rPr>
          <w:spacing w:val="12"/>
          <w:rPrChange w:id="4971" w:author="Kendra Wyant" w:date="2023-05-31T13:43:00Z">
            <w:rPr>
              <w:spacing w:val="20"/>
            </w:rPr>
          </w:rPrChange>
        </w:rPr>
        <w:t xml:space="preserve"> </w:t>
      </w:r>
      <w:r>
        <w:rPr>
          <w:spacing w:val="-4"/>
          <w:rPrChange w:id="4972" w:author="Kendra Wyant" w:date="2023-05-31T13:43:00Z">
            <w:rPr>
              <w:spacing w:val="-6"/>
            </w:rPr>
          </w:rPrChange>
        </w:rPr>
        <w:t xml:space="preserve">Specifically, </w:t>
      </w:r>
      <w:r>
        <w:rPr>
          <w:spacing w:val="-2"/>
          <w:rPrChange w:id="4973" w:author="Kendra Wyant" w:date="2023-05-31T13:43:00Z">
            <w:rPr>
              <w:spacing w:val="-6"/>
            </w:rPr>
          </w:rPrChange>
        </w:rPr>
        <w:t xml:space="preserve">we </w:t>
      </w:r>
      <w:r>
        <w:rPr>
          <w:spacing w:val="-2"/>
        </w:rPr>
        <w:t>assessed</w:t>
      </w:r>
      <w:r>
        <w:rPr>
          <w:spacing w:val="-3"/>
          <w:rPrChange w:id="497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3 categories of</w:t>
      </w:r>
      <w:r>
        <w:rPr>
          <w:spacing w:val="-3"/>
          <w:rPrChange w:id="497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behavior.</w:t>
      </w:r>
      <w:r>
        <w:rPr>
          <w:spacing w:val="17"/>
          <w:rPrChange w:id="4976" w:author="Kendra Wyant" w:date="2023-05-31T13:43:00Z">
            <w:rPr>
              <w:spacing w:val="20"/>
            </w:rPr>
          </w:rPrChange>
        </w:rPr>
        <w:t xml:space="preserve"> </w:t>
      </w:r>
      <w:r>
        <w:rPr>
          <w:spacing w:val="-2"/>
        </w:rPr>
        <w:t>First, we assessed</w:t>
      </w:r>
      <w:r>
        <w:rPr>
          <w:spacing w:val="-3"/>
          <w:rPrChange w:id="497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participants’</w:t>
      </w:r>
      <w:r>
        <w:rPr>
          <w:spacing w:val="-3"/>
          <w:rPrChange w:id="497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choices</w:t>
      </w:r>
      <w:r>
        <w:rPr>
          <w:spacing w:val="-3"/>
          <w:rPrChange w:id="497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about</w:t>
      </w:r>
      <w:r>
        <w:rPr>
          <w:spacing w:val="-3"/>
          <w:rPrChange w:id="498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 xml:space="preserve">their </w:t>
      </w:r>
      <w:r>
        <w:rPr>
          <w:rPrChange w:id="4981" w:author="Kendra Wyant" w:date="2023-05-31T13:43:00Z">
            <w:rPr>
              <w:spacing w:val="-4"/>
            </w:rPr>
          </w:rPrChange>
        </w:rPr>
        <w:t>participation</w:t>
      </w:r>
      <w:r>
        <w:rPr>
          <w:spacing w:val="-5"/>
          <w:rPrChange w:id="498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983" w:author="Kendra Wyant" w:date="2023-05-31T13:43:00Z">
            <w:rPr>
              <w:spacing w:val="-4"/>
            </w:rPr>
          </w:rPrChange>
        </w:rPr>
        <w:t>in</w:t>
      </w:r>
      <w:r>
        <w:rPr>
          <w:spacing w:val="-4"/>
          <w:rPrChange w:id="4984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4985" w:author="Kendra Wyant" w:date="2023-05-31T13:43:00Z">
            <w:rPr>
              <w:spacing w:val="-4"/>
            </w:rPr>
          </w:rPrChange>
        </w:rPr>
        <w:t>the</w:t>
      </w:r>
      <w:r>
        <w:rPr>
          <w:spacing w:val="-5"/>
          <w:rPrChange w:id="498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987" w:author="Kendra Wyant" w:date="2023-05-31T13:43:00Z">
            <w:rPr>
              <w:spacing w:val="-4"/>
            </w:rPr>
          </w:rPrChange>
        </w:rPr>
        <w:t>study</w:t>
      </w:r>
      <w:r>
        <w:rPr>
          <w:spacing w:val="-4"/>
          <w:rPrChange w:id="4988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4989" w:author="Kendra Wyant" w:date="2023-05-31T13:43:00Z">
            <w:rPr>
              <w:spacing w:val="-4"/>
            </w:rPr>
          </w:rPrChange>
        </w:rPr>
        <w:t>at</w:t>
      </w:r>
      <w:r>
        <w:rPr>
          <w:spacing w:val="-4"/>
          <w:rPrChange w:id="499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4991" w:author="Kendra Wyant" w:date="2023-05-31T13:43:00Z">
            <w:rPr>
              <w:spacing w:val="-4"/>
            </w:rPr>
          </w:rPrChange>
        </w:rPr>
        <w:t>various</w:t>
      </w:r>
      <w:r>
        <w:rPr>
          <w:spacing w:val="-4"/>
          <w:rPrChange w:id="499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993" w:author="Kendra Wyant" w:date="2023-05-31T13:43:00Z">
            <w:rPr>
              <w:spacing w:val="-4"/>
            </w:rPr>
          </w:rPrChange>
        </w:rPr>
        <w:t>stages</w:t>
      </w:r>
      <w:r>
        <w:rPr>
          <w:spacing w:val="-4"/>
          <w:rPrChange w:id="4994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4995" w:author="Kendra Wyant" w:date="2023-05-31T13:43:00Z">
            <w:rPr>
              <w:spacing w:val="-4"/>
            </w:rPr>
          </w:rPrChange>
        </w:rPr>
        <w:t>in</w:t>
      </w:r>
      <w:r>
        <w:rPr>
          <w:spacing w:val="-5"/>
          <w:rPrChange w:id="499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997" w:author="Kendra Wyant" w:date="2023-05-31T13:43:00Z">
            <w:rPr>
              <w:spacing w:val="-4"/>
            </w:rPr>
          </w:rPrChange>
        </w:rPr>
        <w:t>the</w:t>
      </w:r>
      <w:r>
        <w:rPr>
          <w:spacing w:val="-4"/>
          <w:rPrChange w:id="499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4999" w:author="Kendra Wyant" w:date="2023-05-31T13:43:00Z">
            <w:rPr>
              <w:spacing w:val="-4"/>
            </w:rPr>
          </w:rPrChange>
        </w:rPr>
        <w:t>study</w:t>
      </w:r>
      <w:r>
        <w:rPr>
          <w:spacing w:val="-4"/>
          <w:rPrChange w:id="500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5001" w:author="Kendra Wyant" w:date="2023-05-31T13:43:00Z">
            <w:rPr>
              <w:spacing w:val="-4"/>
            </w:rPr>
          </w:rPrChange>
        </w:rPr>
        <w:t>procedure</w:t>
      </w:r>
      <w:r>
        <w:rPr>
          <w:spacing w:val="-4"/>
          <w:rPrChange w:id="500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5003" w:author="Kendra Wyant" w:date="2023-05-31T13:43:00Z">
            <w:rPr>
              <w:spacing w:val="-4"/>
            </w:rPr>
          </w:rPrChange>
        </w:rPr>
        <w:t>(e.g.,</w:t>
      </w:r>
      <w:r>
        <w:rPr>
          <w:spacing w:val="-4"/>
          <w:rPrChange w:id="500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5005" w:author="Kendra Wyant" w:date="2023-05-31T13:43:00Z">
            <w:rPr>
              <w:spacing w:val="-4"/>
            </w:rPr>
          </w:rPrChange>
        </w:rPr>
        <w:t>consent,</w:t>
      </w:r>
      <w:r>
        <w:rPr>
          <w:rPrChange w:id="500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5007" w:author="Kendra Wyant" w:date="2023-05-31T13:43:00Z">
            <w:rPr>
              <w:spacing w:val="-4"/>
            </w:rPr>
          </w:rPrChange>
        </w:rPr>
        <w:t>enrollment,</w:t>
      </w:r>
      <w:r>
        <w:rPr>
          <w:spacing w:val="-6"/>
          <w:rPrChange w:id="500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data</w:t>
      </w:r>
      <w:r>
        <w:rPr>
          <w:spacing w:val="-6"/>
          <w:rPrChange w:id="500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collection)</w:t>
      </w:r>
      <w:r>
        <w:rPr>
          <w:spacing w:val="-6"/>
          <w:rPrChange w:id="501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6"/>
          <w:rPrChange w:id="501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their</w:t>
      </w:r>
      <w:r>
        <w:rPr>
          <w:spacing w:val="-6"/>
          <w:rPrChange w:id="501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reasons</w:t>
      </w:r>
      <w:r>
        <w:rPr>
          <w:spacing w:val="-6"/>
          <w:rPrChange w:id="501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6"/>
          <w:rPrChange w:id="501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discontinuation</w:t>
      </w:r>
      <w:r>
        <w:rPr>
          <w:spacing w:val="-6"/>
          <w:rPrChange w:id="501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when</w:t>
      </w:r>
      <w:r>
        <w:rPr>
          <w:spacing w:val="-6"/>
          <w:rPrChange w:id="501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available.</w:t>
      </w:r>
      <w:r>
        <w:rPr>
          <w:spacing w:val="12"/>
          <w:rPrChange w:id="5017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2"/>
        </w:rPr>
        <w:t>Second,</w:t>
      </w:r>
      <w:r>
        <w:rPr>
          <w:spacing w:val="-2"/>
          <w:rPrChange w:id="501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5"/>
          <w:rPrChange w:id="501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assessed</w:t>
      </w:r>
      <w:r>
        <w:rPr>
          <w:spacing w:val="-6"/>
          <w:rPrChange w:id="502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5021" w:author="Kendra Wyant" w:date="2023-05-31T13:43:00Z">
            <w:rPr/>
          </w:rPrChange>
        </w:rPr>
        <w:t>their</w:t>
      </w:r>
      <w:r>
        <w:rPr>
          <w:spacing w:val="-5"/>
          <w:rPrChange w:id="502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023" w:author="Kendra Wyant" w:date="2023-05-31T13:43:00Z">
            <w:rPr/>
          </w:rPrChange>
        </w:rPr>
        <w:t>choice</w:t>
      </w:r>
      <w:r>
        <w:rPr>
          <w:spacing w:val="-5"/>
          <w:rPrChange w:id="502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025" w:author="Kendra Wyant" w:date="2023-05-31T13:43:00Z">
            <w:rPr/>
          </w:rPrChange>
        </w:rPr>
        <w:t>to</w:t>
      </w:r>
      <w:r>
        <w:rPr>
          <w:spacing w:val="-6"/>
          <w:rPrChange w:id="502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027" w:author="Kendra Wyant" w:date="2023-05-31T13:43:00Z">
            <w:rPr/>
          </w:rPrChange>
        </w:rPr>
        <w:t>opt-in</w:t>
      </w:r>
      <w:r>
        <w:rPr>
          <w:spacing w:val="-5"/>
          <w:rPrChange w:id="502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029" w:author="Kendra Wyant" w:date="2023-05-31T13:43:00Z">
            <w:rPr/>
          </w:rPrChange>
        </w:rPr>
        <w:t>to</w:t>
      </w:r>
      <w:r>
        <w:rPr>
          <w:spacing w:val="-5"/>
          <w:rPrChange w:id="503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031" w:author="Kendra Wyant" w:date="2023-05-31T13:43:00Z">
            <w:rPr/>
          </w:rPrChange>
        </w:rPr>
        <w:t>provide</w:t>
      </w:r>
      <w:r>
        <w:rPr>
          <w:spacing w:val="-6"/>
          <w:rPrChange w:id="503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033" w:author="Kendra Wyant" w:date="2023-05-31T13:43:00Z">
            <w:rPr/>
          </w:rPrChange>
        </w:rPr>
        <w:t>data</w:t>
      </w:r>
      <w:r>
        <w:rPr>
          <w:spacing w:val="-6"/>
          <w:rPrChange w:id="503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035" w:author="Kendra Wyant" w:date="2023-05-31T13:43:00Z">
            <w:rPr/>
          </w:rPrChange>
        </w:rPr>
        <w:t>associated</w:t>
      </w:r>
      <w:r>
        <w:rPr>
          <w:spacing w:val="-5"/>
          <w:rPrChange w:id="503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037" w:author="Kendra Wyant" w:date="2023-05-31T13:43:00Z">
            <w:rPr/>
          </w:rPrChange>
        </w:rPr>
        <w:t>with</w:t>
      </w:r>
      <w:r>
        <w:rPr>
          <w:spacing w:val="-5"/>
          <w:rPrChange w:id="503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039" w:author="Kendra Wyant" w:date="2023-05-31T13:43:00Z">
            <w:rPr/>
          </w:rPrChange>
        </w:rPr>
        <w:t>each</w:t>
      </w:r>
      <w:r>
        <w:rPr>
          <w:spacing w:val="-6"/>
          <w:rPrChange w:id="504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041" w:author="Kendra Wyant" w:date="2023-05-31T13:43:00Z">
            <w:rPr/>
          </w:rPrChange>
        </w:rPr>
        <w:t>personal</w:t>
      </w:r>
      <w:r>
        <w:rPr>
          <w:spacing w:val="-5"/>
          <w:rPrChange w:id="504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043" w:author="Kendra Wyant" w:date="2023-05-31T13:43:00Z">
            <w:rPr/>
          </w:rPrChange>
        </w:rPr>
        <w:t>sensing</w:t>
      </w:r>
      <w:r>
        <w:rPr>
          <w:spacing w:val="-2"/>
          <w:rPrChange w:id="5044" w:author="Kendra Wyant" w:date="2023-05-31T13:43:00Z">
            <w:rPr>
              <w:spacing w:val="-9"/>
            </w:rPr>
          </w:rPrChange>
        </w:rPr>
        <w:t xml:space="preserve"> </w:t>
      </w:r>
      <w:r>
        <w:t>method.</w:t>
      </w:r>
    </w:p>
    <w:p w14:paraId="22E4A062" w14:textId="26335A63" w:rsidR="003146FC" w:rsidRDefault="004E27B8">
      <w:pPr>
        <w:pStyle w:val="BodyText"/>
        <w:tabs>
          <w:tab w:val="left" w:pos="5441"/>
        </w:tabs>
        <w:spacing w:before="87" w:line="355" w:lineRule="auto"/>
        <w:ind w:left="160" w:right="557" w:firstLine="576"/>
        <w:pPrChange w:id="5045" w:author="Kendra Wyant" w:date="2023-05-31T13:43:00Z">
          <w:pPr>
            <w:pStyle w:val="BodyText"/>
            <w:spacing w:line="355" w:lineRule="auto"/>
            <w:ind w:left="160" w:right="512"/>
          </w:pPr>
        </w:pPrChange>
      </w:pPr>
      <w:ins w:id="5046" w:author="Kendra Wyant" w:date="2023-05-31T13:43:00Z">
        <w:r>
          <w:rPr>
            <w:spacing w:val="7"/>
          </w:rPr>
          <w:t xml:space="preserve"> </w:t>
        </w:r>
      </w:ins>
      <w:r>
        <w:t>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allowed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participate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opting-in</w:t>
      </w:r>
      <w:r>
        <w:rPr>
          <w:spacing w:val="-10"/>
        </w:rPr>
        <w:t xml:space="preserve"> </w:t>
      </w:r>
      <w:r>
        <w:t>to</w:t>
      </w:r>
      <w:r>
        <w:rPr>
          <w:spacing w:val="-9"/>
          <w:rPrChange w:id="5047" w:author="Kendra Wyant" w:date="2023-05-31T13:43:00Z">
            <w:rPr>
              <w:spacing w:val="-10"/>
            </w:rPr>
          </w:rPrChange>
        </w:rPr>
        <w:t xml:space="preserve"> </w:t>
      </w:r>
      <w:r>
        <w:t>any</w:t>
      </w:r>
      <w:r>
        <w:rPr>
          <w:rPrChange w:id="5048" w:author="Kendra Wyant" w:date="2023-05-31T13:43:00Z">
            <w:rPr>
              <w:spacing w:val="-10"/>
            </w:rPr>
          </w:rPrChange>
        </w:rPr>
        <w:t xml:space="preserve"> </w:t>
      </w:r>
      <w:r>
        <w:t>specific</w:t>
      </w:r>
      <w:r>
        <w:rPr>
          <w:spacing w:val="-5"/>
          <w:rPrChange w:id="5049" w:author="Kendra Wyant" w:date="2023-05-31T13:43:00Z">
            <w:rPr/>
          </w:rPrChange>
        </w:rPr>
        <w:t xml:space="preserve"> </w:t>
      </w:r>
      <w:r>
        <w:rPr>
          <w:rPrChange w:id="5050" w:author="Kendra Wyant" w:date="2023-05-31T13:43:00Z">
            <w:rPr>
              <w:spacing w:val="-4"/>
            </w:rPr>
          </w:rPrChange>
        </w:rPr>
        <w:t>personal</w:t>
      </w:r>
      <w:r>
        <w:rPr>
          <w:spacing w:val="-5"/>
          <w:rPrChange w:id="5051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052" w:author="Kendra Wyant" w:date="2023-05-31T13:43:00Z">
            <w:rPr>
              <w:spacing w:val="-4"/>
            </w:rPr>
          </w:rPrChange>
        </w:rPr>
        <w:t>sensing</w:t>
      </w:r>
      <w:r>
        <w:rPr>
          <w:spacing w:val="-5"/>
          <w:rPrChange w:id="5053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054" w:author="Kendra Wyant" w:date="2023-05-31T13:43:00Z">
            <w:rPr>
              <w:spacing w:val="-4"/>
            </w:rPr>
          </w:rPrChange>
        </w:rPr>
        <w:t>method</w:t>
      </w:r>
      <w:r>
        <w:rPr>
          <w:spacing w:val="-5"/>
          <w:rPrChange w:id="5055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056" w:author="Kendra Wyant" w:date="2023-05-31T13:43:00Z">
            <w:rPr>
              <w:spacing w:val="-4"/>
            </w:rPr>
          </w:rPrChange>
        </w:rPr>
        <w:t>other</w:t>
      </w:r>
      <w:r>
        <w:rPr>
          <w:spacing w:val="-6"/>
          <w:rPrChange w:id="5057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058" w:author="Kendra Wyant" w:date="2023-05-31T13:43:00Z">
            <w:rPr>
              <w:spacing w:val="-4"/>
            </w:rPr>
          </w:rPrChange>
        </w:rPr>
        <w:t>than</w:t>
      </w:r>
      <w:r>
        <w:rPr>
          <w:spacing w:val="-6"/>
          <w:rPrChange w:id="5059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060" w:author="Kendra Wyant" w:date="2023-05-31T13:43:00Z">
            <w:rPr>
              <w:spacing w:val="-4"/>
            </w:rPr>
          </w:rPrChange>
        </w:rPr>
        <w:t>EMA.</w:t>
      </w:r>
      <w:r>
        <w:rPr>
          <w:spacing w:val="-6"/>
          <w:rPrChange w:id="5061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062" w:author="Kendra Wyant" w:date="2023-05-31T13:43:00Z">
            <w:rPr>
              <w:spacing w:val="-4"/>
            </w:rPr>
          </w:rPrChange>
        </w:rPr>
        <w:t>Finally,</w:t>
      </w:r>
      <w:r>
        <w:rPr>
          <w:spacing w:val="-5"/>
          <w:rPrChange w:id="5063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5064" w:author="Kendra Wyant" w:date="2023-05-31T13:43:00Z">
            <w:rPr>
              <w:spacing w:val="-4"/>
            </w:rPr>
          </w:rPrChange>
        </w:rPr>
        <w:t>for</w:t>
      </w:r>
      <w:r>
        <w:rPr>
          <w:spacing w:val="-5"/>
          <w:rPrChange w:id="5065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066" w:author="Kendra Wyant" w:date="2023-05-31T13:43:00Z">
            <w:rPr>
              <w:spacing w:val="-4"/>
            </w:rPr>
          </w:rPrChange>
        </w:rPr>
        <w:t>a</w:t>
      </w:r>
      <w:r>
        <w:rPr>
          <w:spacing w:val="-6"/>
          <w:rPrChange w:id="5067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068" w:author="Kendra Wyant" w:date="2023-05-31T13:43:00Z">
            <w:rPr>
              <w:spacing w:val="-4"/>
            </w:rPr>
          </w:rPrChange>
        </w:rPr>
        <w:t>subset</w:t>
      </w:r>
      <w:r>
        <w:rPr>
          <w:spacing w:val="-5"/>
          <w:rPrChange w:id="5069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070" w:author="Kendra Wyant" w:date="2023-05-31T13:43:00Z">
            <w:rPr>
              <w:spacing w:val="-4"/>
            </w:rPr>
          </w:rPrChange>
        </w:rPr>
        <w:t>of</w:t>
      </w:r>
      <w:r>
        <w:rPr>
          <w:spacing w:val="-6"/>
          <w:rPrChange w:id="5071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072" w:author="Kendra Wyant" w:date="2023-05-31T13:43:00Z">
            <w:rPr>
              <w:spacing w:val="-4"/>
            </w:rPr>
          </w:rPrChange>
        </w:rPr>
        <w:t>the</w:t>
      </w:r>
      <w:r>
        <w:rPr>
          <w:spacing w:val="-6"/>
          <w:rPrChange w:id="5073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074" w:author="Kendra Wyant" w:date="2023-05-31T13:43:00Z">
            <w:rPr>
              <w:spacing w:val="-4"/>
            </w:rPr>
          </w:rPrChange>
        </w:rPr>
        <w:t>active</w:t>
      </w:r>
      <w:r>
        <w:rPr>
          <w:rPrChange w:id="5075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5076" w:author="Kendra Wyant" w:date="2023-05-31T13:43:00Z">
            <w:rPr>
              <w:spacing w:val="-4"/>
            </w:rPr>
          </w:rPrChange>
        </w:rPr>
        <w:t>measures</w:t>
      </w:r>
      <w:r>
        <w:rPr>
          <w:spacing w:val="-5"/>
          <w:rPrChange w:id="5077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5078" w:author="Kendra Wyant" w:date="2023-05-31T13:43:00Z">
            <w:rPr>
              <w:spacing w:val="-4"/>
            </w:rPr>
          </w:rPrChange>
        </w:rPr>
        <w:t>(EMA,</w:t>
      </w:r>
      <w:r>
        <w:rPr>
          <w:spacing w:val="-5"/>
          <w:rPrChange w:id="507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audio</w:t>
      </w:r>
      <w:r>
        <w:rPr>
          <w:spacing w:val="-5"/>
          <w:rPrChange w:id="508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check-in),</w:t>
      </w:r>
      <w:r>
        <w:rPr>
          <w:spacing w:val="-5"/>
          <w:rPrChange w:id="508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5"/>
          <w:rPrChange w:id="508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assessed</w:t>
      </w:r>
      <w:r>
        <w:rPr>
          <w:spacing w:val="-5"/>
          <w:rPrChange w:id="508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their</w:t>
      </w:r>
      <w:r>
        <w:rPr>
          <w:spacing w:val="-5"/>
          <w:rPrChange w:id="508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behavioral</w:t>
      </w:r>
      <w:r>
        <w:rPr>
          <w:spacing w:val="-5"/>
          <w:rPrChange w:id="508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adherence</w:t>
      </w:r>
      <w:r>
        <w:rPr>
          <w:spacing w:val="-5"/>
          <w:rPrChange w:id="508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5"/>
          <w:rPrChange w:id="508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up</w:t>
      </w:r>
      <w:r>
        <w:rPr>
          <w:spacing w:val="-5"/>
          <w:rPrChange w:id="508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5"/>
          <w:rPrChange w:id="508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3</w:t>
      </w:r>
      <w:r>
        <w:rPr>
          <w:spacing w:val="-2"/>
          <w:rPrChange w:id="509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5091" w:author="Kendra Wyant" w:date="2023-05-31T13:43:00Z">
            <w:rPr>
              <w:spacing w:val="-2"/>
            </w:rPr>
          </w:rPrChange>
        </w:rPr>
        <w:t>months</w:t>
      </w:r>
      <w:r>
        <w:rPr>
          <w:rPrChange w:id="5092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5093" w:author="Kendra Wyant" w:date="2023-05-31T13:43:00Z">
            <w:rPr>
              <w:spacing w:val="-2"/>
            </w:rPr>
          </w:rPrChange>
        </w:rPr>
        <w:t>of</w:t>
      </w:r>
      <w:r>
        <w:rPr>
          <w:rPrChange w:id="5094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5095" w:author="Kendra Wyant" w:date="2023-05-31T13:43:00Z">
            <w:rPr>
              <w:spacing w:val="-2"/>
            </w:rPr>
          </w:rPrChange>
        </w:rPr>
        <w:t>study participation.</w:t>
      </w:r>
    </w:p>
    <w:p w14:paraId="37E997D5" w14:textId="77777777" w:rsidR="003146FC" w:rsidRDefault="003146FC">
      <w:pPr>
        <w:spacing w:line="355" w:lineRule="auto"/>
        <w:rPr>
          <w:ins w:id="5096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1772A41E" w14:textId="77777777" w:rsidR="003146FC" w:rsidRDefault="003146FC">
      <w:pPr>
        <w:pStyle w:val="BodyText"/>
        <w:spacing w:before="11"/>
        <w:rPr>
          <w:ins w:id="5097" w:author="Kendra Wyant" w:date="2023-05-31T13:43:00Z"/>
          <w:sz w:val="8"/>
        </w:rPr>
      </w:pPr>
    </w:p>
    <w:p w14:paraId="1B1F5837" w14:textId="77777777" w:rsidR="00DC3B47" w:rsidRDefault="004E27B8">
      <w:pPr>
        <w:pStyle w:val="BodyText"/>
        <w:tabs>
          <w:tab w:val="left" w:pos="5717"/>
        </w:tabs>
        <w:spacing w:line="355" w:lineRule="auto"/>
        <w:ind w:left="160" w:right="513" w:firstLine="576"/>
        <w:rPr>
          <w:del w:id="5098" w:author="Kendra Wyant" w:date="2023-05-31T13:43:00Z"/>
        </w:rPr>
      </w:pPr>
      <w:r>
        <w:rPr>
          <w:b/>
        </w:rPr>
        <w:t>Self-reported Measures of Acceptability.</w:t>
      </w:r>
      <w:r>
        <w:rPr>
          <w:b/>
        </w:rPr>
        <w:tab/>
      </w:r>
      <w:r>
        <w:t xml:space="preserve">To assess participants’ subjective </w:t>
      </w:r>
      <w:r>
        <w:rPr>
          <w:spacing w:val="-2"/>
        </w:rPr>
        <w:t>experience</w:t>
      </w:r>
      <w:r>
        <w:rPr>
          <w:spacing w:val="-8"/>
          <w:rPrChange w:id="509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8"/>
          <w:rPrChange w:id="510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9"/>
          <w:rPrChange w:id="510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acceptability</w:t>
      </w:r>
      <w:r>
        <w:rPr>
          <w:spacing w:val="-9"/>
          <w:rPrChange w:id="5102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9"/>
          <w:rPrChange w:id="510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8"/>
          <w:rPrChange w:id="510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personal</w:t>
      </w:r>
      <w:r>
        <w:rPr>
          <w:spacing w:val="-8"/>
          <w:rPrChange w:id="510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8"/>
          <w:rPrChange w:id="510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methods</w:t>
      </w:r>
      <w:r>
        <w:rPr>
          <w:spacing w:val="-9"/>
          <w:rPrChange w:id="510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9"/>
          <w:rPrChange w:id="510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this</w:t>
      </w:r>
      <w:r>
        <w:rPr>
          <w:spacing w:val="-8"/>
          <w:rPrChange w:id="510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study,</w:t>
      </w:r>
      <w:r>
        <w:rPr>
          <w:spacing w:val="-8"/>
          <w:rPrChange w:id="511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each</w:t>
      </w:r>
      <w:r>
        <w:rPr>
          <w:spacing w:val="-8"/>
          <w:rPrChange w:id="511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 xml:space="preserve">month </w:t>
      </w:r>
      <w:r>
        <w:rPr>
          <w:spacing w:val="-4"/>
          <w:rPrChange w:id="5112" w:author="Kendra Wyant" w:date="2023-05-31T13:43:00Z">
            <w:rPr>
              <w:spacing w:val="-6"/>
            </w:rPr>
          </w:rPrChange>
        </w:rPr>
        <w:t>they</w:t>
      </w:r>
      <w:r>
        <w:rPr>
          <w:spacing w:val="-7"/>
          <w:rPrChange w:id="511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5114" w:author="Kendra Wyant" w:date="2023-05-31T13:43:00Z">
            <w:rPr>
              <w:spacing w:val="-6"/>
            </w:rPr>
          </w:rPrChange>
        </w:rPr>
        <w:t>rated</w:t>
      </w:r>
      <w:r>
        <w:rPr>
          <w:spacing w:val="-6"/>
        </w:rPr>
        <w:t xml:space="preserve"> </w:t>
      </w:r>
      <w:r>
        <w:rPr>
          <w:spacing w:val="-4"/>
          <w:rPrChange w:id="5115" w:author="Kendra Wyant" w:date="2023-05-31T13:43:00Z">
            <w:rPr>
              <w:spacing w:val="-6"/>
            </w:rPr>
          </w:rPrChange>
        </w:rPr>
        <w:t>each</w:t>
      </w:r>
      <w:r>
        <w:rPr>
          <w:spacing w:val="-6"/>
        </w:rPr>
        <w:t xml:space="preserve"> </w:t>
      </w:r>
      <w:r>
        <w:rPr>
          <w:spacing w:val="-4"/>
          <w:rPrChange w:id="5116" w:author="Kendra Wyant" w:date="2023-05-31T13:43:00Z">
            <w:rPr>
              <w:spacing w:val="-6"/>
            </w:rPr>
          </w:rPrChange>
        </w:rPr>
        <w:t>method</w:t>
      </w:r>
      <w:r>
        <w:rPr>
          <w:spacing w:val="-7"/>
          <w:rPrChange w:id="511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5118" w:author="Kendra Wyant" w:date="2023-05-31T13:43:00Z">
            <w:rPr>
              <w:spacing w:val="-6"/>
            </w:rPr>
          </w:rPrChange>
        </w:rPr>
        <w:t>on</w:t>
      </w:r>
      <w:r>
        <w:rPr>
          <w:spacing w:val="-6"/>
        </w:rPr>
        <w:t xml:space="preserve"> </w:t>
      </w:r>
      <w:r>
        <w:rPr>
          <w:spacing w:val="-4"/>
          <w:rPrChange w:id="5119" w:author="Kendra Wyant" w:date="2023-05-31T13:43:00Z">
            <w:rPr>
              <w:spacing w:val="-6"/>
            </w:rPr>
          </w:rPrChange>
        </w:rPr>
        <w:t>3</w:t>
      </w:r>
      <w:r>
        <w:rPr>
          <w:spacing w:val="-7"/>
          <w:rPrChange w:id="512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5121" w:author="Kendra Wyant" w:date="2023-05-31T13:43:00Z">
            <w:rPr>
              <w:spacing w:val="-6"/>
            </w:rPr>
          </w:rPrChange>
        </w:rPr>
        <w:t>acceptability</w:t>
      </w:r>
      <w:r>
        <w:rPr>
          <w:spacing w:val="-7"/>
          <w:rPrChange w:id="512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5123" w:author="Kendra Wyant" w:date="2023-05-31T13:43:00Z">
            <w:rPr>
              <w:spacing w:val="-6"/>
            </w:rPr>
          </w:rPrChange>
        </w:rPr>
        <w:t>relevant</w:t>
      </w:r>
      <w:r>
        <w:rPr>
          <w:spacing w:val="-6"/>
        </w:rPr>
        <w:t xml:space="preserve"> </w:t>
      </w:r>
      <w:r>
        <w:rPr>
          <w:spacing w:val="-4"/>
          <w:rPrChange w:id="5124" w:author="Kendra Wyant" w:date="2023-05-31T13:43:00Z">
            <w:rPr>
              <w:spacing w:val="-6"/>
            </w:rPr>
          </w:rPrChange>
        </w:rPr>
        <w:t>dimensions</w:t>
      </w:r>
      <w:r>
        <w:rPr>
          <w:spacing w:val="-6"/>
        </w:rPr>
        <w:t xml:space="preserve"> </w:t>
      </w:r>
      <w:r>
        <w:rPr>
          <w:spacing w:val="-4"/>
          <w:rPrChange w:id="5125" w:author="Kendra Wyant" w:date="2023-05-31T13:43:00Z">
            <w:rPr>
              <w:spacing w:val="-6"/>
            </w:rPr>
          </w:rPrChange>
        </w:rPr>
        <w:t>(see</w:t>
      </w:r>
      <w:r>
        <w:rPr>
          <w:spacing w:val="-7"/>
          <w:rPrChange w:id="512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5127" w:author="Kendra Wyant" w:date="2023-05-31T13:43:00Z">
            <w:rPr>
              <w:spacing w:val="-6"/>
            </w:rPr>
          </w:rPrChange>
        </w:rPr>
        <w:t>Multimedia</w:t>
      </w:r>
      <w:r>
        <w:rPr>
          <w:spacing w:val="-6"/>
        </w:rPr>
        <w:t xml:space="preserve"> </w:t>
      </w:r>
      <w:r>
        <w:rPr>
          <w:spacing w:val="-4"/>
          <w:rPrChange w:id="5128" w:author="Kendra Wyant" w:date="2023-05-31T13:43:00Z">
            <w:rPr>
              <w:spacing w:val="-6"/>
            </w:rPr>
          </w:rPrChange>
        </w:rPr>
        <w:t>Appendix 2).</w:t>
      </w:r>
      <w:r>
        <w:rPr>
          <w:spacing w:val="9"/>
          <w:rPrChange w:id="512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Specifically,</w:t>
      </w:r>
      <w:r>
        <w:rPr>
          <w:spacing w:val="-8"/>
          <w:rPrChange w:id="513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participants</w:t>
      </w:r>
      <w:r>
        <w:rPr>
          <w:spacing w:val="-8"/>
          <w:rPrChange w:id="513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were</w:t>
      </w:r>
      <w:r>
        <w:rPr>
          <w:spacing w:val="-8"/>
          <w:rPrChange w:id="513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asked</w:t>
      </w:r>
      <w:r>
        <w:rPr>
          <w:spacing w:val="-8"/>
          <w:rPrChange w:id="513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to</w:t>
      </w:r>
      <w:r>
        <w:rPr>
          <w:spacing w:val="-8"/>
          <w:rPrChange w:id="513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“indicate</w:t>
      </w:r>
      <w:r>
        <w:rPr>
          <w:spacing w:val="-8"/>
          <w:rPrChange w:id="513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how</w:t>
      </w:r>
      <w:r>
        <w:rPr>
          <w:spacing w:val="-8"/>
          <w:rPrChange w:id="513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much</w:t>
      </w:r>
      <w:r>
        <w:rPr>
          <w:spacing w:val="-8"/>
          <w:rPrChange w:id="513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you</w:t>
      </w:r>
      <w:r>
        <w:rPr>
          <w:spacing w:val="-8"/>
          <w:rPrChange w:id="513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agree</w:t>
      </w:r>
      <w:r>
        <w:rPr>
          <w:spacing w:val="-8"/>
          <w:rPrChange w:id="513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or</w:t>
      </w:r>
      <w:r>
        <w:rPr>
          <w:spacing w:val="-8"/>
          <w:rPrChange w:id="514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disagree</w:t>
      </w:r>
      <w:r>
        <w:rPr>
          <w:spacing w:val="-8"/>
          <w:rPrChange w:id="514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with</w:t>
      </w:r>
      <w:r>
        <w:rPr>
          <w:spacing w:val="-4"/>
          <w:rPrChange w:id="514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5143" w:author="Kendra Wyant" w:date="2023-05-31T13:43:00Z">
            <w:rPr>
              <w:spacing w:val="-4"/>
            </w:rPr>
          </w:rPrChange>
        </w:rPr>
        <w:t>each</w:t>
      </w:r>
      <w:r>
        <w:rPr>
          <w:spacing w:val="-8"/>
          <w:rPrChange w:id="5144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5145" w:author="Kendra Wyant" w:date="2023-05-31T13:43:00Z">
            <w:rPr>
              <w:spacing w:val="-2"/>
            </w:rPr>
          </w:rPrChange>
        </w:rPr>
        <w:t>statement”</w:t>
      </w:r>
      <w:r>
        <w:rPr>
          <w:spacing w:val="-8"/>
          <w:rPrChange w:id="5146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147" w:author="Kendra Wyant" w:date="2023-05-31T13:43:00Z">
            <w:rPr>
              <w:spacing w:val="-2"/>
            </w:rPr>
          </w:rPrChange>
        </w:rPr>
        <w:t>(see</w:t>
      </w:r>
      <w:r>
        <w:rPr>
          <w:spacing w:val="-8"/>
          <w:rPrChange w:id="5148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149" w:author="Kendra Wyant" w:date="2023-05-31T13:43:00Z">
            <w:rPr>
              <w:spacing w:val="-2"/>
            </w:rPr>
          </w:rPrChange>
        </w:rPr>
        <w:t>3</w:t>
      </w:r>
      <w:r>
        <w:rPr>
          <w:spacing w:val="-7"/>
          <w:rPrChange w:id="5150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151" w:author="Kendra Wyant" w:date="2023-05-31T13:43:00Z">
            <w:rPr>
              <w:spacing w:val="-2"/>
            </w:rPr>
          </w:rPrChange>
        </w:rPr>
        <w:t>statements</w:t>
      </w:r>
      <w:r>
        <w:rPr>
          <w:spacing w:val="-7"/>
          <w:rPrChange w:id="5152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153" w:author="Kendra Wyant" w:date="2023-05-31T13:43:00Z">
            <w:rPr>
              <w:spacing w:val="-2"/>
            </w:rPr>
          </w:rPrChange>
        </w:rPr>
        <w:t>below)</w:t>
      </w:r>
      <w:r>
        <w:rPr>
          <w:spacing w:val="-7"/>
          <w:rPrChange w:id="5154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155" w:author="Kendra Wyant" w:date="2023-05-31T13:43:00Z">
            <w:rPr>
              <w:spacing w:val="-2"/>
            </w:rPr>
          </w:rPrChange>
        </w:rPr>
        <w:t>on</w:t>
      </w:r>
      <w:r>
        <w:rPr>
          <w:spacing w:val="-8"/>
          <w:rPrChange w:id="5156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157" w:author="Kendra Wyant" w:date="2023-05-31T13:43:00Z">
            <w:rPr>
              <w:spacing w:val="-2"/>
            </w:rPr>
          </w:rPrChange>
        </w:rPr>
        <w:t>a</w:t>
      </w:r>
      <w:r>
        <w:rPr>
          <w:spacing w:val="-7"/>
          <w:rPrChange w:id="5158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159" w:author="Kendra Wyant" w:date="2023-05-31T13:43:00Z">
            <w:rPr>
              <w:spacing w:val="-2"/>
            </w:rPr>
          </w:rPrChange>
        </w:rPr>
        <w:t>5-point</w:t>
      </w:r>
      <w:r>
        <w:rPr>
          <w:spacing w:val="-8"/>
          <w:rPrChange w:id="5160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161" w:author="Kendra Wyant" w:date="2023-05-31T13:43:00Z">
            <w:rPr>
              <w:spacing w:val="-2"/>
            </w:rPr>
          </w:rPrChange>
        </w:rPr>
        <w:t>bipolar</w:t>
      </w:r>
      <w:r>
        <w:rPr>
          <w:spacing w:val="-7"/>
          <w:rPrChange w:id="5162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163" w:author="Kendra Wyant" w:date="2023-05-31T13:43:00Z">
            <w:rPr>
              <w:spacing w:val="-2"/>
            </w:rPr>
          </w:rPrChange>
        </w:rPr>
        <w:t>scale</w:t>
      </w:r>
      <w:r>
        <w:rPr>
          <w:spacing w:val="-7"/>
          <w:rPrChange w:id="5164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165" w:author="Kendra Wyant" w:date="2023-05-31T13:43:00Z">
            <w:rPr>
              <w:spacing w:val="-2"/>
            </w:rPr>
          </w:rPrChange>
        </w:rPr>
        <w:t>(strongly</w:t>
      </w:r>
      <w:r>
        <w:rPr>
          <w:spacing w:val="-8"/>
          <w:rPrChange w:id="5166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167" w:author="Kendra Wyant" w:date="2023-05-31T13:43:00Z">
            <w:rPr>
              <w:spacing w:val="-2"/>
            </w:rPr>
          </w:rPrChange>
        </w:rPr>
        <w:t>disagree,</w:t>
      </w:r>
      <w:r>
        <w:rPr>
          <w:rPrChange w:id="516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disagree,</w:t>
      </w:r>
    </w:p>
    <w:p w14:paraId="1C87FE10" w14:textId="77777777" w:rsidR="00DC3B47" w:rsidRDefault="00DC3B47">
      <w:pPr>
        <w:spacing w:line="355" w:lineRule="auto"/>
        <w:rPr>
          <w:del w:id="5169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82A7B9D" w14:textId="77777777" w:rsidR="00DC3B47" w:rsidRDefault="00DC3B47">
      <w:pPr>
        <w:pStyle w:val="BodyText"/>
        <w:rPr>
          <w:del w:id="5170" w:author="Kendra Wyant" w:date="2023-05-31T13:43:00Z"/>
          <w:sz w:val="9"/>
        </w:rPr>
      </w:pPr>
    </w:p>
    <w:p w14:paraId="240ECF4B" w14:textId="00D4FAAC" w:rsidR="003146FC" w:rsidRDefault="004E27B8">
      <w:pPr>
        <w:pStyle w:val="BodyText"/>
        <w:tabs>
          <w:tab w:val="left" w:pos="5717"/>
        </w:tabs>
        <w:spacing w:before="120" w:line="352" w:lineRule="auto"/>
        <w:ind w:left="160" w:right="699" w:firstLine="576"/>
        <w:pPrChange w:id="5171" w:author="Kendra Wyant" w:date="2023-05-31T13:43:00Z">
          <w:pPr>
            <w:pStyle w:val="BodyText"/>
            <w:spacing w:before="112"/>
            <w:ind w:left="160"/>
          </w:pPr>
        </w:pPrChange>
      </w:pPr>
      <w:ins w:id="5172" w:author="Kendra Wyant" w:date="2023-05-31T13:43:00Z">
        <w:r>
          <w:rPr>
            <w:spacing w:val="-7"/>
          </w:rPr>
          <w:t xml:space="preserve"> </w:t>
        </w:r>
      </w:ins>
      <w:r>
        <w:rPr>
          <w:spacing w:val="-2"/>
          <w:rPrChange w:id="5173" w:author="Kendra Wyant" w:date="2023-05-31T13:43:00Z">
            <w:rPr>
              <w:spacing w:val="-6"/>
            </w:rPr>
          </w:rPrChange>
        </w:rPr>
        <w:t>undecided,</w:t>
      </w:r>
      <w:r>
        <w:rPr>
          <w:spacing w:val="-7"/>
          <w:rPrChange w:id="5174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5175" w:author="Kendra Wyant" w:date="2023-05-31T13:43:00Z">
            <w:rPr>
              <w:spacing w:val="-6"/>
            </w:rPr>
          </w:rPrChange>
        </w:rPr>
        <w:t>agree,</w:t>
      </w:r>
      <w:r>
        <w:rPr>
          <w:spacing w:val="-7"/>
          <w:rPrChange w:id="5176" w:author="Kendra Wyant" w:date="2023-05-31T13:43:00Z">
            <w:rPr>
              <w:spacing w:val="1"/>
            </w:rPr>
          </w:rPrChange>
        </w:rPr>
        <w:t xml:space="preserve"> </w:t>
      </w:r>
      <w:r>
        <w:rPr>
          <w:spacing w:val="-2"/>
          <w:rPrChange w:id="5177" w:author="Kendra Wyant" w:date="2023-05-31T13:43:00Z">
            <w:rPr>
              <w:spacing w:val="-6"/>
            </w:rPr>
          </w:rPrChange>
        </w:rPr>
        <w:t>strongly</w:t>
      </w:r>
      <w:r>
        <w:rPr>
          <w:spacing w:val="-7"/>
          <w:rPrChange w:id="5178" w:author="Kendra Wyant" w:date="2023-05-31T13:43:00Z">
            <w:rPr/>
          </w:rPrChange>
        </w:rPr>
        <w:t xml:space="preserve"> </w:t>
      </w:r>
      <w:r>
        <w:rPr>
          <w:spacing w:val="-2"/>
          <w:rPrChange w:id="5179" w:author="Kendra Wyant" w:date="2023-05-31T13:43:00Z">
            <w:rPr>
              <w:spacing w:val="-6"/>
            </w:rPr>
          </w:rPrChange>
        </w:rPr>
        <w:t>agree)</w:t>
      </w:r>
      <w:r>
        <w:rPr>
          <w:spacing w:val="-7"/>
          <w:rPrChange w:id="5180" w:author="Kendra Wyant" w:date="2023-05-31T13:43:00Z">
            <w:rPr/>
          </w:rPrChange>
        </w:rPr>
        <w:t xml:space="preserve"> </w:t>
      </w:r>
      <w:r>
        <w:rPr>
          <w:spacing w:val="-2"/>
          <w:rPrChange w:id="5181" w:author="Kendra Wyant" w:date="2023-05-31T13:43:00Z">
            <w:rPr>
              <w:spacing w:val="-6"/>
            </w:rPr>
          </w:rPrChange>
        </w:rPr>
        <w:t>for</w:t>
      </w:r>
      <w:r>
        <w:rPr>
          <w:spacing w:val="-7"/>
          <w:rPrChange w:id="5182" w:author="Kendra Wyant" w:date="2023-05-31T13:43:00Z">
            <w:rPr/>
          </w:rPrChange>
        </w:rPr>
        <w:t xml:space="preserve"> </w:t>
      </w:r>
      <w:r>
        <w:rPr>
          <w:spacing w:val="-2"/>
          <w:rPrChange w:id="5183" w:author="Kendra Wyant" w:date="2023-05-31T13:43:00Z">
            <w:rPr>
              <w:spacing w:val="-6"/>
            </w:rPr>
          </w:rPrChange>
        </w:rPr>
        <w:t>the</w:t>
      </w:r>
      <w:r>
        <w:rPr>
          <w:spacing w:val="-7"/>
          <w:rPrChange w:id="5184" w:author="Kendra Wyant" w:date="2023-05-31T13:43:00Z">
            <w:rPr>
              <w:spacing w:val="1"/>
            </w:rPr>
          </w:rPrChange>
        </w:rPr>
        <w:t xml:space="preserve"> </w:t>
      </w:r>
      <w:r>
        <w:rPr>
          <w:spacing w:val="-2"/>
          <w:rPrChange w:id="5185" w:author="Kendra Wyant" w:date="2023-05-31T13:43:00Z">
            <w:rPr>
              <w:spacing w:val="-6"/>
            </w:rPr>
          </w:rPrChange>
        </w:rPr>
        <w:t>personal</w:t>
      </w:r>
      <w:r>
        <w:rPr>
          <w:spacing w:val="-7"/>
          <w:rPrChange w:id="5186" w:author="Kendra Wyant" w:date="2023-05-31T13:43:00Z">
            <w:rPr/>
          </w:rPrChange>
        </w:rPr>
        <w:t xml:space="preserve"> </w:t>
      </w:r>
      <w:r>
        <w:rPr>
          <w:spacing w:val="-2"/>
          <w:rPrChange w:id="5187" w:author="Kendra Wyant" w:date="2023-05-31T13:43:00Z">
            <w:rPr>
              <w:spacing w:val="-6"/>
            </w:rPr>
          </w:rPrChange>
        </w:rPr>
        <w:t>sensing</w:t>
      </w:r>
      <w:r>
        <w:rPr>
          <w:spacing w:val="-7"/>
          <w:rPrChange w:id="5188" w:author="Kendra Wyant" w:date="2023-05-31T13:43:00Z">
            <w:rPr>
              <w:spacing w:val="1"/>
            </w:rPr>
          </w:rPrChange>
        </w:rPr>
        <w:t xml:space="preserve"> </w:t>
      </w:r>
      <w:r>
        <w:rPr>
          <w:spacing w:val="-2"/>
          <w:rPrChange w:id="5189" w:author="Kendra Wyant" w:date="2023-05-31T13:43:00Z">
            <w:rPr>
              <w:spacing w:val="-6"/>
            </w:rPr>
          </w:rPrChange>
        </w:rPr>
        <w:t>signals</w:t>
      </w:r>
      <w:r>
        <w:rPr>
          <w:spacing w:val="-2"/>
          <w:position w:val="9"/>
          <w:sz w:val="16"/>
          <w:rPrChange w:id="5190" w:author="Kendra Wyant" w:date="2023-05-31T13:43:00Z">
            <w:rPr>
              <w:spacing w:val="-6"/>
              <w:position w:val="9"/>
              <w:sz w:val="16"/>
            </w:rPr>
          </w:rPrChange>
        </w:rPr>
        <w:t>5</w:t>
      </w:r>
      <w:r>
        <w:rPr>
          <w:spacing w:val="-2"/>
          <w:rPrChange w:id="5191" w:author="Kendra Wyant" w:date="2023-05-31T13:43:00Z">
            <w:rPr>
              <w:spacing w:val="-6"/>
            </w:rPr>
          </w:rPrChange>
        </w:rPr>
        <w:t>:</w:t>
      </w:r>
    </w:p>
    <w:p w14:paraId="67333328" w14:textId="77777777" w:rsidR="003146FC" w:rsidRDefault="003146FC">
      <w:pPr>
        <w:pStyle w:val="BodyText"/>
        <w:spacing w:before="8"/>
        <w:rPr>
          <w:sz w:val="28"/>
          <w:rPrChange w:id="5192" w:author="Kendra Wyant" w:date="2023-05-31T13:43:00Z">
            <w:rPr>
              <w:sz w:val="29"/>
            </w:rPr>
          </w:rPrChange>
        </w:rPr>
        <w:pPrChange w:id="5193" w:author="Kendra Wyant" w:date="2023-05-31T13:43:00Z">
          <w:pPr>
            <w:pStyle w:val="BodyText"/>
            <w:spacing w:before="2"/>
          </w:pPr>
        </w:pPrChange>
      </w:pPr>
    </w:p>
    <w:p w14:paraId="323E673D" w14:textId="77777777" w:rsidR="003146FC" w:rsidRDefault="004E27B8">
      <w:pPr>
        <w:pStyle w:val="ListParagraph"/>
        <w:numPr>
          <w:ilvl w:val="0"/>
          <w:numId w:val="3"/>
        </w:numPr>
        <w:tabs>
          <w:tab w:val="left" w:pos="746"/>
        </w:tabs>
        <w:spacing w:before="0"/>
        <w:rPr>
          <w:sz w:val="24"/>
        </w:rPr>
        <w:pPrChange w:id="5194" w:author="Kendra Wyant" w:date="2023-05-31T13:43:00Z">
          <w:pPr>
            <w:pStyle w:val="ListParagraph"/>
            <w:numPr>
              <w:numId w:val="7"/>
            </w:numPr>
            <w:tabs>
              <w:tab w:val="left" w:pos="746"/>
            </w:tabs>
            <w:ind w:left="745" w:hanging="300"/>
          </w:pPr>
        </w:pPrChange>
      </w:pPr>
      <w:r>
        <w:rPr>
          <w:spacing w:val="-6"/>
          <w:sz w:val="24"/>
        </w:rPr>
        <w:t>[Personal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sensing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name]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interfered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activities.</w:t>
      </w:r>
    </w:p>
    <w:p w14:paraId="1F0B639B" w14:textId="77777777" w:rsidR="003146FC" w:rsidRDefault="004E27B8">
      <w:pPr>
        <w:pStyle w:val="ListParagraph"/>
        <w:numPr>
          <w:ilvl w:val="0"/>
          <w:numId w:val="3"/>
        </w:numPr>
        <w:tabs>
          <w:tab w:val="left" w:pos="746"/>
        </w:tabs>
        <w:spacing w:before="155"/>
        <w:rPr>
          <w:sz w:val="24"/>
        </w:rPr>
        <w:pPrChange w:id="5195" w:author="Kendra Wyant" w:date="2023-05-31T13:43:00Z">
          <w:pPr>
            <w:pStyle w:val="ListParagraph"/>
            <w:numPr>
              <w:numId w:val="7"/>
            </w:numPr>
            <w:tabs>
              <w:tab w:val="left" w:pos="746"/>
            </w:tabs>
            <w:spacing w:before="154"/>
            <w:ind w:left="745" w:hanging="300"/>
          </w:pPr>
        </w:pPrChange>
      </w:pPr>
      <w:r>
        <w:rPr>
          <w:spacing w:val="-6"/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disliked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[Personal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sensing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name].</w:t>
      </w:r>
    </w:p>
    <w:p w14:paraId="12F8FFFD" w14:textId="77777777" w:rsidR="003146FC" w:rsidRDefault="004E27B8">
      <w:pPr>
        <w:pStyle w:val="ListParagraph"/>
        <w:numPr>
          <w:ilvl w:val="0"/>
          <w:numId w:val="3"/>
        </w:numPr>
        <w:tabs>
          <w:tab w:val="left" w:pos="746"/>
        </w:tabs>
        <w:spacing w:before="154" w:line="355" w:lineRule="auto"/>
        <w:ind w:right="660"/>
        <w:rPr>
          <w:sz w:val="24"/>
        </w:rPr>
        <w:pPrChange w:id="5196" w:author="Kendra Wyant" w:date="2023-05-31T13:43:00Z">
          <w:pPr>
            <w:pStyle w:val="ListParagraph"/>
            <w:numPr>
              <w:numId w:val="7"/>
            </w:numPr>
            <w:tabs>
              <w:tab w:val="left" w:pos="746"/>
            </w:tabs>
            <w:spacing w:before="155" w:line="355" w:lineRule="auto"/>
            <w:ind w:left="745" w:right="660" w:hanging="300"/>
          </w:pPr>
        </w:pPrChange>
      </w:pPr>
      <w:r>
        <w:rPr>
          <w:spacing w:val="-4"/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would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willing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[Personal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sensing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name]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my </w:t>
      </w:r>
      <w:r>
        <w:rPr>
          <w:spacing w:val="-2"/>
          <w:sz w:val="24"/>
        </w:rPr>
        <w:t>recovery.</w:t>
      </w:r>
    </w:p>
    <w:p w14:paraId="758135BE" w14:textId="77777777" w:rsidR="003146FC" w:rsidRDefault="003146FC">
      <w:pPr>
        <w:pStyle w:val="BodyText"/>
        <w:spacing w:before="12"/>
        <w:rPr>
          <w:ins w:id="5197" w:author="Kendra Wyant" w:date="2023-05-31T13:43:00Z"/>
          <w:sz w:val="27"/>
        </w:rPr>
      </w:pPr>
    </w:p>
    <w:p w14:paraId="78F7B9FF" w14:textId="05A15AA6" w:rsidR="003146FC" w:rsidRDefault="004E27B8">
      <w:pPr>
        <w:pStyle w:val="BodyText"/>
        <w:spacing w:line="355" w:lineRule="auto"/>
        <w:ind w:left="160" w:firstLine="576"/>
        <w:rPr>
          <w:ins w:id="5198" w:author="Kendra Wyant" w:date="2023-05-31T13:43:00Z"/>
        </w:rPr>
      </w:pPr>
      <w:r>
        <w:rPr>
          <w:spacing w:val="-2"/>
          <w:rPrChange w:id="5199" w:author="Kendra Wyant" w:date="2023-05-31T13:43:00Z">
            <w:rPr/>
          </w:rPrChange>
        </w:rPr>
        <w:t>The</w:t>
      </w:r>
      <w:r>
        <w:rPr>
          <w:spacing w:val="-6"/>
          <w:rPrChange w:id="520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201" w:author="Kendra Wyant" w:date="2023-05-31T13:43:00Z">
            <w:rPr/>
          </w:rPrChange>
        </w:rPr>
        <w:t>interference</w:t>
      </w:r>
      <w:r>
        <w:rPr>
          <w:spacing w:val="-7"/>
          <w:rPrChange w:id="520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203" w:author="Kendra Wyant" w:date="2023-05-31T13:43:00Z">
            <w:rPr/>
          </w:rPrChange>
        </w:rPr>
        <w:t>item</w:t>
      </w:r>
      <w:r>
        <w:rPr>
          <w:spacing w:val="-6"/>
          <w:rPrChange w:id="520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205" w:author="Kendra Wyant" w:date="2023-05-31T13:43:00Z">
            <w:rPr/>
          </w:rPrChange>
        </w:rPr>
        <w:t>(item</w:t>
      </w:r>
      <w:r>
        <w:rPr>
          <w:spacing w:val="-6"/>
          <w:rPrChange w:id="520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207" w:author="Kendra Wyant" w:date="2023-05-31T13:43:00Z">
            <w:rPr/>
          </w:rPrChange>
        </w:rPr>
        <w:t>1)</w:t>
      </w:r>
      <w:r>
        <w:rPr>
          <w:spacing w:val="-7"/>
          <w:rPrChange w:id="520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209" w:author="Kendra Wyant" w:date="2023-05-31T13:43:00Z">
            <w:rPr/>
          </w:rPrChange>
        </w:rPr>
        <w:t>was</w:t>
      </w:r>
      <w:r>
        <w:rPr>
          <w:spacing w:val="-7"/>
          <w:rPrChange w:id="521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211" w:author="Kendra Wyant" w:date="2023-05-31T13:43:00Z">
            <w:rPr/>
          </w:rPrChange>
        </w:rPr>
        <w:t>collected</w:t>
      </w:r>
      <w:r>
        <w:rPr>
          <w:spacing w:val="-6"/>
          <w:rPrChange w:id="521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213" w:author="Kendra Wyant" w:date="2023-05-31T13:43:00Z">
            <w:rPr/>
          </w:rPrChange>
        </w:rPr>
        <w:t>only</w:t>
      </w:r>
      <w:r>
        <w:rPr>
          <w:spacing w:val="-6"/>
          <w:rPrChange w:id="521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215" w:author="Kendra Wyant" w:date="2023-05-31T13:43:00Z">
            <w:rPr/>
          </w:rPrChange>
        </w:rPr>
        <w:t>for</w:t>
      </w:r>
      <w:r>
        <w:rPr>
          <w:spacing w:val="-6"/>
          <w:rPrChange w:id="521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217" w:author="Kendra Wyant" w:date="2023-05-31T13:43:00Z">
            <w:rPr/>
          </w:rPrChange>
        </w:rPr>
        <w:t>the</w:t>
      </w:r>
      <w:r>
        <w:rPr>
          <w:spacing w:val="-7"/>
          <w:rPrChange w:id="521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219" w:author="Kendra Wyant" w:date="2023-05-31T13:43:00Z">
            <w:rPr/>
          </w:rPrChange>
        </w:rPr>
        <w:t>active</w:t>
      </w:r>
      <w:r>
        <w:rPr>
          <w:spacing w:val="-6"/>
          <w:rPrChange w:id="522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221" w:author="Kendra Wyant" w:date="2023-05-31T13:43:00Z">
            <w:rPr/>
          </w:rPrChange>
        </w:rPr>
        <w:t>methods</w:t>
      </w:r>
      <w:r>
        <w:rPr>
          <w:spacing w:val="-7"/>
          <w:rPrChange w:id="522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223" w:author="Kendra Wyant" w:date="2023-05-31T13:43:00Z">
            <w:rPr/>
          </w:rPrChange>
        </w:rPr>
        <w:t>because</w:t>
      </w:r>
      <w:r>
        <w:rPr>
          <w:spacing w:val="-6"/>
          <w:rPrChange w:id="522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5225" w:author="Kendra Wyant" w:date="2023-05-31T13:43:00Z">
            <w:rPr/>
          </w:rPrChange>
        </w:rPr>
        <w:t xml:space="preserve">the </w:t>
      </w:r>
      <w:r>
        <w:rPr>
          <w:spacing w:val="-2"/>
          <w:rPrChange w:id="5226" w:author="Kendra Wyant" w:date="2023-05-31T13:43:00Z">
            <w:rPr>
              <w:spacing w:val="-6"/>
            </w:rPr>
          </w:rPrChange>
        </w:rPr>
        <w:t>passive</w:t>
      </w:r>
      <w:r>
        <w:rPr>
          <w:spacing w:val="-4"/>
          <w:rPrChange w:id="522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228" w:author="Kendra Wyant" w:date="2023-05-31T13:43:00Z">
            <w:rPr>
              <w:spacing w:val="-6"/>
            </w:rPr>
          </w:rPrChange>
        </w:rPr>
        <w:t>methods</w:t>
      </w:r>
      <w:r>
        <w:rPr>
          <w:spacing w:val="-4"/>
          <w:rPrChange w:id="522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230" w:author="Kendra Wyant" w:date="2023-05-31T13:43:00Z">
            <w:rPr>
              <w:spacing w:val="-6"/>
            </w:rPr>
          </w:rPrChange>
        </w:rPr>
        <w:t>require</w:t>
      </w:r>
      <w:r>
        <w:rPr>
          <w:spacing w:val="-5"/>
          <w:rPrChange w:id="523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232" w:author="Kendra Wyant" w:date="2023-05-31T13:43:00Z">
            <w:rPr>
              <w:spacing w:val="-6"/>
            </w:rPr>
          </w:rPrChange>
        </w:rPr>
        <w:t>no</w:t>
      </w:r>
      <w:r>
        <w:rPr>
          <w:spacing w:val="-5"/>
          <w:rPrChange w:id="523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234" w:author="Kendra Wyant" w:date="2023-05-31T13:43:00Z">
            <w:rPr>
              <w:spacing w:val="-6"/>
            </w:rPr>
          </w:rPrChange>
        </w:rPr>
        <w:t>effort</w:t>
      </w:r>
      <w:r>
        <w:rPr>
          <w:spacing w:val="-4"/>
          <w:rPrChange w:id="523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236" w:author="Kendra Wyant" w:date="2023-05-31T13:43:00Z">
            <w:rPr>
              <w:spacing w:val="-6"/>
            </w:rPr>
          </w:rPrChange>
        </w:rPr>
        <w:t>and</w:t>
      </w:r>
      <w:r>
        <w:rPr>
          <w:spacing w:val="-5"/>
          <w:rPrChange w:id="523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238" w:author="Kendra Wyant" w:date="2023-05-31T13:43:00Z">
            <w:rPr>
              <w:spacing w:val="-6"/>
            </w:rPr>
          </w:rPrChange>
        </w:rPr>
        <w:t>therefore</w:t>
      </w:r>
      <w:r>
        <w:rPr>
          <w:spacing w:val="-5"/>
          <w:rPrChange w:id="523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240" w:author="Kendra Wyant" w:date="2023-05-31T13:43:00Z">
            <w:rPr>
              <w:spacing w:val="-6"/>
            </w:rPr>
          </w:rPrChange>
        </w:rPr>
        <w:t>cannot</w:t>
      </w:r>
      <w:r>
        <w:rPr>
          <w:spacing w:val="-4"/>
          <w:rPrChange w:id="524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242" w:author="Kendra Wyant" w:date="2023-05-31T13:43:00Z">
            <w:rPr>
              <w:spacing w:val="-6"/>
            </w:rPr>
          </w:rPrChange>
        </w:rPr>
        <w:t>interfere</w:t>
      </w:r>
      <w:r>
        <w:rPr>
          <w:spacing w:val="-5"/>
          <w:rPrChange w:id="524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244" w:author="Kendra Wyant" w:date="2023-05-31T13:43:00Z">
            <w:rPr>
              <w:spacing w:val="-6"/>
            </w:rPr>
          </w:rPrChange>
        </w:rPr>
        <w:t>with</w:t>
      </w:r>
      <w:r>
        <w:rPr>
          <w:spacing w:val="-4"/>
          <w:rPrChange w:id="524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246" w:author="Kendra Wyant" w:date="2023-05-31T13:43:00Z">
            <w:rPr>
              <w:spacing w:val="-6"/>
            </w:rPr>
          </w:rPrChange>
        </w:rPr>
        <w:t>daily</w:t>
      </w:r>
      <w:r>
        <w:rPr>
          <w:spacing w:val="-5"/>
          <w:rPrChange w:id="524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248" w:author="Kendra Wyant" w:date="2023-05-31T13:43:00Z">
            <w:rPr>
              <w:spacing w:val="-6"/>
            </w:rPr>
          </w:rPrChange>
        </w:rPr>
        <w:t>activities.</w:t>
      </w:r>
      <w:del w:id="5249" w:author="Kendra Wyant" w:date="2023-05-31T13:43:00Z">
        <w:r w:rsidR="00F53A9D">
          <w:rPr>
            <w:spacing w:val="18"/>
          </w:rPr>
          <w:delText xml:space="preserve"> </w:delText>
        </w:r>
      </w:del>
    </w:p>
    <w:p w14:paraId="52A77521" w14:textId="77777777" w:rsidR="003146FC" w:rsidRDefault="004E27B8">
      <w:pPr>
        <w:pStyle w:val="BodyText"/>
        <w:spacing w:line="355" w:lineRule="auto"/>
        <w:ind w:left="160"/>
        <w:pPrChange w:id="5250" w:author="Kendra Wyant" w:date="2023-05-31T13:43:00Z">
          <w:pPr>
            <w:pStyle w:val="BodyText"/>
            <w:spacing w:before="237" w:line="355" w:lineRule="auto"/>
            <w:ind w:left="160" w:right="512" w:firstLine="576"/>
          </w:pPr>
        </w:pPrChange>
      </w:pPr>
      <w:r>
        <w:rPr>
          <w:spacing w:val="-2"/>
          <w:rPrChange w:id="5251" w:author="Kendra Wyant" w:date="2023-05-31T13:43:00Z">
            <w:rPr>
              <w:spacing w:val="-6"/>
            </w:rPr>
          </w:rPrChange>
        </w:rPr>
        <w:t>Dislike</w:t>
      </w:r>
      <w:r>
        <w:rPr>
          <w:spacing w:val="-10"/>
          <w:rPrChange w:id="525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9"/>
          <w:rPrChange w:id="525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willingness</w:t>
      </w:r>
      <w:r>
        <w:rPr>
          <w:spacing w:val="-9"/>
          <w:rPrChange w:id="525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10"/>
          <w:rPrChange w:id="525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use</w:t>
      </w:r>
      <w:r>
        <w:rPr>
          <w:spacing w:val="-9"/>
          <w:rPrChange w:id="525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10"/>
          <w:rPrChange w:id="525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1</w:t>
      </w:r>
      <w:r>
        <w:rPr>
          <w:spacing w:val="-10"/>
          <w:rPrChange w:id="525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year</w:t>
      </w:r>
      <w:r>
        <w:rPr>
          <w:spacing w:val="-9"/>
          <w:rPrChange w:id="525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(items</w:t>
      </w:r>
      <w:r>
        <w:rPr>
          <w:spacing w:val="-9"/>
          <w:rPrChange w:id="526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2</w:t>
      </w:r>
      <w:r>
        <w:rPr>
          <w:spacing w:val="-10"/>
          <w:rPrChange w:id="526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&amp;</w:t>
      </w:r>
      <w:r>
        <w:rPr>
          <w:spacing w:val="-10"/>
          <w:rPrChange w:id="526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3,</w:t>
      </w:r>
      <w:r>
        <w:rPr>
          <w:spacing w:val="-9"/>
          <w:rPrChange w:id="526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respectively)</w:t>
      </w:r>
      <w:r>
        <w:rPr>
          <w:spacing w:val="-10"/>
          <w:rPrChange w:id="526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were</w:t>
      </w:r>
      <w:r>
        <w:rPr>
          <w:spacing w:val="-9"/>
          <w:rPrChange w:id="526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collected</w:t>
      </w:r>
      <w:r>
        <w:rPr>
          <w:spacing w:val="-9"/>
          <w:rPrChange w:id="526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9"/>
          <w:rPrChange w:id="526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all</w:t>
      </w:r>
      <w:r>
        <w:rPr>
          <w:spacing w:val="-2"/>
          <w:rPrChange w:id="526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methods.</w:t>
      </w:r>
    </w:p>
    <w:p w14:paraId="7D4558D0" w14:textId="77777777" w:rsidR="003146FC" w:rsidRDefault="004E27B8">
      <w:pPr>
        <w:pStyle w:val="BodyText"/>
        <w:tabs>
          <w:tab w:val="left" w:pos="3527"/>
        </w:tabs>
        <w:spacing w:before="116" w:line="355" w:lineRule="auto"/>
        <w:ind w:left="160" w:right="615" w:firstLine="576"/>
        <w:pPrChange w:id="5269" w:author="Kendra Wyant" w:date="2023-05-31T13:43:00Z">
          <w:pPr>
            <w:pStyle w:val="BodyText"/>
            <w:tabs>
              <w:tab w:val="left" w:pos="3527"/>
            </w:tabs>
            <w:spacing w:line="355" w:lineRule="auto"/>
            <w:ind w:left="160" w:right="615" w:firstLine="576"/>
          </w:pPr>
        </w:pPrChange>
      </w:pPr>
      <w:r>
        <w:rPr>
          <w:b/>
        </w:rPr>
        <w:t>Participant Feedback.</w:t>
      </w:r>
      <w:r>
        <w:rPr>
          <w:b/>
        </w:rPr>
        <w:tab/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also</w:t>
      </w:r>
      <w:r>
        <w:rPr>
          <w:spacing w:val="-10"/>
        </w:rPr>
        <w:t xml:space="preserve"> </w:t>
      </w:r>
      <w:r>
        <w:rPr>
          <w:spacing w:val="-4"/>
        </w:rPr>
        <w:t>solicited</w:t>
      </w:r>
      <w:r>
        <w:rPr>
          <w:spacing w:val="-9"/>
        </w:rPr>
        <w:t xml:space="preserve"> </w:t>
      </w:r>
      <w:r>
        <w:rPr>
          <w:spacing w:val="-4"/>
        </w:rPr>
        <w:t>open-ended</w:t>
      </w:r>
      <w:r>
        <w:rPr>
          <w:spacing w:val="-9"/>
        </w:rPr>
        <w:t xml:space="preserve"> </w:t>
      </w:r>
      <w:r>
        <w:rPr>
          <w:spacing w:val="-4"/>
        </w:rPr>
        <w:t>feedback</w:t>
      </w:r>
      <w:r>
        <w:rPr>
          <w:spacing w:val="-10"/>
        </w:rPr>
        <w:t xml:space="preserve"> </w:t>
      </w:r>
      <w:r>
        <w:rPr>
          <w:spacing w:val="-4"/>
        </w:rPr>
        <w:t>about</w:t>
      </w:r>
      <w:r>
        <w:rPr>
          <w:spacing w:val="-10"/>
        </w:rPr>
        <w:t xml:space="preserve"> </w:t>
      </w:r>
      <w:r>
        <w:rPr>
          <w:spacing w:val="-4"/>
        </w:rPr>
        <w:t>participants’ experiences with each personal sensing method.</w:t>
      </w:r>
      <w:r>
        <w:rPr>
          <w:spacing w:val="20"/>
        </w:rPr>
        <w:t xml:space="preserve"> </w:t>
      </w:r>
      <w:r>
        <w:rPr>
          <w:spacing w:val="-4"/>
        </w:rPr>
        <w:t>Each month participants were prompted:</w:t>
      </w:r>
    </w:p>
    <w:p w14:paraId="686D1DFE" w14:textId="77777777" w:rsidR="003146FC" w:rsidRDefault="004E27B8">
      <w:pPr>
        <w:pStyle w:val="BodyText"/>
        <w:spacing w:before="117" w:line="355" w:lineRule="auto"/>
        <w:ind w:left="160" w:right="553" w:firstLine="576"/>
        <w:pPrChange w:id="5270" w:author="Kendra Wyant" w:date="2023-05-31T13:43:00Z">
          <w:pPr>
            <w:pStyle w:val="BodyText"/>
            <w:spacing w:before="234" w:line="355" w:lineRule="auto"/>
            <w:ind w:left="160" w:firstLine="576"/>
          </w:pPr>
        </w:pPrChange>
      </w:pPr>
      <w:r>
        <w:rPr>
          <w:spacing w:val="-4"/>
          <w:rPrChange w:id="5271" w:author="Kendra Wyant" w:date="2023-05-31T13:43:00Z">
            <w:rPr>
              <w:spacing w:val="-2"/>
            </w:rPr>
          </w:rPrChange>
        </w:rPr>
        <w:t>Tell</w:t>
      </w:r>
      <w:r>
        <w:rPr>
          <w:spacing w:val="-8"/>
          <w:rPrChange w:id="527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5273" w:author="Kendra Wyant" w:date="2023-05-31T13:43:00Z">
            <w:rPr>
              <w:spacing w:val="-2"/>
            </w:rPr>
          </w:rPrChange>
        </w:rPr>
        <w:t>us</w:t>
      </w:r>
      <w:r>
        <w:rPr>
          <w:spacing w:val="-9"/>
          <w:rPrChange w:id="527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5275" w:author="Kendra Wyant" w:date="2023-05-31T13:43:00Z">
            <w:rPr>
              <w:spacing w:val="-2"/>
            </w:rPr>
          </w:rPrChange>
        </w:rPr>
        <w:t>your</w:t>
      </w:r>
      <w:r>
        <w:rPr>
          <w:spacing w:val="-9"/>
          <w:rPrChange w:id="527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5277" w:author="Kendra Wyant" w:date="2023-05-31T13:43:00Z">
            <w:rPr>
              <w:spacing w:val="-2"/>
            </w:rPr>
          </w:rPrChange>
        </w:rPr>
        <w:t>general</w:t>
      </w:r>
      <w:r>
        <w:rPr>
          <w:spacing w:val="-9"/>
          <w:rPrChange w:id="527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5279" w:author="Kendra Wyant" w:date="2023-05-31T13:43:00Z">
            <w:rPr>
              <w:spacing w:val="-2"/>
            </w:rPr>
          </w:rPrChange>
        </w:rPr>
        <w:t>thoughts,</w:t>
      </w:r>
      <w:r>
        <w:rPr>
          <w:spacing w:val="-8"/>
          <w:rPrChange w:id="528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5281" w:author="Kendra Wyant" w:date="2023-05-31T13:43:00Z">
            <w:rPr>
              <w:spacing w:val="-2"/>
            </w:rPr>
          </w:rPrChange>
        </w:rPr>
        <w:t>whether</w:t>
      </w:r>
      <w:r>
        <w:rPr>
          <w:spacing w:val="-8"/>
          <w:rPrChange w:id="528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5283" w:author="Kendra Wyant" w:date="2023-05-31T13:43:00Z">
            <w:rPr>
              <w:spacing w:val="-2"/>
            </w:rPr>
          </w:rPrChange>
        </w:rPr>
        <w:t>positive</w:t>
      </w:r>
      <w:r>
        <w:rPr>
          <w:spacing w:val="-8"/>
          <w:rPrChange w:id="528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5285" w:author="Kendra Wyant" w:date="2023-05-31T13:43:00Z">
            <w:rPr>
              <w:spacing w:val="-2"/>
            </w:rPr>
          </w:rPrChange>
        </w:rPr>
        <w:t>or</w:t>
      </w:r>
      <w:r>
        <w:rPr>
          <w:spacing w:val="-9"/>
          <w:rPrChange w:id="528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5287" w:author="Kendra Wyant" w:date="2023-05-31T13:43:00Z">
            <w:rPr>
              <w:spacing w:val="-2"/>
            </w:rPr>
          </w:rPrChange>
        </w:rPr>
        <w:t>negative,</w:t>
      </w:r>
      <w:r>
        <w:rPr>
          <w:spacing w:val="-8"/>
          <w:rPrChange w:id="528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5289" w:author="Kendra Wyant" w:date="2023-05-31T13:43:00Z">
            <w:rPr>
              <w:spacing w:val="-2"/>
            </w:rPr>
          </w:rPrChange>
        </w:rPr>
        <w:t>about</w:t>
      </w:r>
      <w:r>
        <w:rPr>
          <w:spacing w:val="-9"/>
          <w:rPrChange w:id="529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5291" w:author="Kendra Wyant" w:date="2023-05-31T13:43:00Z">
            <w:rPr>
              <w:spacing w:val="-2"/>
            </w:rPr>
          </w:rPrChange>
        </w:rPr>
        <w:t>your</w:t>
      </w:r>
      <w:r>
        <w:rPr>
          <w:spacing w:val="-9"/>
          <w:rPrChange w:id="529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5293" w:author="Kendra Wyant" w:date="2023-05-31T13:43:00Z">
            <w:rPr>
              <w:spacing w:val="-2"/>
            </w:rPr>
          </w:rPrChange>
        </w:rPr>
        <w:t xml:space="preserve">experience </w:t>
      </w:r>
      <w:r>
        <w:rPr>
          <w:spacing w:val="-2"/>
          <w:rPrChange w:id="5294" w:author="Kendra Wyant" w:date="2023-05-31T13:43:00Z">
            <w:rPr>
              <w:spacing w:val="-6"/>
            </w:rPr>
          </w:rPrChange>
        </w:rPr>
        <w:t>completing</w:t>
      </w:r>
      <w:r>
        <w:rPr>
          <w:spacing w:val="-7"/>
        </w:rPr>
        <w:t xml:space="preserve"> </w:t>
      </w:r>
      <w:r>
        <w:rPr>
          <w:spacing w:val="-2"/>
          <w:rPrChange w:id="5295" w:author="Kendra Wyant" w:date="2023-05-31T13:43:00Z">
            <w:rPr>
              <w:spacing w:val="-6"/>
            </w:rPr>
          </w:rPrChange>
        </w:rPr>
        <w:t>[Personal</w:t>
      </w:r>
      <w:r>
        <w:rPr>
          <w:spacing w:val="-7"/>
        </w:rPr>
        <w:t xml:space="preserve"> </w:t>
      </w:r>
      <w:r>
        <w:rPr>
          <w:spacing w:val="-2"/>
          <w:rPrChange w:id="5296" w:author="Kendra Wyant" w:date="2023-05-31T13:43:00Z">
            <w:rPr>
              <w:spacing w:val="-6"/>
            </w:rPr>
          </w:rPrChange>
        </w:rPr>
        <w:t>sensing</w:t>
      </w:r>
      <w:r>
        <w:rPr>
          <w:spacing w:val="-7"/>
        </w:rPr>
        <w:t xml:space="preserve"> </w:t>
      </w:r>
      <w:r>
        <w:rPr>
          <w:spacing w:val="-2"/>
          <w:rPrChange w:id="5297" w:author="Kendra Wyant" w:date="2023-05-31T13:43:00Z">
            <w:rPr>
              <w:spacing w:val="-6"/>
            </w:rPr>
          </w:rPrChange>
        </w:rPr>
        <w:t>method</w:t>
      </w:r>
      <w:r>
        <w:rPr>
          <w:spacing w:val="-8"/>
        </w:rPr>
        <w:t xml:space="preserve"> </w:t>
      </w:r>
      <w:r>
        <w:rPr>
          <w:spacing w:val="-2"/>
          <w:rPrChange w:id="5298" w:author="Kendra Wyant" w:date="2023-05-31T13:43:00Z">
            <w:rPr>
              <w:spacing w:val="-6"/>
            </w:rPr>
          </w:rPrChange>
        </w:rPr>
        <w:t>name].</w:t>
      </w:r>
      <w:r>
        <w:rPr>
          <w:spacing w:val="11"/>
          <w:rPrChange w:id="5299" w:author="Kendra Wyant" w:date="2023-05-31T13:43:00Z">
            <w:rPr>
              <w:spacing w:val="10"/>
            </w:rPr>
          </w:rPrChange>
        </w:rPr>
        <w:t xml:space="preserve"> </w:t>
      </w:r>
      <w:r>
        <w:rPr>
          <w:spacing w:val="-2"/>
          <w:rPrChange w:id="5300" w:author="Kendra Wyant" w:date="2023-05-31T13:43:00Z">
            <w:rPr>
              <w:spacing w:val="-6"/>
            </w:rPr>
          </w:rPrChange>
        </w:rPr>
        <w:t>These</w:t>
      </w:r>
      <w:r>
        <w:rPr>
          <w:spacing w:val="-7"/>
        </w:rPr>
        <w:t xml:space="preserve"> </w:t>
      </w:r>
      <w:r>
        <w:rPr>
          <w:spacing w:val="-2"/>
          <w:rPrChange w:id="5301" w:author="Kendra Wyant" w:date="2023-05-31T13:43:00Z">
            <w:rPr>
              <w:spacing w:val="-6"/>
            </w:rPr>
          </w:rPrChange>
        </w:rPr>
        <w:t>qualitative</w:t>
      </w:r>
      <w:r>
        <w:rPr>
          <w:spacing w:val="-7"/>
        </w:rPr>
        <w:t xml:space="preserve"> </w:t>
      </w:r>
      <w:r>
        <w:rPr>
          <w:spacing w:val="-2"/>
          <w:rPrChange w:id="5302" w:author="Kendra Wyant" w:date="2023-05-31T13:43:00Z">
            <w:rPr>
              <w:spacing w:val="-6"/>
            </w:rPr>
          </w:rPrChange>
        </w:rPr>
        <w:t>data</w:t>
      </w:r>
      <w:r>
        <w:rPr>
          <w:spacing w:val="-8"/>
        </w:rPr>
        <w:t xml:space="preserve"> </w:t>
      </w:r>
      <w:r>
        <w:rPr>
          <w:spacing w:val="-2"/>
          <w:rPrChange w:id="5303" w:author="Kendra Wyant" w:date="2023-05-31T13:43:00Z">
            <w:rPr>
              <w:spacing w:val="-6"/>
            </w:rPr>
          </w:rPrChange>
        </w:rPr>
        <w:t>provide</w:t>
      </w:r>
      <w:r>
        <w:rPr>
          <w:spacing w:val="-8"/>
          <w:rPrChange w:id="530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305" w:author="Kendra Wyant" w:date="2023-05-31T13:43:00Z">
            <w:rPr>
              <w:spacing w:val="-6"/>
            </w:rPr>
          </w:rPrChange>
        </w:rPr>
        <w:t>another</w:t>
      </w:r>
      <w:r>
        <w:rPr>
          <w:spacing w:val="-2"/>
          <w:rPrChange w:id="530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307" w:author="Kendra Wyant" w:date="2023-05-31T13:43:00Z">
            <w:rPr>
              <w:spacing w:val="-6"/>
            </w:rPr>
          </w:rPrChange>
        </w:rPr>
        <w:t xml:space="preserve">method </w:t>
      </w:r>
      <w:r>
        <w:rPr>
          <w:spacing w:val="-2"/>
        </w:rPr>
        <w:t>through which to assess participants’ perceptions of the acceptability of these methods.</w:t>
      </w:r>
    </w:p>
    <w:p w14:paraId="3D2491FC" w14:textId="77777777" w:rsidR="003146FC" w:rsidRDefault="003146FC">
      <w:pPr>
        <w:pStyle w:val="BodyText"/>
        <w:spacing w:before="8"/>
        <w:rPr>
          <w:ins w:id="5308" w:author="Kendra Wyant" w:date="2023-05-31T13:43:00Z"/>
          <w:sz w:val="27"/>
        </w:rPr>
      </w:pPr>
    </w:p>
    <w:p w14:paraId="3F013BED" w14:textId="77777777" w:rsidR="003146FC" w:rsidRDefault="004E27B8">
      <w:pPr>
        <w:pStyle w:val="Heading1"/>
        <w:spacing w:before="1"/>
        <w:pPrChange w:id="5309" w:author="Kendra Wyant" w:date="2023-05-31T13:43:00Z">
          <w:pPr>
            <w:pStyle w:val="Heading1"/>
            <w:spacing w:before="254"/>
          </w:pPr>
        </w:pPrChange>
      </w:pPr>
      <w:bookmarkStart w:id="5310" w:name="Data_Analytic_Strategy"/>
      <w:bookmarkEnd w:id="5310"/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Analytic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Strategy</w:t>
      </w:r>
    </w:p>
    <w:p w14:paraId="2D64C299" w14:textId="77777777" w:rsidR="003146FC" w:rsidRDefault="003146FC">
      <w:pPr>
        <w:pStyle w:val="BodyText"/>
        <w:spacing w:before="9"/>
        <w:rPr>
          <w:b/>
          <w:sz w:val="31"/>
          <w:rPrChange w:id="5311" w:author="Kendra Wyant" w:date="2023-05-31T13:43:00Z">
            <w:rPr>
              <w:b/>
              <w:sz w:val="22"/>
            </w:rPr>
          </w:rPrChange>
        </w:rPr>
        <w:pPrChange w:id="5312" w:author="Kendra Wyant" w:date="2023-05-31T13:43:00Z">
          <w:pPr>
            <w:pStyle w:val="BodyText"/>
            <w:spacing w:before="12"/>
          </w:pPr>
        </w:pPrChange>
      </w:pPr>
    </w:p>
    <w:p w14:paraId="0D8A36B6" w14:textId="77777777" w:rsidR="003146FC" w:rsidRDefault="004E27B8">
      <w:pPr>
        <w:pStyle w:val="BodyText"/>
        <w:spacing w:before="1" w:line="355" w:lineRule="auto"/>
        <w:ind w:left="160" w:right="551" w:firstLine="576"/>
        <w:pPrChange w:id="5313" w:author="Kendra Wyant" w:date="2023-05-31T13:43:00Z">
          <w:pPr>
            <w:pStyle w:val="BodyText"/>
            <w:spacing w:line="355" w:lineRule="auto"/>
            <w:ind w:left="160" w:firstLine="576"/>
          </w:pPr>
        </w:pPrChange>
      </w:pPr>
      <w:r>
        <w:rPr>
          <w:spacing w:val="-2"/>
          <w:rPrChange w:id="5314" w:author="Kendra Wyant" w:date="2023-05-31T13:43:00Z">
            <w:rPr>
              <w:spacing w:val="-4"/>
            </w:rPr>
          </w:rPrChange>
        </w:rPr>
        <w:t>We</w:t>
      </w:r>
      <w:r>
        <w:rPr>
          <w:spacing w:val="-12"/>
          <w:rPrChange w:id="531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16" w:author="Kendra Wyant" w:date="2023-05-31T13:43:00Z">
            <w:rPr>
              <w:spacing w:val="-4"/>
            </w:rPr>
          </w:rPrChange>
        </w:rPr>
        <w:t>conducted</w:t>
      </w:r>
      <w:r>
        <w:rPr>
          <w:spacing w:val="-12"/>
          <w:rPrChange w:id="531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18" w:author="Kendra Wyant" w:date="2023-05-31T13:43:00Z">
            <w:rPr>
              <w:spacing w:val="-4"/>
            </w:rPr>
          </w:rPrChange>
        </w:rPr>
        <w:t>all</w:t>
      </w:r>
      <w:r>
        <w:rPr>
          <w:spacing w:val="-12"/>
          <w:rPrChange w:id="531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20" w:author="Kendra Wyant" w:date="2023-05-31T13:43:00Z">
            <w:rPr>
              <w:spacing w:val="-4"/>
            </w:rPr>
          </w:rPrChange>
        </w:rPr>
        <w:t>analyses</w:t>
      </w:r>
      <w:r>
        <w:rPr>
          <w:spacing w:val="-12"/>
          <w:rPrChange w:id="532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22" w:author="Kendra Wyant" w:date="2023-05-31T13:43:00Z">
            <w:rPr>
              <w:spacing w:val="-4"/>
            </w:rPr>
          </w:rPrChange>
        </w:rPr>
        <w:t>in</w:t>
      </w:r>
      <w:r>
        <w:rPr>
          <w:spacing w:val="-12"/>
          <w:rPrChange w:id="532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24" w:author="Kendra Wyant" w:date="2023-05-31T13:43:00Z">
            <w:rPr>
              <w:spacing w:val="-4"/>
            </w:rPr>
          </w:rPrChange>
        </w:rPr>
        <w:t>R</w:t>
      </w:r>
      <w:r>
        <w:rPr>
          <w:spacing w:val="-12"/>
          <w:rPrChange w:id="532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26" w:author="Kendra Wyant" w:date="2023-05-31T13:43:00Z">
            <w:rPr>
              <w:spacing w:val="-4"/>
            </w:rPr>
          </w:rPrChange>
        </w:rPr>
        <w:t>version</w:t>
      </w:r>
      <w:r>
        <w:rPr>
          <w:spacing w:val="-12"/>
          <w:rPrChange w:id="532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28" w:author="Kendra Wyant" w:date="2023-05-31T13:43:00Z">
            <w:rPr>
              <w:spacing w:val="-4"/>
            </w:rPr>
          </w:rPrChange>
        </w:rPr>
        <w:t>4.1.1</w:t>
      </w:r>
      <w:r>
        <w:rPr>
          <w:spacing w:val="-12"/>
          <w:rPrChange w:id="532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30" w:author="Kendra Wyant" w:date="2023-05-31T13:43:00Z">
            <w:rPr>
              <w:spacing w:val="-4"/>
            </w:rPr>
          </w:rPrChange>
        </w:rPr>
        <w:t>[75]</w:t>
      </w:r>
      <w:r>
        <w:rPr>
          <w:spacing w:val="-12"/>
          <w:rPrChange w:id="533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32" w:author="Kendra Wyant" w:date="2023-05-31T13:43:00Z">
            <w:rPr>
              <w:spacing w:val="-4"/>
            </w:rPr>
          </w:rPrChange>
        </w:rPr>
        <w:t>using</w:t>
      </w:r>
      <w:r>
        <w:rPr>
          <w:spacing w:val="-11"/>
          <w:rPrChange w:id="533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34" w:author="Kendra Wyant" w:date="2023-05-31T13:43:00Z">
            <w:rPr>
              <w:spacing w:val="-4"/>
            </w:rPr>
          </w:rPrChange>
        </w:rPr>
        <w:t>RStudio</w:t>
      </w:r>
      <w:r>
        <w:rPr>
          <w:spacing w:val="-12"/>
          <w:rPrChange w:id="533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36" w:author="Kendra Wyant" w:date="2023-05-31T13:43:00Z">
            <w:rPr>
              <w:spacing w:val="-4"/>
            </w:rPr>
          </w:rPrChange>
        </w:rPr>
        <w:t>[76]</w:t>
      </w:r>
      <w:r>
        <w:rPr>
          <w:spacing w:val="-12"/>
          <w:rPrChange w:id="533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38" w:author="Kendra Wyant" w:date="2023-05-31T13:43:00Z">
            <w:rPr>
              <w:spacing w:val="-4"/>
            </w:rPr>
          </w:rPrChange>
        </w:rPr>
        <w:t>and</w:t>
      </w:r>
      <w:r>
        <w:rPr>
          <w:spacing w:val="-12"/>
          <w:rPrChange w:id="533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40" w:author="Kendra Wyant" w:date="2023-05-31T13:43:00Z">
            <w:rPr>
              <w:spacing w:val="-4"/>
            </w:rPr>
          </w:rPrChange>
        </w:rPr>
        <w:t>the</w:t>
      </w:r>
      <w:r>
        <w:rPr>
          <w:spacing w:val="-12"/>
          <w:rPrChange w:id="534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342" w:author="Kendra Wyant" w:date="2023-05-31T13:43:00Z">
            <w:rPr>
              <w:spacing w:val="-4"/>
            </w:rPr>
          </w:rPrChange>
        </w:rPr>
        <w:t xml:space="preserve">tidyverse </w:t>
      </w:r>
      <w:r>
        <w:t>ecosystem of packages [77].</w:t>
      </w:r>
    </w:p>
    <w:p w14:paraId="0A619067" w14:textId="77777777" w:rsidR="003146FC" w:rsidRDefault="003146FC">
      <w:pPr>
        <w:spacing w:line="355" w:lineRule="auto"/>
        <w:rPr>
          <w:ins w:id="5343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5BED804E" w14:textId="77777777" w:rsidR="003146FC" w:rsidRDefault="003146FC">
      <w:pPr>
        <w:pStyle w:val="BodyText"/>
        <w:spacing w:before="11"/>
        <w:rPr>
          <w:ins w:id="5344" w:author="Kendra Wyant" w:date="2023-05-31T13:43:00Z"/>
          <w:sz w:val="8"/>
        </w:rPr>
      </w:pPr>
    </w:p>
    <w:p w14:paraId="1A1F54B2" w14:textId="77777777" w:rsidR="00DC3B47" w:rsidRDefault="004E27B8">
      <w:pPr>
        <w:pStyle w:val="BodyText"/>
        <w:tabs>
          <w:tab w:val="left" w:pos="5441"/>
        </w:tabs>
        <w:spacing w:line="355" w:lineRule="auto"/>
        <w:ind w:left="160" w:right="568" w:firstLine="576"/>
        <w:rPr>
          <w:del w:id="5345" w:author="Kendra Wyant" w:date="2023-05-31T13:43:00Z"/>
        </w:rPr>
      </w:pPr>
      <w:r>
        <w:rPr>
          <w:b/>
        </w:rPr>
        <w:t>Behavioral Measures of Acceptability.</w:t>
      </w:r>
      <w:r>
        <w:rPr>
          <w:b/>
        </w:rPr>
        <w:tab/>
      </w:r>
      <w:r>
        <w:t>We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 participants’</w:t>
      </w:r>
      <w:r>
        <w:rPr>
          <w:spacing w:val="-5"/>
        </w:rPr>
        <w:t xml:space="preserve"> </w:t>
      </w:r>
      <w:r>
        <w:t>choices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study </w:t>
      </w:r>
      <w:r>
        <w:rPr>
          <w:spacing w:val="-2"/>
        </w:rPr>
        <w:t>procedure (e.g., consent, enrollment, data collection).</w:t>
      </w:r>
      <w:r>
        <w:rPr>
          <w:spacing w:val="20"/>
        </w:rPr>
        <w:t xml:space="preserve"> </w:t>
      </w:r>
      <w:r>
        <w:rPr>
          <w:spacing w:val="-2"/>
        </w:rPr>
        <w:t>We provide both coarse and more granular</w:t>
      </w:r>
      <w:r>
        <w:rPr>
          <w:spacing w:val="-5"/>
        </w:rPr>
        <w:t xml:space="preserve"> </w:t>
      </w:r>
      <w:r>
        <w:rPr>
          <w:spacing w:val="-2"/>
        </w:rPr>
        <w:t>tabulation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reasons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discontinuation</w:t>
      </w:r>
      <w:r>
        <w:rPr>
          <w:spacing w:val="-5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available.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report</w:t>
      </w:r>
      <w:r>
        <w:rPr>
          <w:spacing w:val="-5"/>
        </w:rPr>
        <w:t xml:space="preserve"> </w:t>
      </w:r>
      <w:r>
        <w:rPr>
          <w:spacing w:val="-2"/>
        </w:rPr>
        <w:t>the percentages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opted-in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us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raw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streams</w:t>
      </w:r>
      <w:r>
        <w:rPr>
          <w:spacing w:val="-5"/>
        </w:rPr>
        <w:t xml:space="preserve"> </w:t>
      </w:r>
      <w:r>
        <w:rPr>
          <w:spacing w:val="-2"/>
        </w:rPr>
        <w:t>we collected via personal sensing.</w:t>
      </w:r>
      <w:r>
        <w:rPr>
          <w:spacing w:val="18"/>
        </w:rPr>
        <w:t xml:space="preserve"> </w:t>
      </w:r>
      <w:r>
        <w:rPr>
          <w:spacing w:val="-2"/>
        </w:rPr>
        <w:t xml:space="preserve">We also report adherence measures for 2 of the active </w:t>
      </w:r>
      <w:r>
        <w:rPr>
          <w:spacing w:val="-4"/>
        </w:rPr>
        <w:t>personal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(EMA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audio</w:t>
      </w:r>
      <w:r>
        <w:rPr>
          <w:spacing w:val="-7"/>
        </w:rPr>
        <w:t xml:space="preserve"> </w:t>
      </w:r>
      <w:r>
        <w:rPr>
          <w:spacing w:val="-4"/>
        </w:rPr>
        <w:t>check-in).</w:t>
      </w:r>
      <w:r>
        <w:rPr>
          <w:spacing w:val="12"/>
        </w:rPr>
        <w:t xml:space="preserve"> </w:t>
      </w:r>
      <w:r>
        <w:rPr>
          <w:spacing w:val="-4"/>
        </w:rPr>
        <w:t>Formal</w:t>
      </w:r>
      <w:r>
        <w:rPr>
          <w:spacing w:val="-6"/>
        </w:rPr>
        <w:t xml:space="preserve"> </w:t>
      </w:r>
      <w:r>
        <w:rPr>
          <w:spacing w:val="-4"/>
        </w:rPr>
        <w:t>measures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adherence</w:t>
      </w:r>
      <w:r>
        <w:rPr>
          <w:spacing w:val="-6"/>
        </w:rPr>
        <w:t xml:space="preserve"> </w:t>
      </w:r>
      <w:r>
        <w:rPr>
          <w:spacing w:val="-4"/>
        </w:rPr>
        <w:t xml:space="preserve">could </w:t>
      </w:r>
      <w:r>
        <w:rPr>
          <w:spacing w:val="-2"/>
        </w:rPr>
        <w:t xml:space="preserve">not be calculated for geolocation, cellular communication logs, text message content, and </w:t>
      </w:r>
      <w:r>
        <w:rPr>
          <w:spacing w:val="-4"/>
        </w:rPr>
        <w:t>sleep</w:t>
      </w:r>
      <w:r>
        <w:rPr>
          <w:spacing w:val="-7"/>
        </w:rPr>
        <w:t xml:space="preserve"> </w:t>
      </w:r>
      <w:r>
        <w:rPr>
          <w:spacing w:val="-4"/>
        </w:rPr>
        <w:t>quality</w:t>
      </w:r>
      <w:r>
        <w:rPr>
          <w:spacing w:val="-7"/>
        </w:rPr>
        <w:t xml:space="preserve"> </w:t>
      </w:r>
      <w:r>
        <w:rPr>
          <w:spacing w:val="-4"/>
        </w:rPr>
        <w:t>because</w:t>
      </w:r>
      <w:r>
        <w:rPr>
          <w:spacing w:val="-7"/>
        </w:rPr>
        <w:t xml:space="preserve"> </w:t>
      </w:r>
      <w:r>
        <w:rPr>
          <w:spacing w:val="-4"/>
        </w:rPr>
        <w:t>it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possible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distinguish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low</w:t>
      </w:r>
      <w:r>
        <w:rPr>
          <w:spacing w:val="-7"/>
        </w:rPr>
        <w:t xml:space="preserve"> </w:t>
      </w:r>
      <w:r>
        <w:rPr>
          <w:spacing w:val="-4"/>
        </w:rPr>
        <w:t>volumes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due</w:t>
      </w:r>
      <w:r>
        <w:rPr>
          <w:spacing w:val="-7"/>
        </w:rPr>
        <w:t xml:space="preserve"> </w:t>
      </w:r>
      <w:r>
        <w:rPr>
          <w:spacing w:val="-4"/>
        </w:rPr>
        <w:t>to</w:t>
      </w:r>
    </w:p>
    <w:p w14:paraId="3F00ED17" w14:textId="77777777" w:rsidR="00DC3B47" w:rsidRDefault="00DC3B47">
      <w:pPr>
        <w:spacing w:line="355" w:lineRule="auto"/>
        <w:rPr>
          <w:del w:id="5346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1945D4F" w14:textId="77777777" w:rsidR="00DC3B47" w:rsidRDefault="00DC3B47">
      <w:pPr>
        <w:pStyle w:val="BodyText"/>
        <w:rPr>
          <w:del w:id="5347" w:author="Kendra Wyant" w:date="2023-05-31T13:43:00Z"/>
          <w:sz w:val="9"/>
        </w:rPr>
      </w:pPr>
    </w:p>
    <w:p w14:paraId="416015B7" w14:textId="53CC7677" w:rsidR="003146FC" w:rsidRDefault="004E27B8">
      <w:pPr>
        <w:pStyle w:val="BodyText"/>
        <w:tabs>
          <w:tab w:val="left" w:pos="5441"/>
        </w:tabs>
        <w:spacing w:before="120" w:line="355" w:lineRule="auto"/>
        <w:ind w:left="160" w:right="568" w:firstLine="576"/>
        <w:pPrChange w:id="5348" w:author="Kendra Wyant" w:date="2023-05-31T13:43:00Z">
          <w:pPr>
            <w:pStyle w:val="BodyText"/>
            <w:spacing w:before="118" w:line="355" w:lineRule="auto"/>
            <w:ind w:left="160" w:right="523"/>
            <w:jc w:val="both"/>
          </w:pPr>
        </w:pPrChange>
      </w:pPr>
      <w:ins w:id="5349" w:author="Kendra Wyant" w:date="2023-05-31T13:43:00Z">
        <w:r>
          <w:rPr>
            <w:spacing w:val="-4"/>
          </w:rPr>
          <w:t xml:space="preserve"> </w:t>
        </w:r>
      </w:ins>
      <w:r>
        <w:rPr>
          <w:spacing w:val="-2"/>
          <w:rPrChange w:id="5350" w:author="Kendra Wyant" w:date="2023-05-31T13:43:00Z">
            <w:rPr>
              <w:spacing w:val="-4"/>
            </w:rPr>
          </w:rPrChange>
        </w:rPr>
        <w:t>adherence</w:t>
      </w:r>
      <w:r>
        <w:rPr>
          <w:spacing w:val="-4"/>
          <w:rPrChange w:id="535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352" w:author="Kendra Wyant" w:date="2023-05-31T13:43:00Z">
            <w:rPr>
              <w:spacing w:val="-4"/>
            </w:rPr>
          </w:rPrChange>
        </w:rPr>
        <w:t>(e.g.,</w:t>
      </w:r>
      <w:r>
        <w:rPr>
          <w:spacing w:val="-4"/>
          <w:rPrChange w:id="535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354" w:author="Kendra Wyant" w:date="2023-05-31T13:43:00Z">
            <w:rPr>
              <w:spacing w:val="-4"/>
            </w:rPr>
          </w:rPrChange>
        </w:rPr>
        <w:t>deleting</w:t>
      </w:r>
      <w:r>
        <w:rPr>
          <w:spacing w:val="-3"/>
          <w:rPrChange w:id="535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5356" w:author="Kendra Wyant" w:date="2023-05-31T13:43:00Z">
            <w:rPr>
              <w:spacing w:val="-4"/>
            </w:rPr>
          </w:rPrChange>
        </w:rPr>
        <w:t>phone</w:t>
      </w:r>
      <w:r>
        <w:rPr>
          <w:spacing w:val="-4"/>
          <w:rPrChange w:id="535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5358" w:author="Kendra Wyant" w:date="2023-05-31T13:43:00Z">
            <w:rPr>
              <w:spacing w:val="-4"/>
            </w:rPr>
          </w:rPrChange>
        </w:rPr>
        <w:t>calls</w:t>
      </w:r>
      <w:r>
        <w:rPr>
          <w:spacing w:val="-3"/>
          <w:rPrChange w:id="535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5360" w:author="Kendra Wyant" w:date="2023-05-31T13:43:00Z">
            <w:rPr>
              <w:spacing w:val="-4"/>
            </w:rPr>
          </w:rPrChange>
        </w:rPr>
        <w:t>or</w:t>
      </w:r>
      <w:r>
        <w:rPr>
          <w:spacing w:val="-3"/>
          <w:rPrChange w:id="536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362" w:author="Kendra Wyant" w:date="2023-05-31T13:43:00Z">
            <w:rPr>
              <w:spacing w:val="-4"/>
            </w:rPr>
          </w:rPrChange>
        </w:rPr>
        <w:t>messages,</w:t>
      </w:r>
      <w:r>
        <w:rPr>
          <w:spacing w:val="-4"/>
          <w:rPrChange w:id="536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5364" w:author="Kendra Wyant" w:date="2023-05-31T13:43:00Z">
            <w:rPr>
              <w:spacing w:val="-4"/>
            </w:rPr>
          </w:rPrChange>
        </w:rPr>
        <w:t>turning</w:t>
      </w:r>
      <w:r>
        <w:rPr>
          <w:spacing w:val="-4"/>
          <w:rPrChange w:id="536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366" w:author="Kendra Wyant" w:date="2023-05-31T13:43:00Z">
            <w:rPr>
              <w:spacing w:val="-4"/>
            </w:rPr>
          </w:rPrChange>
        </w:rPr>
        <w:t>off</w:t>
      </w:r>
      <w:r>
        <w:rPr>
          <w:spacing w:val="-3"/>
          <w:rPrChange w:id="536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368" w:author="Kendra Wyant" w:date="2023-05-31T13:43:00Z">
            <w:rPr>
              <w:spacing w:val="-4"/>
            </w:rPr>
          </w:rPrChange>
        </w:rPr>
        <w:t>location</w:t>
      </w:r>
      <w:r>
        <w:rPr>
          <w:spacing w:val="-3"/>
          <w:rPrChange w:id="536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5370" w:author="Kendra Wyant" w:date="2023-05-31T13:43:00Z">
            <w:rPr>
              <w:spacing w:val="-4"/>
            </w:rPr>
          </w:rPrChange>
        </w:rPr>
        <w:t>services</w:t>
      </w:r>
      <w:r>
        <w:rPr>
          <w:spacing w:val="-3"/>
          <w:rPrChange w:id="537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5372" w:author="Kendra Wyant" w:date="2023-05-31T13:43:00Z">
            <w:rPr>
              <w:spacing w:val="-4"/>
            </w:rPr>
          </w:rPrChange>
        </w:rPr>
        <w:t>on</w:t>
      </w:r>
      <w:r>
        <w:rPr>
          <w:spacing w:val="-3"/>
          <w:rPrChange w:id="537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374" w:author="Kendra Wyant" w:date="2023-05-31T13:43:00Z">
            <w:rPr>
              <w:spacing w:val="-4"/>
            </w:rPr>
          </w:rPrChange>
        </w:rPr>
        <w:t>the</w:t>
      </w:r>
      <w:r>
        <w:rPr>
          <w:spacing w:val="-2"/>
          <w:rPrChange w:id="5375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5376" w:author="Kendra Wyant" w:date="2023-05-31T13:43:00Z">
            <w:rPr>
              <w:spacing w:val="-4"/>
            </w:rPr>
          </w:rPrChange>
        </w:rPr>
        <w:t>phone,</w:t>
      </w:r>
      <w:r>
        <w:rPr>
          <w:spacing w:val="-9"/>
          <w:rPrChange w:id="537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5378" w:author="Kendra Wyant" w:date="2023-05-31T13:43:00Z">
            <w:rPr>
              <w:spacing w:val="-4"/>
            </w:rPr>
          </w:rPrChange>
        </w:rPr>
        <w:t>failing</w:t>
      </w:r>
      <w:r>
        <w:rPr>
          <w:spacing w:val="-8"/>
          <w:rPrChange w:id="5379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380" w:author="Kendra Wyant" w:date="2023-05-31T13:43:00Z">
            <w:rPr>
              <w:spacing w:val="-4"/>
            </w:rPr>
          </w:rPrChange>
        </w:rPr>
        <w:t>to</w:t>
      </w:r>
      <w:r>
        <w:rPr>
          <w:spacing w:val="-9"/>
          <w:rPrChange w:id="5381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382" w:author="Kendra Wyant" w:date="2023-05-31T13:43:00Z">
            <w:rPr>
              <w:spacing w:val="-4"/>
            </w:rPr>
          </w:rPrChange>
        </w:rPr>
        <w:t>start</w:t>
      </w:r>
      <w:r>
        <w:rPr>
          <w:spacing w:val="-8"/>
          <w:rPrChange w:id="5383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384" w:author="Kendra Wyant" w:date="2023-05-31T13:43:00Z">
            <w:rPr>
              <w:spacing w:val="-4"/>
            </w:rPr>
          </w:rPrChange>
        </w:rPr>
        <w:t>sleep</w:t>
      </w:r>
      <w:r>
        <w:rPr>
          <w:spacing w:val="-8"/>
          <w:rPrChange w:id="5385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386" w:author="Kendra Wyant" w:date="2023-05-31T13:43:00Z">
            <w:rPr>
              <w:spacing w:val="-4"/>
            </w:rPr>
          </w:rPrChange>
        </w:rPr>
        <w:t>monitoring</w:t>
      </w:r>
      <w:r>
        <w:rPr>
          <w:spacing w:val="-9"/>
          <w:rPrChange w:id="5387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388" w:author="Kendra Wyant" w:date="2023-05-31T13:43:00Z">
            <w:rPr>
              <w:spacing w:val="-4"/>
            </w:rPr>
          </w:rPrChange>
        </w:rPr>
        <w:t>at</w:t>
      </w:r>
      <w:r>
        <w:rPr>
          <w:spacing w:val="-9"/>
          <w:rPrChange w:id="5389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390" w:author="Kendra Wyant" w:date="2023-05-31T13:43:00Z">
            <w:rPr>
              <w:spacing w:val="-4"/>
            </w:rPr>
          </w:rPrChange>
        </w:rPr>
        <w:t>bedtime)</w:t>
      </w:r>
      <w:r>
        <w:rPr>
          <w:spacing w:val="-8"/>
          <w:rPrChange w:id="5391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392" w:author="Kendra Wyant" w:date="2023-05-31T13:43:00Z">
            <w:rPr>
              <w:spacing w:val="-4"/>
            </w:rPr>
          </w:rPrChange>
        </w:rPr>
        <w:t>and</w:t>
      </w:r>
      <w:r>
        <w:rPr>
          <w:spacing w:val="-9"/>
          <w:rPrChange w:id="5393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394" w:author="Kendra Wyant" w:date="2023-05-31T13:43:00Z">
            <w:rPr>
              <w:spacing w:val="-4"/>
            </w:rPr>
          </w:rPrChange>
        </w:rPr>
        <w:t>valid</w:t>
      </w:r>
      <w:r>
        <w:rPr>
          <w:spacing w:val="-9"/>
          <w:rPrChange w:id="5395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396" w:author="Kendra Wyant" w:date="2023-05-31T13:43:00Z">
            <w:rPr>
              <w:spacing w:val="-4"/>
            </w:rPr>
          </w:rPrChange>
        </w:rPr>
        <w:t>reasons</w:t>
      </w:r>
      <w:r>
        <w:rPr>
          <w:spacing w:val="-9"/>
          <w:rPrChange w:id="5397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398" w:author="Kendra Wyant" w:date="2023-05-31T13:43:00Z">
            <w:rPr>
              <w:spacing w:val="-4"/>
            </w:rPr>
          </w:rPrChange>
        </w:rPr>
        <w:t>(no</w:t>
      </w:r>
      <w:r>
        <w:rPr>
          <w:spacing w:val="-8"/>
          <w:rPrChange w:id="5399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400" w:author="Kendra Wyant" w:date="2023-05-31T13:43:00Z">
            <w:rPr>
              <w:spacing w:val="-4"/>
            </w:rPr>
          </w:rPrChange>
        </w:rPr>
        <w:t>calls</w:t>
      </w:r>
      <w:r>
        <w:rPr>
          <w:spacing w:val="-8"/>
          <w:rPrChange w:id="5401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402" w:author="Kendra Wyant" w:date="2023-05-31T13:43:00Z">
            <w:rPr>
              <w:spacing w:val="-4"/>
            </w:rPr>
          </w:rPrChange>
        </w:rPr>
        <w:t>made</w:t>
      </w:r>
      <w:r>
        <w:rPr>
          <w:rPrChange w:id="5403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404" w:author="Kendra Wyant" w:date="2023-05-31T13:43:00Z">
            <w:rPr>
              <w:spacing w:val="-4"/>
            </w:rPr>
          </w:rPrChange>
        </w:rPr>
        <w:t>during</w:t>
      </w:r>
      <w:r>
        <w:rPr>
          <w:spacing w:val="-6"/>
          <w:rPrChange w:id="5405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406" w:author="Kendra Wyant" w:date="2023-05-31T13:43:00Z">
            <w:rPr>
              <w:spacing w:val="-4"/>
            </w:rPr>
          </w:rPrChange>
        </w:rPr>
        <w:t>the</w:t>
      </w:r>
      <w:r>
        <w:rPr>
          <w:spacing w:val="-5"/>
          <w:rPrChange w:id="5407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5408" w:author="Kendra Wyant" w:date="2023-05-31T13:43:00Z">
            <w:rPr>
              <w:spacing w:val="-4"/>
            </w:rPr>
          </w:rPrChange>
        </w:rPr>
        <w:t>day,</w:t>
      </w:r>
      <w:r>
        <w:rPr>
          <w:spacing w:val="-6"/>
          <w:rPrChange w:id="5409" w:author="Kendra Wyant" w:date="2023-05-31T13:43:00Z">
            <w:rPr>
              <w:spacing w:val="-4"/>
            </w:rPr>
          </w:rPrChange>
        </w:rPr>
        <w:t xml:space="preserve"> </w:t>
      </w:r>
      <w:r>
        <w:t>no</w:t>
      </w:r>
      <w:r>
        <w:rPr>
          <w:spacing w:val="-5"/>
          <w:rPrChange w:id="5410" w:author="Kendra Wyant" w:date="2023-05-31T13:43:00Z">
            <w:rPr/>
          </w:rPrChange>
        </w:rPr>
        <w:t xml:space="preserve"> </w:t>
      </w:r>
      <w:r>
        <w:t>movement,</w:t>
      </w:r>
      <w:r>
        <w:rPr>
          <w:spacing w:val="-6"/>
          <w:rPrChange w:id="5411" w:author="Kendra Wyant" w:date="2023-05-31T13:43:00Z">
            <w:rPr/>
          </w:rPrChange>
        </w:rPr>
        <w:t xml:space="preserve"> </w:t>
      </w:r>
      <w:r>
        <w:t>erratic</w:t>
      </w:r>
      <w:r>
        <w:rPr>
          <w:spacing w:val="-5"/>
          <w:rPrChange w:id="5412" w:author="Kendra Wyant" w:date="2023-05-31T13:43:00Z">
            <w:rPr/>
          </w:rPrChange>
        </w:rPr>
        <w:t xml:space="preserve"> </w:t>
      </w:r>
      <w:r>
        <w:t>sleep</w:t>
      </w:r>
      <w:r>
        <w:rPr>
          <w:spacing w:val="-6"/>
          <w:rPrChange w:id="5413" w:author="Kendra Wyant" w:date="2023-05-31T13:43:00Z">
            <w:rPr/>
          </w:rPrChange>
        </w:rPr>
        <w:t xml:space="preserve"> </w:t>
      </w:r>
      <w:r>
        <w:t>patterns).</w:t>
      </w:r>
    </w:p>
    <w:p w14:paraId="65E99A1B" w14:textId="77777777" w:rsidR="00DC3B47" w:rsidRDefault="004E27B8">
      <w:pPr>
        <w:pStyle w:val="BodyText"/>
        <w:tabs>
          <w:tab w:val="left" w:pos="5717"/>
        </w:tabs>
        <w:spacing w:line="355" w:lineRule="auto"/>
        <w:ind w:left="153" w:right="735" w:firstLine="582"/>
        <w:rPr>
          <w:del w:id="5414" w:author="Kendra Wyant" w:date="2023-05-31T13:43:00Z"/>
        </w:rPr>
      </w:pPr>
      <w:bookmarkStart w:id="5415" w:name="Self-reported_Measures_of_Acceptability"/>
      <w:bookmarkEnd w:id="5415"/>
      <w:r>
        <w:rPr>
          <w:b/>
        </w:rPr>
        <w:t>Self-reported Measures of Acceptability.</w:t>
      </w:r>
      <w:r>
        <w:rPr>
          <w:b/>
        </w:rPr>
        <w:tab/>
      </w:r>
      <w:r>
        <w:t xml:space="preserve">Participants responded to the 3 </w:t>
      </w:r>
      <w:r>
        <w:rPr>
          <w:spacing w:val="-4"/>
        </w:rPr>
        <w:t xml:space="preserve">self-report items related to acceptability (interference, dislike, and willingness to use for 1 </w:t>
      </w:r>
      <w:r>
        <w:rPr>
          <w:spacing w:val="-2"/>
        </w:rPr>
        <w:t>year)</w:t>
      </w:r>
      <w:r>
        <w:rPr>
          <w:spacing w:val="-5"/>
          <w:rPrChange w:id="541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on</w:t>
      </w:r>
      <w:r>
        <w:rPr>
          <w:spacing w:val="-6"/>
          <w:rPrChange w:id="541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</w:t>
      </w:r>
      <w:r>
        <w:rPr>
          <w:spacing w:val="-5"/>
          <w:rPrChange w:id="541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5-point</w:t>
      </w:r>
      <w:r>
        <w:rPr>
          <w:spacing w:val="-6"/>
          <w:rPrChange w:id="541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bipolar</w:t>
      </w:r>
      <w:r>
        <w:rPr>
          <w:spacing w:val="-5"/>
          <w:rPrChange w:id="542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scale</w:t>
      </w:r>
      <w:r>
        <w:rPr>
          <w:spacing w:val="-5"/>
          <w:rPrChange w:id="542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(strongly</w:t>
      </w:r>
      <w:r>
        <w:rPr>
          <w:spacing w:val="-6"/>
          <w:rPrChange w:id="542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disagree,</w:t>
      </w:r>
      <w:r>
        <w:rPr>
          <w:spacing w:val="-6"/>
          <w:rPrChange w:id="542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disagree,</w:t>
      </w:r>
      <w:r>
        <w:rPr>
          <w:spacing w:val="-5"/>
          <w:rPrChange w:id="542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undecided,</w:t>
      </w:r>
      <w:r>
        <w:rPr>
          <w:spacing w:val="-6"/>
          <w:rPrChange w:id="542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agree,</w:t>
      </w:r>
      <w:r>
        <w:rPr>
          <w:spacing w:val="-6"/>
          <w:rPrChange w:id="542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 xml:space="preserve">strongly </w:t>
      </w:r>
      <w:r>
        <w:t>agree).</w:t>
      </w:r>
      <w:r>
        <w:rPr>
          <w:spacing w:val="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retained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ordinal</w:t>
      </w:r>
      <w:r>
        <w:rPr>
          <w:spacing w:val="-9"/>
        </w:rPr>
        <w:t xml:space="preserve"> </w:t>
      </w:r>
      <w:r>
        <w:t>labels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figures</w:t>
      </w:r>
      <w:r>
        <w:rPr>
          <w:spacing w:val="-9"/>
        </w:rPr>
        <w:t xml:space="preserve"> </w:t>
      </w:r>
      <w:r>
        <w:t>but</w:t>
      </w:r>
    </w:p>
    <w:p w14:paraId="1E2DDE1B" w14:textId="4DC9E6B5" w:rsidR="003146FC" w:rsidRDefault="004E27B8">
      <w:pPr>
        <w:pStyle w:val="BodyText"/>
        <w:tabs>
          <w:tab w:val="left" w:pos="5717"/>
        </w:tabs>
        <w:spacing w:before="107" w:line="355" w:lineRule="auto"/>
        <w:ind w:left="160" w:right="735" w:firstLine="576"/>
        <w:pPrChange w:id="5427" w:author="Kendra Wyant" w:date="2023-05-31T13:43:00Z">
          <w:pPr>
            <w:pStyle w:val="BodyText"/>
            <w:spacing w:line="355" w:lineRule="auto"/>
            <w:ind w:left="160" w:right="512"/>
          </w:pPr>
        </w:pPrChange>
      </w:pPr>
      <w:ins w:id="5428" w:author="Kendra Wyant" w:date="2023-05-31T13:43:00Z">
        <w:r>
          <w:t xml:space="preserve"> </w:t>
        </w:r>
      </w:ins>
      <w:r>
        <w:rPr>
          <w:rPrChange w:id="5429" w:author="Kendra Wyant" w:date="2023-05-31T13:43:00Z">
            <w:rPr>
              <w:spacing w:val="-4"/>
            </w:rPr>
          </w:rPrChange>
        </w:rPr>
        <w:t>ordered</w:t>
      </w:r>
      <w:r>
        <w:rPr>
          <w:spacing w:val="-10"/>
          <w:rPrChange w:id="543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5431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543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5433" w:author="Kendra Wyant" w:date="2023-05-31T13:43:00Z">
            <w:rPr>
              <w:spacing w:val="-4"/>
            </w:rPr>
          </w:rPrChange>
        </w:rPr>
        <w:t>labels</w:t>
      </w:r>
      <w:r>
        <w:rPr>
          <w:spacing w:val="-9"/>
          <w:rPrChange w:id="5434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5435" w:author="Kendra Wyant" w:date="2023-05-31T13:43:00Z">
            <w:rPr>
              <w:spacing w:val="-4"/>
            </w:rPr>
          </w:rPrChange>
        </w:rPr>
        <w:t>such</w:t>
      </w:r>
      <w:r>
        <w:rPr>
          <w:spacing w:val="-10"/>
          <w:rPrChange w:id="543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5437" w:author="Kendra Wyant" w:date="2023-05-31T13:43:00Z">
            <w:rPr>
              <w:spacing w:val="-4"/>
            </w:rPr>
          </w:rPrChange>
        </w:rPr>
        <w:t>that</w:t>
      </w:r>
      <w:r>
        <w:rPr>
          <w:spacing w:val="-9"/>
        </w:rPr>
        <w:t xml:space="preserve"> </w:t>
      </w:r>
      <w:r>
        <w:rPr>
          <w:rPrChange w:id="5438" w:author="Kendra Wyant" w:date="2023-05-31T13:43:00Z">
            <w:rPr>
              <w:spacing w:val="-4"/>
            </w:rPr>
          </w:rPrChange>
        </w:rPr>
        <w:t>higher</w:t>
      </w:r>
      <w:r>
        <w:rPr>
          <w:spacing w:val="-10"/>
          <w:rPrChange w:id="5439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5440" w:author="Kendra Wyant" w:date="2023-05-31T13:43:00Z">
            <w:rPr>
              <w:spacing w:val="-4"/>
            </w:rPr>
          </w:rPrChange>
        </w:rPr>
        <w:t>scores</w:t>
      </w:r>
      <w:r>
        <w:rPr>
          <w:spacing w:val="-10"/>
          <w:rPrChange w:id="5441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5442" w:author="Kendra Wyant" w:date="2023-05-31T13:43:00Z">
            <w:rPr>
              <w:spacing w:val="-4"/>
            </w:rPr>
          </w:rPrChange>
        </w:rPr>
        <w:t>represent</w:t>
      </w:r>
      <w:r>
        <w:rPr>
          <w:spacing w:val="-9"/>
        </w:rPr>
        <w:t xml:space="preserve"> </w:t>
      </w:r>
      <w:r>
        <w:rPr>
          <w:rPrChange w:id="5443" w:author="Kendra Wyant" w:date="2023-05-31T13:43:00Z">
            <w:rPr>
              <w:spacing w:val="-4"/>
            </w:rPr>
          </w:rPrChange>
        </w:rPr>
        <w:t>greater</w:t>
      </w:r>
      <w:r>
        <w:rPr>
          <w:spacing w:val="-10"/>
          <w:rPrChange w:id="544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5445" w:author="Kendra Wyant" w:date="2023-05-31T13:43:00Z">
            <w:rPr>
              <w:spacing w:val="-4"/>
            </w:rPr>
          </w:rPrChange>
        </w:rPr>
        <w:t>acceptability</w:t>
      </w:r>
      <w:r>
        <w:rPr>
          <w:spacing w:val="-10"/>
          <w:rPrChange w:id="544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5447" w:author="Kendra Wyant" w:date="2023-05-31T13:43:00Z">
            <w:rPr>
              <w:spacing w:val="-4"/>
            </w:rPr>
          </w:rPrChange>
        </w:rPr>
        <w:t>(i.e.,</w:t>
      </w:r>
      <w:r>
        <w:rPr>
          <w:spacing w:val="-10"/>
          <w:rPrChange w:id="544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5449" w:author="Kendra Wyant" w:date="2023-05-31T13:43:00Z">
            <w:rPr>
              <w:spacing w:val="-4"/>
            </w:rPr>
          </w:rPrChange>
        </w:rPr>
        <w:t>strongly</w:t>
      </w:r>
      <w:r>
        <w:rPr>
          <w:rPrChange w:id="545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5451" w:author="Kendra Wyant" w:date="2023-05-31T13:43:00Z">
            <w:rPr>
              <w:spacing w:val="-4"/>
            </w:rPr>
          </w:rPrChange>
        </w:rPr>
        <w:t>agree</w:t>
      </w:r>
      <w:r>
        <w:rPr>
          <w:spacing w:val="-8"/>
          <w:rPrChange w:id="545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7"/>
          <w:rPrChange w:id="545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willingness</w:t>
      </w:r>
      <w:r>
        <w:rPr>
          <w:spacing w:val="-7"/>
          <w:rPrChange w:id="545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8"/>
          <w:rPrChange w:id="545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use</w:t>
      </w:r>
      <w:r>
        <w:rPr>
          <w:spacing w:val="-7"/>
          <w:rPrChange w:id="545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7"/>
          <w:rPrChange w:id="545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1</w:t>
      </w:r>
      <w:r>
        <w:rPr>
          <w:spacing w:val="-8"/>
          <w:rPrChange w:id="545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year</w:t>
      </w:r>
      <w:r>
        <w:rPr>
          <w:spacing w:val="-7"/>
          <w:rPrChange w:id="545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7"/>
          <w:rPrChange w:id="546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strongly</w:t>
      </w:r>
      <w:r>
        <w:rPr>
          <w:spacing w:val="-7"/>
          <w:rPrChange w:id="546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disagree</w:t>
      </w:r>
      <w:r>
        <w:rPr>
          <w:spacing w:val="-8"/>
          <w:rPrChange w:id="546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7"/>
          <w:rPrChange w:id="546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interference</w:t>
      </w:r>
      <w:r>
        <w:rPr>
          <w:spacing w:val="-7"/>
          <w:rPrChange w:id="546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8"/>
          <w:rPrChange w:id="546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dislike).</w:t>
      </w:r>
      <w:r>
        <w:rPr>
          <w:spacing w:val="-2"/>
          <w:rPrChange w:id="5466" w:author="Kendra Wyant" w:date="2023-05-31T13:43:00Z">
            <w:rPr>
              <w:spacing w:val="14"/>
            </w:rPr>
          </w:rPrChange>
        </w:rPr>
        <w:t xml:space="preserve"> </w:t>
      </w:r>
      <w:r>
        <w:rPr>
          <w:rPrChange w:id="5467" w:author="Kendra Wyant" w:date="2023-05-31T13:43:00Z">
            <w:rPr>
              <w:spacing w:val="-2"/>
            </w:rPr>
          </w:rPrChange>
        </w:rPr>
        <w:t>For</w:t>
      </w:r>
      <w:r>
        <w:rPr>
          <w:spacing w:val="-6"/>
          <w:rPrChange w:id="5468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5469" w:author="Kendra Wyant" w:date="2023-05-31T13:43:00Z">
            <w:rPr>
              <w:spacing w:val="-6"/>
            </w:rPr>
          </w:rPrChange>
        </w:rPr>
        <w:t>analyses,</w:t>
      </w:r>
      <w:r>
        <w:rPr>
          <w:spacing w:val="-6"/>
        </w:rPr>
        <w:t xml:space="preserve"> </w:t>
      </w:r>
      <w:r>
        <w:rPr>
          <w:rPrChange w:id="5470" w:author="Kendra Wyant" w:date="2023-05-31T13:43:00Z">
            <w:rPr>
              <w:spacing w:val="-6"/>
            </w:rPr>
          </w:rPrChange>
        </w:rPr>
        <w:t>we</w:t>
      </w:r>
      <w:r>
        <w:rPr>
          <w:spacing w:val="-6"/>
        </w:rPr>
        <w:t xml:space="preserve"> </w:t>
      </w:r>
      <w:r>
        <w:rPr>
          <w:rPrChange w:id="5471" w:author="Kendra Wyant" w:date="2023-05-31T13:43:00Z">
            <w:rPr>
              <w:spacing w:val="-6"/>
            </w:rPr>
          </w:rPrChange>
        </w:rPr>
        <w:t>re-coded</w:t>
      </w:r>
      <w:r>
        <w:rPr>
          <w:spacing w:val="-6"/>
        </w:rPr>
        <w:t xml:space="preserve"> </w:t>
      </w:r>
      <w:r>
        <w:rPr>
          <w:rPrChange w:id="5472" w:author="Kendra Wyant" w:date="2023-05-31T13:43:00Z">
            <w:rPr>
              <w:spacing w:val="-6"/>
            </w:rPr>
          </w:rPrChange>
        </w:rPr>
        <w:t>these</w:t>
      </w:r>
      <w:r>
        <w:rPr>
          <w:spacing w:val="-6"/>
        </w:rPr>
        <w:t xml:space="preserve"> </w:t>
      </w:r>
      <w:r>
        <w:rPr>
          <w:rPrChange w:id="5473" w:author="Kendra Wyant" w:date="2023-05-31T13:43:00Z">
            <w:rPr>
              <w:spacing w:val="-6"/>
            </w:rPr>
          </w:rPrChange>
        </w:rPr>
        <w:t>items</w:t>
      </w:r>
      <w:r>
        <w:rPr>
          <w:spacing w:val="-6"/>
        </w:rPr>
        <w:t xml:space="preserve"> </w:t>
      </w:r>
      <w:r>
        <w:rPr>
          <w:rPrChange w:id="5474" w:author="Kendra Wyant" w:date="2023-05-31T13:43:00Z">
            <w:rPr>
              <w:spacing w:val="-6"/>
            </w:rPr>
          </w:rPrChange>
        </w:rPr>
        <w:t>to</w:t>
      </w:r>
      <w:r>
        <w:rPr>
          <w:spacing w:val="-6"/>
        </w:rPr>
        <w:t xml:space="preserve"> </w:t>
      </w:r>
      <w:r>
        <w:rPr>
          <w:rPrChange w:id="5475" w:author="Kendra Wyant" w:date="2023-05-31T13:43:00Z">
            <w:rPr>
              <w:spacing w:val="-6"/>
            </w:rPr>
          </w:rPrChange>
        </w:rPr>
        <w:t>a</w:t>
      </w:r>
      <w:r>
        <w:rPr>
          <w:spacing w:val="-6"/>
        </w:rPr>
        <w:t xml:space="preserve"> </w:t>
      </w:r>
      <w:r>
        <w:rPr>
          <w:rPrChange w:id="5476" w:author="Kendra Wyant" w:date="2023-05-31T13:43:00Z">
            <w:rPr>
              <w:spacing w:val="-6"/>
            </w:rPr>
          </w:rPrChange>
        </w:rPr>
        <w:t>numeric</w:t>
      </w:r>
      <w:r>
        <w:rPr>
          <w:spacing w:val="-6"/>
        </w:rPr>
        <w:t xml:space="preserve"> </w:t>
      </w:r>
      <w:r>
        <w:rPr>
          <w:rPrChange w:id="5477" w:author="Kendra Wyant" w:date="2023-05-31T13:43:00Z">
            <w:rPr>
              <w:spacing w:val="-6"/>
            </w:rPr>
          </w:rPrChange>
        </w:rPr>
        <w:t>scale</w:t>
      </w:r>
      <w:r>
        <w:rPr>
          <w:spacing w:val="-6"/>
        </w:rPr>
        <w:t xml:space="preserve"> </w:t>
      </w:r>
      <w:r>
        <w:rPr>
          <w:rPrChange w:id="5478" w:author="Kendra Wyant" w:date="2023-05-31T13:43:00Z">
            <w:rPr>
              <w:spacing w:val="-6"/>
            </w:rPr>
          </w:rPrChange>
        </w:rPr>
        <w:t>ranging</w:t>
      </w:r>
      <w:r>
        <w:rPr>
          <w:spacing w:val="-6"/>
        </w:rPr>
        <w:t xml:space="preserve"> </w:t>
      </w:r>
      <w:r>
        <w:rPr>
          <w:rPrChange w:id="5479" w:author="Kendra Wyant" w:date="2023-05-31T13:43:00Z">
            <w:rPr>
              <w:spacing w:val="-6"/>
            </w:rPr>
          </w:rPrChange>
        </w:rPr>
        <w:t>from</w:t>
      </w:r>
      <w:r>
        <w:rPr>
          <w:spacing w:val="-6"/>
        </w:rPr>
        <w:t xml:space="preserve"> </w:t>
      </w:r>
      <w:r>
        <w:rPr>
          <w:rPrChange w:id="5480" w:author="Kendra Wyant" w:date="2023-05-31T13:43:00Z">
            <w:rPr>
              <w:spacing w:val="-6"/>
            </w:rPr>
          </w:rPrChange>
        </w:rPr>
        <w:t>-2</w:t>
      </w:r>
      <w:r>
        <w:rPr>
          <w:spacing w:val="-6"/>
        </w:rPr>
        <w:t xml:space="preserve"> </w:t>
      </w:r>
      <w:r>
        <w:rPr>
          <w:rPrChange w:id="5481" w:author="Kendra Wyant" w:date="2023-05-31T13:43:00Z">
            <w:rPr>
              <w:spacing w:val="-6"/>
            </w:rPr>
          </w:rPrChange>
        </w:rPr>
        <w:t>to</w:t>
      </w:r>
      <w:r>
        <w:rPr>
          <w:spacing w:val="-6"/>
        </w:rPr>
        <w:t xml:space="preserve"> </w:t>
      </w:r>
      <w:r>
        <w:rPr>
          <w:rPrChange w:id="5482" w:author="Kendra Wyant" w:date="2023-05-31T13:43:00Z">
            <w:rPr>
              <w:spacing w:val="-6"/>
            </w:rPr>
          </w:rPrChange>
        </w:rPr>
        <w:t>2</w:t>
      </w:r>
      <w:r>
        <w:rPr>
          <w:spacing w:val="-6"/>
        </w:rPr>
        <w:t xml:space="preserve"> </w:t>
      </w:r>
      <w:r>
        <w:rPr>
          <w:rPrChange w:id="5483" w:author="Kendra Wyant" w:date="2023-05-31T13:43:00Z">
            <w:rPr>
              <w:spacing w:val="-6"/>
            </w:rPr>
          </w:rPrChange>
        </w:rPr>
        <w:t>with</w:t>
      </w:r>
      <w:r>
        <w:rPr>
          <w:spacing w:val="-6"/>
        </w:rPr>
        <w:t xml:space="preserve"> </w:t>
      </w:r>
      <w:r>
        <w:rPr>
          <w:rPrChange w:id="5484" w:author="Kendra Wyant" w:date="2023-05-31T13:43:00Z">
            <w:rPr>
              <w:spacing w:val="-6"/>
            </w:rPr>
          </w:rPrChange>
        </w:rPr>
        <w:t xml:space="preserve">0 </w:t>
      </w:r>
      <w:r>
        <w:rPr>
          <w:spacing w:val="-4"/>
          <w:rPrChange w:id="5485" w:author="Kendra Wyant" w:date="2023-05-31T13:43:00Z">
            <w:rPr>
              <w:spacing w:val="-6"/>
            </w:rPr>
          </w:rPrChange>
        </w:rPr>
        <w:t xml:space="preserve">representing </w:t>
      </w:r>
      <w:r>
        <w:rPr>
          <w:spacing w:val="-4"/>
          <w:rPrChange w:id="5486" w:author="Kendra Wyant" w:date="2023-05-31T13:43:00Z">
            <w:rPr>
              <w:spacing w:val="-2"/>
            </w:rPr>
          </w:rPrChange>
        </w:rPr>
        <w:t>the</w:t>
      </w:r>
      <w:r>
        <w:rPr>
          <w:spacing w:val="-4"/>
          <w:rPrChange w:id="548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5488" w:author="Kendra Wyant" w:date="2023-05-31T13:43:00Z">
            <w:rPr>
              <w:spacing w:val="-2"/>
            </w:rPr>
          </w:rPrChange>
        </w:rPr>
        <w:t>neutral</w:t>
      </w:r>
      <w:r>
        <w:rPr>
          <w:spacing w:val="-4"/>
          <w:rPrChange w:id="548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5490" w:author="Kendra Wyant" w:date="2023-05-31T13:43:00Z">
            <w:rPr>
              <w:spacing w:val="-2"/>
            </w:rPr>
          </w:rPrChange>
        </w:rPr>
        <w:t>(undecided)</w:t>
      </w:r>
      <w:r>
        <w:rPr>
          <w:spacing w:val="-4"/>
          <w:rPrChange w:id="549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5492" w:author="Kendra Wyant" w:date="2023-05-31T13:43:00Z">
            <w:rPr>
              <w:spacing w:val="-2"/>
            </w:rPr>
          </w:rPrChange>
        </w:rPr>
        <w:t>midpoint</w:t>
      </w:r>
      <w:r>
        <w:rPr>
          <w:spacing w:val="-4"/>
          <w:rPrChange w:id="549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5494" w:author="Kendra Wyant" w:date="2023-05-31T13:43:00Z">
            <w:rPr>
              <w:spacing w:val="-2"/>
            </w:rPr>
          </w:rPrChange>
        </w:rPr>
        <w:t>and</w:t>
      </w:r>
      <w:r>
        <w:rPr>
          <w:spacing w:val="-4"/>
          <w:rPrChange w:id="549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5496" w:author="Kendra Wyant" w:date="2023-05-31T13:43:00Z">
            <w:rPr>
              <w:spacing w:val="-2"/>
            </w:rPr>
          </w:rPrChange>
        </w:rPr>
        <w:t>higher</w:t>
      </w:r>
      <w:r>
        <w:rPr>
          <w:spacing w:val="-4"/>
          <w:rPrChange w:id="549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5498" w:author="Kendra Wyant" w:date="2023-05-31T13:43:00Z">
            <w:rPr>
              <w:spacing w:val="-2"/>
            </w:rPr>
          </w:rPrChange>
        </w:rPr>
        <w:t>scores</w:t>
      </w:r>
      <w:r>
        <w:rPr>
          <w:spacing w:val="-4"/>
          <w:rPrChange w:id="549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5500" w:author="Kendra Wyant" w:date="2023-05-31T13:43:00Z">
            <w:rPr>
              <w:spacing w:val="-2"/>
            </w:rPr>
          </w:rPrChange>
        </w:rPr>
        <w:t>representing</w:t>
      </w:r>
      <w:r>
        <w:rPr>
          <w:spacing w:val="-4"/>
          <w:rPrChange w:id="550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5502" w:author="Kendra Wyant" w:date="2023-05-31T13:43:00Z">
            <w:rPr>
              <w:spacing w:val="-2"/>
            </w:rPr>
          </w:rPrChange>
        </w:rPr>
        <w:t>greater</w:t>
      </w:r>
      <w:r>
        <w:rPr>
          <w:spacing w:val="-4"/>
          <w:rPrChange w:id="550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acceptability.</w:t>
      </w:r>
    </w:p>
    <w:p w14:paraId="60AE765E" w14:textId="77777777" w:rsidR="003146FC" w:rsidRDefault="004E27B8">
      <w:pPr>
        <w:pStyle w:val="BodyText"/>
        <w:spacing w:before="110" w:line="355" w:lineRule="auto"/>
        <w:ind w:left="160" w:right="553" w:firstLine="576"/>
        <w:pPrChange w:id="5504" w:author="Kendra Wyant" w:date="2023-05-31T13:43:00Z">
          <w:pPr>
            <w:pStyle w:val="BodyText"/>
            <w:spacing w:before="227" w:line="355" w:lineRule="auto"/>
            <w:ind w:left="160" w:right="512" w:firstLine="576"/>
          </w:pPr>
        </w:pPrChange>
      </w:pPr>
      <w:r>
        <w:t>Participants</w:t>
      </w:r>
      <w:r>
        <w:rPr>
          <w:spacing w:val="-10"/>
        </w:rPr>
        <w:t xml:space="preserve"> </w:t>
      </w:r>
      <w:r>
        <w:t>responded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monthly</w:t>
      </w:r>
      <w:r>
        <w:rPr>
          <w:spacing w:val="-9"/>
        </w:rPr>
        <w:t xml:space="preserve"> </w:t>
      </w:r>
      <w:r>
        <w:t>follow-up</w:t>
      </w:r>
      <w:r>
        <w:rPr>
          <w:spacing w:val="-9"/>
        </w:rPr>
        <w:t xml:space="preserve"> </w:t>
      </w:r>
      <w:r>
        <w:t>visit.</w:t>
      </w:r>
      <w:r>
        <w:rPr>
          <w:spacing w:val="7"/>
        </w:rPr>
        <w:t xml:space="preserve"> </w:t>
      </w:r>
      <w:r>
        <w:t xml:space="preserve">Therefore,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had</w:t>
      </w:r>
      <w:r>
        <w:rPr>
          <w:spacing w:val="-3"/>
        </w:rPr>
        <w:t xml:space="preserve"> </w:t>
      </w:r>
      <w:r>
        <w:rPr>
          <w:spacing w:val="-2"/>
        </w:rPr>
        <w:t>up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3</w:t>
      </w:r>
      <w:r>
        <w:rPr>
          <w:spacing w:val="-3"/>
        </w:rPr>
        <w:t xml:space="preserve"> </w:t>
      </w:r>
      <w:r>
        <w:rPr>
          <w:spacing w:val="-2"/>
        </w:rPr>
        <w:t>responses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item</w:t>
      </w:r>
      <w:r>
        <w:rPr>
          <w:spacing w:val="-3"/>
        </w:rPr>
        <w:t xml:space="preserve"> </w:t>
      </w:r>
      <w:r>
        <w:rPr>
          <w:spacing w:val="-2"/>
        </w:rPr>
        <w:t>depending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3"/>
        </w:rPr>
        <w:t xml:space="preserve"> </w:t>
      </w:r>
      <w:r>
        <w:rPr>
          <w:spacing w:val="-2"/>
        </w:rPr>
        <w:t>ended</w:t>
      </w:r>
      <w:r>
        <w:rPr>
          <w:spacing w:val="-3"/>
        </w:rPr>
        <w:t xml:space="preserve"> </w:t>
      </w:r>
      <w:r>
        <w:rPr>
          <w:spacing w:val="-2"/>
        </w:rPr>
        <w:t xml:space="preserve">their </w:t>
      </w:r>
      <w:r>
        <w:rPr>
          <w:spacing w:val="-4"/>
        </w:rPr>
        <w:t>participation.</w:t>
      </w:r>
      <w:r>
        <w:rPr>
          <w:spacing w:val="14"/>
          <w:rPrChange w:id="5505" w:author="Kendra Wyant" w:date="2023-05-31T13:43:00Z">
            <w:rPr>
              <w:spacing w:val="13"/>
            </w:rPr>
          </w:rPrChange>
        </w:rPr>
        <w:t xml:space="preserve"> </w:t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analyzed</w:t>
      </w:r>
      <w:r>
        <w:rPr>
          <w:spacing w:val="-6"/>
        </w:rPr>
        <w:t xml:space="preserve"> </w:t>
      </w:r>
      <w:r>
        <w:rPr>
          <w:spacing w:val="-4"/>
        </w:rPr>
        <w:t>their</w:t>
      </w:r>
      <w:r>
        <w:rPr>
          <w:spacing w:val="-6"/>
        </w:rPr>
        <w:t xml:space="preserve"> </w:t>
      </w:r>
      <w:r>
        <w:rPr>
          <w:spacing w:val="-4"/>
        </w:rPr>
        <w:t>last</w:t>
      </w:r>
      <w:r>
        <w:rPr>
          <w:spacing w:val="-6"/>
          <w:rPrChange w:id="550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available</w:t>
      </w:r>
      <w:r>
        <w:rPr>
          <w:spacing w:val="-6"/>
        </w:rPr>
        <w:t xml:space="preserve"> </w:t>
      </w:r>
      <w:r>
        <w:rPr>
          <w:spacing w:val="-4"/>
        </w:rPr>
        <w:t>response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  <w:rPrChange w:id="550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our</w:t>
      </w:r>
      <w:r>
        <w:rPr>
          <w:spacing w:val="-6"/>
        </w:rPr>
        <w:t xml:space="preserve"> </w:t>
      </w:r>
      <w:r>
        <w:rPr>
          <w:spacing w:val="-4"/>
        </w:rPr>
        <w:t>primary</w:t>
      </w:r>
      <w:r>
        <w:rPr>
          <w:spacing w:val="-6"/>
        </w:rPr>
        <w:t xml:space="preserve"> </w:t>
      </w:r>
      <w:r>
        <w:rPr>
          <w:spacing w:val="-4"/>
        </w:rPr>
        <w:t>analyses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allow</w:t>
      </w:r>
      <w:r>
        <w:rPr>
          <w:spacing w:val="-6"/>
        </w:rPr>
        <w:t xml:space="preserve"> </w:t>
      </w:r>
      <w:r>
        <w:rPr>
          <w:spacing w:val="-4"/>
        </w:rPr>
        <w:t xml:space="preserve">us </w:t>
      </w:r>
      <w:r>
        <w:rPr>
          <w:spacing w:val="-2"/>
        </w:rPr>
        <w:t xml:space="preserve">to include all participants and to represent their final perception of each personal sensing </w:t>
      </w:r>
      <w:r>
        <w:rPr>
          <w:spacing w:val="-4"/>
        </w:rPr>
        <w:t>signal.</w:t>
      </w:r>
      <w:r>
        <w:rPr>
          <w:spacing w:val="6"/>
          <w:rPrChange w:id="5508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4"/>
        </w:rPr>
        <w:t>However,</w:t>
      </w:r>
      <w:r>
        <w:rPr>
          <w:spacing w:val="-9"/>
        </w:rPr>
        <w:t xml:space="preserve"> </w:t>
      </w:r>
      <w:r>
        <w:rPr>
          <w:spacing w:val="-4"/>
        </w:rPr>
        <w:t>mean</w:t>
      </w:r>
      <w:r>
        <w:rPr>
          <w:spacing w:val="-11"/>
          <w:rPrChange w:id="550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responses</w:t>
      </w:r>
      <w:r>
        <w:rPr>
          <w:spacing w:val="-11"/>
          <w:rPrChange w:id="551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across</w:t>
      </w:r>
      <w:r>
        <w:rPr>
          <w:spacing w:val="-10"/>
        </w:rPr>
        <w:t xml:space="preserve"> </w:t>
      </w:r>
      <w:r>
        <w:rPr>
          <w:spacing w:val="-4"/>
        </w:rPr>
        <w:t>each</w:t>
      </w:r>
      <w:r>
        <w:rPr>
          <w:spacing w:val="-11"/>
          <w:rPrChange w:id="551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time</w:t>
      </w:r>
      <w:r>
        <w:rPr>
          <w:spacing w:val="-10"/>
        </w:rPr>
        <w:t xml:space="preserve"> </w:t>
      </w:r>
      <w:r>
        <w:rPr>
          <w:spacing w:val="-4"/>
        </w:rPr>
        <w:t>point</w:t>
      </w:r>
      <w:r>
        <w:rPr>
          <w:spacing w:val="-11"/>
          <w:rPrChange w:id="551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remained</w:t>
      </w:r>
      <w:r>
        <w:rPr>
          <w:spacing w:val="-10"/>
        </w:rPr>
        <w:t xml:space="preserve"> </w:t>
      </w:r>
      <w:r>
        <w:rPr>
          <w:spacing w:val="-4"/>
        </w:rPr>
        <w:t>relatively</w:t>
      </w:r>
      <w:r>
        <w:rPr>
          <w:spacing w:val="-11"/>
          <w:rPrChange w:id="551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constant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1"/>
          <w:rPrChange w:id="551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 xml:space="preserve">all </w:t>
      </w:r>
      <w:r>
        <w:t>signals (see Figure S2 in Multimedia Appendix 3).</w:t>
      </w:r>
    </w:p>
    <w:p w14:paraId="1FFFD5B5" w14:textId="77777777" w:rsidR="003146FC" w:rsidRDefault="003146FC">
      <w:pPr>
        <w:spacing w:line="355" w:lineRule="auto"/>
        <w:rPr>
          <w:ins w:id="5515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34B64743" w14:textId="77777777" w:rsidR="003146FC" w:rsidRDefault="003146FC">
      <w:pPr>
        <w:pStyle w:val="BodyText"/>
        <w:rPr>
          <w:ins w:id="5516" w:author="Kendra Wyant" w:date="2023-05-31T13:43:00Z"/>
          <w:sz w:val="9"/>
        </w:rPr>
      </w:pPr>
    </w:p>
    <w:p w14:paraId="4FD8AC42" w14:textId="77777777" w:rsidR="003146FC" w:rsidRDefault="004E27B8">
      <w:pPr>
        <w:pStyle w:val="BodyText"/>
        <w:spacing w:before="118" w:line="352" w:lineRule="auto"/>
        <w:ind w:left="160" w:right="663" w:firstLine="576"/>
        <w:pPrChange w:id="5517" w:author="Kendra Wyant" w:date="2023-05-31T13:43:00Z">
          <w:pPr>
            <w:pStyle w:val="BodyText"/>
            <w:spacing w:before="233" w:line="352" w:lineRule="auto"/>
            <w:ind w:left="132" w:right="512" w:firstLine="603"/>
          </w:pPr>
        </w:pPrChange>
      </w:pPr>
      <w:r>
        <w:rPr>
          <w:spacing w:val="-4"/>
          <w:rPrChange w:id="5518" w:author="Kendra Wyant" w:date="2023-05-31T13:43:00Z">
            <w:rPr>
              <w:spacing w:val="-2"/>
            </w:rPr>
          </w:rPrChange>
        </w:rPr>
        <w:t>To</w:t>
      </w:r>
      <w:r>
        <w:rPr>
          <w:spacing w:val="-4"/>
          <w:rPrChange w:id="551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5520" w:author="Kendra Wyant" w:date="2023-05-31T13:43:00Z">
            <w:rPr>
              <w:spacing w:val="-2"/>
            </w:rPr>
          </w:rPrChange>
        </w:rPr>
        <w:t>detect</w:t>
      </w:r>
      <w:r>
        <w:rPr>
          <w:spacing w:val="-4"/>
        </w:rPr>
        <w:t xml:space="preserve"> </w:t>
      </w:r>
      <w:r>
        <w:rPr>
          <w:spacing w:val="-4"/>
          <w:rPrChange w:id="5521" w:author="Kendra Wyant" w:date="2023-05-31T13:43:00Z">
            <w:rPr>
              <w:spacing w:val="-2"/>
            </w:rPr>
          </w:rPrChange>
        </w:rPr>
        <w:t>mean</w:t>
      </w:r>
      <w:r>
        <w:rPr>
          <w:spacing w:val="-4"/>
        </w:rPr>
        <w:t xml:space="preserve"> </w:t>
      </w:r>
      <w:r>
        <w:rPr>
          <w:spacing w:val="-4"/>
          <w:rPrChange w:id="5522" w:author="Kendra Wyant" w:date="2023-05-31T13:43:00Z">
            <w:rPr>
              <w:spacing w:val="-2"/>
            </w:rPr>
          </w:rPrChange>
        </w:rPr>
        <w:t>perceptions</w:t>
      </w:r>
      <w:r>
        <w:rPr>
          <w:spacing w:val="-4"/>
          <w:rPrChange w:id="552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5524" w:author="Kendra Wyant" w:date="2023-05-31T13:43:00Z">
            <w:rPr>
              <w:spacing w:val="-2"/>
            </w:rPr>
          </w:rPrChange>
        </w:rPr>
        <w:t>of</w:t>
      </w:r>
      <w:r>
        <w:rPr>
          <w:spacing w:val="-4"/>
        </w:rPr>
        <w:t xml:space="preserve"> </w:t>
      </w:r>
      <w:r>
        <w:rPr>
          <w:spacing w:val="-4"/>
          <w:rPrChange w:id="5525" w:author="Kendra Wyant" w:date="2023-05-31T13:43:00Z">
            <w:rPr>
              <w:spacing w:val="-2"/>
            </w:rPr>
          </w:rPrChange>
        </w:rPr>
        <w:t>the</w:t>
      </w:r>
      <w:r>
        <w:rPr>
          <w:spacing w:val="-4"/>
        </w:rPr>
        <w:t xml:space="preserve"> </w:t>
      </w:r>
      <w:r>
        <w:rPr>
          <w:spacing w:val="-4"/>
          <w:rPrChange w:id="5526" w:author="Kendra Wyant" w:date="2023-05-31T13:43:00Z">
            <w:rPr>
              <w:spacing w:val="-2"/>
            </w:rPr>
          </w:rPrChange>
        </w:rPr>
        <w:t>personal</w:t>
      </w:r>
      <w:r>
        <w:rPr>
          <w:spacing w:val="-4"/>
          <w:rPrChange w:id="552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5528" w:author="Kendra Wyant" w:date="2023-05-31T13:43:00Z">
            <w:rPr>
              <w:spacing w:val="-2"/>
            </w:rPr>
          </w:rPrChange>
        </w:rPr>
        <w:t>sensing</w:t>
      </w:r>
      <w:r>
        <w:rPr>
          <w:spacing w:val="-4"/>
          <w:rPrChange w:id="552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5530" w:author="Kendra Wyant" w:date="2023-05-31T13:43:00Z">
            <w:rPr>
              <w:spacing w:val="-2"/>
            </w:rPr>
          </w:rPrChange>
        </w:rPr>
        <w:t>signals</w:t>
      </w:r>
      <w:r>
        <w:rPr>
          <w:spacing w:val="-4"/>
          <w:rPrChange w:id="553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5532" w:author="Kendra Wyant" w:date="2023-05-31T13:43:00Z">
            <w:rPr>
              <w:spacing w:val="-2"/>
            </w:rPr>
          </w:rPrChange>
        </w:rPr>
        <w:t>that</w:t>
      </w:r>
      <w:r>
        <w:rPr>
          <w:spacing w:val="-4"/>
        </w:rPr>
        <w:t xml:space="preserve"> </w:t>
      </w:r>
      <w:r>
        <w:rPr>
          <w:spacing w:val="-4"/>
          <w:rPrChange w:id="5533" w:author="Kendra Wyant" w:date="2023-05-31T13:43:00Z">
            <w:rPr>
              <w:spacing w:val="-2"/>
            </w:rPr>
          </w:rPrChange>
        </w:rPr>
        <w:t>diverge</w:t>
      </w:r>
      <w:r>
        <w:rPr>
          <w:spacing w:val="-4"/>
          <w:rPrChange w:id="5534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5535" w:author="Kendra Wyant" w:date="2023-05-31T13:43:00Z">
            <w:rPr>
              <w:spacing w:val="-2"/>
            </w:rPr>
          </w:rPrChange>
        </w:rPr>
        <w:t>from</w:t>
      </w:r>
      <w:r>
        <w:rPr>
          <w:spacing w:val="-4"/>
          <w:rPrChange w:id="553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5537" w:author="Kendra Wyant" w:date="2023-05-31T13:43:00Z">
            <w:rPr>
              <w:spacing w:val="-2"/>
            </w:rPr>
          </w:rPrChange>
        </w:rPr>
        <w:t xml:space="preserve">neutral </w:t>
      </w:r>
      <w:r>
        <w:rPr>
          <w:spacing w:val="-2"/>
          <w:rPrChange w:id="5538" w:author="Kendra Wyant" w:date="2023-05-31T13:43:00Z">
            <w:rPr/>
          </w:rPrChange>
        </w:rPr>
        <w:t>(i.e.,</w:t>
      </w:r>
      <w:r>
        <w:rPr>
          <w:spacing w:val="-10"/>
        </w:rPr>
        <w:t xml:space="preserve"> </w:t>
      </w:r>
      <w:r>
        <w:rPr>
          <w:spacing w:val="-2"/>
          <w:rPrChange w:id="5539" w:author="Kendra Wyant" w:date="2023-05-31T13:43:00Z">
            <w:rPr/>
          </w:rPrChange>
        </w:rPr>
        <w:t>mean</w:t>
      </w:r>
      <w:r>
        <w:rPr>
          <w:spacing w:val="-10"/>
        </w:rPr>
        <w:t xml:space="preserve"> </w:t>
      </w:r>
      <w:r>
        <w:rPr>
          <w:spacing w:val="-2"/>
          <w:rPrChange w:id="5540" w:author="Kendra Wyant" w:date="2023-05-31T13:43:00Z">
            <w:rPr/>
          </w:rPrChange>
        </w:rPr>
        <w:t>responses</w:t>
      </w:r>
      <w:r>
        <w:rPr>
          <w:spacing w:val="-10"/>
        </w:rPr>
        <w:t xml:space="preserve"> </w:t>
      </w:r>
      <w:r>
        <w:rPr>
          <w:spacing w:val="-2"/>
          <w:rPrChange w:id="5541" w:author="Kendra Wyant" w:date="2023-05-31T13:43:00Z">
            <w:rPr/>
          </w:rPrChange>
        </w:rPr>
        <w:t>to</w:t>
      </w:r>
      <w:r>
        <w:rPr>
          <w:spacing w:val="-9"/>
        </w:rPr>
        <w:t xml:space="preserve"> </w:t>
      </w:r>
      <w:r>
        <w:rPr>
          <w:spacing w:val="-2"/>
          <w:rPrChange w:id="5542" w:author="Kendra Wyant" w:date="2023-05-31T13:43:00Z">
            <w:rPr/>
          </w:rPrChange>
        </w:rPr>
        <w:t>any</w:t>
      </w:r>
      <w:r>
        <w:rPr>
          <w:spacing w:val="-9"/>
        </w:rPr>
        <w:t xml:space="preserve"> </w:t>
      </w:r>
      <w:r>
        <w:rPr>
          <w:spacing w:val="-2"/>
          <w:rPrChange w:id="5543" w:author="Kendra Wyant" w:date="2023-05-31T13:43:00Z">
            <w:rPr/>
          </w:rPrChange>
        </w:rPr>
        <w:t>items</w:t>
      </w:r>
      <w:r>
        <w:rPr>
          <w:spacing w:val="-10"/>
        </w:rPr>
        <w:t xml:space="preserve"> </w:t>
      </w:r>
      <w:r>
        <w:rPr>
          <w:spacing w:val="-2"/>
          <w:rPrChange w:id="5544" w:author="Kendra Wyant" w:date="2023-05-31T13:43:00Z">
            <w:rPr/>
          </w:rPrChange>
        </w:rPr>
        <w:t>that</w:t>
      </w:r>
      <w:r>
        <w:rPr>
          <w:spacing w:val="-10"/>
        </w:rPr>
        <w:t xml:space="preserve"> </w:t>
      </w:r>
      <w:r>
        <w:rPr>
          <w:spacing w:val="-2"/>
          <w:rPrChange w:id="5545" w:author="Kendra Wyant" w:date="2023-05-31T13:43:00Z">
            <w:rPr/>
          </w:rPrChange>
        </w:rPr>
        <w:t>are</w:t>
      </w:r>
      <w:r>
        <w:rPr>
          <w:spacing w:val="-9"/>
        </w:rPr>
        <w:t xml:space="preserve"> </w:t>
      </w:r>
      <w:r>
        <w:rPr>
          <w:spacing w:val="-2"/>
          <w:rPrChange w:id="5546" w:author="Kendra Wyant" w:date="2023-05-31T13:43:00Z">
            <w:rPr/>
          </w:rPrChange>
        </w:rPr>
        <w:t>different</w:t>
      </w:r>
      <w:r>
        <w:rPr>
          <w:spacing w:val="-10"/>
        </w:rPr>
        <w:t xml:space="preserve"> </w:t>
      </w:r>
      <w:r>
        <w:rPr>
          <w:spacing w:val="-2"/>
          <w:rPrChange w:id="5547" w:author="Kendra Wyant" w:date="2023-05-31T13:43:00Z">
            <w:rPr/>
          </w:rPrChange>
        </w:rPr>
        <w:t>from</w:t>
      </w:r>
      <w:r>
        <w:rPr>
          <w:spacing w:val="-9"/>
        </w:rPr>
        <w:t xml:space="preserve"> </w:t>
      </w:r>
      <w:r>
        <w:rPr>
          <w:spacing w:val="-2"/>
          <w:rPrChange w:id="5548" w:author="Kendra Wyant" w:date="2023-05-31T13:43:00Z">
            <w:rPr/>
          </w:rPrChange>
        </w:rPr>
        <w:t>0/undecided),</w:t>
      </w:r>
      <w:r>
        <w:rPr>
          <w:spacing w:val="-10"/>
        </w:rPr>
        <w:t xml:space="preserve"> </w:t>
      </w:r>
      <w:r>
        <w:rPr>
          <w:spacing w:val="-2"/>
          <w:rPrChange w:id="5549" w:author="Kendra Wyant" w:date="2023-05-31T13:43:00Z">
            <w:rPr/>
          </w:rPrChange>
        </w:rPr>
        <w:t>we</w:t>
      </w:r>
      <w:r>
        <w:rPr>
          <w:spacing w:val="-9"/>
        </w:rPr>
        <w:t xml:space="preserve"> </w:t>
      </w:r>
      <w:r>
        <w:rPr>
          <w:spacing w:val="-2"/>
          <w:rPrChange w:id="5550" w:author="Kendra Wyant" w:date="2023-05-31T13:43:00Z">
            <w:rPr/>
          </w:rPrChange>
        </w:rPr>
        <w:t>conducted</w:t>
      </w:r>
      <w:r>
        <w:rPr>
          <w:spacing w:val="-10"/>
        </w:rPr>
        <w:t xml:space="preserve"> </w:t>
      </w:r>
      <w:r>
        <w:rPr>
          <w:spacing w:val="-2"/>
          <w:rPrChange w:id="5551" w:author="Kendra Wyant" w:date="2023-05-31T13:43:00Z">
            <w:rPr/>
          </w:rPrChange>
        </w:rPr>
        <w:t xml:space="preserve">one </w:t>
      </w:r>
      <w:r>
        <w:t>sample</w:t>
      </w:r>
      <w:r>
        <w:rPr>
          <w:spacing w:val="-8"/>
        </w:rPr>
        <w:t xml:space="preserve"> </w:t>
      </w:r>
      <w:r>
        <w:t>t-tests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self-report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sensing</w:t>
      </w:r>
      <w:r>
        <w:rPr>
          <w:spacing w:val="-8"/>
        </w:rPr>
        <w:t xml:space="preserve"> </w:t>
      </w:r>
      <w:r>
        <w:t>signal.</w:t>
      </w:r>
      <w:r>
        <w:rPr>
          <w:spacing w:val="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examine </w:t>
      </w:r>
      <w:r>
        <w:rPr>
          <w:spacing w:val="-2"/>
        </w:rPr>
        <w:t>relative</w:t>
      </w:r>
      <w:r>
        <w:rPr>
          <w:spacing w:val="-4"/>
        </w:rPr>
        <w:t xml:space="preserve"> </w:t>
      </w:r>
      <w:r>
        <w:rPr>
          <w:spacing w:val="-2"/>
        </w:rPr>
        <w:t>perceptions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signals,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compared</w:t>
      </w:r>
      <w:r>
        <w:rPr>
          <w:spacing w:val="-4"/>
        </w:rPr>
        <w:t xml:space="preserve"> </w:t>
      </w:r>
      <w:r>
        <w:rPr>
          <w:spacing w:val="-2"/>
        </w:rPr>
        <w:t>perceptions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active</w:t>
      </w:r>
      <w:r>
        <w:rPr>
          <w:spacing w:val="-4"/>
        </w:rPr>
        <w:t xml:space="preserve"> </w:t>
      </w:r>
      <w:r>
        <w:rPr>
          <w:spacing w:val="-2"/>
        </w:rPr>
        <w:t>vs.</w:t>
      </w:r>
      <w:r>
        <w:rPr>
          <w:spacing w:val="-5"/>
        </w:rPr>
        <w:t xml:space="preserve"> </w:t>
      </w:r>
      <w:r>
        <w:rPr>
          <w:spacing w:val="-2"/>
        </w:rPr>
        <w:t xml:space="preserve">passive </w:t>
      </w:r>
      <w:r>
        <w:rPr>
          <w:spacing w:val="-2"/>
          <w:rPrChange w:id="5552" w:author="Kendra Wyant" w:date="2023-05-31T13:43:00Z">
            <w:rPr>
              <w:spacing w:val="-4"/>
            </w:rPr>
          </w:rPrChange>
        </w:rPr>
        <w:t>categories</w:t>
      </w:r>
      <w:r>
        <w:rPr>
          <w:spacing w:val="-5"/>
          <w:rPrChange w:id="555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554" w:author="Kendra Wyant" w:date="2023-05-31T13:43:00Z">
            <w:rPr>
              <w:spacing w:val="-4"/>
            </w:rPr>
          </w:rPrChange>
        </w:rPr>
        <w:t>of</w:t>
      </w:r>
      <w:r>
        <w:rPr>
          <w:spacing w:val="-5"/>
          <w:rPrChange w:id="555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556" w:author="Kendra Wyant" w:date="2023-05-31T13:43:00Z">
            <w:rPr>
              <w:spacing w:val="-4"/>
            </w:rPr>
          </w:rPrChange>
        </w:rPr>
        <w:t>signals</w:t>
      </w:r>
      <w:r>
        <w:rPr>
          <w:spacing w:val="-5"/>
          <w:rPrChange w:id="555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558" w:author="Kendra Wyant" w:date="2023-05-31T13:43:00Z">
            <w:rPr>
              <w:spacing w:val="-4"/>
            </w:rPr>
          </w:rPrChange>
        </w:rPr>
        <w:t>using</w:t>
      </w:r>
      <w:r>
        <w:rPr>
          <w:spacing w:val="-6"/>
          <w:rPrChange w:id="555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560" w:author="Kendra Wyant" w:date="2023-05-31T13:43:00Z">
            <w:rPr>
              <w:spacing w:val="-4"/>
            </w:rPr>
          </w:rPrChange>
        </w:rPr>
        <w:t>within-sample</w:t>
      </w:r>
      <w:r>
        <w:rPr>
          <w:spacing w:val="-5"/>
          <w:rPrChange w:id="556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562" w:author="Kendra Wyant" w:date="2023-05-31T13:43:00Z">
            <w:rPr>
              <w:spacing w:val="-4"/>
            </w:rPr>
          </w:rPrChange>
        </w:rPr>
        <w:t>t-tests</w:t>
      </w:r>
      <w:r>
        <w:rPr>
          <w:spacing w:val="-5"/>
          <w:rPrChange w:id="556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564" w:author="Kendra Wyant" w:date="2023-05-31T13:43:00Z">
            <w:rPr>
              <w:spacing w:val="-4"/>
            </w:rPr>
          </w:rPrChange>
        </w:rPr>
        <w:t>for</w:t>
      </w:r>
      <w:r>
        <w:rPr>
          <w:spacing w:val="-5"/>
          <w:rPrChange w:id="556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566" w:author="Kendra Wyant" w:date="2023-05-31T13:43:00Z">
            <w:rPr>
              <w:spacing w:val="-4"/>
            </w:rPr>
          </w:rPrChange>
        </w:rPr>
        <w:t>dislike</w:t>
      </w:r>
      <w:r>
        <w:rPr>
          <w:spacing w:val="-5"/>
          <w:rPrChange w:id="556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568" w:author="Kendra Wyant" w:date="2023-05-31T13:43:00Z">
            <w:rPr>
              <w:spacing w:val="-4"/>
            </w:rPr>
          </w:rPrChange>
        </w:rPr>
        <w:t>and</w:t>
      </w:r>
      <w:r>
        <w:rPr>
          <w:spacing w:val="-5"/>
          <w:rPrChange w:id="556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570" w:author="Kendra Wyant" w:date="2023-05-31T13:43:00Z">
            <w:rPr>
              <w:spacing w:val="-4"/>
            </w:rPr>
          </w:rPrChange>
        </w:rPr>
        <w:t>willingness</w:t>
      </w:r>
      <w:r>
        <w:rPr>
          <w:spacing w:val="-5"/>
          <w:rPrChange w:id="557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572" w:author="Kendra Wyant" w:date="2023-05-31T13:43:00Z">
            <w:rPr>
              <w:spacing w:val="-4"/>
            </w:rPr>
          </w:rPrChange>
        </w:rPr>
        <w:t>to</w:t>
      </w:r>
      <w:r>
        <w:rPr>
          <w:spacing w:val="-6"/>
          <w:rPrChange w:id="557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574" w:author="Kendra Wyant" w:date="2023-05-31T13:43:00Z">
            <w:rPr>
              <w:spacing w:val="-4"/>
            </w:rPr>
          </w:rPrChange>
        </w:rPr>
        <w:t>use</w:t>
      </w:r>
      <w:r>
        <w:rPr>
          <w:spacing w:val="-5"/>
          <w:rPrChange w:id="557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576" w:author="Kendra Wyant" w:date="2023-05-31T13:43:00Z">
            <w:rPr>
              <w:spacing w:val="-4"/>
            </w:rPr>
          </w:rPrChange>
        </w:rPr>
        <w:t>for</w:t>
      </w:r>
      <w:r>
        <w:rPr>
          <w:spacing w:val="-5"/>
          <w:rPrChange w:id="557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578" w:author="Kendra Wyant" w:date="2023-05-31T13:43:00Z">
            <w:rPr>
              <w:spacing w:val="-4"/>
            </w:rPr>
          </w:rPrChange>
        </w:rPr>
        <w:t>1</w:t>
      </w:r>
      <w:r>
        <w:rPr>
          <w:spacing w:val="-2"/>
          <w:rPrChange w:id="557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5580" w:author="Kendra Wyant" w:date="2023-05-31T13:43:00Z">
            <w:rPr>
              <w:spacing w:val="-4"/>
            </w:rPr>
          </w:rPrChange>
        </w:rPr>
        <w:t>year</w:t>
      </w:r>
      <w:r>
        <w:rPr>
          <w:spacing w:val="-2"/>
          <w:position w:val="9"/>
          <w:sz w:val="16"/>
          <w:rPrChange w:id="5581" w:author="Kendra Wyant" w:date="2023-05-31T13:43:00Z">
            <w:rPr>
              <w:spacing w:val="-4"/>
              <w:position w:val="9"/>
              <w:sz w:val="16"/>
            </w:rPr>
          </w:rPrChange>
        </w:rPr>
        <w:t>6</w:t>
      </w:r>
      <w:r>
        <w:rPr>
          <w:spacing w:val="-2"/>
          <w:rPrChange w:id="5582" w:author="Kendra Wyant" w:date="2023-05-31T13:43:00Z">
            <w:rPr>
              <w:spacing w:val="-4"/>
            </w:rPr>
          </w:rPrChange>
        </w:rPr>
        <w:t>.</w:t>
      </w:r>
      <w:r>
        <w:rPr>
          <w:spacing w:val="7"/>
          <w:rPrChange w:id="558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584" w:author="Kendra Wyant" w:date="2023-05-31T13:43:00Z">
            <w:rPr>
              <w:spacing w:val="-6"/>
            </w:rPr>
          </w:rPrChange>
        </w:rPr>
        <w:t>We</w:t>
      </w:r>
      <w:r>
        <w:rPr>
          <w:spacing w:val="-9"/>
          <w:rPrChange w:id="558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586" w:author="Kendra Wyant" w:date="2023-05-31T13:43:00Z">
            <w:rPr>
              <w:spacing w:val="-6"/>
            </w:rPr>
          </w:rPrChange>
        </w:rPr>
        <w:t>also</w:t>
      </w:r>
      <w:r>
        <w:rPr>
          <w:spacing w:val="-10"/>
          <w:rPrChange w:id="558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588" w:author="Kendra Wyant" w:date="2023-05-31T13:43:00Z">
            <w:rPr>
              <w:spacing w:val="-6"/>
            </w:rPr>
          </w:rPrChange>
        </w:rPr>
        <w:t>report</w:t>
      </w:r>
      <w:r>
        <w:rPr>
          <w:spacing w:val="-9"/>
          <w:rPrChange w:id="558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590" w:author="Kendra Wyant" w:date="2023-05-31T13:43:00Z">
            <w:rPr>
              <w:spacing w:val="-6"/>
            </w:rPr>
          </w:rPrChange>
        </w:rPr>
        <w:t>pairwise</w:t>
      </w:r>
      <w:r>
        <w:rPr>
          <w:spacing w:val="-10"/>
          <w:rPrChange w:id="559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592" w:author="Kendra Wyant" w:date="2023-05-31T13:43:00Z">
            <w:rPr>
              <w:spacing w:val="-6"/>
            </w:rPr>
          </w:rPrChange>
        </w:rPr>
        <w:t>comparisons</w:t>
      </w:r>
      <w:r>
        <w:rPr>
          <w:spacing w:val="-10"/>
          <w:rPrChange w:id="559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594" w:author="Kendra Wyant" w:date="2023-05-31T13:43:00Z">
            <w:rPr>
              <w:spacing w:val="-6"/>
            </w:rPr>
          </w:rPrChange>
        </w:rPr>
        <w:t>among</w:t>
      </w:r>
      <w:r>
        <w:rPr>
          <w:spacing w:val="-9"/>
          <w:rPrChange w:id="559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596" w:author="Kendra Wyant" w:date="2023-05-31T13:43:00Z">
            <w:rPr>
              <w:spacing w:val="-6"/>
            </w:rPr>
          </w:rPrChange>
        </w:rPr>
        <w:t>all</w:t>
      </w:r>
      <w:r>
        <w:rPr>
          <w:spacing w:val="-10"/>
          <w:rPrChange w:id="559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598" w:author="Kendra Wyant" w:date="2023-05-31T13:43:00Z">
            <w:rPr>
              <w:spacing w:val="-6"/>
            </w:rPr>
          </w:rPrChange>
        </w:rPr>
        <w:t>personal</w:t>
      </w:r>
      <w:r>
        <w:rPr>
          <w:spacing w:val="-9"/>
          <w:rPrChange w:id="559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600" w:author="Kendra Wyant" w:date="2023-05-31T13:43:00Z">
            <w:rPr>
              <w:spacing w:val="-6"/>
            </w:rPr>
          </w:rPrChange>
        </w:rPr>
        <w:t>sensing</w:t>
      </w:r>
      <w:r>
        <w:rPr>
          <w:spacing w:val="-10"/>
          <w:rPrChange w:id="560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602" w:author="Kendra Wyant" w:date="2023-05-31T13:43:00Z">
            <w:rPr>
              <w:spacing w:val="-6"/>
            </w:rPr>
          </w:rPrChange>
        </w:rPr>
        <w:t>signals</w:t>
      </w:r>
      <w:r>
        <w:rPr>
          <w:spacing w:val="-9"/>
          <w:rPrChange w:id="560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604" w:author="Kendra Wyant" w:date="2023-05-31T13:43:00Z">
            <w:rPr>
              <w:spacing w:val="-6"/>
            </w:rPr>
          </w:rPrChange>
        </w:rPr>
        <w:t>using</w:t>
      </w:r>
      <w:r>
        <w:rPr>
          <w:spacing w:val="-2"/>
          <w:rPrChange w:id="5605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5606" w:author="Kendra Wyant" w:date="2023-05-31T13:43:00Z">
            <w:rPr>
              <w:spacing w:val="-6"/>
            </w:rPr>
          </w:rPrChange>
        </w:rPr>
        <w:t>within-sample</w:t>
      </w:r>
      <w:r>
        <w:rPr>
          <w:spacing w:val="-3"/>
          <w:rPrChange w:id="5607" w:author="Kendra Wyant" w:date="2023-05-31T13:43:00Z">
            <w:rPr>
              <w:spacing w:val="-6"/>
            </w:rPr>
          </w:rPrChange>
        </w:rPr>
        <w:t xml:space="preserve"> </w:t>
      </w:r>
      <w:r>
        <w:t>t-tests</w:t>
      </w:r>
      <w:r>
        <w:rPr>
          <w:spacing w:val="-3"/>
          <w:rPrChange w:id="5608" w:author="Kendra Wyant" w:date="2023-05-31T13:43:00Z">
            <w:rPr/>
          </w:rPrChange>
        </w:rPr>
        <w:t xml:space="preserve"> </w:t>
      </w:r>
      <w:r>
        <w:t>for</w:t>
      </w:r>
      <w:r>
        <w:rPr>
          <w:spacing w:val="-3"/>
          <w:rPrChange w:id="5609" w:author="Kendra Wyant" w:date="2023-05-31T13:43:00Z">
            <w:rPr/>
          </w:rPrChange>
        </w:rPr>
        <w:t xml:space="preserve"> </w:t>
      </w:r>
      <w:r>
        <w:t>each</w:t>
      </w:r>
      <w:r>
        <w:rPr>
          <w:spacing w:val="-4"/>
          <w:rPrChange w:id="5610" w:author="Kendra Wyant" w:date="2023-05-31T13:43:00Z">
            <w:rPr/>
          </w:rPrChange>
        </w:rPr>
        <w:t xml:space="preserve"> </w:t>
      </w:r>
      <w:r>
        <w:t>of</w:t>
      </w:r>
      <w:r>
        <w:rPr>
          <w:spacing w:val="-4"/>
          <w:rPrChange w:id="5611" w:author="Kendra Wyant" w:date="2023-05-31T13:43:00Z">
            <w:rPr/>
          </w:rPrChange>
        </w:rPr>
        <w:t xml:space="preserve"> </w:t>
      </w:r>
      <w:r>
        <w:t>the</w:t>
      </w:r>
      <w:r>
        <w:rPr>
          <w:spacing w:val="-3"/>
          <w:rPrChange w:id="5612" w:author="Kendra Wyant" w:date="2023-05-31T13:43:00Z">
            <w:rPr/>
          </w:rPrChange>
        </w:rPr>
        <w:t xml:space="preserve"> </w:t>
      </w:r>
      <w:r>
        <w:t>3</w:t>
      </w:r>
      <w:r>
        <w:rPr>
          <w:spacing w:val="-4"/>
          <w:rPrChange w:id="5613" w:author="Kendra Wyant" w:date="2023-05-31T13:43:00Z">
            <w:rPr/>
          </w:rPrChange>
        </w:rPr>
        <w:t xml:space="preserve"> </w:t>
      </w:r>
      <w:r>
        <w:t>self-report</w:t>
      </w:r>
      <w:r>
        <w:rPr>
          <w:spacing w:val="-4"/>
          <w:rPrChange w:id="5614" w:author="Kendra Wyant" w:date="2023-05-31T13:43:00Z">
            <w:rPr/>
          </w:rPrChange>
        </w:rPr>
        <w:t xml:space="preserve"> </w:t>
      </w:r>
      <w:r>
        <w:t>items</w:t>
      </w:r>
      <w:r>
        <w:rPr>
          <w:spacing w:val="-3"/>
          <w:rPrChange w:id="5615" w:author="Kendra Wyant" w:date="2023-05-31T13:43:00Z">
            <w:rPr/>
          </w:rPrChange>
        </w:rPr>
        <w:t xml:space="preserve"> </w:t>
      </w:r>
      <w:r>
        <w:t>in</w:t>
      </w:r>
      <w:r>
        <w:rPr>
          <w:spacing w:val="-4"/>
          <w:rPrChange w:id="5616" w:author="Kendra Wyant" w:date="2023-05-31T13:43:00Z">
            <w:rPr/>
          </w:rPrChange>
        </w:rPr>
        <w:t xml:space="preserve"> </w:t>
      </w:r>
      <w:r>
        <w:t>Table</w:t>
      </w:r>
      <w:r>
        <w:rPr>
          <w:spacing w:val="-4"/>
          <w:rPrChange w:id="5617" w:author="Kendra Wyant" w:date="2023-05-31T13:43:00Z">
            <w:rPr/>
          </w:rPrChange>
        </w:rPr>
        <w:t xml:space="preserve"> </w:t>
      </w:r>
      <w:r>
        <w:t>S1</w:t>
      </w:r>
      <w:r>
        <w:rPr>
          <w:spacing w:val="-4"/>
          <w:rPrChange w:id="5618" w:author="Kendra Wyant" w:date="2023-05-31T13:43:00Z">
            <w:rPr/>
          </w:rPrChange>
        </w:rPr>
        <w:t xml:space="preserve"> </w:t>
      </w:r>
      <w:r>
        <w:t>in</w:t>
      </w:r>
      <w:r>
        <w:rPr>
          <w:spacing w:val="-3"/>
          <w:rPrChange w:id="5619" w:author="Kendra Wyant" w:date="2023-05-31T13:43:00Z">
            <w:rPr/>
          </w:rPrChange>
        </w:rPr>
        <w:t xml:space="preserve"> </w:t>
      </w:r>
      <w:r>
        <w:t>Multimedia Appendix 3.</w:t>
      </w:r>
    </w:p>
    <w:p w14:paraId="55A492FB" w14:textId="77777777" w:rsidR="00DC3B47" w:rsidRDefault="004E27B8">
      <w:pPr>
        <w:pStyle w:val="BodyText"/>
        <w:spacing w:before="249" w:line="355" w:lineRule="auto"/>
        <w:ind w:left="160" w:right="512" w:firstLine="576"/>
        <w:rPr>
          <w:del w:id="5620" w:author="Kendra Wyant" w:date="2023-05-31T13:43:00Z"/>
        </w:rPr>
      </w:pPr>
      <w:r>
        <w:rPr>
          <w:spacing w:val="-2"/>
          <w:rPrChange w:id="5621" w:author="Kendra Wyant" w:date="2023-05-31T13:43:00Z">
            <w:rPr>
              <w:spacing w:val="-4"/>
            </w:rPr>
          </w:rPrChange>
        </w:rPr>
        <w:t>Finally,</w:t>
      </w:r>
      <w:r>
        <w:rPr>
          <w:spacing w:val="-2"/>
          <w:rPrChange w:id="562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5623" w:author="Kendra Wyant" w:date="2023-05-31T13:43:00Z">
            <w:rPr>
              <w:spacing w:val="-4"/>
            </w:rPr>
          </w:rPrChange>
        </w:rPr>
        <w:t>we</w:t>
      </w:r>
      <w:r>
        <w:rPr>
          <w:spacing w:val="-2"/>
          <w:rPrChange w:id="562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5625" w:author="Kendra Wyant" w:date="2023-05-31T13:43:00Z">
            <w:rPr>
              <w:spacing w:val="-4"/>
            </w:rPr>
          </w:rPrChange>
        </w:rPr>
        <w:t>conducted</w:t>
      </w:r>
      <w:r>
        <w:rPr>
          <w:spacing w:val="-2"/>
          <w:rPrChange w:id="562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5627" w:author="Kendra Wyant" w:date="2023-05-31T13:43:00Z">
            <w:rPr>
              <w:spacing w:val="-4"/>
            </w:rPr>
          </w:rPrChange>
        </w:rPr>
        <w:t>2</w:t>
      </w:r>
      <w:r>
        <w:rPr>
          <w:spacing w:val="-3"/>
          <w:rPrChange w:id="562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629" w:author="Kendra Wyant" w:date="2023-05-31T13:43:00Z">
            <w:rPr>
              <w:spacing w:val="-4"/>
            </w:rPr>
          </w:rPrChange>
        </w:rPr>
        <w:t>analyses</w:t>
      </w:r>
      <w:r>
        <w:rPr>
          <w:spacing w:val="-2"/>
          <w:rPrChange w:id="563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5631" w:author="Kendra Wyant" w:date="2023-05-31T13:43:00Z">
            <w:rPr>
              <w:spacing w:val="-4"/>
            </w:rPr>
          </w:rPrChange>
        </w:rPr>
        <w:t>to</w:t>
      </w:r>
      <w:r>
        <w:rPr>
          <w:spacing w:val="-3"/>
          <w:rPrChange w:id="563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633" w:author="Kendra Wyant" w:date="2023-05-31T13:43:00Z">
            <w:rPr>
              <w:spacing w:val="-4"/>
            </w:rPr>
          </w:rPrChange>
        </w:rPr>
        <w:t>examine</w:t>
      </w:r>
      <w:r>
        <w:rPr>
          <w:spacing w:val="-2"/>
          <w:rPrChange w:id="563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5635" w:author="Kendra Wyant" w:date="2023-05-31T13:43:00Z">
            <w:rPr>
              <w:spacing w:val="-4"/>
            </w:rPr>
          </w:rPrChange>
        </w:rPr>
        <w:t>the</w:t>
      </w:r>
      <w:r>
        <w:rPr>
          <w:spacing w:val="-2"/>
          <w:rPrChange w:id="563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5637" w:author="Kendra Wyant" w:date="2023-05-31T13:43:00Z">
            <w:rPr>
              <w:spacing w:val="-4"/>
            </w:rPr>
          </w:rPrChange>
        </w:rPr>
        <w:t>consistency</w:t>
      </w:r>
      <w:r>
        <w:rPr>
          <w:spacing w:val="-2"/>
          <w:rPrChange w:id="563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5639" w:author="Kendra Wyant" w:date="2023-05-31T13:43:00Z">
            <w:rPr>
              <w:spacing w:val="-4"/>
            </w:rPr>
          </w:rPrChange>
        </w:rPr>
        <w:t>of</w:t>
      </w:r>
      <w:r>
        <w:rPr>
          <w:spacing w:val="-3"/>
          <w:rPrChange w:id="564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641" w:author="Kendra Wyant" w:date="2023-05-31T13:43:00Z">
            <w:rPr>
              <w:spacing w:val="-4"/>
            </w:rPr>
          </w:rPrChange>
        </w:rPr>
        <w:t>perceptions</w:t>
      </w:r>
      <w:r>
        <w:rPr>
          <w:spacing w:val="-2"/>
          <w:rPrChange w:id="564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5643" w:author="Kendra Wyant" w:date="2023-05-31T13:43:00Z">
            <w:rPr>
              <w:spacing w:val="-4"/>
            </w:rPr>
          </w:rPrChange>
        </w:rPr>
        <w:t>across personal</w:t>
      </w:r>
      <w:r>
        <w:rPr>
          <w:spacing w:val="-4"/>
        </w:rPr>
        <w:t xml:space="preserve"> </w:t>
      </w:r>
      <w:r>
        <w:rPr>
          <w:spacing w:val="-2"/>
          <w:rPrChange w:id="5644" w:author="Kendra Wyant" w:date="2023-05-31T13:43:00Z">
            <w:rPr>
              <w:spacing w:val="-4"/>
            </w:rPr>
          </w:rPrChange>
        </w:rPr>
        <w:t>sensing</w:t>
      </w:r>
      <w:r>
        <w:rPr>
          <w:spacing w:val="-5"/>
          <w:rPrChange w:id="564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646" w:author="Kendra Wyant" w:date="2023-05-31T13:43:00Z">
            <w:rPr>
              <w:spacing w:val="-4"/>
            </w:rPr>
          </w:rPrChange>
        </w:rPr>
        <w:t>signals</w:t>
      </w:r>
      <w:r>
        <w:rPr>
          <w:spacing w:val="-4"/>
        </w:rPr>
        <w:t xml:space="preserve"> </w:t>
      </w:r>
      <w:r>
        <w:rPr>
          <w:spacing w:val="-2"/>
          <w:rPrChange w:id="5647" w:author="Kendra Wyant" w:date="2023-05-31T13:43:00Z">
            <w:rPr>
              <w:spacing w:val="-4"/>
            </w:rPr>
          </w:rPrChange>
        </w:rPr>
        <w:t>(e.g.,</w:t>
      </w:r>
      <w:r>
        <w:rPr>
          <w:spacing w:val="-4"/>
        </w:rPr>
        <w:t xml:space="preserve"> </w:t>
      </w:r>
      <w:r>
        <w:rPr>
          <w:spacing w:val="-2"/>
          <w:rPrChange w:id="5648" w:author="Kendra Wyant" w:date="2023-05-31T13:43:00Z">
            <w:rPr>
              <w:spacing w:val="-4"/>
            </w:rPr>
          </w:rPrChange>
        </w:rPr>
        <w:t>do</w:t>
      </w:r>
      <w:r>
        <w:rPr>
          <w:spacing w:val="-5"/>
          <w:rPrChange w:id="564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650" w:author="Kendra Wyant" w:date="2023-05-31T13:43:00Z">
            <w:rPr>
              <w:spacing w:val="-4"/>
            </w:rPr>
          </w:rPrChange>
        </w:rPr>
        <w:t>participants</w:t>
      </w:r>
      <w:r>
        <w:rPr>
          <w:spacing w:val="-5"/>
          <w:rPrChange w:id="565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652" w:author="Kendra Wyant" w:date="2023-05-31T13:43:00Z">
            <w:rPr>
              <w:spacing w:val="-4"/>
            </w:rPr>
          </w:rPrChange>
        </w:rPr>
        <w:t>who</w:t>
      </w:r>
      <w:r>
        <w:rPr>
          <w:spacing w:val="-4"/>
        </w:rPr>
        <w:t xml:space="preserve"> </w:t>
      </w:r>
      <w:r>
        <w:rPr>
          <w:spacing w:val="-2"/>
          <w:rPrChange w:id="5653" w:author="Kendra Wyant" w:date="2023-05-31T13:43:00Z">
            <w:rPr>
              <w:spacing w:val="-4"/>
            </w:rPr>
          </w:rPrChange>
        </w:rPr>
        <w:t>dislike</w:t>
      </w:r>
      <w:r>
        <w:rPr>
          <w:spacing w:val="-4"/>
        </w:rPr>
        <w:t xml:space="preserve"> </w:t>
      </w:r>
      <w:r>
        <w:rPr>
          <w:spacing w:val="-2"/>
          <w:rPrChange w:id="5654" w:author="Kendra Wyant" w:date="2023-05-31T13:43:00Z">
            <w:rPr>
              <w:spacing w:val="-4"/>
            </w:rPr>
          </w:rPrChange>
        </w:rPr>
        <w:t>1</w:t>
      </w:r>
      <w:r>
        <w:rPr>
          <w:spacing w:val="-4"/>
        </w:rPr>
        <w:t xml:space="preserve"> </w:t>
      </w:r>
      <w:r>
        <w:rPr>
          <w:spacing w:val="-2"/>
          <w:rPrChange w:id="5655" w:author="Kendra Wyant" w:date="2023-05-31T13:43:00Z">
            <w:rPr>
              <w:spacing w:val="-4"/>
            </w:rPr>
          </w:rPrChange>
        </w:rPr>
        <w:t>signal</w:t>
      </w:r>
      <w:r>
        <w:rPr>
          <w:spacing w:val="-4"/>
        </w:rPr>
        <w:t xml:space="preserve"> </w:t>
      </w:r>
      <w:r>
        <w:rPr>
          <w:spacing w:val="-2"/>
          <w:rPrChange w:id="5656" w:author="Kendra Wyant" w:date="2023-05-31T13:43:00Z">
            <w:rPr>
              <w:spacing w:val="-4"/>
            </w:rPr>
          </w:rPrChange>
        </w:rPr>
        <w:t>also</w:t>
      </w:r>
      <w:r>
        <w:rPr>
          <w:spacing w:val="-4"/>
        </w:rPr>
        <w:t xml:space="preserve"> </w:t>
      </w:r>
      <w:r>
        <w:rPr>
          <w:spacing w:val="-2"/>
          <w:rPrChange w:id="5657" w:author="Kendra Wyant" w:date="2023-05-31T13:43:00Z">
            <w:rPr>
              <w:spacing w:val="-4"/>
            </w:rPr>
          </w:rPrChange>
        </w:rPr>
        <w:t>dislike</w:t>
      </w:r>
      <w:r>
        <w:rPr>
          <w:spacing w:val="-4"/>
        </w:rPr>
        <w:t xml:space="preserve"> </w:t>
      </w:r>
      <w:r>
        <w:rPr>
          <w:spacing w:val="-2"/>
          <w:rPrChange w:id="5658" w:author="Kendra Wyant" w:date="2023-05-31T13:43:00Z">
            <w:rPr>
              <w:spacing w:val="-4"/>
            </w:rPr>
          </w:rPrChange>
        </w:rPr>
        <w:t>the</w:t>
      </w:r>
      <w:r>
        <w:rPr>
          <w:spacing w:val="-5"/>
          <w:rPrChange w:id="565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5660" w:author="Kendra Wyant" w:date="2023-05-31T13:43:00Z">
            <w:rPr>
              <w:spacing w:val="-4"/>
            </w:rPr>
          </w:rPrChange>
        </w:rPr>
        <w:t>other</w:t>
      </w:r>
    </w:p>
    <w:p w14:paraId="25A7903C" w14:textId="77777777" w:rsidR="00DC3B47" w:rsidRDefault="00DC3B47">
      <w:pPr>
        <w:spacing w:line="355" w:lineRule="auto"/>
        <w:rPr>
          <w:del w:id="5661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8551A9A" w14:textId="77777777" w:rsidR="00DC3B47" w:rsidRDefault="00DC3B47">
      <w:pPr>
        <w:pStyle w:val="BodyText"/>
        <w:rPr>
          <w:del w:id="5662" w:author="Kendra Wyant" w:date="2023-05-31T13:43:00Z"/>
          <w:sz w:val="9"/>
        </w:rPr>
      </w:pPr>
    </w:p>
    <w:p w14:paraId="46552E6D" w14:textId="63EA4063" w:rsidR="003146FC" w:rsidRDefault="004E27B8">
      <w:pPr>
        <w:pStyle w:val="BodyText"/>
        <w:spacing w:before="131" w:line="355" w:lineRule="auto"/>
        <w:ind w:left="160" w:right="559" w:firstLine="576"/>
        <w:pPrChange w:id="5663" w:author="Kendra Wyant" w:date="2023-05-31T13:43:00Z">
          <w:pPr>
            <w:pStyle w:val="BodyText"/>
            <w:spacing w:before="118" w:line="355" w:lineRule="auto"/>
            <w:ind w:left="160" w:right="512"/>
          </w:pPr>
        </w:pPrChange>
      </w:pPr>
      <w:ins w:id="5664" w:author="Kendra Wyant" w:date="2023-05-31T13:43:00Z">
        <w:r>
          <w:rPr>
            <w:spacing w:val="-2"/>
          </w:rPr>
          <w:t xml:space="preserve"> </w:t>
        </w:r>
      </w:ins>
      <w:r>
        <w:rPr>
          <w:spacing w:val="-4"/>
        </w:rPr>
        <w:t>signals?).</w:t>
      </w:r>
      <w:r>
        <w:rPr>
          <w:spacing w:val="18"/>
        </w:rPr>
        <w:t xml:space="preserve"> </w:t>
      </w:r>
      <w:r>
        <w:rPr>
          <w:spacing w:val="-4"/>
        </w:rPr>
        <w:t xml:space="preserve">First, we calculated bivariate correlations among the personal sensing signals for </w:t>
      </w:r>
      <w:r>
        <w:rPr>
          <w:spacing w:val="-2"/>
        </w:rPr>
        <w:t>each item.</w:t>
      </w:r>
      <w:r>
        <w:rPr>
          <w:spacing w:val="19"/>
        </w:rPr>
        <w:t xml:space="preserve"> </w:t>
      </w:r>
      <w:r>
        <w:rPr>
          <w:spacing w:val="-2"/>
        </w:rPr>
        <w:t xml:space="preserve">Second, we calculated intraclass correlations (single, case 3 [78]) separately for </w:t>
      </w:r>
      <w:r>
        <w:t>each</w:t>
      </w:r>
      <w:r>
        <w:rPr>
          <w:spacing w:val="-10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quantify</w:t>
      </w:r>
      <w:r>
        <w:rPr>
          <w:spacing w:val="-9"/>
        </w:rPr>
        <w:t xml:space="preserve"> </w:t>
      </w:r>
      <w:r>
        <w:t>agreement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participants’</w:t>
      </w:r>
      <w:r>
        <w:rPr>
          <w:spacing w:val="-10"/>
        </w:rPr>
        <w:t xml:space="preserve"> </w:t>
      </w:r>
      <w:r>
        <w:t>perceptions</w:t>
      </w:r>
      <w:r>
        <w:rPr>
          <w:spacing w:val="-9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signals.</w:t>
      </w:r>
    </w:p>
    <w:p w14:paraId="4CE2EC41" w14:textId="77777777" w:rsidR="003146FC" w:rsidRDefault="004E27B8">
      <w:pPr>
        <w:pStyle w:val="BodyText"/>
        <w:tabs>
          <w:tab w:val="left" w:pos="3527"/>
        </w:tabs>
        <w:spacing w:before="114" w:line="355" w:lineRule="auto"/>
        <w:ind w:left="160" w:right="639" w:firstLine="576"/>
        <w:pPrChange w:id="5665" w:author="Kendra Wyant" w:date="2023-05-31T13:43:00Z">
          <w:pPr>
            <w:pStyle w:val="BodyText"/>
            <w:tabs>
              <w:tab w:val="left" w:pos="3527"/>
            </w:tabs>
            <w:spacing w:line="355" w:lineRule="auto"/>
            <w:ind w:left="160" w:right="527" w:firstLine="576"/>
          </w:pPr>
        </w:pPrChange>
      </w:pPr>
      <w:r>
        <w:rPr>
          <w:b/>
        </w:rPr>
        <w:t>Participant Feedback.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2"/>
        </w:rPr>
        <w:t>raw</w:t>
      </w:r>
      <w:r>
        <w:rPr>
          <w:spacing w:val="-7"/>
        </w:rPr>
        <w:t xml:space="preserve"> </w:t>
      </w:r>
      <w:r>
        <w:rPr>
          <w:spacing w:val="-2"/>
        </w:rPr>
        <w:t>participant</w:t>
      </w:r>
      <w:r>
        <w:rPr>
          <w:spacing w:val="-8"/>
        </w:rPr>
        <w:t xml:space="preserve"> </w:t>
      </w:r>
      <w:r>
        <w:rPr>
          <w:spacing w:val="-2"/>
        </w:rPr>
        <w:t>responses,</w:t>
      </w:r>
      <w:r>
        <w:rPr>
          <w:spacing w:val="-8"/>
        </w:rPr>
        <w:t xml:space="preserve"> </w:t>
      </w:r>
      <w:r>
        <w:rPr>
          <w:spacing w:val="-2"/>
        </w:rPr>
        <w:t>organized</w:t>
      </w:r>
      <w:r>
        <w:rPr>
          <w:spacing w:val="-8"/>
        </w:rPr>
        <w:t xml:space="preserve"> </w:t>
      </w:r>
      <w:r>
        <w:rPr>
          <w:spacing w:val="-2"/>
        </w:rPr>
        <w:t xml:space="preserve">by </w:t>
      </w:r>
      <w:r>
        <w:t>sensing</w:t>
      </w:r>
      <w:r>
        <w:rPr>
          <w:spacing w:val="-8"/>
        </w:rPr>
        <w:t xml:space="preserve"> </w:t>
      </w:r>
      <w:r>
        <w:t>method,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Multimedia</w:t>
      </w:r>
      <w:r>
        <w:rPr>
          <w:spacing w:val="-8"/>
        </w:rPr>
        <w:t xml:space="preserve"> </w:t>
      </w:r>
      <w:r>
        <w:t>Appendix</w:t>
      </w:r>
      <w:r>
        <w:rPr>
          <w:spacing w:val="-8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Tables</w:t>
      </w:r>
      <w:r>
        <w:rPr>
          <w:spacing w:val="-8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S7.</w:t>
      </w:r>
      <w:r>
        <w:rPr>
          <w:spacing w:val="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addition,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 xml:space="preserve">provide </w:t>
      </w:r>
      <w:r>
        <w:rPr>
          <w:spacing w:val="-4"/>
          <w:rPrChange w:id="5666" w:author="Kendra Wyant" w:date="2023-05-31T13:43:00Z">
            <w:rPr>
              <w:spacing w:val="-8"/>
            </w:rPr>
          </w:rPrChange>
        </w:rPr>
        <w:t>representative</w:t>
      </w:r>
      <w:r>
        <w:rPr>
          <w:spacing w:val="-5"/>
          <w:rPrChange w:id="5667" w:author="Kendra Wyant" w:date="2023-05-31T13:43:00Z">
            <w:rPr/>
          </w:rPrChange>
        </w:rPr>
        <w:t xml:space="preserve"> </w:t>
      </w:r>
      <w:r>
        <w:rPr>
          <w:spacing w:val="-4"/>
          <w:rPrChange w:id="5668" w:author="Kendra Wyant" w:date="2023-05-31T13:43:00Z">
            <w:rPr>
              <w:spacing w:val="-8"/>
            </w:rPr>
          </w:rPrChange>
        </w:rPr>
        <w:t>positive</w:t>
      </w:r>
      <w:r>
        <w:rPr>
          <w:spacing w:val="-5"/>
          <w:rPrChange w:id="5669" w:author="Kendra Wyant" w:date="2023-05-31T13:43:00Z">
            <w:rPr/>
          </w:rPrChange>
        </w:rPr>
        <w:t xml:space="preserve"> </w:t>
      </w:r>
      <w:r>
        <w:rPr>
          <w:spacing w:val="-4"/>
          <w:rPrChange w:id="5670" w:author="Kendra Wyant" w:date="2023-05-31T13:43:00Z">
            <w:rPr>
              <w:spacing w:val="-8"/>
            </w:rPr>
          </w:rPrChange>
        </w:rPr>
        <w:t>and</w:t>
      </w:r>
      <w:r>
        <w:rPr>
          <w:spacing w:val="-5"/>
          <w:rPrChange w:id="5671" w:author="Kendra Wyant" w:date="2023-05-31T13:43:00Z">
            <w:rPr/>
          </w:rPrChange>
        </w:rPr>
        <w:t xml:space="preserve"> </w:t>
      </w:r>
      <w:r>
        <w:rPr>
          <w:spacing w:val="-4"/>
          <w:rPrChange w:id="5672" w:author="Kendra Wyant" w:date="2023-05-31T13:43:00Z">
            <w:rPr>
              <w:spacing w:val="-8"/>
            </w:rPr>
          </w:rPrChange>
        </w:rPr>
        <w:t>negative</w:t>
      </w:r>
      <w:r>
        <w:rPr>
          <w:spacing w:val="-5"/>
          <w:rPrChange w:id="5673" w:author="Kendra Wyant" w:date="2023-05-31T13:43:00Z">
            <w:rPr/>
          </w:rPrChange>
        </w:rPr>
        <w:t xml:space="preserve"> </w:t>
      </w:r>
      <w:r>
        <w:rPr>
          <w:spacing w:val="-4"/>
          <w:rPrChange w:id="5674" w:author="Kendra Wyant" w:date="2023-05-31T13:43:00Z">
            <w:rPr>
              <w:spacing w:val="-8"/>
            </w:rPr>
          </w:rPrChange>
        </w:rPr>
        <w:t>evaluations,</w:t>
      </w:r>
      <w:r>
        <w:rPr>
          <w:spacing w:val="-5"/>
          <w:rPrChange w:id="5675" w:author="Kendra Wyant" w:date="2023-05-31T13:43:00Z">
            <w:rPr/>
          </w:rPrChange>
        </w:rPr>
        <w:t xml:space="preserve"> </w:t>
      </w:r>
      <w:r>
        <w:rPr>
          <w:spacing w:val="-4"/>
          <w:rPrChange w:id="5676" w:author="Kendra Wyant" w:date="2023-05-31T13:43:00Z">
            <w:rPr>
              <w:spacing w:val="-8"/>
            </w:rPr>
          </w:rPrChange>
        </w:rPr>
        <w:t>organized</w:t>
      </w:r>
      <w:r>
        <w:rPr>
          <w:spacing w:val="-5"/>
          <w:rPrChange w:id="5677" w:author="Kendra Wyant" w:date="2023-05-31T13:43:00Z">
            <w:rPr/>
          </w:rPrChange>
        </w:rPr>
        <w:t xml:space="preserve"> </w:t>
      </w:r>
      <w:r>
        <w:rPr>
          <w:spacing w:val="-4"/>
          <w:rPrChange w:id="5678" w:author="Kendra Wyant" w:date="2023-05-31T13:43:00Z">
            <w:rPr>
              <w:spacing w:val="-8"/>
            </w:rPr>
          </w:rPrChange>
        </w:rPr>
        <w:t>by</w:t>
      </w:r>
      <w:r>
        <w:rPr>
          <w:spacing w:val="-5"/>
          <w:rPrChange w:id="5679" w:author="Kendra Wyant" w:date="2023-05-31T13:43:00Z">
            <w:rPr/>
          </w:rPrChange>
        </w:rPr>
        <w:t xml:space="preserve"> </w:t>
      </w:r>
      <w:r>
        <w:rPr>
          <w:spacing w:val="-4"/>
          <w:rPrChange w:id="5680" w:author="Kendra Wyant" w:date="2023-05-31T13:43:00Z">
            <w:rPr>
              <w:spacing w:val="-8"/>
            </w:rPr>
          </w:rPrChange>
        </w:rPr>
        <w:t>guiding</w:t>
      </w:r>
      <w:r>
        <w:rPr>
          <w:spacing w:val="-5"/>
          <w:rPrChange w:id="5681" w:author="Kendra Wyant" w:date="2023-05-31T13:43:00Z">
            <w:rPr/>
          </w:rPrChange>
        </w:rPr>
        <w:t xml:space="preserve"> </w:t>
      </w:r>
      <w:r>
        <w:rPr>
          <w:spacing w:val="-4"/>
          <w:rPrChange w:id="5682" w:author="Kendra Wyant" w:date="2023-05-31T13:43:00Z">
            <w:rPr>
              <w:spacing w:val="-8"/>
            </w:rPr>
          </w:rPrChange>
        </w:rPr>
        <w:t>themes</w:t>
      </w:r>
      <w:r>
        <w:rPr>
          <w:spacing w:val="-4"/>
          <w:rPrChange w:id="5683" w:author="Kendra Wyant" w:date="2023-05-31T13:43:00Z">
            <w:rPr/>
          </w:rPrChange>
        </w:rPr>
        <w:t xml:space="preserve"> </w:t>
      </w:r>
      <w:r>
        <w:rPr>
          <w:spacing w:val="-4"/>
          <w:rPrChange w:id="5684" w:author="Kendra Wyant" w:date="2023-05-31T13:43:00Z">
            <w:rPr>
              <w:spacing w:val="-8"/>
            </w:rPr>
          </w:rPrChange>
        </w:rPr>
        <w:t xml:space="preserve">(Acceptability, </w:t>
      </w:r>
      <w:r>
        <w:rPr>
          <w:spacing w:val="-4"/>
        </w:rPr>
        <w:t>Sustainability,</w:t>
      </w:r>
      <w:r>
        <w:rPr>
          <w:spacing w:val="-4"/>
          <w:rPrChange w:id="568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Benefits,</w:t>
      </w:r>
      <w:r>
        <w:rPr>
          <w:spacing w:val="-4"/>
          <w:rPrChange w:id="568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Trust,</w:t>
      </w:r>
      <w:r>
        <w:rPr>
          <w:spacing w:val="-4"/>
          <w:rPrChange w:id="568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and</w:t>
      </w:r>
      <w:r>
        <w:rPr>
          <w:spacing w:val="-4"/>
          <w:rPrChange w:id="568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Usability)</w:t>
      </w:r>
      <w:r>
        <w:rPr>
          <w:spacing w:val="-4"/>
          <w:rPrChange w:id="568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developed</w:t>
      </w:r>
      <w:r>
        <w:rPr>
          <w:spacing w:val="-4"/>
          <w:rPrChange w:id="569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from</w:t>
      </w:r>
      <w:r>
        <w:rPr>
          <w:spacing w:val="-4"/>
          <w:rPrChange w:id="569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our</w:t>
      </w:r>
      <w:r>
        <w:rPr>
          <w:spacing w:val="-4"/>
          <w:rPrChange w:id="569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literature</w:t>
      </w:r>
      <w:r>
        <w:rPr>
          <w:spacing w:val="-4"/>
          <w:rPrChange w:id="5693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5694" w:author="Kendra Wyant" w:date="2023-05-31T13:43:00Z">
            <w:rPr>
              <w:spacing w:val="-4"/>
            </w:rPr>
          </w:rPrChange>
        </w:rPr>
        <w:t>review</w:t>
      </w:r>
      <w:r>
        <w:rPr>
          <w:rPrChange w:id="5695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5696" w:author="Kendra Wyant" w:date="2023-05-31T13:43:00Z">
            <w:rPr>
              <w:spacing w:val="-4"/>
            </w:rPr>
          </w:rPrChange>
        </w:rPr>
        <w:t>in</w:t>
      </w:r>
      <w:r>
        <w:rPr>
          <w:rPrChange w:id="5697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5698" w:author="Kendra Wyant" w:date="2023-05-31T13:43:00Z">
            <w:rPr>
              <w:spacing w:val="-4"/>
            </w:rPr>
          </w:rPrChange>
        </w:rPr>
        <w:t>a</w:t>
      </w:r>
      <w:r>
        <w:rPr>
          <w:rPrChange w:id="5699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5700" w:author="Kendra Wyant" w:date="2023-05-31T13:43:00Z">
            <w:rPr>
              <w:spacing w:val="-4"/>
            </w:rPr>
          </w:rPrChange>
        </w:rPr>
        <w:t xml:space="preserve">table </w:t>
      </w:r>
      <w:r>
        <w:t>in the Results.</w:t>
      </w:r>
    </w:p>
    <w:p w14:paraId="388E5F97" w14:textId="77777777" w:rsidR="003146FC" w:rsidRDefault="003146FC">
      <w:pPr>
        <w:pStyle w:val="BodyText"/>
        <w:spacing w:before="7"/>
        <w:rPr>
          <w:sz w:val="27"/>
          <w:rPrChange w:id="5701" w:author="Kendra Wyant" w:date="2023-05-31T13:43:00Z">
            <w:rPr>
              <w:sz w:val="9"/>
            </w:rPr>
          </w:rPrChange>
        </w:rPr>
      </w:pPr>
    </w:p>
    <w:p w14:paraId="48F605DD" w14:textId="77777777" w:rsidR="003146FC" w:rsidRDefault="004E27B8">
      <w:pPr>
        <w:pStyle w:val="Heading1"/>
        <w:spacing w:before="1"/>
        <w:ind w:left="169" w:right="566"/>
        <w:jc w:val="center"/>
        <w:pPrChange w:id="5702" w:author="Kendra Wyant" w:date="2023-05-31T13:43:00Z">
          <w:pPr>
            <w:pStyle w:val="Heading1"/>
            <w:ind w:left="161" w:right="558"/>
            <w:jc w:val="center"/>
          </w:pPr>
        </w:pPrChange>
      </w:pPr>
      <w:bookmarkStart w:id="5703" w:name="Results"/>
      <w:bookmarkEnd w:id="5703"/>
      <w:r>
        <w:rPr>
          <w:spacing w:val="-2"/>
          <w:w w:val="105"/>
        </w:rPr>
        <w:t>Results</w:t>
      </w:r>
    </w:p>
    <w:p w14:paraId="214BB93E" w14:textId="77777777" w:rsidR="003146FC" w:rsidRDefault="003146FC">
      <w:pPr>
        <w:pStyle w:val="BodyText"/>
        <w:spacing w:before="10"/>
        <w:rPr>
          <w:b/>
          <w:sz w:val="31"/>
          <w:rPrChange w:id="5704" w:author="Kendra Wyant" w:date="2023-05-31T13:43:00Z">
            <w:rPr>
              <w:b/>
              <w:sz w:val="22"/>
            </w:rPr>
          </w:rPrChange>
        </w:rPr>
        <w:pPrChange w:id="5705" w:author="Kendra Wyant" w:date="2023-05-31T13:43:00Z">
          <w:pPr>
            <w:pStyle w:val="BodyText"/>
            <w:spacing w:before="12"/>
          </w:pPr>
        </w:pPrChange>
      </w:pPr>
    </w:p>
    <w:p w14:paraId="710E3DB6" w14:textId="77777777" w:rsidR="003146FC" w:rsidRDefault="004E27B8">
      <w:pPr>
        <w:ind w:left="159"/>
        <w:jc w:val="both"/>
        <w:rPr>
          <w:b/>
          <w:sz w:val="24"/>
        </w:rPr>
        <w:pPrChange w:id="5706" w:author="Kendra Wyant" w:date="2023-05-31T13:43:00Z">
          <w:pPr>
            <w:ind w:left="159"/>
          </w:pPr>
        </w:pPrChange>
      </w:pPr>
      <w:bookmarkStart w:id="5707" w:name="Participant_Characteristics"/>
      <w:bookmarkEnd w:id="5707"/>
      <w:r>
        <w:rPr>
          <w:b/>
          <w:w w:val="110"/>
          <w:sz w:val="24"/>
        </w:rPr>
        <w:t>Participant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Characteristics</w:t>
      </w:r>
    </w:p>
    <w:p w14:paraId="4A62662E" w14:textId="77777777" w:rsidR="003146FC" w:rsidRDefault="003146FC">
      <w:pPr>
        <w:pStyle w:val="BodyText"/>
        <w:spacing w:before="10"/>
        <w:rPr>
          <w:b/>
          <w:sz w:val="31"/>
          <w:rPrChange w:id="5708" w:author="Kendra Wyant" w:date="2023-05-31T13:43:00Z">
            <w:rPr>
              <w:b/>
              <w:sz w:val="14"/>
            </w:rPr>
          </w:rPrChange>
        </w:rPr>
        <w:pPrChange w:id="5709" w:author="Kendra Wyant" w:date="2023-05-31T13:43:00Z">
          <w:pPr>
            <w:pStyle w:val="BodyText"/>
            <w:spacing w:before="3"/>
          </w:pPr>
        </w:pPrChange>
      </w:pPr>
    </w:p>
    <w:p w14:paraId="3BF6BE50" w14:textId="77777777" w:rsidR="003146FC" w:rsidRDefault="004E27B8">
      <w:pPr>
        <w:pStyle w:val="BodyText"/>
        <w:spacing w:line="355" w:lineRule="auto"/>
        <w:ind w:left="159" w:right="597" w:firstLine="576"/>
        <w:jc w:val="both"/>
        <w:pPrChange w:id="5710" w:author="Kendra Wyant" w:date="2023-05-31T13:43:00Z">
          <w:pPr>
            <w:pStyle w:val="BodyText"/>
            <w:spacing w:before="117" w:line="355" w:lineRule="auto"/>
            <w:ind w:left="159" w:right="597" w:firstLine="576"/>
          </w:pPr>
        </w:pPrChange>
      </w:pPr>
      <w:r>
        <w:rPr>
          <w:spacing w:val="-2"/>
        </w:rPr>
        <w:t>A</w:t>
      </w:r>
      <w:r>
        <w:rPr>
          <w:spacing w:val="-12"/>
          <w:rPrChange w:id="571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total</w:t>
      </w:r>
      <w:r>
        <w:rPr>
          <w:spacing w:val="-12"/>
          <w:rPrChange w:id="571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12"/>
          <w:rPrChange w:id="571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154</w:t>
      </w:r>
      <w:r>
        <w:rPr>
          <w:spacing w:val="-12"/>
          <w:rPrChange w:id="571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participants</w:t>
      </w:r>
      <w:r>
        <w:rPr>
          <w:spacing w:val="-12"/>
          <w:rPrChange w:id="571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completed</w:t>
      </w:r>
      <w:r>
        <w:rPr>
          <w:spacing w:val="-12"/>
          <w:rPrChange w:id="571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at</w:t>
      </w:r>
      <w:r>
        <w:rPr>
          <w:spacing w:val="-12"/>
          <w:rPrChange w:id="571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least</w:t>
      </w:r>
      <w:r>
        <w:rPr>
          <w:spacing w:val="-12"/>
          <w:rPrChange w:id="571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1</w:t>
      </w:r>
      <w:r>
        <w:rPr>
          <w:spacing w:val="-12"/>
          <w:rPrChange w:id="571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monthly</w:t>
      </w:r>
      <w:r>
        <w:rPr>
          <w:spacing w:val="-12"/>
          <w:rPrChange w:id="572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follow-up</w:t>
      </w:r>
      <w:r>
        <w:rPr>
          <w:spacing w:val="-12"/>
          <w:rPrChange w:id="572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visit</w:t>
      </w:r>
      <w:r>
        <w:rPr>
          <w:spacing w:val="-12"/>
          <w:rPrChange w:id="572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12"/>
          <w:rPrChange w:id="572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provided self-report</w:t>
      </w:r>
      <w:r>
        <w:rPr>
          <w:spacing w:val="-4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ratings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interference,</w:t>
      </w:r>
      <w:r>
        <w:rPr>
          <w:spacing w:val="-4"/>
        </w:rPr>
        <w:t xml:space="preserve"> </w:t>
      </w:r>
      <w:r>
        <w:rPr>
          <w:spacing w:val="-2"/>
        </w:rPr>
        <w:t>dislike,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willingness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1</w:t>
      </w:r>
      <w:r>
        <w:rPr>
          <w:spacing w:val="-4"/>
        </w:rPr>
        <w:t xml:space="preserve"> </w:t>
      </w:r>
      <w:r>
        <w:rPr>
          <w:spacing w:val="-2"/>
        </w:rPr>
        <w:t>year.</w:t>
      </w:r>
    </w:p>
    <w:p w14:paraId="03EFE778" w14:textId="2CB509E1" w:rsidR="003146FC" w:rsidRDefault="004E27B8">
      <w:pPr>
        <w:pStyle w:val="BodyText"/>
        <w:spacing w:line="355" w:lineRule="auto"/>
        <w:ind w:left="159" w:right="635"/>
        <w:jc w:val="both"/>
        <w:rPr>
          <w:ins w:id="5724" w:author="Kendra Wyant" w:date="2023-05-31T13:43:00Z"/>
        </w:rPr>
      </w:pPr>
      <w:r>
        <w:rPr>
          <w:spacing w:val="-2"/>
        </w:rPr>
        <w:t>These</w:t>
      </w:r>
      <w:r>
        <w:rPr>
          <w:spacing w:val="-13"/>
          <w:rPrChange w:id="572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participants</w:t>
      </w:r>
      <w:r>
        <w:rPr>
          <w:spacing w:val="-13"/>
          <w:rPrChange w:id="572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serve</w:t>
      </w:r>
      <w:r>
        <w:rPr>
          <w:spacing w:val="-13"/>
          <w:rPrChange w:id="572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as</w:t>
      </w:r>
      <w:r>
        <w:rPr>
          <w:spacing w:val="-13"/>
          <w:rPrChange w:id="572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our</w:t>
      </w:r>
      <w:r>
        <w:rPr>
          <w:spacing w:val="-13"/>
          <w:rPrChange w:id="572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primary</w:t>
      </w:r>
      <w:r>
        <w:rPr>
          <w:spacing w:val="-13"/>
          <w:rPrChange w:id="573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sample</w:t>
      </w:r>
      <w:r>
        <w:rPr>
          <w:spacing w:val="-13"/>
          <w:rPrChange w:id="573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13"/>
          <w:rPrChange w:id="573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our</w:t>
      </w:r>
      <w:r>
        <w:rPr>
          <w:spacing w:val="-13"/>
          <w:rPrChange w:id="573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analyses.</w:t>
      </w:r>
      <w:r>
        <w:rPr>
          <w:spacing w:val="-7"/>
          <w:rPrChange w:id="5734" w:author="Kendra Wyant" w:date="2023-05-31T13:43:00Z">
            <w:rPr>
              <w:spacing w:val="11"/>
            </w:rPr>
          </w:rPrChange>
        </w:rPr>
        <w:t xml:space="preserve"> </w:t>
      </w:r>
      <w:r>
        <w:rPr>
          <w:spacing w:val="-2"/>
        </w:rPr>
        <w:t>Participants</w:t>
      </w:r>
      <w:r>
        <w:rPr>
          <w:spacing w:val="-13"/>
          <w:rPrChange w:id="573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were</w:t>
      </w:r>
      <w:r>
        <w:rPr>
          <w:spacing w:val="-13"/>
          <w:rPrChange w:id="573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 xml:space="preserve">mostly </w:t>
      </w:r>
      <w:r>
        <w:t>White</w:t>
      </w:r>
      <w:r>
        <w:rPr>
          <w:spacing w:val="-10"/>
          <w:rPrChange w:id="5737" w:author="Kendra Wyant" w:date="2023-05-31T13:43:00Z">
            <w:rPr>
              <w:spacing w:val="-1"/>
            </w:rPr>
          </w:rPrChange>
        </w:rPr>
        <w:t xml:space="preserve"> </w:t>
      </w:r>
      <w:r>
        <w:t>(134/154;</w:t>
      </w:r>
      <w:r>
        <w:rPr>
          <w:spacing w:val="-9"/>
          <w:rPrChange w:id="5738" w:author="Kendra Wyant" w:date="2023-05-31T13:43:00Z">
            <w:rPr/>
          </w:rPrChange>
        </w:rPr>
        <w:t xml:space="preserve"> </w:t>
      </w:r>
      <w:r>
        <w:t>87.0%)</w:t>
      </w:r>
      <w:r>
        <w:rPr>
          <w:spacing w:val="-9"/>
          <w:rPrChange w:id="5739" w:author="Kendra Wyant" w:date="2023-05-31T13:43:00Z">
            <w:rPr/>
          </w:rPrChange>
        </w:rPr>
        <w:t xml:space="preserve"> </w:t>
      </w:r>
      <w:r>
        <w:t>and</w:t>
      </w:r>
      <w:r>
        <w:rPr>
          <w:spacing w:val="-10"/>
          <w:rPrChange w:id="5740" w:author="Kendra Wyant" w:date="2023-05-31T13:43:00Z">
            <w:rPr>
              <w:spacing w:val="-1"/>
            </w:rPr>
          </w:rPrChange>
        </w:rPr>
        <w:t xml:space="preserve"> </w:t>
      </w:r>
      <w:r>
        <w:t>non-Hispanic</w:t>
      </w:r>
      <w:r>
        <w:rPr>
          <w:spacing w:val="-9"/>
          <w:rPrChange w:id="5741" w:author="Kendra Wyant" w:date="2023-05-31T13:43:00Z">
            <w:rPr/>
          </w:rPrChange>
        </w:rPr>
        <w:t xml:space="preserve"> </w:t>
      </w:r>
      <w:r>
        <w:t>(150/154;</w:t>
      </w:r>
      <w:r>
        <w:rPr>
          <w:spacing w:val="-9"/>
          <w:rPrChange w:id="5742" w:author="Kendra Wyant" w:date="2023-05-31T13:43:00Z">
            <w:rPr/>
          </w:rPrChange>
        </w:rPr>
        <w:t xml:space="preserve"> </w:t>
      </w:r>
      <w:r>
        <w:t>97.4%).</w:t>
      </w:r>
      <w:r>
        <w:rPr>
          <w:rPrChange w:id="5743" w:author="Kendra Wyant" w:date="2023-05-31T13:43:00Z">
            <w:rPr>
              <w:spacing w:val="19"/>
            </w:rPr>
          </w:rPrChange>
        </w:rPr>
        <w:t xml:space="preserve"> </w:t>
      </w:r>
      <w:r>
        <w:t>Half</w:t>
      </w:r>
      <w:r>
        <w:rPr>
          <w:spacing w:val="-10"/>
          <w:rPrChange w:id="5744" w:author="Kendra Wyant" w:date="2023-05-31T13:43:00Z">
            <w:rPr>
              <w:spacing w:val="-1"/>
            </w:rPr>
          </w:rPrChange>
        </w:rPr>
        <w:t xml:space="preserve"> </w:t>
      </w:r>
      <w:r>
        <w:t>of</w:t>
      </w:r>
      <w:r>
        <w:rPr>
          <w:spacing w:val="-9"/>
          <w:rPrChange w:id="5745" w:author="Kendra Wyant" w:date="2023-05-31T13:43:00Z">
            <w:rPr/>
          </w:rPrChange>
        </w:rPr>
        <w:t xml:space="preserve"> </w:t>
      </w:r>
      <w:r>
        <w:t>our</w:t>
      </w:r>
      <w:r>
        <w:rPr>
          <w:spacing w:val="-10"/>
          <w:rPrChange w:id="5746" w:author="Kendra Wyant" w:date="2023-05-31T13:43:00Z">
            <w:rPr>
              <w:spacing w:val="-1"/>
            </w:rPr>
          </w:rPrChange>
        </w:rPr>
        <w:t xml:space="preserve"> </w:t>
      </w:r>
      <w:r>
        <w:t>participants</w:t>
      </w:r>
      <w:r>
        <w:rPr>
          <w:spacing w:val="-10"/>
          <w:rPrChange w:id="5747" w:author="Kendra Wyant" w:date="2023-05-31T13:43:00Z">
            <w:rPr>
              <w:spacing w:val="-1"/>
            </w:rPr>
          </w:rPrChange>
        </w:rPr>
        <w:t xml:space="preserve"> </w:t>
      </w:r>
      <w:r>
        <w:t xml:space="preserve">were </w:t>
      </w:r>
      <w:r>
        <w:rPr>
          <w:rPrChange w:id="5748" w:author="Kendra Wyant" w:date="2023-05-31T13:43:00Z">
            <w:rPr>
              <w:spacing w:val="-2"/>
            </w:rPr>
          </w:rPrChange>
        </w:rPr>
        <w:t>female</w:t>
      </w:r>
      <w:r>
        <w:rPr>
          <w:rPrChange w:id="574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5750" w:author="Kendra Wyant" w:date="2023-05-31T13:43:00Z">
            <w:rPr>
              <w:spacing w:val="-2"/>
            </w:rPr>
          </w:rPrChange>
        </w:rPr>
        <w:t>(77/154)</w:t>
      </w:r>
      <w:r>
        <w:rPr>
          <w:rPrChange w:id="575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752" w:author="Kendra Wyant" w:date="2023-05-31T13:43:00Z">
            <w:rPr>
              <w:spacing w:val="-2"/>
            </w:rPr>
          </w:rPrChange>
        </w:rPr>
        <w:t>and</w:t>
      </w:r>
      <w:r>
        <w:rPr>
          <w:rPrChange w:id="575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754" w:author="Kendra Wyant" w:date="2023-05-31T13:43:00Z">
            <w:rPr>
              <w:spacing w:val="-2"/>
            </w:rPr>
          </w:rPrChange>
        </w:rPr>
        <w:t>the</w:t>
      </w:r>
      <w:r>
        <w:rPr>
          <w:rPrChange w:id="575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756" w:author="Kendra Wyant" w:date="2023-05-31T13:43:00Z">
            <w:rPr>
              <w:spacing w:val="-2"/>
            </w:rPr>
          </w:rPrChange>
        </w:rPr>
        <w:t>mean</w:t>
      </w:r>
      <w:r>
        <w:rPr>
          <w:rPrChange w:id="575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5758" w:author="Kendra Wyant" w:date="2023-05-31T13:43:00Z">
            <w:rPr>
              <w:spacing w:val="-2"/>
            </w:rPr>
          </w:rPrChange>
        </w:rPr>
        <w:t>age</w:t>
      </w:r>
      <w:r>
        <w:rPr>
          <w:rPrChange w:id="575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760" w:author="Kendra Wyant" w:date="2023-05-31T13:43:00Z">
            <w:rPr>
              <w:spacing w:val="-2"/>
            </w:rPr>
          </w:rPrChange>
        </w:rPr>
        <w:t>was</w:t>
      </w:r>
      <w:r>
        <w:rPr>
          <w:rPrChange w:id="576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762" w:author="Kendra Wyant" w:date="2023-05-31T13:43:00Z">
            <w:rPr>
              <w:spacing w:val="-2"/>
            </w:rPr>
          </w:rPrChange>
        </w:rPr>
        <w:t>41</w:t>
      </w:r>
      <w:r>
        <w:rPr>
          <w:rPrChange w:id="576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764" w:author="Kendra Wyant" w:date="2023-05-31T13:43:00Z">
            <w:rPr>
              <w:spacing w:val="-2"/>
            </w:rPr>
          </w:rPrChange>
        </w:rPr>
        <w:t>years</w:t>
      </w:r>
      <w:r>
        <w:rPr>
          <w:rPrChange w:id="576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5766" w:author="Kendra Wyant" w:date="2023-05-31T13:43:00Z">
            <w:rPr>
              <w:spacing w:val="-2"/>
            </w:rPr>
          </w:rPrChange>
        </w:rPr>
        <w:t>(SD</w:t>
      </w:r>
      <w:r>
        <w:rPr>
          <w:rPrChange w:id="5767" w:author="Kendra Wyant" w:date="2023-05-31T13:43:00Z">
            <w:rPr>
              <w:spacing w:val="-5"/>
            </w:rPr>
          </w:rPrChange>
        </w:rPr>
        <w:t xml:space="preserve"> </w:t>
      </w:r>
      <w:r>
        <w:rPr>
          <w:w w:val="120"/>
          <w:rPrChange w:id="5768" w:author="Kendra Wyant" w:date="2023-05-31T13:43:00Z">
            <w:rPr>
              <w:spacing w:val="-2"/>
              <w:w w:val="120"/>
            </w:rPr>
          </w:rPrChange>
        </w:rPr>
        <w:t>=</w:t>
      </w:r>
      <w:r>
        <w:rPr>
          <w:spacing w:val="-5"/>
          <w:w w:val="120"/>
          <w:rPrChange w:id="5769" w:author="Kendra Wyant" w:date="2023-05-31T13:43:00Z">
            <w:rPr>
              <w:spacing w:val="-16"/>
              <w:w w:val="120"/>
            </w:rPr>
          </w:rPrChange>
        </w:rPr>
        <w:t xml:space="preserve"> </w:t>
      </w:r>
      <w:r>
        <w:rPr>
          <w:rPrChange w:id="5770" w:author="Kendra Wyant" w:date="2023-05-31T13:43:00Z">
            <w:rPr>
              <w:spacing w:val="-2"/>
            </w:rPr>
          </w:rPrChange>
        </w:rPr>
        <w:t>11.9</w:t>
      </w:r>
      <w:r>
        <w:rPr>
          <w:rPrChange w:id="577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772" w:author="Kendra Wyant" w:date="2023-05-31T13:43:00Z">
            <w:rPr>
              <w:spacing w:val="-2"/>
            </w:rPr>
          </w:rPrChange>
        </w:rPr>
        <w:t>years).</w:t>
      </w:r>
      <w:r>
        <w:rPr>
          <w:spacing w:val="31"/>
          <w:rPrChange w:id="5773" w:author="Kendra Wyant" w:date="2023-05-31T13:43:00Z">
            <w:rPr>
              <w:spacing w:val="15"/>
            </w:rPr>
          </w:rPrChange>
        </w:rPr>
        <w:t xml:space="preserve"> </w:t>
      </w:r>
      <w:r>
        <w:rPr>
          <w:rPrChange w:id="5774" w:author="Kendra Wyant" w:date="2023-05-31T13:43:00Z">
            <w:rPr>
              <w:spacing w:val="-2"/>
            </w:rPr>
          </w:rPrChange>
        </w:rPr>
        <w:t>Table</w:t>
      </w:r>
      <w:r>
        <w:rPr>
          <w:rPrChange w:id="577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776" w:author="Kendra Wyant" w:date="2023-05-31T13:43:00Z">
            <w:rPr>
              <w:spacing w:val="-2"/>
            </w:rPr>
          </w:rPrChange>
        </w:rPr>
        <w:t>1</w:t>
      </w:r>
      <w:r>
        <w:rPr>
          <w:rPrChange w:id="5777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5778" w:author="Kendra Wyant" w:date="2023-05-31T13:43:00Z">
            <w:rPr>
              <w:spacing w:val="-2"/>
            </w:rPr>
          </w:rPrChange>
        </w:rPr>
        <w:t>presents</w:t>
      </w:r>
      <w:del w:id="5779" w:author="Kendra Wyant" w:date="2023-05-31T13:43:00Z">
        <w:r w:rsidR="00F53A9D">
          <w:rPr>
            <w:spacing w:val="-5"/>
          </w:rPr>
          <w:delText xml:space="preserve"> </w:delText>
        </w:r>
      </w:del>
    </w:p>
    <w:p w14:paraId="258FA95B" w14:textId="77777777" w:rsidR="003146FC" w:rsidRDefault="003146FC">
      <w:pPr>
        <w:spacing w:line="355" w:lineRule="auto"/>
        <w:jc w:val="both"/>
        <w:rPr>
          <w:ins w:id="5780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1360DBD5" w14:textId="77777777" w:rsidR="003146FC" w:rsidRDefault="003146FC">
      <w:pPr>
        <w:pStyle w:val="BodyText"/>
        <w:rPr>
          <w:ins w:id="5781" w:author="Kendra Wyant" w:date="2023-05-31T13:43:00Z"/>
          <w:sz w:val="9"/>
        </w:rPr>
      </w:pPr>
    </w:p>
    <w:p w14:paraId="05DE30B5" w14:textId="77777777" w:rsidR="003146FC" w:rsidRDefault="004E27B8">
      <w:pPr>
        <w:pStyle w:val="BodyText"/>
        <w:spacing w:before="118" w:line="352" w:lineRule="auto"/>
        <w:ind w:left="160" w:right="553"/>
        <w:pPrChange w:id="5782" w:author="Kendra Wyant" w:date="2023-05-31T13:43:00Z">
          <w:pPr>
            <w:pStyle w:val="BodyText"/>
            <w:spacing w:line="352" w:lineRule="auto"/>
            <w:ind w:left="132" w:right="549" w:firstLine="18"/>
          </w:pPr>
        </w:pPrChange>
      </w:pPr>
      <w:r>
        <w:rPr>
          <w:spacing w:val="-2"/>
        </w:rPr>
        <w:t>detailed</w:t>
      </w:r>
      <w:r>
        <w:rPr>
          <w:spacing w:val="-8"/>
          <w:rPrChange w:id="578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5784" w:author="Kendra Wyant" w:date="2023-05-31T13:43:00Z">
            <w:rPr>
              <w:spacing w:val="-6"/>
            </w:rPr>
          </w:rPrChange>
        </w:rPr>
        <w:t>demographic</w:t>
      </w:r>
      <w:r>
        <w:rPr>
          <w:spacing w:val="-8"/>
          <w:rPrChange w:id="578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786" w:author="Kendra Wyant" w:date="2023-05-31T13:43:00Z">
            <w:rPr>
              <w:spacing w:val="-6"/>
            </w:rPr>
          </w:rPrChange>
        </w:rPr>
        <w:t>information.</w:t>
      </w:r>
      <w:r>
        <w:rPr>
          <w:spacing w:val="10"/>
          <w:rPrChange w:id="5787" w:author="Kendra Wyant" w:date="2023-05-31T13:43:00Z">
            <w:rPr>
              <w:spacing w:val="20"/>
            </w:rPr>
          </w:rPrChange>
        </w:rPr>
        <w:t xml:space="preserve"> </w:t>
      </w:r>
      <w:r>
        <w:rPr>
          <w:spacing w:val="-2"/>
          <w:rPrChange w:id="5788" w:author="Kendra Wyant" w:date="2023-05-31T13:43:00Z">
            <w:rPr>
              <w:spacing w:val="-6"/>
            </w:rPr>
          </w:rPrChange>
        </w:rPr>
        <w:t>Table</w:t>
      </w:r>
      <w:r>
        <w:rPr>
          <w:spacing w:val="-8"/>
          <w:rPrChange w:id="578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790" w:author="Kendra Wyant" w:date="2023-05-31T13:43:00Z">
            <w:rPr>
              <w:spacing w:val="-6"/>
            </w:rPr>
          </w:rPrChange>
        </w:rPr>
        <w:t>2</w:t>
      </w:r>
      <w:r>
        <w:rPr>
          <w:spacing w:val="-8"/>
          <w:rPrChange w:id="579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792" w:author="Kendra Wyant" w:date="2023-05-31T13:43:00Z">
            <w:rPr>
              <w:spacing w:val="-6"/>
            </w:rPr>
          </w:rPrChange>
        </w:rPr>
        <w:t>characterizes</w:t>
      </w:r>
      <w:r>
        <w:rPr>
          <w:spacing w:val="-8"/>
          <w:rPrChange w:id="579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794" w:author="Kendra Wyant" w:date="2023-05-31T13:43:00Z">
            <w:rPr>
              <w:spacing w:val="-6"/>
            </w:rPr>
          </w:rPrChange>
        </w:rPr>
        <w:t>information</w:t>
      </w:r>
      <w:r>
        <w:rPr>
          <w:spacing w:val="-8"/>
          <w:rPrChange w:id="579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796" w:author="Kendra Wyant" w:date="2023-05-31T13:43:00Z">
            <w:rPr>
              <w:spacing w:val="-6"/>
            </w:rPr>
          </w:rPrChange>
        </w:rPr>
        <w:t>relevant</w:t>
      </w:r>
      <w:r>
        <w:rPr>
          <w:spacing w:val="-8"/>
          <w:rPrChange w:id="579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798" w:author="Kendra Wyant" w:date="2023-05-31T13:43:00Z">
            <w:rPr>
              <w:spacing w:val="-6"/>
            </w:rPr>
          </w:rPrChange>
        </w:rPr>
        <w:t>to</w:t>
      </w:r>
      <w:r>
        <w:rPr>
          <w:spacing w:val="-8"/>
          <w:rPrChange w:id="579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00" w:author="Kendra Wyant" w:date="2023-05-31T13:43:00Z">
            <w:rPr>
              <w:spacing w:val="-6"/>
            </w:rPr>
          </w:rPrChange>
        </w:rPr>
        <w:t>alcohol use</w:t>
      </w:r>
      <w:r>
        <w:rPr>
          <w:spacing w:val="-9"/>
          <w:rPrChange w:id="580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02" w:author="Kendra Wyant" w:date="2023-05-31T13:43:00Z">
            <w:rPr>
              <w:spacing w:val="-6"/>
            </w:rPr>
          </w:rPrChange>
        </w:rPr>
        <w:t>for</w:t>
      </w:r>
      <w:r>
        <w:rPr>
          <w:spacing w:val="-9"/>
          <w:rPrChange w:id="580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04" w:author="Kendra Wyant" w:date="2023-05-31T13:43:00Z">
            <w:rPr>
              <w:spacing w:val="-6"/>
            </w:rPr>
          </w:rPrChange>
        </w:rPr>
        <w:t>these</w:t>
      </w:r>
      <w:r>
        <w:rPr>
          <w:spacing w:val="-9"/>
          <w:rPrChange w:id="580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06" w:author="Kendra Wyant" w:date="2023-05-31T13:43:00Z">
            <w:rPr>
              <w:spacing w:val="-4"/>
            </w:rPr>
          </w:rPrChange>
        </w:rPr>
        <w:t>participants.</w:t>
      </w:r>
      <w:r>
        <w:rPr>
          <w:spacing w:val="8"/>
          <w:rPrChange w:id="5807" w:author="Kendra Wyant" w:date="2023-05-31T13:43:00Z">
            <w:rPr>
              <w:spacing w:val="10"/>
            </w:rPr>
          </w:rPrChange>
        </w:rPr>
        <w:t xml:space="preserve"> </w:t>
      </w:r>
      <w:r>
        <w:rPr>
          <w:spacing w:val="-2"/>
          <w:rPrChange w:id="5808" w:author="Kendra Wyant" w:date="2023-05-31T13:43:00Z">
            <w:rPr>
              <w:spacing w:val="-4"/>
            </w:rPr>
          </w:rPrChange>
        </w:rPr>
        <w:t>We</w:t>
      </w:r>
      <w:r>
        <w:rPr>
          <w:spacing w:val="-9"/>
          <w:rPrChange w:id="580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810" w:author="Kendra Wyant" w:date="2023-05-31T13:43:00Z">
            <w:rPr>
              <w:spacing w:val="-4"/>
            </w:rPr>
          </w:rPrChange>
        </w:rPr>
        <w:t>compared</w:t>
      </w:r>
      <w:r>
        <w:rPr>
          <w:spacing w:val="-9"/>
          <w:rPrChange w:id="581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812" w:author="Kendra Wyant" w:date="2023-05-31T13:43:00Z">
            <w:rPr>
              <w:spacing w:val="-4"/>
            </w:rPr>
          </w:rPrChange>
        </w:rPr>
        <w:t>demographics</w:t>
      </w:r>
      <w:r>
        <w:rPr>
          <w:spacing w:val="-9"/>
          <w:rPrChange w:id="581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5814" w:author="Kendra Wyant" w:date="2023-05-31T13:43:00Z">
            <w:rPr>
              <w:spacing w:val="-4"/>
            </w:rPr>
          </w:rPrChange>
        </w:rPr>
        <w:t>and</w:t>
      </w:r>
      <w:r>
        <w:rPr>
          <w:spacing w:val="-9"/>
          <w:rPrChange w:id="581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5816" w:author="Kendra Wyant" w:date="2023-05-31T13:43:00Z">
            <w:rPr>
              <w:spacing w:val="-4"/>
            </w:rPr>
          </w:rPrChange>
        </w:rPr>
        <w:t>alcohol</w:t>
      </w:r>
      <w:r>
        <w:rPr>
          <w:spacing w:val="-9"/>
          <w:rPrChange w:id="581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5818" w:author="Kendra Wyant" w:date="2023-05-31T13:43:00Z">
            <w:rPr>
              <w:spacing w:val="-4"/>
            </w:rPr>
          </w:rPrChange>
        </w:rPr>
        <w:t>use</w:t>
      </w:r>
      <w:r>
        <w:rPr>
          <w:spacing w:val="-9"/>
          <w:rPrChange w:id="581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5820" w:author="Kendra Wyant" w:date="2023-05-31T13:43:00Z">
            <w:rPr>
              <w:spacing w:val="-4"/>
            </w:rPr>
          </w:rPrChange>
        </w:rPr>
        <w:t>information</w:t>
      </w:r>
      <w:r>
        <w:rPr>
          <w:spacing w:val="-9"/>
          <w:rPrChange w:id="582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5822" w:author="Kendra Wyant" w:date="2023-05-31T13:43:00Z">
            <w:rPr>
              <w:spacing w:val="-4"/>
            </w:rPr>
          </w:rPrChange>
        </w:rPr>
        <w:t>for</w:t>
      </w:r>
      <w:r>
        <w:rPr>
          <w:spacing w:val="-2"/>
          <w:rPrChange w:id="582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participants</w:t>
      </w:r>
      <w:r>
        <w:rPr>
          <w:spacing w:val="-11"/>
          <w:rPrChange w:id="582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who</w:t>
      </w:r>
      <w:r>
        <w:rPr>
          <w:spacing w:val="-11"/>
          <w:rPrChange w:id="582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5826" w:author="Kendra Wyant" w:date="2023-05-31T13:43:00Z">
            <w:rPr>
              <w:spacing w:val="-2"/>
            </w:rPr>
          </w:rPrChange>
        </w:rPr>
        <w:t>were</w:t>
      </w:r>
      <w:r>
        <w:rPr>
          <w:spacing w:val="-10"/>
        </w:rPr>
        <w:t xml:space="preserve"> </w:t>
      </w:r>
      <w:r>
        <w:rPr>
          <w:spacing w:val="-4"/>
          <w:rPrChange w:id="5827" w:author="Kendra Wyant" w:date="2023-05-31T13:43:00Z">
            <w:rPr>
              <w:spacing w:val="-2"/>
            </w:rPr>
          </w:rPrChange>
        </w:rPr>
        <w:t>included</w:t>
      </w:r>
      <w:r>
        <w:rPr>
          <w:spacing w:val="-11"/>
          <w:rPrChange w:id="582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5829" w:author="Kendra Wyant" w:date="2023-05-31T13:43:00Z">
            <w:rPr>
              <w:spacing w:val="-2"/>
            </w:rPr>
          </w:rPrChange>
        </w:rPr>
        <w:t>in</w:t>
      </w:r>
      <w:r>
        <w:rPr>
          <w:spacing w:val="-10"/>
          <w:rPrChange w:id="583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5831" w:author="Kendra Wyant" w:date="2023-05-31T13:43:00Z">
            <w:rPr>
              <w:spacing w:val="-2"/>
            </w:rPr>
          </w:rPrChange>
        </w:rPr>
        <w:t>the</w:t>
      </w:r>
      <w:r>
        <w:rPr>
          <w:spacing w:val="-11"/>
          <w:rPrChange w:id="583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5833" w:author="Kendra Wyant" w:date="2023-05-31T13:43:00Z">
            <w:rPr>
              <w:spacing w:val="-2"/>
            </w:rPr>
          </w:rPrChange>
        </w:rPr>
        <w:t>analyses</w:t>
      </w:r>
      <w:r>
        <w:rPr>
          <w:spacing w:val="-11"/>
          <w:rPrChange w:id="583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5835" w:author="Kendra Wyant" w:date="2023-05-31T13:43:00Z">
            <w:rPr>
              <w:spacing w:val="-2"/>
            </w:rPr>
          </w:rPrChange>
        </w:rPr>
        <w:t>vs.</w:t>
      </w:r>
      <w:r>
        <w:rPr>
          <w:spacing w:val="-10"/>
          <w:rPrChange w:id="583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5837" w:author="Kendra Wyant" w:date="2023-05-31T13:43:00Z">
            <w:rPr>
              <w:spacing w:val="-2"/>
            </w:rPr>
          </w:rPrChange>
        </w:rPr>
        <w:t>eligible</w:t>
      </w:r>
      <w:r>
        <w:rPr>
          <w:spacing w:val="-11"/>
          <w:rPrChange w:id="583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5839" w:author="Kendra Wyant" w:date="2023-05-31T13:43:00Z">
            <w:rPr>
              <w:spacing w:val="-2"/>
            </w:rPr>
          </w:rPrChange>
        </w:rPr>
        <w:t>participants</w:t>
      </w:r>
      <w:r>
        <w:rPr>
          <w:spacing w:val="-10"/>
          <w:rPrChange w:id="584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5841" w:author="Kendra Wyant" w:date="2023-05-31T13:43:00Z">
            <w:rPr>
              <w:spacing w:val="-2"/>
            </w:rPr>
          </w:rPrChange>
        </w:rPr>
        <w:t>who</w:t>
      </w:r>
      <w:r>
        <w:rPr>
          <w:spacing w:val="-11"/>
          <w:rPrChange w:id="584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5843" w:author="Kendra Wyant" w:date="2023-05-31T13:43:00Z">
            <w:rPr>
              <w:spacing w:val="-2"/>
            </w:rPr>
          </w:rPrChange>
        </w:rPr>
        <w:t>did</w:t>
      </w:r>
      <w:r>
        <w:rPr>
          <w:spacing w:val="-11"/>
          <w:rPrChange w:id="584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5845" w:author="Kendra Wyant" w:date="2023-05-31T13:43:00Z">
            <w:rPr>
              <w:spacing w:val="-2"/>
            </w:rPr>
          </w:rPrChange>
        </w:rPr>
        <w:t>not</w:t>
      </w:r>
      <w:r>
        <w:rPr>
          <w:spacing w:val="-10"/>
        </w:rPr>
        <w:t xml:space="preserve"> </w:t>
      </w:r>
      <w:r>
        <w:rPr>
          <w:spacing w:val="-4"/>
          <w:rPrChange w:id="5846" w:author="Kendra Wyant" w:date="2023-05-31T13:43:00Z">
            <w:rPr>
              <w:spacing w:val="-2"/>
            </w:rPr>
          </w:rPrChange>
        </w:rPr>
        <w:t>provide</w:t>
      </w:r>
      <w:r>
        <w:rPr>
          <w:spacing w:val="-4"/>
          <w:rPrChange w:id="584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study</w:t>
      </w:r>
      <w:r>
        <w:rPr>
          <w:spacing w:val="-5"/>
          <w:rPrChange w:id="584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measures</w:t>
      </w:r>
      <w:r>
        <w:rPr>
          <w:spacing w:val="-5"/>
          <w:rPrChange w:id="584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5850" w:author="Kendra Wyant" w:date="2023-05-31T13:43:00Z">
            <w:rPr>
              <w:spacing w:val="-4"/>
            </w:rPr>
          </w:rPrChange>
        </w:rPr>
        <w:t>(i.e.,</w:t>
      </w:r>
      <w:r>
        <w:rPr>
          <w:spacing w:val="-5"/>
          <w:rPrChange w:id="585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52" w:author="Kendra Wyant" w:date="2023-05-31T13:43:00Z">
            <w:rPr>
              <w:spacing w:val="-4"/>
            </w:rPr>
          </w:rPrChange>
        </w:rPr>
        <w:t>did</w:t>
      </w:r>
      <w:r>
        <w:rPr>
          <w:spacing w:val="-5"/>
          <w:rPrChange w:id="585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54" w:author="Kendra Wyant" w:date="2023-05-31T13:43:00Z">
            <w:rPr>
              <w:spacing w:val="-4"/>
            </w:rPr>
          </w:rPrChange>
        </w:rPr>
        <w:t>not</w:t>
      </w:r>
      <w:r>
        <w:rPr>
          <w:spacing w:val="-5"/>
          <w:rPrChange w:id="585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56" w:author="Kendra Wyant" w:date="2023-05-31T13:43:00Z">
            <w:rPr>
              <w:spacing w:val="-4"/>
            </w:rPr>
          </w:rPrChange>
        </w:rPr>
        <w:t>enroll</w:t>
      </w:r>
      <w:r>
        <w:rPr>
          <w:spacing w:val="-5"/>
          <w:rPrChange w:id="585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58" w:author="Kendra Wyant" w:date="2023-05-31T13:43:00Z">
            <w:rPr>
              <w:spacing w:val="-4"/>
            </w:rPr>
          </w:rPrChange>
        </w:rPr>
        <w:t>or</w:t>
      </w:r>
      <w:r>
        <w:rPr>
          <w:spacing w:val="-5"/>
          <w:rPrChange w:id="585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60" w:author="Kendra Wyant" w:date="2023-05-31T13:43:00Z">
            <w:rPr>
              <w:spacing w:val="-4"/>
            </w:rPr>
          </w:rPrChange>
        </w:rPr>
        <w:t>discontinued</w:t>
      </w:r>
      <w:r>
        <w:rPr>
          <w:spacing w:val="-5"/>
          <w:rPrChange w:id="586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62" w:author="Kendra Wyant" w:date="2023-05-31T13:43:00Z">
            <w:rPr>
              <w:spacing w:val="-4"/>
            </w:rPr>
          </w:rPrChange>
        </w:rPr>
        <w:t>prior</w:t>
      </w:r>
      <w:r>
        <w:rPr>
          <w:spacing w:val="-5"/>
          <w:rPrChange w:id="586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64" w:author="Kendra Wyant" w:date="2023-05-31T13:43:00Z">
            <w:rPr>
              <w:spacing w:val="-4"/>
            </w:rPr>
          </w:rPrChange>
        </w:rPr>
        <w:t>to</w:t>
      </w:r>
      <w:r>
        <w:rPr>
          <w:spacing w:val="-5"/>
          <w:rPrChange w:id="586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66" w:author="Kendra Wyant" w:date="2023-05-31T13:43:00Z">
            <w:rPr>
              <w:spacing w:val="-4"/>
            </w:rPr>
          </w:rPrChange>
        </w:rPr>
        <w:t>the</w:t>
      </w:r>
      <w:r>
        <w:rPr>
          <w:spacing w:val="-5"/>
          <w:rPrChange w:id="586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68" w:author="Kendra Wyant" w:date="2023-05-31T13:43:00Z">
            <w:rPr>
              <w:spacing w:val="-4"/>
            </w:rPr>
          </w:rPrChange>
        </w:rPr>
        <w:t>first</w:t>
      </w:r>
      <w:r>
        <w:rPr>
          <w:spacing w:val="-5"/>
          <w:rPrChange w:id="586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70" w:author="Kendra Wyant" w:date="2023-05-31T13:43:00Z">
            <w:rPr>
              <w:spacing w:val="-4"/>
            </w:rPr>
          </w:rPrChange>
        </w:rPr>
        <w:t>month</w:t>
      </w:r>
      <w:r>
        <w:rPr>
          <w:spacing w:val="-5"/>
          <w:rPrChange w:id="587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72" w:author="Kendra Wyant" w:date="2023-05-31T13:43:00Z">
            <w:rPr>
              <w:spacing w:val="-4"/>
            </w:rPr>
          </w:rPrChange>
        </w:rPr>
        <w:t>follow-up;</w:t>
      </w:r>
      <w:r>
        <w:rPr>
          <w:spacing w:val="-5"/>
          <w:rPrChange w:id="5873" w:author="Kendra Wyant" w:date="2023-05-31T13:43:00Z">
            <w:rPr>
              <w:spacing w:val="-6"/>
            </w:rPr>
          </w:rPrChange>
        </w:rPr>
        <w:t xml:space="preserve"> </w:t>
      </w:r>
      <w:r>
        <w:rPr>
          <w:rFonts w:ascii="Bookman Old Style"/>
          <w:i/>
          <w:spacing w:val="-2"/>
          <w:rPrChange w:id="5874" w:author="Kendra Wyant" w:date="2023-05-31T13:43:00Z">
            <w:rPr>
              <w:rFonts w:ascii="Bookman Old Style"/>
              <w:i/>
              <w:spacing w:val="-4"/>
            </w:rPr>
          </w:rPrChange>
        </w:rPr>
        <w:t xml:space="preserve">N </w:t>
      </w:r>
      <w:r>
        <w:rPr>
          <w:spacing w:val="-2"/>
          <w:w w:val="115"/>
          <w:rPrChange w:id="5875" w:author="Kendra Wyant" w:date="2023-05-31T13:43:00Z">
            <w:rPr>
              <w:spacing w:val="-4"/>
            </w:rPr>
          </w:rPrChange>
        </w:rPr>
        <w:t>=</w:t>
      </w:r>
      <w:r>
        <w:rPr>
          <w:spacing w:val="-2"/>
          <w:w w:val="115"/>
          <w:rPrChange w:id="587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77" w:author="Kendra Wyant" w:date="2023-05-31T13:43:00Z">
            <w:rPr>
              <w:spacing w:val="-4"/>
            </w:rPr>
          </w:rPrChange>
        </w:rPr>
        <w:t>36</w:t>
      </w:r>
      <w:r>
        <w:rPr>
          <w:spacing w:val="-2"/>
          <w:position w:val="9"/>
          <w:sz w:val="16"/>
          <w:rPrChange w:id="5878" w:author="Kendra Wyant" w:date="2023-05-31T13:43:00Z">
            <w:rPr>
              <w:spacing w:val="-4"/>
              <w:position w:val="9"/>
              <w:sz w:val="16"/>
            </w:rPr>
          </w:rPrChange>
        </w:rPr>
        <w:t>7</w:t>
      </w:r>
      <w:r>
        <w:rPr>
          <w:spacing w:val="-2"/>
          <w:rPrChange w:id="5879" w:author="Kendra Wyant" w:date="2023-05-31T13:43:00Z">
            <w:rPr>
              <w:spacing w:val="-4"/>
            </w:rPr>
          </w:rPrChange>
        </w:rPr>
        <w:t>)</w:t>
      </w:r>
      <w:r>
        <w:rPr>
          <w:spacing w:val="-9"/>
          <w:rPrChange w:id="588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81" w:author="Kendra Wyant" w:date="2023-05-31T13:43:00Z">
            <w:rPr>
              <w:spacing w:val="-4"/>
            </w:rPr>
          </w:rPrChange>
        </w:rPr>
        <w:t>and</w:t>
      </w:r>
      <w:r>
        <w:rPr>
          <w:spacing w:val="-8"/>
          <w:rPrChange w:id="588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83" w:author="Kendra Wyant" w:date="2023-05-31T13:43:00Z">
            <w:rPr>
              <w:spacing w:val="-4"/>
            </w:rPr>
          </w:rPrChange>
        </w:rPr>
        <w:t>found</w:t>
      </w:r>
      <w:r>
        <w:rPr>
          <w:spacing w:val="-8"/>
          <w:rPrChange w:id="588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5885" w:author="Kendra Wyant" w:date="2023-05-31T13:43:00Z">
            <w:rPr>
              <w:spacing w:val="-4"/>
            </w:rPr>
          </w:rPrChange>
        </w:rPr>
        <w:t>no</w:t>
      </w:r>
      <w:r>
        <w:rPr>
          <w:spacing w:val="-9"/>
          <w:rPrChange w:id="588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significant</w:t>
      </w:r>
      <w:r>
        <w:rPr>
          <w:spacing w:val="-8"/>
          <w:rPrChange w:id="588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differences</w:t>
      </w:r>
      <w:r>
        <w:rPr>
          <w:spacing w:val="-8"/>
          <w:rPrChange w:id="588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(see</w:t>
      </w:r>
      <w:r>
        <w:rPr>
          <w:spacing w:val="-9"/>
          <w:rPrChange w:id="588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Table</w:t>
      </w:r>
      <w:r>
        <w:rPr>
          <w:spacing w:val="-8"/>
          <w:rPrChange w:id="589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S2</w:t>
      </w:r>
      <w:r>
        <w:rPr>
          <w:spacing w:val="-9"/>
          <w:rPrChange w:id="589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9"/>
          <w:rPrChange w:id="5892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Multimedia</w:t>
      </w:r>
      <w:r>
        <w:rPr>
          <w:spacing w:val="-8"/>
          <w:rPrChange w:id="589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Appendix</w:t>
      </w:r>
      <w:r>
        <w:rPr>
          <w:spacing w:val="-8"/>
          <w:rPrChange w:id="589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3</w:t>
      </w:r>
      <w:r>
        <w:rPr>
          <w:spacing w:val="-8"/>
          <w:rPrChange w:id="589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8"/>
          <w:rPrChange w:id="589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 xml:space="preserve">more </w:t>
      </w:r>
      <w:r>
        <w:rPr>
          <w:rPrChange w:id="5897" w:author="Kendra Wyant" w:date="2023-05-31T13:43:00Z">
            <w:rPr>
              <w:spacing w:val="-2"/>
            </w:rPr>
          </w:rPrChange>
        </w:rPr>
        <w:t>detail on these analyses).</w:t>
      </w:r>
    </w:p>
    <w:p w14:paraId="37FF3751" w14:textId="77777777" w:rsidR="003146FC" w:rsidRDefault="003146FC">
      <w:pPr>
        <w:spacing w:line="352" w:lineRule="auto"/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54F9F4AB" w14:textId="77777777" w:rsidR="003146FC" w:rsidRDefault="003146FC">
      <w:pPr>
        <w:pStyle w:val="BodyText"/>
        <w:spacing w:before="12" w:after="1"/>
        <w:rPr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PrChange w:id="5898" w:author="Kendra Wyant" w:date="2023-05-31T13:43:00Z">
          <w:tblPr>
            <w:tblW w:w="0" w:type="auto"/>
            <w:tblInd w:w="109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</w:tblPrChange>
      </w:tblPr>
      <w:tblGrid>
        <w:gridCol w:w="5247"/>
        <w:gridCol w:w="1257"/>
        <w:gridCol w:w="789"/>
        <w:gridCol w:w="828"/>
        <w:gridCol w:w="1052"/>
        <w:tblGridChange w:id="5899">
          <w:tblGrid>
            <w:gridCol w:w="5255"/>
            <w:gridCol w:w="1256"/>
            <w:gridCol w:w="788"/>
            <w:gridCol w:w="827"/>
            <w:gridCol w:w="1051"/>
          </w:tblGrid>
        </w:tblGridChange>
      </w:tblGrid>
      <w:tr w:rsidR="003146FC" w14:paraId="5FA2F880" w14:textId="77777777">
        <w:trPr>
          <w:trHeight w:val="1089"/>
          <w:trPrChange w:id="5900" w:author="Kendra Wyant" w:date="2023-05-31T13:43:00Z">
            <w:trPr>
              <w:trHeight w:val="1089"/>
            </w:trPr>
          </w:trPrChange>
        </w:trPr>
        <w:tc>
          <w:tcPr>
            <w:tcW w:w="5247" w:type="dxa"/>
            <w:tcBorders>
              <w:bottom w:val="single" w:sz="8" w:space="0" w:color="000000"/>
            </w:tcBorders>
            <w:tcPrChange w:id="5901" w:author="Kendra Wyant" w:date="2023-05-31T13:43:00Z">
              <w:tcPr>
                <w:tcW w:w="5255" w:type="dxa"/>
                <w:tcBorders>
                  <w:bottom w:val="single" w:sz="8" w:space="0" w:color="000000"/>
                </w:tcBorders>
              </w:tcPr>
            </w:tcPrChange>
          </w:tcPr>
          <w:p w14:paraId="142C2096" w14:textId="77777777" w:rsidR="003146FC" w:rsidRDefault="004E27B8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7BEAD382" w14:textId="77777777" w:rsidR="003146FC" w:rsidRDefault="004E27B8">
            <w:pPr>
              <w:pStyle w:val="TableParagraph"/>
              <w:spacing w:before="155"/>
              <w:ind w:left="50"/>
              <w:rPr>
                <w:i/>
                <w:sz w:val="24"/>
              </w:rPr>
              <w:pPrChange w:id="5902" w:author="Kendra Wyant" w:date="2023-05-31T13:43:00Z">
                <w:pPr>
                  <w:pStyle w:val="TableParagraph"/>
                  <w:spacing w:before="155"/>
                  <w:ind w:left="58"/>
                </w:pPr>
              </w:pPrChange>
            </w:pPr>
            <w:r>
              <w:rPr>
                <w:i/>
                <w:spacing w:val="-2"/>
                <w:sz w:val="24"/>
              </w:rPr>
              <w:t>Demographics</w:t>
            </w:r>
          </w:p>
        </w:tc>
        <w:tc>
          <w:tcPr>
            <w:tcW w:w="3926" w:type="dxa"/>
            <w:gridSpan w:val="4"/>
            <w:tcBorders>
              <w:bottom w:val="single" w:sz="8" w:space="0" w:color="000000"/>
            </w:tcBorders>
            <w:tcPrChange w:id="5903" w:author="Kendra Wyant" w:date="2023-05-31T13:43:00Z">
              <w:tcPr>
                <w:tcW w:w="3922" w:type="dxa"/>
                <w:gridSpan w:val="4"/>
                <w:tcBorders>
                  <w:bottom w:val="single" w:sz="8" w:space="0" w:color="000000"/>
                </w:tcBorders>
              </w:tcPr>
            </w:tcPrChange>
          </w:tcPr>
          <w:p w14:paraId="7AC12B31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70F83D56" w14:textId="77777777">
        <w:trPr>
          <w:trHeight w:val="583"/>
          <w:trPrChange w:id="5904" w:author="Kendra Wyant" w:date="2023-05-31T13:43:00Z">
            <w:trPr>
              <w:trHeight w:val="583"/>
            </w:trPr>
          </w:trPrChange>
        </w:trPr>
        <w:tc>
          <w:tcPr>
            <w:tcW w:w="5247" w:type="dxa"/>
            <w:tcBorders>
              <w:top w:val="single" w:sz="8" w:space="0" w:color="000000"/>
              <w:bottom w:val="single" w:sz="6" w:space="0" w:color="000000"/>
            </w:tcBorders>
            <w:tcPrChange w:id="5905" w:author="Kendra Wyant" w:date="2023-05-31T13:43:00Z">
              <w:tcPr>
                <w:tcW w:w="5255" w:type="dxa"/>
                <w:tcBorders>
                  <w:top w:val="single" w:sz="8" w:space="0" w:color="000000"/>
                  <w:bottom w:val="single" w:sz="6" w:space="0" w:color="000000"/>
                </w:tcBorders>
              </w:tcPr>
            </w:tcPrChange>
          </w:tcPr>
          <w:p w14:paraId="0A243087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7" w:type="dxa"/>
            <w:tcBorders>
              <w:top w:val="single" w:sz="8" w:space="0" w:color="000000"/>
              <w:bottom w:val="single" w:sz="6" w:space="0" w:color="000000"/>
            </w:tcBorders>
            <w:tcPrChange w:id="5906" w:author="Kendra Wyant" w:date="2023-05-31T13:43:00Z">
              <w:tcPr>
                <w:tcW w:w="1256" w:type="dxa"/>
                <w:tcBorders>
                  <w:top w:val="single" w:sz="8" w:space="0" w:color="000000"/>
                  <w:bottom w:val="single" w:sz="6" w:space="0" w:color="000000"/>
                </w:tcBorders>
              </w:tcPr>
            </w:tcPrChange>
          </w:tcPr>
          <w:p w14:paraId="29665F58" w14:textId="77777777" w:rsidR="003146FC" w:rsidRDefault="004E27B8">
            <w:pPr>
              <w:pStyle w:val="TableParagraph"/>
              <w:spacing w:before="149"/>
              <w:ind w:right="227"/>
              <w:jc w:val="right"/>
              <w:rPr>
                <w:i/>
                <w:sz w:val="24"/>
              </w:rPr>
              <w:pPrChange w:id="5907" w:author="Kendra Wyant" w:date="2023-05-31T13:43:00Z">
                <w:pPr>
                  <w:pStyle w:val="TableParagraph"/>
                  <w:spacing w:before="149"/>
                  <w:ind w:right="226"/>
                  <w:jc w:val="right"/>
                </w:pPr>
              </w:pPrChange>
            </w:pPr>
            <w:r>
              <w:rPr>
                <w:i/>
                <w:w w:val="98"/>
                <w:sz w:val="24"/>
              </w:rPr>
              <w:t>n</w:t>
            </w:r>
          </w:p>
        </w:tc>
        <w:tc>
          <w:tcPr>
            <w:tcW w:w="789" w:type="dxa"/>
            <w:tcBorders>
              <w:top w:val="single" w:sz="8" w:space="0" w:color="000000"/>
              <w:bottom w:val="single" w:sz="6" w:space="0" w:color="000000"/>
            </w:tcBorders>
            <w:tcPrChange w:id="5908" w:author="Kendra Wyant" w:date="2023-05-31T13:43:00Z">
              <w:tcPr>
                <w:tcW w:w="788" w:type="dxa"/>
                <w:tcBorders>
                  <w:top w:val="single" w:sz="8" w:space="0" w:color="000000"/>
                  <w:bottom w:val="single" w:sz="6" w:space="0" w:color="000000"/>
                </w:tcBorders>
              </w:tcPr>
            </w:tcPrChange>
          </w:tcPr>
          <w:p w14:paraId="57648491" w14:textId="77777777" w:rsidR="003146FC" w:rsidRDefault="004E27B8">
            <w:pPr>
              <w:pStyle w:val="TableParagraph"/>
              <w:spacing w:before="149"/>
              <w:ind w:right="132"/>
              <w:jc w:val="center"/>
              <w:rPr>
                <w:i/>
                <w:sz w:val="24"/>
              </w:rPr>
              <w:pPrChange w:id="5909" w:author="Kendra Wyant" w:date="2023-05-31T13:43:00Z">
                <w:pPr>
                  <w:pStyle w:val="TableParagraph"/>
                  <w:spacing w:before="149"/>
                  <w:ind w:right="128"/>
                  <w:jc w:val="center"/>
                </w:pPr>
              </w:pPrChange>
            </w:pPr>
            <w:r>
              <w:rPr>
                <w:i/>
                <w:w w:val="89"/>
                <w:sz w:val="24"/>
              </w:rPr>
              <w:t>%</w:t>
            </w:r>
          </w:p>
        </w:tc>
        <w:tc>
          <w:tcPr>
            <w:tcW w:w="828" w:type="dxa"/>
            <w:tcBorders>
              <w:top w:val="single" w:sz="8" w:space="0" w:color="000000"/>
              <w:bottom w:val="single" w:sz="6" w:space="0" w:color="000000"/>
            </w:tcBorders>
            <w:tcPrChange w:id="5910" w:author="Kendra Wyant" w:date="2023-05-31T13:43:00Z">
              <w:tcPr>
                <w:tcW w:w="827" w:type="dxa"/>
                <w:tcBorders>
                  <w:top w:val="single" w:sz="8" w:space="0" w:color="000000"/>
                  <w:bottom w:val="single" w:sz="6" w:space="0" w:color="000000"/>
                </w:tcBorders>
              </w:tcPr>
            </w:tcPrChange>
          </w:tcPr>
          <w:p w14:paraId="463E8119" w14:textId="77777777" w:rsidR="003146FC" w:rsidRDefault="004E27B8">
            <w:pPr>
              <w:pStyle w:val="TableParagraph"/>
              <w:spacing w:before="149"/>
              <w:ind w:left="264"/>
              <w:rPr>
                <w:i/>
                <w:sz w:val="24"/>
              </w:rPr>
              <w:pPrChange w:id="5911" w:author="Kendra Wyant" w:date="2023-05-31T13:43:00Z">
                <w:pPr>
                  <w:pStyle w:val="TableParagraph"/>
                  <w:spacing w:before="149"/>
                  <w:ind w:left="266"/>
                </w:pPr>
              </w:pPrChange>
            </w:pPr>
            <w:r>
              <w:rPr>
                <w:i/>
                <w:w w:val="92"/>
                <w:sz w:val="24"/>
              </w:rPr>
              <w:t>M</w:t>
            </w:r>
          </w:p>
        </w:tc>
        <w:tc>
          <w:tcPr>
            <w:tcW w:w="1052" w:type="dxa"/>
            <w:tcBorders>
              <w:top w:val="single" w:sz="8" w:space="0" w:color="000000"/>
              <w:bottom w:val="single" w:sz="6" w:space="0" w:color="000000"/>
            </w:tcBorders>
            <w:tcPrChange w:id="5912" w:author="Kendra Wyant" w:date="2023-05-31T13:43:00Z">
              <w:tcPr>
                <w:tcW w:w="1051" w:type="dxa"/>
                <w:tcBorders>
                  <w:top w:val="single" w:sz="8" w:space="0" w:color="000000"/>
                  <w:bottom w:val="single" w:sz="6" w:space="0" w:color="000000"/>
                </w:tcBorders>
              </w:tcPr>
            </w:tcPrChange>
          </w:tcPr>
          <w:p w14:paraId="66EB6E6D" w14:textId="77777777" w:rsidR="003146FC" w:rsidRDefault="004E27B8">
            <w:pPr>
              <w:pStyle w:val="TableParagraph"/>
              <w:spacing w:before="149"/>
              <w:ind w:left="325" w:right="282"/>
              <w:jc w:val="center"/>
              <w:rPr>
                <w:i/>
                <w:sz w:val="24"/>
              </w:rPr>
              <w:pPrChange w:id="5913" w:author="Kendra Wyant" w:date="2023-05-31T13:43:00Z">
                <w:pPr>
                  <w:pStyle w:val="TableParagraph"/>
                  <w:spacing w:before="149"/>
                  <w:ind w:left="328" w:right="278"/>
                  <w:jc w:val="center"/>
                </w:pPr>
              </w:pPrChange>
            </w:pPr>
            <w:r>
              <w:rPr>
                <w:i/>
                <w:spacing w:val="-5"/>
                <w:sz w:val="24"/>
              </w:rPr>
              <w:t>SD</w:t>
            </w:r>
          </w:p>
        </w:tc>
      </w:tr>
      <w:tr w:rsidR="003146FC" w14:paraId="6E724906" w14:textId="77777777">
        <w:trPr>
          <w:trHeight w:val="572"/>
          <w:trPrChange w:id="5914" w:author="Kendra Wyant" w:date="2023-05-31T13:43:00Z">
            <w:trPr>
              <w:trHeight w:val="572"/>
            </w:trPr>
          </w:trPrChange>
        </w:trPr>
        <w:tc>
          <w:tcPr>
            <w:tcW w:w="5247" w:type="dxa"/>
            <w:tcBorders>
              <w:top w:val="single" w:sz="6" w:space="0" w:color="000000"/>
            </w:tcBorders>
            <w:tcPrChange w:id="5915" w:author="Kendra Wyant" w:date="2023-05-31T13:43:00Z">
              <w:tcPr>
                <w:tcW w:w="5255" w:type="dxa"/>
                <w:tcBorders>
                  <w:top w:val="single" w:sz="6" w:space="0" w:color="000000"/>
                </w:tcBorders>
              </w:tcPr>
            </w:tcPrChange>
          </w:tcPr>
          <w:p w14:paraId="7E56021A" w14:textId="77777777" w:rsidR="003146FC" w:rsidRDefault="004E27B8">
            <w:pPr>
              <w:pStyle w:val="TableParagraph"/>
              <w:spacing w:before="148"/>
              <w:ind w:left="407"/>
              <w:rPr>
                <w:sz w:val="24"/>
              </w:rPr>
              <w:pPrChange w:id="5916" w:author="Kendra Wyant" w:date="2023-05-31T13:43:00Z">
                <w:pPr>
                  <w:pStyle w:val="TableParagraph"/>
                  <w:spacing w:before="148"/>
                  <w:ind w:left="416"/>
                </w:pPr>
              </w:pPrChange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1257" w:type="dxa"/>
            <w:tcBorders>
              <w:top w:val="single" w:sz="6" w:space="0" w:color="000000"/>
            </w:tcBorders>
            <w:tcPrChange w:id="5917" w:author="Kendra Wyant" w:date="2023-05-31T13:43:00Z">
              <w:tcPr>
                <w:tcW w:w="1256" w:type="dxa"/>
                <w:tcBorders>
                  <w:top w:val="single" w:sz="6" w:space="0" w:color="000000"/>
                </w:tcBorders>
              </w:tcPr>
            </w:tcPrChange>
          </w:tcPr>
          <w:p w14:paraId="449B9502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" w:type="dxa"/>
            <w:tcBorders>
              <w:top w:val="single" w:sz="6" w:space="0" w:color="000000"/>
            </w:tcBorders>
            <w:tcPrChange w:id="5918" w:author="Kendra Wyant" w:date="2023-05-31T13:43:00Z">
              <w:tcPr>
                <w:tcW w:w="788" w:type="dxa"/>
                <w:tcBorders>
                  <w:top w:val="single" w:sz="6" w:space="0" w:color="000000"/>
                </w:tcBorders>
              </w:tcPr>
            </w:tcPrChange>
          </w:tcPr>
          <w:p w14:paraId="1FB0476B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8" w:type="dxa"/>
            <w:tcBorders>
              <w:top w:val="single" w:sz="6" w:space="0" w:color="000000"/>
            </w:tcBorders>
            <w:tcPrChange w:id="5919" w:author="Kendra Wyant" w:date="2023-05-31T13:43:00Z">
              <w:tcPr>
                <w:tcW w:w="827" w:type="dxa"/>
                <w:tcBorders>
                  <w:top w:val="single" w:sz="6" w:space="0" w:color="000000"/>
                </w:tcBorders>
              </w:tcPr>
            </w:tcPrChange>
          </w:tcPr>
          <w:p w14:paraId="48B0979B" w14:textId="77777777" w:rsidR="003146FC" w:rsidRDefault="004E27B8">
            <w:pPr>
              <w:pStyle w:val="TableParagraph"/>
              <w:spacing w:before="148"/>
              <w:ind w:left="252"/>
              <w:rPr>
                <w:sz w:val="24"/>
              </w:rPr>
              <w:pPrChange w:id="5920" w:author="Kendra Wyant" w:date="2023-05-31T13:43:00Z">
                <w:pPr>
                  <w:pStyle w:val="TableParagraph"/>
                  <w:spacing w:before="148"/>
                  <w:ind w:left="254"/>
                </w:pPr>
              </w:pPrChange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1052" w:type="dxa"/>
            <w:tcBorders>
              <w:top w:val="single" w:sz="6" w:space="0" w:color="000000"/>
            </w:tcBorders>
            <w:tcPrChange w:id="5921" w:author="Kendra Wyant" w:date="2023-05-31T13:43:00Z">
              <w:tcPr>
                <w:tcW w:w="1051" w:type="dxa"/>
                <w:tcBorders>
                  <w:top w:val="single" w:sz="6" w:space="0" w:color="000000"/>
                </w:tcBorders>
              </w:tcPr>
            </w:tcPrChange>
          </w:tcPr>
          <w:p w14:paraId="39B4F6F1" w14:textId="77777777" w:rsidR="003146FC" w:rsidRDefault="004E27B8">
            <w:pPr>
              <w:pStyle w:val="TableParagraph"/>
              <w:spacing w:before="148"/>
              <w:ind w:left="325" w:right="282"/>
              <w:jc w:val="center"/>
              <w:rPr>
                <w:sz w:val="24"/>
              </w:rPr>
              <w:pPrChange w:id="5922" w:author="Kendra Wyant" w:date="2023-05-31T13:43:00Z">
                <w:pPr>
                  <w:pStyle w:val="TableParagraph"/>
                  <w:spacing w:before="148"/>
                  <w:ind w:left="329" w:right="278"/>
                  <w:jc w:val="center"/>
                </w:pPr>
              </w:pPrChange>
            </w:pPr>
            <w:r>
              <w:rPr>
                <w:spacing w:val="-4"/>
                <w:sz w:val="24"/>
              </w:rPr>
              <w:t>11.9</w:t>
            </w:r>
          </w:p>
        </w:tc>
      </w:tr>
      <w:tr w:rsidR="003146FC" w14:paraId="275648FC" w14:textId="77777777">
        <w:trPr>
          <w:trHeight w:val="991"/>
          <w:trPrChange w:id="5923" w:author="Kendra Wyant" w:date="2023-05-31T13:43:00Z">
            <w:trPr>
              <w:trHeight w:val="991"/>
            </w:trPr>
          </w:trPrChange>
        </w:trPr>
        <w:tc>
          <w:tcPr>
            <w:tcW w:w="5247" w:type="dxa"/>
            <w:tcPrChange w:id="5924" w:author="Kendra Wyant" w:date="2023-05-31T13:43:00Z">
              <w:tcPr>
                <w:tcW w:w="5255" w:type="dxa"/>
              </w:tcPr>
            </w:tcPrChange>
          </w:tcPr>
          <w:p w14:paraId="31686457" w14:textId="77777777" w:rsidR="003146FC" w:rsidRDefault="004E27B8">
            <w:pPr>
              <w:pStyle w:val="TableParagraph"/>
              <w:spacing w:before="123"/>
              <w:ind w:left="407"/>
              <w:rPr>
                <w:sz w:val="24"/>
              </w:rPr>
              <w:pPrChange w:id="5925" w:author="Kendra Wyant" w:date="2023-05-31T13:43:00Z">
                <w:pPr>
                  <w:pStyle w:val="TableParagraph"/>
                  <w:spacing w:before="123"/>
                  <w:ind w:left="416"/>
                </w:pPr>
              </w:pPrChange>
            </w:pPr>
            <w:r>
              <w:rPr>
                <w:spacing w:val="-5"/>
                <w:sz w:val="24"/>
              </w:rPr>
              <w:t>Sex</w:t>
            </w:r>
          </w:p>
          <w:p w14:paraId="0CDE2C82" w14:textId="77777777" w:rsidR="003146FC" w:rsidRDefault="004E27B8">
            <w:pPr>
              <w:pStyle w:val="TableParagraph"/>
              <w:spacing w:before="155"/>
              <w:ind w:left="641"/>
              <w:rPr>
                <w:sz w:val="24"/>
              </w:rPr>
              <w:pPrChange w:id="5926" w:author="Kendra Wyant" w:date="2023-05-31T13:43:00Z">
                <w:pPr>
                  <w:pStyle w:val="TableParagraph"/>
                  <w:spacing w:before="155"/>
                  <w:ind w:left="650"/>
                </w:pPr>
              </w:pPrChange>
            </w:pPr>
            <w:r>
              <w:rPr>
                <w:spacing w:val="-2"/>
                <w:sz w:val="24"/>
              </w:rPr>
              <w:t>Female</w:t>
            </w:r>
          </w:p>
        </w:tc>
        <w:tc>
          <w:tcPr>
            <w:tcW w:w="1257" w:type="dxa"/>
            <w:tcPrChange w:id="5927" w:author="Kendra Wyant" w:date="2023-05-31T13:43:00Z">
              <w:tcPr>
                <w:tcW w:w="1256" w:type="dxa"/>
              </w:tcPr>
            </w:tcPrChange>
          </w:tcPr>
          <w:p w14:paraId="425E34F8" w14:textId="77777777" w:rsidR="003146FC" w:rsidRDefault="003146FC">
            <w:pPr>
              <w:pStyle w:val="TableParagraph"/>
              <w:spacing w:before="8"/>
              <w:rPr>
                <w:sz w:val="44"/>
              </w:rPr>
            </w:pPr>
          </w:p>
          <w:p w14:paraId="3322DB59" w14:textId="77777777" w:rsidR="003146FC" w:rsidRDefault="004E27B8">
            <w:pPr>
              <w:pStyle w:val="TableParagraph"/>
              <w:ind w:right="176"/>
              <w:jc w:val="right"/>
              <w:rPr>
                <w:sz w:val="24"/>
              </w:rPr>
              <w:pPrChange w:id="5928" w:author="Kendra Wyant" w:date="2023-05-31T13:43:00Z">
                <w:pPr>
                  <w:pStyle w:val="TableParagraph"/>
                  <w:ind w:right="174"/>
                  <w:jc w:val="right"/>
                </w:pPr>
              </w:pPrChange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789" w:type="dxa"/>
            <w:tcPrChange w:id="5929" w:author="Kendra Wyant" w:date="2023-05-31T13:43:00Z">
              <w:tcPr>
                <w:tcW w:w="788" w:type="dxa"/>
              </w:tcPr>
            </w:tcPrChange>
          </w:tcPr>
          <w:p w14:paraId="5B45A339" w14:textId="77777777" w:rsidR="003146FC" w:rsidRDefault="003146FC">
            <w:pPr>
              <w:pStyle w:val="TableParagraph"/>
              <w:spacing w:before="8"/>
              <w:rPr>
                <w:sz w:val="44"/>
              </w:rPr>
            </w:pPr>
          </w:p>
          <w:p w14:paraId="19939CE6" w14:textId="77777777" w:rsidR="003146FC" w:rsidRDefault="004E27B8">
            <w:pPr>
              <w:pStyle w:val="TableParagraph"/>
              <w:ind w:left="106" w:right="237"/>
              <w:jc w:val="center"/>
              <w:rPr>
                <w:sz w:val="24"/>
              </w:rPr>
              <w:pPrChange w:id="5930" w:author="Kendra Wyant" w:date="2023-05-31T13:43:00Z">
                <w:pPr>
                  <w:pStyle w:val="TableParagraph"/>
                  <w:ind w:left="108" w:right="236"/>
                  <w:jc w:val="center"/>
                </w:pPr>
              </w:pPrChange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828" w:type="dxa"/>
            <w:tcPrChange w:id="5931" w:author="Kendra Wyant" w:date="2023-05-31T13:43:00Z">
              <w:tcPr>
                <w:tcW w:w="827" w:type="dxa"/>
              </w:tcPr>
            </w:tcPrChange>
          </w:tcPr>
          <w:p w14:paraId="4EF6D934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2" w:type="dxa"/>
            <w:tcPrChange w:id="5932" w:author="Kendra Wyant" w:date="2023-05-31T13:43:00Z">
              <w:tcPr>
                <w:tcW w:w="1051" w:type="dxa"/>
              </w:tcPr>
            </w:tcPrChange>
          </w:tcPr>
          <w:p w14:paraId="6EF77BD3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69D14E7A" w14:textId="77777777">
        <w:trPr>
          <w:trHeight w:val="407"/>
          <w:trPrChange w:id="5933" w:author="Kendra Wyant" w:date="2023-05-31T13:43:00Z">
            <w:trPr>
              <w:trHeight w:val="407"/>
            </w:trPr>
          </w:trPrChange>
        </w:trPr>
        <w:tc>
          <w:tcPr>
            <w:tcW w:w="5247" w:type="dxa"/>
            <w:tcPrChange w:id="5934" w:author="Kendra Wyant" w:date="2023-05-31T13:43:00Z">
              <w:tcPr>
                <w:tcW w:w="5255" w:type="dxa"/>
              </w:tcPr>
            </w:tcPrChange>
          </w:tcPr>
          <w:p w14:paraId="343AC4CA" w14:textId="77777777" w:rsidR="003146FC" w:rsidRDefault="004E27B8">
            <w:pPr>
              <w:pStyle w:val="TableParagraph"/>
              <w:spacing w:before="88" w:line="299" w:lineRule="exact"/>
              <w:ind w:left="641"/>
              <w:rPr>
                <w:sz w:val="24"/>
              </w:rPr>
              <w:pPrChange w:id="5935" w:author="Kendra Wyant" w:date="2023-05-31T13:43:00Z">
                <w:pPr>
                  <w:pStyle w:val="TableParagraph"/>
                  <w:spacing w:before="88" w:line="299" w:lineRule="exact"/>
                  <w:ind w:left="650"/>
                </w:pPr>
              </w:pPrChange>
            </w:pPr>
            <w:r>
              <w:rPr>
                <w:spacing w:val="-4"/>
                <w:sz w:val="24"/>
              </w:rPr>
              <w:t>Male</w:t>
            </w:r>
          </w:p>
        </w:tc>
        <w:tc>
          <w:tcPr>
            <w:tcW w:w="1257" w:type="dxa"/>
            <w:tcPrChange w:id="5936" w:author="Kendra Wyant" w:date="2023-05-31T13:43:00Z">
              <w:tcPr>
                <w:tcW w:w="1256" w:type="dxa"/>
              </w:tcPr>
            </w:tcPrChange>
          </w:tcPr>
          <w:p w14:paraId="4D9C39AC" w14:textId="77777777" w:rsidR="003146FC" w:rsidRDefault="004E27B8">
            <w:pPr>
              <w:pStyle w:val="TableParagraph"/>
              <w:spacing w:before="88" w:line="299" w:lineRule="exact"/>
              <w:ind w:right="176"/>
              <w:jc w:val="right"/>
              <w:rPr>
                <w:sz w:val="24"/>
              </w:rPr>
              <w:pPrChange w:id="5937" w:author="Kendra Wyant" w:date="2023-05-31T13:43:00Z">
                <w:pPr>
                  <w:pStyle w:val="TableParagraph"/>
                  <w:spacing w:before="88" w:line="299" w:lineRule="exact"/>
                  <w:ind w:right="174"/>
                  <w:jc w:val="right"/>
                </w:pPr>
              </w:pPrChange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789" w:type="dxa"/>
            <w:tcPrChange w:id="5938" w:author="Kendra Wyant" w:date="2023-05-31T13:43:00Z">
              <w:tcPr>
                <w:tcW w:w="788" w:type="dxa"/>
              </w:tcPr>
            </w:tcPrChange>
          </w:tcPr>
          <w:p w14:paraId="7D5D4F7A" w14:textId="77777777" w:rsidR="003146FC" w:rsidRDefault="004E27B8">
            <w:pPr>
              <w:pStyle w:val="TableParagraph"/>
              <w:spacing w:before="88" w:line="299" w:lineRule="exact"/>
              <w:ind w:left="106" w:right="238"/>
              <w:jc w:val="center"/>
              <w:rPr>
                <w:sz w:val="24"/>
              </w:rPr>
              <w:pPrChange w:id="5939" w:author="Kendra Wyant" w:date="2023-05-31T13:43:00Z">
                <w:pPr>
                  <w:pStyle w:val="TableParagraph"/>
                  <w:spacing w:before="88" w:line="299" w:lineRule="exact"/>
                  <w:ind w:left="108" w:right="236"/>
                  <w:jc w:val="center"/>
                </w:pPr>
              </w:pPrChange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828" w:type="dxa"/>
            <w:tcPrChange w:id="5940" w:author="Kendra Wyant" w:date="2023-05-31T13:43:00Z">
              <w:tcPr>
                <w:tcW w:w="827" w:type="dxa"/>
              </w:tcPr>
            </w:tcPrChange>
          </w:tcPr>
          <w:p w14:paraId="7FBEECE8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2" w:type="dxa"/>
            <w:tcPrChange w:id="5941" w:author="Kendra Wyant" w:date="2023-05-31T13:43:00Z">
              <w:tcPr>
                <w:tcW w:w="1051" w:type="dxa"/>
              </w:tcPr>
            </w:tcPrChange>
          </w:tcPr>
          <w:p w14:paraId="5A938E92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379BA153" w14:textId="77777777">
        <w:trPr>
          <w:trHeight w:val="1097"/>
          <w:trPrChange w:id="5942" w:author="Kendra Wyant" w:date="2023-05-31T13:43:00Z">
            <w:trPr>
              <w:trHeight w:val="1097"/>
            </w:trPr>
          </w:trPrChange>
        </w:trPr>
        <w:tc>
          <w:tcPr>
            <w:tcW w:w="5247" w:type="dxa"/>
            <w:tcPrChange w:id="5943" w:author="Kendra Wyant" w:date="2023-05-31T13:43:00Z">
              <w:tcPr>
                <w:tcW w:w="5255" w:type="dxa"/>
              </w:tcPr>
            </w:tcPrChange>
          </w:tcPr>
          <w:p w14:paraId="1DBC9D8D" w14:textId="77777777" w:rsidR="003146FC" w:rsidRDefault="004E27B8">
            <w:pPr>
              <w:pStyle w:val="TableParagraph"/>
              <w:spacing w:before="229"/>
              <w:ind w:left="407"/>
              <w:rPr>
                <w:sz w:val="24"/>
              </w:rPr>
              <w:pPrChange w:id="5944" w:author="Kendra Wyant" w:date="2023-05-31T13:43:00Z">
                <w:pPr>
                  <w:pStyle w:val="TableParagraph"/>
                  <w:spacing w:before="229"/>
                  <w:ind w:left="416"/>
                </w:pPr>
              </w:pPrChange>
            </w:pPr>
            <w:r>
              <w:rPr>
                <w:spacing w:val="-4"/>
                <w:sz w:val="24"/>
              </w:rPr>
              <w:t>Race</w:t>
            </w:r>
          </w:p>
          <w:p w14:paraId="67F4EE08" w14:textId="77777777" w:rsidR="003146FC" w:rsidRDefault="004E27B8">
            <w:pPr>
              <w:pStyle w:val="TableParagraph"/>
              <w:spacing w:before="155"/>
              <w:ind w:left="641"/>
              <w:rPr>
                <w:sz w:val="24"/>
              </w:rPr>
              <w:pPrChange w:id="5945" w:author="Kendra Wyant" w:date="2023-05-31T13:43:00Z">
                <w:pPr>
                  <w:pStyle w:val="TableParagraph"/>
                  <w:spacing w:before="155"/>
                  <w:ind w:left="650"/>
                </w:pPr>
              </w:pPrChange>
            </w:pPr>
            <w:r>
              <w:rPr>
                <w:spacing w:val="-4"/>
                <w:sz w:val="24"/>
              </w:rPr>
              <w:t>American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Indian/Alaska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Native</w:t>
            </w:r>
          </w:p>
        </w:tc>
        <w:tc>
          <w:tcPr>
            <w:tcW w:w="1257" w:type="dxa"/>
            <w:tcPrChange w:id="5946" w:author="Kendra Wyant" w:date="2023-05-31T13:43:00Z">
              <w:tcPr>
                <w:tcW w:w="1256" w:type="dxa"/>
              </w:tcPr>
            </w:tcPrChange>
          </w:tcPr>
          <w:p w14:paraId="3A5C9182" w14:textId="77777777" w:rsidR="003146FC" w:rsidRDefault="003146FC">
            <w:pPr>
              <w:pStyle w:val="TableParagraph"/>
              <w:rPr>
                <w:sz w:val="34"/>
              </w:rPr>
            </w:pPr>
          </w:p>
          <w:p w14:paraId="0C46F196" w14:textId="77777777" w:rsidR="003146FC" w:rsidRDefault="004E27B8">
            <w:pPr>
              <w:pStyle w:val="TableParagraph"/>
              <w:spacing w:before="249"/>
              <w:ind w:right="233"/>
              <w:jc w:val="right"/>
              <w:rPr>
                <w:sz w:val="24"/>
              </w:rPr>
              <w:pPrChange w:id="5947" w:author="Kendra Wyant" w:date="2023-05-31T13:43:00Z">
                <w:pPr>
                  <w:pStyle w:val="TableParagraph"/>
                  <w:spacing w:before="249"/>
                  <w:ind w:right="232"/>
                  <w:jc w:val="right"/>
                </w:pPr>
              </w:pPrChange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2669" w:type="dxa"/>
            <w:gridSpan w:val="3"/>
            <w:tcPrChange w:id="5948" w:author="Kendra Wyant" w:date="2023-05-31T13:43:00Z">
              <w:tcPr>
                <w:tcW w:w="2666" w:type="dxa"/>
                <w:gridSpan w:val="3"/>
              </w:tcPr>
            </w:tcPrChange>
          </w:tcPr>
          <w:p w14:paraId="18AEB44D" w14:textId="77777777" w:rsidR="003146FC" w:rsidRDefault="003146FC">
            <w:pPr>
              <w:pStyle w:val="TableParagraph"/>
              <w:rPr>
                <w:sz w:val="34"/>
              </w:rPr>
            </w:pPr>
          </w:p>
          <w:p w14:paraId="0147B948" w14:textId="77777777" w:rsidR="003146FC" w:rsidRDefault="004E27B8">
            <w:pPr>
              <w:pStyle w:val="TableParagraph"/>
              <w:spacing w:before="249"/>
              <w:ind w:left="178"/>
              <w:rPr>
                <w:sz w:val="24"/>
              </w:rPr>
              <w:pPrChange w:id="5949" w:author="Kendra Wyant" w:date="2023-05-31T13:43:00Z">
                <w:pPr>
                  <w:pStyle w:val="TableParagraph"/>
                  <w:spacing w:before="249"/>
                  <w:ind w:left="180"/>
                </w:pPr>
              </w:pPrChange>
            </w:pPr>
            <w:r>
              <w:rPr>
                <w:spacing w:val="-5"/>
                <w:sz w:val="24"/>
              </w:rPr>
              <w:t>1.9</w:t>
            </w:r>
          </w:p>
        </w:tc>
      </w:tr>
      <w:tr w:rsidR="003146FC" w14:paraId="6D8345FD" w14:textId="77777777">
        <w:trPr>
          <w:trHeight w:val="478"/>
          <w:trPrChange w:id="5950" w:author="Kendra Wyant" w:date="2023-05-31T13:43:00Z">
            <w:trPr>
              <w:trHeight w:val="478"/>
            </w:trPr>
          </w:trPrChange>
        </w:trPr>
        <w:tc>
          <w:tcPr>
            <w:tcW w:w="5247" w:type="dxa"/>
            <w:tcPrChange w:id="5951" w:author="Kendra Wyant" w:date="2023-05-31T13:43:00Z">
              <w:tcPr>
                <w:tcW w:w="5255" w:type="dxa"/>
              </w:tcPr>
            </w:tcPrChange>
          </w:tcPr>
          <w:p w14:paraId="6888C066" w14:textId="77777777" w:rsidR="003146FC" w:rsidRDefault="004E27B8">
            <w:pPr>
              <w:pStyle w:val="TableParagraph"/>
              <w:spacing w:before="88"/>
              <w:ind w:left="641"/>
              <w:rPr>
                <w:sz w:val="24"/>
              </w:rPr>
              <w:pPrChange w:id="5952" w:author="Kendra Wyant" w:date="2023-05-31T13:43:00Z">
                <w:pPr>
                  <w:pStyle w:val="TableParagraph"/>
                  <w:spacing w:before="88"/>
                  <w:ind w:left="650"/>
                </w:pPr>
              </w:pPrChange>
            </w:pPr>
            <w:r>
              <w:rPr>
                <w:spacing w:val="-2"/>
                <w:sz w:val="24"/>
              </w:rPr>
              <w:t>Asian</w:t>
            </w:r>
          </w:p>
        </w:tc>
        <w:tc>
          <w:tcPr>
            <w:tcW w:w="1257" w:type="dxa"/>
            <w:tcPrChange w:id="5953" w:author="Kendra Wyant" w:date="2023-05-31T13:43:00Z">
              <w:tcPr>
                <w:tcW w:w="1256" w:type="dxa"/>
              </w:tcPr>
            </w:tcPrChange>
          </w:tcPr>
          <w:p w14:paraId="6149E6CA" w14:textId="77777777" w:rsidR="003146FC" w:rsidRDefault="004E27B8">
            <w:pPr>
              <w:pStyle w:val="TableParagraph"/>
              <w:spacing w:before="88"/>
              <w:ind w:right="234"/>
              <w:jc w:val="right"/>
              <w:rPr>
                <w:sz w:val="24"/>
              </w:rPr>
              <w:pPrChange w:id="5954" w:author="Kendra Wyant" w:date="2023-05-31T13:43:00Z">
                <w:pPr>
                  <w:pStyle w:val="TableParagraph"/>
                  <w:spacing w:before="88"/>
                  <w:ind w:right="233"/>
                  <w:jc w:val="right"/>
                </w:pPr>
              </w:pPrChange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2669" w:type="dxa"/>
            <w:gridSpan w:val="3"/>
            <w:tcPrChange w:id="5955" w:author="Kendra Wyant" w:date="2023-05-31T13:43:00Z">
              <w:tcPr>
                <w:tcW w:w="2666" w:type="dxa"/>
                <w:gridSpan w:val="3"/>
              </w:tcPr>
            </w:tcPrChange>
          </w:tcPr>
          <w:p w14:paraId="6B27B623" w14:textId="77777777" w:rsidR="003146FC" w:rsidRDefault="004E27B8">
            <w:pPr>
              <w:pStyle w:val="TableParagraph"/>
              <w:spacing w:before="88"/>
              <w:ind w:left="177"/>
              <w:rPr>
                <w:sz w:val="24"/>
              </w:rPr>
              <w:pPrChange w:id="5956" w:author="Kendra Wyant" w:date="2023-05-31T13:43:00Z">
                <w:pPr>
                  <w:pStyle w:val="TableParagraph"/>
                  <w:spacing w:before="88"/>
                  <w:ind w:left="179"/>
                </w:pPr>
              </w:pPrChange>
            </w:pPr>
            <w:r>
              <w:rPr>
                <w:spacing w:val="-5"/>
                <w:sz w:val="24"/>
              </w:rPr>
              <w:t>1.3</w:t>
            </w:r>
          </w:p>
        </w:tc>
      </w:tr>
      <w:tr w:rsidR="003146FC" w14:paraId="032702BD" w14:textId="77777777">
        <w:trPr>
          <w:trHeight w:val="478"/>
          <w:trPrChange w:id="5957" w:author="Kendra Wyant" w:date="2023-05-31T13:43:00Z">
            <w:trPr>
              <w:trHeight w:val="478"/>
            </w:trPr>
          </w:trPrChange>
        </w:trPr>
        <w:tc>
          <w:tcPr>
            <w:tcW w:w="5247" w:type="dxa"/>
            <w:tcPrChange w:id="5958" w:author="Kendra Wyant" w:date="2023-05-31T13:43:00Z">
              <w:tcPr>
                <w:tcW w:w="5255" w:type="dxa"/>
              </w:tcPr>
            </w:tcPrChange>
          </w:tcPr>
          <w:p w14:paraId="6020DCB1" w14:textId="77777777" w:rsidR="003146FC" w:rsidRDefault="004E27B8">
            <w:pPr>
              <w:pStyle w:val="TableParagraph"/>
              <w:spacing w:before="88"/>
              <w:ind w:left="641"/>
              <w:rPr>
                <w:sz w:val="24"/>
              </w:rPr>
              <w:pPrChange w:id="5959" w:author="Kendra Wyant" w:date="2023-05-31T13:43:00Z">
                <w:pPr>
                  <w:pStyle w:val="TableParagraph"/>
                  <w:spacing w:before="88"/>
                  <w:ind w:left="650"/>
                </w:pPr>
              </w:pPrChange>
            </w:pPr>
            <w:r>
              <w:rPr>
                <w:sz w:val="24"/>
              </w:rPr>
              <w:t>Black/African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American</w:t>
            </w:r>
          </w:p>
        </w:tc>
        <w:tc>
          <w:tcPr>
            <w:tcW w:w="1257" w:type="dxa"/>
            <w:tcPrChange w:id="5960" w:author="Kendra Wyant" w:date="2023-05-31T13:43:00Z">
              <w:tcPr>
                <w:tcW w:w="1256" w:type="dxa"/>
              </w:tcPr>
            </w:tcPrChange>
          </w:tcPr>
          <w:p w14:paraId="67BF4DC9" w14:textId="77777777" w:rsidR="003146FC" w:rsidRDefault="004E27B8">
            <w:pPr>
              <w:pStyle w:val="TableParagraph"/>
              <w:spacing w:before="88"/>
              <w:ind w:right="234"/>
              <w:jc w:val="right"/>
              <w:rPr>
                <w:sz w:val="24"/>
              </w:rPr>
              <w:pPrChange w:id="5961" w:author="Kendra Wyant" w:date="2023-05-31T13:43:00Z">
                <w:pPr>
                  <w:pStyle w:val="TableParagraph"/>
                  <w:spacing w:before="88"/>
                  <w:ind w:right="233"/>
                  <w:jc w:val="right"/>
                </w:pPr>
              </w:pPrChange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2669" w:type="dxa"/>
            <w:gridSpan w:val="3"/>
            <w:tcPrChange w:id="5962" w:author="Kendra Wyant" w:date="2023-05-31T13:43:00Z">
              <w:tcPr>
                <w:tcW w:w="2666" w:type="dxa"/>
                <w:gridSpan w:val="3"/>
              </w:tcPr>
            </w:tcPrChange>
          </w:tcPr>
          <w:p w14:paraId="31180FE8" w14:textId="77777777" w:rsidR="003146FC" w:rsidRDefault="004E27B8">
            <w:pPr>
              <w:pStyle w:val="TableParagraph"/>
              <w:spacing w:before="88"/>
              <w:ind w:left="177"/>
              <w:rPr>
                <w:sz w:val="24"/>
              </w:rPr>
              <w:pPrChange w:id="5963" w:author="Kendra Wyant" w:date="2023-05-31T13:43:00Z">
                <w:pPr>
                  <w:pStyle w:val="TableParagraph"/>
                  <w:spacing w:before="88"/>
                  <w:ind w:left="179"/>
                </w:pPr>
              </w:pPrChange>
            </w:pPr>
            <w:r>
              <w:rPr>
                <w:spacing w:val="-5"/>
                <w:sz w:val="24"/>
              </w:rPr>
              <w:t>5.2</w:t>
            </w:r>
          </w:p>
        </w:tc>
      </w:tr>
      <w:tr w:rsidR="003146FC" w14:paraId="114D5773" w14:textId="77777777">
        <w:trPr>
          <w:trHeight w:val="478"/>
          <w:trPrChange w:id="5964" w:author="Kendra Wyant" w:date="2023-05-31T13:43:00Z">
            <w:trPr>
              <w:trHeight w:val="478"/>
            </w:trPr>
          </w:trPrChange>
        </w:trPr>
        <w:tc>
          <w:tcPr>
            <w:tcW w:w="5247" w:type="dxa"/>
            <w:tcPrChange w:id="5965" w:author="Kendra Wyant" w:date="2023-05-31T13:43:00Z">
              <w:tcPr>
                <w:tcW w:w="5255" w:type="dxa"/>
              </w:tcPr>
            </w:tcPrChange>
          </w:tcPr>
          <w:p w14:paraId="0AA0BCC5" w14:textId="77777777" w:rsidR="003146FC" w:rsidRDefault="004E27B8">
            <w:pPr>
              <w:pStyle w:val="TableParagraph"/>
              <w:spacing w:before="88"/>
              <w:ind w:left="641"/>
              <w:rPr>
                <w:sz w:val="24"/>
              </w:rPr>
              <w:pPrChange w:id="5966" w:author="Kendra Wyant" w:date="2023-05-31T13:43:00Z">
                <w:pPr>
                  <w:pStyle w:val="TableParagraph"/>
                  <w:spacing w:before="88"/>
                  <w:ind w:left="650"/>
                </w:pPr>
              </w:pPrChange>
            </w:pPr>
            <w:r>
              <w:rPr>
                <w:spacing w:val="-2"/>
                <w:sz w:val="24"/>
              </w:rPr>
              <w:t>White/Caucasian</w:t>
            </w:r>
          </w:p>
        </w:tc>
        <w:tc>
          <w:tcPr>
            <w:tcW w:w="1257" w:type="dxa"/>
            <w:tcPrChange w:id="5967" w:author="Kendra Wyant" w:date="2023-05-31T13:43:00Z">
              <w:tcPr>
                <w:tcW w:w="1256" w:type="dxa"/>
              </w:tcPr>
            </w:tcPrChange>
          </w:tcPr>
          <w:p w14:paraId="53767635" w14:textId="77777777" w:rsidR="003146FC" w:rsidRDefault="004E27B8">
            <w:pPr>
              <w:pStyle w:val="TableParagraph"/>
              <w:spacing w:before="88"/>
              <w:ind w:right="117"/>
              <w:jc w:val="right"/>
              <w:rPr>
                <w:sz w:val="24"/>
              </w:rPr>
              <w:pPrChange w:id="5968" w:author="Kendra Wyant" w:date="2023-05-31T13:43:00Z">
                <w:pPr>
                  <w:pStyle w:val="TableParagraph"/>
                  <w:spacing w:before="88"/>
                  <w:ind w:right="116"/>
                  <w:jc w:val="right"/>
                </w:pPr>
              </w:pPrChange>
            </w:pPr>
            <w:r>
              <w:rPr>
                <w:spacing w:val="-5"/>
                <w:sz w:val="24"/>
              </w:rPr>
              <w:t>134</w:t>
            </w:r>
          </w:p>
        </w:tc>
        <w:tc>
          <w:tcPr>
            <w:tcW w:w="2669" w:type="dxa"/>
            <w:gridSpan w:val="3"/>
            <w:tcPrChange w:id="5969" w:author="Kendra Wyant" w:date="2023-05-31T13:43:00Z">
              <w:tcPr>
                <w:tcW w:w="2666" w:type="dxa"/>
                <w:gridSpan w:val="3"/>
              </w:tcPr>
            </w:tcPrChange>
          </w:tcPr>
          <w:p w14:paraId="02A1B946" w14:textId="77777777" w:rsidR="003146FC" w:rsidRDefault="004E27B8">
            <w:pPr>
              <w:pStyle w:val="TableParagraph"/>
              <w:spacing w:before="88"/>
              <w:ind w:left="119"/>
              <w:rPr>
                <w:sz w:val="24"/>
              </w:rPr>
              <w:pPrChange w:id="5970" w:author="Kendra Wyant" w:date="2023-05-31T13:43:00Z">
                <w:pPr>
                  <w:pStyle w:val="TableParagraph"/>
                  <w:spacing w:before="88"/>
                  <w:ind w:left="120"/>
                </w:pPr>
              </w:pPrChange>
            </w:pPr>
            <w:r>
              <w:rPr>
                <w:spacing w:val="-4"/>
                <w:sz w:val="24"/>
              </w:rPr>
              <w:t>87.0</w:t>
            </w:r>
          </w:p>
        </w:tc>
      </w:tr>
      <w:tr w:rsidR="003146FC" w14:paraId="14B37779" w14:textId="77777777">
        <w:trPr>
          <w:trHeight w:val="407"/>
          <w:trPrChange w:id="5971" w:author="Kendra Wyant" w:date="2023-05-31T13:43:00Z">
            <w:trPr>
              <w:trHeight w:val="407"/>
            </w:trPr>
          </w:trPrChange>
        </w:trPr>
        <w:tc>
          <w:tcPr>
            <w:tcW w:w="5247" w:type="dxa"/>
            <w:tcPrChange w:id="5972" w:author="Kendra Wyant" w:date="2023-05-31T13:43:00Z">
              <w:tcPr>
                <w:tcW w:w="5255" w:type="dxa"/>
              </w:tcPr>
            </w:tcPrChange>
          </w:tcPr>
          <w:p w14:paraId="5F207FEA" w14:textId="77777777" w:rsidR="003146FC" w:rsidRDefault="004E27B8">
            <w:pPr>
              <w:pStyle w:val="TableParagraph"/>
              <w:spacing w:before="88" w:line="299" w:lineRule="exact"/>
              <w:ind w:left="641"/>
              <w:rPr>
                <w:sz w:val="24"/>
              </w:rPr>
              <w:pPrChange w:id="5973" w:author="Kendra Wyant" w:date="2023-05-31T13:43:00Z">
                <w:pPr>
                  <w:pStyle w:val="TableParagraph"/>
                  <w:spacing w:before="88" w:line="299" w:lineRule="exact"/>
                  <w:ind w:left="650"/>
                </w:pPr>
              </w:pPrChange>
            </w:pPr>
            <w:r>
              <w:rPr>
                <w:spacing w:val="-2"/>
                <w:sz w:val="24"/>
              </w:rPr>
              <w:t>Other/Multiracial</w:t>
            </w:r>
          </w:p>
        </w:tc>
        <w:tc>
          <w:tcPr>
            <w:tcW w:w="1257" w:type="dxa"/>
            <w:tcPrChange w:id="5974" w:author="Kendra Wyant" w:date="2023-05-31T13:43:00Z">
              <w:tcPr>
                <w:tcW w:w="1256" w:type="dxa"/>
              </w:tcPr>
            </w:tcPrChange>
          </w:tcPr>
          <w:p w14:paraId="7CD81A22" w14:textId="77777777" w:rsidR="003146FC" w:rsidRDefault="004E27B8">
            <w:pPr>
              <w:pStyle w:val="TableParagraph"/>
              <w:spacing w:before="88" w:line="299" w:lineRule="exact"/>
              <w:ind w:right="236"/>
              <w:jc w:val="right"/>
              <w:rPr>
                <w:sz w:val="24"/>
              </w:rPr>
              <w:pPrChange w:id="5975" w:author="Kendra Wyant" w:date="2023-05-31T13:43:00Z">
                <w:pPr>
                  <w:pStyle w:val="TableParagraph"/>
                  <w:spacing w:before="88" w:line="299" w:lineRule="exact"/>
                  <w:ind w:right="234"/>
                  <w:jc w:val="right"/>
                </w:pPr>
              </w:pPrChange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2669" w:type="dxa"/>
            <w:gridSpan w:val="3"/>
            <w:tcPrChange w:id="5976" w:author="Kendra Wyant" w:date="2023-05-31T13:43:00Z">
              <w:tcPr>
                <w:tcW w:w="2666" w:type="dxa"/>
                <w:gridSpan w:val="3"/>
              </w:tcPr>
            </w:tcPrChange>
          </w:tcPr>
          <w:p w14:paraId="096F7A4C" w14:textId="77777777" w:rsidR="003146FC" w:rsidRDefault="004E27B8">
            <w:pPr>
              <w:pStyle w:val="TableParagraph"/>
              <w:spacing w:before="88" w:line="299" w:lineRule="exact"/>
              <w:ind w:left="176"/>
              <w:rPr>
                <w:sz w:val="24"/>
              </w:rPr>
              <w:pPrChange w:id="5977" w:author="Kendra Wyant" w:date="2023-05-31T13:43:00Z">
                <w:pPr>
                  <w:pStyle w:val="TableParagraph"/>
                  <w:spacing w:before="88" w:line="299" w:lineRule="exact"/>
                  <w:ind w:left="177"/>
                </w:pPr>
              </w:pPrChange>
            </w:pPr>
            <w:r>
              <w:rPr>
                <w:spacing w:val="-5"/>
                <w:sz w:val="24"/>
              </w:rPr>
              <w:t>4.5</w:t>
            </w:r>
          </w:p>
        </w:tc>
      </w:tr>
      <w:tr w:rsidR="003146FC" w14:paraId="66B84933" w14:textId="77777777">
        <w:trPr>
          <w:trHeight w:val="1097"/>
          <w:trPrChange w:id="5978" w:author="Kendra Wyant" w:date="2023-05-31T13:43:00Z">
            <w:trPr>
              <w:trHeight w:val="1097"/>
            </w:trPr>
          </w:trPrChange>
        </w:trPr>
        <w:tc>
          <w:tcPr>
            <w:tcW w:w="5247" w:type="dxa"/>
            <w:tcPrChange w:id="5979" w:author="Kendra Wyant" w:date="2023-05-31T13:43:00Z">
              <w:tcPr>
                <w:tcW w:w="5255" w:type="dxa"/>
              </w:tcPr>
            </w:tcPrChange>
          </w:tcPr>
          <w:p w14:paraId="43FB29D5" w14:textId="77777777" w:rsidR="003146FC" w:rsidRDefault="004E27B8">
            <w:pPr>
              <w:pStyle w:val="TableParagraph"/>
              <w:spacing w:before="73" w:line="480" w:lineRule="atLeast"/>
              <w:ind w:left="641" w:right="894" w:hanging="235"/>
              <w:rPr>
                <w:sz w:val="24"/>
              </w:rPr>
              <w:pPrChange w:id="5980" w:author="Kendra Wyant" w:date="2023-05-31T13:43:00Z">
                <w:pPr>
                  <w:pStyle w:val="TableParagraph"/>
                  <w:spacing w:before="73" w:line="480" w:lineRule="atLeast"/>
                  <w:ind w:left="650" w:right="893" w:hanging="235"/>
                </w:pPr>
              </w:pPrChange>
            </w:pPr>
            <w:r>
              <w:rPr>
                <w:spacing w:val="-4"/>
                <w:sz w:val="24"/>
              </w:rPr>
              <w:t>Hispanic,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Latino,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Spanish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Origin Yes</w:t>
            </w:r>
          </w:p>
        </w:tc>
        <w:tc>
          <w:tcPr>
            <w:tcW w:w="1257" w:type="dxa"/>
            <w:tcPrChange w:id="5981" w:author="Kendra Wyant" w:date="2023-05-31T13:43:00Z">
              <w:tcPr>
                <w:tcW w:w="1256" w:type="dxa"/>
              </w:tcPr>
            </w:tcPrChange>
          </w:tcPr>
          <w:p w14:paraId="1580B828" w14:textId="77777777" w:rsidR="003146FC" w:rsidRDefault="003146FC">
            <w:pPr>
              <w:pStyle w:val="TableParagraph"/>
              <w:rPr>
                <w:sz w:val="34"/>
              </w:rPr>
            </w:pPr>
          </w:p>
          <w:p w14:paraId="06259FF7" w14:textId="77777777" w:rsidR="003146FC" w:rsidRDefault="004E27B8">
            <w:pPr>
              <w:pStyle w:val="TableParagraph"/>
              <w:spacing w:before="249"/>
              <w:ind w:right="234"/>
              <w:jc w:val="right"/>
              <w:rPr>
                <w:sz w:val="24"/>
              </w:rPr>
              <w:pPrChange w:id="5982" w:author="Kendra Wyant" w:date="2023-05-31T13:43:00Z">
                <w:pPr>
                  <w:pStyle w:val="TableParagraph"/>
                  <w:spacing w:before="249"/>
                  <w:ind w:right="233"/>
                  <w:jc w:val="right"/>
                </w:pPr>
              </w:pPrChange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2669" w:type="dxa"/>
            <w:gridSpan w:val="3"/>
            <w:tcPrChange w:id="5983" w:author="Kendra Wyant" w:date="2023-05-31T13:43:00Z">
              <w:tcPr>
                <w:tcW w:w="2666" w:type="dxa"/>
                <w:gridSpan w:val="3"/>
              </w:tcPr>
            </w:tcPrChange>
          </w:tcPr>
          <w:p w14:paraId="6C767A81" w14:textId="77777777" w:rsidR="003146FC" w:rsidRDefault="003146FC">
            <w:pPr>
              <w:pStyle w:val="TableParagraph"/>
              <w:rPr>
                <w:sz w:val="34"/>
              </w:rPr>
            </w:pPr>
          </w:p>
          <w:p w14:paraId="18469469" w14:textId="77777777" w:rsidR="003146FC" w:rsidRDefault="004E27B8">
            <w:pPr>
              <w:pStyle w:val="TableParagraph"/>
              <w:spacing w:before="249"/>
              <w:ind w:left="177"/>
              <w:rPr>
                <w:sz w:val="24"/>
              </w:rPr>
              <w:pPrChange w:id="5984" w:author="Kendra Wyant" w:date="2023-05-31T13:43:00Z">
                <w:pPr>
                  <w:pStyle w:val="TableParagraph"/>
                  <w:spacing w:before="249"/>
                  <w:ind w:left="179"/>
                </w:pPr>
              </w:pPrChange>
            </w:pPr>
            <w:r>
              <w:rPr>
                <w:spacing w:val="-5"/>
                <w:sz w:val="24"/>
              </w:rPr>
              <w:t>2.6</w:t>
            </w:r>
          </w:p>
        </w:tc>
      </w:tr>
      <w:tr w:rsidR="003146FC" w14:paraId="39CDB6C7" w14:textId="77777777">
        <w:trPr>
          <w:trHeight w:val="407"/>
          <w:trPrChange w:id="5985" w:author="Kendra Wyant" w:date="2023-05-31T13:43:00Z">
            <w:trPr>
              <w:trHeight w:val="407"/>
            </w:trPr>
          </w:trPrChange>
        </w:trPr>
        <w:tc>
          <w:tcPr>
            <w:tcW w:w="5247" w:type="dxa"/>
            <w:tcPrChange w:id="5986" w:author="Kendra Wyant" w:date="2023-05-31T13:43:00Z">
              <w:tcPr>
                <w:tcW w:w="5255" w:type="dxa"/>
              </w:tcPr>
            </w:tcPrChange>
          </w:tcPr>
          <w:p w14:paraId="46DD0730" w14:textId="77777777" w:rsidR="003146FC" w:rsidRDefault="004E27B8">
            <w:pPr>
              <w:pStyle w:val="TableParagraph"/>
              <w:spacing w:before="88" w:line="299" w:lineRule="exact"/>
              <w:ind w:left="641"/>
              <w:rPr>
                <w:sz w:val="24"/>
              </w:rPr>
              <w:pPrChange w:id="5987" w:author="Kendra Wyant" w:date="2023-05-31T13:43:00Z">
                <w:pPr>
                  <w:pStyle w:val="TableParagraph"/>
                  <w:spacing w:before="88" w:line="299" w:lineRule="exact"/>
                  <w:ind w:left="650"/>
                </w:pPr>
              </w:pPrChange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257" w:type="dxa"/>
            <w:tcPrChange w:id="5988" w:author="Kendra Wyant" w:date="2023-05-31T13:43:00Z">
              <w:tcPr>
                <w:tcW w:w="1256" w:type="dxa"/>
              </w:tcPr>
            </w:tcPrChange>
          </w:tcPr>
          <w:p w14:paraId="2869983A" w14:textId="77777777" w:rsidR="003146FC" w:rsidRDefault="004E27B8">
            <w:pPr>
              <w:pStyle w:val="TableParagraph"/>
              <w:spacing w:before="88" w:line="299" w:lineRule="exact"/>
              <w:ind w:right="117"/>
              <w:jc w:val="right"/>
              <w:rPr>
                <w:sz w:val="24"/>
              </w:rPr>
              <w:pPrChange w:id="5989" w:author="Kendra Wyant" w:date="2023-05-31T13:43:00Z">
                <w:pPr>
                  <w:pStyle w:val="TableParagraph"/>
                  <w:spacing w:before="88" w:line="299" w:lineRule="exact"/>
                  <w:ind w:right="116"/>
                  <w:jc w:val="right"/>
                </w:pPr>
              </w:pPrChange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69" w:type="dxa"/>
            <w:gridSpan w:val="3"/>
            <w:tcPrChange w:id="5990" w:author="Kendra Wyant" w:date="2023-05-31T13:43:00Z">
              <w:tcPr>
                <w:tcW w:w="2666" w:type="dxa"/>
                <w:gridSpan w:val="3"/>
              </w:tcPr>
            </w:tcPrChange>
          </w:tcPr>
          <w:p w14:paraId="7601B019" w14:textId="77777777" w:rsidR="003146FC" w:rsidRDefault="004E27B8">
            <w:pPr>
              <w:pStyle w:val="TableParagraph"/>
              <w:spacing w:before="88" w:line="299" w:lineRule="exact"/>
              <w:ind w:left="119"/>
              <w:rPr>
                <w:sz w:val="24"/>
              </w:rPr>
              <w:pPrChange w:id="5991" w:author="Kendra Wyant" w:date="2023-05-31T13:43:00Z">
                <w:pPr>
                  <w:pStyle w:val="TableParagraph"/>
                  <w:spacing w:before="88" w:line="299" w:lineRule="exact"/>
                  <w:ind w:left="120"/>
                </w:pPr>
              </w:pPrChange>
            </w:pPr>
            <w:r>
              <w:rPr>
                <w:spacing w:val="-4"/>
                <w:sz w:val="24"/>
              </w:rPr>
              <w:t>97.4</w:t>
            </w:r>
          </w:p>
        </w:tc>
      </w:tr>
      <w:tr w:rsidR="003146FC" w14:paraId="339B61DC" w14:textId="77777777">
        <w:trPr>
          <w:trHeight w:val="1097"/>
          <w:trPrChange w:id="5992" w:author="Kendra Wyant" w:date="2023-05-31T13:43:00Z">
            <w:trPr>
              <w:trHeight w:val="1097"/>
            </w:trPr>
          </w:trPrChange>
        </w:trPr>
        <w:tc>
          <w:tcPr>
            <w:tcW w:w="5247" w:type="dxa"/>
            <w:tcPrChange w:id="5993" w:author="Kendra Wyant" w:date="2023-05-31T13:43:00Z">
              <w:tcPr>
                <w:tcW w:w="5255" w:type="dxa"/>
              </w:tcPr>
            </w:tcPrChange>
          </w:tcPr>
          <w:p w14:paraId="23E9C856" w14:textId="77777777" w:rsidR="003146FC" w:rsidRDefault="004E27B8">
            <w:pPr>
              <w:pStyle w:val="TableParagraph"/>
              <w:spacing w:before="229"/>
              <w:ind w:left="407"/>
              <w:rPr>
                <w:sz w:val="24"/>
              </w:rPr>
              <w:pPrChange w:id="5994" w:author="Kendra Wyant" w:date="2023-05-31T13:43:00Z">
                <w:pPr>
                  <w:pStyle w:val="TableParagraph"/>
                  <w:spacing w:before="229"/>
                  <w:ind w:left="416"/>
                </w:pPr>
              </w:pPrChange>
            </w:pPr>
            <w:r>
              <w:rPr>
                <w:spacing w:val="-2"/>
                <w:sz w:val="24"/>
              </w:rPr>
              <w:t>Education</w:t>
            </w:r>
          </w:p>
          <w:p w14:paraId="5AB74F20" w14:textId="77777777" w:rsidR="003146FC" w:rsidRDefault="004E27B8">
            <w:pPr>
              <w:pStyle w:val="TableParagraph"/>
              <w:spacing w:before="155"/>
              <w:ind w:left="641"/>
              <w:rPr>
                <w:sz w:val="24"/>
              </w:rPr>
              <w:pPrChange w:id="5995" w:author="Kendra Wyant" w:date="2023-05-31T13:43:00Z">
                <w:pPr>
                  <w:pStyle w:val="TableParagraph"/>
                  <w:spacing w:before="155"/>
                  <w:ind w:left="650"/>
                </w:pPr>
              </w:pPrChange>
            </w:pPr>
            <w:r>
              <w:rPr>
                <w:spacing w:val="-2"/>
                <w:sz w:val="24"/>
              </w:rPr>
              <w:t>Less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than 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 or GED degree</w:t>
            </w:r>
          </w:p>
        </w:tc>
        <w:tc>
          <w:tcPr>
            <w:tcW w:w="1257" w:type="dxa"/>
            <w:tcPrChange w:id="5996" w:author="Kendra Wyant" w:date="2023-05-31T13:43:00Z">
              <w:tcPr>
                <w:tcW w:w="1256" w:type="dxa"/>
              </w:tcPr>
            </w:tcPrChange>
          </w:tcPr>
          <w:p w14:paraId="45636E31" w14:textId="77777777" w:rsidR="003146FC" w:rsidRDefault="003146FC">
            <w:pPr>
              <w:pStyle w:val="TableParagraph"/>
              <w:rPr>
                <w:sz w:val="34"/>
              </w:rPr>
            </w:pPr>
          </w:p>
          <w:p w14:paraId="12873967" w14:textId="77777777" w:rsidR="003146FC" w:rsidRDefault="004E27B8">
            <w:pPr>
              <w:pStyle w:val="TableParagraph"/>
              <w:spacing w:before="249"/>
              <w:ind w:right="235"/>
              <w:jc w:val="right"/>
              <w:rPr>
                <w:sz w:val="24"/>
              </w:rPr>
              <w:pPrChange w:id="5997" w:author="Kendra Wyant" w:date="2023-05-31T13:43:00Z">
                <w:pPr>
                  <w:pStyle w:val="TableParagraph"/>
                  <w:spacing w:before="249"/>
                  <w:ind w:right="233"/>
                  <w:jc w:val="right"/>
                </w:pPr>
              </w:pPrChange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669" w:type="dxa"/>
            <w:gridSpan w:val="3"/>
            <w:tcPrChange w:id="5998" w:author="Kendra Wyant" w:date="2023-05-31T13:43:00Z">
              <w:tcPr>
                <w:tcW w:w="2666" w:type="dxa"/>
                <w:gridSpan w:val="3"/>
              </w:tcPr>
            </w:tcPrChange>
          </w:tcPr>
          <w:p w14:paraId="68B1D199" w14:textId="77777777" w:rsidR="003146FC" w:rsidRDefault="003146FC">
            <w:pPr>
              <w:pStyle w:val="TableParagraph"/>
              <w:rPr>
                <w:sz w:val="34"/>
              </w:rPr>
            </w:pPr>
          </w:p>
          <w:p w14:paraId="08C2C8BB" w14:textId="77777777" w:rsidR="003146FC" w:rsidRDefault="004E27B8">
            <w:pPr>
              <w:pStyle w:val="TableParagraph"/>
              <w:spacing w:before="249"/>
              <w:ind w:left="177"/>
              <w:rPr>
                <w:sz w:val="24"/>
              </w:rPr>
              <w:pPrChange w:id="5999" w:author="Kendra Wyant" w:date="2023-05-31T13:43:00Z">
                <w:pPr>
                  <w:pStyle w:val="TableParagraph"/>
                  <w:spacing w:before="249"/>
                  <w:ind w:left="178"/>
                </w:pPr>
              </w:pPrChange>
            </w:pPr>
            <w:r>
              <w:rPr>
                <w:spacing w:val="-5"/>
                <w:sz w:val="24"/>
              </w:rPr>
              <w:t>0.6</w:t>
            </w:r>
          </w:p>
        </w:tc>
      </w:tr>
      <w:tr w:rsidR="003146FC" w14:paraId="27C80082" w14:textId="77777777">
        <w:trPr>
          <w:trHeight w:val="478"/>
          <w:trPrChange w:id="6000" w:author="Kendra Wyant" w:date="2023-05-31T13:43:00Z">
            <w:trPr>
              <w:trHeight w:val="478"/>
            </w:trPr>
          </w:trPrChange>
        </w:trPr>
        <w:tc>
          <w:tcPr>
            <w:tcW w:w="5247" w:type="dxa"/>
            <w:tcPrChange w:id="6001" w:author="Kendra Wyant" w:date="2023-05-31T13:43:00Z">
              <w:tcPr>
                <w:tcW w:w="5255" w:type="dxa"/>
              </w:tcPr>
            </w:tcPrChange>
          </w:tcPr>
          <w:p w14:paraId="6B060A0A" w14:textId="77777777" w:rsidR="003146FC" w:rsidRDefault="004E27B8">
            <w:pPr>
              <w:pStyle w:val="TableParagraph"/>
              <w:spacing w:before="88"/>
              <w:ind w:left="641"/>
              <w:rPr>
                <w:sz w:val="24"/>
              </w:rPr>
              <w:pPrChange w:id="6002" w:author="Kendra Wyant" w:date="2023-05-31T13:43:00Z">
                <w:pPr>
                  <w:pStyle w:val="TableParagraph"/>
                  <w:spacing w:before="88"/>
                  <w:ind w:left="650"/>
                </w:pPr>
              </w:pPrChange>
            </w:pPr>
            <w:r>
              <w:rPr>
                <w:spacing w:val="-6"/>
                <w:sz w:val="24"/>
              </w:rPr>
              <w:t>High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school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GED</w:t>
            </w:r>
          </w:p>
        </w:tc>
        <w:tc>
          <w:tcPr>
            <w:tcW w:w="1257" w:type="dxa"/>
            <w:tcPrChange w:id="6003" w:author="Kendra Wyant" w:date="2023-05-31T13:43:00Z">
              <w:tcPr>
                <w:tcW w:w="1256" w:type="dxa"/>
              </w:tcPr>
            </w:tcPrChange>
          </w:tcPr>
          <w:p w14:paraId="61BC08A8" w14:textId="77777777" w:rsidR="003146FC" w:rsidRDefault="004E27B8">
            <w:pPr>
              <w:pStyle w:val="TableParagraph"/>
              <w:spacing w:before="88"/>
              <w:ind w:right="176"/>
              <w:jc w:val="right"/>
              <w:rPr>
                <w:sz w:val="24"/>
              </w:rPr>
              <w:pPrChange w:id="6004" w:author="Kendra Wyant" w:date="2023-05-31T13:43:00Z">
                <w:pPr>
                  <w:pStyle w:val="TableParagraph"/>
                  <w:spacing w:before="88"/>
                  <w:ind w:right="174"/>
                  <w:jc w:val="right"/>
                </w:pPr>
              </w:pPrChange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669" w:type="dxa"/>
            <w:gridSpan w:val="3"/>
            <w:tcPrChange w:id="6005" w:author="Kendra Wyant" w:date="2023-05-31T13:43:00Z">
              <w:tcPr>
                <w:tcW w:w="2666" w:type="dxa"/>
                <w:gridSpan w:val="3"/>
              </w:tcPr>
            </w:tcPrChange>
          </w:tcPr>
          <w:p w14:paraId="05A50BF2" w14:textId="77777777" w:rsidR="003146FC" w:rsidRDefault="004E27B8">
            <w:pPr>
              <w:pStyle w:val="TableParagraph"/>
              <w:spacing w:before="88"/>
              <w:ind w:left="177"/>
              <w:rPr>
                <w:sz w:val="24"/>
              </w:rPr>
              <w:pPrChange w:id="6006" w:author="Kendra Wyant" w:date="2023-05-31T13:43:00Z">
                <w:pPr>
                  <w:pStyle w:val="TableParagraph"/>
                  <w:spacing w:before="88"/>
                  <w:ind w:left="179"/>
                </w:pPr>
              </w:pPrChange>
            </w:pPr>
            <w:r>
              <w:rPr>
                <w:spacing w:val="-5"/>
                <w:sz w:val="24"/>
              </w:rPr>
              <w:t>9.7</w:t>
            </w:r>
          </w:p>
        </w:tc>
      </w:tr>
      <w:tr w:rsidR="003146FC" w14:paraId="6C084527" w14:textId="77777777">
        <w:trPr>
          <w:trHeight w:val="478"/>
          <w:trPrChange w:id="6007" w:author="Kendra Wyant" w:date="2023-05-31T13:43:00Z">
            <w:trPr>
              <w:trHeight w:val="478"/>
            </w:trPr>
          </w:trPrChange>
        </w:trPr>
        <w:tc>
          <w:tcPr>
            <w:tcW w:w="5247" w:type="dxa"/>
            <w:tcPrChange w:id="6008" w:author="Kendra Wyant" w:date="2023-05-31T13:43:00Z">
              <w:tcPr>
                <w:tcW w:w="5255" w:type="dxa"/>
              </w:tcPr>
            </w:tcPrChange>
          </w:tcPr>
          <w:p w14:paraId="3EC83A8B" w14:textId="77777777" w:rsidR="003146FC" w:rsidRDefault="004E27B8">
            <w:pPr>
              <w:pStyle w:val="TableParagraph"/>
              <w:spacing w:before="88"/>
              <w:ind w:left="641"/>
              <w:rPr>
                <w:sz w:val="24"/>
              </w:rPr>
              <w:pPrChange w:id="6009" w:author="Kendra Wyant" w:date="2023-05-31T13:43:00Z">
                <w:pPr>
                  <w:pStyle w:val="TableParagraph"/>
                  <w:spacing w:before="88"/>
                  <w:ind w:left="650"/>
                </w:pPr>
              </w:pPrChange>
            </w:pPr>
            <w:r>
              <w:rPr>
                <w:spacing w:val="-5"/>
                <w:sz w:val="24"/>
              </w:rPr>
              <w:t>Some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1257" w:type="dxa"/>
            <w:tcPrChange w:id="6010" w:author="Kendra Wyant" w:date="2023-05-31T13:43:00Z">
              <w:tcPr>
                <w:tcW w:w="1256" w:type="dxa"/>
              </w:tcPr>
            </w:tcPrChange>
          </w:tcPr>
          <w:p w14:paraId="227AACA2" w14:textId="77777777" w:rsidR="003146FC" w:rsidRDefault="004E27B8">
            <w:pPr>
              <w:pStyle w:val="TableParagraph"/>
              <w:spacing w:before="88"/>
              <w:ind w:right="176"/>
              <w:jc w:val="right"/>
              <w:rPr>
                <w:sz w:val="24"/>
              </w:rPr>
              <w:pPrChange w:id="6011" w:author="Kendra Wyant" w:date="2023-05-31T13:43:00Z">
                <w:pPr>
                  <w:pStyle w:val="TableParagraph"/>
                  <w:spacing w:before="88"/>
                  <w:ind w:right="174"/>
                  <w:jc w:val="right"/>
                </w:pPr>
              </w:pPrChange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2669" w:type="dxa"/>
            <w:gridSpan w:val="3"/>
            <w:tcPrChange w:id="6012" w:author="Kendra Wyant" w:date="2023-05-31T13:43:00Z">
              <w:tcPr>
                <w:tcW w:w="2666" w:type="dxa"/>
                <w:gridSpan w:val="3"/>
              </w:tcPr>
            </w:tcPrChange>
          </w:tcPr>
          <w:p w14:paraId="573D76ED" w14:textId="77777777" w:rsidR="003146FC" w:rsidRDefault="004E27B8">
            <w:pPr>
              <w:pStyle w:val="TableParagraph"/>
              <w:spacing w:before="88"/>
              <w:ind w:left="119"/>
              <w:rPr>
                <w:sz w:val="24"/>
              </w:rPr>
              <w:pPrChange w:id="6013" w:author="Kendra Wyant" w:date="2023-05-31T13:43:00Z">
                <w:pPr>
                  <w:pStyle w:val="TableParagraph"/>
                  <w:spacing w:before="88"/>
                  <w:ind w:left="120"/>
                </w:pPr>
              </w:pPrChange>
            </w:pPr>
            <w:r>
              <w:rPr>
                <w:spacing w:val="-4"/>
                <w:sz w:val="24"/>
              </w:rPr>
              <w:t>27.9</w:t>
            </w:r>
          </w:p>
        </w:tc>
      </w:tr>
      <w:tr w:rsidR="003146FC" w14:paraId="36B8B1EA" w14:textId="77777777">
        <w:trPr>
          <w:trHeight w:val="478"/>
          <w:trPrChange w:id="6014" w:author="Kendra Wyant" w:date="2023-05-31T13:43:00Z">
            <w:trPr>
              <w:trHeight w:val="478"/>
            </w:trPr>
          </w:trPrChange>
        </w:trPr>
        <w:tc>
          <w:tcPr>
            <w:tcW w:w="5247" w:type="dxa"/>
            <w:tcPrChange w:id="6015" w:author="Kendra Wyant" w:date="2023-05-31T13:43:00Z">
              <w:tcPr>
                <w:tcW w:w="5255" w:type="dxa"/>
              </w:tcPr>
            </w:tcPrChange>
          </w:tcPr>
          <w:p w14:paraId="1451C7F5" w14:textId="77777777" w:rsidR="003146FC" w:rsidRDefault="004E27B8">
            <w:pPr>
              <w:pStyle w:val="TableParagraph"/>
              <w:spacing w:before="88"/>
              <w:ind w:left="641"/>
              <w:rPr>
                <w:sz w:val="24"/>
              </w:rPr>
              <w:pPrChange w:id="6016" w:author="Kendra Wyant" w:date="2023-05-31T13:43:00Z">
                <w:pPr>
                  <w:pStyle w:val="TableParagraph"/>
                  <w:spacing w:before="88"/>
                  <w:ind w:left="650"/>
                </w:pPr>
              </w:pPrChange>
            </w:pPr>
            <w:r>
              <w:rPr>
                <w:spacing w:val="-2"/>
                <w:sz w:val="24"/>
              </w:rPr>
              <w:t>2-Year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7" w:type="dxa"/>
            <w:tcPrChange w:id="6017" w:author="Kendra Wyant" w:date="2023-05-31T13:43:00Z">
              <w:tcPr>
                <w:tcW w:w="1256" w:type="dxa"/>
              </w:tcPr>
            </w:tcPrChange>
          </w:tcPr>
          <w:p w14:paraId="2070ACF1" w14:textId="77777777" w:rsidR="003146FC" w:rsidRDefault="004E27B8">
            <w:pPr>
              <w:pStyle w:val="TableParagraph"/>
              <w:spacing w:before="88"/>
              <w:ind w:right="176"/>
              <w:jc w:val="right"/>
              <w:rPr>
                <w:sz w:val="24"/>
              </w:rPr>
              <w:pPrChange w:id="6018" w:author="Kendra Wyant" w:date="2023-05-31T13:43:00Z">
                <w:pPr>
                  <w:pStyle w:val="TableParagraph"/>
                  <w:spacing w:before="88"/>
                  <w:ind w:right="175"/>
                  <w:jc w:val="right"/>
                </w:pPr>
              </w:pPrChange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669" w:type="dxa"/>
            <w:gridSpan w:val="3"/>
            <w:tcPrChange w:id="6019" w:author="Kendra Wyant" w:date="2023-05-31T13:43:00Z">
              <w:tcPr>
                <w:tcW w:w="2666" w:type="dxa"/>
                <w:gridSpan w:val="3"/>
              </w:tcPr>
            </w:tcPrChange>
          </w:tcPr>
          <w:p w14:paraId="1DA7501A" w14:textId="77777777" w:rsidR="003146FC" w:rsidRDefault="004E27B8">
            <w:pPr>
              <w:pStyle w:val="TableParagraph"/>
              <w:spacing w:before="88"/>
              <w:ind w:left="177"/>
              <w:rPr>
                <w:sz w:val="24"/>
              </w:rPr>
              <w:pPrChange w:id="6020" w:author="Kendra Wyant" w:date="2023-05-31T13:43:00Z">
                <w:pPr>
                  <w:pStyle w:val="TableParagraph"/>
                  <w:spacing w:before="88"/>
                  <w:ind w:left="179"/>
                </w:pPr>
              </w:pPrChange>
            </w:pPr>
            <w:r>
              <w:rPr>
                <w:spacing w:val="-5"/>
                <w:sz w:val="24"/>
              </w:rPr>
              <w:t>9.1</w:t>
            </w:r>
          </w:p>
        </w:tc>
      </w:tr>
      <w:tr w:rsidR="003146FC" w14:paraId="67F21FA6" w14:textId="77777777">
        <w:trPr>
          <w:trHeight w:val="478"/>
          <w:trPrChange w:id="6021" w:author="Kendra Wyant" w:date="2023-05-31T13:43:00Z">
            <w:trPr>
              <w:trHeight w:val="478"/>
            </w:trPr>
          </w:trPrChange>
        </w:trPr>
        <w:tc>
          <w:tcPr>
            <w:tcW w:w="5247" w:type="dxa"/>
            <w:tcPrChange w:id="6022" w:author="Kendra Wyant" w:date="2023-05-31T13:43:00Z">
              <w:tcPr>
                <w:tcW w:w="5255" w:type="dxa"/>
              </w:tcPr>
            </w:tcPrChange>
          </w:tcPr>
          <w:p w14:paraId="668E27E3" w14:textId="77777777" w:rsidR="003146FC" w:rsidRDefault="004E27B8">
            <w:pPr>
              <w:pStyle w:val="TableParagraph"/>
              <w:spacing w:before="88"/>
              <w:ind w:left="641"/>
              <w:rPr>
                <w:sz w:val="24"/>
              </w:rPr>
              <w:pPrChange w:id="6023" w:author="Kendra Wyant" w:date="2023-05-31T13:43:00Z">
                <w:pPr>
                  <w:pStyle w:val="TableParagraph"/>
                  <w:spacing w:before="88"/>
                  <w:ind w:left="650"/>
                </w:pPr>
              </w:pPrChange>
            </w:pPr>
            <w:r>
              <w:rPr>
                <w:spacing w:val="-7"/>
                <w:sz w:val="24"/>
              </w:rPr>
              <w:t>College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7" w:type="dxa"/>
            <w:tcPrChange w:id="6024" w:author="Kendra Wyant" w:date="2023-05-31T13:43:00Z">
              <w:tcPr>
                <w:tcW w:w="1256" w:type="dxa"/>
              </w:tcPr>
            </w:tcPrChange>
          </w:tcPr>
          <w:p w14:paraId="769D0D0C" w14:textId="77777777" w:rsidR="003146FC" w:rsidRDefault="004E27B8">
            <w:pPr>
              <w:pStyle w:val="TableParagraph"/>
              <w:spacing w:before="88"/>
              <w:ind w:right="176"/>
              <w:jc w:val="right"/>
              <w:rPr>
                <w:sz w:val="24"/>
              </w:rPr>
              <w:pPrChange w:id="6025" w:author="Kendra Wyant" w:date="2023-05-31T13:43:00Z">
                <w:pPr>
                  <w:pStyle w:val="TableParagraph"/>
                  <w:spacing w:before="88"/>
                  <w:ind w:right="174"/>
                  <w:jc w:val="right"/>
                </w:pPr>
              </w:pPrChange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2669" w:type="dxa"/>
            <w:gridSpan w:val="3"/>
            <w:tcPrChange w:id="6026" w:author="Kendra Wyant" w:date="2023-05-31T13:43:00Z">
              <w:tcPr>
                <w:tcW w:w="2666" w:type="dxa"/>
                <w:gridSpan w:val="3"/>
              </w:tcPr>
            </w:tcPrChange>
          </w:tcPr>
          <w:p w14:paraId="020A808C" w14:textId="77777777" w:rsidR="003146FC" w:rsidRDefault="004E27B8">
            <w:pPr>
              <w:pStyle w:val="TableParagraph"/>
              <w:spacing w:before="88"/>
              <w:ind w:left="119"/>
              <w:rPr>
                <w:sz w:val="24"/>
              </w:rPr>
              <w:pPrChange w:id="6027" w:author="Kendra Wyant" w:date="2023-05-31T13:43:00Z">
                <w:pPr>
                  <w:pStyle w:val="TableParagraph"/>
                  <w:spacing w:before="88"/>
                  <w:ind w:left="120"/>
                </w:pPr>
              </w:pPrChange>
            </w:pPr>
            <w:r>
              <w:rPr>
                <w:spacing w:val="-4"/>
                <w:sz w:val="24"/>
              </w:rPr>
              <w:t>37.7</w:t>
            </w:r>
          </w:p>
        </w:tc>
      </w:tr>
      <w:tr w:rsidR="003146FC" w14:paraId="1EBCD506" w14:textId="77777777">
        <w:trPr>
          <w:trHeight w:val="407"/>
          <w:trPrChange w:id="6028" w:author="Kendra Wyant" w:date="2023-05-31T13:43:00Z">
            <w:trPr>
              <w:trHeight w:val="407"/>
            </w:trPr>
          </w:trPrChange>
        </w:trPr>
        <w:tc>
          <w:tcPr>
            <w:tcW w:w="5247" w:type="dxa"/>
            <w:tcPrChange w:id="6029" w:author="Kendra Wyant" w:date="2023-05-31T13:43:00Z">
              <w:tcPr>
                <w:tcW w:w="5255" w:type="dxa"/>
              </w:tcPr>
            </w:tcPrChange>
          </w:tcPr>
          <w:p w14:paraId="4EB50443" w14:textId="77777777" w:rsidR="003146FC" w:rsidRDefault="004E27B8">
            <w:pPr>
              <w:pStyle w:val="TableParagraph"/>
              <w:spacing w:before="88" w:line="299" w:lineRule="exact"/>
              <w:ind w:left="641"/>
              <w:rPr>
                <w:sz w:val="24"/>
              </w:rPr>
              <w:pPrChange w:id="6030" w:author="Kendra Wyant" w:date="2023-05-31T13:43:00Z">
                <w:pPr>
                  <w:pStyle w:val="TableParagraph"/>
                  <w:spacing w:before="88" w:line="299" w:lineRule="exact"/>
                  <w:ind w:left="650"/>
                </w:pPr>
              </w:pPrChange>
            </w:pPr>
            <w:r>
              <w:rPr>
                <w:w w:val="90"/>
                <w:sz w:val="24"/>
              </w:rPr>
              <w:t>Advanced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7" w:type="dxa"/>
            <w:tcPrChange w:id="6031" w:author="Kendra Wyant" w:date="2023-05-31T13:43:00Z">
              <w:tcPr>
                <w:tcW w:w="1256" w:type="dxa"/>
              </w:tcPr>
            </w:tcPrChange>
          </w:tcPr>
          <w:p w14:paraId="117170D5" w14:textId="77777777" w:rsidR="003146FC" w:rsidRDefault="004E27B8">
            <w:pPr>
              <w:pStyle w:val="TableParagraph"/>
              <w:spacing w:before="88" w:line="299" w:lineRule="exact"/>
              <w:ind w:right="176"/>
              <w:jc w:val="right"/>
              <w:rPr>
                <w:sz w:val="24"/>
              </w:rPr>
              <w:pPrChange w:id="6032" w:author="Kendra Wyant" w:date="2023-05-31T13:43:00Z">
                <w:pPr>
                  <w:pStyle w:val="TableParagraph"/>
                  <w:spacing w:before="88" w:line="299" w:lineRule="exact"/>
                  <w:ind w:right="175"/>
                  <w:jc w:val="right"/>
                </w:pPr>
              </w:pPrChange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669" w:type="dxa"/>
            <w:gridSpan w:val="3"/>
            <w:tcPrChange w:id="6033" w:author="Kendra Wyant" w:date="2023-05-31T13:43:00Z">
              <w:tcPr>
                <w:tcW w:w="2666" w:type="dxa"/>
                <w:gridSpan w:val="3"/>
              </w:tcPr>
            </w:tcPrChange>
          </w:tcPr>
          <w:p w14:paraId="480263D6" w14:textId="77777777" w:rsidR="003146FC" w:rsidRDefault="004E27B8">
            <w:pPr>
              <w:pStyle w:val="TableParagraph"/>
              <w:spacing w:before="88" w:line="299" w:lineRule="exact"/>
              <w:ind w:left="118"/>
              <w:rPr>
                <w:sz w:val="24"/>
              </w:rPr>
              <w:pPrChange w:id="6034" w:author="Kendra Wyant" w:date="2023-05-31T13:43:00Z">
                <w:pPr>
                  <w:pStyle w:val="TableParagraph"/>
                  <w:spacing w:before="88" w:line="299" w:lineRule="exact"/>
                  <w:ind w:left="120"/>
                </w:pPr>
              </w:pPrChange>
            </w:pPr>
            <w:r>
              <w:rPr>
                <w:spacing w:val="-4"/>
                <w:sz w:val="24"/>
              </w:rPr>
              <w:t>14.9</w:t>
            </w:r>
          </w:p>
        </w:tc>
      </w:tr>
      <w:tr w:rsidR="003146FC" w14:paraId="121B5CD8" w14:textId="77777777">
        <w:trPr>
          <w:trHeight w:val="1097"/>
          <w:trPrChange w:id="6035" w:author="Kendra Wyant" w:date="2023-05-31T13:43:00Z">
            <w:trPr>
              <w:trHeight w:val="1097"/>
            </w:trPr>
          </w:trPrChange>
        </w:trPr>
        <w:tc>
          <w:tcPr>
            <w:tcW w:w="5247" w:type="dxa"/>
            <w:tcPrChange w:id="6036" w:author="Kendra Wyant" w:date="2023-05-31T13:43:00Z">
              <w:tcPr>
                <w:tcW w:w="5255" w:type="dxa"/>
              </w:tcPr>
            </w:tcPrChange>
          </w:tcPr>
          <w:p w14:paraId="4D44F735" w14:textId="77777777" w:rsidR="003146FC" w:rsidRDefault="004E27B8">
            <w:pPr>
              <w:pStyle w:val="TableParagraph"/>
              <w:spacing w:before="73" w:line="480" w:lineRule="atLeast"/>
              <w:ind w:left="641" w:right="2464" w:hanging="235"/>
              <w:rPr>
                <w:sz w:val="24"/>
              </w:rPr>
              <w:pPrChange w:id="6037" w:author="Kendra Wyant" w:date="2023-05-31T13:43:00Z">
                <w:pPr>
                  <w:pStyle w:val="TableParagraph"/>
                  <w:spacing w:before="73" w:line="480" w:lineRule="atLeast"/>
                  <w:ind w:left="650" w:right="2463" w:hanging="235"/>
                </w:pPr>
              </w:pPrChange>
            </w:pPr>
            <w:r>
              <w:rPr>
                <w:spacing w:val="-2"/>
                <w:sz w:val="24"/>
              </w:rPr>
              <w:t xml:space="preserve">Employment </w:t>
            </w:r>
            <w:r>
              <w:rPr>
                <w:spacing w:val="-8"/>
                <w:sz w:val="24"/>
              </w:rPr>
              <w:t>Employed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full-time</w:t>
            </w:r>
          </w:p>
        </w:tc>
        <w:tc>
          <w:tcPr>
            <w:tcW w:w="1257" w:type="dxa"/>
            <w:tcPrChange w:id="6038" w:author="Kendra Wyant" w:date="2023-05-31T13:43:00Z">
              <w:tcPr>
                <w:tcW w:w="1256" w:type="dxa"/>
              </w:tcPr>
            </w:tcPrChange>
          </w:tcPr>
          <w:p w14:paraId="69CC96A6" w14:textId="77777777" w:rsidR="003146FC" w:rsidRDefault="003146FC">
            <w:pPr>
              <w:pStyle w:val="TableParagraph"/>
              <w:rPr>
                <w:sz w:val="34"/>
              </w:rPr>
            </w:pPr>
          </w:p>
          <w:p w14:paraId="68BC5BCF" w14:textId="77777777" w:rsidR="003146FC" w:rsidRDefault="004E27B8">
            <w:pPr>
              <w:pStyle w:val="TableParagraph"/>
              <w:spacing w:before="249"/>
              <w:ind w:right="175"/>
              <w:jc w:val="right"/>
              <w:rPr>
                <w:sz w:val="24"/>
              </w:rPr>
              <w:pPrChange w:id="6039" w:author="Kendra Wyant" w:date="2023-05-31T13:43:00Z">
                <w:pPr>
                  <w:pStyle w:val="TableParagraph"/>
                  <w:spacing w:before="249"/>
                  <w:ind w:right="174"/>
                  <w:jc w:val="right"/>
                </w:pPr>
              </w:pPrChange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2669" w:type="dxa"/>
            <w:gridSpan w:val="3"/>
            <w:tcPrChange w:id="6040" w:author="Kendra Wyant" w:date="2023-05-31T13:43:00Z">
              <w:tcPr>
                <w:tcW w:w="2666" w:type="dxa"/>
                <w:gridSpan w:val="3"/>
              </w:tcPr>
            </w:tcPrChange>
          </w:tcPr>
          <w:p w14:paraId="1D1AF78E" w14:textId="77777777" w:rsidR="003146FC" w:rsidRDefault="003146FC">
            <w:pPr>
              <w:pStyle w:val="TableParagraph"/>
              <w:rPr>
                <w:sz w:val="34"/>
              </w:rPr>
            </w:pPr>
          </w:p>
          <w:p w14:paraId="2E97D6E2" w14:textId="77777777" w:rsidR="003146FC" w:rsidRDefault="004E27B8">
            <w:pPr>
              <w:pStyle w:val="TableParagraph"/>
              <w:spacing w:before="249"/>
              <w:ind w:left="119"/>
              <w:rPr>
                <w:sz w:val="24"/>
              </w:rPr>
              <w:pPrChange w:id="6041" w:author="Kendra Wyant" w:date="2023-05-31T13:43:00Z">
                <w:pPr>
                  <w:pStyle w:val="TableParagraph"/>
                  <w:spacing w:before="249"/>
                  <w:ind w:left="121"/>
                </w:pPr>
              </w:pPrChange>
            </w:pPr>
            <w:r>
              <w:rPr>
                <w:spacing w:val="-4"/>
                <w:sz w:val="24"/>
              </w:rPr>
              <w:t>46.8</w:t>
            </w:r>
          </w:p>
        </w:tc>
      </w:tr>
      <w:tr w:rsidR="003146FC" w14:paraId="1759BAD7" w14:textId="77777777">
        <w:trPr>
          <w:trHeight w:val="407"/>
          <w:trPrChange w:id="6042" w:author="Kendra Wyant" w:date="2023-05-31T13:43:00Z">
            <w:trPr>
              <w:trHeight w:val="407"/>
            </w:trPr>
          </w:trPrChange>
        </w:trPr>
        <w:tc>
          <w:tcPr>
            <w:tcW w:w="5247" w:type="dxa"/>
            <w:tcPrChange w:id="6043" w:author="Kendra Wyant" w:date="2023-05-31T13:43:00Z">
              <w:tcPr>
                <w:tcW w:w="5255" w:type="dxa"/>
              </w:tcPr>
            </w:tcPrChange>
          </w:tcPr>
          <w:p w14:paraId="3EC57B8C" w14:textId="77777777" w:rsidR="003146FC" w:rsidRDefault="004E27B8">
            <w:pPr>
              <w:pStyle w:val="TableParagraph"/>
              <w:spacing w:before="88" w:line="299" w:lineRule="exact"/>
              <w:ind w:left="641"/>
              <w:rPr>
                <w:sz w:val="24"/>
              </w:rPr>
              <w:pPrChange w:id="6044" w:author="Kendra Wyant" w:date="2023-05-31T13:43:00Z">
                <w:pPr>
                  <w:pStyle w:val="TableParagraph"/>
                  <w:spacing w:before="88" w:line="299" w:lineRule="exact"/>
                  <w:ind w:left="650"/>
                </w:pPr>
              </w:pPrChange>
            </w:pPr>
            <w:r>
              <w:rPr>
                <w:spacing w:val="-8"/>
                <w:sz w:val="24"/>
              </w:rPr>
              <w:t>Employed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part-time</w:t>
            </w:r>
          </w:p>
        </w:tc>
        <w:tc>
          <w:tcPr>
            <w:tcW w:w="1257" w:type="dxa"/>
            <w:tcPrChange w:id="6045" w:author="Kendra Wyant" w:date="2023-05-31T13:43:00Z">
              <w:tcPr>
                <w:tcW w:w="1256" w:type="dxa"/>
              </w:tcPr>
            </w:tcPrChange>
          </w:tcPr>
          <w:p w14:paraId="392182BA" w14:textId="77777777" w:rsidR="003146FC" w:rsidRDefault="004E27B8">
            <w:pPr>
              <w:pStyle w:val="TableParagraph"/>
              <w:spacing w:before="88" w:line="299" w:lineRule="exact"/>
              <w:ind w:right="176"/>
              <w:jc w:val="right"/>
              <w:rPr>
                <w:sz w:val="24"/>
              </w:rPr>
              <w:pPrChange w:id="6046" w:author="Kendra Wyant" w:date="2023-05-31T13:43:00Z">
                <w:pPr>
                  <w:pStyle w:val="TableParagraph"/>
                  <w:spacing w:before="88" w:line="299" w:lineRule="exact"/>
                  <w:ind w:right="174"/>
                  <w:jc w:val="right"/>
                </w:pPr>
              </w:pPrChange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669" w:type="dxa"/>
            <w:gridSpan w:val="3"/>
            <w:tcPrChange w:id="6047" w:author="Kendra Wyant" w:date="2023-05-31T13:43:00Z">
              <w:tcPr>
                <w:tcW w:w="2666" w:type="dxa"/>
                <w:gridSpan w:val="3"/>
              </w:tcPr>
            </w:tcPrChange>
          </w:tcPr>
          <w:p w14:paraId="55A0DD61" w14:textId="77777777" w:rsidR="003146FC" w:rsidRDefault="004E27B8">
            <w:pPr>
              <w:pStyle w:val="TableParagraph"/>
              <w:spacing w:before="88" w:line="299" w:lineRule="exact"/>
              <w:ind w:left="119"/>
              <w:rPr>
                <w:sz w:val="24"/>
              </w:rPr>
              <w:pPrChange w:id="6048" w:author="Kendra Wyant" w:date="2023-05-31T13:43:00Z">
                <w:pPr>
                  <w:pStyle w:val="TableParagraph"/>
                  <w:spacing w:before="88" w:line="299" w:lineRule="exact"/>
                  <w:ind w:left="120"/>
                </w:pPr>
              </w:pPrChange>
            </w:pPr>
            <w:r>
              <w:rPr>
                <w:spacing w:val="-4"/>
                <w:sz w:val="24"/>
              </w:rPr>
              <w:t>17.5</w:t>
            </w:r>
          </w:p>
        </w:tc>
      </w:tr>
    </w:tbl>
    <w:p w14:paraId="68619375" w14:textId="77777777" w:rsidR="003146FC" w:rsidRDefault="003146FC">
      <w:pPr>
        <w:spacing w:line="299" w:lineRule="exact"/>
        <w:rPr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0262E90B" w14:textId="77777777" w:rsidR="003146FC" w:rsidRDefault="003146FC">
      <w:pPr>
        <w:pStyle w:val="BodyText"/>
        <w:spacing w:before="7"/>
        <w:rPr>
          <w:sz w:val="23"/>
        </w:rPr>
      </w:pPr>
    </w:p>
    <w:tbl>
      <w:tblPr>
        <w:tblW w:w="0" w:type="auto"/>
        <w:tblInd w:w="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4"/>
        <w:gridCol w:w="532"/>
        <w:gridCol w:w="685"/>
        <w:gridCol w:w="2012"/>
      </w:tblGrid>
      <w:tr w:rsidR="003146FC" w14:paraId="2FE68555" w14:textId="77777777">
        <w:trPr>
          <w:trHeight w:val="407"/>
        </w:trPr>
        <w:tc>
          <w:tcPr>
            <w:tcW w:w="5654" w:type="dxa"/>
          </w:tcPr>
          <w:p w14:paraId="2792EFF0" w14:textId="77777777" w:rsidR="003146FC" w:rsidRDefault="004E27B8">
            <w:pPr>
              <w:pStyle w:val="TableParagraph"/>
              <w:spacing w:before="17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Full-time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student</w:t>
            </w:r>
          </w:p>
        </w:tc>
        <w:tc>
          <w:tcPr>
            <w:tcW w:w="532" w:type="dxa"/>
          </w:tcPr>
          <w:p w14:paraId="4B0B92B8" w14:textId="77777777" w:rsidR="003146FC" w:rsidRDefault="004E27B8">
            <w:pPr>
              <w:pStyle w:val="TableParagraph"/>
              <w:spacing w:before="1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685" w:type="dxa"/>
          </w:tcPr>
          <w:p w14:paraId="16088718" w14:textId="77777777" w:rsidR="003146FC" w:rsidRDefault="004E27B8">
            <w:pPr>
              <w:pStyle w:val="TableParagraph"/>
              <w:spacing w:before="17"/>
              <w:ind w:left="13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2012" w:type="dxa"/>
            <w:vMerge w:val="restart"/>
          </w:tcPr>
          <w:p w14:paraId="60336CEC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5A2AD8EB" w14:textId="77777777">
        <w:trPr>
          <w:trHeight w:val="478"/>
        </w:trPr>
        <w:tc>
          <w:tcPr>
            <w:tcW w:w="5654" w:type="dxa"/>
          </w:tcPr>
          <w:p w14:paraId="3995E16D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Homemaker</w:t>
            </w:r>
          </w:p>
        </w:tc>
        <w:tc>
          <w:tcPr>
            <w:tcW w:w="532" w:type="dxa"/>
          </w:tcPr>
          <w:p w14:paraId="45F5DA61" w14:textId="77777777" w:rsidR="003146FC" w:rsidRDefault="004E27B8">
            <w:pPr>
              <w:pStyle w:val="TableParagraph"/>
              <w:spacing w:before="88"/>
              <w:ind w:lef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685" w:type="dxa"/>
          </w:tcPr>
          <w:p w14:paraId="03C79588" w14:textId="77777777" w:rsidR="003146FC" w:rsidRDefault="004E27B8">
            <w:pPr>
              <w:pStyle w:val="TableParagraph"/>
              <w:spacing w:before="88"/>
              <w:ind w:left="13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0.6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1AC0312A" w14:textId="77777777" w:rsidR="003146FC" w:rsidRDefault="003146FC">
            <w:pPr>
              <w:rPr>
                <w:sz w:val="2"/>
                <w:szCs w:val="2"/>
              </w:rPr>
            </w:pPr>
          </w:p>
        </w:tc>
      </w:tr>
      <w:tr w:rsidR="003146FC" w14:paraId="40AEA196" w14:textId="77777777">
        <w:trPr>
          <w:trHeight w:val="478"/>
        </w:trPr>
        <w:tc>
          <w:tcPr>
            <w:tcW w:w="5654" w:type="dxa"/>
          </w:tcPr>
          <w:p w14:paraId="38D0A635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Disabled</w:t>
            </w:r>
          </w:p>
        </w:tc>
        <w:tc>
          <w:tcPr>
            <w:tcW w:w="532" w:type="dxa"/>
          </w:tcPr>
          <w:p w14:paraId="37851C3E" w14:textId="77777777" w:rsidR="003146FC" w:rsidRDefault="004E27B8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685" w:type="dxa"/>
          </w:tcPr>
          <w:p w14:paraId="089939F6" w14:textId="77777777" w:rsidR="003146FC" w:rsidRDefault="004E27B8">
            <w:pPr>
              <w:pStyle w:val="TableParagraph"/>
              <w:spacing w:before="88"/>
              <w:ind w:left="133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7951581F" w14:textId="77777777" w:rsidR="003146FC" w:rsidRDefault="003146FC">
            <w:pPr>
              <w:rPr>
                <w:sz w:val="2"/>
                <w:szCs w:val="2"/>
              </w:rPr>
            </w:pPr>
          </w:p>
        </w:tc>
      </w:tr>
      <w:tr w:rsidR="003146FC" w14:paraId="53C32EC4" w14:textId="77777777">
        <w:trPr>
          <w:trHeight w:val="478"/>
        </w:trPr>
        <w:tc>
          <w:tcPr>
            <w:tcW w:w="5654" w:type="dxa"/>
          </w:tcPr>
          <w:p w14:paraId="0679C8F1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Retired</w:t>
            </w:r>
          </w:p>
        </w:tc>
        <w:tc>
          <w:tcPr>
            <w:tcW w:w="532" w:type="dxa"/>
          </w:tcPr>
          <w:p w14:paraId="091E8A0A" w14:textId="77777777" w:rsidR="003146FC" w:rsidRDefault="004E27B8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685" w:type="dxa"/>
          </w:tcPr>
          <w:p w14:paraId="73A255DB" w14:textId="77777777" w:rsidR="003146FC" w:rsidRDefault="004E27B8">
            <w:pPr>
              <w:pStyle w:val="TableParagraph"/>
              <w:spacing w:before="88"/>
              <w:ind w:left="132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35C4A38D" w14:textId="77777777" w:rsidR="003146FC" w:rsidRDefault="003146FC">
            <w:pPr>
              <w:rPr>
                <w:sz w:val="2"/>
                <w:szCs w:val="2"/>
              </w:rPr>
            </w:pPr>
          </w:p>
        </w:tc>
      </w:tr>
      <w:tr w:rsidR="003146FC" w14:paraId="6A96E619" w14:textId="77777777">
        <w:trPr>
          <w:trHeight w:val="478"/>
        </w:trPr>
        <w:tc>
          <w:tcPr>
            <w:tcW w:w="5654" w:type="dxa"/>
          </w:tcPr>
          <w:p w14:paraId="01E5E72E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Unemployed</w:t>
            </w:r>
          </w:p>
        </w:tc>
        <w:tc>
          <w:tcPr>
            <w:tcW w:w="532" w:type="dxa"/>
          </w:tcPr>
          <w:p w14:paraId="6BE2783F" w14:textId="77777777" w:rsidR="003146FC" w:rsidRDefault="004E27B8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5" w:type="dxa"/>
          </w:tcPr>
          <w:p w14:paraId="6A2BECFE" w14:textId="77777777" w:rsidR="003146FC" w:rsidRDefault="004E27B8">
            <w:pPr>
              <w:pStyle w:val="TableParagraph"/>
              <w:spacing w:before="88"/>
              <w:ind w:left="13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12.3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322FB09B" w14:textId="77777777" w:rsidR="003146FC" w:rsidRDefault="003146FC">
            <w:pPr>
              <w:rPr>
                <w:sz w:val="2"/>
                <w:szCs w:val="2"/>
              </w:rPr>
            </w:pPr>
          </w:p>
        </w:tc>
      </w:tr>
      <w:tr w:rsidR="003146FC" w14:paraId="01DBE6DB" w14:textId="77777777">
        <w:trPr>
          <w:trHeight w:val="478"/>
        </w:trPr>
        <w:tc>
          <w:tcPr>
            <w:tcW w:w="5654" w:type="dxa"/>
          </w:tcPr>
          <w:p w14:paraId="3A064B56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Temporarily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off, sick leave,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maternity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leave</w:t>
            </w:r>
          </w:p>
        </w:tc>
        <w:tc>
          <w:tcPr>
            <w:tcW w:w="532" w:type="dxa"/>
          </w:tcPr>
          <w:p w14:paraId="1E84FE8E" w14:textId="77777777" w:rsidR="003146FC" w:rsidRDefault="004E27B8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685" w:type="dxa"/>
          </w:tcPr>
          <w:p w14:paraId="6F265F08" w14:textId="77777777" w:rsidR="003146FC" w:rsidRDefault="004E27B8">
            <w:pPr>
              <w:pStyle w:val="TableParagraph"/>
              <w:spacing w:before="88"/>
              <w:ind w:left="133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2E18A0C1" w14:textId="77777777" w:rsidR="003146FC" w:rsidRDefault="003146FC">
            <w:pPr>
              <w:rPr>
                <w:sz w:val="2"/>
                <w:szCs w:val="2"/>
              </w:rPr>
            </w:pPr>
          </w:p>
        </w:tc>
      </w:tr>
      <w:tr w:rsidR="003146FC" w14:paraId="628EB7C7" w14:textId="77777777">
        <w:trPr>
          <w:trHeight w:val="991"/>
        </w:trPr>
        <w:tc>
          <w:tcPr>
            <w:tcW w:w="5654" w:type="dxa"/>
          </w:tcPr>
          <w:p w14:paraId="6C3411C2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Other,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otherwise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specified</w:t>
            </w:r>
          </w:p>
          <w:p w14:paraId="249A3425" w14:textId="77777777" w:rsidR="003146FC" w:rsidRDefault="004E27B8">
            <w:pPr>
              <w:pStyle w:val="TableParagraph"/>
              <w:spacing w:before="154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Personal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Income</w:t>
            </w:r>
          </w:p>
        </w:tc>
        <w:tc>
          <w:tcPr>
            <w:tcW w:w="532" w:type="dxa"/>
          </w:tcPr>
          <w:p w14:paraId="4ACF32CD" w14:textId="77777777" w:rsidR="003146FC" w:rsidRDefault="004E27B8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85" w:type="dxa"/>
          </w:tcPr>
          <w:p w14:paraId="09DCC7A1" w14:textId="77777777" w:rsidR="003146FC" w:rsidRDefault="004E27B8">
            <w:pPr>
              <w:pStyle w:val="TableParagraph"/>
              <w:spacing w:before="88"/>
              <w:ind w:left="133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6.5</w:t>
            </w:r>
          </w:p>
        </w:tc>
        <w:tc>
          <w:tcPr>
            <w:tcW w:w="2012" w:type="dxa"/>
          </w:tcPr>
          <w:p w14:paraId="75E32734" w14:textId="77777777" w:rsidR="003146FC" w:rsidRDefault="003146FC">
            <w:pPr>
              <w:pStyle w:val="TableParagraph"/>
              <w:spacing w:before="13"/>
              <w:rPr>
                <w:sz w:val="41"/>
              </w:rPr>
            </w:pPr>
          </w:p>
          <w:p w14:paraId="2663ED2E" w14:textId="77777777" w:rsidR="003146FC" w:rsidRDefault="004E27B8">
            <w:pPr>
              <w:pStyle w:val="TableParagraph"/>
              <w:tabs>
                <w:tab w:val="left" w:pos="1126"/>
              </w:tabs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$34,233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$31,543</w:t>
            </w:r>
          </w:p>
        </w:tc>
      </w:tr>
      <w:tr w:rsidR="003146FC" w14:paraId="18E7B1D3" w14:textId="77777777">
        <w:trPr>
          <w:trHeight w:val="991"/>
        </w:trPr>
        <w:tc>
          <w:tcPr>
            <w:tcW w:w="5654" w:type="dxa"/>
          </w:tcPr>
          <w:p w14:paraId="182D44BB" w14:textId="77777777" w:rsidR="003146FC" w:rsidRDefault="004E27B8">
            <w:pPr>
              <w:pStyle w:val="TableParagraph"/>
              <w:spacing w:before="123"/>
              <w:ind w:left="119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</w:t>
            </w:r>
          </w:p>
          <w:p w14:paraId="1BB281F1" w14:textId="77777777" w:rsidR="003146FC" w:rsidRDefault="004E27B8">
            <w:pPr>
              <w:pStyle w:val="TableParagraph"/>
              <w:spacing w:before="155"/>
              <w:ind w:left="353"/>
              <w:rPr>
                <w:sz w:val="24"/>
              </w:rPr>
            </w:pPr>
            <w:r>
              <w:rPr>
                <w:w w:val="90"/>
                <w:sz w:val="24"/>
              </w:rPr>
              <w:t>Never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married</w:t>
            </w:r>
          </w:p>
        </w:tc>
        <w:tc>
          <w:tcPr>
            <w:tcW w:w="532" w:type="dxa"/>
          </w:tcPr>
          <w:p w14:paraId="2A2FC362" w14:textId="77777777" w:rsidR="003146FC" w:rsidRDefault="003146FC">
            <w:pPr>
              <w:pStyle w:val="TableParagraph"/>
              <w:spacing w:before="8"/>
              <w:rPr>
                <w:sz w:val="44"/>
              </w:rPr>
            </w:pPr>
          </w:p>
          <w:p w14:paraId="05674F5C" w14:textId="77777777" w:rsidR="003146FC" w:rsidRDefault="004E27B8">
            <w:pPr>
              <w:pStyle w:val="TableParagraph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685" w:type="dxa"/>
          </w:tcPr>
          <w:p w14:paraId="675C3E35" w14:textId="77777777" w:rsidR="003146FC" w:rsidRDefault="003146FC">
            <w:pPr>
              <w:pStyle w:val="TableParagraph"/>
              <w:spacing w:before="8"/>
              <w:rPr>
                <w:sz w:val="44"/>
              </w:rPr>
            </w:pPr>
          </w:p>
          <w:p w14:paraId="58CB6386" w14:textId="77777777" w:rsidR="003146FC" w:rsidRDefault="004E27B8">
            <w:pPr>
              <w:pStyle w:val="TableParagraph"/>
              <w:ind w:left="13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44.8</w:t>
            </w:r>
          </w:p>
        </w:tc>
        <w:tc>
          <w:tcPr>
            <w:tcW w:w="2012" w:type="dxa"/>
          </w:tcPr>
          <w:p w14:paraId="0DB5F794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65B46775" w14:textId="77777777">
        <w:trPr>
          <w:trHeight w:val="478"/>
        </w:trPr>
        <w:tc>
          <w:tcPr>
            <w:tcW w:w="5654" w:type="dxa"/>
          </w:tcPr>
          <w:p w14:paraId="0B9DA2F4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Married</w:t>
            </w:r>
          </w:p>
        </w:tc>
        <w:tc>
          <w:tcPr>
            <w:tcW w:w="532" w:type="dxa"/>
          </w:tcPr>
          <w:p w14:paraId="39812011" w14:textId="77777777" w:rsidR="003146FC" w:rsidRDefault="004E27B8">
            <w:pPr>
              <w:pStyle w:val="TableParagraph"/>
              <w:spacing w:before="88"/>
              <w:ind w:left="130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685" w:type="dxa"/>
          </w:tcPr>
          <w:p w14:paraId="29B7F336" w14:textId="77777777" w:rsidR="003146FC" w:rsidRDefault="004E27B8">
            <w:pPr>
              <w:pStyle w:val="TableParagraph"/>
              <w:spacing w:before="88"/>
              <w:ind w:left="134" w:right="10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21.4</w:t>
            </w:r>
          </w:p>
        </w:tc>
        <w:tc>
          <w:tcPr>
            <w:tcW w:w="2012" w:type="dxa"/>
          </w:tcPr>
          <w:p w14:paraId="10FA1997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1D855C0A" w14:textId="77777777">
        <w:trPr>
          <w:trHeight w:val="478"/>
        </w:trPr>
        <w:tc>
          <w:tcPr>
            <w:tcW w:w="5654" w:type="dxa"/>
          </w:tcPr>
          <w:p w14:paraId="54F1D6C8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Divorced</w:t>
            </w:r>
          </w:p>
        </w:tc>
        <w:tc>
          <w:tcPr>
            <w:tcW w:w="532" w:type="dxa"/>
          </w:tcPr>
          <w:p w14:paraId="5CC9AA58" w14:textId="77777777" w:rsidR="003146FC" w:rsidRDefault="004E27B8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685" w:type="dxa"/>
          </w:tcPr>
          <w:p w14:paraId="3F98DD31" w14:textId="77777777" w:rsidR="003146FC" w:rsidRDefault="004E27B8">
            <w:pPr>
              <w:pStyle w:val="TableParagraph"/>
              <w:spacing w:before="88"/>
              <w:ind w:left="133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29.2</w:t>
            </w:r>
          </w:p>
        </w:tc>
        <w:tc>
          <w:tcPr>
            <w:tcW w:w="2012" w:type="dxa"/>
          </w:tcPr>
          <w:p w14:paraId="666A77DE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4D127C8C" w14:textId="77777777">
        <w:trPr>
          <w:trHeight w:val="478"/>
        </w:trPr>
        <w:tc>
          <w:tcPr>
            <w:tcW w:w="5654" w:type="dxa"/>
          </w:tcPr>
          <w:p w14:paraId="20289DB0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Separated</w:t>
            </w:r>
          </w:p>
        </w:tc>
        <w:tc>
          <w:tcPr>
            <w:tcW w:w="532" w:type="dxa"/>
          </w:tcPr>
          <w:p w14:paraId="5136294D" w14:textId="77777777" w:rsidR="003146FC" w:rsidRDefault="004E27B8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685" w:type="dxa"/>
          </w:tcPr>
          <w:p w14:paraId="25DB49F0" w14:textId="77777777" w:rsidR="003146FC" w:rsidRDefault="004E27B8">
            <w:pPr>
              <w:pStyle w:val="TableParagraph"/>
              <w:spacing w:before="88"/>
              <w:ind w:left="13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2012" w:type="dxa"/>
          </w:tcPr>
          <w:p w14:paraId="68B0434B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3E507851" w14:textId="77777777">
        <w:trPr>
          <w:trHeight w:val="524"/>
        </w:trPr>
        <w:tc>
          <w:tcPr>
            <w:tcW w:w="5654" w:type="dxa"/>
            <w:tcBorders>
              <w:bottom w:val="single" w:sz="8" w:space="0" w:color="000000"/>
            </w:tcBorders>
          </w:tcPr>
          <w:p w14:paraId="5940DAB4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Widowed</w:t>
            </w:r>
          </w:p>
        </w:tc>
        <w:tc>
          <w:tcPr>
            <w:tcW w:w="532" w:type="dxa"/>
            <w:tcBorders>
              <w:bottom w:val="single" w:sz="8" w:space="0" w:color="000000"/>
            </w:tcBorders>
          </w:tcPr>
          <w:p w14:paraId="28130F0C" w14:textId="77777777" w:rsidR="003146FC" w:rsidRDefault="004E27B8">
            <w:pPr>
              <w:pStyle w:val="TableParagraph"/>
              <w:spacing w:before="88"/>
              <w:ind w:lef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685" w:type="dxa"/>
            <w:tcBorders>
              <w:bottom w:val="single" w:sz="8" w:space="0" w:color="000000"/>
            </w:tcBorders>
          </w:tcPr>
          <w:p w14:paraId="7E350929" w14:textId="77777777" w:rsidR="003146FC" w:rsidRDefault="004E27B8">
            <w:pPr>
              <w:pStyle w:val="TableParagraph"/>
              <w:spacing w:before="88"/>
              <w:ind w:left="13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2012" w:type="dxa"/>
            <w:tcBorders>
              <w:bottom w:val="single" w:sz="8" w:space="0" w:color="000000"/>
            </w:tcBorders>
          </w:tcPr>
          <w:p w14:paraId="53AD66E0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1C776E0C" w14:textId="77777777">
        <w:trPr>
          <w:trHeight w:val="486"/>
        </w:trPr>
        <w:tc>
          <w:tcPr>
            <w:tcW w:w="5654" w:type="dxa"/>
            <w:tcBorders>
              <w:top w:val="single" w:sz="8" w:space="0" w:color="000000"/>
            </w:tcBorders>
          </w:tcPr>
          <w:p w14:paraId="30248635" w14:textId="77777777" w:rsidR="003146FC" w:rsidRDefault="004E27B8">
            <w:pPr>
              <w:pStyle w:val="TableParagraph"/>
              <w:tabs>
                <w:tab w:val="left" w:pos="1107"/>
              </w:tabs>
              <w:spacing w:before="166" w:line="301" w:lineRule="exact"/>
              <w:ind w:left="48"/>
              <w:rPr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Note:</w:t>
            </w:r>
            <w:r>
              <w:rPr>
                <w:i/>
                <w:sz w:val="24"/>
              </w:rPr>
              <w:tab/>
            </w:r>
            <w:r>
              <w:rPr>
                <w:rFonts w:ascii="Bookman Old Style"/>
                <w:i/>
                <w:w w:val="115"/>
                <w:sz w:val="24"/>
              </w:rPr>
              <w:t>N</w:t>
            </w:r>
            <w:r>
              <w:rPr>
                <w:rFonts w:ascii="Bookman Old Style"/>
                <w:i/>
                <w:spacing w:val="2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154</w:t>
            </w:r>
          </w:p>
        </w:tc>
        <w:tc>
          <w:tcPr>
            <w:tcW w:w="532" w:type="dxa"/>
            <w:tcBorders>
              <w:top w:val="single" w:sz="8" w:space="0" w:color="000000"/>
            </w:tcBorders>
          </w:tcPr>
          <w:p w14:paraId="043D5D60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5" w:type="dxa"/>
            <w:tcBorders>
              <w:top w:val="single" w:sz="8" w:space="0" w:color="000000"/>
            </w:tcBorders>
          </w:tcPr>
          <w:p w14:paraId="4133CF3E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12" w:type="dxa"/>
            <w:tcBorders>
              <w:top w:val="single" w:sz="8" w:space="0" w:color="000000"/>
            </w:tcBorders>
          </w:tcPr>
          <w:p w14:paraId="7BA24D2B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</w:tbl>
    <w:p w14:paraId="2CC58CEA" w14:textId="77777777" w:rsidR="003146FC" w:rsidRDefault="003146FC">
      <w:pPr>
        <w:rPr>
          <w:rFonts w:ascii="Times New Roman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31BBBC95" w14:textId="77777777" w:rsidR="003146FC" w:rsidRDefault="003146FC">
      <w:pPr>
        <w:pStyle w:val="BodyText"/>
        <w:spacing w:before="12" w:after="1"/>
        <w:rPr>
          <w:sz w:val="10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PrChange w:id="6049" w:author="Kendra Wyant" w:date="2023-05-31T13:43:00Z">
          <w:tblPr>
            <w:tblW w:w="0" w:type="auto"/>
            <w:tblInd w:w="159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</w:tblPrChange>
      </w:tblPr>
      <w:tblGrid>
        <w:gridCol w:w="6793"/>
        <w:gridCol w:w="590"/>
        <w:gridCol w:w="655"/>
        <w:gridCol w:w="655"/>
        <w:gridCol w:w="656"/>
        <w:tblGridChange w:id="6050">
          <w:tblGrid>
            <w:gridCol w:w="6802"/>
            <w:gridCol w:w="591"/>
            <w:gridCol w:w="656"/>
            <w:gridCol w:w="656"/>
            <w:gridCol w:w="657"/>
          </w:tblGrid>
        </w:tblGridChange>
      </w:tblGrid>
      <w:tr w:rsidR="003146FC" w14:paraId="5B2FB34E" w14:textId="77777777">
        <w:trPr>
          <w:trHeight w:val="1089"/>
          <w:trPrChange w:id="6051" w:author="Kendra Wyant" w:date="2023-05-31T13:43:00Z">
            <w:trPr>
              <w:trHeight w:val="1089"/>
            </w:trPr>
          </w:trPrChange>
        </w:trPr>
        <w:tc>
          <w:tcPr>
            <w:tcW w:w="6793" w:type="dxa"/>
            <w:tcBorders>
              <w:bottom w:val="single" w:sz="8" w:space="0" w:color="000000"/>
            </w:tcBorders>
            <w:tcPrChange w:id="6052" w:author="Kendra Wyant" w:date="2023-05-31T13:43:00Z">
              <w:tcPr>
                <w:tcW w:w="6802" w:type="dxa"/>
                <w:tcBorders>
                  <w:bottom w:val="single" w:sz="8" w:space="0" w:color="000000"/>
                </w:tcBorders>
              </w:tcPr>
            </w:tcPrChange>
          </w:tcPr>
          <w:p w14:paraId="0A3E763A" w14:textId="77777777" w:rsidR="003146FC" w:rsidRDefault="004E27B8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  <w:p w14:paraId="194A373C" w14:textId="77777777" w:rsidR="003146FC" w:rsidRDefault="004E27B8">
            <w:pPr>
              <w:pStyle w:val="TableParagraph"/>
              <w:spacing w:before="155"/>
              <w:rPr>
                <w:i/>
                <w:sz w:val="24"/>
              </w:rPr>
              <w:pPrChange w:id="6053" w:author="Kendra Wyant" w:date="2023-05-31T13:43:00Z">
                <w:pPr>
                  <w:pStyle w:val="TableParagraph"/>
                  <w:spacing w:before="155"/>
                  <w:ind w:left="8"/>
                </w:pPr>
              </w:pPrChange>
            </w:pPr>
            <w:r>
              <w:rPr>
                <w:i/>
                <w:w w:val="105"/>
                <w:sz w:val="24"/>
              </w:rPr>
              <w:t>Alcohol</w:t>
            </w:r>
            <w:r>
              <w:rPr>
                <w:i/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Related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Characteristics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for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Sample</w:t>
            </w:r>
          </w:p>
        </w:tc>
        <w:tc>
          <w:tcPr>
            <w:tcW w:w="2556" w:type="dxa"/>
            <w:gridSpan w:val="4"/>
            <w:tcBorders>
              <w:bottom w:val="single" w:sz="8" w:space="0" w:color="000000"/>
            </w:tcBorders>
            <w:tcPrChange w:id="6054" w:author="Kendra Wyant" w:date="2023-05-31T13:43:00Z">
              <w:tcPr>
                <w:tcW w:w="2560" w:type="dxa"/>
                <w:gridSpan w:val="4"/>
                <w:tcBorders>
                  <w:bottom w:val="single" w:sz="8" w:space="0" w:color="000000"/>
                </w:tcBorders>
              </w:tcPr>
            </w:tcPrChange>
          </w:tcPr>
          <w:p w14:paraId="4F35BA0F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240B9CE4" w14:textId="77777777">
        <w:trPr>
          <w:trHeight w:val="583"/>
          <w:trPrChange w:id="6055" w:author="Kendra Wyant" w:date="2023-05-31T13:43:00Z">
            <w:trPr>
              <w:trHeight w:val="583"/>
            </w:trPr>
          </w:trPrChange>
        </w:trPr>
        <w:tc>
          <w:tcPr>
            <w:tcW w:w="6793" w:type="dxa"/>
            <w:tcBorders>
              <w:top w:val="single" w:sz="8" w:space="0" w:color="000000"/>
              <w:bottom w:val="single" w:sz="6" w:space="0" w:color="000000"/>
            </w:tcBorders>
            <w:tcPrChange w:id="6056" w:author="Kendra Wyant" w:date="2023-05-31T13:43:00Z">
              <w:tcPr>
                <w:tcW w:w="6802" w:type="dxa"/>
                <w:tcBorders>
                  <w:top w:val="single" w:sz="8" w:space="0" w:color="000000"/>
                  <w:bottom w:val="single" w:sz="6" w:space="0" w:color="000000"/>
                </w:tcBorders>
              </w:tcPr>
            </w:tcPrChange>
          </w:tcPr>
          <w:p w14:paraId="4FFE99B7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0" w:type="dxa"/>
            <w:tcBorders>
              <w:top w:val="single" w:sz="8" w:space="0" w:color="000000"/>
              <w:bottom w:val="single" w:sz="6" w:space="0" w:color="000000"/>
            </w:tcBorders>
            <w:tcPrChange w:id="6057" w:author="Kendra Wyant" w:date="2023-05-31T13:43:00Z">
              <w:tcPr>
                <w:tcW w:w="591" w:type="dxa"/>
                <w:tcBorders>
                  <w:top w:val="single" w:sz="8" w:space="0" w:color="000000"/>
                  <w:bottom w:val="single" w:sz="6" w:space="0" w:color="000000"/>
                </w:tcBorders>
              </w:tcPr>
            </w:tcPrChange>
          </w:tcPr>
          <w:p w14:paraId="755BEE46" w14:textId="77777777" w:rsidR="003146FC" w:rsidRDefault="004E27B8">
            <w:pPr>
              <w:pStyle w:val="TableParagraph"/>
              <w:spacing w:before="149"/>
              <w:jc w:val="center"/>
              <w:rPr>
                <w:i/>
                <w:sz w:val="24"/>
              </w:rPr>
              <w:pPrChange w:id="6058" w:author="Kendra Wyant" w:date="2023-05-31T13:43:00Z">
                <w:pPr>
                  <w:pStyle w:val="TableParagraph"/>
                  <w:spacing w:before="149"/>
                  <w:ind w:right="1"/>
                  <w:jc w:val="center"/>
                </w:pPr>
              </w:pPrChange>
            </w:pPr>
            <w:r>
              <w:rPr>
                <w:i/>
                <w:w w:val="98"/>
                <w:sz w:val="24"/>
              </w:rPr>
              <w:t>n</w:t>
            </w:r>
          </w:p>
        </w:tc>
        <w:tc>
          <w:tcPr>
            <w:tcW w:w="655" w:type="dxa"/>
            <w:tcBorders>
              <w:top w:val="single" w:sz="8" w:space="0" w:color="000000"/>
              <w:bottom w:val="single" w:sz="6" w:space="0" w:color="000000"/>
            </w:tcBorders>
            <w:tcPrChange w:id="6059" w:author="Kendra Wyant" w:date="2023-05-31T13:43:00Z">
              <w:tcPr>
                <w:tcW w:w="656" w:type="dxa"/>
                <w:tcBorders>
                  <w:top w:val="single" w:sz="8" w:space="0" w:color="000000"/>
                  <w:bottom w:val="single" w:sz="6" w:space="0" w:color="000000"/>
                </w:tcBorders>
              </w:tcPr>
            </w:tcPrChange>
          </w:tcPr>
          <w:p w14:paraId="62D0E9BD" w14:textId="77777777" w:rsidR="003146FC" w:rsidRDefault="004E27B8">
            <w:pPr>
              <w:pStyle w:val="TableParagraph"/>
              <w:spacing w:before="149"/>
              <w:ind w:left="1"/>
              <w:jc w:val="center"/>
              <w:rPr>
                <w:i/>
                <w:sz w:val="24"/>
              </w:rPr>
              <w:pPrChange w:id="6060" w:author="Kendra Wyant" w:date="2023-05-31T13:43:00Z">
                <w:pPr>
                  <w:pStyle w:val="TableParagraph"/>
                  <w:spacing w:before="149"/>
                  <w:jc w:val="center"/>
                </w:pPr>
              </w:pPrChange>
            </w:pPr>
            <w:r>
              <w:rPr>
                <w:i/>
                <w:w w:val="89"/>
                <w:sz w:val="24"/>
              </w:rPr>
              <w:t>%</w:t>
            </w:r>
          </w:p>
        </w:tc>
        <w:tc>
          <w:tcPr>
            <w:tcW w:w="655" w:type="dxa"/>
            <w:tcBorders>
              <w:top w:val="single" w:sz="8" w:space="0" w:color="000000"/>
              <w:bottom w:val="single" w:sz="6" w:space="0" w:color="000000"/>
            </w:tcBorders>
            <w:tcPrChange w:id="6061" w:author="Kendra Wyant" w:date="2023-05-31T13:43:00Z">
              <w:tcPr>
                <w:tcW w:w="656" w:type="dxa"/>
                <w:tcBorders>
                  <w:top w:val="single" w:sz="8" w:space="0" w:color="000000"/>
                  <w:bottom w:val="single" w:sz="6" w:space="0" w:color="000000"/>
                </w:tcBorders>
              </w:tcPr>
            </w:tcPrChange>
          </w:tcPr>
          <w:p w14:paraId="03A3F0AC" w14:textId="77777777" w:rsidR="003146FC" w:rsidRDefault="004E27B8">
            <w:pPr>
              <w:pStyle w:val="TableParagraph"/>
              <w:spacing w:before="149"/>
              <w:ind w:left="2"/>
              <w:jc w:val="center"/>
              <w:rPr>
                <w:i/>
                <w:sz w:val="24"/>
              </w:rPr>
              <w:pPrChange w:id="6062" w:author="Kendra Wyant" w:date="2023-05-31T13:43:00Z">
                <w:pPr>
                  <w:pStyle w:val="TableParagraph"/>
                  <w:spacing w:before="149"/>
                  <w:ind w:right="2"/>
                  <w:jc w:val="center"/>
                </w:pPr>
              </w:pPrChange>
            </w:pPr>
            <w:r>
              <w:rPr>
                <w:i/>
                <w:w w:val="92"/>
                <w:sz w:val="24"/>
              </w:rPr>
              <w:t>M</w:t>
            </w: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  <w:tcPrChange w:id="6063" w:author="Kendra Wyant" w:date="2023-05-31T13:43:00Z">
              <w:tcPr>
                <w:tcW w:w="657" w:type="dxa"/>
                <w:tcBorders>
                  <w:top w:val="single" w:sz="8" w:space="0" w:color="000000"/>
                  <w:bottom w:val="single" w:sz="6" w:space="0" w:color="000000"/>
                </w:tcBorders>
              </w:tcPr>
            </w:tcPrChange>
          </w:tcPr>
          <w:p w14:paraId="4354B75F" w14:textId="77777777" w:rsidR="003146FC" w:rsidRDefault="004E27B8">
            <w:pPr>
              <w:pStyle w:val="TableParagraph"/>
              <w:spacing w:before="149"/>
              <w:ind w:left="174"/>
              <w:rPr>
                <w:i/>
                <w:sz w:val="24"/>
              </w:rPr>
              <w:pPrChange w:id="6064" w:author="Kendra Wyant" w:date="2023-05-31T13:43:00Z">
                <w:pPr>
                  <w:pStyle w:val="TableParagraph"/>
                  <w:spacing w:before="149"/>
                  <w:ind w:left="171"/>
                </w:pPr>
              </w:pPrChange>
            </w:pPr>
            <w:r>
              <w:rPr>
                <w:i/>
                <w:spacing w:val="-5"/>
                <w:sz w:val="24"/>
              </w:rPr>
              <w:t>SD</w:t>
            </w:r>
          </w:p>
        </w:tc>
      </w:tr>
      <w:tr w:rsidR="003146FC" w14:paraId="60974219" w14:textId="77777777">
        <w:trPr>
          <w:trHeight w:val="541"/>
          <w:trPrChange w:id="6065" w:author="Kendra Wyant" w:date="2023-05-31T13:43:00Z">
            <w:trPr>
              <w:trHeight w:val="541"/>
            </w:trPr>
          </w:trPrChange>
        </w:trPr>
        <w:tc>
          <w:tcPr>
            <w:tcW w:w="6793" w:type="dxa"/>
            <w:tcBorders>
              <w:top w:val="single" w:sz="6" w:space="0" w:color="000000"/>
            </w:tcBorders>
            <w:tcPrChange w:id="6066" w:author="Kendra Wyant" w:date="2023-05-31T13:43:00Z">
              <w:tcPr>
                <w:tcW w:w="6802" w:type="dxa"/>
                <w:tcBorders>
                  <w:top w:val="single" w:sz="6" w:space="0" w:color="000000"/>
                </w:tcBorders>
              </w:tcPr>
            </w:tcPrChange>
          </w:tcPr>
          <w:p w14:paraId="6C8EA773" w14:textId="77777777" w:rsidR="003146FC" w:rsidRDefault="004E27B8">
            <w:pPr>
              <w:pStyle w:val="TableParagraph"/>
              <w:spacing w:before="151"/>
              <w:ind w:left="130"/>
              <w:rPr>
                <w:sz w:val="24"/>
              </w:rPr>
              <w:pPrChange w:id="6067" w:author="Kendra Wyant" w:date="2023-05-31T13:43:00Z">
                <w:pPr>
                  <w:pStyle w:val="TableParagraph"/>
                  <w:spacing w:before="151"/>
                  <w:ind w:left="138"/>
                </w:pPr>
              </w:pPrChange>
            </w:pPr>
            <w:r>
              <w:rPr>
                <w:spacing w:val="-6"/>
                <w:sz w:val="24"/>
              </w:rPr>
              <w:t>Alcohol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 Disorder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Milestones</w:t>
            </w:r>
          </w:p>
        </w:tc>
        <w:tc>
          <w:tcPr>
            <w:tcW w:w="590" w:type="dxa"/>
            <w:tcBorders>
              <w:top w:val="single" w:sz="6" w:space="0" w:color="000000"/>
            </w:tcBorders>
            <w:tcPrChange w:id="6068" w:author="Kendra Wyant" w:date="2023-05-31T13:43:00Z">
              <w:tcPr>
                <w:tcW w:w="591" w:type="dxa"/>
                <w:tcBorders>
                  <w:top w:val="single" w:sz="6" w:space="0" w:color="000000"/>
                </w:tcBorders>
              </w:tcPr>
            </w:tcPrChange>
          </w:tcPr>
          <w:p w14:paraId="37BAD1B3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  <w:tcPrChange w:id="6069" w:author="Kendra Wyant" w:date="2023-05-31T13:43:00Z">
              <w:tcPr>
                <w:tcW w:w="656" w:type="dxa"/>
                <w:tcBorders>
                  <w:top w:val="single" w:sz="6" w:space="0" w:color="000000"/>
                </w:tcBorders>
              </w:tcPr>
            </w:tcPrChange>
          </w:tcPr>
          <w:p w14:paraId="150BA1A9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  <w:tcPrChange w:id="6070" w:author="Kendra Wyant" w:date="2023-05-31T13:43:00Z">
              <w:tcPr>
                <w:tcW w:w="656" w:type="dxa"/>
                <w:tcBorders>
                  <w:top w:val="single" w:sz="6" w:space="0" w:color="000000"/>
                </w:tcBorders>
              </w:tcPr>
            </w:tcPrChange>
          </w:tcPr>
          <w:p w14:paraId="7A459DDE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Borders>
              <w:top w:val="single" w:sz="6" w:space="0" w:color="000000"/>
            </w:tcBorders>
            <w:tcPrChange w:id="6071" w:author="Kendra Wyant" w:date="2023-05-31T13:43:00Z">
              <w:tcPr>
                <w:tcW w:w="657" w:type="dxa"/>
                <w:tcBorders>
                  <w:top w:val="single" w:sz="6" w:space="0" w:color="000000"/>
                </w:tcBorders>
              </w:tcPr>
            </w:tcPrChange>
          </w:tcPr>
          <w:p w14:paraId="5BC646CE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558E2EAC" w14:textId="77777777">
        <w:trPr>
          <w:trHeight w:val="478"/>
          <w:trPrChange w:id="6072" w:author="Kendra Wyant" w:date="2023-05-31T13:43:00Z">
            <w:trPr>
              <w:trHeight w:val="478"/>
            </w:trPr>
          </w:trPrChange>
        </w:trPr>
        <w:tc>
          <w:tcPr>
            <w:tcW w:w="6793" w:type="dxa"/>
            <w:tcPrChange w:id="6073" w:author="Kendra Wyant" w:date="2023-05-31T13:43:00Z">
              <w:tcPr>
                <w:tcW w:w="6802" w:type="dxa"/>
              </w:tcPr>
            </w:tcPrChange>
          </w:tcPr>
          <w:p w14:paraId="25CF9D30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074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spacing w:val="-2"/>
                <w:sz w:val="24"/>
              </w:rPr>
              <w:t>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drink</w:t>
            </w:r>
          </w:p>
        </w:tc>
        <w:tc>
          <w:tcPr>
            <w:tcW w:w="590" w:type="dxa"/>
            <w:tcPrChange w:id="6075" w:author="Kendra Wyant" w:date="2023-05-31T13:43:00Z">
              <w:tcPr>
                <w:tcW w:w="591" w:type="dxa"/>
              </w:tcPr>
            </w:tcPrChange>
          </w:tcPr>
          <w:p w14:paraId="28CE07B1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076" w:author="Kendra Wyant" w:date="2023-05-31T13:43:00Z">
              <w:tcPr>
                <w:tcW w:w="656" w:type="dxa"/>
              </w:tcPr>
            </w:tcPrChange>
          </w:tcPr>
          <w:p w14:paraId="0309CF32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077" w:author="Kendra Wyant" w:date="2023-05-31T13:43:00Z">
              <w:tcPr>
                <w:tcW w:w="656" w:type="dxa"/>
              </w:tcPr>
            </w:tcPrChange>
          </w:tcPr>
          <w:p w14:paraId="2A5E65FD" w14:textId="77777777" w:rsidR="003146FC" w:rsidRDefault="004E27B8">
            <w:pPr>
              <w:pStyle w:val="TableParagraph"/>
              <w:spacing w:before="88"/>
              <w:ind w:left="105" w:right="103"/>
              <w:jc w:val="center"/>
              <w:rPr>
                <w:sz w:val="24"/>
              </w:rPr>
              <w:pPrChange w:id="6078" w:author="Kendra Wyant" w:date="2023-05-31T13:43:00Z">
                <w:pPr>
                  <w:pStyle w:val="TableParagraph"/>
                  <w:spacing w:before="88"/>
                  <w:ind w:left="104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14.6</w:t>
            </w:r>
          </w:p>
        </w:tc>
        <w:tc>
          <w:tcPr>
            <w:tcW w:w="656" w:type="dxa"/>
            <w:tcPrChange w:id="6079" w:author="Kendra Wyant" w:date="2023-05-31T13:43:00Z">
              <w:tcPr>
                <w:tcW w:w="657" w:type="dxa"/>
              </w:tcPr>
            </w:tcPrChange>
          </w:tcPr>
          <w:p w14:paraId="027B76EE" w14:textId="77777777" w:rsidR="003146FC" w:rsidRDefault="004E27B8">
            <w:pPr>
              <w:pStyle w:val="TableParagraph"/>
              <w:spacing w:before="88"/>
              <w:ind w:left="179"/>
              <w:rPr>
                <w:sz w:val="24"/>
              </w:rPr>
              <w:pPrChange w:id="6080" w:author="Kendra Wyant" w:date="2023-05-31T13:43:00Z">
                <w:pPr>
                  <w:pStyle w:val="TableParagraph"/>
                  <w:spacing w:before="88"/>
                  <w:ind w:left="175"/>
                </w:pPr>
              </w:pPrChange>
            </w:pPr>
            <w:r>
              <w:rPr>
                <w:spacing w:val="-5"/>
                <w:sz w:val="24"/>
              </w:rPr>
              <w:t>2.9</w:t>
            </w:r>
          </w:p>
        </w:tc>
      </w:tr>
      <w:tr w:rsidR="003146FC" w14:paraId="54A364A1" w14:textId="77777777">
        <w:trPr>
          <w:trHeight w:val="478"/>
          <w:trPrChange w:id="6081" w:author="Kendra Wyant" w:date="2023-05-31T13:43:00Z">
            <w:trPr>
              <w:trHeight w:val="478"/>
            </w:trPr>
          </w:trPrChange>
        </w:trPr>
        <w:tc>
          <w:tcPr>
            <w:tcW w:w="6793" w:type="dxa"/>
            <w:tcPrChange w:id="6082" w:author="Kendra Wyant" w:date="2023-05-31T13:43:00Z">
              <w:tcPr>
                <w:tcW w:w="6802" w:type="dxa"/>
              </w:tcPr>
            </w:tcPrChange>
          </w:tcPr>
          <w:p w14:paraId="4AA16EC1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083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spacing w:val="-6"/>
                <w:sz w:val="24"/>
              </w:rPr>
              <w:t>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drinking</w:t>
            </w:r>
          </w:p>
        </w:tc>
        <w:tc>
          <w:tcPr>
            <w:tcW w:w="590" w:type="dxa"/>
            <w:tcPrChange w:id="6084" w:author="Kendra Wyant" w:date="2023-05-31T13:43:00Z">
              <w:tcPr>
                <w:tcW w:w="591" w:type="dxa"/>
              </w:tcPr>
            </w:tcPrChange>
          </w:tcPr>
          <w:p w14:paraId="2E22ACAB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085" w:author="Kendra Wyant" w:date="2023-05-31T13:43:00Z">
              <w:tcPr>
                <w:tcW w:w="656" w:type="dxa"/>
              </w:tcPr>
            </w:tcPrChange>
          </w:tcPr>
          <w:p w14:paraId="0346EBB3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086" w:author="Kendra Wyant" w:date="2023-05-31T13:43:00Z">
              <w:tcPr>
                <w:tcW w:w="656" w:type="dxa"/>
              </w:tcPr>
            </w:tcPrChange>
          </w:tcPr>
          <w:p w14:paraId="52CCE1C1" w14:textId="77777777" w:rsidR="003146FC" w:rsidRDefault="004E27B8">
            <w:pPr>
              <w:pStyle w:val="TableParagraph"/>
              <w:spacing w:before="88"/>
              <w:ind w:left="105" w:right="103"/>
              <w:jc w:val="center"/>
              <w:rPr>
                <w:sz w:val="24"/>
              </w:rPr>
              <w:pPrChange w:id="6087" w:author="Kendra Wyant" w:date="2023-05-31T13:43:00Z">
                <w:pPr>
                  <w:pStyle w:val="TableParagraph"/>
                  <w:spacing w:before="88"/>
                  <w:ind w:left="104" w:right="106"/>
                  <w:jc w:val="center"/>
                </w:pPr>
              </w:pPrChange>
            </w:pPr>
            <w:r>
              <w:rPr>
                <w:spacing w:val="-4"/>
                <w:sz w:val="24"/>
              </w:rPr>
              <w:t>19.5</w:t>
            </w:r>
          </w:p>
        </w:tc>
        <w:tc>
          <w:tcPr>
            <w:tcW w:w="656" w:type="dxa"/>
            <w:tcPrChange w:id="6088" w:author="Kendra Wyant" w:date="2023-05-31T13:43:00Z">
              <w:tcPr>
                <w:tcW w:w="657" w:type="dxa"/>
              </w:tcPr>
            </w:tcPrChange>
          </w:tcPr>
          <w:p w14:paraId="18FD9E02" w14:textId="77777777" w:rsidR="003146FC" w:rsidRDefault="004E27B8">
            <w:pPr>
              <w:pStyle w:val="TableParagraph"/>
              <w:spacing w:before="88"/>
              <w:ind w:left="179"/>
              <w:rPr>
                <w:sz w:val="24"/>
              </w:rPr>
              <w:pPrChange w:id="6089" w:author="Kendra Wyant" w:date="2023-05-31T13:43:00Z">
                <w:pPr>
                  <w:pStyle w:val="TableParagraph"/>
                  <w:spacing w:before="88"/>
                  <w:ind w:left="175"/>
                </w:pPr>
              </w:pPrChange>
            </w:pPr>
            <w:r>
              <w:rPr>
                <w:spacing w:val="-5"/>
                <w:sz w:val="24"/>
              </w:rPr>
              <w:t>6.5</w:t>
            </w:r>
          </w:p>
        </w:tc>
      </w:tr>
      <w:tr w:rsidR="003146FC" w14:paraId="23228015" w14:textId="77777777">
        <w:trPr>
          <w:trHeight w:val="478"/>
          <w:trPrChange w:id="6090" w:author="Kendra Wyant" w:date="2023-05-31T13:43:00Z">
            <w:trPr>
              <w:trHeight w:val="478"/>
            </w:trPr>
          </w:trPrChange>
        </w:trPr>
        <w:tc>
          <w:tcPr>
            <w:tcW w:w="6793" w:type="dxa"/>
            <w:tcPrChange w:id="6091" w:author="Kendra Wyant" w:date="2023-05-31T13:43:00Z">
              <w:tcPr>
                <w:tcW w:w="6802" w:type="dxa"/>
              </w:tcPr>
            </w:tcPrChange>
          </w:tcPr>
          <w:p w14:paraId="1B584D48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092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spacing w:val="-4"/>
                <w:sz w:val="24"/>
              </w:rPr>
              <w:t>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which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drinking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became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problematic</w:t>
            </w:r>
          </w:p>
        </w:tc>
        <w:tc>
          <w:tcPr>
            <w:tcW w:w="590" w:type="dxa"/>
            <w:tcPrChange w:id="6093" w:author="Kendra Wyant" w:date="2023-05-31T13:43:00Z">
              <w:tcPr>
                <w:tcW w:w="591" w:type="dxa"/>
              </w:tcPr>
            </w:tcPrChange>
          </w:tcPr>
          <w:p w14:paraId="25998000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094" w:author="Kendra Wyant" w:date="2023-05-31T13:43:00Z">
              <w:tcPr>
                <w:tcW w:w="656" w:type="dxa"/>
              </w:tcPr>
            </w:tcPrChange>
          </w:tcPr>
          <w:p w14:paraId="0CD0465C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095" w:author="Kendra Wyant" w:date="2023-05-31T13:43:00Z">
              <w:tcPr>
                <w:tcW w:w="656" w:type="dxa"/>
              </w:tcPr>
            </w:tcPrChange>
          </w:tcPr>
          <w:p w14:paraId="2D280067" w14:textId="77777777" w:rsidR="003146FC" w:rsidRDefault="004E27B8">
            <w:pPr>
              <w:pStyle w:val="TableParagraph"/>
              <w:spacing w:before="88"/>
              <w:ind w:left="105" w:right="102"/>
              <w:jc w:val="center"/>
              <w:rPr>
                <w:sz w:val="24"/>
              </w:rPr>
              <w:pPrChange w:id="6096" w:author="Kendra Wyant" w:date="2023-05-31T13:43:00Z">
                <w:pPr>
                  <w:pStyle w:val="TableParagraph"/>
                  <w:spacing w:before="88"/>
                  <w:ind w:left="104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27.9</w:t>
            </w:r>
          </w:p>
        </w:tc>
        <w:tc>
          <w:tcPr>
            <w:tcW w:w="656" w:type="dxa"/>
            <w:tcPrChange w:id="6097" w:author="Kendra Wyant" w:date="2023-05-31T13:43:00Z">
              <w:tcPr>
                <w:tcW w:w="657" w:type="dxa"/>
              </w:tcPr>
            </w:tcPrChange>
          </w:tcPr>
          <w:p w14:paraId="72A4461B" w14:textId="77777777" w:rsidR="003146FC" w:rsidRDefault="004E27B8">
            <w:pPr>
              <w:pStyle w:val="TableParagraph"/>
              <w:spacing w:before="88"/>
              <w:ind w:left="179"/>
              <w:rPr>
                <w:sz w:val="24"/>
              </w:rPr>
              <w:pPrChange w:id="6098" w:author="Kendra Wyant" w:date="2023-05-31T13:43:00Z">
                <w:pPr>
                  <w:pStyle w:val="TableParagraph"/>
                  <w:spacing w:before="88"/>
                  <w:ind w:left="176"/>
                </w:pPr>
              </w:pPrChange>
            </w:pPr>
            <w:r>
              <w:rPr>
                <w:spacing w:val="-5"/>
                <w:sz w:val="24"/>
              </w:rPr>
              <w:t>9.6</w:t>
            </w:r>
          </w:p>
        </w:tc>
      </w:tr>
      <w:tr w:rsidR="003146FC" w14:paraId="5D0BCF74" w14:textId="77777777">
        <w:trPr>
          <w:trHeight w:val="478"/>
          <w:trPrChange w:id="6099" w:author="Kendra Wyant" w:date="2023-05-31T13:43:00Z">
            <w:trPr>
              <w:trHeight w:val="478"/>
            </w:trPr>
          </w:trPrChange>
        </w:trPr>
        <w:tc>
          <w:tcPr>
            <w:tcW w:w="6793" w:type="dxa"/>
            <w:tcPrChange w:id="6100" w:author="Kendra Wyant" w:date="2023-05-31T13:43:00Z">
              <w:tcPr>
                <w:tcW w:w="6802" w:type="dxa"/>
              </w:tcPr>
            </w:tcPrChange>
          </w:tcPr>
          <w:p w14:paraId="7D986C48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101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spacing w:val="-2"/>
                <w:sz w:val="24"/>
              </w:rPr>
              <w:t>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 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attempt</w:t>
            </w:r>
          </w:p>
        </w:tc>
        <w:tc>
          <w:tcPr>
            <w:tcW w:w="590" w:type="dxa"/>
            <w:tcPrChange w:id="6102" w:author="Kendra Wyant" w:date="2023-05-31T13:43:00Z">
              <w:tcPr>
                <w:tcW w:w="591" w:type="dxa"/>
              </w:tcPr>
            </w:tcPrChange>
          </w:tcPr>
          <w:p w14:paraId="5B7F115F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103" w:author="Kendra Wyant" w:date="2023-05-31T13:43:00Z">
              <w:tcPr>
                <w:tcW w:w="656" w:type="dxa"/>
              </w:tcPr>
            </w:tcPrChange>
          </w:tcPr>
          <w:p w14:paraId="34CA563C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104" w:author="Kendra Wyant" w:date="2023-05-31T13:43:00Z">
              <w:tcPr>
                <w:tcW w:w="656" w:type="dxa"/>
              </w:tcPr>
            </w:tcPrChange>
          </w:tcPr>
          <w:p w14:paraId="515B04C7" w14:textId="77777777" w:rsidR="003146FC" w:rsidRDefault="004E27B8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  <w:pPrChange w:id="6105" w:author="Kendra Wyant" w:date="2023-05-31T13:43:00Z">
                <w:pPr>
                  <w:pStyle w:val="TableParagraph"/>
                  <w:spacing w:before="88"/>
                  <w:ind w:left="103" w:right="106"/>
                  <w:jc w:val="center"/>
                </w:pPr>
              </w:pPrChange>
            </w:pPr>
            <w:r>
              <w:rPr>
                <w:spacing w:val="-4"/>
                <w:sz w:val="24"/>
              </w:rPr>
              <w:t>31.6</w:t>
            </w:r>
          </w:p>
        </w:tc>
        <w:tc>
          <w:tcPr>
            <w:tcW w:w="656" w:type="dxa"/>
            <w:tcPrChange w:id="6106" w:author="Kendra Wyant" w:date="2023-05-31T13:43:00Z">
              <w:tcPr>
                <w:tcW w:w="657" w:type="dxa"/>
              </w:tcPr>
            </w:tcPrChange>
          </w:tcPr>
          <w:p w14:paraId="2BD31CFD" w14:textId="77777777" w:rsidR="003146FC" w:rsidRDefault="004E27B8">
            <w:pPr>
              <w:pStyle w:val="TableParagraph"/>
              <w:spacing w:before="88"/>
              <w:ind w:left="119"/>
              <w:rPr>
                <w:sz w:val="24"/>
              </w:rPr>
              <w:pPrChange w:id="6107" w:author="Kendra Wyant" w:date="2023-05-31T13:43:00Z">
                <w:pPr>
                  <w:pStyle w:val="TableParagraph"/>
                  <w:spacing w:before="88"/>
                  <w:ind w:left="116"/>
                </w:pPr>
              </w:pPrChange>
            </w:pPr>
            <w:r>
              <w:rPr>
                <w:spacing w:val="-4"/>
                <w:sz w:val="24"/>
              </w:rPr>
              <w:t>10.4</w:t>
            </w:r>
          </w:p>
        </w:tc>
      </w:tr>
      <w:tr w:rsidR="003146FC" w14:paraId="4B99EF6D" w14:textId="77777777">
        <w:trPr>
          <w:trHeight w:val="513"/>
          <w:trPrChange w:id="6108" w:author="Kendra Wyant" w:date="2023-05-31T13:43:00Z">
            <w:trPr>
              <w:trHeight w:val="513"/>
            </w:trPr>
          </w:trPrChange>
        </w:trPr>
        <w:tc>
          <w:tcPr>
            <w:tcW w:w="6793" w:type="dxa"/>
            <w:tcPrChange w:id="6109" w:author="Kendra Wyant" w:date="2023-05-31T13:43:00Z">
              <w:tcPr>
                <w:tcW w:w="6802" w:type="dxa"/>
              </w:tcPr>
            </w:tcPrChange>
          </w:tcPr>
          <w:p w14:paraId="2922822A" w14:textId="77777777" w:rsidR="003146FC" w:rsidRDefault="004E27B8">
            <w:pPr>
              <w:pStyle w:val="TableParagraph"/>
              <w:spacing w:before="88"/>
              <w:ind w:left="130"/>
              <w:rPr>
                <w:sz w:val="24"/>
              </w:rPr>
              <w:pPrChange w:id="6110" w:author="Kendra Wyant" w:date="2023-05-31T13:43:00Z">
                <w:pPr>
                  <w:pStyle w:val="TableParagraph"/>
                  <w:spacing w:before="88"/>
                  <w:ind w:left="138"/>
                </w:pPr>
              </w:pPrChange>
            </w:pPr>
            <w:r>
              <w:rPr>
                <w:spacing w:val="-4"/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Attempts</w:t>
            </w:r>
          </w:p>
        </w:tc>
        <w:tc>
          <w:tcPr>
            <w:tcW w:w="590" w:type="dxa"/>
            <w:tcPrChange w:id="6111" w:author="Kendra Wyant" w:date="2023-05-31T13:43:00Z">
              <w:tcPr>
                <w:tcW w:w="591" w:type="dxa"/>
              </w:tcPr>
            </w:tcPrChange>
          </w:tcPr>
          <w:p w14:paraId="2BE843C0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112" w:author="Kendra Wyant" w:date="2023-05-31T13:43:00Z">
              <w:tcPr>
                <w:tcW w:w="656" w:type="dxa"/>
              </w:tcPr>
            </w:tcPrChange>
          </w:tcPr>
          <w:p w14:paraId="087BE2F6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113" w:author="Kendra Wyant" w:date="2023-05-31T13:43:00Z">
              <w:tcPr>
                <w:tcW w:w="656" w:type="dxa"/>
              </w:tcPr>
            </w:tcPrChange>
          </w:tcPr>
          <w:p w14:paraId="13BEB26A" w14:textId="77777777" w:rsidR="003146FC" w:rsidRDefault="004E27B8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  <w:pPrChange w:id="6114" w:author="Kendra Wyant" w:date="2023-05-31T13:43:00Z">
                <w:pPr>
                  <w:pStyle w:val="TableParagraph"/>
                  <w:spacing w:before="88"/>
                  <w:ind w:left="103" w:right="106"/>
                  <w:jc w:val="center"/>
                </w:pPr>
              </w:pPrChange>
            </w:pPr>
            <w:r>
              <w:rPr>
                <w:spacing w:val="-5"/>
                <w:sz w:val="24"/>
              </w:rPr>
              <w:t>9.1</w:t>
            </w:r>
          </w:p>
        </w:tc>
        <w:tc>
          <w:tcPr>
            <w:tcW w:w="656" w:type="dxa"/>
            <w:tcPrChange w:id="6115" w:author="Kendra Wyant" w:date="2023-05-31T13:43:00Z">
              <w:tcPr>
                <w:tcW w:w="657" w:type="dxa"/>
              </w:tcPr>
            </w:tcPrChange>
          </w:tcPr>
          <w:p w14:paraId="15CF4515" w14:textId="77777777" w:rsidR="003146FC" w:rsidRDefault="004E27B8">
            <w:pPr>
              <w:pStyle w:val="TableParagraph"/>
              <w:spacing w:before="88"/>
              <w:ind w:left="119"/>
              <w:rPr>
                <w:sz w:val="24"/>
              </w:rPr>
              <w:pPrChange w:id="6116" w:author="Kendra Wyant" w:date="2023-05-31T13:43:00Z">
                <w:pPr>
                  <w:pStyle w:val="TableParagraph"/>
                  <w:spacing w:before="88"/>
                  <w:ind w:left="116"/>
                </w:pPr>
              </w:pPrChange>
            </w:pPr>
            <w:r>
              <w:rPr>
                <w:spacing w:val="-4"/>
                <w:sz w:val="24"/>
              </w:rPr>
              <w:t>31.1</w:t>
            </w:r>
          </w:p>
        </w:tc>
      </w:tr>
      <w:tr w:rsidR="003146FC" w14:paraId="62D91FEC" w14:textId="77777777">
        <w:trPr>
          <w:trHeight w:val="513"/>
          <w:trPrChange w:id="6117" w:author="Kendra Wyant" w:date="2023-05-31T13:43:00Z">
            <w:trPr>
              <w:trHeight w:val="513"/>
            </w:trPr>
          </w:trPrChange>
        </w:trPr>
        <w:tc>
          <w:tcPr>
            <w:tcW w:w="6793" w:type="dxa"/>
            <w:tcPrChange w:id="6118" w:author="Kendra Wyant" w:date="2023-05-31T13:43:00Z">
              <w:tcPr>
                <w:tcW w:w="6802" w:type="dxa"/>
              </w:tcPr>
            </w:tcPrChange>
          </w:tcPr>
          <w:p w14:paraId="6B82F64C" w14:textId="77777777" w:rsidR="003146FC" w:rsidRDefault="004E27B8">
            <w:pPr>
              <w:pStyle w:val="TableParagraph"/>
              <w:spacing w:before="123"/>
              <w:ind w:left="130"/>
              <w:rPr>
                <w:sz w:val="24"/>
              </w:rPr>
              <w:pPrChange w:id="6119" w:author="Kendra Wyant" w:date="2023-05-31T13:43:00Z">
                <w:pPr>
                  <w:pStyle w:val="TableParagraph"/>
                  <w:spacing w:before="123"/>
                  <w:ind w:left="138"/>
                </w:pPr>
              </w:pPrChange>
            </w:pPr>
            <w:r>
              <w:rPr>
                <w:spacing w:val="-4"/>
                <w:sz w:val="24"/>
              </w:rPr>
              <w:t>Lifetime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Treatment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choose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590" w:type="dxa"/>
            <w:tcPrChange w:id="6120" w:author="Kendra Wyant" w:date="2023-05-31T13:43:00Z">
              <w:tcPr>
                <w:tcW w:w="591" w:type="dxa"/>
              </w:tcPr>
            </w:tcPrChange>
          </w:tcPr>
          <w:p w14:paraId="1A2FA950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121" w:author="Kendra Wyant" w:date="2023-05-31T13:43:00Z">
              <w:tcPr>
                <w:tcW w:w="656" w:type="dxa"/>
              </w:tcPr>
            </w:tcPrChange>
          </w:tcPr>
          <w:p w14:paraId="317F2486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122" w:author="Kendra Wyant" w:date="2023-05-31T13:43:00Z">
              <w:tcPr>
                <w:tcW w:w="656" w:type="dxa"/>
              </w:tcPr>
            </w:tcPrChange>
          </w:tcPr>
          <w:p w14:paraId="75A906F0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123" w:author="Kendra Wyant" w:date="2023-05-31T13:43:00Z">
              <w:tcPr>
                <w:tcW w:w="657" w:type="dxa"/>
              </w:tcPr>
            </w:tcPrChange>
          </w:tcPr>
          <w:p w14:paraId="707C125B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63968B33" w14:textId="77777777">
        <w:trPr>
          <w:trHeight w:val="478"/>
          <w:trPrChange w:id="6124" w:author="Kendra Wyant" w:date="2023-05-31T13:43:00Z">
            <w:trPr>
              <w:trHeight w:val="478"/>
            </w:trPr>
          </w:trPrChange>
        </w:trPr>
        <w:tc>
          <w:tcPr>
            <w:tcW w:w="6793" w:type="dxa"/>
            <w:tcPrChange w:id="6125" w:author="Kendra Wyant" w:date="2023-05-31T13:43:00Z">
              <w:tcPr>
                <w:tcW w:w="6802" w:type="dxa"/>
              </w:tcPr>
            </w:tcPrChange>
          </w:tcPr>
          <w:p w14:paraId="3EAA8C1B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126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spacing w:val="-2"/>
                <w:sz w:val="24"/>
              </w:rPr>
              <w:t>Long-term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residential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(6+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mos.)</w:t>
            </w:r>
          </w:p>
        </w:tc>
        <w:tc>
          <w:tcPr>
            <w:tcW w:w="590" w:type="dxa"/>
            <w:tcPrChange w:id="6127" w:author="Kendra Wyant" w:date="2023-05-31T13:43:00Z">
              <w:tcPr>
                <w:tcW w:w="591" w:type="dxa"/>
              </w:tcPr>
            </w:tcPrChange>
          </w:tcPr>
          <w:p w14:paraId="2FCDCCD0" w14:textId="77777777" w:rsidR="003146FC" w:rsidRDefault="004E27B8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655" w:type="dxa"/>
            <w:tcPrChange w:id="6128" w:author="Kendra Wyant" w:date="2023-05-31T13:43:00Z">
              <w:tcPr>
                <w:tcW w:w="656" w:type="dxa"/>
              </w:tcPr>
            </w:tcPrChange>
          </w:tcPr>
          <w:p w14:paraId="05371BB6" w14:textId="77777777" w:rsidR="003146FC" w:rsidRDefault="004E27B8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  <w:pPrChange w:id="6129" w:author="Kendra Wyant" w:date="2023-05-31T13:43:00Z">
                <w:pPr>
                  <w:pStyle w:val="TableParagraph"/>
                  <w:spacing w:before="88"/>
                  <w:ind w:left="104" w:right="106"/>
                  <w:jc w:val="center"/>
                </w:pPr>
              </w:pPrChange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655" w:type="dxa"/>
            <w:tcPrChange w:id="6130" w:author="Kendra Wyant" w:date="2023-05-31T13:43:00Z">
              <w:tcPr>
                <w:tcW w:w="656" w:type="dxa"/>
              </w:tcPr>
            </w:tcPrChange>
          </w:tcPr>
          <w:p w14:paraId="2E2EC7EC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131" w:author="Kendra Wyant" w:date="2023-05-31T13:43:00Z">
              <w:tcPr>
                <w:tcW w:w="657" w:type="dxa"/>
              </w:tcPr>
            </w:tcPrChange>
          </w:tcPr>
          <w:p w14:paraId="53B8620E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3C4B17D7" w14:textId="77777777">
        <w:trPr>
          <w:trHeight w:val="478"/>
          <w:trPrChange w:id="6132" w:author="Kendra Wyant" w:date="2023-05-31T13:43:00Z">
            <w:trPr>
              <w:trHeight w:val="478"/>
            </w:trPr>
          </w:trPrChange>
        </w:trPr>
        <w:tc>
          <w:tcPr>
            <w:tcW w:w="6793" w:type="dxa"/>
            <w:tcPrChange w:id="6133" w:author="Kendra Wyant" w:date="2023-05-31T13:43:00Z">
              <w:tcPr>
                <w:tcW w:w="6802" w:type="dxa"/>
              </w:tcPr>
            </w:tcPrChange>
          </w:tcPr>
          <w:p w14:paraId="216714BF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134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sz w:val="24"/>
              </w:rPr>
              <w:t>Short-term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(&lt;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mos.)</w:t>
            </w:r>
          </w:p>
        </w:tc>
        <w:tc>
          <w:tcPr>
            <w:tcW w:w="590" w:type="dxa"/>
            <w:tcPrChange w:id="6135" w:author="Kendra Wyant" w:date="2023-05-31T13:43:00Z">
              <w:tcPr>
                <w:tcW w:w="591" w:type="dxa"/>
              </w:tcPr>
            </w:tcPrChange>
          </w:tcPr>
          <w:p w14:paraId="0A93A879" w14:textId="77777777" w:rsidR="003146FC" w:rsidRDefault="004E27B8">
            <w:pPr>
              <w:pStyle w:val="TableParagraph"/>
              <w:spacing w:before="88"/>
              <w:ind w:right="175"/>
              <w:jc w:val="right"/>
              <w:rPr>
                <w:sz w:val="24"/>
              </w:rPr>
              <w:pPrChange w:id="6136" w:author="Kendra Wyant" w:date="2023-05-31T13:43:00Z">
                <w:pPr>
                  <w:pStyle w:val="TableParagraph"/>
                  <w:spacing w:before="88"/>
                  <w:ind w:right="177"/>
                  <w:jc w:val="right"/>
                </w:pPr>
              </w:pPrChange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655" w:type="dxa"/>
            <w:tcPrChange w:id="6137" w:author="Kendra Wyant" w:date="2023-05-31T13:43:00Z">
              <w:tcPr>
                <w:tcW w:w="656" w:type="dxa"/>
              </w:tcPr>
            </w:tcPrChange>
          </w:tcPr>
          <w:p w14:paraId="5DB2EF90" w14:textId="77777777" w:rsidR="003146FC" w:rsidRDefault="004E27B8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  <w:pPrChange w:id="6138" w:author="Kendra Wyant" w:date="2023-05-31T13:43:00Z">
                <w:pPr>
                  <w:pStyle w:val="TableParagraph"/>
                  <w:spacing w:before="88"/>
                  <w:ind w:left="104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33.1</w:t>
            </w:r>
          </w:p>
        </w:tc>
        <w:tc>
          <w:tcPr>
            <w:tcW w:w="655" w:type="dxa"/>
            <w:tcPrChange w:id="6139" w:author="Kendra Wyant" w:date="2023-05-31T13:43:00Z">
              <w:tcPr>
                <w:tcW w:w="656" w:type="dxa"/>
              </w:tcPr>
            </w:tcPrChange>
          </w:tcPr>
          <w:p w14:paraId="349D5DB3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140" w:author="Kendra Wyant" w:date="2023-05-31T13:43:00Z">
              <w:tcPr>
                <w:tcW w:w="657" w:type="dxa"/>
              </w:tcPr>
            </w:tcPrChange>
          </w:tcPr>
          <w:p w14:paraId="14207592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55C066AA" w14:textId="77777777">
        <w:trPr>
          <w:trHeight w:val="478"/>
          <w:trPrChange w:id="6141" w:author="Kendra Wyant" w:date="2023-05-31T13:43:00Z">
            <w:trPr>
              <w:trHeight w:val="478"/>
            </w:trPr>
          </w:trPrChange>
        </w:trPr>
        <w:tc>
          <w:tcPr>
            <w:tcW w:w="6793" w:type="dxa"/>
            <w:tcPrChange w:id="6142" w:author="Kendra Wyant" w:date="2023-05-31T13:43:00Z">
              <w:tcPr>
                <w:tcW w:w="6802" w:type="dxa"/>
              </w:tcPr>
            </w:tcPrChange>
          </w:tcPr>
          <w:p w14:paraId="27DE569E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143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spacing w:val="-2"/>
                <w:sz w:val="24"/>
              </w:rPr>
              <w:t>Outpatient</w:t>
            </w:r>
          </w:p>
        </w:tc>
        <w:tc>
          <w:tcPr>
            <w:tcW w:w="590" w:type="dxa"/>
            <w:tcPrChange w:id="6144" w:author="Kendra Wyant" w:date="2023-05-31T13:43:00Z">
              <w:tcPr>
                <w:tcW w:w="591" w:type="dxa"/>
              </w:tcPr>
            </w:tcPrChange>
          </w:tcPr>
          <w:p w14:paraId="17ADB821" w14:textId="77777777" w:rsidR="003146FC" w:rsidRDefault="004E27B8">
            <w:pPr>
              <w:pStyle w:val="TableParagraph"/>
              <w:spacing w:before="88"/>
              <w:ind w:right="176"/>
              <w:jc w:val="right"/>
              <w:rPr>
                <w:sz w:val="24"/>
              </w:rPr>
              <w:pPrChange w:id="6145" w:author="Kendra Wyant" w:date="2023-05-31T13:43:00Z">
                <w:pPr>
                  <w:pStyle w:val="TableParagraph"/>
                  <w:spacing w:before="88"/>
                  <w:ind w:right="177"/>
                  <w:jc w:val="right"/>
                </w:pPr>
              </w:pPrChange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655" w:type="dxa"/>
            <w:tcPrChange w:id="6146" w:author="Kendra Wyant" w:date="2023-05-31T13:43:00Z">
              <w:tcPr>
                <w:tcW w:w="656" w:type="dxa"/>
              </w:tcPr>
            </w:tcPrChange>
          </w:tcPr>
          <w:p w14:paraId="7E7D7D76" w14:textId="77777777" w:rsidR="003146FC" w:rsidRDefault="004E27B8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  <w:pPrChange w:id="6147" w:author="Kendra Wyant" w:date="2023-05-31T13:43:00Z">
                <w:pPr>
                  <w:pStyle w:val="TableParagraph"/>
                  <w:spacing w:before="88"/>
                  <w:ind w:left="104" w:right="106"/>
                  <w:jc w:val="center"/>
                </w:pPr>
              </w:pPrChange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655" w:type="dxa"/>
            <w:tcPrChange w:id="6148" w:author="Kendra Wyant" w:date="2023-05-31T13:43:00Z">
              <w:tcPr>
                <w:tcW w:w="656" w:type="dxa"/>
              </w:tcPr>
            </w:tcPrChange>
          </w:tcPr>
          <w:p w14:paraId="2F430FE7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149" w:author="Kendra Wyant" w:date="2023-05-31T13:43:00Z">
              <w:tcPr>
                <w:tcW w:w="657" w:type="dxa"/>
              </w:tcPr>
            </w:tcPrChange>
          </w:tcPr>
          <w:p w14:paraId="3AC5EA75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065F99A2" w14:textId="77777777">
        <w:trPr>
          <w:trHeight w:val="478"/>
          <w:trPrChange w:id="6150" w:author="Kendra Wyant" w:date="2023-05-31T13:43:00Z">
            <w:trPr>
              <w:trHeight w:val="478"/>
            </w:trPr>
          </w:trPrChange>
        </w:trPr>
        <w:tc>
          <w:tcPr>
            <w:tcW w:w="6793" w:type="dxa"/>
            <w:tcPrChange w:id="6151" w:author="Kendra Wyant" w:date="2023-05-31T13:43:00Z">
              <w:tcPr>
                <w:tcW w:w="6802" w:type="dxa"/>
              </w:tcPr>
            </w:tcPrChange>
          </w:tcPr>
          <w:p w14:paraId="512F71A1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152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w w:val="90"/>
                <w:sz w:val="24"/>
              </w:rPr>
              <w:t>Individual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counseling</w:t>
            </w:r>
          </w:p>
        </w:tc>
        <w:tc>
          <w:tcPr>
            <w:tcW w:w="590" w:type="dxa"/>
            <w:tcPrChange w:id="6153" w:author="Kendra Wyant" w:date="2023-05-31T13:43:00Z">
              <w:tcPr>
                <w:tcW w:w="591" w:type="dxa"/>
              </w:tcPr>
            </w:tcPrChange>
          </w:tcPr>
          <w:p w14:paraId="24272095" w14:textId="77777777" w:rsidR="003146FC" w:rsidRDefault="004E27B8">
            <w:pPr>
              <w:pStyle w:val="TableParagraph"/>
              <w:spacing w:before="88"/>
              <w:ind w:right="115"/>
              <w:jc w:val="right"/>
              <w:rPr>
                <w:sz w:val="24"/>
              </w:rPr>
              <w:pPrChange w:id="6154" w:author="Kendra Wyant" w:date="2023-05-31T13:43:00Z">
                <w:pPr>
                  <w:pStyle w:val="TableParagraph"/>
                  <w:spacing w:before="88"/>
                  <w:ind w:right="117"/>
                  <w:jc w:val="right"/>
                </w:pPr>
              </w:pPrChange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655" w:type="dxa"/>
            <w:tcPrChange w:id="6155" w:author="Kendra Wyant" w:date="2023-05-31T13:43:00Z">
              <w:tcPr>
                <w:tcW w:w="656" w:type="dxa"/>
              </w:tcPr>
            </w:tcPrChange>
          </w:tcPr>
          <w:p w14:paraId="0C19A79C" w14:textId="77777777" w:rsidR="003146FC" w:rsidRDefault="004E27B8">
            <w:pPr>
              <w:pStyle w:val="TableParagraph"/>
              <w:spacing w:before="88"/>
              <w:ind w:left="105" w:right="102"/>
              <w:jc w:val="center"/>
              <w:rPr>
                <w:sz w:val="24"/>
              </w:rPr>
              <w:pPrChange w:id="6156" w:author="Kendra Wyant" w:date="2023-05-31T13:43:00Z">
                <w:pPr>
                  <w:pStyle w:val="TableParagraph"/>
                  <w:spacing w:before="88"/>
                  <w:ind w:left="104" w:right="104"/>
                  <w:jc w:val="center"/>
                </w:pPr>
              </w:pPrChange>
            </w:pPr>
            <w:r>
              <w:rPr>
                <w:spacing w:val="-4"/>
                <w:sz w:val="24"/>
              </w:rPr>
              <w:t>64.9</w:t>
            </w:r>
          </w:p>
        </w:tc>
        <w:tc>
          <w:tcPr>
            <w:tcW w:w="655" w:type="dxa"/>
            <w:tcPrChange w:id="6157" w:author="Kendra Wyant" w:date="2023-05-31T13:43:00Z">
              <w:tcPr>
                <w:tcW w:w="656" w:type="dxa"/>
              </w:tcPr>
            </w:tcPrChange>
          </w:tcPr>
          <w:p w14:paraId="4F3FB6FB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158" w:author="Kendra Wyant" w:date="2023-05-31T13:43:00Z">
              <w:tcPr>
                <w:tcW w:w="657" w:type="dxa"/>
              </w:tcPr>
            </w:tcPrChange>
          </w:tcPr>
          <w:p w14:paraId="5A5B9492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3D12335C" w14:textId="77777777">
        <w:trPr>
          <w:trHeight w:val="478"/>
          <w:trPrChange w:id="6159" w:author="Kendra Wyant" w:date="2023-05-31T13:43:00Z">
            <w:trPr>
              <w:trHeight w:val="478"/>
            </w:trPr>
          </w:trPrChange>
        </w:trPr>
        <w:tc>
          <w:tcPr>
            <w:tcW w:w="6793" w:type="dxa"/>
            <w:tcPrChange w:id="6160" w:author="Kendra Wyant" w:date="2023-05-31T13:43:00Z">
              <w:tcPr>
                <w:tcW w:w="6802" w:type="dxa"/>
              </w:tcPr>
            </w:tcPrChange>
          </w:tcPr>
          <w:p w14:paraId="1C95813E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161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spacing w:val="-6"/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counseling</w:t>
            </w:r>
          </w:p>
        </w:tc>
        <w:tc>
          <w:tcPr>
            <w:tcW w:w="590" w:type="dxa"/>
            <w:tcPrChange w:id="6162" w:author="Kendra Wyant" w:date="2023-05-31T13:43:00Z">
              <w:tcPr>
                <w:tcW w:w="591" w:type="dxa"/>
              </w:tcPr>
            </w:tcPrChange>
          </w:tcPr>
          <w:p w14:paraId="2E8BF381" w14:textId="77777777" w:rsidR="003146FC" w:rsidRDefault="004E27B8">
            <w:pPr>
              <w:pStyle w:val="TableParagraph"/>
              <w:spacing w:before="88"/>
              <w:ind w:right="174"/>
              <w:jc w:val="right"/>
              <w:rPr>
                <w:sz w:val="24"/>
              </w:rPr>
              <w:pPrChange w:id="6163" w:author="Kendra Wyant" w:date="2023-05-31T13:43:00Z">
                <w:pPr>
                  <w:pStyle w:val="TableParagraph"/>
                  <w:spacing w:before="88"/>
                  <w:ind w:right="176"/>
                  <w:jc w:val="right"/>
                </w:pPr>
              </w:pPrChange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655" w:type="dxa"/>
            <w:tcPrChange w:id="6164" w:author="Kendra Wyant" w:date="2023-05-31T13:43:00Z">
              <w:tcPr>
                <w:tcW w:w="656" w:type="dxa"/>
              </w:tcPr>
            </w:tcPrChange>
          </w:tcPr>
          <w:p w14:paraId="4A095662" w14:textId="77777777" w:rsidR="003146FC" w:rsidRDefault="004E27B8">
            <w:pPr>
              <w:pStyle w:val="TableParagraph"/>
              <w:spacing w:before="88"/>
              <w:ind w:left="105" w:right="103"/>
              <w:jc w:val="center"/>
              <w:rPr>
                <w:sz w:val="24"/>
              </w:rPr>
              <w:pPrChange w:id="6165" w:author="Kendra Wyant" w:date="2023-05-31T13:43:00Z">
                <w:pPr>
                  <w:pStyle w:val="TableParagraph"/>
                  <w:spacing w:before="88"/>
                  <w:ind w:left="104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42.2</w:t>
            </w:r>
          </w:p>
        </w:tc>
        <w:tc>
          <w:tcPr>
            <w:tcW w:w="655" w:type="dxa"/>
            <w:tcPrChange w:id="6166" w:author="Kendra Wyant" w:date="2023-05-31T13:43:00Z">
              <w:tcPr>
                <w:tcW w:w="656" w:type="dxa"/>
              </w:tcPr>
            </w:tcPrChange>
          </w:tcPr>
          <w:p w14:paraId="6343C21E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167" w:author="Kendra Wyant" w:date="2023-05-31T13:43:00Z">
              <w:tcPr>
                <w:tcW w:w="657" w:type="dxa"/>
              </w:tcPr>
            </w:tcPrChange>
          </w:tcPr>
          <w:p w14:paraId="397AF4E8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4F77CEEB" w14:textId="77777777">
        <w:trPr>
          <w:trHeight w:val="478"/>
          <w:trPrChange w:id="6168" w:author="Kendra Wyant" w:date="2023-05-31T13:43:00Z">
            <w:trPr>
              <w:trHeight w:val="478"/>
            </w:trPr>
          </w:trPrChange>
        </w:trPr>
        <w:tc>
          <w:tcPr>
            <w:tcW w:w="6793" w:type="dxa"/>
            <w:tcPrChange w:id="6169" w:author="Kendra Wyant" w:date="2023-05-31T13:43:00Z">
              <w:tcPr>
                <w:tcW w:w="6802" w:type="dxa"/>
              </w:tcPr>
            </w:tcPrChange>
          </w:tcPr>
          <w:p w14:paraId="7E492A68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170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spacing w:val="-8"/>
                <w:sz w:val="24"/>
              </w:rPr>
              <w:t>Alcoholics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Anonymous/Narcotics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Anonymous</w:t>
            </w:r>
          </w:p>
        </w:tc>
        <w:tc>
          <w:tcPr>
            <w:tcW w:w="590" w:type="dxa"/>
            <w:tcPrChange w:id="6171" w:author="Kendra Wyant" w:date="2023-05-31T13:43:00Z">
              <w:tcPr>
                <w:tcW w:w="591" w:type="dxa"/>
              </w:tcPr>
            </w:tcPrChange>
          </w:tcPr>
          <w:p w14:paraId="57ECDDC0" w14:textId="77777777" w:rsidR="003146FC" w:rsidRDefault="004E27B8">
            <w:pPr>
              <w:pStyle w:val="TableParagraph"/>
              <w:spacing w:before="88"/>
              <w:ind w:right="175"/>
              <w:jc w:val="right"/>
              <w:rPr>
                <w:sz w:val="24"/>
              </w:rPr>
              <w:pPrChange w:id="6172" w:author="Kendra Wyant" w:date="2023-05-31T13:43:00Z">
                <w:pPr>
                  <w:pStyle w:val="TableParagraph"/>
                  <w:spacing w:before="88"/>
                  <w:ind w:right="177"/>
                  <w:jc w:val="right"/>
                </w:pPr>
              </w:pPrChange>
            </w:pPr>
            <w:r>
              <w:rPr>
                <w:spacing w:val="-5"/>
                <w:sz w:val="24"/>
              </w:rPr>
              <w:t>96</w:t>
            </w:r>
          </w:p>
        </w:tc>
        <w:tc>
          <w:tcPr>
            <w:tcW w:w="655" w:type="dxa"/>
            <w:tcPrChange w:id="6173" w:author="Kendra Wyant" w:date="2023-05-31T13:43:00Z">
              <w:tcPr>
                <w:tcW w:w="656" w:type="dxa"/>
              </w:tcPr>
            </w:tcPrChange>
          </w:tcPr>
          <w:p w14:paraId="35040643" w14:textId="77777777" w:rsidR="003146FC" w:rsidRDefault="004E27B8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  <w:pPrChange w:id="6174" w:author="Kendra Wyant" w:date="2023-05-31T13:43:00Z">
                <w:pPr>
                  <w:pStyle w:val="TableParagraph"/>
                  <w:spacing w:before="88"/>
                  <w:ind w:left="104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62.3</w:t>
            </w:r>
          </w:p>
        </w:tc>
        <w:tc>
          <w:tcPr>
            <w:tcW w:w="655" w:type="dxa"/>
            <w:tcPrChange w:id="6175" w:author="Kendra Wyant" w:date="2023-05-31T13:43:00Z">
              <w:tcPr>
                <w:tcW w:w="656" w:type="dxa"/>
              </w:tcPr>
            </w:tcPrChange>
          </w:tcPr>
          <w:p w14:paraId="76710750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176" w:author="Kendra Wyant" w:date="2023-05-31T13:43:00Z">
              <w:tcPr>
                <w:tcW w:w="657" w:type="dxa"/>
              </w:tcPr>
            </w:tcPrChange>
          </w:tcPr>
          <w:p w14:paraId="69327322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4A2A6120" w14:textId="77777777">
        <w:trPr>
          <w:trHeight w:val="955"/>
          <w:trPrChange w:id="6177" w:author="Kendra Wyant" w:date="2023-05-31T13:43:00Z">
            <w:trPr>
              <w:trHeight w:val="955"/>
            </w:trPr>
          </w:trPrChange>
        </w:trPr>
        <w:tc>
          <w:tcPr>
            <w:tcW w:w="6793" w:type="dxa"/>
            <w:tcPrChange w:id="6178" w:author="Kendra Wyant" w:date="2023-05-31T13:43:00Z">
              <w:tcPr>
                <w:tcW w:w="6802" w:type="dxa"/>
              </w:tcPr>
            </w:tcPrChange>
          </w:tcPr>
          <w:p w14:paraId="4249F8F8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179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spacing w:val="-2"/>
                <w:sz w:val="24"/>
              </w:rPr>
              <w:t>Other</w:t>
            </w:r>
          </w:p>
          <w:p w14:paraId="2AE115A4" w14:textId="77777777" w:rsidR="003146FC" w:rsidRDefault="004E27B8">
            <w:pPr>
              <w:pStyle w:val="TableParagraph"/>
              <w:spacing w:before="225" w:line="299" w:lineRule="exact"/>
              <w:ind w:left="130"/>
              <w:rPr>
                <w:sz w:val="24"/>
              </w:rPr>
              <w:pPrChange w:id="6180" w:author="Kendra Wyant" w:date="2023-05-31T13:43:00Z">
                <w:pPr>
                  <w:pStyle w:val="TableParagraph"/>
                  <w:spacing w:before="225" w:line="299" w:lineRule="exact"/>
                  <w:ind w:left="138"/>
                </w:pPr>
              </w:pPrChange>
            </w:pPr>
            <w:r>
              <w:rPr>
                <w:spacing w:val="-6"/>
                <w:sz w:val="24"/>
              </w:rPr>
              <w:t>Received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Medication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Alcohol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Disorder</w:t>
            </w:r>
          </w:p>
        </w:tc>
        <w:tc>
          <w:tcPr>
            <w:tcW w:w="590" w:type="dxa"/>
            <w:tcPrChange w:id="6181" w:author="Kendra Wyant" w:date="2023-05-31T13:43:00Z">
              <w:tcPr>
                <w:tcW w:w="591" w:type="dxa"/>
              </w:tcPr>
            </w:tcPrChange>
          </w:tcPr>
          <w:p w14:paraId="1807FC5D" w14:textId="77777777" w:rsidR="003146FC" w:rsidRDefault="004E27B8">
            <w:pPr>
              <w:pStyle w:val="TableParagraph"/>
              <w:spacing w:before="88"/>
              <w:ind w:right="175"/>
              <w:jc w:val="right"/>
              <w:rPr>
                <w:sz w:val="24"/>
              </w:rPr>
              <w:pPrChange w:id="6182" w:author="Kendra Wyant" w:date="2023-05-31T13:43:00Z">
                <w:pPr>
                  <w:pStyle w:val="TableParagraph"/>
                  <w:spacing w:before="88"/>
                  <w:ind w:right="177"/>
                  <w:jc w:val="right"/>
                </w:pPr>
              </w:pPrChange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655" w:type="dxa"/>
            <w:tcPrChange w:id="6183" w:author="Kendra Wyant" w:date="2023-05-31T13:43:00Z">
              <w:tcPr>
                <w:tcW w:w="656" w:type="dxa"/>
              </w:tcPr>
            </w:tcPrChange>
          </w:tcPr>
          <w:p w14:paraId="05692FB7" w14:textId="77777777" w:rsidR="003146FC" w:rsidRDefault="004E27B8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  <w:pPrChange w:id="6184" w:author="Kendra Wyant" w:date="2023-05-31T13:43:00Z">
                <w:pPr>
                  <w:pStyle w:val="TableParagraph"/>
                  <w:spacing w:before="88"/>
                  <w:ind w:left="104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26.6</w:t>
            </w:r>
          </w:p>
        </w:tc>
        <w:tc>
          <w:tcPr>
            <w:tcW w:w="655" w:type="dxa"/>
            <w:tcPrChange w:id="6185" w:author="Kendra Wyant" w:date="2023-05-31T13:43:00Z">
              <w:tcPr>
                <w:tcW w:w="656" w:type="dxa"/>
              </w:tcPr>
            </w:tcPrChange>
          </w:tcPr>
          <w:p w14:paraId="2F582E3D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186" w:author="Kendra Wyant" w:date="2023-05-31T13:43:00Z">
              <w:tcPr>
                <w:tcW w:w="657" w:type="dxa"/>
              </w:tcPr>
            </w:tcPrChange>
          </w:tcPr>
          <w:p w14:paraId="64F29AD2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711B4500" w14:textId="77777777">
        <w:trPr>
          <w:trHeight w:val="549"/>
          <w:trPrChange w:id="6187" w:author="Kendra Wyant" w:date="2023-05-31T13:43:00Z">
            <w:trPr>
              <w:trHeight w:val="549"/>
            </w:trPr>
          </w:trPrChange>
        </w:trPr>
        <w:tc>
          <w:tcPr>
            <w:tcW w:w="6793" w:type="dxa"/>
            <w:tcPrChange w:id="6188" w:author="Kendra Wyant" w:date="2023-05-31T13:43:00Z">
              <w:tcPr>
                <w:tcW w:w="6802" w:type="dxa"/>
              </w:tcPr>
            </w:tcPrChange>
          </w:tcPr>
          <w:p w14:paraId="56DCE59C" w14:textId="77777777" w:rsidR="003146FC" w:rsidRDefault="004E27B8">
            <w:pPr>
              <w:pStyle w:val="TableParagraph"/>
              <w:spacing w:before="159"/>
              <w:ind w:left="364"/>
              <w:rPr>
                <w:sz w:val="24"/>
              </w:rPr>
              <w:pPrChange w:id="6189" w:author="Kendra Wyant" w:date="2023-05-31T13:43:00Z">
                <w:pPr>
                  <w:pStyle w:val="TableParagraph"/>
                  <w:spacing w:before="159"/>
                  <w:ind w:left="372"/>
                </w:pPr>
              </w:pPrChange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590" w:type="dxa"/>
            <w:tcPrChange w:id="6190" w:author="Kendra Wyant" w:date="2023-05-31T13:43:00Z">
              <w:tcPr>
                <w:tcW w:w="591" w:type="dxa"/>
              </w:tcPr>
            </w:tcPrChange>
          </w:tcPr>
          <w:p w14:paraId="73617B78" w14:textId="77777777" w:rsidR="003146FC" w:rsidRDefault="004E27B8">
            <w:pPr>
              <w:pStyle w:val="TableParagraph"/>
              <w:spacing w:before="159"/>
              <w:ind w:right="175"/>
              <w:jc w:val="right"/>
              <w:rPr>
                <w:sz w:val="24"/>
              </w:rPr>
              <w:pPrChange w:id="6191" w:author="Kendra Wyant" w:date="2023-05-31T13:43:00Z">
                <w:pPr>
                  <w:pStyle w:val="TableParagraph"/>
                  <w:spacing w:before="159"/>
                  <w:ind w:right="177"/>
                  <w:jc w:val="right"/>
                </w:pPr>
              </w:pPrChange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655" w:type="dxa"/>
            <w:tcPrChange w:id="6192" w:author="Kendra Wyant" w:date="2023-05-31T13:43:00Z">
              <w:tcPr>
                <w:tcW w:w="656" w:type="dxa"/>
              </w:tcPr>
            </w:tcPrChange>
          </w:tcPr>
          <w:p w14:paraId="7DCA96B6" w14:textId="77777777" w:rsidR="003146FC" w:rsidRDefault="004E27B8">
            <w:pPr>
              <w:pStyle w:val="TableParagraph"/>
              <w:spacing w:before="159"/>
              <w:ind w:left="105" w:right="104"/>
              <w:jc w:val="center"/>
              <w:rPr>
                <w:sz w:val="24"/>
              </w:rPr>
              <w:pPrChange w:id="6193" w:author="Kendra Wyant" w:date="2023-05-31T13:43:00Z">
                <w:pPr>
                  <w:pStyle w:val="TableParagraph"/>
                  <w:spacing w:before="159"/>
                  <w:ind w:left="104" w:right="106"/>
                  <w:jc w:val="center"/>
                </w:pPr>
              </w:pPrChange>
            </w:pPr>
            <w:r>
              <w:rPr>
                <w:spacing w:val="-4"/>
                <w:sz w:val="24"/>
              </w:rPr>
              <w:t>40.3</w:t>
            </w:r>
          </w:p>
        </w:tc>
        <w:tc>
          <w:tcPr>
            <w:tcW w:w="655" w:type="dxa"/>
            <w:tcPrChange w:id="6194" w:author="Kendra Wyant" w:date="2023-05-31T13:43:00Z">
              <w:tcPr>
                <w:tcW w:w="656" w:type="dxa"/>
              </w:tcPr>
            </w:tcPrChange>
          </w:tcPr>
          <w:p w14:paraId="6004C884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195" w:author="Kendra Wyant" w:date="2023-05-31T13:43:00Z">
              <w:tcPr>
                <w:tcW w:w="657" w:type="dxa"/>
              </w:tcPr>
            </w:tcPrChange>
          </w:tcPr>
          <w:p w14:paraId="328D484B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2B3434F7" w14:textId="77777777">
        <w:trPr>
          <w:trHeight w:val="478"/>
          <w:trPrChange w:id="6196" w:author="Kendra Wyant" w:date="2023-05-31T13:43:00Z">
            <w:trPr>
              <w:trHeight w:val="478"/>
            </w:trPr>
          </w:trPrChange>
        </w:trPr>
        <w:tc>
          <w:tcPr>
            <w:tcW w:w="6793" w:type="dxa"/>
            <w:tcPrChange w:id="6197" w:author="Kendra Wyant" w:date="2023-05-31T13:43:00Z">
              <w:tcPr>
                <w:tcW w:w="6802" w:type="dxa"/>
              </w:tcPr>
            </w:tcPrChange>
          </w:tcPr>
          <w:p w14:paraId="3E331673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198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590" w:type="dxa"/>
            <w:tcPrChange w:id="6199" w:author="Kendra Wyant" w:date="2023-05-31T13:43:00Z">
              <w:tcPr>
                <w:tcW w:w="591" w:type="dxa"/>
              </w:tcPr>
            </w:tcPrChange>
          </w:tcPr>
          <w:p w14:paraId="48F10096" w14:textId="77777777" w:rsidR="003146FC" w:rsidRDefault="004E27B8">
            <w:pPr>
              <w:pStyle w:val="TableParagraph"/>
              <w:spacing w:before="88"/>
              <w:ind w:right="175"/>
              <w:jc w:val="right"/>
              <w:rPr>
                <w:sz w:val="24"/>
              </w:rPr>
              <w:pPrChange w:id="6200" w:author="Kendra Wyant" w:date="2023-05-31T13:43:00Z">
                <w:pPr>
                  <w:pStyle w:val="TableParagraph"/>
                  <w:spacing w:before="88"/>
                  <w:ind w:right="177"/>
                  <w:jc w:val="right"/>
                </w:pPr>
              </w:pPrChange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655" w:type="dxa"/>
            <w:tcPrChange w:id="6201" w:author="Kendra Wyant" w:date="2023-05-31T13:43:00Z">
              <w:tcPr>
                <w:tcW w:w="656" w:type="dxa"/>
              </w:tcPr>
            </w:tcPrChange>
          </w:tcPr>
          <w:p w14:paraId="60B046EB" w14:textId="77777777" w:rsidR="003146FC" w:rsidRDefault="004E27B8">
            <w:pPr>
              <w:pStyle w:val="TableParagraph"/>
              <w:spacing w:before="88"/>
              <w:ind w:left="105" w:right="104"/>
              <w:jc w:val="center"/>
              <w:rPr>
                <w:sz w:val="24"/>
              </w:rPr>
              <w:pPrChange w:id="6202" w:author="Kendra Wyant" w:date="2023-05-31T13:43:00Z">
                <w:pPr>
                  <w:pStyle w:val="TableParagraph"/>
                  <w:spacing w:before="88"/>
                  <w:ind w:left="104" w:right="104"/>
                  <w:jc w:val="center"/>
                </w:pPr>
              </w:pPrChange>
            </w:pPr>
            <w:r>
              <w:rPr>
                <w:spacing w:val="-4"/>
                <w:sz w:val="24"/>
              </w:rPr>
              <w:t>59.7</w:t>
            </w:r>
          </w:p>
        </w:tc>
        <w:tc>
          <w:tcPr>
            <w:tcW w:w="655" w:type="dxa"/>
            <w:tcPrChange w:id="6203" w:author="Kendra Wyant" w:date="2023-05-31T13:43:00Z">
              <w:tcPr>
                <w:tcW w:w="656" w:type="dxa"/>
              </w:tcPr>
            </w:tcPrChange>
          </w:tcPr>
          <w:p w14:paraId="659D89B3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204" w:author="Kendra Wyant" w:date="2023-05-31T13:43:00Z">
              <w:tcPr>
                <w:tcW w:w="657" w:type="dxa"/>
              </w:tcPr>
            </w:tcPrChange>
          </w:tcPr>
          <w:p w14:paraId="67B87A2E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50010115" w14:textId="77777777">
        <w:trPr>
          <w:trHeight w:val="513"/>
          <w:trPrChange w:id="6205" w:author="Kendra Wyant" w:date="2023-05-31T13:43:00Z">
            <w:trPr>
              <w:trHeight w:val="513"/>
            </w:trPr>
          </w:trPrChange>
        </w:trPr>
        <w:tc>
          <w:tcPr>
            <w:tcW w:w="6793" w:type="dxa"/>
            <w:tcPrChange w:id="6206" w:author="Kendra Wyant" w:date="2023-05-31T13:43:00Z">
              <w:tcPr>
                <w:tcW w:w="6802" w:type="dxa"/>
              </w:tcPr>
            </w:tcPrChange>
          </w:tcPr>
          <w:p w14:paraId="0CE0C40C" w14:textId="77777777" w:rsidR="003146FC" w:rsidRDefault="004E27B8">
            <w:pPr>
              <w:pStyle w:val="TableParagraph"/>
              <w:spacing w:before="88"/>
              <w:ind w:left="130"/>
              <w:rPr>
                <w:sz w:val="24"/>
              </w:rPr>
              <w:pPrChange w:id="6207" w:author="Kendra Wyant" w:date="2023-05-31T13:43:00Z">
                <w:pPr>
                  <w:pStyle w:val="TableParagraph"/>
                  <w:spacing w:before="88"/>
                  <w:ind w:left="138"/>
                </w:pPr>
              </w:pPrChange>
            </w:pPr>
            <w:r>
              <w:rPr>
                <w:spacing w:val="-6"/>
                <w:sz w:val="24"/>
              </w:rPr>
              <w:t>DSM-5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Alcohol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Disorder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Symptom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Count</w:t>
            </w:r>
          </w:p>
        </w:tc>
        <w:tc>
          <w:tcPr>
            <w:tcW w:w="590" w:type="dxa"/>
            <w:tcPrChange w:id="6208" w:author="Kendra Wyant" w:date="2023-05-31T13:43:00Z">
              <w:tcPr>
                <w:tcW w:w="591" w:type="dxa"/>
              </w:tcPr>
            </w:tcPrChange>
          </w:tcPr>
          <w:p w14:paraId="25CDAB72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209" w:author="Kendra Wyant" w:date="2023-05-31T13:43:00Z">
              <w:tcPr>
                <w:tcW w:w="656" w:type="dxa"/>
              </w:tcPr>
            </w:tcPrChange>
          </w:tcPr>
          <w:p w14:paraId="5E36F8E6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210" w:author="Kendra Wyant" w:date="2023-05-31T13:43:00Z">
              <w:tcPr>
                <w:tcW w:w="656" w:type="dxa"/>
              </w:tcPr>
            </w:tcPrChange>
          </w:tcPr>
          <w:p w14:paraId="7DF76A24" w14:textId="77777777" w:rsidR="003146FC" w:rsidRDefault="004E27B8">
            <w:pPr>
              <w:pStyle w:val="TableParagraph"/>
              <w:spacing w:before="88"/>
              <w:ind w:left="105" w:right="103"/>
              <w:jc w:val="center"/>
              <w:rPr>
                <w:sz w:val="24"/>
              </w:rPr>
              <w:pPrChange w:id="6211" w:author="Kendra Wyant" w:date="2023-05-31T13:43:00Z">
                <w:pPr>
                  <w:pStyle w:val="TableParagraph"/>
                  <w:spacing w:before="88"/>
                  <w:ind w:left="104" w:right="106"/>
                  <w:jc w:val="center"/>
                </w:pPr>
              </w:pPrChange>
            </w:pPr>
            <w:r>
              <w:rPr>
                <w:spacing w:val="-5"/>
                <w:sz w:val="24"/>
              </w:rPr>
              <w:t>8.9</w:t>
            </w:r>
          </w:p>
        </w:tc>
        <w:tc>
          <w:tcPr>
            <w:tcW w:w="656" w:type="dxa"/>
            <w:tcPrChange w:id="6212" w:author="Kendra Wyant" w:date="2023-05-31T13:43:00Z">
              <w:tcPr>
                <w:tcW w:w="657" w:type="dxa"/>
              </w:tcPr>
            </w:tcPrChange>
          </w:tcPr>
          <w:p w14:paraId="17AFD813" w14:textId="77777777" w:rsidR="003146FC" w:rsidRDefault="004E27B8">
            <w:pPr>
              <w:pStyle w:val="TableParagraph"/>
              <w:spacing w:before="88"/>
              <w:ind w:left="179"/>
              <w:rPr>
                <w:sz w:val="24"/>
              </w:rPr>
              <w:pPrChange w:id="6213" w:author="Kendra Wyant" w:date="2023-05-31T13:43:00Z">
                <w:pPr>
                  <w:pStyle w:val="TableParagraph"/>
                  <w:spacing w:before="88"/>
                  <w:ind w:left="175"/>
                </w:pPr>
              </w:pPrChange>
            </w:pPr>
            <w:r>
              <w:rPr>
                <w:spacing w:val="-5"/>
                <w:sz w:val="24"/>
              </w:rPr>
              <w:t>1.9</w:t>
            </w:r>
          </w:p>
        </w:tc>
      </w:tr>
      <w:tr w:rsidR="003146FC" w14:paraId="3A4F3EEC" w14:textId="77777777">
        <w:trPr>
          <w:trHeight w:val="513"/>
          <w:trPrChange w:id="6214" w:author="Kendra Wyant" w:date="2023-05-31T13:43:00Z">
            <w:trPr>
              <w:trHeight w:val="513"/>
            </w:trPr>
          </w:trPrChange>
        </w:trPr>
        <w:tc>
          <w:tcPr>
            <w:tcW w:w="6793" w:type="dxa"/>
            <w:tcPrChange w:id="6215" w:author="Kendra Wyant" w:date="2023-05-31T13:43:00Z">
              <w:tcPr>
                <w:tcW w:w="6802" w:type="dxa"/>
              </w:tcPr>
            </w:tcPrChange>
          </w:tcPr>
          <w:p w14:paraId="5193549A" w14:textId="77777777" w:rsidR="003146FC" w:rsidRDefault="004E27B8">
            <w:pPr>
              <w:pStyle w:val="TableParagraph"/>
              <w:spacing w:before="123"/>
              <w:ind w:left="130"/>
              <w:rPr>
                <w:sz w:val="24"/>
              </w:rPr>
              <w:pPrChange w:id="6216" w:author="Kendra Wyant" w:date="2023-05-31T13:43:00Z">
                <w:pPr>
                  <w:pStyle w:val="TableParagraph"/>
                  <w:spacing w:before="123"/>
                  <w:ind w:left="138"/>
                </w:pPr>
              </w:pPrChange>
            </w:pPr>
            <w:r>
              <w:rPr>
                <w:spacing w:val="-4"/>
                <w:sz w:val="24"/>
              </w:rPr>
              <w:t>Lifetime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Drug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Use</w:t>
            </w:r>
          </w:p>
        </w:tc>
        <w:tc>
          <w:tcPr>
            <w:tcW w:w="590" w:type="dxa"/>
            <w:tcPrChange w:id="6217" w:author="Kendra Wyant" w:date="2023-05-31T13:43:00Z">
              <w:tcPr>
                <w:tcW w:w="591" w:type="dxa"/>
              </w:tcPr>
            </w:tcPrChange>
          </w:tcPr>
          <w:p w14:paraId="1C2166D9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218" w:author="Kendra Wyant" w:date="2023-05-31T13:43:00Z">
              <w:tcPr>
                <w:tcW w:w="656" w:type="dxa"/>
              </w:tcPr>
            </w:tcPrChange>
          </w:tcPr>
          <w:p w14:paraId="48735093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PrChange w:id="6219" w:author="Kendra Wyant" w:date="2023-05-31T13:43:00Z">
              <w:tcPr>
                <w:tcW w:w="656" w:type="dxa"/>
              </w:tcPr>
            </w:tcPrChange>
          </w:tcPr>
          <w:p w14:paraId="0AE6E4A8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220" w:author="Kendra Wyant" w:date="2023-05-31T13:43:00Z">
              <w:tcPr>
                <w:tcW w:w="657" w:type="dxa"/>
              </w:tcPr>
            </w:tcPrChange>
          </w:tcPr>
          <w:p w14:paraId="56DEBEEC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086BFE63" w14:textId="77777777">
        <w:trPr>
          <w:trHeight w:val="478"/>
          <w:trPrChange w:id="6221" w:author="Kendra Wyant" w:date="2023-05-31T13:43:00Z">
            <w:trPr>
              <w:trHeight w:val="478"/>
            </w:trPr>
          </w:trPrChange>
        </w:trPr>
        <w:tc>
          <w:tcPr>
            <w:tcW w:w="6793" w:type="dxa"/>
            <w:tcPrChange w:id="6222" w:author="Kendra Wyant" w:date="2023-05-31T13:43:00Z">
              <w:tcPr>
                <w:tcW w:w="6802" w:type="dxa"/>
              </w:tcPr>
            </w:tcPrChange>
          </w:tcPr>
          <w:p w14:paraId="0D2DBFC0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223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spacing w:val="-4"/>
                <w:sz w:val="24"/>
              </w:rPr>
              <w:t>Tobacco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(cigarettes, chewing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tobacco,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cigars,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90" w:type="dxa"/>
            <w:tcPrChange w:id="6224" w:author="Kendra Wyant" w:date="2023-05-31T13:43:00Z">
              <w:tcPr>
                <w:tcW w:w="591" w:type="dxa"/>
              </w:tcPr>
            </w:tcPrChange>
          </w:tcPr>
          <w:p w14:paraId="2F21DE53" w14:textId="77777777" w:rsidR="003146FC" w:rsidRDefault="004E27B8">
            <w:pPr>
              <w:pStyle w:val="TableParagraph"/>
              <w:spacing w:before="88"/>
              <w:ind w:right="117"/>
              <w:jc w:val="right"/>
              <w:rPr>
                <w:sz w:val="24"/>
              </w:rPr>
              <w:pPrChange w:id="6225" w:author="Kendra Wyant" w:date="2023-05-31T13:43:00Z">
                <w:pPr>
                  <w:pStyle w:val="TableParagraph"/>
                  <w:spacing w:before="88"/>
                  <w:ind w:right="119"/>
                  <w:jc w:val="right"/>
                </w:pPr>
              </w:pPrChange>
            </w:pPr>
            <w:r>
              <w:rPr>
                <w:spacing w:val="-5"/>
                <w:sz w:val="24"/>
              </w:rPr>
              <w:t>122</w:t>
            </w:r>
          </w:p>
        </w:tc>
        <w:tc>
          <w:tcPr>
            <w:tcW w:w="655" w:type="dxa"/>
            <w:tcPrChange w:id="6226" w:author="Kendra Wyant" w:date="2023-05-31T13:43:00Z">
              <w:tcPr>
                <w:tcW w:w="656" w:type="dxa"/>
              </w:tcPr>
            </w:tcPrChange>
          </w:tcPr>
          <w:p w14:paraId="415AEB1F" w14:textId="77777777" w:rsidR="003146FC" w:rsidRDefault="004E27B8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  <w:pPrChange w:id="6227" w:author="Kendra Wyant" w:date="2023-05-31T13:43:00Z">
                <w:pPr>
                  <w:pStyle w:val="TableParagraph"/>
                  <w:spacing w:before="88"/>
                  <w:ind w:left="104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79.2</w:t>
            </w:r>
          </w:p>
        </w:tc>
        <w:tc>
          <w:tcPr>
            <w:tcW w:w="655" w:type="dxa"/>
            <w:tcPrChange w:id="6228" w:author="Kendra Wyant" w:date="2023-05-31T13:43:00Z">
              <w:tcPr>
                <w:tcW w:w="656" w:type="dxa"/>
              </w:tcPr>
            </w:tcPrChange>
          </w:tcPr>
          <w:p w14:paraId="57FADD5A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229" w:author="Kendra Wyant" w:date="2023-05-31T13:43:00Z">
              <w:tcPr>
                <w:tcW w:w="657" w:type="dxa"/>
              </w:tcPr>
            </w:tcPrChange>
          </w:tcPr>
          <w:p w14:paraId="4E0A9E69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579F68CC" w14:textId="77777777">
        <w:trPr>
          <w:trHeight w:val="478"/>
          <w:trPrChange w:id="6230" w:author="Kendra Wyant" w:date="2023-05-31T13:43:00Z">
            <w:trPr>
              <w:trHeight w:val="478"/>
            </w:trPr>
          </w:trPrChange>
        </w:trPr>
        <w:tc>
          <w:tcPr>
            <w:tcW w:w="6793" w:type="dxa"/>
            <w:tcPrChange w:id="6231" w:author="Kendra Wyant" w:date="2023-05-31T13:43:00Z">
              <w:tcPr>
                <w:tcW w:w="6802" w:type="dxa"/>
              </w:tcPr>
            </w:tcPrChange>
          </w:tcPr>
          <w:p w14:paraId="320AC015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232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spacing w:val="-2"/>
                <w:sz w:val="24"/>
              </w:rPr>
              <w:t>Cannabis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(marijuana,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grass,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hash,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90" w:type="dxa"/>
            <w:tcPrChange w:id="6233" w:author="Kendra Wyant" w:date="2023-05-31T13:43:00Z">
              <w:tcPr>
                <w:tcW w:w="591" w:type="dxa"/>
              </w:tcPr>
            </w:tcPrChange>
          </w:tcPr>
          <w:p w14:paraId="6177AE3C" w14:textId="77777777" w:rsidR="003146FC" w:rsidRDefault="004E27B8">
            <w:pPr>
              <w:pStyle w:val="TableParagraph"/>
              <w:spacing w:before="88"/>
              <w:ind w:right="117"/>
              <w:jc w:val="right"/>
              <w:rPr>
                <w:sz w:val="24"/>
              </w:rPr>
              <w:pPrChange w:id="6234" w:author="Kendra Wyant" w:date="2023-05-31T13:43:00Z">
                <w:pPr>
                  <w:pStyle w:val="TableParagraph"/>
                  <w:spacing w:before="88"/>
                  <w:ind w:right="118"/>
                  <w:jc w:val="right"/>
                </w:pPr>
              </w:pPrChange>
            </w:pPr>
            <w:r>
              <w:rPr>
                <w:spacing w:val="-5"/>
                <w:sz w:val="24"/>
              </w:rPr>
              <w:t>131</w:t>
            </w:r>
          </w:p>
        </w:tc>
        <w:tc>
          <w:tcPr>
            <w:tcW w:w="655" w:type="dxa"/>
            <w:tcPrChange w:id="6235" w:author="Kendra Wyant" w:date="2023-05-31T13:43:00Z">
              <w:tcPr>
                <w:tcW w:w="656" w:type="dxa"/>
              </w:tcPr>
            </w:tcPrChange>
          </w:tcPr>
          <w:p w14:paraId="47640E03" w14:textId="77777777" w:rsidR="003146FC" w:rsidRDefault="004E27B8">
            <w:pPr>
              <w:pStyle w:val="TableParagraph"/>
              <w:spacing w:before="88"/>
              <w:ind w:left="105" w:right="104"/>
              <w:jc w:val="center"/>
              <w:rPr>
                <w:sz w:val="24"/>
              </w:rPr>
              <w:pPrChange w:id="6236" w:author="Kendra Wyant" w:date="2023-05-31T13:43:00Z">
                <w:pPr>
                  <w:pStyle w:val="TableParagraph"/>
                  <w:spacing w:before="88"/>
                  <w:ind w:left="104" w:right="106"/>
                  <w:jc w:val="center"/>
                </w:pPr>
              </w:pPrChange>
            </w:pPr>
            <w:r>
              <w:rPr>
                <w:spacing w:val="-4"/>
                <w:sz w:val="24"/>
              </w:rPr>
              <w:t>85.1</w:t>
            </w:r>
          </w:p>
        </w:tc>
        <w:tc>
          <w:tcPr>
            <w:tcW w:w="655" w:type="dxa"/>
            <w:tcPrChange w:id="6237" w:author="Kendra Wyant" w:date="2023-05-31T13:43:00Z">
              <w:tcPr>
                <w:tcW w:w="656" w:type="dxa"/>
              </w:tcPr>
            </w:tcPrChange>
          </w:tcPr>
          <w:p w14:paraId="647A573D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238" w:author="Kendra Wyant" w:date="2023-05-31T13:43:00Z">
              <w:tcPr>
                <w:tcW w:w="657" w:type="dxa"/>
              </w:tcPr>
            </w:tcPrChange>
          </w:tcPr>
          <w:p w14:paraId="4471AA4F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42558FEE" w14:textId="77777777">
        <w:trPr>
          <w:trHeight w:val="478"/>
          <w:trPrChange w:id="6239" w:author="Kendra Wyant" w:date="2023-05-31T13:43:00Z">
            <w:trPr>
              <w:trHeight w:val="478"/>
            </w:trPr>
          </w:trPrChange>
        </w:trPr>
        <w:tc>
          <w:tcPr>
            <w:tcW w:w="6793" w:type="dxa"/>
            <w:tcPrChange w:id="6240" w:author="Kendra Wyant" w:date="2023-05-31T13:43:00Z">
              <w:tcPr>
                <w:tcW w:w="6802" w:type="dxa"/>
              </w:tcPr>
            </w:tcPrChange>
          </w:tcPr>
          <w:p w14:paraId="19843A9F" w14:textId="77777777" w:rsidR="003146FC" w:rsidRDefault="004E27B8">
            <w:pPr>
              <w:pStyle w:val="TableParagraph"/>
              <w:spacing w:before="88"/>
              <w:ind w:left="364"/>
              <w:rPr>
                <w:sz w:val="24"/>
              </w:rPr>
              <w:pPrChange w:id="6241" w:author="Kendra Wyant" w:date="2023-05-31T13:43:00Z">
                <w:pPr>
                  <w:pStyle w:val="TableParagraph"/>
                  <w:spacing w:before="88"/>
                  <w:ind w:left="372"/>
                </w:pPr>
              </w:pPrChange>
            </w:pPr>
            <w:r>
              <w:rPr>
                <w:spacing w:val="-2"/>
                <w:sz w:val="24"/>
              </w:rPr>
              <w:t>Cocaine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(coke,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crack,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90" w:type="dxa"/>
            <w:tcPrChange w:id="6242" w:author="Kendra Wyant" w:date="2023-05-31T13:43:00Z">
              <w:tcPr>
                <w:tcW w:w="591" w:type="dxa"/>
              </w:tcPr>
            </w:tcPrChange>
          </w:tcPr>
          <w:p w14:paraId="00C99772" w14:textId="77777777" w:rsidR="003146FC" w:rsidRDefault="004E27B8">
            <w:pPr>
              <w:pStyle w:val="TableParagraph"/>
              <w:spacing w:before="88"/>
              <w:ind w:right="174"/>
              <w:jc w:val="right"/>
              <w:rPr>
                <w:sz w:val="24"/>
              </w:rPr>
              <w:pPrChange w:id="6243" w:author="Kendra Wyant" w:date="2023-05-31T13:43:00Z">
                <w:pPr>
                  <w:pStyle w:val="TableParagraph"/>
                  <w:spacing w:before="88"/>
                  <w:ind w:right="176"/>
                  <w:jc w:val="right"/>
                </w:pPr>
              </w:pPrChange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655" w:type="dxa"/>
            <w:tcPrChange w:id="6244" w:author="Kendra Wyant" w:date="2023-05-31T13:43:00Z">
              <w:tcPr>
                <w:tcW w:w="656" w:type="dxa"/>
              </w:tcPr>
            </w:tcPrChange>
          </w:tcPr>
          <w:p w14:paraId="50C38DEF" w14:textId="77777777" w:rsidR="003146FC" w:rsidRDefault="004E27B8">
            <w:pPr>
              <w:pStyle w:val="TableParagraph"/>
              <w:spacing w:before="88"/>
              <w:ind w:left="105" w:right="102"/>
              <w:jc w:val="center"/>
              <w:rPr>
                <w:sz w:val="24"/>
              </w:rPr>
              <w:pPrChange w:id="6245" w:author="Kendra Wyant" w:date="2023-05-31T13:43:00Z">
                <w:pPr>
                  <w:pStyle w:val="TableParagraph"/>
                  <w:spacing w:before="88"/>
                  <w:ind w:left="104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55.8</w:t>
            </w:r>
          </w:p>
        </w:tc>
        <w:tc>
          <w:tcPr>
            <w:tcW w:w="655" w:type="dxa"/>
            <w:tcPrChange w:id="6246" w:author="Kendra Wyant" w:date="2023-05-31T13:43:00Z">
              <w:tcPr>
                <w:tcW w:w="656" w:type="dxa"/>
              </w:tcPr>
            </w:tcPrChange>
          </w:tcPr>
          <w:p w14:paraId="7928F964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247" w:author="Kendra Wyant" w:date="2023-05-31T13:43:00Z">
              <w:tcPr>
                <w:tcW w:w="657" w:type="dxa"/>
              </w:tcPr>
            </w:tcPrChange>
          </w:tcPr>
          <w:p w14:paraId="33F46864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  <w:tr w:rsidR="003146FC" w14:paraId="4DA5ACF8" w14:textId="77777777">
        <w:trPr>
          <w:trHeight w:val="407"/>
          <w:trPrChange w:id="6248" w:author="Kendra Wyant" w:date="2023-05-31T13:43:00Z">
            <w:trPr>
              <w:trHeight w:val="407"/>
            </w:trPr>
          </w:trPrChange>
        </w:trPr>
        <w:tc>
          <w:tcPr>
            <w:tcW w:w="6793" w:type="dxa"/>
            <w:tcPrChange w:id="6249" w:author="Kendra Wyant" w:date="2023-05-31T13:43:00Z">
              <w:tcPr>
                <w:tcW w:w="6802" w:type="dxa"/>
              </w:tcPr>
            </w:tcPrChange>
          </w:tcPr>
          <w:p w14:paraId="677F81DD" w14:textId="77777777" w:rsidR="003146FC" w:rsidRDefault="004E27B8">
            <w:pPr>
              <w:pStyle w:val="TableParagraph"/>
              <w:spacing w:before="88" w:line="299" w:lineRule="exact"/>
              <w:ind w:left="364"/>
              <w:rPr>
                <w:sz w:val="24"/>
              </w:rPr>
              <w:pPrChange w:id="6250" w:author="Kendra Wyant" w:date="2023-05-31T13:43:00Z">
                <w:pPr>
                  <w:pStyle w:val="TableParagraph"/>
                  <w:spacing w:before="88" w:line="299" w:lineRule="exact"/>
                  <w:ind w:left="372"/>
                </w:pPr>
              </w:pPrChange>
            </w:pPr>
            <w:r>
              <w:rPr>
                <w:spacing w:val="-4"/>
                <w:sz w:val="24"/>
              </w:rPr>
              <w:t>Amphetamine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 stimulants (speed,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pills, ecstasy, etc.)</w:t>
            </w:r>
          </w:p>
        </w:tc>
        <w:tc>
          <w:tcPr>
            <w:tcW w:w="590" w:type="dxa"/>
            <w:tcPrChange w:id="6251" w:author="Kendra Wyant" w:date="2023-05-31T13:43:00Z">
              <w:tcPr>
                <w:tcW w:w="591" w:type="dxa"/>
              </w:tcPr>
            </w:tcPrChange>
          </w:tcPr>
          <w:p w14:paraId="21A5E469" w14:textId="77777777" w:rsidR="003146FC" w:rsidRDefault="004E27B8">
            <w:pPr>
              <w:pStyle w:val="TableParagraph"/>
              <w:spacing w:before="88" w:line="299" w:lineRule="exact"/>
              <w:ind w:right="174"/>
              <w:jc w:val="right"/>
              <w:rPr>
                <w:sz w:val="24"/>
              </w:rPr>
              <w:pPrChange w:id="6252" w:author="Kendra Wyant" w:date="2023-05-31T13:43:00Z">
                <w:pPr>
                  <w:pStyle w:val="TableParagraph"/>
                  <w:spacing w:before="88" w:line="299" w:lineRule="exact"/>
                  <w:ind w:right="176"/>
                  <w:jc w:val="right"/>
                </w:pPr>
              </w:pPrChange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655" w:type="dxa"/>
            <w:tcPrChange w:id="6253" w:author="Kendra Wyant" w:date="2023-05-31T13:43:00Z">
              <w:tcPr>
                <w:tcW w:w="656" w:type="dxa"/>
              </w:tcPr>
            </w:tcPrChange>
          </w:tcPr>
          <w:p w14:paraId="743863E9" w14:textId="77777777" w:rsidR="003146FC" w:rsidRDefault="004E27B8">
            <w:pPr>
              <w:pStyle w:val="TableParagraph"/>
              <w:spacing w:before="88" w:line="299" w:lineRule="exact"/>
              <w:ind w:left="105" w:right="103"/>
              <w:jc w:val="center"/>
              <w:rPr>
                <w:sz w:val="24"/>
              </w:rPr>
              <w:pPrChange w:id="6254" w:author="Kendra Wyant" w:date="2023-05-31T13:43:00Z">
                <w:pPr>
                  <w:pStyle w:val="TableParagraph"/>
                  <w:spacing w:before="88" w:line="299" w:lineRule="exact"/>
                  <w:ind w:left="104" w:right="105"/>
                  <w:jc w:val="center"/>
                </w:pPr>
              </w:pPrChange>
            </w:pPr>
            <w:r>
              <w:rPr>
                <w:spacing w:val="-4"/>
                <w:sz w:val="24"/>
              </w:rPr>
              <w:t>52.6</w:t>
            </w:r>
          </w:p>
        </w:tc>
        <w:tc>
          <w:tcPr>
            <w:tcW w:w="655" w:type="dxa"/>
            <w:tcPrChange w:id="6255" w:author="Kendra Wyant" w:date="2023-05-31T13:43:00Z">
              <w:tcPr>
                <w:tcW w:w="656" w:type="dxa"/>
              </w:tcPr>
            </w:tcPrChange>
          </w:tcPr>
          <w:p w14:paraId="325DE4B2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PrChange w:id="6256" w:author="Kendra Wyant" w:date="2023-05-31T13:43:00Z">
              <w:tcPr>
                <w:tcW w:w="657" w:type="dxa"/>
              </w:tcPr>
            </w:tcPrChange>
          </w:tcPr>
          <w:p w14:paraId="571B4EAA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</w:tbl>
    <w:p w14:paraId="67E97E6F" w14:textId="77777777" w:rsidR="003146FC" w:rsidRDefault="003146FC">
      <w:pPr>
        <w:rPr>
          <w:rFonts w:ascii="Times New Roman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03A44816" w14:textId="77777777" w:rsidR="003146FC" w:rsidRDefault="003146FC">
      <w:pPr>
        <w:pStyle w:val="BodyText"/>
        <w:spacing w:before="7"/>
        <w:rPr>
          <w:sz w:val="23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2"/>
        <w:gridCol w:w="532"/>
        <w:gridCol w:w="1995"/>
      </w:tblGrid>
      <w:tr w:rsidR="003146FC" w14:paraId="05EFAF24" w14:textId="77777777">
        <w:trPr>
          <w:trHeight w:val="407"/>
        </w:trPr>
        <w:tc>
          <w:tcPr>
            <w:tcW w:w="6812" w:type="dxa"/>
          </w:tcPr>
          <w:p w14:paraId="506E2CB6" w14:textId="77777777" w:rsidR="003146FC" w:rsidRDefault="004E27B8">
            <w:pPr>
              <w:pStyle w:val="TableParagraph"/>
              <w:spacing w:before="17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Inhalants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(nitrous,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glue,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petrol,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thinner,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2DB62F37" w14:textId="77777777" w:rsidR="003146FC" w:rsidRDefault="004E27B8">
            <w:pPr>
              <w:pStyle w:val="TableParagraph"/>
              <w:spacing w:before="17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1995" w:type="dxa"/>
          </w:tcPr>
          <w:p w14:paraId="413E1670" w14:textId="77777777" w:rsidR="003146FC" w:rsidRDefault="004E27B8">
            <w:pPr>
              <w:pStyle w:val="TableParagraph"/>
              <w:spacing w:before="17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23.4</w:t>
            </w:r>
          </w:p>
        </w:tc>
      </w:tr>
      <w:tr w:rsidR="003146FC" w14:paraId="6B70BADD" w14:textId="77777777">
        <w:trPr>
          <w:trHeight w:val="478"/>
        </w:trPr>
        <w:tc>
          <w:tcPr>
            <w:tcW w:w="6812" w:type="dxa"/>
          </w:tcPr>
          <w:p w14:paraId="571EB37F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Sedatives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sleeping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(Valium,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Serepax,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Rohypnol,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4FD8EA8C" w14:textId="77777777" w:rsidR="003146FC" w:rsidRDefault="004E27B8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1995" w:type="dxa"/>
          </w:tcPr>
          <w:p w14:paraId="4FAAEDC7" w14:textId="77777777" w:rsidR="003146FC" w:rsidRDefault="004E27B8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46.8</w:t>
            </w:r>
          </w:p>
        </w:tc>
      </w:tr>
      <w:tr w:rsidR="003146FC" w14:paraId="7E2915CA" w14:textId="77777777">
        <w:trPr>
          <w:trHeight w:val="478"/>
        </w:trPr>
        <w:tc>
          <w:tcPr>
            <w:tcW w:w="6812" w:type="dxa"/>
          </w:tcPr>
          <w:p w14:paraId="5EBDACBD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Hallucinogens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(LSD,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acid,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mushrooms,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PCP,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Special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2D98C3A0" w14:textId="77777777" w:rsidR="003146FC" w:rsidRDefault="004E27B8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  <w:tc>
          <w:tcPr>
            <w:tcW w:w="1995" w:type="dxa"/>
          </w:tcPr>
          <w:p w14:paraId="5895995B" w14:textId="77777777" w:rsidR="003146FC" w:rsidRDefault="004E27B8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57.1</w:t>
            </w:r>
          </w:p>
        </w:tc>
      </w:tr>
      <w:tr w:rsidR="003146FC" w14:paraId="1E3E6638" w14:textId="77777777">
        <w:trPr>
          <w:trHeight w:val="955"/>
        </w:trPr>
        <w:tc>
          <w:tcPr>
            <w:tcW w:w="6812" w:type="dxa"/>
          </w:tcPr>
          <w:p w14:paraId="0935EF81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6"/>
                <w:sz w:val="24"/>
              </w:rPr>
              <w:t>Opioids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(heroin,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morphine,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methadone,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codeine,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etc.)</w:t>
            </w:r>
          </w:p>
          <w:p w14:paraId="7531EAEC" w14:textId="77777777" w:rsidR="003146FC" w:rsidRDefault="004E27B8">
            <w:pPr>
              <w:pStyle w:val="TableParagraph"/>
              <w:spacing w:before="225" w:line="299" w:lineRule="exact"/>
              <w:ind w:left="119"/>
              <w:rPr>
                <w:rFonts w:ascii="Georgia"/>
                <w:i/>
                <w:sz w:val="16"/>
              </w:rPr>
            </w:pPr>
            <w:r>
              <w:rPr>
                <w:spacing w:val="-4"/>
                <w:sz w:val="24"/>
              </w:rPr>
              <w:t>Current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Drug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</w:t>
            </w:r>
            <w:r>
              <w:rPr>
                <w:rFonts w:ascii="Georgia"/>
                <w:i/>
                <w:spacing w:val="-4"/>
                <w:position w:val="9"/>
                <w:sz w:val="16"/>
              </w:rPr>
              <w:t>a</w:t>
            </w:r>
          </w:p>
        </w:tc>
        <w:tc>
          <w:tcPr>
            <w:tcW w:w="532" w:type="dxa"/>
          </w:tcPr>
          <w:p w14:paraId="170E4F61" w14:textId="77777777" w:rsidR="003146FC" w:rsidRDefault="004E27B8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995" w:type="dxa"/>
          </w:tcPr>
          <w:p w14:paraId="1B080898" w14:textId="77777777" w:rsidR="003146FC" w:rsidRDefault="004E27B8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42.2</w:t>
            </w:r>
          </w:p>
        </w:tc>
      </w:tr>
      <w:tr w:rsidR="003146FC" w14:paraId="01C00A71" w14:textId="77777777">
        <w:trPr>
          <w:trHeight w:val="549"/>
        </w:trPr>
        <w:tc>
          <w:tcPr>
            <w:tcW w:w="6812" w:type="dxa"/>
          </w:tcPr>
          <w:p w14:paraId="5AE43242" w14:textId="77777777" w:rsidR="003146FC" w:rsidRDefault="004E27B8">
            <w:pPr>
              <w:pStyle w:val="TableParagraph"/>
              <w:spacing w:before="159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Tobacco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(cigarettes, chewing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tobacco,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cigars,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7F68E57D" w14:textId="77777777" w:rsidR="003146FC" w:rsidRDefault="004E27B8">
            <w:pPr>
              <w:pStyle w:val="TableParagraph"/>
              <w:spacing w:before="159"/>
              <w:ind w:left="129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  <w:tc>
          <w:tcPr>
            <w:tcW w:w="1995" w:type="dxa"/>
          </w:tcPr>
          <w:p w14:paraId="7638F29B" w14:textId="77777777" w:rsidR="003146FC" w:rsidRDefault="004E27B8">
            <w:pPr>
              <w:pStyle w:val="TableParagraph"/>
              <w:spacing w:before="159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54.5</w:t>
            </w:r>
          </w:p>
        </w:tc>
      </w:tr>
      <w:tr w:rsidR="003146FC" w14:paraId="7ADCD6BC" w14:textId="77777777">
        <w:trPr>
          <w:trHeight w:val="478"/>
        </w:trPr>
        <w:tc>
          <w:tcPr>
            <w:tcW w:w="6812" w:type="dxa"/>
          </w:tcPr>
          <w:p w14:paraId="3F5D3458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Cannabis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(marijuana,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grass,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hash,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75ADDCA6" w14:textId="77777777" w:rsidR="003146FC" w:rsidRDefault="004E27B8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1995" w:type="dxa"/>
          </w:tcPr>
          <w:p w14:paraId="29F6C47E" w14:textId="77777777" w:rsidR="003146FC" w:rsidRDefault="004E27B8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33.8</w:t>
            </w:r>
          </w:p>
        </w:tc>
      </w:tr>
      <w:tr w:rsidR="003146FC" w14:paraId="11319E27" w14:textId="77777777">
        <w:trPr>
          <w:trHeight w:val="478"/>
        </w:trPr>
        <w:tc>
          <w:tcPr>
            <w:tcW w:w="6812" w:type="dxa"/>
          </w:tcPr>
          <w:p w14:paraId="0526D6A6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Cocaine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(coke,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crack,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3E054498" w14:textId="77777777" w:rsidR="003146FC" w:rsidRDefault="004E27B8">
            <w:pPr>
              <w:pStyle w:val="TableParagraph"/>
              <w:spacing w:before="88"/>
              <w:ind w:lef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1995" w:type="dxa"/>
          </w:tcPr>
          <w:p w14:paraId="6B254E16" w14:textId="77777777" w:rsidR="003146FC" w:rsidRDefault="004E27B8">
            <w:pPr>
              <w:pStyle w:val="TableParagraph"/>
              <w:spacing w:before="88"/>
              <w:ind w:left="207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</w:tr>
      <w:tr w:rsidR="003146FC" w14:paraId="4EBAB9CB" w14:textId="77777777">
        <w:trPr>
          <w:trHeight w:val="478"/>
        </w:trPr>
        <w:tc>
          <w:tcPr>
            <w:tcW w:w="6812" w:type="dxa"/>
          </w:tcPr>
          <w:p w14:paraId="378CF0E5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Amphetamine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 stimulants (speed,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pills, ecstasy, etc.)</w:t>
            </w:r>
          </w:p>
        </w:tc>
        <w:tc>
          <w:tcPr>
            <w:tcW w:w="532" w:type="dxa"/>
          </w:tcPr>
          <w:p w14:paraId="350259E8" w14:textId="77777777" w:rsidR="003146FC" w:rsidRDefault="004E27B8">
            <w:pPr>
              <w:pStyle w:val="TableParagraph"/>
              <w:spacing w:before="88"/>
              <w:ind w:left="130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95" w:type="dxa"/>
          </w:tcPr>
          <w:p w14:paraId="363FF585" w14:textId="77777777" w:rsidR="003146FC" w:rsidRDefault="004E27B8">
            <w:pPr>
              <w:pStyle w:val="TableParagraph"/>
              <w:spacing w:before="88"/>
              <w:ind w:left="207"/>
              <w:rPr>
                <w:sz w:val="24"/>
              </w:rPr>
            </w:pPr>
            <w:r>
              <w:rPr>
                <w:spacing w:val="-5"/>
                <w:sz w:val="24"/>
              </w:rPr>
              <w:t>7.1</w:t>
            </w:r>
          </w:p>
        </w:tc>
      </w:tr>
      <w:tr w:rsidR="003146FC" w14:paraId="37F529B6" w14:textId="77777777">
        <w:trPr>
          <w:trHeight w:val="478"/>
        </w:trPr>
        <w:tc>
          <w:tcPr>
            <w:tcW w:w="6812" w:type="dxa"/>
          </w:tcPr>
          <w:p w14:paraId="6C768FB6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Sedatives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sleeping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(Valium,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Serepax,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Rohypnol,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1B7439B2" w14:textId="77777777" w:rsidR="003146FC" w:rsidRDefault="004E27B8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995" w:type="dxa"/>
          </w:tcPr>
          <w:p w14:paraId="54D62FD0" w14:textId="77777777" w:rsidR="003146FC" w:rsidRDefault="004E27B8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15.6</w:t>
            </w:r>
          </w:p>
        </w:tc>
      </w:tr>
      <w:tr w:rsidR="003146FC" w14:paraId="4FC1021A" w14:textId="77777777">
        <w:trPr>
          <w:trHeight w:val="478"/>
        </w:trPr>
        <w:tc>
          <w:tcPr>
            <w:tcW w:w="6812" w:type="dxa"/>
          </w:tcPr>
          <w:p w14:paraId="534DFB37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Hallucinogens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(LSD,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acid,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mushrooms,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PCP,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Special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71AB4D7C" w14:textId="77777777" w:rsidR="003146FC" w:rsidRDefault="004E27B8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1995" w:type="dxa"/>
          </w:tcPr>
          <w:p w14:paraId="53C88C73" w14:textId="77777777" w:rsidR="003146FC" w:rsidRDefault="004E27B8">
            <w:pPr>
              <w:pStyle w:val="TableParagraph"/>
              <w:spacing w:before="88"/>
              <w:ind w:left="206"/>
              <w:rPr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</w:tr>
      <w:tr w:rsidR="003146FC" w14:paraId="630937DE" w14:textId="77777777">
        <w:trPr>
          <w:trHeight w:val="524"/>
        </w:trPr>
        <w:tc>
          <w:tcPr>
            <w:tcW w:w="6812" w:type="dxa"/>
            <w:tcBorders>
              <w:bottom w:val="single" w:sz="8" w:space="0" w:color="000000"/>
            </w:tcBorders>
          </w:tcPr>
          <w:p w14:paraId="3A7A6F9F" w14:textId="77777777" w:rsidR="003146FC" w:rsidRDefault="004E27B8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6"/>
                <w:sz w:val="24"/>
              </w:rPr>
              <w:t>Opioids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(heroin,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morphine,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methadone,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codeine,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etc.)</w:t>
            </w:r>
          </w:p>
        </w:tc>
        <w:tc>
          <w:tcPr>
            <w:tcW w:w="532" w:type="dxa"/>
            <w:tcBorders>
              <w:bottom w:val="single" w:sz="8" w:space="0" w:color="000000"/>
            </w:tcBorders>
          </w:tcPr>
          <w:p w14:paraId="0618E7E1" w14:textId="77777777" w:rsidR="003146FC" w:rsidRDefault="004E27B8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1995" w:type="dxa"/>
            <w:tcBorders>
              <w:bottom w:val="single" w:sz="8" w:space="0" w:color="000000"/>
            </w:tcBorders>
          </w:tcPr>
          <w:p w14:paraId="0484504C" w14:textId="77777777" w:rsidR="003146FC" w:rsidRDefault="004E27B8">
            <w:pPr>
              <w:pStyle w:val="TableParagraph"/>
              <w:spacing w:before="88"/>
              <w:ind w:left="206"/>
              <w:rPr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</w:tr>
      <w:tr w:rsidR="003146FC" w14:paraId="74066442" w14:textId="77777777">
        <w:trPr>
          <w:trHeight w:val="355"/>
        </w:trPr>
        <w:tc>
          <w:tcPr>
            <w:tcW w:w="6812" w:type="dxa"/>
            <w:tcBorders>
              <w:top w:val="single" w:sz="8" w:space="0" w:color="000000"/>
            </w:tcBorders>
          </w:tcPr>
          <w:p w14:paraId="73B12BB1" w14:textId="77777777" w:rsidR="003146FC" w:rsidRDefault="004E27B8">
            <w:pPr>
              <w:pStyle w:val="TableParagraph"/>
              <w:tabs>
                <w:tab w:val="left" w:pos="1112"/>
              </w:tabs>
              <w:spacing w:before="34" w:line="301" w:lineRule="exact"/>
              <w:ind w:left="48"/>
              <w:rPr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Note:</w:t>
            </w:r>
            <w:r>
              <w:rPr>
                <w:i/>
                <w:sz w:val="24"/>
              </w:rPr>
              <w:tab/>
            </w:r>
            <w:r>
              <w:rPr>
                <w:rFonts w:ascii="Bookman Old Style"/>
                <w:i/>
                <w:w w:val="115"/>
                <w:sz w:val="24"/>
              </w:rPr>
              <w:t>N</w:t>
            </w:r>
            <w:r>
              <w:rPr>
                <w:rFonts w:ascii="Bookman Old Style"/>
                <w:i/>
                <w:spacing w:val="2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154</w:t>
            </w:r>
          </w:p>
        </w:tc>
        <w:tc>
          <w:tcPr>
            <w:tcW w:w="532" w:type="dxa"/>
            <w:tcBorders>
              <w:top w:val="single" w:sz="8" w:space="0" w:color="000000"/>
            </w:tcBorders>
          </w:tcPr>
          <w:p w14:paraId="6EE622A7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5" w:type="dxa"/>
            <w:tcBorders>
              <w:top w:val="single" w:sz="8" w:space="0" w:color="000000"/>
            </w:tcBorders>
          </w:tcPr>
          <w:p w14:paraId="0DCC5C87" w14:textId="77777777" w:rsidR="003146FC" w:rsidRDefault="003146FC">
            <w:pPr>
              <w:pStyle w:val="TableParagraph"/>
              <w:rPr>
                <w:rFonts w:ascii="Times New Roman"/>
              </w:rPr>
            </w:pPr>
          </w:p>
        </w:tc>
      </w:tr>
    </w:tbl>
    <w:p w14:paraId="3441212D" w14:textId="77777777" w:rsidR="003146FC" w:rsidRDefault="004E27B8">
      <w:pPr>
        <w:pStyle w:val="BodyText"/>
        <w:spacing w:before="154"/>
        <w:ind w:left="170"/>
      </w:pPr>
      <w:r>
        <w:rPr>
          <w:spacing w:val="-2"/>
          <w:position w:val="9"/>
          <w:sz w:val="16"/>
        </w:rPr>
        <w:t>a</w:t>
      </w:r>
      <w:r>
        <w:rPr>
          <w:spacing w:val="-8"/>
          <w:position w:val="9"/>
          <w:sz w:val="16"/>
        </w:rPr>
        <w:t xml:space="preserve"> </w:t>
      </w:r>
      <w:r>
        <w:rPr>
          <w:spacing w:val="-2"/>
        </w:rPr>
        <w:t>Current</w:t>
      </w:r>
      <w:r>
        <w:rPr>
          <w:spacing w:val="-9"/>
        </w:rPr>
        <w:t xml:space="preserve"> </w:t>
      </w:r>
      <w:r>
        <w:rPr>
          <w:spacing w:val="-2"/>
        </w:rPr>
        <w:t>refers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past</w:t>
      </w:r>
      <w:r>
        <w:rPr>
          <w:spacing w:val="-9"/>
        </w:rPr>
        <w:t xml:space="preserve"> </w:t>
      </w:r>
      <w:r>
        <w:rPr>
          <w:spacing w:val="-2"/>
        </w:rPr>
        <w:t>month</w:t>
      </w:r>
      <w:r>
        <w:rPr>
          <w:spacing w:val="-9"/>
        </w:rPr>
        <w:t xml:space="preserve"> </w:t>
      </w:r>
      <w:r>
        <w:rPr>
          <w:spacing w:val="-2"/>
        </w:rPr>
        <w:t>drug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reported</w:t>
      </w:r>
      <w:r>
        <w:rPr>
          <w:spacing w:val="-10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follow-up</w:t>
      </w:r>
      <w:r>
        <w:rPr>
          <w:spacing w:val="-8"/>
        </w:rPr>
        <w:t xml:space="preserve"> </w:t>
      </w:r>
      <w:r>
        <w:rPr>
          <w:spacing w:val="-2"/>
        </w:rPr>
        <w:t>visits</w:t>
      </w:r>
      <w:r>
        <w:rPr>
          <w:spacing w:val="-9"/>
        </w:rPr>
        <w:t xml:space="preserve"> </w:t>
      </w:r>
      <w:r>
        <w:rPr>
          <w:spacing w:val="-2"/>
        </w:rPr>
        <w:t>1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14:paraId="41A29616" w14:textId="77777777" w:rsidR="003146FC" w:rsidRDefault="003146FC">
      <w:p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1564A28F" w14:textId="77777777" w:rsidR="003146FC" w:rsidRDefault="003146FC">
      <w:pPr>
        <w:pStyle w:val="BodyText"/>
        <w:spacing w:before="11"/>
        <w:rPr>
          <w:sz w:val="8"/>
        </w:rPr>
      </w:pPr>
    </w:p>
    <w:p w14:paraId="50BD1640" w14:textId="77777777" w:rsidR="003146FC" w:rsidRDefault="004E27B8">
      <w:pPr>
        <w:pStyle w:val="Heading1"/>
        <w:spacing w:before="120"/>
        <w:pPrChange w:id="6257" w:author="Kendra Wyant" w:date="2023-05-31T13:43:00Z">
          <w:pPr>
            <w:pStyle w:val="Heading1"/>
          </w:pPr>
        </w:pPrChange>
      </w:pPr>
      <w:bookmarkStart w:id="6258" w:name="Behavioral_Measures_of_Acceptability"/>
      <w:bookmarkEnd w:id="6258"/>
      <w:r>
        <w:rPr>
          <w:w w:val="105"/>
        </w:rPr>
        <w:t>Behavioral</w:t>
      </w:r>
      <w:r>
        <w:rPr>
          <w:spacing w:val="12"/>
          <w:w w:val="105"/>
        </w:rPr>
        <w:t xml:space="preserve"> </w:t>
      </w:r>
      <w:r>
        <w:rPr>
          <w:w w:val="105"/>
        </w:rPr>
        <w:t>Measures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Acceptability</w:t>
      </w:r>
    </w:p>
    <w:p w14:paraId="010B67FA" w14:textId="77777777" w:rsidR="003146FC" w:rsidRDefault="003146FC">
      <w:pPr>
        <w:pStyle w:val="BodyText"/>
        <w:spacing w:before="10"/>
        <w:rPr>
          <w:b/>
          <w:sz w:val="31"/>
          <w:rPrChange w:id="6259" w:author="Kendra Wyant" w:date="2023-05-31T13:43:00Z">
            <w:rPr>
              <w:b/>
              <w:sz w:val="22"/>
            </w:rPr>
          </w:rPrChange>
        </w:rPr>
        <w:pPrChange w:id="6260" w:author="Kendra Wyant" w:date="2023-05-31T13:43:00Z">
          <w:pPr>
            <w:pStyle w:val="BodyText"/>
            <w:spacing w:before="12"/>
          </w:pPr>
        </w:pPrChange>
      </w:pPr>
    </w:p>
    <w:p w14:paraId="2DA08351" w14:textId="3848D681" w:rsidR="003146FC" w:rsidRDefault="004E27B8">
      <w:pPr>
        <w:pStyle w:val="BodyText"/>
        <w:tabs>
          <w:tab w:val="left" w:pos="2578"/>
        </w:tabs>
        <w:spacing w:before="1" w:line="355" w:lineRule="auto"/>
        <w:ind w:left="160" w:right="590" w:firstLine="576"/>
        <w:pPrChange w:id="6261" w:author="Kendra Wyant" w:date="2023-05-31T13:43:00Z">
          <w:pPr>
            <w:pStyle w:val="BodyText"/>
            <w:spacing w:line="355" w:lineRule="auto"/>
            <w:ind w:left="148" w:right="559" w:firstLine="587"/>
            <w:jc w:val="both"/>
          </w:pPr>
        </w:pPrChange>
      </w:pPr>
      <w:bookmarkStart w:id="6262" w:name="Participation"/>
      <w:bookmarkEnd w:id="6262"/>
      <w:r>
        <w:rPr>
          <w:b/>
          <w:spacing w:val="-2"/>
          <w:rPrChange w:id="6263" w:author="Kendra Wyant" w:date="2023-05-31T13:43:00Z">
            <w:rPr>
              <w:b/>
            </w:rPr>
          </w:rPrChange>
        </w:rPr>
        <w:t>Participation.</w:t>
      </w:r>
      <w:del w:id="6264" w:author="Kendra Wyant" w:date="2023-05-31T13:43:00Z">
        <w:r w:rsidR="00F53A9D">
          <w:rPr>
            <w:b/>
            <w:spacing w:val="78"/>
          </w:rPr>
          <w:delText xml:space="preserve"> </w:delText>
        </w:r>
      </w:del>
      <w:ins w:id="6265" w:author="Kendra Wyant" w:date="2023-05-31T13:43:00Z">
        <w:r>
          <w:rPr>
            <w:b/>
          </w:rPr>
          <w:tab/>
        </w:r>
      </w:ins>
      <w:r>
        <w:rPr>
          <w:spacing w:val="-2"/>
          <w:rPrChange w:id="6266" w:author="Kendra Wyant" w:date="2023-05-31T13:43:00Z">
            <w:rPr/>
          </w:rPrChange>
        </w:rPr>
        <w:t>Figure</w:t>
      </w:r>
      <w:r>
        <w:rPr>
          <w:spacing w:val="-2"/>
          <w:rPrChange w:id="6267" w:author="Kendra Wyant" w:date="2023-05-31T13:43:00Z">
            <w:rPr>
              <w:spacing w:val="-14"/>
            </w:rPr>
          </w:rPrChange>
        </w:rPr>
        <w:t xml:space="preserve"> </w:t>
      </w:r>
      <w:r>
        <w:rPr>
          <w:spacing w:val="-2"/>
          <w:rPrChange w:id="6268" w:author="Kendra Wyant" w:date="2023-05-31T13:43:00Z">
            <w:rPr/>
          </w:rPrChange>
        </w:rPr>
        <w:t>1</w:t>
      </w:r>
      <w:r>
        <w:rPr>
          <w:spacing w:val="-2"/>
          <w:rPrChange w:id="6269" w:author="Kendra Wyant" w:date="2023-05-31T13:43:00Z">
            <w:rPr>
              <w:spacing w:val="-15"/>
            </w:rPr>
          </w:rPrChange>
        </w:rPr>
        <w:t xml:space="preserve"> </w:t>
      </w:r>
      <w:r>
        <w:rPr>
          <w:spacing w:val="-2"/>
          <w:rPrChange w:id="6270" w:author="Kendra Wyant" w:date="2023-05-31T13:43:00Z">
            <w:rPr/>
          </w:rPrChange>
        </w:rPr>
        <w:t>shows</w:t>
      </w:r>
      <w:r>
        <w:rPr>
          <w:spacing w:val="-2"/>
          <w:rPrChange w:id="6271" w:author="Kendra Wyant" w:date="2023-05-31T13:43:00Z">
            <w:rPr>
              <w:spacing w:val="-14"/>
            </w:rPr>
          </w:rPrChange>
        </w:rPr>
        <w:t xml:space="preserve"> </w:t>
      </w:r>
      <w:r>
        <w:rPr>
          <w:spacing w:val="-2"/>
          <w:rPrChange w:id="6272" w:author="Kendra Wyant" w:date="2023-05-31T13:43:00Z">
            <w:rPr/>
          </w:rPrChange>
        </w:rPr>
        <w:t>participant</w:t>
      </w:r>
      <w:r>
        <w:rPr>
          <w:spacing w:val="-2"/>
          <w:rPrChange w:id="6273" w:author="Kendra Wyant" w:date="2023-05-31T13:43:00Z">
            <w:rPr>
              <w:spacing w:val="-15"/>
            </w:rPr>
          </w:rPrChange>
        </w:rPr>
        <w:t xml:space="preserve"> </w:t>
      </w:r>
      <w:r>
        <w:rPr>
          <w:spacing w:val="-2"/>
          <w:rPrChange w:id="6274" w:author="Kendra Wyant" w:date="2023-05-31T13:43:00Z">
            <w:rPr/>
          </w:rPrChange>
        </w:rPr>
        <w:t>attrition/discontinuation</w:t>
      </w:r>
      <w:r>
        <w:rPr>
          <w:spacing w:val="-2"/>
          <w:rPrChange w:id="6275" w:author="Kendra Wyant" w:date="2023-05-31T13:43:00Z">
            <w:rPr>
              <w:spacing w:val="-14"/>
            </w:rPr>
          </w:rPrChange>
        </w:rPr>
        <w:t xml:space="preserve"> </w:t>
      </w:r>
      <w:r>
        <w:rPr>
          <w:spacing w:val="-2"/>
          <w:rPrChange w:id="6276" w:author="Kendra Wyant" w:date="2023-05-31T13:43:00Z">
            <w:rPr/>
          </w:rPrChange>
        </w:rPr>
        <w:t>at</w:t>
      </w:r>
      <w:r>
        <w:rPr>
          <w:spacing w:val="-2"/>
          <w:rPrChange w:id="6277" w:author="Kendra Wyant" w:date="2023-05-31T13:43:00Z">
            <w:rPr>
              <w:spacing w:val="-15"/>
            </w:rPr>
          </w:rPrChange>
        </w:rPr>
        <w:t xml:space="preserve"> </w:t>
      </w:r>
      <w:r>
        <w:rPr>
          <w:spacing w:val="-2"/>
          <w:rPrChange w:id="6278" w:author="Kendra Wyant" w:date="2023-05-31T13:43:00Z">
            <w:rPr/>
          </w:rPrChange>
        </w:rPr>
        <w:t>each</w:t>
      </w:r>
      <w:r>
        <w:rPr>
          <w:spacing w:val="-2"/>
          <w:rPrChange w:id="6279" w:author="Kendra Wyant" w:date="2023-05-31T13:43:00Z">
            <w:rPr>
              <w:spacing w:val="-14"/>
            </w:rPr>
          </w:rPrChange>
        </w:rPr>
        <w:t xml:space="preserve"> </w:t>
      </w:r>
      <w:r>
        <w:rPr>
          <w:spacing w:val="-2"/>
          <w:rPrChange w:id="6280" w:author="Kendra Wyant" w:date="2023-05-31T13:43:00Z">
            <w:rPr/>
          </w:rPrChange>
        </w:rPr>
        <w:t>phase</w:t>
      </w:r>
      <w:r>
        <w:rPr>
          <w:spacing w:val="-2"/>
          <w:rPrChange w:id="6281" w:author="Kendra Wyant" w:date="2023-05-31T13:43:00Z">
            <w:rPr>
              <w:spacing w:val="-14"/>
            </w:rPr>
          </w:rPrChange>
        </w:rPr>
        <w:t xml:space="preserve"> </w:t>
      </w:r>
      <w:r>
        <w:t>of</w:t>
      </w:r>
      <w:r>
        <w:rPr>
          <w:spacing w:val="-3"/>
          <w:rPrChange w:id="6282" w:author="Kendra Wyant" w:date="2023-05-31T13:43:00Z">
            <w:rPr/>
          </w:rPrChange>
        </w:rPr>
        <w:t xml:space="preserve"> </w:t>
      </w:r>
      <w:r>
        <w:rPr>
          <w:rPrChange w:id="6283" w:author="Kendra Wyant" w:date="2023-05-31T13:43:00Z">
            <w:rPr>
              <w:spacing w:val="-2"/>
            </w:rPr>
          </w:rPrChange>
        </w:rPr>
        <w:t>the</w:t>
      </w:r>
      <w:r>
        <w:rPr>
          <w:spacing w:val="-2"/>
          <w:rPrChange w:id="6284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6285" w:author="Kendra Wyant" w:date="2023-05-31T13:43:00Z">
            <w:rPr>
              <w:spacing w:val="-2"/>
            </w:rPr>
          </w:rPrChange>
        </w:rPr>
        <w:t>study.</w:t>
      </w:r>
      <w:r>
        <w:rPr>
          <w:spacing w:val="17"/>
          <w:rPrChange w:id="6286" w:author="Kendra Wyant" w:date="2023-05-31T13:43:00Z">
            <w:rPr>
              <w:spacing w:val="9"/>
            </w:rPr>
          </w:rPrChange>
        </w:rPr>
        <w:t xml:space="preserve"> </w:t>
      </w:r>
      <w:r>
        <w:rPr>
          <w:rPrChange w:id="6287" w:author="Kendra Wyant" w:date="2023-05-31T13:43:00Z">
            <w:rPr>
              <w:spacing w:val="-2"/>
            </w:rPr>
          </w:rPrChange>
        </w:rPr>
        <w:t>Of</w:t>
      </w:r>
      <w:r>
        <w:rPr>
          <w:spacing w:val="-2"/>
          <w:rPrChange w:id="628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6289" w:author="Kendra Wyant" w:date="2023-05-31T13:43:00Z">
            <w:rPr>
              <w:spacing w:val="-2"/>
            </w:rPr>
          </w:rPrChange>
        </w:rPr>
        <w:t>the</w:t>
      </w:r>
      <w:r>
        <w:rPr>
          <w:spacing w:val="-3"/>
          <w:rPrChange w:id="629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6291" w:author="Kendra Wyant" w:date="2023-05-31T13:43:00Z">
            <w:rPr>
              <w:spacing w:val="-2"/>
            </w:rPr>
          </w:rPrChange>
        </w:rPr>
        <w:t>192</w:t>
      </w:r>
      <w:r>
        <w:rPr>
          <w:spacing w:val="-3"/>
          <w:rPrChange w:id="629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6293" w:author="Kendra Wyant" w:date="2023-05-31T13:43:00Z">
            <w:rPr>
              <w:spacing w:val="-2"/>
            </w:rPr>
          </w:rPrChange>
        </w:rPr>
        <w:t>eligible</w:t>
      </w:r>
      <w:r>
        <w:rPr>
          <w:spacing w:val="-2"/>
          <w:rPrChange w:id="629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6295" w:author="Kendra Wyant" w:date="2023-05-31T13:43:00Z">
            <w:rPr>
              <w:spacing w:val="-2"/>
            </w:rPr>
          </w:rPrChange>
        </w:rPr>
        <w:t>participants</w:t>
      </w:r>
      <w:r>
        <w:rPr>
          <w:spacing w:val="-2"/>
          <w:rPrChange w:id="629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6297" w:author="Kendra Wyant" w:date="2023-05-31T13:43:00Z">
            <w:rPr>
              <w:spacing w:val="-2"/>
            </w:rPr>
          </w:rPrChange>
        </w:rPr>
        <w:t>at</w:t>
      </w:r>
      <w:r>
        <w:rPr>
          <w:spacing w:val="-3"/>
          <w:rPrChange w:id="6298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6299" w:author="Kendra Wyant" w:date="2023-05-31T13:43:00Z">
            <w:rPr>
              <w:spacing w:val="-2"/>
            </w:rPr>
          </w:rPrChange>
        </w:rPr>
        <w:t>screening,</w:t>
      </w:r>
      <w:r>
        <w:rPr>
          <w:spacing w:val="-2"/>
          <w:rPrChange w:id="630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6301" w:author="Kendra Wyant" w:date="2023-05-31T13:43:00Z">
            <w:rPr>
              <w:spacing w:val="-2"/>
            </w:rPr>
          </w:rPrChange>
        </w:rPr>
        <w:t>only</w:t>
      </w:r>
      <w:r>
        <w:rPr>
          <w:spacing w:val="-2"/>
          <w:rPrChange w:id="630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6303" w:author="Kendra Wyant" w:date="2023-05-31T13:43:00Z">
            <w:rPr>
              <w:spacing w:val="-2"/>
            </w:rPr>
          </w:rPrChange>
        </w:rPr>
        <w:t>1</w:t>
      </w:r>
      <w:r>
        <w:rPr>
          <w:spacing w:val="-3"/>
          <w:rPrChange w:id="6304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6305" w:author="Kendra Wyant" w:date="2023-05-31T13:43:00Z">
            <w:rPr>
              <w:spacing w:val="-2"/>
            </w:rPr>
          </w:rPrChange>
        </w:rPr>
        <w:t>did</w:t>
      </w:r>
      <w:r>
        <w:rPr>
          <w:spacing w:val="-3"/>
          <w:rPrChange w:id="6306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6307" w:author="Kendra Wyant" w:date="2023-05-31T13:43:00Z">
            <w:rPr>
              <w:spacing w:val="-2"/>
            </w:rPr>
          </w:rPrChange>
        </w:rPr>
        <w:t>not</w:t>
      </w:r>
      <w:r>
        <w:rPr>
          <w:spacing w:val="-2"/>
          <w:rPrChange w:id="6308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6309" w:author="Kendra Wyant" w:date="2023-05-31T13:43:00Z">
            <w:rPr>
              <w:spacing w:val="-2"/>
            </w:rPr>
          </w:rPrChange>
        </w:rPr>
        <w:t>consent</w:t>
      </w:r>
      <w:r>
        <w:rPr>
          <w:spacing w:val="-2"/>
          <w:rPrChange w:id="631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6311" w:author="Kendra Wyant" w:date="2023-05-31T13:43:00Z">
            <w:rPr>
              <w:spacing w:val="-2"/>
            </w:rPr>
          </w:rPrChange>
        </w:rPr>
        <w:t>after</w:t>
      </w:r>
      <w:r>
        <w:rPr>
          <w:rPrChange w:id="631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hearing</w:t>
      </w:r>
      <w:r>
        <w:rPr>
          <w:spacing w:val="-10"/>
          <w:rPrChange w:id="631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6314" w:author="Kendra Wyant" w:date="2023-05-31T13:43:00Z">
            <w:rPr/>
          </w:rPrChange>
        </w:rPr>
        <w:t>the</w:t>
      </w:r>
      <w:r>
        <w:rPr>
          <w:spacing w:val="-9"/>
          <w:rPrChange w:id="6315" w:author="Kendra Wyant" w:date="2023-05-31T13:43:00Z">
            <w:rPr>
              <w:spacing w:val="-12"/>
            </w:rPr>
          </w:rPrChange>
        </w:rPr>
        <w:t xml:space="preserve"> </w:t>
      </w:r>
      <w:r>
        <w:rPr>
          <w:spacing w:val="-2"/>
          <w:rPrChange w:id="6316" w:author="Kendra Wyant" w:date="2023-05-31T13:43:00Z">
            <w:rPr/>
          </w:rPrChange>
        </w:rPr>
        <w:t>details</w:t>
      </w:r>
      <w:r>
        <w:rPr>
          <w:spacing w:val="-10"/>
          <w:rPrChange w:id="6317" w:author="Kendra Wyant" w:date="2023-05-31T13:43:00Z">
            <w:rPr>
              <w:spacing w:val="-12"/>
            </w:rPr>
          </w:rPrChange>
        </w:rPr>
        <w:t xml:space="preserve"> </w:t>
      </w:r>
      <w:r>
        <w:rPr>
          <w:spacing w:val="-2"/>
          <w:rPrChange w:id="6318" w:author="Kendra Wyant" w:date="2023-05-31T13:43:00Z">
            <w:rPr/>
          </w:rPrChange>
        </w:rPr>
        <w:t>of</w:t>
      </w:r>
      <w:r>
        <w:rPr>
          <w:spacing w:val="-10"/>
          <w:rPrChange w:id="6319" w:author="Kendra Wyant" w:date="2023-05-31T13:43:00Z">
            <w:rPr>
              <w:spacing w:val="-12"/>
            </w:rPr>
          </w:rPrChange>
        </w:rPr>
        <w:t xml:space="preserve"> </w:t>
      </w:r>
      <w:r>
        <w:rPr>
          <w:spacing w:val="-2"/>
          <w:rPrChange w:id="6320" w:author="Kendra Wyant" w:date="2023-05-31T13:43:00Z">
            <w:rPr/>
          </w:rPrChange>
        </w:rPr>
        <w:t>the</w:t>
      </w:r>
      <w:r>
        <w:rPr>
          <w:spacing w:val="-9"/>
          <w:rPrChange w:id="6321" w:author="Kendra Wyant" w:date="2023-05-31T13:43:00Z">
            <w:rPr>
              <w:spacing w:val="-12"/>
            </w:rPr>
          </w:rPrChange>
        </w:rPr>
        <w:t xml:space="preserve"> </w:t>
      </w:r>
      <w:r>
        <w:rPr>
          <w:spacing w:val="-2"/>
          <w:rPrChange w:id="6322" w:author="Kendra Wyant" w:date="2023-05-31T13:43:00Z">
            <w:rPr/>
          </w:rPrChange>
        </w:rPr>
        <w:t>study.</w:t>
      </w:r>
      <w:r>
        <w:rPr>
          <w:spacing w:val="8"/>
          <w:rPrChange w:id="6323" w:author="Kendra Wyant" w:date="2023-05-31T13:43:00Z">
            <w:rPr/>
          </w:rPrChange>
        </w:rPr>
        <w:t xml:space="preserve"> </w:t>
      </w:r>
      <w:r>
        <w:rPr>
          <w:spacing w:val="-2"/>
          <w:rPrChange w:id="6324" w:author="Kendra Wyant" w:date="2023-05-31T13:43:00Z">
            <w:rPr/>
          </w:rPrChange>
        </w:rPr>
        <w:t>Enrollment</w:t>
      </w:r>
      <w:r>
        <w:rPr>
          <w:spacing w:val="-10"/>
          <w:rPrChange w:id="6325" w:author="Kendra Wyant" w:date="2023-05-31T13:43:00Z">
            <w:rPr>
              <w:spacing w:val="-12"/>
            </w:rPr>
          </w:rPrChange>
        </w:rPr>
        <w:t xml:space="preserve"> </w:t>
      </w:r>
      <w:r>
        <w:rPr>
          <w:spacing w:val="-2"/>
          <w:rPrChange w:id="6326" w:author="Kendra Wyant" w:date="2023-05-31T13:43:00Z">
            <w:rPr/>
          </w:rPrChange>
        </w:rPr>
        <w:t>occurred</w:t>
      </w:r>
      <w:r>
        <w:rPr>
          <w:spacing w:val="-9"/>
          <w:rPrChange w:id="6327" w:author="Kendra Wyant" w:date="2023-05-31T13:43:00Z">
            <w:rPr>
              <w:spacing w:val="-12"/>
            </w:rPr>
          </w:rPrChange>
        </w:rPr>
        <w:t xml:space="preserve"> </w:t>
      </w:r>
      <w:r>
        <w:rPr>
          <w:spacing w:val="-2"/>
          <w:rPrChange w:id="6328" w:author="Kendra Wyant" w:date="2023-05-31T13:43:00Z">
            <w:rPr/>
          </w:rPrChange>
        </w:rPr>
        <w:t>during</w:t>
      </w:r>
      <w:r>
        <w:rPr>
          <w:spacing w:val="-10"/>
          <w:rPrChange w:id="6329" w:author="Kendra Wyant" w:date="2023-05-31T13:43:00Z">
            <w:rPr>
              <w:spacing w:val="-12"/>
            </w:rPr>
          </w:rPrChange>
        </w:rPr>
        <w:t xml:space="preserve"> </w:t>
      </w:r>
      <w:r>
        <w:rPr>
          <w:spacing w:val="-2"/>
          <w:rPrChange w:id="6330" w:author="Kendra Wyant" w:date="2023-05-31T13:43:00Z">
            <w:rPr/>
          </w:rPrChange>
        </w:rPr>
        <w:t>a</w:t>
      </w:r>
      <w:r>
        <w:rPr>
          <w:spacing w:val="-10"/>
          <w:rPrChange w:id="6331" w:author="Kendra Wyant" w:date="2023-05-31T13:43:00Z">
            <w:rPr>
              <w:spacing w:val="-12"/>
            </w:rPr>
          </w:rPrChange>
        </w:rPr>
        <w:t xml:space="preserve"> </w:t>
      </w:r>
      <w:r>
        <w:rPr>
          <w:spacing w:val="-2"/>
          <w:rPrChange w:id="6332" w:author="Kendra Wyant" w:date="2023-05-31T13:43:00Z">
            <w:rPr/>
          </w:rPrChange>
        </w:rPr>
        <w:t>second</w:t>
      </w:r>
      <w:r>
        <w:rPr>
          <w:spacing w:val="-9"/>
          <w:rPrChange w:id="6333" w:author="Kendra Wyant" w:date="2023-05-31T13:43:00Z">
            <w:rPr>
              <w:spacing w:val="-12"/>
            </w:rPr>
          </w:rPrChange>
        </w:rPr>
        <w:t xml:space="preserve"> </w:t>
      </w:r>
      <w:r>
        <w:rPr>
          <w:spacing w:val="-2"/>
          <w:rPrChange w:id="6334" w:author="Kendra Wyant" w:date="2023-05-31T13:43:00Z">
            <w:rPr/>
          </w:rPrChange>
        </w:rPr>
        <w:t>visit</w:t>
      </w:r>
      <w:r>
        <w:rPr>
          <w:spacing w:val="-10"/>
          <w:rPrChange w:id="6335" w:author="Kendra Wyant" w:date="2023-05-31T13:43:00Z">
            <w:rPr>
              <w:spacing w:val="-12"/>
            </w:rPr>
          </w:rPrChange>
        </w:rPr>
        <w:t xml:space="preserve"> </w:t>
      </w:r>
      <w:r>
        <w:rPr>
          <w:spacing w:val="-2"/>
          <w:rPrChange w:id="6336" w:author="Kendra Wyant" w:date="2023-05-31T13:43:00Z">
            <w:rPr/>
          </w:rPrChange>
        </w:rPr>
        <w:t>1</w:t>
      </w:r>
      <w:r>
        <w:rPr>
          <w:spacing w:val="-10"/>
          <w:rPrChange w:id="6337" w:author="Kendra Wyant" w:date="2023-05-31T13:43:00Z">
            <w:rPr>
              <w:spacing w:val="-12"/>
            </w:rPr>
          </w:rPrChange>
        </w:rPr>
        <w:t xml:space="preserve"> </w:t>
      </w:r>
      <w:r>
        <w:rPr>
          <w:spacing w:val="-2"/>
          <w:rPrChange w:id="6338" w:author="Kendra Wyant" w:date="2023-05-31T13:43:00Z">
            <w:rPr/>
          </w:rPrChange>
        </w:rPr>
        <w:t>week</w:t>
      </w:r>
      <w:r>
        <w:rPr>
          <w:spacing w:val="-9"/>
          <w:rPrChange w:id="6339" w:author="Kendra Wyant" w:date="2023-05-31T13:43:00Z">
            <w:rPr>
              <w:spacing w:val="-12"/>
            </w:rPr>
          </w:rPrChange>
        </w:rPr>
        <w:t xml:space="preserve"> </w:t>
      </w:r>
      <w:r>
        <w:rPr>
          <w:spacing w:val="-2"/>
          <w:rPrChange w:id="6340" w:author="Kendra Wyant" w:date="2023-05-31T13:43:00Z">
            <w:rPr/>
          </w:rPrChange>
        </w:rPr>
        <w:t>later.</w:t>
      </w:r>
      <w:r>
        <w:rPr>
          <w:spacing w:val="8"/>
          <w:rPrChange w:id="6341" w:author="Kendra Wyant" w:date="2023-05-31T13:43:00Z">
            <w:rPr/>
          </w:rPrChange>
        </w:rPr>
        <w:t xml:space="preserve"> </w:t>
      </w:r>
      <w:r>
        <w:rPr>
          <w:spacing w:val="-2"/>
          <w:rPrChange w:id="6342" w:author="Kendra Wyant" w:date="2023-05-31T13:43:00Z">
            <w:rPr/>
          </w:rPrChange>
        </w:rPr>
        <w:t>A</w:t>
      </w:r>
      <w:r>
        <w:rPr>
          <w:spacing w:val="-2"/>
          <w:rPrChange w:id="6343" w:author="Kendra Wyant" w:date="2023-05-31T13:43:00Z">
            <w:rPr>
              <w:spacing w:val="-12"/>
            </w:rPr>
          </w:rPrChange>
        </w:rPr>
        <w:t xml:space="preserve"> </w:t>
      </w:r>
      <w:r>
        <w:t>total</w:t>
      </w:r>
      <w:r>
        <w:rPr>
          <w:rPrChange w:id="6344" w:author="Kendra Wyant" w:date="2023-05-31T13:43:00Z">
            <w:rPr>
              <w:spacing w:val="-12"/>
            </w:rPr>
          </w:rPrChange>
        </w:rPr>
        <w:t xml:space="preserve"> </w:t>
      </w:r>
      <w:r>
        <w:t>of 169</w:t>
      </w:r>
      <w:r>
        <w:rPr>
          <w:rPrChange w:id="6345" w:author="Kendra Wyant" w:date="2023-05-31T13:43:00Z">
            <w:rPr>
              <w:spacing w:val="-2"/>
            </w:rPr>
          </w:rPrChange>
        </w:rPr>
        <w:t xml:space="preserve"> </w:t>
      </w:r>
      <w:r>
        <w:t>participants</w:t>
      </w:r>
      <w:r>
        <w:rPr>
          <w:rPrChange w:id="6346" w:author="Kendra Wyant" w:date="2023-05-31T13:43:00Z">
            <w:rPr>
              <w:spacing w:val="-2"/>
            </w:rPr>
          </w:rPrChange>
        </w:rPr>
        <w:t xml:space="preserve"> </w:t>
      </w:r>
      <w:r>
        <w:t>completed</w:t>
      </w:r>
      <w:r>
        <w:rPr>
          <w:rPrChange w:id="6347" w:author="Kendra Wyant" w:date="2023-05-31T13:43:00Z">
            <w:rPr>
              <w:spacing w:val="-2"/>
            </w:rPr>
          </w:rPrChange>
        </w:rPr>
        <w:t xml:space="preserve"> </w:t>
      </w:r>
      <w:r>
        <w:t>enrollment.</w:t>
      </w:r>
    </w:p>
    <w:p w14:paraId="1FECBC4A" w14:textId="77777777" w:rsidR="00DC3B47" w:rsidRDefault="00F53A9D">
      <w:pPr>
        <w:pStyle w:val="BodyText"/>
        <w:spacing w:before="235" w:line="355" w:lineRule="auto"/>
        <w:ind w:left="132" w:right="554" w:firstLine="603"/>
        <w:rPr>
          <w:del w:id="6348" w:author="Kendra Wyant" w:date="2023-05-31T13:43:00Z"/>
        </w:rPr>
      </w:pPr>
      <w:del w:id="6349" w:author="Kendra Wyant" w:date="2023-05-31T13:43:00Z">
        <w:r>
          <w:rPr>
            <w:spacing w:val="-2"/>
          </w:rPr>
          <w:delText>Study</w:delText>
        </w:r>
        <w:r>
          <w:rPr>
            <w:spacing w:val="-10"/>
          </w:rPr>
          <w:delText xml:space="preserve"> </w:delText>
        </w:r>
        <w:r>
          <w:rPr>
            <w:spacing w:val="-2"/>
          </w:rPr>
          <w:delText>phases</w:delText>
        </w:r>
        <w:r>
          <w:rPr>
            <w:spacing w:val="-10"/>
          </w:rPr>
          <w:delText xml:space="preserve"> </w:delText>
        </w:r>
        <w:r>
          <w:rPr>
            <w:spacing w:val="-2"/>
          </w:rPr>
          <w:delText>where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we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lost</w:delText>
        </w:r>
        <w:r>
          <w:rPr>
            <w:spacing w:val="-10"/>
          </w:rPr>
          <w:delText xml:space="preserve"> </w:delText>
        </w:r>
        <w:r>
          <w:rPr>
            <w:spacing w:val="-2"/>
          </w:rPr>
          <w:delText>eligible</w:delText>
        </w:r>
        <w:r>
          <w:rPr>
            <w:spacing w:val="-10"/>
          </w:rPr>
          <w:delText xml:space="preserve"> </w:delText>
        </w:r>
        <w:r>
          <w:rPr>
            <w:spacing w:val="-2"/>
          </w:rPr>
          <w:delText>participants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are</w:delText>
        </w:r>
        <w:r>
          <w:rPr>
            <w:spacing w:val="-10"/>
          </w:rPr>
          <w:delText xml:space="preserve"> </w:delText>
        </w:r>
        <w:r>
          <w:rPr>
            <w:spacing w:val="-2"/>
          </w:rPr>
          <w:delText>highlighted</w:delText>
        </w:r>
        <w:r>
          <w:rPr>
            <w:spacing w:val="-10"/>
          </w:rPr>
          <w:delText xml:space="preserve"> </w:delText>
        </w:r>
        <w:r>
          <w:rPr>
            <w:spacing w:val="-2"/>
          </w:rPr>
          <w:delText>in</w:delText>
        </w:r>
        <w:r>
          <w:rPr>
            <w:spacing w:val="-10"/>
          </w:rPr>
          <w:delText xml:space="preserve"> </w:delText>
        </w:r>
        <w:r>
          <w:rPr>
            <w:spacing w:val="-2"/>
          </w:rPr>
          <w:delText>red</w:delText>
        </w:r>
        <w:r>
          <w:rPr>
            <w:spacing w:val="-9"/>
          </w:rPr>
          <w:delText xml:space="preserve"> </w:delText>
        </w:r>
        <w:r>
          <w:rPr>
            <w:spacing w:val="-2"/>
          </w:rPr>
          <w:delText>in</w:delText>
        </w:r>
        <w:r>
          <w:rPr>
            <w:spacing w:val="-10"/>
          </w:rPr>
          <w:delText xml:space="preserve"> </w:delText>
        </w:r>
        <w:r>
          <w:rPr>
            <w:spacing w:val="-2"/>
          </w:rPr>
          <w:delText>Figure</w:delText>
        </w:r>
        <w:r>
          <w:rPr>
            <w:spacing w:val="-10"/>
          </w:rPr>
          <w:delText xml:space="preserve"> </w:delText>
        </w:r>
        <w:r>
          <w:rPr>
            <w:spacing w:val="-2"/>
          </w:rPr>
          <w:delText>1.</w:delText>
        </w:r>
        <w:r>
          <w:rPr>
            <w:spacing w:val="8"/>
          </w:rPr>
          <w:delText xml:space="preserve"> </w:delText>
        </w:r>
        <w:r>
          <w:rPr>
            <w:spacing w:val="-2"/>
          </w:rPr>
          <w:delText>In addition,</w:delText>
        </w:r>
        <w:r>
          <w:rPr>
            <w:spacing w:val="-3"/>
          </w:rPr>
          <w:delText xml:space="preserve"> </w:delText>
        </w:r>
        <w:r>
          <w:rPr>
            <w:spacing w:val="-2"/>
          </w:rPr>
          <w:delText>we</w:delText>
        </w:r>
      </w:del>
      <w:ins w:id="6350" w:author="Kendra Wyant" w:date="2023-05-31T13:43:00Z">
        <w:r w:rsidR="001423F1">
          <w:rPr>
            <w:spacing w:val="-2"/>
          </w:rPr>
          <w:t>W</w:t>
        </w:r>
        <w:r w:rsidR="004E27B8">
          <w:rPr>
            <w:spacing w:val="-2"/>
          </w:rPr>
          <w:t>e</w:t>
        </w:r>
      </w:ins>
      <w:r w:rsidR="004E27B8">
        <w:rPr>
          <w:spacing w:val="-2"/>
        </w:rPr>
        <w:t xml:space="preserve"> coarsely tabulated</w:t>
      </w:r>
      <w:r w:rsidR="004E27B8">
        <w:rPr>
          <w:spacing w:val="-3"/>
        </w:rPr>
        <w:t xml:space="preserve"> </w:t>
      </w:r>
      <w:r w:rsidR="004E27B8">
        <w:rPr>
          <w:spacing w:val="-2"/>
        </w:rPr>
        <w:t>participants</w:t>
      </w:r>
      <w:r w:rsidR="004E27B8">
        <w:rPr>
          <w:spacing w:val="-3"/>
        </w:rPr>
        <w:t xml:space="preserve"> </w:t>
      </w:r>
      <w:r w:rsidR="004E27B8">
        <w:rPr>
          <w:spacing w:val="-2"/>
        </w:rPr>
        <w:t>stated reasons for discontinuation as</w:t>
      </w:r>
      <w:r w:rsidR="004E27B8">
        <w:rPr>
          <w:spacing w:val="-3"/>
        </w:rPr>
        <w:t xml:space="preserve"> </w:t>
      </w:r>
      <w:r w:rsidR="004E27B8">
        <w:rPr>
          <w:spacing w:val="-2"/>
        </w:rPr>
        <w:t xml:space="preserve">due to </w:t>
      </w:r>
      <w:r w:rsidR="004E27B8">
        <w:rPr>
          <w:rPrChange w:id="6351" w:author="Kendra Wyant" w:date="2023-05-31T13:43:00Z">
            <w:rPr>
              <w:spacing w:val="-4"/>
            </w:rPr>
          </w:rPrChange>
        </w:rPr>
        <w:t>acceptability,</w:t>
      </w:r>
      <w:r w:rsidR="004E27B8">
        <w:rPr>
          <w:spacing w:val="-10"/>
          <w:rPrChange w:id="6352" w:author="Kendra Wyant" w:date="2023-05-31T13:43:00Z">
            <w:rPr>
              <w:spacing w:val="-11"/>
            </w:rPr>
          </w:rPrChange>
        </w:rPr>
        <w:t xml:space="preserve"> </w:t>
      </w:r>
      <w:r w:rsidR="004E27B8">
        <w:rPr>
          <w:rPrChange w:id="6353" w:author="Kendra Wyant" w:date="2023-05-31T13:43:00Z">
            <w:rPr>
              <w:spacing w:val="-4"/>
            </w:rPr>
          </w:rPrChange>
        </w:rPr>
        <w:t>other</w:t>
      </w:r>
      <w:r w:rsidR="004E27B8">
        <w:rPr>
          <w:spacing w:val="-10"/>
          <w:rPrChange w:id="6354" w:author="Kendra Wyant" w:date="2023-05-31T13:43:00Z">
            <w:rPr>
              <w:spacing w:val="-11"/>
            </w:rPr>
          </w:rPrChange>
        </w:rPr>
        <w:t xml:space="preserve"> </w:t>
      </w:r>
      <w:r w:rsidR="004E27B8">
        <w:rPr>
          <w:rPrChange w:id="6355" w:author="Kendra Wyant" w:date="2023-05-31T13:43:00Z">
            <w:rPr>
              <w:spacing w:val="-4"/>
            </w:rPr>
          </w:rPrChange>
        </w:rPr>
        <w:t>reasons,</w:t>
      </w:r>
      <w:r w:rsidR="004E27B8">
        <w:rPr>
          <w:spacing w:val="-10"/>
        </w:rPr>
        <w:t xml:space="preserve"> </w:t>
      </w:r>
      <w:r w:rsidR="004E27B8">
        <w:rPr>
          <w:rPrChange w:id="6356" w:author="Kendra Wyant" w:date="2023-05-31T13:43:00Z">
            <w:rPr>
              <w:spacing w:val="-4"/>
            </w:rPr>
          </w:rPrChange>
        </w:rPr>
        <w:t>or</w:t>
      </w:r>
      <w:r w:rsidR="004E27B8">
        <w:rPr>
          <w:spacing w:val="-10"/>
          <w:rPrChange w:id="6357" w:author="Kendra Wyant" w:date="2023-05-31T13:43:00Z">
            <w:rPr>
              <w:spacing w:val="-11"/>
            </w:rPr>
          </w:rPrChange>
        </w:rPr>
        <w:t xml:space="preserve"> </w:t>
      </w:r>
      <w:r w:rsidR="004E27B8">
        <w:rPr>
          <w:rPrChange w:id="6358" w:author="Kendra Wyant" w:date="2023-05-31T13:43:00Z">
            <w:rPr>
              <w:spacing w:val="-4"/>
            </w:rPr>
          </w:rPrChange>
        </w:rPr>
        <w:t>unknown</w:t>
      </w:r>
      <w:r w:rsidR="004E27B8">
        <w:rPr>
          <w:spacing w:val="-9"/>
          <w:rPrChange w:id="6359" w:author="Kendra Wyant" w:date="2023-05-31T13:43:00Z">
            <w:rPr>
              <w:spacing w:val="-10"/>
            </w:rPr>
          </w:rPrChange>
        </w:rPr>
        <w:t xml:space="preserve"> </w:t>
      </w:r>
      <w:r w:rsidR="004E27B8">
        <w:rPr>
          <w:rPrChange w:id="6360" w:author="Kendra Wyant" w:date="2023-05-31T13:43:00Z">
            <w:rPr>
              <w:spacing w:val="-4"/>
            </w:rPr>
          </w:rPrChange>
        </w:rPr>
        <w:t>in</w:t>
      </w:r>
      <w:r w:rsidR="004E27B8">
        <w:rPr>
          <w:spacing w:val="-9"/>
          <w:rPrChange w:id="6361" w:author="Kendra Wyant" w:date="2023-05-31T13:43:00Z">
            <w:rPr>
              <w:spacing w:val="-11"/>
            </w:rPr>
          </w:rPrChange>
        </w:rPr>
        <w:t xml:space="preserve"> </w:t>
      </w:r>
      <w:del w:id="6362" w:author="Kendra Wyant" w:date="2023-05-31T13:43:00Z">
        <w:r>
          <w:rPr>
            <w:spacing w:val="-4"/>
          </w:rPr>
          <w:delText>this</w:delText>
        </w:r>
        <w:r>
          <w:rPr>
            <w:spacing w:val="-11"/>
          </w:rPr>
          <w:delText xml:space="preserve"> </w:delText>
        </w:r>
        <w:r>
          <w:rPr>
            <w:spacing w:val="-4"/>
          </w:rPr>
          <w:delText>figure</w:delText>
        </w:r>
      </w:del>
      <w:ins w:id="6363" w:author="Kendra Wyant" w:date="2023-05-31T13:43:00Z">
        <w:r w:rsidR="001423F1">
          <w:t>F</w:t>
        </w:r>
        <w:r w:rsidR="004E27B8">
          <w:t>igure</w:t>
        </w:r>
        <w:r w:rsidR="001423F1">
          <w:t xml:space="preserve"> 1</w:t>
        </w:r>
      </w:ins>
      <w:r w:rsidR="004E27B8">
        <w:rPr>
          <w:rPrChange w:id="6364" w:author="Kendra Wyant" w:date="2023-05-31T13:43:00Z">
            <w:rPr>
              <w:spacing w:val="-4"/>
            </w:rPr>
          </w:rPrChange>
        </w:rPr>
        <w:t>.</w:t>
      </w:r>
      <w:r w:rsidR="004E27B8">
        <w:rPr>
          <w:spacing w:val="7"/>
        </w:rPr>
        <w:t xml:space="preserve"> </w:t>
      </w:r>
      <w:r w:rsidR="004E27B8">
        <w:rPr>
          <w:rPrChange w:id="6365" w:author="Kendra Wyant" w:date="2023-05-31T13:43:00Z">
            <w:rPr>
              <w:spacing w:val="-4"/>
            </w:rPr>
          </w:rPrChange>
        </w:rPr>
        <w:t>Eleven</w:t>
      </w:r>
      <w:r w:rsidR="004E27B8">
        <w:rPr>
          <w:spacing w:val="-9"/>
          <w:rPrChange w:id="6366" w:author="Kendra Wyant" w:date="2023-05-31T13:43:00Z">
            <w:rPr>
              <w:spacing w:val="-10"/>
            </w:rPr>
          </w:rPrChange>
        </w:rPr>
        <w:t xml:space="preserve"> </w:t>
      </w:r>
      <w:r w:rsidR="004E27B8">
        <w:rPr>
          <w:rPrChange w:id="6367" w:author="Kendra Wyant" w:date="2023-05-31T13:43:00Z">
            <w:rPr>
              <w:spacing w:val="-4"/>
            </w:rPr>
          </w:rPrChange>
        </w:rPr>
        <w:t>of</w:t>
      </w:r>
      <w:r w:rsidR="004E27B8">
        <w:rPr>
          <w:spacing w:val="-9"/>
          <w:rPrChange w:id="6368" w:author="Kendra Wyant" w:date="2023-05-31T13:43:00Z">
            <w:rPr>
              <w:spacing w:val="-11"/>
            </w:rPr>
          </w:rPrChange>
        </w:rPr>
        <w:t xml:space="preserve"> </w:t>
      </w:r>
      <w:r w:rsidR="004E27B8">
        <w:rPr>
          <w:rPrChange w:id="6369" w:author="Kendra Wyant" w:date="2023-05-31T13:43:00Z">
            <w:rPr>
              <w:spacing w:val="-4"/>
            </w:rPr>
          </w:rPrChange>
        </w:rPr>
        <w:t>the</w:t>
      </w:r>
      <w:r w:rsidR="004E27B8">
        <w:rPr>
          <w:spacing w:val="-10"/>
          <w:rPrChange w:id="6370" w:author="Kendra Wyant" w:date="2023-05-31T13:43:00Z">
            <w:rPr>
              <w:spacing w:val="-11"/>
            </w:rPr>
          </w:rPrChange>
        </w:rPr>
        <w:t xml:space="preserve"> </w:t>
      </w:r>
      <w:r w:rsidR="004E27B8">
        <w:rPr>
          <w:rPrChange w:id="6371" w:author="Kendra Wyant" w:date="2023-05-31T13:43:00Z">
            <w:rPr>
              <w:spacing w:val="-4"/>
            </w:rPr>
          </w:rPrChange>
        </w:rPr>
        <w:t>192</w:t>
      </w:r>
      <w:r w:rsidR="004E27B8">
        <w:rPr>
          <w:spacing w:val="-10"/>
        </w:rPr>
        <w:t xml:space="preserve"> </w:t>
      </w:r>
      <w:r w:rsidR="004E27B8">
        <w:rPr>
          <w:rPrChange w:id="6372" w:author="Kendra Wyant" w:date="2023-05-31T13:43:00Z">
            <w:rPr>
              <w:spacing w:val="-4"/>
            </w:rPr>
          </w:rPrChange>
        </w:rPr>
        <w:t>eligible</w:t>
      </w:r>
      <w:r w:rsidR="004E27B8">
        <w:rPr>
          <w:rPrChange w:id="6373" w:author="Kendra Wyant" w:date="2023-05-31T13:43:00Z">
            <w:rPr>
              <w:spacing w:val="-11"/>
            </w:rPr>
          </w:rPrChange>
        </w:rPr>
        <w:t xml:space="preserve"> </w:t>
      </w:r>
      <w:r w:rsidR="004E27B8">
        <w:rPr>
          <w:rPrChange w:id="6374" w:author="Kendra Wyant" w:date="2023-05-31T13:43:00Z">
            <w:rPr>
              <w:spacing w:val="-4"/>
            </w:rPr>
          </w:rPrChange>
        </w:rPr>
        <w:t>participants</w:t>
      </w:r>
      <w:r w:rsidR="004E27B8">
        <w:rPr>
          <w:spacing w:val="-10"/>
          <w:rPrChange w:id="6375" w:author="Kendra Wyant" w:date="2023-05-31T13:43:00Z">
            <w:rPr>
              <w:spacing w:val="-4"/>
            </w:rPr>
          </w:rPrChange>
        </w:rPr>
        <w:t xml:space="preserve"> </w:t>
      </w:r>
      <w:r w:rsidR="004E27B8">
        <w:t>(5.7%)</w:t>
      </w:r>
      <w:r w:rsidR="004E27B8">
        <w:rPr>
          <w:spacing w:val="-10"/>
        </w:rPr>
        <w:t xml:space="preserve"> </w:t>
      </w:r>
      <w:r w:rsidR="004E27B8">
        <w:t>were</w:t>
      </w:r>
      <w:r w:rsidR="004E27B8">
        <w:rPr>
          <w:spacing w:val="-9"/>
          <w:rPrChange w:id="6376" w:author="Kendra Wyant" w:date="2023-05-31T13:43:00Z">
            <w:rPr>
              <w:spacing w:val="-10"/>
            </w:rPr>
          </w:rPrChange>
        </w:rPr>
        <w:t xml:space="preserve"> </w:t>
      </w:r>
      <w:r w:rsidR="004E27B8">
        <w:t>lost</w:t>
      </w:r>
      <w:r w:rsidR="004E27B8">
        <w:rPr>
          <w:spacing w:val="-10"/>
          <w:rPrChange w:id="6377" w:author="Kendra Wyant" w:date="2023-05-31T13:43:00Z">
            <w:rPr>
              <w:spacing w:val="-9"/>
            </w:rPr>
          </w:rPrChange>
        </w:rPr>
        <w:t xml:space="preserve"> </w:t>
      </w:r>
      <w:r w:rsidR="004E27B8">
        <w:t>due</w:t>
      </w:r>
      <w:r w:rsidR="004E27B8">
        <w:rPr>
          <w:spacing w:val="-10"/>
        </w:rPr>
        <w:t xml:space="preserve"> </w:t>
      </w:r>
      <w:r w:rsidR="004E27B8">
        <w:t>to</w:t>
      </w:r>
      <w:r w:rsidR="004E27B8">
        <w:rPr>
          <w:spacing w:val="-9"/>
          <w:rPrChange w:id="6378" w:author="Kendra Wyant" w:date="2023-05-31T13:43:00Z">
            <w:rPr>
              <w:spacing w:val="-10"/>
            </w:rPr>
          </w:rPrChange>
        </w:rPr>
        <w:t xml:space="preserve"> </w:t>
      </w:r>
      <w:r w:rsidR="004E27B8">
        <w:t>acceptability-relevant</w:t>
      </w:r>
      <w:r w:rsidR="004E27B8">
        <w:rPr>
          <w:spacing w:val="-10"/>
          <w:rPrChange w:id="6379" w:author="Kendra Wyant" w:date="2023-05-31T13:43:00Z">
            <w:rPr>
              <w:spacing w:val="-9"/>
            </w:rPr>
          </w:rPrChange>
        </w:rPr>
        <w:t xml:space="preserve"> </w:t>
      </w:r>
      <w:r w:rsidR="004E27B8">
        <w:t>causes</w:t>
      </w:r>
      <w:r w:rsidR="004E27B8">
        <w:rPr>
          <w:spacing w:val="-9"/>
          <w:rPrChange w:id="6380" w:author="Kendra Wyant" w:date="2023-05-31T13:43:00Z">
            <w:rPr>
              <w:spacing w:val="-10"/>
            </w:rPr>
          </w:rPrChange>
        </w:rPr>
        <w:t xml:space="preserve"> </w:t>
      </w:r>
      <w:r w:rsidR="004E27B8">
        <w:t>(e.g.,</w:t>
      </w:r>
      <w:r w:rsidR="004E27B8">
        <w:rPr>
          <w:spacing w:val="-10"/>
          <w:rPrChange w:id="6381" w:author="Kendra Wyant" w:date="2023-05-31T13:43:00Z">
            <w:rPr>
              <w:spacing w:val="-9"/>
            </w:rPr>
          </w:rPrChange>
        </w:rPr>
        <w:t xml:space="preserve"> </w:t>
      </w:r>
      <w:r w:rsidR="004E27B8">
        <w:t>no</w:t>
      </w:r>
      <w:r w:rsidR="004E27B8">
        <w:rPr>
          <w:spacing w:val="-9"/>
          <w:rPrChange w:id="6382" w:author="Kendra Wyant" w:date="2023-05-31T13:43:00Z">
            <w:rPr>
              <w:spacing w:val="-10"/>
            </w:rPr>
          </w:rPrChange>
        </w:rPr>
        <w:t xml:space="preserve"> </w:t>
      </w:r>
      <w:r w:rsidR="004E27B8">
        <w:t>longer</w:t>
      </w:r>
      <w:r w:rsidR="004E27B8">
        <w:rPr>
          <w:rPrChange w:id="6383" w:author="Kendra Wyant" w:date="2023-05-31T13:43:00Z">
            <w:rPr>
              <w:spacing w:val="-10"/>
            </w:rPr>
          </w:rPrChange>
        </w:rPr>
        <w:t xml:space="preserve"> </w:t>
      </w:r>
      <w:r w:rsidR="004E27B8">
        <w:rPr>
          <w:spacing w:val="-2"/>
          <w:rPrChange w:id="6384" w:author="Kendra Wyant" w:date="2023-05-31T13:43:00Z">
            <w:rPr/>
          </w:rPrChange>
        </w:rPr>
        <w:t>interested,</w:t>
      </w:r>
    </w:p>
    <w:p w14:paraId="01DA7553" w14:textId="58003228" w:rsidR="003146FC" w:rsidRDefault="004E27B8">
      <w:pPr>
        <w:pStyle w:val="BodyText"/>
        <w:spacing w:before="115" w:line="355" w:lineRule="auto"/>
        <w:ind w:left="160" w:right="560" w:firstLine="576"/>
        <w:pPrChange w:id="6385" w:author="Kendra Wyant" w:date="2023-05-31T13:43:00Z">
          <w:pPr>
            <w:pStyle w:val="BodyText"/>
            <w:spacing w:line="355" w:lineRule="auto"/>
            <w:ind w:left="160" w:right="512"/>
          </w:pPr>
        </w:pPrChange>
      </w:pPr>
      <w:ins w:id="6386" w:author="Kendra Wyant" w:date="2023-05-31T13:43:00Z">
        <w:r>
          <w:rPr>
            <w:spacing w:val="-3"/>
          </w:rPr>
          <w:t xml:space="preserve"> </w:t>
        </w:r>
      </w:ins>
      <w:r>
        <w:rPr>
          <w:spacing w:val="-2"/>
        </w:rPr>
        <w:t>non-adherence</w:t>
      </w:r>
      <w:r>
        <w:rPr>
          <w:spacing w:val="-3"/>
          <w:rPrChange w:id="638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2"/>
          <w:rPrChange w:id="638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2"/>
          <w:rPrChange w:id="638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methods,</w:t>
      </w:r>
      <w:r>
        <w:rPr>
          <w:spacing w:val="-3"/>
          <w:rPrChange w:id="639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or</w:t>
      </w:r>
      <w:r>
        <w:rPr>
          <w:spacing w:val="-2"/>
          <w:rPrChange w:id="639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citing</w:t>
      </w:r>
      <w:r>
        <w:rPr>
          <w:spacing w:val="-2"/>
          <w:rPrChange w:id="639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study</w:t>
      </w:r>
      <w:r>
        <w:rPr>
          <w:spacing w:val="-2"/>
          <w:rPrChange w:id="639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demands</w:t>
      </w:r>
      <w:r>
        <w:rPr>
          <w:spacing w:val="-2"/>
          <w:rPrChange w:id="639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as</w:t>
      </w:r>
      <w:r>
        <w:rPr>
          <w:spacing w:val="-3"/>
          <w:rPrChange w:id="639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too</w:t>
      </w:r>
      <w:r>
        <w:rPr>
          <w:spacing w:val="-2"/>
          <w:rPrChange w:id="639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6397" w:author="Kendra Wyant" w:date="2023-05-31T13:43:00Z">
            <w:rPr>
              <w:spacing w:val="-2"/>
            </w:rPr>
          </w:rPrChange>
        </w:rPr>
        <w:t>burdensome).</w:t>
      </w:r>
      <w:r>
        <w:rPr>
          <w:spacing w:val="7"/>
          <w:rPrChange w:id="6398" w:author="Kendra Wyant" w:date="2023-05-31T13:43:00Z">
            <w:rPr>
              <w:spacing w:val="15"/>
            </w:rPr>
          </w:rPrChange>
        </w:rPr>
        <w:t xml:space="preserve"> </w:t>
      </w:r>
      <w:r>
        <w:rPr>
          <w:rPrChange w:id="6399" w:author="Kendra Wyant" w:date="2023-05-31T13:43:00Z">
            <w:rPr>
              <w:spacing w:val="-2"/>
            </w:rPr>
          </w:rPrChange>
        </w:rPr>
        <w:t>Other</w:t>
      </w:r>
      <w:r>
        <w:rPr>
          <w:spacing w:val="-10"/>
          <w:rPrChange w:id="6400" w:author="Kendra Wyant" w:date="2023-05-31T13:43:00Z">
            <w:rPr>
              <w:spacing w:val="-2"/>
            </w:rPr>
          </w:rPrChange>
        </w:rPr>
        <w:t xml:space="preserve"> </w:t>
      </w:r>
      <w:r>
        <w:t>reasons</w:t>
      </w:r>
      <w:r>
        <w:rPr>
          <w:spacing w:val="-9"/>
          <w:rPrChange w:id="6401" w:author="Kendra Wyant" w:date="2023-05-31T13:43:00Z">
            <w:rPr>
              <w:spacing w:val="-10"/>
            </w:rPr>
          </w:rPrChange>
        </w:rPr>
        <w:t xml:space="preserve"> </w:t>
      </w:r>
      <w:r>
        <w:t>for</w:t>
      </w:r>
      <w:r>
        <w:rPr>
          <w:spacing w:val="-9"/>
          <w:rPrChange w:id="6402" w:author="Kendra Wyant" w:date="2023-05-31T13:43:00Z">
            <w:rPr>
              <w:spacing w:val="-10"/>
            </w:rPr>
          </w:rPrChange>
        </w:rPr>
        <w:t xml:space="preserve"> </w:t>
      </w:r>
      <w:r>
        <w:t>discontinuation</w:t>
      </w:r>
      <w:r>
        <w:rPr>
          <w:spacing w:val="-10"/>
          <w:rPrChange w:id="6403" w:author="Kendra Wyant" w:date="2023-05-31T13:43:00Z">
            <w:rPr>
              <w:spacing w:val="-9"/>
            </w:rPr>
          </w:rPrChange>
        </w:rPr>
        <w:t xml:space="preserve"> </w:t>
      </w:r>
      <w:r>
        <w:t>not</w:t>
      </w:r>
      <w:r>
        <w:rPr>
          <w:spacing w:val="-10"/>
          <w:rPrChange w:id="6404" w:author="Kendra Wyant" w:date="2023-05-31T13:43:00Z">
            <w:rPr>
              <w:spacing w:val="-9"/>
            </w:rPr>
          </w:rPrChange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9"/>
          <w:rPrChange w:id="6405" w:author="Kendra Wyant" w:date="2023-05-31T13:43:00Z">
            <w:rPr>
              <w:spacing w:val="-10"/>
            </w:rPr>
          </w:rPrChange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  <w:rPrChange w:id="6406" w:author="Kendra Wyant" w:date="2023-05-31T13:43:00Z">
            <w:rPr>
              <w:spacing w:val="-9"/>
            </w:rPr>
          </w:rPrChange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rPrChange w:id="640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6408" w:author="Kendra Wyant" w:date="2023-05-31T13:43:00Z">
            <w:rPr/>
          </w:rPrChange>
        </w:rPr>
        <w:t>signals</w:t>
      </w:r>
      <w:r>
        <w:rPr>
          <w:spacing w:val="-6"/>
          <w:rPrChange w:id="640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6410" w:author="Kendra Wyant" w:date="2023-05-31T13:43:00Z">
            <w:rPr/>
          </w:rPrChange>
        </w:rPr>
        <w:t>include</w:t>
      </w:r>
      <w:r>
        <w:rPr>
          <w:spacing w:val="-6"/>
          <w:rPrChange w:id="6411" w:author="Kendra Wyant" w:date="2023-05-31T13:43:00Z">
            <w:rPr/>
          </w:rPrChange>
        </w:rPr>
        <w:t xml:space="preserve"> </w:t>
      </w:r>
      <w:r>
        <w:rPr>
          <w:spacing w:val="-4"/>
          <w:rPrChange w:id="6412" w:author="Kendra Wyant" w:date="2023-05-31T13:43:00Z">
            <w:rPr>
              <w:spacing w:val="-2"/>
            </w:rPr>
          </w:rPrChange>
        </w:rPr>
        <w:t>circumstances</w:t>
      </w:r>
      <w:r>
        <w:rPr>
          <w:spacing w:val="-6"/>
          <w:rPrChange w:id="641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6414" w:author="Kendra Wyant" w:date="2023-05-31T13:43:00Z">
            <w:rPr>
              <w:spacing w:val="-2"/>
            </w:rPr>
          </w:rPrChange>
        </w:rPr>
        <w:t>such</w:t>
      </w:r>
      <w:r>
        <w:rPr>
          <w:spacing w:val="-6"/>
          <w:rPrChange w:id="641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416" w:author="Kendra Wyant" w:date="2023-05-31T13:43:00Z">
            <w:rPr>
              <w:spacing w:val="-2"/>
            </w:rPr>
          </w:rPrChange>
        </w:rPr>
        <w:t>as</w:t>
      </w:r>
      <w:r>
        <w:rPr>
          <w:spacing w:val="-6"/>
          <w:rPrChange w:id="641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6418" w:author="Kendra Wyant" w:date="2023-05-31T13:43:00Z">
            <w:rPr>
              <w:spacing w:val="-2"/>
            </w:rPr>
          </w:rPrChange>
        </w:rPr>
        <w:t>moving</w:t>
      </w:r>
      <w:r>
        <w:rPr>
          <w:spacing w:val="-6"/>
          <w:rPrChange w:id="641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420" w:author="Kendra Wyant" w:date="2023-05-31T13:43:00Z">
            <w:rPr>
              <w:spacing w:val="-2"/>
            </w:rPr>
          </w:rPrChange>
        </w:rPr>
        <w:t>or</w:t>
      </w:r>
      <w:r>
        <w:rPr>
          <w:spacing w:val="-6"/>
          <w:rPrChange w:id="642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422" w:author="Kendra Wyant" w:date="2023-05-31T13:43:00Z">
            <w:rPr>
              <w:spacing w:val="-2"/>
            </w:rPr>
          </w:rPrChange>
        </w:rPr>
        <w:t>no</w:t>
      </w:r>
      <w:r>
        <w:rPr>
          <w:spacing w:val="-6"/>
          <w:rPrChange w:id="642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6424" w:author="Kendra Wyant" w:date="2023-05-31T13:43:00Z">
            <w:rPr>
              <w:spacing w:val="-2"/>
            </w:rPr>
          </w:rPrChange>
        </w:rPr>
        <w:t>longer</w:t>
      </w:r>
      <w:r>
        <w:rPr>
          <w:spacing w:val="-6"/>
          <w:rPrChange w:id="642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426" w:author="Kendra Wyant" w:date="2023-05-31T13:43:00Z">
            <w:rPr>
              <w:spacing w:val="-2"/>
            </w:rPr>
          </w:rPrChange>
        </w:rPr>
        <w:t>wishing</w:t>
      </w:r>
      <w:r>
        <w:rPr>
          <w:spacing w:val="-6"/>
          <w:rPrChange w:id="642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6428" w:author="Kendra Wyant" w:date="2023-05-31T13:43:00Z">
            <w:rPr>
              <w:spacing w:val="-2"/>
            </w:rPr>
          </w:rPrChange>
        </w:rPr>
        <w:t>to</w:t>
      </w:r>
      <w:r>
        <w:rPr>
          <w:spacing w:val="-6"/>
          <w:rPrChange w:id="642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6430" w:author="Kendra Wyant" w:date="2023-05-31T13:43:00Z">
            <w:rPr>
              <w:spacing w:val="-2"/>
            </w:rPr>
          </w:rPrChange>
        </w:rPr>
        <w:t>abstain</w:t>
      </w:r>
      <w:r>
        <w:rPr>
          <w:spacing w:val="-6"/>
          <w:rPrChange w:id="643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432" w:author="Kendra Wyant" w:date="2023-05-31T13:43:00Z">
            <w:rPr>
              <w:spacing w:val="-2"/>
            </w:rPr>
          </w:rPrChange>
        </w:rPr>
        <w:t>from</w:t>
      </w:r>
      <w:r>
        <w:rPr>
          <w:spacing w:val="-6"/>
          <w:rPrChange w:id="643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6434" w:author="Kendra Wyant" w:date="2023-05-31T13:43:00Z">
            <w:rPr>
              <w:spacing w:val="-2"/>
            </w:rPr>
          </w:rPrChange>
        </w:rPr>
        <w:t>alcohol.</w:t>
      </w:r>
      <w:r>
        <w:rPr>
          <w:spacing w:val="-4"/>
          <w:rPrChange w:id="6435" w:author="Kendra Wyant" w:date="2023-05-31T13:43:00Z">
            <w:rPr>
              <w:spacing w:val="16"/>
            </w:rPr>
          </w:rPrChange>
        </w:rPr>
        <w:t xml:space="preserve"> </w:t>
      </w:r>
      <w:r>
        <w:rPr>
          <w:rPrChange w:id="6436" w:author="Kendra Wyant" w:date="2023-05-31T13:43:00Z">
            <w:rPr>
              <w:spacing w:val="-2"/>
            </w:rPr>
          </w:rPrChange>
        </w:rPr>
        <w:t>It</w:t>
      </w:r>
      <w:r>
        <w:rPr>
          <w:spacing w:val="-5"/>
          <w:rPrChange w:id="6437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6438" w:author="Kendra Wyant" w:date="2023-05-31T13:43:00Z">
            <w:rPr>
              <w:spacing w:val="-2"/>
            </w:rPr>
          </w:rPrChange>
        </w:rPr>
        <w:t>should</w:t>
      </w:r>
      <w:r>
        <w:rPr>
          <w:spacing w:val="-5"/>
          <w:rPrChange w:id="6439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6440" w:author="Kendra Wyant" w:date="2023-05-31T13:43:00Z">
            <w:rPr>
              <w:spacing w:val="-2"/>
            </w:rPr>
          </w:rPrChange>
        </w:rPr>
        <w:t>be</w:t>
      </w:r>
      <w:r>
        <w:rPr>
          <w:spacing w:val="-5"/>
          <w:rPrChange w:id="6441" w:author="Kendra Wyant" w:date="2023-05-31T13:43:00Z">
            <w:rPr>
              <w:spacing w:val="-2"/>
            </w:rPr>
          </w:rPrChange>
        </w:rPr>
        <w:t xml:space="preserve"> </w:t>
      </w:r>
      <w:r>
        <w:t>noted</w:t>
      </w:r>
      <w:r>
        <w:rPr>
          <w:spacing w:val="-5"/>
          <w:rPrChange w:id="6442" w:author="Kendra Wyant" w:date="2023-05-31T13:43:00Z">
            <w:rPr>
              <w:spacing w:val="-2"/>
            </w:rPr>
          </w:rPrChange>
        </w:rPr>
        <w:t xml:space="preserve"> </w:t>
      </w:r>
      <w:r>
        <w:t>that</w:t>
      </w:r>
      <w:r>
        <w:rPr>
          <w:spacing w:val="-6"/>
          <w:rPrChange w:id="6443" w:author="Kendra Wyant" w:date="2023-05-31T13:43:00Z">
            <w:rPr>
              <w:spacing w:val="-1"/>
            </w:rPr>
          </w:rPrChange>
        </w:rPr>
        <w:t xml:space="preserve"> </w:t>
      </w:r>
      <w:r>
        <w:t>31</w:t>
      </w:r>
      <w:r>
        <w:rPr>
          <w:spacing w:val="-6"/>
          <w:rPrChange w:id="6444" w:author="Kendra Wyant" w:date="2023-05-31T13:43:00Z">
            <w:rPr>
              <w:spacing w:val="-2"/>
            </w:rPr>
          </w:rPrChange>
        </w:rPr>
        <w:t xml:space="preserve"> </w:t>
      </w:r>
      <w:r>
        <w:t>of</w:t>
      </w:r>
      <w:r>
        <w:rPr>
          <w:spacing w:val="-5"/>
          <w:rPrChange w:id="6445" w:author="Kendra Wyant" w:date="2023-05-31T13:43:00Z">
            <w:rPr>
              <w:spacing w:val="-2"/>
            </w:rPr>
          </w:rPrChange>
        </w:rPr>
        <w:t xml:space="preserve"> </w:t>
      </w:r>
      <w:r>
        <w:t>the</w:t>
      </w:r>
      <w:r>
        <w:rPr>
          <w:spacing w:val="-6"/>
          <w:rPrChange w:id="6446" w:author="Kendra Wyant" w:date="2023-05-31T13:43:00Z">
            <w:rPr>
              <w:spacing w:val="-1"/>
            </w:rPr>
          </w:rPrChange>
        </w:rPr>
        <w:t xml:space="preserve"> </w:t>
      </w:r>
      <w:r>
        <w:t>192</w:t>
      </w:r>
      <w:r>
        <w:rPr>
          <w:spacing w:val="-6"/>
          <w:rPrChange w:id="6447" w:author="Kendra Wyant" w:date="2023-05-31T13:43:00Z">
            <w:rPr>
              <w:spacing w:val="-2"/>
            </w:rPr>
          </w:rPrChange>
        </w:rPr>
        <w:t xml:space="preserve"> </w:t>
      </w:r>
      <w:r>
        <w:t>participants</w:t>
      </w:r>
      <w:r>
        <w:rPr>
          <w:spacing w:val="-6"/>
          <w:rPrChange w:id="6448" w:author="Kendra Wyant" w:date="2023-05-31T13:43:00Z">
            <w:rPr>
              <w:spacing w:val="-2"/>
            </w:rPr>
          </w:rPrChange>
        </w:rPr>
        <w:t xml:space="preserve"> </w:t>
      </w:r>
      <w:r>
        <w:t>(16.1%)</w:t>
      </w:r>
      <w:r>
        <w:rPr>
          <w:spacing w:val="-5"/>
          <w:rPrChange w:id="6449" w:author="Kendra Wyant" w:date="2023-05-31T13:43:00Z">
            <w:rPr>
              <w:spacing w:val="-2"/>
            </w:rPr>
          </w:rPrChange>
        </w:rPr>
        <w:t xml:space="preserve"> </w:t>
      </w:r>
      <w:r>
        <w:t>were</w:t>
      </w:r>
      <w:r>
        <w:rPr>
          <w:spacing w:val="-5"/>
          <w:rPrChange w:id="6450" w:author="Kendra Wyant" w:date="2023-05-31T13:43:00Z">
            <w:rPr>
              <w:spacing w:val="-1"/>
            </w:rPr>
          </w:rPrChange>
        </w:rPr>
        <w:t xml:space="preserve"> </w:t>
      </w:r>
      <w:r>
        <w:t>lost</w:t>
      </w:r>
      <w:r>
        <w:rPr>
          <w:spacing w:val="-6"/>
          <w:rPrChange w:id="6451" w:author="Kendra Wyant" w:date="2023-05-31T13:43:00Z">
            <w:rPr>
              <w:spacing w:val="-1"/>
            </w:rPr>
          </w:rPrChange>
        </w:rPr>
        <w:t xml:space="preserve"> </w:t>
      </w:r>
      <w:r>
        <w:t>to</w:t>
      </w:r>
      <w:r>
        <w:rPr>
          <w:spacing w:val="-6"/>
          <w:rPrChange w:id="6452" w:author="Kendra Wyant" w:date="2023-05-31T13:43:00Z">
            <w:rPr>
              <w:spacing w:val="-2"/>
            </w:rPr>
          </w:rPrChange>
        </w:rPr>
        <w:t xml:space="preserve"> </w:t>
      </w:r>
      <w:r>
        <w:t>follow-up</w:t>
      </w:r>
      <w:r>
        <w:rPr>
          <w:spacing w:val="-5"/>
          <w:rPrChange w:id="6453" w:author="Kendra Wyant" w:date="2023-05-31T13:43:00Z">
            <w:rPr>
              <w:spacing w:val="-1"/>
            </w:rPr>
          </w:rPrChange>
        </w:rPr>
        <w:t xml:space="preserve"> </w:t>
      </w:r>
      <w:r>
        <w:t>such</w:t>
      </w:r>
      <w:r>
        <w:rPr>
          <w:spacing w:val="-5"/>
          <w:rPrChange w:id="6454" w:author="Kendra Wyant" w:date="2023-05-31T13:43:00Z">
            <w:rPr>
              <w:spacing w:val="-2"/>
            </w:rPr>
          </w:rPrChange>
        </w:rPr>
        <w:t xml:space="preserve"> </w:t>
      </w:r>
      <w:r>
        <w:t>that</w:t>
      </w:r>
      <w:r>
        <w:rPr>
          <w:rPrChange w:id="6455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6456" w:author="Kendra Wyant" w:date="2023-05-31T13:43:00Z">
            <w:rPr/>
          </w:rPrChange>
        </w:rPr>
        <w:t>we</w:t>
      </w:r>
      <w:r>
        <w:rPr>
          <w:spacing w:val="-10"/>
          <w:rPrChange w:id="6457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6458" w:author="Kendra Wyant" w:date="2023-05-31T13:43:00Z">
            <w:rPr/>
          </w:rPrChange>
        </w:rPr>
        <w:t>had</w:t>
      </w:r>
      <w:r>
        <w:rPr>
          <w:spacing w:val="-10"/>
          <w:rPrChange w:id="645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6460" w:author="Kendra Wyant" w:date="2023-05-31T13:43:00Z">
            <w:rPr/>
          </w:rPrChange>
        </w:rPr>
        <w:t>no</w:t>
      </w:r>
      <w:r>
        <w:rPr>
          <w:spacing w:val="-9"/>
          <w:rPrChange w:id="6461" w:author="Kendra Wyant" w:date="2023-05-31T13:43:00Z">
            <w:rPr/>
          </w:rPrChange>
        </w:rPr>
        <w:t xml:space="preserve"> </w:t>
      </w:r>
      <w:r>
        <w:rPr>
          <w:spacing w:val="-2"/>
          <w:rPrChange w:id="6462" w:author="Kendra Wyant" w:date="2023-05-31T13:43:00Z">
            <w:rPr>
              <w:spacing w:val="-6"/>
            </w:rPr>
          </w:rPrChange>
        </w:rPr>
        <w:t>information</w:t>
      </w:r>
      <w:r>
        <w:rPr>
          <w:spacing w:val="-10"/>
          <w:rPrChange w:id="646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6464" w:author="Kendra Wyant" w:date="2023-05-31T13:43:00Z">
            <w:rPr>
              <w:spacing w:val="-6"/>
            </w:rPr>
          </w:rPrChange>
        </w:rPr>
        <w:t>about</w:t>
      </w:r>
      <w:r>
        <w:rPr>
          <w:spacing w:val="-9"/>
          <w:rPrChange w:id="646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6466" w:author="Kendra Wyant" w:date="2023-05-31T13:43:00Z">
            <w:rPr>
              <w:spacing w:val="-6"/>
            </w:rPr>
          </w:rPrChange>
        </w:rPr>
        <w:t>their</w:t>
      </w:r>
      <w:r>
        <w:rPr>
          <w:spacing w:val="-10"/>
          <w:rPrChange w:id="646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6468" w:author="Kendra Wyant" w:date="2023-05-31T13:43:00Z">
            <w:rPr>
              <w:spacing w:val="-6"/>
            </w:rPr>
          </w:rPrChange>
        </w:rPr>
        <w:t>reasons</w:t>
      </w:r>
      <w:r>
        <w:rPr>
          <w:spacing w:val="-10"/>
          <w:rPrChange w:id="646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6470" w:author="Kendra Wyant" w:date="2023-05-31T13:43:00Z">
            <w:rPr>
              <w:spacing w:val="-6"/>
            </w:rPr>
          </w:rPrChange>
        </w:rPr>
        <w:t>for</w:t>
      </w:r>
      <w:r>
        <w:rPr>
          <w:spacing w:val="-9"/>
          <w:rPrChange w:id="647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6472" w:author="Kendra Wyant" w:date="2023-05-31T13:43:00Z">
            <w:rPr>
              <w:spacing w:val="-6"/>
            </w:rPr>
          </w:rPrChange>
        </w:rPr>
        <w:t>discontinuation.</w:t>
      </w:r>
      <w:r>
        <w:rPr>
          <w:spacing w:val="7"/>
          <w:rPrChange w:id="6473" w:author="Kendra Wyant" w:date="2023-05-31T13:43:00Z">
            <w:rPr>
              <w:spacing w:val="14"/>
            </w:rPr>
          </w:rPrChange>
        </w:rPr>
        <w:t xml:space="preserve"> </w:t>
      </w:r>
      <w:r>
        <w:rPr>
          <w:spacing w:val="-2"/>
          <w:rPrChange w:id="6474" w:author="Kendra Wyant" w:date="2023-05-31T13:43:00Z">
            <w:rPr>
              <w:spacing w:val="-6"/>
            </w:rPr>
          </w:rPrChange>
        </w:rPr>
        <w:t>We</w:t>
      </w:r>
      <w:r>
        <w:rPr>
          <w:spacing w:val="-9"/>
          <w:rPrChange w:id="647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6476" w:author="Kendra Wyant" w:date="2023-05-31T13:43:00Z">
            <w:rPr>
              <w:spacing w:val="-6"/>
            </w:rPr>
          </w:rPrChange>
        </w:rPr>
        <w:t>provide</w:t>
      </w:r>
      <w:r>
        <w:rPr>
          <w:spacing w:val="-10"/>
          <w:rPrChange w:id="647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6478" w:author="Kendra Wyant" w:date="2023-05-31T13:43:00Z">
            <w:rPr>
              <w:spacing w:val="-6"/>
            </w:rPr>
          </w:rPrChange>
        </w:rPr>
        <w:t>more</w:t>
      </w:r>
      <w:r>
        <w:rPr>
          <w:spacing w:val="-10"/>
          <w:rPrChange w:id="647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6480" w:author="Kendra Wyant" w:date="2023-05-31T13:43:00Z">
            <w:rPr>
              <w:spacing w:val="-6"/>
            </w:rPr>
          </w:rPrChange>
        </w:rPr>
        <w:t xml:space="preserve">granular </w:t>
      </w:r>
      <w:r>
        <w:rPr>
          <w:rPrChange w:id="6481" w:author="Kendra Wyant" w:date="2023-05-31T13:43:00Z">
            <w:rPr>
              <w:spacing w:val="-6"/>
            </w:rPr>
          </w:rPrChange>
        </w:rPr>
        <w:t>tabulation</w:t>
      </w:r>
      <w:r>
        <w:rPr>
          <w:spacing w:val="-10"/>
          <w:rPrChange w:id="6482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6483" w:author="Kendra Wyant" w:date="2023-05-31T13:43:00Z">
            <w:rPr>
              <w:spacing w:val="-6"/>
            </w:rPr>
          </w:rPrChange>
        </w:rPr>
        <w:t>of</w:t>
      </w:r>
      <w:r>
        <w:rPr>
          <w:spacing w:val="-10"/>
          <w:rPrChange w:id="6484" w:author="Kendra Wyant" w:date="2023-05-31T13:43:00Z">
            <w:rPr>
              <w:spacing w:val="-6"/>
            </w:rPr>
          </w:rPrChange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reasons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discontinuation</w:t>
      </w:r>
      <w:r>
        <w:rPr>
          <w:spacing w:val="-10"/>
          <w:rPrChange w:id="6485" w:author="Kendra Wyant" w:date="2023-05-31T13:43:00Z">
            <w:rPr>
              <w:spacing w:val="-9"/>
            </w:rPr>
          </w:rPrChange>
        </w:rPr>
        <w:t xml:space="preserve"> </w:t>
      </w:r>
      <w:r>
        <w:t>in</w:t>
      </w:r>
      <w:r>
        <w:rPr>
          <w:spacing w:val="-9"/>
          <w:rPrChange w:id="6486" w:author="Kendra Wyant" w:date="2023-05-31T13:43:00Z">
            <w:rPr>
              <w:spacing w:val="-10"/>
            </w:rPr>
          </w:rPrChange>
        </w:rPr>
        <w:t xml:space="preserve"> </w:t>
      </w:r>
      <w:r>
        <w:t>Table</w:t>
      </w:r>
      <w:r>
        <w:rPr>
          <w:spacing w:val="-9"/>
          <w:rPrChange w:id="6487" w:author="Kendra Wyant" w:date="2023-05-31T13:43:00Z">
            <w:rPr>
              <w:spacing w:val="-10"/>
            </w:rPr>
          </w:rPrChange>
        </w:rPr>
        <w:t xml:space="preserve"> </w:t>
      </w:r>
      <w:r>
        <w:t>S3</w:t>
      </w:r>
      <w:r>
        <w:rPr>
          <w:spacing w:val="-10"/>
        </w:rPr>
        <w:t xml:space="preserve"> </w:t>
      </w:r>
      <w:r>
        <w:t>in</w:t>
      </w:r>
      <w:r>
        <w:rPr>
          <w:spacing w:val="-10"/>
          <w:rPrChange w:id="6488" w:author="Kendra Wyant" w:date="2023-05-31T13:43:00Z">
            <w:rPr>
              <w:spacing w:val="-9"/>
            </w:rPr>
          </w:rPrChange>
        </w:rPr>
        <w:t xml:space="preserve"> </w:t>
      </w:r>
      <w:r>
        <w:t>Multimedia</w:t>
      </w:r>
      <w:r>
        <w:rPr>
          <w:spacing w:val="-10"/>
        </w:rPr>
        <w:t xml:space="preserve"> </w:t>
      </w:r>
      <w:r>
        <w:t>Appendix</w:t>
      </w:r>
      <w:r>
        <w:rPr>
          <w:spacing w:val="-9"/>
        </w:rPr>
        <w:t xml:space="preserve"> </w:t>
      </w:r>
      <w:r>
        <w:t>3.</w:t>
      </w:r>
    </w:p>
    <w:p w14:paraId="06749C65" w14:textId="77777777" w:rsidR="001423F1" w:rsidRDefault="001423F1" w:rsidP="001423F1">
      <w:pPr>
        <w:pStyle w:val="BodyText"/>
        <w:spacing w:before="115" w:line="355" w:lineRule="auto"/>
        <w:ind w:right="560"/>
        <w:pPrChange w:id="6489" w:author="Kendra Wyant" w:date="2023-05-31T13:43:00Z">
          <w:pPr>
            <w:pStyle w:val="BodyText"/>
            <w:spacing w:line="355" w:lineRule="auto"/>
            <w:ind w:left="160" w:right="512"/>
          </w:pPr>
        </w:pPrChange>
      </w:pPr>
    </w:p>
    <w:p w14:paraId="46567653" w14:textId="77777777" w:rsidR="001423F1" w:rsidRDefault="001423F1" w:rsidP="001423F1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 wp14:anchorId="4095902B" wp14:editId="44C8A4E7">
            <wp:extent cx="4096512" cy="4236720"/>
            <wp:effectExtent l="0" t="0" r="0" b="0"/>
            <wp:docPr id="1794464782" name="Picture 17944647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20DF" w14:textId="77777777" w:rsidR="001423F1" w:rsidRDefault="001423F1" w:rsidP="001423F1">
      <w:pPr>
        <w:pStyle w:val="BodyText"/>
        <w:spacing w:before="2"/>
        <w:rPr>
          <w:sz w:val="12"/>
        </w:rPr>
      </w:pPr>
    </w:p>
    <w:p w14:paraId="4C27F93B" w14:textId="77777777" w:rsidR="001423F1" w:rsidRDefault="001423F1" w:rsidP="001423F1">
      <w:pPr>
        <w:pStyle w:val="BodyText"/>
        <w:spacing w:before="118" w:line="355" w:lineRule="auto"/>
        <w:ind w:left="160" w:right="512" w:hanging="13"/>
      </w:pPr>
      <w:r>
        <w:rPr>
          <w:i/>
        </w:rPr>
        <w:t>Figure</w:t>
      </w:r>
      <w:r>
        <w:rPr>
          <w:i/>
          <w:spacing w:val="-5"/>
        </w:rPr>
        <w:t xml:space="preserve"> </w:t>
      </w:r>
      <w:r>
        <w:rPr>
          <w:i/>
        </w:rPr>
        <w:t>1</w:t>
      </w:r>
      <w:r>
        <w:rPr>
          <w:i/>
          <w:spacing w:val="-29"/>
        </w:rPr>
        <w:t xml:space="preserve"> </w:t>
      </w:r>
      <w:r>
        <w:t>.</w:t>
      </w:r>
      <w:r>
        <w:rPr>
          <w:spacing w:val="19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participant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3-month</w:t>
      </w:r>
      <w:r>
        <w:rPr>
          <w:spacing w:val="-1"/>
        </w:rPr>
        <w:t xml:space="preserve"> </w:t>
      </w:r>
      <w:r>
        <w:t>study.</w:t>
      </w:r>
      <w:r>
        <w:rPr>
          <w:spacing w:val="19"/>
        </w:rPr>
        <w:t xml:space="preserve"> </w:t>
      </w:r>
      <w:r>
        <w:t xml:space="preserve">This </w:t>
      </w:r>
      <w:r>
        <w:rPr>
          <w:spacing w:val="-2"/>
        </w:rPr>
        <w:t>figure displays retention and attrition of all eligible participants at various stages from consent through study completion.</w:t>
      </w:r>
      <w:r>
        <w:rPr>
          <w:spacing w:val="18"/>
        </w:rPr>
        <w:t xml:space="preserve"> </w:t>
      </w:r>
      <w:r>
        <w:rPr>
          <w:spacing w:val="-2"/>
        </w:rPr>
        <w:t xml:space="preserve">It also displays the reasons for attrition categorized as </w:t>
      </w:r>
      <w:r>
        <w:rPr>
          <w:spacing w:val="-4"/>
        </w:rPr>
        <w:t>due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acceptability,</w:t>
      </w:r>
      <w:r>
        <w:rPr>
          <w:spacing w:val="-9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reasons,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unknown.</w:t>
      </w:r>
      <w:r>
        <w:rPr>
          <w:spacing w:val="8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present</w:t>
      </w:r>
      <w:r>
        <w:rPr>
          <w:spacing w:val="-10"/>
        </w:rPr>
        <w:t xml:space="preserve"> </w:t>
      </w:r>
      <w:r>
        <w:rPr>
          <w:spacing w:val="-4"/>
        </w:rPr>
        <w:t>additional</w:t>
      </w:r>
      <w:r>
        <w:rPr>
          <w:spacing w:val="-9"/>
        </w:rPr>
        <w:t xml:space="preserve"> </w:t>
      </w:r>
      <w:r>
        <w:rPr>
          <w:spacing w:val="-4"/>
        </w:rPr>
        <w:t>detail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reasons</w:t>
      </w:r>
      <w:r>
        <w:rPr>
          <w:spacing w:val="-10"/>
        </w:rPr>
        <w:t xml:space="preserve"> </w:t>
      </w:r>
      <w:r>
        <w:rPr>
          <w:spacing w:val="-4"/>
        </w:rPr>
        <w:t xml:space="preserve">for </w:t>
      </w:r>
      <w:r>
        <w:t>attrition in Table 3.</w:t>
      </w:r>
    </w:p>
    <w:p w14:paraId="34912DC4" w14:textId="77777777" w:rsidR="001423F1" w:rsidRDefault="001423F1" w:rsidP="001423F1">
      <w:pPr>
        <w:pStyle w:val="BodyText"/>
        <w:spacing w:line="319" w:lineRule="exact"/>
        <w:ind w:left="124"/>
      </w:pPr>
      <w:r>
        <w:rPr>
          <w:spacing w:val="-6"/>
        </w:rPr>
        <w:t>*All</w:t>
      </w:r>
      <w:r>
        <w:t xml:space="preserve"> </w:t>
      </w:r>
      <w:r>
        <w:rPr>
          <w:spacing w:val="-6"/>
        </w:rPr>
        <w:t>participants</w:t>
      </w:r>
      <w:r>
        <w:t xml:space="preserve"> </w:t>
      </w:r>
      <w:r>
        <w:rPr>
          <w:spacing w:val="-6"/>
        </w:rPr>
        <w:t>who</w:t>
      </w:r>
      <w:r>
        <w:rPr>
          <w:spacing w:val="1"/>
        </w:rPr>
        <w:t xml:space="preserve"> </w:t>
      </w:r>
      <w:r>
        <w:rPr>
          <w:spacing w:val="-6"/>
        </w:rPr>
        <w:t>completed</w:t>
      </w:r>
      <w:r>
        <w:rPr>
          <w:spacing w:val="1"/>
        </w:rPr>
        <w:t xml:space="preserve"> </w:t>
      </w:r>
      <w:r>
        <w:rPr>
          <w:spacing w:val="-6"/>
        </w:rPr>
        <w:t>through</w:t>
      </w:r>
      <w:r>
        <w:t xml:space="preserve"> </w:t>
      </w:r>
      <w:r>
        <w:rPr>
          <w:spacing w:val="-6"/>
        </w:rPr>
        <w:t>follow-up</w:t>
      </w:r>
      <w:r>
        <w:rPr>
          <w:spacing w:val="1"/>
        </w:rPr>
        <w:t xml:space="preserve"> </w:t>
      </w:r>
      <w:r>
        <w:rPr>
          <w:spacing w:val="-6"/>
        </w:rPr>
        <w:t>1</w:t>
      </w:r>
      <w:r>
        <w:rPr>
          <w:spacing w:val="1"/>
        </w:rPr>
        <w:t xml:space="preserve"> </w:t>
      </w:r>
      <w:r>
        <w:rPr>
          <w:spacing w:val="-6"/>
        </w:rPr>
        <w:t>were</w:t>
      </w:r>
      <w:r>
        <w:rPr>
          <w:spacing w:val="1"/>
        </w:rPr>
        <w:t xml:space="preserve"> </w:t>
      </w:r>
      <w:r>
        <w:rPr>
          <w:spacing w:val="-6"/>
        </w:rPr>
        <w:t>used</w:t>
      </w:r>
      <w:r>
        <w:rPr>
          <w:spacing w:val="1"/>
        </w:rP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analyses.</w:t>
      </w:r>
    </w:p>
    <w:p w14:paraId="22D0FBBE" w14:textId="77777777" w:rsidR="001423F1" w:rsidRDefault="001423F1" w:rsidP="001423F1">
      <w:pPr>
        <w:pStyle w:val="BodyText"/>
        <w:spacing w:before="115" w:line="355" w:lineRule="auto"/>
        <w:ind w:right="560"/>
        <w:pPrChange w:id="6490" w:author="Kendra Wyant" w:date="2023-05-31T13:43:00Z">
          <w:pPr>
            <w:pStyle w:val="BodyText"/>
            <w:spacing w:line="355" w:lineRule="auto"/>
            <w:ind w:left="160" w:right="512"/>
          </w:pPr>
        </w:pPrChange>
      </w:pPr>
    </w:p>
    <w:p w14:paraId="18D56F43" w14:textId="77777777" w:rsidR="00AB122C" w:rsidRDefault="00AB122C">
      <w:pPr>
        <w:pStyle w:val="BodyText"/>
        <w:tabs>
          <w:tab w:val="left" w:pos="3690"/>
        </w:tabs>
        <w:spacing w:before="109" w:line="355" w:lineRule="auto"/>
        <w:ind w:left="160" w:right="701" w:firstLine="576"/>
        <w:rPr>
          <w:b/>
          <w:rPrChange w:id="6491" w:author="Kendra Wyant" w:date="2023-05-31T13:43:00Z">
            <w:rPr/>
          </w:rPrChange>
        </w:rPr>
        <w:pPrChange w:id="6492" w:author="Kendra Wyant" w:date="2023-05-31T13:43:00Z">
          <w:pPr>
            <w:pStyle w:val="BodyText"/>
            <w:spacing w:line="355" w:lineRule="auto"/>
            <w:ind w:left="160" w:right="512"/>
          </w:pPr>
        </w:pPrChange>
      </w:pPr>
      <w:bookmarkStart w:id="6493" w:name="Opt-In_and_Adherence"/>
      <w:bookmarkEnd w:id="6493"/>
    </w:p>
    <w:p w14:paraId="37CCFF09" w14:textId="77777777" w:rsidR="00AB122C" w:rsidRDefault="00AB122C">
      <w:pPr>
        <w:pStyle w:val="BodyText"/>
        <w:tabs>
          <w:tab w:val="left" w:pos="3690"/>
        </w:tabs>
        <w:spacing w:before="109" w:line="355" w:lineRule="auto"/>
        <w:ind w:left="160" w:right="701" w:firstLine="576"/>
        <w:rPr>
          <w:b/>
          <w:rPrChange w:id="6494" w:author="Kendra Wyant" w:date="2023-05-31T13:43:00Z">
            <w:rPr/>
          </w:rPrChange>
        </w:rPr>
        <w:pPrChange w:id="6495" w:author="Kendra Wyant" w:date="2023-05-31T13:43:00Z">
          <w:pPr>
            <w:pStyle w:val="BodyText"/>
            <w:spacing w:line="355" w:lineRule="auto"/>
            <w:ind w:left="160" w:right="512"/>
          </w:pPr>
        </w:pPrChange>
      </w:pPr>
    </w:p>
    <w:p w14:paraId="737BA7EB" w14:textId="77777777" w:rsidR="00AB122C" w:rsidRDefault="00AB122C">
      <w:pPr>
        <w:pStyle w:val="BodyText"/>
        <w:tabs>
          <w:tab w:val="left" w:pos="3690"/>
        </w:tabs>
        <w:spacing w:before="109" w:line="355" w:lineRule="auto"/>
        <w:ind w:left="160" w:right="701" w:firstLine="576"/>
        <w:rPr>
          <w:b/>
          <w:rPrChange w:id="6496" w:author="Kendra Wyant" w:date="2023-05-31T13:43:00Z">
            <w:rPr/>
          </w:rPrChange>
        </w:rPr>
        <w:pPrChange w:id="6497" w:author="Kendra Wyant" w:date="2023-05-31T13:43:00Z">
          <w:pPr>
            <w:pStyle w:val="BodyText"/>
            <w:spacing w:line="355" w:lineRule="auto"/>
            <w:ind w:left="160" w:right="512"/>
          </w:pPr>
        </w:pPrChange>
      </w:pPr>
    </w:p>
    <w:p w14:paraId="336890C5" w14:textId="77777777" w:rsidR="00AB122C" w:rsidRDefault="00AB122C">
      <w:pPr>
        <w:pStyle w:val="BodyText"/>
        <w:tabs>
          <w:tab w:val="left" w:pos="3690"/>
        </w:tabs>
        <w:spacing w:before="109" w:line="355" w:lineRule="auto"/>
        <w:ind w:left="160" w:right="701" w:firstLine="576"/>
        <w:rPr>
          <w:b/>
          <w:rPrChange w:id="6498" w:author="Kendra Wyant" w:date="2023-05-31T13:43:00Z">
            <w:rPr/>
          </w:rPrChange>
        </w:rPr>
        <w:pPrChange w:id="6499" w:author="Kendra Wyant" w:date="2023-05-31T13:43:00Z">
          <w:pPr>
            <w:pStyle w:val="BodyText"/>
            <w:spacing w:line="355" w:lineRule="auto"/>
            <w:ind w:left="160" w:right="512"/>
          </w:pPr>
        </w:pPrChange>
      </w:pPr>
    </w:p>
    <w:p w14:paraId="3F0D481B" w14:textId="77777777" w:rsidR="00AB122C" w:rsidRDefault="00AB122C">
      <w:pPr>
        <w:pStyle w:val="BodyText"/>
        <w:tabs>
          <w:tab w:val="left" w:pos="3690"/>
        </w:tabs>
        <w:spacing w:before="109" w:line="355" w:lineRule="auto"/>
        <w:ind w:left="160" w:right="701" w:firstLine="576"/>
        <w:rPr>
          <w:b/>
          <w:rPrChange w:id="6500" w:author="Kendra Wyant" w:date="2023-05-31T13:43:00Z">
            <w:rPr/>
          </w:rPrChange>
        </w:rPr>
        <w:pPrChange w:id="6501" w:author="Kendra Wyant" w:date="2023-05-31T13:43:00Z">
          <w:pPr>
            <w:pStyle w:val="BodyText"/>
            <w:spacing w:line="355" w:lineRule="auto"/>
            <w:ind w:left="160" w:right="512"/>
          </w:pPr>
        </w:pPrChange>
      </w:pPr>
    </w:p>
    <w:p w14:paraId="7955510D" w14:textId="77777777" w:rsidR="00AB122C" w:rsidRDefault="00AB122C">
      <w:pPr>
        <w:pStyle w:val="BodyText"/>
        <w:tabs>
          <w:tab w:val="left" w:pos="3690"/>
        </w:tabs>
        <w:spacing w:before="109" w:line="355" w:lineRule="auto"/>
        <w:ind w:left="160" w:right="701" w:firstLine="576"/>
        <w:rPr>
          <w:b/>
          <w:rPrChange w:id="6502" w:author="Kendra Wyant" w:date="2023-05-31T13:43:00Z">
            <w:rPr/>
          </w:rPrChange>
        </w:rPr>
        <w:pPrChange w:id="6503" w:author="Kendra Wyant" w:date="2023-05-31T13:43:00Z">
          <w:pPr>
            <w:pStyle w:val="BodyText"/>
            <w:spacing w:line="355" w:lineRule="auto"/>
            <w:ind w:left="160" w:right="512"/>
          </w:pPr>
        </w:pPrChange>
      </w:pPr>
    </w:p>
    <w:p w14:paraId="578D5642" w14:textId="77777777" w:rsidR="00AB122C" w:rsidRDefault="00AB122C">
      <w:pPr>
        <w:pStyle w:val="BodyText"/>
        <w:tabs>
          <w:tab w:val="left" w:pos="3690"/>
        </w:tabs>
        <w:spacing w:before="109" w:line="355" w:lineRule="auto"/>
        <w:ind w:left="160" w:right="701" w:firstLine="576"/>
        <w:rPr>
          <w:b/>
          <w:rPrChange w:id="6504" w:author="Kendra Wyant" w:date="2023-05-31T13:43:00Z">
            <w:rPr/>
          </w:rPrChange>
        </w:rPr>
        <w:pPrChange w:id="6505" w:author="Kendra Wyant" w:date="2023-05-31T13:43:00Z">
          <w:pPr>
            <w:pStyle w:val="BodyText"/>
            <w:spacing w:line="355" w:lineRule="auto"/>
            <w:ind w:left="160" w:right="512"/>
          </w:pPr>
        </w:pPrChange>
      </w:pPr>
    </w:p>
    <w:p w14:paraId="1A91091E" w14:textId="77777777" w:rsidR="002006DA" w:rsidRDefault="002006DA">
      <w:pPr>
        <w:pStyle w:val="BodyText"/>
        <w:spacing w:line="355" w:lineRule="auto"/>
        <w:ind w:left="160" w:right="512"/>
        <w:rPr>
          <w:del w:id="6506" w:author="Kendra Wyant" w:date="2023-05-31T13:43:00Z"/>
        </w:rPr>
      </w:pPr>
    </w:p>
    <w:p w14:paraId="49177C8B" w14:textId="77777777" w:rsidR="002006DA" w:rsidRDefault="002006DA">
      <w:pPr>
        <w:pStyle w:val="BodyText"/>
        <w:spacing w:line="355" w:lineRule="auto"/>
        <w:ind w:left="160" w:right="512"/>
        <w:rPr>
          <w:del w:id="6507" w:author="Kendra Wyant" w:date="2023-05-31T13:43:00Z"/>
        </w:rPr>
      </w:pPr>
    </w:p>
    <w:p w14:paraId="34D3A74A" w14:textId="5913616C" w:rsidR="003146FC" w:rsidRDefault="004E27B8">
      <w:pPr>
        <w:pStyle w:val="BodyText"/>
        <w:tabs>
          <w:tab w:val="left" w:pos="3690"/>
        </w:tabs>
        <w:spacing w:before="109" w:line="355" w:lineRule="auto"/>
        <w:ind w:left="160" w:right="701" w:firstLine="576"/>
        <w:pPrChange w:id="6508" w:author="Kendra Wyant" w:date="2023-05-31T13:43:00Z">
          <w:pPr>
            <w:pStyle w:val="BodyText"/>
            <w:tabs>
              <w:tab w:val="left" w:pos="3690"/>
            </w:tabs>
            <w:spacing w:line="355" w:lineRule="auto"/>
            <w:ind w:left="132" w:right="559" w:firstLine="603"/>
          </w:pPr>
        </w:pPrChange>
      </w:pPr>
      <w:r>
        <w:rPr>
          <w:b/>
        </w:rPr>
        <w:t>Opt-In and Adherence.</w:t>
      </w:r>
      <w:r>
        <w:rPr>
          <w:b/>
        </w:rPr>
        <w:tab/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completed</w:t>
      </w:r>
      <w:r>
        <w:rPr>
          <w:spacing w:val="-5"/>
        </w:rPr>
        <w:t xml:space="preserve"> </w:t>
      </w:r>
      <w:r>
        <w:rPr>
          <w:spacing w:val="-2"/>
        </w:rPr>
        <w:t>through</w:t>
      </w:r>
      <w:r>
        <w:rPr>
          <w:spacing w:val="-6"/>
        </w:rPr>
        <w:t xml:space="preserve"> </w:t>
      </w:r>
      <w:r>
        <w:rPr>
          <w:spacing w:val="-2"/>
        </w:rPr>
        <w:t>follow-up</w:t>
      </w:r>
      <w:r>
        <w:rPr>
          <w:spacing w:val="-5"/>
        </w:rPr>
        <w:t xml:space="preserve"> </w:t>
      </w:r>
      <w:r>
        <w:rPr>
          <w:spacing w:val="-2"/>
        </w:rPr>
        <w:t xml:space="preserve">1 </w:t>
      </w:r>
      <w:r>
        <w:rPr>
          <w:rPrChange w:id="6509" w:author="Kendra Wyant" w:date="2023-05-31T13:43:00Z">
            <w:rPr>
              <w:spacing w:val="-4"/>
            </w:rPr>
          </w:rPrChange>
        </w:rPr>
        <w:t>(154/154;</w:t>
      </w:r>
      <w:r>
        <w:rPr>
          <w:spacing w:val="-4"/>
        </w:rPr>
        <w:t xml:space="preserve"> </w:t>
      </w:r>
      <w:r>
        <w:rPr>
          <w:rPrChange w:id="6510" w:author="Kendra Wyant" w:date="2023-05-31T13:43:00Z">
            <w:rPr>
              <w:spacing w:val="-4"/>
            </w:rPr>
          </w:rPrChange>
        </w:rPr>
        <w:t>100%)</w:t>
      </w:r>
      <w:r>
        <w:rPr>
          <w:spacing w:val="-3"/>
          <w:rPrChange w:id="651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6512" w:author="Kendra Wyant" w:date="2023-05-31T13:43:00Z">
            <w:rPr>
              <w:spacing w:val="-4"/>
            </w:rPr>
          </w:rPrChange>
        </w:rPr>
        <w:t>opted-in</w:t>
      </w:r>
      <w:r>
        <w:rPr>
          <w:spacing w:val="-3"/>
          <w:rPrChange w:id="651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6514" w:author="Kendra Wyant" w:date="2023-05-31T13:43:00Z">
            <w:rPr>
              <w:spacing w:val="-4"/>
            </w:rPr>
          </w:rPrChange>
        </w:rPr>
        <w:t>to</w:t>
      </w:r>
      <w:r>
        <w:rPr>
          <w:spacing w:val="-4"/>
        </w:rPr>
        <w:t xml:space="preserve"> </w:t>
      </w:r>
      <w:r>
        <w:rPr>
          <w:rPrChange w:id="6515" w:author="Kendra Wyant" w:date="2023-05-31T13:43:00Z">
            <w:rPr>
              <w:spacing w:val="-4"/>
            </w:rPr>
          </w:rPrChange>
        </w:rPr>
        <w:t>provide</w:t>
      </w:r>
      <w:r>
        <w:rPr>
          <w:spacing w:val="-4"/>
        </w:rPr>
        <w:t xml:space="preserve"> </w:t>
      </w:r>
      <w:r>
        <w:rPr>
          <w:rPrChange w:id="6516" w:author="Kendra Wyant" w:date="2023-05-31T13:43:00Z">
            <w:rPr>
              <w:spacing w:val="-4"/>
            </w:rPr>
          </w:rPrChange>
        </w:rPr>
        <w:t>data</w:t>
      </w:r>
      <w:r>
        <w:rPr>
          <w:spacing w:val="-3"/>
          <w:rPrChange w:id="651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6518" w:author="Kendra Wyant" w:date="2023-05-31T13:43:00Z">
            <w:rPr>
              <w:spacing w:val="-4"/>
            </w:rPr>
          </w:rPrChange>
        </w:rPr>
        <w:t>for</w:t>
      </w:r>
      <w:r>
        <w:rPr>
          <w:spacing w:val="-3"/>
          <w:rPrChange w:id="651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6520" w:author="Kendra Wyant" w:date="2023-05-31T13:43:00Z">
            <w:rPr>
              <w:spacing w:val="-4"/>
            </w:rPr>
          </w:rPrChange>
        </w:rPr>
        <w:t>EMA,</w:t>
      </w:r>
      <w:r>
        <w:rPr>
          <w:spacing w:val="-3"/>
          <w:rPrChange w:id="652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6522" w:author="Kendra Wyant" w:date="2023-05-31T13:43:00Z">
            <w:rPr>
              <w:spacing w:val="-4"/>
            </w:rPr>
          </w:rPrChange>
        </w:rPr>
        <w:t>sleep</w:t>
      </w:r>
      <w:r>
        <w:rPr>
          <w:spacing w:val="-3"/>
          <w:rPrChange w:id="652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6524" w:author="Kendra Wyant" w:date="2023-05-31T13:43:00Z">
            <w:rPr>
              <w:spacing w:val="-4"/>
            </w:rPr>
          </w:rPrChange>
        </w:rPr>
        <w:t>quality,</w:t>
      </w:r>
      <w:r>
        <w:rPr>
          <w:spacing w:val="-4"/>
        </w:rPr>
        <w:t xml:space="preserve"> </w:t>
      </w:r>
      <w:r>
        <w:rPr>
          <w:rPrChange w:id="6525" w:author="Kendra Wyant" w:date="2023-05-31T13:43:00Z">
            <w:rPr>
              <w:spacing w:val="-4"/>
            </w:rPr>
          </w:rPrChange>
        </w:rPr>
        <w:t>and</w:t>
      </w:r>
      <w:r>
        <w:rPr>
          <w:spacing w:val="-3"/>
          <w:rPrChange w:id="652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6527" w:author="Kendra Wyant" w:date="2023-05-31T13:43:00Z">
            <w:rPr>
              <w:spacing w:val="-4"/>
            </w:rPr>
          </w:rPrChange>
        </w:rPr>
        <w:t>most</w:t>
      </w:r>
      <w:r>
        <w:rPr>
          <w:spacing w:val="-4"/>
        </w:rPr>
        <w:t xml:space="preserve"> </w:t>
      </w:r>
      <w:r>
        <w:rPr>
          <w:rPrChange w:id="6528" w:author="Kendra Wyant" w:date="2023-05-31T13:43:00Z">
            <w:rPr>
              <w:spacing w:val="-4"/>
            </w:rPr>
          </w:rPrChange>
        </w:rPr>
        <w:t xml:space="preserve">passive </w:t>
      </w:r>
      <w:r>
        <w:rPr>
          <w:spacing w:val="-2"/>
          <w:rPrChange w:id="6529" w:author="Kendra Wyant" w:date="2023-05-31T13:43:00Z">
            <w:rPr>
              <w:spacing w:val="-4"/>
            </w:rPr>
          </w:rPrChange>
        </w:rPr>
        <w:t>personal</w:t>
      </w:r>
      <w:r>
        <w:rPr>
          <w:spacing w:val="-10"/>
          <w:rPrChange w:id="653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methods</w:t>
      </w:r>
      <w:r>
        <w:rPr>
          <w:spacing w:val="-10"/>
          <w:rPrChange w:id="653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(geolocation,</w:t>
      </w:r>
      <w:r>
        <w:rPr>
          <w:spacing w:val="-9"/>
        </w:rPr>
        <w:t xml:space="preserve"> </w:t>
      </w:r>
      <w:r>
        <w:rPr>
          <w:spacing w:val="-2"/>
        </w:rPr>
        <w:t>cellular</w:t>
      </w:r>
      <w:r>
        <w:rPr>
          <w:spacing w:val="-9"/>
        </w:rPr>
        <w:t xml:space="preserve"> </w:t>
      </w:r>
      <w:r>
        <w:rPr>
          <w:spacing w:val="-2"/>
        </w:rPr>
        <w:t>communication</w:t>
      </w:r>
      <w:r>
        <w:rPr>
          <w:spacing w:val="-10"/>
        </w:rPr>
        <w:t xml:space="preserve"> </w:t>
      </w:r>
      <w:r>
        <w:rPr>
          <w:spacing w:val="-2"/>
        </w:rPr>
        <w:t>logs)</w:t>
      </w:r>
      <w:r>
        <w:rPr>
          <w:spacing w:val="-10"/>
          <w:rPrChange w:id="653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throughout</w:t>
      </w:r>
      <w:r>
        <w:rPr>
          <w:spacing w:val="-9"/>
          <w:rPrChange w:id="653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their</w:t>
      </w:r>
      <w:r>
        <w:rPr>
          <w:spacing w:val="-2"/>
          <w:rPrChange w:id="653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6535" w:author="Kendra Wyant" w:date="2023-05-31T13:43:00Z">
            <w:rPr>
              <w:spacing w:val="-2"/>
            </w:rPr>
          </w:rPrChange>
        </w:rPr>
        <w:t xml:space="preserve">entire </w:t>
      </w:r>
      <w:r>
        <w:t>participation</w:t>
      </w:r>
      <w:r>
        <w:rPr>
          <w:rPrChange w:id="6536" w:author="Kendra Wyant" w:date="2023-05-31T13:43:00Z">
            <w:rPr>
              <w:spacing w:val="-1"/>
            </w:rPr>
          </w:rPrChange>
        </w:rPr>
        <w:t xml:space="preserve"> </w:t>
      </w:r>
      <w:r>
        <w:t>period.</w:t>
      </w:r>
      <w:r>
        <w:rPr>
          <w:spacing w:val="21"/>
          <w:rPrChange w:id="6537" w:author="Kendra Wyant" w:date="2023-05-31T13:43:00Z">
            <w:rPr>
              <w:spacing w:val="20"/>
            </w:rPr>
          </w:rPrChange>
        </w:rPr>
        <w:t xml:space="preserve"> </w:t>
      </w:r>
      <w:r>
        <w:t>One</w:t>
      </w:r>
      <w:r>
        <w:rPr>
          <w:rPrChange w:id="6538" w:author="Kendra Wyant" w:date="2023-05-31T13:43:00Z">
            <w:rPr>
              <w:spacing w:val="-1"/>
            </w:rPr>
          </w:rPrChange>
        </w:rPr>
        <w:t xml:space="preserve"> </w:t>
      </w:r>
      <w:r>
        <w:t>participant</w:t>
      </w:r>
      <w:r>
        <w:rPr>
          <w:rPrChange w:id="6539" w:author="Kendra Wyant" w:date="2023-05-31T13:43:00Z">
            <w:rPr>
              <w:spacing w:val="-1"/>
            </w:rPr>
          </w:rPrChange>
        </w:rPr>
        <w:t xml:space="preserve"> </w:t>
      </w:r>
      <w:r>
        <w:t>(1/154;</w:t>
      </w:r>
      <w:r>
        <w:rPr>
          <w:rPrChange w:id="6540" w:author="Kendra Wyant" w:date="2023-05-31T13:43:00Z">
            <w:rPr>
              <w:spacing w:val="-1"/>
            </w:rPr>
          </w:rPrChange>
        </w:rPr>
        <w:t xml:space="preserve"> </w:t>
      </w:r>
      <w:r>
        <w:rPr>
          <w:w w:val="120"/>
        </w:rPr>
        <w:t>&lt;</w:t>
      </w:r>
      <w:r>
        <w:rPr>
          <w:spacing w:val="-12"/>
          <w:w w:val="120"/>
        </w:rPr>
        <w:t xml:space="preserve"> </w:t>
      </w:r>
      <w:r>
        <w:t>1%)</w:t>
      </w:r>
      <w:r>
        <w:rPr>
          <w:rPrChange w:id="6541" w:author="Kendra Wyant" w:date="2023-05-31T13:43:00Z">
            <w:rPr>
              <w:spacing w:val="-1"/>
            </w:rPr>
          </w:rPrChange>
        </w:rPr>
        <w:t xml:space="preserve"> </w:t>
      </w:r>
      <w:r>
        <w:t>did</w:t>
      </w:r>
      <w:r>
        <w:rPr>
          <w:rPrChange w:id="6542" w:author="Kendra Wyant" w:date="2023-05-31T13:43:00Z">
            <w:rPr>
              <w:spacing w:val="-1"/>
            </w:rPr>
          </w:rPrChange>
        </w:rPr>
        <w:t xml:space="preserve"> </w:t>
      </w:r>
      <w:r>
        <w:t>not provide text</w:t>
      </w:r>
      <w:r>
        <w:rPr>
          <w:rPrChange w:id="6543" w:author="Kendra Wyant" w:date="2023-05-31T13:43:00Z">
            <w:rPr>
              <w:spacing w:val="-1"/>
            </w:rPr>
          </w:rPrChange>
        </w:rPr>
        <w:t xml:space="preserve"> </w:t>
      </w:r>
      <w:r>
        <w:t>message</w:t>
      </w:r>
      <w:r>
        <w:rPr>
          <w:rPrChange w:id="6544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6545" w:author="Kendra Wyant" w:date="2023-05-31T13:43:00Z">
            <w:rPr/>
          </w:rPrChange>
        </w:rPr>
        <w:t>content</w:t>
      </w:r>
      <w:r>
        <w:rPr>
          <w:spacing w:val="-9"/>
          <w:rPrChange w:id="6546" w:author="Kendra Wyant" w:date="2023-05-31T13:43:00Z">
            <w:rPr/>
          </w:rPrChange>
        </w:rPr>
        <w:t xml:space="preserve"> </w:t>
      </w:r>
      <w:r>
        <w:rPr>
          <w:spacing w:val="-2"/>
          <w:rPrChange w:id="6547" w:author="Kendra Wyant" w:date="2023-05-31T13:43:00Z">
            <w:rPr/>
          </w:rPrChange>
        </w:rPr>
        <w:t>and</w:t>
      </w:r>
      <w:r>
        <w:rPr>
          <w:spacing w:val="-10"/>
        </w:rPr>
        <w:t xml:space="preserve"> </w:t>
      </w:r>
      <w:r>
        <w:rPr>
          <w:spacing w:val="-2"/>
          <w:rPrChange w:id="6548" w:author="Kendra Wyant" w:date="2023-05-31T13:43:00Z">
            <w:rPr/>
          </w:rPrChange>
        </w:rPr>
        <w:t>3</w:t>
      </w:r>
      <w:r>
        <w:rPr>
          <w:spacing w:val="-9"/>
        </w:rPr>
        <w:t xml:space="preserve"> </w:t>
      </w:r>
      <w:r>
        <w:rPr>
          <w:spacing w:val="-2"/>
          <w:rPrChange w:id="6549" w:author="Kendra Wyant" w:date="2023-05-31T13:43:00Z">
            <w:rPr/>
          </w:rPrChange>
        </w:rPr>
        <w:t>of</w:t>
      </w:r>
      <w:r>
        <w:rPr>
          <w:spacing w:val="-10"/>
        </w:rPr>
        <w:t xml:space="preserve"> </w:t>
      </w:r>
      <w:r>
        <w:rPr>
          <w:spacing w:val="-2"/>
          <w:rPrChange w:id="6550" w:author="Kendra Wyant" w:date="2023-05-31T13:43:00Z">
            <w:rPr/>
          </w:rPrChange>
        </w:rPr>
        <w:t>the</w:t>
      </w:r>
      <w:r>
        <w:rPr>
          <w:spacing w:val="-10"/>
        </w:rPr>
        <w:t xml:space="preserve"> </w:t>
      </w:r>
      <w:r>
        <w:rPr>
          <w:spacing w:val="-2"/>
          <w:rPrChange w:id="6551" w:author="Kendra Wyant" w:date="2023-05-31T13:43:00Z">
            <w:rPr/>
          </w:rPrChange>
        </w:rPr>
        <w:t>154</w:t>
      </w:r>
      <w:r>
        <w:rPr>
          <w:spacing w:val="-9"/>
        </w:rPr>
        <w:t xml:space="preserve"> </w:t>
      </w:r>
      <w:r>
        <w:rPr>
          <w:spacing w:val="-2"/>
          <w:rPrChange w:id="6552" w:author="Kendra Wyant" w:date="2023-05-31T13:43:00Z">
            <w:rPr/>
          </w:rPrChange>
        </w:rPr>
        <w:t>participants</w:t>
      </w:r>
      <w:r>
        <w:rPr>
          <w:spacing w:val="-9"/>
        </w:rPr>
        <w:t xml:space="preserve"> </w:t>
      </w:r>
      <w:r>
        <w:rPr>
          <w:spacing w:val="-2"/>
          <w:rPrChange w:id="6553" w:author="Kendra Wyant" w:date="2023-05-31T13:43:00Z">
            <w:rPr/>
          </w:rPrChange>
        </w:rPr>
        <w:t>(1.9%)</w:t>
      </w:r>
      <w:r>
        <w:rPr>
          <w:spacing w:val="-10"/>
        </w:rPr>
        <w:t xml:space="preserve"> </w:t>
      </w:r>
      <w:r>
        <w:rPr>
          <w:spacing w:val="-2"/>
          <w:rPrChange w:id="6554" w:author="Kendra Wyant" w:date="2023-05-31T13:43:00Z">
            <w:rPr/>
          </w:rPrChange>
        </w:rPr>
        <w:t>did</w:t>
      </w:r>
      <w:r>
        <w:rPr>
          <w:spacing w:val="-10"/>
        </w:rPr>
        <w:t xml:space="preserve"> </w:t>
      </w:r>
      <w:r>
        <w:rPr>
          <w:spacing w:val="-2"/>
          <w:rPrChange w:id="6555" w:author="Kendra Wyant" w:date="2023-05-31T13:43:00Z">
            <w:rPr/>
          </w:rPrChange>
        </w:rPr>
        <w:t>not</w:t>
      </w:r>
      <w:r>
        <w:rPr>
          <w:spacing w:val="-9"/>
        </w:rPr>
        <w:t xml:space="preserve"> </w:t>
      </w:r>
      <w:r>
        <w:rPr>
          <w:spacing w:val="-2"/>
          <w:rPrChange w:id="6556" w:author="Kendra Wyant" w:date="2023-05-31T13:43:00Z">
            <w:rPr/>
          </w:rPrChange>
        </w:rPr>
        <w:t>provide</w:t>
      </w:r>
      <w:r>
        <w:rPr>
          <w:spacing w:val="-9"/>
          <w:rPrChange w:id="655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6558" w:author="Kendra Wyant" w:date="2023-05-31T13:43:00Z">
            <w:rPr/>
          </w:rPrChange>
        </w:rPr>
        <w:t>any</w:t>
      </w:r>
      <w:r>
        <w:rPr>
          <w:spacing w:val="-10"/>
        </w:rPr>
        <w:t xml:space="preserve"> </w:t>
      </w:r>
      <w:r>
        <w:rPr>
          <w:spacing w:val="-2"/>
          <w:rPrChange w:id="6559" w:author="Kendra Wyant" w:date="2023-05-31T13:43:00Z">
            <w:rPr/>
          </w:rPrChange>
        </w:rPr>
        <w:t>audio</w:t>
      </w:r>
      <w:r>
        <w:rPr>
          <w:spacing w:val="-10"/>
        </w:rPr>
        <w:t xml:space="preserve"> </w:t>
      </w:r>
      <w:r>
        <w:rPr>
          <w:spacing w:val="-2"/>
          <w:rPrChange w:id="6560" w:author="Kendra Wyant" w:date="2023-05-31T13:43:00Z">
            <w:rPr/>
          </w:rPrChange>
        </w:rPr>
        <w:t>check-ins</w:t>
      </w:r>
      <w:r>
        <w:rPr>
          <w:spacing w:val="-10"/>
        </w:rPr>
        <w:t xml:space="preserve"> </w:t>
      </w:r>
      <w:r>
        <w:rPr>
          <w:spacing w:val="-2"/>
          <w:rPrChange w:id="6561" w:author="Kendra Wyant" w:date="2023-05-31T13:43:00Z">
            <w:rPr/>
          </w:rPrChange>
        </w:rPr>
        <w:t>while</w:t>
      </w:r>
      <w:r>
        <w:rPr>
          <w:spacing w:val="-9"/>
        </w:rPr>
        <w:t xml:space="preserve"> </w:t>
      </w:r>
      <w:r>
        <w:rPr>
          <w:spacing w:val="-2"/>
          <w:rPrChange w:id="6562" w:author="Kendra Wyant" w:date="2023-05-31T13:43:00Z">
            <w:rPr/>
          </w:rPrChange>
        </w:rPr>
        <w:t>on</w:t>
      </w:r>
      <w:r>
        <w:rPr>
          <w:spacing w:val="-2"/>
          <w:rPrChange w:id="656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6564" w:author="Kendra Wyant" w:date="2023-05-31T13:43:00Z">
            <w:rPr/>
          </w:rPrChange>
        </w:rPr>
        <w:t>study.</w:t>
      </w:r>
    </w:p>
    <w:p w14:paraId="2511C6A0" w14:textId="77777777" w:rsidR="00DC3B47" w:rsidRDefault="004E27B8">
      <w:pPr>
        <w:pStyle w:val="BodyText"/>
        <w:spacing w:before="224" w:line="355" w:lineRule="auto"/>
        <w:ind w:left="160" w:right="512" w:firstLine="576"/>
        <w:rPr>
          <w:del w:id="6565" w:author="Kendra Wyant" w:date="2023-05-31T13:43:00Z"/>
        </w:rPr>
      </w:pPr>
      <w:r>
        <w:rPr>
          <w:spacing w:val="-2"/>
        </w:rPr>
        <w:t>Daily</w:t>
      </w:r>
      <w:r>
        <w:rPr>
          <w:spacing w:val="-10"/>
        </w:rPr>
        <w:t xml:space="preserve"> </w:t>
      </w:r>
      <w:r>
        <w:rPr>
          <w:spacing w:val="-2"/>
        </w:rPr>
        <w:t>adherence</w:t>
      </w:r>
      <w:r>
        <w:rPr>
          <w:spacing w:val="-10"/>
        </w:rPr>
        <w:t xml:space="preserve"> </w:t>
      </w:r>
      <w:r>
        <w:rPr>
          <w:spacing w:val="-2"/>
        </w:rPr>
        <w:t>rates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10"/>
        </w:rPr>
        <w:t xml:space="preserve"> </w:t>
      </w:r>
      <w:r>
        <w:rPr>
          <w:spacing w:val="-2"/>
        </w:rPr>
        <w:t>high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EMA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94.1%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 xml:space="preserve">days </w:t>
      </w:r>
      <w:r>
        <w:t>participants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EMAs.</w:t>
      </w:r>
      <w:r>
        <w:rPr>
          <w:spacing w:val="1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average,</w:t>
      </w:r>
      <w:r>
        <w:rPr>
          <w:spacing w:val="-1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3.2 EMAs</w:t>
      </w:r>
      <w:r>
        <w:rPr>
          <w:spacing w:val="-10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day.</w:t>
      </w:r>
      <w:r>
        <w:rPr>
          <w:spacing w:val="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overall</w:t>
      </w:r>
      <w:r>
        <w:rPr>
          <w:spacing w:val="-9"/>
        </w:rPr>
        <w:t xml:space="preserve"> </w:t>
      </w:r>
      <w:r>
        <w:t>adherence</w:t>
      </w:r>
      <w:r>
        <w:rPr>
          <w:spacing w:val="-10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requested</w:t>
      </w:r>
      <w:r>
        <w:rPr>
          <w:spacing w:val="-10"/>
        </w:rPr>
        <w:t xml:space="preserve"> </w:t>
      </w:r>
      <w:r>
        <w:t>EMAs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79.8%.</w:t>
      </w:r>
    </w:p>
    <w:p w14:paraId="0A4A5E23" w14:textId="60972E77" w:rsidR="00AB122C" w:rsidRDefault="00AB122C" w:rsidP="00AB122C">
      <w:pPr>
        <w:pStyle w:val="BodyText"/>
        <w:spacing w:before="113" w:line="355" w:lineRule="auto"/>
        <w:ind w:left="160" w:right="559" w:firstLine="576"/>
        <w:rPr>
          <w:ins w:id="6566" w:author="Kendra Wyant" w:date="2023-05-31T13:43:00Z"/>
        </w:rPr>
      </w:pPr>
      <w:ins w:id="6567" w:author="Kendra Wyant" w:date="2023-05-31T13:43:00Z">
        <w:r>
          <w:t xml:space="preserve"> </w:t>
        </w:r>
      </w:ins>
      <w:r w:rsidR="004E27B8">
        <w:t>Participants’</w:t>
      </w:r>
      <w:r w:rsidR="004E27B8">
        <w:rPr>
          <w:spacing w:val="-8"/>
        </w:rPr>
        <w:t xml:space="preserve"> </w:t>
      </w:r>
      <w:r w:rsidR="004E27B8">
        <w:t>completion</w:t>
      </w:r>
      <w:r w:rsidR="004E27B8">
        <w:rPr>
          <w:spacing w:val="-8"/>
        </w:rPr>
        <w:t xml:space="preserve"> </w:t>
      </w:r>
      <w:r w:rsidR="004E27B8">
        <w:t>rate</w:t>
      </w:r>
      <w:r w:rsidR="004E27B8">
        <w:rPr>
          <w:spacing w:val="-9"/>
        </w:rPr>
        <w:t xml:space="preserve"> </w:t>
      </w:r>
      <w:r w:rsidR="004E27B8">
        <w:t>for</w:t>
      </w:r>
      <w:r w:rsidR="004E27B8">
        <w:rPr>
          <w:spacing w:val="-8"/>
        </w:rPr>
        <w:t xml:space="preserve"> </w:t>
      </w:r>
      <w:r w:rsidR="004E27B8">
        <w:t>the</w:t>
      </w:r>
      <w:r w:rsidR="004E27B8">
        <w:rPr>
          <w:spacing w:val="-9"/>
        </w:rPr>
        <w:t xml:space="preserve"> </w:t>
      </w:r>
      <w:r w:rsidR="004E27B8">
        <w:t>audio</w:t>
      </w:r>
      <w:r w:rsidR="004E27B8">
        <w:rPr>
          <w:spacing w:val="-9"/>
        </w:rPr>
        <w:t xml:space="preserve"> </w:t>
      </w:r>
      <w:r w:rsidR="004E27B8">
        <w:t>check-in</w:t>
      </w:r>
      <w:r w:rsidR="004E27B8">
        <w:rPr>
          <w:spacing w:val="-9"/>
        </w:rPr>
        <w:t xml:space="preserve"> </w:t>
      </w:r>
      <w:r w:rsidR="004E27B8">
        <w:t>was</w:t>
      </w:r>
      <w:r w:rsidR="004E27B8">
        <w:rPr>
          <w:spacing w:val="-9"/>
        </w:rPr>
        <w:t xml:space="preserve"> </w:t>
      </w:r>
      <w:r w:rsidR="004E27B8">
        <w:t>54.3%</w:t>
      </w:r>
      <w:r w:rsidR="004E27B8">
        <w:rPr>
          <w:spacing w:val="-8"/>
        </w:rPr>
        <w:t xml:space="preserve"> </w:t>
      </w:r>
      <w:r w:rsidR="004E27B8">
        <w:t>(Figure</w:t>
      </w:r>
      <w:r w:rsidR="004E27B8">
        <w:rPr>
          <w:spacing w:val="-9"/>
        </w:rPr>
        <w:t xml:space="preserve"> </w:t>
      </w:r>
      <w:r w:rsidR="004E27B8">
        <w:t>S4</w:t>
      </w:r>
      <w:r w:rsidR="004E27B8">
        <w:rPr>
          <w:spacing w:val="-9"/>
        </w:rPr>
        <w:t xml:space="preserve"> </w:t>
      </w:r>
      <w:r w:rsidR="004E27B8">
        <w:t>in</w:t>
      </w:r>
      <w:r w:rsidR="004E27B8">
        <w:rPr>
          <w:spacing w:val="-8"/>
        </w:rPr>
        <w:t xml:space="preserve"> </w:t>
      </w:r>
      <w:r w:rsidR="004E27B8">
        <w:t xml:space="preserve">Multimedia </w:t>
      </w:r>
      <w:r w:rsidR="004E27B8">
        <w:rPr>
          <w:spacing w:val="-2"/>
        </w:rPr>
        <w:t>Appendix</w:t>
      </w:r>
      <w:r w:rsidR="004E27B8">
        <w:rPr>
          <w:spacing w:val="-3"/>
        </w:rPr>
        <w:t xml:space="preserve"> </w:t>
      </w:r>
      <w:r w:rsidR="004E27B8">
        <w:rPr>
          <w:spacing w:val="-2"/>
        </w:rPr>
        <w:t>3</w:t>
      </w:r>
      <w:r w:rsidR="004E27B8">
        <w:rPr>
          <w:spacing w:val="-4"/>
          <w:rPrChange w:id="6568" w:author="Kendra Wyant" w:date="2023-05-31T13:43:00Z">
            <w:rPr>
              <w:spacing w:val="-3"/>
            </w:rPr>
          </w:rPrChange>
        </w:rPr>
        <w:t xml:space="preserve"> </w:t>
      </w:r>
      <w:r w:rsidR="004E27B8">
        <w:rPr>
          <w:spacing w:val="-2"/>
        </w:rPr>
        <w:t>contains</w:t>
      </w:r>
      <w:r w:rsidR="004E27B8">
        <w:rPr>
          <w:spacing w:val="-4"/>
          <w:rPrChange w:id="6569" w:author="Kendra Wyant" w:date="2023-05-31T13:43:00Z">
            <w:rPr>
              <w:spacing w:val="-3"/>
            </w:rPr>
          </w:rPrChange>
        </w:rPr>
        <w:t xml:space="preserve"> </w:t>
      </w:r>
      <w:r w:rsidR="004E27B8">
        <w:rPr>
          <w:spacing w:val="-2"/>
        </w:rPr>
        <w:t>more</w:t>
      </w:r>
      <w:r w:rsidR="004E27B8">
        <w:rPr>
          <w:spacing w:val="-4"/>
          <w:rPrChange w:id="6570" w:author="Kendra Wyant" w:date="2023-05-31T13:43:00Z">
            <w:rPr>
              <w:spacing w:val="-3"/>
            </w:rPr>
          </w:rPrChange>
        </w:rPr>
        <w:t xml:space="preserve"> </w:t>
      </w:r>
      <w:r w:rsidR="004E27B8">
        <w:rPr>
          <w:spacing w:val="-2"/>
        </w:rPr>
        <w:t>information</w:t>
      </w:r>
      <w:r w:rsidR="004E27B8">
        <w:rPr>
          <w:spacing w:val="-3"/>
        </w:rPr>
        <w:t xml:space="preserve"> </w:t>
      </w:r>
      <w:r w:rsidR="004E27B8">
        <w:rPr>
          <w:spacing w:val="-2"/>
        </w:rPr>
        <w:t>on</w:t>
      </w:r>
      <w:r w:rsidR="004E27B8">
        <w:rPr>
          <w:spacing w:val="-4"/>
          <w:rPrChange w:id="6571" w:author="Kendra Wyant" w:date="2023-05-31T13:43:00Z">
            <w:rPr>
              <w:spacing w:val="-3"/>
            </w:rPr>
          </w:rPrChange>
        </w:rPr>
        <w:t xml:space="preserve"> </w:t>
      </w:r>
      <w:r w:rsidR="004E27B8">
        <w:rPr>
          <w:spacing w:val="-2"/>
        </w:rPr>
        <w:t>this</w:t>
      </w:r>
      <w:r w:rsidR="004E27B8">
        <w:rPr>
          <w:spacing w:val="-4"/>
          <w:rPrChange w:id="6572" w:author="Kendra Wyant" w:date="2023-05-31T13:43:00Z">
            <w:rPr>
              <w:spacing w:val="-3"/>
            </w:rPr>
          </w:rPrChange>
        </w:rPr>
        <w:t xml:space="preserve"> </w:t>
      </w:r>
      <w:r w:rsidR="004E27B8">
        <w:rPr>
          <w:spacing w:val="-2"/>
        </w:rPr>
        <w:t>distribution).</w:t>
      </w:r>
      <w:r w:rsidR="004E27B8">
        <w:rPr>
          <w:spacing w:val="16"/>
          <w:rPrChange w:id="6573" w:author="Kendra Wyant" w:date="2023-05-31T13:43:00Z">
            <w:rPr>
              <w:spacing w:val="17"/>
            </w:rPr>
          </w:rPrChange>
        </w:rPr>
        <w:t xml:space="preserve"> </w:t>
      </w:r>
      <w:r w:rsidR="004E27B8">
        <w:rPr>
          <w:spacing w:val="-2"/>
        </w:rPr>
        <w:t>That</w:t>
      </w:r>
      <w:r w:rsidR="004E27B8">
        <w:rPr>
          <w:spacing w:val="-3"/>
        </w:rPr>
        <w:t xml:space="preserve"> </w:t>
      </w:r>
      <w:r w:rsidR="004E27B8">
        <w:rPr>
          <w:spacing w:val="-2"/>
        </w:rPr>
        <w:t>is,</w:t>
      </w:r>
      <w:r w:rsidR="004E27B8">
        <w:rPr>
          <w:spacing w:val="-4"/>
          <w:rPrChange w:id="6574" w:author="Kendra Wyant" w:date="2023-05-31T13:43:00Z">
            <w:rPr>
              <w:spacing w:val="-3"/>
            </w:rPr>
          </w:rPrChange>
        </w:rPr>
        <w:t xml:space="preserve"> </w:t>
      </w:r>
      <w:r w:rsidR="004E27B8">
        <w:rPr>
          <w:spacing w:val="-2"/>
        </w:rPr>
        <w:t>of</w:t>
      </w:r>
      <w:r w:rsidR="004E27B8">
        <w:rPr>
          <w:spacing w:val="-4"/>
          <w:rPrChange w:id="6575" w:author="Kendra Wyant" w:date="2023-05-31T13:43:00Z">
            <w:rPr>
              <w:spacing w:val="-3"/>
            </w:rPr>
          </w:rPrChange>
        </w:rPr>
        <w:t xml:space="preserve"> </w:t>
      </w:r>
      <w:r w:rsidR="004E27B8">
        <w:rPr>
          <w:spacing w:val="-2"/>
        </w:rPr>
        <w:t>their</w:t>
      </w:r>
      <w:r w:rsidR="004E27B8">
        <w:rPr>
          <w:spacing w:val="-3"/>
        </w:rPr>
        <w:t xml:space="preserve"> </w:t>
      </w:r>
      <w:r w:rsidR="004E27B8">
        <w:rPr>
          <w:spacing w:val="-2"/>
        </w:rPr>
        <w:t>total</w:t>
      </w:r>
      <w:r w:rsidR="004E27B8">
        <w:rPr>
          <w:spacing w:val="-4"/>
          <w:rPrChange w:id="6576" w:author="Kendra Wyant" w:date="2023-05-31T13:43:00Z">
            <w:rPr>
              <w:spacing w:val="-3"/>
            </w:rPr>
          </w:rPrChange>
        </w:rPr>
        <w:t xml:space="preserve"> </w:t>
      </w:r>
      <w:r w:rsidR="004E27B8">
        <w:rPr>
          <w:spacing w:val="-2"/>
        </w:rPr>
        <w:t>days</w:t>
      </w:r>
      <w:r w:rsidR="004E27B8">
        <w:rPr>
          <w:spacing w:val="-4"/>
          <w:rPrChange w:id="6577" w:author="Kendra Wyant" w:date="2023-05-31T13:43:00Z">
            <w:rPr>
              <w:spacing w:val="-3"/>
            </w:rPr>
          </w:rPrChange>
        </w:rPr>
        <w:t xml:space="preserve"> </w:t>
      </w:r>
      <w:r w:rsidR="004E27B8">
        <w:rPr>
          <w:spacing w:val="-2"/>
        </w:rPr>
        <w:t>on</w:t>
      </w:r>
      <w:r>
        <w:rPr>
          <w:spacing w:val="-2"/>
        </w:rPr>
        <w:t xml:space="preserve"> </w:t>
      </w:r>
      <w:r>
        <w:rPr>
          <w:spacing w:val="-4"/>
          <w:rPrChange w:id="6578" w:author="Kendra Wyant" w:date="2023-05-31T13:43:00Z">
            <w:rPr>
              <w:spacing w:val="-2"/>
            </w:rPr>
          </w:rPrChange>
        </w:rPr>
        <w:t>study,</w:t>
      </w:r>
      <w:r>
        <w:rPr>
          <w:spacing w:val="-4"/>
          <w:rPrChange w:id="657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580" w:author="Kendra Wyant" w:date="2023-05-31T13:43:00Z">
            <w:rPr>
              <w:spacing w:val="-2"/>
            </w:rPr>
          </w:rPrChange>
        </w:rPr>
        <w:t>participants</w:t>
      </w:r>
      <w:r>
        <w:rPr>
          <w:spacing w:val="-4"/>
          <w:rPrChange w:id="658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582" w:author="Kendra Wyant" w:date="2023-05-31T13:43:00Z">
            <w:rPr>
              <w:spacing w:val="-2"/>
            </w:rPr>
          </w:rPrChange>
        </w:rPr>
        <w:t>completed</w:t>
      </w:r>
      <w:r>
        <w:rPr>
          <w:spacing w:val="-4"/>
          <w:rPrChange w:id="658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584" w:author="Kendra Wyant" w:date="2023-05-31T13:43:00Z">
            <w:rPr>
              <w:spacing w:val="-2"/>
            </w:rPr>
          </w:rPrChange>
        </w:rPr>
        <w:t>an</w:t>
      </w:r>
      <w:r>
        <w:rPr>
          <w:spacing w:val="-4"/>
          <w:rPrChange w:id="658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586" w:author="Kendra Wyant" w:date="2023-05-31T13:43:00Z">
            <w:rPr>
              <w:spacing w:val="-2"/>
            </w:rPr>
          </w:rPrChange>
        </w:rPr>
        <w:t>audio</w:t>
      </w:r>
      <w:r>
        <w:rPr>
          <w:spacing w:val="-4"/>
          <w:rPrChange w:id="658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588" w:author="Kendra Wyant" w:date="2023-05-31T13:43:00Z">
            <w:rPr>
              <w:spacing w:val="-2"/>
            </w:rPr>
          </w:rPrChange>
        </w:rPr>
        <w:t>check-in</w:t>
      </w:r>
      <w:r>
        <w:rPr>
          <w:spacing w:val="-4"/>
          <w:rPrChange w:id="658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590" w:author="Kendra Wyant" w:date="2023-05-31T13:43:00Z">
            <w:rPr>
              <w:spacing w:val="-2"/>
            </w:rPr>
          </w:rPrChange>
        </w:rPr>
        <w:t>on</w:t>
      </w:r>
      <w:r>
        <w:rPr>
          <w:spacing w:val="-4"/>
          <w:rPrChange w:id="659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592" w:author="Kendra Wyant" w:date="2023-05-31T13:43:00Z">
            <w:rPr>
              <w:spacing w:val="-2"/>
            </w:rPr>
          </w:rPrChange>
        </w:rPr>
        <w:t>approximately</w:t>
      </w:r>
      <w:r>
        <w:rPr>
          <w:spacing w:val="-4"/>
          <w:rPrChange w:id="659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594" w:author="Kendra Wyant" w:date="2023-05-31T13:43:00Z">
            <w:rPr>
              <w:spacing w:val="-2"/>
            </w:rPr>
          </w:rPrChange>
        </w:rPr>
        <w:t>half</w:t>
      </w:r>
      <w:r>
        <w:rPr>
          <w:spacing w:val="-4"/>
          <w:rPrChange w:id="659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596" w:author="Kendra Wyant" w:date="2023-05-31T13:43:00Z">
            <w:rPr>
              <w:spacing w:val="-2"/>
            </w:rPr>
          </w:rPrChange>
        </w:rPr>
        <w:t>of</w:t>
      </w:r>
      <w:r>
        <w:rPr>
          <w:spacing w:val="-4"/>
          <w:rPrChange w:id="659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598" w:author="Kendra Wyant" w:date="2023-05-31T13:43:00Z">
            <w:rPr>
              <w:spacing w:val="-2"/>
            </w:rPr>
          </w:rPrChange>
        </w:rPr>
        <w:t>them.</w:t>
      </w:r>
      <w:r>
        <w:rPr>
          <w:spacing w:val="14"/>
          <w:rPrChange w:id="6599" w:author="Kendra Wyant" w:date="2023-05-31T13:43:00Z">
            <w:rPr>
              <w:spacing w:val="16"/>
            </w:rPr>
          </w:rPrChange>
        </w:rPr>
        <w:t xml:space="preserve"> </w:t>
      </w:r>
      <w:r>
        <w:rPr>
          <w:spacing w:val="-4"/>
          <w:rPrChange w:id="6600" w:author="Kendra Wyant" w:date="2023-05-31T13:43:00Z">
            <w:rPr>
              <w:spacing w:val="-2"/>
            </w:rPr>
          </w:rPrChange>
        </w:rPr>
        <w:t>Figure</w:t>
      </w:r>
      <w:r>
        <w:rPr>
          <w:spacing w:val="-4"/>
          <w:rPrChange w:id="660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602" w:author="Kendra Wyant" w:date="2023-05-31T13:43:00Z">
            <w:rPr>
              <w:spacing w:val="-2"/>
            </w:rPr>
          </w:rPrChange>
        </w:rPr>
        <w:t>2</w:t>
      </w:r>
      <w:r>
        <w:rPr>
          <w:spacing w:val="-4"/>
          <w:rPrChange w:id="6603" w:author="Kendra Wyant" w:date="2023-05-31T13:43:00Z">
            <w:rPr/>
          </w:rPrChange>
        </w:rPr>
        <w:t xml:space="preserve"> </w:t>
      </w:r>
      <w:r>
        <w:rPr>
          <w:spacing w:val="-2"/>
        </w:rPr>
        <w:t>shows</w:t>
      </w:r>
      <w:r>
        <w:rPr>
          <w:spacing w:val="-8"/>
        </w:rPr>
        <w:t xml:space="preserve"> </w:t>
      </w:r>
      <w:r>
        <w:rPr>
          <w:spacing w:val="-2"/>
        </w:rPr>
        <w:t>mean</w:t>
      </w:r>
      <w:r>
        <w:rPr>
          <w:spacing w:val="-8"/>
        </w:rPr>
        <w:t xml:space="preserve"> </w:t>
      </w:r>
      <w:r>
        <w:rPr>
          <w:spacing w:val="-2"/>
        </w:rPr>
        <w:t>weekly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week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study.</w:t>
      </w:r>
      <w:r>
        <w:rPr>
          <w:spacing w:val="10"/>
        </w:rPr>
        <w:t xml:space="preserve"> </w:t>
      </w:r>
      <w:r>
        <w:rPr>
          <w:spacing w:val="-2"/>
        </w:rPr>
        <w:t xml:space="preserve">In </w:t>
      </w:r>
      <w:r>
        <w:rPr>
          <w:spacing w:val="-2"/>
          <w:rPrChange w:id="6604" w:author="Kendra Wyant" w:date="2023-05-31T13:43:00Z">
            <w:rPr>
              <w:spacing w:val="-4"/>
            </w:rPr>
          </w:rPrChange>
        </w:rPr>
        <w:t>Multimedia</w:t>
      </w:r>
      <w:r>
        <w:rPr>
          <w:spacing w:val="-8"/>
          <w:rPrChange w:id="660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06" w:author="Kendra Wyant" w:date="2023-05-31T13:43:00Z">
            <w:rPr>
              <w:spacing w:val="-4"/>
            </w:rPr>
          </w:rPrChange>
        </w:rPr>
        <w:t>Appendix</w:t>
      </w:r>
      <w:r>
        <w:rPr>
          <w:spacing w:val="-8"/>
          <w:rPrChange w:id="660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08" w:author="Kendra Wyant" w:date="2023-05-31T13:43:00Z">
            <w:rPr>
              <w:spacing w:val="-4"/>
            </w:rPr>
          </w:rPrChange>
        </w:rPr>
        <w:t>3</w:t>
      </w:r>
      <w:r>
        <w:rPr>
          <w:spacing w:val="-8"/>
        </w:rPr>
        <w:t xml:space="preserve"> </w:t>
      </w:r>
      <w:r>
        <w:rPr>
          <w:spacing w:val="-2"/>
          <w:rPrChange w:id="6609" w:author="Kendra Wyant" w:date="2023-05-31T13:43:00Z">
            <w:rPr>
              <w:spacing w:val="-4"/>
            </w:rPr>
          </w:rPrChange>
        </w:rPr>
        <w:t>we</w:t>
      </w:r>
      <w:r>
        <w:rPr>
          <w:spacing w:val="-8"/>
          <w:rPrChange w:id="661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11" w:author="Kendra Wyant" w:date="2023-05-31T13:43:00Z">
            <w:rPr>
              <w:spacing w:val="-4"/>
            </w:rPr>
          </w:rPrChange>
        </w:rPr>
        <w:t>also</w:t>
      </w:r>
      <w:r>
        <w:rPr>
          <w:spacing w:val="-8"/>
          <w:rPrChange w:id="661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13" w:author="Kendra Wyant" w:date="2023-05-31T13:43:00Z">
            <w:rPr>
              <w:spacing w:val="-4"/>
            </w:rPr>
          </w:rPrChange>
        </w:rPr>
        <w:t>report</w:t>
      </w:r>
      <w:r>
        <w:rPr>
          <w:spacing w:val="-8"/>
        </w:rPr>
        <w:t xml:space="preserve"> </w:t>
      </w:r>
      <w:r>
        <w:rPr>
          <w:spacing w:val="-2"/>
          <w:rPrChange w:id="6614" w:author="Kendra Wyant" w:date="2023-05-31T13:43:00Z">
            <w:rPr>
              <w:spacing w:val="-4"/>
            </w:rPr>
          </w:rPrChange>
        </w:rPr>
        <w:t>adherence</w:t>
      </w:r>
      <w:r>
        <w:rPr>
          <w:spacing w:val="-8"/>
        </w:rPr>
        <w:t xml:space="preserve"> </w:t>
      </w:r>
      <w:r>
        <w:rPr>
          <w:spacing w:val="-2"/>
          <w:rPrChange w:id="6615" w:author="Kendra Wyant" w:date="2023-05-31T13:43:00Z">
            <w:rPr>
              <w:spacing w:val="-4"/>
            </w:rPr>
          </w:rPrChange>
        </w:rPr>
        <w:t>for</w:t>
      </w:r>
      <w:r>
        <w:rPr>
          <w:spacing w:val="-8"/>
          <w:rPrChange w:id="661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17" w:author="Kendra Wyant" w:date="2023-05-31T13:43:00Z">
            <w:rPr>
              <w:spacing w:val="-4"/>
            </w:rPr>
          </w:rPrChange>
        </w:rPr>
        <w:t>participants</w:t>
      </w:r>
      <w:r>
        <w:rPr>
          <w:spacing w:val="-8"/>
          <w:rPrChange w:id="661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19" w:author="Kendra Wyant" w:date="2023-05-31T13:43:00Z">
            <w:rPr>
              <w:spacing w:val="-4"/>
            </w:rPr>
          </w:rPrChange>
        </w:rPr>
        <w:t>who</w:t>
      </w:r>
      <w:r>
        <w:rPr>
          <w:spacing w:val="-8"/>
          <w:rPrChange w:id="662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21" w:author="Kendra Wyant" w:date="2023-05-31T13:43:00Z">
            <w:rPr>
              <w:spacing w:val="-4"/>
            </w:rPr>
          </w:rPrChange>
        </w:rPr>
        <w:t>completed</w:t>
      </w:r>
      <w:r>
        <w:rPr>
          <w:spacing w:val="-8"/>
          <w:rPrChange w:id="662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23" w:author="Kendra Wyant" w:date="2023-05-31T13:43:00Z">
            <w:rPr>
              <w:spacing w:val="-4"/>
            </w:rPr>
          </w:rPrChange>
        </w:rPr>
        <w:t>the</w:t>
      </w:r>
      <w:del w:id="6624" w:author="Kendra Wyant" w:date="2023-05-31T13:43:00Z">
        <w:r w:rsidR="00F53A9D">
          <w:rPr>
            <w:spacing w:val="-4"/>
          </w:rPr>
          <w:delText xml:space="preserve"> </w:delText>
        </w:r>
      </w:del>
    </w:p>
    <w:p w14:paraId="620A0CE0" w14:textId="77777777" w:rsidR="00AB122C" w:rsidRDefault="00AB122C" w:rsidP="00AB122C">
      <w:pPr>
        <w:pStyle w:val="BodyText"/>
        <w:spacing w:line="355" w:lineRule="auto"/>
        <w:ind w:left="160"/>
        <w:pPrChange w:id="6625" w:author="Kendra Wyant" w:date="2023-05-31T13:43:00Z">
          <w:pPr>
            <w:pStyle w:val="BodyText"/>
            <w:spacing w:line="355" w:lineRule="auto"/>
            <w:ind w:left="151" w:right="512" w:firstLine="8"/>
          </w:pPr>
        </w:pPrChange>
      </w:pPr>
      <w:r>
        <w:rPr>
          <w:spacing w:val="-4"/>
        </w:rPr>
        <w:t xml:space="preserve">3-month study compared to those who dropped out prior to completion (Figure S3 in </w:t>
      </w:r>
      <w:r>
        <w:t>Multimedia Appendix 3).</w:t>
      </w:r>
    </w:p>
    <w:p w14:paraId="22DE7089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del w:id="6626" w:author="Kendra Wyant" w:date="2023-05-31T13:43:00Z"/>
        </w:rPr>
      </w:pPr>
    </w:p>
    <w:p w14:paraId="4A90016C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del w:id="6627" w:author="Kendra Wyant" w:date="2023-05-31T13:43:00Z"/>
        </w:rPr>
      </w:pPr>
    </w:p>
    <w:p w14:paraId="11937B48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del w:id="6628" w:author="Kendra Wyant" w:date="2023-05-31T13:43:00Z"/>
        </w:rPr>
      </w:pPr>
    </w:p>
    <w:p w14:paraId="61ED33F9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del w:id="6629" w:author="Kendra Wyant" w:date="2023-05-31T13:43:00Z"/>
        </w:rPr>
      </w:pPr>
    </w:p>
    <w:p w14:paraId="63EFC7D9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del w:id="6630" w:author="Kendra Wyant" w:date="2023-05-31T13:43:00Z"/>
        </w:rPr>
      </w:pPr>
    </w:p>
    <w:p w14:paraId="00D2BB5C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del w:id="6631" w:author="Kendra Wyant" w:date="2023-05-31T13:43:00Z"/>
        </w:rPr>
      </w:pPr>
    </w:p>
    <w:p w14:paraId="2F6A5EA3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del w:id="6632" w:author="Kendra Wyant" w:date="2023-05-31T13:43:00Z"/>
        </w:rPr>
      </w:pPr>
    </w:p>
    <w:p w14:paraId="1EBD5F1F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del w:id="6633" w:author="Kendra Wyant" w:date="2023-05-31T13:43:00Z"/>
        </w:rPr>
      </w:pPr>
    </w:p>
    <w:p w14:paraId="61F6E750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del w:id="6634" w:author="Kendra Wyant" w:date="2023-05-31T13:43:00Z"/>
        </w:rPr>
      </w:pPr>
    </w:p>
    <w:p w14:paraId="5814CF5A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del w:id="6635" w:author="Kendra Wyant" w:date="2023-05-31T13:43:00Z"/>
        </w:rPr>
      </w:pPr>
    </w:p>
    <w:p w14:paraId="3163856A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del w:id="6636" w:author="Kendra Wyant" w:date="2023-05-31T13:43:00Z"/>
        </w:rPr>
      </w:pPr>
    </w:p>
    <w:p w14:paraId="5202058E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del w:id="6637" w:author="Kendra Wyant" w:date="2023-05-31T13:43:00Z"/>
        </w:rPr>
      </w:pPr>
    </w:p>
    <w:p w14:paraId="329BEE74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del w:id="6638" w:author="Kendra Wyant" w:date="2023-05-31T13:43:00Z"/>
        </w:rPr>
      </w:pPr>
    </w:p>
    <w:p w14:paraId="2317B820" w14:textId="77777777" w:rsidR="002006DA" w:rsidRDefault="002006DA" w:rsidP="002006DA">
      <w:pPr>
        <w:pStyle w:val="BodyText"/>
        <w:spacing w:line="355" w:lineRule="auto"/>
        <w:ind w:left="151" w:right="512" w:firstLine="8"/>
        <w:rPr>
          <w:del w:id="6639" w:author="Kendra Wyant" w:date="2023-05-31T13:43:00Z"/>
        </w:rPr>
      </w:pPr>
    </w:p>
    <w:p w14:paraId="5FFF7140" w14:textId="77777777" w:rsidR="002006DA" w:rsidRDefault="002006DA" w:rsidP="002006DA">
      <w:pPr>
        <w:spacing w:line="355" w:lineRule="auto"/>
        <w:rPr>
          <w:del w:id="6640" w:author="Kendra Wyant" w:date="2023-05-31T13:43:00Z"/>
        </w:rPr>
      </w:pPr>
      <w:del w:id="6641" w:author="Kendra Wyant" w:date="2023-05-31T13:43:00Z">
        <w:r>
          <w:rPr>
            <w:noProof/>
          </w:rPr>
          <w:drawing>
            <wp:inline distT="0" distB="0" distL="0" distR="0" wp14:anchorId="65A884FB" wp14:editId="0D027E22">
              <wp:extent cx="6146800" cy="5387340"/>
              <wp:effectExtent l="0" t="0" r="6350" b="3810"/>
              <wp:docPr id="4" name="Picture 4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Chart, line chart&#10;&#10;Description automatically generated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46800" cy="53873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C27D234" w14:textId="369CD500" w:rsidR="003146FC" w:rsidRDefault="003146FC" w:rsidP="00AB122C">
      <w:pPr>
        <w:pStyle w:val="BodyText"/>
        <w:spacing w:line="355" w:lineRule="auto"/>
        <w:ind w:left="160"/>
        <w:rPr>
          <w:ins w:id="6642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0AE0B15C" w14:textId="77777777" w:rsidR="00AB122C" w:rsidRDefault="00AB122C" w:rsidP="00AB122C">
      <w:pPr>
        <w:pStyle w:val="BodyText"/>
        <w:spacing w:line="355" w:lineRule="auto"/>
        <w:rPr>
          <w:ins w:id="6643" w:author="Kendra Wyant" w:date="2023-05-31T13:43:00Z"/>
        </w:rPr>
      </w:pPr>
    </w:p>
    <w:p w14:paraId="22B42AF5" w14:textId="0D4D1BCB" w:rsidR="00AB122C" w:rsidRDefault="00AB122C" w:rsidP="00AB122C">
      <w:pPr>
        <w:spacing w:line="355" w:lineRule="auto"/>
        <w:rPr>
          <w:ins w:id="6644" w:author="Kendra Wyant" w:date="2023-05-31T13:43:00Z"/>
        </w:rPr>
      </w:pPr>
      <w:ins w:id="6645" w:author="Kendra Wyant" w:date="2023-05-31T13:43:00Z">
        <w:r>
          <w:rPr>
            <w:noProof/>
          </w:rPr>
          <w:drawing>
            <wp:inline distT="0" distB="0" distL="0" distR="0" wp14:anchorId="623004D9" wp14:editId="430E4985">
              <wp:extent cx="6400800" cy="4572000"/>
              <wp:effectExtent l="0" t="0" r="0" b="0"/>
              <wp:docPr id="1042890739" name="Picture 1042890739" descr="A picture containing text, line, diagram, fon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42890739" name="Picture 1" descr="A picture containing text, line, diagram, font&#10;&#10;Description automatically generated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457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4E0C9A0" w14:textId="41CBE66C" w:rsidR="00AB122C" w:rsidRDefault="00AB122C" w:rsidP="00AB122C">
      <w:pPr>
        <w:pStyle w:val="BodyText"/>
        <w:spacing w:before="117" w:line="355" w:lineRule="auto"/>
        <w:ind w:left="160" w:right="104" w:hanging="13"/>
        <w:rPr>
          <w:ins w:id="6646" w:author="Kendra Wyant" w:date="2023-05-31T13:43:00Z"/>
        </w:rPr>
      </w:pPr>
      <w:r>
        <w:rPr>
          <w:i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2</w:t>
      </w:r>
      <w:r>
        <w:rPr>
          <w:i/>
          <w:spacing w:val="-29"/>
        </w:rPr>
        <w:t xml:space="preserve"> </w:t>
      </w:r>
      <w:r>
        <w:t>.</w:t>
      </w:r>
      <w:r>
        <w:rPr>
          <w:spacing w:val="8"/>
        </w:rPr>
        <w:t xml:space="preserve"> </w:t>
      </w:r>
      <w:del w:id="6647" w:author="Kendra Wyant" w:date="2023-05-31T13:43:00Z">
        <w:r w:rsidR="002006DA">
          <w:delText>Compliance</w:delText>
        </w:r>
      </w:del>
      <w:ins w:id="6648" w:author="Kendra Wyant" w:date="2023-05-31T13:43:00Z">
        <w:r>
          <w:t>Adherence</w:t>
        </w:r>
      </w:ins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(1x</w:t>
      </w:r>
      <w:r>
        <w:rPr>
          <w:spacing w:val="-10"/>
        </w:rPr>
        <w:t xml:space="preserve"> </w:t>
      </w:r>
      <w:r>
        <w:t>daily),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(4x</w:t>
      </w:r>
      <w:r>
        <w:rPr>
          <w:spacing w:val="-10"/>
        </w:rPr>
        <w:t xml:space="preserve"> </w:t>
      </w:r>
      <w:r>
        <w:t>daily),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Audio</w:t>
      </w:r>
      <w:r>
        <w:rPr>
          <w:spacing w:val="-10"/>
        </w:rPr>
        <w:t xml:space="preserve"> </w:t>
      </w:r>
      <w:r>
        <w:t xml:space="preserve">Check-in. </w:t>
      </w:r>
      <w:r>
        <w:rPr>
          <w:spacing w:val="-2"/>
        </w:rPr>
        <w:t>Notes:</w:t>
      </w:r>
      <w:r>
        <w:rPr>
          <w:spacing w:val="17"/>
        </w:rPr>
        <w:t xml:space="preserve"> </w:t>
      </w:r>
      <w:r>
        <w:rPr>
          <w:spacing w:val="-2"/>
        </w:rPr>
        <w:t>Mean</w:t>
      </w:r>
      <w:r>
        <w:rPr>
          <w:spacing w:val="-3"/>
        </w:rPr>
        <w:t xml:space="preserve"> </w:t>
      </w:r>
      <w:del w:id="6649" w:author="Kendra Wyant" w:date="2023-05-31T13:43:00Z">
        <w:r w:rsidR="002006DA">
          <w:rPr>
            <w:spacing w:val="-2"/>
          </w:rPr>
          <w:delText>compliance</w:delText>
        </w:r>
      </w:del>
      <w:ins w:id="6650" w:author="Kendra Wyant" w:date="2023-05-31T13:43:00Z">
        <w:r>
          <w:rPr>
            <w:spacing w:val="-2"/>
          </w:rPr>
          <w:t>adherence</w:t>
        </w:r>
      </w:ins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week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study.</w:t>
      </w:r>
      <w:r>
        <w:rPr>
          <w:spacing w:val="17"/>
        </w:rPr>
        <w:t xml:space="preserve"> </w:t>
      </w:r>
      <w:r>
        <w:rPr>
          <w:spacing w:val="-2"/>
        </w:rPr>
        <w:t>Mean</w:t>
      </w:r>
      <w:r>
        <w:rPr>
          <w:spacing w:val="-3"/>
        </w:rPr>
        <w:t xml:space="preserve"> </w:t>
      </w:r>
      <w:r>
        <w:rPr>
          <w:spacing w:val="-2"/>
        </w:rPr>
        <w:t>standard</w:t>
      </w:r>
      <w:r>
        <w:rPr>
          <w:spacing w:val="-3"/>
        </w:rPr>
        <w:t xml:space="preserve"> </w:t>
      </w:r>
      <w:r>
        <w:rPr>
          <w:spacing w:val="-2"/>
        </w:rPr>
        <w:t>error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depicted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solid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bars.</w:t>
      </w:r>
      <w:r>
        <w:rPr>
          <w:spacing w:val="19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del w:id="6651" w:author="Kendra Wyant" w:date="2023-05-31T13:43:00Z">
        <w:r w:rsidR="002006DA">
          <w:delText>compliance</w:delText>
        </w:r>
      </w:del>
      <w:ins w:id="6652" w:author="Kendra Wyant" w:date="2023-05-31T13:43:00Z">
        <w:r>
          <w:t>adherence</w:t>
        </w:r>
      </w:ins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depicted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dashed</w:t>
      </w:r>
      <w:r>
        <w:rPr>
          <w:spacing w:val="-1"/>
        </w:rPr>
        <w:t xml:space="preserve"> </w:t>
      </w:r>
      <w:r>
        <w:t>line.</w:t>
      </w:r>
      <w:r>
        <w:rPr>
          <w:spacing w:val="18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t>154.</w:t>
      </w:r>
    </w:p>
    <w:p w14:paraId="5D3A5AA4" w14:textId="77777777" w:rsidR="00AB122C" w:rsidRDefault="00AB122C">
      <w:pPr>
        <w:pStyle w:val="BodyText"/>
        <w:spacing w:line="355" w:lineRule="auto"/>
        <w:ind w:left="160"/>
        <w:rPr>
          <w:ins w:id="6653" w:author="Kendra Wyant" w:date="2023-05-31T13:43:00Z"/>
        </w:rPr>
      </w:pPr>
    </w:p>
    <w:p w14:paraId="6DA5ADF0" w14:textId="77777777" w:rsidR="00AB122C" w:rsidRDefault="00AB122C">
      <w:pPr>
        <w:pStyle w:val="BodyText"/>
        <w:spacing w:line="355" w:lineRule="auto"/>
        <w:ind w:left="160"/>
        <w:pPrChange w:id="6654" w:author="Kendra Wyant" w:date="2023-05-31T13:43:00Z">
          <w:pPr>
            <w:pStyle w:val="BodyText"/>
            <w:spacing w:before="117" w:line="355" w:lineRule="auto"/>
            <w:ind w:left="160" w:right="104" w:hanging="13"/>
          </w:pPr>
        </w:pPrChange>
      </w:pPr>
    </w:p>
    <w:p w14:paraId="3874DF7F" w14:textId="77777777" w:rsidR="00AB122C" w:rsidRDefault="00AB122C">
      <w:pPr>
        <w:pStyle w:val="BodyText"/>
        <w:spacing w:line="355" w:lineRule="auto"/>
        <w:ind w:left="160"/>
        <w:pPrChange w:id="6655" w:author="Kendra Wyant" w:date="2023-05-31T13:43:00Z">
          <w:pPr>
            <w:pStyle w:val="BodyText"/>
            <w:spacing w:line="355" w:lineRule="auto"/>
            <w:ind w:left="151" w:right="512" w:firstLine="8"/>
          </w:pPr>
        </w:pPrChange>
      </w:pPr>
    </w:p>
    <w:p w14:paraId="2D7C490A" w14:textId="77777777" w:rsidR="00AB122C" w:rsidRDefault="00AB122C">
      <w:pPr>
        <w:pStyle w:val="BodyText"/>
        <w:spacing w:line="355" w:lineRule="auto"/>
        <w:ind w:left="160"/>
        <w:pPrChange w:id="6656" w:author="Kendra Wyant" w:date="2023-05-31T13:43:00Z">
          <w:pPr>
            <w:pStyle w:val="BodyText"/>
            <w:spacing w:line="355" w:lineRule="auto"/>
            <w:ind w:left="151" w:right="512" w:firstLine="8"/>
          </w:pPr>
        </w:pPrChange>
      </w:pPr>
    </w:p>
    <w:p w14:paraId="7CA180AF" w14:textId="77777777" w:rsidR="00AB122C" w:rsidRDefault="00AB122C">
      <w:pPr>
        <w:pStyle w:val="BodyText"/>
        <w:spacing w:line="355" w:lineRule="auto"/>
        <w:ind w:left="160"/>
        <w:pPrChange w:id="6657" w:author="Kendra Wyant" w:date="2023-05-31T13:43:00Z">
          <w:pPr>
            <w:pStyle w:val="BodyText"/>
            <w:spacing w:line="355" w:lineRule="auto"/>
            <w:ind w:left="151" w:right="512" w:firstLine="8"/>
          </w:pPr>
        </w:pPrChange>
      </w:pPr>
    </w:p>
    <w:p w14:paraId="5DE67ECD" w14:textId="77777777" w:rsidR="00AB122C" w:rsidRDefault="00AB122C">
      <w:pPr>
        <w:pStyle w:val="BodyText"/>
        <w:spacing w:line="355" w:lineRule="auto"/>
        <w:ind w:left="160"/>
        <w:pPrChange w:id="6658" w:author="Kendra Wyant" w:date="2023-05-31T13:43:00Z">
          <w:pPr>
            <w:pStyle w:val="BodyText"/>
            <w:spacing w:line="355" w:lineRule="auto"/>
            <w:ind w:left="151" w:right="512" w:firstLine="8"/>
          </w:pPr>
        </w:pPrChange>
      </w:pPr>
    </w:p>
    <w:p w14:paraId="5BAE432B" w14:textId="77777777" w:rsidR="00AB122C" w:rsidRDefault="00AB122C">
      <w:pPr>
        <w:pStyle w:val="BodyText"/>
        <w:spacing w:line="355" w:lineRule="auto"/>
        <w:ind w:left="160"/>
        <w:pPrChange w:id="6659" w:author="Kendra Wyant" w:date="2023-05-31T13:43:00Z">
          <w:pPr>
            <w:pStyle w:val="BodyText"/>
            <w:spacing w:line="355" w:lineRule="auto"/>
            <w:ind w:left="151" w:right="512" w:firstLine="8"/>
          </w:pPr>
        </w:pPrChange>
      </w:pPr>
    </w:p>
    <w:p w14:paraId="7C604DDB" w14:textId="157CC44C" w:rsidR="00AB122C" w:rsidRDefault="00AB122C">
      <w:pPr>
        <w:pStyle w:val="BodyText"/>
        <w:spacing w:line="355" w:lineRule="auto"/>
        <w:ind w:left="160"/>
        <w:pPrChange w:id="6660" w:author="Kendra Wyant" w:date="2023-05-31T13:43:00Z">
          <w:pPr>
            <w:pStyle w:val="BodyText"/>
            <w:spacing w:line="355" w:lineRule="auto"/>
            <w:ind w:left="151" w:right="512" w:firstLine="8"/>
          </w:pPr>
        </w:pPrChange>
      </w:pPr>
    </w:p>
    <w:p w14:paraId="40655FD3" w14:textId="77777777" w:rsidR="00AB122C" w:rsidRDefault="00AB122C">
      <w:pPr>
        <w:pStyle w:val="BodyText"/>
        <w:spacing w:line="355" w:lineRule="auto"/>
        <w:ind w:left="160"/>
        <w:pPrChange w:id="6661" w:author="Kendra Wyant" w:date="2023-05-31T13:43:00Z">
          <w:pPr>
            <w:pStyle w:val="BodyText"/>
            <w:spacing w:line="355" w:lineRule="auto"/>
            <w:ind w:left="151" w:right="512" w:firstLine="8"/>
          </w:pPr>
        </w:pPrChange>
      </w:pPr>
    </w:p>
    <w:p w14:paraId="1098A8FB" w14:textId="77777777" w:rsidR="003146FC" w:rsidRDefault="003146FC">
      <w:pPr>
        <w:pStyle w:val="BodyText"/>
        <w:spacing w:before="7"/>
        <w:rPr>
          <w:sz w:val="27"/>
          <w:rPrChange w:id="6662" w:author="Kendra Wyant" w:date="2023-05-31T13:43:00Z">
            <w:rPr/>
          </w:rPrChange>
        </w:rPr>
        <w:pPrChange w:id="6663" w:author="Kendra Wyant" w:date="2023-05-31T13:43:00Z">
          <w:pPr>
            <w:pStyle w:val="BodyText"/>
            <w:spacing w:line="355" w:lineRule="auto"/>
            <w:ind w:left="151" w:right="512" w:firstLine="8"/>
          </w:pPr>
        </w:pPrChange>
      </w:pPr>
    </w:p>
    <w:p w14:paraId="4B975177" w14:textId="77777777" w:rsidR="003146FC" w:rsidRDefault="004E27B8">
      <w:pPr>
        <w:pStyle w:val="Heading1"/>
        <w:pPrChange w:id="6664" w:author="Kendra Wyant" w:date="2023-05-31T13:43:00Z">
          <w:pPr>
            <w:pStyle w:val="Heading1"/>
            <w:spacing w:before="253"/>
          </w:pPr>
        </w:pPrChange>
      </w:pPr>
      <w:bookmarkStart w:id="6665" w:name="Self-reported_Acceptability"/>
      <w:bookmarkEnd w:id="6665"/>
      <w:r>
        <w:rPr>
          <w:w w:val="105"/>
        </w:rPr>
        <w:t>Self-reported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Acceptability</w:t>
      </w:r>
    </w:p>
    <w:p w14:paraId="071D297C" w14:textId="77777777" w:rsidR="003146FC" w:rsidRDefault="003146FC">
      <w:pPr>
        <w:pStyle w:val="BodyText"/>
        <w:spacing w:before="10"/>
        <w:rPr>
          <w:b/>
          <w:sz w:val="31"/>
          <w:rPrChange w:id="6666" w:author="Kendra Wyant" w:date="2023-05-31T13:43:00Z">
            <w:rPr>
              <w:b/>
              <w:sz w:val="22"/>
            </w:rPr>
          </w:rPrChange>
        </w:rPr>
        <w:pPrChange w:id="6667" w:author="Kendra Wyant" w:date="2023-05-31T13:43:00Z">
          <w:pPr>
            <w:pStyle w:val="BodyText"/>
            <w:spacing w:before="12"/>
          </w:pPr>
        </w:pPrChange>
      </w:pPr>
    </w:p>
    <w:p w14:paraId="46539FB1" w14:textId="77777777" w:rsidR="00DC3B47" w:rsidRDefault="004E27B8">
      <w:pPr>
        <w:pStyle w:val="BodyText"/>
        <w:tabs>
          <w:tab w:val="left" w:pos="2453"/>
        </w:tabs>
        <w:spacing w:line="355" w:lineRule="auto"/>
        <w:ind w:left="160" w:right="1040" w:firstLine="576"/>
        <w:rPr>
          <w:del w:id="6668" w:author="Kendra Wyant" w:date="2023-05-31T13:43:00Z"/>
        </w:rPr>
      </w:pPr>
      <w:bookmarkStart w:id="6669" w:name="Interference"/>
      <w:bookmarkEnd w:id="6669"/>
      <w:r>
        <w:rPr>
          <w:b/>
          <w:spacing w:val="-2"/>
        </w:rPr>
        <w:t>Interference.</w:t>
      </w:r>
      <w:r>
        <w:rPr>
          <w:b/>
        </w:rPr>
        <w:tab/>
      </w:r>
      <w:r>
        <w:t>Figure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participant</w:t>
      </w:r>
      <w:r>
        <w:rPr>
          <w:spacing w:val="-5"/>
        </w:rPr>
        <w:t xml:space="preserve"> </w:t>
      </w:r>
      <w:r>
        <w:t>responses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4"/>
        </w:rPr>
        <w:t>self-reported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item</w:t>
      </w:r>
      <w:r>
        <w:rPr>
          <w:spacing w:val="-7"/>
        </w:rPr>
        <w:t xml:space="preserve"> </w:t>
      </w:r>
      <w:r>
        <w:rPr>
          <w:spacing w:val="-4"/>
        </w:rPr>
        <w:t>about</w:t>
      </w:r>
      <w:r>
        <w:rPr>
          <w:spacing w:val="-7"/>
        </w:rPr>
        <w:t xml:space="preserve"> </w:t>
      </w:r>
      <w:r>
        <w:rPr>
          <w:spacing w:val="-4"/>
        </w:rPr>
        <w:t>interference.</w:t>
      </w:r>
      <w:r>
        <w:rPr>
          <w:spacing w:val="11"/>
        </w:rPr>
        <w:t xml:space="preserve"> </w:t>
      </w:r>
      <w:r>
        <w:rPr>
          <w:spacing w:val="-4"/>
        </w:rPr>
        <w:t>Responses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grouped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personal</w:t>
      </w:r>
    </w:p>
    <w:p w14:paraId="04CD3911" w14:textId="63CDC337" w:rsidR="003146FC" w:rsidRDefault="004E27B8">
      <w:pPr>
        <w:pStyle w:val="BodyText"/>
        <w:tabs>
          <w:tab w:val="left" w:pos="2453"/>
        </w:tabs>
        <w:spacing w:line="355" w:lineRule="auto"/>
        <w:ind w:left="160" w:right="1040" w:firstLine="576"/>
        <w:rPr>
          <w:ins w:id="6670" w:author="Kendra Wyant" w:date="2023-05-31T13:43:00Z"/>
        </w:rPr>
      </w:pPr>
      <w:ins w:id="6671" w:author="Kendra Wyant" w:date="2023-05-31T13:43:00Z">
        <w:r>
          <w:rPr>
            <w:spacing w:val="-4"/>
          </w:rPr>
          <w:t xml:space="preserve"> </w:t>
        </w:r>
      </w:ins>
      <w:r>
        <w:rPr>
          <w:spacing w:val="-2"/>
          <w:rPrChange w:id="6672" w:author="Kendra Wyant" w:date="2023-05-31T13:43:00Z">
            <w:rPr>
              <w:spacing w:val="-4"/>
            </w:rPr>
          </w:rPrChange>
        </w:rPr>
        <w:t>sensing</w:t>
      </w:r>
      <w:r>
        <w:rPr>
          <w:spacing w:val="-4"/>
          <w:rPrChange w:id="667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74" w:author="Kendra Wyant" w:date="2023-05-31T13:43:00Z">
            <w:rPr>
              <w:spacing w:val="-4"/>
            </w:rPr>
          </w:rPrChange>
        </w:rPr>
        <w:t>data</w:t>
      </w:r>
      <w:r>
        <w:rPr>
          <w:spacing w:val="-4"/>
          <w:rPrChange w:id="667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76" w:author="Kendra Wyant" w:date="2023-05-31T13:43:00Z">
            <w:rPr>
              <w:spacing w:val="-4"/>
            </w:rPr>
          </w:rPrChange>
        </w:rPr>
        <w:t>stream</w:t>
      </w:r>
      <w:r>
        <w:rPr>
          <w:spacing w:val="-4"/>
          <w:rPrChange w:id="667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78" w:author="Kendra Wyant" w:date="2023-05-31T13:43:00Z">
            <w:rPr>
              <w:spacing w:val="-4"/>
            </w:rPr>
          </w:rPrChange>
        </w:rPr>
        <w:t>and</w:t>
      </w:r>
      <w:r>
        <w:rPr>
          <w:spacing w:val="-5"/>
          <w:rPrChange w:id="667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80" w:author="Kendra Wyant" w:date="2023-05-31T13:43:00Z">
            <w:rPr>
              <w:spacing w:val="-4"/>
            </w:rPr>
          </w:rPrChange>
        </w:rPr>
        <w:t>the</w:t>
      </w:r>
      <w:r>
        <w:rPr>
          <w:spacing w:val="-4"/>
          <w:rPrChange w:id="668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82" w:author="Kendra Wyant" w:date="2023-05-31T13:43:00Z">
            <w:rPr>
              <w:spacing w:val="-4"/>
            </w:rPr>
          </w:rPrChange>
        </w:rPr>
        <w:t>amount</w:t>
      </w:r>
      <w:r>
        <w:rPr>
          <w:spacing w:val="-4"/>
          <w:rPrChange w:id="668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84" w:author="Kendra Wyant" w:date="2023-05-31T13:43:00Z">
            <w:rPr>
              <w:spacing w:val="-4"/>
            </w:rPr>
          </w:rPrChange>
        </w:rPr>
        <w:t>of</w:t>
      </w:r>
      <w:r>
        <w:rPr>
          <w:spacing w:val="-5"/>
          <w:rPrChange w:id="668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86" w:author="Kendra Wyant" w:date="2023-05-31T13:43:00Z">
            <w:rPr>
              <w:spacing w:val="-4"/>
            </w:rPr>
          </w:rPrChange>
        </w:rPr>
        <w:t>active</w:t>
      </w:r>
      <w:r>
        <w:rPr>
          <w:spacing w:val="-4"/>
          <w:rPrChange w:id="668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88" w:author="Kendra Wyant" w:date="2023-05-31T13:43:00Z">
            <w:rPr>
              <w:spacing w:val="-4"/>
            </w:rPr>
          </w:rPrChange>
        </w:rPr>
        <w:t>effort</w:t>
      </w:r>
      <w:r>
        <w:rPr>
          <w:spacing w:val="-4"/>
          <w:rPrChange w:id="668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90" w:author="Kendra Wyant" w:date="2023-05-31T13:43:00Z">
            <w:rPr>
              <w:spacing w:val="-4"/>
            </w:rPr>
          </w:rPrChange>
        </w:rPr>
        <w:t>required</w:t>
      </w:r>
      <w:r>
        <w:rPr>
          <w:spacing w:val="-4"/>
          <w:rPrChange w:id="669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92" w:author="Kendra Wyant" w:date="2023-05-31T13:43:00Z">
            <w:rPr>
              <w:spacing w:val="-4"/>
            </w:rPr>
          </w:rPrChange>
        </w:rPr>
        <w:t>to</w:t>
      </w:r>
      <w:r>
        <w:rPr>
          <w:spacing w:val="-5"/>
          <w:rPrChange w:id="669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94" w:author="Kendra Wyant" w:date="2023-05-31T13:43:00Z">
            <w:rPr>
              <w:spacing w:val="-4"/>
            </w:rPr>
          </w:rPrChange>
        </w:rPr>
        <w:t>collect</w:t>
      </w:r>
      <w:r>
        <w:rPr>
          <w:spacing w:val="-4"/>
          <w:rPrChange w:id="669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696" w:author="Kendra Wyant" w:date="2023-05-31T13:43:00Z">
            <w:rPr>
              <w:spacing w:val="-4"/>
            </w:rPr>
          </w:rPrChange>
        </w:rPr>
        <w:t>it.</w:t>
      </w:r>
      <w:r>
        <w:rPr>
          <w:spacing w:val="14"/>
          <w:rPrChange w:id="6697" w:author="Kendra Wyant" w:date="2023-05-31T13:43:00Z">
            <w:rPr>
              <w:spacing w:val="12"/>
            </w:rPr>
          </w:rPrChange>
        </w:rPr>
        <w:t xml:space="preserve"> </w:t>
      </w:r>
      <w:r>
        <w:rPr>
          <w:spacing w:val="-2"/>
          <w:rPrChange w:id="6698" w:author="Kendra Wyant" w:date="2023-05-31T13:43:00Z">
            <w:rPr>
              <w:spacing w:val="-4"/>
            </w:rPr>
          </w:rPrChange>
        </w:rPr>
        <w:t>One</w:t>
      </w:r>
      <w:r>
        <w:rPr>
          <w:spacing w:val="-4"/>
          <w:rPrChange w:id="669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700" w:author="Kendra Wyant" w:date="2023-05-31T13:43:00Z">
            <w:rPr>
              <w:spacing w:val="-4"/>
            </w:rPr>
          </w:rPrChange>
        </w:rPr>
        <w:t>sample</w:t>
      </w:r>
      <w:r>
        <w:rPr>
          <w:spacing w:val="-2"/>
          <w:rPrChange w:id="6701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6702" w:author="Kendra Wyant" w:date="2023-05-31T13:43:00Z">
            <w:rPr>
              <w:spacing w:val="-4"/>
            </w:rPr>
          </w:rPrChange>
        </w:rPr>
        <w:t>t-tests</w:t>
      </w:r>
      <w:r>
        <w:rPr>
          <w:spacing w:val="-10"/>
          <w:rPrChange w:id="670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6704" w:author="Kendra Wyant" w:date="2023-05-31T13:43:00Z">
            <w:rPr>
              <w:spacing w:val="-2"/>
            </w:rPr>
          </w:rPrChange>
        </w:rPr>
        <w:t>revealed</w:t>
      </w:r>
      <w:r>
        <w:rPr>
          <w:spacing w:val="-10"/>
        </w:rPr>
        <w:t xml:space="preserve"> </w:t>
      </w:r>
      <w:r>
        <w:rPr>
          <w:rPrChange w:id="6705" w:author="Kendra Wyant" w:date="2023-05-31T13:43:00Z">
            <w:rPr>
              <w:spacing w:val="-2"/>
            </w:rPr>
          </w:rPrChange>
        </w:rPr>
        <w:t>that</w:t>
      </w:r>
      <w:r>
        <w:rPr>
          <w:spacing w:val="-9"/>
          <w:rPrChange w:id="670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6707" w:author="Kendra Wyant" w:date="2023-05-31T13:43:00Z">
            <w:rPr>
              <w:spacing w:val="-2"/>
            </w:rPr>
          </w:rPrChange>
        </w:rPr>
        <w:t>each</w:t>
      </w:r>
      <w:r>
        <w:rPr>
          <w:spacing w:val="-9"/>
          <w:rPrChange w:id="670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6709" w:author="Kendra Wyant" w:date="2023-05-31T13:43:00Z">
            <w:rPr>
              <w:spacing w:val="-2"/>
            </w:rPr>
          </w:rPrChange>
        </w:rPr>
        <w:t>mean</w:t>
      </w:r>
      <w:r>
        <w:rPr>
          <w:spacing w:val="-10"/>
          <w:rPrChange w:id="671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6711" w:author="Kendra Wyant" w:date="2023-05-31T13:43:00Z">
            <w:rPr>
              <w:spacing w:val="-2"/>
            </w:rPr>
          </w:rPrChange>
        </w:rPr>
        <w:t>interference</w:t>
      </w:r>
      <w:r>
        <w:rPr>
          <w:spacing w:val="-10"/>
          <w:rPrChange w:id="671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6713" w:author="Kendra Wyant" w:date="2023-05-31T13:43:00Z">
            <w:rPr>
              <w:spacing w:val="-2"/>
            </w:rPr>
          </w:rPrChange>
        </w:rPr>
        <w:t>score</w:t>
      </w:r>
      <w:r>
        <w:rPr>
          <w:spacing w:val="-9"/>
          <w:rPrChange w:id="671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6715" w:author="Kendra Wyant" w:date="2023-05-31T13:43:00Z">
            <w:rPr>
              <w:spacing w:val="-2"/>
            </w:rPr>
          </w:rPrChange>
        </w:rPr>
        <w:t>(depicted</w:t>
      </w:r>
      <w:r>
        <w:rPr>
          <w:spacing w:val="-10"/>
        </w:rPr>
        <w:t xml:space="preserve"> </w:t>
      </w:r>
      <w:r>
        <w:rPr>
          <w:rPrChange w:id="6716" w:author="Kendra Wyant" w:date="2023-05-31T13:43:00Z">
            <w:rPr>
              <w:spacing w:val="-2"/>
            </w:rPr>
          </w:rPrChange>
        </w:rPr>
        <w:t>as</w:t>
      </w:r>
      <w:r>
        <w:rPr>
          <w:spacing w:val="-10"/>
          <w:rPrChange w:id="6717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6718" w:author="Kendra Wyant" w:date="2023-05-31T13:43:00Z">
            <w:rPr>
              <w:spacing w:val="-2"/>
            </w:rPr>
          </w:rPrChange>
        </w:rPr>
        <w:t>the</w:t>
      </w:r>
      <w:r>
        <w:rPr>
          <w:spacing w:val="-10"/>
        </w:rPr>
        <w:t xml:space="preserve"> </w:t>
      </w:r>
      <w:r>
        <w:rPr>
          <w:rPrChange w:id="6719" w:author="Kendra Wyant" w:date="2023-05-31T13:43:00Z">
            <w:rPr>
              <w:spacing w:val="-2"/>
            </w:rPr>
          </w:rPrChange>
        </w:rPr>
        <w:t>solid</w:t>
      </w:r>
      <w:r>
        <w:rPr>
          <w:spacing w:val="-9"/>
        </w:rPr>
        <w:t xml:space="preserve"> </w:t>
      </w:r>
      <w:r>
        <w:rPr>
          <w:rPrChange w:id="6720" w:author="Kendra Wyant" w:date="2023-05-31T13:43:00Z">
            <w:rPr>
              <w:spacing w:val="-2"/>
            </w:rPr>
          </w:rPrChange>
        </w:rPr>
        <w:t>red</w:t>
      </w:r>
      <w:r>
        <w:rPr>
          <w:spacing w:val="-10"/>
          <w:rPrChange w:id="6721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6722" w:author="Kendra Wyant" w:date="2023-05-31T13:43:00Z">
            <w:rPr>
              <w:spacing w:val="-2"/>
            </w:rPr>
          </w:rPrChange>
        </w:rPr>
        <w:t>line)</w:t>
      </w:r>
      <w:r>
        <w:rPr>
          <w:spacing w:val="-10"/>
        </w:rPr>
        <w:t xml:space="preserve"> </w:t>
      </w:r>
      <w:r>
        <w:rPr>
          <w:rPrChange w:id="6723" w:author="Kendra Wyant" w:date="2023-05-31T13:43:00Z">
            <w:rPr>
              <w:spacing w:val="-2"/>
            </w:rPr>
          </w:rPrChange>
        </w:rPr>
        <w:t>was</w:t>
      </w:r>
      <w:r>
        <w:rPr>
          <w:rPrChange w:id="672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significantly</w:t>
      </w:r>
      <w:r>
        <w:rPr>
          <w:spacing w:val="-4"/>
          <w:rPrChange w:id="672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6726" w:author="Kendra Wyant" w:date="2023-05-31T13:43:00Z">
            <w:rPr/>
          </w:rPrChange>
        </w:rPr>
        <w:t>more</w:t>
      </w:r>
      <w:r>
        <w:rPr>
          <w:spacing w:val="-4"/>
          <w:rPrChange w:id="672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6728" w:author="Kendra Wyant" w:date="2023-05-31T13:43:00Z">
            <w:rPr/>
          </w:rPrChange>
        </w:rPr>
        <w:t>acceptable</w:t>
      </w:r>
      <w:r>
        <w:rPr>
          <w:spacing w:val="-3"/>
          <w:rPrChange w:id="672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6730" w:author="Kendra Wyant" w:date="2023-05-31T13:43:00Z">
            <w:rPr/>
          </w:rPrChange>
        </w:rPr>
        <w:t>than</w:t>
      </w:r>
      <w:r>
        <w:rPr>
          <w:spacing w:val="-4"/>
          <w:rPrChange w:id="673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732" w:author="Kendra Wyant" w:date="2023-05-31T13:43:00Z">
            <w:rPr/>
          </w:rPrChange>
        </w:rPr>
        <w:t>0</w:t>
      </w:r>
      <w:r>
        <w:rPr>
          <w:spacing w:val="-4"/>
          <w:rPrChange w:id="673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6734" w:author="Kendra Wyant" w:date="2023-05-31T13:43:00Z">
            <w:rPr/>
          </w:rPrChange>
        </w:rPr>
        <w:t>(gray</w:t>
      </w:r>
      <w:r>
        <w:rPr>
          <w:spacing w:val="-4"/>
          <w:rPrChange w:id="673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6736" w:author="Kendra Wyant" w:date="2023-05-31T13:43:00Z">
            <w:rPr/>
          </w:rPrChange>
        </w:rPr>
        <w:t>dashed</w:t>
      </w:r>
      <w:r>
        <w:rPr>
          <w:spacing w:val="-3"/>
          <w:rPrChange w:id="673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6738" w:author="Kendra Wyant" w:date="2023-05-31T13:43:00Z">
            <w:rPr/>
          </w:rPrChange>
        </w:rPr>
        <w:t>line</w:t>
      </w:r>
      <w:r>
        <w:rPr>
          <w:spacing w:val="-4"/>
          <w:rPrChange w:id="673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6740" w:author="Kendra Wyant" w:date="2023-05-31T13:43:00Z">
            <w:rPr/>
          </w:rPrChange>
        </w:rPr>
        <w:t>indicating</w:t>
      </w:r>
      <w:r>
        <w:rPr>
          <w:spacing w:val="-4"/>
          <w:rPrChange w:id="674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6742" w:author="Kendra Wyant" w:date="2023-05-31T13:43:00Z">
            <w:rPr/>
          </w:rPrChange>
        </w:rPr>
        <w:t>undecided).</w:t>
      </w:r>
      <w:r>
        <w:rPr>
          <w:spacing w:val="16"/>
          <w:rPrChange w:id="6743" w:author="Kendra Wyant" w:date="2023-05-31T13:43:00Z">
            <w:rPr>
              <w:spacing w:val="11"/>
            </w:rPr>
          </w:rPrChange>
        </w:rPr>
        <w:t xml:space="preserve"> </w:t>
      </w:r>
      <w:r>
        <w:rPr>
          <w:spacing w:val="-2"/>
          <w:rPrChange w:id="6744" w:author="Kendra Wyant" w:date="2023-05-31T13:43:00Z">
            <w:rPr/>
          </w:rPrChange>
        </w:rPr>
        <w:t>Table</w:t>
      </w:r>
      <w:r>
        <w:rPr>
          <w:spacing w:val="-4"/>
          <w:rPrChange w:id="674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6746" w:author="Kendra Wyant" w:date="2023-05-31T13:43:00Z">
            <w:rPr/>
          </w:rPrChange>
        </w:rPr>
        <w:t>4</w:t>
      </w:r>
      <w:del w:id="6747" w:author="Kendra Wyant" w:date="2023-05-31T13:43:00Z">
        <w:r w:rsidR="00F53A9D">
          <w:rPr>
            <w:spacing w:val="-8"/>
          </w:rPr>
          <w:delText xml:space="preserve"> </w:delText>
        </w:r>
      </w:del>
    </w:p>
    <w:p w14:paraId="5012EB6F" w14:textId="67C70E4A" w:rsidR="003146FC" w:rsidRDefault="004E27B8">
      <w:pPr>
        <w:pStyle w:val="BodyText"/>
        <w:spacing w:line="355" w:lineRule="auto"/>
        <w:ind w:left="160" w:right="553"/>
        <w:rPr>
          <w:ins w:id="6748" w:author="Kendra Wyant" w:date="2023-05-31T13:43:00Z"/>
        </w:rPr>
      </w:pPr>
      <w:r>
        <w:rPr>
          <w:spacing w:val="-4"/>
          <w:rPrChange w:id="6749" w:author="Kendra Wyant" w:date="2023-05-31T13:43:00Z">
            <w:rPr/>
          </w:rPrChange>
        </w:rPr>
        <w:t>reports</w:t>
      </w:r>
      <w:r>
        <w:rPr>
          <w:spacing w:val="-4"/>
          <w:rPrChange w:id="675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6751" w:author="Kendra Wyant" w:date="2023-05-31T13:43:00Z">
            <w:rPr/>
          </w:rPrChange>
        </w:rPr>
        <w:t xml:space="preserve">the </w:t>
      </w:r>
      <w:r>
        <w:rPr>
          <w:spacing w:val="-4"/>
          <w:rPrChange w:id="6752" w:author="Kendra Wyant" w:date="2023-05-31T13:43:00Z">
            <w:rPr>
              <w:spacing w:val="-2"/>
            </w:rPr>
          </w:rPrChange>
        </w:rPr>
        <w:t>summary</w:t>
      </w:r>
      <w:r>
        <w:rPr>
          <w:spacing w:val="-4"/>
          <w:rPrChange w:id="675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754" w:author="Kendra Wyant" w:date="2023-05-31T13:43:00Z">
            <w:rPr>
              <w:spacing w:val="-2"/>
            </w:rPr>
          </w:rPrChange>
        </w:rPr>
        <w:t>statistics</w:t>
      </w:r>
      <w:r>
        <w:rPr>
          <w:spacing w:val="-4"/>
          <w:rPrChange w:id="675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756" w:author="Kendra Wyant" w:date="2023-05-31T13:43:00Z">
            <w:rPr>
              <w:spacing w:val="-2"/>
            </w:rPr>
          </w:rPrChange>
        </w:rPr>
        <w:t>for</w:t>
      </w:r>
      <w:r>
        <w:rPr>
          <w:spacing w:val="-4"/>
          <w:rPrChange w:id="675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758" w:author="Kendra Wyant" w:date="2023-05-31T13:43:00Z">
            <w:rPr>
              <w:spacing w:val="-2"/>
            </w:rPr>
          </w:rPrChange>
        </w:rPr>
        <w:t>each</w:t>
      </w:r>
      <w:r>
        <w:rPr>
          <w:spacing w:val="-4"/>
        </w:rPr>
        <w:t xml:space="preserve"> </w:t>
      </w:r>
      <w:r>
        <w:rPr>
          <w:spacing w:val="-4"/>
          <w:rPrChange w:id="6759" w:author="Kendra Wyant" w:date="2023-05-31T13:43:00Z">
            <w:rPr>
              <w:spacing w:val="-2"/>
            </w:rPr>
          </w:rPrChange>
        </w:rPr>
        <w:t>one</w:t>
      </w:r>
      <w:r>
        <w:rPr>
          <w:spacing w:val="-4"/>
        </w:rPr>
        <w:t xml:space="preserve"> </w:t>
      </w:r>
      <w:r>
        <w:rPr>
          <w:spacing w:val="-4"/>
          <w:rPrChange w:id="6760" w:author="Kendra Wyant" w:date="2023-05-31T13:43:00Z">
            <w:rPr>
              <w:spacing w:val="-2"/>
            </w:rPr>
          </w:rPrChange>
        </w:rPr>
        <w:t>sample</w:t>
      </w:r>
      <w:r>
        <w:rPr>
          <w:spacing w:val="-4"/>
          <w:rPrChange w:id="676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762" w:author="Kendra Wyant" w:date="2023-05-31T13:43:00Z">
            <w:rPr>
              <w:spacing w:val="-2"/>
            </w:rPr>
          </w:rPrChange>
        </w:rPr>
        <w:t>t-test</w:t>
      </w:r>
      <w:r>
        <w:rPr>
          <w:spacing w:val="-4"/>
        </w:rPr>
        <w:t xml:space="preserve"> </w:t>
      </w:r>
      <w:r>
        <w:rPr>
          <w:spacing w:val="-4"/>
          <w:rPrChange w:id="6763" w:author="Kendra Wyant" w:date="2023-05-31T13:43:00Z">
            <w:rPr>
              <w:spacing w:val="-2"/>
            </w:rPr>
          </w:rPrChange>
        </w:rPr>
        <w:t>and</w:t>
      </w:r>
      <w:r>
        <w:rPr>
          <w:spacing w:val="-4"/>
        </w:rPr>
        <w:t xml:space="preserve"> </w:t>
      </w:r>
      <w:r>
        <w:rPr>
          <w:spacing w:val="-4"/>
          <w:rPrChange w:id="6764" w:author="Kendra Wyant" w:date="2023-05-31T13:43:00Z">
            <w:rPr>
              <w:spacing w:val="-2"/>
            </w:rPr>
          </w:rPrChange>
        </w:rPr>
        <w:t>pairwise</w:t>
      </w:r>
      <w:r>
        <w:rPr>
          <w:spacing w:val="-4"/>
          <w:rPrChange w:id="676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766" w:author="Kendra Wyant" w:date="2023-05-31T13:43:00Z">
            <w:rPr>
              <w:spacing w:val="-2"/>
            </w:rPr>
          </w:rPrChange>
        </w:rPr>
        <w:t>correlations</w:t>
      </w:r>
      <w:r>
        <w:rPr>
          <w:spacing w:val="-4"/>
          <w:rPrChange w:id="676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768" w:author="Kendra Wyant" w:date="2023-05-31T13:43:00Z">
            <w:rPr>
              <w:spacing w:val="-2"/>
            </w:rPr>
          </w:rPrChange>
        </w:rPr>
        <w:t>between</w:t>
      </w:r>
      <w:r>
        <w:rPr>
          <w:spacing w:val="-4"/>
          <w:rPrChange w:id="6769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6770" w:author="Kendra Wyant" w:date="2023-05-31T13:43:00Z">
            <w:rPr>
              <w:spacing w:val="-2"/>
            </w:rPr>
          </w:rPrChange>
        </w:rPr>
        <w:t>personal</w:t>
      </w:r>
      <w:r>
        <w:rPr>
          <w:spacing w:val="-9"/>
          <w:rPrChange w:id="6771" w:author="Kendra Wyant" w:date="2023-05-31T13:43:00Z">
            <w:rPr>
              <w:spacing w:val="-2"/>
            </w:rPr>
          </w:rPrChange>
        </w:rPr>
        <w:t xml:space="preserve"> </w:t>
      </w:r>
      <w:r>
        <w:t>sensing</w:t>
      </w:r>
      <w:r>
        <w:rPr>
          <w:spacing w:val="-9"/>
          <w:rPrChange w:id="6772" w:author="Kendra Wyant" w:date="2023-05-31T13:43:00Z">
            <w:rPr>
              <w:spacing w:val="-10"/>
            </w:rPr>
          </w:rPrChange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streams.</w:t>
      </w:r>
      <w:r>
        <w:rPr>
          <w:spacing w:val="9"/>
          <w:rPrChange w:id="6773" w:author="Kendra Wyant" w:date="2023-05-31T13:43:00Z">
            <w:rPr>
              <w:spacing w:val="8"/>
            </w:rPr>
          </w:rPrChange>
        </w:rPr>
        <w:t xml:space="preserve"> </w:t>
      </w:r>
      <w:r>
        <w:t>An</w:t>
      </w:r>
      <w:r>
        <w:rPr>
          <w:spacing w:val="-9"/>
          <w:rPrChange w:id="6774" w:author="Kendra Wyant" w:date="2023-05-31T13:43:00Z">
            <w:rPr>
              <w:spacing w:val="-10"/>
            </w:rPr>
          </w:rPrChange>
        </w:rPr>
        <w:t xml:space="preserve"> </w:t>
      </w:r>
      <w:r>
        <w:t>ICC</w:t>
      </w:r>
      <w:r>
        <w:rPr>
          <w:spacing w:val="-9"/>
          <w:rPrChange w:id="6775" w:author="Kendra Wyant" w:date="2023-05-31T13:43:00Z">
            <w:rPr>
              <w:spacing w:val="-10"/>
            </w:rPr>
          </w:rPrChange>
        </w:rPr>
        <w:t xml:space="preserve"> </w:t>
      </w:r>
      <w:r>
        <w:t>(type</w:t>
      </w:r>
      <w:r>
        <w:rPr>
          <w:spacing w:val="-9"/>
        </w:rPr>
        <w:t xml:space="preserve"> </w:t>
      </w:r>
      <w:r>
        <w:t>3)</w:t>
      </w:r>
      <w:r>
        <w:rPr>
          <w:spacing w:val="-9"/>
          <w:rPrChange w:id="6776" w:author="Kendra Wyant" w:date="2023-05-31T13:43:00Z">
            <w:rPr>
              <w:spacing w:val="-10"/>
            </w:rPr>
          </w:rPrChange>
        </w:rPr>
        <w:t xml:space="preserve"> </w:t>
      </w:r>
      <w:r>
        <w:t>showed</w:t>
      </w:r>
      <w:r>
        <w:rPr>
          <w:spacing w:val="-9"/>
        </w:rPr>
        <w:t xml:space="preserve"> </w:t>
      </w:r>
      <w:r>
        <w:t>that,</w:t>
      </w:r>
      <w:r>
        <w:rPr>
          <w:spacing w:val="-9"/>
          <w:rPrChange w:id="6777" w:author="Kendra Wyant" w:date="2023-05-31T13:43:00Z">
            <w:rPr>
              <w:spacing w:val="-10"/>
            </w:rPr>
          </w:rPrChange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average,</w:t>
      </w:r>
      <w:r>
        <w:rPr>
          <w:spacing w:val="-9"/>
          <w:rPrChange w:id="6778" w:author="Kendra Wyant" w:date="2023-05-31T13:43:00Z">
            <w:rPr>
              <w:spacing w:val="-10"/>
            </w:rPr>
          </w:rPrChange>
        </w:rPr>
        <w:t xml:space="preserve"> </w:t>
      </w:r>
      <w:r>
        <w:t>interference</w:t>
      </w:r>
      <w:r>
        <w:rPr>
          <w:rPrChange w:id="6779" w:author="Kendra Wyant" w:date="2023-05-31T13:43:00Z">
            <w:rPr>
              <w:spacing w:val="-10"/>
            </w:rPr>
          </w:rPrChange>
        </w:rPr>
        <w:t xml:space="preserve"> </w:t>
      </w:r>
      <w:r>
        <w:t>ratings</w:t>
      </w:r>
      <w:r>
        <w:rPr>
          <w:rPrChange w:id="6780" w:author="Kendra Wyant" w:date="2023-05-31T13:43:00Z">
            <w:rPr>
              <w:spacing w:val="-9"/>
            </w:rPr>
          </w:rPrChange>
        </w:rPr>
        <w:t xml:space="preserve"> </w:t>
      </w:r>
      <w:r>
        <w:t xml:space="preserve">were moderately consistent across the data streams, ICC </w:t>
      </w:r>
      <w:r>
        <w:rPr>
          <w:w w:val="120"/>
        </w:rPr>
        <w:t>=</w:t>
      </w:r>
      <w:r>
        <w:rPr>
          <w:spacing w:val="-4"/>
          <w:w w:val="120"/>
          <w:rPrChange w:id="6781" w:author="Kendra Wyant" w:date="2023-05-31T13:43:00Z">
            <w:rPr>
              <w:w w:val="120"/>
            </w:rPr>
          </w:rPrChange>
        </w:rPr>
        <w:t xml:space="preserve"> </w:t>
      </w:r>
      <w:r>
        <w:t xml:space="preserve">.42, 95% CI </w:t>
      </w:r>
      <w:r>
        <w:rPr>
          <w:w w:val="120"/>
        </w:rPr>
        <w:t>=</w:t>
      </w:r>
      <w:r>
        <w:rPr>
          <w:spacing w:val="-4"/>
          <w:w w:val="120"/>
          <w:rPrChange w:id="6782" w:author="Kendra Wyant" w:date="2023-05-31T13:43:00Z">
            <w:rPr>
              <w:w w:val="120"/>
            </w:rPr>
          </w:rPrChange>
        </w:rPr>
        <w:t xml:space="preserve"> </w:t>
      </w:r>
      <w:r>
        <w:t>[.31 -</w:t>
      </w:r>
      <w:del w:id="6783" w:author="Kendra Wyant" w:date="2023-05-31T13:43:00Z">
        <w:r w:rsidR="00F53A9D">
          <w:delText xml:space="preserve"> </w:delText>
        </w:r>
      </w:del>
    </w:p>
    <w:p w14:paraId="00DEEC40" w14:textId="77777777" w:rsidR="003146FC" w:rsidRDefault="004E27B8">
      <w:pPr>
        <w:pStyle w:val="BodyText"/>
        <w:spacing w:line="321" w:lineRule="exact"/>
        <w:ind w:left="160"/>
        <w:rPr>
          <w:spacing w:val="-2"/>
          <w:rPrChange w:id="6784" w:author="Kendra Wyant" w:date="2023-05-31T13:43:00Z">
            <w:rPr/>
          </w:rPrChange>
        </w:rPr>
        <w:pPrChange w:id="6785" w:author="Kendra Wyant" w:date="2023-05-31T13:43:00Z">
          <w:pPr>
            <w:pStyle w:val="BodyText"/>
            <w:spacing w:line="355" w:lineRule="auto"/>
            <w:ind w:left="160" w:right="556"/>
          </w:pPr>
        </w:pPrChange>
      </w:pPr>
      <w:r>
        <w:rPr>
          <w:spacing w:val="-2"/>
          <w:rPrChange w:id="6786" w:author="Kendra Wyant" w:date="2023-05-31T13:43:00Z">
            <w:rPr/>
          </w:rPrChange>
        </w:rPr>
        <w:t>.53].</w:t>
      </w:r>
    </w:p>
    <w:p w14:paraId="4B6138B6" w14:textId="77777777" w:rsidR="00AB122C" w:rsidRDefault="00AB122C">
      <w:pPr>
        <w:pStyle w:val="BodyText"/>
        <w:spacing w:line="321" w:lineRule="exact"/>
        <w:ind w:left="160"/>
        <w:rPr>
          <w:spacing w:val="-2"/>
          <w:rPrChange w:id="6787" w:author="Kendra Wyant" w:date="2023-05-31T13:43:00Z">
            <w:rPr/>
          </w:rPrChange>
        </w:rPr>
        <w:pPrChange w:id="6788" w:author="Kendra Wyant" w:date="2023-05-31T13:43:00Z">
          <w:pPr>
            <w:pStyle w:val="BodyText"/>
            <w:spacing w:line="355" w:lineRule="auto"/>
            <w:ind w:left="160" w:right="556"/>
          </w:pPr>
        </w:pPrChange>
      </w:pPr>
    </w:p>
    <w:p w14:paraId="2E9E7A55" w14:textId="77777777" w:rsidR="00AB122C" w:rsidRDefault="00AB122C" w:rsidP="00AB122C">
      <w:pPr>
        <w:pStyle w:val="BodyText"/>
        <w:spacing w:line="355" w:lineRule="auto"/>
        <w:ind w:left="160"/>
      </w:pPr>
      <w:r>
        <w:rPr>
          <w:noProof/>
        </w:rPr>
        <w:drawing>
          <wp:inline distT="0" distB="0" distL="0" distR="0" wp14:anchorId="047F51C3" wp14:editId="23704DA1">
            <wp:extent cx="6146800" cy="2776220"/>
            <wp:effectExtent l="0" t="0" r="6350" b="508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D95C" w14:textId="77777777" w:rsidR="00AB122C" w:rsidRDefault="00AB122C" w:rsidP="00AB122C">
      <w:pPr>
        <w:pStyle w:val="BodyText"/>
        <w:spacing w:before="117"/>
        <w:ind w:left="147"/>
      </w:pPr>
      <w:r>
        <w:rPr>
          <w:i/>
          <w:spacing w:val="-2"/>
        </w:rPr>
        <w:t>Figure 3</w:t>
      </w:r>
      <w:r>
        <w:rPr>
          <w:i/>
          <w:spacing w:val="-29"/>
        </w:rPr>
        <w:t xml:space="preserve"> </w:t>
      </w:r>
      <w:r>
        <w:rPr>
          <w:spacing w:val="-2"/>
        </w:rPr>
        <w:t>.</w:t>
      </w:r>
      <w:r>
        <w:rPr>
          <w:spacing w:val="22"/>
        </w:rPr>
        <w:t xml:space="preserve"> </w:t>
      </w:r>
      <w:r>
        <w:rPr>
          <w:spacing w:val="-2"/>
        </w:rPr>
        <w:t>Interference</w:t>
      </w:r>
      <w:r>
        <w:t xml:space="preserve"> </w:t>
      </w:r>
      <w:r>
        <w:rPr>
          <w:spacing w:val="-2"/>
        </w:rPr>
        <w:t>Ratings</w:t>
      </w:r>
      <w:r>
        <w:t xml:space="preserve"> </w:t>
      </w:r>
      <w:r>
        <w:rPr>
          <w:spacing w:val="-2"/>
        </w:rPr>
        <w:t>by</w:t>
      </w:r>
      <w:r>
        <w:rPr>
          <w:spacing w:val="2"/>
        </w:rPr>
        <w:t xml:space="preserve"> </w:t>
      </w:r>
      <w:r>
        <w:rPr>
          <w:spacing w:val="-2"/>
        </w:rPr>
        <w:t>Personal</w:t>
      </w:r>
      <w:r>
        <w:rPr>
          <w:spacing w:val="1"/>
        </w:rPr>
        <w:t xml:space="preserve"> </w:t>
      </w:r>
      <w:r>
        <w:rPr>
          <w:spacing w:val="-2"/>
        </w:rPr>
        <w:t>Sensing</w:t>
      </w:r>
      <w: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2"/>
        </w:rPr>
        <w:t>Stream.</w:t>
      </w:r>
    </w:p>
    <w:p w14:paraId="5DEA6707" w14:textId="77777777" w:rsidR="00AB122C" w:rsidRDefault="00AB122C" w:rsidP="00AB122C">
      <w:pPr>
        <w:pStyle w:val="BodyText"/>
        <w:spacing w:before="155" w:line="355" w:lineRule="auto"/>
        <w:ind w:left="159"/>
      </w:pPr>
      <w:r>
        <w:rPr>
          <w:w w:val="95"/>
        </w:rPr>
        <w:t>Notes:</w:t>
      </w:r>
      <w:r>
        <w:rPr>
          <w:spacing w:val="40"/>
        </w:rPr>
        <w:t xml:space="preserve"> </w:t>
      </w:r>
      <w:r>
        <w:rPr>
          <w:w w:val="95"/>
        </w:rPr>
        <w:t xml:space="preserve">Mean responses to “[Personal sensing method name] interfered with my daily </w:t>
      </w:r>
      <w:r>
        <w:rPr>
          <w:spacing w:val="-2"/>
        </w:rPr>
        <w:t>activities.”</w:t>
      </w:r>
      <w:r>
        <w:rPr>
          <w:spacing w:val="8"/>
        </w:rPr>
        <w:t xml:space="preserve"> </w:t>
      </w:r>
      <w:r>
        <w:rPr>
          <w:spacing w:val="-2"/>
        </w:rPr>
        <w:t>X-axes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ordered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higher</w:t>
      </w:r>
      <w:r>
        <w:rPr>
          <w:spacing w:val="-7"/>
        </w:rPr>
        <w:t xml:space="preserve"> </w:t>
      </w:r>
      <w:r>
        <w:rPr>
          <w:spacing w:val="-2"/>
        </w:rPr>
        <w:t>acceptability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right</w:t>
      </w:r>
      <w:r>
        <w:rPr>
          <w:spacing w:val="-7"/>
        </w:rPr>
        <w:t xml:space="preserve"> </w:t>
      </w:r>
      <w:r>
        <w:rPr>
          <w:spacing w:val="-2"/>
        </w:rPr>
        <w:t>side.</w:t>
      </w:r>
      <w:r>
        <w:rPr>
          <w:spacing w:val="13"/>
        </w:rPr>
        <w:t xml:space="preserve"> </w:t>
      </w:r>
      <w:r>
        <w:rPr>
          <w:rFonts w:ascii="Bookman Old Style" w:hAnsi="Bookman Old Style"/>
          <w:i/>
          <w:spacing w:val="-2"/>
        </w:rPr>
        <w:t xml:space="preserve">N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</w:rPr>
        <w:t>154</w:t>
      </w:r>
      <w:r>
        <w:rPr>
          <w:spacing w:val="-7"/>
        </w:rPr>
        <w:t xml:space="preserve"> </w:t>
      </w:r>
      <w:r>
        <w:rPr>
          <w:spacing w:val="-2"/>
        </w:rPr>
        <w:t xml:space="preserve">for </w:t>
      </w:r>
      <w:r>
        <w:t>all data streams except sleep quality (</w:t>
      </w:r>
      <w:r>
        <w:rPr>
          <w:rFonts w:ascii="Bookman Old Style" w:hAns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87).</w:t>
      </w:r>
      <w:r>
        <w:rPr>
          <w:spacing w:val="24"/>
        </w:rPr>
        <w:t xml:space="preserve"> </w:t>
      </w:r>
      <w:r>
        <w:t xml:space="preserve">Solid red line represents the mean and </w:t>
      </w:r>
      <w:r>
        <w:rPr>
          <w:w w:val="95"/>
        </w:rPr>
        <w:t>dashed black line represents the neutral midpoint (undecided).</w:t>
      </w:r>
      <w:r>
        <w:rPr>
          <w:spacing w:val="34"/>
        </w:rPr>
        <w:t xml:space="preserve"> </w:t>
      </w:r>
      <w:r>
        <w:rPr>
          <w:w w:val="95"/>
        </w:rPr>
        <w:t>All raw data streams had a mean</w:t>
      </w:r>
      <w:r>
        <w:rPr>
          <w:spacing w:val="-3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3"/>
          <w:w w:val="95"/>
        </w:rPr>
        <w:t xml:space="preserve"> </w:t>
      </w:r>
      <w:r>
        <w:rPr>
          <w:w w:val="95"/>
        </w:rPr>
        <w:t>higher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neutral</w:t>
      </w:r>
      <w:r>
        <w:rPr>
          <w:spacing w:val="-3"/>
          <w:w w:val="95"/>
        </w:rPr>
        <w:t xml:space="preserve"> </w:t>
      </w:r>
      <w:r>
        <w:rPr>
          <w:w w:val="95"/>
        </w:rPr>
        <w:t>midpoint.</w:t>
      </w:r>
      <w:r>
        <w:rPr>
          <w:spacing w:val="13"/>
        </w:rPr>
        <w:t xml:space="preserve"> </w:t>
      </w:r>
      <w:r>
        <w:rPr>
          <w:w w:val="95"/>
        </w:rPr>
        <w:t>Interference</w:t>
      </w:r>
      <w:r>
        <w:rPr>
          <w:spacing w:val="-3"/>
          <w:w w:val="95"/>
        </w:rPr>
        <w:t xml:space="preserve"> </w:t>
      </w:r>
      <w:r>
        <w:rPr>
          <w:w w:val="95"/>
        </w:rPr>
        <w:t>ratings</w:t>
      </w:r>
      <w:r>
        <w:rPr>
          <w:spacing w:val="-3"/>
          <w:w w:val="95"/>
        </w:rPr>
        <w:t xml:space="preserve"> </w:t>
      </w:r>
      <w:r>
        <w:rPr>
          <w:w w:val="95"/>
        </w:rPr>
        <w:t>were</w:t>
      </w:r>
      <w:r>
        <w:rPr>
          <w:spacing w:val="-3"/>
          <w:w w:val="95"/>
        </w:rPr>
        <w:t xml:space="preserve"> </w:t>
      </w:r>
      <w:r>
        <w:rPr>
          <w:w w:val="95"/>
        </w:rPr>
        <w:t>only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collected </w:t>
      </w:r>
      <w:r>
        <w:t>for active methods.</w:t>
      </w:r>
    </w:p>
    <w:p w14:paraId="2AEF04F8" w14:textId="77777777" w:rsidR="00AB122C" w:rsidRDefault="00AB122C">
      <w:pPr>
        <w:pStyle w:val="BodyText"/>
        <w:spacing w:line="321" w:lineRule="exact"/>
        <w:ind w:left="160"/>
        <w:pPrChange w:id="6789" w:author="Kendra Wyant" w:date="2023-05-31T13:43:00Z">
          <w:pPr>
            <w:pStyle w:val="BodyText"/>
            <w:spacing w:line="355" w:lineRule="auto"/>
            <w:ind w:left="160" w:right="556"/>
          </w:pPr>
        </w:pPrChange>
      </w:pPr>
    </w:p>
    <w:p w14:paraId="2B2C40A5" w14:textId="77777777" w:rsidR="00AB122C" w:rsidRDefault="00AB122C">
      <w:pPr>
        <w:pStyle w:val="BodyText"/>
        <w:spacing w:line="321" w:lineRule="exact"/>
        <w:ind w:left="160"/>
        <w:pPrChange w:id="6790" w:author="Kendra Wyant" w:date="2023-05-31T13:43:00Z">
          <w:pPr>
            <w:pStyle w:val="BodyText"/>
            <w:spacing w:line="355" w:lineRule="auto"/>
            <w:ind w:left="160" w:right="556"/>
          </w:pPr>
        </w:pPrChange>
      </w:pPr>
    </w:p>
    <w:p w14:paraId="5A6E0AAD" w14:textId="77777777" w:rsidR="00AB122C" w:rsidRDefault="00AB122C">
      <w:pPr>
        <w:pStyle w:val="BodyText"/>
        <w:spacing w:line="321" w:lineRule="exact"/>
        <w:ind w:left="160"/>
        <w:pPrChange w:id="6791" w:author="Kendra Wyant" w:date="2023-05-31T13:43:00Z">
          <w:pPr>
            <w:pStyle w:val="BodyText"/>
            <w:spacing w:line="355" w:lineRule="auto"/>
            <w:ind w:left="160" w:right="556"/>
          </w:pPr>
        </w:pPrChange>
      </w:pPr>
    </w:p>
    <w:p w14:paraId="4EA3AB93" w14:textId="77777777" w:rsidR="00AB122C" w:rsidRDefault="00AB122C">
      <w:pPr>
        <w:pStyle w:val="BodyText"/>
        <w:spacing w:line="321" w:lineRule="exact"/>
        <w:ind w:left="160"/>
        <w:pPrChange w:id="6792" w:author="Kendra Wyant" w:date="2023-05-31T13:43:00Z">
          <w:pPr>
            <w:pStyle w:val="BodyText"/>
            <w:spacing w:line="355" w:lineRule="auto"/>
            <w:ind w:left="160" w:right="556"/>
          </w:pPr>
        </w:pPrChange>
      </w:pPr>
    </w:p>
    <w:p w14:paraId="031A0E73" w14:textId="77777777" w:rsidR="003146FC" w:rsidRDefault="003146FC">
      <w:pPr>
        <w:pStyle w:val="BodyText"/>
        <w:spacing w:before="1"/>
        <w:rPr>
          <w:ins w:id="6793" w:author="Kendra Wyant" w:date="2023-05-31T13:43:00Z"/>
          <w:sz w:val="11"/>
        </w:rPr>
      </w:pPr>
    </w:p>
    <w:p w14:paraId="19A8F1ED" w14:textId="5A7C09A5" w:rsidR="003146FC" w:rsidRDefault="004E27B8">
      <w:pPr>
        <w:pStyle w:val="BodyText"/>
        <w:tabs>
          <w:tab w:val="left" w:pos="1838"/>
        </w:tabs>
        <w:spacing w:before="120"/>
        <w:ind w:left="736"/>
        <w:rPr>
          <w:ins w:id="6794" w:author="Kendra Wyant" w:date="2023-05-31T13:43:00Z"/>
        </w:rPr>
      </w:pPr>
      <w:bookmarkStart w:id="6795" w:name="Dislike."/>
      <w:bookmarkEnd w:id="6795"/>
      <w:r>
        <w:rPr>
          <w:b/>
          <w:spacing w:val="-2"/>
        </w:rPr>
        <w:t>Dislike.</w:t>
      </w:r>
      <w:r>
        <w:rPr>
          <w:b/>
        </w:rPr>
        <w:tab/>
      </w:r>
      <w:r>
        <w:rPr>
          <w:spacing w:val="-4"/>
        </w:rPr>
        <w:t>Figure</w:t>
      </w:r>
      <w:r>
        <w:rPr>
          <w:spacing w:val="-2"/>
          <w:rPrChange w:id="679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4</w:t>
      </w:r>
      <w:r>
        <w:rPr>
          <w:spacing w:val="-1"/>
          <w:rPrChange w:id="679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shows</w:t>
      </w:r>
      <w:r>
        <w:rPr>
          <w:spacing w:val="-1"/>
          <w:rPrChange w:id="679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the</w:t>
      </w:r>
      <w:r>
        <w:rPr>
          <w:spacing w:val="-1"/>
          <w:rPrChange w:id="679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distribution</w:t>
      </w:r>
      <w:r>
        <w:rPr>
          <w:spacing w:val="-2"/>
          <w:rPrChange w:id="680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of</w:t>
      </w:r>
      <w:r>
        <w:rPr>
          <w:spacing w:val="-1"/>
          <w:rPrChange w:id="680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participant</w:t>
      </w:r>
      <w:r>
        <w:rPr>
          <w:spacing w:val="-1"/>
          <w:rPrChange w:id="680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responses</w:t>
      </w:r>
      <w:r>
        <w:rPr>
          <w:spacing w:val="-1"/>
          <w:rPrChange w:id="680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to</w:t>
      </w:r>
      <w:r>
        <w:rPr>
          <w:spacing w:val="-1"/>
          <w:rPrChange w:id="680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5"/>
          <w:rPrChange w:id="6805" w:author="Kendra Wyant" w:date="2023-05-31T13:43:00Z">
            <w:rPr>
              <w:spacing w:val="-4"/>
            </w:rPr>
          </w:rPrChange>
        </w:rPr>
        <w:t>the</w:t>
      </w:r>
      <w:del w:id="6806" w:author="Kendra Wyant" w:date="2023-05-31T13:43:00Z">
        <w:r w:rsidR="00F53A9D">
          <w:rPr>
            <w:spacing w:val="-8"/>
          </w:rPr>
          <w:delText xml:space="preserve"> </w:delText>
        </w:r>
      </w:del>
    </w:p>
    <w:p w14:paraId="0155CD28" w14:textId="638AD3D5" w:rsidR="003146FC" w:rsidRDefault="004E27B8">
      <w:pPr>
        <w:pStyle w:val="BodyText"/>
        <w:spacing w:before="154" w:line="355" w:lineRule="auto"/>
        <w:ind w:left="160" w:right="559"/>
        <w:rPr>
          <w:ins w:id="6807" w:author="Kendra Wyant" w:date="2023-05-31T13:43:00Z"/>
        </w:rPr>
      </w:pPr>
      <w:r>
        <w:rPr>
          <w:spacing w:val="-4"/>
        </w:rPr>
        <w:t>self-reported acceptability</w:t>
      </w:r>
      <w:r>
        <w:rPr>
          <w:spacing w:val="-4"/>
          <w:rPrChange w:id="680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item</w:t>
      </w:r>
      <w:r>
        <w:rPr>
          <w:spacing w:val="-4"/>
          <w:rPrChange w:id="680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about</w:t>
      </w:r>
      <w:r>
        <w:rPr>
          <w:spacing w:val="-4"/>
          <w:rPrChange w:id="681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dislike</w:t>
      </w:r>
      <w:r>
        <w:rPr>
          <w:spacing w:val="-4"/>
          <w:rPrChange w:id="681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by</w:t>
      </w:r>
      <w:r>
        <w:rPr>
          <w:spacing w:val="-4"/>
          <w:rPrChange w:id="681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personal</w:t>
      </w:r>
      <w:r>
        <w:rPr>
          <w:spacing w:val="-4"/>
          <w:rPrChange w:id="681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sensing</w:t>
      </w:r>
      <w:r>
        <w:rPr>
          <w:spacing w:val="-4"/>
          <w:rPrChange w:id="681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data</w:t>
      </w:r>
      <w:r>
        <w:rPr>
          <w:spacing w:val="-4"/>
          <w:rPrChange w:id="681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stream</w:t>
      </w:r>
      <w:r>
        <w:rPr>
          <w:spacing w:val="-4"/>
          <w:rPrChange w:id="681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and</w:t>
      </w:r>
      <w:r>
        <w:rPr>
          <w:spacing w:val="-4"/>
          <w:rPrChange w:id="681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amount</w:t>
      </w:r>
      <w:r>
        <w:rPr>
          <w:spacing w:val="-4"/>
          <w:rPrChange w:id="6818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6819" w:author="Kendra Wyant" w:date="2023-05-31T13:43:00Z">
            <w:rPr>
              <w:spacing w:val="-4"/>
            </w:rPr>
          </w:rPrChange>
        </w:rPr>
        <w:t>of</w:t>
      </w:r>
      <w:r>
        <w:rPr>
          <w:spacing w:val="-7"/>
          <w:rPrChange w:id="682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6821" w:author="Kendra Wyant" w:date="2023-05-31T13:43:00Z">
            <w:rPr>
              <w:spacing w:val="-4"/>
            </w:rPr>
          </w:rPrChange>
        </w:rPr>
        <w:t>active</w:t>
      </w:r>
      <w:r>
        <w:rPr>
          <w:spacing w:val="-6"/>
          <w:rPrChange w:id="6822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6823" w:author="Kendra Wyant" w:date="2023-05-31T13:43:00Z">
            <w:rPr>
              <w:spacing w:val="-4"/>
            </w:rPr>
          </w:rPrChange>
        </w:rPr>
        <w:t>effort</w:t>
      </w:r>
      <w:r>
        <w:rPr>
          <w:spacing w:val="-6"/>
          <w:rPrChange w:id="6824" w:author="Kendra Wyant" w:date="2023-05-31T13:43:00Z">
            <w:rPr>
              <w:spacing w:val="-4"/>
            </w:rPr>
          </w:rPrChange>
        </w:rPr>
        <w:t xml:space="preserve"> </w:t>
      </w:r>
      <w:r>
        <w:t>required</w:t>
      </w:r>
      <w:r>
        <w:rPr>
          <w:spacing w:val="-7"/>
          <w:rPrChange w:id="6825" w:author="Kendra Wyant" w:date="2023-05-31T13:43:00Z">
            <w:rPr>
              <w:spacing w:val="-8"/>
            </w:rPr>
          </w:rPrChange>
        </w:rPr>
        <w:t xml:space="preserve"> </w:t>
      </w:r>
      <w:r>
        <w:t>to</w:t>
      </w:r>
      <w:r>
        <w:rPr>
          <w:spacing w:val="-7"/>
          <w:rPrChange w:id="6826" w:author="Kendra Wyant" w:date="2023-05-31T13:43:00Z">
            <w:rPr>
              <w:spacing w:val="-8"/>
            </w:rPr>
          </w:rPrChange>
        </w:rPr>
        <w:t xml:space="preserve"> </w:t>
      </w:r>
      <w:r>
        <w:t>collect</w:t>
      </w:r>
      <w:r>
        <w:rPr>
          <w:spacing w:val="-6"/>
          <w:rPrChange w:id="6827" w:author="Kendra Wyant" w:date="2023-05-31T13:43:00Z">
            <w:rPr>
              <w:spacing w:val="-8"/>
            </w:rPr>
          </w:rPrChange>
        </w:rPr>
        <w:t xml:space="preserve"> </w:t>
      </w:r>
      <w:r>
        <w:t>it.</w:t>
      </w:r>
      <w:r>
        <w:rPr>
          <w:spacing w:val="12"/>
          <w:rPrChange w:id="6828" w:author="Kendra Wyant" w:date="2023-05-31T13:43:00Z">
            <w:rPr>
              <w:spacing w:val="10"/>
            </w:rPr>
          </w:rPrChange>
        </w:rPr>
        <w:t xml:space="preserve"> </w:t>
      </w:r>
      <w:r>
        <w:t>One</w:t>
      </w:r>
      <w:r>
        <w:rPr>
          <w:spacing w:val="-7"/>
          <w:rPrChange w:id="6829" w:author="Kendra Wyant" w:date="2023-05-31T13:43:00Z">
            <w:rPr>
              <w:spacing w:val="-8"/>
            </w:rPr>
          </w:rPrChange>
        </w:rPr>
        <w:t xml:space="preserve"> </w:t>
      </w:r>
      <w:r>
        <w:t>sample</w:t>
      </w:r>
      <w:r>
        <w:rPr>
          <w:spacing w:val="-6"/>
          <w:rPrChange w:id="6830" w:author="Kendra Wyant" w:date="2023-05-31T13:43:00Z">
            <w:rPr>
              <w:spacing w:val="-8"/>
            </w:rPr>
          </w:rPrChange>
        </w:rPr>
        <w:t xml:space="preserve"> </w:t>
      </w:r>
      <w:r>
        <w:t>t-tests</w:t>
      </w:r>
      <w:r>
        <w:rPr>
          <w:spacing w:val="-6"/>
          <w:rPrChange w:id="6831" w:author="Kendra Wyant" w:date="2023-05-31T13:43:00Z">
            <w:rPr>
              <w:spacing w:val="-8"/>
            </w:rPr>
          </w:rPrChange>
        </w:rPr>
        <w:t xml:space="preserve"> </w:t>
      </w:r>
      <w:r>
        <w:t>revealed</w:t>
      </w:r>
      <w:r>
        <w:rPr>
          <w:spacing w:val="-6"/>
          <w:rPrChange w:id="6832" w:author="Kendra Wyant" w:date="2023-05-31T13:43:00Z">
            <w:rPr>
              <w:spacing w:val="-8"/>
            </w:rPr>
          </w:rPrChange>
        </w:rPr>
        <w:t xml:space="preserve"> </w:t>
      </w:r>
      <w:r>
        <w:t>that</w:t>
      </w:r>
      <w:r>
        <w:rPr>
          <w:spacing w:val="-7"/>
          <w:rPrChange w:id="6833" w:author="Kendra Wyant" w:date="2023-05-31T13:43:00Z">
            <w:rPr>
              <w:spacing w:val="-8"/>
            </w:rPr>
          </w:rPrChange>
        </w:rPr>
        <w:t xml:space="preserve"> </w:t>
      </w:r>
      <w:r>
        <w:t>each</w:t>
      </w:r>
      <w:r>
        <w:rPr>
          <w:spacing w:val="-7"/>
          <w:rPrChange w:id="6834" w:author="Kendra Wyant" w:date="2023-05-31T13:43:00Z">
            <w:rPr>
              <w:spacing w:val="-8"/>
            </w:rPr>
          </w:rPrChange>
        </w:rPr>
        <w:t xml:space="preserve"> </w:t>
      </w:r>
      <w:r>
        <w:t>mean</w:t>
      </w:r>
      <w:r>
        <w:rPr>
          <w:spacing w:val="-7"/>
          <w:rPrChange w:id="6835" w:author="Kendra Wyant" w:date="2023-05-31T13:43:00Z">
            <w:rPr>
              <w:spacing w:val="-8"/>
            </w:rPr>
          </w:rPrChange>
        </w:rPr>
        <w:t xml:space="preserve"> </w:t>
      </w:r>
      <w:r>
        <w:t>dislike</w:t>
      </w:r>
      <w:r>
        <w:rPr>
          <w:rPrChange w:id="683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6837" w:author="Kendra Wyant" w:date="2023-05-31T13:43:00Z">
            <w:rPr/>
          </w:rPrChange>
        </w:rPr>
        <w:t>score</w:t>
      </w:r>
      <w:r>
        <w:rPr>
          <w:spacing w:val="-5"/>
          <w:rPrChange w:id="683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6839" w:author="Kendra Wyant" w:date="2023-05-31T13:43:00Z">
            <w:rPr/>
          </w:rPrChange>
        </w:rPr>
        <w:t>was</w:t>
      </w:r>
      <w:r>
        <w:rPr>
          <w:spacing w:val="-6"/>
          <w:rPrChange w:id="6840" w:author="Kendra Wyant" w:date="2023-05-31T13:43:00Z">
            <w:rPr/>
          </w:rPrChange>
        </w:rPr>
        <w:t xml:space="preserve"> </w:t>
      </w:r>
      <w:r>
        <w:rPr>
          <w:spacing w:val="-2"/>
          <w:rPrChange w:id="6841" w:author="Kendra Wyant" w:date="2023-05-31T13:43:00Z">
            <w:rPr/>
          </w:rPrChange>
        </w:rPr>
        <w:t>significantly</w:t>
      </w:r>
      <w:r>
        <w:rPr>
          <w:spacing w:val="-5"/>
        </w:rPr>
        <w:t xml:space="preserve"> </w:t>
      </w:r>
      <w:r>
        <w:rPr>
          <w:spacing w:val="-2"/>
          <w:rPrChange w:id="6842" w:author="Kendra Wyant" w:date="2023-05-31T13:43:00Z">
            <w:rPr/>
          </w:rPrChange>
        </w:rPr>
        <w:t>more</w:t>
      </w:r>
      <w:r>
        <w:rPr>
          <w:spacing w:val="-5"/>
        </w:rPr>
        <w:t xml:space="preserve"> </w:t>
      </w:r>
      <w:r>
        <w:rPr>
          <w:spacing w:val="-2"/>
          <w:rPrChange w:id="6843" w:author="Kendra Wyant" w:date="2023-05-31T13:43:00Z">
            <w:rPr/>
          </w:rPrChange>
        </w:rPr>
        <w:t>acceptable</w:t>
      </w:r>
      <w:r>
        <w:rPr>
          <w:spacing w:val="-6"/>
          <w:rPrChange w:id="684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845" w:author="Kendra Wyant" w:date="2023-05-31T13:43:00Z">
            <w:rPr/>
          </w:rPrChange>
        </w:rPr>
        <w:t>than</w:t>
      </w:r>
      <w:r>
        <w:rPr>
          <w:spacing w:val="-6"/>
          <w:rPrChange w:id="684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6847" w:author="Kendra Wyant" w:date="2023-05-31T13:43:00Z">
            <w:rPr/>
          </w:rPrChange>
        </w:rPr>
        <w:t>0.</w:t>
      </w:r>
      <w:r>
        <w:rPr>
          <w:spacing w:val="13"/>
          <w:rPrChange w:id="6848" w:author="Kendra Wyant" w:date="2023-05-31T13:43:00Z">
            <w:rPr>
              <w:spacing w:val="14"/>
            </w:rPr>
          </w:rPrChange>
        </w:rPr>
        <w:t xml:space="preserve"> </w:t>
      </w:r>
      <w:r>
        <w:rPr>
          <w:spacing w:val="-2"/>
          <w:rPrChange w:id="6849" w:author="Kendra Wyant" w:date="2023-05-31T13:43:00Z">
            <w:rPr/>
          </w:rPrChange>
        </w:rPr>
        <w:t>Table</w:t>
      </w:r>
      <w:r>
        <w:rPr>
          <w:spacing w:val="-6"/>
          <w:rPrChange w:id="685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851" w:author="Kendra Wyant" w:date="2023-05-31T13:43:00Z">
            <w:rPr/>
          </w:rPrChange>
        </w:rPr>
        <w:t>4</w:t>
      </w:r>
      <w:r>
        <w:rPr>
          <w:spacing w:val="-5"/>
        </w:rPr>
        <w:t xml:space="preserve"> </w:t>
      </w:r>
      <w:r>
        <w:rPr>
          <w:spacing w:val="-2"/>
          <w:rPrChange w:id="6852" w:author="Kendra Wyant" w:date="2023-05-31T13:43:00Z">
            <w:rPr/>
          </w:rPrChange>
        </w:rPr>
        <w:t>reports</w:t>
      </w:r>
      <w:r>
        <w:rPr>
          <w:spacing w:val="-6"/>
          <w:rPrChange w:id="685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854" w:author="Kendra Wyant" w:date="2023-05-31T13:43:00Z">
            <w:rPr/>
          </w:rPrChange>
        </w:rPr>
        <w:t>the</w:t>
      </w:r>
      <w:r>
        <w:rPr>
          <w:spacing w:val="-6"/>
          <w:rPrChange w:id="685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6856" w:author="Kendra Wyant" w:date="2023-05-31T13:43:00Z">
            <w:rPr/>
          </w:rPrChange>
        </w:rPr>
        <w:t>summary</w:t>
      </w:r>
      <w:r>
        <w:rPr>
          <w:spacing w:val="-5"/>
          <w:rPrChange w:id="685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858" w:author="Kendra Wyant" w:date="2023-05-31T13:43:00Z">
            <w:rPr/>
          </w:rPrChange>
        </w:rPr>
        <w:t>statistics</w:t>
      </w:r>
      <w:r>
        <w:rPr>
          <w:spacing w:val="-5"/>
          <w:rPrChange w:id="685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860" w:author="Kendra Wyant" w:date="2023-05-31T13:43:00Z">
            <w:rPr/>
          </w:rPrChange>
        </w:rPr>
        <w:t>for</w:t>
      </w:r>
      <w:r>
        <w:rPr>
          <w:spacing w:val="-2"/>
          <w:rPrChange w:id="686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862" w:author="Kendra Wyant" w:date="2023-05-31T13:43:00Z">
            <w:rPr/>
          </w:rPrChange>
        </w:rPr>
        <w:t>each</w:t>
      </w:r>
      <w:r>
        <w:rPr>
          <w:spacing w:val="-5"/>
        </w:rPr>
        <w:t xml:space="preserve"> </w:t>
      </w:r>
      <w:r>
        <w:rPr>
          <w:spacing w:val="-2"/>
          <w:rPrChange w:id="6863" w:author="Kendra Wyant" w:date="2023-05-31T13:43:00Z">
            <w:rPr/>
          </w:rPrChange>
        </w:rPr>
        <w:t>one</w:t>
      </w:r>
      <w:r>
        <w:rPr>
          <w:spacing w:val="-5"/>
          <w:rPrChange w:id="6864" w:author="Kendra Wyant" w:date="2023-05-31T13:43:00Z">
            <w:rPr/>
          </w:rPrChange>
        </w:rPr>
        <w:t xml:space="preserve"> </w:t>
      </w:r>
      <w:r>
        <w:rPr>
          <w:spacing w:val="-2"/>
          <w:rPrChange w:id="6865" w:author="Kendra Wyant" w:date="2023-05-31T13:43:00Z">
            <w:rPr/>
          </w:rPrChange>
        </w:rPr>
        <w:t>sample</w:t>
      </w:r>
      <w:r>
        <w:rPr>
          <w:spacing w:val="-4"/>
          <w:rPrChange w:id="686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6867" w:author="Kendra Wyant" w:date="2023-05-31T13:43:00Z">
            <w:rPr/>
          </w:rPrChange>
        </w:rPr>
        <w:t>t-test</w:t>
      </w:r>
      <w:r>
        <w:rPr>
          <w:spacing w:val="-5"/>
          <w:rPrChange w:id="686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869" w:author="Kendra Wyant" w:date="2023-05-31T13:43:00Z">
            <w:rPr/>
          </w:rPrChange>
        </w:rPr>
        <w:t>and</w:t>
      </w:r>
      <w:r>
        <w:rPr>
          <w:spacing w:val="-5"/>
          <w:rPrChange w:id="687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6871" w:author="Kendra Wyant" w:date="2023-05-31T13:43:00Z">
            <w:rPr/>
          </w:rPrChange>
        </w:rPr>
        <w:t>pairwise</w:t>
      </w:r>
      <w:r>
        <w:rPr>
          <w:spacing w:val="-4"/>
          <w:rPrChange w:id="687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6873" w:author="Kendra Wyant" w:date="2023-05-31T13:43:00Z">
            <w:rPr/>
          </w:rPrChange>
        </w:rPr>
        <w:t>correlations</w:t>
      </w:r>
      <w:r>
        <w:rPr>
          <w:spacing w:val="-4"/>
          <w:rPrChange w:id="687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875" w:author="Kendra Wyant" w:date="2023-05-31T13:43:00Z">
            <w:rPr/>
          </w:rPrChange>
        </w:rPr>
        <w:t>between</w:t>
      </w:r>
      <w:r>
        <w:rPr>
          <w:spacing w:val="-4"/>
          <w:rPrChange w:id="687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6877" w:author="Kendra Wyant" w:date="2023-05-31T13:43:00Z">
            <w:rPr/>
          </w:rPrChange>
        </w:rPr>
        <w:t>personal</w:t>
      </w:r>
      <w:r>
        <w:rPr>
          <w:spacing w:val="-4"/>
          <w:rPrChange w:id="687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879" w:author="Kendra Wyant" w:date="2023-05-31T13:43:00Z">
            <w:rPr/>
          </w:rPrChange>
        </w:rPr>
        <w:t>sensing</w:t>
      </w:r>
      <w:r>
        <w:rPr>
          <w:spacing w:val="-4"/>
          <w:rPrChange w:id="688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881" w:author="Kendra Wyant" w:date="2023-05-31T13:43:00Z">
            <w:rPr/>
          </w:rPrChange>
        </w:rPr>
        <w:t>data</w:t>
      </w:r>
      <w:r>
        <w:rPr>
          <w:spacing w:val="-5"/>
          <w:rPrChange w:id="688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6883" w:author="Kendra Wyant" w:date="2023-05-31T13:43:00Z">
            <w:rPr/>
          </w:rPrChange>
        </w:rPr>
        <w:t>streams.</w:t>
      </w:r>
      <w:del w:id="6884" w:author="Kendra Wyant" w:date="2023-05-31T13:43:00Z">
        <w:r w:rsidR="00F53A9D">
          <w:rPr>
            <w:spacing w:val="7"/>
          </w:rPr>
          <w:delText xml:space="preserve"> </w:delText>
        </w:r>
      </w:del>
    </w:p>
    <w:p w14:paraId="53AC1743" w14:textId="77777777" w:rsidR="003146FC" w:rsidRDefault="004E27B8">
      <w:pPr>
        <w:pStyle w:val="BodyText"/>
        <w:spacing w:line="355" w:lineRule="auto"/>
        <w:ind w:left="160" w:right="840"/>
        <w:pPrChange w:id="6885" w:author="Kendra Wyant" w:date="2023-05-31T13:43:00Z">
          <w:pPr>
            <w:pStyle w:val="BodyText"/>
            <w:tabs>
              <w:tab w:val="left" w:pos="1829"/>
            </w:tabs>
            <w:spacing w:line="355" w:lineRule="auto"/>
            <w:ind w:left="132" w:right="557" w:firstLine="603"/>
          </w:pPr>
        </w:pPrChange>
      </w:pPr>
      <w:r>
        <w:rPr>
          <w:spacing w:val="-2"/>
          <w:rPrChange w:id="6886" w:author="Kendra Wyant" w:date="2023-05-31T13:43:00Z">
            <w:rPr/>
          </w:rPrChange>
        </w:rPr>
        <w:t>An</w:t>
      </w:r>
      <w:r>
        <w:rPr>
          <w:spacing w:val="-10"/>
        </w:rPr>
        <w:t xml:space="preserve"> </w:t>
      </w:r>
      <w:r>
        <w:rPr>
          <w:spacing w:val="-2"/>
          <w:rPrChange w:id="6887" w:author="Kendra Wyant" w:date="2023-05-31T13:43:00Z">
            <w:rPr/>
          </w:rPrChange>
        </w:rPr>
        <w:t>ICC</w:t>
      </w:r>
      <w:r>
        <w:rPr>
          <w:spacing w:val="-10"/>
          <w:rPrChange w:id="6888" w:author="Kendra Wyant" w:date="2023-05-31T13:43:00Z">
            <w:rPr/>
          </w:rPrChange>
        </w:rPr>
        <w:t xml:space="preserve"> </w:t>
      </w:r>
      <w:r>
        <w:rPr>
          <w:spacing w:val="-2"/>
        </w:rPr>
        <w:t>(type</w:t>
      </w:r>
      <w:r>
        <w:rPr>
          <w:spacing w:val="-9"/>
          <w:rPrChange w:id="688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3)</w:t>
      </w:r>
      <w:r>
        <w:rPr>
          <w:spacing w:val="-10"/>
          <w:rPrChange w:id="689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showed</w:t>
      </w:r>
      <w:r>
        <w:rPr>
          <w:spacing w:val="-9"/>
          <w:rPrChange w:id="689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that,</w:t>
      </w:r>
      <w:r>
        <w:rPr>
          <w:spacing w:val="-10"/>
          <w:rPrChange w:id="689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on</w:t>
      </w:r>
      <w:r>
        <w:rPr>
          <w:spacing w:val="-10"/>
          <w:rPrChange w:id="689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average,</w:t>
      </w:r>
      <w:r>
        <w:rPr>
          <w:spacing w:val="-9"/>
          <w:rPrChange w:id="689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10"/>
          <w:rPrChange w:id="689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dislike</w:t>
      </w:r>
      <w:r>
        <w:rPr>
          <w:spacing w:val="-9"/>
          <w:rPrChange w:id="689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ratings</w:t>
      </w:r>
      <w:r>
        <w:rPr>
          <w:spacing w:val="-9"/>
          <w:rPrChange w:id="689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were</w:t>
      </w:r>
      <w:r>
        <w:rPr>
          <w:spacing w:val="-10"/>
          <w:rPrChange w:id="689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moderately</w:t>
      </w:r>
      <w:r>
        <w:rPr>
          <w:spacing w:val="-10"/>
          <w:rPrChange w:id="689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consistent</w:t>
      </w:r>
      <w:r>
        <w:rPr>
          <w:spacing w:val="-2"/>
          <w:rPrChange w:id="690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6901" w:author="Kendra Wyant" w:date="2023-05-31T13:43:00Z">
            <w:rPr>
              <w:spacing w:val="-2"/>
            </w:rPr>
          </w:rPrChange>
        </w:rPr>
        <w:t>across</w:t>
      </w:r>
      <w:r>
        <w:rPr>
          <w:rPrChange w:id="6902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6903" w:author="Kendra Wyant" w:date="2023-05-31T13:43:00Z">
            <w:rPr>
              <w:spacing w:val="-2"/>
            </w:rPr>
          </w:rPrChange>
        </w:rPr>
        <w:t xml:space="preserve">the </w:t>
      </w:r>
      <w:r>
        <w:t xml:space="preserve">data streams, ICC </w:t>
      </w:r>
      <w:r>
        <w:rPr>
          <w:w w:val="120"/>
        </w:rPr>
        <w:t xml:space="preserve">= </w:t>
      </w:r>
      <w:r>
        <w:t xml:space="preserve">.42, 95% CI </w:t>
      </w:r>
      <w:r>
        <w:rPr>
          <w:w w:val="120"/>
        </w:rPr>
        <w:t xml:space="preserve">= </w:t>
      </w:r>
      <w:r>
        <w:t>[.35 - .48].</w:t>
      </w:r>
    </w:p>
    <w:p w14:paraId="0C054F7B" w14:textId="77777777" w:rsidR="003146FC" w:rsidRDefault="004E27B8">
      <w:pPr>
        <w:pStyle w:val="BodyText"/>
        <w:spacing w:before="113" w:line="355" w:lineRule="auto"/>
        <w:ind w:left="160" w:right="553" w:firstLine="576"/>
        <w:pPrChange w:id="6904" w:author="Kendra Wyant" w:date="2023-05-31T13:43:00Z">
          <w:pPr>
            <w:pStyle w:val="BodyText"/>
            <w:spacing w:before="223" w:line="355" w:lineRule="auto"/>
            <w:ind w:left="160" w:right="557" w:firstLine="576"/>
          </w:pPr>
        </w:pPrChange>
      </w:pPr>
      <w:r>
        <w:rPr>
          <w:spacing w:val="-2"/>
          <w:rPrChange w:id="6905" w:author="Kendra Wyant" w:date="2023-05-31T13:43:00Z">
            <w:rPr>
              <w:spacing w:val="-4"/>
            </w:rPr>
          </w:rPrChange>
        </w:rPr>
        <w:t>We</w:t>
      </w:r>
      <w:r>
        <w:rPr>
          <w:spacing w:val="-12"/>
          <w:rPrChange w:id="690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907" w:author="Kendra Wyant" w:date="2023-05-31T13:43:00Z">
            <w:rPr>
              <w:spacing w:val="-4"/>
            </w:rPr>
          </w:rPrChange>
        </w:rPr>
        <w:t>also</w:t>
      </w:r>
      <w:r>
        <w:rPr>
          <w:spacing w:val="-12"/>
          <w:rPrChange w:id="690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909" w:author="Kendra Wyant" w:date="2023-05-31T13:43:00Z">
            <w:rPr>
              <w:spacing w:val="-4"/>
            </w:rPr>
          </w:rPrChange>
        </w:rPr>
        <w:t>assessed</w:t>
      </w:r>
      <w:r>
        <w:rPr>
          <w:spacing w:val="-12"/>
          <w:rPrChange w:id="691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911" w:author="Kendra Wyant" w:date="2023-05-31T13:43:00Z">
            <w:rPr>
              <w:spacing w:val="-4"/>
            </w:rPr>
          </w:rPrChange>
        </w:rPr>
        <w:t>the</w:t>
      </w:r>
      <w:r>
        <w:rPr>
          <w:spacing w:val="-12"/>
          <w:rPrChange w:id="691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913" w:author="Kendra Wyant" w:date="2023-05-31T13:43:00Z">
            <w:rPr>
              <w:spacing w:val="-4"/>
            </w:rPr>
          </w:rPrChange>
        </w:rPr>
        <w:t>effect</w:t>
      </w:r>
      <w:r>
        <w:rPr>
          <w:spacing w:val="-12"/>
          <w:rPrChange w:id="691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915" w:author="Kendra Wyant" w:date="2023-05-31T13:43:00Z">
            <w:rPr>
              <w:spacing w:val="-4"/>
            </w:rPr>
          </w:rPrChange>
        </w:rPr>
        <w:t>of</w:t>
      </w:r>
      <w:r>
        <w:rPr>
          <w:spacing w:val="-12"/>
          <w:rPrChange w:id="691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917" w:author="Kendra Wyant" w:date="2023-05-31T13:43:00Z">
            <w:rPr>
              <w:spacing w:val="-4"/>
            </w:rPr>
          </w:rPrChange>
        </w:rPr>
        <w:t>active</w:t>
      </w:r>
      <w:r>
        <w:rPr>
          <w:spacing w:val="-12"/>
          <w:rPrChange w:id="691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919" w:author="Kendra Wyant" w:date="2023-05-31T13:43:00Z">
            <w:rPr>
              <w:spacing w:val="-4"/>
            </w:rPr>
          </w:rPrChange>
        </w:rPr>
        <w:t>effort</w:t>
      </w:r>
      <w:r>
        <w:rPr>
          <w:spacing w:val="-12"/>
          <w:rPrChange w:id="692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921" w:author="Kendra Wyant" w:date="2023-05-31T13:43:00Z">
            <w:rPr>
              <w:spacing w:val="-4"/>
            </w:rPr>
          </w:rPrChange>
        </w:rPr>
        <w:t>on</w:t>
      </w:r>
      <w:r>
        <w:rPr>
          <w:spacing w:val="-12"/>
          <w:rPrChange w:id="692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923" w:author="Kendra Wyant" w:date="2023-05-31T13:43:00Z">
            <w:rPr>
              <w:spacing w:val="-4"/>
            </w:rPr>
          </w:rPrChange>
        </w:rPr>
        <w:t>dislike</w:t>
      </w:r>
      <w:r>
        <w:rPr>
          <w:spacing w:val="-11"/>
          <w:rPrChange w:id="692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925" w:author="Kendra Wyant" w:date="2023-05-31T13:43:00Z">
            <w:rPr>
              <w:spacing w:val="-4"/>
            </w:rPr>
          </w:rPrChange>
        </w:rPr>
        <w:t>ratings</w:t>
      </w:r>
      <w:r>
        <w:rPr>
          <w:spacing w:val="-12"/>
          <w:rPrChange w:id="692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927" w:author="Kendra Wyant" w:date="2023-05-31T13:43:00Z">
            <w:rPr>
              <w:spacing w:val="-4"/>
            </w:rPr>
          </w:rPrChange>
        </w:rPr>
        <w:t>(Figure</w:t>
      </w:r>
      <w:r>
        <w:rPr>
          <w:spacing w:val="-12"/>
          <w:rPrChange w:id="692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929" w:author="Kendra Wyant" w:date="2023-05-31T13:43:00Z">
            <w:rPr>
              <w:spacing w:val="-4"/>
            </w:rPr>
          </w:rPrChange>
        </w:rPr>
        <w:t>5).</w:t>
      </w:r>
      <w:r>
        <w:rPr>
          <w:spacing w:val="6"/>
          <w:rPrChange w:id="6930" w:author="Kendra Wyant" w:date="2023-05-31T13:43:00Z">
            <w:rPr>
              <w:spacing w:val="16"/>
            </w:rPr>
          </w:rPrChange>
        </w:rPr>
        <w:t xml:space="preserve"> </w:t>
      </w:r>
      <w:r>
        <w:rPr>
          <w:spacing w:val="-2"/>
          <w:rPrChange w:id="6931" w:author="Kendra Wyant" w:date="2023-05-31T13:43:00Z">
            <w:rPr>
              <w:spacing w:val="-4"/>
            </w:rPr>
          </w:rPrChange>
        </w:rPr>
        <w:t>We</w:t>
      </w:r>
      <w:r>
        <w:rPr>
          <w:spacing w:val="-12"/>
          <w:rPrChange w:id="693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6933" w:author="Kendra Wyant" w:date="2023-05-31T13:43:00Z">
            <w:rPr>
              <w:spacing w:val="-4"/>
            </w:rPr>
          </w:rPrChange>
        </w:rPr>
        <w:t xml:space="preserve">conducted </w:t>
      </w:r>
      <w:r>
        <w:t>a</w:t>
      </w:r>
      <w:r>
        <w:rPr>
          <w:spacing w:val="-9"/>
        </w:rPr>
        <w:t xml:space="preserve"> </w:t>
      </w:r>
      <w:r>
        <w:t>paired</w:t>
      </w:r>
      <w:r>
        <w:rPr>
          <w:spacing w:val="-9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t-test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(audio</w:t>
      </w:r>
      <w:r>
        <w:rPr>
          <w:spacing w:val="-9"/>
        </w:rPr>
        <w:t xml:space="preserve"> </w:t>
      </w:r>
      <w:r>
        <w:t>check-in,</w:t>
      </w:r>
      <w:r>
        <w:rPr>
          <w:spacing w:val="-9"/>
        </w:rPr>
        <w:t xml:space="preserve"> </w:t>
      </w:r>
      <w:r>
        <w:t>EMA)</w:t>
      </w:r>
    </w:p>
    <w:p w14:paraId="42C6D8C2" w14:textId="71AC4668" w:rsidR="003146FC" w:rsidRDefault="004E27B8">
      <w:pPr>
        <w:pStyle w:val="BodyText"/>
        <w:spacing w:line="322" w:lineRule="exact"/>
        <w:ind w:left="160"/>
        <w:pPrChange w:id="6934" w:author="Kendra Wyant" w:date="2023-05-31T13:43:00Z">
          <w:pPr>
            <w:pStyle w:val="BodyText"/>
            <w:spacing w:line="355" w:lineRule="auto"/>
            <w:ind w:left="148" w:right="512" w:firstLine="5"/>
          </w:pPr>
        </w:pPrChange>
      </w:pPr>
      <w:r>
        <w:rPr>
          <w:spacing w:val="-4"/>
          <w:rPrChange w:id="6935" w:author="Kendra Wyant" w:date="2023-05-31T13:43:00Z">
            <w:rPr>
              <w:spacing w:val="-2"/>
            </w:rPr>
          </w:rPrChange>
        </w:rPr>
        <w:t>vs.</w:t>
      </w:r>
      <w:r>
        <w:rPr>
          <w:spacing w:val="-5"/>
          <w:rPrChange w:id="693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937" w:author="Kendra Wyant" w:date="2023-05-31T13:43:00Z">
            <w:rPr>
              <w:spacing w:val="-2"/>
            </w:rPr>
          </w:rPrChange>
        </w:rPr>
        <w:t>passive (geolocation, cellular communication</w:t>
      </w:r>
      <w:r>
        <w:rPr>
          <w:spacing w:val="-4"/>
          <w:rPrChange w:id="693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939" w:author="Kendra Wyant" w:date="2023-05-31T13:43:00Z">
            <w:rPr>
              <w:spacing w:val="-2"/>
            </w:rPr>
          </w:rPrChange>
        </w:rPr>
        <w:t>logs, text message</w:t>
      </w:r>
      <w:r>
        <w:rPr>
          <w:spacing w:val="-5"/>
          <w:rPrChange w:id="6940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941" w:author="Kendra Wyant" w:date="2023-05-31T13:43:00Z">
            <w:rPr>
              <w:spacing w:val="-2"/>
            </w:rPr>
          </w:rPrChange>
        </w:rPr>
        <w:t>content)</w:t>
      </w:r>
      <w:r>
        <w:rPr>
          <w:spacing w:val="-4"/>
          <w:rPrChange w:id="6942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6943" w:author="Kendra Wyant" w:date="2023-05-31T13:43:00Z">
            <w:rPr>
              <w:spacing w:val="-2"/>
            </w:rPr>
          </w:rPrChange>
        </w:rPr>
        <w:t>methods.</w:t>
      </w:r>
      <w:del w:id="6944" w:author="Kendra Wyant" w:date="2023-05-31T13:43:00Z">
        <w:r w:rsidR="00F53A9D">
          <w:rPr>
            <w:spacing w:val="-2"/>
          </w:rPr>
          <w:delText xml:space="preserve"> </w:delText>
        </w:r>
      </w:del>
      <w:moveFromRangeStart w:id="6945" w:author="Kendra Wyant" w:date="2023-05-31T13:43:00Z" w:name="move136433009"/>
      <w:moveFrom w:id="6946" w:author="Kendra Wyant" w:date="2023-05-31T13:43:00Z">
        <w:r w:rsidR="00AB122C">
          <w:rPr>
            <w:spacing w:val="-4"/>
          </w:rPr>
          <w:t>Participants</w:t>
        </w:r>
        <w:r w:rsidR="00AB122C">
          <w:rPr>
            <w:spacing w:val="-5"/>
            <w:rPrChange w:id="6947" w:author="Kendra Wyant" w:date="2023-05-31T13:43:00Z">
              <w:rPr>
                <w:spacing w:val="-7"/>
              </w:rPr>
            </w:rPrChange>
          </w:rPr>
          <w:t xml:space="preserve"> </w:t>
        </w:r>
        <w:r w:rsidR="00AB122C">
          <w:rPr>
            <w:spacing w:val="-4"/>
          </w:rPr>
          <w:t>did</w:t>
        </w:r>
        <w:r w:rsidR="00AB122C">
          <w:rPr>
            <w:spacing w:val="-3"/>
            <w:rPrChange w:id="6948" w:author="Kendra Wyant" w:date="2023-05-31T13:43:00Z">
              <w:rPr>
                <w:spacing w:val="-7"/>
              </w:rPr>
            </w:rPrChange>
          </w:rPr>
          <w:t xml:space="preserve"> </w:t>
        </w:r>
        <w:r w:rsidR="00AB122C">
          <w:rPr>
            <w:spacing w:val="-4"/>
          </w:rPr>
          <w:t>not</w:t>
        </w:r>
        <w:r w:rsidR="00AB122C">
          <w:rPr>
            <w:spacing w:val="-3"/>
            <w:rPrChange w:id="6949" w:author="Kendra Wyant" w:date="2023-05-31T13:43:00Z">
              <w:rPr>
                <w:spacing w:val="-7"/>
              </w:rPr>
            </w:rPrChange>
          </w:rPr>
          <w:t xml:space="preserve"> </w:t>
        </w:r>
        <w:r w:rsidR="00AB122C">
          <w:rPr>
            <w:spacing w:val="-4"/>
          </w:rPr>
          <w:t>significantly</w:t>
        </w:r>
        <w:r w:rsidR="00AB122C">
          <w:rPr>
            <w:spacing w:val="-2"/>
            <w:rPrChange w:id="6950" w:author="Kendra Wyant" w:date="2023-05-31T13:43:00Z">
              <w:rPr>
                <w:spacing w:val="-7"/>
              </w:rPr>
            </w:rPrChange>
          </w:rPr>
          <w:t xml:space="preserve"> </w:t>
        </w:r>
        <w:r w:rsidR="00AB122C">
          <w:rPr>
            <w:spacing w:val="-4"/>
          </w:rPr>
          <w:t>differ</w:t>
        </w:r>
        <w:r w:rsidR="00AB122C">
          <w:rPr>
            <w:spacing w:val="-4"/>
            <w:rPrChange w:id="6951" w:author="Kendra Wyant" w:date="2023-05-31T13:43:00Z">
              <w:rPr>
                <w:spacing w:val="-7"/>
              </w:rPr>
            </w:rPrChange>
          </w:rPr>
          <w:t xml:space="preserve"> </w:t>
        </w:r>
        <w:r w:rsidR="00AB122C">
          <w:rPr>
            <w:spacing w:val="-4"/>
          </w:rPr>
          <w:t>in</w:t>
        </w:r>
        <w:r w:rsidR="00AB122C">
          <w:rPr>
            <w:spacing w:val="-3"/>
            <w:rPrChange w:id="6952" w:author="Kendra Wyant" w:date="2023-05-31T13:43:00Z">
              <w:rPr>
                <w:spacing w:val="-7"/>
              </w:rPr>
            </w:rPrChange>
          </w:rPr>
          <w:t xml:space="preserve"> </w:t>
        </w:r>
        <w:r w:rsidR="00AB122C">
          <w:rPr>
            <w:spacing w:val="-4"/>
          </w:rPr>
          <w:t>their</w:t>
        </w:r>
        <w:r w:rsidR="00AB122C">
          <w:rPr>
            <w:spacing w:val="-3"/>
            <w:rPrChange w:id="6953" w:author="Kendra Wyant" w:date="2023-05-31T13:43:00Z">
              <w:rPr>
                <w:spacing w:val="-7"/>
              </w:rPr>
            </w:rPrChange>
          </w:rPr>
          <w:t xml:space="preserve"> </w:t>
        </w:r>
        <w:r w:rsidR="00AB122C">
          <w:rPr>
            <w:spacing w:val="-4"/>
          </w:rPr>
          <w:t>dislike</w:t>
        </w:r>
        <w:r w:rsidR="00AB122C">
          <w:rPr>
            <w:spacing w:val="-2"/>
            <w:rPrChange w:id="6954" w:author="Kendra Wyant" w:date="2023-05-31T13:43:00Z">
              <w:rPr>
                <w:spacing w:val="-7"/>
              </w:rPr>
            </w:rPrChange>
          </w:rPr>
          <w:t xml:space="preserve"> </w:t>
        </w:r>
        <w:r w:rsidR="00AB122C">
          <w:rPr>
            <w:spacing w:val="-4"/>
          </w:rPr>
          <w:t>of</w:t>
        </w:r>
        <w:r w:rsidR="00AB122C">
          <w:rPr>
            <w:spacing w:val="-3"/>
            <w:rPrChange w:id="6955" w:author="Kendra Wyant" w:date="2023-05-31T13:43:00Z">
              <w:rPr>
                <w:spacing w:val="-7"/>
              </w:rPr>
            </w:rPrChange>
          </w:rPr>
          <w:t xml:space="preserve"> </w:t>
        </w:r>
        <w:r w:rsidR="00AB122C">
          <w:rPr>
            <w:spacing w:val="-4"/>
          </w:rPr>
          <w:t>active</w:t>
        </w:r>
        <w:r w:rsidR="00AB122C">
          <w:rPr>
            <w:spacing w:val="-3"/>
            <w:rPrChange w:id="6956" w:author="Kendra Wyant" w:date="2023-05-31T13:43:00Z">
              <w:rPr>
                <w:spacing w:val="-7"/>
              </w:rPr>
            </w:rPrChange>
          </w:rPr>
          <w:t xml:space="preserve"> </w:t>
        </w:r>
        <w:r w:rsidR="00AB122C">
          <w:rPr>
            <w:spacing w:val="-4"/>
          </w:rPr>
          <w:t>vs.</w:t>
        </w:r>
        <w:r w:rsidR="00AB122C">
          <w:rPr>
            <w:spacing w:val="-2"/>
            <w:rPrChange w:id="6957" w:author="Kendra Wyant" w:date="2023-05-31T13:43:00Z">
              <w:rPr>
                <w:spacing w:val="-7"/>
              </w:rPr>
            </w:rPrChange>
          </w:rPr>
          <w:t xml:space="preserve"> </w:t>
        </w:r>
        <w:moveFromRangeStart w:id="6958" w:author="Kendra Wyant" w:date="2023-05-31T13:43:00Z" w:name="move136433010"/>
        <w:moveFromRangeEnd w:id="6945"/>
        <w:r w:rsidR="00AB122C">
          <w:rPr>
            <w:spacing w:val="-4"/>
          </w:rPr>
          <w:t>passive</w:t>
        </w:r>
        <w:r w:rsidR="00AB122C">
          <w:rPr>
            <w:spacing w:val="-3"/>
            <w:rPrChange w:id="6959" w:author="Kendra Wyant" w:date="2023-05-31T13:43:00Z">
              <w:rPr>
                <w:spacing w:val="-7"/>
              </w:rPr>
            </w:rPrChange>
          </w:rPr>
          <w:t xml:space="preserve"> </w:t>
        </w:r>
        <w:r w:rsidR="00AB122C">
          <w:rPr>
            <w:spacing w:val="-4"/>
          </w:rPr>
          <w:t>methods,</w:t>
        </w:r>
        <w:r w:rsidR="00AB122C">
          <w:rPr>
            <w:spacing w:val="-2"/>
            <w:rPrChange w:id="6960" w:author="Kendra Wyant" w:date="2023-05-31T13:43:00Z">
              <w:rPr>
                <w:spacing w:val="-6"/>
              </w:rPr>
            </w:rPrChange>
          </w:rPr>
          <w:t xml:space="preserve"> </w:t>
        </w:r>
        <w:r w:rsidR="00AB122C">
          <w:rPr>
            <w:rFonts w:ascii="Bookman Old Style"/>
            <w:i/>
            <w:spacing w:val="-4"/>
          </w:rPr>
          <w:t>t</w:t>
        </w:r>
        <w:r w:rsidR="00AB122C">
          <w:rPr>
            <w:spacing w:val="-4"/>
          </w:rPr>
          <w:t>(153)</w:t>
        </w:r>
      </w:moveFrom>
      <w:moveFromRangeEnd w:id="6958"/>
      <w:del w:id="6961" w:author="Kendra Wyant" w:date="2023-05-31T13:43:00Z">
        <w:r w:rsidR="00F53A9D">
          <w:rPr>
            <w:spacing w:val="-7"/>
          </w:rPr>
          <w:delText xml:space="preserve"> </w:delText>
        </w:r>
      </w:del>
      <w:moveFromRangeStart w:id="6962" w:author="Kendra Wyant" w:date="2023-05-31T13:43:00Z" w:name="move136433011"/>
      <w:moveFrom w:id="6963" w:author="Kendra Wyant" w:date="2023-05-31T13:43:00Z">
        <w:r w:rsidR="00AB122C">
          <w:rPr>
            <w:w w:val="125"/>
            <w:rPrChange w:id="6964" w:author="Kendra Wyant" w:date="2023-05-31T13:43:00Z">
              <w:rPr>
                <w:spacing w:val="-4"/>
              </w:rPr>
            </w:rPrChange>
          </w:rPr>
          <w:t>=</w:t>
        </w:r>
        <w:r w:rsidR="00AB122C">
          <w:rPr>
            <w:spacing w:val="1"/>
            <w:w w:val="125"/>
            <w:rPrChange w:id="6965" w:author="Kendra Wyant" w:date="2023-05-31T13:43:00Z">
              <w:rPr>
                <w:spacing w:val="-4"/>
              </w:rPr>
            </w:rPrChange>
          </w:rPr>
          <w:t xml:space="preserve"> </w:t>
        </w:r>
        <w:r w:rsidR="00AB122C">
          <w:rPr>
            <w:w w:val="105"/>
            <w:rPrChange w:id="6966" w:author="Kendra Wyant" w:date="2023-05-31T13:43:00Z">
              <w:rPr/>
            </w:rPrChange>
          </w:rPr>
          <w:t>1.21,</w:t>
        </w:r>
        <w:r w:rsidR="00AB122C">
          <w:rPr>
            <w:spacing w:val="14"/>
            <w:w w:val="105"/>
            <w:rPrChange w:id="6967" w:author="Kendra Wyant" w:date="2023-05-31T13:43:00Z">
              <w:rPr/>
            </w:rPrChange>
          </w:rPr>
          <w:t xml:space="preserve"> </w:t>
        </w:r>
        <w:r w:rsidR="00AB122C">
          <w:rPr>
            <w:rFonts w:ascii="Bookman Old Style"/>
            <w:i/>
            <w:w w:val="105"/>
            <w:rPrChange w:id="6968" w:author="Kendra Wyant" w:date="2023-05-31T13:43:00Z">
              <w:rPr>
                <w:rFonts w:ascii="Bookman Old Style"/>
                <w:i/>
              </w:rPr>
            </w:rPrChange>
          </w:rPr>
          <w:t>P</w:t>
        </w:r>
        <w:r w:rsidR="00AB122C">
          <w:rPr>
            <w:rFonts w:ascii="Bookman Old Style"/>
            <w:i/>
            <w:spacing w:val="19"/>
            <w:w w:val="125"/>
            <w:rPrChange w:id="6969" w:author="Kendra Wyant" w:date="2023-05-31T13:43:00Z">
              <w:rPr>
                <w:rFonts w:ascii="Bookman Old Style"/>
                <w:i/>
                <w:w w:val="120"/>
              </w:rPr>
            </w:rPrChange>
          </w:rPr>
          <w:t xml:space="preserve"> </w:t>
        </w:r>
        <w:r w:rsidR="00AB122C">
          <w:rPr>
            <w:w w:val="125"/>
            <w:rPrChange w:id="6970" w:author="Kendra Wyant" w:date="2023-05-31T13:43:00Z">
              <w:rPr>
                <w:w w:val="120"/>
              </w:rPr>
            </w:rPrChange>
          </w:rPr>
          <w:t>=</w:t>
        </w:r>
        <w:r w:rsidR="00AB122C">
          <w:rPr>
            <w:spacing w:val="1"/>
            <w:w w:val="125"/>
            <w:rPrChange w:id="6971" w:author="Kendra Wyant" w:date="2023-05-31T13:43:00Z">
              <w:rPr>
                <w:w w:val="120"/>
              </w:rPr>
            </w:rPrChange>
          </w:rPr>
          <w:t xml:space="preserve"> </w:t>
        </w:r>
        <w:r w:rsidR="00AB122C">
          <w:rPr>
            <w:w w:val="105"/>
            <w:rPrChange w:id="6972" w:author="Kendra Wyant" w:date="2023-05-31T13:43:00Z">
              <w:rPr/>
            </w:rPrChange>
          </w:rPr>
          <w:t>0.23,</w:t>
        </w:r>
        <w:r w:rsidR="00AB122C">
          <w:rPr>
            <w:spacing w:val="15"/>
            <w:w w:val="105"/>
            <w:rPrChange w:id="6973" w:author="Kendra Wyant" w:date="2023-05-31T13:43:00Z">
              <w:rPr/>
            </w:rPrChange>
          </w:rPr>
          <w:t xml:space="preserve"> </w:t>
        </w:r>
        <w:r w:rsidR="00AB122C">
          <w:rPr>
            <w:rFonts w:ascii="Bookman Old Style"/>
            <w:i/>
            <w:w w:val="105"/>
            <w:rPrChange w:id="6974" w:author="Kendra Wyant" w:date="2023-05-31T13:43:00Z">
              <w:rPr>
                <w:rFonts w:ascii="Bookman Old Style"/>
                <w:i/>
              </w:rPr>
            </w:rPrChange>
          </w:rPr>
          <w:t>d</w:t>
        </w:r>
        <w:r w:rsidR="00AB122C">
          <w:rPr>
            <w:rFonts w:ascii="Bookman Old Style"/>
            <w:i/>
            <w:spacing w:val="-13"/>
            <w:w w:val="125"/>
            <w:rPrChange w:id="6975" w:author="Kendra Wyant" w:date="2023-05-31T13:43:00Z">
              <w:rPr>
                <w:rFonts w:ascii="Bookman Old Style"/>
                <w:i/>
              </w:rPr>
            </w:rPrChange>
          </w:rPr>
          <w:t xml:space="preserve"> </w:t>
        </w:r>
        <w:r w:rsidR="00AB122C">
          <w:rPr>
            <w:w w:val="125"/>
            <w:rPrChange w:id="6976" w:author="Kendra Wyant" w:date="2023-05-31T13:43:00Z">
              <w:rPr>
                <w:w w:val="120"/>
              </w:rPr>
            </w:rPrChange>
          </w:rPr>
          <w:t>=</w:t>
        </w:r>
        <w:r w:rsidR="00AB122C">
          <w:rPr>
            <w:spacing w:val="2"/>
            <w:w w:val="125"/>
            <w:rPrChange w:id="6977" w:author="Kendra Wyant" w:date="2023-05-31T13:43:00Z">
              <w:rPr>
                <w:w w:val="120"/>
              </w:rPr>
            </w:rPrChange>
          </w:rPr>
          <w:t xml:space="preserve"> </w:t>
        </w:r>
        <w:r w:rsidR="00AB122C">
          <w:rPr>
            <w:spacing w:val="-2"/>
            <w:w w:val="105"/>
            <w:rPrChange w:id="6978" w:author="Kendra Wyant" w:date="2023-05-31T13:43:00Z">
              <w:rPr/>
            </w:rPrChange>
          </w:rPr>
          <w:t>0.10.</w:t>
        </w:r>
      </w:moveFrom>
      <w:moveFromRangeEnd w:id="6962"/>
    </w:p>
    <w:p w14:paraId="60EFDF83" w14:textId="77777777" w:rsidR="00AB122C" w:rsidRDefault="00AB122C" w:rsidP="00AB122C">
      <w:pPr>
        <w:pStyle w:val="BodyText"/>
        <w:spacing w:before="118"/>
        <w:ind w:left="160"/>
        <w:rPr>
          <w:ins w:id="6979" w:author="Kendra Wyant" w:date="2023-05-31T13:43:00Z"/>
        </w:rPr>
      </w:pPr>
      <w:moveToRangeStart w:id="6980" w:author="Kendra Wyant" w:date="2023-05-31T13:43:00Z" w:name="move136433009"/>
      <w:moveTo w:id="6981" w:author="Kendra Wyant" w:date="2023-05-31T13:43:00Z">
        <w:r>
          <w:rPr>
            <w:spacing w:val="-4"/>
          </w:rPr>
          <w:t>Participants</w:t>
        </w:r>
        <w:r>
          <w:rPr>
            <w:spacing w:val="-5"/>
            <w:rPrChange w:id="6982" w:author="Kendra Wyant" w:date="2023-05-31T13:43:00Z">
              <w:rPr>
                <w:spacing w:val="-7"/>
              </w:rPr>
            </w:rPrChange>
          </w:rPr>
          <w:t xml:space="preserve"> </w:t>
        </w:r>
        <w:r>
          <w:rPr>
            <w:spacing w:val="-4"/>
          </w:rPr>
          <w:t>did</w:t>
        </w:r>
        <w:r>
          <w:rPr>
            <w:spacing w:val="-3"/>
            <w:rPrChange w:id="6983" w:author="Kendra Wyant" w:date="2023-05-31T13:43:00Z">
              <w:rPr>
                <w:spacing w:val="-7"/>
              </w:rPr>
            </w:rPrChange>
          </w:rPr>
          <w:t xml:space="preserve"> </w:t>
        </w:r>
        <w:r>
          <w:rPr>
            <w:spacing w:val="-4"/>
          </w:rPr>
          <w:t>not</w:t>
        </w:r>
        <w:r>
          <w:rPr>
            <w:spacing w:val="-3"/>
            <w:rPrChange w:id="6984" w:author="Kendra Wyant" w:date="2023-05-31T13:43:00Z">
              <w:rPr>
                <w:spacing w:val="-7"/>
              </w:rPr>
            </w:rPrChange>
          </w:rPr>
          <w:t xml:space="preserve"> </w:t>
        </w:r>
        <w:r>
          <w:rPr>
            <w:spacing w:val="-4"/>
          </w:rPr>
          <w:t>significantly</w:t>
        </w:r>
        <w:r>
          <w:rPr>
            <w:spacing w:val="-2"/>
            <w:rPrChange w:id="6985" w:author="Kendra Wyant" w:date="2023-05-31T13:43:00Z">
              <w:rPr>
                <w:spacing w:val="-7"/>
              </w:rPr>
            </w:rPrChange>
          </w:rPr>
          <w:t xml:space="preserve"> </w:t>
        </w:r>
        <w:r>
          <w:rPr>
            <w:spacing w:val="-4"/>
          </w:rPr>
          <w:t>differ</w:t>
        </w:r>
        <w:r>
          <w:rPr>
            <w:spacing w:val="-4"/>
            <w:rPrChange w:id="6986" w:author="Kendra Wyant" w:date="2023-05-31T13:43:00Z">
              <w:rPr>
                <w:spacing w:val="-7"/>
              </w:rPr>
            </w:rPrChange>
          </w:rPr>
          <w:t xml:space="preserve"> </w:t>
        </w:r>
        <w:r>
          <w:rPr>
            <w:spacing w:val="-4"/>
          </w:rPr>
          <w:t>in</w:t>
        </w:r>
        <w:r>
          <w:rPr>
            <w:spacing w:val="-3"/>
            <w:rPrChange w:id="6987" w:author="Kendra Wyant" w:date="2023-05-31T13:43:00Z">
              <w:rPr>
                <w:spacing w:val="-7"/>
              </w:rPr>
            </w:rPrChange>
          </w:rPr>
          <w:t xml:space="preserve"> </w:t>
        </w:r>
        <w:r>
          <w:rPr>
            <w:spacing w:val="-4"/>
          </w:rPr>
          <w:t>their</w:t>
        </w:r>
        <w:r>
          <w:rPr>
            <w:spacing w:val="-3"/>
            <w:rPrChange w:id="6988" w:author="Kendra Wyant" w:date="2023-05-31T13:43:00Z">
              <w:rPr>
                <w:spacing w:val="-7"/>
              </w:rPr>
            </w:rPrChange>
          </w:rPr>
          <w:t xml:space="preserve"> </w:t>
        </w:r>
        <w:r>
          <w:rPr>
            <w:spacing w:val="-4"/>
          </w:rPr>
          <w:t>dislike</w:t>
        </w:r>
        <w:r>
          <w:rPr>
            <w:spacing w:val="-2"/>
            <w:rPrChange w:id="6989" w:author="Kendra Wyant" w:date="2023-05-31T13:43:00Z">
              <w:rPr>
                <w:spacing w:val="-7"/>
              </w:rPr>
            </w:rPrChange>
          </w:rPr>
          <w:t xml:space="preserve"> </w:t>
        </w:r>
        <w:r>
          <w:rPr>
            <w:spacing w:val="-4"/>
          </w:rPr>
          <w:t>of</w:t>
        </w:r>
        <w:r>
          <w:rPr>
            <w:spacing w:val="-3"/>
            <w:rPrChange w:id="6990" w:author="Kendra Wyant" w:date="2023-05-31T13:43:00Z">
              <w:rPr>
                <w:spacing w:val="-7"/>
              </w:rPr>
            </w:rPrChange>
          </w:rPr>
          <w:t xml:space="preserve"> </w:t>
        </w:r>
        <w:r>
          <w:rPr>
            <w:spacing w:val="-4"/>
          </w:rPr>
          <w:t>active</w:t>
        </w:r>
        <w:r>
          <w:rPr>
            <w:spacing w:val="-3"/>
            <w:rPrChange w:id="6991" w:author="Kendra Wyant" w:date="2023-05-31T13:43:00Z">
              <w:rPr>
                <w:spacing w:val="-7"/>
              </w:rPr>
            </w:rPrChange>
          </w:rPr>
          <w:t xml:space="preserve"> </w:t>
        </w:r>
        <w:r>
          <w:rPr>
            <w:spacing w:val="-4"/>
          </w:rPr>
          <w:t>vs.</w:t>
        </w:r>
        <w:r>
          <w:rPr>
            <w:spacing w:val="-2"/>
            <w:rPrChange w:id="6992" w:author="Kendra Wyant" w:date="2023-05-31T13:43:00Z">
              <w:rPr>
                <w:spacing w:val="-7"/>
              </w:rPr>
            </w:rPrChange>
          </w:rPr>
          <w:t xml:space="preserve"> </w:t>
        </w:r>
        <w:moveToRangeStart w:id="6993" w:author="Kendra Wyant" w:date="2023-05-31T13:43:00Z" w:name="move136433010"/>
        <w:moveToRangeEnd w:id="6980"/>
        <w:r>
          <w:rPr>
            <w:spacing w:val="-4"/>
          </w:rPr>
          <w:t>passive</w:t>
        </w:r>
        <w:r>
          <w:rPr>
            <w:spacing w:val="-3"/>
            <w:rPrChange w:id="6994" w:author="Kendra Wyant" w:date="2023-05-31T13:43:00Z">
              <w:rPr>
                <w:spacing w:val="-7"/>
              </w:rPr>
            </w:rPrChange>
          </w:rPr>
          <w:t xml:space="preserve"> </w:t>
        </w:r>
        <w:r>
          <w:rPr>
            <w:spacing w:val="-4"/>
          </w:rPr>
          <w:t>methods,</w:t>
        </w:r>
        <w:r>
          <w:rPr>
            <w:spacing w:val="-2"/>
            <w:rPrChange w:id="6995" w:author="Kendra Wyant" w:date="2023-05-31T13:43:00Z">
              <w:rPr>
                <w:spacing w:val="-6"/>
              </w:rPr>
            </w:rPrChange>
          </w:rPr>
          <w:t xml:space="preserve"> </w:t>
        </w:r>
        <w:r>
          <w:rPr>
            <w:rFonts w:ascii="Bookman Old Style"/>
            <w:i/>
            <w:spacing w:val="-4"/>
          </w:rPr>
          <w:t>t</w:t>
        </w:r>
        <w:r>
          <w:rPr>
            <w:spacing w:val="-4"/>
          </w:rPr>
          <w:t>(153)</w:t>
        </w:r>
      </w:moveTo>
      <w:moveToRangeEnd w:id="6993"/>
    </w:p>
    <w:p w14:paraId="79160973" w14:textId="77777777" w:rsidR="002006DA" w:rsidRDefault="00AB122C">
      <w:pPr>
        <w:pStyle w:val="BodyText"/>
        <w:spacing w:line="355" w:lineRule="auto"/>
        <w:ind w:left="148" w:right="512" w:firstLine="5"/>
        <w:rPr>
          <w:del w:id="6996" w:author="Kendra Wyant" w:date="2023-05-31T13:43:00Z"/>
        </w:rPr>
      </w:pPr>
      <w:moveToRangeStart w:id="6997" w:author="Kendra Wyant" w:date="2023-05-31T13:43:00Z" w:name="move136433011"/>
      <w:moveTo w:id="6998" w:author="Kendra Wyant" w:date="2023-05-31T13:43:00Z">
        <w:r>
          <w:rPr>
            <w:w w:val="125"/>
            <w:rPrChange w:id="6999" w:author="Kendra Wyant" w:date="2023-05-31T13:43:00Z">
              <w:rPr>
                <w:spacing w:val="-4"/>
              </w:rPr>
            </w:rPrChange>
          </w:rPr>
          <w:t>=</w:t>
        </w:r>
        <w:r>
          <w:rPr>
            <w:spacing w:val="1"/>
            <w:w w:val="125"/>
            <w:rPrChange w:id="7000" w:author="Kendra Wyant" w:date="2023-05-31T13:43:00Z">
              <w:rPr>
                <w:spacing w:val="-4"/>
              </w:rPr>
            </w:rPrChange>
          </w:rPr>
          <w:t xml:space="preserve"> </w:t>
        </w:r>
        <w:r>
          <w:rPr>
            <w:w w:val="105"/>
            <w:rPrChange w:id="7001" w:author="Kendra Wyant" w:date="2023-05-31T13:43:00Z">
              <w:rPr/>
            </w:rPrChange>
          </w:rPr>
          <w:t>1.21,</w:t>
        </w:r>
        <w:r>
          <w:rPr>
            <w:spacing w:val="14"/>
            <w:w w:val="105"/>
            <w:rPrChange w:id="7002" w:author="Kendra Wyant" w:date="2023-05-31T13:43:00Z">
              <w:rPr/>
            </w:rPrChange>
          </w:rPr>
          <w:t xml:space="preserve"> </w:t>
        </w:r>
        <w:r>
          <w:rPr>
            <w:rFonts w:ascii="Bookman Old Style"/>
            <w:i/>
            <w:w w:val="105"/>
            <w:rPrChange w:id="7003" w:author="Kendra Wyant" w:date="2023-05-31T13:43:00Z">
              <w:rPr>
                <w:rFonts w:ascii="Bookman Old Style"/>
                <w:i/>
              </w:rPr>
            </w:rPrChange>
          </w:rPr>
          <w:t>P</w:t>
        </w:r>
        <w:r>
          <w:rPr>
            <w:rFonts w:ascii="Bookman Old Style"/>
            <w:i/>
            <w:spacing w:val="19"/>
            <w:w w:val="125"/>
            <w:rPrChange w:id="7004" w:author="Kendra Wyant" w:date="2023-05-31T13:43:00Z">
              <w:rPr>
                <w:rFonts w:ascii="Bookman Old Style"/>
                <w:i/>
                <w:w w:val="120"/>
              </w:rPr>
            </w:rPrChange>
          </w:rPr>
          <w:t xml:space="preserve"> </w:t>
        </w:r>
        <w:r>
          <w:rPr>
            <w:w w:val="125"/>
            <w:rPrChange w:id="7005" w:author="Kendra Wyant" w:date="2023-05-31T13:43:00Z">
              <w:rPr>
                <w:w w:val="120"/>
              </w:rPr>
            </w:rPrChange>
          </w:rPr>
          <w:t>=</w:t>
        </w:r>
        <w:r>
          <w:rPr>
            <w:spacing w:val="1"/>
            <w:w w:val="125"/>
            <w:rPrChange w:id="7006" w:author="Kendra Wyant" w:date="2023-05-31T13:43:00Z">
              <w:rPr>
                <w:w w:val="120"/>
              </w:rPr>
            </w:rPrChange>
          </w:rPr>
          <w:t xml:space="preserve"> </w:t>
        </w:r>
        <w:r>
          <w:rPr>
            <w:w w:val="105"/>
            <w:rPrChange w:id="7007" w:author="Kendra Wyant" w:date="2023-05-31T13:43:00Z">
              <w:rPr/>
            </w:rPrChange>
          </w:rPr>
          <w:t>0.23,</w:t>
        </w:r>
        <w:r>
          <w:rPr>
            <w:spacing w:val="15"/>
            <w:w w:val="105"/>
            <w:rPrChange w:id="7008" w:author="Kendra Wyant" w:date="2023-05-31T13:43:00Z">
              <w:rPr/>
            </w:rPrChange>
          </w:rPr>
          <w:t xml:space="preserve"> </w:t>
        </w:r>
        <w:r>
          <w:rPr>
            <w:rFonts w:ascii="Bookman Old Style"/>
            <w:i/>
            <w:w w:val="105"/>
            <w:rPrChange w:id="7009" w:author="Kendra Wyant" w:date="2023-05-31T13:43:00Z">
              <w:rPr>
                <w:rFonts w:ascii="Bookman Old Style"/>
                <w:i/>
              </w:rPr>
            </w:rPrChange>
          </w:rPr>
          <w:t>d</w:t>
        </w:r>
        <w:r>
          <w:rPr>
            <w:rFonts w:ascii="Bookman Old Style"/>
            <w:i/>
            <w:spacing w:val="-13"/>
            <w:w w:val="125"/>
            <w:rPrChange w:id="7010" w:author="Kendra Wyant" w:date="2023-05-31T13:43:00Z">
              <w:rPr>
                <w:rFonts w:ascii="Bookman Old Style"/>
                <w:i/>
              </w:rPr>
            </w:rPrChange>
          </w:rPr>
          <w:t xml:space="preserve"> </w:t>
        </w:r>
        <w:r>
          <w:rPr>
            <w:w w:val="125"/>
            <w:rPrChange w:id="7011" w:author="Kendra Wyant" w:date="2023-05-31T13:43:00Z">
              <w:rPr>
                <w:w w:val="120"/>
              </w:rPr>
            </w:rPrChange>
          </w:rPr>
          <w:t>=</w:t>
        </w:r>
        <w:r>
          <w:rPr>
            <w:spacing w:val="2"/>
            <w:w w:val="125"/>
            <w:rPrChange w:id="7012" w:author="Kendra Wyant" w:date="2023-05-31T13:43:00Z">
              <w:rPr>
                <w:w w:val="120"/>
              </w:rPr>
            </w:rPrChange>
          </w:rPr>
          <w:t xml:space="preserve"> </w:t>
        </w:r>
        <w:r>
          <w:rPr>
            <w:spacing w:val="-2"/>
            <w:w w:val="105"/>
            <w:rPrChange w:id="7013" w:author="Kendra Wyant" w:date="2023-05-31T13:43:00Z">
              <w:rPr/>
            </w:rPrChange>
          </w:rPr>
          <w:t>0.10.</w:t>
        </w:r>
      </w:moveTo>
      <w:moveToRangeEnd w:id="6997"/>
    </w:p>
    <w:p w14:paraId="5D7582C7" w14:textId="77777777" w:rsidR="002006DA" w:rsidRDefault="002006DA">
      <w:pPr>
        <w:pStyle w:val="BodyText"/>
        <w:spacing w:line="355" w:lineRule="auto"/>
        <w:ind w:left="148" w:right="512" w:firstLine="5"/>
        <w:rPr>
          <w:del w:id="7014" w:author="Kendra Wyant" w:date="2023-05-31T13:43:00Z"/>
        </w:rPr>
      </w:pPr>
    </w:p>
    <w:p w14:paraId="0026EBD5" w14:textId="77777777" w:rsidR="002006DA" w:rsidRDefault="002006DA">
      <w:pPr>
        <w:pStyle w:val="BodyText"/>
        <w:spacing w:line="355" w:lineRule="auto"/>
        <w:ind w:left="148" w:right="512" w:firstLine="5"/>
        <w:rPr>
          <w:del w:id="7015" w:author="Kendra Wyant" w:date="2023-05-31T13:43:00Z"/>
        </w:rPr>
      </w:pPr>
    </w:p>
    <w:p w14:paraId="6D5E9DD2" w14:textId="7031EE31" w:rsidR="00AB122C" w:rsidRDefault="00AB122C" w:rsidP="00AB122C">
      <w:pPr>
        <w:pStyle w:val="BodyText"/>
        <w:spacing w:before="154"/>
        <w:ind w:left="160"/>
        <w:rPr>
          <w:ins w:id="7016" w:author="Kendra Wyant" w:date="2023-05-31T13:43:00Z"/>
          <w:spacing w:val="-2"/>
          <w:w w:val="105"/>
        </w:rPr>
      </w:pPr>
    </w:p>
    <w:p w14:paraId="6176515B" w14:textId="77777777" w:rsidR="003146FC" w:rsidRDefault="003146FC">
      <w:pPr>
        <w:spacing w:line="322" w:lineRule="exact"/>
        <w:rPr>
          <w:ins w:id="7017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131C09D2" w14:textId="77777777" w:rsidR="003146FC" w:rsidRDefault="003146FC">
      <w:pPr>
        <w:pStyle w:val="BodyText"/>
        <w:rPr>
          <w:sz w:val="9"/>
          <w:rPrChange w:id="7018" w:author="Kendra Wyant" w:date="2023-05-31T13:43:00Z">
            <w:rPr/>
          </w:rPrChange>
        </w:rPr>
        <w:pPrChange w:id="7019" w:author="Kendra Wyant" w:date="2023-05-31T13:43:00Z">
          <w:pPr>
            <w:pStyle w:val="BodyText"/>
            <w:spacing w:line="355" w:lineRule="auto"/>
            <w:ind w:left="148" w:right="512" w:firstLine="5"/>
          </w:pPr>
        </w:pPrChange>
      </w:pPr>
    </w:p>
    <w:p w14:paraId="0EE151A0" w14:textId="77777777" w:rsidR="00AB122C" w:rsidRDefault="00AB122C" w:rsidP="00AB122C">
      <w:pPr>
        <w:pStyle w:val="BodyText"/>
        <w:spacing w:line="355" w:lineRule="auto"/>
        <w:ind w:left="148" w:firstLine="5"/>
      </w:pPr>
      <w:r>
        <w:rPr>
          <w:noProof/>
        </w:rPr>
        <w:drawing>
          <wp:inline distT="0" distB="0" distL="0" distR="0" wp14:anchorId="691DE7CB" wp14:editId="3B5250BB">
            <wp:extent cx="6146800" cy="4758690"/>
            <wp:effectExtent l="0" t="0" r="6350" b="381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2949" w14:textId="77777777" w:rsidR="00AB122C" w:rsidRDefault="00AB122C" w:rsidP="00AB122C">
      <w:pPr>
        <w:pStyle w:val="BodyText"/>
        <w:spacing w:before="118"/>
        <w:ind w:left="147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4</w:t>
      </w:r>
      <w:r>
        <w:rPr>
          <w:i/>
          <w:spacing w:val="-29"/>
        </w:rPr>
        <w:t xml:space="preserve"> </w:t>
      </w:r>
      <w:r>
        <w:t>.</w:t>
      </w:r>
      <w:r>
        <w:rPr>
          <w:spacing w:val="8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Stream.</w:t>
      </w:r>
    </w:p>
    <w:p w14:paraId="620DBE44" w14:textId="77777777" w:rsidR="00AB122C" w:rsidRDefault="00AB122C" w:rsidP="00AB122C">
      <w:pPr>
        <w:pStyle w:val="BodyText"/>
        <w:spacing w:before="154" w:line="355" w:lineRule="auto"/>
        <w:ind w:left="160"/>
      </w:pPr>
      <w:r>
        <w:rPr>
          <w:w w:val="95"/>
        </w:rPr>
        <w:t>Notes:</w:t>
      </w:r>
      <w:r>
        <w:rPr>
          <w:spacing w:val="5"/>
        </w:rPr>
        <w:t xml:space="preserve"> </w:t>
      </w:r>
      <w:r>
        <w:rPr>
          <w:w w:val="95"/>
        </w:rPr>
        <w:t>Mean</w:t>
      </w:r>
      <w:r>
        <w:rPr>
          <w:spacing w:val="-9"/>
          <w:w w:val="95"/>
        </w:rPr>
        <w:t xml:space="preserve"> </w:t>
      </w:r>
      <w:r>
        <w:rPr>
          <w:w w:val="95"/>
        </w:rPr>
        <w:t>responses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“I</w:t>
      </w:r>
      <w:r>
        <w:rPr>
          <w:spacing w:val="-10"/>
          <w:w w:val="95"/>
        </w:rPr>
        <w:t xml:space="preserve"> </w:t>
      </w:r>
      <w:r>
        <w:rPr>
          <w:w w:val="95"/>
        </w:rPr>
        <w:t>disliked</w:t>
      </w:r>
      <w:r>
        <w:rPr>
          <w:spacing w:val="-10"/>
          <w:w w:val="95"/>
        </w:rPr>
        <w:t xml:space="preserve"> </w:t>
      </w:r>
      <w:r>
        <w:rPr>
          <w:w w:val="95"/>
        </w:rPr>
        <w:t>[Personal</w:t>
      </w:r>
      <w:r>
        <w:rPr>
          <w:spacing w:val="-9"/>
          <w:w w:val="95"/>
        </w:rPr>
        <w:t xml:space="preserve"> </w:t>
      </w:r>
      <w:r>
        <w:rPr>
          <w:w w:val="95"/>
        </w:rPr>
        <w:t>sensing</w:t>
      </w:r>
      <w:r>
        <w:rPr>
          <w:spacing w:val="-10"/>
          <w:w w:val="95"/>
        </w:rPr>
        <w:t xml:space="preserve"> </w:t>
      </w:r>
      <w:r>
        <w:rPr>
          <w:w w:val="95"/>
        </w:rPr>
        <w:t>method</w:t>
      </w:r>
      <w:r>
        <w:rPr>
          <w:spacing w:val="-9"/>
          <w:w w:val="95"/>
        </w:rPr>
        <w:t xml:space="preserve"> </w:t>
      </w:r>
      <w:r>
        <w:rPr>
          <w:w w:val="95"/>
        </w:rPr>
        <w:t>name].”</w:t>
      </w:r>
      <w:r>
        <w:rPr>
          <w:spacing w:val="7"/>
        </w:rPr>
        <w:t xml:space="preserve"> </w:t>
      </w:r>
      <w:r>
        <w:rPr>
          <w:w w:val="95"/>
        </w:rPr>
        <w:t>X-axes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9"/>
          <w:w w:val="95"/>
        </w:rPr>
        <w:t xml:space="preserve"> </w:t>
      </w:r>
      <w:r>
        <w:rPr>
          <w:w w:val="95"/>
        </w:rPr>
        <w:t>ordered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to </w:t>
      </w:r>
      <w:r>
        <w:t>display higher acceptability on the right side.</w:t>
      </w:r>
      <w:r>
        <w:rPr>
          <w:spacing w:val="23"/>
        </w:rPr>
        <w:t xml:space="preserve"> </w:t>
      </w:r>
      <w:r>
        <w:rPr>
          <w:rFonts w:ascii="Bookman Old Style" w:hAns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t xml:space="preserve">154 for all data streams except sleep </w:t>
      </w:r>
      <w:r>
        <w:rPr>
          <w:spacing w:val="-2"/>
        </w:rPr>
        <w:t>quality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Bookman Old Style" w:hAnsi="Bookman Old Style"/>
          <w:i/>
          <w:spacing w:val="-2"/>
        </w:rPr>
        <w:t xml:space="preserve">N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</w:rPr>
        <w:t>87).</w:t>
      </w:r>
      <w:r>
        <w:rPr>
          <w:spacing w:val="15"/>
        </w:rPr>
        <w:t xml:space="preserve"> </w:t>
      </w:r>
      <w:r>
        <w:rPr>
          <w:spacing w:val="-2"/>
        </w:rPr>
        <w:t>Solid</w:t>
      </w:r>
      <w:r>
        <w:rPr>
          <w:spacing w:val="-4"/>
        </w:rPr>
        <w:t xml:space="preserve"> </w:t>
      </w:r>
      <w:r>
        <w:rPr>
          <w:spacing w:val="-2"/>
        </w:rPr>
        <w:t>red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blue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-4"/>
        </w:rPr>
        <w:t xml:space="preserve"> </w:t>
      </w:r>
      <w:r>
        <w:rPr>
          <w:spacing w:val="-2"/>
        </w:rPr>
        <w:t>represents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mean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dashed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-4"/>
        </w:rPr>
        <w:t xml:space="preserve"> </w:t>
      </w:r>
      <w:r>
        <w:rPr>
          <w:spacing w:val="-2"/>
        </w:rPr>
        <w:t>represents</w:t>
      </w:r>
      <w:r>
        <w:rPr>
          <w:spacing w:val="-4"/>
        </w:rPr>
        <w:t xml:space="preserve"> </w:t>
      </w:r>
      <w:r>
        <w:rPr>
          <w:spacing w:val="-2"/>
        </w:rPr>
        <w:t xml:space="preserve">the </w:t>
      </w:r>
      <w:r>
        <w:rPr>
          <w:w w:val="95"/>
        </w:rPr>
        <w:t>neutral</w:t>
      </w:r>
      <w:r>
        <w:rPr>
          <w:spacing w:val="-4"/>
          <w:w w:val="95"/>
        </w:rPr>
        <w:t xml:space="preserve"> </w:t>
      </w:r>
      <w:r>
        <w:rPr>
          <w:w w:val="95"/>
        </w:rPr>
        <w:t>midpoint</w:t>
      </w:r>
      <w:r>
        <w:rPr>
          <w:spacing w:val="-4"/>
          <w:w w:val="95"/>
        </w:rPr>
        <w:t xml:space="preserve"> </w:t>
      </w:r>
      <w:r>
        <w:rPr>
          <w:w w:val="95"/>
        </w:rPr>
        <w:t>(undecided).</w:t>
      </w:r>
      <w:r>
        <w:rPr>
          <w:spacing w:val="13"/>
        </w:rPr>
        <w:t xml:space="preserve"> </w:t>
      </w:r>
      <w:r>
        <w:rPr>
          <w:w w:val="95"/>
        </w:rPr>
        <w:t>All</w:t>
      </w:r>
      <w:r>
        <w:rPr>
          <w:spacing w:val="-4"/>
          <w:w w:val="95"/>
        </w:rPr>
        <w:t xml:space="preserve"> </w:t>
      </w:r>
      <w:r>
        <w:rPr>
          <w:w w:val="95"/>
        </w:rPr>
        <w:t>raw</w:t>
      </w:r>
      <w:r>
        <w:rPr>
          <w:spacing w:val="-4"/>
          <w:w w:val="95"/>
        </w:rPr>
        <w:t xml:space="preserve"> </w:t>
      </w:r>
      <w:r>
        <w:rPr>
          <w:w w:val="95"/>
        </w:rPr>
        <w:t>data</w:t>
      </w:r>
      <w:r>
        <w:rPr>
          <w:spacing w:val="-4"/>
          <w:w w:val="95"/>
        </w:rPr>
        <w:t xml:space="preserve"> </w:t>
      </w:r>
      <w:r>
        <w:rPr>
          <w:w w:val="95"/>
        </w:rPr>
        <w:t>streams</w:t>
      </w:r>
      <w:r>
        <w:rPr>
          <w:spacing w:val="-4"/>
          <w:w w:val="95"/>
        </w:rPr>
        <w:t xml:space="preserve"> </w:t>
      </w:r>
      <w:r>
        <w:rPr>
          <w:w w:val="95"/>
        </w:rPr>
        <w:t>had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mean</w:t>
      </w:r>
      <w:r>
        <w:rPr>
          <w:spacing w:val="-4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4"/>
          <w:w w:val="95"/>
        </w:rPr>
        <w:t xml:space="preserve"> </w:t>
      </w:r>
      <w:r>
        <w:rPr>
          <w:w w:val="95"/>
        </w:rPr>
        <w:t>higher</w:t>
      </w:r>
      <w:r>
        <w:rPr>
          <w:spacing w:val="-4"/>
          <w:w w:val="95"/>
        </w:rPr>
        <w:t xml:space="preserve"> </w:t>
      </w:r>
      <w:r>
        <w:rPr>
          <w:w w:val="95"/>
        </w:rPr>
        <w:t>than</w:t>
      </w:r>
      <w:r>
        <w:rPr>
          <w:spacing w:val="-4"/>
          <w:w w:val="95"/>
        </w:rPr>
        <w:t xml:space="preserve"> </w:t>
      </w:r>
      <w:r>
        <w:rPr>
          <w:w w:val="95"/>
        </w:rPr>
        <w:t>the neutral</w:t>
      </w:r>
      <w:r>
        <w:rPr>
          <w:spacing w:val="-5"/>
          <w:w w:val="95"/>
        </w:rPr>
        <w:t xml:space="preserve"> </w:t>
      </w:r>
      <w:r>
        <w:rPr>
          <w:w w:val="95"/>
        </w:rPr>
        <w:t>midpoint.</w:t>
      </w:r>
      <w:r>
        <w:rPr>
          <w:spacing w:val="10"/>
        </w:rPr>
        <w:t xml:space="preserve"> </w:t>
      </w:r>
      <w:r>
        <w:rPr>
          <w:w w:val="95"/>
        </w:rPr>
        <w:t>Active</w:t>
      </w:r>
      <w:r>
        <w:rPr>
          <w:spacing w:val="-5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displayed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red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passive</w:t>
      </w:r>
      <w:r>
        <w:rPr>
          <w:spacing w:val="-5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displayed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-2"/>
        </w:rPr>
        <w:t>blue.</w:t>
      </w:r>
    </w:p>
    <w:p w14:paraId="44493482" w14:textId="77777777" w:rsidR="00AB122C" w:rsidRDefault="00AB122C" w:rsidP="00AB122C">
      <w:pPr>
        <w:pStyle w:val="BodyText"/>
        <w:spacing w:line="355" w:lineRule="auto"/>
        <w:ind w:left="148" w:right="512" w:firstLine="5"/>
      </w:pPr>
    </w:p>
    <w:p w14:paraId="47703817" w14:textId="77777777" w:rsidR="00AB122C" w:rsidRDefault="00AB122C" w:rsidP="00AB122C">
      <w:pPr>
        <w:pStyle w:val="BodyText"/>
        <w:spacing w:line="355" w:lineRule="auto"/>
        <w:ind w:left="148" w:right="512" w:firstLine="5"/>
      </w:pPr>
    </w:p>
    <w:p w14:paraId="3724B488" w14:textId="77777777" w:rsidR="00AB122C" w:rsidRDefault="00AB122C" w:rsidP="00AB122C">
      <w:pPr>
        <w:pStyle w:val="BodyText"/>
        <w:spacing w:line="355" w:lineRule="auto"/>
        <w:ind w:left="148" w:right="512" w:firstLine="5"/>
      </w:pPr>
    </w:p>
    <w:p w14:paraId="162E87A5" w14:textId="77777777" w:rsidR="00AB122C" w:rsidRDefault="00AB122C" w:rsidP="00AB122C">
      <w:pPr>
        <w:pStyle w:val="BodyText"/>
        <w:spacing w:line="355" w:lineRule="auto"/>
        <w:ind w:left="148" w:right="512" w:firstLine="5"/>
      </w:pPr>
    </w:p>
    <w:p w14:paraId="12168E4D" w14:textId="77777777" w:rsidR="00AB122C" w:rsidRDefault="00AB122C" w:rsidP="00AB122C">
      <w:pPr>
        <w:pStyle w:val="BodyText"/>
        <w:spacing w:line="355" w:lineRule="auto"/>
        <w:ind w:left="148" w:right="512" w:firstLine="5"/>
      </w:pPr>
    </w:p>
    <w:p w14:paraId="065DCCC9" w14:textId="77777777" w:rsidR="00AB122C" w:rsidRDefault="00AB122C" w:rsidP="00AB122C">
      <w:pPr>
        <w:pStyle w:val="BodyText"/>
        <w:spacing w:line="355" w:lineRule="auto"/>
        <w:ind w:left="148" w:right="512" w:firstLine="5"/>
      </w:pPr>
    </w:p>
    <w:p w14:paraId="5785DFF5" w14:textId="77777777" w:rsidR="00AB122C" w:rsidRDefault="00AB122C" w:rsidP="00AB122C">
      <w:pPr>
        <w:pStyle w:val="BodyText"/>
        <w:spacing w:line="355" w:lineRule="auto"/>
        <w:ind w:left="148" w:right="512" w:firstLine="5"/>
      </w:pPr>
    </w:p>
    <w:p w14:paraId="45EDA8E6" w14:textId="77777777" w:rsidR="00AB122C" w:rsidRDefault="00AB122C" w:rsidP="00AB122C">
      <w:pPr>
        <w:pStyle w:val="BodyText"/>
        <w:spacing w:line="355" w:lineRule="auto"/>
        <w:ind w:left="148" w:firstLine="5"/>
      </w:pPr>
      <w:r>
        <w:rPr>
          <w:noProof/>
        </w:rPr>
        <w:drawing>
          <wp:inline distT="0" distB="0" distL="0" distR="0" wp14:anchorId="5FEFE4AE" wp14:editId="1124E3BF">
            <wp:extent cx="4572009" cy="502921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52CD" w14:textId="77777777" w:rsidR="00AB122C" w:rsidRDefault="00AB122C" w:rsidP="00AB122C">
      <w:pPr>
        <w:pStyle w:val="BodyText"/>
        <w:spacing w:before="117"/>
        <w:ind w:left="147"/>
      </w:pPr>
      <w:r>
        <w:rPr>
          <w:i/>
          <w:spacing w:val="-2"/>
        </w:rPr>
        <w:t>Figure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5</w:t>
      </w:r>
      <w:r>
        <w:rPr>
          <w:i/>
          <w:spacing w:val="-29"/>
        </w:rPr>
        <w:t xml:space="preserve"> </w:t>
      </w:r>
      <w:r>
        <w:rPr>
          <w:spacing w:val="-2"/>
        </w:rPr>
        <w:t>.</w:t>
      </w:r>
      <w:r>
        <w:rPr>
          <w:spacing w:val="8"/>
        </w:rPr>
        <w:t xml:space="preserve"> </w:t>
      </w:r>
      <w:r>
        <w:rPr>
          <w:spacing w:val="-2"/>
        </w:rPr>
        <w:t>Average</w:t>
      </w:r>
      <w:r>
        <w:rPr>
          <w:spacing w:val="-9"/>
        </w:rPr>
        <w:t xml:space="preserve"> </w:t>
      </w:r>
      <w:r>
        <w:rPr>
          <w:spacing w:val="-2"/>
        </w:rPr>
        <w:t>Dislike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vs.</w:t>
      </w:r>
      <w:r>
        <w:rPr>
          <w:spacing w:val="10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Methods.</w:t>
      </w:r>
    </w:p>
    <w:p w14:paraId="34F654BF" w14:textId="77777777" w:rsidR="00AB122C" w:rsidRDefault="00AB122C" w:rsidP="00AB122C">
      <w:pPr>
        <w:pStyle w:val="BodyText"/>
        <w:spacing w:before="155" w:line="355" w:lineRule="auto"/>
        <w:ind w:left="132" w:firstLine="27"/>
      </w:pPr>
      <w:r>
        <w:rPr>
          <w:w w:val="95"/>
        </w:rPr>
        <w:t>Notes:</w:t>
      </w:r>
      <w:r>
        <w:rPr>
          <w:spacing w:val="33"/>
        </w:rPr>
        <w:t xml:space="preserve"> </w:t>
      </w:r>
      <w:r>
        <w:rPr>
          <w:w w:val="95"/>
        </w:rPr>
        <w:t>X-axes are ordered to display higher acceptability on the right side.</w:t>
      </w:r>
      <w:r>
        <w:rPr>
          <w:spacing w:val="33"/>
        </w:rPr>
        <w:t xml:space="preserve"> </w:t>
      </w:r>
      <w:r>
        <w:rPr>
          <w:w w:val="95"/>
        </w:rPr>
        <w:t xml:space="preserve">Active methods </w:t>
      </w:r>
      <w:r>
        <w:rPr>
          <w:spacing w:val="-2"/>
        </w:rPr>
        <w:t>(displayed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red)</w:t>
      </w:r>
      <w:r>
        <w:rPr>
          <w:spacing w:val="-7"/>
        </w:rPr>
        <w:t xml:space="preserve"> </w:t>
      </w:r>
      <w:r>
        <w:rPr>
          <w:spacing w:val="-2"/>
        </w:rPr>
        <w:t>represent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7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 xml:space="preserve">methods </w:t>
      </w:r>
      <w:r>
        <w:rPr>
          <w:w w:val="95"/>
        </w:rPr>
        <w:t>(displayed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blue)</w:t>
      </w:r>
      <w:r>
        <w:rPr>
          <w:spacing w:val="-2"/>
          <w:w w:val="95"/>
        </w:rPr>
        <w:t xml:space="preserve"> </w:t>
      </w:r>
      <w:r>
        <w:rPr>
          <w:w w:val="95"/>
        </w:rPr>
        <w:t>represent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w w:val="95"/>
        </w:rPr>
        <w:t>average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geolocation,</w:t>
      </w:r>
      <w:r>
        <w:rPr>
          <w:spacing w:val="-2"/>
          <w:w w:val="95"/>
        </w:rPr>
        <w:t xml:space="preserve"> </w:t>
      </w:r>
      <w:r>
        <w:rPr>
          <w:w w:val="95"/>
        </w:rPr>
        <w:t>cellular</w:t>
      </w:r>
      <w:r>
        <w:rPr>
          <w:spacing w:val="-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2"/>
          <w:w w:val="95"/>
        </w:rPr>
        <w:t xml:space="preserve"> </w:t>
      </w:r>
      <w:r>
        <w:rPr>
          <w:w w:val="95"/>
        </w:rPr>
        <w:t>logs,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text message content.</w:t>
      </w:r>
      <w:r>
        <w:rPr>
          <w:spacing w:val="36"/>
        </w:rPr>
        <w:t xml:space="preserve"> </w:t>
      </w:r>
      <w:r>
        <w:rPr>
          <w:w w:val="95"/>
        </w:rPr>
        <w:t>Solid red or blue 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 xml:space="preserve">Participants did not differ significantly in their dislike of </w:t>
      </w:r>
      <w:r>
        <w:t>active</w:t>
      </w:r>
      <w:r>
        <w:rPr>
          <w:spacing w:val="-5"/>
        </w:rPr>
        <w:t xml:space="preserve"> </w:t>
      </w:r>
      <w:r>
        <w:t>vs.</w:t>
      </w:r>
      <w:r>
        <w:rPr>
          <w:spacing w:val="13"/>
        </w:rPr>
        <w:t xml:space="preserve"> </w:t>
      </w:r>
      <w:r>
        <w:t>passive</w:t>
      </w:r>
      <w:r>
        <w:rPr>
          <w:spacing w:val="-5"/>
        </w:rPr>
        <w:t xml:space="preserve"> </w:t>
      </w:r>
      <w:r>
        <w:t>methods.</w:t>
      </w:r>
      <w:r>
        <w:rPr>
          <w:spacing w:val="14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154.</w:t>
      </w:r>
      <w:r>
        <w:rPr>
          <w:spacing w:val="13"/>
        </w:rPr>
        <w:t xml:space="preserve"> </w:t>
      </w:r>
    </w:p>
    <w:p w14:paraId="497E5720" w14:textId="77777777" w:rsidR="00AB122C" w:rsidRDefault="00AB122C">
      <w:pPr>
        <w:pStyle w:val="BodyText"/>
        <w:spacing w:before="154"/>
        <w:ind w:left="160"/>
        <w:pPrChange w:id="7020" w:author="Kendra Wyant" w:date="2023-05-31T13:43:00Z">
          <w:pPr>
            <w:pStyle w:val="BodyText"/>
            <w:spacing w:line="355" w:lineRule="auto"/>
            <w:ind w:left="148" w:right="512" w:firstLine="5"/>
          </w:pPr>
        </w:pPrChange>
      </w:pPr>
    </w:p>
    <w:p w14:paraId="6FAE5780" w14:textId="77777777" w:rsidR="00AB122C" w:rsidRDefault="00AB122C">
      <w:pPr>
        <w:pStyle w:val="BodyText"/>
        <w:tabs>
          <w:tab w:val="left" w:pos="4517"/>
        </w:tabs>
        <w:spacing w:before="274" w:line="355" w:lineRule="auto"/>
        <w:ind w:left="160" w:right="569" w:firstLine="576"/>
        <w:rPr>
          <w:b/>
          <w:rPrChange w:id="7021" w:author="Kendra Wyant" w:date="2023-05-31T13:43:00Z">
            <w:rPr/>
          </w:rPrChange>
        </w:rPr>
        <w:pPrChange w:id="7022" w:author="Kendra Wyant" w:date="2023-05-31T13:43:00Z">
          <w:pPr>
            <w:pStyle w:val="BodyText"/>
            <w:spacing w:line="355" w:lineRule="auto"/>
            <w:ind w:left="148" w:right="512" w:firstLine="5"/>
          </w:pPr>
        </w:pPrChange>
      </w:pPr>
      <w:bookmarkStart w:id="7023" w:name="Willingness_to_Use_for_1_Year"/>
      <w:bookmarkEnd w:id="7023"/>
    </w:p>
    <w:p w14:paraId="0B9EB202" w14:textId="77777777" w:rsidR="00AB122C" w:rsidRDefault="00AB122C">
      <w:pPr>
        <w:pStyle w:val="BodyText"/>
        <w:tabs>
          <w:tab w:val="left" w:pos="4517"/>
        </w:tabs>
        <w:spacing w:before="274" w:line="355" w:lineRule="auto"/>
        <w:ind w:left="160" w:right="569" w:firstLine="576"/>
        <w:rPr>
          <w:b/>
          <w:rPrChange w:id="7024" w:author="Kendra Wyant" w:date="2023-05-31T13:43:00Z">
            <w:rPr/>
          </w:rPrChange>
        </w:rPr>
        <w:pPrChange w:id="7025" w:author="Kendra Wyant" w:date="2023-05-31T13:43:00Z">
          <w:pPr>
            <w:pStyle w:val="BodyText"/>
            <w:spacing w:line="355" w:lineRule="auto"/>
            <w:ind w:left="148" w:right="512" w:firstLine="5"/>
          </w:pPr>
        </w:pPrChange>
      </w:pPr>
    </w:p>
    <w:p w14:paraId="71841912" w14:textId="77777777" w:rsidR="00AB122C" w:rsidRDefault="00AB122C">
      <w:pPr>
        <w:pStyle w:val="BodyText"/>
        <w:tabs>
          <w:tab w:val="left" w:pos="4517"/>
        </w:tabs>
        <w:spacing w:before="274" w:line="355" w:lineRule="auto"/>
        <w:ind w:left="160" w:right="569" w:firstLine="576"/>
        <w:rPr>
          <w:b/>
          <w:rPrChange w:id="7026" w:author="Kendra Wyant" w:date="2023-05-31T13:43:00Z">
            <w:rPr/>
          </w:rPrChange>
        </w:rPr>
        <w:pPrChange w:id="7027" w:author="Kendra Wyant" w:date="2023-05-31T13:43:00Z">
          <w:pPr>
            <w:pStyle w:val="BodyText"/>
            <w:spacing w:line="355" w:lineRule="auto"/>
            <w:ind w:left="148" w:right="512" w:firstLine="5"/>
          </w:pPr>
        </w:pPrChange>
      </w:pPr>
    </w:p>
    <w:p w14:paraId="468BC743" w14:textId="77777777" w:rsidR="002006DA" w:rsidRDefault="002006DA">
      <w:pPr>
        <w:pStyle w:val="BodyText"/>
        <w:spacing w:line="355" w:lineRule="auto"/>
        <w:ind w:left="148" w:right="512" w:firstLine="5"/>
        <w:rPr>
          <w:del w:id="7028" w:author="Kendra Wyant" w:date="2023-05-31T13:43:00Z"/>
        </w:rPr>
      </w:pPr>
    </w:p>
    <w:p w14:paraId="7B682822" w14:textId="77777777" w:rsidR="002006DA" w:rsidRDefault="002006DA">
      <w:pPr>
        <w:pStyle w:val="BodyText"/>
        <w:spacing w:line="355" w:lineRule="auto"/>
        <w:ind w:left="148" w:right="512" w:firstLine="5"/>
        <w:rPr>
          <w:del w:id="7029" w:author="Kendra Wyant" w:date="2023-05-31T13:43:00Z"/>
        </w:rPr>
      </w:pPr>
    </w:p>
    <w:p w14:paraId="1203F379" w14:textId="65D8958A" w:rsidR="003146FC" w:rsidRDefault="004E27B8">
      <w:pPr>
        <w:pStyle w:val="BodyText"/>
        <w:tabs>
          <w:tab w:val="left" w:pos="4517"/>
        </w:tabs>
        <w:spacing w:before="274" w:line="355" w:lineRule="auto"/>
        <w:ind w:left="160" w:right="569" w:firstLine="576"/>
        <w:rPr>
          <w:ins w:id="7030" w:author="Kendra Wyant" w:date="2023-05-31T13:43:00Z"/>
        </w:rPr>
      </w:pPr>
      <w:r>
        <w:rPr>
          <w:b/>
        </w:rPr>
        <w:t>Willingness to Use for 1 Year.</w:t>
      </w:r>
      <w:r>
        <w:rPr>
          <w:b/>
        </w:rPr>
        <w:tab/>
      </w:r>
      <w:r>
        <w:t xml:space="preserve">Figure 6 shows the distribution of participant </w:t>
      </w:r>
      <w:r>
        <w:rPr>
          <w:spacing w:val="-4"/>
          <w:rPrChange w:id="7031" w:author="Kendra Wyant" w:date="2023-05-31T13:43:00Z">
            <w:rPr>
              <w:spacing w:val="-2"/>
            </w:rPr>
          </w:rPrChange>
        </w:rPr>
        <w:t>responses</w:t>
      </w:r>
      <w:r>
        <w:rPr>
          <w:spacing w:val="-4"/>
          <w:rPrChange w:id="703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7033" w:author="Kendra Wyant" w:date="2023-05-31T13:43:00Z">
            <w:rPr>
              <w:spacing w:val="-2"/>
            </w:rPr>
          </w:rPrChange>
        </w:rPr>
        <w:t>to</w:t>
      </w:r>
      <w:r>
        <w:rPr>
          <w:spacing w:val="-4"/>
          <w:rPrChange w:id="703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7035" w:author="Kendra Wyant" w:date="2023-05-31T13:43:00Z">
            <w:rPr>
              <w:spacing w:val="-2"/>
            </w:rPr>
          </w:rPrChange>
        </w:rPr>
        <w:t>the</w:t>
      </w:r>
      <w:r>
        <w:rPr>
          <w:spacing w:val="-4"/>
          <w:rPrChange w:id="703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7037" w:author="Kendra Wyant" w:date="2023-05-31T13:43:00Z">
            <w:rPr>
              <w:spacing w:val="-2"/>
            </w:rPr>
          </w:rPrChange>
        </w:rPr>
        <w:t>self-reported</w:t>
      </w:r>
      <w:r>
        <w:rPr>
          <w:spacing w:val="-4"/>
          <w:rPrChange w:id="703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7039" w:author="Kendra Wyant" w:date="2023-05-31T13:43:00Z">
            <w:rPr>
              <w:spacing w:val="-2"/>
            </w:rPr>
          </w:rPrChange>
        </w:rPr>
        <w:t>acceptability</w:t>
      </w:r>
      <w:r>
        <w:rPr>
          <w:spacing w:val="-4"/>
          <w:rPrChange w:id="704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7041" w:author="Kendra Wyant" w:date="2023-05-31T13:43:00Z">
            <w:rPr>
              <w:spacing w:val="-2"/>
            </w:rPr>
          </w:rPrChange>
        </w:rPr>
        <w:t>item</w:t>
      </w:r>
      <w:r>
        <w:rPr>
          <w:spacing w:val="-4"/>
          <w:rPrChange w:id="704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7043" w:author="Kendra Wyant" w:date="2023-05-31T13:43:00Z">
            <w:rPr>
              <w:spacing w:val="-2"/>
            </w:rPr>
          </w:rPrChange>
        </w:rPr>
        <w:t>about</w:t>
      </w:r>
      <w:r>
        <w:rPr>
          <w:spacing w:val="-4"/>
          <w:rPrChange w:id="704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7045" w:author="Kendra Wyant" w:date="2023-05-31T13:43:00Z">
            <w:rPr>
              <w:spacing w:val="-2"/>
            </w:rPr>
          </w:rPrChange>
        </w:rPr>
        <w:t>willingness</w:t>
      </w:r>
      <w:r>
        <w:rPr>
          <w:spacing w:val="-4"/>
          <w:rPrChange w:id="704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7047" w:author="Kendra Wyant" w:date="2023-05-31T13:43:00Z">
            <w:rPr>
              <w:spacing w:val="-2"/>
            </w:rPr>
          </w:rPrChange>
        </w:rPr>
        <w:t>to</w:t>
      </w:r>
      <w:r>
        <w:rPr>
          <w:spacing w:val="-4"/>
          <w:rPrChange w:id="704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7049" w:author="Kendra Wyant" w:date="2023-05-31T13:43:00Z">
            <w:rPr>
              <w:spacing w:val="-2"/>
            </w:rPr>
          </w:rPrChange>
        </w:rPr>
        <w:t>use</w:t>
      </w:r>
      <w:r>
        <w:rPr>
          <w:spacing w:val="-4"/>
          <w:rPrChange w:id="705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7051" w:author="Kendra Wyant" w:date="2023-05-31T13:43:00Z">
            <w:rPr>
              <w:spacing w:val="-2"/>
            </w:rPr>
          </w:rPrChange>
        </w:rPr>
        <w:t>for</w:t>
      </w:r>
      <w:r>
        <w:rPr>
          <w:spacing w:val="-4"/>
          <w:rPrChange w:id="705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7053" w:author="Kendra Wyant" w:date="2023-05-31T13:43:00Z">
            <w:rPr>
              <w:spacing w:val="-2"/>
            </w:rPr>
          </w:rPrChange>
        </w:rPr>
        <w:t>1</w:t>
      </w:r>
      <w:r>
        <w:rPr>
          <w:spacing w:val="-4"/>
          <w:rPrChange w:id="705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7055" w:author="Kendra Wyant" w:date="2023-05-31T13:43:00Z">
            <w:rPr>
              <w:spacing w:val="-2"/>
            </w:rPr>
          </w:rPrChange>
        </w:rPr>
        <w:t>year</w:t>
      </w:r>
      <w:r>
        <w:rPr>
          <w:spacing w:val="-4"/>
          <w:rPrChange w:id="705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7057" w:author="Kendra Wyant" w:date="2023-05-31T13:43:00Z">
            <w:rPr>
              <w:spacing w:val="-2"/>
            </w:rPr>
          </w:rPrChange>
        </w:rPr>
        <w:t>for</w:t>
      </w:r>
      <w:r>
        <w:rPr>
          <w:spacing w:val="-4"/>
          <w:rPrChange w:id="705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7059" w:author="Kendra Wyant" w:date="2023-05-31T13:43:00Z">
            <w:rPr>
              <w:spacing w:val="-2"/>
            </w:rPr>
          </w:rPrChange>
        </w:rPr>
        <w:t xml:space="preserve">each </w:t>
      </w:r>
      <w:r>
        <w:rPr>
          <w:spacing w:val="-2"/>
        </w:rPr>
        <w:t xml:space="preserve">personal sensing data stream (Figure S5 in Multimedia Appendix 3 contains additional </w:t>
      </w:r>
      <w:r>
        <w:rPr>
          <w:rPrChange w:id="7060" w:author="Kendra Wyant" w:date="2023-05-31T13:43:00Z">
            <w:rPr>
              <w:spacing w:val="-4"/>
            </w:rPr>
          </w:rPrChange>
        </w:rPr>
        <w:t>information</w:t>
      </w:r>
      <w:r>
        <w:rPr>
          <w:spacing w:val="-5"/>
          <w:rPrChange w:id="7061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7062" w:author="Kendra Wyant" w:date="2023-05-31T13:43:00Z">
            <w:rPr>
              <w:spacing w:val="-4"/>
            </w:rPr>
          </w:rPrChange>
        </w:rPr>
        <w:t>about</w:t>
      </w:r>
      <w:r>
        <w:rPr>
          <w:spacing w:val="-4"/>
          <w:rPrChange w:id="7063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7064" w:author="Kendra Wyant" w:date="2023-05-31T13:43:00Z">
            <w:rPr>
              <w:spacing w:val="-4"/>
            </w:rPr>
          </w:rPrChange>
        </w:rPr>
        <w:t>willingness</w:t>
      </w:r>
      <w:r>
        <w:rPr>
          <w:spacing w:val="-4"/>
          <w:rPrChange w:id="7065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7066" w:author="Kendra Wyant" w:date="2023-05-31T13:43:00Z">
            <w:rPr>
              <w:spacing w:val="-4"/>
            </w:rPr>
          </w:rPrChange>
        </w:rPr>
        <w:t>to</w:t>
      </w:r>
      <w:r>
        <w:rPr>
          <w:spacing w:val="-5"/>
          <w:rPrChange w:id="7067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7068" w:author="Kendra Wyant" w:date="2023-05-31T13:43:00Z">
            <w:rPr>
              <w:spacing w:val="-4"/>
            </w:rPr>
          </w:rPrChange>
        </w:rPr>
        <w:t>use</w:t>
      </w:r>
      <w:r>
        <w:rPr>
          <w:spacing w:val="-4"/>
          <w:rPrChange w:id="7069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7070" w:author="Kendra Wyant" w:date="2023-05-31T13:43:00Z">
            <w:rPr>
              <w:spacing w:val="-4"/>
            </w:rPr>
          </w:rPrChange>
        </w:rPr>
        <w:t>a</w:t>
      </w:r>
      <w:r>
        <w:rPr>
          <w:spacing w:val="-5"/>
          <w:rPrChange w:id="7071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7072" w:author="Kendra Wyant" w:date="2023-05-31T13:43:00Z">
            <w:rPr>
              <w:spacing w:val="-4"/>
            </w:rPr>
          </w:rPrChange>
        </w:rPr>
        <w:t>1X</w:t>
      </w:r>
      <w:r>
        <w:rPr>
          <w:spacing w:val="-4"/>
          <w:rPrChange w:id="7073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7074" w:author="Kendra Wyant" w:date="2023-05-31T13:43:00Z">
            <w:rPr>
              <w:spacing w:val="-4"/>
            </w:rPr>
          </w:rPrChange>
        </w:rPr>
        <w:t>daily</w:t>
      </w:r>
      <w:r>
        <w:rPr>
          <w:spacing w:val="-5"/>
          <w:rPrChange w:id="7075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7076" w:author="Kendra Wyant" w:date="2023-05-31T13:43:00Z">
            <w:rPr>
              <w:spacing w:val="-4"/>
            </w:rPr>
          </w:rPrChange>
        </w:rPr>
        <w:t>EMA</w:t>
      </w:r>
      <w:r>
        <w:rPr>
          <w:spacing w:val="-4"/>
          <w:rPrChange w:id="7077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7078" w:author="Kendra Wyant" w:date="2023-05-31T13:43:00Z">
            <w:rPr>
              <w:spacing w:val="-4"/>
            </w:rPr>
          </w:rPrChange>
        </w:rPr>
        <w:t>method</w:t>
      </w:r>
      <w:r>
        <w:rPr>
          <w:spacing w:val="-4"/>
          <w:rPrChange w:id="7079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7080" w:author="Kendra Wyant" w:date="2023-05-31T13:43:00Z">
            <w:rPr>
              <w:spacing w:val="-4"/>
            </w:rPr>
          </w:rPrChange>
        </w:rPr>
        <w:t>for</w:t>
      </w:r>
      <w:r>
        <w:rPr>
          <w:spacing w:val="-4"/>
          <w:rPrChange w:id="7081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7082" w:author="Kendra Wyant" w:date="2023-05-31T13:43:00Z">
            <w:rPr>
              <w:spacing w:val="-4"/>
            </w:rPr>
          </w:rPrChange>
        </w:rPr>
        <w:t>1</w:t>
      </w:r>
      <w:r>
        <w:rPr>
          <w:spacing w:val="-4"/>
          <w:rPrChange w:id="7083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7084" w:author="Kendra Wyant" w:date="2023-05-31T13:43:00Z">
            <w:rPr>
              <w:spacing w:val="-4"/>
            </w:rPr>
          </w:rPrChange>
        </w:rPr>
        <w:t>year).</w:t>
      </w:r>
      <w:r>
        <w:rPr>
          <w:spacing w:val="14"/>
        </w:rPr>
        <w:t xml:space="preserve"> </w:t>
      </w:r>
      <w:r>
        <w:rPr>
          <w:rPrChange w:id="7085" w:author="Kendra Wyant" w:date="2023-05-31T13:43:00Z">
            <w:rPr>
              <w:spacing w:val="-4"/>
            </w:rPr>
          </w:rPrChange>
        </w:rPr>
        <w:t>One</w:t>
      </w:r>
      <w:r>
        <w:rPr>
          <w:spacing w:val="-4"/>
          <w:rPrChange w:id="7086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7087" w:author="Kendra Wyant" w:date="2023-05-31T13:43:00Z">
            <w:rPr>
              <w:spacing w:val="-4"/>
            </w:rPr>
          </w:rPrChange>
        </w:rPr>
        <w:t>sample</w:t>
      </w:r>
      <w:del w:id="7088" w:author="Kendra Wyant" w:date="2023-05-31T13:43:00Z">
        <w:r w:rsidR="00F53A9D">
          <w:rPr>
            <w:spacing w:val="-7"/>
          </w:rPr>
          <w:delText xml:space="preserve"> </w:delText>
        </w:r>
      </w:del>
    </w:p>
    <w:p w14:paraId="3CA030D0" w14:textId="40EDAC45" w:rsidR="003146FC" w:rsidRDefault="004E27B8">
      <w:pPr>
        <w:pStyle w:val="BodyText"/>
        <w:spacing w:line="355" w:lineRule="auto"/>
        <w:ind w:left="160"/>
        <w:rPr>
          <w:ins w:id="7089" w:author="Kendra Wyant" w:date="2023-05-31T13:43:00Z"/>
        </w:rPr>
      </w:pPr>
      <w:r>
        <w:rPr>
          <w:spacing w:val="-2"/>
          <w:rPrChange w:id="7090" w:author="Kendra Wyant" w:date="2023-05-31T13:43:00Z">
            <w:rPr>
              <w:spacing w:val="-4"/>
            </w:rPr>
          </w:rPrChange>
        </w:rPr>
        <w:t>t-tests</w:t>
      </w:r>
      <w:r>
        <w:rPr>
          <w:spacing w:val="-10"/>
          <w:rPrChange w:id="709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revealed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  <w:rPrChange w:id="709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each</w:t>
      </w:r>
      <w:r>
        <w:rPr>
          <w:spacing w:val="-9"/>
          <w:rPrChange w:id="709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mean</w:t>
      </w:r>
      <w:r>
        <w:rPr>
          <w:spacing w:val="-10"/>
          <w:rPrChange w:id="709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willingness</w:t>
      </w:r>
      <w:r>
        <w:rPr>
          <w:spacing w:val="-10"/>
          <w:rPrChange w:id="709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score</w:t>
      </w:r>
      <w:r>
        <w:rPr>
          <w:spacing w:val="-9"/>
          <w:rPrChange w:id="709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significantly</w:t>
      </w:r>
      <w:r>
        <w:rPr>
          <w:spacing w:val="-10"/>
          <w:rPrChange w:id="709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more</w:t>
      </w:r>
      <w:r>
        <w:rPr>
          <w:spacing w:val="-10"/>
        </w:rPr>
        <w:t xml:space="preserve"> </w:t>
      </w:r>
      <w:r>
        <w:rPr>
          <w:spacing w:val="-2"/>
        </w:rPr>
        <w:t>acceptable</w:t>
      </w:r>
      <w:r>
        <w:rPr>
          <w:spacing w:val="-10"/>
        </w:rPr>
        <w:t xml:space="preserve"> </w:t>
      </w:r>
      <w:r>
        <w:rPr>
          <w:spacing w:val="-2"/>
        </w:rPr>
        <w:t>than</w:t>
      </w:r>
      <w:r>
        <w:rPr>
          <w:spacing w:val="-9"/>
          <w:rPrChange w:id="709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0.</w:t>
      </w:r>
      <w:r>
        <w:rPr>
          <w:spacing w:val="-2"/>
          <w:rPrChange w:id="7099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2"/>
        </w:rPr>
        <w:t>Table4</w:t>
      </w:r>
      <w:r>
        <w:rPr>
          <w:spacing w:val="-3"/>
          <w:rPrChange w:id="710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7101" w:author="Kendra Wyant" w:date="2023-05-31T13:43:00Z">
            <w:rPr>
              <w:spacing w:val="-4"/>
            </w:rPr>
          </w:rPrChange>
        </w:rPr>
        <w:t>reports</w:t>
      </w:r>
      <w:r>
        <w:rPr>
          <w:spacing w:val="-4"/>
        </w:rPr>
        <w:t xml:space="preserve"> </w:t>
      </w:r>
      <w:r>
        <w:rPr>
          <w:spacing w:val="-2"/>
          <w:rPrChange w:id="7102" w:author="Kendra Wyant" w:date="2023-05-31T13:43:00Z">
            <w:rPr>
              <w:spacing w:val="-4"/>
            </w:rPr>
          </w:rPrChange>
        </w:rPr>
        <w:t>the</w:t>
      </w:r>
      <w:r>
        <w:rPr>
          <w:spacing w:val="-4"/>
        </w:rPr>
        <w:t xml:space="preserve"> </w:t>
      </w:r>
      <w:r>
        <w:rPr>
          <w:spacing w:val="-2"/>
          <w:rPrChange w:id="7103" w:author="Kendra Wyant" w:date="2023-05-31T13:43:00Z">
            <w:rPr>
              <w:spacing w:val="-4"/>
            </w:rPr>
          </w:rPrChange>
        </w:rPr>
        <w:t>summary</w:t>
      </w:r>
      <w:r>
        <w:rPr>
          <w:spacing w:val="-3"/>
          <w:rPrChange w:id="710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7105" w:author="Kendra Wyant" w:date="2023-05-31T13:43:00Z">
            <w:rPr>
              <w:spacing w:val="-4"/>
            </w:rPr>
          </w:rPrChange>
        </w:rPr>
        <w:t>statistics</w:t>
      </w:r>
      <w:r>
        <w:rPr>
          <w:spacing w:val="-3"/>
          <w:rPrChange w:id="710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7107" w:author="Kendra Wyant" w:date="2023-05-31T13:43:00Z">
            <w:rPr>
              <w:spacing w:val="-4"/>
            </w:rPr>
          </w:rPrChange>
        </w:rPr>
        <w:t>for</w:t>
      </w:r>
      <w:r>
        <w:rPr>
          <w:spacing w:val="-3"/>
          <w:rPrChange w:id="710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7109" w:author="Kendra Wyant" w:date="2023-05-31T13:43:00Z">
            <w:rPr>
              <w:spacing w:val="-4"/>
            </w:rPr>
          </w:rPrChange>
        </w:rPr>
        <w:t>each</w:t>
      </w:r>
      <w:r>
        <w:rPr>
          <w:spacing w:val="-3"/>
          <w:rPrChange w:id="711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7111" w:author="Kendra Wyant" w:date="2023-05-31T13:43:00Z">
            <w:rPr>
              <w:spacing w:val="-4"/>
            </w:rPr>
          </w:rPrChange>
        </w:rPr>
        <w:t>one</w:t>
      </w:r>
      <w:r>
        <w:rPr>
          <w:spacing w:val="-4"/>
        </w:rPr>
        <w:t xml:space="preserve"> </w:t>
      </w:r>
      <w:r>
        <w:rPr>
          <w:spacing w:val="-2"/>
          <w:rPrChange w:id="7112" w:author="Kendra Wyant" w:date="2023-05-31T13:43:00Z">
            <w:rPr>
              <w:spacing w:val="-4"/>
            </w:rPr>
          </w:rPrChange>
        </w:rPr>
        <w:t>sample</w:t>
      </w:r>
      <w:r>
        <w:rPr>
          <w:spacing w:val="-3"/>
          <w:rPrChange w:id="711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7114" w:author="Kendra Wyant" w:date="2023-05-31T13:43:00Z">
            <w:rPr>
              <w:spacing w:val="-4"/>
            </w:rPr>
          </w:rPrChange>
        </w:rPr>
        <w:t>t-test</w:t>
      </w:r>
      <w:r>
        <w:rPr>
          <w:spacing w:val="-3"/>
          <w:rPrChange w:id="711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7116" w:author="Kendra Wyant" w:date="2023-05-31T13:43:00Z">
            <w:rPr>
              <w:spacing w:val="-4"/>
            </w:rPr>
          </w:rPrChange>
        </w:rPr>
        <w:t>and</w:t>
      </w:r>
      <w:r>
        <w:rPr>
          <w:spacing w:val="-4"/>
        </w:rPr>
        <w:t xml:space="preserve"> </w:t>
      </w:r>
      <w:r>
        <w:rPr>
          <w:spacing w:val="-2"/>
          <w:rPrChange w:id="7117" w:author="Kendra Wyant" w:date="2023-05-31T13:43:00Z">
            <w:rPr>
              <w:spacing w:val="-4"/>
            </w:rPr>
          </w:rPrChange>
        </w:rPr>
        <w:t>pairwise</w:t>
      </w:r>
      <w:r>
        <w:rPr>
          <w:spacing w:val="-4"/>
        </w:rPr>
        <w:t xml:space="preserve"> </w:t>
      </w:r>
      <w:r>
        <w:rPr>
          <w:spacing w:val="-2"/>
          <w:rPrChange w:id="7118" w:author="Kendra Wyant" w:date="2023-05-31T13:43:00Z">
            <w:rPr>
              <w:spacing w:val="-4"/>
            </w:rPr>
          </w:rPrChange>
        </w:rPr>
        <w:t xml:space="preserve">correlations </w:t>
      </w:r>
      <w:r>
        <w:rPr>
          <w:rPrChange w:id="7119" w:author="Kendra Wyant" w:date="2023-05-31T13:43:00Z">
            <w:rPr>
              <w:spacing w:val="-4"/>
            </w:rPr>
          </w:rPrChange>
        </w:rPr>
        <w:t>between</w:t>
      </w:r>
      <w:r>
        <w:rPr>
          <w:spacing w:val="-6"/>
          <w:rPrChange w:id="7120" w:author="Kendra Wyant" w:date="2023-05-31T13:43:00Z">
            <w:rPr>
              <w:spacing w:val="-4"/>
            </w:rPr>
          </w:rPrChange>
        </w:rPr>
        <w:t xml:space="preserve"> </w:t>
      </w:r>
      <w:r>
        <w:t>personal</w:t>
      </w:r>
      <w:r>
        <w:rPr>
          <w:spacing w:val="-6"/>
          <w:rPrChange w:id="7121" w:author="Kendra Wyant" w:date="2023-05-31T13:43:00Z">
            <w:rPr>
              <w:spacing w:val="-9"/>
            </w:rPr>
          </w:rPrChange>
        </w:rPr>
        <w:t xml:space="preserve"> </w:t>
      </w:r>
      <w:r>
        <w:t>sensing</w:t>
      </w:r>
      <w:r>
        <w:rPr>
          <w:spacing w:val="-7"/>
          <w:rPrChange w:id="7122" w:author="Kendra Wyant" w:date="2023-05-31T13:43:00Z">
            <w:rPr>
              <w:spacing w:val="-10"/>
            </w:rPr>
          </w:rPrChange>
        </w:rPr>
        <w:t xml:space="preserve"> </w:t>
      </w:r>
      <w:r>
        <w:t>data</w:t>
      </w:r>
      <w:r>
        <w:rPr>
          <w:spacing w:val="-7"/>
          <w:rPrChange w:id="7123" w:author="Kendra Wyant" w:date="2023-05-31T13:43:00Z">
            <w:rPr>
              <w:spacing w:val="-10"/>
            </w:rPr>
          </w:rPrChange>
        </w:rPr>
        <w:t xml:space="preserve"> </w:t>
      </w:r>
      <w:r>
        <w:t>streams.</w:t>
      </w:r>
      <w:r>
        <w:rPr>
          <w:spacing w:val="12"/>
          <w:rPrChange w:id="7124" w:author="Kendra Wyant" w:date="2023-05-31T13:43:00Z">
            <w:rPr>
              <w:spacing w:val="8"/>
            </w:rPr>
          </w:rPrChange>
        </w:rPr>
        <w:t xml:space="preserve"> </w:t>
      </w:r>
      <w:r>
        <w:t>An</w:t>
      </w:r>
      <w:r>
        <w:rPr>
          <w:spacing w:val="-6"/>
          <w:rPrChange w:id="7125" w:author="Kendra Wyant" w:date="2023-05-31T13:43:00Z">
            <w:rPr>
              <w:spacing w:val="-9"/>
            </w:rPr>
          </w:rPrChange>
        </w:rPr>
        <w:t xml:space="preserve"> </w:t>
      </w:r>
      <w:r>
        <w:t>ICC</w:t>
      </w:r>
      <w:r>
        <w:rPr>
          <w:spacing w:val="-6"/>
          <w:rPrChange w:id="7126" w:author="Kendra Wyant" w:date="2023-05-31T13:43:00Z">
            <w:rPr>
              <w:spacing w:val="-9"/>
            </w:rPr>
          </w:rPrChange>
        </w:rPr>
        <w:t xml:space="preserve"> </w:t>
      </w:r>
      <w:r>
        <w:t>(type</w:t>
      </w:r>
      <w:r>
        <w:rPr>
          <w:spacing w:val="-6"/>
          <w:rPrChange w:id="7127" w:author="Kendra Wyant" w:date="2023-05-31T13:43:00Z">
            <w:rPr>
              <w:spacing w:val="-9"/>
            </w:rPr>
          </w:rPrChange>
        </w:rPr>
        <w:t xml:space="preserve"> </w:t>
      </w:r>
      <w:r>
        <w:t>3)</w:t>
      </w:r>
      <w:r>
        <w:rPr>
          <w:spacing w:val="-6"/>
          <w:rPrChange w:id="7128" w:author="Kendra Wyant" w:date="2023-05-31T13:43:00Z">
            <w:rPr>
              <w:spacing w:val="-9"/>
            </w:rPr>
          </w:rPrChange>
        </w:rPr>
        <w:t xml:space="preserve"> </w:t>
      </w:r>
      <w:r>
        <w:t>showed</w:t>
      </w:r>
      <w:r>
        <w:rPr>
          <w:spacing w:val="-6"/>
          <w:rPrChange w:id="7129" w:author="Kendra Wyant" w:date="2023-05-31T13:43:00Z">
            <w:rPr>
              <w:spacing w:val="-9"/>
            </w:rPr>
          </w:rPrChange>
        </w:rPr>
        <w:t xml:space="preserve"> </w:t>
      </w:r>
      <w:r>
        <w:t>that,</w:t>
      </w:r>
      <w:r>
        <w:rPr>
          <w:spacing w:val="-7"/>
          <w:rPrChange w:id="7130" w:author="Kendra Wyant" w:date="2023-05-31T13:43:00Z">
            <w:rPr>
              <w:spacing w:val="-10"/>
            </w:rPr>
          </w:rPrChange>
        </w:rPr>
        <w:t xml:space="preserve"> </w:t>
      </w:r>
      <w:r>
        <w:t>on</w:t>
      </w:r>
      <w:r>
        <w:rPr>
          <w:spacing w:val="-7"/>
          <w:rPrChange w:id="7131" w:author="Kendra Wyant" w:date="2023-05-31T13:43:00Z">
            <w:rPr>
              <w:spacing w:val="-10"/>
            </w:rPr>
          </w:rPrChange>
        </w:rPr>
        <w:t xml:space="preserve"> </w:t>
      </w:r>
      <w:r>
        <w:t>average,</w:t>
      </w:r>
      <w:r>
        <w:rPr>
          <w:spacing w:val="-6"/>
          <w:rPrChange w:id="7132" w:author="Kendra Wyant" w:date="2023-05-31T13:43:00Z">
            <w:rPr>
              <w:spacing w:val="-9"/>
            </w:rPr>
          </w:rPrChange>
        </w:rPr>
        <w:t xml:space="preserve"> </w:t>
      </w:r>
      <w:r>
        <w:t>the</w:t>
      </w:r>
      <w:r>
        <w:rPr>
          <w:rPrChange w:id="713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7134" w:author="Kendra Wyant" w:date="2023-05-31T13:43:00Z">
            <w:rPr/>
          </w:rPrChange>
        </w:rPr>
        <w:t>willingness</w:t>
      </w:r>
      <w:r>
        <w:rPr>
          <w:spacing w:val="-3"/>
          <w:rPrChange w:id="7135" w:author="Kendra Wyant" w:date="2023-05-31T13:43:00Z">
            <w:rPr/>
          </w:rPrChange>
        </w:rPr>
        <w:t xml:space="preserve"> </w:t>
      </w:r>
      <w:r>
        <w:rPr>
          <w:spacing w:val="-2"/>
          <w:rPrChange w:id="7136" w:author="Kendra Wyant" w:date="2023-05-31T13:43:00Z">
            <w:rPr/>
          </w:rPrChange>
        </w:rPr>
        <w:t>ratings</w:t>
      </w:r>
      <w:r>
        <w:rPr>
          <w:spacing w:val="-3"/>
          <w:rPrChange w:id="713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7138" w:author="Kendra Wyant" w:date="2023-05-31T13:43:00Z">
            <w:rPr/>
          </w:rPrChange>
        </w:rPr>
        <w:t>were</w:t>
      </w:r>
      <w:r>
        <w:rPr>
          <w:spacing w:val="-3"/>
          <w:rPrChange w:id="713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7140" w:author="Kendra Wyant" w:date="2023-05-31T13:43:00Z">
            <w:rPr/>
          </w:rPrChange>
        </w:rPr>
        <w:t>moderately</w:t>
      </w:r>
      <w:r>
        <w:rPr>
          <w:spacing w:val="-4"/>
          <w:rPrChange w:id="714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7142" w:author="Kendra Wyant" w:date="2023-05-31T13:43:00Z">
            <w:rPr/>
          </w:rPrChange>
        </w:rPr>
        <w:t>consistent</w:t>
      </w:r>
      <w:r>
        <w:rPr>
          <w:spacing w:val="-4"/>
          <w:rPrChange w:id="714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7144" w:author="Kendra Wyant" w:date="2023-05-31T13:43:00Z">
            <w:rPr/>
          </w:rPrChange>
        </w:rPr>
        <w:t>across</w:t>
      </w:r>
      <w:r>
        <w:rPr>
          <w:spacing w:val="-3"/>
          <w:rPrChange w:id="714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7146" w:author="Kendra Wyant" w:date="2023-05-31T13:43:00Z">
            <w:rPr/>
          </w:rPrChange>
        </w:rPr>
        <w:t>the</w:t>
      </w:r>
      <w:r>
        <w:rPr>
          <w:spacing w:val="-3"/>
          <w:rPrChange w:id="714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7148" w:author="Kendra Wyant" w:date="2023-05-31T13:43:00Z">
            <w:rPr/>
          </w:rPrChange>
        </w:rPr>
        <w:t>data</w:t>
      </w:r>
      <w:r>
        <w:rPr>
          <w:spacing w:val="-4"/>
          <w:rPrChange w:id="714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7150" w:author="Kendra Wyant" w:date="2023-05-31T13:43:00Z">
            <w:rPr/>
          </w:rPrChange>
        </w:rPr>
        <w:t>streams,</w:t>
      </w:r>
      <w:r>
        <w:rPr>
          <w:spacing w:val="-3"/>
          <w:rPrChange w:id="715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7152" w:author="Kendra Wyant" w:date="2023-05-31T13:43:00Z">
            <w:rPr/>
          </w:rPrChange>
        </w:rPr>
        <w:t>ICC</w:t>
      </w:r>
      <w:r>
        <w:rPr>
          <w:spacing w:val="-3"/>
          <w:rPrChange w:id="715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w w:val="110"/>
          <w:rPrChange w:id="7154" w:author="Kendra Wyant" w:date="2023-05-31T13:43:00Z">
            <w:rPr>
              <w:w w:val="120"/>
            </w:rPr>
          </w:rPrChange>
        </w:rPr>
        <w:t>=</w:t>
      </w:r>
      <w:r>
        <w:rPr>
          <w:spacing w:val="-10"/>
          <w:w w:val="110"/>
          <w:rPrChange w:id="7155" w:author="Kendra Wyant" w:date="2023-05-31T13:43:00Z">
            <w:rPr>
              <w:spacing w:val="-18"/>
              <w:w w:val="120"/>
            </w:rPr>
          </w:rPrChange>
        </w:rPr>
        <w:t xml:space="preserve"> </w:t>
      </w:r>
      <w:r>
        <w:rPr>
          <w:spacing w:val="-2"/>
          <w:rPrChange w:id="7156" w:author="Kendra Wyant" w:date="2023-05-31T13:43:00Z">
            <w:rPr/>
          </w:rPrChange>
        </w:rPr>
        <w:t>.52,</w:t>
      </w:r>
      <w:r>
        <w:rPr>
          <w:spacing w:val="-3"/>
          <w:rPrChange w:id="715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7158" w:author="Kendra Wyant" w:date="2023-05-31T13:43:00Z">
            <w:rPr/>
          </w:rPrChange>
        </w:rPr>
        <w:t>95%</w:t>
      </w:r>
      <w:r>
        <w:rPr>
          <w:spacing w:val="-4"/>
          <w:rPrChange w:id="715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7160" w:author="Kendra Wyant" w:date="2023-05-31T13:43:00Z">
            <w:rPr/>
          </w:rPrChange>
        </w:rPr>
        <w:t>CI</w:t>
      </w:r>
      <w:del w:id="7161" w:author="Kendra Wyant" w:date="2023-05-31T13:43:00Z">
        <w:r w:rsidR="00F53A9D">
          <w:rPr>
            <w:spacing w:val="-9"/>
          </w:rPr>
          <w:delText xml:space="preserve"> </w:delText>
        </w:r>
      </w:del>
    </w:p>
    <w:p w14:paraId="687D7CD1" w14:textId="77777777" w:rsidR="003146FC" w:rsidRDefault="004E27B8">
      <w:pPr>
        <w:pStyle w:val="BodyText"/>
        <w:spacing w:line="320" w:lineRule="exact"/>
        <w:ind w:left="160"/>
        <w:pPrChange w:id="7162" w:author="Kendra Wyant" w:date="2023-05-31T13:43:00Z">
          <w:pPr>
            <w:pStyle w:val="BodyText"/>
            <w:tabs>
              <w:tab w:val="left" w:pos="4517"/>
            </w:tabs>
            <w:spacing w:before="120" w:line="355" w:lineRule="auto"/>
            <w:ind w:left="160" w:right="512" w:firstLine="576"/>
          </w:pPr>
        </w:pPrChange>
      </w:pPr>
      <w:r>
        <w:rPr>
          <w:w w:val="125"/>
          <w:rPrChange w:id="7163" w:author="Kendra Wyant" w:date="2023-05-31T13:43:00Z">
            <w:rPr>
              <w:w w:val="120"/>
            </w:rPr>
          </w:rPrChange>
        </w:rPr>
        <w:t>=</w:t>
      </w:r>
      <w:r>
        <w:rPr>
          <w:spacing w:val="-3"/>
          <w:w w:val="125"/>
          <w:rPrChange w:id="7164" w:author="Kendra Wyant" w:date="2023-05-31T13:43:00Z">
            <w:rPr>
              <w:spacing w:val="-18"/>
              <w:w w:val="120"/>
            </w:rPr>
          </w:rPrChange>
        </w:rPr>
        <w:t xml:space="preserve"> </w:t>
      </w:r>
      <w:r>
        <w:rPr>
          <w:w w:val="105"/>
          <w:rPrChange w:id="7165" w:author="Kendra Wyant" w:date="2023-05-31T13:43:00Z">
            <w:rPr/>
          </w:rPrChange>
        </w:rPr>
        <w:t>[.46</w:t>
      </w:r>
      <w:r>
        <w:rPr>
          <w:spacing w:val="11"/>
          <w:w w:val="105"/>
          <w:rPrChange w:id="7166" w:author="Kendra Wyant" w:date="2023-05-31T13:43:00Z">
            <w:rPr>
              <w:spacing w:val="-9"/>
            </w:rPr>
          </w:rPrChange>
        </w:rPr>
        <w:t xml:space="preserve"> </w:t>
      </w:r>
      <w:r>
        <w:rPr>
          <w:w w:val="105"/>
          <w:rPrChange w:id="7167" w:author="Kendra Wyant" w:date="2023-05-31T13:43:00Z">
            <w:rPr/>
          </w:rPrChange>
        </w:rPr>
        <w:t>-</w:t>
      </w:r>
      <w:r>
        <w:rPr>
          <w:spacing w:val="10"/>
          <w:w w:val="105"/>
          <w:rPrChange w:id="716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w w:val="105"/>
          <w:rPrChange w:id="7169" w:author="Kendra Wyant" w:date="2023-05-31T13:43:00Z">
            <w:rPr/>
          </w:rPrChange>
        </w:rPr>
        <w:t>.58].</w:t>
      </w:r>
    </w:p>
    <w:p w14:paraId="312A554A" w14:textId="78F6A46F" w:rsidR="003146FC" w:rsidRDefault="004E27B8">
      <w:pPr>
        <w:pStyle w:val="BodyText"/>
        <w:spacing w:before="270" w:line="355" w:lineRule="auto"/>
        <w:ind w:left="160" w:right="559" w:firstLine="576"/>
        <w:rPr>
          <w:ins w:id="7170" w:author="Kendra Wyant" w:date="2023-05-31T13:43:00Z"/>
          <w:rFonts w:ascii="Bookman Old Style"/>
          <w:i/>
        </w:rPr>
      </w:pPr>
      <w:r>
        <w:t>We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assessed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effort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ratings</w:t>
      </w:r>
      <w:r>
        <w:rPr>
          <w:spacing w:val="-9"/>
        </w:rPr>
        <w:t xml:space="preserve"> </w:t>
      </w:r>
      <w:r>
        <w:t>(Figure</w:t>
      </w:r>
      <w:r>
        <w:rPr>
          <w:spacing w:val="-10"/>
        </w:rPr>
        <w:t xml:space="preserve"> </w:t>
      </w:r>
      <w:r>
        <w:t>7).</w:t>
      </w:r>
      <w:r>
        <w:rPr>
          <w:spacing w:val="7"/>
        </w:rPr>
        <w:t xml:space="preserve"> </w:t>
      </w:r>
      <w:r>
        <w:t>We conducted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paired</w:t>
      </w:r>
      <w:r>
        <w:rPr>
          <w:spacing w:val="-10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t-test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active </w:t>
      </w:r>
      <w:r>
        <w:rPr>
          <w:spacing w:val="-4"/>
          <w:rPrChange w:id="7171" w:author="Kendra Wyant" w:date="2023-05-31T13:43:00Z">
            <w:rPr>
              <w:spacing w:val="-2"/>
            </w:rPr>
          </w:rPrChange>
        </w:rPr>
        <w:t>(audio</w:t>
      </w:r>
      <w:r>
        <w:rPr>
          <w:spacing w:val="-5"/>
          <w:rPrChange w:id="717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7173" w:author="Kendra Wyant" w:date="2023-05-31T13:43:00Z">
            <w:rPr>
              <w:spacing w:val="-2"/>
            </w:rPr>
          </w:rPrChange>
        </w:rPr>
        <w:t>check-in,</w:t>
      </w:r>
      <w:r>
        <w:rPr>
          <w:spacing w:val="-5"/>
          <w:rPrChange w:id="717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7175" w:author="Kendra Wyant" w:date="2023-05-31T13:43:00Z">
            <w:rPr>
              <w:spacing w:val="-2"/>
            </w:rPr>
          </w:rPrChange>
        </w:rPr>
        <w:t>EMA)</w:t>
      </w:r>
      <w:r>
        <w:rPr>
          <w:spacing w:val="-5"/>
          <w:rPrChange w:id="717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7177" w:author="Kendra Wyant" w:date="2023-05-31T13:43:00Z">
            <w:rPr>
              <w:spacing w:val="-2"/>
            </w:rPr>
          </w:rPrChange>
        </w:rPr>
        <w:t>vs.</w:t>
      </w:r>
      <w:r>
        <w:rPr>
          <w:spacing w:val="-5"/>
          <w:rPrChange w:id="717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7179" w:author="Kendra Wyant" w:date="2023-05-31T13:43:00Z">
            <w:rPr>
              <w:spacing w:val="-2"/>
            </w:rPr>
          </w:rPrChange>
        </w:rPr>
        <w:t>passive</w:t>
      </w:r>
      <w:r>
        <w:rPr>
          <w:spacing w:val="-5"/>
          <w:rPrChange w:id="718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7181" w:author="Kendra Wyant" w:date="2023-05-31T13:43:00Z">
            <w:rPr>
              <w:spacing w:val="-2"/>
            </w:rPr>
          </w:rPrChange>
        </w:rPr>
        <w:t>(geolocation,</w:t>
      </w:r>
      <w:r>
        <w:rPr>
          <w:spacing w:val="-5"/>
          <w:rPrChange w:id="718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7183" w:author="Kendra Wyant" w:date="2023-05-31T13:43:00Z">
            <w:rPr>
              <w:spacing w:val="-2"/>
            </w:rPr>
          </w:rPrChange>
        </w:rPr>
        <w:t>cellular</w:t>
      </w:r>
      <w:r>
        <w:rPr>
          <w:spacing w:val="-5"/>
          <w:rPrChange w:id="718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7185" w:author="Kendra Wyant" w:date="2023-05-31T13:43:00Z">
            <w:rPr>
              <w:spacing w:val="-2"/>
            </w:rPr>
          </w:rPrChange>
        </w:rPr>
        <w:t>communication</w:t>
      </w:r>
      <w:r>
        <w:rPr>
          <w:spacing w:val="-5"/>
          <w:rPrChange w:id="718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7187" w:author="Kendra Wyant" w:date="2023-05-31T13:43:00Z">
            <w:rPr>
              <w:spacing w:val="-2"/>
            </w:rPr>
          </w:rPrChange>
        </w:rPr>
        <w:t>logs,</w:t>
      </w:r>
      <w:r>
        <w:rPr>
          <w:spacing w:val="-5"/>
          <w:rPrChange w:id="718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7189" w:author="Kendra Wyant" w:date="2023-05-31T13:43:00Z">
            <w:rPr>
              <w:spacing w:val="-2"/>
            </w:rPr>
          </w:rPrChange>
        </w:rPr>
        <w:t>text</w:t>
      </w:r>
      <w:r>
        <w:rPr>
          <w:spacing w:val="-5"/>
          <w:rPrChange w:id="719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7191" w:author="Kendra Wyant" w:date="2023-05-31T13:43:00Z">
            <w:rPr>
              <w:spacing w:val="-2"/>
            </w:rPr>
          </w:rPrChange>
        </w:rPr>
        <w:t xml:space="preserve">message </w:t>
      </w:r>
      <w:r>
        <w:rPr>
          <w:spacing w:val="-2"/>
        </w:rPr>
        <w:t>content)</w:t>
      </w:r>
      <w:r>
        <w:rPr>
          <w:spacing w:val="-10"/>
          <w:rPrChange w:id="7192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signals.</w:t>
      </w:r>
      <w:r>
        <w:rPr>
          <w:spacing w:val="8"/>
          <w:rPrChange w:id="7193" w:author="Kendra Wyant" w:date="2023-05-31T13:43:00Z">
            <w:rPr>
              <w:spacing w:val="22"/>
            </w:rPr>
          </w:rPrChange>
        </w:rPr>
        <w:t xml:space="preserve"> </w:t>
      </w:r>
      <w:r>
        <w:rPr>
          <w:spacing w:val="-2"/>
        </w:rPr>
        <w:t>Participants</w:t>
      </w:r>
      <w:r>
        <w:rPr>
          <w:spacing w:val="-9"/>
          <w:rPrChange w:id="719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reported</w:t>
      </w:r>
      <w:r>
        <w:rPr>
          <w:spacing w:val="-10"/>
          <w:rPrChange w:id="719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higher</w:t>
      </w:r>
      <w:r>
        <w:rPr>
          <w:spacing w:val="-10"/>
          <w:rPrChange w:id="719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acceptability</w:t>
      </w:r>
      <w:r>
        <w:rPr>
          <w:spacing w:val="-9"/>
          <w:rPrChange w:id="719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with</w:t>
      </w:r>
      <w:r>
        <w:rPr>
          <w:spacing w:val="-9"/>
          <w:rPrChange w:id="719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respect</w:t>
      </w:r>
      <w:r>
        <w:rPr>
          <w:spacing w:val="-10"/>
          <w:rPrChange w:id="719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9"/>
          <w:rPrChange w:id="720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willingness</w:t>
      </w:r>
      <w:r>
        <w:rPr>
          <w:spacing w:val="-9"/>
          <w:rPrChange w:id="720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 xml:space="preserve">for </w:t>
      </w:r>
      <w:r>
        <w:t>passive</w:t>
      </w:r>
      <w:r>
        <w:rPr>
          <w:spacing w:val="18"/>
          <w:rPrChange w:id="7202" w:author="Kendra Wyant" w:date="2023-05-31T13:43:00Z">
            <w:rPr/>
          </w:rPrChange>
        </w:rPr>
        <w:t xml:space="preserve"> </w:t>
      </w:r>
      <w:r>
        <w:t>data</w:t>
      </w:r>
      <w:r>
        <w:rPr>
          <w:spacing w:val="17"/>
          <w:rPrChange w:id="7203" w:author="Kendra Wyant" w:date="2023-05-31T13:43:00Z">
            <w:rPr/>
          </w:rPrChange>
        </w:rPr>
        <w:t xml:space="preserve"> </w:t>
      </w:r>
      <w:r>
        <w:t>streams</w:t>
      </w:r>
      <w:r>
        <w:rPr>
          <w:spacing w:val="18"/>
          <w:rPrChange w:id="7204" w:author="Kendra Wyant" w:date="2023-05-31T13:43:00Z">
            <w:rPr/>
          </w:rPrChange>
        </w:rPr>
        <w:t xml:space="preserve"> </w:t>
      </w:r>
      <w:r>
        <w:t>(</w:t>
      </w:r>
      <w:r>
        <w:rPr>
          <w:rFonts w:ascii="Bookman Old Style"/>
          <w:i/>
        </w:rPr>
        <w:t>M</w:t>
      </w:r>
      <w:r>
        <w:rPr>
          <w:rFonts w:ascii="Bookman Old Style"/>
          <w:i/>
          <w:w w:val="120"/>
        </w:rPr>
        <w:t xml:space="preserve"> </w:t>
      </w:r>
      <w:r>
        <w:rPr>
          <w:w w:val="120"/>
        </w:rPr>
        <w:t xml:space="preserve">= </w:t>
      </w:r>
      <w:r>
        <w:t>0.80,</w:t>
      </w:r>
      <w:r>
        <w:rPr>
          <w:spacing w:val="18"/>
          <w:rPrChange w:id="7205" w:author="Kendra Wyant" w:date="2023-05-31T13:43:00Z">
            <w:rPr/>
          </w:rPrChange>
        </w:rPr>
        <w:t xml:space="preserve"> </w:t>
      </w:r>
      <w:r>
        <w:rPr>
          <w:rFonts w:ascii="Bookman Old Style"/>
          <w:i/>
        </w:rPr>
        <w:t xml:space="preserve">SD </w:t>
      </w:r>
      <w:r>
        <w:rPr>
          <w:w w:val="120"/>
        </w:rPr>
        <w:t xml:space="preserve">= </w:t>
      </w:r>
      <w:r>
        <w:t>1)</w:t>
      </w:r>
      <w:r>
        <w:rPr>
          <w:spacing w:val="18"/>
          <w:rPrChange w:id="7206" w:author="Kendra Wyant" w:date="2023-05-31T13:43:00Z">
            <w:rPr/>
          </w:rPrChange>
        </w:rPr>
        <w:t xml:space="preserve"> </w:t>
      </w:r>
      <w:r>
        <w:t>relative</w:t>
      </w:r>
      <w:r>
        <w:rPr>
          <w:spacing w:val="18"/>
          <w:rPrChange w:id="7207" w:author="Kendra Wyant" w:date="2023-05-31T13:43:00Z">
            <w:rPr/>
          </w:rPrChange>
        </w:rPr>
        <w:t xml:space="preserve"> </w:t>
      </w:r>
      <w:r>
        <w:t>to</w:t>
      </w:r>
      <w:r>
        <w:rPr>
          <w:spacing w:val="17"/>
          <w:rPrChange w:id="7208" w:author="Kendra Wyant" w:date="2023-05-31T13:43:00Z">
            <w:rPr/>
          </w:rPrChange>
        </w:rPr>
        <w:t xml:space="preserve"> </w:t>
      </w:r>
      <w:r>
        <w:t>active</w:t>
      </w:r>
      <w:r>
        <w:rPr>
          <w:spacing w:val="18"/>
          <w:rPrChange w:id="7209" w:author="Kendra Wyant" w:date="2023-05-31T13:43:00Z">
            <w:rPr/>
          </w:rPrChange>
        </w:rPr>
        <w:t xml:space="preserve"> </w:t>
      </w:r>
      <w:r>
        <w:t>data</w:t>
      </w:r>
      <w:r>
        <w:rPr>
          <w:spacing w:val="17"/>
          <w:rPrChange w:id="7210" w:author="Kendra Wyant" w:date="2023-05-31T13:43:00Z">
            <w:rPr/>
          </w:rPrChange>
        </w:rPr>
        <w:t xml:space="preserve"> </w:t>
      </w:r>
      <w:r>
        <w:t>streams</w:t>
      </w:r>
      <w:r>
        <w:rPr>
          <w:spacing w:val="18"/>
          <w:rPrChange w:id="7211" w:author="Kendra Wyant" w:date="2023-05-31T13:43:00Z">
            <w:rPr/>
          </w:rPrChange>
        </w:rPr>
        <w:t xml:space="preserve"> </w:t>
      </w:r>
      <w:r>
        <w:t>(</w:t>
      </w:r>
      <w:r>
        <w:rPr>
          <w:rFonts w:ascii="Bookman Old Style"/>
          <w:i/>
        </w:rPr>
        <w:t>M</w:t>
      </w:r>
      <w:r>
        <w:rPr>
          <w:rFonts w:ascii="Bookman Old Style"/>
          <w:i/>
          <w:w w:val="120"/>
        </w:rPr>
        <w:t xml:space="preserve"> </w:t>
      </w:r>
      <w:r>
        <w:rPr>
          <w:w w:val="120"/>
        </w:rPr>
        <w:t xml:space="preserve">= </w:t>
      </w:r>
      <w:r>
        <w:t>0.70,</w:t>
      </w:r>
      <w:r>
        <w:rPr>
          <w:spacing w:val="18"/>
          <w:rPrChange w:id="7212" w:author="Kendra Wyant" w:date="2023-05-31T13:43:00Z">
            <w:rPr/>
          </w:rPrChange>
        </w:rPr>
        <w:t xml:space="preserve"> </w:t>
      </w:r>
      <w:r>
        <w:rPr>
          <w:rFonts w:ascii="Bookman Old Style"/>
          <w:i/>
        </w:rPr>
        <w:t>SD</w:t>
      </w:r>
      <w:del w:id="7213" w:author="Kendra Wyant" w:date="2023-05-31T13:43:00Z">
        <w:r w:rsidR="00F53A9D">
          <w:rPr>
            <w:rFonts w:ascii="Bookman Old Style"/>
            <w:i/>
          </w:rPr>
          <w:delText xml:space="preserve"> </w:delText>
        </w:r>
      </w:del>
    </w:p>
    <w:p w14:paraId="4016B8EC" w14:textId="77777777" w:rsidR="003146FC" w:rsidRDefault="004E27B8">
      <w:pPr>
        <w:pStyle w:val="BodyText"/>
        <w:spacing w:line="319" w:lineRule="exact"/>
        <w:ind w:left="160"/>
        <w:rPr>
          <w:ins w:id="7214" w:author="Kendra Wyant" w:date="2023-05-31T13:43:00Z"/>
          <w:spacing w:val="-4"/>
          <w:w w:val="110"/>
        </w:rPr>
      </w:pPr>
      <w:r>
        <w:rPr>
          <w:w w:val="125"/>
          <w:rPrChange w:id="7215" w:author="Kendra Wyant" w:date="2023-05-31T13:43:00Z">
            <w:rPr>
              <w:w w:val="120"/>
            </w:rPr>
          </w:rPrChange>
        </w:rPr>
        <w:t>=</w:t>
      </w:r>
      <w:r>
        <w:rPr>
          <w:spacing w:val="-12"/>
          <w:w w:val="125"/>
          <w:rPrChange w:id="7216" w:author="Kendra Wyant" w:date="2023-05-31T13:43:00Z">
            <w:rPr>
              <w:w w:val="120"/>
            </w:rPr>
          </w:rPrChange>
        </w:rPr>
        <w:t xml:space="preserve"> </w:t>
      </w:r>
      <w:r>
        <w:rPr>
          <w:w w:val="110"/>
          <w:rPrChange w:id="7217" w:author="Kendra Wyant" w:date="2023-05-31T13:43:00Z">
            <w:rPr/>
          </w:rPrChange>
        </w:rPr>
        <w:t>1.10),</w:t>
      </w:r>
      <w:r>
        <w:rPr>
          <w:spacing w:val="-1"/>
          <w:w w:val="110"/>
          <w:rPrChange w:id="7218" w:author="Kendra Wyant" w:date="2023-05-31T13:43:00Z">
            <w:rPr>
              <w:spacing w:val="40"/>
            </w:rPr>
          </w:rPrChange>
        </w:rPr>
        <w:t xml:space="preserve"> </w:t>
      </w:r>
      <w:r>
        <w:rPr>
          <w:rFonts w:ascii="Bookman Old Style"/>
          <w:i/>
          <w:w w:val="110"/>
          <w:rPrChange w:id="7219" w:author="Kendra Wyant" w:date="2023-05-31T13:43:00Z">
            <w:rPr>
              <w:rFonts w:ascii="Bookman Old Style"/>
              <w:i/>
            </w:rPr>
          </w:rPrChange>
        </w:rPr>
        <w:t>t</w:t>
      </w:r>
      <w:r>
        <w:rPr>
          <w:w w:val="110"/>
          <w:rPrChange w:id="7220" w:author="Kendra Wyant" w:date="2023-05-31T13:43:00Z">
            <w:rPr/>
          </w:rPrChange>
        </w:rPr>
        <w:t>(153)</w:t>
      </w:r>
      <w:r>
        <w:rPr>
          <w:spacing w:val="-2"/>
          <w:w w:val="110"/>
          <w:rPrChange w:id="7221" w:author="Kendra Wyant" w:date="2023-05-31T13:43:00Z">
            <w:rPr>
              <w:w w:val="120"/>
            </w:rPr>
          </w:rPrChange>
        </w:rPr>
        <w:t xml:space="preserve"> </w:t>
      </w:r>
      <w:r>
        <w:rPr>
          <w:w w:val="125"/>
          <w:rPrChange w:id="7222" w:author="Kendra Wyant" w:date="2023-05-31T13:43:00Z">
            <w:rPr>
              <w:w w:val="120"/>
            </w:rPr>
          </w:rPrChange>
        </w:rPr>
        <w:t>=</w:t>
      </w:r>
      <w:r>
        <w:rPr>
          <w:spacing w:val="-11"/>
          <w:w w:val="125"/>
          <w:rPrChange w:id="7223" w:author="Kendra Wyant" w:date="2023-05-31T13:43:00Z">
            <w:rPr>
              <w:w w:val="120"/>
            </w:rPr>
          </w:rPrChange>
        </w:rPr>
        <w:t xml:space="preserve"> </w:t>
      </w:r>
      <w:r>
        <w:rPr>
          <w:w w:val="110"/>
          <w:rPrChange w:id="7224" w:author="Kendra Wyant" w:date="2023-05-31T13:43:00Z">
            <w:rPr/>
          </w:rPrChange>
        </w:rPr>
        <w:t>2.12,</w:t>
      </w:r>
      <w:r>
        <w:rPr>
          <w:spacing w:val="-2"/>
          <w:w w:val="110"/>
          <w:rPrChange w:id="7225" w:author="Kendra Wyant" w:date="2023-05-31T13:43:00Z">
            <w:rPr>
              <w:spacing w:val="40"/>
            </w:rPr>
          </w:rPrChange>
        </w:rPr>
        <w:t xml:space="preserve"> </w:t>
      </w:r>
      <w:r>
        <w:rPr>
          <w:rFonts w:ascii="Bookman Old Style"/>
          <w:i/>
          <w:w w:val="110"/>
          <w:rPrChange w:id="7226" w:author="Kendra Wyant" w:date="2023-05-31T13:43:00Z">
            <w:rPr>
              <w:rFonts w:ascii="Bookman Old Style"/>
              <w:i/>
            </w:rPr>
          </w:rPrChange>
        </w:rPr>
        <w:t>P</w:t>
      </w:r>
      <w:r>
        <w:rPr>
          <w:rFonts w:ascii="Bookman Old Style"/>
          <w:i/>
          <w:spacing w:val="1"/>
          <w:w w:val="125"/>
          <w:rPrChange w:id="7227" w:author="Kendra Wyant" w:date="2023-05-31T13:43:00Z">
            <w:rPr>
              <w:rFonts w:ascii="Bookman Old Style"/>
              <w:i/>
              <w:spacing w:val="40"/>
              <w:w w:val="120"/>
            </w:rPr>
          </w:rPrChange>
        </w:rPr>
        <w:t xml:space="preserve"> </w:t>
      </w:r>
      <w:r>
        <w:rPr>
          <w:w w:val="125"/>
          <w:rPrChange w:id="7228" w:author="Kendra Wyant" w:date="2023-05-31T13:43:00Z">
            <w:rPr>
              <w:w w:val="120"/>
            </w:rPr>
          </w:rPrChange>
        </w:rPr>
        <w:t>=</w:t>
      </w:r>
      <w:r>
        <w:rPr>
          <w:spacing w:val="-11"/>
          <w:w w:val="125"/>
          <w:rPrChange w:id="7229" w:author="Kendra Wyant" w:date="2023-05-31T13:43:00Z">
            <w:rPr>
              <w:w w:val="120"/>
            </w:rPr>
          </w:rPrChange>
        </w:rPr>
        <w:t xml:space="preserve"> </w:t>
      </w:r>
      <w:r>
        <w:rPr>
          <w:w w:val="110"/>
          <w:rPrChange w:id="7230" w:author="Kendra Wyant" w:date="2023-05-31T13:43:00Z">
            <w:rPr/>
          </w:rPrChange>
        </w:rPr>
        <w:t>0.04,</w:t>
      </w:r>
      <w:r>
        <w:rPr>
          <w:spacing w:val="-2"/>
          <w:w w:val="110"/>
          <w:rPrChange w:id="7231" w:author="Kendra Wyant" w:date="2023-05-31T13:43:00Z">
            <w:rPr>
              <w:spacing w:val="40"/>
            </w:rPr>
          </w:rPrChange>
        </w:rPr>
        <w:t xml:space="preserve"> </w:t>
      </w:r>
      <w:r>
        <w:rPr>
          <w:rFonts w:ascii="Bookman Old Style"/>
          <w:i/>
          <w:w w:val="110"/>
          <w:rPrChange w:id="7232" w:author="Kendra Wyant" w:date="2023-05-31T13:43:00Z">
            <w:rPr>
              <w:rFonts w:ascii="Bookman Old Style"/>
              <w:i/>
            </w:rPr>
          </w:rPrChange>
        </w:rPr>
        <w:t>d</w:t>
      </w:r>
      <w:r>
        <w:rPr>
          <w:rFonts w:ascii="Bookman Old Style"/>
          <w:i/>
          <w:spacing w:val="-14"/>
          <w:w w:val="110"/>
          <w:rPrChange w:id="7233" w:author="Kendra Wyant" w:date="2023-05-31T13:43:00Z">
            <w:rPr>
              <w:rFonts w:ascii="Bookman Old Style"/>
              <w:i/>
            </w:rPr>
          </w:rPrChange>
        </w:rPr>
        <w:t xml:space="preserve"> </w:t>
      </w:r>
      <w:r>
        <w:rPr>
          <w:w w:val="125"/>
          <w:rPrChange w:id="7234" w:author="Kendra Wyant" w:date="2023-05-31T13:43:00Z">
            <w:rPr>
              <w:w w:val="120"/>
            </w:rPr>
          </w:rPrChange>
        </w:rPr>
        <w:t>=</w:t>
      </w:r>
      <w:r>
        <w:rPr>
          <w:spacing w:val="-11"/>
          <w:w w:val="125"/>
          <w:rPrChange w:id="7235" w:author="Kendra Wyant" w:date="2023-05-31T13:43:00Z">
            <w:rPr>
              <w:w w:val="120"/>
            </w:rPr>
          </w:rPrChange>
        </w:rPr>
        <w:t xml:space="preserve"> </w:t>
      </w:r>
      <w:r>
        <w:rPr>
          <w:spacing w:val="-4"/>
          <w:w w:val="110"/>
          <w:rPrChange w:id="7236" w:author="Kendra Wyant" w:date="2023-05-31T13:43:00Z">
            <w:rPr/>
          </w:rPrChange>
        </w:rPr>
        <w:t>0.17.</w:t>
      </w:r>
    </w:p>
    <w:p w14:paraId="42486BA7" w14:textId="77777777" w:rsidR="00AB122C" w:rsidRDefault="00AB122C">
      <w:pPr>
        <w:pStyle w:val="BodyText"/>
        <w:spacing w:line="319" w:lineRule="exact"/>
        <w:ind w:left="160"/>
        <w:rPr>
          <w:ins w:id="7237" w:author="Kendra Wyant" w:date="2023-05-31T13:43:00Z"/>
          <w:spacing w:val="-4"/>
          <w:w w:val="110"/>
        </w:rPr>
      </w:pPr>
    </w:p>
    <w:p w14:paraId="6E7C2A35" w14:textId="77777777" w:rsidR="00AB122C" w:rsidRDefault="00AB122C">
      <w:pPr>
        <w:pStyle w:val="BodyText"/>
        <w:spacing w:line="319" w:lineRule="exact"/>
        <w:ind w:left="160"/>
        <w:rPr>
          <w:ins w:id="7238" w:author="Kendra Wyant" w:date="2023-05-31T13:43:00Z"/>
          <w:spacing w:val="-4"/>
          <w:w w:val="110"/>
        </w:rPr>
      </w:pPr>
    </w:p>
    <w:p w14:paraId="49C611E0" w14:textId="77777777" w:rsidR="00AB122C" w:rsidRDefault="00AB122C">
      <w:pPr>
        <w:pStyle w:val="BodyText"/>
        <w:spacing w:line="319" w:lineRule="exact"/>
        <w:ind w:left="160"/>
        <w:rPr>
          <w:ins w:id="7239" w:author="Kendra Wyant" w:date="2023-05-31T13:43:00Z"/>
          <w:spacing w:val="-4"/>
          <w:w w:val="110"/>
        </w:rPr>
      </w:pPr>
    </w:p>
    <w:p w14:paraId="381D4289" w14:textId="77777777" w:rsidR="00AB122C" w:rsidRDefault="00AB122C">
      <w:pPr>
        <w:pStyle w:val="BodyText"/>
        <w:spacing w:line="319" w:lineRule="exact"/>
        <w:ind w:left="160"/>
        <w:rPr>
          <w:ins w:id="7240" w:author="Kendra Wyant" w:date="2023-05-31T13:43:00Z"/>
          <w:spacing w:val="-4"/>
          <w:w w:val="110"/>
        </w:rPr>
      </w:pPr>
    </w:p>
    <w:p w14:paraId="524616DE" w14:textId="77777777" w:rsidR="00AB122C" w:rsidRDefault="00AB122C">
      <w:pPr>
        <w:pStyle w:val="BodyText"/>
        <w:spacing w:line="319" w:lineRule="exact"/>
        <w:ind w:left="160"/>
        <w:rPr>
          <w:ins w:id="7241" w:author="Kendra Wyant" w:date="2023-05-31T13:43:00Z"/>
          <w:spacing w:val="-4"/>
          <w:w w:val="110"/>
        </w:rPr>
      </w:pPr>
    </w:p>
    <w:p w14:paraId="16404613" w14:textId="77777777" w:rsidR="00AB122C" w:rsidRDefault="00AB122C">
      <w:pPr>
        <w:pStyle w:val="BodyText"/>
        <w:spacing w:line="319" w:lineRule="exact"/>
        <w:ind w:left="160"/>
        <w:rPr>
          <w:ins w:id="7242" w:author="Kendra Wyant" w:date="2023-05-31T13:43:00Z"/>
          <w:spacing w:val="-4"/>
          <w:w w:val="110"/>
        </w:rPr>
      </w:pPr>
    </w:p>
    <w:p w14:paraId="65D07FD9" w14:textId="77777777" w:rsidR="00AB122C" w:rsidRDefault="00AB122C">
      <w:pPr>
        <w:pStyle w:val="BodyText"/>
        <w:spacing w:line="319" w:lineRule="exact"/>
        <w:ind w:left="160"/>
        <w:rPr>
          <w:ins w:id="7243" w:author="Kendra Wyant" w:date="2023-05-31T13:43:00Z"/>
          <w:spacing w:val="-4"/>
          <w:w w:val="110"/>
        </w:rPr>
      </w:pPr>
    </w:p>
    <w:p w14:paraId="56D88BF9" w14:textId="77777777" w:rsidR="00AB122C" w:rsidRDefault="00AB122C">
      <w:pPr>
        <w:pStyle w:val="BodyText"/>
        <w:spacing w:line="319" w:lineRule="exact"/>
        <w:ind w:left="160"/>
        <w:rPr>
          <w:ins w:id="7244" w:author="Kendra Wyant" w:date="2023-05-31T13:43:00Z"/>
          <w:spacing w:val="-4"/>
          <w:w w:val="110"/>
        </w:rPr>
      </w:pPr>
    </w:p>
    <w:p w14:paraId="3445625B" w14:textId="77777777" w:rsidR="00AB122C" w:rsidRDefault="00AB122C">
      <w:pPr>
        <w:pStyle w:val="BodyText"/>
        <w:spacing w:line="319" w:lineRule="exact"/>
        <w:ind w:left="160"/>
        <w:rPr>
          <w:ins w:id="7245" w:author="Kendra Wyant" w:date="2023-05-31T13:43:00Z"/>
          <w:spacing w:val="-4"/>
          <w:w w:val="110"/>
        </w:rPr>
      </w:pPr>
    </w:p>
    <w:p w14:paraId="44B3DF99" w14:textId="77777777" w:rsidR="00AB122C" w:rsidRDefault="00AB122C">
      <w:pPr>
        <w:pStyle w:val="BodyText"/>
        <w:spacing w:line="319" w:lineRule="exact"/>
        <w:ind w:left="160"/>
        <w:rPr>
          <w:ins w:id="7246" w:author="Kendra Wyant" w:date="2023-05-31T13:43:00Z"/>
          <w:spacing w:val="-4"/>
          <w:w w:val="110"/>
        </w:rPr>
      </w:pPr>
    </w:p>
    <w:p w14:paraId="6280DA0E" w14:textId="77777777" w:rsidR="00AB122C" w:rsidRDefault="00AB122C">
      <w:pPr>
        <w:pStyle w:val="BodyText"/>
        <w:spacing w:line="319" w:lineRule="exact"/>
        <w:ind w:left="160"/>
        <w:rPr>
          <w:ins w:id="7247" w:author="Kendra Wyant" w:date="2023-05-31T13:43:00Z"/>
          <w:spacing w:val="-4"/>
          <w:w w:val="110"/>
        </w:rPr>
      </w:pPr>
    </w:p>
    <w:p w14:paraId="46E67B6A" w14:textId="77777777" w:rsidR="00AB122C" w:rsidRDefault="00AB122C">
      <w:pPr>
        <w:pStyle w:val="BodyText"/>
        <w:spacing w:line="319" w:lineRule="exact"/>
        <w:ind w:left="160"/>
        <w:rPr>
          <w:ins w:id="7248" w:author="Kendra Wyant" w:date="2023-05-31T13:43:00Z"/>
          <w:spacing w:val="-4"/>
          <w:w w:val="110"/>
        </w:rPr>
      </w:pPr>
    </w:p>
    <w:p w14:paraId="5196E2BC" w14:textId="77777777" w:rsidR="00AB122C" w:rsidRDefault="00AB122C">
      <w:pPr>
        <w:pStyle w:val="BodyText"/>
        <w:spacing w:line="319" w:lineRule="exact"/>
        <w:ind w:left="160"/>
        <w:rPr>
          <w:ins w:id="7249" w:author="Kendra Wyant" w:date="2023-05-31T13:43:00Z"/>
          <w:spacing w:val="-4"/>
          <w:w w:val="110"/>
        </w:rPr>
      </w:pPr>
    </w:p>
    <w:p w14:paraId="24BB3308" w14:textId="77777777" w:rsidR="00AB122C" w:rsidRDefault="00AB122C">
      <w:pPr>
        <w:pStyle w:val="BodyText"/>
        <w:spacing w:line="319" w:lineRule="exact"/>
        <w:ind w:left="160"/>
        <w:rPr>
          <w:ins w:id="7250" w:author="Kendra Wyant" w:date="2023-05-31T13:43:00Z"/>
          <w:spacing w:val="-4"/>
          <w:w w:val="110"/>
        </w:rPr>
      </w:pPr>
    </w:p>
    <w:p w14:paraId="1B665250" w14:textId="77777777" w:rsidR="00AB122C" w:rsidRDefault="00AB122C">
      <w:pPr>
        <w:pStyle w:val="BodyText"/>
        <w:spacing w:line="319" w:lineRule="exact"/>
        <w:ind w:left="160"/>
        <w:rPr>
          <w:ins w:id="7251" w:author="Kendra Wyant" w:date="2023-05-31T13:43:00Z"/>
          <w:spacing w:val="-4"/>
          <w:w w:val="110"/>
        </w:rPr>
      </w:pPr>
    </w:p>
    <w:p w14:paraId="5DABBD2B" w14:textId="77777777" w:rsidR="00AB122C" w:rsidRDefault="00AB122C">
      <w:pPr>
        <w:pStyle w:val="BodyText"/>
        <w:spacing w:line="319" w:lineRule="exact"/>
        <w:ind w:left="160"/>
        <w:rPr>
          <w:ins w:id="7252" w:author="Kendra Wyant" w:date="2023-05-31T13:43:00Z"/>
          <w:spacing w:val="-4"/>
          <w:w w:val="110"/>
        </w:rPr>
      </w:pPr>
    </w:p>
    <w:p w14:paraId="292CF2D3" w14:textId="77777777" w:rsidR="00AB122C" w:rsidRDefault="00AB122C">
      <w:pPr>
        <w:pStyle w:val="BodyText"/>
        <w:spacing w:line="319" w:lineRule="exact"/>
        <w:ind w:left="160"/>
        <w:rPr>
          <w:ins w:id="7253" w:author="Kendra Wyant" w:date="2023-05-31T13:43:00Z"/>
          <w:spacing w:val="-4"/>
          <w:w w:val="110"/>
        </w:rPr>
      </w:pPr>
    </w:p>
    <w:p w14:paraId="20DB1DB0" w14:textId="77777777" w:rsidR="00AB122C" w:rsidRDefault="00AB122C">
      <w:pPr>
        <w:pStyle w:val="BodyText"/>
        <w:spacing w:line="319" w:lineRule="exact"/>
        <w:ind w:left="160"/>
        <w:rPr>
          <w:ins w:id="7254" w:author="Kendra Wyant" w:date="2023-05-31T13:43:00Z"/>
          <w:spacing w:val="-4"/>
          <w:w w:val="110"/>
        </w:rPr>
      </w:pPr>
    </w:p>
    <w:p w14:paraId="78E6BC6D" w14:textId="77777777" w:rsidR="00AB122C" w:rsidRDefault="00AB122C">
      <w:pPr>
        <w:pStyle w:val="BodyText"/>
        <w:spacing w:line="319" w:lineRule="exact"/>
        <w:ind w:left="160"/>
        <w:rPr>
          <w:ins w:id="7255" w:author="Kendra Wyant" w:date="2023-05-31T13:43:00Z"/>
          <w:spacing w:val="-4"/>
          <w:w w:val="110"/>
        </w:rPr>
      </w:pPr>
    </w:p>
    <w:p w14:paraId="58AC2FB3" w14:textId="77777777" w:rsidR="00AB122C" w:rsidRDefault="00AB122C">
      <w:pPr>
        <w:pStyle w:val="BodyText"/>
        <w:spacing w:line="319" w:lineRule="exact"/>
        <w:ind w:left="160"/>
        <w:rPr>
          <w:ins w:id="7256" w:author="Kendra Wyant" w:date="2023-05-31T13:43:00Z"/>
          <w:spacing w:val="-4"/>
          <w:w w:val="110"/>
        </w:rPr>
      </w:pPr>
    </w:p>
    <w:p w14:paraId="2CEF0335" w14:textId="77777777" w:rsidR="00AB122C" w:rsidRDefault="00AB122C">
      <w:pPr>
        <w:pStyle w:val="BodyText"/>
        <w:spacing w:line="319" w:lineRule="exact"/>
        <w:ind w:left="160"/>
        <w:rPr>
          <w:ins w:id="7257" w:author="Kendra Wyant" w:date="2023-05-31T13:43:00Z"/>
          <w:spacing w:val="-4"/>
          <w:w w:val="110"/>
        </w:rPr>
      </w:pPr>
    </w:p>
    <w:p w14:paraId="7F6FFD9B" w14:textId="77777777" w:rsidR="00AB122C" w:rsidRDefault="00AB122C">
      <w:pPr>
        <w:pStyle w:val="BodyText"/>
        <w:spacing w:line="319" w:lineRule="exact"/>
        <w:ind w:left="160"/>
        <w:rPr>
          <w:spacing w:val="-4"/>
          <w:w w:val="110"/>
          <w:rPrChange w:id="7258" w:author="Kendra Wyant" w:date="2023-05-31T13:43:00Z">
            <w:rPr/>
          </w:rPrChange>
        </w:rPr>
        <w:pPrChange w:id="7259" w:author="Kendra Wyant" w:date="2023-05-31T13:43:00Z">
          <w:pPr>
            <w:pStyle w:val="BodyText"/>
            <w:spacing w:before="231" w:line="355" w:lineRule="auto"/>
            <w:ind w:left="132" w:right="512" w:firstLine="603"/>
          </w:pPr>
        </w:pPrChange>
      </w:pPr>
    </w:p>
    <w:p w14:paraId="61936BD4" w14:textId="77777777" w:rsidR="00AB122C" w:rsidRDefault="00AB122C" w:rsidP="00AB122C">
      <w:pPr>
        <w:pStyle w:val="BodyText"/>
        <w:tabs>
          <w:tab w:val="left" w:pos="4517"/>
        </w:tabs>
        <w:spacing w:line="355" w:lineRule="auto"/>
        <w:ind w:right="197"/>
      </w:pPr>
      <w:r>
        <w:rPr>
          <w:noProof/>
        </w:rPr>
        <w:drawing>
          <wp:inline distT="0" distB="0" distL="0" distR="0" wp14:anchorId="203F7797" wp14:editId="3DDB90E8">
            <wp:extent cx="6146800" cy="4758690"/>
            <wp:effectExtent l="0" t="0" r="635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9860" w14:textId="77777777" w:rsidR="00AB122C" w:rsidRDefault="00AB122C" w:rsidP="00AB122C">
      <w:pPr>
        <w:pStyle w:val="BodyText"/>
        <w:spacing w:before="118"/>
        <w:ind w:left="147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6</w:t>
      </w:r>
      <w:r>
        <w:rPr>
          <w:i/>
          <w:spacing w:val="-29"/>
        </w:rPr>
        <w:t xml:space="preserve"> </w:t>
      </w:r>
      <w:r>
        <w:t>.</w:t>
      </w:r>
      <w:r>
        <w:rPr>
          <w:spacing w:val="8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Stream.</w:t>
      </w:r>
    </w:p>
    <w:p w14:paraId="658E9E72" w14:textId="77777777" w:rsidR="00AB122C" w:rsidRDefault="00AB122C" w:rsidP="00AB122C">
      <w:pPr>
        <w:pStyle w:val="BodyText"/>
        <w:spacing w:before="154" w:line="355" w:lineRule="auto"/>
        <w:ind w:left="153" w:right="125" w:firstLine="6"/>
        <w:rPr>
          <w:spacing w:val="-2"/>
        </w:rPr>
      </w:pPr>
      <w:r>
        <w:rPr>
          <w:w w:val="95"/>
        </w:rPr>
        <w:t>Notes:</w:t>
      </w:r>
      <w:r>
        <w:rPr>
          <w:spacing w:val="31"/>
        </w:rPr>
        <w:t xml:space="preserve"> </w:t>
      </w:r>
      <w:r>
        <w:rPr>
          <w:w w:val="95"/>
        </w:rPr>
        <w:t xml:space="preserve">Mean responses to “I would be willing to use [Personal sensing method name] for 1 </w:t>
      </w:r>
      <w:r>
        <w:rPr>
          <w:spacing w:val="-2"/>
        </w:rPr>
        <w:t>year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help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my</w:t>
      </w:r>
      <w:r>
        <w:rPr>
          <w:spacing w:val="-5"/>
        </w:rPr>
        <w:t xml:space="preserve"> </w:t>
      </w:r>
      <w:r>
        <w:rPr>
          <w:spacing w:val="-2"/>
        </w:rPr>
        <w:t>recovery.”</w:t>
      </w:r>
      <w:r>
        <w:rPr>
          <w:spacing w:val="14"/>
        </w:rPr>
        <w:t xml:space="preserve"> </w:t>
      </w:r>
      <w:r>
        <w:rPr>
          <w:spacing w:val="-2"/>
        </w:rPr>
        <w:t>X-axes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ordered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display</w:t>
      </w:r>
      <w:r>
        <w:rPr>
          <w:spacing w:val="-4"/>
        </w:rPr>
        <w:t xml:space="preserve"> </w:t>
      </w:r>
      <w:r>
        <w:rPr>
          <w:spacing w:val="-2"/>
        </w:rPr>
        <w:t>higher</w:t>
      </w:r>
      <w:r>
        <w:rPr>
          <w:spacing w:val="-5"/>
        </w:rPr>
        <w:t xml:space="preserve"> </w:t>
      </w:r>
      <w:r>
        <w:rPr>
          <w:spacing w:val="-2"/>
        </w:rPr>
        <w:t>acceptability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 xml:space="preserve">the </w:t>
      </w:r>
      <w:r>
        <w:t>right</w:t>
      </w:r>
      <w:r>
        <w:rPr>
          <w:spacing w:val="-10"/>
        </w:rPr>
        <w:t xml:space="preserve"> </w:t>
      </w:r>
      <w:r>
        <w:t>side.</w:t>
      </w:r>
      <w:r>
        <w:rPr>
          <w:spacing w:val="7"/>
        </w:rPr>
        <w:t xml:space="preserve"> 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154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except</w:t>
      </w:r>
      <w:r>
        <w:rPr>
          <w:spacing w:val="-9"/>
        </w:rPr>
        <w:t xml:space="preserve"> </w:t>
      </w:r>
      <w:r>
        <w:t>sleep</w:t>
      </w:r>
      <w:r>
        <w:rPr>
          <w:spacing w:val="-9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(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4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87).</w:t>
      </w:r>
      <w:r>
        <w:rPr>
          <w:spacing w:val="9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blue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 xml:space="preserve">red </w:t>
      </w:r>
      <w:r>
        <w:rPr>
          <w:w w:val="95"/>
        </w:rPr>
        <w:t>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>All raw</w:t>
      </w:r>
      <w:r>
        <w:rPr>
          <w:spacing w:val="-3"/>
          <w:w w:val="95"/>
        </w:rPr>
        <w:t xml:space="preserve"> </w:t>
      </w:r>
      <w:r>
        <w:rPr>
          <w:w w:val="95"/>
        </w:rPr>
        <w:t>data</w:t>
      </w:r>
      <w:r>
        <w:rPr>
          <w:spacing w:val="-3"/>
          <w:w w:val="95"/>
        </w:rPr>
        <w:t xml:space="preserve"> </w:t>
      </w:r>
      <w:r>
        <w:rPr>
          <w:w w:val="95"/>
        </w:rPr>
        <w:t>streams</w:t>
      </w:r>
      <w:r>
        <w:rPr>
          <w:spacing w:val="-3"/>
          <w:w w:val="95"/>
        </w:rPr>
        <w:t xml:space="preserve"> </w:t>
      </w:r>
      <w:r>
        <w:rPr>
          <w:w w:val="95"/>
        </w:rPr>
        <w:t>had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mean</w:t>
      </w:r>
      <w:r>
        <w:rPr>
          <w:spacing w:val="-3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3"/>
          <w:w w:val="95"/>
        </w:rPr>
        <w:t xml:space="preserve"> </w:t>
      </w:r>
      <w:r>
        <w:rPr>
          <w:w w:val="95"/>
        </w:rPr>
        <w:t>higher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neutral</w:t>
      </w:r>
      <w:r>
        <w:rPr>
          <w:spacing w:val="-3"/>
          <w:w w:val="95"/>
        </w:rPr>
        <w:t xml:space="preserve"> </w:t>
      </w:r>
      <w:r>
        <w:rPr>
          <w:w w:val="95"/>
        </w:rPr>
        <w:t>midpoint.</w:t>
      </w:r>
      <w:r>
        <w:rPr>
          <w:spacing w:val="14"/>
        </w:rPr>
        <w:t xml:space="preserve"> </w:t>
      </w:r>
      <w:r>
        <w:rPr>
          <w:w w:val="95"/>
        </w:rPr>
        <w:t>Active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methods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displayed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red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displayed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blue.</w:t>
      </w:r>
    </w:p>
    <w:p w14:paraId="2B617A1F" w14:textId="77777777" w:rsidR="00AB122C" w:rsidRDefault="00AB122C" w:rsidP="00AB122C">
      <w:pPr>
        <w:pStyle w:val="BodyText"/>
        <w:spacing w:before="231" w:line="355" w:lineRule="auto"/>
        <w:ind w:right="512"/>
      </w:pPr>
    </w:p>
    <w:p w14:paraId="5596B0A8" w14:textId="77777777" w:rsidR="00AB122C" w:rsidRDefault="00AB122C" w:rsidP="00AB122C">
      <w:pPr>
        <w:pStyle w:val="BodyText"/>
        <w:spacing w:before="231" w:line="355" w:lineRule="auto"/>
        <w:ind w:right="512"/>
      </w:pPr>
    </w:p>
    <w:p w14:paraId="1103FC1E" w14:textId="77777777" w:rsidR="00AB122C" w:rsidRDefault="00AB122C" w:rsidP="00AB122C">
      <w:pPr>
        <w:pStyle w:val="BodyText"/>
        <w:spacing w:before="231" w:line="355" w:lineRule="auto"/>
        <w:ind w:right="512"/>
      </w:pPr>
    </w:p>
    <w:p w14:paraId="60EBD1A1" w14:textId="77777777" w:rsidR="00AB122C" w:rsidRDefault="00AB122C" w:rsidP="00AB122C">
      <w:pPr>
        <w:pStyle w:val="BodyText"/>
        <w:spacing w:before="231" w:line="355" w:lineRule="auto"/>
        <w:ind w:right="512"/>
      </w:pPr>
    </w:p>
    <w:p w14:paraId="51D5F94F" w14:textId="77777777" w:rsidR="00AB122C" w:rsidRDefault="00AB122C" w:rsidP="00AB122C">
      <w:pPr>
        <w:rPr>
          <w:sz w:val="21"/>
        </w:rPr>
      </w:pPr>
      <w:r>
        <w:rPr>
          <w:noProof/>
          <w:sz w:val="21"/>
        </w:rPr>
        <w:drawing>
          <wp:inline distT="0" distB="0" distL="0" distR="0" wp14:anchorId="2B52DED6" wp14:editId="253B8751">
            <wp:extent cx="4572009" cy="502921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3427" w14:textId="77777777" w:rsidR="00AB122C" w:rsidRDefault="00AB122C" w:rsidP="00AB122C">
      <w:pPr>
        <w:pStyle w:val="BodyText"/>
        <w:spacing w:before="117" w:line="355" w:lineRule="auto"/>
        <w:ind w:left="132" w:firstLine="14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7</w:t>
      </w:r>
      <w:r>
        <w:rPr>
          <w:i/>
          <w:spacing w:val="-29"/>
        </w:rPr>
        <w:t xml:space="preserve"> </w:t>
      </w:r>
      <w:r>
        <w:t>.</w:t>
      </w:r>
      <w:r>
        <w:rPr>
          <w:spacing w:val="11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Willingness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vs.</w:t>
      </w:r>
      <w:r>
        <w:rPr>
          <w:spacing w:val="14"/>
        </w:rPr>
        <w:t xml:space="preserve"> </w:t>
      </w:r>
      <w:r>
        <w:t>Passive</w:t>
      </w:r>
      <w:r>
        <w:rPr>
          <w:spacing w:val="-5"/>
        </w:rPr>
        <w:t xml:space="preserve"> </w:t>
      </w:r>
      <w:r>
        <w:t xml:space="preserve">Methods. </w:t>
      </w:r>
      <w:r>
        <w:rPr>
          <w:w w:val="95"/>
        </w:rPr>
        <w:t>Notes:</w:t>
      </w:r>
      <w:r>
        <w:rPr>
          <w:spacing w:val="36"/>
        </w:rPr>
        <w:t xml:space="preserve"> </w:t>
      </w:r>
      <w:r>
        <w:rPr>
          <w:w w:val="95"/>
        </w:rPr>
        <w:t>X-axes are ordered to display higher acceptability on the right side.</w:t>
      </w:r>
      <w:r>
        <w:rPr>
          <w:spacing w:val="36"/>
        </w:rPr>
        <w:t xml:space="preserve"> </w:t>
      </w:r>
      <w:r>
        <w:rPr>
          <w:w w:val="95"/>
        </w:rPr>
        <w:t xml:space="preserve">Active methods </w:t>
      </w:r>
      <w:r>
        <w:rPr>
          <w:spacing w:val="-2"/>
        </w:rPr>
        <w:t>(displayed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red)</w:t>
      </w:r>
      <w:r>
        <w:rPr>
          <w:spacing w:val="-7"/>
        </w:rPr>
        <w:t xml:space="preserve"> </w:t>
      </w:r>
      <w:r>
        <w:rPr>
          <w:spacing w:val="-2"/>
        </w:rPr>
        <w:t>represent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7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 xml:space="preserve">methods </w:t>
      </w:r>
      <w:r>
        <w:rPr>
          <w:w w:val="95"/>
        </w:rPr>
        <w:t>(displayed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blue)</w:t>
      </w:r>
      <w:r>
        <w:rPr>
          <w:spacing w:val="-2"/>
          <w:w w:val="95"/>
        </w:rPr>
        <w:t xml:space="preserve"> </w:t>
      </w:r>
      <w:r>
        <w:rPr>
          <w:w w:val="95"/>
        </w:rPr>
        <w:t>represent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w w:val="95"/>
        </w:rPr>
        <w:t>average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geolocation,</w:t>
      </w:r>
      <w:r>
        <w:rPr>
          <w:spacing w:val="-2"/>
          <w:w w:val="95"/>
        </w:rPr>
        <w:t xml:space="preserve"> </w:t>
      </w:r>
      <w:r>
        <w:rPr>
          <w:w w:val="95"/>
        </w:rPr>
        <w:t>cellular</w:t>
      </w:r>
      <w:r>
        <w:rPr>
          <w:spacing w:val="-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2"/>
          <w:w w:val="95"/>
        </w:rPr>
        <w:t xml:space="preserve"> </w:t>
      </w:r>
      <w:r>
        <w:rPr>
          <w:w w:val="95"/>
        </w:rPr>
        <w:t>logs,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text message content.</w:t>
      </w:r>
      <w:r>
        <w:rPr>
          <w:spacing w:val="36"/>
        </w:rPr>
        <w:t xml:space="preserve"> </w:t>
      </w:r>
      <w:r>
        <w:rPr>
          <w:w w:val="95"/>
        </w:rPr>
        <w:t>Solid red or blue 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 xml:space="preserve">Participants reported on average significantly higher acceptability with respect to willingness to continue using for 1 year for passive compared to </w:t>
      </w:r>
      <w:r>
        <w:t>active</w:t>
      </w:r>
      <w:r>
        <w:rPr>
          <w:spacing w:val="-5"/>
        </w:rPr>
        <w:t xml:space="preserve"> </w:t>
      </w:r>
      <w:r>
        <w:t>methods.</w:t>
      </w:r>
      <w:r>
        <w:rPr>
          <w:spacing w:val="14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7"/>
          <w:w w:val="120"/>
        </w:rPr>
        <w:t xml:space="preserve"> </w:t>
      </w:r>
      <w:r>
        <w:t>154.</w:t>
      </w:r>
    </w:p>
    <w:p w14:paraId="573D4EAE" w14:textId="77777777" w:rsidR="00AB122C" w:rsidRDefault="00AB122C">
      <w:pPr>
        <w:pStyle w:val="BodyText"/>
        <w:spacing w:line="319" w:lineRule="exact"/>
        <w:ind w:left="160"/>
        <w:pPrChange w:id="7260" w:author="Kendra Wyant" w:date="2023-05-31T13:43:00Z">
          <w:pPr>
            <w:pStyle w:val="BodyText"/>
            <w:spacing w:before="231" w:line="355" w:lineRule="auto"/>
            <w:ind w:right="512"/>
          </w:pPr>
        </w:pPrChange>
      </w:pPr>
    </w:p>
    <w:p w14:paraId="1283F50D" w14:textId="77777777" w:rsidR="00AB122C" w:rsidRDefault="00AB122C">
      <w:pPr>
        <w:pStyle w:val="BodyText"/>
        <w:tabs>
          <w:tab w:val="left" w:pos="3527"/>
        </w:tabs>
        <w:spacing w:before="274" w:line="355" w:lineRule="auto"/>
        <w:ind w:left="160" w:right="557" w:firstLine="576"/>
        <w:rPr>
          <w:b/>
          <w:rPrChange w:id="7261" w:author="Kendra Wyant" w:date="2023-05-31T13:43:00Z">
            <w:rPr/>
          </w:rPrChange>
        </w:rPr>
        <w:pPrChange w:id="7262" w:author="Kendra Wyant" w:date="2023-05-31T13:43:00Z">
          <w:pPr>
            <w:pStyle w:val="BodyText"/>
            <w:spacing w:before="231" w:line="355" w:lineRule="auto"/>
            <w:ind w:right="512"/>
          </w:pPr>
        </w:pPrChange>
      </w:pPr>
      <w:bookmarkStart w:id="7263" w:name="Participant_Feedback"/>
      <w:bookmarkEnd w:id="7263"/>
    </w:p>
    <w:p w14:paraId="5F220332" w14:textId="77777777" w:rsidR="00AB122C" w:rsidRDefault="00AB122C">
      <w:pPr>
        <w:pStyle w:val="BodyText"/>
        <w:tabs>
          <w:tab w:val="left" w:pos="3527"/>
        </w:tabs>
        <w:spacing w:before="274" w:line="355" w:lineRule="auto"/>
        <w:ind w:left="160" w:right="557" w:firstLine="576"/>
        <w:rPr>
          <w:b/>
          <w:rPrChange w:id="7264" w:author="Kendra Wyant" w:date="2023-05-31T13:43:00Z">
            <w:rPr/>
          </w:rPrChange>
        </w:rPr>
        <w:pPrChange w:id="7265" w:author="Kendra Wyant" w:date="2023-05-31T13:43:00Z">
          <w:pPr>
            <w:pStyle w:val="BodyText"/>
            <w:spacing w:before="231" w:line="355" w:lineRule="auto"/>
            <w:ind w:right="512"/>
          </w:pPr>
        </w:pPrChange>
      </w:pPr>
    </w:p>
    <w:p w14:paraId="01D3C662" w14:textId="77777777" w:rsidR="00AB122C" w:rsidRDefault="00AB122C">
      <w:pPr>
        <w:pStyle w:val="BodyText"/>
        <w:tabs>
          <w:tab w:val="left" w:pos="3527"/>
        </w:tabs>
        <w:spacing w:before="274" w:line="355" w:lineRule="auto"/>
        <w:ind w:left="160" w:right="557" w:firstLine="576"/>
        <w:rPr>
          <w:b/>
          <w:rPrChange w:id="7266" w:author="Kendra Wyant" w:date="2023-05-31T13:43:00Z">
            <w:rPr/>
          </w:rPrChange>
        </w:rPr>
        <w:pPrChange w:id="7267" w:author="Kendra Wyant" w:date="2023-05-31T13:43:00Z">
          <w:pPr>
            <w:pStyle w:val="BodyText"/>
            <w:spacing w:before="231" w:line="355" w:lineRule="auto"/>
            <w:ind w:right="512"/>
          </w:pPr>
        </w:pPrChange>
      </w:pPr>
    </w:p>
    <w:p w14:paraId="0190E253" w14:textId="77777777" w:rsidR="003146FC" w:rsidRDefault="003146FC">
      <w:pPr>
        <w:spacing w:line="355" w:lineRule="auto"/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2E472919" w14:textId="77777777" w:rsidR="003146FC" w:rsidRDefault="004E27B8" w:rsidP="00AB122C">
      <w:pPr>
        <w:pStyle w:val="BodyText"/>
        <w:spacing w:before="165"/>
        <w:pPrChange w:id="7268" w:author="Kendra Wyant" w:date="2023-05-31T13:43:00Z">
          <w:pPr>
            <w:pStyle w:val="BodyText"/>
            <w:spacing w:before="165"/>
            <w:ind w:left="151"/>
          </w:pPr>
        </w:pPrChange>
      </w:pPr>
      <w:r>
        <w:t>Table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14:paraId="7B007E98" w14:textId="7D61CA22" w:rsidR="003146FC" w:rsidRDefault="00765778">
      <w:pPr>
        <w:spacing w:before="154"/>
        <w:ind w:left="160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839360" behindDoc="1" locked="0" layoutInCell="1" allowOverlap="1" wp14:anchorId="5C75518C" wp14:editId="69F52A39">
                <wp:simplePos x="0" y="0"/>
                <wp:positionH relativeFrom="page">
                  <wp:posOffset>958215</wp:posOffset>
                </wp:positionH>
                <wp:positionV relativeFrom="paragraph">
                  <wp:posOffset>2556510</wp:posOffset>
                </wp:positionV>
                <wp:extent cx="5899785" cy="0"/>
                <wp:effectExtent l="0" t="0" r="0" b="0"/>
                <wp:wrapNone/>
                <wp:docPr id="278348212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44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99874" id="Line 454" o:spid="_x0000_s1026" style="position:absolute;z-index:-174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.45pt,201.3pt" to="540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" strokeweight=".1238mm">
                <w10:wrap anchorx="page"/>
              </v:line>
            </w:pict>
          </mc:Fallback>
        </mc:AlternateContent>
      </w:r>
      <w:r w:rsidR="004E27B8">
        <w:rPr>
          <w:i/>
          <w:sz w:val="24"/>
        </w:rPr>
        <w:t>Bivariate</w:t>
      </w:r>
      <w:r w:rsidR="004E27B8">
        <w:rPr>
          <w:i/>
          <w:spacing w:val="37"/>
          <w:sz w:val="24"/>
        </w:rPr>
        <w:t xml:space="preserve"> </w:t>
      </w:r>
      <w:r w:rsidR="004E27B8">
        <w:rPr>
          <w:i/>
          <w:sz w:val="24"/>
        </w:rPr>
        <w:t>and</w:t>
      </w:r>
      <w:r w:rsidR="004E27B8">
        <w:rPr>
          <w:i/>
          <w:spacing w:val="38"/>
          <w:sz w:val="24"/>
        </w:rPr>
        <w:t xml:space="preserve"> </w:t>
      </w:r>
      <w:r w:rsidR="004E27B8">
        <w:rPr>
          <w:i/>
          <w:sz w:val="24"/>
        </w:rPr>
        <w:t>Univariate</w:t>
      </w:r>
      <w:r w:rsidR="004E27B8">
        <w:rPr>
          <w:i/>
          <w:spacing w:val="38"/>
          <w:sz w:val="24"/>
        </w:rPr>
        <w:t xml:space="preserve"> </w:t>
      </w:r>
      <w:r w:rsidR="004E27B8">
        <w:rPr>
          <w:i/>
          <w:sz w:val="24"/>
        </w:rPr>
        <w:t>Statistics</w:t>
      </w:r>
      <w:r w:rsidR="004E27B8">
        <w:rPr>
          <w:i/>
          <w:spacing w:val="37"/>
          <w:sz w:val="24"/>
        </w:rPr>
        <w:t xml:space="preserve"> </w:t>
      </w:r>
      <w:r w:rsidR="004E27B8">
        <w:rPr>
          <w:i/>
          <w:sz w:val="24"/>
        </w:rPr>
        <w:t>by</w:t>
      </w:r>
      <w:r w:rsidR="004E27B8">
        <w:rPr>
          <w:i/>
          <w:spacing w:val="38"/>
          <w:sz w:val="24"/>
        </w:rPr>
        <w:t xml:space="preserve"> </w:t>
      </w:r>
      <w:r w:rsidR="004E27B8">
        <w:rPr>
          <w:i/>
          <w:sz w:val="24"/>
        </w:rPr>
        <w:t>Acceptability</w:t>
      </w:r>
      <w:r w:rsidR="004E27B8">
        <w:rPr>
          <w:i/>
          <w:spacing w:val="38"/>
          <w:sz w:val="24"/>
        </w:rPr>
        <w:t xml:space="preserve"> </w:t>
      </w:r>
      <w:r w:rsidR="004E27B8">
        <w:rPr>
          <w:i/>
          <w:sz w:val="24"/>
        </w:rPr>
        <w:t>and</w:t>
      </w:r>
      <w:r w:rsidR="004E27B8">
        <w:rPr>
          <w:i/>
          <w:spacing w:val="38"/>
          <w:sz w:val="24"/>
        </w:rPr>
        <w:t xml:space="preserve"> </w:t>
      </w:r>
      <w:r w:rsidR="004E27B8">
        <w:rPr>
          <w:i/>
          <w:sz w:val="24"/>
        </w:rPr>
        <w:t>Personal</w:t>
      </w:r>
      <w:r w:rsidR="004E27B8">
        <w:rPr>
          <w:i/>
          <w:spacing w:val="37"/>
          <w:sz w:val="24"/>
        </w:rPr>
        <w:t xml:space="preserve"> </w:t>
      </w:r>
      <w:r w:rsidR="004E27B8">
        <w:rPr>
          <w:i/>
          <w:sz w:val="24"/>
        </w:rPr>
        <w:t>Sensing</w:t>
      </w:r>
      <w:r w:rsidR="004E27B8">
        <w:rPr>
          <w:i/>
          <w:spacing w:val="38"/>
          <w:sz w:val="24"/>
        </w:rPr>
        <w:t xml:space="preserve"> </w:t>
      </w:r>
      <w:r w:rsidR="004E27B8">
        <w:rPr>
          <w:i/>
          <w:sz w:val="24"/>
        </w:rPr>
        <w:t>Data</w:t>
      </w:r>
      <w:r w:rsidR="004E27B8">
        <w:rPr>
          <w:i/>
          <w:spacing w:val="38"/>
          <w:sz w:val="24"/>
        </w:rPr>
        <w:t xml:space="preserve"> </w:t>
      </w:r>
      <w:r w:rsidR="004E27B8">
        <w:rPr>
          <w:i/>
          <w:spacing w:val="-2"/>
          <w:sz w:val="24"/>
        </w:rPr>
        <w:t>Stream</w:t>
      </w:r>
    </w:p>
    <w:p w14:paraId="5D0582BE" w14:textId="77777777" w:rsidR="003146FC" w:rsidRDefault="003146FC">
      <w:pPr>
        <w:pStyle w:val="BodyText"/>
        <w:spacing w:before="9" w:after="1"/>
        <w:rPr>
          <w:i/>
          <w:sz w:val="20"/>
        </w:rPr>
      </w:pPr>
    </w:p>
    <w:tbl>
      <w:tblPr>
        <w:tblW w:w="0" w:type="auto"/>
        <w:tblInd w:w="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0"/>
        <w:gridCol w:w="543"/>
        <w:gridCol w:w="543"/>
        <w:gridCol w:w="543"/>
        <w:gridCol w:w="474"/>
        <w:gridCol w:w="577"/>
        <w:gridCol w:w="519"/>
        <w:gridCol w:w="576"/>
        <w:gridCol w:w="576"/>
        <w:gridCol w:w="782"/>
        <w:gridCol w:w="576"/>
      </w:tblGrid>
      <w:tr w:rsidR="003146FC" w14:paraId="4615422D" w14:textId="77777777">
        <w:trPr>
          <w:trHeight w:val="512"/>
        </w:trPr>
        <w:tc>
          <w:tcPr>
            <w:tcW w:w="3570" w:type="dxa"/>
            <w:tcBorders>
              <w:top w:val="single" w:sz="8" w:space="0" w:color="000000"/>
              <w:bottom w:val="single" w:sz="6" w:space="0" w:color="000000"/>
            </w:tcBorders>
          </w:tcPr>
          <w:p w14:paraId="37759C73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35FFB10F" w14:textId="77777777" w:rsidR="003146FC" w:rsidRDefault="004E27B8">
            <w:pPr>
              <w:pStyle w:val="TableParagraph"/>
              <w:spacing w:before="13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2D3858A7" w14:textId="77777777" w:rsidR="003146FC" w:rsidRDefault="004E27B8">
            <w:pPr>
              <w:pStyle w:val="TableParagraph"/>
              <w:spacing w:before="132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65ADCE17" w14:textId="77777777" w:rsidR="003146FC" w:rsidRDefault="004E27B8">
            <w:pPr>
              <w:pStyle w:val="TableParagraph"/>
              <w:spacing w:before="132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6" w:space="0" w:color="000000"/>
            </w:tcBorders>
          </w:tcPr>
          <w:p w14:paraId="57C836E0" w14:textId="77777777" w:rsidR="003146FC" w:rsidRDefault="004E27B8">
            <w:pPr>
              <w:pStyle w:val="TableParagraph"/>
              <w:spacing w:before="132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36EE0625" w14:textId="77777777" w:rsidR="003146FC" w:rsidRDefault="004E27B8">
            <w:pPr>
              <w:pStyle w:val="TableParagraph"/>
              <w:spacing w:before="132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5</w:t>
            </w:r>
          </w:p>
        </w:tc>
        <w:tc>
          <w:tcPr>
            <w:tcW w:w="519" w:type="dxa"/>
            <w:tcBorders>
              <w:top w:val="single" w:sz="8" w:space="0" w:color="000000"/>
              <w:bottom w:val="single" w:sz="6" w:space="0" w:color="000000"/>
            </w:tcBorders>
          </w:tcPr>
          <w:p w14:paraId="646E79F4" w14:textId="77777777" w:rsidR="003146FC" w:rsidRDefault="004E27B8">
            <w:pPr>
              <w:pStyle w:val="TableParagraph"/>
              <w:spacing w:before="154"/>
              <w:ind w:right="12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09"/>
                <w:sz w:val="21"/>
              </w:rPr>
              <w:t>N</w:t>
            </w:r>
          </w:p>
        </w:tc>
        <w:tc>
          <w:tcPr>
            <w:tcW w:w="576" w:type="dxa"/>
            <w:tcBorders>
              <w:top w:val="single" w:sz="8" w:space="0" w:color="000000"/>
              <w:bottom w:val="single" w:sz="6" w:space="0" w:color="000000"/>
            </w:tcBorders>
          </w:tcPr>
          <w:p w14:paraId="7D496E89" w14:textId="77777777" w:rsidR="003146FC" w:rsidRDefault="004E27B8">
            <w:pPr>
              <w:pStyle w:val="TableParagraph"/>
              <w:spacing w:before="154"/>
              <w:ind w:right="9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10"/>
                <w:sz w:val="21"/>
              </w:rPr>
              <w:t>M</w:t>
            </w:r>
          </w:p>
        </w:tc>
        <w:tc>
          <w:tcPr>
            <w:tcW w:w="576" w:type="dxa"/>
            <w:tcBorders>
              <w:top w:val="single" w:sz="8" w:space="0" w:color="000000"/>
              <w:bottom w:val="single" w:sz="6" w:space="0" w:color="000000"/>
            </w:tcBorders>
          </w:tcPr>
          <w:p w14:paraId="0522895D" w14:textId="77777777" w:rsidR="003146FC" w:rsidRDefault="004E27B8">
            <w:pPr>
              <w:pStyle w:val="TableParagraph"/>
              <w:spacing w:before="154"/>
              <w:ind w:left="137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spacing w:val="-5"/>
                <w:sz w:val="21"/>
              </w:rPr>
              <w:t>SD</w:t>
            </w:r>
          </w:p>
        </w:tc>
        <w:tc>
          <w:tcPr>
            <w:tcW w:w="782" w:type="dxa"/>
            <w:tcBorders>
              <w:top w:val="single" w:sz="8" w:space="0" w:color="000000"/>
              <w:bottom w:val="single" w:sz="6" w:space="0" w:color="000000"/>
            </w:tcBorders>
          </w:tcPr>
          <w:p w14:paraId="18FC778D" w14:textId="77777777" w:rsidR="003146FC" w:rsidRDefault="004E27B8">
            <w:pPr>
              <w:pStyle w:val="TableParagraph"/>
              <w:spacing w:before="154"/>
              <w:ind w:left="18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04"/>
                <w:sz w:val="21"/>
              </w:rPr>
              <w:t>t</w:t>
            </w:r>
          </w:p>
        </w:tc>
        <w:tc>
          <w:tcPr>
            <w:tcW w:w="576" w:type="dxa"/>
            <w:tcBorders>
              <w:top w:val="single" w:sz="8" w:space="0" w:color="000000"/>
              <w:bottom w:val="single" w:sz="6" w:space="0" w:color="000000"/>
            </w:tcBorders>
          </w:tcPr>
          <w:p w14:paraId="288309A2" w14:textId="77777777" w:rsidR="003146FC" w:rsidRDefault="004E27B8">
            <w:pPr>
              <w:pStyle w:val="TableParagraph"/>
              <w:spacing w:before="154"/>
              <w:ind w:left="115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79"/>
                <w:sz w:val="21"/>
              </w:rPr>
              <w:t>d</w:t>
            </w:r>
          </w:p>
        </w:tc>
      </w:tr>
      <w:tr w:rsidR="003146FC" w14:paraId="5A10EFC4" w14:textId="77777777">
        <w:trPr>
          <w:trHeight w:val="479"/>
        </w:trPr>
        <w:tc>
          <w:tcPr>
            <w:tcW w:w="3570" w:type="dxa"/>
            <w:tcBorders>
              <w:top w:val="single" w:sz="6" w:space="0" w:color="000000"/>
              <w:bottom w:val="single" w:sz="4" w:space="0" w:color="000000"/>
            </w:tcBorders>
          </w:tcPr>
          <w:p w14:paraId="38988646" w14:textId="77777777" w:rsidR="003146FC" w:rsidRDefault="004E27B8">
            <w:pPr>
              <w:pStyle w:val="TableParagraph"/>
              <w:spacing w:before="134"/>
              <w:ind w:left="105"/>
              <w:rPr>
                <w:b/>
                <w:sz w:val="21"/>
              </w:rPr>
            </w:pPr>
            <w:r>
              <w:rPr>
                <w:b/>
                <w:spacing w:val="-2"/>
                <w:w w:val="115"/>
                <w:sz w:val="21"/>
              </w:rPr>
              <w:t>INTERFERENCE</w:t>
            </w: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4E6401AC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6DA0FFF2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5487C64C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bottom w:val="single" w:sz="4" w:space="0" w:color="000000"/>
            </w:tcBorders>
          </w:tcPr>
          <w:p w14:paraId="77CF3449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6315DD30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single" w:sz="6" w:space="0" w:color="000000"/>
              <w:bottom w:val="single" w:sz="4" w:space="0" w:color="000000"/>
            </w:tcBorders>
          </w:tcPr>
          <w:p w14:paraId="58D36044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6" w:space="0" w:color="000000"/>
              <w:bottom w:val="single" w:sz="4" w:space="0" w:color="000000"/>
            </w:tcBorders>
          </w:tcPr>
          <w:p w14:paraId="4020E4C6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6" w:space="0" w:color="000000"/>
              <w:bottom w:val="single" w:sz="4" w:space="0" w:color="000000"/>
            </w:tcBorders>
          </w:tcPr>
          <w:p w14:paraId="48F55220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bottom w:val="single" w:sz="4" w:space="0" w:color="000000"/>
            </w:tcBorders>
          </w:tcPr>
          <w:p w14:paraId="065C796F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6" w:space="0" w:color="000000"/>
              <w:bottom w:val="single" w:sz="4" w:space="0" w:color="000000"/>
            </w:tcBorders>
          </w:tcPr>
          <w:p w14:paraId="24AB48B4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46FC" w14:paraId="73E28F4E" w14:textId="77777777">
        <w:trPr>
          <w:trHeight w:val="482"/>
        </w:trPr>
        <w:tc>
          <w:tcPr>
            <w:tcW w:w="3570" w:type="dxa"/>
            <w:tcBorders>
              <w:top w:val="single" w:sz="4" w:space="0" w:color="000000"/>
            </w:tcBorders>
          </w:tcPr>
          <w:p w14:paraId="56CB0BE4" w14:textId="77777777" w:rsidR="003146FC" w:rsidRDefault="004E27B8">
            <w:pPr>
              <w:pStyle w:val="TableParagraph"/>
              <w:spacing w:before="135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Active</w:t>
            </w: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469413ED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39CD4CBB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14056F6A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000000"/>
            </w:tcBorders>
          </w:tcPr>
          <w:p w14:paraId="2F8FE1F1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3DDBA960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single" w:sz="4" w:space="0" w:color="000000"/>
            </w:tcBorders>
          </w:tcPr>
          <w:p w14:paraId="2EFDA503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000000"/>
            </w:tcBorders>
          </w:tcPr>
          <w:p w14:paraId="53B03576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000000"/>
            </w:tcBorders>
          </w:tcPr>
          <w:p w14:paraId="29FFD3C0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tcBorders>
              <w:top w:val="single" w:sz="4" w:space="0" w:color="000000"/>
            </w:tcBorders>
          </w:tcPr>
          <w:p w14:paraId="566B2518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000000"/>
            </w:tcBorders>
          </w:tcPr>
          <w:p w14:paraId="677AFA55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46FC" w14:paraId="532A8DC7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55A089E9" w14:textId="77777777" w:rsidR="003146FC" w:rsidRDefault="004E27B8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0AD7A31D" w14:textId="77777777" w:rsidR="003146FC" w:rsidRDefault="004E27B8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0D993F7E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4B2581D7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78F2F05D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1AFC2922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FFDEDE"/>
          </w:tcPr>
          <w:p w14:paraId="56C2AEE1" w14:textId="77777777" w:rsidR="003146FC" w:rsidRDefault="004E27B8">
            <w:pPr>
              <w:pStyle w:val="TableParagraph"/>
              <w:spacing w:before="74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FFDEDE"/>
          </w:tcPr>
          <w:p w14:paraId="05BBCA0E" w14:textId="77777777" w:rsidR="003146FC" w:rsidRDefault="004E27B8">
            <w:pPr>
              <w:pStyle w:val="TableParagraph"/>
              <w:spacing w:before="74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0.46</w:t>
            </w:r>
          </w:p>
        </w:tc>
        <w:tc>
          <w:tcPr>
            <w:tcW w:w="576" w:type="dxa"/>
            <w:shd w:val="clear" w:color="auto" w:fill="FFDEDE"/>
          </w:tcPr>
          <w:p w14:paraId="1043262C" w14:textId="77777777" w:rsidR="003146FC" w:rsidRDefault="004E27B8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782" w:type="dxa"/>
            <w:shd w:val="clear" w:color="auto" w:fill="FFDEDE"/>
          </w:tcPr>
          <w:p w14:paraId="7B1C2A77" w14:textId="77777777" w:rsidR="003146FC" w:rsidRDefault="004E27B8">
            <w:pPr>
              <w:pStyle w:val="TableParagraph"/>
              <w:spacing w:before="74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9.05*</w:t>
            </w:r>
          </w:p>
        </w:tc>
        <w:tc>
          <w:tcPr>
            <w:tcW w:w="576" w:type="dxa"/>
            <w:shd w:val="clear" w:color="auto" w:fill="FFDEDE"/>
          </w:tcPr>
          <w:p w14:paraId="02961830" w14:textId="77777777" w:rsidR="003146FC" w:rsidRDefault="004E27B8">
            <w:pPr>
              <w:pStyle w:val="TableParagraph"/>
              <w:spacing w:before="74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0.73</w:t>
            </w:r>
          </w:p>
        </w:tc>
      </w:tr>
      <w:tr w:rsidR="003146FC" w14:paraId="3C934E96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228DE8CF" w14:textId="77777777" w:rsidR="003146FC" w:rsidRDefault="004E27B8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39290BB1" w14:textId="77777777" w:rsidR="003146FC" w:rsidRDefault="004E27B8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.19</w:t>
            </w:r>
          </w:p>
        </w:tc>
        <w:tc>
          <w:tcPr>
            <w:tcW w:w="543" w:type="dxa"/>
            <w:shd w:val="clear" w:color="auto" w:fill="FFDEDE"/>
          </w:tcPr>
          <w:p w14:paraId="76B24B81" w14:textId="77777777" w:rsidR="003146FC" w:rsidRDefault="004E27B8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31079BA2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0BEA74CA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3C8F222E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FFDEDE"/>
          </w:tcPr>
          <w:p w14:paraId="5A1F0C69" w14:textId="77777777" w:rsidR="003146FC" w:rsidRDefault="004E27B8">
            <w:pPr>
              <w:pStyle w:val="TableParagraph"/>
              <w:spacing w:before="79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FFDEDE"/>
          </w:tcPr>
          <w:p w14:paraId="742BFFD8" w14:textId="77777777" w:rsidR="003146FC" w:rsidRDefault="004E27B8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576" w:type="dxa"/>
            <w:shd w:val="clear" w:color="auto" w:fill="FFDEDE"/>
          </w:tcPr>
          <w:p w14:paraId="5702EA4B" w14:textId="77777777" w:rsidR="003146FC" w:rsidRDefault="004E27B8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0.40</w:t>
            </w:r>
          </w:p>
        </w:tc>
        <w:tc>
          <w:tcPr>
            <w:tcW w:w="782" w:type="dxa"/>
            <w:shd w:val="clear" w:color="auto" w:fill="FFDEDE"/>
          </w:tcPr>
          <w:p w14:paraId="25E31D95" w14:textId="77777777" w:rsidR="003146FC" w:rsidRDefault="004E27B8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11.37*</w:t>
            </w:r>
          </w:p>
        </w:tc>
        <w:tc>
          <w:tcPr>
            <w:tcW w:w="576" w:type="dxa"/>
            <w:shd w:val="clear" w:color="auto" w:fill="FFDEDE"/>
          </w:tcPr>
          <w:p w14:paraId="14F2AAE8" w14:textId="77777777" w:rsidR="003146FC" w:rsidRDefault="004E27B8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0.92</w:t>
            </w:r>
          </w:p>
        </w:tc>
      </w:tr>
      <w:tr w:rsidR="003146FC" w14:paraId="6B0A637B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7A3AB531" w14:textId="77777777" w:rsidR="003146FC" w:rsidRDefault="004E27B8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39461DCD" w14:textId="77777777" w:rsidR="003146FC" w:rsidRDefault="004E27B8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.96</w:t>
            </w:r>
          </w:p>
        </w:tc>
        <w:tc>
          <w:tcPr>
            <w:tcW w:w="543" w:type="dxa"/>
            <w:shd w:val="clear" w:color="auto" w:fill="FFDEDE"/>
          </w:tcPr>
          <w:p w14:paraId="51F204D5" w14:textId="77777777" w:rsidR="003146FC" w:rsidRDefault="004E27B8">
            <w:pPr>
              <w:pStyle w:val="TableParagraph"/>
              <w:spacing w:before="79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.47</w:t>
            </w:r>
          </w:p>
        </w:tc>
        <w:tc>
          <w:tcPr>
            <w:tcW w:w="543" w:type="dxa"/>
            <w:shd w:val="clear" w:color="auto" w:fill="FFDEDE"/>
          </w:tcPr>
          <w:p w14:paraId="4CB04488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2141F77D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7AC04754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FFDEDE"/>
          </w:tcPr>
          <w:p w14:paraId="3D7D6850" w14:textId="77777777" w:rsidR="003146FC" w:rsidRDefault="004E27B8">
            <w:pPr>
              <w:pStyle w:val="TableParagraph"/>
              <w:spacing w:before="79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6" w:type="dxa"/>
            <w:shd w:val="clear" w:color="auto" w:fill="FFDEDE"/>
          </w:tcPr>
          <w:p w14:paraId="0F179637" w14:textId="77777777" w:rsidR="003146FC" w:rsidRDefault="004E27B8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0.39</w:t>
            </w:r>
          </w:p>
        </w:tc>
        <w:tc>
          <w:tcPr>
            <w:tcW w:w="576" w:type="dxa"/>
            <w:shd w:val="clear" w:color="auto" w:fill="FFDEDE"/>
          </w:tcPr>
          <w:p w14:paraId="16EA6498" w14:textId="77777777" w:rsidR="003146FC" w:rsidRDefault="004E27B8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782" w:type="dxa"/>
            <w:shd w:val="clear" w:color="auto" w:fill="FFDEDE"/>
          </w:tcPr>
          <w:p w14:paraId="3921DFEE" w14:textId="77777777" w:rsidR="003146FC" w:rsidRDefault="004E27B8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14.86*</w:t>
            </w:r>
          </w:p>
        </w:tc>
        <w:tc>
          <w:tcPr>
            <w:tcW w:w="576" w:type="dxa"/>
            <w:shd w:val="clear" w:color="auto" w:fill="FFDEDE"/>
          </w:tcPr>
          <w:p w14:paraId="63987697" w14:textId="77777777" w:rsidR="003146FC" w:rsidRDefault="004E27B8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1.59</w:t>
            </w:r>
          </w:p>
        </w:tc>
      </w:tr>
      <w:tr w:rsidR="003146FC" w14:paraId="19FDC22D" w14:textId="77777777">
        <w:trPr>
          <w:trHeight w:val="60"/>
        </w:trPr>
        <w:tc>
          <w:tcPr>
            <w:tcW w:w="3570" w:type="dxa"/>
            <w:tcBorders>
              <w:bottom w:val="single" w:sz="4" w:space="0" w:color="000000"/>
            </w:tcBorders>
            <w:shd w:val="clear" w:color="auto" w:fill="FFDEDE"/>
          </w:tcPr>
          <w:p w14:paraId="089763B7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32D92B0A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5054E404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63BC4EEF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4" w:type="dxa"/>
            <w:tcBorders>
              <w:bottom w:val="single" w:sz="4" w:space="0" w:color="000000"/>
            </w:tcBorders>
            <w:shd w:val="clear" w:color="auto" w:fill="FFDEDE"/>
          </w:tcPr>
          <w:p w14:paraId="4A2D0CBA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3D4E169C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9" w:type="dxa"/>
            <w:tcBorders>
              <w:bottom w:val="single" w:sz="4" w:space="0" w:color="000000"/>
            </w:tcBorders>
            <w:shd w:val="clear" w:color="auto" w:fill="FFDEDE"/>
          </w:tcPr>
          <w:p w14:paraId="77C62CBE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FFDEDE"/>
          </w:tcPr>
          <w:p w14:paraId="08AF7F92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FFDEDE"/>
          </w:tcPr>
          <w:p w14:paraId="4FBDB1F8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2" w:type="dxa"/>
            <w:tcBorders>
              <w:bottom w:val="single" w:sz="4" w:space="0" w:color="000000"/>
            </w:tcBorders>
            <w:shd w:val="clear" w:color="auto" w:fill="FFDEDE"/>
          </w:tcPr>
          <w:p w14:paraId="3B615E32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FFDEDE"/>
          </w:tcPr>
          <w:p w14:paraId="21677B9C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146FC" w14:paraId="25642575" w14:textId="77777777">
        <w:trPr>
          <w:trHeight w:val="910"/>
        </w:trPr>
        <w:tc>
          <w:tcPr>
            <w:tcW w:w="3570" w:type="dxa"/>
          </w:tcPr>
          <w:p w14:paraId="370EFC29" w14:textId="77777777" w:rsidR="003146FC" w:rsidRDefault="004E27B8">
            <w:pPr>
              <w:pStyle w:val="TableParagraph"/>
              <w:spacing w:before="73"/>
              <w:ind w:left="105"/>
              <w:rPr>
                <w:b/>
                <w:sz w:val="21"/>
              </w:rPr>
            </w:pPr>
            <w:r>
              <w:rPr>
                <w:b/>
                <w:spacing w:val="-2"/>
                <w:w w:val="110"/>
                <w:sz w:val="21"/>
              </w:rPr>
              <w:t>DISLIKE</w:t>
            </w:r>
          </w:p>
          <w:p w14:paraId="54EC7321" w14:textId="77777777" w:rsidR="003146FC" w:rsidRDefault="004E27B8">
            <w:pPr>
              <w:pStyle w:val="TableParagraph"/>
              <w:spacing w:before="207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Active</w:t>
            </w:r>
          </w:p>
        </w:tc>
        <w:tc>
          <w:tcPr>
            <w:tcW w:w="543" w:type="dxa"/>
          </w:tcPr>
          <w:p w14:paraId="0E09A8B6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2399FAED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653C2166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4EDA34F3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242E2186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 w14:paraId="18C8E3F4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6DDDCC0C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70E9E257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</w:tcPr>
          <w:p w14:paraId="579D18B8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40CA2116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46FC" w14:paraId="1E0F743B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0DFDB287" w14:textId="77777777" w:rsidR="003146FC" w:rsidRDefault="004E27B8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58B6A149" w14:textId="77777777" w:rsidR="003146FC" w:rsidRDefault="004E27B8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715648DB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1635E383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0" w:type="dxa"/>
            <w:gridSpan w:val="3"/>
            <w:shd w:val="clear" w:color="auto" w:fill="FFDEDE"/>
          </w:tcPr>
          <w:p w14:paraId="2C65C613" w14:textId="77777777" w:rsidR="003146FC" w:rsidRDefault="004E27B8">
            <w:pPr>
              <w:pStyle w:val="TableParagraph"/>
              <w:spacing w:before="74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FFDEDE"/>
          </w:tcPr>
          <w:p w14:paraId="576C8431" w14:textId="77777777" w:rsidR="003146FC" w:rsidRDefault="004E27B8">
            <w:pPr>
              <w:pStyle w:val="TableParagraph"/>
              <w:spacing w:before="74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0.45</w:t>
            </w:r>
          </w:p>
        </w:tc>
        <w:tc>
          <w:tcPr>
            <w:tcW w:w="576" w:type="dxa"/>
            <w:shd w:val="clear" w:color="auto" w:fill="FFDEDE"/>
          </w:tcPr>
          <w:p w14:paraId="79183BF7" w14:textId="77777777" w:rsidR="003146FC" w:rsidRDefault="004E27B8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0.30</w:t>
            </w:r>
          </w:p>
        </w:tc>
        <w:tc>
          <w:tcPr>
            <w:tcW w:w="782" w:type="dxa"/>
            <w:shd w:val="clear" w:color="auto" w:fill="FFDEDE"/>
          </w:tcPr>
          <w:p w14:paraId="31C16FB6" w14:textId="77777777" w:rsidR="003146FC" w:rsidRDefault="004E27B8">
            <w:pPr>
              <w:pStyle w:val="TableParagraph"/>
              <w:spacing w:before="74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4.91*</w:t>
            </w:r>
          </w:p>
        </w:tc>
        <w:tc>
          <w:tcPr>
            <w:tcW w:w="576" w:type="dxa"/>
            <w:shd w:val="clear" w:color="auto" w:fill="FFDEDE"/>
          </w:tcPr>
          <w:p w14:paraId="64E7720E" w14:textId="77777777" w:rsidR="003146FC" w:rsidRDefault="004E27B8">
            <w:pPr>
              <w:pStyle w:val="TableParagraph"/>
              <w:spacing w:before="74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0.40</w:t>
            </w:r>
          </w:p>
        </w:tc>
      </w:tr>
      <w:tr w:rsidR="003146FC" w14:paraId="7D3E7FF3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51EAB98C" w14:textId="77777777" w:rsidR="003146FC" w:rsidRDefault="004E27B8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34DD1FF4" w14:textId="77777777" w:rsidR="003146FC" w:rsidRDefault="004E27B8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.56</w:t>
            </w:r>
          </w:p>
        </w:tc>
        <w:tc>
          <w:tcPr>
            <w:tcW w:w="543" w:type="dxa"/>
            <w:shd w:val="clear" w:color="auto" w:fill="FFDEDE"/>
          </w:tcPr>
          <w:p w14:paraId="221FA34B" w14:textId="77777777" w:rsidR="003146FC" w:rsidRDefault="004E27B8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32C82AF2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0" w:type="dxa"/>
            <w:gridSpan w:val="3"/>
            <w:shd w:val="clear" w:color="auto" w:fill="FFDEDE"/>
          </w:tcPr>
          <w:p w14:paraId="44245051" w14:textId="77777777" w:rsidR="003146FC" w:rsidRDefault="004E27B8">
            <w:pPr>
              <w:pStyle w:val="TableParagraph"/>
              <w:spacing w:before="79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FFDEDE"/>
          </w:tcPr>
          <w:p w14:paraId="402A1B6D" w14:textId="77777777" w:rsidR="003146FC" w:rsidRDefault="004E27B8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0.45</w:t>
            </w:r>
          </w:p>
        </w:tc>
        <w:tc>
          <w:tcPr>
            <w:tcW w:w="576" w:type="dxa"/>
            <w:shd w:val="clear" w:color="auto" w:fill="FFDEDE"/>
          </w:tcPr>
          <w:p w14:paraId="2A6B02EF" w14:textId="77777777" w:rsidR="003146FC" w:rsidRDefault="004E27B8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0.29</w:t>
            </w:r>
          </w:p>
        </w:tc>
        <w:tc>
          <w:tcPr>
            <w:tcW w:w="782" w:type="dxa"/>
            <w:shd w:val="clear" w:color="auto" w:fill="FFDEDE"/>
          </w:tcPr>
          <w:p w14:paraId="665C5899" w14:textId="77777777" w:rsidR="003146FC" w:rsidRDefault="004E27B8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12.92*</w:t>
            </w:r>
          </w:p>
        </w:tc>
        <w:tc>
          <w:tcPr>
            <w:tcW w:w="576" w:type="dxa"/>
            <w:shd w:val="clear" w:color="auto" w:fill="FFDEDE"/>
          </w:tcPr>
          <w:p w14:paraId="7FBFD43F" w14:textId="77777777" w:rsidR="003146FC" w:rsidRDefault="004E27B8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1.04</w:t>
            </w:r>
          </w:p>
        </w:tc>
      </w:tr>
      <w:tr w:rsidR="003146FC" w14:paraId="478355D4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61BF9246" w14:textId="77777777" w:rsidR="003146FC" w:rsidRDefault="004E27B8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0D5B7128" w14:textId="77777777" w:rsidR="003146FC" w:rsidRDefault="004E27B8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.41</w:t>
            </w:r>
          </w:p>
        </w:tc>
        <w:tc>
          <w:tcPr>
            <w:tcW w:w="543" w:type="dxa"/>
            <w:shd w:val="clear" w:color="auto" w:fill="FFDEDE"/>
          </w:tcPr>
          <w:p w14:paraId="0810CA53" w14:textId="77777777" w:rsidR="003146FC" w:rsidRDefault="004E27B8">
            <w:pPr>
              <w:pStyle w:val="TableParagraph"/>
              <w:spacing w:before="79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543" w:type="dxa"/>
            <w:shd w:val="clear" w:color="auto" w:fill="FFDEDE"/>
          </w:tcPr>
          <w:p w14:paraId="072E8DE0" w14:textId="77777777" w:rsidR="003146FC" w:rsidRDefault="004E27B8">
            <w:pPr>
              <w:pStyle w:val="TableParagraph"/>
              <w:spacing w:before="79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1570" w:type="dxa"/>
            <w:gridSpan w:val="3"/>
            <w:shd w:val="clear" w:color="auto" w:fill="FFDEDE"/>
          </w:tcPr>
          <w:p w14:paraId="200574F0" w14:textId="77777777" w:rsidR="003146FC" w:rsidRDefault="004E27B8">
            <w:pPr>
              <w:pStyle w:val="TableParagraph"/>
              <w:spacing w:before="79"/>
              <w:ind w:right="15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6" w:type="dxa"/>
            <w:shd w:val="clear" w:color="auto" w:fill="FFDEDE"/>
          </w:tcPr>
          <w:p w14:paraId="0C63D543" w14:textId="77777777" w:rsidR="003146FC" w:rsidRDefault="004E27B8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0.41</w:t>
            </w:r>
          </w:p>
        </w:tc>
        <w:tc>
          <w:tcPr>
            <w:tcW w:w="576" w:type="dxa"/>
            <w:shd w:val="clear" w:color="auto" w:fill="FFDEDE"/>
          </w:tcPr>
          <w:p w14:paraId="6CF9160C" w14:textId="77777777" w:rsidR="003146FC" w:rsidRDefault="004E27B8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0.30</w:t>
            </w:r>
          </w:p>
        </w:tc>
        <w:tc>
          <w:tcPr>
            <w:tcW w:w="782" w:type="dxa"/>
            <w:shd w:val="clear" w:color="auto" w:fill="FFDEDE"/>
          </w:tcPr>
          <w:p w14:paraId="2ACFB8BB" w14:textId="77777777" w:rsidR="003146FC" w:rsidRDefault="004E27B8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9.45*</w:t>
            </w:r>
          </w:p>
        </w:tc>
        <w:tc>
          <w:tcPr>
            <w:tcW w:w="576" w:type="dxa"/>
            <w:shd w:val="clear" w:color="auto" w:fill="FFDEDE"/>
          </w:tcPr>
          <w:p w14:paraId="7DEEA6D6" w14:textId="77777777" w:rsidR="003146FC" w:rsidRDefault="004E27B8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1.01</w:t>
            </w:r>
          </w:p>
        </w:tc>
      </w:tr>
      <w:tr w:rsidR="003146FC" w14:paraId="75881226" w14:textId="77777777">
        <w:trPr>
          <w:trHeight w:val="483"/>
        </w:trPr>
        <w:tc>
          <w:tcPr>
            <w:tcW w:w="3570" w:type="dxa"/>
          </w:tcPr>
          <w:p w14:paraId="14808A0C" w14:textId="77777777" w:rsidR="003146FC" w:rsidRDefault="004E27B8">
            <w:pPr>
              <w:pStyle w:val="TableParagraph"/>
              <w:spacing w:before="13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Passive</w:t>
            </w:r>
          </w:p>
        </w:tc>
        <w:tc>
          <w:tcPr>
            <w:tcW w:w="543" w:type="dxa"/>
          </w:tcPr>
          <w:p w14:paraId="223CB4A5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0DEADFF5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069E6E75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070037AE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2E64B207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 w14:paraId="680E89A3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10C31CEA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283909A9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</w:tcPr>
          <w:p w14:paraId="2F346B44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0903E580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46FC" w14:paraId="5282E9B7" w14:textId="77777777">
        <w:trPr>
          <w:trHeight w:val="416"/>
        </w:trPr>
        <w:tc>
          <w:tcPr>
            <w:tcW w:w="3570" w:type="dxa"/>
            <w:shd w:val="clear" w:color="auto" w:fill="DBF8FF"/>
          </w:tcPr>
          <w:p w14:paraId="002D33EB" w14:textId="77777777" w:rsidR="003146FC" w:rsidRDefault="004E27B8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Geolocation</w:t>
            </w:r>
          </w:p>
        </w:tc>
        <w:tc>
          <w:tcPr>
            <w:tcW w:w="543" w:type="dxa"/>
            <w:shd w:val="clear" w:color="auto" w:fill="DBF8FF"/>
          </w:tcPr>
          <w:p w14:paraId="612D7870" w14:textId="77777777" w:rsidR="003146FC" w:rsidRDefault="004E27B8">
            <w:pPr>
              <w:pStyle w:val="TableParagraph"/>
              <w:spacing w:before="74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.58</w:t>
            </w:r>
          </w:p>
        </w:tc>
        <w:tc>
          <w:tcPr>
            <w:tcW w:w="543" w:type="dxa"/>
            <w:shd w:val="clear" w:color="auto" w:fill="DBF8FF"/>
          </w:tcPr>
          <w:p w14:paraId="28725820" w14:textId="77777777" w:rsidR="003146FC" w:rsidRDefault="004E27B8">
            <w:pPr>
              <w:pStyle w:val="TableParagraph"/>
              <w:spacing w:before="74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.49</w:t>
            </w:r>
          </w:p>
        </w:tc>
        <w:tc>
          <w:tcPr>
            <w:tcW w:w="543" w:type="dxa"/>
            <w:shd w:val="clear" w:color="auto" w:fill="DBF8FF"/>
          </w:tcPr>
          <w:p w14:paraId="45AB9A04" w14:textId="77777777" w:rsidR="003146FC" w:rsidRDefault="004E27B8">
            <w:pPr>
              <w:pStyle w:val="TableParagraph"/>
              <w:spacing w:before="74"/>
              <w:ind w:left="92" w:right="90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.10</w:t>
            </w:r>
          </w:p>
        </w:tc>
        <w:tc>
          <w:tcPr>
            <w:tcW w:w="474" w:type="dxa"/>
            <w:shd w:val="clear" w:color="auto" w:fill="DBF8FF"/>
          </w:tcPr>
          <w:p w14:paraId="634075D9" w14:textId="77777777" w:rsidR="003146FC" w:rsidRDefault="004E27B8">
            <w:pPr>
              <w:pStyle w:val="TableParagraph"/>
              <w:spacing w:before="74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77" w:type="dxa"/>
            <w:shd w:val="clear" w:color="auto" w:fill="DBF8FF"/>
          </w:tcPr>
          <w:p w14:paraId="3AF60356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DBF8FF"/>
          </w:tcPr>
          <w:p w14:paraId="0AEADD9A" w14:textId="77777777" w:rsidR="003146FC" w:rsidRDefault="004E27B8">
            <w:pPr>
              <w:pStyle w:val="TableParagraph"/>
              <w:spacing w:before="74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DBF8FF"/>
          </w:tcPr>
          <w:p w14:paraId="6F440AE0" w14:textId="77777777" w:rsidR="003146FC" w:rsidRDefault="004E27B8">
            <w:pPr>
              <w:pStyle w:val="TableParagraph"/>
              <w:spacing w:before="74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0.56</w:t>
            </w:r>
          </w:p>
        </w:tc>
        <w:tc>
          <w:tcPr>
            <w:tcW w:w="576" w:type="dxa"/>
            <w:shd w:val="clear" w:color="auto" w:fill="DBF8FF"/>
          </w:tcPr>
          <w:p w14:paraId="20621A7B" w14:textId="77777777" w:rsidR="003146FC" w:rsidRDefault="004E27B8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0.26</w:t>
            </w:r>
          </w:p>
        </w:tc>
        <w:tc>
          <w:tcPr>
            <w:tcW w:w="782" w:type="dxa"/>
            <w:shd w:val="clear" w:color="auto" w:fill="DBF8FF"/>
          </w:tcPr>
          <w:p w14:paraId="6E9E91C2" w14:textId="77777777" w:rsidR="003146FC" w:rsidRDefault="004E27B8">
            <w:pPr>
              <w:pStyle w:val="TableParagraph"/>
              <w:spacing w:before="74"/>
              <w:ind w:left="95" w:right="77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13.51*</w:t>
            </w:r>
          </w:p>
        </w:tc>
        <w:tc>
          <w:tcPr>
            <w:tcW w:w="576" w:type="dxa"/>
            <w:shd w:val="clear" w:color="auto" w:fill="DBF8FF"/>
          </w:tcPr>
          <w:p w14:paraId="544ABEB4" w14:textId="77777777" w:rsidR="003146FC" w:rsidRDefault="004E27B8">
            <w:pPr>
              <w:pStyle w:val="TableParagraph"/>
              <w:spacing w:before="74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1.09</w:t>
            </w:r>
          </w:p>
        </w:tc>
      </w:tr>
      <w:tr w:rsidR="003146FC" w14:paraId="1DC0FD94" w14:textId="77777777">
        <w:trPr>
          <w:trHeight w:val="421"/>
        </w:trPr>
        <w:tc>
          <w:tcPr>
            <w:tcW w:w="3570" w:type="dxa"/>
            <w:shd w:val="clear" w:color="auto" w:fill="DBF8FF"/>
          </w:tcPr>
          <w:p w14:paraId="034CE1A8" w14:textId="77777777" w:rsidR="003146FC" w:rsidRDefault="004E27B8">
            <w:pPr>
              <w:pStyle w:val="TableParagraph"/>
              <w:spacing w:before="79"/>
              <w:ind w:right="10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Cellular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Communication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Logs</w:t>
            </w:r>
          </w:p>
        </w:tc>
        <w:tc>
          <w:tcPr>
            <w:tcW w:w="543" w:type="dxa"/>
            <w:shd w:val="clear" w:color="auto" w:fill="DBF8FF"/>
          </w:tcPr>
          <w:p w14:paraId="3779AB25" w14:textId="77777777" w:rsidR="003146FC" w:rsidRDefault="004E27B8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.67</w:t>
            </w:r>
          </w:p>
        </w:tc>
        <w:tc>
          <w:tcPr>
            <w:tcW w:w="543" w:type="dxa"/>
            <w:shd w:val="clear" w:color="auto" w:fill="DBF8FF"/>
          </w:tcPr>
          <w:p w14:paraId="51A77E5D" w14:textId="77777777" w:rsidR="003146FC" w:rsidRDefault="004E27B8">
            <w:pPr>
              <w:pStyle w:val="TableParagraph"/>
              <w:spacing w:before="79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.63</w:t>
            </w:r>
          </w:p>
        </w:tc>
        <w:tc>
          <w:tcPr>
            <w:tcW w:w="543" w:type="dxa"/>
            <w:shd w:val="clear" w:color="auto" w:fill="DBF8FF"/>
          </w:tcPr>
          <w:p w14:paraId="21A7910D" w14:textId="77777777" w:rsidR="003146FC" w:rsidRDefault="004E27B8">
            <w:pPr>
              <w:pStyle w:val="TableParagraph"/>
              <w:spacing w:before="79"/>
              <w:ind w:left="92" w:right="90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.21</w:t>
            </w:r>
          </w:p>
        </w:tc>
        <w:tc>
          <w:tcPr>
            <w:tcW w:w="474" w:type="dxa"/>
            <w:shd w:val="clear" w:color="auto" w:fill="DBF8FF"/>
          </w:tcPr>
          <w:p w14:paraId="34745C57" w14:textId="77777777" w:rsidR="003146FC" w:rsidRDefault="004E27B8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.72</w:t>
            </w:r>
          </w:p>
        </w:tc>
        <w:tc>
          <w:tcPr>
            <w:tcW w:w="577" w:type="dxa"/>
            <w:shd w:val="clear" w:color="auto" w:fill="DBF8FF"/>
          </w:tcPr>
          <w:p w14:paraId="6F074D6B" w14:textId="77777777" w:rsidR="003146FC" w:rsidRDefault="004E27B8">
            <w:pPr>
              <w:pStyle w:val="TableParagraph"/>
              <w:spacing w:before="79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19" w:type="dxa"/>
            <w:shd w:val="clear" w:color="auto" w:fill="DBF8FF"/>
          </w:tcPr>
          <w:p w14:paraId="0631FD95" w14:textId="77777777" w:rsidR="003146FC" w:rsidRDefault="004E27B8">
            <w:pPr>
              <w:pStyle w:val="TableParagraph"/>
              <w:spacing w:before="79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DBF8FF"/>
          </w:tcPr>
          <w:p w14:paraId="46D9EC69" w14:textId="77777777" w:rsidR="003146FC" w:rsidRDefault="004E27B8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576" w:type="dxa"/>
            <w:shd w:val="clear" w:color="auto" w:fill="DBF8FF"/>
          </w:tcPr>
          <w:p w14:paraId="314F4339" w14:textId="77777777" w:rsidR="003146FC" w:rsidRDefault="004E27B8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0.31</w:t>
            </w:r>
          </w:p>
        </w:tc>
        <w:tc>
          <w:tcPr>
            <w:tcW w:w="782" w:type="dxa"/>
            <w:shd w:val="clear" w:color="auto" w:fill="DBF8FF"/>
          </w:tcPr>
          <w:p w14:paraId="48D2BBB2" w14:textId="77777777" w:rsidR="003146FC" w:rsidRDefault="004E27B8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11.45*</w:t>
            </w:r>
          </w:p>
        </w:tc>
        <w:tc>
          <w:tcPr>
            <w:tcW w:w="576" w:type="dxa"/>
            <w:shd w:val="clear" w:color="auto" w:fill="DBF8FF"/>
          </w:tcPr>
          <w:p w14:paraId="57777B45" w14:textId="77777777" w:rsidR="003146FC" w:rsidRDefault="004E27B8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0.92</w:t>
            </w:r>
          </w:p>
        </w:tc>
      </w:tr>
      <w:tr w:rsidR="003146FC" w14:paraId="195E7BEE" w14:textId="77777777">
        <w:trPr>
          <w:trHeight w:val="426"/>
        </w:trPr>
        <w:tc>
          <w:tcPr>
            <w:tcW w:w="3570" w:type="dxa"/>
            <w:shd w:val="clear" w:color="auto" w:fill="DBF8FF"/>
          </w:tcPr>
          <w:p w14:paraId="0FCCE5BE" w14:textId="77777777" w:rsidR="003146FC" w:rsidRDefault="004E27B8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6.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543" w:type="dxa"/>
            <w:shd w:val="clear" w:color="auto" w:fill="DBF8FF"/>
          </w:tcPr>
          <w:p w14:paraId="42966EBC" w14:textId="77777777" w:rsidR="003146FC" w:rsidRDefault="004E27B8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543" w:type="dxa"/>
            <w:shd w:val="clear" w:color="auto" w:fill="DBF8FF"/>
          </w:tcPr>
          <w:p w14:paraId="2022EB6E" w14:textId="77777777" w:rsidR="003146FC" w:rsidRDefault="004E27B8">
            <w:pPr>
              <w:pStyle w:val="TableParagraph"/>
              <w:spacing w:before="79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.48</w:t>
            </w:r>
          </w:p>
        </w:tc>
        <w:tc>
          <w:tcPr>
            <w:tcW w:w="543" w:type="dxa"/>
            <w:shd w:val="clear" w:color="auto" w:fill="DBF8FF"/>
          </w:tcPr>
          <w:p w14:paraId="76AE9939" w14:textId="77777777" w:rsidR="003146FC" w:rsidRDefault="004E27B8">
            <w:pPr>
              <w:pStyle w:val="TableParagraph"/>
              <w:spacing w:before="79"/>
              <w:ind w:left="92" w:right="90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.53</w:t>
            </w:r>
          </w:p>
        </w:tc>
        <w:tc>
          <w:tcPr>
            <w:tcW w:w="474" w:type="dxa"/>
            <w:shd w:val="clear" w:color="auto" w:fill="DBF8FF"/>
          </w:tcPr>
          <w:p w14:paraId="23391DBD" w14:textId="77777777" w:rsidR="003146FC" w:rsidRDefault="004E27B8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.60</w:t>
            </w:r>
          </w:p>
        </w:tc>
        <w:tc>
          <w:tcPr>
            <w:tcW w:w="577" w:type="dxa"/>
            <w:shd w:val="clear" w:color="auto" w:fill="DBF8FF"/>
          </w:tcPr>
          <w:p w14:paraId="6136A337" w14:textId="77777777" w:rsidR="003146FC" w:rsidRDefault="004E27B8">
            <w:pPr>
              <w:pStyle w:val="TableParagraph"/>
              <w:spacing w:before="79"/>
              <w:ind w:left="97" w:right="9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.76</w:t>
            </w:r>
          </w:p>
        </w:tc>
        <w:tc>
          <w:tcPr>
            <w:tcW w:w="519" w:type="dxa"/>
            <w:shd w:val="clear" w:color="auto" w:fill="DBF8FF"/>
          </w:tcPr>
          <w:p w14:paraId="082060BB" w14:textId="77777777" w:rsidR="003146FC" w:rsidRDefault="004E27B8">
            <w:pPr>
              <w:pStyle w:val="TableParagraph"/>
              <w:spacing w:before="79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DBF8FF"/>
          </w:tcPr>
          <w:p w14:paraId="5D2BA10D" w14:textId="77777777" w:rsidR="003146FC" w:rsidRDefault="004E27B8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0.52</w:t>
            </w:r>
          </w:p>
        </w:tc>
        <w:tc>
          <w:tcPr>
            <w:tcW w:w="576" w:type="dxa"/>
            <w:shd w:val="clear" w:color="auto" w:fill="DBF8FF"/>
          </w:tcPr>
          <w:p w14:paraId="6DCE559F" w14:textId="77777777" w:rsidR="003146FC" w:rsidRDefault="004E27B8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0.31</w:t>
            </w:r>
          </w:p>
        </w:tc>
        <w:tc>
          <w:tcPr>
            <w:tcW w:w="782" w:type="dxa"/>
            <w:shd w:val="clear" w:color="auto" w:fill="DBF8FF"/>
          </w:tcPr>
          <w:p w14:paraId="1FB7B62A" w14:textId="77777777" w:rsidR="003146FC" w:rsidRDefault="004E27B8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6.07*</w:t>
            </w:r>
          </w:p>
        </w:tc>
        <w:tc>
          <w:tcPr>
            <w:tcW w:w="576" w:type="dxa"/>
            <w:shd w:val="clear" w:color="auto" w:fill="DBF8FF"/>
          </w:tcPr>
          <w:p w14:paraId="65D43768" w14:textId="77777777" w:rsidR="003146FC" w:rsidRDefault="004E27B8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0.49</w:t>
            </w:r>
          </w:p>
        </w:tc>
      </w:tr>
      <w:tr w:rsidR="003146FC" w14:paraId="549B593C" w14:textId="77777777">
        <w:trPr>
          <w:trHeight w:val="60"/>
        </w:trPr>
        <w:tc>
          <w:tcPr>
            <w:tcW w:w="3570" w:type="dxa"/>
            <w:tcBorders>
              <w:bottom w:val="single" w:sz="4" w:space="0" w:color="000000"/>
            </w:tcBorders>
            <w:shd w:val="clear" w:color="auto" w:fill="DBF8FF"/>
          </w:tcPr>
          <w:p w14:paraId="58C5298F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1ED83376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673AE78B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59D1A9BE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4" w:type="dxa"/>
            <w:tcBorders>
              <w:bottom w:val="single" w:sz="4" w:space="0" w:color="000000"/>
            </w:tcBorders>
            <w:shd w:val="clear" w:color="auto" w:fill="DBF8FF"/>
          </w:tcPr>
          <w:p w14:paraId="5B69CD97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05010575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9" w:type="dxa"/>
            <w:tcBorders>
              <w:bottom w:val="single" w:sz="4" w:space="0" w:color="000000"/>
            </w:tcBorders>
            <w:shd w:val="clear" w:color="auto" w:fill="DBF8FF"/>
          </w:tcPr>
          <w:p w14:paraId="133B06B0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DBF8FF"/>
          </w:tcPr>
          <w:p w14:paraId="5A7C55B8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DBF8FF"/>
          </w:tcPr>
          <w:p w14:paraId="6EF14E21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2" w:type="dxa"/>
            <w:tcBorders>
              <w:bottom w:val="single" w:sz="4" w:space="0" w:color="000000"/>
            </w:tcBorders>
            <w:shd w:val="clear" w:color="auto" w:fill="DBF8FF"/>
          </w:tcPr>
          <w:p w14:paraId="3A4F4379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DBF8FF"/>
          </w:tcPr>
          <w:p w14:paraId="0DDC39A0" w14:textId="77777777" w:rsidR="003146FC" w:rsidRDefault="003146F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146FC" w14:paraId="42E94F43" w14:textId="77777777">
        <w:trPr>
          <w:trHeight w:val="910"/>
        </w:trPr>
        <w:tc>
          <w:tcPr>
            <w:tcW w:w="9279" w:type="dxa"/>
            <w:gridSpan w:val="11"/>
          </w:tcPr>
          <w:p w14:paraId="66BB2FC8" w14:textId="77777777" w:rsidR="003146FC" w:rsidRDefault="004E27B8">
            <w:pPr>
              <w:pStyle w:val="TableParagraph"/>
              <w:spacing w:before="73"/>
              <w:ind w:left="105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WILLINGNESS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TO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USE</w:t>
            </w:r>
            <w:r>
              <w:rPr>
                <w:b/>
                <w:spacing w:val="19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FOR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1</w:t>
            </w:r>
            <w:r>
              <w:rPr>
                <w:b/>
                <w:spacing w:val="19"/>
                <w:w w:val="110"/>
                <w:sz w:val="21"/>
              </w:rPr>
              <w:t xml:space="preserve"> </w:t>
            </w:r>
            <w:r>
              <w:rPr>
                <w:b/>
                <w:spacing w:val="-4"/>
                <w:w w:val="110"/>
                <w:sz w:val="21"/>
              </w:rPr>
              <w:t>YEAR</w:t>
            </w:r>
          </w:p>
          <w:p w14:paraId="3624F575" w14:textId="77777777" w:rsidR="003146FC" w:rsidRDefault="004E27B8">
            <w:pPr>
              <w:pStyle w:val="TableParagraph"/>
              <w:spacing w:before="207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Active</w:t>
            </w:r>
          </w:p>
        </w:tc>
      </w:tr>
      <w:tr w:rsidR="003146FC" w14:paraId="32286449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0B929B4E" w14:textId="77777777" w:rsidR="003146FC" w:rsidRDefault="004E27B8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125CAA46" w14:textId="77777777" w:rsidR="003146FC" w:rsidRDefault="004E27B8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07FCF5FB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0E755AA7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0" w:type="dxa"/>
            <w:gridSpan w:val="3"/>
            <w:shd w:val="clear" w:color="auto" w:fill="FFDEDE"/>
          </w:tcPr>
          <w:p w14:paraId="4723828C" w14:textId="77777777" w:rsidR="003146FC" w:rsidRDefault="004E27B8">
            <w:pPr>
              <w:pStyle w:val="TableParagraph"/>
              <w:spacing w:before="74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FFDEDE"/>
          </w:tcPr>
          <w:p w14:paraId="38541272" w14:textId="77777777" w:rsidR="003146FC" w:rsidRDefault="004E27B8">
            <w:pPr>
              <w:pStyle w:val="TableParagraph"/>
              <w:spacing w:before="74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576" w:type="dxa"/>
            <w:shd w:val="clear" w:color="auto" w:fill="FFDEDE"/>
          </w:tcPr>
          <w:p w14:paraId="0C54743D" w14:textId="77777777" w:rsidR="003146FC" w:rsidRDefault="004E27B8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0.22</w:t>
            </w:r>
          </w:p>
        </w:tc>
        <w:tc>
          <w:tcPr>
            <w:tcW w:w="782" w:type="dxa"/>
            <w:shd w:val="clear" w:color="auto" w:fill="FFDEDE"/>
          </w:tcPr>
          <w:p w14:paraId="1EFBECF4" w14:textId="77777777" w:rsidR="003146FC" w:rsidRDefault="004E27B8">
            <w:pPr>
              <w:pStyle w:val="TableParagraph"/>
              <w:spacing w:before="74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7.09*</w:t>
            </w:r>
          </w:p>
        </w:tc>
        <w:tc>
          <w:tcPr>
            <w:tcW w:w="576" w:type="dxa"/>
            <w:shd w:val="clear" w:color="auto" w:fill="FFDEDE"/>
          </w:tcPr>
          <w:p w14:paraId="41BE073C" w14:textId="77777777" w:rsidR="003146FC" w:rsidRDefault="004E27B8">
            <w:pPr>
              <w:pStyle w:val="TableParagraph"/>
              <w:spacing w:before="74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0.57</w:t>
            </w:r>
          </w:p>
        </w:tc>
      </w:tr>
      <w:tr w:rsidR="003146FC" w14:paraId="39061ED4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529C160A" w14:textId="77777777" w:rsidR="003146FC" w:rsidRDefault="004E27B8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49066F73" w14:textId="77777777" w:rsidR="003146FC" w:rsidRDefault="004E27B8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.24</w:t>
            </w:r>
          </w:p>
        </w:tc>
        <w:tc>
          <w:tcPr>
            <w:tcW w:w="543" w:type="dxa"/>
            <w:shd w:val="clear" w:color="auto" w:fill="FFDEDE"/>
          </w:tcPr>
          <w:p w14:paraId="16EE653F" w14:textId="77777777" w:rsidR="003146FC" w:rsidRDefault="004E27B8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52AEECE4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0" w:type="dxa"/>
            <w:gridSpan w:val="3"/>
            <w:shd w:val="clear" w:color="auto" w:fill="FFDEDE"/>
          </w:tcPr>
          <w:p w14:paraId="1BC2B9DA" w14:textId="77777777" w:rsidR="003146FC" w:rsidRDefault="004E27B8">
            <w:pPr>
              <w:pStyle w:val="TableParagraph"/>
              <w:spacing w:before="79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FFDEDE"/>
          </w:tcPr>
          <w:p w14:paraId="18609D90" w14:textId="77777777" w:rsidR="003146FC" w:rsidRDefault="004E27B8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576" w:type="dxa"/>
            <w:shd w:val="clear" w:color="auto" w:fill="FFDEDE"/>
          </w:tcPr>
          <w:p w14:paraId="4D896E16" w14:textId="77777777" w:rsidR="003146FC" w:rsidRDefault="004E27B8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2" w:type="dxa"/>
            <w:shd w:val="clear" w:color="auto" w:fill="FFDEDE"/>
          </w:tcPr>
          <w:p w14:paraId="2C51147D" w14:textId="77777777" w:rsidR="003146FC" w:rsidRDefault="004E27B8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6.47*</w:t>
            </w:r>
          </w:p>
        </w:tc>
        <w:tc>
          <w:tcPr>
            <w:tcW w:w="576" w:type="dxa"/>
            <w:shd w:val="clear" w:color="auto" w:fill="FFDEDE"/>
          </w:tcPr>
          <w:p w14:paraId="3D8BD8BA" w14:textId="77777777" w:rsidR="003146FC" w:rsidRDefault="004E27B8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0.52</w:t>
            </w:r>
          </w:p>
        </w:tc>
      </w:tr>
      <w:tr w:rsidR="003146FC" w14:paraId="19EFAF1F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3AD97AE4" w14:textId="77777777" w:rsidR="003146FC" w:rsidRDefault="004E27B8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444C486E" w14:textId="77777777" w:rsidR="003146FC" w:rsidRDefault="004E27B8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.25</w:t>
            </w:r>
          </w:p>
        </w:tc>
        <w:tc>
          <w:tcPr>
            <w:tcW w:w="543" w:type="dxa"/>
            <w:shd w:val="clear" w:color="auto" w:fill="FFDEDE"/>
          </w:tcPr>
          <w:p w14:paraId="3D83885E" w14:textId="77777777" w:rsidR="003146FC" w:rsidRDefault="004E27B8">
            <w:pPr>
              <w:pStyle w:val="TableParagraph"/>
              <w:spacing w:before="79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.30</w:t>
            </w:r>
          </w:p>
        </w:tc>
        <w:tc>
          <w:tcPr>
            <w:tcW w:w="543" w:type="dxa"/>
            <w:shd w:val="clear" w:color="auto" w:fill="FFDEDE"/>
          </w:tcPr>
          <w:p w14:paraId="7A1340E8" w14:textId="77777777" w:rsidR="003146FC" w:rsidRDefault="004E27B8">
            <w:pPr>
              <w:pStyle w:val="TableParagraph"/>
              <w:spacing w:before="79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1570" w:type="dxa"/>
            <w:gridSpan w:val="3"/>
            <w:shd w:val="clear" w:color="auto" w:fill="FFDEDE"/>
          </w:tcPr>
          <w:p w14:paraId="4FADFE6A" w14:textId="77777777" w:rsidR="003146FC" w:rsidRDefault="004E27B8">
            <w:pPr>
              <w:pStyle w:val="TableParagraph"/>
              <w:spacing w:before="79"/>
              <w:ind w:right="15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6" w:type="dxa"/>
            <w:shd w:val="clear" w:color="auto" w:fill="FFDEDE"/>
          </w:tcPr>
          <w:p w14:paraId="61060558" w14:textId="77777777" w:rsidR="003146FC" w:rsidRDefault="004E27B8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0.54</w:t>
            </w:r>
          </w:p>
        </w:tc>
        <w:tc>
          <w:tcPr>
            <w:tcW w:w="576" w:type="dxa"/>
            <w:shd w:val="clear" w:color="auto" w:fill="FFDEDE"/>
          </w:tcPr>
          <w:p w14:paraId="3F07DCD5" w14:textId="77777777" w:rsidR="003146FC" w:rsidRDefault="004E27B8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2" w:type="dxa"/>
            <w:shd w:val="clear" w:color="auto" w:fill="FFDEDE"/>
          </w:tcPr>
          <w:p w14:paraId="2BAFA561" w14:textId="77777777" w:rsidR="003146FC" w:rsidRDefault="004E27B8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6.19*</w:t>
            </w:r>
          </w:p>
        </w:tc>
        <w:tc>
          <w:tcPr>
            <w:tcW w:w="576" w:type="dxa"/>
            <w:shd w:val="clear" w:color="auto" w:fill="FFDEDE"/>
          </w:tcPr>
          <w:p w14:paraId="0C685774" w14:textId="77777777" w:rsidR="003146FC" w:rsidRDefault="004E27B8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0.66</w:t>
            </w:r>
          </w:p>
        </w:tc>
      </w:tr>
      <w:tr w:rsidR="003146FC" w14:paraId="13C09BF9" w14:textId="77777777">
        <w:trPr>
          <w:trHeight w:val="483"/>
        </w:trPr>
        <w:tc>
          <w:tcPr>
            <w:tcW w:w="3570" w:type="dxa"/>
          </w:tcPr>
          <w:p w14:paraId="1B1DF1A9" w14:textId="77777777" w:rsidR="003146FC" w:rsidRDefault="004E27B8">
            <w:pPr>
              <w:pStyle w:val="TableParagraph"/>
              <w:spacing w:before="13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Passive</w:t>
            </w:r>
          </w:p>
        </w:tc>
        <w:tc>
          <w:tcPr>
            <w:tcW w:w="543" w:type="dxa"/>
          </w:tcPr>
          <w:p w14:paraId="66CC991D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521ADAA1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6B423E4F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675D4526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032A4BD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 w14:paraId="31E6A9A6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7907079D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1DBC171C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</w:tcPr>
          <w:p w14:paraId="53CF576D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5459CAA9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146FC" w14:paraId="60787E49" w14:textId="77777777">
        <w:trPr>
          <w:trHeight w:val="416"/>
        </w:trPr>
        <w:tc>
          <w:tcPr>
            <w:tcW w:w="3570" w:type="dxa"/>
            <w:shd w:val="clear" w:color="auto" w:fill="DBF8FF"/>
          </w:tcPr>
          <w:p w14:paraId="5F2C6C7B" w14:textId="77777777" w:rsidR="003146FC" w:rsidRDefault="004E27B8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Geolocation</w:t>
            </w:r>
          </w:p>
        </w:tc>
        <w:tc>
          <w:tcPr>
            <w:tcW w:w="543" w:type="dxa"/>
            <w:shd w:val="clear" w:color="auto" w:fill="DBF8FF"/>
          </w:tcPr>
          <w:p w14:paraId="464AA065" w14:textId="77777777" w:rsidR="003146FC" w:rsidRDefault="004E27B8">
            <w:pPr>
              <w:pStyle w:val="TableParagraph"/>
              <w:spacing w:before="74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.18</w:t>
            </w:r>
          </w:p>
        </w:tc>
        <w:tc>
          <w:tcPr>
            <w:tcW w:w="543" w:type="dxa"/>
            <w:shd w:val="clear" w:color="auto" w:fill="DBF8FF"/>
          </w:tcPr>
          <w:p w14:paraId="37F82A3E" w14:textId="77777777" w:rsidR="003146FC" w:rsidRDefault="004E27B8">
            <w:pPr>
              <w:pStyle w:val="TableParagraph"/>
              <w:spacing w:before="74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.28</w:t>
            </w:r>
          </w:p>
        </w:tc>
        <w:tc>
          <w:tcPr>
            <w:tcW w:w="543" w:type="dxa"/>
            <w:shd w:val="clear" w:color="auto" w:fill="DBF8FF"/>
          </w:tcPr>
          <w:p w14:paraId="46796769" w14:textId="77777777" w:rsidR="003146FC" w:rsidRDefault="004E27B8">
            <w:pPr>
              <w:pStyle w:val="TableParagraph"/>
              <w:spacing w:before="74"/>
              <w:ind w:left="92" w:right="90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.06</w:t>
            </w:r>
          </w:p>
        </w:tc>
        <w:tc>
          <w:tcPr>
            <w:tcW w:w="474" w:type="dxa"/>
            <w:shd w:val="clear" w:color="auto" w:fill="DBF8FF"/>
          </w:tcPr>
          <w:p w14:paraId="3A810DA6" w14:textId="77777777" w:rsidR="003146FC" w:rsidRDefault="004E27B8">
            <w:pPr>
              <w:pStyle w:val="TableParagraph"/>
              <w:spacing w:before="74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77" w:type="dxa"/>
            <w:shd w:val="clear" w:color="auto" w:fill="DBF8FF"/>
          </w:tcPr>
          <w:p w14:paraId="03F55F5E" w14:textId="77777777" w:rsidR="003146FC" w:rsidRDefault="003146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DBF8FF"/>
          </w:tcPr>
          <w:p w14:paraId="77584641" w14:textId="77777777" w:rsidR="003146FC" w:rsidRDefault="004E27B8">
            <w:pPr>
              <w:pStyle w:val="TableParagraph"/>
              <w:spacing w:before="74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DBF8FF"/>
          </w:tcPr>
          <w:p w14:paraId="108C12CB" w14:textId="77777777" w:rsidR="003146FC" w:rsidRDefault="004E27B8">
            <w:pPr>
              <w:pStyle w:val="TableParagraph"/>
              <w:spacing w:before="74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0.63</w:t>
            </w:r>
          </w:p>
        </w:tc>
        <w:tc>
          <w:tcPr>
            <w:tcW w:w="576" w:type="dxa"/>
            <w:shd w:val="clear" w:color="auto" w:fill="DBF8FF"/>
          </w:tcPr>
          <w:p w14:paraId="68B9ADDD" w14:textId="77777777" w:rsidR="003146FC" w:rsidRDefault="004E27B8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0.19</w:t>
            </w:r>
          </w:p>
        </w:tc>
        <w:tc>
          <w:tcPr>
            <w:tcW w:w="782" w:type="dxa"/>
            <w:shd w:val="clear" w:color="auto" w:fill="DBF8FF"/>
          </w:tcPr>
          <w:p w14:paraId="364FF95D" w14:textId="77777777" w:rsidR="003146FC" w:rsidRDefault="004E27B8">
            <w:pPr>
              <w:pStyle w:val="TableParagraph"/>
              <w:spacing w:before="74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9.83*</w:t>
            </w:r>
          </w:p>
        </w:tc>
        <w:tc>
          <w:tcPr>
            <w:tcW w:w="576" w:type="dxa"/>
            <w:shd w:val="clear" w:color="auto" w:fill="DBF8FF"/>
          </w:tcPr>
          <w:p w14:paraId="351E24DA" w14:textId="77777777" w:rsidR="003146FC" w:rsidRDefault="004E27B8">
            <w:pPr>
              <w:pStyle w:val="TableParagraph"/>
              <w:spacing w:before="74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0.79</w:t>
            </w:r>
          </w:p>
        </w:tc>
      </w:tr>
      <w:tr w:rsidR="003146FC" w14:paraId="3C36BD21" w14:textId="77777777">
        <w:trPr>
          <w:trHeight w:val="421"/>
        </w:trPr>
        <w:tc>
          <w:tcPr>
            <w:tcW w:w="3570" w:type="dxa"/>
            <w:shd w:val="clear" w:color="auto" w:fill="DBF8FF"/>
          </w:tcPr>
          <w:p w14:paraId="09918E1D" w14:textId="77777777" w:rsidR="003146FC" w:rsidRDefault="004E27B8">
            <w:pPr>
              <w:pStyle w:val="TableParagraph"/>
              <w:spacing w:before="79"/>
              <w:ind w:right="10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Cellular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Communication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Logs</w:t>
            </w:r>
          </w:p>
        </w:tc>
        <w:tc>
          <w:tcPr>
            <w:tcW w:w="543" w:type="dxa"/>
            <w:shd w:val="clear" w:color="auto" w:fill="DBF8FF"/>
          </w:tcPr>
          <w:p w14:paraId="3005AEFA" w14:textId="77777777" w:rsidR="003146FC" w:rsidRDefault="004E27B8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.34</w:t>
            </w:r>
          </w:p>
        </w:tc>
        <w:tc>
          <w:tcPr>
            <w:tcW w:w="543" w:type="dxa"/>
            <w:shd w:val="clear" w:color="auto" w:fill="DBF8FF"/>
          </w:tcPr>
          <w:p w14:paraId="65166863" w14:textId="77777777" w:rsidR="003146FC" w:rsidRDefault="004E27B8">
            <w:pPr>
              <w:pStyle w:val="TableParagraph"/>
              <w:spacing w:before="79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.36</w:t>
            </w:r>
          </w:p>
        </w:tc>
        <w:tc>
          <w:tcPr>
            <w:tcW w:w="543" w:type="dxa"/>
            <w:shd w:val="clear" w:color="auto" w:fill="DBF8FF"/>
          </w:tcPr>
          <w:p w14:paraId="27AF8751" w14:textId="77777777" w:rsidR="003146FC" w:rsidRDefault="004E27B8">
            <w:pPr>
              <w:pStyle w:val="TableParagraph"/>
              <w:spacing w:before="79"/>
              <w:ind w:left="92" w:right="90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474" w:type="dxa"/>
            <w:shd w:val="clear" w:color="auto" w:fill="DBF8FF"/>
          </w:tcPr>
          <w:p w14:paraId="13E6F0BE" w14:textId="77777777" w:rsidR="003146FC" w:rsidRDefault="004E27B8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.30</w:t>
            </w:r>
          </w:p>
        </w:tc>
        <w:tc>
          <w:tcPr>
            <w:tcW w:w="577" w:type="dxa"/>
            <w:shd w:val="clear" w:color="auto" w:fill="DBF8FF"/>
          </w:tcPr>
          <w:p w14:paraId="1DAE52FC" w14:textId="77777777" w:rsidR="003146FC" w:rsidRDefault="004E27B8">
            <w:pPr>
              <w:pStyle w:val="TableParagraph"/>
              <w:spacing w:before="79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19" w:type="dxa"/>
            <w:shd w:val="clear" w:color="auto" w:fill="DBF8FF"/>
          </w:tcPr>
          <w:p w14:paraId="43B25C99" w14:textId="77777777" w:rsidR="003146FC" w:rsidRDefault="004E27B8">
            <w:pPr>
              <w:pStyle w:val="TableParagraph"/>
              <w:spacing w:before="79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DBF8FF"/>
          </w:tcPr>
          <w:p w14:paraId="2C972543" w14:textId="77777777" w:rsidR="003146FC" w:rsidRDefault="004E27B8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0.65</w:t>
            </w:r>
          </w:p>
        </w:tc>
        <w:tc>
          <w:tcPr>
            <w:tcW w:w="576" w:type="dxa"/>
            <w:shd w:val="clear" w:color="auto" w:fill="DBF8FF"/>
          </w:tcPr>
          <w:p w14:paraId="3D7D4059" w14:textId="77777777" w:rsidR="003146FC" w:rsidRDefault="004E27B8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2" w:type="dxa"/>
            <w:shd w:val="clear" w:color="auto" w:fill="DBF8FF"/>
          </w:tcPr>
          <w:p w14:paraId="091A7B57" w14:textId="77777777" w:rsidR="003146FC" w:rsidRDefault="004E27B8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9.76*</w:t>
            </w:r>
          </w:p>
        </w:tc>
        <w:tc>
          <w:tcPr>
            <w:tcW w:w="576" w:type="dxa"/>
            <w:shd w:val="clear" w:color="auto" w:fill="DBF8FF"/>
          </w:tcPr>
          <w:p w14:paraId="57FA6663" w14:textId="77777777" w:rsidR="003146FC" w:rsidRDefault="004E27B8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0.79</w:t>
            </w:r>
          </w:p>
        </w:tc>
      </w:tr>
      <w:tr w:rsidR="003146FC" w14:paraId="770BA04F" w14:textId="77777777">
        <w:trPr>
          <w:trHeight w:val="461"/>
        </w:trPr>
        <w:tc>
          <w:tcPr>
            <w:tcW w:w="3570" w:type="dxa"/>
            <w:tcBorders>
              <w:bottom w:val="single" w:sz="8" w:space="0" w:color="000000"/>
            </w:tcBorders>
            <w:shd w:val="clear" w:color="auto" w:fill="DBF8FF"/>
          </w:tcPr>
          <w:p w14:paraId="1B027AAD" w14:textId="77777777" w:rsidR="003146FC" w:rsidRDefault="004E27B8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6.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4928F09A" w14:textId="77777777" w:rsidR="003146FC" w:rsidRDefault="004E27B8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.20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42A30ECD" w14:textId="77777777" w:rsidR="003146FC" w:rsidRDefault="004E27B8">
            <w:pPr>
              <w:pStyle w:val="TableParagraph"/>
              <w:spacing w:before="79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.43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047B938F" w14:textId="77777777" w:rsidR="003146FC" w:rsidRDefault="004E27B8">
            <w:pPr>
              <w:pStyle w:val="TableParagraph"/>
              <w:spacing w:before="79"/>
              <w:ind w:left="92" w:right="90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.50</w:t>
            </w:r>
          </w:p>
        </w:tc>
        <w:tc>
          <w:tcPr>
            <w:tcW w:w="474" w:type="dxa"/>
            <w:tcBorders>
              <w:bottom w:val="single" w:sz="8" w:space="0" w:color="000000"/>
            </w:tcBorders>
            <w:shd w:val="clear" w:color="auto" w:fill="DBF8FF"/>
          </w:tcPr>
          <w:p w14:paraId="13D89A90" w14:textId="77777777" w:rsidR="003146FC" w:rsidRDefault="004E27B8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.24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77AE2FF8" w14:textId="77777777" w:rsidR="003146FC" w:rsidRDefault="004E27B8">
            <w:pPr>
              <w:pStyle w:val="TableParagraph"/>
              <w:spacing w:before="79"/>
              <w:ind w:left="98" w:right="93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.90*</w:t>
            </w:r>
          </w:p>
        </w:tc>
        <w:tc>
          <w:tcPr>
            <w:tcW w:w="519" w:type="dxa"/>
            <w:tcBorders>
              <w:bottom w:val="single" w:sz="8" w:space="0" w:color="000000"/>
            </w:tcBorders>
            <w:shd w:val="clear" w:color="auto" w:fill="DBF8FF"/>
          </w:tcPr>
          <w:p w14:paraId="70733CFE" w14:textId="77777777" w:rsidR="003146FC" w:rsidRDefault="004E27B8">
            <w:pPr>
              <w:pStyle w:val="TableParagraph"/>
              <w:spacing w:before="79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DBF8FF"/>
          </w:tcPr>
          <w:p w14:paraId="0FF7DEE0" w14:textId="77777777" w:rsidR="003146FC" w:rsidRDefault="004E27B8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0.61</w:t>
            </w:r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DBF8FF"/>
          </w:tcPr>
          <w:p w14:paraId="332E01EE" w14:textId="77777777" w:rsidR="003146FC" w:rsidRDefault="004E27B8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0.26</w:t>
            </w:r>
          </w:p>
        </w:tc>
        <w:tc>
          <w:tcPr>
            <w:tcW w:w="782" w:type="dxa"/>
            <w:tcBorders>
              <w:bottom w:val="single" w:sz="8" w:space="0" w:color="000000"/>
            </w:tcBorders>
            <w:shd w:val="clear" w:color="auto" w:fill="DBF8FF"/>
          </w:tcPr>
          <w:p w14:paraId="070CD70A" w14:textId="77777777" w:rsidR="003146FC" w:rsidRDefault="004E27B8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8.21*</w:t>
            </w:r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DBF8FF"/>
          </w:tcPr>
          <w:p w14:paraId="12A24A5D" w14:textId="77777777" w:rsidR="003146FC" w:rsidRDefault="004E27B8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0.66</w:t>
            </w:r>
          </w:p>
        </w:tc>
      </w:tr>
    </w:tbl>
    <w:p w14:paraId="1411DE54" w14:textId="511FB14F" w:rsidR="003146FC" w:rsidRDefault="00765778">
      <w:pPr>
        <w:tabs>
          <w:tab w:val="left" w:pos="1220"/>
          <w:tab w:val="left" w:pos="4005"/>
        </w:tabs>
        <w:spacing w:before="36" w:line="355" w:lineRule="auto"/>
        <w:ind w:left="228" w:right="815" w:firstLine="43"/>
        <w:rPr>
          <w:sz w:val="21"/>
        </w:rPr>
        <w:pPrChange w:id="7269" w:author="Kendra Wyant" w:date="2023-05-31T13:43:00Z">
          <w:pPr>
            <w:tabs>
              <w:tab w:val="left" w:pos="1220"/>
              <w:tab w:val="left" w:pos="3981"/>
            </w:tabs>
            <w:spacing w:before="36" w:line="355" w:lineRule="auto"/>
            <w:ind w:left="204" w:right="816" w:firstLine="67"/>
          </w:pPr>
        </w:pPrChange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839872" behindDoc="1" locked="0" layoutInCell="1" allowOverlap="1" wp14:anchorId="1BC63E67" wp14:editId="5645DC42">
                <wp:simplePos x="0" y="0"/>
                <wp:positionH relativeFrom="page">
                  <wp:posOffset>958215</wp:posOffset>
                </wp:positionH>
                <wp:positionV relativeFrom="paragraph">
                  <wp:posOffset>-2254250</wp:posOffset>
                </wp:positionV>
                <wp:extent cx="5899785" cy="0"/>
                <wp:effectExtent l="0" t="0" r="0" b="0"/>
                <wp:wrapNone/>
                <wp:docPr id="1451817442" name="Lin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44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8B96E" id="Line 453" o:spid="_x0000_s1026" style="position:absolute;z-index:-174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.45pt,-177.5pt" to="540pt,-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" strokeweight=".1238mm">
                <w10:wrap anchorx="page"/>
              </v:line>
            </w:pict>
          </mc:Fallback>
        </mc:AlternateContent>
      </w:r>
      <w:r w:rsidR="004E27B8">
        <w:rPr>
          <w:i/>
          <w:spacing w:val="-2"/>
          <w:sz w:val="21"/>
        </w:rPr>
        <w:t>Note:</w:t>
      </w:r>
      <w:r w:rsidR="004E27B8">
        <w:rPr>
          <w:i/>
          <w:sz w:val="21"/>
        </w:rPr>
        <w:tab/>
      </w:r>
      <w:r w:rsidR="004E27B8">
        <w:rPr>
          <w:sz w:val="21"/>
        </w:rPr>
        <w:t>Initial</w:t>
      </w:r>
      <w:r w:rsidR="004E27B8">
        <w:rPr>
          <w:spacing w:val="-5"/>
          <w:sz w:val="21"/>
        </w:rPr>
        <w:t xml:space="preserve"> </w:t>
      </w:r>
      <w:r w:rsidR="004E27B8">
        <w:rPr>
          <w:sz w:val="21"/>
        </w:rPr>
        <w:t>columns</w:t>
      </w:r>
      <w:r w:rsidR="004E27B8">
        <w:rPr>
          <w:spacing w:val="-5"/>
          <w:sz w:val="21"/>
        </w:rPr>
        <w:t xml:space="preserve"> </w:t>
      </w:r>
      <w:r w:rsidR="004E27B8">
        <w:rPr>
          <w:sz w:val="21"/>
        </w:rPr>
        <w:t>indicate</w:t>
      </w:r>
      <w:r w:rsidR="004E27B8">
        <w:rPr>
          <w:spacing w:val="-5"/>
          <w:sz w:val="21"/>
        </w:rPr>
        <w:t xml:space="preserve"> </w:t>
      </w:r>
      <w:r w:rsidR="004E27B8">
        <w:rPr>
          <w:sz w:val="21"/>
        </w:rPr>
        <w:t>bivariate</w:t>
      </w:r>
      <w:r w:rsidR="004E27B8">
        <w:rPr>
          <w:spacing w:val="-5"/>
          <w:sz w:val="21"/>
        </w:rPr>
        <w:t xml:space="preserve"> </w:t>
      </w:r>
      <w:r w:rsidR="004E27B8">
        <w:rPr>
          <w:sz w:val="21"/>
        </w:rPr>
        <w:t>correlations</w:t>
      </w:r>
      <w:r w:rsidR="004E27B8">
        <w:rPr>
          <w:spacing w:val="-5"/>
          <w:sz w:val="21"/>
        </w:rPr>
        <w:t xml:space="preserve"> </w:t>
      </w:r>
      <w:r w:rsidR="004E27B8">
        <w:rPr>
          <w:sz w:val="21"/>
        </w:rPr>
        <w:t>among</w:t>
      </w:r>
      <w:r w:rsidR="004E27B8">
        <w:rPr>
          <w:spacing w:val="-5"/>
          <w:sz w:val="21"/>
        </w:rPr>
        <w:t xml:space="preserve"> </w:t>
      </w:r>
      <w:r w:rsidR="004E27B8">
        <w:rPr>
          <w:sz w:val="21"/>
        </w:rPr>
        <w:t>data</w:t>
      </w:r>
      <w:r w:rsidR="004E27B8">
        <w:rPr>
          <w:spacing w:val="-5"/>
          <w:sz w:val="21"/>
        </w:rPr>
        <w:t xml:space="preserve"> </w:t>
      </w:r>
      <w:r w:rsidR="004E27B8">
        <w:rPr>
          <w:sz w:val="21"/>
        </w:rPr>
        <w:t>streams</w:t>
      </w:r>
      <w:r w:rsidR="004E27B8">
        <w:rPr>
          <w:spacing w:val="-5"/>
          <w:sz w:val="21"/>
        </w:rPr>
        <w:t xml:space="preserve"> </w:t>
      </w:r>
      <w:r w:rsidR="004E27B8">
        <w:rPr>
          <w:sz w:val="21"/>
        </w:rPr>
        <w:t>for</w:t>
      </w:r>
      <w:r w:rsidR="004E27B8">
        <w:rPr>
          <w:spacing w:val="-5"/>
          <w:sz w:val="21"/>
        </w:rPr>
        <w:t xml:space="preserve"> </w:t>
      </w:r>
      <w:r w:rsidR="004E27B8">
        <w:rPr>
          <w:sz w:val="21"/>
        </w:rPr>
        <w:t>each</w:t>
      </w:r>
      <w:r w:rsidR="004E27B8">
        <w:rPr>
          <w:spacing w:val="-5"/>
          <w:sz w:val="21"/>
        </w:rPr>
        <w:t xml:space="preserve"> </w:t>
      </w:r>
      <w:r w:rsidR="004E27B8">
        <w:rPr>
          <w:sz w:val="21"/>
        </w:rPr>
        <w:t xml:space="preserve">self-report </w:t>
      </w:r>
      <w:r w:rsidR="004E27B8">
        <w:rPr>
          <w:spacing w:val="-2"/>
          <w:sz w:val="21"/>
        </w:rPr>
        <w:t>acceptability</w:t>
      </w:r>
      <w:r w:rsidR="004E27B8">
        <w:rPr>
          <w:spacing w:val="-7"/>
          <w:sz w:val="21"/>
          <w:rPrChange w:id="7270" w:author="Kendra Wyant" w:date="2023-05-31T13:43:00Z">
            <w:rPr>
              <w:spacing w:val="-4"/>
              <w:sz w:val="21"/>
            </w:rPr>
          </w:rPrChange>
        </w:rPr>
        <w:t xml:space="preserve"> </w:t>
      </w:r>
      <w:r w:rsidR="004E27B8">
        <w:rPr>
          <w:spacing w:val="-2"/>
          <w:sz w:val="21"/>
        </w:rPr>
        <w:t>measure.</w:t>
      </w:r>
      <w:r w:rsidR="004E27B8">
        <w:rPr>
          <w:spacing w:val="15"/>
          <w:sz w:val="21"/>
          <w:rPrChange w:id="7271" w:author="Kendra Wyant" w:date="2023-05-31T13:43:00Z">
            <w:rPr>
              <w:spacing w:val="18"/>
              <w:sz w:val="21"/>
            </w:rPr>
          </w:rPrChange>
        </w:rPr>
        <w:t xml:space="preserve"> </w:t>
      </w:r>
      <w:r w:rsidR="004E27B8">
        <w:rPr>
          <w:spacing w:val="-2"/>
          <w:sz w:val="21"/>
        </w:rPr>
        <w:t>Final columns represent the number of participants (</w:t>
      </w:r>
      <w:r w:rsidR="004E27B8">
        <w:rPr>
          <w:rFonts w:ascii="Bookman Old Style" w:hAnsi="Bookman Old Style"/>
          <w:i/>
          <w:spacing w:val="-2"/>
          <w:sz w:val="21"/>
        </w:rPr>
        <w:t>N</w:t>
      </w:r>
      <w:r w:rsidR="004E27B8">
        <w:rPr>
          <w:rFonts w:ascii="Bookman Old Style" w:hAnsi="Bookman Old Style"/>
          <w:i/>
          <w:spacing w:val="-41"/>
          <w:sz w:val="21"/>
        </w:rPr>
        <w:t xml:space="preserve"> </w:t>
      </w:r>
      <w:r w:rsidR="004E27B8">
        <w:rPr>
          <w:spacing w:val="-2"/>
          <w:sz w:val="21"/>
        </w:rPr>
        <w:t xml:space="preserve">), mean and standard </w:t>
      </w:r>
      <w:r w:rsidR="004E27B8">
        <w:rPr>
          <w:sz w:val="21"/>
        </w:rPr>
        <w:t>deviation (</w:t>
      </w:r>
      <w:r w:rsidR="004E27B8">
        <w:rPr>
          <w:rFonts w:ascii="Bookman Old Style" w:hAnsi="Bookman Old Style"/>
          <w:i/>
          <w:sz w:val="21"/>
        </w:rPr>
        <w:t>M</w:t>
      </w:r>
      <w:r w:rsidR="004E27B8">
        <w:rPr>
          <w:rFonts w:ascii="Bookman Old Style" w:hAnsi="Bookman Old Style"/>
          <w:i/>
          <w:spacing w:val="-41"/>
          <w:sz w:val="21"/>
        </w:rPr>
        <w:t xml:space="preserve"> </w:t>
      </w:r>
      <w:r w:rsidR="004E27B8">
        <w:rPr>
          <w:sz w:val="21"/>
        </w:rPr>
        <w:t xml:space="preserve">, </w:t>
      </w:r>
      <w:r w:rsidR="004E27B8">
        <w:rPr>
          <w:rFonts w:ascii="Bookman Old Style" w:hAnsi="Bookman Old Style"/>
          <w:i/>
          <w:sz w:val="21"/>
        </w:rPr>
        <w:t>SD</w:t>
      </w:r>
      <w:r w:rsidR="004E27B8">
        <w:rPr>
          <w:sz w:val="21"/>
        </w:rPr>
        <w:t>), t-statistic (</w:t>
      </w:r>
      <w:r w:rsidR="004E27B8">
        <w:rPr>
          <w:rFonts w:ascii="Bookman Old Style" w:hAnsi="Bookman Old Style"/>
          <w:i/>
          <w:sz w:val="21"/>
        </w:rPr>
        <w:t>t</w:t>
      </w:r>
      <w:r w:rsidR="004E27B8">
        <w:rPr>
          <w:sz w:val="21"/>
        </w:rPr>
        <w:t>) and Cohen’s d Effect size (</w:t>
      </w:r>
      <w:r w:rsidR="004E27B8">
        <w:rPr>
          <w:rFonts w:ascii="Bookman Old Style" w:hAnsi="Bookman Old Style"/>
          <w:i/>
          <w:sz w:val="21"/>
        </w:rPr>
        <w:t>d</w:t>
      </w:r>
      <w:r w:rsidR="004E27B8">
        <w:rPr>
          <w:sz w:val="21"/>
        </w:rPr>
        <w:t xml:space="preserve">) for the one sample t-tests against 0 </w:t>
      </w:r>
      <w:r w:rsidR="004E27B8">
        <w:rPr>
          <w:spacing w:val="-2"/>
          <w:sz w:val="21"/>
        </w:rPr>
        <w:t>(undecided).</w:t>
      </w:r>
      <w:r w:rsidR="004E27B8">
        <w:rPr>
          <w:spacing w:val="6"/>
          <w:sz w:val="21"/>
          <w:rPrChange w:id="7272" w:author="Kendra Wyant" w:date="2023-05-31T13:43:00Z">
            <w:rPr>
              <w:spacing w:val="7"/>
              <w:sz w:val="21"/>
            </w:rPr>
          </w:rPrChange>
        </w:rPr>
        <w:t xml:space="preserve"> </w:t>
      </w:r>
      <w:r w:rsidR="004E27B8">
        <w:rPr>
          <w:spacing w:val="-2"/>
          <w:sz w:val="21"/>
        </w:rPr>
        <w:t>Higher</w:t>
      </w:r>
      <w:r w:rsidR="004E27B8">
        <w:rPr>
          <w:spacing w:val="-8"/>
          <w:sz w:val="21"/>
        </w:rPr>
        <w:t xml:space="preserve"> </w:t>
      </w:r>
      <w:r w:rsidR="004E27B8">
        <w:rPr>
          <w:spacing w:val="-2"/>
          <w:sz w:val="21"/>
        </w:rPr>
        <w:t>values</w:t>
      </w:r>
      <w:r w:rsidR="004E27B8">
        <w:rPr>
          <w:spacing w:val="-8"/>
          <w:sz w:val="21"/>
        </w:rPr>
        <w:t xml:space="preserve"> </w:t>
      </w:r>
      <w:r w:rsidR="004E27B8">
        <w:rPr>
          <w:spacing w:val="-2"/>
          <w:sz w:val="21"/>
        </w:rPr>
        <w:t>represent</w:t>
      </w:r>
      <w:r w:rsidR="004E27B8">
        <w:rPr>
          <w:spacing w:val="-8"/>
          <w:sz w:val="21"/>
        </w:rPr>
        <w:t xml:space="preserve"> </w:t>
      </w:r>
      <w:r w:rsidR="004E27B8">
        <w:rPr>
          <w:spacing w:val="-2"/>
          <w:sz w:val="21"/>
        </w:rPr>
        <w:t>higher</w:t>
      </w:r>
      <w:r w:rsidR="004E27B8">
        <w:rPr>
          <w:spacing w:val="-8"/>
          <w:sz w:val="21"/>
        </w:rPr>
        <w:t xml:space="preserve"> </w:t>
      </w:r>
      <w:r w:rsidR="004E27B8">
        <w:rPr>
          <w:spacing w:val="-2"/>
          <w:sz w:val="21"/>
        </w:rPr>
        <w:t>acceptability.</w:t>
      </w:r>
      <w:r w:rsidR="004E27B8">
        <w:rPr>
          <w:spacing w:val="6"/>
          <w:sz w:val="21"/>
          <w:rPrChange w:id="7273" w:author="Kendra Wyant" w:date="2023-05-31T13:43:00Z">
            <w:rPr>
              <w:spacing w:val="7"/>
              <w:sz w:val="21"/>
            </w:rPr>
          </w:rPrChange>
        </w:rPr>
        <w:t xml:space="preserve"> </w:t>
      </w:r>
      <w:r w:rsidR="004E27B8">
        <w:rPr>
          <w:spacing w:val="-2"/>
          <w:sz w:val="21"/>
        </w:rPr>
        <w:t>Active</w:t>
      </w:r>
      <w:r w:rsidR="004E27B8">
        <w:rPr>
          <w:spacing w:val="-8"/>
          <w:sz w:val="21"/>
        </w:rPr>
        <w:t xml:space="preserve"> </w:t>
      </w:r>
      <w:r w:rsidR="004E27B8">
        <w:rPr>
          <w:spacing w:val="-2"/>
          <w:sz w:val="21"/>
        </w:rPr>
        <w:t>methods</w:t>
      </w:r>
      <w:r w:rsidR="004E27B8">
        <w:rPr>
          <w:spacing w:val="-8"/>
          <w:sz w:val="21"/>
        </w:rPr>
        <w:t xml:space="preserve"> </w:t>
      </w:r>
      <w:r w:rsidR="004E27B8">
        <w:rPr>
          <w:spacing w:val="-2"/>
          <w:sz w:val="21"/>
        </w:rPr>
        <w:t>are</w:t>
      </w:r>
      <w:r w:rsidR="004E27B8">
        <w:rPr>
          <w:spacing w:val="-8"/>
          <w:sz w:val="21"/>
        </w:rPr>
        <w:t xml:space="preserve"> </w:t>
      </w:r>
      <w:r w:rsidR="004E27B8">
        <w:rPr>
          <w:spacing w:val="-2"/>
          <w:sz w:val="21"/>
        </w:rPr>
        <w:t>displayed</w:t>
      </w:r>
      <w:r w:rsidR="004E27B8">
        <w:rPr>
          <w:spacing w:val="-8"/>
          <w:sz w:val="21"/>
        </w:rPr>
        <w:t xml:space="preserve"> </w:t>
      </w:r>
      <w:r w:rsidR="004E27B8">
        <w:rPr>
          <w:spacing w:val="-2"/>
          <w:sz w:val="21"/>
        </w:rPr>
        <w:t>in</w:t>
      </w:r>
      <w:r w:rsidR="004E27B8">
        <w:rPr>
          <w:spacing w:val="-8"/>
          <w:sz w:val="21"/>
        </w:rPr>
        <w:t xml:space="preserve"> </w:t>
      </w:r>
      <w:r w:rsidR="004E27B8">
        <w:rPr>
          <w:spacing w:val="-2"/>
          <w:sz w:val="21"/>
        </w:rPr>
        <w:t>red</w:t>
      </w:r>
      <w:r w:rsidR="004E27B8">
        <w:rPr>
          <w:spacing w:val="-8"/>
          <w:sz w:val="21"/>
          <w:rPrChange w:id="7274" w:author="Kendra Wyant" w:date="2023-05-31T13:43:00Z">
            <w:rPr>
              <w:spacing w:val="-7"/>
              <w:sz w:val="21"/>
            </w:rPr>
          </w:rPrChange>
        </w:rPr>
        <w:t xml:space="preserve"> </w:t>
      </w:r>
      <w:r w:rsidR="004E27B8">
        <w:rPr>
          <w:spacing w:val="-2"/>
          <w:sz w:val="21"/>
        </w:rPr>
        <w:t xml:space="preserve">and </w:t>
      </w:r>
      <w:r w:rsidR="004E27B8">
        <w:rPr>
          <w:sz w:val="21"/>
        </w:rPr>
        <w:t>passive methods are displayed in blue.</w:t>
      </w:r>
      <w:r w:rsidR="004E27B8">
        <w:rPr>
          <w:sz w:val="21"/>
        </w:rPr>
        <w:tab/>
      </w:r>
      <w:r w:rsidR="004E27B8">
        <w:rPr>
          <w:w w:val="125"/>
          <w:position w:val="8"/>
          <w:sz w:val="14"/>
        </w:rPr>
        <w:t xml:space="preserve">* </w:t>
      </w:r>
      <w:r w:rsidR="004E27B8">
        <w:rPr>
          <w:rFonts w:ascii="Bookman Old Style" w:hAnsi="Bookman Old Style"/>
          <w:i/>
          <w:sz w:val="21"/>
        </w:rPr>
        <w:t>P</w:t>
      </w:r>
      <w:r w:rsidR="004E27B8">
        <w:rPr>
          <w:rFonts w:ascii="Bookman Old Style" w:hAnsi="Bookman Old Style"/>
          <w:i/>
          <w:w w:val="125"/>
          <w:sz w:val="21"/>
        </w:rPr>
        <w:t xml:space="preserve"> </w:t>
      </w:r>
      <w:r w:rsidR="004E27B8">
        <w:rPr>
          <w:w w:val="125"/>
          <w:sz w:val="21"/>
        </w:rPr>
        <w:t xml:space="preserve">&lt; </w:t>
      </w:r>
      <w:r w:rsidR="004E27B8">
        <w:rPr>
          <w:sz w:val="21"/>
        </w:rPr>
        <w:t>.05</w:t>
      </w:r>
    </w:p>
    <w:p w14:paraId="0C8AF816" w14:textId="77777777" w:rsidR="003146FC" w:rsidRDefault="003146FC">
      <w:pPr>
        <w:spacing w:line="355" w:lineRule="auto"/>
        <w:rPr>
          <w:sz w:val="21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2A3238DC" w14:textId="77777777" w:rsidR="00AB122C" w:rsidRDefault="00AB122C" w:rsidP="00AB122C">
      <w:pPr>
        <w:pStyle w:val="BodyText"/>
        <w:tabs>
          <w:tab w:val="left" w:pos="3527"/>
        </w:tabs>
        <w:spacing w:before="274" w:line="355" w:lineRule="auto"/>
        <w:ind w:left="160" w:right="557" w:firstLine="576"/>
        <w:pPrChange w:id="7275" w:author="Kendra Wyant" w:date="2023-05-31T13:43:00Z">
          <w:pPr>
            <w:pStyle w:val="BodyText"/>
            <w:tabs>
              <w:tab w:val="left" w:pos="3527"/>
            </w:tabs>
            <w:spacing w:line="355" w:lineRule="auto"/>
            <w:ind w:left="160" w:right="524" w:firstLine="576"/>
          </w:pPr>
        </w:pPrChange>
      </w:pPr>
      <w:r>
        <w:rPr>
          <w:b/>
        </w:rPr>
        <w:t>Participant Feedback.</w:t>
      </w:r>
      <w:r>
        <w:rPr>
          <w:b/>
        </w:rPr>
        <w:tab/>
      </w:r>
      <w:r>
        <w:t xml:space="preserve">Table 5 presents 5 themes that emerged in participants’ </w:t>
      </w:r>
      <w:r>
        <w:rPr>
          <w:spacing w:val="-2"/>
          <w:rPrChange w:id="7276" w:author="Kendra Wyant" w:date="2023-05-31T13:43:00Z">
            <w:rPr>
              <w:spacing w:val="-6"/>
            </w:rPr>
          </w:rPrChange>
        </w:rPr>
        <w:t>free-response</w:t>
      </w:r>
      <w:r>
        <w:rPr>
          <w:spacing w:val="-5"/>
          <w:rPrChange w:id="727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278" w:author="Kendra Wyant" w:date="2023-05-31T13:43:00Z">
            <w:rPr>
              <w:spacing w:val="-6"/>
            </w:rPr>
          </w:rPrChange>
        </w:rPr>
        <w:t>feedback</w:t>
      </w:r>
      <w:r>
        <w:rPr>
          <w:spacing w:val="-5"/>
          <w:rPrChange w:id="727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280" w:author="Kendra Wyant" w:date="2023-05-31T13:43:00Z">
            <w:rPr>
              <w:spacing w:val="-6"/>
            </w:rPr>
          </w:rPrChange>
        </w:rPr>
        <w:t>about</w:t>
      </w:r>
      <w:r>
        <w:rPr>
          <w:spacing w:val="-5"/>
          <w:rPrChange w:id="728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282" w:author="Kendra Wyant" w:date="2023-05-31T13:43:00Z">
            <w:rPr>
              <w:spacing w:val="-6"/>
            </w:rPr>
          </w:rPrChange>
        </w:rPr>
        <w:t>each</w:t>
      </w:r>
      <w:r>
        <w:rPr>
          <w:spacing w:val="-5"/>
          <w:rPrChange w:id="728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284" w:author="Kendra Wyant" w:date="2023-05-31T13:43:00Z">
            <w:rPr>
              <w:spacing w:val="-6"/>
            </w:rPr>
          </w:rPrChange>
        </w:rPr>
        <w:t>personal</w:t>
      </w:r>
      <w:r>
        <w:rPr>
          <w:spacing w:val="-4"/>
          <w:rPrChange w:id="728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286" w:author="Kendra Wyant" w:date="2023-05-31T13:43:00Z">
            <w:rPr>
              <w:spacing w:val="-6"/>
            </w:rPr>
          </w:rPrChange>
        </w:rPr>
        <w:t>sensing</w:t>
      </w:r>
      <w:r>
        <w:rPr>
          <w:spacing w:val="-4"/>
          <w:rPrChange w:id="728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288" w:author="Kendra Wyant" w:date="2023-05-31T13:43:00Z">
            <w:rPr>
              <w:spacing w:val="-6"/>
            </w:rPr>
          </w:rPrChange>
        </w:rPr>
        <w:t>data</w:t>
      </w:r>
      <w:r>
        <w:rPr>
          <w:spacing w:val="-5"/>
          <w:rPrChange w:id="728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290" w:author="Kendra Wyant" w:date="2023-05-31T13:43:00Z">
            <w:rPr>
              <w:spacing w:val="-6"/>
            </w:rPr>
          </w:rPrChange>
        </w:rPr>
        <w:t>stream:</w:t>
      </w:r>
      <w:r>
        <w:rPr>
          <w:spacing w:val="15"/>
          <w:rPrChange w:id="7291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2"/>
          <w:rPrChange w:id="7292" w:author="Kendra Wyant" w:date="2023-05-31T13:43:00Z">
            <w:rPr>
              <w:spacing w:val="-6"/>
            </w:rPr>
          </w:rPrChange>
        </w:rPr>
        <w:t xml:space="preserve">acceptability, </w:t>
      </w:r>
      <w:r>
        <w:rPr>
          <w:spacing w:val="-4"/>
          <w:rPrChange w:id="7293" w:author="Kendra Wyant" w:date="2023-05-31T13:43:00Z">
            <w:rPr>
              <w:spacing w:val="-6"/>
            </w:rPr>
          </w:rPrChange>
        </w:rPr>
        <w:t>sustainability,</w:t>
      </w:r>
      <w:r>
        <w:rPr>
          <w:spacing w:val="-6"/>
        </w:rPr>
        <w:t xml:space="preserve"> </w:t>
      </w:r>
      <w:r>
        <w:rPr>
          <w:spacing w:val="-4"/>
          <w:rPrChange w:id="7294" w:author="Kendra Wyant" w:date="2023-05-31T13:43:00Z">
            <w:rPr>
              <w:spacing w:val="-2"/>
            </w:rPr>
          </w:rPrChange>
        </w:rPr>
        <w:t>benefits,</w:t>
      </w:r>
      <w:r>
        <w:rPr>
          <w:spacing w:val="-6"/>
          <w:rPrChange w:id="729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7296" w:author="Kendra Wyant" w:date="2023-05-31T13:43:00Z">
            <w:rPr>
              <w:spacing w:val="-2"/>
            </w:rPr>
          </w:rPrChange>
        </w:rPr>
        <w:t>trust,</w:t>
      </w:r>
      <w:r>
        <w:rPr>
          <w:spacing w:val="-6"/>
          <w:rPrChange w:id="729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7298" w:author="Kendra Wyant" w:date="2023-05-31T13:43:00Z">
            <w:rPr>
              <w:spacing w:val="-2"/>
            </w:rPr>
          </w:rPrChange>
        </w:rPr>
        <w:t>and</w:t>
      </w:r>
      <w:r>
        <w:rPr>
          <w:spacing w:val="-6"/>
        </w:rPr>
        <w:t xml:space="preserve"> </w:t>
      </w:r>
      <w:r>
        <w:rPr>
          <w:spacing w:val="-4"/>
          <w:rPrChange w:id="7299" w:author="Kendra Wyant" w:date="2023-05-31T13:43:00Z">
            <w:rPr>
              <w:spacing w:val="-2"/>
            </w:rPr>
          </w:rPrChange>
        </w:rPr>
        <w:t>usability.</w:t>
      </w:r>
      <w:r>
        <w:rPr>
          <w:spacing w:val="14"/>
          <w:rPrChange w:id="7300" w:author="Kendra Wyant" w:date="2023-05-31T13:43:00Z">
            <w:rPr>
              <w:spacing w:val="13"/>
            </w:rPr>
          </w:rPrChange>
        </w:rPr>
        <w:t xml:space="preserve"> </w:t>
      </w:r>
      <w:r>
        <w:rPr>
          <w:spacing w:val="-4"/>
          <w:rPrChange w:id="7301" w:author="Kendra Wyant" w:date="2023-05-31T13:43:00Z">
            <w:rPr>
              <w:spacing w:val="-2"/>
            </w:rPr>
          </w:rPrChange>
        </w:rPr>
        <w:t>Sample</w:t>
      </w:r>
      <w:r>
        <w:rPr>
          <w:spacing w:val="-6"/>
        </w:rPr>
        <w:t xml:space="preserve"> </w:t>
      </w:r>
      <w:r>
        <w:rPr>
          <w:spacing w:val="-4"/>
          <w:rPrChange w:id="7302" w:author="Kendra Wyant" w:date="2023-05-31T13:43:00Z">
            <w:rPr>
              <w:spacing w:val="-2"/>
            </w:rPr>
          </w:rPrChange>
        </w:rPr>
        <w:t>comments</w:t>
      </w:r>
      <w:r>
        <w:rPr>
          <w:spacing w:val="-6"/>
        </w:rPr>
        <w:t xml:space="preserve"> </w:t>
      </w:r>
      <w:r>
        <w:rPr>
          <w:spacing w:val="-4"/>
          <w:rPrChange w:id="7303" w:author="Kendra Wyant" w:date="2023-05-31T13:43:00Z">
            <w:rPr>
              <w:spacing w:val="-2"/>
            </w:rPr>
          </w:rPrChange>
        </w:rPr>
        <w:t>are</w:t>
      </w:r>
      <w:r>
        <w:rPr>
          <w:spacing w:val="-6"/>
        </w:rPr>
        <w:t xml:space="preserve"> </w:t>
      </w:r>
      <w:r>
        <w:rPr>
          <w:spacing w:val="-4"/>
          <w:rPrChange w:id="7304" w:author="Kendra Wyant" w:date="2023-05-31T13:43:00Z">
            <w:rPr>
              <w:spacing w:val="-2"/>
            </w:rPr>
          </w:rPrChange>
        </w:rPr>
        <w:t>provided</w:t>
      </w:r>
      <w:r>
        <w:rPr>
          <w:spacing w:val="-6"/>
        </w:rPr>
        <w:t xml:space="preserve"> </w:t>
      </w:r>
      <w:r>
        <w:rPr>
          <w:spacing w:val="-4"/>
          <w:rPrChange w:id="7305" w:author="Kendra Wyant" w:date="2023-05-31T13:43:00Z">
            <w:rPr>
              <w:spacing w:val="-2"/>
            </w:rPr>
          </w:rPrChange>
        </w:rPr>
        <w:t>for</w:t>
      </w:r>
      <w:r>
        <w:rPr>
          <w:spacing w:val="-6"/>
          <w:rPrChange w:id="730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7307" w:author="Kendra Wyant" w:date="2023-05-31T13:43:00Z">
            <w:rPr>
              <w:spacing w:val="-2"/>
            </w:rPr>
          </w:rPrChange>
        </w:rPr>
        <w:t>each</w:t>
      </w:r>
      <w:r>
        <w:rPr>
          <w:spacing w:val="-6"/>
          <w:rPrChange w:id="730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7309" w:author="Kendra Wyant" w:date="2023-05-31T13:43:00Z">
            <w:rPr>
              <w:spacing w:val="-2"/>
            </w:rPr>
          </w:rPrChange>
        </w:rPr>
        <w:t>theme.</w:t>
      </w:r>
      <w:r>
        <w:rPr>
          <w:spacing w:val="-4"/>
          <w:rPrChange w:id="7310" w:author="Kendra Wyant" w:date="2023-05-31T13:43:00Z">
            <w:rPr>
              <w:spacing w:val="13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full</w:t>
      </w:r>
      <w:r>
        <w:rPr>
          <w:spacing w:val="-5"/>
        </w:rPr>
        <w:t xml:space="preserve"> </w:t>
      </w:r>
      <w:r>
        <w:rPr>
          <w:spacing w:val="-2"/>
        </w:rPr>
        <w:t>list</w:t>
      </w:r>
      <w:r>
        <w:rPr>
          <w:spacing w:val="-5"/>
          <w:rPrChange w:id="731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7312" w:author="Kendra Wyant" w:date="2023-05-31T13:43:00Z">
            <w:rPr/>
          </w:rPrChange>
        </w:rPr>
        <w:t>of</w:t>
      </w:r>
      <w:r>
        <w:rPr>
          <w:spacing w:val="-6"/>
          <w:rPrChange w:id="731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7314" w:author="Kendra Wyant" w:date="2023-05-31T13:43:00Z">
            <w:rPr/>
          </w:rPrChange>
        </w:rPr>
        <w:t>participant</w:t>
      </w:r>
      <w:r>
        <w:rPr>
          <w:spacing w:val="-6"/>
          <w:rPrChange w:id="731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7316" w:author="Kendra Wyant" w:date="2023-05-31T13:43:00Z">
            <w:rPr/>
          </w:rPrChange>
        </w:rPr>
        <w:t>comments</w:t>
      </w:r>
      <w:r>
        <w:rPr>
          <w:spacing w:val="-6"/>
          <w:rPrChange w:id="731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7318" w:author="Kendra Wyant" w:date="2023-05-31T13:43:00Z">
            <w:rPr/>
          </w:rPrChange>
        </w:rPr>
        <w:t>for</w:t>
      </w:r>
      <w:r>
        <w:rPr>
          <w:spacing w:val="-5"/>
          <w:rPrChange w:id="731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7320" w:author="Kendra Wyant" w:date="2023-05-31T13:43:00Z">
            <w:rPr/>
          </w:rPrChange>
        </w:rPr>
        <w:t>each</w:t>
      </w:r>
      <w:r>
        <w:rPr>
          <w:spacing w:val="-5"/>
          <w:rPrChange w:id="732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7322" w:author="Kendra Wyant" w:date="2023-05-31T13:43:00Z">
            <w:rPr/>
          </w:rPrChange>
        </w:rPr>
        <w:t>personal</w:t>
      </w:r>
      <w:r>
        <w:rPr>
          <w:spacing w:val="-5"/>
          <w:rPrChange w:id="732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7324" w:author="Kendra Wyant" w:date="2023-05-31T13:43:00Z">
            <w:rPr/>
          </w:rPrChange>
        </w:rPr>
        <w:t>sensing</w:t>
      </w:r>
      <w:r>
        <w:rPr>
          <w:spacing w:val="-5"/>
          <w:rPrChange w:id="732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7326" w:author="Kendra Wyant" w:date="2023-05-31T13:43:00Z">
            <w:rPr/>
          </w:rPrChange>
        </w:rPr>
        <w:t>data</w:t>
      </w:r>
      <w:r>
        <w:rPr>
          <w:spacing w:val="-6"/>
          <w:rPrChange w:id="732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7328" w:author="Kendra Wyant" w:date="2023-05-31T13:43:00Z">
            <w:rPr/>
          </w:rPrChange>
        </w:rPr>
        <w:t>stream,</w:t>
      </w:r>
      <w:r>
        <w:rPr>
          <w:spacing w:val="-5"/>
          <w:rPrChange w:id="732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7330" w:author="Kendra Wyant" w:date="2023-05-31T13:43:00Z">
            <w:rPr/>
          </w:rPrChange>
        </w:rPr>
        <w:t>see</w:t>
      </w:r>
      <w:r>
        <w:rPr>
          <w:spacing w:val="-5"/>
          <w:rPrChange w:id="733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7332" w:author="Kendra Wyant" w:date="2023-05-31T13:43:00Z">
            <w:rPr/>
          </w:rPrChange>
        </w:rPr>
        <w:t>Tables</w:t>
      </w:r>
      <w:r>
        <w:rPr>
          <w:spacing w:val="-6"/>
          <w:rPrChange w:id="733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7334" w:author="Kendra Wyant" w:date="2023-05-31T13:43:00Z">
            <w:rPr/>
          </w:rPrChange>
        </w:rPr>
        <w:t>S3</w:t>
      </w:r>
      <w:r>
        <w:rPr>
          <w:spacing w:val="-2"/>
          <w:rPrChange w:id="7335" w:author="Kendra Wyant" w:date="2023-05-31T13:43:00Z">
            <w:rPr>
              <w:spacing w:val="-3"/>
            </w:rPr>
          </w:rPrChange>
        </w:rPr>
        <w:t xml:space="preserve"> </w:t>
      </w:r>
      <w:r>
        <w:t>–</w:t>
      </w:r>
      <w:r>
        <w:rPr>
          <w:rPrChange w:id="7336" w:author="Kendra Wyant" w:date="2023-05-31T13:43:00Z">
            <w:rPr>
              <w:spacing w:val="-4"/>
            </w:rPr>
          </w:rPrChange>
        </w:rPr>
        <w:t xml:space="preserve"> </w:t>
      </w:r>
      <w:r>
        <w:t>S7</w:t>
      </w:r>
      <w:r>
        <w:rPr>
          <w:rPrChange w:id="7337" w:author="Kendra Wyant" w:date="2023-05-31T13:43:00Z">
            <w:rPr>
              <w:spacing w:val="-3"/>
            </w:rPr>
          </w:rPrChange>
        </w:rPr>
        <w:t xml:space="preserve"> </w:t>
      </w:r>
      <w:r>
        <w:t>in Multimedia Appendix 3.</w:t>
      </w:r>
    </w:p>
    <w:p w14:paraId="42592982" w14:textId="77777777" w:rsidR="00AB122C" w:rsidRDefault="00AB122C">
      <w:pPr>
        <w:pStyle w:val="BodyText"/>
        <w:spacing w:before="107"/>
        <w:ind w:left="389"/>
        <w:pPrChange w:id="7338" w:author="Kendra Wyant" w:date="2023-05-31T13:43:00Z">
          <w:pPr>
            <w:pStyle w:val="BodyText"/>
            <w:spacing w:before="107"/>
            <w:ind w:left="380"/>
          </w:pPr>
        </w:pPrChange>
      </w:pPr>
    </w:p>
    <w:p w14:paraId="0040B563" w14:textId="77777777" w:rsidR="00AB122C" w:rsidRDefault="00AB122C">
      <w:pPr>
        <w:pStyle w:val="BodyText"/>
        <w:spacing w:before="107"/>
        <w:ind w:left="389"/>
        <w:pPrChange w:id="7339" w:author="Kendra Wyant" w:date="2023-05-31T13:43:00Z">
          <w:pPr>
            <w:pStyle w:val="BodyText"/>
            <w:spacing w:before="107"/>
            <w:ind w:left="380"/>
          </w:pPr>
        </w:pPrChange>
      </w:pPr>
    </w:p>
    <w:p w14:paraId="0CF22D97" w14:textId="77777777" w:rsidR="00AB122C" w:rsidRDefault="00AB122C">
      <w:pPr>
        <w:pStyle w:val="BodyText"/>
        <w:spacing w:before="107"/>
        <w:ind w:left="389"/>
        <w:pPrChange w:id="7340" w:author="Kendra Wyant" w:date="2023-05-31T13:43:00Z">
          <w:pPr>
            <w:pStyle w:val="BodyText"/>
            <w:spacing w:before="107"/>
            <w:ind w:left="380"/>
          </w:pPr>
        </w:pPrChange>
      </w:pPr>
    </w:p>
    <w:p w14:paraId="3FFE8DF2" w14:textId="77777777" w:rsidR="00AB122C" w:rsidRDefault="00AB122C">
      <w:pPr>
        <w:pStyle w:val="BodyText"/>
        <w:spacing w:before="107"/>
        <w:ind w:left="389"/>
        <w:pPrChange w:id="7341" w:author="Kendra Wyant" w:date="2023-05-31T13:43:00Z">
          <w:pPr>
            <w:pStyle w:val="BodyText"/>
            <w:spacing w:before="107"/>
            <w:ind w:left="380"/>
          </w:pPr>
        </w:pPrChange>
      </w:pPr>
    </w:p>
    <w:p w14:paraId="24A70E69" w14:textId="77777777" w:rsidR="00AB122C" w:rsidRDefault="00AB122C">
      <w:pPr>
        <w:pStyle w:val="BodyText"/>
        <w:spacing w:before="107"/>
        <w:ind w:left="389"/>
        <w:pPrChange w:id="7342" w:author="Kendra Wyant" w:date="2023-05-31T13:43:00Z">
          <w:pPr>
            <w:pStyle w:val="BodyText"/>
            <w:spacing w:before="107"/>
            <w:ind w:left="380"/>
          </w:pPr>
        </w:pPrChange>
      </w:pPr>
    </w:p>
    <w:p w14:paraId="3E13982C" w14:textId="77777777" w:rsidR="00AB122C" w:rsidRDefault="00AB122C">
      <w:pPr>
        <w:pStyle w:val="BodyText"/>
        <w:spacing w:before="107"/>
        <w:ind w:left="389"/>
        <w:pPrChange w:id="7343" w:author="Kendra Wyant" w:date="2023-05-31T13:43:00Z">
          <w:pPr>
            <w:pStyle w:val="BodyText"/>
            <w:spacing w:before="107"/>
            <w:ind w:left="380"/>
          </w:pPr>
        </w:pPrChange>
      </w:pPr>
    </w:p>
    <w:p w14:paraId="6FC25F26" w14:textId="77777777" w:rsidR="00AB122C" w:rsidRDefault="00AB122C">
      <w:pPr>
        <w:pStyle w:val="BodyText"/>
        <w:spacing w:before="107"/>
        <w:ind w:left="389"/>
        <w:pPrChange w:id="7344" w:author="Kendra Wyant" w:date="2023-05-31T13:43:00Z">
          <w:pPr>
            <w:pStyle w:val="BodyText"/>
            <w:spacing w:before="107"/>
            <w:ind w:left="380"/>
          </w:pPr>
        </w:pPrChange>
      </w:pPr>
    </w:p>
    <w:p w14:paraId="58E39562" w14:textId="77777777" w:rsidR="00AB122C" w:rsidRDefault="00AB122C">
      <w:pPr>
        <w:pStyle w:val="BodyText"/>
        <w:spacing w:before="107"/>
        <w:ind w:left="389"/>
        <w:pPrChange w:id="7345" w:author="Kendra Wyant" w:date="2023-05-31T13:43:00Z">
          <w:pPr>
            <w:pStyle w:val="BodyText"/>
            <w:spacing w:before="107"/>
            <w:ind w:left="380"/>
          </w:pPr>
        </w:pPrChange>
      </w:pPr>
    </w:p>
    <w:p w14:paraId="09B1AE59" w14:textId="77777777" w:rsidR="00AB122C" w:rsidRDefault="00AB122C">
      <w:pPr>
        <w:pStyle w:val="BodyText"/>
        <w:spacing w:before="107"/>
        <w:ind w:left="389"/>
        <w:pPrChange w:id="7346" w:author="Kendra Wyant" w:date="2023-05-31T13:43:00Z">
          <w:pPr>
            <w:pStyle w:val="BodyText"/>
            <w:spacing w:before="107"/>
            <w:ind w:left="380"/>
          </w:pPr>
        </w:pPrChange>
      </w:pPr>
    </w:p>
    <w:p w14:paraId="6FB4B9ED" w14:textId="77777777" w:rsidR="00AB122C" w:rsidRDefault="00AB122C">
      <w:pPr>
        <w:pStyle w:val="BodyText"/>
        <w:spacing w:before="107"/>
        <w:ind w:left="389"/>
        <w:pPrChange w:id="7347" w:author="Kendra Wyant" w:date="2023-05-31T13:43:00Z">
          <w:pPr>
            <w:pStyle w:val="BodyText"/>
            <w:spacing w:before="107"/>
            <w:ind w:left="380"/>
          </w:pPr>
        </w:pPrChange>
      </w:pPr>
    </w:p>
    <w:p w14:paraId="54A8A044" w14:textId="77777777" w:rsidR="00AB122C" w:rsidRDefault="00AB122C">
      <w:pPr>
        <w:pStyle w:val="BodyText"/>
        <w:spacing w:before="107"/>
        <w:ind w:left="389"/>
        <w:pPrChange w:id="7348" w:author="Kendra Wyant" w:date="2023-05-31T13:43:00Z">
          <w:pPr>
            <w:pStyle w:val="BodyText"/>
            <w:spacing w:before="107"/>
            <w:ind w:left="380"/>
          </w:pPr>
        </w:pPrChange>
      </w:pPr>
    </w:p>
    <w:p w14:paraId="341D63B3" w14:textId="77777777" w:rsidR="00AB122C" w:rsidRDefault="00AB122C">
      <w:pPr>
        <w:pStyle w:val="BodyText"/>
        <w:spacing w:before="107"/>
        <w:ind w:left="389"/>
        <w:pPrChange w:id="7349" w:author="Kendra Wyant" w:date="2023-05-31T13:43:00Z">
          <w:pPr>
            <w:pStyle w:val="BodyText"/>
            <w:spacing w:before="107"/>
            <w:ind w:left="380"/>
          </w:pPr>
        </w:pPrChange>
      </w:pPr>
    </w:p>
    <w:p w14:paraId="537AADA7" w14:textId="77777777" w:rsidR="00AB122C" w:rsidRDefault="00AB122C">
      <w:pPr>
        <w:pStyle w:val="BodyText"/>
        <w:spacing w:before="107"/>
        <w:ind w:left="389"/>
        <w:pPrChange w:id="7350" w:author="Kendra Wyant" w:date="2023-05-31T13:43:00Z">
          <w:pPr>
            <w:pStyle w:val="BodyText"/>
            <w:spacing w:before="107"/>
            <w:ind w:left="380"/>
          </w:pPr>
        </w:pPrChange>
      </w:pPr>
    </w:p>
    <w:p w14:paraId="46478C3F" w14:textId="77777777" w:rsidR="00AB122C" w:rsidRDefault="00AB122C">
      <w:pPr>
        <w:pStyle w:val="BodyText"/>
        <w:spacing w:before="107"/>
        <w:ind w:left="389"/>
        <w:pPrChange w:id="7351" w:author="Kendra Wyant" w:date="2023-05-31T13:43:00Z">
          <w:pPr>
            <w:pStyle w:val="BodyText"/>
            <w:spacing w:before="107"/>
            <w:ind w:left="380"/>
          </w:pPr>
        </w:pPrChange>
      </w:pPr>
    </w:p>
    <w:p w14:paraId="335F5AEB" w14:textId="77777777" w:rsidR="00AB122C" w:rsidRDefault="00AB122C">
      <w:pPr>
        <w:pStyle w:val="BodyText"/>
        <w:spacing w:before="107"/>
        <w:ind w:left="389"/>
        <w:pPrChange w:id="7352" w:author="Kendra Wyant" w:date="2023-05-31T13:43:00Z">
          <w:pPr>
            <w:pStyle w:val="BodyText"/>
            <w:spacing w:before="107"/>
            <w:ind w:left="380"/>
          </w:pPr>
        </w:pPrChange>
      </w:pPr>
    </w:p>
    <w:p w14:paraId="7F3E41D6" w14:textId="77777777" w:rsidR="00AB122C" w:rsidRDefault="00AB122C">
      <w:pPr>
        <w:pStyle w:val="BodyText"/>
        <w:spacing w:before="107"/>
        <w:ind w:left="389"/>
        <w:pPrChange w:id="7353" w:author="Kendra Wyant" w:date="2023-05-31T13:43:00Z">
          <w:pPr>
            <w:pStyle w:val="BodyText"/>
            <w:spacing w:before="107"/>
            <w:ind w:left="380"/>
          </w:pPr>
        </w:pPrChange>
      </w:pPr>
    </w:p>
    <w:p w14:paraId="0992390B" w14:textId="77777777" w:rsidR="00AB122C" w:rsidRDefault="00AB122C">
      <w:pPr>
        <w:pStyle w:val="BodyText"/>
        <w:spacing w:before="107"/>
        <w:ind w:left="389"/>
        <w:pPrChange w:id="7354" w:author="Kendra Wyant" w:date="2023-05-31T13:43:00Z">
          <w:pPr>
            <w:pStyle w:val="BodyText"/>
            <w:spacing w:before="107"/>
            <w:ind w:left="380"/>
          </w:pPr>
        </w:pPrChange>
      </w:pPr>
    </w:p>
    <w:p w14:paraId="0DB73D6B" w14:textId="77777777" w:rsidR="00AB122C" w:rsidRDefault="00AB122C">
      <w:pPr>
        <w:pStyle w:val="BodyText"/>
        <w:spacing w:before="107"/>
        <w:ind w:left="389"/>
        <w:pPrChange w:id="7355" w:author="Kendra Wyant" w:date="2023-05-31T13:43:00Z">
          <w:pPr>
            <w:pStyle w:val="BodyText"/>
            <w:spacing w:before="107"/>
            <w:ind w:left="380"/>
          </w:pPr>
        </w:pPrChange>
      </w:pPr>
    </w:p>
    <w:p w14:paraId="4ACA1CF1" w14:textId="77777777" w:rsidR="00AB122C" w:rsidRDefault="00AB122C">
      <w:pPr>
        <w:pStyle w:val="BodyText"/>
        <w:spacing w:before="107"/>
        <w:ind w:left="389"/>
        <w:pPrChange w:id="7356" w:author="Kendra Wyant" w:date="2023-05-31T13:43:00Z">
          <w:pPr>
            <w:pStyle w:val="BodyText"/>
            <w:spacing w:before="107"/>
            <w:ind w:left="380"/>
          </w:pPr>
        </w:pPrChange>
      </w:pPr>
    </w:p>
    <w:p w14:paraId="12113A58" w14:textId="77777777" w:rsidR="00AB122C" w:rsidRDefault="00AB122C">
      <w:pPr>
        <w:pStyle w:val="BodyText"/>
        <w:spacing w:before="107"/>
        <w:ind w:left="389"/>
        <w:pPrChange w:id="7357" w:author="Kendra Wyant" w:date="2023-05-31T13:43:00Z">
          <w:pPr>
            <w:pStyle w:val="BodyText"/>
            <w:spacing w:before="107"/>
            <w:ind w:left="380"/>
          </w:pPr>
        </w:pPrChange>
      </w:pPr>
    </w:p>
    <w:p w14:paraId="76E95B18" w14:textId="77777777" w:rsidR="00AB122C" w:rsidRDefault="00AB122C">
      <w:pPr>
        <w:pStyle w:val="BodyText"/>
        <w:spacing w:before="107"/>
        <w:ind w:left="389"/>
        <w:pPrChange w:id="7358" w:author="Kendra Wyant" w:date="2023-05-31T13:43:00Z">
          <w:pPr>
            <w:pStyle w:val="BodyText"/>
            <w:spacing w:before="107"/>
            <w:ind w:left="380"/>
          </w:pPr>
        </w:pPrChange>
      </w:pPr>
    </w:p>
    <w:p w14:paraId="6FEA092B" w14:textId="77777777" w:rsidR="00AB122C" w:rsidRDefault="00AB122C">
      <w:pPr>
        <w:pStyle w:val="BodyText"/>
        <w:spacing w:before="107"/>
        <w:ind w:left="389"/>
        <w:pPrChange w:id="7359" w:author="Kendra Wyant" w:date="2023-05-31T13:43:00Z">
          <w:pPr>
            <w:pStyle w:val="BodyText"/>
            <w:spacing w:before="107"/>
            <w:ind w:left="380"/>
          </w:pPr>
        </w:pPrChange>
      </w:pPr>
    </w:p>
    <w:p w14:paraId="2F7D3006" w14:textId="77777777" w:rsidR="00AB122C" w:rsidRDefault="00AB122C">
      <w:pPr>
        <w:pStyle w:val="BodyText"/>
        <w:spacing w:before="107"/>
        <w:ind w:left="389"/>
        <w:pPrChange w:id="7360" w:author="Kendra Wyant" w:date="2023-05-31T13:43:00Z">
          <w:pPr>
            <w:pStyle w:val="BodyText"/>
            <w:spacing w:before="107"/>
            <w:ind w:left="380"/>
          </w:pPr>
        </w:pPrChange>
      </w:pPr>
    </w:p>
    <w:p w14:paraId="7FD9A664" w14:textId="77777777" w:rsidR="00AB122C" w:rsidRDefault="00AB122C">
      <w:pPr>
        <w:pStyle w:val="BodyText"/>
        <w:spacing w:before="107"/>
        <w:ind w:left="389"/>
        <w:pPrChange w:id="7361" w:author="Kendra Wyant" w:date="2023-05-31T13:43:00Z">
          <w:pPr>
            <w:pStyle w:val="BodyText"/>
            <w:spacing w:before="107"/>
            <w:ind w:left="380"/>
          </w:pPr>
        </w:pPrChange>
      </w:pPr>
    </w:p>
    <w:p w14:paraId="0689DC24" w14:textId="77777777" w:rsidR="00AB122C" w:rsidRDefault="00AB122C">
      <w:pPr>
        <w:pStyle w:val="BodyText"/>
        <w:spacing w:before="107"/>
        <w:ind w:left="389"/>
        <w:pPrChange w:id="7362" w:author="Kendra Wyant" w:date="2023-05-31T13:43:00Z">
          <w:pPr>
            <w:pStyle w:val="BodyText"/>
            <w:spacing w:before="107"/>
            <w:ind w:left="380"/>
          </w:pPr>
        </w:pPrChange>
      </w:pPr>
    </w:p>
    <w:p w14:paraId="2DC36F33" w14:textId="77777777" w:rsidR="00AB122C" w:rsidRDefault="00AB122C">
      <w:pPr>
        <w:pStyle w:val="BodyText"/>
        <w:spacing w:before="107"/>
        <w:ind w:left="389"/>
        <w:pPrChange w:id="7363" w:author="Kendra Wyant" w:date="2023-05-31T13:43:00Z">
          <w:pPr>
            <w:pStyle w:val="BodyText"/>
            <w:spacing w:before="107"/>
            <w:ind w:left="380"/>
          </w:pPr>
        </w:pPrChange>
      </w:pPr>
    </w:p>
    <w:p w14:paraId="025B6F35" w14:textId="77777777" w:rsidR="00AB122C" w:rsidRDefault="00AB122C">
      <w:pPr>
        <w:pStyle w:val="BodyText"/>
        <w:spacing w:before="107"/>
        <w:ind w:left="389"/>
        <w:pPrChange w:id="7364" w:author="Kendra Wyant" w:date="2023-05-31T13:43:00Z">
          <w:pPr>
            <w:pStyle w:val="BodyText"/>
            <w:spacing w:before="107"/>
            <w:ind w:left="380"/>
          </w:pPr>
        </w:pPrChange>
      </w:pPr>
    </w:p>
    <w:p w14:paraId="4A5C26FA" w14:textId="3D8DC215" w:rsidR="003146FC" w:rsidRDefault="004E27B8">
      <w:pPr>
        <w:pStyle w:val="BodyText"/>
        <w:spacing w:before="107"/>
        <w:ind w:left="389"/>
        <w:pPrChange w:id="7365" w:author="Kendra Wyant" w:date="2023-05-31T13:43:00Z">
          <w:pPr>
            <w:pStyle w:val="BodyText"/>
            <w:spacing w:before="107"/>
            <w:ind w:left="380"/>
          </w:pPr>
        </w:pPrChange>
      </w:pPr>
      <w:r>
        <w:t>Table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14:paraId="4C502D7F" w14:textId="77777777" w:rsidR="003146FC" w:rsidRDefault="004E27B8">
      <w:pPr>
        <w:spacing w:before="155"/>
        <w:ind w:left="389"/>
        <w:rPr>
          <w:i/>
          <w:sz w:val="24"/>
        </w:rPr>
      </w:pPr>
      <w:r>
        <w:rPr>
          <w:i/>
          <w:w w:val="105"/>
          <w:sz w:val="24"/>
        </w:rPr>
        <w:t>Sample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Participant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Comments</w:t>
      </w:r>
    </w:p>
    <w:p w14:paraId="3AEE3176" w14:textId="43C3B011" w:rsidR="003146FC" w:rsidRDefault="00765778">
      <w:pPr>
        <w:pStyle w:val="BodyText"/>
        <w:spacing w:before="13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54C764" wp14:editId="75E3EB38">
                <wp:simplePos x="0" y="0"/>
                <wp:positionH relativeFrom="page">
                  <wp:posOffset>914400</wp:posOffset>
                </wp:positionH>
                <wp:positionV relativeFrom="paragraph">
                  <wp:posOffset>177800</wp:posOffset>
                </wp:positionV>
                <wp:extent cx="6235065" cy="1270"/>
                <wp:effectExtent l="0" t="0" r="0" b="0"/>
                <wp:wrapTopAndBottom/>
                <wp:docPr id="211112781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50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819"/>
                            <a:gd name="T2" fmla="+- 0 11258 1440"/>
                            <a:gd name="T3" fmla="*/ T2 w 98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19">
                              <a:moveTo>
                                <a:pt x="0" y="0"/>
                              </a:moveTo>
                              <a:lnTo>
                                <a:pt x="9818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2DC68" id="docshape5" o:spid="_x0000_s1026" style="position:absolute;margin-left:1in;margin-top:14pt;width:490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" path="m,l9818,e" filled="f" strokeweight=".33019mm">
                <v:path arrowok="t" o:connecttype="custom" o:connectlocs="0,0;6234430,0" o:connectangles="0,0"/>
                <w10:wrap type="topAndBottom" anchorx="page"/>
              </v:shape>
            </w:pict>
          </mc:Fallback>
        </mc:AlternateContent>
      </w:r>
    </w:p>
    <w:p w14:paraId="5EEC4AEA" w14:textId="77777777" w:rsidR="003146FC" w:rsidRDefault="004E27B8">
      <w:pPr>
        <w:tabs>
          <w:tab w:val="left" w:pos="1888"/>
        </w:tabs>
        <w:spacing w:before="134"/>
        <w:ind w:left="279"/>
        <w:rPr>
          <w:sz w:val="20"/>
        </w:rPr>
      </w:pPr>
      <w:r>
        <w:rPr>
          <w:spacing w:val="-2"/>
          <w:sz w:val="20"/>
        </w:rPr>
        <w:t>Theme</w:t>
      </w:r>
      <w:r>
        <w:rPr>
          <w:sz w:val="20"/>
        </w:rPr>
        <w:tab/>
      </w:r>
      <w:r>
        <w:rPr>
          <w:spacing w:val="-2"/>
          <w:sz w:val="20"/>
        </w:rPr>
        <w:t>Sample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Comments</w:t>
      </w:r>
    </w:p>
    <w:p w14:paraId="2A02E50D" w14:textId="4A8BD1CB" w:rsidR="003146FC" w:rsidRDefault="00765778">
      <w:pPr>
        <w:pStyle w:val="BodyText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272163B" wp14:editId="253A5998">
                <wp:simplePos x="0" y="0"/>
                <wp:positionH relativeFrom="page">
                  <wp:posOffset>914400</wp:posOffset>
                </wp:positionH>
                <wp:positionV relativeFrom="paragraph">
                  <wp:posOffset>67310</wp:posOffset>
                </wp:positionV>
                <wp:extent cx="6235065" cy="1270"/>
                <wp:effectExtent l="0" t="0" r="0" b="0"/>
                <wp:wrapTopAndBottom/>
                <wp:docPr id="119449658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50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819"/>
                            <a:gd name="T2" fmla="+- 0 11258 1440"/>
                            <a:gd name="T3" fmla="*/ T2 w 98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19">
                              <a:moveTo>
                                <a:pt x="0" y="0"/>
                              </a:moveTo>
                              <a:lnTo>
                                <a:pt x="9818" y="0"/>
                              </a:lnTo>
                            </a:path>
                          </a:pathLst>
                        </a:custGeom>
                        <a:noFill/>
                        <a:ln w="74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00D5F" id="docshape6" o:spid="_x0000_s1026" style="position:absolute;margin-left:1in;margin-top:5.3pt;width:490.9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" path="m,l9818,e" filled="f" strokeweight=".20639mm">
                <v:path arrowok="t" o:connecttype="custom" o:connectlocs="0,0;6234430,0" o:connectangles="0,0"/>
                <w10:wrap type="topAndBottom" anchorx="page"/>
              </v:shape>
            </w:pict>
          </mc:Fallback>
        </mc:AlternateContent>
      </w:r>
    </w:p>
    <w:p w14:paraId="4C19E8BB" w14:textId="290F4092" w:rsidR="003146FC" w:rsidRDefault="004E27B8">
      <w:pPr>
        <w:spacing w:before="134" w:line="352" w:lineRule="auto"/>
        <w:ind w:left="1888" w:right="590" w:hanging="1609"/>
        <w:jc w:val="both"/>
        <w:rPr>
          <w:sz w:val="20"/>
        </w:rPr>
      </w:pPr>
      <w:r>
        <w:rPr>
          <w:b/>
          <w:sz w:val="20"/>
        </w:rPr>
        <w:t>Acceptability</w:t>
      </w:r>
      <w:del w:id="7366" w:author="Kendra Wyant" w:date="2023-05-31T13:43:00Z">
        <w:r w:rsidR="00F53A9D">
          <w:rPr>
            <w:b/>
            <w:spacing w:val="80"/>
            <w:w w:val="150"/>
            <w:sz w:val="20"/>
          </w:rPr>
          <w:delText xml:space="preserve"> </w:delText>
        </w:r>
      </w:del>
      <w:r>
        <w:rPr>
          <w:b/>
          <w:spacing w:val="80"/>
          <w:w w:val="150"/>
          <w:sz w:val="20"/>
        </w:rPr>
        <w:t xml:space="preserve"> </w:t>
      </w:r>
      <w:r>
        <w:rPr>
          <w:color w:val="057600"/>
          <w:sz w:val="20"/>
        </w:rPr>
        <w:t>"I had no issues for the daily [EMA] surveys. I felt that it kept me in check and were a reminder to not drink.</w:t>
      </w:r>
      <w:r>
        <w:rPr>
          <w:color w:val="057600"/>
          <w:spacing w:val="35"/>
          <w:sz w:val="20"/>
        </w:rPr>
        <w:t xml:space="preserve"> </w:t>
      </w:r>
      <w:r>
        <w:rPr>
          <w:color w:val="057600"/>
          <w:sz w:val="20"/>
        </w:rPr>
        <w:t>I would not change it."</w:t>
      </w:r>
    </w:p>
    <w:p w14:paraId="190232F1" w14:textId="77777777" w:rsidR="003146FC" w:rsidRDefault="004E27B8">
      <w:pPr>
        <w:spacing w:line="352" w:lineRule="auto"/>
        <w:ind w:left="1888" w:right="307"/>
        <w:jc w:val="both"/>
        <w:rPr>
          <w:sz w:val="20"/>
        </w:rPr>
      </w:pPr>
      <w:r>
        <w:rPr>
          <w:color w:val="057600"/>
          <w:sz w:val="20"/>
        </w:rPr>
        <w:t>"I liked the structure that it added to my day. For other activities, being deliberate about setting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aside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time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for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things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has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helped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me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maintain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change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my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life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for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the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better. The [EMA] surveys were no exception."</w:t>
      </w:r>
    </w:p>
    <w:p w14:paraId="0468F556" w14:textId="77777777" w:rsidR="003146FC" w:rsidRDefault="004E27B8">
      <w:pPr>
        <w:spacing w:line="267" w:lineRule="exact"/>
        <w:ind w:left="1888"/>
        <w:jc w:val="both"/>
        <w:rPr>
          <w:sz w:val="20"/>
        </w:rPr>
      </w:pPr>
      <w:r>
        <w:rPr>
          <w:color w:val="057600"/>
          <w:spacing w:val="-2"/>
          <w:sz w:val="20"/>
        </w:rPr>
        <w:t>"They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[EMAs]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were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quick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and</w:t>
      </w:r>
      <w:r>
        <w:rPr>
          <w:color w:val="057600"/>
          <w:spacing w:val="1"/>
          <w:sz w:val="20"/>
        </w:rPr>
        <w:t xml:space="preserve"> </w:t>
      </w:r>
      <w:r>
        <w:rPr>
          <w:color w:val="057600"/>
          <w:spacing w:val="-2"/>
          <w:sz w:val="20"/>
        </w:rPr>
        <w:t>easy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to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complete."</w:t>
      </w:r>
    </w:p>
    <w:p w14:paraId="4998970B" w14:textId="77777777" w:rsidR="003146FC" w:rsidRDefault="004E27B8">
      <w:pPr>
        <w:spacing w:before="124" w:line="352" w:lineRule="auto"/>
        <w:ind w:left="1888" w:right="209"/>
        <w:rPr>
          <w:sz w:val="20"/>
        </w:rPr>
        <w:pPrChange w:id="7367" w:author="Kendra Wyant" w:date="2023-05-31T13:43:00Z">
          <w:pPr>
            <w:spacing w:before="124" w:line="352" w:lineRule="auto"/>
            <w:ind w:left="1888" w:right="138"/>
          </w:pPr>
        </w:pPrChange>
      </w:pPr>
      <w:r>
        <w:rPr>
          <w:color w:val="B6050C"/>
          <w:sz w:val="20"/>
        </w:rPr>
        <w:t>"I</w:t>
      </w:r>
      <w:r>
        <w:rPr>
          <w:color w:val="B6050C"/>
          <w:sz w:val="20"/>
          <w:rPrChange w:id="7368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felt</w:t>
      </w:r>
      <w:r>
        <w:rPr>
          <w:color w:val="B6050C"/>
          <w:sz w:val="20"/>
          <w:rPrChange w:id="7369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it</w:t>
      </w:r>
      <w:r>
        <w:rPr>
          <w:color w:val="B6050C"/>
          <w:sz w:val="20"/>
          <w:rPrChange w:id="7370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z w:val="20"/>
          <w:rPrChange w:id="7371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an</w:t>
      </w:r>
      <w:r>
        <w:rPr>
          <w:color w:val="B6050C"/>
          <w:sz w:val="20"/>
          <w:rPrChange w:id="7372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annoyance.</w:t>
      </w:r>
      <w:r>
        <w:rPr>
          <w:color w:val="B6050C"/>
          <w:spacing w:val="27"/>
          <w:sz w:val="20"/>
          <w:rPrChange w:id="7373" w:author="Kendra Wyant" w:date="2023-05-31T13:43:00Z">
            <w:rPr>
              <w:color w:val="B6050C"/>
              <w:spacing w:val="7"/>
              <w:sz w:val="20"/>
            </w:rPr>
          </w:rPrChange>
        </w:rPr>
        <w:t xml:space="preserve"> </w:t>
      </w:r>
      <w:r>
        <w:rPr>
          <w:color w:val="B6050C"/>
          <w:sz w:val="20"/>
        </w:rPr>
        <w:t>Another</w:t>
      </w:r>
      <w:r>
        <w:rPr>
          <w:color w:val="B6050C"/>
          <w:sz w:val="20"/>
          <w:rPrChange w:id="7374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thing</w:t>
      </w:r>
      <w:r>
        <w:rPr>
          <w:color w:val="B6050C"/>
          <w:sz w:val="20"/>
          <w:rPrChange w:id="7375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z w:val="20"/>
          <w:rPrChange w:id="7376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had</w:t>
      </w:r>
      <w:r>
        <w:rPr>
          <w:color w:val="B6050C"/>
          <w:sz w:val="20"/>
          <w:rPrChange w:id="7377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z w:val="20"/>
          <w:rPrChange w:id="7378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do</w:t>
      </w:r>
      <w:r>
        <w:rPr>
          <w:color w:val="B6050C"/>
          <w:sz w:val="20"/>
          <w:rPrChange w:id="7379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on</w:t>
      </w:r>
      <w:r>
        <w:rPr>
          <w:color w:val="B6050C"/>
          <w:sz w:val="20"/>
          <w:rPrChange w:id="7380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top</w:t>
      </w:r>
      <w:r>
        <w:rPr>
          <w:color w:val="B6050C"/>
          <w:sz w:val="20"/>
          <w:rPrChange w:id="7381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of</w:t>
      </w:r>
      <w:r>
        <w:rPr>
          <w:color w:val="B6050C"/>
          <w:sz w:val="20"/>
          <w:rPrChange w:id="7382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everything</w:t>
      </w:r>
      <w:r>
        <w:rPr>
          <w:color w:val="B6050C"/>
          <w:sz w:val="20"/>
          <w:rPrChange w:id="7383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else</w:t>
      </w:r>
      <w:r>
        <w:rPr>
          <w:color w:val="B6050C"/>
          <w:sz w:val="20"/>
          <w:rPrChange w:id="7384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when</w:t>
      </w:r>
      <w:r>
        <w:rPr>
          <w:color w:val="B6050C"/>
          <w:sz w:val="20"/>
          <w:rPrChange w:id="7385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it</w:t>
      </w:r>
      <w:r>
        <w:rPr>
          <w:color w:val="B6050C"/>
          <w:sz w:val="20"/>
          <w:rPrChange w:id="7386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pacing w:val="-3"/>
          <w:sz w:val="20"/>
          <w:rPrChange w:id="7387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so</w:t>
      </w:r>
      <w:r>
        <w:rPr>
          <w:color w:val="B6050C"/>
          <w:spacing w:val="-3"/>
          <w:sz w:val="20"/>
          <w:rPrChange w:id="7388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frequent.</w:t>
      </w:r>
      <w:r>
        <w:rPr>
          <w:color w:val="B6050C"/>
          <w:spacing w:val="13"/>
          <w:sz w:val="20"/>
          <w:rPrChange w:id="7389" w:author="Kendra Wyant" w:date="2023-05-31T13:43:00Z">
            <w:rPr>
              <w:color w:val="B6050C"/>
              <w:spacing w:val="24"/>
              <w:sz w:val="20"/>
            </w:rPr>
          </w:rPrChange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3"/>
          <w:sz w:val="20"/>
          <w:rPrChange w:id="7390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found</w:t>
      </w:r>
      <w:r>
        <w:rPr>
          <w:color w:val="B6050C"/>
          <w:spacing w:val="-3"/>
          <w:sz w:val="20"/>
          <w:rPrChange w:id="7391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one</w:t>
      </w:r>
      <w:r>
        <w:rPr>
          <w:color w:val="B6050C"/>
          <w:spacing w:val="-3"/>
          <w:sz w:val="20"/>
          <w:rPrChange w:id="7392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[EMA]</w:t>
      </w:r>
      <w:r>
        <w:rPr>
          <w:color w:val="B6050C"/>
          <w:spacing w:val="-3"/>
          <w:sz w:val="20"/>
          <w:rPrChange w:id="7393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per</w:t>
      </w:r>
      <w:r>
        <w:rPr>
          <w:color w:val="B6050C"/>
          <w:spacing w:val="-3"/>
          <w:sz w:val="20"/>
          <w:rPrChange w:id="7394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day</w:t>
      </w:r>
      <w:r>
        <w:rPr>
          <w:color w:val="B6050C"/>
          <w:spacing w:val="-3"/>
          <w:sz w:val="20"/>
          <w:rPrChange w:id="7395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is</w:t>
      </w:r>
      <w:r>
        <w:rPr>
          <w:color w:val="B6050C"/>
          <w:spacing w:val="-3"/>
          <w:sz w:val="20"/>
          <w:rPrChange w:id="7396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tolerable.</w:t>
      </w:r>
      <w:r>
        <w:rPr>
          <w:color w:val="B6050C"/>
          <w:spacing w:val="13"/>
          <w:sz w:val="20"/>
          <w:rPrChange w:id="7397" w:author="Kendra Wyant" w:date="2023-05-31T13:43:00Z">
            <w:rPr>
              <w:color w:val="B6050C"/>
              <w:spacing w:val="24"/>
              <w:sz w:val="20"/>
            </w:rPr>
          </w:rPrChange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3"/>
          <w:sz w:val="20"/>
          <w:rPrChange w:id="7398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am</w:t>
      </w:r>
      <w:r>
        <w:rPr>
          <w:color w:val="B6050C"/>
          <w:spacing w:val="-3"/>
          <w:sz w:val="20"/>
          <w:rPrChange w:id="7399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just</w:t>
      </w:r>
      <w:r>
        <w:rPr>
          <w:color w:val="B6050C"/>
          <w:spacing w:val="-3"/>
          <w:sz w:val="20"/>
          <w:rPrChange w:id="7400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too</w:t>
      </w:r>
      <w:r>
        <w:rPr>
          <w:color w:val="B6050C"/>
          <w:spacing w:val="-3"/>
          <w:sz w:val="20"/>
          <w:rPrChange w:id="7401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scattered</w:t>
      </w:r>
      <w:r>
        <w:rPr>
          <w:color w:val="B6050C"/>
          <w:spacing w:val="-3"/>
          <w:sz w:val="20"/>
          <w:rPrChange w:id="7402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with</w:t>
      </w:r>
      <w:r>
        <w:rPr>
          <w:color w:val="B6050C"/>
          <w:spacing w:val="-3"/>
          <w:sz w:val="20"/>
          <w:rPrChange w:id="7403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how my brain works."</w:t>
      </w:r>
    </w:p>
    <w:p w14:paraId="7DE760AD" w14:textId="77777777" w:rsidR="003146FC" w:rsidRDefault="004E27B8">
      <w:pPr>
        <w:spacing w:line="352" w:lineRule="auto"/>
        <w:ind w:left="1888" w:right="210"/>
        <w:rPr>
          <w:sz w:val="20"/>
        </w:rPr>
        <w:pPrChange w:id="7404" w:author="Kendra Wyant" w:date="2023-05-31T13:43:00Z">
          <w:pPr>
            <w:spacing w:line="352" w:lineRule="auto"/>
            <w:ind w:left="1881" w:right="217" w:firstLine="7"/>
          </w:pPr>
        </w:pPrChange>
      </w:pPr>
      <w:r>
        <w:rPr>
          <w:color w:val="B6050C"/>
          <w:sz w:val="20"/>
        </w:rPr>
        <w:t>"The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[EMA]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surveys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need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evolve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or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be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adjusted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my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needs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as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an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addict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in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 xml:space="preserve">treatment. The questions’ repetitive nature makes me feel as if my recovery is stuck in neutral." </w:t>
      </w:r>
      <w:r>
        <w:rPr>
          <w:color w:val="057600"/>
          <w:sz w:val="20"/>
        </w:rPr>
        <w:t>"Great tool for self check in.</w:t>
      </w:r>
      <w:r>
        <w:rPr>
          <w:color w:val="057600"/>
          <w:spacing w:val="26"/>
          <w:sz w:val="20"/>
        </w:rPr>
        <w:t xml:space="preserve"> </w:t>
      </w:r>
      <w:r>
        <w:rPr>
          <w:color w:val="057600"/>
          <w:sz w:val="20"/>
        </w:rPr>
        <w:t>Not necessary to do four [EMAs] per day."</w:t>
      </w:r>
    </w:p>
    <w:p w14:paraId="3074CB54" w14:textId="77777777" w:rsidR="003146FC" w:rsidRDefault="004E27B8">
      <w:pPr>
        <w:spacing w:line="352" w:lineRule="auto"/>
        <w:ind w:left="1888" w:right="406"/>
        <w:jc w:val="both"/>
        <w:rPr>
          <w:sz w:val="20"/>
        </w:rPr>
        <w:pPrChange w:id="7405" w:author="Kendra Wyant" w:date="2023-05-31T13:43:00Z">
          <w:pPr>
            <w:spacing w:line="352" w:lineRule="auto"/>
            <w:ind w:left="1881" w:right="138" w:firstLine="7"/>
          </w:pPr>
        </w:pPrChange>
      </w:pPr>
      <w:r>
        <w:rPr>
          <w:color w:val="B6050C"/>
          <w:sz w:val="20"/>
          <w:rPrChange w:id="7406" w:author="Kendra Wyant" w:date="2023-05-31T13:43:00Z">
            <w:rPr>
              <w:color w:val="B6050C"/>
              <w:spacing w:val="-2"/>
              <w:sz w:val="20"/>
            </w:rPr>
          </w:rPrChange>
        </w:rPr>
        <w:t>"It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07" w:author="Kendra Wyant" w:date="2023-05-31T13:43:00Z">
            <w:rPr>
              <w:color w:val="B6050C"/>
              <w:spacing w:val="-2"/>
              <w:sz w:val="20"/>
            </w:rPr>
          </w:rPrChange>
        </w:rPr>
        <w:t>takes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08" w:author="Kendra Wyant" w:date="2023-05-31T13:43:00Z">
            <w:rPr>
              <w:color w:val="B6050C"/>
              <w:spacing w:val="-2"/>
              <w:sz w:val="20"/>
            </w:rPr>
          </w:rPrChange>
        </w:rPr>
        <w:t>time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09" w:author="Kendra Wyant" w:date="2023-05-31T13:43:00Z">
            <w:rPr>
              <w:color w:val="B6050C"/>
              <w:spacing w:val="-2"/>
              <w:sz w:val="20"/>
            </w:rPr>
          </w:rPrChange>
        </w:rPr>
        <w:t>out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10" w:author="Kendra Wyant" w:date="2023-05-31T13:43:00Z">
            <w:rPr>
              <w:color w:val="B6050C"/>
              <w:spacing w:val="-2"/>
              <w:sz w:val="20"/>
            </w:rPr>
          </w:rPrChange>
        </w:rPr>
        <w:t>of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11" w:author="Kendra Wyant" w:date="2023-05-31T13:43:00Z">
            <w:rPr>
              <w:color w:val="B6050C"/>
              <w:spacing w:val="-2"/>
              <w:sz w:val="20"/>
            </w:rPr>
          </w:rPrChange>
        </w:rPr>
        <w:t>your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12" w:author="Kendra Wyant" w:date="2023-05-31T13:43:00Z">
            <w:rPr>
              <w:color w:val="B6050C"/>
              <w:spacing w:val="-2"/>
              <w:sz w:val="20"/>
            </w:rPr>
          </w:rPrChange>
        </w:rPr>
        <w:t>day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13" w:author="Kendra Wyant" w:date="2023-05-31T13:43:00Z">
            <w:rPr>
              <w:color w:val="B6050C"/>
              <w:spacing w:val="-2"/>
              <w:sz w:val="20"/>
            </w:rPr>
          </w:rPrChange>
        </w:rPr>
        <w:t>where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14" w:author="Kendra Wyant" w:date="2023-05-31T13:43:00Z">
            <w:rPr>
              <w:color w:val="B6050C"/>
              <w:spacing w:val="-2"/>
              <w:sz w:val="20"/>
            </w:rPr>
          </w:rPrChange>
        </w:rPr>
        <w:t>you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15" w:author="Kendra Wyant" w:date="2023-05-31T13:43:00Z">
            <w:rPr>
              <w:color w:val="B6050C"/>
              <w:spacing w:val="-2"/>
              <w:sz w:val="20"/>
            </w:rPr>
          </w:rPrChange>
        </w:rPr>
        <w:t>have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16" w:author="Kendra Wyant" w:date="2023-05-31T13:43:00Z">
            <w:rPr>
              <w:color w:val="B6050C"/>
              <w:spacing w:val="-2"/>
              <w:sz w:val="20"/>
            </w:rPr>
          </w:rPrChange>
        </w:rPr>
        <w:t>to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17" w:author="Kendra Wyant" w:date="2023-05-31T13:43:00Z">
            <w:rPr>
              <w:color w:val="B6050C"/>
              <w:spacing w:val="-2"/>
              <w:sz w:val="20"/>
            </w:rPr>
          </w:rPrChange>
        </w:rPr>
        <w:t>completely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18" w:author="Kendra Wyant" w:date="2023-05-31T13:43:00Z">
            <w:rPr>
              <w:color w:val="B6050C"/>
              <w:spacing w:val="-2"/>
              <w:sz w:val="20"/>
            </w:rPr>
          </w:rPrChange>
        </w:rPr>
        <w:t>switch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19" w:author="Kendra Wyant" w:date="2023-05-31T13:43:00Z">
            <w:rPr>
              <w:color w:val="B6050C"/>
              <w:spacing w:val="-2"/>
              <w:sz w:val="20"/>
            </w:rPr>
          </w:rPrChange>
        </w:rPr>
        <w:t>locations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20" w:author="Kendra Wyant" w:date="2023-05-31T13:43:00Z">
            <w:rPr>
              <w:color w:val="B6050C"/>
              <w:spacing w:val="-2"/>
              <w:sz w:val="20"/>
            </w:rPr>
          </w:rPrChange>
        </w:rPr>
        <w:t>just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21" w:author="Kendra Wyant" w:date="2023-05-31T13:43:00Z">
            <w:rPr>
              <w:color w:val="B6050C"/>
              <w:spacing w:val="-2"/>
              <w:sz w:val="20"/>
            </w:rPr>
          </w:rPrChange>
        </w:rPr>
        <w:t>so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  <w:rPrChange w:id="7422" w:author="Kendra Wyant" w:date="2023-05-31T13:43:00Z">
            <w:rPr>
              <w:color w:val="B6050C"/>
              <w:spacing w:val="-2"/>
              <w:sz w:val="20"/>
            </w:rPr>
          </w:rPrChange>
        </w:rPr>
        <w:t>you</w:t>
      </w:r>
      <w:r>
        <w:rPr>
          <w:color w:val="B6050C"/>
          <w:sz w:val="20"/>
          <w:rPrChange w:id="7423" w:author="Kendra Wyant" w:date="2023-05-31T13:43:00Z">
            <w:rPr>
              <w:color w:val="B6050C"/>
              <w:spacing w:val="-3"/>
              <w:sz w:val="20"/>
            </w:rPr>
          </w:rPrChange>
        </w:rPr>
        <w:t xml:space="preserve"> </w:t>
      </w:r>
      <w:r>
        <w:rPr>
          <w:color w:val="B6050C"/>
          <w:sz w:val="20"/>
          <w:rPrChange w:id="7424" w:author="Kendra Wyant" w:date="2023-05-31T13:43:00Z">
            <w:rPr>
              <w:color w:val="B6050C"/>
              <w:spacing w:val="-2"/>
              <w:sz w:val="20"/>
            </w:rPr>
          </w:rPrChange>
        </w:rPr>
        <w:t>can</w:t>
      </w:r>
      <w:r>
        <w:rPr>
          <w:color w:val="B6050C"/>
          <w:spacing w:val="-3"/>
          <w:sz w:val="20"/>
          <w:rPrChange w:id="7425" w:author="Kendra Wyant" w:date="2023-05-31T13:43:00Z">
            <w:rPr>
              <w:color w:val="B6050C"/>
              <w:spacing w:val="-2"/>
              <w:sz w:val="20"/>
            </w:rPr>
          </w:rPrChange>
        </w:rPr>
        <w:t xml:space="preserve"> </w:t>
      </w:r>
      <w:r>
        <w:rPr>
          <w:color w:val="B6050C"/>
          <w:sz w:val="20"/>
        </w:rPr>
        <w:t>do</w:t>
      </w:r>
      <w:r>
        <w:rPr>
          <w:color w:val="B6050C"/>
          <w:spacing w:val="-3"/>
          <w:sz w:val="20"/>
          <w:rPrChange w:id="7426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it</w:t>
      </w:r>
      <w:r>
        <w:rPr>
          <w:color w:val="B6050C"/>
          <w:spacing w:val="-3"/>
          <w:sz w:val="20"/>
          <w:rPrChange w:id="7427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[audio</w:t>
      </w:r>
      <w:r>
        <w:rPr>
          <w:color w:val="B6050C"/>
          <w:spacing w:val="-3"/>
          <w:sz w:val="20"/>
          <w:rPrChange w:id="7428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check-in]</w:t>
      </w:r>
      <w:r>
        <w:rPr>
          <w:color w:val="B6050C"/>
          <w:spacing w:val="-3"/>
          <w:sz w:val="20"/>
          <w:rPrChange w:id="7429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in</w:t>
      </w:r>
      <w:r>
        <w:rPr>
          <w:color w:val="B6050C"/>
          <w:spacing w:val="-3"/>
          <w:sz w:val="20"/>
          <w:rPrChange w:id="7430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private.</w:t>
      </w:r>
      <w:r>
        <w:rPr>
          <w:color w:val="B6050C"/>
          <w:sz w:val="20"/>
          <w:rPrChange w:id="7431" w:author="Kendra Wyant" w:date="2023-05-31T13:43:00Z">
            <w:rPr>
              <w:color w:val="B6050C"/>
              <w:spacing w:val="24"/>
              <w:sz w:val="20"/>
            </w:rPr>
          </w:rPrChange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3"/>
          <w:sz w:val="20"/>
          <w:rPrChange w:id="7432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don’t</w:t>
      </w:r>
      <w:r>
        <w:rPr>
          <w:color w:val="B6050C"/>
          <w:spacing w:val="-3"/>
          <w:sz w:val="20"/>
          <w:rPrChange w:id="7433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like</w:t>
      </w:r>
      <w:r>
        <w:rPr>
          <w:color w:val="B6050C"/>
          <w:spacing w:val="-3"/>
          <w:sz w:val="20"/>
          <w:rPrChange w:id="7434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that</w:t>
      </w:r>
      <w:r>
        <w:rPr>
          <w:color w:val="B6050C"/>
          <w:spacing w:val="-3"/>
          <w:sz w:val="20"/>
          <w:rPrChange w:id="7435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people</w:t>
      </w:r>
      <w:r>
        <w:rPr>
          <w:color w:val="B6050C"/>
          <w:spacing w:val="-3"/>
          <w:sz w:val="20"/>
          <w:rPrChange w:id="7436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could</w:t>
      </w:r>
      <w:r>
        <w:rPr>
          <w:color w:val="B6050C"/>
          <w:spacing w:val="-3"/>
          <w:sz w:val="20"/>
          <w:rPrChange w:id="7437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hear</w:t>
      </w:r>
      <w:r>
        <w:rPr>
          <w:color w:val="B6050C"/>
          <w:spacing w:val="-3"/>
          <w:sz w:val="20"/>
          <w:rPrChange w:id="7438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me</w:t>
      </w:r>
      <w:r>
        <w:rPr>
          <w:color w:val="B6050C"/>
          <w:spacing w:val="-3"/>
          <w:sz w:val="20"/>
          <w:rPrChange w:id="7439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and</w:t>
      </w:r>
      <w:r>
        <w:rPr>
          <w:color w:val="B6050C"/>
          <w:spacing w:val="-3"/>
          <w:sz w:val="20"/>
          <w:rPrChange w:id="7440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the</w:t>
      </w:r>
      <w:r>
        <w:rPr>
          <w:color w:val="B6050C"/>
          <w:spacing w:val="-3"/>
          <w:sz w:val="20"/>
          <w:rPrChange w:id="7441" w:author="Kendra Wyant" w:date="2023-05-31T13:43:00Z">
            <w:rPr>
              <w:color w:val="B6050C"/>
              <w:sz w:val="20"/>
            </w:rPr>
          </w:rPrChange>
        </w:rPr>
        <w:t xml:space="preserve"> </w:t>
      </w:r>
      <w:r>
        <w:rPr>
          <w:color w:val="B6050C"/>
          <w:sz w:val="20"/>
        </w:rPr>
        <w:t>topic wherever and whenever so I stopped using it."</w:t>
      </w:r>
    </w:p>
    <w:p w14:paraId="0BA9205F" w14:textId="77777777" w:rsidR="003146FC" w:rsidRDefault="004E27B8">
      <w:pPr>
        <w:spacing w:line="352" w:lineRule="auto"/>
        <w:ind w:left="1888" w:right="515"/>
        <w:jc w:val="both"/>
        <w:rPr>
          <w:sz w:val="20"/>
        </w:rPr>
        <w:pPrChange w:id="7442" w:author="Kendra Wyant" w:date="2023-05-31T13:43:00Z">
          <w:pPr>
            <w:spacing w:line="352" w:lineRule="auto"/>
            <w:ind w:left="1888"/>
          </w:pPr>
        </w:pPrChange>
      </w:pPr>
      <w:r>
        <w:rPr>
          <w:color w:val="B6050C"/>
          <w:sz w:val="20"/>
        </w:rPr>
        <w:t>"I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also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have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keep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privacy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in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mind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since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it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[audio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check-in]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is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not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something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I’d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like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to complete within earshot of others."</w:t>
      </w:r>
    </w:p>
    <w:p w14:paraId="724BA198" w14:textId="77777777" w:rsidR="003146FC" w:rsidRDefault="004E27B8">
      <w:pPr>
        <w:spacing w:line="352" w:lineRule="auto"/>
        <w:ind w:left="1888" w:right="210"/>
        <w:rPr>
          <w:sz w:val="20"/>
        </w:rPr>
        <w:pPrChange w:id="7443" w:author="Kendra Wyant" w:date="2023-05-31T13:43:00Z">
          <w:pPr>
            <w:spacing w:line="352" w:lineRule="auto"/>
            <w:ind w:left="1881" w:right="219" w:firstLine="7"/>
            <w:jc w:val="both"/>
          </w:pPr>
        </w:pPrChange>
      </w:pPr>
      <w:r>
        <w:rPr>
          <w:color w:val="B6050C"/>
          <w:sz w:val="20"/>
        </w:rPr>
        <w:t>"The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only</w:t>
      </w:r>
      <w:r>
        <w:rPr>
          <w:color w:val="B6050C"/>
          <w:spacing w:val="-7"/>
          <w:sz w:val="20"/>
          <w:rPrChange w:id="7444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negative</w:t>
      </w:r>
      <w:r>
        <w:rPr>
          <w:color w:val="B6050C"/>
          <w:spacing w:val="-7"/>
          <w:sz w:val="20"/>
          <w:rPrChange w:id="7445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part</w:t>
      </w:r>
      <w:r>
        <w:rPr>
          <w:color w:val="B6050C"/>
          <w:spacing w:val="-7"/>
          <w:sz w:val="20"/>
          <w:rPrChange w:id="7446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about</w:t>
      </w:r>
      <w:r>
        <w:rPr>
          <w:color w:val="B6050C"/>
          <w:spacing w:val="-7"/>
          <w:sz w:val="20"/>
          <w:rPrChange w:id="7447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the</w:t>
      </w:r>
      <w:r>
        <w:rPr>
          <w:color w:val="B6050C"/>
          <w:spacing w:val="-7"/>
          <w:sz w:val="20"/>
          <w:rPrChange w:id="7448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daily</w:t>
      </w:r>
      <w:r>
        <w:rPr>
          <w:color w:val="B6050C"/>
          <w:spacing w:val="-7"/>
          <w:sz w:val="20"/>
          <w:rPrChange w:id="7449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[audio]</w:t>
      </w:r>
      <w:r>
        <w:rPr>
          <w:color w:val="B6050C"/>
          <w:spacing w:val="-7"/>
          <w:sz w:val="20"/>
          <w:rPrChange w:id="7450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check</w:t>
      </w:r>
      <w:r>
        <w:rPr>
          <w:color w:val="B6050C"/>
          <w:spacing w:val="-7"/>
          <w:sz w:val="20"/>
          <w:rPrChange w:id="7451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in</w:t>
      </w:r>
      <w:r>
        <w:rPr>
          <w:color w:val="B6050C"/>
          <w:spacing w:val="-7"/>
          <w:sz w:val="20"/>
          <w:rPrChange w:id="7452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my</w:t>
      </w:r>
      <w:r>
        <w:rPr>
          <w:color w:val="B6050C"/>
          <w:spacing w:val="-7"/>
          <w:sz w:val="20"/>
          <w:rPrChange w:id="7453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mom,</w:t>
      </w:r>
      <w:r>
        <w:rPr>
          <w:color w:val="B6050C"/>
          <w:spacing w:val="-7"/>
          <w:sz w:val="20"/>
          <w:rPrChange w:id="7454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who</w:t>
      </w:r>
      <w:r>
        <w:rPr>
          <w:color w:val="B6050C"/>
          <w:spacing w:val="-7"/>
          <w:sz w:val="20"/>
          <w:rPrChange w:id="7455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7"/>
          <w:sz w:val="20"/>
          <w:rPrChange w:id="7456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live</w:t>
      </w:r>
      <w:r>
        <w:rPr>
          <w:color w:val="B6050C"/>
          <w:spacing w:val="-7"/>
          <w:sz w:val="20"/>
          <w:rPrChange w:id="7457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and</w:t>
      </w:r>
      <w:r>
        <w:rPr>
          <w:color w:val="B6050C"/>
          <w:spacing w:val="-7"/>
          <w:sz w:val="20"/>
          <w:rPrChange w:id="7458" w:author="Kendra Wyant" w:date="2023-05-31T13:43:00Z">
            <w:rPr>
              <w:color w:val="B6050C"/>
              <w:spacing w:val="-8"/>
              <w:sz w:val="20"/>
            </w:rPr>
          </w:rPrChange>
        </w:rPr>
        <w:t xml:space="preserve"> </w:t>
      </w:r>
      <w:r>
        <w:rPr>
          <w:color w:val="B6050C"/>
          <w:sz w:val="20"/>
        </w:rPr>
        <w:t>work with,</w:t>
      </w:r>
      <w:r>
        <w:rPr>
          <w:color w:val="B6050C"/>
          <w:sz w:val="20"/>
          <w:rPrChange w:id="7459" w:author="Kendra Wyant" w:date="2023-05-31T13:43:00Z">
            <w:rPr>
              <w:color w:val="B6050C"/>
              <w:spacing w:val="-13"/>
              <w:sz w:val="20"/>
            </w:rPr>
          </w:rPrChange>
        </w:rPr>
        <w:t xml:space="preserve"> </w:t>
      </w:r>
      <w:r>
        <w:rPr>
          <w:color w:val="B6050C"/>
          <w:sz w:val="20"/>
        </w:rPr>
        <w:t>listening</w:t>
      </w:r>
      <w:r>
        <w:rPr>
          <w:color w:val="B6050C"/>
          <w:sz w:val="20"/>
          <w:rPrChange w:id="7460" w:author="Kendra Wyant" w:date="2023-05-31T13:43:00Z">
            <w:rPr>
              <w:color w:val="B6050C"/>
              <w:spacing w:val="-12"/>
              <w:sz w:val="20"/>
            </w:rPr>
          </w:rPrChange>
        </w:rPr>
        <w:t xml:space="preserve"> </w:t>
      </w:r>
      <w:r>
        <w:rPr>
          <w:color w:val="B6050C"/>
          <w:sz w:val="20"/>
        </w:rPr>
        <w:t>in</w:t>
      </w:r>
      <w:r>
        <w:rPr>
          <w:color w:val="B6050C"/>
          <w:sz w:val="20"/>
          <w:rPrChange w:id="7461" w:author="Kendra Wyant" w:date="2023-05-31T13:43:00Z">
            <w:rPr>
              <w:color w:val="B6050C"/>
              <w:spacing w:val="-13"/>
              <w:sz w:val="20"/>
            </w:rPr>
          </w:rPrChange>
        </w:rPr>
        <w:t xml:space="preserve"> </w:t>
      </w:r>
      <w:r>
        <w:rPr>
          <w:color w:val="B6050C"/>
          <w:sz w:val="20"/>
        </w:rPr>
        <w:t>while</w:t>
      </w:r>
      <w:r>
        <w:rPr>
          <w:color w:val="B6050C"/>
          <w:sz w:val="20"/>
          <w:rPrChange w:id="7462" w:author="Kendra Wyant" w:date="2023-05-31T13:43:00Z">
            <w:rPr>
              <w:color w:val="B6050C"/>
              <w:spacing w:val="-12"/>
              <w:sz w:val="20"/>
            </w:rPr>
          </w:rPrChange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z w:val="20"/>
          <w:rPrChange w:id="7463" w:author="Kendra Wyant" w:date="2023-05-31T13:43:00Z">
            <w:rPr>
              <w:color w:val="B6050C"/>
              <w:spacing w:val="-13"/>
              <w:sz w:val="20"/>
            </w:rPr>
          </w:rPrChange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z w:val="20"/>
          <w:rPrChange w:id="7464" w:author="Kendra Wyant" w:date="2023-05-31T13:43:00Z">
            <w:rPr>
              <w:color w:val="B6050C"/>
              <w:spacing w:val="-12"/>
              <w:sz w:val="20"/>
            </w:rPr>
          </w:rPrChange>
        </w:rPr>
        <w:t xml:space="preserve"> </w:t>
      </w:r>
      <w:r>
        <w:rPr>
          <w:color w:val="B6050C"/>
          <w:sz w:val="20"/>
        </w:rPr>
        <w:t>talking.</w:t>
      </w:r>
      <w:r>
        <w:rPr>
          <w:color w:val="B6050C"/>
          <w:spacing w:val="19"/>
          <w:sz w:val="20"/>
          <w:rPrChange w:id="7465" w:author="Kendra Wyant" w:date="2023-05-31T13:43:00Z">
            <w:rPr>
              <w:color w:val="B6050C"/>
              <w:spacing w:val="-13"/>
              <w:sz w:val="20"/>
            </w:rPr>
          </w:rPrChange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z w:val="20"/>
          <w:rPrChange w:id="7466" w:author="Kendra Wyant" w:date="2023-05-31T13:43:00Z">
            <w:rPr>
              <w:color w:val="B6050C"/>
              <w:spacing w:val="-12"/>
              <w:sz w:val="20"/>
            </w:rPr>
          </w:rPrChange>
        </w:rPr>
        <w:t xml:space="preserve"> </w:t>
      </w:r>
      <w:r>
        <w:rPr>
          <w:color w:val="B6050C"/>
          <w:sz w:val="20"/>
        </w:rPr>
        <w:t>would</w:t>
      </w:r>
      <w:r>
        <w:rPr>
          <w:color w:val="B6050C"/>
          <w:sz w:val="20"/>
          <w:rPrChange w:id="7467" w:author="Kendra Wyant" w:date="2023-05-31T13:43:00Z">
            <w:rPr>
              <w:color w:val="B6050C"/>
              <w:spacing w:val="-13"/>
              <w:sz w:val="20"/>
            </w:rPr>
          </w:rPrChange>
        </w:rPr>
        <w:t xml:space="preserve"> </w:t>
      </w:r>
      <w:r>
        <w:rPr>
          <w:color w:val="B6050C"/>
          <w:sz w:val="20"/>
        </w:rPr>
        <w:t>have</w:t>
      </w:r>
      <w:r>
        <w:rPr>
          <w:color w:val="B6050C"/>
          <w:sz w:val="20"/>
          <w:rPrChange w:id="7468" w:author="Kendra Wyant" w:date="2023-05-31T13:43:00Z">
            <w:rPr>
              <w:color w:val="B6050C"/>
              <w:spacing w:val="-12"/>
              <w:sz w:val="20"/>
            </w:rPr>
          </w:rPrChange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z w:val="20"/>
          <w:rPrChange w:id="7469" w:author="Kendra Wyant" w:date="2023-05-31T13:43:00Z">
            <w:rPr>
              <w:color w:val="B6050C"/>
              <w:spacing w:val="-13"/>
              <w:sz w:val="20"/>
            </w:rPr>
          </w:rPrChange>
        </w:rPr>
        <w:t xml:space="preserve"> </w:t>
      </w:r>
      <w:r>
        <w:rPr>
          <w:color w:val="B6050C"/>
          <w:sz w:val="20"/>
        </w:rPr>
        <w:t>find</w:t>
      </w:r>
      <w:r>
        <w:rPr>
          <w:color w:val="B6050C"/>
          <w:sz w:val="20"/>
          <w:rPrChange w:id="7470" w:author="Kendra Wyant" w:date="2023-05-31T13:43:00Z">
            <w:rPr>
              <w:color w:val="B6050C"/>
              <w:spacing w:val="-12"/>
              <w:sz w:val="20"/>
            </w:rPr>
          </w:rPrChange>
        </w:rPr>
        <w:t xml:space="preserve"> </w:t>
      </w:r>
      <w:r>
        <w:rPr>
          <w:color w:val="B6050C"/>
          <w:sz w:val="20"/>
        </w:rPr>
        <w:t>a</w:t>
      </w:r>
      <w:r>
        <w:rPr>
          <w:color w:val="B6050C"/>
          <w:sz w:val="20"/>
          <w:rPrChange w:id="7471" w:author="Kendra Wyant" w:date="2023-05-31T13:43:00Z">
            <w:rPr>
              <w:color w:val="B6050C"/>
              <w:spacing w:val="-13"/>
              <w:sz w:val="20"/>
            </w:rPr>
          </w:rPrChange>
        </w:rPr>
        <w:t xml:space="preserve"> </w:t>
      </w:r>
      <w:r>
        <w:rPr>
          <w:color w:val="B6050C"/>
          <w:sz w:val="20"/>
        </w:rPr>
        <w:t>time</w:t>
      </w:r>
      <w:r>
        <w:rPr>
          <w:color w:val="B6050C"/>
          <w:sz w:val="20"/>
          <w:rPrChange w:id="7472" w:author="Kendra Wyant" w:date="2023-05-31T13:43:00Z">
            <w:rPr>
              <w:color w:val="B6050C"/>
              <w:spacing w:val="-12"/>
              <w:sz w:val="20"/>
            </w:rPr>
          </w:rPrChange>
        </w:rPr>
        <w:t xml:space="preserve"> </w:t>
      </w:r>
      <w:r>
        <w:rPr>
          <w:color w:val="B6050C"/>
          <w:sz w:val="20"/>
        </w:rPr>
        <w:t>when</w:t>
      </w:r>
      <w:r>
        <w:rPr>
          <w:color w:val="B6050C"/>
          <w:sz w:val="20"/>
          <w:rPrChange w:id="7473" w:author="Kendra Wyant" w:date="2023-05-31T13:43:00Z">
            <w:rPr>
              <w:color w:val="B6050C"/>
              <w:spacing w:val="-13"/>
              <w:sz w:val="20"/>
            </w:rPr>
          </w:rPrChange>
        </w:rPr>
        <w:t xml:space="preserve"> </w:t>
      </w:r>
      <w:r>
        <w:rPr>
          <w:color w:val="B6050C"/>
          <w:sz w:val="20"/>
        </w:rPr>
        <w:t>she</w:t>
      </w:r>
      <w:r>
        <w:rPr>
          <w:color w:val="B6050C"/>
          <w:sz w:val="20"/>
          <w:rPrChange w:id="7474" w:author="Kendra Wyant" w:date="2023-05-31T13:43:00Z">
            <w:rPr>
              <w:color w:val="B6050C"/>
              <w:spacing w:val="-12"/>
              <w:sz w:val="20"/>
            </w:rPr>
          </w:rPrChange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z w:val="20"/>
          <w:rPrChange w:id="7475" w:author="Kendra Wyant" w:date="2023-05-31T13:43:00Z">
            <w:rPr>
              <w:color w:val="B6050C"/>
              <w:spacing w:val="-13"/>
              <w:sz w:val="20"/>
            </w:rPr>
          </w:rPrChange>
        </w:rPr>
        <w:t xml:space="preserve"> </w:t>
      </w:r>
      <w:r>
        <w:rPr>
          <w:color w:val="B6050C"/>
          <w:sz w:val="20"/>
        </w:rPr>
        <w:t>preoccupied or away from me to talk freely."</w:t>
      </w:r>
    </w:p>
    <w:p w14:paraId="5A833030" w14:textId="77777777" w:rsidR="003146FC" w:rsidRDefault="004E27B8">
      <w:pPr>
        <w:spacing w:line="352" w:lineRule="auto"/>
        <w:ind w:left="1888" w:right="209"/>
        <w:rPr>
          <w:sz w:val="20"/>
        </w:rPr>
        <w:pPrChange w:id="7476" w:author="Kendra Wyant" w:date="2023-05-31T13:43:00Z">
          <w:pPr>
            <w:spacing w:line="352" w:lineRule="auto"/>
            <w:ind w:left="1888" w:right="138"/>
          </w:pPr>
        </w:pPrChange>
      </w:pPr>
      <w:r>
        <w:rPr>
          <w:color w:val="057600"/>
          <w:sz w:val="20"/>
        </w:rPr>
        <w:t>"I loved this part!</w:t>
      </w:r>
      <w:r>
        <w:rPr>
          <w:color w:val="057600"/>
          <w:spacing w:val="17"/>
          <w:sz w:val="20"/>
        </w:rPr>
        <w:t xml:space="preserve"> </w:t>
      </w:r>
      <w:r>
        <w:rPr>
          <w:color w:val="057600"/>
          <w:sz w:val="20"/>
        </w:rPr>
        <w:t xml:space="preserve">It was like journaling kind of where I would discover things that were </w:t>
      </w:r>
      <w:r>
        <w:rPr>
          <w:color w:val="057600"/>
          <w:spacing w:val="-2"/>
          <w:sz w:val="20"/>
        </w:rPr>
        <w:t>hidden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in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my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subconscious.</w:t>
      </w:r>
      <w:r>
        <w:rPr>
          <w:color w:val="057600"/>
          <w:spacing w:val="12"/>
          <w:sz w:val="20"/>
        </w:rPr>
        <w:t xml:space="preserve"> </w:t>
      </w:r>
      <w:r>
        <w:rPr>
          <w:color w:val="057600"/>
          <w:spacing w:val="-2"/>
          <w:sz w:val="20"/>
        </w:rPr>
        <w:t>I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have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a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recording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app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on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my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phone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and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I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will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continue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 xml:space="preserve">doing </w:t>
      </w:r>
      <w:r>
        <w:rPr>
          <w:color w:val="057600"/>
          <w:sz w:val="20"/>
        </w:rPr>
        <w:t>the audio check-in as a form of checking in with myself."</w:t>
      </w:r>
    </w:p>
    <w:p w14:paraId="75DC97E5" w14:textId="77777777" w:rsidR="003146FC" w:rsidRDefault="004E27B8">
      <w:pPr>
        <w:spacing w:line="352" w:lineRule="auto"/>
        <w:ind w:left="1888" w:right="553"/>
        <w:rPr>
          <w:sz w:val="20"/>
        </w:rPr>
        <w:pPrChange w:id="7477" w:author="Kendra Wyant" w:date="2023-05-31T13:43:00Z">
          <w:pPr>
            <w:spacing w:line="352" w:lineRule="auto"/>
            <w:ind w:left="1888" w:right="217"/>
          </w:pPr>
        </w:pPrChange>
      </w:pPr>
      <w:r>
        <w:rPr>
          <w:color w:val="057600"/>
          <w:sz w:val="20"/>
          <w:rPrChange w:id="7478" w:author="Kendra Wyant" w:date="2023-05-31T13:43:00Z">
            <w:rPr>
              <w:color w:val="057600"/>
              <w:spacing w:val="-2"/>
              <w:sz w:val="20"/>
            </w:rPr>
          </w:rPrChange>
        </w:rPr>
        <w:t>"This</w:t>
      </w:r>
      <w:r>
        <w:rPr>
          <w:color w:val="057600"/>
          <w:spacing w:val="-4"/>
          <w:sz w:val="20"/>
          <w:rPrChange w:id="7479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480" w:author="Kendra Wyant" w:date="2023-05-31T13:43:00Z">
            <w:rPr>
              <w:color w:val="057600"/>
              <w:spacing w:val="-2"/>
              <w:sz w:val="20"/>
            </w:rPr>
          </w:rPrChange>
        </w:rPr>
        <w:t>[audio</w:t>
      </w:r>
      <w:r>
        <w:rPr>
          <w:color w:val="057600"/>
          <w:spacing w:val="-4"/>
          <w:sz w:val="20"/>
          <w:rPrChange w:id="7481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482" w:author="Kendra Wyant" w:date="2023-05-31T13:43:00Z">
            <w:rPr>
              <w:color w:val="057600"/>
              <w:spacing w:val="-2"/>
              <w:sz w:val="20"/>
            </w:rPr>
          </w:rPrChange>
        </w:rPr>
        <w:t>check-in]</w:t>
      </w:r>
      <w:r>
        <w:rPr>
          <w:color w:val="057600"/>
          <w:spacing w:val="-4"/>
          <w:sz w:val="20"/>
          <w:rPrChange w:id="7483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484" w:author="Kendra Wyant" w:date="2023-05-31T13:43:00Z">
            <w:rPr>
              <w:color w:val="057600"/>
              <w:spacing w:val="-2"/>
              <w:sz w:val="20"/>
            </w:rPr>
          </w:rPrChange>
        </w:rPr>
        <w:t>was</w:t>
      </w:r>
      <w:r>
        <w:rPr>
          <w:color w:val="057600"/>
          <w:spacing w:val="-4"/>
          <w:sz w:val="20"/>
          <w:rPrChange w:id="7485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486" w:author="Kendra Wyant" w:date="2023-05-31T13:43:00Z">
            <w:rPr>
              <w:color w:val="057600"/>
              <w:spacing w:val="-2"/>
              <w:sz w:val="20"/>
            </w:rPr>
          </w:rPrChange>
        </w:rPr>
        <w:t>my</w:t>
      </w:r>
      <w:r>
        <w:rPr>
          <w:color w:val="057600"/>
          <w:spacing w:val="-4"/>
          <w:sz w:val="20"/>
          <w:rPrChange w:id="7487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488" w:author="Kendra Wyant" w:date="2023-05-31T13:43:00Z">
            <w:rPr>
              <w:color w:val="057600"/>
              <w:spacing w:val="-2"/>
              <w:sz w:val="20"/>
            </w:rPr>
          </w:rPrChange>
        </w:rPr>
        <w:t>favorite</w:t>
      </w:r>
      <w:r>
        <w:rPr>
          <w:color w:val="057600"/>
          <w:spacing w:val="-4"/>
          <w:sz w:val="20"/>
          <w:rPrChange w:id="7489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490" w:author="Kendra Wyant" w:date="2023-05-31T13:43:00Z">
            <w:rPr>
              <w:color w:val="057600"/>
              <w:spacing w:val="-2"/>
              <w:sz w:val="20"/>
            </w:rPr>
          </w:rPrChange>
        </w:rPr>
        <w:t>part</w:t>
      </w:r>
      <w:r>
        <w:rPr>
          <w:color w:val="057600"/>
          <w:spacing w:val="-4"/>
          <w:sz w:val="20"/>
          <w:rPrChange w:id="7491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492" w:author="Kendra Wyant" w:date="2023-05-31T13:43:00Z">
            <w:rPr>
              <w:color w:val="057600"/>
              <w:spacing w:val="-2"/>
              <w:sz w:val="20"/>
            </w:rPr>
          </w:rPrChange>
        </w:rPr>
        <w:t>of</w:t>
      </w:r>
      <w:r>
        <w:rPr>
          <w:color w:val="057600"/>
          <w:spacing w:val="-4"/>
          <w:sz w:val="20"/>
          <w:rPrChange w:id="7493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494" w:author="Kendra Wyant" w:date="2023-05-31T13:43:00Z">
            <w:rPr>
              <w:color w:val="057600"/>
              <w:spacing w:val="-2"/>
              <w:sz w:val="20"/>
            </w:rPr>
          </w:rPrChange>
        </w:rPr>
        <w:t>the</w:t>
      </w:r>
      <w:r>
        <w:rPr>
          <w:color w:val="057600"/>
          <w:spacing w:val="-4"/>
          <w:sz w:val="20"/>
          <w:rPrChange w:id="7495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496" w:author="Kendra Wyant" w:date="2023-05-31T13:43:00Z">
            <w:rPr>
              <w:color w:val="057600"/>
              <w:spacing w:val="-2"/>
              <w:sz w:val="20"/>
            </w:rPr>
          </w:rPrChange>
        </w:rPr>
        <w:t>study.</w:t>
      </w:r>
      <w:r>
        <w:rPr>
          <w:color w:val="057600"/>
          <w:spacing w:val="11"/>
          <w:sz w:val="20"/>
          <w:rPrChange w:id="7497" w:author="Kendra Wyant" w:date="2023-05-31T13:43:00Z">
            <w:rPr>
              <w:color w:val="057600"/>
              <w:spacing w:val="10"/>
              <w:sz w:val="20"/>
            </w:rPr>
          </w:rPrChange>
        </w:rPr>
        <w:t xml:space="preserve"> </w:t>
      </w:r>
      <w:r>
        <w:rPr>
          <w:color w:val="057600"/>
          <w:sz w:val="20"/>
          <w:rPrChange w:id="7498" w:author="Kendra Wyant" w:date="2023-05-31T13:43:00Z">
            <w:rPr>
              <w:color w:val="057600"/>
              <w:spacing w:val="-2"/>
              <w:sz w:val="20"/>
            </w:rPr>
          </w:rPrChange>
        </w:rPr>
        <w:t>It</w:t>
      </w:r>
      <w:r>
        <w:rPr>
          <w:color w:val="057600"/>
          <w:spacing w:val="-4"/>
          <w:sz w:val="20"/>
          <w:rPrChange w:id="7499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500" w:author="Kendra Wyant" w:date="2023-05-31T13:43:00Z">
            <w:rPr>
              <w:color w:val="057600"/>
              <w:spacing w:val="-2"/>
              <w:sz w:val="20"/>
            </w:rPr>
          </w:rPrChange>
        </w:rPr>
        <w:t>helped</w:t>
      </w:r>
      <w:r>
        <w:rPr>
          <w:color w:val="057600"/>
          <w:spacing w:val="-4"/>
          <w:sz w:val="20"/>
          <w:rPrChange w:id="7501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502" w:author="Kendra Wyant" w:date="2023-05-31T13:43:00Z">
            <w:rPr>
              <w:color w:val="057600"/>
              <w:spacing w:val="-2"/>
              <w:sz w:val="20"/>
            </w:rPr>
          </w:rPrChange>
        </w:rPr>
        <w:t>me</w:t>
      </w:r>
      <w:r>
        <w:rPr>
          <w:color w:val="057600"/>
          <w:spacing w:val="-4"/>
          <w:sz w:val="20"/>
          <w:rPrChange w:id="7503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504" w:author="Kendra Wyant" w:date="2023-05-31T13:43:00Z">
            <w:rPr>
              <w:color w:val="057600"/>
              <w:spacing w:val="-2"/>
              <w:sz w:val="20"/>
            </w:rPr>
          </w:rPrChange>
        </w:rPr>
        <w:t>to</w:t>
      </w:r>
      <w:r>
        <w:rPr>
          <w:color w:val="057600"/>
          <w:spacing w:val="-4"/>
          <w:sz w:val="20"/>
          <w:rPrChange w:id="7505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506" w:author="Kendra Wyant" w:date="2023-05-31T13:43:00Z">
            <w:rPr>
              <w:color w:val="057600"/>
              <w:spacing w:val="-2"/>
              <w:sz w:val="20"/>
            </w:rPr>
          </w:rPrChange>
        </w:rPr>
        <w:t>set</w:t>
      </w:r>
      <w:r>
        <w:rPr>
          <w:color w:val="057600"/>
          <w:spacing w:val="-4"/>
          <w:sz w:val="20"/>
          <w:rPrChange w:id="7507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508" w:author="Kendra Wyant" w:date="2023-05-31T13:43:00Z">
            <w:rPr>
              <w:color w:val="057600"/>
              <w:spacing w:val="-2"/>
              <w:sz w:val="20"/>
            </w:rPr>
          </w:rPrChange>
        </w:rPr>
        <w:t>a</w:t>
      </w:r>
      <w:r>
        <w:rPr>
          <w:color w:val="057600"/>
          <w:spacing w:val="-4"/>
          <w:sz w:val="20"/>
          <w:rPrChange w:id="7509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510" w:author="Kendra Wyant" w:date="2023-05-31T13:43:00Z">
            <w:rPr>
              <w:color w:val="057600"/>
              <w:spacing w:val="-2"/>
              <w:sz w:val="20"/>
            </w:rPr>
          </w:rPrChange>
        </w:rPr>
        <w:t>good</w:t>
      </w:r>
      <w:r>
        <w:rPr>
          <w:color w:val="057600"/>
          <w:sz w:val="20"/>
          <w:rPrChange w:id="7511" w:author="Kendra Wyant" w:date="2023-05-31T13:43:00Z">
            <w:rPr>
              <w:color w:val="057600"/>
              <w:spacing w:val="-7"/>
              <w:sz w:val="20"/>
            </w:rPr>
          </w:rPrChange>
        </w:rPr>
        <w:t xml:space="preserve"> </w:t>
      </w:r>
      <w:r>
        <w:rPr>
          <w:color w:val="057600"/>
          <w:sz w:val="20"/>
          <w:rPrChange w:id="7512" w:author="Kendra Wyant" w:date="2023-05-31T13:43:00Z">
            <w:rPr>
              <w:color w:val="057600"/>
              <w:spacing w:val="-2"/>
              <w:sz w:val="20"/>
            </w:rPr>
          </w:rPrChange>
        </w:rPr>
        <w:t xml:space="preserve">intention </w:t>
      </w:r>
      <w:r>
        <w:rPr>
          <w:color w:val="057600"/>
          <w:sz w:val="20"/>
        </w:rPr>
        <w:t>towards my recovery."</w:t>
      </w:r>
    </w:p>
    <w:p w14:paraId="2ABC3310" w14:textId="77777777" w:rsidR="003146FC" w:rsidRDefault="004E27B8">
      <w:pPr>
        <w:spacing w:line="352" w:lineRule="auto"/>
        <w:ind w:left="1888" w:right="559"/>
        <w:rPr>
          <w:sz w:val="20"/>
        </w:rPr>
        <w:pPrChange w:id="7513" w:author="Kendra Wyant" w:date="2023-05-31T13:43:00Z">
          <w:pPr>
            <w:spacing w:line="352" w:lineRule="auto"/>
            <w:ind w:left="1888" w:right="512"/>
          </w:pPr>
        </w:pPrChange>
      </w:pPr>
      <w:r>
        <w:rPr>
          <w:color w:val="057600"/>
          <w:sz w:val="20"/>
        </w:rPr>
        <w:t>"I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liked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the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daily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[audio]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check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in.</w:t>
      </w:r>
      <w:r>
        <w:rPr>
          <w:color w:val="057600"/>
          <w:spacing w:val="9"/>
          <w:sz w:val="20"/>
        </w:rPr>
        <w:t xml:space="preserve"> </w:t>
      </w:r>
      <w:r>
        <w:rPr>
          <w:color w:val="057600"/>
          <w:sz w:val="20"/>
        </w:rPr>
        <w:t>It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gave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me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a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way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vent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without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being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judged." "Location tracking is fun and useful for me personally in addition to the study."</w:t>
      </w:r>
    </w:p>
    <w:p w14:paraId="10FFC4DB" w14:textId="77777777" w:rsidR="003146FC" w:rsidRDefault="004E27B8">
      <w:pPr>
        <w:spacing w:line="268" w:lineRule="exact"/>
        <w:ind w:left="1888"/>
        <w:rPr>
          <w:sz w:val="20"/>
        </w:rPr>
      </w:pPr>
      <w:r>
        <w:rPr>
          <w:color w:val="057600"/>
          <w:spacing w:val="-2"/>
          <w:sz w:val="20"/>
        </w:rPr>
        <w:t>"It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was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interesting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to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see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my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[geolocation]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patterns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and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places."</w:t>
      </w:r>
    </w:p>
    <w:p w14:paraId="3F2FC972" w14:textId="77777777" w:rsidR="003146FC" w:rsidRDefault="003146FC">
      <w:pPr>
        <w:spacing w:line="268" w:lineRule="exact"/>
        <w:rPr>
          <w:sz w:val="20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274FE39F" w14:textId="77777777" w:rsidR="003146FC" w:rsidRDefault="003146FC">
      <w:pPr>
        <w:pStyle w:val="BodyText"/>
        <w:spacing w:before="2"/>
        <w:rPr>
          <w:sz w:val="15"/>
        </w:rPr>
      </w:pPr>
    </w:p>
    <w:p w14:paraId="3EDC0FFF" w14:textId="77777777" w:rsidR="003146FC" w:rsidRDefault="004E27B8">
      <w:pPr>
        <w:spacing w:before="115" w:line="352" w:lineRule="auto"/>
        <w:ind w:left="1888" w:right="553"/>
        <w:rPr>
          <w:sz w:val="20"/>
        </w:rPr>
        <w:pPrChange w:id="7514" w:author="Kendra Wyant" w:date="2023-05-31T13:43:00Z">
          <w:pPr>
            <w:spacing w:before="115" w:line="352" w:lineRule="auto"/>
            <w:ind w:left="1888" w:right="138"/>
          </w:pPr>
        </w:pPrChange>
      </w:pPr>
      <w:r>
        <w:rPr>
          <w:color w:val="057600"/>
          <w:sz w:val="20"/>
          <w:rPrChange w:id="7515" w:author="Kendra Wyant" w:date="2023-05-31T13:43:00Z">
            <w:rPr>
              <w:color w:val="057600"/>
              <w:spacing w:val="-2"/>
              <w:sz w:val="20"/>
            </w:rPr>
          </w:rPrChange>
        </w:rPr>
        <w:t>"No</w:t>
      </w:r>
      <w:r>
        <w:rPr>
          <w:color w:val="057600"/>
          <w:spacing w:val="-5"/>
          <w:sz w:val="20"/>
          <w:rPrChange w:id="7516" w:author="Kendra Wyant" w:date="2023-05-31T13:43:00Z">
            <w:rPr>
              <w:color w:val="057600"/>
              <w:spacing w:val="-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17" w:author="Kendra Wyant" w:date="2023-05-31T13:43:00Z">
            <w:rPr>
              <w:color w:val="057600"/>
              <w:spacing w:val="-2"/>
              <w:sz w:val="20"/>
            </w:rPr>
          </w:rPrChange>
        </w:rPr>
        <w:t>issues.</w:t>
      </w:r>
      <w:r>
        <w:rPr>
          <w:color w:val="057600"/>
          <w:spacing w:val="10"/>
          <w:sz w:val="20"/>
          <w:rPrChange w:id="7518" w:author="Kendra Wyant" w:date="2023-05-31T13:43:00Z">
            <w:rPr>
              <w:color w:val="057600"/>
              <w:spacing w:val="1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19" w:author="Kendra Wyant" w:date="2023-05-31T13:43:00Z">
            <w:rPr>
              <w:color w:val="057600"/>
              <w:spacing w:val="-2"/>
              <w:sz w:val="20"/>
            </w:rPr>
          </w:rPrChange>
        </w:rPr>
        <w:t>I</w:t>
      </w:r>
      <w:r>
        <w:rPr>
          <w:color w:val="057600"/>
          <w:spacing w:val="-5"/>
          <w:sz w:val="20"/>
          <w:rPrChange w:id="7520" w:author="Kendra Wyant" w:date="2023-05-31T13:43:00Z">
            <w:rPr>
              <w:color w:val="057600"/>
              <w:spacing w:val="-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21" w:author="Kendra Wyant" w:date="2023-05-31T13:43:00Z">
            <w:rPr>
              <w:color w:val="057600"/>
              <w:spacing w:val="-2"/>
              <w:sz w:val="20"/>
            </w:rPr>
          </w:rPrChange>
        </w:rPr>
        <w:t>like</w:t>
      </w:r>
      <w:r>
        <w:rPr>
          <w:color w:val="057600"/>
          <w:spacing w:val="-5"/>
          <w:sz w:val="20"/>
          <w:rPrChange w:id="7522" w:author="Kendra Wyant" w:date="2023-05-31T13:43:00Z">
            <w:rPr>
              <w:color w:val="057600"/>
              <w:spacing w:val="-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23" w:author="Kendra Wyant" w:date="2023-05-31T13:43:00Z">
            <w:rPr>
              <w:color w:val="057600"/>
              <w:spacing w:val="-2"/>
              <w:sz w:val="20"/>
            </w:rPr>
          </w:rPrChange>
        </w:rPr>
        <w:t>that</w:t>
      </w:r>
      <w:r>
        <w:rPr>
          <w:color w:val="057600"/>
          <w:spacing w:val="-5"/>
          <w:sz w:val="20"/>
          <w:rPrChange w:id="7524" w:author="Kendra Wyant" w:date="2023-05-31T13:43:00Z">
            <w:rPr>
              <w:color w:val="057600"/>
              <w:spacing w:val="-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25" w:author="Kendra Wyant" w:date="2023-05-31T13:43:00Z">
            <w:rPr>
              <w:color w:val="057600"/>
              <w:spacing w:val="-2"/>
              <w:sz w:val="20"/>
            </w:rPr>
          </w:rPrChange>
        </w:rPr>
        <w:t>they</w:t>
      </w:r>
      <w:r>
        <w:rPr>
          <w:color w:val="057600"/>
          <w:spacing w:val="-5"/>
          <w:sz w:val="20"/>
          <w:rPrChange w:id="7526" w:author="Kendra Wyant" w:date="2023-05-31T13:43:00Z">
            <w:rPr>
              <w:color w:val="057600"/>
              <w:spacing w:val="-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27" w:author="Kendra Wyant" w:date="2023-05-31T13:43:00Z">
            <w:rPr>
              <w:color w:val="057600"/>
              <w:spacing w:val="-2"/>
              <w:sz w:val="20"/>
            </w:rPr>
          </w:rPrChange>
        </w:rPr>
        <w:t>allow</w:t>
      </w:r>
      <w:r>
        <w:rPr>
          <w:color w:val="057600"/>
          <w:spacing w:val="-5"/>
          <w:sz w:val="20"/>
          <w:rPrChange w:id="7528" w:author="Kendra Wyant" w:date="2023-05-31T13:43:00Z">
            <w:rPr>
              <w:color w:val="057600"/>
              <w:spacing w:val="-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29" w:author="Kendra Wyant" w:date="2023-05-31T13:43:00Z">
            <w:rPr>
              <w:color w:val="057600"/>
              <w:spacing w:val="-2"/>
              <w:sz w:val="20"/>
            </w:rPr>
          </w:rPrChange>
        </w:rPr>
        <w:t>me</w:t>
      </w:r>
      <w:r>
        <w:rPr>
          <w:color w:val="057600"/>
          <w:spacing w:val="-5"/>
          <w:sz w:val="20"/>
          <w:rPrChange w:id="7530" w:author="Kendra Wyant" w:date="2023-05-31T13:43:00Z">
            <w:rPr>
              <w:color w:val="057600"/>
              <w:spacing w:val="-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31" w:author="Kendra Wyant" w:date="2023-05-31T13:43:00Z">
            <w:rPr>
              <w:color w:val="057600"/>
              <w:spacing w:val="-2"/>
              <w:sz w:val="20"/>
            </w:rPr>
          </w:rPrChange>
        </w:rPr>
        <w:t>to</w:t>
      </w:r>
      <w:r>
        <w:rPr>
          <w:color w:val="057600"/>
          <w:spacing w:val="-5"/>
          <w:sz w:val="20"/>
          <w:rPrChange w:id="7532" w:author="Kendra Wyant" w:date="2023-05-31T13:43:00Z">
            <w:rPr>
              <w:color w:val="057600"/>
              <w:spacing w:val="-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33" w:author="Kendra Wyant" w:date="2023-05-31T13:43:00Z">
            <w:rPr>
              <w:color w:val="057600"/>
              <w:spacing w:val="-2"/>
              <w:sz w:val="20"/>
            </w:rPr>
          </w:rPrChange>
        </w:rPr>
        <w:t>delete</w:t>
      </w:r>
      <w:r>
        <w:rPr>
          <w:color w:val="057600"/>
          <w:spacing w:val="-5"/>
          <w:sz w:val="20"/>
          <w:rPrChange w:id="7534" w:author="Kendra Wyant" w:date="2023-05-31T13:43:00Z">
            <w:rPr>
              <w:color w:val="057600"/>
              <w:spacing w:val="-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35" w:author="Kendra Wyant" w:date="2023-05-31T13:43:00Z">
            <w:rPr>
              <w:color w:val="057600"/>
              <w:spacing w:val="-2"/>
              <w:sz w:val="20"/>
            </w:rPr>
          </w:rPrChange>
        </w:rPr>
        <w:t>some</w:t>
      </w:r>
      <w:r>
        <w:rPr>
          <w:color w:val="057600"/>
          <w:spacing w:val="-5"/>
          <w:sz w:val="20"/>
          <w:rPrChange w:id="7536" w:author="Kendra Wyant" w:date="2023-05-31T13:43:00Z">
            <w:rPr>
              <w:color w:val="057600"/>
              <w:spacing w:val="-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37" w:author="Kendra Wyant" w:date="2023-05-31T13:43:00Z">
            <w:rPr>
              <w:color w:val="057600"/>
              <w:spacing w:val="-2"/>
              <w:sz w:val="20"/>
            </w:rPr>
          </w:rPrChange>
        </w:rPr>
        <w:t>items</w:t>
      </w:r>
      <w:r>
        <w:rPr>
          <w:color w:val="057600"/>
          <w:spacing w:val="-5"/>
          <w:sz w:val="20"/>
          <w:rPrChange w:id="7538" w:author="Kendra Wyant" w:date="2023-05-31T13:43:00Z">
            <w:rPr>
              <w:color w:val="057600"/>
              <w:spacing w:val="-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39" w:author="Kendra Wyant" w:date="2023-05-31T13:43:00Z">
            <w:rPr>
              <w:color w:val="057600"/>
              <w:spacing w:val="-2"/>
              <w:sz w:val="20"/>
            </w:rPr>
          </w:rPrChange>
        </w:rPr>
        <w:t>from</w:t>
      </w:r>
      <w:r>
        <w:rPr>
          <w:color w:val="057600"/>
          <w:spacing w:val="-5"/>
          <w:sz w:val="20"/>
          <w:rPrChange w:id="7540" w:author="Kendra Wyant" w:date="2023-05-31T13:43:00Z">
            <w:rPr>
              <w:color w:val="057600"/>
              <w:spacing w:val="-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41" w:author="Kendra Wyant" w:date="2023-05-31T13:43:00Z">
            <w:rPr>
              <w:color w:val="057600"/>
              <w:spacing w:val="-2"/>
              <w:sz w:val="20"/>
            </w:rPr>
          </w:rPrChange>
        </w:rPr>
        <w:t>the</w:t>
      </w:r>
      <w:r>
        <w:rPr>
          <w:color w:val="057600"/>
          <w:spacing w:val="-5"/>
          <w:sz w:val="20"/>
          <w:rPrChange w:id="7542" w:author="Kendra Wyant" w:date="2023-05-31T13:43:00Z">
            <w:rPr>
              <w:color w:val="057600"/>
              <w:spacing w:val="-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43" w:author="Kendra Wyant" w:date="2023-05-31T13:43:00Z">
            <w:rPr>
              <w:color w:val="057600"/>
              <w:spacing w:val="-2"/>
              <w:sz w:val="20"/>
            </w:rPr>
          </w:rPrChange>
        </w:rPr>
        <w:t>[cellular</w:t>
      </w:r>
      <w:r>
        <w:rPr>
          <w:color w:val="057600"/>
          <w:sz w:val="20"/>
          <w:rPrChange w:id="7544" w:author="Kendra Wyant" w:date="2023-05-31T13:43:00Z">
            <w:rPr>
              <w:color w:val="057600"/>
              <w:spacing w:val="-3"/>
              <w:sz w:val="20"/>
            </w:rPr>
          </w:rPrChange>
        </w:rPr>
        <w:t xml:space="preserve"> </w:t>
      </w:r>
      <w:r>
        <w:rPr>
          <w:color w:val="057600"/>
          <w:sz w:val="20"/>
          <w:rPrChange w:id="7545" w:author="Kendra Wyant" w:date="2023-05-31T13:43:00Z">
            <w:rPr>
              <w:color w:val="057600"/>
              <w:spacing w:val="-2"/>
              <w:sz w:val="20"/>
            </w:rPr>
          </w:rPrChange>
        </w:rPr>
        <w:t xml:space="preserve">communication] </w:t>
      </w:r>
      <w:r>
        <w:rPr>
          <w:color w:val="057600"/>
          <w:sz w:val="20"/>
        </w:rPr>
        <w:t>log if I wanted to."</w:t>
      </w:r>
    </w:p>
    <w:p w14:paraId="1B5E7D2F" w14:textId="77777777" w:rsidR="003146FC" w:rsidRDefault="004E27B8">
      <w:pPr>
        <w:spacing w:line="352" w:lineRule="auto"/>
        <w:ind w:left="1888" w:right="1064"/>
        <w:rPr>
          <w:sz w:val="20"/>
        </w:rPr>
        <w:pPrChange w:id="7546" w:author="Kendra Wyant" w:date="2023-05-31T13:43:00Z">
          <w:pPr>
            <w:spacing w:line="352" w:lineRule="auto"/>
            <w:ind w:left="1888" w:right="1151"/>
          </w:pPr>
        </w:pPrChange>
      </w:pPr>
      <w:r>
        <w:rPr>
          <w:color w:val="057600"/>
          <w:sz w:val="20"/>
        </w:rPr>
        <w:t>"Having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z w:val="20"/>
        </w:rPr>
        <w:t>the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opportunity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delete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texts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was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nice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even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though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z w:val="20"/>
        </w:rPr>
        <w:t>hardly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ever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did." "I have no issues at all with tracking my calls."</w:t>
      </w:r>
    </w:p>
    <w:p w14:paraId="12F53BDC" w14:textId="77777777" w:rsidR="003146FC" w:rsidRDefault="004E27B8">
      <w:pPr>
        <w:spacing w:line="352" w:lineRule="auto"/>
        <w:ind w:left="1888" w:right="209"/>
        <w:rPr>
          <w:sz w:val="20"/>
        </w:rPr>
        <w:pPrChange w:id="7547" w:author="Kendra Wyant" w:date="2023-05-31T13:43:00Z">
          <w:pPr>
            <w:spacing w:line="352" w:lineRule="auto"/>
            <w:ind w:left="1881" w:right="138" w:firstLine="7"/>
          </w:pPr>
        </w:pPrChange>
      </w:pPr>
      <w:r>
        <w:rPr>
          <w:color w:val="B6050C"/>
          <w:sz w:val="20"/>
        </w:rPr>
        <w:t>"Call and text logs are a little personal.</w:t>
      </w:r>
      <w:r>
        <w:rPr>
          <w:color w:val="B6050C"/>
          <w:spacing w:val="18"/>
          <w:sz w:val="20"/>
        </w:rPr>
        <w:t xml:space="preserve"> </w:t>
      </w:r>
      <w:r>
        <w:rPr>
          <w:color w:val="B6050C"/>
          <w:sz w:val="20"/>
        </w:rPr>
        <w:t>Would prefer not to share them but understood it was a part of the study."</w:t>
      </w:r>
    </w:p>
    <w:p w14:paraId="65061AD8" w14:textId="77777777" w:rsidR="003146FC" w:rsidRDefault="004E27B8">
      <w:pPr>
        <w:spacing w:line="352" w:lineRule="auto"/>
        <w:ind w:left="1888"/>
        <w:rPr>
          <w:sz w:val="20"/>
        </w:rPr>
      </w:pPr>
      <w:r>
        <w:rPr>
          <w:color w:val="057600"/>
          <w:sz w:val="20"/>
        </w:rPr>
        <w:t>"Positive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z w:val="20"/>
        </w:rPr>
        <w:t>experience.</w:t>
      </w:r>
      <w:r>
        <w:rPr>
          <w:color w:val="057600"/>
          <w:spacing w:val="8"/>
          <w:sz w:val="20"/>
        </w:rPr>
        <w:t xml:space="preserve"> </w:t>
      </w:r>
      <w:r>
        <w:rPr>
          <w:color w:val="057600"/>
          <w:sz w:val="20"/>
        </w:rPr>
        <w:t>I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liked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z w:val="20"/>
        </w:rPr>
        <w:t>thinking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about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my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sleep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and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then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checking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if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the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monitor recorded my expectations."</w:t>
      </w:r>
    </w:p>
    <w:p w14:paraId="3640CBF4" w14:textId="77777777" w:rsidR="003146FC" w:rsidRDefault="004E27B8">
      <w:pPr>
        <w:spacing w:line="352" w:lineRule="auto"/>
        <w:ind w:left="1888" w:right="209"/>
        <w:rPr>
          <w:sz w:val="20"/>
        </w:rPr>
        <w:pPrChange w:id="7548" w:author="Kendra Wyant" w:date="2023-05-31T13:43:00Z">
          <w:pPr>
            <w:spacing w:line="352" w:lineRule="auto"/>
            <w:ind w:left="1888" w:right="138"/>
          </w:pPr>
        </w:pPrChange>
      </w:pPr>
      <w:r>
        <w:rPr>
          <w:color w:val="057600"/>
          <w:sz w:val="20"/>
        </w:rPr>
        <w:t>"I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enjoyed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using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the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sleep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monitor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track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my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sleep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patterns.</w:t>
      </w:r>
      <w:r>
        <w:rPr>
          <w:color w:val="057600"/>
          <w:spacing w:val="12"/>
          <w:sz w:val="20"/>
        </w:rPr>
        <w:t xml:space="preserve"> </w:t>
      </w:r>
      <w:r>
        <w:rPr>
          <w:color w:val="057600"/>
          <w:sz w:val="20"/>
        </w:rPr>
        <w:t>It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was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helpful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receive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a score each morning."</w:t>
      </w:r>
    </w:p>
    <w:p w14:paraId="6EDD104D" w14:textId="77777777" w:rsidR="003146FC" w:rsidRDefault="004E27B8">
      <w:pPr>
        <w:spacing w:line="352" w:lineRule="auto"/>
        <w:ind w:left="1888"/>
        <w:rPr>
          <w:sz w:val="20"/>
        </w:rPr>
      </w:pPr>
      <w:r>
        <w:rPr>
          <w:color w:val="B6050C"/>
          <w:sz w:val="20"/>
        </w:rPr>
        <w:t>"The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sleep</w:t>
      </w:r>
      <w:r>
        <w:rPr>
          <w:color w:val="B6050C"/>
          <w:spacing w:val="-6"/>
          <w:sz w:val="20"/>
          <w:rPrChange w:id="7549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monitor</w:t>
      </w:r>
      <w:r>
        <w:rPr>
          <w:color w:val="B6050C"/>
          <w:spacing w:val="-6"/>
          <w:sz w:val="20"/>
          <w:rPrChange w:id="7550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annoying.</w:t>
      </w:r>
      <w:r>
        <w:rPr>
          <w:color w:val="B6050C"/>
          <w:spacing w:val="9"/>
          <w:sz w:val="20"/>
          <w:rPrChange w:id="7551" w:author="Kendra Wyant" w:date="2023-05-31T13:43:00Z">
            <w:rPr>
              <w:color w:val="B6050C"/>
              <w:spacing w:val="8"/>
              <w:sz w:val="20"/>
            </w:rPr>
          </w:rPrChange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think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you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should</w:t>
      </w:r>
      <w:r>
        <w:rPr>
          <w:color w:val="B6050C"/>
          <w:spacing w:val="-6"/>
          <w:sz w:val="20"/>
          <w:rPrChange w:id="7552" w:author="Kendra Wyant" w:date="2023-05-31T13:43:00Z">
            <w:rPr>
              <w:color w:val="B6050C"/>
              <w:spacing w:val="-7"/>
              <w:sz w:val="20"/>
            </w:rPr>
          </w:rPrChange>
        </w:rPr>
        <w:t xml:space="preserve"> </w:t>
      </w:r>
      <w:r>
        <w:rPr>
          <w:color w:val="B6050C"/>
          <w:sz w:val="20"/>
        </w:rPr>
        <w:t>advise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participants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set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an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alarm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to remind them to turn it on."</w:t>
      </w:r>
    </w:p>
    <w:p w14:paraId="31C750CF" w14:textId="77777777" w:rsidR="003146FC" w:rsidRDefault="004E27B8">
      <w:pPr>
        <w:tabs>
          <w:tab w:val="left" w:pos="1888"/>
        </w:tabs>
        <w:spacing w:line="268" w:lineRule="exact"/>
        <w:ind w:left="279"/>
        <w:rPr>
          <w:sz w:val="20"/>
        </w:rPr>
      </w:pPr>
      <w:r>
        <w:rPr>
          <w:b/>
          <w:spacing w:val="-2"/>
          <w:sz w:val="20"/>
        </w:rPr>
        <w:t>Sustainability</w:t>
      </w:r>
      <w:r>
        <w:rPr>
          <w:b/>
          <w:sz w:val="20"/>
        </w:rPr>
        <w:tab/>
      </w:r>
      <w:r>
        <w:rPr>
          <w:color w:val="057600"/>
          <w:sz w:val="20"/>
        </w:rPr>
        <w:t>"I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forgot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I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was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being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tracked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[geolocation]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so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it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was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not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a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big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deal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4"/>
          <w:sz w:val="20"/>
        </w:rPr>
        <w:t>me."</w:t>
      </w:r>
    </w:p>
    <w:p w14:paraId="4673F256" w14:textId="77777777" w:rsidR="003146FC" w:rsidRDefault="004E27B8">
      <w:pPr>
        <w:spacing w:before="116" w:line="352" w:lineRule="auto"/>
        <w:ind w:left="1888" w:right="209"/>
        <w:rPr>
          <w:sz w:val="20"/>
        </w:rPr>
        <w:pPrChange w:id="7553" w:author="Kendra Wyant" w:date="2023-05-31T13:43:00Z">
          <w:pPr>
            <w:spacing w:before="116" w:line="352" w:lineRule="auto"/>
            <w:ind w:left="1888"/>
          </w:pPr>
        </w:pPrChange>
      </w:pPr>
      <w:r>
        <w:rPr>
          <w:color w:val="057600"/>
          <w:sz w:val="20"/>
          <w:rPrChange w:id="7554" w:author="Kendra Wyant" w:date="2023-05-31T13:43:00Z">
            <w:rPr>
              <w:color w:val="057600"/>
              <w:spacing w:val="-2"/>
              <w:sz w:val="20"/>
            </w:rPr>
          </w:rPrChange>
        </w:rPr>
        <w:t>"I</w:t>
      </w:r>
      <w:r>
        <w:rPr>
          <w:color w:val="057600"/>
          <w:spacing w:val="-6"/>
          <w:sz w:val="20"/>
          <w:rPrChange w:id="7555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56" w:author="Kendra Wyant" w:date="2023-05-31T13:43:00Z">
            <w:rPr>
              <w:color w:val="057600"/>
              <w:spacing w:val="-2"/>
              <w:sz w:val="20"/>
            </w:rPr>
          </w:rPrChange>
        </w:rPr>
        <w:t>forgot</w:t>
      </w:r>
      <w:r>
        <w:rPr>
          <w:color w:val="057600"/>
          <w:spacing w:val="-6"/>
          <w:sz w:val="20"/>
          <w:rPrChange w:id="7557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58" w:author="Kendra Wyant" w:date="2023-05-31T13:43:00Z">
            <w:rPr>
              <w:color w:val="057600"/>
              <w:spacing w:val="-2"/>
              <w:sz w:val="20"/>
            </w:rPr>
          </w:rPrChange>
        </w:rPr>
        <w:t>this</w:t>
      </w:r>
      <w:r>
        <w:rPr>
          <w:color w:val="057600"/>
          <w:spacing w:val="-6"/>
          <w:sz w:val="20"/>
          <w:rPrChange w:id="7559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60" w:author="Kendra Wyant" w:date="2023-05-31T13:43:00Z">
            <w:rPr>
              <w:color w:val="057600"/>
              <w:spacing w:val="-2"/>
              <w:sz w:val="20"/>
            </w:rPr>
          </w:rPrChange>
        </w:rPr>
        <w:t>was</w:t>
      </w:r>
      <w:r>
        <w:rPr>
          <w:color w:val="057600"/>
          <w:spacing w:val="-6"/>
          <w:sz w:val="20"/>
          <w:rPrChange w:id="7561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62" w:author="Kendra Wyant" w:date="2023-05-31T13:43:00Z">
            <w:rPr>
              <w:color w:val="057600"/>
              <w:spacing w:val="-2"/>
              <w:sz w:val="20"/>
            </w:rPr>
          </w:rPrChange>
        </w:rPr>
        <w:t>even</w:t>
      </w:r>
      <w:r>
        <w:rPr>
          <w:color w:val="057600"/>
          <w:spacing w:val="-6"/>
          <w:sz w:val="20"/>
          <w:rPrChange w:id="7563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64" w:author="Kendra Wyant" w:date="2023-05-31T13:43:00Z">
            <w:rPr>
              <w:color w:val="057600"/>
              <w:spacing w:val="-2"/>
              <w:sz w:val="20"/>
            </w:rPr>
          </w:rPrChange>
        </w:rPr>
        <w:t>happening</w:t>
      </w:r>
      <w:r>
        <w:rPr>
          <w:color w:val="057600"/>
          <w:spacing w:val="-6"/>
          <w:sz w:val="20"/>
          <w:rPrChange w:id="7565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66" w:author="Kendra Wyant" w:date="2023-05-31T13:43:00Z">
            <w:rPr>
              <w:color w:val="057600"/>
              <w:spacing w:val="-2"/>
              <w:sz w:val="20"/>
            </w:rPr>
          </w:rPrChange>
        </w:rPr>
        <w:t>most</w:t>
      </w:r>
      <w:r>
        <w:rPr>
          <w:color w:val="057600"/>
          <w:spacing w:val="-6"/>
          <w:sz w:val="20"/>
          <w:rPrChange w:id="7567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68" w:author="Kendra Wyant" w:date="2023-05-31T13:43:00Z">
            <w:rPr>
              <w:color w:val="057600"/>
              <w:spacing w:val="-2"/>
              <w:sz w:val="20"/>
            </w:rPr>
          </w:rPrChange>
        </w:rPr>
        <w:t>of</w:t>
      </w:r>
      <w:r>
        <w:rPr>
          <w:color w:val="057600"/>
          <w:spacing w:val="-6"/>
          <w:sz w:val="20"/>
          <w:rPrChange w:id="7569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70" w:author="Kendra Wyant" w:date="2023-05-31T13:43:00Z">
            <w:rPr>
              <w:color w:val="057600"/>
              <w:spacing w:val="-2"/>
              <w:sz w:val="20"/>
            </w:rPr>
          </w:rPrChange>
        </w:rPr>
        <w:t>the</w:t>
      </w:r>
      <w:r>
        <w:rPr>
          <w:color w:val="057600"/>
          <w:spacing w:val="-6"/>
          <w:sz w:val="20"/>
          <w:rPrChange w:id="7571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72" w:author="Kendra Wyant" w:date="2023-05-31T13:43:00Z">
            <w:rPr>
              <w:color w:val="057600"/>
              <w:spacing w:val="-2"/>
              <w:sz w:val="20"/>
            </w:rPr>
          </w:rPrChange>
        </w:rPr>
        <w:t>time.</w:t>
      </w:r>
      <w:r>
        <w:rPr>
          <w:color w:val="057600"/>
          <w:spacing w:val="9"/>
          <w:sz w:val="20"/>
          <w:rPrChange w:id="7573" w:author="Kendra Wyant" w:date="2023-05-31T13:43:00Z">
            <w:rPr>
              <w:color w:val="057600"/>
              <w:spacing w:val="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74" w:author="Kendra Wyant" w:date="2023-05-31T13:43:00Z">
            <w:rPr>
              <w:color w:val="057600"/>
              <w:spacing w:val="-2"/>
              <w:sz w:val="20"/>
            </w:rPr>
          </w:rPrChange>
        </w:rPr>
        <w:t>It</w:t>
      </w:r>
      <w:r>
        <w:rPr>
          <w:color w:val="057600"/>
          <w:spacing w:val="-6"/>
          <w:sz w:val="20"/>
          <w:rPrChange w:id="7575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76" w:author="Kendra Wyant" w:date="2023-05-31T13:43:00Z">
            <w:rPr>
              <w:color w:val="057600"/>
              <w:spacing w:val="-2"/>
              <w:sz w:val="20"/>
            </w:rPr>
          </w:rPrChange>
        </w:rPr>
        <w:t>[geolocation]</w:t>
      </w:r>
      <w:r>
        <w:rPr>
          <w:color w:val="057600"/>
          <w:spacing w:val="-6"/>
          <w:sz w:val="20"/>
          <w:rPrChange w:id="7577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78" w:author="Kendra Wyant" w:date="2023-05-31T13:43:00Z">
            <w:rPr>
              <w:color w:val="057600"/>
              <w:spacing w:val="-2"/>
              <w:sz w:val="20"/>
            </w:rPr>
          </w:rPrChange>
        </w:rPr>
        <w:t>did</w:t>
      </w:r>
      <w:r>
        <w:rPr>
          <w:color w:val="057600"/>
          <w:spacing w:val="-6"/>
          <w:sz w:val="20"/>
          <w:rPrChange w:id="7579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80" w:author="Kendra Wyant" w:date="2023-05-31T13:43:00Z">
            <w:rPr>
              <w:color w:val="057600"/>
              <w:spacing w:val="-2"/>
              <w:sz w:val="20"/>
            </w:rPr>
          </w:rPrChange>
        </w:rPr>
        <w:t>not</w:t>
      </w:r>
      <w:r>
        <w:rPr>
          <w:color w:val="057600"/>
          <w:spacing w:val="-6"/>
          <w:sz w:val="20"/>
          <w:rPrChange w:id="7581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82" w:author="Kendra Wyant" w:date="2023-05-31T13:43:00Z">
            <w:rPr>
              <w:color w:val="057600"/>
              <w:spacing w:val="-2"/>
              <w:sz w:val="20"/>
            </w:rPr>
          </w:rPrChange>
        </w:rPr>
        <w:t>interfere</w:t>
      </w:r>
      <w:r>
        <w:rPr>
          <w:color w:val="057600"/>
          <w:spacing w:val="-6"/>
          <w:sz w:val="20"/>
          <w:rPrChange w:id="7583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84" w:author="Kendra Wyant" w:date="2023-05-31T13:43:00Z">
            <w:rPr>
              <w:color w:val="057600"/>
              <w:spacing w:val="-2"/>
              <w:sz w:val="20"/>
            </w:rPr>
          </w:rPrChange>
        </w:rPr>
        <w:t>with</w:t>
      </w:r>
      <w:r>
        <w:rPr>
          <w:color w:val="057600"/>
          <w:sz w:val="20"/>
          <w:rPrChange w:id="7585" w:author="Kendra Wyant" w:date="2023-05-31T13:43:00Z">
            <w:rPr>
              <w:color w:val="057600"/>
              <w:spacing w:val="-8"/>
              <w:sz w:val="20"/>
            </w:rPr>
          </w:rPrChange>
        </w:rPr>
        <w:t xml:space="preserve"> </w:t>
      </w:r>
      <w:r>
        <w:rPr>
          <w:color w:val="057600"/>
          <w:sz w:val="20"/>
          <w:rPrChange w:id="7586" w:author="Kendra Wyant" w:date="2023-05-31T13:43:00Z">
            <w:rPr>
              <w:color w:val="057600"/>
              <w:spacing w:val="-2"/>
              <w:sz w:val="20"/>
            </w:rPr>
          </w:rPrChange>
        </w:rPr>
        <w:t>my life."</w:t>
      </w:r>
    </w:p>
    <w:p w14:paraId="69249E9D" w14:textId="77777777" w:rsidR="003146FC" w:rsidRDefault="004E27B8">
      <w:pPr>
        <w:spacing w:line="352" w:lineRule="auto"/>
        <w:ind w:left="1888"/>
        <w:rPr>
          <w:sz w:val="20"/>
        </w:rPr>
      </w:pPr>
      <w:r>
        <w:rPr>
          <w:color w:val="057600"/>
          <w:sz w:val="20"/>
        </w:rPr>
        <w:t>"I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went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about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my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day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normally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would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and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never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thought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about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[cellular communication logs]."</w:t>
      </w:r>
    </w:p>
    <w:p w14:paraId="3CE5D0EA" w14:textId="77777777" w:rsidR="003146FC" w:rsidRDefault="004E27B8">
      <w:pPr>
        <w:spacing w:line="352" w:lineRule="auto"/>
        <w:ind w:left="1888" w:right="559"/>
        <w:rPr>
          <w:sz w:val="20"/>
        </w:rPr>
        <w:pPrChange w:id="7587" w:author="Kendra Wyant" w:date="2023-05-31T13:43:00Z">
          <w:pPr>
            <w:spacing w:line="352" w:lineRule="auto"/>
            <w:ind w:left="1888" w:right="512"/>
          </w:pPr>
        </w:pPrChange>
      </w:pPr>
      <w:r>
        <w:rPr>
          <w:color w:val="057600"/>
          <w:spacing w:val="-4"/>
          <w:sz w:val="20"/>
        </w:rPr>
        <w:t xml:space="preserve">"Never noticed so it [cellular communication logs] was zero inconvenience whatsoever!" </w:t>
      </w:r>
      <w:r>
        <w:rPr>
          <w:color w:val="057600"/>
          <w:sz w:val="20"/>
        </w:rPr>
        <w:t>"Would agree to extend [cellular communication logs] to a year no problem."</w:t>
      </w:r>
    </w:p>
    <w:p w14:paraId="578C7FB7" w14:textId="77777777" w:rsidR="003146FC" w:rsidRDefault="004E27B8">
      <w:pPr>
        <w:spacing w:line="352" w:lineRule="auto"/>
        <w:ind w:left="1888" w:right="553"/>
        <w:rPr>
          <w:sz w:val="20"/>
        </w:rPr>
        <w:pPrChange w:id="7588" w:author="Kendra Wyant" w:date="2023-05-31T13:43:00Z">
          <w:pPr>
            <w:spacing w:line="352" w:lineRule="auto"/>
            <w:ind w:left="1888" w:right="512"/>
          </w:pPr>
        </w:pPrChange>
      </w:pPr>
      <w:r>
        <w:rPr>
          <w:color w:val="057600"/>
          <w:spacing w:val="-2"/>
          <w:sz w:val="20"/>
        </w:rPr>
        <w:t>"My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[EMA]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surveys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ended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a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couple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of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days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ago.</w:t>
      </w:r>
      <w:r>
        <w:rPr>
          <w:color w:val="057600"/>
          <w:spacing w:val="13"/>
          <w:sz w:val="20"/>
        </w:rPr>
        <w:t xml:space="preserve"> </w:t>
      </w:r>
      <w:r>
        <w:rPr>
          <w:color w:val="057600"/>
          <w:spacing w:val="-2"/>
          <w:sz w:val="20"/>
        </w:rPr>
        <w:t>I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miss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being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reminded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to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check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 xml:space="preserve">my </w:t>
      </w:r>
      <w:r>
        <w:rPr>
          <w:color w:val="057600"/>
          <w:sz w:val="20"/>
        </w:rPr>
        <w:t>emotional state."</w:t>
      </w:r>
    </w:p>
    <w:p w14:paraId="440C8019" w14:textId="77777777" w:rsidR="003146FC" w:rsidRDefault="004E27B8">
      <w:pPr>
        <w:spacing w:line="352" w:lineRule="auto"/>
        <w:ind w:left="1888" w:right="559"/>
        <w:rPr>
          <w:sz w:val="20"/>
        </w:rPr>
        <w:pPrChange w:id="7589" w:author="Kendra Wyant" w:date="2023-05-31T13:43:00Z">
          <w:pPr>
            <w:spacing w:line="352" w:lineRule="auto"/>
            <w:ind w:left="1888" w:right="512"/>
          </w:pPr>
        </w:pPrChange>
      </w:pPr>
      <w:r>
        <w:rPr>
          <w:sz w:val="20"/>
        </w:rPr>
        <w:t>"I</w:t>
      </w:r>
      <w:r>
        <w:rPr>
          <w:spacing w:val="-2"/>
          <w:sz w:val="20"/>
        </w:rPr>
        <w:t xml:space="preserve"> </w:t>
      </w:r>
      <w:r>
        <w:rPr>
          <w:sz w:val="20"/>
        </w:rPr>
        <w:t>didn’t</w:t>
      </w:r>
      <w:r>
        <w:rPr>
          <w:spacing w:val="-2"/>
          <w:sz w:val="20"/>
        </w:rPr>
        <w:t xml:space="preserve"> </w:t>
      </w:r>
      <w:r>
        <w:rPr>
          <w:sz w:val="20"/>
        </w:rPr>
        <w:t>mind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[EMA]</w:t>
      </w:r>
      <w:r>
        <w:rPr>
          <w:spacing w:val="-2"/>
          <w:sz w:val="20"/>
        </w:rPr>
        <w:t xml:space="preserve"> </w:t>
      </w:r>
      <w:r>
        <w:rPr>
          <w:sz w:val="20"/>
        </w:rPr>
        <w:t>surveys</w:t>
      </w:r>
      <w:r>
        <w:rPr>
          <w:spacing w:val="-2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month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felt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became repetitive and I didn’t feel like I got much utility from them."</w:t>
      </w:r>
    </w:p>
    <w:p w14:paraId="2E9B1926" w14:textId="77777777" w:rsidR="003146FC" w:rsidRDefault="004E27B8">
      <w:pPr>
        <w:spacing w:line="352" w:lineRule="auto"/>
        <w:ind w:left="1888" w:right="3837"/>
        <w:rPr>
          <w:sz w:val="20"/>
        </w:rPr>
      </w:pPr>
      <w:r>
        <w:rPr>
          <w:color w:val="B6050C"/>
          <w:spacing w:val="-2"/>
          <w:sz w:val="20"/>
        </w:rPr>
        <w:t>"[4X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pacing w:val="-2"/>
          <w:sz w:val="20"/>
        </w:rPr>
        <w:t>EMA]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</w:rPr>
        <w:t>became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</w:rPr>
        <w:t>overwhelming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</w:rPr>
        <w:t>over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</w:rPr>
        <w:t xml:space="preserve">time." </w:t>
      </w:r>
      <w:r>
        <w:rPr>
          <w:color w:val="B6050C"/>
          <w:sz w:val="20"/>
        </w:rPr>
        <w:t>"One daily [EMA] would be great."</w:t>
      </w:r>
    </w:p>
    <w:p w14:paraId="0F208706" w14:textId="77777777" w:rsidR="003146FC" w:rsidRDefault="004E27B8">
      <w:pPr>
        <w:spacing w:line="352" w:lineRule="auto"/>
        <w:ind w:left="1888" w:right="209"/>
        <w:rPr>
          <w:sz w:val="20"/>
        </w:rPr>
        <w:pPrChange w:id="7590" w:author="Kendra Wyant" w:date="2023-05-31T13:43:00Z">
          <w:pPr>
            <w:spacing w:line="352" w:lineRule="auto"/>
            <w:ind w:left="1888" w:right="138"/>
          </w:pPr>
        </w:pPrChange>
      </w:pPr>
      <w:r>
        <w:rPr>
          <w:color w:val="B6050C"/>
          <w:spacing w:val="-2"/>
          <w:sz w:val="20"/>
        </w:rPr>
        <w:t>"I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did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well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with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my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recovery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on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my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own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and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the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[EMA]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surveys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were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more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of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a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burden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 xml:space="preserve">at </w:t>
      </w:r>
      <w:r>
        <w:rPr>
          <w:color w:val="B6050C"/>
          <w:sz w:val="20"/>
        </w:rPr>
        <w:t>the end."</w:t>
      </w:r>
    </w:p>
    <w:p w14:paraId="6DE897D7" w14:textId="77777777" w:rsidR="003146FC" w:rsidRDefault="004E27B8">
      <w:pPr>
        <w:spacing w:line="352" w:lineRule="auto"/>
        <w:ind w:left="1888" w:right="806"/>
        <w:rPr>
          <w:sz w:val="20"/>
        </w:rPr>
        <w:pPrChange w:id="7591" w:author="Kendra Wyant" w:date="2023-05-31T13:43:00Z">
          <w:pPr>
            <w:spacing w:line="352" w:lineRule="auto"/>
            <w:ind w:left="1888" w:right="884"/>
          </w:pPr>
        </w:pPrChange>
      </w:pPr>
      <w:r>
        <w:rPr>
          <w:color w:val="B6050C"/>
          <w:sz w:val="20"/>
        </w:rPr>
        <w:t>"The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daily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[audio]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check-in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become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more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difficult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complete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as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time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went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 xml:space="preserve">on." </w:t>
      </w:r>
      <w:r>
        <w:rPr>
          <w:color w:val="057600"/>
          <w:sz w:val="20"/>
        </w:rPr>
        <w:t>"The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sleep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monitor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was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cool.</w:t>
      </w:r>
      <w:r>
        <w:rPr>
          <w:color w:val="057600"/>
          <w:spacing w:val="8"/>
          <w:sz w:val="20"/>
        </w:rPr>
        <w:t xml:space="preserve"> </w:t>
      </w:r>
      <w:r>
        <w:rPr>
          <w:color w:val="057600"/>
          <w:sz w:val="20"/>
        </w:rPr>
        <w:t>My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partner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and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I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are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thinking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of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buying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our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own."</w:t>
      </w:r>
    </w:p>
    <w:p w14:paraId="0F1608D2" w14:textId="77777777" w:rsidR="003146FC" w:rsidRDefault="004E27B8">
      <w:pPr>
        <w:tabs>
          <w:tab w:val="left" w:pos="1888"/>
        </w:tabs>
        <w:spacing w:line="352" w:lineRule="auto"/>
        <w:ind w:left="1888" w:right="816" w:hanging="1609"/>
        <w:rPr>
          <w:sz w:val="20"/>
        </w:rPr>
      </w:pPr>
      <w:r>
        <w:rPr>
          <w:b/>
          <w:spacing w:val="-2"/>
          <w:sz w:val="20"/>
        </w:rPr>
        <w:t>Benefits</w:t>
      </w:r>
      <w:r>
        <w:rPr>
          <w:b/>
          <w:sz w:val="20"/>
        </w:rPr>
        <w:tab/>
      </w:r>
      <w:r>
        <w:rPr>
          <w:color w:val="057600"/>
          <w:sz w:val="20"/>
        </w:rPr>
        <w:t>"I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felt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all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right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having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my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location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tracked.</w:t>
      </w:r>
      <w:r>
        <w:rPr>
          <w:color w:val="057600"/>
          <w:spacing w:val="13"/>
          <w:sz w:val="20"/>
        </w:rPr>
        <w:t xml:space="preserve"> </w:t>
      </w:r>
      <w:r>
        <w:rPr>
          <w:color w:val="057600"/>
          <w:sz w:val="20"/>
        </w:rPr>
        <w:t>If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it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were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used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in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a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way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keep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me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from relapsing my feeling about it would be even more positive."</w:t>
      </w:r>
    </w:p>
    <w:p w14:paraId="5B5D218D" w14:textId="77777777" w:rsidR="003146FC" w:rsidRDefault="003146FC">
      <w:pPr>
        <w:spacing w:line="352" w:lineRule="auto"/>
        <w:rPr>
          <w:sz w:val="20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1EDD0015" w14:textId="77777777" w:rsidR="003146FC" w:rsidRDefault="003146FC">
      <w:pPr>
        <w:pStyle w:val="BodyText"/>
        <w:spacing w:before="2"/>
        <w:rPr>
          <w:sz w:val="15"/>
        </w:rPr>
      </w:pPr>
    </w:p>
    <w:p w14:paraId="1F58E1A6" w14:textId="77777777" w:rsidR="003146FC" w:rsidRDefault="004E27B8">
      <w:pPr>
        <w:spacing w:before="115" w:line="352" w:lineRule="auto"/>
        <w:ind w:left="1888" w:right="209"/>
        <w:rPr>
          <w:sz w:val="20"/>
        </w:rPr>
        <w:pPrChange w:id="7592" w:author="Kendra Wyant" w:date="2023-05-31T13:43:00Z">
          <w:pPr>
            <w:spacing w:before="115" w:line="352" w:lineRule="auto"/>
            <w:ind w:left="1888"/>
          </w:pPr>
        </w:pPrChange>
      </w:pPr>
      <w:r>
        <w:rPr>
          <w:spacing w:val="-2"/>
          <w:sz w:val="20"/>
          <w:rPrChange w:id="7593" w:author="Kendra Wyant" w:date="2023-05-31T13:43:00Z">
            <w:rPr>
              <w:sz w:val="20"/>
            </w:rPr>
          </w:rPrChange>
        </w:rPr>
        <w:t>"I’m</w:t>
      </w:r>
      <w:r>
        <w:rPr>
          <w:spacing w:val="-2"/>
          <w:sz w:val="20"/>
          <w:rPrChange w:id="7594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7595" w:author="Kendra Wyant" w:date="2023-05-31T13:43:00Z">
            <w:rPr>
              <w:sz w:val="20"/>
            </w:rPr>
          </w:rPrChange>
        </w:rPr>
        <w:t>a</w:t>
      </w:r>
      <w:r>
        <w:rPr>
          <w:spacing w:val="-2"/>
          <w:sz w:val="20"/>
          <w:rPrChange w:id="7596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7597" w:author="Kendra Wyant" w:date="2023-05-31T13:43:00Z">
            <w:rPr>
              <w:sz w:val="20"/>
            </w:rPr>
          </w:rPrChange>
        </w:rPr>
        <w:t>somewhat</w:t>
      </w:r>
      <w:r>
        <w:rPr>
          <w:spacing w:val="-2"/>
          <w:sz w:val="20"/>
          <w:rPrChange w:id="7598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7599" w:author="Kendra Wyant" w:date="2023-05-31T13:43:00Z">
            <w:rPr>
              <w:sz w:val="20"/>
            </w:rPr>
          </w:rPrChange>
        </w:rPr>
        <w:t>typical</w:t>
      </w:r>
      <w:r>
        <w:rPr>
          <w:spacing w:val="-2"/>
          <w:sz w:val="20"/>
          <w:rPrChange w:id="7600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7601" w:author="Kendra Wyant" w:date="2023-05-31T13:43:00Z">
            <w:rPr>
              <w:sz w:val="20"/>
            </w:rPr>
          </w:rPrChange>
        </w:rPr>
        <w:t>introverted,</w:t>
      </w:r>
      <w:r>
        <w:rPr>
          <w:spacing w:val="-2"/>
          <w:sz w:val="20"/>
          <w:rPrChange w:id="7602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7603" w:author="Kendra Wyant" w:date="2023-05-31T13:43:00Z">
            <w:rPr>
              <w:sz w:val="20"/>
            </w:rPr>
          </w:rPrChange>
        </w:rPr>
        <w:t>slightly</w:t>
      </w:r>
      <w:r>
        <w:rPr>
          <w:spacing w:val="-2"/>
          <w:sz w:val="20"/>
          <w:rPrChange w:id="7604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7605" w:author="Kendra Wyant" w:date="2023-05-31T13:43:00Z">
            <w:rPr>
              <w:sz w:val="20"/>
            </w:rPr>
          </w:rPrChange>
        </w:rPr>
        <w:t>paranoid,</w:t>
      </w:r>
      <w:r>
        <w:rPr>
          <w:spacing w:val="-2"/>
          <w:sz w:val="20"/>
          <w:rPrChange w:id="7606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7607" w:author="Kendra Wyant" w:date="2023-05-31T13:43:00Z">
            <w:rPr>
              <w:sz w:val="20"/>
            </w:rPr>
          </w:rPrChange>
        </w:rPr>
        <w:t>grump,</w:t>
      </w:r>
      <w:r>
        <w:rPr>
          <w:spacing w:val="-2"/>
          <w:sz w:val="20"/>
          <w:rPrChange w:id="7608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7609" w:author="Kendra Wyant" w:date="2023-05-31T13:43:00Z">
            <w:rPr>
              <w:sz w:val="20"/>
            </w:rPr>
          </w:rPrChange>
        </w:rPr>
        <w:t>so</w:t>
      </w:r>
      <w:r>
        <w:rPr>
          <w:spacing w:val="-2"/>
          <w:sz w:val="20"/>
          <w:rPrChange w:id="7610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7611" w:author="Kendra Wyant" w:date="2023-05-31T13:43:00Z">
            <w:rPr>
              <w:sz w:val="20"/>
            </w:rPr>
          </w:rPrChange>
        </w:rPr>
        <w:t>the</w:t>
      </w:r>
      <w:r>
        <w:rPr>
          <w:spacing w:val="-2"/>
          <w:sz w:val="20"/>
          <w:rPrChange w:id="7612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7613" w:author="Kendra Wyant" w:date="2023-05-31T13:43:00Z">
            <w:rPr>
              <w:sz w:val="20"/>
            </w:rPr>
          </w:rPrChange>
        </w:rPr>
        <w:t>idea</w:t>
      </w:r>
      <w:r>
        <w:rPr>
          <w:spacing w:val="-2"/>
          <w:sz w:val="20"/>
          <w:rPrChange w:id="7614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7615" w:author="Kendra Wyant" w:date="2023-05-31T13:43:00Z">
            <w:rPr>
              <w:sz w:val="20"/>
            </w:rPr>
          </w:rPrChange>
        </w:rPr>
        <w:t>of</w:t>
      </w:r>
      <w:r>
        <w:rPr>
          <w:spacing w:val="-2"/>
          <w:sz w:val="20"/>
          <w:rPrChange w:id="7616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7617" w:author="Kendra Wyant" w:date="2023-05-31T13:43:00Z">
            <w:rPr>
              <w:sz w:val="20"/>
            </w:rPr>
          </w:rPrChange>
        </w:rPr>
        <w:t xml:space="preserve">[geolocation] </w:t>
      </w:r>
      <w:r>
        <w:rPr>
          <w:sz w:val="20"/>
        </w:rPr>
        <w:t>being</w:t>
      </w:r>
      <w:r>
        <w:rPr>
          <w:sz w:val="20"/>
          <w:rPrChange w:id="7618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tracked</w:t>
      </w:r>
      <w:r>
        <w:rPr>
          <w:sz w:val="20"/>
          <w:rPrChange w:id="7619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is</w:t>
      </w:r>
      <w:r>
        <w:rPr>
          <w:sz w:val="20"/>
          <w:rPrChange w:id="7620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automatically</w:t>
      </w:r>
      <w:r>
        <w:rPr>
          <w:sz w:val="20"/>
          <w:rPrChange w:id="7621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negative.</w:t>
      </w:r>
      <w:r>
        <w:rPr>
          <w:spacing w:val="32"/>
          <w:sz w:val="20"/>
          <w:rPrChange w:id="7622" w:author="Kendra Wyant" w:date="2023-05-31T13:43:00Z">
            <w:rPr>
              <w:spacing w:val="7"/>
              <w:sz w:val="20"/>
            </w:rPr>
          </w:rPrChange>
        </w:rPr>
        <w:t xml:space="preserve"> </w:t>
      </w:r>
      <w:r>
        <w:rPr>
          <w:sz w:val="20"/>
        </w:rPr>
        <w:t>That</w:t>
      </w:r>
      <w:r>
        <w:rPr>
          <w:sz w:val="20"/>
          <w:rPrChange w:id="7623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being</w:t>
      </w:r>
      <w:r>
        <w:rPr>
          <w:sz w:val="20"/>
          <w:rPrChange w:id="7624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said,</w:t>
      </w:r>
      <w:r>
        <w:rPr>
          <w:sz w:val="20"/>
          <w:rPrChange w:id="7625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if</w:t>
      </w:r>
      <w:r>
        <w:rPr>
          <w:sz w:val="20"/>
          <w:rPrChange w:id="7626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it’s</w:t>
      </w:r>
      <w:r>
        <w:rPr>
          <w:sz w:val="20"/>
          <w:rPrChange w:id="7627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something</w:t>
      </w:r>
      <w:r>
        <w:rPr>
          <w:sz w:val="20"/>
          <w:rPrChange w:id="7628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that</w:t>
      </w:r>
      <w:r>
        <w:rPr>
          <w:sz w:val="20"/>
          <w:rPrChange w:id="7629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helps</w:t>
      </w:r>
      <w:r>
        <w:rPr>
          <w:sz w:val="20"/>
          <w:rPrChange w:id="7630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people that can be a really good thing."</w:t>
      </w:r>
    </w:p>
    <w:p w14:paraId="2FD563BD" w14:textId="77777777" w:rsidR="003146FC" w:rsidRDefault="004E27B8">
      <w:pPr>
        <w:spacing w:line="352" w:lineRule="auto"/>
        <w:ind w:left="1888"/>
        <w:rPr>
          <w:sz w:val="20"/>
        </w:rPr>
      </w:pPr>
      <w:r>
        <w:rPr>
          <w:sz w:val="20"/>
        </w:rPr>
        <w:t>"It seems this was more to aid with the study research than to help with my recovery.</w:t>
      </w:r>
      <w:r>
        <w:rPr>
          <w:spacing w:val="21"/>
          <w:sz w:val="20"/>
          <w:rPrChange w:id="7631" w:author="Kendra Wyant" w:date="2023-05-31T13:43:00Z">
            <w:rPr>
              <w:spacing w:val="22"/>
              <w:sz w:val="20"/>
            </w:rPr>
          </w:rPrChange>
        </w:rPr>
        <w:t xml:space="preserve"> </w:t>
      </w:r>
      <w:r>
        <w:rPr>
          <w:sz w:val="20"/>
        </w:rPr>
        <w:t xml:space="preserve">If I </w:t>
      </w:r>
      <w:r>
        <w:rPr>
          <w:spacing w:val="-2"/>
          <w:sz w:val="20"/>
        </w:rPr>
        <w:t>could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5"/>
          <w:sz w:val="20"/>
          <w:rPrChange w:id="7632" w:author="Kendra Wyant" w:date="2023-05-31T13:43:00Z">
            <w:rPr>
              <w:spacing w:val="-4"/>
              <w:sz w:val="20"/>
            </w:rPr>
          </w:rPrChange>
        </w:rPr>
        <w:t xml:space="preserve"> </w:t>
      </w:r>
      <w:r>
        <w:rPr>
          <w:spacing w:val="-2"/>
          <w:sz w:val="20"/>
        </w:rPr>
        <w:t>way</w:t>
      </w:r>
      <w:r>
        <w:rPr>
          <w:spacing w:val="-5"/>
          <w:sz w:val="20"/>
          <w:rPrChange w:id="7633" w:author="Kendra Wyant" w:date="2023-05-31T13:43:00Z">
            <w:rPr>
              <w:spacing w:val="-4"/>
              <w:sz w:val="20"/>
            </w:rPr>
          </w:rPrChange>
        </w:rPr>
        <w:t xml:space="preserve"> </w:t>
      </w:r>
      <w:r>
        <w:rPr>
          <w:spacing w:val="-2"/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would</w:t>
      </w:r>
      <w:r>
        <w:rPr>
          <w:spacing w:val="-5"/>
          <w:sz w:val="20"/>
          <w:rPrChange w:id="7634" w:author="Kendra Wyant" w:date="2023-05-31T13:43:00Z">
            <w:rPr>
              <w:spacing w:val="-4"/>
              <w:sz w:val="20"/>
            </w:rPr>
          </w:rPrChange>
        </w:rPr>
        <w:t xml:space="preserve"> </w:t>
      </w:r>
      <w:r>
        <w:rPr>
          <w:spacing w:val="-2"/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prioritized</w:t>
      </w:r>
      <w:r>
        <w:rPr>
          <w:spacing w:val="-5"/>
          <w:sz w:val="20"/>
          <w:rPrChange w:id="7635" w:author="Kendra Wyant" w:date="2023-05-31T13:43:00Z">
            <w:rPr>
              <w:spacing w:val="-4"/>
              <w:sz w:val="20"/>
            </w:rPr>
          </w:rPrChange>
        </w:rPr>
        <w:t xml:space="preserve"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help</w:t>
      </w:r>
      <w:r>
        <w:rPr>
          <w:spacing w:val="-5"/>
          <w:sz w:val="20"/>
          <w:rPrChange w:id="7636" w:author="Kendra Wyant" w:date="2023-05-31T13:43:00Z">
            <w:rPr>
              <w:spacing w:val="-4"/>
              <w:sz w:val="20"/>
            </w:rPr>
          </w:rPrChange>
        </w:rPr>
        <w:t xml:space="preserve"> </w:t>
      </w:r>
      <w:r>
        <w:rPr>
          <w:spacing w:val="-2"/>
          <w:sz w:val="20"/>
        </w:rPr>
        <w:t>me,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would</w:t>
      </w:r>
      <w:r>
        <w:rPr>
          <w:spacing w:val="-5"/>
          <w:sz w:val="20"/>
          <w:rPrChange w:id="7637" w:author="Kendra Wyant" w:date="2023-05-31T13:43:00Z">
            <w:rPr>
              <w:spacing w:val="-4"/>
              <w:sz w:val="20"/>
            </w:rPr>
          </w:rPrChange>
        </w:rPr>
        <w:t xml:space="preserve"> </w:t>
      </w:r>
      <w:r>
        <w:rPr>
          <w:spacing w:val="-2"/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willing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[cellular </w:t>
      </w:r>
      <w:r>
        <w:rPr>
          <w:sz w:val="20"/>
        </w:rPr>
        <w:t>communication logs] tracked longer."</w:t>
      </w:r>
    </w:p>
    <w:p w14:paraId="2860199C" w14:textId="77777777" w:rsidR="003146FC" w:rsidRDefault="004E27B8">
      <w:pPr>
        <w:spacing w:line="352" w:lineRule="auto"/>
        <w:ind w:left="1888" w:right="559"/>
        <w:rPr>
          <w:sz w:val="20"/>
        </w:rPr>
        <w:pPrChange w:id="7638" w:author="Kendra Wyant" w:date="2023-05-31T13:43:00Z">
          <w:pPr>
            <w:spacing w:line="352" w:lineRule="auto"/>
            <w:ind w:left="1881" w:firstLine="7"/>
          </w:pPr>
        </w:pPrChange>
      </w:pPr>
      <w:r>
        <w:rPr>
          <w:sz w:val="20"/>
        </w:rPr>
        <w:t>"Was</w:t>
      </w:r>
      <w:r>
        <w:rPr>
          <w:spacing w:val="-5"/>
          <w:sz w:val="20"/>
          <w:rPrChange w:id="7639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okay</w:t>
      </w:r>
      <w:r>
        <w:rPr>
          <w:spacing w:val="-5"/>
          <w:sz w:val="20"/>
          <w:rPrChange w:id="7640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  <w:rPrChange w:id="7641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  <w:rPrChange w:id="7642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[geolocation</w:t>
      </w:r>
      <w:r>
        <w:rPr>
          <w:spacing w:val="-5"/>
          <w:sz w:val="20"/>
          <w:rPrChange w:id="7643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tracking]</w:t>
      </w:r>
      <w:r>
        <w:rPr>
          <w:spacing w:val="-5"/>
          <w:sz w:val="20"/>
          <w:rPrChange w:id="7644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done</w:t>
      </w:r>
      <w:r>
        <w:rPr>
          <w:spacing w:val="-5"/>
          <w:sz w:val="20"/>
          <w:rPrChange w:id="7645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  <w:rPrChange w:id="7646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  <w:rPrChange w:id="7647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context</w:t>
      </w:r>
      <w:r>
        <w:rPr>
          <w:spacing w:val="-5"/>
          <w:sz w:val="20"/>
          <w:rPrChange w:id="7648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  <w:rPrChange w:id="7649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  <w:rPrChange w:id="7650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study</w:t>
      </w:r>
      <w:r>
        <w:rPr>
          <w:spacing w:val="-5"/>
          <w:sz w:val="20"/>
          <w:rPrChange w:id="7651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  <w:rPrChange w:id="7652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  <w:rPrChange w:id="7653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  <w:rPrChange w:id="7654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app</w:t>
      </w:r>
      <w:r>
        <w:rPr>
          <w:sz w:val="20"/>
          <w:rPrChange w:id="7655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</w:rPr>
        <w:t>that would help me stay sober."</w:t>
      </w:r>
    </w:p>
    <w:p w14:paraId="09C3483F" w14:textId="77777777" w:rsidR="003146FC" w:rsidRDefault="004E27B8">
      <w:pPr>
        <w:spacing w:line="268" w:lineRule="exact"/>
        <w:ind w:left="1888"/>
        <w:rPr>
          <w:sz w:val="20"/>
        </w:rPr>
      </w:pPr>
      <w:r>
        <w:rPr>
          <w:color w:val="057600"/>
          <w:spacing w:val="-4"/>
          <w:sz w:val="20"/>
        </w:rPr>
        <w:t>"If</w:t>
      </w:r>
      <w:r>
        <w:rPr>
          <w:color w:val="057600"/>
          <w:spacing w:val="3"/>
          <w:sz w:val="20"/>
        </w:rPr>
        <w:t xml:space="preserve"> </w:t>
      </w:r>
      <w:r>
        <w:rPr>
          <w:color w:val="057600"/>
          <w:spacing w:val="-4"/>
          <w:sz w:val="20"/>
        </w:rPr>
        <w:t>it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[cellular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communication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logs]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helps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recovery,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fine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with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me!"</w:t>
      </w:r>
    </w:p>
    <w:p w14:paraId="23B752CF" w14:textId="77777777" w:rsidR="003146FC" w:rsidRDefault="004E27B8">
      <w:pPr>
        <w:spacing w:before="120" w:line="352" w:lineRule="auto"/>
        <w:ind w:left="1888"/>
        <w:rPr>
          <w:sz w:val="20"/>
        </w:rPr>
      </w:pPr>
      <w:r>
        <w:rPr>
          <w:spacing w:val="-2"/>
          <w:sz w:val="20"/>
        </w:rPr>
        <w:t xml:space="preserve">"It [cellular communication logs] is a huge invasion but my sobriety is paramount to my </w:t>
      </w:r>
      <w:r>
        <w:rPr>
          <w:sz w:val="20"/>
        </w:rPr>
        <w:t>overall health."</w:t>
      </w:r>
    </w:p>
    <w:p w14:paraId="4AF09256" w14:textId="77777777" w:rsidR="003146FC" w:rsidRDefault="004E27B8">
      <w:pPr>
        <w:spacing w:line="352" w:lineRule="auto"/>
        <w:ind w:left="1888" w:right="553"/>
        <w:rPr>
          <w:sz w:val="20"/>
        </w:rPr>
        <w:pPrChange w:id="7656" w:author="Kendra Wyant" w:date="2023-05-31T13:43:00Z">
          <w:pPr>
            <w:spacing w:line="352" w:lineRule="auto"/>
            <w:ind w:left="1888" w:right="512"/>
          </w:pPr>
        </w:pPrChange>
      </w:pPr>
      <w:r>
        <w:rPr>
          <w:spacing w:val="-2"/>
          <w:sz w:val="20"/>
        </w:rPr>
        <w:t xml:space="preserve">"Loss of privacy for the sake of sobriety, okay I’ll give in [cellular communication logs]." </w:t>
      </w:r>
      <w:r>
        <w:rPr>
          <w:sz w:val="20"/>
        </w:rPr>
        <w:t>"If it [geolocation] helps me then I would do it."</w:t>
      </w:r>
    </w:p>
    <w:p w14:paraId="0A2ABD7E" w14:textId="77777777" w:rsidR="003146FC" w:rsidRDefault="004E27B8">
      <w:pPr>
        <w:spacing w:line="268" w:lineRule="exact"/>
        <w:ind w:left="1888"/>
        <w:rPr>
          <w:sz w:val="20"/>
        </w:rPr>
      </w:pPr>
      <w:r>
        <w:rPr>
          <w:color w:val="B6050C"/>
          <w:sz w:val="20"/>
        </w:rPr>
        <w:t>"I</w:t>
      </w:r>
      <w:r>
        <w:rPr>
          <w:color w:val="B6050C"/>
          <w:spacing w:val="-2"/>
          <w:sz w:val="20"/>
        </w:rPr>
        <w:t xml:space="preserve"> </w:t>
      </w:r>
      <w:r>
        <w:rPr>
          <w:color w:val="B6050C"/>
          <w:sz w:val="20"/>
        </w:rPr>
        <w:t>wouldn’t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let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my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text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message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contents</w:t>
      </w:r>
      <w:r>
        <w:rPr>
          <w:color w:val="B6050C"/>
          <w:spacing w:val="-2"/>
          <w:sz w:val="20"/>
        </w:rPr>
        <w:t xml:space="preserve"> </w:t>
      </w:r>
      <w:r>
        <w:rPr>
          <w:color w:val="B6050C"/>
          <w:sz w:val="20"/>
        </w:rPr>
        <w:t>be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tracked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if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hadn’t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been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pacing w:val="-2"/>
          <w:sz w:val="20"/>
        </w:rPr>
        <w:t>paid."</w:t>
      </w:r>
    </w:p>
    <w:p w14:paraId="24B452DB" w14:textId="77777777" w:rsidR="003146FC" w:rsidRDefault="004E27B8">
      <w:pPr>
        <w:tabs>
          <w:tab w:val="left" w:pos="1888"/>
        </w:tabs>
        <w:spacing w:before="124"/>
        <w:ind w:left="279"/>
        <w:rPr>
          <w:sz w:val="20"/>
        </w:rPr>
      </w:pPr>
      <w:r>
        <w:rPr>
          <w:b/>
          <w:spacing w:val="-2"/>
          <w:sz w:val="20"/>
        </w:rPr>
        <w:t>Trust</w:t>
      </w:r>
      <w:r>
        <w:rPr>
          <w:b/>
          <w:sz w:val="20"/>
        </w:rPr>
        <w:tab/>
      </w:r>
      <w:r>
        <w:rPr>
          <w:color w:val="057600"/>
          <w:sz w:val="20"/>
        </w:rPr>
        <w:t>"I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trusted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the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study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group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not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use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my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personal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information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for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any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other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use."</w:t>
      </w:r>
    </w:p>
    <w:p w14:paraId="34DB6B5C" w14:textId="77777777" w:rsidR="003146FC" w:rsidRDefault="004E27B8">
      <w:pPr>
        <w:spacing w:before="126" w:line="352" w:lineRule="auto"/>
        <w:ind w:left="1888" w:right="512"/>
        <w:rPr>
          <w:sz w:val="20"/>
        </w:rPr>
      </w:pPr>
      <w:r>
        <w:rPr>
          <w:color w:val="057600"/>
          <w:sz w:val="20"/>
        </w:rPr>
        <w:t>"I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z w:val="20"/>
        </w:rPr>
        <w:t>don’t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mind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turning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this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info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[cellular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communication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logs]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over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and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z w:val="20"/>
        </w:rPr>
        <w:t>I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trust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the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people running the study."</w:t>
      </w:r>
    </w:p>
    <w:p w14:paraId="60B26D0E" w14:textId="77777777" w:rsidR="003146FC" w:rsidRDefault="004E27B8">
      <w:pPr>
        <w:spacing w:line="352" w:lineRule="auto"/>
        <w:ind w:left="1888"/>
        <w:rPr>
          <w:sz w:val="20"/>
        </w:rPr>
      </w:pPr>
      <w:r>
        <w:rPr>
          <w:color w:val="057600"/>
          <w:sz w:val="20"/>
        </w:rPr>
        <w:t>"I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don’t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mind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this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all,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long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know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this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information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[cellular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communication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logs]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is protected and anonymous."</w:t>
      </w:r>
    </w:p>
    <w:p w14:paraId="380E9A9D" w14:textId="77777777" w:rsidR="003146FC" w:rsidRDefault="004E27B8">
      <w:pPr>
        <w:spacing w:line="268" w:lineRule="exact"/>
        <w:ind w:left="1888"/>
        <w:rPr>
          <w:sz w:val="20"/>
        </w:rPr>
      </w:pPr>
      <w:r>
        <w:rPr>
          <w:color w:val="057600"/>
          <w:spacing w:val="-2"/>
          <w:sz w:val="20"/>
        </w:rPr>
        <w:t>"Didn’t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pacing w:val="-2"/>
          <w:sz w:val="20"/>
        </w:rPr>
        <w:t>bother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me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since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it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[cellular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pacing w:val="-2"/>
          <w:sz w:val="20"/>
        </w:rPr>
        <w:t>communication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logs]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is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protected."</w:t>
      </w:r>
    </w:p>
    <w:p w14:paraId="234E3B6C" w14:textId="77777777" w:rsidR="003146FC" w:rsidRDefault="004E27B8">
      <w:pPr>
        <w:spacing w:before="124" w:line="352" w:lineRule="auto"/>
        <w:ind w:left="1888" w:right="209"/>
        <w:rPr>
          <w:sz w:val="20"/>
        </w:rPr>
        <w:pPrChange w:id="7657" w:author="Kendra Wyant" w:date="2023-05-31T13:43:00Z">
          <w:pPr>
            <w:spacing w:before="124" w:line="352" w:lineRule="auto"/>
            <w:ind w:left="1888"/>
          </w:pPr>
        </w:pPrChange>
      </w:pPr>
      <w:r>
        <w:rPr>
          <w:color w:val="057600"/>
          <w:sz w:val="20"/>
          <w:rPrChange w:id="7658" w:author="Kendra Wyant" w:date="2023-05-31T13:43:00Z">
            <w:rPr>
              <w:color w:val="057600"/>
              <w:spacing w:val="-2"/>
              <w:sz w:val="20"/>
            </w:rPr>
          </w:rPrChange>
        </w:rPr>
        <w:t>"Just</w:t>
      </w:r>
      <w:r>
        <w:rPr>
          <w:color w:val="057600"/>
          <w:spacing w:val="-4"/>
          <w:sz w:val="20"/>
          <w:rPrChange w:id="7659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60" w:author="Kendra Wyant" w:date="2023-05-31T13:43:00Z">
            <w:rPr>
              <w:color w:val="057600"/>
              <w:spacing w:val="-2"/>
              <w:sz w:val="20"/>
            </w:rPr>
          </w:rPrChange>
        </w:rPr>
        <w:t>in</w:t>
      </w:r>
      <w:r>
        <w:rPr>
          <w:color w:val="057600"/>
          <w:spacing w:val="-4"/>
          <w:sz w:val="20"/>
          <w:rPrChange w:id="7661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62" w:author="Kendra Wyant" w:date="2023-05-31T13:43:00Z">
            <w:rPr>
              <w:color w:val="057600"/>
              <w:spacing w:val="-2"/>
              <w:sz w:val="20"/>
            </w:rPr>
          </w:rPrChange>
        </w:rPr>
        <w:t>general</w:t>
      </w:r>
      <w:r>
        <w:rPr>
          <w:color w:val="057600"/>
          <w:spacing w:val="-4"/>
          <w:sz w:val="20"/>
          <w:rPrChange w:id="7663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64" w:author="Kendra Wyant" w:date="2023-05-31T13:43:00Z">
            <w:rPr>
              <w:color w:val="057600"/>
              <w:spacing w:val="-2"/>
              <w:sz w:val="20"/>
            </w:rPr>
          </w:rPrChange>
        </w:rPr>
        <w:t>this</w:t>
      </w:r>
      <w:r>
        <w:rPr>
          <w:color w:val="057600"/>
          <w:spacing w:val="-4"/>
          <w:sz w:val="20"/>
          <w:rPrChange w:id="7665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66" w:author="Kendra Wyant" w:date="2023-05-31T13:43:00Z">
            <w:rPr>
              <w:color w:val="057600"/>
              <w:spacing w:val="-2"/>
              <w:sz w:val="20"/>
            </w:rPr>
          </w:rPrChange>
        </w:rPr>
        <w:t>[cellular</w:t>
      </w:r>
      <w:r>
        <w:rPr>
          <w:color w:val="057600"/>
          <w:spacing w:val="-4"/>
          <w:sz w:val="20"/>
          <w:rPrChange w:id="7667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68" w:author="Kendra Wyant" w:date="2023-05-31T13:43:00Z">
            <w:rPr>
              <w:color w:val="057600"/>
              <w:spacing w:val="-2"/>
              <w:sz w:val="20"/>
            </w:rPr>
          </w:rPrChange>
        </w:rPr>
        <w:t>communication</w:t>
      </w:r>
      <w:r>
        <w:rPr>
          <w:color w:val="057600"/>
          <w:spacing w:val="-4"/>
          <w:sz w:val="20"/>
          <w:rPrChange w:id="7669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70" w:author="Kendra Wyant" w:date="2023-05-31T13:43:00Z">
            <w:rPr>
              <w:color w:val="057600"/>
              <w:spacing w:val="-2"/>
              <w:sz w:val="20"/>
            </w:rPr>
          </w:rPrChange>
        </w:rPr>
        <w:t>logs]</w:t>
      </w:r>
      <w:r>
        <w:rPr>
          <w:color w:val="057600"/>
          <w:spacing w:val="-4"/>
          <w:sz w:val="20"/>
          <w:rPrChange w:id="7671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72" w:author="Kendra Wyant" w:date="2023-05-31T13:43:00Z">
            <w:rPr>
              <w:color w:val="057600"/>
              <w:spacing w:val="-2"/>
              <w:sz w:val="20"/>
            </w:rPr>
          </w:rPrChange>
        </w:rPr>
        <w:t>feels</w:t>
      </w:r>
      <w:r>
        <w:rPr>
          <w:color w:val="057600"/>
          <w:spacing w:val="-4"/>
          <w:sz w:val="20"/>
          <w:rPrChange w:id="7673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74" w:author="Kendra Wyant" w:date="2023-05-31T13:43:00Z">
            <w:rPr>
              <w:color w:val="057600"/>
              <w:spacing w:val="-2"/>
              <w:sz w:val="20"/>
            </w:rPr>
          </w:rPrChange>
        </w:rPr>
        <w:t>intrusive</w:t>
      </w:r>
      <w:r>
        <w:rPr>
          <w:color w:val="057600"/>
          <w:spacing w:val="-4"/>
          <w:sz w:val="20"/>
          <w:rPrChange w:id="7675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76" w:author="Kendra Wyant" w:date="2023-05-31T13:43:00Z">
            <w:rPr>
              <w:color w:val="057600"/>
              <w:spacing w:val="-2"/>
              <w:sz w:val="20"/>
            </w:rPr>
          </w:rPrChange>
        </w:rPr>
        <w:t>but</w:t>
      </w:r>
      <w:r>
        <w:rPr>
          <w:color w:val="057600"/>
          <w:spacing w:val="-4"/>
          <w:sz w:val="20"/>
          <w:rPrChange w:id="7677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78" w:author="Kendra Wyant" w:date="2023-05-31T13:43:00Z">
            <w:rPr>
              <w:color w:val="057600"/>
              <w:spacing w:val="-2"/>
              <w:sz w:val="20"/>
            </w:rPr>
          </w:rPrChange>
        </w:rPr>
        <w:t>as</w:t>
      </w:r>
      <w:r>
        <w:rPr>
          <w:color w:val="057600"/>
          <w:spacing w:val="-4"/>
          <w:sz w:val="20"/>
          <w:rPrChange w:id="7679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80" w:author="Kendra Wyant" w:date="2023-05-31T13:43:00Z">
            <w:rPr>
              <w:color w:val="057600"/>
              <w:spacing w:val="-2"/>
              <w:sz w:val="20"/>
            </w:rPr>
          </w:rPrChange>
        </w:rPr>
        <w:t>part</w:t>
      </w:r>
      <w:r>
        <w:rPr>
          <w:color w:val="057600"/>
          <w:spacing w:val="-4"/>
          <w:sz w:val="20"/>
          <w:rPrChange w:id="7681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82" w:author="Kendra Wyant" w:date="2023-05-31T13:43:00Z">
            <w:rPr>
              <w:color w:val="057600"/>
              <w:spacing w:val="-2"/>
              <w:sz w:val="20"/>
            </w:rPr>
          </w:rPrChange>
        </w:rPr>
        <w:t>of</w:t>
      </w:r>
      <w:r>
        <w:rPr>
          <w:color w:val="057600"/>
          <w:spacing w:val="-4"/>
          <w:sz w:val="20"/>
          <w:rPrChange w:id="7683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84" w:author="Kendra Wyant" w:date="2023-05-31T13:43:00Z">
            <w:rPr>
              <w:color w:val="057600"/>
              <w:spacing w:val="-2"/>
              <w:sz w:val="20"/>
            </w:rPr>
          </w:rPrChange>
        </w:rPr>
        <w:t>the</w:t>
      </w:r>
      <w:r>
        <w:rPr>
          <w:color w:val="057600"/>
          <w:spacing w:val="-4"/>
          <w:sz w:val="20"/>
          <w:rPrChange w:id="7685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86" w:author="Kendra Wyant" w:date="2023-05-31T13:43:00Z">
            <w:rPr>
              <w:color w:val="057600"/>
              <w:spacing w:val="-2"/>
              <w:sz w:val="20"/>
            </w:rPr>
          </w:rPrChange>
        </w:rPr>
        <w:t>study</w:t>
      </w:r>
      <w:r>
        <w:rPr>
          <w:color w:val="057600"/>
          <w:spacing w:val="-4"/>
          <w:sz w:val="20"/>
          <w:rPrChange w:id="7687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88" w:author="Kendra Wyant" w:date="2023-05-31T13:43:00Z">
            <w:rPr>
              <w:color w:val="057600"/>
              <w:spacing w:val="-2"/>
              <w:sz w:val="20"/>
            </w:rPr>
          </w:rPrChange>
        </w:rPr>
        <w:t>it</w:t>
      </w:r>
      <w:r>
        <w:rPr>
          <w:color w:val="057600"/>
          <w:sz w:val="20"/>
          <w:rPrChange w:id="7689" w:author="Kendra Wyant" w:date="2023-05-31T13:43:00Z">
            <w:rPr>
              <w:color w:val="057600"/>
              <w:spacing w:val="-5"/>
              <w:sz w:val="20"/>
            </w:rPr>
          </w:rPrChange>
        </w:rPr>
        <w:t xml:space="preserve"> </w:t>
      </w:r>
      <w:r>
        <w:rPr>
          <w:color w:val="057600"/>
          <w:sz w:val="20"/>
          <w:rPrChange w:id="7690" w:author="Kendra Wyant" w:date="2023-05-31T13:43:00Z">
            <w:rPr>
              <w:color w:val="057600"/>
              <w:spacing w:val="-2"/>
              <w:sz w:val="20"/>
            </w:rPr>
          </w:rPrChange>
        </w:rPr>
        <w:t>is fine!"</w:t>
      </w:r>
    </w:p>
    <w:p w14:paraId="0B4A7588" w14:textId="77777777" w:rsidR="003146FC" w:rsidRDefault="004E27B8">
      <w:pPr>
        <w:spacing w:line="352" w:lineRule="auto"/>
        <w:ind w:left="1888" w:right="559"/>
        <w:rPr>
          <w:sz w:val="20"/>
        </w:rPr>
        <w:pPrChange w:id="7691" w:author="Kendra Wyant" w:date="2023-05-31T13:43:00Z">
          <w:pPr>
            <w:spacing w:line="352" w:lineRule="auto"/>
            <w:ind w:left="1888" w:right="512"/>
          </w:pPr>
        </w:pPrChange>
      </w:pPr>
      <w:r>
        <w:rPr>
          <w:color w:val="B6050C"/>
          <w:spacing w:val="-2"/>
          <w:sz w:val="20"/>
        </w:rPr>
        <w:t>"I am concerned with data privacy, and felt uncomfortable having my location actively tracked."</w:t>
      </w:r>
    </w:p>
    <w:p w14:paraId="428B86F9" w14:textId="77777777" w:rsidR="003146FC" w:rsidRDefault="004E27B8">
      <w:pPr>
        <w:spacing w:line="352" w:lineRule="auto"/>
        <w:ind w:left="1888" w:right="210"/>
        <w:rPr>
          <w:sz w:val="20"/>
        </w:rPr>
        <w:pPrChange w:id="7692" w:author="Kendra Wyant" w:date="2023-05-31T13:43:00Z">
          <w:pPr>
            <w:spacing w:line="352" w:lineRule="auto"/>
            <w:ind w:left="1888" w:right="217"/>
          </w:pPr>
        </w:pPrChange>
      </w:pPr>
      <w:r>
        <w:rPr>
          <w:color w:val="B6050C"/>
          <w:spacing w:val="-2"/>
          <w:sz w:val="20"/>
        </w:rPr>
        <w:t>"I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suppose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for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a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year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study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I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would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be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concerned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about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misuse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of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[cellular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 xml:space="preserve">communication </w:t>
      </w:r>
      <w:r>
        <w:rPr>
          <w:color w:val="B6050C"/>
          <w:sz w:val="20"/>
        </w:rPr>
        <w:t>log] data."</w:t>
      </w:r>
    </w:p>
    <w:p w14:paraId="7DC5CA81" w14:textId="77777777" w:rsidR="003146FC" w:rsidRDefault="004E27B8">
      <w:pPr>
        <w:spacing w:line="352" w:lineRule="auto"/>
        <w:ind w:left="1888" w:right="210"/>
        <w:rPr>
          <w:sz w:val="20"/>
        </w:rPr>
        <w:pPrChange w:id="7693" w:author="Kendra Wyant" w:date="2023-05-31T13:43:00Z">
          <w:pPr>
            <w:spacing w:line="352" w:lineRule="auto"/>
            <w:ind w:left="1888" w:right="217"/>
          </w:pPr>
        </w:pPrChange>
      </w:pPr>
      <w:r>
        <w:rPr>
          <w:color w:val="B6050C"/>
          <w:sz w:val="20"/>
        </w:rPr>
        <w:t>"I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have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a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lot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of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[text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message]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conversations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that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don’t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feel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comfortable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sharing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with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 xml:space="preserve">the </w:t>
      </w:r>
      <w:r>
        <w:rPr>
          <w:color w:val="B6050C"/>
          <w:spacing w:val="-2"/>
          <w:sz w:val="20"/>
        </w:rPr>
        <w:t>staff."</w:t>
      </w:r>
    </w:p>
    <w:p w14:paraId="27F6C514" w14:textId="77777777" w:rsidR="003146FC" w:rsidRDefault="004E27B8">
      <w:pPr>
        <w:tabs>
          <w:tab w:val="left" w:pos="1888"/>
        </w:tabs>
        <w:spacing w:line="352" w:lineRule="auto"/>
        <w:ind w:left="1888" w:right="429" w:hanging="1609"/>
        <w:rPr>
          <w:sz w:val="20"/>
        </w:rPr>
        <w:pPrChange w:id="7694" w:author="Kendra Wyant" w:date="2023-05-31T13:43:00Z">
          <w:pPr>
            <w:tabs>
              <w:tab w:val="left" w:pos="1888"/>
            </w:tabs>
            <w:spacing w:line="352" w:lineRule="auto"/>
            <w:ind w:left="1888" w:right="222" w:hanging="1609"/>
          </w:pPr>
        </w:pPrChange>
      </w:pPr>
      <w:r>
        <w:rPr>
          <w:b/>
          <w:spacing w:val="-2"/>
          <w:sz w:val="20"/>
        </w:rPr>
        <w:t>Usability</w:t>
      </w:r>
      <w:r>
        <w:rPr>
          <w:b/>
          <w:sz w:val="20"/>
        </w:rPr>
        <w:tab/>
      </w:r>
      <w:r>
        <w:rPr>
          <w:color w:val="B6050C"/>
          <w:spacing w:val="-2"/>
          <w:sz w:val="20"/>
          <w:rPrChange w:id="7695" w:author="Kendra Wyant" w:date="2023-05-31T13:43:00Z">
            <w:rPr>
              <w:color w:val="B6050C"/>
              <w:sz w:val="20"/>
            </w:rPr>
          </w:rPrChange>
        </w:rPr>
        <w:t>"I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  <w:rPrChange w:id="7696" w:author="Kendra Wyant" w:date="2023-05-31T13:43:00Z">
            <w:rPr>
              <w:color w:val="B6050C"/>
              <w:sz w:val="20"/>
            </w:rPr>
          </w:rPrChange>
        </w:rPr>
        <w:t>experienced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  <w:rPrChange w:id="7697" w:author="Kendra Wyant" w:date="2023-05-31T13:43:00Z">
            <w:rPr>
              <w:color w:val="B6050C"/>
              <w:sz w:val="20"/>
            </w:rPr>
          </w:rPrChange>
        </w:rPr>
        <w:t>issues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  <w:rPrChange w:id="7698" w:author="Kendra Wyant" w:date="2023-05-31T13:43:00Z">
            <w:rPr>
              <w:color w:val="B6050C"/>
              <w:sz w:val="20"/>
            </w:rPr>
          </w:rPrChange>
        </w:rPr>
        <w:t>with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  <w:rPrChange w:id="7699" w:author="Kendra Wyant" w:date="2023-05-31T13:43:00Z">
            <w:rPr>
              <w:color w:val="B6050C"/>
              <w:sz w:val="20"/>
            </w:rPr>
          </w:rPrChange>
        </w:rPr>
        <w:t>this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  <w:rPrChange w:id="7700" w:author="Kendra Wyant" w:date="2023-05-31T13:43:00Z">
            <w:rPr>
              <w:color w:val="B6050C"/>
              <w:sz w:val="20"/>
            </w:rPr>
          </w:rPrChange>
        </w:rPr>
        <w:t>[audio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  <w:rPrChange w:id="7701" w:author="Kendra Wyant" w:date="2023-05-31T13:43:00Z">
            <w:rPr>
              <w:color w:val="B6050C"/>
              <w:sz w:val="20"/>
            </w:rPr>
          </w:rPrChange>
        </w:rPr>
        <w:t>check-in]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  <w:rPrChange w:id="7702" w:author="Kendra Wyant" w:date="2023-05-31T13:43:00Z">
            <w:rPr>
              <w:color w:val="B6050C"/>
              <w:sz w:val="20"/>
            </w:rPr>
          </w:rPrChange>
        </w:rPr>
        <w:t>from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  <w:rPrChange w:id="7703" w:author="Kendra Wyant" w:date="2023-05-31T13:43:00Z">
            <w:rPr>
              <w:color w:val="B6050C"/>
              <w:sz w:val="20"/>
            </w:rPr>
          </w:rPrChange>
        </w:rPr>
        <w:t>the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  <w:rPrChange w:id="7704" w:author="Kendra Wyant" w:date="2023-05-31T13:43:00Z">
            <w:rPr>
              <w:color w:val="B6050C"/>
              <w:sz w:val="20"/>
            </w:rPr>
          </w:rPrChange>
        </w:rPr>
        <w:t>very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  <w:rPrChange w:id="7705" w:author="Kendra Wyant" w:date="2023-05-31T13:43:00Z">
            <w:rPr>
              <w:color w:val="B6050C"/>
              <w:sz w:val="20"/>
            </w:rPr>
          </w:rPrChange>
        </w:rPr>
        <w:t>beginning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  <w:rPrChange w:id="7706" w:author="Kendra Wyant" w:date="2023-05-31T13:43:00Z">
            <w:rPr>
              <w:color w:val="B6050C"/>
              <w:sz w:val="20"/>
            </w:rPr>
          </w:rPrChange>
        </w:rPr>
        <w:t>and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  <w:rPrChange w:id="7707" w:author="Kendra Wyant" w:date="2023-05-31T13:43:00Z">
            <w:rPr>
              <w:color w:val="B6050C"/>
              <w:sz w:val="20"/>
            </w:rPr>
          </w:rPrChange>
        </w:rPr>
        <w:t xml:space="preserve">discontinued </w:t>
      </w:r>
      <w:r>
        <w:rPr>
          <w:color w:val="B6050C"/>
          <w:sz w:val="20"/>
          <w:rPrChange w:id="7708" w:author="Kendra Wyant" w:date="2023-05-31T13:43:00Z">
            <w:rPr>
              <w:color w:val="B6050C"/>
              <w:spacing w:val="-2"/>
              <w:sz w:val="20"/>
            </w:rPr>
          </w:rPrChange>
        </w:rPr>
        <w:t>early on.</w:t>
      </w:r>
      <w:r>
        <w:rPr>
          <w:color w:val="B6050C"/>
          <w:spacing w:val="22"/>
          <w:sz w:val="20"/>
          <w:rPrChange w:id="7709" w:author="Kendra Wyant" w:date="2023-05-31T13:43:00Z">
            <w:rPr>
              <w:color w:val="B6050C"/>
              <w:spacing w:val="14"/>
              <w:sz w:val="20"/>
            </w:rPr>
          </w:rPrChange>
        </w:rPr>
        <w:t xml:space="preserve"> </w:t>
      </w:r>
      <w:r>
        <w:rPr>
          <w:color w:val="B6050C"/>
          <w:sz w:val="20"/>
          <w:rPrChange w:id="7710" w:author="Kendra Wyant" w:date="2023-05-31T13:43:00Z">
            <w:rPr>
              <w:color w:val="B6050C"/>
              <w:spacing w:val="-2"/>
              <w:sz w:val="20"/>
            </w:rPr>
          </w:rPrChange>
        </w:rPr>
        <w:t xml:space="preserve">I was unable to get the message beyond 8-10 seconds with close to 6 attempts each </w:t>
      </w:r>
      <w:r>
        <w:rPr>
          <w:color w:val="B6050C"/>
          <w:sz w:val="20"/>
        </w:rPr>
        <w:t>day.</w:t>
      </w:r>
      <w:r>
        <w:rPr>
          <w:color w:val="B6050C"/>
          <w:spacing w:val="35"/>
          <w:sz w:val="20"/>
          <w:rPrChange w:id="7711" w:author="Kendra Wyant" w:date="2023-05-31T13:43:00Z">
            <w:rPr>
              <w:color w:val="B6050C"/>
              <w:spacing w:val="37"/>
              <w:sz w:val="20"/>
            </w:rPr>
          </w:rPrChange>
        </w:rPr>
        <w:t xml:space="preserve"> </w:t>
      </w:r>
      <w:r>
        <w:rPr>
          <w:color w:val="B6050C"/>
          <w:sz w:val="20"/>
        </w:rPr>
        <w:t>Was not worth the time or stress for me."</w:t>
      </w:r>
    </w:p>
    <w:p w14:paraId="40F360D0" w14:textId="77777777" w:rsidR="003146FC" w:rsidRDefault="003146FC">
      <w:pPr>
        <w:spacing w:line="352" w:lineRule="auto"/>
        <w:rPr>
          <w:sz w:val="20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53D5EF84" w14:textId="77777777" w:rsidR="003146FC" w:rsidRDefault="003146FC">
      <w:pPr>
        <w:pStyle w:val="BodyText"/>
        <w:spacing w:before="2"/>
        <w:rPr>
          <w:sz w:val="15"/>
        </w:rPr>
      </w:pPr>
    </w:p>
    <w:p w14:paraId="515280A1" w14:textId="77777777" w:rsidR="003146FC" w:rsidRDefault="004E27B8">
      <w:pPr>
        <w:spacing w:before="115" w:line="352" w:lineRule="auto"/>
        <w:ind w:left="1888"/>
        <w:rPr>
          <w:sz w:val="20"/>
        </w:rPr>
        <w:pPrChange w:id="7712" w:author="Kendra Wyant" w:date="2023-05-31T13:43:00Z">
          <w:pPr>
            <w:spacing w:before="115" w:line="352" w:lineRule="auto"/>
            <w:ind w:left="1881" w:right="217" w:firstLine="7"/>
          </w:pPr>
        </w:pPrChange>
      </w:pPr>
      <w:r>
        <w:rPr>
          <w:color w:val="B6050C"/>
          <w:sz w:val="20"/>
        </w:rPr>
        <w:t>"My bigger problem with the [geolocation] tracker app was more the fact that my battery power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getting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depleted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so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rapidly,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sometimes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within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2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hours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post-full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charge.</w:t>
      </w:r>
      <w:r>
        <w:rPr>
          <w:color w:val="B6050C"/>
          <w:spacing w:val="8"/>
          <w:sz w:val="20"/>
          <w:rPrChange w:id="7713" w:author="Kendra Wyant" w:date="2023-05-31T13:43:00Z">
            <w:rPr>
              <w:color w:val="B6050C"/>
              <w:spacing w:val="9"/>
              <w:sz w:val="20"/>
            </w:rPr>
          </w:rPrChange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found myself</w:t>
      </w:r>
      <w:r>
        <w:rPr>
          <w:color w:val="B6050C"/>
          <w:spacing w:val="-6"/>
          <w:sz w:val="20"/>
          <w:rPrChange w:id="7714" w:author="Kendra Wyant" w:date="2023-05-31T13:43:00Z">
            <w:rPr>
              <w:color w:val="B6050C"/>
              <w:spacing w:val="-5"/>
              <w:sz w:val="20"/>
            </w:rPr>
          </w:rPrChange>
        </w:rPr>
        <w:t xml:space="preserve"> </w:t>
      </w:r>
      <w:r>
        <w:rPr>
          <w:color w:val="B6050C"/>
          <w:sz w:val="20"/>
        </w:rPr>
        <w:t>charging</w:t>
      </w:r>
      <w:r>
        <w:rPr>
          <w:color w:val="B6050C"/>
          <w:spacing w:val="-6"/>
          <w:sz w:val="20"/>
          <w:rPrChange w:id="7715" w:author="Kendra Wyant" w:date="2023-05-31T13:43:00Z">
            <w:rPr>
              <w:color w:val="B6050C"/>
              <w:spacing w:val="-5"/>
              <w:sz w:val="20"/>
            </w:rPr>
          </w:rPrChange>
        </w:rPr>
        <w:t xml:space="preserve"> </w:t>
      </w:r>
      <w:r>
        <w:rPr>
          <w:color w:val="B6050C"/>
          <w:sz w:val="20"/>
        </w:rPr>
        <w:t>my</w:t>
      </w:r>
      <w:r>
        <w:rPr>
          <w:color w:val="B6050C"/>
          <w:spacing w:val="-6"/>
          <w:sz w:val="20"/>
          <w:rPrChange w:id="7716" w:author="Kendra Wyant" w:date="2023-05-31T13:43:00Z">
            <w:rPr>
              <w:color w:val="B6050C"/>
              <w:spacing w:val="-5"/>
              <w:sz w:val="20"/>
            </w:rPr>
          </w:rPrChange>
        </w:rPr>
        <w:t xml:space="preserve"> </w:t>
      </w:r>
      <w:r>
        <w:rPr>
          <w:color w:val="B6050C"/>
          <w:sz w:val="20"/>
        </w:rPr>
        <w:t>phone</w:t>
      </w:r>
      <w:r>
        <w:rPr>
          <w:color w:val="B6050C"/>
          <w:spacing w:val="-6"/>
          <w:sz w:val="20"/>
          <w:rPrChange w:id="7717" w:author="Kendra Wyant" w:date="2023-05-31T13:43:00Z">
            <w:rPr>
              <w:color w:val="B6050C"/>
              <w:spacing w:val="-5"/>
              <w:sz w:val="20"/>
            </w:rPr>
          </w:rPrChange>
        </w:rPr>
        <w:t xml:space="preserve"> </w:t>
      </w:r>
      <w:r>
        <w:rPr>
          <w:color w:val="B6050C"/>
          <w:sz w:val="20"/>
        </w:rPr>
        <w:t>at</w:t>
      </w:r>
      <w:r>
        <w:rPr>
          <w:color w:val="B6050C"/>
          <w:spacing w:val="-6"/>
          <w:sz w:val="20"/>
          <w:rPrChange w:id="7718" w:author="Kendra Wyant" w:date="2023-05-31T13:43:00Z">
            <w:rPr>
              <w:color w:val="B6050C"/>
              <w:spacing w:val="-5"/>
              <w:sz w:val="20"/>
            </w:rPr>
          </w:rPrChange>
        </w:rPr>
        <w:t xml:space="preserve"> </w:t>
      </w:r>
      <w:r>
        <w:rPr>
          <w:color w:val="B6050C"/>
          <w:sz w:val="20"/>
        </w:rPr>
        <w:t>least</w:t>
      </w:r>
      <w:r>
        <w:rPr>
          <w:color w:val="B6050C"/>
          <w:spacing w:val="-6"/>
          <w:sz w:val="20"/>
          <w:rPrChange w:id="7719" w:author="Kendra Wyant" w:date="2023-05-31T13:43:00Z">
            <w:rPr>
              <w:color w:val="B6050C"/>
              <w:spacing w:val="-5"/>
              <w:sz w:val="20"/>
            </w:rPr>
          </w:rPrChange>
        </w:rPr>
        <w:t xml:space="preserve"> </w:t>
      </w:r>
      <w:r>
        <w:rPr>
          <w:color w:val="B6050C"/>
          <w:sz w:val="20"/>
        </w:rPr>
        <w:t>5</w:t>
      </w:r>
      <w:r>
        <w:rPr>
          <w:color w:val="B6050C"/>
          <w:spacing w:val="-6"/>
          <w:sz w:val="20"/>
          <w:rPrChange w:id="7720" w:author="Kendra Wyant" w:date="2023-05-31T13:43:00Z">
            <w:rPr>
              <w:color w:val="B6050C"/>
              <w:spacing w:val="-5"/>
              <w:sz w:val="20"/>
            </w:rPr>
          </w:rPrChange>
        </w:rPr>
        <w:t xml:space="preserve"> </w:t>
      </w:r>
      <w:r>
        <w:rPr>
          <w:color w:val="B6050C"/>
          <w:sz w:val="20"/>
        </w:rPr>
        <w:t>times</w:t>
      </w:r>
      <w:r>
        <w:rPr>
          <w:color w:val="B6050C"/>
          <w:spacing w:val="-6"/>
          <w:sz w:val="20"/>
          <w:rPrChange w:id="7721" w:author="Kendra Wyant" w:date="2023-05-31T13:43:00Z">
            <w:rPr>
              <w:color w:val="B6050C"/>
              <w:spacing w:val="-5"/>
              <w:sz w:val="20"/>
            </w:rPr>
          </w:rPrChange>
        </w:rPr>
        <w:t xml:space="preserve"> </w:t>
      </w:r>
      <w:r>
        <w:rPr>
          <w:color w:val="B6050C"/>
          <w:sz w:val="20"/>
        </w:rPr>
        <w:t>a</w:t>
      </w:r>
      <w:r>
        <w:rPr>
          <w:color w:val="B6050C"/>
          <w:spacing w:val="-6"/>
          <w:sz w:val="20"/>
          <w:rPrChange w:id="7722" w:author="Kendra Wyant" w:date="2023-05-31T13:43:00Z">
            <w:rPr>
              <w:color w:val="B6050C"/>
              <w:spacing w:val="-5"/>
              <w:sz w:val="20"/>
            </w:rPr>
          </w:rPrChange>
        </w:rPr>
        <w:t xml:space="preserve"> </w:t>
      </w:r>
      <w:r>
        <w:rPr>
          <w:color w:val="B6050C"/>
          <w:sz w:val="20"/>
        </w:rPr>
        <w:t>day.</w:t>
      </w:r>
      <w:r>
        <w:rPr>
          <w:color w:val="B6050C"/>
          <w:spacing w:val="11"/>
          <w:sz w:val="20"/>
          <w:rPrChange w:id="7723" w:author="Kendra Wyant" w:date="2023-05-31T13:43:00Z">
            <w:rPr>
              <w:color w:val="B6050C"/>
              <w:spacing w:val="10"/>
              <w:sz w:val="20"/>
            </w:rPr>
          </w:rPrChange>
        </w:rPr>
        <w:t xml:space="preserve"> </w:t>
      </w:r>
      <w:r>
        <w:rPr>
          <w:color w:val="B6050C"/>
          <w:sz w:val="20"/>
        </w:rPr>
        <w:t>And</w:t>
      </w:r>
      <w:r>
        <w:rPr>
          <w:color w:val="B6050C"/>
          <w:spacing w:val="-6"/>
          <w:sz w:val="20"/>
          <w:rPrChange w:id="7724" w:author="Kendra Wyant" w:date="2023-05-31T13:43:00Z">
            <w:rPr>
              <w:color w:val="B6050C"/>
              <w:spacing w:val="-5"/>
              <w:sz w:val="20"/>
            </w:rPr>
          </w:rPrChange>
        </w:rPr>
        <w:t xml:space="preserve"> </w:t>
      </w:r>
      <w:r>
        <w:rPr>
          <w:color w:val="B6050C"/>
          <w:sz w:val="20"/>
        </w:rPr>
        <w:t>at</w:t>
      </w:r>
      <w:r>
        <w:rPr>
          <w:color w:val="B6050C"/>
          <w:spacing w:val="-6"/>
          <w:sz w:val="20"/>
          <w:rPrChange w:id="7725" w:author="Kendra Wyant" w:date="2023-05-31T13:43:00Z">
            <w:rPr>
              <w:color w:val="B6050C"/>
              <w:spacing w:val="-5"/>
              <w:sz w:val="20"/>
            </w:rPr>
          </w:rPrChange>
        </w:rPr>
        <w:t xml:space="preserve"> </w:t>
      </w:r>
      <w:r>
        <w:rPr>
          <w:color w:val="B6050C"/>
          <w:sz w:val="20"/>
        </w:rPr>
        <w:t>times,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this</w:t>
      </w:r>
      <w:r>
        <w:rPr>
          <w:color w:val="B6050C"/>
          <w:spacing w:val="-6"/>
          <w:sz w:val="20"/>
          <w:rPrChange w:id="7726" w:author="Kendra Wyant" w:date="2023-05-31T13:43:00Z">
            <w:rPr>
              <w:color w:val="B6050C"/>
              <w:spacing w:val="-5"/>
              <w:sz w:val="20"/>
            </w:rPr>
          </w:rPrChange>
        </w:rPr>
        <w:t xml:space="preserve"> </w:t>
      </w:r>
      <w:r>
        <w:rPr>
          <w:color w:val="B6050C"/>
          <w:sz w:val="20"/>
        </w:rPr>
        <w:t>became</w:t>
      </w:r>
      <w:r>
        <w:rPr>
          <w:color w:val="B6050C"/>
          <w:spacing w:val="-6"/>
          <w:sz w:val="20"/>
          <w:rPrChange w:id="7727" w:author="Kendra Wyant" w:date="2023-05-31T13:43:00Z">
            <w:rPr>
              <w:color w:val="B6050C"/>
              <w:spacing w:val="-5"/>
              <w:sz w:val="20"/>
            </w:rPr>
          </w:rPrChange>
        </w:rPr>
        <w:t xml:space="preserve"> </w:t>
      </w:r>
      <w:r>
        <w:rPr>
          <w:color w:val="B6050C"/>
          <w:sz w:val="20"/>
        </w:rPr>
        <w:t>very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stressful." "There</w:t>
      </w:r>
      <w:r>
        <w:rPr>
          <w:color w:val="B6050C"/>
          <w:spacing w:val="-2"/>
          <w:sz w:val="20"/>
          <w:rPrChange w:id="7728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were</w:t>
      </w:r>
      <w:r>
        <w:rPr>
          <w:color w:val="B6050C"/>
          <w:spacing w:val="-2"/>
          <w:sz w:val="20"/>
          <w:rPrChange w:id="7729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problems</w:t>
      </w:r>
      <w:r>
        <w:rPr>
          <w:color w:val="B6050C"/>
          <w:spacing w:val="-2"/>
          <w:sz w:val="20"/>
          <w:rPrChange w:id="7730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with</w:t>
      </w:r>
      <w:r>
        <w:rPr>
          <w:color w:val="B6050C"/>
          <w:spacing w:val="-2"/>
          <w:sz w:val="20"/>
          <w:rPrChange w:id="7731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the</w:t>
      </w:r>
      <w:r>
        <w:rPr>
          <w:color w:val="B6050C"/>
          <w:spacing w:val="-2"/>
          <w:sz w:val="20"/>
          <w:rPrChange w:id="7732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sleep</w:t>
      </w:r>
      <w:r>
        <w:rPr>
          <w:color w:val="B6050C"/>
          <w:spacing w:val="-2"/>
          <w:sz w:val="20"/>
          <w:rPrChange w:id="7733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monitor</w:t>
      </w:r>
      <w:r>
        <w:rPr>
          <w:color w:val="B6050C"/>
          <w:spacing w:val="-2"/>
          <w:sz w:val="20"/>
          <w:rPrChange w:id="7734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in</w:t>
      </w:r>
      <w:r>
        <w:rPr>
          <w:color w:val="B6050C"/>
          <w:spacing w:val="-2"/>
          <w:sz w:val="20"/>
          <w:rPrChange w:id="7735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that</w:t>
      </w:r>
      <w:r>
        <w:rPr>
          <w:color w:val="B6050C"/>
          <w:spacing w:val="-2"/>
          <w:sz w:val="20"/>
          <w:rPrChange w:id="7736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2"/>
          <w:sz w:val="20"/>
          <w:rPrChange w:id="7737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pacing w:val="-2"/>
          <w:sz w:val="20"/>
          <w:rPrChange w:id="7738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not</w:t>
      </w:r>
      <w:r>
        <w:rPr>
          <w:color w:val="B6050C"/>
          <w:spacing w:val="-2"/>
          <w:sz w:val="20"/>
          <w:rPrChange w:id="7739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able</w:t>
      </w:r>
      <w:r>
        <w:rPr>
          <w:color w:val="B6050C"/>
          <w:spacing w:val="-2"/>
          <w:sz w:val="20"/>
          <w:rPrChange w:id="7740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2"/>
          <w:sz w:val="20"/>
          <w:rPrChange w:id="7741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activate</w:t>
      </w:r>
      <w:r>
        <w:rPr>
          <w:color w:val="B6050C"/>
          <w:spacing w:val="-2"/>
          <w:sz w:val="20"/>
          <w:rPrChange w:id="7742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the</w:t>
      </w:r>
      <w:r>
        <w:rPr>
          <w:color w:val="B6050C"/>
          <w:spacing w:val="-2"/>
          <w:sz w:val="20"/>
          <w:rPrChange w:id="7743" w:author="Kendra Wyant" w:date="2023-05-31T13:43:00Z">
            <w:rPr>
              <w:color w:val="B6050C"/>
              <w:spacing w:val="-1"/>
              <w:sz w:val="20"/>
            </w:rPr>
          </w:rPrChange>
        </w:rPr>
        <w:t xml:space="preserve"> </w:t>
      </w:r>
      <w:r>
        <w:rPr>
          <w:color w:val="B6050C"/>
          <w:sz w:val="20"/>
        </w:rPr>
        <w:t>monitor when I was going to sleep."</w:t>
      </w:r>
    </w:p>
    <w:p w14:paraId="651D8CFC" w14:textId="77777777" w:rsidR="003146FC" w:rsidRDefault="004E27B8">
      <w:pPr>
        <w:spacing w:line="265" w:lineRule="exact"/>
        <w:ind w:left="1888"/>
        <w:rPr>
          <w:sz w:val="20"/>
        </w:rPr>
      </w:pPr>
      <w:r>
        <w:rPr>
          <w:color w:val="B6050C"/>
          <w:sz w:val="20"/>
        </w:rPr>
        <w:t>"Would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be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better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if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it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[sleep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monitor]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would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just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connect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</w:rPr>
        <w:t>automatically."</w:t>
      </w:r>
    </w:p>
    <w:p w14:paraId="39B679FC" w14:textId="77777777" w:rsidR="003146FC" w:rsidRDefault="004E27B8">
      <w:pPr>
        <w:spacing w:before="126" w:line="352" w:lineRule="auto"/>
        <w:ind w:left="1888" w:right="210"/>
        <w:rPr>
          <w:sz w:val="20"/>
        </w:rPr>
        <w:pPrChange w:id="7744" w:author="Kendra Wyant" w:date="2023-05-31T13:43:00Z">
          <w:pPr>
            <w:spacing w:before="126" w:line="352" w:lineRule="auto"/>
            <w:ind w:left="1888" w:right="217"/>
          </w:pPr>
        </w:pPrChange>
      </w:pPr>
      <w:r>
        <w:rPr>
          <w:color w:val="B6050C"/>
          <w:spacing w:val="-2"/>
          <w:sz w:val="20"/>
        </w:rPr>
        <w:t>"It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was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difficult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to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use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the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[sleep]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monitor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as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I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was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transitioning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between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multiple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 xml:space="preserve">locations." </w:t>
      </w:r>
      <w:r>
        <w:rPr>
          <w:color w:val="B6050C"/>
          <w:sz w:val="20"/>
        </w:rPr>
        <w:t>"Not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being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able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clear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my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[text]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messages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and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keep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my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phone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[log]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cleaned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up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bugs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me!" "I disliked saving my text messages.</w:t>
      </w:r>
      <w:r>
        <w:rPr>
          <w:color w:val="B6050C"/>
          <w:spacing w:val="20"/>
          <w:sz w:val="20"/>
        </w:rPr>
        <w:t xml:space="preserve"> </w:t>
      </w:r>
      <w:r>
        <w:rPr>
          <w:color w:val="B6050C"/>
          <w:sz w:val="20"/>
        </w:rPr>
        <w:t>I like deleting them when I’m done."</w:t>
      </w:r>
    </w:p>
    <w:p w14:paraId="28729B9B" w14:textId="77777777" w:rsidR="003146FC" w:rsidRDefault="004E27B8">
      <w:pPr>
        <w:spacing w:line="267" w:lineRule="exact"/>
        <w:ind w:left="1888"/>
        <w:rPr>
          <w:sz w:val="20"/>
        </w:rPr>
      </w:pPr>
      <w:r>
        <w:rPr>
          <w:color w:val="B6050C"/>
          <w:sz w:val="20"/>
        </w:rPr>
        <w:t>"I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didn’t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like</w:t>
      </w:r>
      <w:r>
        <w:rPr>
          <w:color w:val="B6050C"/>
          <w:spacing w:val="4"/>
          <w:sz w:val="20"/>
        </w:rPr>
        <w:t xml:space="preserve"> </w:t>
      </w:r>
      <w:r>
        <w:rPr>
          <w:color w:val="B6050C"/>
          <w:sz w:val="20"/>
        </w:rPr>
        <w:t>not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being</w:t>
      </w:r>
      <w:r>
        <w:rPr>
          <w:color w:val="B6050C"/>
          <w:spacing w:val="4"/>
          <w:sz w:val="20"/>
        </w:rPr>
        <w:t xml:space="preserve"> </w:t>
      </w:r>
      <w:r>
        <w:rPr>
          <w:color w:val="B6050C"/>
          <w:sz w:val="20"/>
        </w:rPr>
        <w:t>able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4"/>
          <w:sz w:val="20"/>
        </w:rPr>
        <w:t xml:space="preserve"> </w:t>
      </w:r>
      <w:r>
        <w:rPr>
          <w:color w:val="B6050C"/>
          <w:sz w:val="20"/>
        </w:rPr>
        <w:t>delete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calls</w:t>
      </w:r>
      <w:r>
        <w:rPr>
          <w:color w:val="B6050C"/>
          <w:spacing w:val="4"/>
          <w:sz w:val="20"/>
        </w:rPr>
        <w:t xml:space="preserve"> </w:t>
      </w:r>
      <w:r>
        <w:rPr>
          <w:color w:val="B6050C"/>
          <w:sz w:val="20"/>
        </w:rPr>
        <w:t>and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texts.</w:t>
      </w:r>
      <w:r>
        <w:rPr>
          <w:color w:val="B6050C"/>
          <w:spacing w:val="22"/>
          <w:sz w:val="20"/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like</w:t>
      </w:r>
      <w:r>
        <w:rPr>
          <w:color w:val="B6050C"/>
          <w:spacing w:val="4"/>
          <w:sz w:val="20"/>
        </w:rPr>
        <w:t xml:space="preserve"> </w:t>
      </w:r>
      <w:r>
        <w:rPr>
          <w:color w:val="B6050C"/>
          <w:sz w:val="20"/>
        </w:rPr>
        <w:t>a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tidy</w:t>
      </w:r>
      <w:r>
        <w:rPr>
          <w:color w:val="B6050C"/>
          <w:spacing w:val="4"/>
          <w:sz w:val="20"/>
        </w:rPr>
        <w:t xml:space="preserve"> </w:t>
      </w:r>
      <w:r>
        <w:rPr>
          <w:color w:val="B6050C"/>
          <w:spacing w:val="-2"/>
          <w:sz w:val="20"/>
        </w:rPr>
        <w:t>phone."</w:t>
      </w:r>
    </w:p>
    <w:p w14:paraId="4FC841BB" w14:textId="7162A8DD" w:rsidR="003146FC" w:rsidRDefault="00765778">
      <w:pPr>
        <w:pStyle w:val="BodyText"/>
        <w:spacing w:before="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DCB932D" wp14:editId="3FB72DBE">
                <wp:simplePos x="0" y="0"/>
                <wp:positionH relativeFrom="page">
                  <wp:posOffset>914400</wp:posOffset>
                </wp:positionH>
                <wp:positionV relativeFrom="paragraph">
                  <wp:posOffset>69215</wp:posOffset>
                </wp:positionV>
                <wp:extent cx="6235065" cy="1270"/>
                <wp:effectExtent l="0" t="0" r="0" b="0"/>
                <wp:wrapTopAndBottom/>
                <wp:docPr id="116712282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50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819"/>
                            <a:gd name="T2" fmla="+- 0 11258 1440"/>
                            <a:gd name="T3" fmla="*/ T2 w 98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19">
                              <a:moveTo>
                                <a:pt x="0" y="0"/>
                              </a:moveTo>
                              <a:lnTo>
                                <a:pt x="9818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3F521" id="docshape7" o:spid="_x0000_s1026" style="position:absolute;margin-left:1in;margin-top:5.45pt;width:490.9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" path="m,l9818,e" filled="f" strokeweight=".33019mm">
                <v:path arrowok="t" o:connecttype="custom" o:connectlocs="0,0;6234430,0" o:connectangles="0,0"/>
                <w10:wrap type="topAndBottom" anchorx="page"/>
              </v:shape>
            </w:pict>
          </mc:Fallback>
        </mc:AlternateContent>
      </w:r>
    </w:p>
    <w:p w14:paraId="508E7428" w14:textId="77777777" w:rsidR="003146FC" w:rsidRDefault="004E27B8">
      <w:pPr>
        <w:tabs>
          <w:tab w:val="left" w:pos="1116"/>
        </w:tabs>
        <w:spacing w:before="27" w:line="352" w:lineRule="auto"/>
        <w:ind w:left="160" w:right="100" w:firstLine="43"/>
        <w:rPr>
          <w:sz w:val="20"/>
        </w:rPr>
        <w:pPrChange w:id="7745" w:author="Kendra Wyant" w:date="2023-05-31T13:43:00Z">
          <w:pPr>
            <w:tabs>
              <w:tab w:val="left" w:pos="1126"/>
            </w:tabs>
            <w:spacing w:before="27" w:line="352" w:lineRule="auto"/>
            <w:ind w:left="160" w:right="99" w:firstLine="43"/>
          </w:pPr>
        </w:pPrChange>
      </w:pPr>
      <w:r>
        <w:rPr>
          <w:rFonts w:ascii="Calibri"/>
          <w:i/>
          <w:spacing w:val="-2"/>
          <w:sz w:val="20"/>
        </w:rPr>
        <w:t>Note:</w:t>
      </w:r>
      <w:r>
        <w:rPr>
          <w:rFonts w:ascii="Calibri"/>
          <w:i/>
          <w:sz w:val="20"/>
        </w:rPr>
        <w:tab/>
      </w:r>
      <w:r>
        <w:rPr>
          <w:sz w:val="20"/>
          <w:rPrChange w:id="7746" w:author="Kendra Wyant" w:date="2023-05-31T13:43:00Z">
            <w:rPr>
              <w:spacing w:val="-2"/>
              <w:sz w:val="20"/>
            </w:rPr>
          </w:rPrChange>
        </w:rPr>
        <w:t>Green</w:t>
      </w:r>
      <w:r>
        <w:rPr>
          <w:spacing w:val="-9"/>
          <w:sz w:val="20"/>
          <w:rPrChange w:id="7747" w:author="Kendra Wyant" w:date="2023-05-31T13:43:00Z">
            <w:rPr>
              <w:spacing w:val="-2"/>
              <w:sz w:val="20"/>
            </w:rPr>
          </w:rPrChange>
        </w:rPr>
        <w:t xml:space="preserve"> </w:t>
      </w:r>
      <w:r>
        <w:rPr>
          <w:sz w:val="20"/>
          <w:rPrChange w:id="7748" w:author="Kendra Wyant" w:date="2023-05-31T13:43:00Z">
            <w:rPr>
              <w:spacing w:val="-2"/>
              <w:sz w:val="20"/>
            </w:rPr>
          </w:rPrChange>
        </w:rPr>
        <w:t>text</w:t>
      </w:r>
      <w:r>
        <w:rPr>
          <w:spacing w:val="-8"/>
          <w:sz w:val="20"/>
          <w:rPrChange w:id="7749" w:author="Kendra Wyant" w:date="2023-05-31T13:43:00Z">
            <w:rPr>
              <w:spacing w:val="-2"/>
              <w:sz w:val="20"/>
            </w:rPr>
          </w:rPrChange>
        </w:rPr>
        <w:t xml:space="preserve"> </w:t>
      </w:r>
      <w:r>
        <w:rPr>
          <w:sz w:val="20"/>
          <w:rPrChange w:id="7750" w:author="Kendra Wyant" w:date="2023-05-31T13:43:00Z">
            <w:rPr>
              <w:spacing w:val="-2"/>
              <w:sz w:val="20"/>
            </w:rPr>
          </w:rPrChange>
        </w:rPr>
        <w:t>indicates</w:t>
      </w:r>
      <w:r>
        <w:rPr>
          <w:spacing w:val="-9"/>
          <w:sz w:val="20"/>
          <w:rPrChange w:id="7751" w:author="Kendra Wyant" w:date="2023-05-31T13:43:00Z">
            <w:rPr>
              <w:spacing w:val="-2"/>
              <w:sz w:val="20"/>
            </w:rPr>
          </w:rPrChange>
        </w:rPr>
        <w:t xml:space="preserve"> </w:t>
      </w:r>
      <w:r>
        <w:rPr>
          <w:sz w:val="20"/>
          <w:rPrChange w:id="7752" w:author="Kendra Wyant" w:date="2023-05-31T13:43:00Z">
            <w:rPr>
              <w:spacing w:val="-2"/>
              <w:sz w:val="20"/>
            </w:rPr>
          </w:rPrChange>
        </w:rPr>
        <w:t>positive</w:t>
      </w:r>
      <w:r>
        <w:rPr>
          <w:spacing w:val="-8"/>
          <w:sz w:val="20"/>
          <w:rPrChange w:id="7753" w:author="Kendra Wyant" w:date="2023-05-31T13:43:00Z">
            <w:rPr>
              <w:spacing w:val="-2"/>
              <w:sz w:val="20"/>
            </w:rPr>
          </w:rPrChange>
        </w:rPr>
        <w:t xml:space="preserve"> </w:t>
      </w:r>
      <w:r>
        <w:rPr>
          <w:sz w:val="20"/>
          <w:rPrChange w:id="7754" w:author="Kendra Wyant" w:date="2023-05-31T13:43:00Z">
            <w:rPr>
              <w:spacing w:val="-2"/>
              <w:sz w:val="20"/>
            </w:rPr>
          </w:rPrChange>
        </w:rPr>
        <w:t>comments</w:t>
      </w:r>
      <w:r>
        <w:rPr>
          <w:spacing w:val="-8"/>
          <w:sz w:val="20"/>
          <w:rPrChange w:id="7755" w:author="Kendra Wyant" w:date="2023-05-31T13:43:00Z">
            <w:rPr>
              <w:spacing w:val="-2"/>
              <w:sz w:val="20"/>
            </w:rPr>
          </w:rPrChange>
        </w:rPr>
        <w:t xml:space="preserve"> </w:t>
      </w:r>
      <w:r>
        <w:rPr>
          <w:sz w:val="20"/>
          <w:rPrChange w:id="7756" w:author="Kendra Wyant" w:date="2023-05-31T13:43:00Z">
            <w:rPr>
              <w:spacing w:val="-2"/>
              <w:sz w:val="20"/>
            </w:rPr>
          </w:rPrChange>
        </w:rPr>
        <w:t>about</w:t>
      </w:r>
      <w:r>
        <w:rPr>
          <w:spacing w:val="-9"/>
          <w:sz w:val="20"/>
          <w:rPrChange w:id="7757" w:author="Kendra Wyant" w:date="2023-05-31T13:43:00Z">
            <w:rPr>
              <w:spacing w:val="-2"/>
              <w:sz w:val="20"/>
            </w:rPr>
          </w:rPrChange>
        </w:rPr>
        <w:t xml:space="preserve"> </w:t>
      </w:r>
      <w:r>
        <w:rPr>
          <w:sz w:val="20"/>
          <w:rPrChange w:id="7758" w:author="Kendra Wyant" w:date="2023-05-31T13:43:00Z">
            <w:rPr>
              <w:spacing w:val="-2"/>
              <w:sz w:val="20"/>
            </w:rPr>
          </w:rPrChange>
        </w:rPr>
        <w:t>sensing</w:t>
      </w:r>
      <w:r>
        <w:rPr>
          <w:spacing w:val="-8"/>
          <w:sz w:val="20"/>
          <w:rPrChange w:id="7759" w:author="Kendra Wyant" w:date="2023-05-31T13:43:00Z">
            <w:rPr>
              <w:spacing w:val="-2"/>
              <w:sz w:val="20"/>
            </w:rPr>
          </w:rPrChange>
        </w:rPr>
        <w:t xml:space="preserve"> </w:t>
      </w:r>
      <w:r>
        <w:rPr>
          <w:sz w:val="20"/>
          <w:rPrChange w:id="7760" w:author="Kendra Wyant" w:date="2023-05-31T13:43:00Z">
            <w:rPr>
              <w:spacing w:val="-2"/>
              <w:sz w:val="20"/>
            </w:rPr>
          </w:rPrChange>
        </w:rPr>
        <w:t>method.</w:t>
      </w:r>
      <w:r>
        <w:rPr>
          <w:spacing w:val="6"/>
          <w:sz w:val="20"/>
          <w:rPrChange w:id="7761" w:author="Kendra Wyant" w:date="2023-05-31T13:43:00Z">
            <w:rPr>
              <w:spacing w:val="21"/>
              <w:sz w:val="20"/>
            </w:rPr>
          </w:rPrChange>
        </w:rPr>
        <w:t xml:space="preserve"> </w:t>
      </w:r>
      <w:r>
        <w:rPr>
          <w:sz w:val="20"/>
          <w:rPrChange w:id="7762" w:author="Kendra Wyant" w:date="2023-05-31T13:43:00Z">
            <w:rPr>
              <w:spacing w:val="-2"/>
              <w:sz w:val="20"/>
            </w:rPr>
          </w:rPrChange>
        </w:rPr>
        <w:t>Red</w:t>
      </w:r>
      <w:r>
        <w:rPr>
          <w:spacing w:val="-8"/>
          <w:sz w:val="20"/>
          <w:rPrChange w:id="7763" w:author="Kendra Wyant" w:date="2023-05-31T13:43:00Z">
            <w:rPr>
              <w:spacing w:val="-2"/>
              <w:sz w:val="20"/>
            </w:rPr>
          </w:rPrChange>
        </w:rPr>
        <w:t xml:space="preserve"> </w:t>
      </w:r>
      <w:r>
        <w:rPr>
          <w:sz w:val="20"/>
          <w:rPrChange w:id="7764" w:author="Kendra Wyant" w:date="2023-05-31T13:43:00Z">
            <w:rPr>
              <w:spacing w:val="-2"/>
              <w:sz w:val="20"/>
            </w:rPr>
          </w:rPrChange>
        </w:rPr>
        <w:t>text</w:t>
      </w:r>
      <w:r>
        <w:rPr>
          <w:spacing w:val="-9"/>
          <w:sz w:val="20"/>
          <w:rPrChange w:id="7765" w:author="Kendra Wyant" w:date="2023-05-31T13:43:00Z">
            <w:rPr>
              <w:spacing w:val="-2"/>
              <w:sz w:val="20"/>
            </w:rPr>
          </w:rPrChange>
        </w:rPr>
        <w:t xml:space="preserve"> </w:t>
      </w:r>
      <w:r>
        <w:rPr>
          <w:sz w:val="20"/>
          <w:rPrChange w:id="7766" w:author="Kendra Wyant" w:date="2023-05-31T13:43:00Z">
            <w:rPr>
              <w:spacing w:val="-2"/>
              <w:sz w:val="20"/>
            </w:rPr>
          </w:rPrChange>
        </w:rPr>
        <w:t>indicates</w:t>
      </w:r>
      <w:r>
        <w:rPr>
          <w:spacing w:val="-8"/>
          <w:sz w:val="20"/>
          <w:rPrChange w:id="7767" w:author="Kendra Wyant" w:date="2023-05-31T13:43:00Z">
            <w:rPr>
              <w:spacing w:val="-2"/>
              <w:sz w:val="20"/>
            </w:rPr>
          </w:rPrChange>
        </w:rPr>
        <w:t xml:space="preserve"> </w:t>
      </w:r>
      <w:r>
        <w:rPr>
          <w:sz w:val="20"/>
          <w:rPrChange w:id="7768" w:author="Kendra Wyant" w:date="2023-05-31T13:43:00Z">
            <w:rPr>
              <w:spacing w:val="-2"/>
              <w:sz w:val="20"/>
            </w:rPr>
          </w:rPrChange>
        </w:rPr>
        <w:t>negative</w:t>
      </w:r>
      <w:r>
        <w:rPr>
          <w:spacing w:val="-8"/>
          <w:sz w:val="20"/>
          <w:rPrChange w:id="7769" w:author="Kendra Wyant" w:date="2023-05-31T13:43:00Z">
            <w:rPr>
              <w:spacing w:val="-2"/>
              <w:sz w:val="20"/>
            </w:rPr>
          </w:rPrChange>
        </w:rPr>
        <w:t xml:space="preserve"> </w:t>
      </w:r>
      <w:r>
        <w:rPr>
          <w:sz w:val="20"/>
          <w:rPrChange w:id="7770" w:author="Kendra Wyant" w:date="2023-05-31T13:43:00Z">
            <w:rPr>
              <w:spacing w:val="-2"/>
              <w:sz w:val="20"/>
            </w:rPr>
          </w:rPrChange>
        </w:rPr>
        <w:t xml:space="preserve">comments </w:t>
      </w:r>
      <w:r>
        <w:rPr>
          <w:sz w:val="20"/>
        </w:rPr>
        <w:t>and black text indicates neutral or mixed comments.</w:t>
      </w:r>
    </w:p>
    <w:p w14:paraId="040AF87A" w14:textId="77777777" w:rsidR="003146FC" w:rsidRDefault="003146FC">
      <w:pPr>
        <w:spacing w:line="352" w:lineRule="auto"/>
        <w:rPr>
          <w:sz w:val="20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33EB20E9" w14:textId="77777777" w:rsidR="003146FC" w:rsidRDefault="003146FC">
      <w:pPr>
        <w:pStyle w:val="BodyText"/>
        <w:spacing w:before="11"/>
        <w:rPr>
          <w:sz w:val="8"/>
        </w:rPr>
      </w:pPr>
    </w:p>
    <w:p w14:paraId="5E5A5426" w14:textId="77777777" w:rsidR="003146FC" w:rsidRDefault="004E27B8">
      <w:pPr>
        <w:pStyle w:val="Heading1"/>
        <w:spacing w:before="120"/>
        <w:ind w:left="169" w:right="566"/>
        <w:jc w:val="center"/>
        <w:pPrChange w:id="7771" w:author="Kendra Wyant" w:date="2023-05-31T13:43:00Z">
          <w:pPr>
            <w:pStyle w:val="Heading1"/>
            <w:ind w:left="161" w:right="558"/>
            <w:jc w:val="center"/>
          </w:pPr>
        </w:pPrChange>
      </w:pPr>
      <w:bookmarkStart w:id="7772" w:name="Discussion"/>
      <w:bookmarkEnd w:id="7772"/>
      <w:r>
        <w:rPr>
          <w:spacing w:val="-2"/>
        </w:rPr>
        <w:t>Discussion</w:t>
      </w:r>
    </w:p>
    <w:p w14:paraId="4A5B16E9" w14:textId="77777777" w:rsidR="003146FC" w:rsidRDefault="003146FC">
      <w:pPr>
        <w:pStyle w:val="BodyText"/>
        <w:spacing w:before="10"/>
        <w:rPr>
          <w:ins w:id="7773" w:author="Kendra Wyant" w:date="2023-05-31T13:43:00Z"/>
          <w:b/>
          <w:sz w:val="31"/>
        </w:rPr>
      </w:pPr>
    </w:p>
    <w:p w14:paraId="238AD212" w14:textId="77777777" w:rsidR="003146FC" w:rsidRDefault="004E27B8">
      <w:pPr>
        <w:pStyle w:val="BodyText"/>
        <w:spacing w:before="1" w:line="355" w:lineRule="auto"/>
        <w:ind w:left="160" w:right="550" w:firstLine="576"/>
        <w:pPrChange w:id="7774" w:author="Kendra Wyant" w:date="2023-05-31T13:43:00Z">
          <w:pPr>
            <w:pStyle w:val="BodyText"/>
            <w:spacing w:before="300" w:line="355" w:lineRule="auto"/>
            <w:ind w:left="151" w:right="512" w:firstLine="584"/>
          </w:pPr>
        </w:pPrChange>
      </w:pP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7"/>
        </w:rPr>
        <w:t xml:space="preserve"> </w:t>
      </w:r>
      <w:r>
        <w:rPr>
          <w:spacing w:val="-4"/>
        </w:rPr>
        <w:t>evaluated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active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 xml:space="preserve">methods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methods.</w:t>
      </w:r>
      <w:r>
        <w:rPr>
          <w:spacing w:val="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 xml:space="preserve">assessed </w:t>
      </w:r>
      <w:r>
        <w:rPr>
          <w:spacing w:val="-2"/>
          <w:rPrChange w:id="7775" w:author="Kendra Wyant" w:date="2023-05-31T13:43:00Z">
            <w:rPr>
              <w:spacing w:val="-6"/>
            </w:rPr>
          </w:rPrChange>
        </w:rPr>
        <w:t>participants’ choices/behaviors about both participating in the study and providing raw data</w:t>
      </w:r>
      <w:r>
        <w:rPr>
          <w:spacing w:val="-10"/>
          <w:rPrChange w:id="777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777" w:author="Kendra Wyant" w:date="2023-05-31T13:43:00Z">
            <w:rPr/>
          </w:rPrChange>
        </w:rPr>
        <w:t>streams</w:t>
      </w:r>
      <w:r>
        <w:rPr>
          <w:spacing w:val="-10"/>
        </w:rPr>
        <w:t xml:space="preserve"> </w:t>
      </w:r>
      <w:r>
        <w:rPr>
          <w:spacing w:val="-2"/>
          <w:rPrChange w:id="7778" w:author="Kendra Wyant" w:date="2023-05-31T13:43:00Z">
            <w:rPr/>
          </w:rPrChange>
        </w:rPr>
        <w:t>for</w:t>
      </w:r>
      <w:r>
        <w:rPr>
          <w:spacing w:val="-9"/>
        </w:rPr>
        <w:t xml:space="preserve"> </w:t>
      </w:r>
      <w:r>
        <w:rPr>
          <w:spacing w:val="-2"/>
          <w:rPrChange w:id="7779" w:author="Kendra Wyant" w:date="2023-05-31T13:43:00Z">
            <w:rPr/>
          </w:rPrChange>
        </w:rPr>
        <w:t>each</w:t>
      </w:r>
      <w:r>
        <w:rPr>
          <w:spacing w:val="-10"/>
          <w:rPrChange w:id="778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7781" w:author="Kendra Wyant" w:date="2023-05-31T13:43:00Z">
            <w:rPr/>
          </w:rPrChange>
        </w:rPr>
        <w:t>method</w:t>
      </w:r>
      <w:r>
        <w:rPr>
          <w:spacing w:val="-9"/>
          <w:rPrChange w:id="778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7783" w:author="Kendra Wyant" w:date="2023-05-31T13:43:00Z">
            <w:rPr/>
          </w:rPrChange>
        </w:rPr>
        <w:t>and</w:t>
      </w:r>
      <w:r>
        <w:rPr>
          <w:spacing w:val="-10"/>
        </w:rPr>
        <w:t xml:space="preserve"> </w:t>
      </w:r>
      <w:r>
        <w:rPr>
          <w:spacing w:val="-2"/>
          <w:rPrChange w:id="7784" w:author="Kendra Wyant" w:date="2023-05-31T13:43:00Z">
            <w:rPr/>
          </w:rPrChange>
        </w:rPr>
        <w:t>their</w:t>
      </w:r>
      <w:r>
        <w:rPr>
          <w:spacing w:val="-10"/>
        </w:rPr>
        <w:t xml:space="preserve"> </w:t>
      </w:r>
      <w:r>
        <w:rPr>
          <w:spacing w:val="-2"/>
          <w:rPrChange w:id="7785" w:author="Kendra Wyant" w:date="2023-05-31T13:43:00Z">
            <w:rPr/>
          </w:rPrChange>
        </w:rPr>
        <w:t>subjective</w:t>
      </w:r>
      <w:r>
        <w:rPr>
          <w:spacing w:val="-9"/>
        </w:rPr>
        <w:t xml:space="preserve"> </w:t>
      </w:r>
      <w:r>
        <w:rPr>
          <w:spacing w:val="-2"/>
          <w:rPrChange w:id="7786" w:author="Kendra Wyant" w:date="2023-05-31T13:43:00Z">
            <w:rPr/>
          </w:rPrChange>
        </w:rPr>
        <w:t>perceptions</w:t>
      </w:r>
      <w:r>
        <w:rPr>
          <w:spacing w:val="-10"/>
          <w:rPrChange w:id="778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7788" w:author="Kendra Wyant" w:date="2023-05-31T13:43:00Z">
            <w:rPr/>
          </w:rPrChange>
        </w:rPr>
        <w:t>of</w:t>
      </w:r>
      <w:r>
        <w:rPr>
          <w:spacing w:val="-10"/>
        </w:rPr>
        <w:t xml:space="preserve"> </w:t>
      </w:r>
      <w:r>
        <w:rPr>
          <w:spacing w:val="-2"/>
          <w:rPrChange w:id="7789" w:author="Kendra Wyant" w:date="2023-05-31T13:43:00Z">
            <w:rPr/>
          </w:rPrChange>
        </w:rPr>
        <w:t>each</w:t>
      </w:r>
      <w:r>
        <w:rPr>
          <w:spacing w:val="-10"/>
        </w:rPr>
        <w:t xml:space="preserve"> </w:t>
      </w:r>
      <w:r>
        <w:rPr>
          <w:spacing w:val="-2"/>
          <w:rPrChange w:id="7790" w:author="Kendra Wyant" w:date="2023-05-31T13:43:00Z">
            <w:rPr/>
          </w:rPrChange>
        </w:rPr>
        <w:t>sensing</w:t>
      </w:r>
      <w:r>
        <w:rPr>
          <w:spacing w:val="-9"/>
        </w:rPr>
        <w:t xml:space="preserve"> </w:t>
      </w:r>
      <w:r>
        <w:rPr>
          <w:spacing w:val="-2"/>
          <w:rPrChange w:id="7791" w:author="Kendra Wyant" w:date="2023-05-31T13:43:00Z">
            <w:rPr/>
          </w:rPrChange>
        </w:rPr>
        <w:t>method.</w:t>
      </w:r>
      <w:r>
        <w:rPr>
          <w:spacing w:val="8"/>
          <w:rPrChange w:id="7792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2"/>
          <w:rPrChange w:id="7793" w:author="Kendra Wyant" w:date="2023-05-31T13:43:00Z">
            <w:rPr/>
          </w:rPrChange>
        </w:rPr>
        <w:t xml:space="preserve">We </w:t>
      </w:r>
      <w:r>
        <w:rPr>
          <w:spacing w:val="-2"/>
        </w:rPr>
        <w:t>focused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moderate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severe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</w:t>
      </w:r>
      <w:r>
        <w:rPr>
          <w:spacing w:val="-6"/>
        </w:rPr>
        <w:t xml:space="preserve"> </w:t>
      </w:r>
      <w:r>
        <w:rPr>
          <w:spacing w:val="-2"/>
        </w:rPr>
        <w:t>because</w:t>
      </w:r>
      <w:r>
        <w:rPr>
          <w:spacing w:val="-6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 xml:space="preserve">might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willing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sensitive,</w:t>
      </w:r>
      <w:r>
        <w:rPr>
          <w:spacing w:val="-9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2"/>
          <w:rPrChange w:id="7794" w:author="Kendra Wyant" w:date="2023-05-31T13:43:00Z">
            <w:rPr>
              <w:spacing w:val="-8"/>
            </w:rPr>
          </w:rPrChange>
        </w:rPr>
        <w:t>stigma</w:t>
      </w:r>
      <w:r>
        <w:rPr>
          <w:spacing w:val="-10"/>
          <w:rPrChange w:id="779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7796" w:author="Kendra Wyant" w:date="2023-05-31T13:43:00Z">
            <w:rPr>
              <w:spacing w:val="-8"/>
            </w:rPr>
          </w:rPrChange>
        </w:rPr>
        <w:t>associated</w:t>
      </w:r>
      <w:r>
        <w:rPr>
          <w:spacing w:val="-9"/>
          <w:rPrChange w:id="779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7798" w:author="Kendra Wyant" w:date="2023-05-31T13:43:00Z">
            <w:rPr>
              <w:spacing w:val="-8"/>
            </w:rPr>
          </w:rPrChange>
        </w:rPr>
        <w:t>with</w:t>
      </w:r>
      <w:r>
        <w:rPr>
          <w:spacing w:val="-9"/>
          <w:rPrChange w:id="779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7800" w:author="Kendra Wyant" w:date="2023-05-31T13:43:00Z">
            <w:rPr>
              <w:spacing w:val="-8"/>
            </w:rPr>
          </w:rPrChange>
        </w:rPr>
        <w:t>their</w:t>
      </w:r>
      <w:r>
        <w:rPr>
          <w:spacing w:val="-10"/>
          <w:rPrChange w:id="780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7802" w:author="Kendra Wyant" w:date="2023-05-31T13:43:00Z">
            <w:rPr>
              <w:spacing w:val="-8"/>
            </w:rPr>
          </w:rPrChange>
        </w:rPr>
        <w:t>disorder</w:t>
      </w:r>
      <w:r>
        <w:rPr>
          <w:spacing w:val="-10"/>
          <w:rPrChange w:id="780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7804" w:author="Kendra Wyant" w:date="2023-05-31T13:43:00Z">
            <w:rPr>
              <w:spacing w:val="-8"/>
            </w:rPr>
          </w:rPrChange>
        </w:rPr>
        <w:t>[79].</w:t>
      </w:r>
      <w:r>
        <w:rPr>
          <w:spacing w:val="8"/>
          <w:rPrChange w:id="7805" w:author="Kendra Wyant" w:date="2023-05-31T13:43:00Z">
            <w:rPr>
              <w:spacing w:val="20"/>
            </w:rPr>
          </w:rPrChange>
        </w:rPr>
        <w:t xml:space="preserve"> </w:t>
      </w:r>
      <w:r>
        <w:rPr>
          <w:spacing w:val="-2"/>
          <w:rPrChange w:id="7806" w:author="Kendra Wyant" w:date="2023-05-31T13:43:00Z">
            <w:rPr>
              <w:spacing w:val="-8"/>
            </w:rPr>
          </w:rPrChange>
        </w:rPr>
        <w:t>However,</w:t>
      </w:r>
      <w:r>
        <w:rPr>
          <w:spacing w:val="-9"/>
          <w:rPrChange w:id="780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7808" w:author="Kendra Wyant" w:date="2023-05-31T13:43:00Z">
            <w:rPr>
              <w:spacing w:val="-8"/>
            </w:rPr>
          </w:rPrChange>
        </w:rPr>
        <w:t>if</w:t>
      </w:r>
      <w:r>
        <w:rPr>
          <w:spacing w:val="-10"/>
          <w:rPrChange w:id="780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7810" w:author="Kendra Wyant" w:date="2023-05-31T13:43:00Z">
            <w:rPr>
              <w:spacing w:val="-8"/>
            </w:rPr>
          </w:rPrChange>
        </w:rPr>
        <w:t>these</w:t>
      </w:r>
      <w:r>
        <w:rPr>
          <w:spacing w:val="-10"/>
          <w:rPrChange w:id="781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7812" w:author="Kendra Wyant" w:date="2023-05-31T13:43:00Z">
            <w:rPr>
              <w:spacing w:val="-8"/>
            </w:rPr>
          </w:rPrChange>
        </w:rPr>
        <w:t>sensing</w:t>
      </w:r>
      <w:r>
        <w:rPr>
          <w:spacing w:val="-9"/>
          <w:rPrChange w:id="781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7814" w:author="Kendra Wyant" w:date="2023-05-31T13:43:00Z">
            <w:rPr>
              <w:spacing w:val="-8"/>
            </w:rPr>
          </w:rPrChange>
        </w:rPr>
        <w:t>methods</w:t>
      </w:r>
      <w:r>
        <w:rPr>
          <w:spacing w:val="-10"/>
          <w:rPrChange w:id="781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7816" w:author="Kendra Wyant" w:date="2023-05-31T13:43:00Z">
            <w:rPr>
              <w:spacing w:val="-8"/>
            </w:rPr>
          </w:rPrChange>
        </w:rPr>
        <w:t>were</w:t>
      </w:r>
      <w:r>
        <w:rPr>
          <w:spacing w:val="-2"/>
        </w:rPr>
        <w:t xml:space="preserve"> </w:t>
      </w:r>
      <w:r>
        <w:rPr>
          <w:spacing w:val="-2"/>
          <w:rPrChange w:id="7817" w:author="Kendra Wyant" w:date="2023-05-31T13:43:00Z">
            <w:rPr>
              <w:spacing w:val="-8"/>
            </w:rPr>
          </w:rPrChange>
        </w:rPr>
        <w:t>acceptable</w:t>
      </w:r>
      <w:r>
        <w:rPr>
          <w:spacing w:val="-9"/>
          <w:rPrChange w:id="781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8"/>
          <w:rPrChange w:id="781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them,</w:t>
      </w:r>
      <w:r>
        <w:rPr>
          <w:spacing w:val="-8"/>
          <w:rPrChange w:id="782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highly</w:t>
      </w:r>
      <w:r>
        <w:rPr>
          <w:spacing w:val="-9"/>
          <w:rPrChange w:id="782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promising</w:t>
      </w:r>
      <w:r>
        <w:rPr>
          <w:spacing w:val="-8"/>
          <w:rPrChange w:id="782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opportunities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  <w:rPrChange w:id="782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now</w:t>
      </w:r>
      <w:r>
        <w:rPr>
          <w:spacing w:val="-8"/>
          <w:rPrChange w:id="782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emerging</w:t>
      </w:r>
      <w:r>
        <w:rPr>
          <w:spacing w:val="-8"/>
          <w:rPrChange w:id="782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address</w:t>
      </w:r>
      <w:r>
        <w:rPr>
          <w:spacing w:val="-9"/>
          <w:rPrChange w:id="782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their</w:t>
      </w:r>
      <w:r>
        <w:rPr>
          <w:spacing w:val="-2"/>
          <w:rPrChange w:id="782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largely</w:t>
      </w:r>
      <w:r>
        <w:rPr>
          <w:spacing w:val="-3"/>
          <w:rPrChange w:id="782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 xml:space="preserve">unmet </w:t>
      </w:r>
      <w:r>
        <w:rPr>
          <w:spacing w:val="-2"/>
          <w:rPrChange w:id="7829" w:author="Kendra Wyant" w:date="2023-05-31T13:43:00Z">
            <w:rPr>
              <w:spacing w:val="-4"/>
            </w:rPr>
          </w:rPrChange>
        </w:rPr>
        <w:t>treatment</w:t>
      </w:r>
      <w:r>
        <w:rPr>
          <w:spacing w:val="-2"/>
          <w:rPrChange w:id="783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7831" w:author="Kendra Wyant" w:date="2023-05-31T13:43:00Z">
            <w:rPr>
              <w:spacing w:val="-4"/>
            </w:rPr>
          </w:rPrChange>
        </w:rPr>
        <w:t>needs</w:t>
      </w:r>
      <w:r>
        <w:rPr>
          <w:spacing w:val="-3"/>
          <w:rPrChange w:id="783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7833" w:author="Kendra Wyant" w:date="2023-05-31T13:43:00Z">
            <w:rPr>
              <w:spacing w:val="-4"/>
            </w:rPr>
          </w:rPrChange>
        </w:rPr>
        <w:t>[80]</w:t>
      </w:r>
      <w:r>
        <w:rPr>
          <w:spacing w:val="-3"/>
          <w:rPrChange w:id="783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7835" w:author="Kendra Wyant" w:date="2023-05-31T13:43:00Z">
            <w:rPr>
              <w:spacing w:val="-4"/>
            </w:rPr>
          </w:rPrChange>
        </w:rPr>
        <w:t>with</w:t>
      </w:r>
      <w:r>
        <w:rPr>
          <w:spacing w:val="-2"/>
          <w:rPrChange w:id="783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7837" w:author="Kendra Wyant" w:date="2023-05-31T13:43:00Z">
            <w:rPr>
              <w:spacing w:val="-4"/>
            </w:rPr>
          </w:rPrChange>
        </w:rPr>
        <w:t>technological</w:t>
      </w:r>
      <w:r>
        <w:rPr>
          <w:spacing w:val="-2"/>
          <w:rPrChange w:id="783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7839" w:author="Kendra Wyant" w:date="2023-05-31T13:43:00Z">
            <w:rPr>
              <w:spacing w:val="-4"/>
            </w:rPr>
          </w:rPrChange>
        </w:rPr>
        <w:t>solutions</w:t>
      </w:r>
      <w:r>
        <w:rPr>
          <w:spacing w:val="-2"/>
          <w:rPrChange w:id="784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7841" w:author="Kendra Wyant" w:date="2023-05-31T13:43:00Z">
            <w:rPr>
              <w:spacing w:val="-4"/>
            </w:rPr>
          </w:rPrChange>
        </w:rPr>
        <w:t>that</w:t>
      </w:r>
      <w:r>
        <w:rPr>
          <w:spacing w:val="-3"/>
          <w:rPrChange w:id="784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7843" w:author="Kendra Wyant" w:date="2023-05-31T13:43:00Z">
            <w:rPr>
              <w:spacing w:val="-4"/>
            </w:rPr>
          </w:rPrChange>
        </w:rPr>
        <w:t>include</w:t>
      </w:r>
      <w:r>
        <w:rPr>
          <w:spacing w:val="-2"/>
          <w:rPrChange w:id="784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7845" w:author="Kendra Wyant" w:date="2023-05-31T13:43:00Z">
            <w:rPr>
              <w:spacing w:val="-4"/>
            </w:rPr>
          </w:rPrChange>
        </w:rPr>
        <w:t>digital</w:t>
      </w:r>
      <w:r>
        <w:rPr>
          <w:spacing w:val="-2"/>
          <w:rPrChange w:id="784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7847" w:author="Kendra Wyant" w:date="2023-05-31T13:43:00Z">
            <w:rPr>
              <w:spacing w:val="-4"/>
            </w:rPr>
          </w:rPrChange>
        </w:rPr>
        <w:t>therapeutics</w:t>
      </w:r>
      <w:r>
        <w:rPr>
          <w:spacing w:val="-6"/>
          <w:rPrChange w:id="784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7849" w:author="Kendra Wyant" w:date="2023-05-31T13:43:00Z">
            <w:rPr>
              <w:spacing w:val="-4"/>
            </w:rPr>
          </w:rPrChange>
        </w:rPr>
        <w:t>combined with personal sensing [81].</w:t>
      </w:r>
      <w:r>
        <w:rPr>
          <w:spacing w:val="17"/>
        </w:rPr>
        <w:t xml:space="preserve"> </w:t>
      </w:r>
      <w:r>
        <w:rPr>
          <w:spacing w:val="-6"/>
          <w:rPrChange w:id="7850" w:author="Kendra Wyant" w:date="2023-05-31T13:43:00Z">
            <w:rPr>
              <w:spacing w:val="-4"/>
            </w:rPr>
          </w:rPrChange>
        </w:rPr>
        <w:t xml:space="preserve">We organize our discussion around 7 key </w:t>
      </w:r>
      <w:r>
        <w:rPr>
          <w:rPrChange w:id="7851" w:author="Kendra Wyant" w:date="2023-05-31T13:43:00Z">
            <w:rPr>
              <w:spacing w:val="-4"/>
            </w:rPr>
          </w:rPrChange>
        </w:rPr>
        <w:t>conclusions</w:t>
      </w:r>
      <w:r>
        <w:rPr>
          <w:spacing w:val="-8"/>
          <w:rPrChange w:id="7852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7853" w:author="Kendra Wyant" w:date="2023-05-31T13:43:00Z">
            <w:rPr>
              <w:spacing w:val="-4"/>
            </w:rPr>
          </w:rPrChange>
        </w:rPr>
        <w:t>from</w:t>
      </w:r>
      <w:r>
        <w:rPr>
          <w:spacing w:val="-8"/>
          <w:rPrChange w:id="7854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7855" w:author="Kendra Wyant" w:date="2023-05-31T13:43:00Z">
            <w:rPr>
              <w:spacing w:val="-4"/>
            </w:rPr>
          </w:rPrChange>
        </w:rPr>
        <w:t>our</w:t>
      </w:r>
      <w:r>
        <w:rPr>
          <w:spacing w:val="-9"/>
          <w:rPrChange w:id="785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7857" w:author="Kendra Wyant" w:date="2023-05-31T13:43:00Z">
            <w:rPr>
              <w:spacing w:val="-2"/>
            </w:rPr>
          </w:rPrChange>
        </w:rPr>
        <w:t>analyses.</w:t>
      </w:r>
    </w:p>
    <w:p w14:paraId="1FA9C5D2" w14:textId="77777777" w:rsidR="003146FC" w:rsidRDefault="003146FC">
      <w:pPr>
        <w:pStyle w:val="BodyText"/>
        <w:rPr>
          <w:ins w:id="7858" w:author="Kendra Wyant" w:date="2023-05-31T13:43:00Z"/>
          <w:sz w:val="27"/>
        </w:rPr>
      </w:pPr>
    </w:p>
    <w:p w14:paraId="4F16D57E" w14:textId="77777777" w:rsidR="003146FC" w:rsidRDefault="004E27B8">
      <w:pPr>
        <w:pStyle w:val="Heading1"/>
        <w:numPr>
          <w:ilvl w:val="0"/>
          <w:numId w:val="2"/>
        </w:numPr>
        <w:tabs>
          <w:tab w:val="left" w:pos="489"/>
        </w:tabs>
        <w:spacing w:before="1" w:line="355" w:lineRule="auto"/>
        <w:ind w:right="1517" w:firstLine="0"/>
        <w:pPrChange w:id="7859" w:author="Kendra Wyant" w:date="2023-05-31T13:43:00Z">
          <w:pPr>
            <w:pStyle w:val="Heading1"/>
            <w:numPr>
              <w:numId w:val="6"/>
            </w:numPr>
            <w:tabs>
              <w:tab w:val="left" w:pos="486"/>
            </w:tabs>
            <w:spacing w:before="226" w:line="355" w:lineRule="auto"/>
            <w:ind w:right="559"/>
          </w:pPr>
        </w:pPrChange>
      </w:pPr>
      <w:bookmarkStart w:id="7860" w:name="1._Individuals_with_alcohol_use_disorder"/>
      <w:bookmarkEnd w:id="7860"/>
      <w:r>
        <w:t>Individuals</w:t>
      </w:r>
      <w:r>
        <w:rPr>
          <w:spacing w:val="40"/>
          <w:rPrChange w:id="7861" w:author="Kendra Wyant" w:date="2023-05-31T13:43:00Z">
            <w:rPr>
              <w:spacing w:val="37"/>
            </w:rPr>
          </w:rPrChange>
        </w:rPr>
        <w:t xml:space="preserve"> </w:t>
      </w:r>
      <w:r>
        <w:t>with</w:t>
      </w:r>
      <w:r>
        <w:rPr>
          <w:spacing w:val="40"/>
          <w:rPrChange w:id="7862" w:author="Kendra Wyant" w:date="2023-05-31T13:43:00Z">
            <w:rPr>
              <w:spacing w:val="37"/>
            </w:rPr>
          </w:rPrChange>
        </w:rPr>
        <w:t xml:space="preserve"> </w:t>
      </w:r>
      <w:r>
        <w:t>alcohol</w:t>
      </w:r>
      <w:r>
        <w:rPr>
          <w:spacing w:val="40"/>
          <w:rPrChange w:id="7863" w:author="Kendra Wyant" w:date="2023-05-31T13:43:00Z">
            <w:rPr>
              <w:spacing w:val="37"/>
            </w:rPr>
          </w:rPrChange>
        </w:rPr>
        <w:t xml:space="preserve"> </w:t>
      </w:r>
      <w:r>
        <w:t>use</w:t>
      </w:r>
      <w:r>
        <w:rPr>
          <w:spacing w:val="40"/>
          <w:rPrChange w:id="7864" w:author="Kendra Wyant" w:date="2023-05-31T13:43:00Z">
            <w:rPr>
              <w:spacing w:val="37"/>
            </w:rPr>
          </w:rPrChange>
        </w:rPr>
        <w:t xml:space="preserve"> </w:t>
      </w:r>
      <w:r>
        <w:t>disorder</w:t>
      </w:r>
      <w:r>
        <w:rPr>
          <w:spacing w:val="40"/>
          <w:rPrChange w:id="7865" w:author="Kendra Wyant" w:date="2023-05-31T13:43:00Z">
            <w:rPr>
              <w:spacing w:val="37"/>
            </w:rPr>
          </w:rPrChange>
        </w:rPr>
        <w:t xml:space="preserve"> </w:t>
      </w:r>
      <w:r>
        <w:t>will</w:t>
      </w:r>
      <w:r>
        <w:rPr>
          <w:spacing w:val="40"/>
          <w:rPrChange w:id="7866" w:author="Kendra Wyant" w:date="2023-05-31T13:43:00Z">
            <w:rPr>
              <w:spacing w:val="37"/>
            </w:rPr>
          </w:rPrChange>
        </w:rPr>
        <w:t xml:space="preserve"> </w:t>
      </w:r>
      <w:r>
        <w:t>generally</w:t>
      </w:r>
      <w:r>
        <w:rPr>
          <w:spacing w:val="40"/>
          <w:rPrChange w:id="7867" w:author="Kendra Wyant" w:date="2023-05-31T13:43:00Z">
            <w:rPr>
              <w:spacing w:val="37"/>
            </w:rPr>
          </w:rPrChange>
        </w:rPr>
        <w:t xml:space="preserve"> </w:t>
      </w:r>
      <w:r>
        <w:t>accept</w:t>
      </w:r>
      <w:r>
        <w:rPr>
          <w:spacing w:val="40"/>
          <w:rPrChange w:id="7868" w:author="Kendra Wyant" w:date="2023-05-31T13:43:00Z">
            <w:rPr>
              <w:spacing w:val="37"/>
            </w:rPr>
          </w:rPrChange>
        </w:rPr>
        <w:t xml:space="preserve"> </w:t>
      </w:r>
      <w:r>
        <w:t>the</w:t>
      </w:r>
      <w:r>
        <w:rPr>
          <w:spacing w:val="40"/>
          <w:rPrChange w:id="7869" w:author="Kendra Wyant" w:date="2023-05-31T13:43:00Z">
            <w:rPr>
              <w:spacing w:val="37"/>
            </w:rPr>
          </w:rPrChange>
        </w:rPr>
        <w:t xml:space="preserve"> </w:t>
      </w:r>
      <w:r>
        <w:t>use</w:t>
      </w:r>
      <w:r>
        <w:rPr>
          <w:spacing w:val="40"/>
          <w:rPrChange w:id="7870" w:author="Kendra Wyant" w:date="2023-05-31T13:43:00Z">
            <w:rPr>
              <w:spacing w:val="37"/>
            </w:rPr>
          </w:rPrChange>
        </w:rPr>
        <w:t xml:space="preserve"> </w:t>
      </w:r>
      <w:r>
        <w:t>of</w:t>
      </w:r>
      <w:r>
        <w:rPr>
          <w:rPrChange w:id="7871" w:author="Kendra Wyant" w:date="2023-05-31T13:43:00Z">
            <w:rPr>
              <w:spacing w:val="37"/>
            </w:rPr>
          </w:rPrChange>
        </w:rPr>
        <w:t xml:space="preserve"> </w:t>
      </w:r>
      <w:r>
        <w:t>personal sensing methods</w:t>
      </w:r>
    </w:p>
    <w:p w14:paraId="3A091233" w14:textId="77777777" w:rsidR="003146FC" w:rsidRDefault="004E27B8">
      <w:pPr>
        <w:pStyle w:val="BodyText"/>
        <w:spacing w:before="271" w:line="355" w:lineRule="auto"/>
        <w:ind w:left="160" w:right="639" w:firstLine="576"/>
        <w:pPrChange w:id="7872" w:author="Kendra Wyant" w:date="2023-05-31T13:43:00Z">
          <w:pPr>
            <w:pStyle w:val="BodyText"/>
            <w:spacing w:before="143" w:line="355" w:lineRule="auto"/>
            <w:ind w:left="151" w:right="512" w:firstLine="584"/>
          </w:pPr>
        </w:pPrChange>
      </w:pPr>
      <w:r>
        <w:rPr>
          <w:spacing w:val="-2"/>
        </w:rPr>
        <w:t>Based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sample,</w:t>
      </w:r>
      <w:r>
        <w:rPr>
          <w:spacing w:val="-6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appears</w:t>
      </w:r>
      <w:r>
        <w:rPr>
          <w:spacing w:val="-6"/>
        </w:rPr>
        <w:t xml:space="preserve"> </w:t>
      </w:r>
      <w:r>
        <w:rPr>
          <w:spacing w:val="-2"/>
        </w:rPr>
        <w:t>individuals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indeed willing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provide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sensitive,</w:t>
      </w:r>
      <w:r>
        <w:rPr>
          <w:spacing w:val="-6"/>
        </w:rPr>
        <w:t xml:space="preserve"> </w:t>
      </w:r>
      <w:r>
        <w:rPr>
          <w:spacing w:val="-2"/>
        </w:rPr>
        <w:t>personally</w:t>
      </w:r>
      <w:r>
        <w:rPr>
          <w:spacing w:val="-6"/>
        </w:rPr>
        <w:t xml:space="preserve"> </w:t>
      </w:r>
      <w:r>
        <w:rPr>
          <w:spacing w:val="-2"/>
        </w:rPr>
        <w:t>sensed</w:t>
      </w:r>
      <w:r>
        <w:rPr>
          <w:spacing w:val="-6"/>
        </w:rPr>
        <w:t xml:space="preserve"> </w:t>
      </w:r>
      <w:r>
        <w:rPr>
          <w:spacing w:val="-2"/>
        </w:rPr>
        <w:t>raw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streams</w:t>
      </w:r>
      <w:r>
        <w:rPr>
          <w:spacing w:val="-6"/>
        </w:rPr>
        <w:t xml:space="preserve"> </w:t>
      </w:r>
      <w:r>
        <w:rPr>
          <w:spacing w:val="-2"/>
        </w:rPr>
        <w:t>based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 xml:space="preserve">their </w:t>
      </w:r>
      <w:r>
        <w:rPr>
          <w:spacing w:val="-2"/>
          <w:rPrChange w:id="7873" w:author="Kendra Wyant" w:date="2023-05-31T13:43:00Z">
            <w:rPr>
              <w:spacing w:val="-6"/>
            </w:rPr>
          </w:rPrChange>
        </w:rPr>
        <w:t>behavioral</w:t>
      </w:r>
      <w:r>
        <w:rPr>
          <w:spacing w:val="-4"/>
          <w:rPrChange w:id="787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875" w:author="Kendra Wyant" w:date="2023-05-31T13:43:00Z">
            <w:rPr>
              <w:spacing w:val="-6"/>
            </w:rPr>
          </w:rPrChange>
        </w:rPr>
        <w:t>choices</w:t>
      </w:r>
      <w:r>
        <w:rPr>
          <w:spacing w:val="-4"/>
          <w:rPrChange w:id="787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877" w:author="Kendra Wyant" w:date="2023-05-31T13:43:00Z">
            <w:rPr>
              <w:spacing w:val="-6"/>
            </w:rPr>
          </w:rPrChange>
        </w:rPr>
        <w:t>regarding</w:t>
      </w:r>
      <w:r>
        <w:rPr>
          <w:spacing w:val="-3"/>
          <w:rPrChange w:id="787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879" w:author="Kendra Wyant" w:date="2023-05-31T13:43:00Z">
            <w:rPr>
              <w:spacing w:val="-6"/>
            </w:rPr>
          </w:rPrChange>
        </w:rPr>
        <w:t>consent,</w:t>
      </w:r>
      <w:r>
        <w:rPr>
          <w:spacing w:val="-3"/>
          <w:rPrChange w:id="788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881" w:author="Kendra Wyant" w:date="2023-05-31T13:43:00Z">
            <w:rPr>
              <w:spacing w:val="-6"/>
            </w:rPr>
          </w:rPrChange>
        </w:rPr>
        <w:t>enrollment,</w:t>
      </w:r>
      <w:r>
        <w:rPr>
          <w:spacing w:val="-3"/>
          <w:rPrChange w:id="788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883" w:author="Kendra Wyant" w:date="2023-05-31T13:43:00Z">
            <w:rPr>
              <w:spacing w:val="-6"/>
            </w:rPr>
          </w:rPrChange>
        </w:rPr>
        <w:t>and</w:t>
      </w:r>
      <w:r>
        <w:rPr>
          <w:spacing w:val="-4"/>
          <w:rPrChange w:id="788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885" w:author="Kendra Wyant" w:date="2023-05-31T13:43:00Z">
            <w:rPr>
              <w:spacing w:val="-6"/>
            </w:rPr>
          </w:rPrChange>
        </w:rPr>
        <w:t>opt-in</w:t>
      </w:r>
      <w:r>
        <w:rPr>
          <w:spacing w:val="-4"/>
          <w:rPrChange w:id="788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887" w:author="Kendra Wyant" w:date="2023-05-31T13:43:00Z">
            <w:rPr>
              <w:spacing w:val="-6"/>
            </w:rPr>
          </w:rPrChange>
        </w:rPr>
        <w:t>for</w:t>
      </w:r>
      <w:r>
        <w:rPr>
          <w:spacing w:val="-3"/>
          <w:rPrChange w:id="788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889" w:author="Kendra Wyant" w:date="2023-05-31T13:43:00Z">
            <w:rPr>
              <w:spacing w:val="-6"/>
            </w:rPr>
          </w:rPrChange>
        </w:rPr>
        <w:t>data</w:t>
      </w:r>
      <w:r>
        <w:rPr>
          <w:spacing w:val="-4"/>
          <w:rPrChange w:id="789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891" w:author="Kendra Wyant" w:date="2023-05-31T13:43:00Z">
            <w:rPr>
              <w:spacing w:val="-6"/>
            </w:rPr>
          </w:rPrChange>
        </w:rPr>
        <w:t>collection</w:t>
      </w:r>
      <w:r>
        <w:rPr>
          <w:spacing w:val="-3"/>
          <w:rPrChange w:id="789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893" w:author="Kendra Wyant" w:date="2023-05-31T13:43:00Z">
            <w:rPr>
              <w:spacing w:val="-6"/>
            </w:rPr>
          </w:rPrChange>
        </w:rPr>
        <w:t>in</w:t>
      </w:r>
      <w:r>
        <w:rPr>
          <w:spacing w:val="-3"/>
          <w:rPrChange w:id="789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895" w:author="Kendra Wyant" w:date="2023-05-31T13:43:00Z">
            <w:rPr>
              <w:spacing w:val="-6"/>
            </w:rPr>
          </w:rPrChange>
        </w:rPr>
        <w:t xml:space="preserve">this </w:t>
      </w:r>
      <w:r>
        <w:rPr>
          <w:rPrChange w:id="7896" w:author="Kendra Wyant" w:date="2023-05-31T13:43:00Z">
            <w:rPr>
              <w:spacing w:val="-6"/>
            </w:rPr>
          </w:rPrChange>
        </w:rPr>
        <w:t>study.</w:t>
      </w:r>
      <w:r>
        <w:rPr>
          <w:spacing w:val="19"/>
          <w:rPrChange w:id="7897" w:author="Kendra Wyant" w:date="2023-05-31T13:43:00Z">
            <w:rPr>
              <w:spacing w:val="-6"/>
            </w:rPr>
          </w:rPrChange>
        </w:rPr>
        <w:t xml:space="preserve"> </w:t>
      </w:r>
      <w:r>
        <w:t>All</w:t>
      </w:r>
      <w:r>
        <w:rPr>
          <w:spacing w:val="-2"/>
          <w:rPrChange w:id="7898" w:author="Kendra Wyant" w:date="2023-05-31T13:43:00Z">
            <w:rPr>
              <w:spacing w:val="-6"/>
            </w:rPr>
          </w:rPrChange>
        </w:rPr>
        <w:t xml:space="preserve"> </w:t>
      </w:r>
      <w:r>
        <w:t>but</w:t>
      </w:r>
      <w:r>
        <w:rPr>
          <w:spacing w:val="-2"/>
          <w:rPrChange w:id="7899" w:author="Kendra Wyant" w:date="2023-05-31T13:43:00Z">
            <w:rPr>
              <w:spacing w:val="-5"/>
            </w:rPr>
          </w:rPrChange>
        </w:rPr>
        <w:t xml:space="preserve"> </w:t>
      </w:r>
      <w:r>
        <w:t>1</w:t>
      </w:r>
      <w:r>
        <w:rPr>
          <w:spacing w:val="-1"/>
          <w:rPrChange w:id="7900" w:author="Kendra Wyant" w:date="2023-05-31T13:43:00Z">
            <w:rPr>
              <w:spacing w:val="-6"/>
            </w:rPr>
          </w:rPrChange>
        </w:rPr>
        <w:t xml:space="preserve"> </w:t>
      </w:r>
      <w:r>
        <w:t>of</w:t>
      </w:r>
      <w:r>
        <w:rPr>
          <w:spacing w:val="-2"/>
          <w:rPrChange w:id="7901" w:author="Kendra Wyant" w:date="2023-05-31T13:43:00Z">
            <w:rPr>
              <w:spacing w:val="-6"/>
            </w:rPr>
          </w:rPrChange>
        </w:rPr>
        <w:t xml:space="preserve"> </w:t>
      </w:r>
      <w:r>
        <w:t>the</w:t>
      </w:r>
      <w:r>
        <w:rPr>
          <w:spacing w:val="-2"/>
          <w:rPrChange w:id="7902" w:author="Kendra Wyant" w:date="2023-05-31T13:43:00Z">
            <w:rPr>
              <w:spacing w:val="-5"/>
            </w:rPr>
          </w:rPrChange>
        </w:rPr>
        <w:t xml:space="preserve"> </w:t>
      </w:r>
      <w:r>
        <w:t>individuals</w:t>
      </w:r>
      <w:r>
        <w:rPr>
          <w:spacing w:val="-1"/>
          <w:rPrChange w:id="7903" w:author="Kendra Wyant" w:date="2023-05-31T13:43:00Z">
            <w:rPr>
              <w:spacing w:val="-6"/>
            </w:rPr>
          </w:rPrChange>
        </w:rPr>
        <w:t xml:space="preserve"> </w:t>
      </w:r>
      <w:r>
        <w:t>(191/192;</w:t>
      </w:r>
      <w:r>
        <w:rPr>
          <w:spacing w:val="-2"/>
          <w:rPrChange w:id="7904" w:author="Kendra Wyant" w:date="2023-05-31T13:43:00Z">
            <w:rPr>
              <w:spacing w:val="-6"/>
            </w:rPr>
          </w:rPrChange>
        </w:rPr>
        <w:t xml:space="preserve"> </w:t>
      </w:r>
      <w:r>
        <w:t>99.5%)</w:t>
      </w:r>
      <w:r>
        <w:rPr>
          <w:spacing w:val="-2"/>
          <w:rPrChange w:id="7905" w:author="Kendra Wyant" w:date="2023-05-31T13:43:00Z">
            <w:rPr>
              <w:spacing w:val="-5"/>
            </w:rPr>
          </w:rPrChange>
        </w:rPr>
        <w:t xml:space="preserve"> </w:t>
      </w:r>
      <w:r>
        <w:t>who</w:t>
      </w:r>
      <w:r>
        <w:rPr>
          <w:spacing w:val="-1"/>
          <w:rPrChange w:id="7906" w:author="Kendra Wyant" w:date="2023-05-31T13:43:00Z">
            <w:rPr>
              <w:spacing w:val="-5"/>
            </w:rPr>
          </w:rPrChange>
        </w:rPr>
        <w:t xml:space="preserve"> </w:t>
      </w:r>
      <w:r>
        <w:t>were</w:t>
      </w:r>
      <w:r>
        <w:rPr>
          <w:spacing w:val="-1"/>
          <w:rPrChange w:id="7907" w:author="Kendra Wyant" w:date="2023-05-31T13:43:00Z">
            <w:rPr>
              <w:spacing w:val="-5"/>
            </w:rPr>
          </w:rPrChange>
        </w:rPr>
        <w:t xml:space="preserve"> </w:t>
      </w:r>
      <w:r>
        <w:t>eligible</w:t>
      </w:r>
      <w:r>
        <w:rPr>
          <w:spacing w:val="-1"/>
          <w:rPrChange w:id="7908" w:author="Kendra Wyant" w:date="2023-05-31T13:43:00Z">
            <w:rPr>
              <w:spacing w:val="-5"/>
            </w:rPr>
          </w:rPrChange>
        </w:rPr>
        <w:t xml:space="preserve"> </w:t>
      </w:r>
      <w:r>
        <w:t>to</w:t>
      </w:r>
      <w:r>
        <w:rPr>
          <w:spacing w:val="-2"/>
          <w:rPrChange w:id="7909" w:author="Kendra Wyant" w:date="2023-05-31T13:43:00Z">
            <w:rPr>
              <w:spacing w:val="-5"/>
            </w:rPr>
          </w:rPrChange>
        </w:rPr>
        <w:t xml:space="preserve"> </w:t>
      </w:r>
      <w:r>
        <w:t>participate</w:t>
      </w:r>
      <w:r>
        <w:rPr>
          <w:rPrChange w:id="791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7911" w:author="Kendra Wyant" w:date="2023-05-31T13:43:00Z">
            <w:rPr/>
          </w:rPrChange>
        </w:rPr>
        <w:t>consented</w:t>
      </w:r>
      <w:r>
        <w:rPr>
          <w:spacing w:val="-6"/>
        </w:rPr>
        <w:t xml:space="preserve"> </w:t>
      </w:r>
      <w:r>
        <w:rPr>
          <w:spacing w:val="-2"/>
          <w:rPrChange w:id="7912" w:author="Kendra Wyant" w:date="2023-05-31T13:43:00Z">
            <w:rPr/>
          </w:rPrChange>
        </w:rPr>
        <w:t>to</w:t>
      </w:r>
      <w:r>
        <w:rPr>
          <w:spacing w:val="-6"/>
          <w:rPrChange w:id="7913" w:author="Kendra Wyant" w:date="2023-05-31T13:43:00Z">
            <w:rPr/>
          </w:rPrChange>
        </w:rPr>
        <w:t xml:space="preserve"> </w:t>
      </w:r>
      <w:r>
        <w:rPr>
          <w:spacing w:val="-2"/>
        </w:rPr>
        <w:t>the</w:t>
      </w:r>
      <w:r>
        <w:rPr>
          <w:spacing w:val="-6"/>
          <w:rPrChange w:id="791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personal</w:t>
      </w:r>
      <w:r>
        <w:rPr>
          <w:spacing w:val="-6"/>
          <w:rPrChange w:id="791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6"/>
          <w:rPrChange w:id="791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procedures.</w:t>
      </w:r>
      <w:r>
        <w:rPr>
          <w:spacing w:val="13"/>
          <w:rPrChange w:id="7917" w:author="Kendra Wyant" w:date="2023-05-31T13:43:00Z">
            <w:rPr>
              <w:spacing w:val="14"/>
            </w:rPr>
          </w:rPrChange>
        </w:rPr>
        <w:t xml:space="preserve"> </w:t>
      </w:r>
      <w:r>
        <w:rPr>
          <w:spacing w:val="-2"/>
        </w:rPr>
        <w:t>Most</w:t>
      </w:r>
      <w:r>
        <w:rPr>
          <w:spacing w:val="-6"/>
          <w:rPrChange w:id="791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6"/>
          <w:rPrChange w:id="791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these</w:t>
      </w:r>
      <w:r>
        <w:rPr>
          <w:spacing w:val="-6"/>
          <w:rPrChange w:id="792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individuals</w:t>
      </w:r>
      <w:r>
        <w:rPr>
          <w:spacing w:val="-6"/>
          <w:rPrChange w:id="792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also</w:t>
      </w:r>
      <w:r>
        <w:rPr>
          <w:spacing w:val="-6"/>
          <w:rPrChange w:id="792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returned</w:t>
      </w:r>
      <w:r>
        <w:rPr>
          <w:spacing w:val="-6"/>
          <w:rPrChange w:id="792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1</w:t>
      </w:r>
      <w:r>
        <w:rPr>
          <w:spacing w:val="-2"/>
          <w:rPrChange w:id="7924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7925" w:author="Kendra Wyant" w:date="2023-05-31T13:43:00Z">
            <w:rPr>
              <w:spacing w:val="-2"/>
            </w:rPr>
          </w:rPrChange>
        </w:rPr>
        <w:t>week</w:t>
      </w:r>
      <w:r>
        <w:rPr>
          <w:spacing w:val="-10"/>
          <w:rPrChange w:id="7926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7927" w:author="Kendra Wyant" w:date="2023-05-31T13:43:00Z">
            <w:rPr>
              <w:spacing w:val="-2"/>
            </w:rPr>
          </w:rPrChange>
        </w:rPr>
        <w:t>later</w:t>
      </w:r>
      <w:r>
        <w:rPr>
          <w:spacing w:val="-10"/>
          <w:rPrChange w:id="7928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7929" w:author="Kendra Wyant" w:date="2023-05-31T13:43:00Z">
            <w:rPr>
              <w:spacing w:val="-2"/>
            </w:rPr>
          </w:rPrChange>
        </w:rPr>
        <w:t>to</w:t>
      </w:r>
      <w:r>
        <w:rPr>
          <w:spacing w:val="-9"/>
          <w:rPrChange w:id="7930" w:author="Kendra Wyant" w:date="2023-05-31T13:43:00Z">
            <w:rPr>
              <w:spacing w:val="-2"/>
            </w:rPr>
          </w:rPrChange>
        </w:rPr>
        <w:t xml:space="preserve"> </w:t>
      </w:r>
      <w:r>
        <w:t>formally</w:t>
      </w:r>
      <w:r>
        <w:rPr>
          <w:spacing w:val="-9"/>
          <w:rPrChange w:id="7931" w:author="Kendra Wyant" w:date="2023-05-31T13:43:00Z">
            <w:rPr>
              <w:spacing w:val="-7"/>
            </w:rPr>
          </w:rPrChange>
        </w:rPr>
        <w:t xml:space="preserve"> </w:t>
      </w:r>
      <w:r>
        <w:t>enroll</w:t>
      </w:r>
      <w:r>
        <w:rPr>
          <w:spacing w:val="-10"/>
          <w:rPrChange w:id="7932" w:author="Kendra Wyant" w:date="2023-05-31T13:43:00Z">
            <w:rPr>
              <w:spacing w:val="-7"/>
            </w:rPr>
          </w:rPrChange>
        </w:rPr>
        <w:t xml:space="preserve"> </w:t>
      </w:r>
      <w:r>
        <w:t>in</w:t>
      </w:r>
      <w:r>
        <w:rPr>
          <w:spacing w:val="-9"/>
          <w:rPrChange w:id="7933" w:author="Kendra Wyant" w:date="2023-05-31T13:43:00Z">
            <w:rPr>
              <w:spacing w:val="-8"/>
            </w:rPr>
          </w:rPrChange>
        </w:rPr>
        <w:t xml:space="preserve"> </w:t>
      </w:r>
      <w:r>
        <w:t>the</w:t>
      </w:r>
      <w:r>
        <w:rPr>
          <w:spacing w:val="-10"/>
          <w:rPrChange w:id="7934" w:author="Kendra Wyant" w:date="2023-05-31T13:43:00Z">
            <w:rPr>
              <w:spacing w:val="-8"/>
            </w:rPr>
          </w:rPrChange>
        </w:rPr>
        <w:t xml:space="preserve"> </w:t>
      </w:r>
      <w:r>
        <w:t>study</w:t>
      </w:r>
      <w:r>
        <w:rPr>
          <w:spacing w:val="-9"/>
          <w:rPrChange w:id="7935" w:author="Kendra Wyant" w:date="2023-05-31T13:43:00Z">
            <w:rPr>
              <w:spacing w:val="-7"/>
            </w:rPr>
          </w:rPrChange>
        </w:rPr>
        <w:t xml:space="preserve"> </w:t>
      </w:r>
      <w:r>
        <w:t>and</w:t>
      </w:r>
      <w:r>
        <w:rPr>
          <w:spacing w:val="-9"/>
          <w:rPrChange w:id="7936" w:author="Kendra Wyant" w:date="2023-05-31T13:43:00Z">
            <w:rPr>
              <w:spacing w:val="-8"/>
            </w:rPr>
          </w:rPrChange>
        </w:rPr>
        <w:t xml:space="preserve"> </w:t>
      </w:r>
      <w:r>
        <w:t>begin</w:t>
      </w:r>
      <w:r>
        <w:rPr>
          <w:spacing w:val="-10"/>
          <w:rPrChange w:id="7937" w:author="Kendra Wyant" w:date="2023-05-31T13:43:00Z">
            <w:rPr>
              <w:spacing w:val="-7"/>
            </w:rPr>
          </w:rPrChange>
        </w:rPr>
        <w:t xml:space="preserve"> </w:t>
      </w:r>
      <w:r>
        <w:t>to</w:t>
      </w:r>
      <w:r>
        <w:rPr>
          <w:spacing w:val="-9"/>
          <w:rPrChange w:id="7938" w:author="Kendra Wyant" w:date="2023-05-31T13:43:00Z">
            <w:rPr>
              <w:spacing w:val="-8"/>
            </w:rPr>
          </w:rPrChange>
        </w:rPr>
        <w:t xml:space="preserve"> </w:t>
      </w:r>
      <w:r>
        <w:t>provide</w:t>
      </w:r>
      <w:r>
        <w:rPr>
          <w:spacing w:val="-9"/>
          <w:rPrChange w:id="7939" w:author="Kendra Wyant" w:date="2023-05-31T13:43:00Z">
            <w:rPr>
              <w:spacing w:val="-8"/>
            </w:rPr>
          </w:rPrChange>
        </w:rPr>
        <w:t xml:space="preserve"> </w:t>
      </w:r>
      <w:r>
        <w:t>these</w:t>
      </w:r>
      <w:r>
        <w:rPr>
          <w:spacing w:val="-10"/>
          <w:rPrChange w:id="7940" w:author="Kendra Wyant" w:date="2023-05-31T13:43:00Z">
            <w:rPr>
              <w:spacing w:val="-8"/>
            </w:rPr>
          </w:rPrChange>
        </w:rPr>
        <w:t xml:space="preserve"> </w:t>
      </w:r>
      <w:r>
        <w:t>data</w:t>
      </w:r>
      <w:r>
        <w:rPr>
          <w:spacing w:val="-10"/>
          <w:rPrChange w:id="7941" w:author="Kendra Wyant" w:date="2023-05-31T13:43:00Z">
            <w:rPr>
              <w:spacing w:val="-7"/>
            </w:rPr>
          </w:rPrChange>
        </w:rPr>
        <w:t xml:space="preserve"> </w:t>
      </w:r>
      <w:r>
        <w:t>(169/191;</w:t>
      </w:r>
      <w:r>
        <w:rPr>
          <w:spacing w:val="-10"/>
          <w:rPrChange w:id="7942" w:author="Kendra Wyant" w:date="2023-05-31T13:43:00Z">
            <w:rPr>
              <w:spacing w:val="-7"/>
            </w:rPr>
          </w:rPrChange>
        </w:rPr>
        <w:t xml:space="preserve"> </w:t>
      </w:r>
      <w:r>
        <w:t>88%).</w:t>
      </w:r>
      <w:r>
        <w:rPr>
          <w:rPrChange w:id="7943" w:author="Kendra Wyant" w:date="2023-05-31T13:43:00Z">
            <w:rPr>
              <w:spacing w:val="10"/>
            </w:rPr>
          </w:rPrChange>
        </w:rPr>
        <w:t xml:space="preserve"> </w:t>
      </w:r>
      <w:r>
        <w:t>Furthermore,</w:t>
      </w:r>
      <w:r>
        <w:rPr>
          <w:spacing w:val="-2"/>
          <w:rPrChange w:id="7944" w:author="Kendra Wyant" w:date="2023-05-31T13:43:00Z">
            <w:rPr/>
          </w:rPrChange>
        </w:rPr>
        <w:t xml:space="preserve"> </w:t>
      </w:r>
      <w:r>
        <w:t>all</w:t>
      </w:r>
      <w:r>
        <w:rPr>
          <w:spacing w:val="-3"/>
          <w:rPrChange w:id="7945" w:author="Kendra Wyant" w:date="2023-05-31T13:43:00Z">
            <w:rPr/>
          </w:rPrChange>
        </w:rPr>
        <w:t xml:space="preserve"> </w:t>
      </w:r>
      <w:r>
        <w:t>(169/169;</w:t>
      </w:r>
      <w:r>
        <w:rPr>
          <w:spacing w:val="-3"/>
          <w:rPrChange w:id="7946" w:author="Kendra Wyant" w:date="2023-05-31T13:43:00Z">
            <w:rPr/>
          </w:rPrChange>
        </w:rPr>
        <w:t xml:space="preserve"> </w:t>
      </w:r>
      <w:r>
        <w:t>100%)</w:t>
      </w:r>
      <w:r>
        <w:rPr>
          <w:spacing w:val="-3"/>
          <w:rPrChange w:id="7947" w:author="Kendra Wyant" w:date="2023-05-31T13:43:00Z">
            <w:rPr/>
          </w:rPrChange>
        </w:rPr>
        <w:t xml:space="preserve"> </w:t>
      </w:r>
      <w:r>
        <w:t>of</w:t>
      </w:r>
      <w:r>
        <w:rPr>
          <w:spacing w:val="-2"/>
          <w:rPrChange w:id="7948" w:author="Kendra Wyant" w:date="2023-05-31T13:43:00Z">
            <w:rPr/>
          </w:rPrChange>
        </w:rPr>
        <w:t xml:space="preserve"> </w:t>
      </w:r>
      <w:r>
        <w:t>the</w:t>
      </w:r>
      <w:r>
        <w:rPr>
          <w:spacing w:val="-3"/>
          <w:rPrChange w:id="7949" w:author="Kendra Wyant" w:date="2023-05-31T13:43:00Z">
            <w:rPr/>
          </w:rPrChange>
        </w:rPr>
        <w:t xml:space="preserve"> </w:t>
      </w:r>
      <w:r>
        <w:t>participants</w:t>
      </w:r>
      <w:r>
        <w:rPr>
          <w:spacing w:val="-3"/>
          <w:rPrChange w:id="7950" w:author="Kendra Wyant" w:date="2023-05-31T13:43:00Z">
            <w:rPr/>
          </w:rPrChange>
        </w:rPr>
        <w:t xml:space="preserve"> </w:t>
      </w:r>
      <w:r>
        <w:t>who</w:t>
      </w:r>
      <w:r>
        <w:rPr>
          <w:spacing w:val="-2"/>
          <w:rPrChange w:id="7951" w:author="Kendra Wyant" w:date="2023-05-31T13:43:00Z">
            <w:rPr/>
          </w:rPrChange>
        </w:rPr>
        <w:t xml:space="preserve"> </w:t>
      </w:r>
      <w:r>
        <w:t>enrolled</w:t>
      </w:r>
      <w:r>
        <w:rPr>
          <w:spacing w:val="-2"/>
          <w:rPrChange w:id="7952" w:author="Kendra Wyant" w:date="2023-05-31T13:43:00Z">
            <w:rPr/>
          </w:rPrChange>
        </w:rPr>
        <w:t xml:space="preserve"> </w:t>
      </w:r>
      <w:r>
        <w:t>in</w:t>
      </w:r>
      <w:r>
        <w:rPr>
          <w:spacing w:val="-3"/>
          <w:rPrChange w:id="7953" w:author="Kendra Wyant" w:date="2023-05-31T13:43:00Z">
            <w:rPr/>
          </w:rPrChange>
        </w:rPr>
        <w:t xml:space="preserve"> </w:t>
      </w:r>
      <w:r>
        <w:t>the</w:t>
      </w:r>
      <w:r>
        <w:rPr>
          <w:spacing w:val="-2"/>
          <w:rPrChange w:id="7954" w:author="Kendra Wyant" w:date="2023-05-31T13:43:00Z">
            <w:rPr/>
          </w:rPrChange>
        </w:rPr>
        <w:t xml:space="preserve"> </w:t>
      </w:r>
      <w:r>
        <w:t>study</w:t>
      </w:r>
      <w:r>
        <w:rPr>
          <w:spacing w:val="-2"/>
          <w:rPrChange w:id="7955" w:author="Kendra Wyant" w:date="2023-05-31T13:43:00Z">
            <w:rPr/>
          </w:rPrChange>
        </w:rPr>
        <w:t xml:space="preserve"> </w:t>
      </w:r>
      <w:r>
        <w:t xml:space="preserve">explicitly </w:t>
      </w:r>
      <w:r>
        <w:rPr>
          <w:spacing w:val="-2"/>
          <w:rPrChange w:id="7956" w:author="Kendra Wyant" w:date="2023-05-31T13:43:00Z">
            <w:rPr/>
          </w:rPrChange>
        </w:rPr>
        <w:t xml:space="preserve">opted-in to </w:t>
      </w:r>
      <w:r>
        <w:rPr>
          <w:spacing w:val="-2"/>
        </w:rPr>
        <w:t xml:space="preserve">provide the 3 arguably most sensitive passive data streams - geolocation, </w:t>
      </w:r>
      <w:r>
        <w:rPr>
          <w:rPrChange w:id="7957" w:author="Kendra Wyant" w:date="2023-05-31T13:43:00Z">
            <w:rPr>
              <w:spacing w:val="-2"/>
            </w:rPr>
          </w:rPrChange>
        </w:rPr>
        <w:t>cellular</w:t>
      </w:r>
      <w:r>
        <w:rPr>
          <w:spacing w:val="-10"/>
          <w:rPrChange w:id="7958" w:author="Kendra Wyant" w:date="2023-05-31T13:43:00Z">
            <w:rPr>
              <w:spacing w:val="-2"/>
            </w:rPr>
          </w:rPrChange>
        </w:rPr>
        <w:t xml:space="preserve"> </w:t>
      </w:r>
      <w:r>
        <w:t>communication</w:t>
      </w:r>
      <w:r>
        <w:rPr>
          <w:spacing w:val="-10"/>
          <w:rPrChange w:id="7959" w:author="Kendra Wyant" w:date="2023-05-31T13:43:00Z">
            <w:rPr>
              <w:spacing w:val="-7"/>
            </w:rPr>
          </w:rPrChange>
        </w:rPr>
        <w:t xml:space="preserve"> </w:t>
      </w:r>
      <w:r>
        <w:t>logs,</w:t>
      </w:r>
      <w:r>
        <w:rPr>
          <w:spacing w:val="-9"/>
          <w:rPrChange w:id="7960" w:author="Kendra Wyant" w:date="2023-05-31T13:43:00Z">
            <w:rPr>
              <w:spacing w:val="-7"/>
            </w:rPr>
          </w:rPrChange>
        </w:rPr>
        <w:t xml:space="preserve"> </w:t>
      </w:r>
      <w:r>
        <w:t>and</w:t>
      </w:r>
      <w:r>
        <w:rPr>
          <w:spacing w:val="-10"/>
          <w:rPrChange w:id="7961" w:author="Kendra Wyant" w:date="2023-05-31T13:43:00Z">
            <w:rPr>
              <w:spacing w:val="-6"/>
            </w:rPr>
          </w:rPrChange>
        </w:rPr>
        <w:t xml:space="preserve"> </w:t>
      </w:r>
      <w:r>
        <w:t>text</w:t>
      </w:r>
      <w:r>
        <w:rPr>
          <w:spacing w:val="-10"/>
          <w:rPrChange w:id="7962" w:author="Kendra Wyant" w:date="2023-05-31T13:43:00Z">
            <w:rPr>
              <w:spacing w:val="-7"/>
            </w:rPr>
          </w:rPrChange>
        </w:rPr>
        <w:t xml:space="preserve"> </w:t>
      </w:r>
      <w:r>
        <w:t>message</w:t>
      </w:r>
      <w:r>
        <w:rPr>
          <w:spacing w:val="-9"/>
          <w:rPrChange w:id="7963" w:author="Kendra Wyant" w:date="2023-05-31T13:43:00Z">
            <w:rPr>
              <w:spacing w:val="-7"/>
            </w:rPr>
          </w:rPrChange>
        </w:rPr>
        <w:t xml:space="preserve"> </w:t>
      </w:r>
      <w:r>
        <w:t>content.</w:t>
      </w:r>
    </w:p>
    <w:p w14:paraId="090BF6B0" w14:textId="77777777" w:rsidR="003146FC" w:rsidRDefault="004E27B8">
      <w:pPr>
        <w:pStyle w:val="BodyText"/>
        <w:spacing w:before="111"/>
        <w:ind w:left="76" w:right="566"/>
        <w:jc w:val="center"/>
        <w:pPrChange w:id="7964" w:author="Kendra Wyant" w:date="2023-05-31T13:43:00Z">
          <w:pPr>
            <w:pStyle w:val="BodyText"/>
            <w:spacing w:before="230"/>
            <w:ind w:left="68" w:right="558"/>
            <w:jc w:val="center"/>
          </w:pPr>
        </w:pPrChange>
      </w:pPr>
      <w:r>
        <w:rPr>
          <w:spacing w:val="-6"/>
        </w:rPr>
        <w:t>These</w:t>
      </w:r>
      <w:r>
        <w:rPr>
          <w:spacing w:val="2"/>
        </w:rPr>
        <w:t xml:space="preserve"> </w:t>
      </w:r>
      <w:r>
        <w:rPr>
          <w:spacing w:val="-6"/>
        </w:rPr>
        <w:t>consent,</w:t>
      </w:r>
      <w:r>
        <w:rPr>
          <w:spacing w:val="2"/>
        </w:rPr>
        <w:t xml:space="preserve"> </w:t>
      </w:r>
      <w:r>
        <w:rPr>
          <w:spacing w:val="-6"/>
        </w:rPr>
        <w:t>enrollment,</w:t>
      </w:r>
      <w:r>
        <w:rPr>
          <w:spacing w:val="2"/>
        </w:rPr>
        <w:t xml:space="preserve"> </w:t>
      </w:r>
      <w:r>
        <w:rPr>
          <w:spacing w:val="-6"/>
        </w:rPr>
        <w:t>and</w:t>
      </w:r>
      <w:r>
        <w:rPr>
          <w:spacing w:val="3"/>
        </w:rPr>
        <w:t xml:space="preserve"> </w:t>
      </w:r>
      <w:r>
        <w:rPr>
          <w:spacing w:val="-6"/>
        </w:rPr>
        <w:t>opt-in</w:t>
      </w:r>
      <w:r>
        <w:rPr>
          <w:spacing w:val="2"/>
        </w:rPr>
        <w:t xml:space="preserve"> </w:t>
      </w:r>
      <w:r>
        <w:rPr>
          <w:spacing w:val="-6"/>
        </w:rPr>
        <w:t>numbers</w:t>
      </w:r>
      <w:r>
        <w:rPr>
          <w:spacing w:val="3"/>
        </w:rPr>
        <w:t xml:space="preserve"> </w:t>
      </w:r>
      <w:r>
        <w:rPr>
          <w:spacing w:val="-6"/>
        </w:rPr>
        <w:t>could</w:t>
      </w:r>
      <w:r>
        <w:rPr>
          <w:spacing w:val="2"/>
        </w:rPr>
        <w:t xml:space="preserve"> </w:t>
      </w:r>
      <w:r>
        <w:rPr>
          <w:spacing w:val="-6"/>
        </w:rPr>
        <w:t>be</w:t>
      </w:r>
      <w:r>
        <w:rPr>
          <w:spacing w:val="3"/>
        </w:rPr>
        <w:t xml:space="preserve"> </w:t>
      </w:r>
      <w:r>
        <w:rPr>
          <w:spacing w:val="-6"/>
        </w:rPr>
        <w:t>considered</w:t>
      </w:r>
      <w:r>
        <w:rPr>
          <w:spacing w:val="3"/>
        </w:rPr>
        <w:t xml:space="preserve"> </w:t>
      </w:r>
      <w:r>
        <w:rPr>
          <w:spacing w:val="-6"/>
        </w:rPr>
        <w:t>upper-</w:t>
      </w:r>
      <w:r>
        <w:rPr>
          <w:spacing w:val="3"/>
        </w:rPr>
        <w:t xml:space="preserve"> </w:t>
      </w:r>
      <w:r>
        <w:rPr>
          <w:spacing w:val="-6"/>
        </w:rPr>
        <w:t>and</w:t>
      </w:r>
    </w:p>
    <w:p w14:paraId="2B036E58" w14:textId="7390294C" w:rsidR="003146FC" w:rsidRDefault="004E27B8">
      <w:pPr>
        <w:pStyle w:val="BodyText"/>
        <w:spacing w:before="154"/>
        <w:ind w:left="169" w:right="566"/>
        <w:jc w:val="center"/>
        <w:pPrChange w:id="7965" w:author="Kendra Wyant" w:date="2023-05-31T13:43:00Z">
          <w:pPr>
            <w:pStyle w:val="BodyText"/>
            <w:spacing w:before="154" w:line="355" w:lineRule="auto"/>
            <w:ind w:left="165" w:right="558"/>
            <w:jc w:val="center"/>
          </w:pPr>
        </w:pPrChange>
      </w:pPr>
      <w:r>
        <w:rPr>
          <w:spacing w:val="-6"/>
        </w:rPr>
        <w:t>lower-bound</w:t>
      </w:r>
      <w:r>
        <w:rPr>
          <w:spacing w:val="-7"/>
          <w:rPrChange w:id="796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estimates of the percentage</w:t>
      </w:r>
      <w:r>
        <w:rPr>
          <w:spacing w:val="-7"/>
          <w:rPrChange w:id="796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of individuals who are</w:t>
      </w:r>
      <w:r>
        <w:rPr>
          <w:spacing w:val="-7"/>
          <w:rPrChange w:id="796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willing to provide these</w:t>
      </w:r>
      <w:r>
        <w:rPr>
          <w:spacing w:val="-7"/>
          <w:rPrChange w:id="796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raw</w:t>
      </w:r>
      <w:del w:id="7970" w:author="Kendra Wyant" w:date="2023-05-31T13:43:00Z">
        <w:r w:rsidR="00F53A9D">
          <w:rPr>
            <w:spacing w:val="-6"/>
          </w:rPr>
          <w:delText xml:space="preserve"> </w:delText>
        </w:r>
      </w:del>
      <w:moveFromRangeStart w:id="7971" w:author="Kendra Wyant" w:date="2023-05-31T13:43:00Z" w:name="move136433012"/>
      <w:moveFrom w:id="7972" w:author="Kendra Wyant" w:date="2023-05-31T13:43:00Z">
        <w:r>
          <w:rPr>
            <w:spacing w:val="-2"/>
          </w:rPr>
          <w:t>data</w:t>
        </w:r>
        <w:r>
          <w:rPr>
            <w:spacing w:val="-7"/>
          </w:rPr>
          <w:t xml:space="preserve"> </w:t>
        </w:r>
        <w:r>
          <w:rPr>
            <w:spacing w:val="-2"/>
          </w:rPr>
          <w:t>streams</w:t>
        </w:r>
        <w:r>
          <w:rPr>
            <w:spacing w:val="-6"/>
          </w:rPr>
          <w:t xml:space="preserve"> </w:t>
        </w:r>
        <w:r>
          <w:rPr>
            <w:spacing w:val="-2"/>
          </w:rPr>
          <w:t>in</w:t>
        </w:r>
        <w:r>
          <w:rPr>
            <w:spacing w:val="-7"/>
          </w:rPr>
          <w:t xml:space="preserve"> </w:t>
        </w:r>
        <w:r>
          <w:rPr>
            <w:spacing w:val="-2"/>
          </w:rPr>
          <w:t>a</w:t>
        </w:r>
        <w:r>
          <w:rPr>
            <w:spacing w:val="-7"/>
          </w:rPr>
          <w:t xml:space="preserve"> </w:t>
        </w:r>
        <w:r>
          <w:rPr>
            <w:spacing w:val="-2"/>
          </w:rPr>
          <w:t>research</w:t>
        </w:r>
        <w:r>
          <w:rPr>
            <w:spacing w:val="-7"/>
          </w:rPr>
          <w:t xml:space="preserve"> </w:t>
        </w:r>
        <w:r>
          <w:rPr>
            <w:spacing w:val="-2"/>
          </w:rPr>
          <w:t>setting.</w:t>
        </w:r>
        <w:r>
          <w:rPr>
            <w:spacing w:val="12"/>
          </w:rPr>
          <w:t xml:space="preserve"> </w:t>
        </w:r>
      </w:moveFrom>
      <w:moveFromRangeEnd w:id="7971"/>
      <w:del w:id="7973" w:author="Kendra Wyant" w:date="2023-05-31T13:43:00Z">
        <w:r w:rsidR="00F53A9D">
          <w:rPr>
            <w:spacing w:val="-2"/>
          </w:rPr>
          <w:delText>The</w:delText>
        </w:r>
        <w:r w:rsidR="00F53A9D">
          <w:rPr>
            <w:spacing w:val="-6"/>
          </w:rPr>
          <w:delText xml:space="preserve"> </w:delText>
        </w:r>
        <w:r w:rsidR="00F53A9D">
          <w:rPr>
            <w:spacing w:val="-2"/>
          </w:rPr>
          <w:delText>very</w:delText>
        </w:r>
        <w:r w:rsidR="00F53A9D">
          <w:rPr>
            <w:spacing w:val="-6"/>
          </w:rPr>
          <w:delText xml:space="preserve"> </w:delText>
        </w:r>
        <w:r w:rsidR="00F53A9D">
          <w:rPr>
            <w:spacing w:val="-2"/>
          </w:rPr>
          <w:delText>high</w:delText>
        </w:r>
        <w:r w:rsidR="00F53A9D">
          <w:rPr>
            <w:spacing w:val="-7"/>
          </w:rPr>
          <w:delText xml:space="preserve"> </w:delText>
        </w:r>
        <w:r w:rsidR="00F53A9D">
          <w:rPr>
            <w:spacing w:val="-2"/>
          </w:rPr>
          <w:delText>percentage</w:delText>
        </w:r>
        <w:r w:rsidR="00F53A9D">
          <w:rPr>
            <w:spacing w:val="-7"/>
          </w:rPr>
          <w:delText xml:space="preserve"> </w:delText>
        </w:r>
        <w:r w:rsidR="00F53A9D">
          <w:rPr>
            <w:spacing w:val="-2"/>
          </w:rPr>
          <w:delText>for</w:delText>
        </w:r>
        <w:r w:rsidR="00F53A9D">
          <w:rPr>
            <w:spacing w:val="-6"/>
          </w:rPr>
          <w:delText xml:space="preserve"> </w:delText>
        </w:r>
        <w:r w:rsidR="00F53A9D">
          <w:rPr>
            <w:spacing w:val="-2"/>
          </w:rPr>
          <w:delText>consent</w:delText>
        </w:r>
        <w:r w:rsidR="00F53A9D">
          <w:rPr>
            <w:spacing w:val="-6"/>
          </w:rPr>
          <w:delText xml:space="preserve"> </w:delText>
        </w:r>
        <w:r w:rsidR="00F53A9D">
          <w:rPr>
            <w:spacing w:val="-2"/>
          </w:rPr>
          <w:delText>may</w:delText>
        </w:r>
        <w:r w:rsidR="00F53A9D">
          <w:rPr>
            <w:spacing w:val="-7"/>
          </w:rPr>
          <w:delText xml:space="preserve"> </w:delText>
        </w:r>
        <w:r w:rsidR="00F53A9D">
          <w:rPr>
            <w:spacing w:val="-2"/>
          </w:rPr>
          <w:delText>overestimate</w:delText>
        </w:r>
      </w:del>
    </w:p>
    <w:p w14:paraId="3DACE67C" w14:textId="77777777" w:rsidR="003146FC" w:rsidRDefault="003146FC">
      <w:pPr>
        <w:jc w:val="center"/>
        <w:sectPr w:rsidR="003146FC">
          <w:pgSz w:w="12240" w:h="15840"/>
          <w:pgMar w:top="1240" w:right="880" w:bottom="280" w:left="1280" w:header="649" w:footer="0" w:gutter="0"/>
          <w:cols w:space="720"/>
        </w:sectPr>
        <w:pPrChange w:id="7974" w:author="Kendra Wyant" w:date="2023-05-31T13:43:00Z">
          <w:pPr>
            <w:spacing w:line="355" w:lineRule="auto"/>
            <w:jc w:val="center"/>
          </w:pPr>
        </w:pPrChange>
      </w:pPr>
    </w:p>
    <w:p w14:paraId="2D12E596" w14:textId="77777777" w:rsidR="003146FC" w:rsidRDefault="003146FC">
      <w:pPr>
        <w:pStyle w:val="BodyText"/>
        <w:rPr>
          <w:sz w:val="9"/>
        </w:rPr>
      </w:pPr>
    </w:p>
    <w:p w14:paraId="48FE6A5B" w14:textId="77777777" w:rsidR="003146FC" w:rsidRDefault="004E27B8">
      <w:pPr>
        <w:pStyle w:val="BodyText"/>
        <w:spacing w:before="118" w:line="355" w:lineRule="auto"/>
        <w:ind w:left="160" w:right="553"/>
        <w:pPrChange w:id="7975" w:author="Kendra Wyant" w:date="2023-05-31T13:43:00Z">
          <w:pPr>
            <w:pStyle w:val="BodyText"/>
            <w:spacing w:before="118" w:line="355" w:lineRule="auto"/>
            <w:ind w:left="160" w:right="521" w:hanging="9"/>
          </w:pPr>
        </w:pPrChange>
      </w:pPr>
      <w:moveToRangeStart w:id="7976" w:author="Kendra Wyant" w:date="2023-05-31T13:43:00Z" w:name="move136433012"/>
      <w:moveTo w:id="7977" w:author="Kendra Wyant" w:date="2023-05-31T13:43:00Z">
        <w:r>
          <w:rPr>
            <w:spacing w:val="-2"/>
          </w:rPr>
          <w:t>data</w:t>
        </w:r>
        <w:r>
          <w:rPr>
            <w:spacing w:val="-7"/>
          </w:rPr>
          <w:t xml:space="preserve"> </w:t>
        </w:r>
        <w:r>
          <w:rPr>
            <w:spacing w:val="-2"/>
          </w:rPr>
          <w:t>streams</w:t>
        </w:r>
        <w:r>
          <w:rPr>
            <w:spacing w:val="-6"/>
          </w:rPr>
          <w:t xml:space="preserve"> </w:t>
        </w:r>
        <w:r>
          <w:rPr>
            <w:spacing w:val="-2"/>
          </w:rPr>
          <w:t>in</w:t>
        </w:r>
        <w:r>
          <w:rPr>
            <w:spacing w:val="-7"/>
          </w:rPr>
          <w:t xml:space="preserve"> </w:t>
        </w:r>
        <w:r>
          <w:rPr>
            <w:spacing w:val="-2"/>
          </w:rPr>
          <w:t>a</w:t>
        </w:r>
        <w:r>
          <w:rPr>
            <w:spacing w:val="-7"/>
          </w:rPr>
          <w:t xml:space="preserve"> </w:t>
        </w:r>
        <w:r>
          <w:rPr>
            <w:spacing w:val="-2"/>
          </w:rPr>
          <w:t>research</w:t>
        </w:r>
        <w:r>
          <w:rPr>
            <w:spacing w:val="-7"/>
          </w:rPr>
          <w:t xml:space="preserve"> </w:t>
        </w:r>
        <w:r>
          <w:rPr>
            <w:spacing w:val="-2"/>
          </w:rPr>
          <w:t>setting.</w:t>
        </w:r>
        <w:r>
          <w:rPr>
            <w:spacing w:val="12"/>
          </w:rPr>
          <w:t xml:space="preserve"> </w:t>
        </w:r>
      </w:moveTo>
      <w:moveToRangeEnd w:id="7976"/>
      <w:ins w:id="7978" w:author="Kendra Wyant" w:date="2023-05-31T13:43:00Z">
        <w:r>
          <w:rPr>
            <w:spacing w:val="-2"/>
          </w:rPr>
          <w:t>The</w:t>
        </w:r>
        <w:r>
          <w:rPr>
            <w:spacing w:val="-6"/>
          </w:rPr>
          <w:t xml:space="preserve"> </w:t>
        </w:r>
        <w:r>
          <w:rPr>
            <w:spacing w:val="-2"/>
          </w:rPr>
          <w:t>very</w:t>
        </w:r>
        <w:r>
          <w:rPr>
            <w:spacing w:val="-6"/>
          </w:rPr>
          <w:t xml:space="preserve"> </w:t>
        </w:r>
        <w:r>
          <w:rPr>
            <w:spacing w:val="-2"/>
          </w:rPr>
          <w:t>high</w:t>
        </w:r>
        <w:r>
          <w:rPr>
            <w:spacing w:val="-7"/>
          </w:rPr>
          <w:t xml:space="preserve"> </w:t>
        </w:r>
        <w:r>
          <w:rPr>
            <w:spacing w:val="-2"/>
          </w:rPr>
          <w:t>percentage</w:t>
        </w:r>
        <w:r>
          <w:rPr>
            <w:spacing w:val="-7"/>
          </w:rPr>
          <w:t xml:space="preserve"> </w:t>
        </w:r>
        <w:r>
          <w:rPr>
            <w:spacing w:val="-2"/>
          </w:rPr>
          <w:t>for</w:t>
        </w:r>
        <w:r>
          <w:rPr>
            <w:spacing w:val="-6"/>
          </w:rPr>
          <w:t xml:space="preserve"> </w:t>
        </w:r>
        <w:r>
          <w:rPr>
            <w:spacing w:val="-2"/>
          </w:rPr>
          <w:t>consent</w:t>
        </w:r>
        <w:r>
          <w:rPr>
            <w:spacing w:val="-6"/>
          </w:rPr>
          <w:t xml:space="preserve"> </w:t>
        </w:r>
        <w:r>
          <w:rPr>
            <w:spacing w:val="-2"/>
          </w:rPr>
          <w:t>may</w:t>
        </w:r>
        <w:r>
          <w:rPr>
            <w:spacing w:val="-7"/>
          </w:rPr>
          <w:t xml:space="preserve"> </w:t>
        </w:r>
        <w:r>
          <w:rPr>
            <w:spacing w:val="-2"/>
          </w:rPr>
          <w:t xml:space="preserve">overestimate </w:t>
        </w:r>
      </w:ins>
      <w:r>
        <w:rPr>
          <w:spacing w:val="-4"/>
          <w:rPrChange w:id="7979" w:author="Kendra Wyant" w:date="2023-05-31T13:43:00Z">
            <w:rPr>
              <w:spacing w:val="-6"/>
            </w:rPr>
          </w:rPrChange>
        </w:rPr>
        <w:t xml:space="preserve">willingness because some of these individuals may have reconsidered their initial decision </w:t>
      </w:r>
      <w:r>
        <w:rPr>
          <w:rPrChange w:id="7980" w:author="Kendra Wyant" w:date="2023-05-31T13:43:00Z">
            <w:rPr>
              <w:spacing w:val="-6"/>
            </w:rPr>
          </w:rPrChange>
        </w:rPr>
        <w:t>on</w:t>
      </w:r>
      <w:r>
        <w:rPr>
          <w:spacing w:val="-1"/>
          <w:rPrChange w:id="7981" w:author="Kendra Wyant" w:date="2023-05-31T13:43:00Z">
            <w:rPr>
              <w:spacing w:val="-6"/>
            </w:rPr>
          </w:rPrChange>
        </w:rPr>
        <w:t xml:space="preserve"> </w:t>
      </w:r>
      <w:r>
        <w:t>further</w:t>
      </w:r>
      <w:r>
        <w:rPr>
          <w:rPrChange w:id="7982" w:author="Kendra Wyant" w:date="2023-05-31T13:43:00Z">
            <w:rPr>
              <w:spacing w:val="-4"/>
            </w:rPr>
          </w:rPrChange>
        </w:rPr>
        <w:t xml:space="preserve"> </w:t>
      </w:r>
      <w:r>
        <w:t>reflection</w:t>
      </w:r>
      <w:r>
        <w:rPr>
          <w:rPrChange w:id="7983" w:author="Kendra Wyant" w:date="2023-05-31T13:43:00Z">
            <w:rPr>
              <w:spacing w:val="-5"/>
            </w:rPr>
          </w:rPrChange>
        </w:rPr>
        <w:t xml:space="preserve"> </w:t>
      </w:r>
      <w:r>
        <w:t>such</w:t>
      </w:r>
      <w:r>
        <w:rPr>
          <w:spacing w:val="-1"/>
          <w:rPrChange w:id="7984" w:author="Kendra Wyant" w:date="2023-05-31T13:43:00Z">
            <w:rPr>
              <w:spacing w:val="-4"/>
            </w:rPr>
          </w:rPrChange>
        </w:rPr>
        <w:t xml:space="preserve"> </w:t>
      </w:r>
      <w:r>
        <w:t>that</w:t>
      </w:r>
      <w:r>
        <w:rPr>
          <w:spacing w:val="-1"/>
          <w:rPrChange w:id="7985" w:author="Kendra Wyant" w:date="2023-05-31T13:43:00Z">
            <w:rPr>
              <w:spacing w:val="-5"/>
            </w:rPr>
          </w:rPrChange>
        </w:rPr>
        <w:t xml:space="preserve"> </w:t>
      </w:r>
      <w:r>
        <w:t>they</w:t>
      </w:r>
      <w:r>
        <w:rPr>
          <w:rPrChange w:id="7986" w:author="Kendra Wyant" w:date="2023-05-31T13:43:00Z">
            <w:rPr>
              <w:spacing w:val="-5"/>
            </w:rPr>
          </w:rPrChange>
        </w:rPr>
        <w:t xml:space="preserve"> </w:t>
      </w:r>
      <w:r>
        <w:t>did</w:t>
      </w:r>
      <w:r>
        <w:rPr>
          <w:spacing w:val="-1"/>
          <w:rPrChange w:id="7987" w:author="Kendra Wyant" w:date="2023-05-31T13:43:00Z">
            <w:rPr>
              <w:spacing w:val="-4"/>
            </w:rPr>
          </w:rPrChange>
        </w:rPr>
        <w:t xml:space="preserve"> </w:t>
      </w:r>
      <w:r>
        <w:t>not</w:t>
      </w:r>
      <w:r>
        <w:rPr>
          <w:spacing w:val="-1"/>
          <w:rPrChange w:id="7988" w:author="Kendra Wyant" w:date="2023-05-31T13:43:00Z">
            <w:rPr>
              <w:spacing w:val="-5"/>
            </w:rPr>
          </w:rPrChange>
        </w:rPr>
        <w:t xml:space="preserve"> </w:t>
      </w:r>
      <w:r>
        <w:t>return</w:t>
      </w:r>
      <w:r>
        <w:rPr>
          <w:rPrChange w:id="7989" w:author="Kendra Wyant" w:date="2023-05-31T13:43:00Z">
            <w:rPr>
              <w:spacing w:val="-5"/>
            </w:rPr>
          </w:rPrChange>
        </w:rPr>
        <w:t xml:space="preserve"> </w:t>
      </w:r>
      <w:r>
        <w:t>for</w:t>
      </w:r>
      <w:r>
        <w:rPr>
          <w:rPrChange w:id="7990" w:author="Kendra Wyant" w:date="2023-05-31T13:43:00Z">
            <w:rPr>
              <w:spacing w:val="-4"/>
            </w:rPr>
          </w:rPrChange>
        </w:rPr>
        <w:t xml:space="preserve"> </w:t>
      </w:r>
      <w:r>
        <w:t>the</w:t>
      </w:r>
      <w:r>
        <w:rPr>
          <w:spacing w:val="-1"/>
          <w:rPrChange w:id="7991" w:author="Kendra Wyant" w:date="2023-05-31T13:43:00Z">
            <w:rPr>
              <w:spacing w:val="-5"/>
            </w:rPr>
          </w:rPrChange>
        </w:rPr>
        <w:t xml:space="preserve"> </w:t>
      </w:r>
      <w:r>
        <w:t>next</w:t>
      </w:r>
      <w:r>
        <w:rPr>
          <w:rPrChange w:id="7992" w:author="Kendra Wyant" w:date="2023-05-31T13:43:00Z">
            <w:rPr>
              <w:spacing w:val="-5"/>
            </w:rPr>
          </w:rPrChange>
        </w:rPr>
        <w:t xml:space="preserve"> </w:t>
      </w:r>
      <w:r>
        <w:t>study</w:t>
      </w:r>
      <w:r>
        <w:rPr>
          <w:rPrChange w:id="7993" w:author="Kendra Wyant" w:date="2023-05-31T13:43:00Z">
            <w:rPr>
              <w:spacing w:val="-4"/>
            </w:rPr>
          </w:rPrChange>
        </w:rPr>
        <w:t xml:space="preserve"> </w:t>
      </w:r>
      <w:r>
        <w:t>visit</w:t>
      </w:r>
      <w:r>
        <w:rPr>
          <w:spacing w:val="-1"/>
          <w:rPrChange w:id="7994" w:author="Kendra Wyant" w:date="2023-05-31T13:43:00Z">
            <w:rPr>
              <w:spacing w:val="-5"/>
            </w:rPr>
          </w:rPrChange>
        </w:rPr>
        <w:t xml:space="preserve"> </w:t>
      </w:r>
      <w:r>
        <w:t>to</w:t>
      </w:r>
      <w:r>
        <w:rPr>
          <w:rPrChange w:id="7995" w:author="Kendra Wyant" w:date="2023-05-31T13:43:00Z">
            <w:rPr>
              <w:spacing w:val="-5"/>
            </w:rPr>
          </w:rPrChange>
        </w:rPr>
        <w:t xml:space="preserve"> </w:t>
      </w:r>
      <w:r>
        <w:t>enroll</w:t>
      </w:r>
      <w:r>
        <w:rPr>
          <w:rPrChange w:id="799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7997" w:author="Kendra Wyant" w:date="2023-05-31T13:43:00Z">
            <w:rPr/>
          </w:rPrChange>
        </w:rPr>
        <w:t>formally.</w:t>
      </w:r>
      <w:r>
        <w:rPr>
          <w:spacing w:val="7"/>
          <w:rPrChange w:id="7998" w:author="Kendra Wyant" w:date="2023-05-31T13:43:00Z">
            <w:rPr/>
          </w:rPrChange>
        </w:rPr>
        <w:t xml:space="preserve"> </w:t>
      </w:r>
      <w:r>
        <w:rPr>
          <w:spacing w:val="-2"/>
          <w:rPrChange w:id="7999" w:author="Kendra Wyant" w:date="2023-05-31T13:43:00Z">
            <w:rPr>
              <w:spacing w:val="-8"/>
            </w:rPr>
          </w:rPrChange>
        </w:rPr>
        <w:t>However,</w:t>
      </w:r>
      <w:r>
        <w:rPr>
          <w:spacing w:val="-9"/>
          <w:rPrChange w:id="8000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8001" w:author="Kendra Wyant" w:date="2023-05-31T13:43:00Z">
            <w:rPr>
              <w:spacing w:val="-8"/>
            </w:rPr>
          </w:rPrChange>
        </w:rPr>
        <w:t>the</w:t>
      </w:r>
      <w:r>
        <w:rPr>
          <w:spacing w:val="-10"/>
          <w:rPrChange w:id="800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003" w:author="Kendra Wyant" w:date="2023-05-31T13:43:00Z">
            <w:rPr>
              <w:spacing w:val="-8"/>
            </w:rPr>
          </w:rPrChange>
        </w:rPr>
        <w:t>still</w:t>
      </w:r>
      <w:r>
        <w:rPr>
          <w:spacing w:val="-9"/>
          <w:rPrChange w:id="800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005" w:author="Kendra Wyant" w:date="2023-05-31T13:43:00Z">
            <w:rPr>
              <w:spacing w:val="-8"/>
            </w:rPr>
          </w:rPrChange>
        </w:rPr>
        <w:t>quite</w:t>
      </w:r>
      <w:r>
        <w:rPr>
          <w:spacing w:val="-10"/>
          <w:rPrChange w:id="800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007" w:author="Kendra Wyant" w:date="2023-05-31T13:43:00Z">
            <w:rPr>
              <w:spacing w:val="-8"/>
            </w:rPr>
          </w:rPrChange>
        </w:rPr>
        <w:t>high</w:t>
      </w:r>
      <w:r>
        <w:rPr>
          <w:spacing w:val="-10"/>
          <w:rPrChange w:id="800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009" w:author="Kendra Wyant" w:date="2023-05-31T13:43:00Z">
            <w:rPr>
              <w:spacing w:val="-8"/>
            </w:rPr>
          </w:rPrChange>
        </w:rPr>
        <w:t>enrollment</w:t>
      </w:r>
      <w:r>
        <w:rPr>
          <w:spacing w:val="-10"/>
          <w:rPrChange w:id="801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011" w:author="Kendra Wyant" w:date="2023-05-31T13:43:00Z">
            <w:rPr>
              <w:spacing w:val="-8"/>
            </w:rPr>
          </w:rPrChange>
        </w:rPr>
        <w:t>percentage</w:t>
      </w:r>
      <w:r>
        <w:rPr>
          <w:spacing w:val="-9"/>
          <w:rPrChange w:id="801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013" w:author="Kendra Wyant" w:date="2023-05-31T13:43:00Z">
            <w:rPr>
              <w:spacing w:val="-8"/>
            </w:rPr>
          </w:rPrChange>
        </w:rPr>
        <w:t>may</w:t>
      </w:r>
      <w:r>
        <w:rPr>
          <w:spacing w:val="-9"/>
          <w:rPrChange w:id="801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015" w:author="Kendra Wyant" w:date="2023-05-31T13:43:00Z">
            <w:rPr>
              <w:spacing w:val="-8"/>
            </w:rPr>
          </w:rPrChange>
        </w:rPr>
        <w:t>underestimate</w:t>
      </w:r>
      <w:r>
        <w:rPr>
          <w:spacing w:val="-2"/>
          <w:rPrChange w:id="801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8017" w:author="Kendra Wyant" w:date="2023-05-31T13:43:00Z">
            <w:rPr>
              <w:spacing w:val="-8"/>
            </w:rPr>
          </w:rPrChange>
        </w:rPr>
        <w:t>willingness</w:t>
      </w:r>
      <w:r>
        <w:rPr>
          <w:spacing w:val="-8"/>
          <w:rPrChange w:id="801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8019" w:author="Kendra Wyant" w:date="2023-05-31T13:43:00Z">
            <w:rPr>
              <w:spacing w:val="-8"/>
            </w:rPr>
          </w:rPrChange>
        </w:rPr>
        <w:t>to</w:t>
      </w:r>
      <w:r>
        <w:rPr>
          <w:spacing w:val="-9"/>
          <w:rPrChange w:id="802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8021" w:author="Kendra Wyant" w:date="2023-05-31T13:43:00Z">
            <w:rPr>
              <w:spacing w:val="-8"/>
            </w:rPr>
          </w:rPrChange>
        </w:rPr>
        <w:t>provide</w:t>
      </w:r>
      <w:r>
        <w:rPr>
          <w:spacing w:val="-9"/>
          <w:rPrChange w:id="802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8023" w:author="Kendra Wyant" w:date="2023-05-31T13:43:00Z">
            <w:rPr>
              <w:spacing w:val="-6"/>
            </w:rPr>
          </w:rPrChange>
        </w:rPr>
        <w:t>these</w:t>
      </w:r>
      <w:r>
        <w:rPr>
          <w:spacing w:val="-9"/>
          <w:rPrChange w:id="802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025" w:author="Kendra Wyant" w:date="2023-05-31T13:43:00Z">
            <w:rPr>
              <w:spacing w:val="-6"/>
            </w:rPr>
          </w:rPrChange>
        </w:rPr>
        <w:t>data</w:t>
      </w:r>
      <w:r>
        <w:rPr>
          <w:spacing w:val="-9"/>
          <w:rPrChange w:id="802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027" w:author="Kendra Wyant" w:date="2023-05-31T13:43:00Z">
            <w:rPr>
              <w:spacing w:val="-6"/>
            </w:rPr>
          </w:rPrChange>
        </w:rPr>
        <w:t>because</w:t>
      </w:r>
      <w:r>
        <w:rPr>
          <w:spacing w:val="-8"/>
          <w:rPrChange w:id="802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029" w:author="Kendra Wyant" w:date="2023-05-31T13:43:00Z">
            <w:rPr>
              <w:spacing w:val="-6"/>
            </w:rPr>
          </w:rPrChange>
        </w:rPr>
        <w:t>some</w:t>
      </w:r>
      <w:r>
        <w:rPr>
          <w:spacing w:val="-8"/>
          <w:rPrChange w:id="803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031" w:author="Kendra Wyant" w:date="2023-05-31T13:43:00Z">
            <w:rPr>
              <w:spacing w:val="-6"/>
            </w:rPr>
          </w:rPrChange>
        </w:rPr>
        <w:t>attrition</w:t>
      </w:r>
      <w:r>
        <w:rPr>
          <w:spacing w:val="-9"/>
          <w:rPrChange w:id="803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033" w:author="Kendra Wyant" w:date="2023-05-31T13:43:00Z">
            <w:rPr>
              <w:spacing w:val="-6"/>
            </w:rPr>
          </w:rPrChange>
        </w:rPr>
        <w:t>was</w:t>
      </w:r>
      <w:r>
        <w:rPr>
          <w:spacing w:val="-9"/>
          <w:rPrChange w:id="803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035" w:author="Kendra Wyant" w:date="2023-05-31T13:43:00Z">
            <w:rPr>
              <w:spacing w:val="-6"/>
            </w:rPr>
          </w:rPrChange>
        </w:rPr>
        <w:t>expected</w:t>
      </w:r>
      <w:r>
        <w:rPr>
          <w:spacing w:val="-8"/>
          <w:rPrChange w:id="803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037" w:author="Kendra Wyant" w:date="2023-05-31T13:43:00Z">
            <w:rPr>
              <w:spacing w:val="-6"/>
            </w:rPr>
          </w:rPrChange>
        </w:rPr>
        <w:t>between</w:t>
      </w:r>
      <w:r>
        <w:rPr>
          <w:spacing w:val="-8"/>
          <w:rPrChange w:id="803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039" w:author="Kendra Wyant" w:date="2023-05-31T13:43:00Z">
            <w:rPr>
              <w:spacing w:val="-6"/>
            </w:rPr>
          </w:rPrChange>
        </w:rPr>
        <w:t>consent</w:t>
      </w:r>
      <w:r>
        <w:rPr>
          <w:spacing w:val="-9"/>
          <w:rPrChange w:id="804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041" w:author="Kendra Wyant" w:date="2023-05-31T13:43:00Z">
            <w:rPr>
              <w:spacing w:val="-6"/>
            </w:rPr>
          </w:rPrChange>
        </w:rPr>
        <w:t xml:space="preserve">and </w:t>
      </w:r>
      <w:r>
        <w:rPr>
          <w:rPrChange w:id="8042" w:author="Kendra Wyant" w:date="2023-05-31T13:43:00Z">
            <w:rPr>
              <w:spacing w:val="-6"/>
            </w:rPr>
          </w:rPrChange>
        </w:rPr>
        <w:t>enrollment</w:t>
      </w:r>
      <w:r>
        <w:rPr>
          <w:spacing w:val="-10"/>
          <w:rPrChange w:id="804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44" w:author="Kendra Wyant" w:date="2023-05-31T13:43:00Z">
            <w:rPr>
              <w:spacing w:val="-6"/>
            </w:rPr>
          </w:rPrChange>
        </w:rPr>
        <w:t>visits</w:t>
      </w:r>
      <w:r>
        <w:rPr>
          <w:spacing w:val="-10"/>
          <w:rPrChange w:id="804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46" w:author="Kendra Wyant" w:date="2023-05-31T13:43:00Z">
            <w:rPr>
              <w:spacing w:val="-6"/>
            </w:rPr>
          </w:rPrChange>
        </w:rPr>
        <w:t>due</w:t>
      </w:r>
      <w:r>
        <w:rPr>
          <w:spacing w:val="-10"/>
          <w:rPrChange w:id="804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48" w:author="Kendra Wyant" w:date="2023-05-31T13:43:00Z">
            <w:rPr>
              <w:spacing w:val="-6"/>
            </w:rPr>
          </w:rPrChange>
        </w:rPr>
        <w:t>to</w:t>
      </w:r>
      <w:r>
        <w:rPr>
          <w:spacing w:val="-10"/>
          <w:rPrChange w:id="804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50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805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52" w:author="Kendra Wyant" w:date="2023-05-31T13:43:00Z">
            <w:rPr>
              <w:spacing w:val="-4"/>
            </w:rPr>
          </w:rPrChange>
        </w:rPr>
        <w:t>instability</w:t>
      </w:r>
      <w:r>
        <w:rPr>
          <w:spacing w:val="-9"/>
          <w:rPrChange w:id="805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54" w:author="Kendra Wyant" w:date="2023-05-31T13:43:00Z">
            <w:rPr>
              <w:spacing w:val="-4"/>
            </w:rPr>
          </w:rPrChange>
        </w:rPr>
        <w:t>associated</w:t>
      </w:r>
      <w:r>
        <w:rPr>
          <w:spacing w:val="-9"/>
          <w:rPrChange w:id="805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56" w:author="Kendra Wyant" w:date="2023-05-31T13:43:00Z">
            <w:rPr>
              <w:spacing w:val="-4"/>
            </w:rPr>
          </w:rPrChange>
        </w:rPr>
        <w:t>with</w:t>
      </w:r>
      <w:r>
        <w:rPr>
          <w:spacing w:val="-9"/>
          <w:rPrChange w:id="805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58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805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60" w:author="Kendra Wyant" w:date="2023-05-31T13:43:00Z">
            <w:rPr>
              <w:spacing w:val="-4"/>
            </w:rPr>
          </w:rPrChange>
        </w:rPr>
        <w:t>early</w:t>
      </w:r>
      <w:r>
        <w:rPr>
          <w:spacing w:val="-9"/>
          <w:rPrChange w:id="806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62" w:author="Kendra Wyant" w:date="2023-05-31T13:43:00Z">
            <w:rPr>
              <w:spacing w:val="-4"/>
            </w:rPr>
          </w:rPrChange>
        </w:rPr>
        <w:t>stages</w:t>
      </w:r>
      <w:r>
        <w:rPr>
          <w:spacing w:val="-9"/>
          <w:rPrChange w:id="806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64" w:author="Kendra Wyant" w:date="2023-05-31T13:43:00Z">
            <w:rPr>
              <w:spacing w:val="-4"/>
            </w:rPr>
          </w:rPrChange>
        </w:rPr>
        <w:t>of</w:t>
      </w:r>
      <w:r>
        <w:rPr>
          <w:spacing w:val="-10"/>
          <w:rPrChange w:id="806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66" w:author="Kendra Wyant" w:date="2023-05-31T13:43:00Z">
            <w:rPr>
              <w:spacing w:val="-4"/>
            </w:rPr>
          </w:rPrChange>
        </w:rPr>
        <w:t>recovery</w:t>
      </w:r>
      <w:r>
        <w:rPr>
          <w:spacing w:val="-9"/>
          <w:rPrChange w:id="806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68" w:author="Kendra Wyant" w:date="2023-05-31T13:43:00Z">
            <w:rPr>
              <w:spacing w:val="-4"/>
            </w:rPr>
          </w:rPrChange>
        </w:rPr>
        <w:t>from</w:t>
      </w:r>
      <w:r>
        <w:rPr>
          <w:rPrChange w:id="806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70" w:author="Kendra Wyant" w:date="2023-05-31T13:43:00Z">
            <w:rPr>
              <w:spacing w:val="-4"/>
            </w:rPr>
          </w:rPrChange>
        </w:rPr>
        <w:t>alcohol</w:t>
      </w:r>
      <w:r>
        <w:rPr>
          <w:spacing w:val="-2"/>
          <w:rPrChange w:id="807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72" w:author="Kendra Wyant" w:date="2023-05-31T13:43:00Z">
            <w:rPr>
              <w:spacing w:val="-4"/>
            </w:rPr>
          </w:rPrChange>
        </w:rPr>
        <w:t>use</w:t>
      </w:r>
      <w:r>
        <w:rPr>
          <w:spacing w:val="-1"/>
          <w:rPrChange w:id="807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74" w:author="Kendra Wyant" w:date="2023-05-31T13:43:00Z">
            <w:rPr>
              <w:spacing w:val="-4"/>
            </w:rPr>
          </w:rPrChange>
        </w:rPr>
        <w:t>disorder.</w:t>
      </w:r>
      <w:r>
        <w:rPr>
          <w:spacing w:val="18"/>
          <w:rPrChange w:id="8075" w:author="Kendra Wyant" w:date="2023-05-31T13:43:00Z">
            <w:rPr>
              <w:spacing w:val="12"/>
            </w:rPr>
          </w:rPrChange>
        </w:rPr>
        <w:t xml:space="preserve"> </w:t>
      </w:r>
      <w:r>
        <w:rPr>
          <w:rPrChange w:id="8076" w:author="Kendra Wyant" w:date="2023-05-31T13:43:00Z">
            <w:rPr>
              <w:spacing w:val="-4"/>
            </w:rPr>
          </w:rPrChange>
        </w:rPr>
        <w:t>In</w:t>
      </w:r>
      <w:r>
        <w:rPr>
          <w:spacing w:val="-1"/>
          <w:rPrChange w:id="807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078" w:author="Kendra Wyant" w:date="2023-05-31T13:43:00Z">
            <w:rPr>
              <w:spacing w:val="-4"/>
            </w:rPr>
          </w:rPrChange>
        </w:rPr>
        <w:t>fact,</w:t>
      </w:r>
      <w:r>
        <w:rPr>
          <w:spacing w:val="-1"/>
          <w:rPrChange w:id="807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8080" w:author="Kendra Wyant" w:date="2023-05-31T13:43:00Z">
            <w:rPr>
              <w:spacing w:val="-2"/>
            </w:rPr>
          </w:rPrChange>
        </w:rPr>
        <w:t>table</w:t>
      </w:r>
      <w:r>
        <w:rPr>
          <w:spacing w:val="-1"/>
          <w:rPrChange w:id="8081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8082" w:author="Kendra Wyant" w:date="2023-05-31T13:43:00Z">
            <w:rPr>
              <w:spacing w:val="-2"/>
            </w:rPr>
          </w:rPrChange>
        </w:rPr>
        <w:t>3</w:t>
      </w:r>
      <w:r>
        <w:rPr>
          <w:spacing w:val="-2"/>
        </w:rPr>
        <w:t xml:space="preserve"> </w:t>
      </w:r>
      <w:r>
        <w:rPr>
          <w:rPrChange w:id="8083" w:author="Kendra Wyant" w:date="2023-05-31T13:43:00Z">
            <w:rPr>
              <w:spacing w:val="-2"/>
            </w:rPr>
          </w:rPrChange>
        </w:rPr>
        <w:t>indicates</w:t>
      </w:r>
      <w:r>
        <w:rPr>
          <w:spacing w:val="-2"/>
        </w:rPr>
        <w:t xml:space="preserve"> </w:t>
      </w:r>
      <w:r>
        <w:rPr>
          <w:rPrChange w:id="8084" w:author="Kendra Wyant" w:date="2023-05-31T13:43:00Z">
            <w:rPr>
              <w:spacing w:val="-2"/>
            </w:rPr>
          </w:rPrChange>
        </w:rPr>
        <w:t>that</w:t>
      </w:r>
      <w:r>
        <w:rPr>
          <w:spacing w:val="-1"/>
          <w:rPrChange w:id="8085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8086" w:author="Kendra Wyant" w:date="2023-05-31T13:43:00Z">
            <w:rPr>
              <w:spacing w:val="-2"/>
            </w:rPr>
          </w:rPrChange>
        </w:rPr>
        <w:t>almost</w:t>
      </w:r>
      <w:r>
        <w:rPr>
          <w:spacing w:val="-2"/>
        </w:rPr>
        <w:t xml:space="preserve"> </w:t>
      </w:r>
      <w:r>
        <w:rPr>
          <w:rPrChange w:id="8087" w:author="Kendra Wyant" w:date="2023-05-31T13:43:00Z">
            <w:rPr>
              <w:spacing w:val="-2"/>
            </w:rPr>
          </w:rPrChange>
        </w:rPr>
        <w:t>half</w:t>
      </w:r>
      <w:r>
        <w:rPr>
          <w:spacing w:val="-2"/>
        </w:rPr>
        <w:t xml:space="preserve"> </w:t>
      </w:r>
      <w:r>
        <w:rPr>
          <w:rPrChange w:id="8088" w:author="Kendra Wyant" w:date="2023-05-31T13:43:00Z">
            <w:rPr>
              <w:spacing w:val="-2"/>
            </w:rPr>
          </w:rPrChange>
        </w:rPr>
        <w:t>of</w:t>
      </w:r>
      <w:r>
        <w:rPr>
          <w:spacing w:val="-1"/>
          <w:rPrChange w:id="8089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8090" w:author="Kendra Wyant" w:date="2023-05-31T13:43:00Z">
            <w:rPr>
              <w:spacing w:val="-2"/>
            </w:rPr>
          </w:rPrChange>
        </w:rPr>
        <w:t>the</w:t>
      </w:r>
      <w:r>
        <w:rPr>
          <w:spacing w:val="-2"/>
        </w:rPr>
        <w:t xml:space="preserve"> </w:t>
      </w:r>
      <w:r>
        <w:rPr>
          <w:rPrChange w:id="8091" w:author="Kendra Wyant" w:date="2023-05-31T13:43:00Z">
            <w:rPr>
              <w:spacing w:val="-2"/>
            </w:rPr>
          </w:rPrChange>
        </w:rPr>
        <w:t>participants</w:t>
      </w:r>
      <w:r>
        <w:rPr>
          <w:spacing w:val="-2"/>
        </w:rPr>
        <w:t xml:space="preserve"> </w:t>
      </w:r>
      <w:r>
        <w:rPr>
          <w:rPrChange w:id="8092" w:author="Kendra Wyant" w:date="2023-05-31T13:43:00Z">
            <w:rPr>
              <w:spacing w:val="-2"/>
            </w:rPr>
          </w:rPrChange>
        </w:rPr>
        <w:t xml:space="preserve">who </w:t>
      </w:r>
      <w:r>
        <w:rPr>
          <w:spacing w:val="-2"/>
        </w:rPr>
        <w:t>consented</w:t>
      </w:r>
      <w:r>
        <w:rPr>
          <w:spacing w:val="-4"/>
          <w:rPrChange w:id="809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but</w:t>
      </w:r>
      <w:r>
        <w:rPr>
          <w:spacing w:val="-4"/>
          <w:rPrChange w:id="809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did</w:t>
      </w:r>
      <w:r>
        <w:rPr>
          <w:spacing w:val="-3"/>
          <w:rPrChange w:id="809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not</w:t>
      </w:r>
      <w:r>
        <w:rPr>
          <w:spacing w:val="-4"/>
          <w:rPrChange w:id="809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enroll</w:t>
      </w:r>
      <w:r>
        <w:rPr>
          <w:spacing w:val="-3"/>
          <w:rPrChange w:id="809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may</w:t>
      </w:r>
      <w:r>
        <w:rPr>
          <w:spacing w:val="-3"/>
          <w:rPrChange w:id="809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8099" w:author="Kendra Wyant" w:date="2023-05-31T13:43:00Z">
            <w:rPr>
              <w:spacing w:val="-4"/>
            </w:rPr>
          </w:rPrChange>
        </w:rPr>
        <w:t>have</w:t>
      </w:r>
      <w:r>
        <w:rPr>
          <w:spacing w:val="-3"/>
          <w:rPrChange w:id="810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101" w:author="Kendra Wyant" w:date="2023-05-31T13:43:00Z">
            <w:rPr>
              <w:spacing w:val="-4"/>
            </w:rPr>
          </w:rPrChange>
        </w:rPr>
        <w:t>done</w:t>
      </w:r>
      <w:r>
        <w:rPr>
          <w:spacing w:val="-3"/>
          <w:rPrChange w:id="810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103" w:author="Kendra Wyant" w:date="2023-05-31T13:43:00Z">
            <w:rPr>
              <w:spacing w:val="-4"/>
            </w:rPr>
          </w:rPrChange>
        </w:rPr>
        <w:t>so</w:t>
      </w:r>
      <w:r>
        <w:rPr>
          <w:spacing w:val="-3"/>
          <w:rPrChange w:id="810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105" w:author="Kendra Wyant" w:date="2023-05-31T13:43:00Z">
            <w:rPr>
              <w:spacing w:val="-4"/>
            </w:rPr>
          </w:rPrChange>
        </w:rPr>
        <w:t>for</w:t>
      </w:r>
      <w:r>
        <w:rPr>
          <w:spacing w:val="-3"/>
          <w:rPrChange w:id="810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107" w:author="Kendra Wyant" w:date="2023-05-31T13:43:00Z">
            <w:rPr>
              <w:spacing w:val="-4"/>
            </w:rPr>
          </w:rPrChange>
        </w:rPr>
        <w:t>reasons</w:t>
      </w:r>
      <w:r>
        <w:rPr>
          <w:spacing w:val="-3"/>
          <w:rPrChange w:id="810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109" w:author="Kendra Wyant" w:date="2023-05-31T13:43:00Z">
            <w:rPr>
              <w:spacing w:val="-4"/>
            </w:rPr>
          </w:rPrChange>
        </w:rPr>
        <w:t>other</w:t>
      </w:r>
      <w:r>
        <w:rPr>
          <w:spacing w:val="-4"/>
          <w:rPrChange w:id="811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111" w:author="Kendra Wyant" w:date="2023-05-31T13:43:00Z">
            <w:rPr>
              <w:spacing w:val="-4"/>
            </w:rPr>
          </w:rPrChange>
        </w:rPr>
        <w:t>than</w:t>
      </w:r>
      <w:r>
        <w:rPr>
          <w:spacing w:val="-4"/>
          <w:rPrChange w:id="811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113" w:author="Kendra Wyant" w:date="2023-05-31T13:43:00Z">
            <w:rPr>
              <w:spacing w:val="-4"/>
            </w:rPr>
          </w:rPrChange>
        </w:rPr>
        <w:t>their</w:t>
      </w:r>
      <w:r>
        <w:rPr>
          <w:spacing w:val="-3"/>
          <w:rPrChange w:id="811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115" w:author="Kendra Wyant" w:date="2023-05-31T13:43:00Z">
            <w:rPr>
              <w:spacing w:val="-4"/>
            </w:rPr>
          </w:rPrChange>
        </w:rPr>
        <w:t>willingness</w:t>
      </w:r>
      <w:r>
        <w:rPr>
          <w:spacing w:val="-3"/>
          <w:rPrChange w:id="811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117" w:author="Kendra Wyant" w:date="2023-05-31T13:43:00Z">
            <w:rPr>
              <w:spacing w:val="-4"/>
            </w:rPr>
          </w:rPrChange>
        </w:rPr>
        <w:t>to</w:t>
      </w:r>
      <w:r>
        <w:rPr>
          <w:spacing w:val="-2"/>
          <w:rPrChange w:id="811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8119" w:author="Kendra Wyant" w:date="2023-05-31T13:43:00Z">
            <w:rPr>
              <w:spacing w:val="-4"/>
            </w:rPr>
          </w:rPrChange>
        </w:rPr>
        <w:t>provide</w:t>
      </w:r>
      <w:r>
        <w:rPr>
          <w:spacing w:val="-6"/>
          <w:rPrChange w:id="812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121" w:author="Kendra Wyant" w:date="2023-05-31T13:43:00Z">
            <w:rPr>
              <w:spacing w:val="-4"/>
            </w:rPr>
          </w:rPrChange>
        </w:rPr>
        <w:t>these</w:t>
      </w:r>
      <w:r>
        <w:rPr>
          <w:spacing w:val="-6"/>
          <w:rPrChange w:id="812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8123" w:author="Kendra Wyant" w:date="2023-05-31T13:43:00Z">
            <w:rPr>
              <w:spacing w:val="-4"/>
            </w:rPr>
          </w:rPrChange>
        </w:rPr>
        <w:t>raw</w:t>
      </w:r>
      <w:r>
        <w:rPr>
          <w:spacing w:val="-6"/>
          <w:rPrChange w:id="812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8125" w:author="Kendra Wyant" w:date="2023-05-31T13:43:00Z">
            <w:rPr>
              <w:spacing w:val="-4"/>
            </w:rPr>
          </w:rPrChange>
        </w:rPr>
        <w:t>data</w:t>
      </w:r>
      <w:r>
        <w:rPr>
          <w:spacing w:val="-6"/>
          <w:rPrChange w:id="812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127" w:author="Kendra Wyant" w:date="2023-05-31T13:43:00Z">
            <w:rPr>
              <w:spacing w:val="-4"/>
            </w:rPr>
          </w:rPrChange>
        </w:rPr>
        <w:t>streams</w:t>
      </w:r>
      <w:r>
        <w:rPr>
          <w:spacing w:val="-6"/>
          <w:rPrChange w:id="812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129" w:author="Kendra Wyant" w:date="2023-05-31T13:43:00Z">
            <w:rPr>
              <w:spacing w:val="-4"/>
            </w:rPr>
          </w:rPrChange>
        </w:rPr>
        <w:t>(e.g.,</w:t>
      </w:r>
      <w:r>
        <w:rPr>
          <w:spacing w:val="-6"/>
          <w:rPrChange w:id="8130" w:author="Kendra Wyant" w:date="2023-05-31T13:43:00Z">
            <w:rPr>
              <w:spacing w:val="-4"/>
            </w:rPr>
          </w:rPrChange>
        </w:rPr>
        <w:t xml:space="preserve"> </w:t>
      </w:r>
      <w:r>
        <w:t>health</w:t>
      </w:r>
      <w:r>
        <w:rPr>
          <w:spacing w:val="-6"/>
          <w:rPrChange w:id="8131" w:author="Kendra Wyant" w:date="2023-05-31T13:43:00Z">
            <w:rPr>
              <w:spacing w:val="-9"/>
            </w:rPr>
          </w:rPrChange>
        </w:rPr>
        <w:t xml:space="preserve"> </w:t>
      </w:r>
      <w:r>
        <w:t>concerns,</w:t>
      </w:r>
      <w:r>
        <w:rPr>
          <w:spacing w:val="-6"/>
          <w:rPrChange w:id="8132" w:author="Kendra Wyant" w:date="2023-05-31T13:43:00Z">
            <w:rPr>
              <w:spacing w:val="-9"/>
            </w:rPr>
          </w:rPrChange>
        </w:rPr>
        <w:t xml:space="preserve"> </w:t>
      </w:r>
      <w:r>
        <w:t>no</w:t>
      </w:r>
      <w:r>
        <w:rPr>
          <w:spacing w:val="-6"/>
          <w:rPrChange w:id="8133" w:author="Kendra Wyant" w:date="2023-05-31T13:43:00Z">
            <w:rPr>
              <w:spacing w:val="-9"/>
            </w:rPr>
          </w:rPrChange>
        </w:rPr>
        <w:t xml:space="preserve"> </w:t>
      </w:r>
      <w:r>
        <w:t>transportation</w:t>
      </w:r>
      <w:r>
        <w:rPr>
          <w:spacing w:val="-6"/>
          <w:rPrChange w:id="8134" w:author="Kendra Wyant" w:date="2023-05-31T13:43:00Z">
            <w:rPr>
              <w:spacing w:val="-9"/>
            </w:rPr>
          </w:rPrChange>
        </w:rPr>
        <w:t xml:space="preserve"> </w:t>
      </w:r>
      <w:r>
        <w:t>to</w:t>
      </w:r>
      <w:r>
        <w:rPr>
          <w:spacing w:val="-6"/>
          <w:rPrChange w:id="8135" w:author="Kendra Wyant" w:date="2023-05-31T13:43:00Z">
            <w:rPr>
              <w:spacing w:val="-9"/>
            </w:rPr>
          </w:rPrChange>
        </w:rPr>
        <w:t xml:space="preserve"> </w:t>
      </w:r>
      <w:r>
        <w:t>lab,</w:t>
      </w:r>
      <w:r>
        <w:rPr>
          <w:spacing w:val="-6"/>
          <w:rPrChange w:id="8136" w:author="Kendra Wyant" w:date="2023-05-31T13:43:00Z">
            <w:rPr>
              <w:spacing w:val="-9"/>
            </w:rPr>
          </w:rPrChange>
        </w:rPr>
        <w:t xml:space="preserve"> </w:t>
      </w:r>
      <w:r>
        <w:t>made</w:t>
      </w:r>
      <w:r>
        <w:rPr>
          <w:rPrChange w:id="813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138" w:author="Kendra Wyant" w:date="2023-05-31T13:43:00Z">
            <w:rPr/>
          </w:rPrChange>
        </w:rPr>
        <w:t>repeated</w:t>
      </w:r>
      <w:r>
        <w:rPr>
          <w:spacing w:val="-2"/>
          <w:rPrChange w:id="813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140" w:author="Kendra Wyant" w:date="2023-05-31T13:43:00Z">
            <w:rPr/>
          </w:rPrChange>
        </w:rPr>
        <w:t>attempts</w:t>
      </w:r>
      <w:r>
        <w:rPr>
          <w:spacing w:val="-2"/>
          <w:rPrChange w:id="814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142" w:author="Kendra Wyant" w:date="2023-05-31T13:43:00Z">
            <w:rPr/>
          </w:rPrChange>
        </w:rPr>
        <w:t>to</w:t>
      </w:r>
      <w:r>
        <w:rPr>
          <w:spacing w:val="-2"/>
          <w:rPrChange w:id="814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144" w:author="Kendra Wyant" w:date="2023-05-31T13:43:00Z">
            <w:rPr/>
          </w:rPrChange>
        </w:rPr>
        <w:t>reschedule</w:t>
      </w:r>
      <w:r>
        <w:rPr>
          <w:spacing w:val="-2"/>
          <w:rPrChange w:id="814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146" w:author="Kendra Wyant" w:date="2023-05-31T13:43:00Z">
            <w:rPr/>
          </w:rPrChange>
        </w:rPr>
        <w:t xml:space="preserve">before </w:t>
      </w:r>
      <w:r>
        <w:rPr>
          <w:spacing w:val="-2"/>
        </w:rPr>
        <w:t>discontinuing).</w:t>
      </w:r>
    </w:p>
    <w:p w14:paraId="7C8D2F8F" w14:textId="77777777" w:rsidR="00DC3B47" w:rsidRDefault="004E27B8">
      <w:pPr>
        <w:pStyle w:val="BodyText"/>
        <w:spacing w:before="230" w:line="355" w:lineRule="auto"/>
        <w:ind w:left="160" w:firstLine="576"/>
        <w:rPr>
          <w:del w:id="8147" w:author="Kendra Wyant" w:date="2023-05-31T13:43:00Z"/>
        </w:rPr>
      </w:pPr>
      <w:r>
        <w:t>Participants’</w:t>
      </w:r>
      <w:r>
        <w:rPr>
          <w:spacing w:val="-7"/>
        </w:rPr>
        <w:t xml:space="preserve"> </w:t>
      </w:r>
      <w:r>
        <w:t>explicit</w:t>
      </w:r>
      <w:r>
        <w:rPr>
          <w:spacing w:val="-7"/>
        </w:rPr>
        <w:t xml:space="preserve"> </w:t>
      </w:r>
      <w:r>
        <w:t>self-report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perceptions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acceptability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these </w:t>
      </w:r>
      <w:r>
        <w:rPr>
          <w:spacing w:val="-2"/>
          <w:rPrChange w:id="8148" w:author="Kendra Wyant" w:date="2023-05-31T13:43:00Z">
            <w:rPr>
              <w:spacing w:val="-6"/>
            </w:rPr>
          </w:rPrChange>
        </w:rPr>
        <w:t>personal</w:t>
      </w:r>
      <w:r>
        <w:rPr>
          <w:spacing w:val="-10"/>
          <w:rPrChange w:id="814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150" w:author="Kendra Wyant" w:date="2023-05-31T13:43:00Z">
            <w:rPr>
              <w:spacing w:val="-6"/>
            </w:rPr>
          </w:rPrChange>
        </w:rPr>
        <w:t>sensing</w:t>
      </w:r>
      <w:r>
        <w:rPr>
          <w:spacing w:val="-10"/>
          <w:rPrChange w:id="815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152" w:author="Kendra Wyant" w:date="2023-05-31T13:43:00Z">
            <w:rPr>
              <w:spacing w:val="-6"/>
            </w:rPr>
          </w:rPrChange>
        </w:rPr>
        <w:t>methods</w:t>
      </w:r>
      <w:r>
        <w:rPr>
          <w:spacing w:val="-10"/>
          <w:rPrChange w:id="815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154" w:author="Kendra Wyant" w:date="2023-05-31T13:43:00Z">
            <w:rPr>
              <w:spacing w:val="-6"/>
            </w:rPr>
          </w:rPrChange>
        </w:rPr>
        <w:t>were</w:t>
      </w:r>
      <w:r>
        <w:rPr>
          <w:spacing w:val="-9"/>
          <w:rPrChange w:id="815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156" w:author="Kendra Wyant" w:date="2023-05-31T13:43:00Z">
            <w:rPr>
              <w:spacing w:val="-6"/>
            </w:rPr>
          </w:rPrChange>
        </w:rPr>
        <w:t>also</w:t>
      </w:r>
      <w:r>
        <w:rPr>
          <w:spacing w:val="-9"/>
          <w:rPrChange w:id="815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158" w:author="Kendra Wyant" w:date="2023-05-31T13:43:00Z">
            <w:rPr>
              <w:spacing w:val="-6"/>
            </w:rPr>
          </w:rPrChange>
        </w:rPr>
        <w:t>generally</w:t>
      </w:r>
      <w:r>
        <w:rPr>
          <w:spacing w:val="-10"/>
          <w:rPrChange w:id="815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160" w:author="Kendra Wyant" w:date="2023-05-31T13:43:00Z">
            <w:rPr>
              <w:spacing w:val="-6"/>
            </w:rPr>
          </w:rPrChange>
        </w:rPr>
        <w:t>consistent</w:t>
      </w:r>
      <w:r>
        <w:rPr>
          <w:spacing w:val="-10"/>
          <w:rPrChange w:id="816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162" w:author="Kendra Wyant" w:date="2023-05-31T13:43:00Z">
            <w:rPr>
              <w:spacing w:val="-6"/>
            </w:rPr>
          </w:rPrChange>
        </w:rPr>
        <w:t>with</w:t>
      </w:r>
      <w:r>
        <w:rPr>
          <w:spacing w:val="-9"/>
          <w:rPrChange w:id="816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164" w:author="Kendra Wyant" w:date="2023-05-31T13:43:00Z">
            <w:rPr>
              <w:spacing w:val="-6"/>
            </w:rPr>
          </w:rPrChange>
        </w:rPr>
        <w:t>their</w:t>
      </w:r>
      <w:r>
        <w:rPr>
          <w:spacing w:val="-10"/>
          <w:rPrChange w:id="816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166" w:author="Kendra Wyant" w:date="2023-05-31T13:43:00Z">
            <w:rPr>
              <w:spacing w:val="-6"/>
            </w:rPr>
          </w:rPrChange>
        </w:rPr>
        <w:t>behavior.</w:t>
      </w:r>
      <w:r>
        <w:rPr>
          <w:spacing w:val="7"/>
          <w:rPrChange w:id="8167" w:author="Kendra Wyant" w:date="2023-05-31T13:43:00Z">
            <w:rPr>
              <w:spacing w:val="16"/>
            </w:rPr>
          </w:rPrChange>
        </w:rPr>
        <w:t xml:space="preserve"> </w:t>
      </w:r>
      <w:r>
        <w:rPr>
          <w:spacing w:val="-2"/>
          <w:rPrChange w:id="8168" w:author="Kendra Wyant" w:date="2023-05-31T13:43:00Z">
            <w:rPr>
              <w:spacing w:val="-6"/>
            </w:rPr>
          </w:rPrChange>
        </w:rPr>
        <w:t xml:space="preserve">Specifically, </w:t>
      </w:r>
      <w:r>
        <w:rPr>
          <w:rPrChange w:id="8169" w:author="Kendra Wyant" w:date="2023-05-31T13:43:00Z">
            <w:rPr>
              <w:spacing w:val="-6"/>
            </w:rPr>
          </w:rPrChange>
        </w:rPr>
        <w:t>on</w:t>
      </w:r>
      <w:r>
        <w:rPr>
          <w:spacing w:val="-10"/>
          <w:rPrChange w:id="8170" w:author="Kendra Wyant" w:date="2023-05-31T13:43:00Z">
            <w:rPr>
              <w:spacing w:val="-6"/>
            </w:rPr>
          </w:rPrChange>
        </w:rPr>
        <w:t xml:space="preserve"> </w:t>
      </w:r>
      <w:r>
        <w:t>average,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  <w:rPrChange w:id="8171" w:author="Kendra Wyant" w:date="2023-05-31T13:43:00Z">
            <w:rPr>
              <w:spacing w:val="-9"/>
            </w:rPr>
          </w:rPrChange>
        </w:rPr>
        <w:t xml:space="preserve"> </w:t>
      </w:r>
      <w:r>
        <w:t>rated</w:t>
      </w:r>
      <w:r>
        <w:rPr>
          <w:spacing w:val="-9"/>
          <w:rPrChange w:id="8172" w:author="Kendra Wyant" w:date="2023-05-31T13:43:00Z">
            <w:rPr>
              <w:spacing w:val="-10"/>
            </w:rPr>
          </w:rPrChange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sensing</w:t>
      </w:r>
      <w:r>
        <w:rPr>
          <w:spacing w:val="-9"/>
          <w:rPrChange w:id="8173" w:author="Kendra Wyant" w:date="2023-05-31T13:43:00Z">
            <w:rPr>
              <w:spacing w:val="-10"/>
            </w:rPr>
          </w:rPrChange>
        </w:rPr>
        <w:t xml:space="preserve"> </w:t>
      </w:r>
      <w:r>
        <w:t>methods</w:t>
      </w:r>
      <w:r>
        <w:rPr>
          <w:spacing w:val="-10"/>
          <w:rPrChange w:id="8174" w:author="Kendra Wyant" w:date="2023-05-31T13:43:00Z">
            <w:rPr>
              <w:spacing w:val="-9"/>
            </w:rPr>
          </w:rPrChange>
        </w:rPr>
        <w:t xml:space="preserve"> </w:t>
      </w:r>
      <w:r>
        <w:t>more</w:t>
      </w:r>
      <w:r>
        <w:rPr>
          <w:spacing w:val="-9"/>
          <w:rPrChange w:id="8175" w:author="Kendra Wyant" w:date="2023-05-31T13:43:00Z">
            <w:rPr>
              <w:spacing w:val="-10"/>
            </w:rPr>
          </w:rPrChange>
        </w:rPr>
        <w:t xml:space="preserve"> </w:t>
      </w:r>
      <w:r>
        <w:t>favorable</w:t>
      </w:r>
      <w:r>
        <w:rPr>
          <w:spacing w:val="-9"/>
          <w:rPrChange w:id="8176" w:author="Kendra Wyant" w:date="2023-05-31T13:43:00Z">
            <w:rPr>
              <w:spacing w:val="-10"/>
            </w:rPr>
          </w:rPrChange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neutral</w:t>
      </w:r>
    </w:p>
    <w:p w14:paraId="63430E1B" w14:textId="4F6670F7" w:rsidR="003146FC" w:rsidRDefault="004E27B8">
      <w:pPr>
        <w:pStyle w:val="BodyText"/>
        <w:spacing w:before="109" w:line="355" w:lineRule="auto"/>
        <w:ind w:left="160" w:right="557" w:firstLine="576"/>
        <w:pPrChange w:id="8177" w:author="Kendra Wyant" w:date="2023-05-31T13:43:00Z">
          <w:pPr>
            <w:pStyle w:val="BodyText"/>
            <w:spacing w:line="355" w:lineRule="auto"/>
            <w:ind w:left="151" w:right="512" w:firstLine="8"/>
          </w:pPr>
        </w:pPrChange>
      </w:pPr>
      <w:ins w:id="8178" w:author="Kendra Wyant" w:date="2023-05-31T13:43:00Z">
        <w:r>
          <w:t xml:space="preserve"> </w:t>
        </w:r>
      </w:ins>
      <w:r>
        <w:rPr>
          <w:spacing w:val="-2"/>
          <w:rPrChange w:id="8179" w:author="Kendra Wyant" w:date="2023-05-31T13:43:00Z">
            <w:rPr>
              <w:spacing w:val="-6"/>
            </w:rPr>
          </w:rPrChange>
        </w:rPr>
        <w:t>mid-point</w:t>
      </w:r>
      <w:r>
        <w:rPr>
          <w:spacing w:val="-6"/>
        </w:rPr>
        <w:t xml:space="preserve"> </w:t>
      </w:r>
      <w:r>
        <w:rPr>
          <w:spacing w:val="-2"/>
          <w:rPrChange w:id="8180" w:author="Kendra Wyant" w:date="2023-05-31T13:43:00Z">
            <w:rPr>
              <w:spacing w:val="-6"/>
            </w:rPr>
          </w:rPrChange>
        </w:rPr>
        <w:t>(“undecided”)</w:t>
      </w:r>
      <w:r>
        <w:rPr>
          <w:spacing w:val="-6"/>
        </w:rPr>
        <w:t xml:space="preserve"> </w:t>
      </w:r>
      <w:r>
        <w:rPr>
          <w:spacing w:val="-2"/>
          <w:rPrChange w:id="8181" w:author="Kendra Wyant" w:date="2023-05-31T13:43:00Z">
            <w:rPr>
              <w:spacing w:val="-6"/>
            </w:rPr>
          </w:rPrChange>
        </w:rPr>
        <w:t>of</w:t>
      </w:r>
      <w:r>
        <w:rPr>
          <w:spacing w:val="-5"/>
          <w:rPrChange w:id="818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183" w:author="Kendra Wyant" w:date="2023-05-31T13:43:00Z">
            <w:rPr>
              <w:spacing w:val="-6"/>
            </w:rPr>
          </w:rPrChange>
        </w:rPr>
        <w:t>the</w:t>
      </w:r>
      <w:r>
        <w:rPr>
          <w:spacing w:val="-6"/>
        </w:rPr>
        <w:t xml:space="preserve"> </w:t>
      </w:r>
      <w:r>
        <w:rPr>
          <w:spacing w:val="-2"/>
          <w:rPrChange w:id="8184" w:author="Kendra Wyant" w:date="2023-05-31T13:43:00Z">
            <w:rPr>
              <w:spacing w:val="-6"/>
            </w:rPr>
          </w:rPrChange>
        </w:rPr>
        <w:t>rating</w:t>
      </w:r>
      <w:r>
        <w:rPr>
          <w:spacing w:val="-6"/>
        </w:rPr>
        <w:t xml:space="preserve"> </w:t>
      </w:r>
      <w:r>
        <w:rPr>
          <w:spacing w:val="-2"/>
          <w:rPrChange w:id="8185" w:author="Kendra Wyant" w:date="2023-05-31T13:43:00Z">
            <w:rPr>
              <w:spacing w:val="-6"/>
            </w:rPr>
          </w:rPrChange>
        </w:rPr>
        <w:t>scales</w:t>
      </w:r>
      <w:r>
        <w:rPr>
          <w:spacing w:val="-5"/>
          <w:rPrChange w:id="818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187" w:author="Kendra Wyant" w:date="2023-05-31T13:43:00Z">
            <w:rPr>
              <w:spacing w:val="-6"/>
            </w:rPr>
          </w:rPrChange>
        </w:rPr>
        <w:t>for</w:t>
      </w:r>
      <w:r>
        <w:rPr>
          <w:spacing w:val="-5"/>
          <w:rPrChange w:id="818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189" w:author="Kendra Wyant" w:date="2023-05-31T13:43:00Z">
            <w:rPr>
              <w:spacing w:val="-6"/>
            </w:rPr>
          </w:rPrChange>
        </w:rPr>
        <w:t>all</w:t>
      </w:r>
      <w:r>
        <w:rPr>
          <w:spacing w:val="-6"/>
        </w:rPr>
        <w:t xml:space="preserve"> </w:t>
      </w:r>
      <w:r>
        <w:rPr>
          <w:spacing w:val="-2"/>
          <w:rPrChange w:id="8190" w:author="Kendra Wyant" w:date="2023-05-31T13:43:00Z">
            <w:rPr>
              <w:spacing w:val="-6"/>
            </w:rPr>
          </w:rPrChange>
        </w:rPr>
        <w:t>3</w:t>
      </w:r>
      <w:r>
        <w:rPr>
          <w:spacing w:val="-5"/>
          <w:rPrChange w:id="819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192" w:author="Kendra Wyant" w:date="2023-05-31T13:43:00Z">
            <w:rPr>
              <w:spacing w:val="-6"/>
            </w:rPr>
          </w:rPrChange>
        </w:rPr>
        <w:t>dimensions</w:t>
      </w:r>
      <w:r>
        <w:rPr>
          <w:spacing w:val="-6"/>
        </w:rPr>
        <w:t xml:space="preserve"> </w:t>
      </w:r>
      <w:r>
        <w:rPr>
          <w:spacing w:val="-2"/>
          <w:rPrChange w:id="8193" w:author="Kendra Wyant" w:date="2023-05-31T13:43:00Z">
            <w:rPr>
              <w:spacing w:val="-6"/>
            </w:rPr>
          </w:rPrChange>
        </w:rPr>
        <w:t>we</w:t>
      </w:r>
      <w:r>
        <w:rPr>
          <w:spacing w:val="-5"/>
          <w:rPrChange w:id="819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195" w:author="Kendra Wyant" w:date="2023-05-31T13:43:00Z">
            <w:rPr>
              <w:spacing w:val="-6"/>
            </w:rPr>
          </w:rPrChange>
        </w:rPr>
        <w:t>evaluated</w:t>
      </w:r>
      <w:r>
        <w:rPr>
          <w:spacing w:val="-6"/>
        </w:rPr>
        <w:t xml:space="preserve"> </w:t>
      </w:r>
      <w:r>
        <w:rPr>
          <w:spacing w:val="-2"/>
          <w:rPrChange w:id="8196" w:author="Kendra Wyant" w:date="2023-05-31T13:43:00Z">
            <w:rPr>
              <w:spacing w:val="-6"/>
            </w:rPr>
          </w:rPrChange>
        </w:rPr>
        <w:t xml:space="preserve">- </w:t>
      </w:r>
      <w:r>
        <w:rPr>
          <w:spacing w:val="-4"/>
          <w:rPrChange w:id="8197" w:author="Kendra Wyant" w:date="2023-05-31T13:43:00Z">
            <w:rPr>
              <w:spacing w:val="-6"/>
            </w:rPr>
          </w:rPrChange>
        </w:rPr>
        <w:t>interference,</w:t>
      </w:r>
      <w:r>
        <w:rPr>
          <w:spacing w:val="-8"/>
          <w:rPrChange w:id="819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199" w:author="Kendra Wyant" w:date="2023-05-31T13:43:00Z">
            <w:rPr/>
          </w:rPrChange>
        </w:rPr>
        <w:t>dislike,</w:t>
      </w:r>
      <w:r>
        <w:rPr>
          <w:spacing w:val="-8"/>
          <w:rPrChange w:id="820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8201" w:author="Kendra Wyant" w:date="2023-05-31T13:43:00Z">
            <w:rPr/>
          </w:rPrChange>
        </w:rPr>
        <w:t>and</w:t>
      </w:r>
      <w:r>
        <w:rPr>
          <w:spacing w:val="-9"/>
        </w:rPr>
        <w:t xml:space="preserve"> </w:t>
      </w:r>
      <w:r>
        <w:rPr>
          <w:spacing w:val="-4"/>
          <w:rPrChange w:id="8202" w:author="Kendra Wyant" w:date="2023-05-31T13:43:00Z">
            <w:rPr/>
          </w:rPrChange>
        </w:rPr>
        <w:t>willingness</w:t>
      </w:r>
      <w:r>
        <w:rPr>
          <w:spacing w:val="-9"/>
        </w:rPr>
        <w:t xml:space="preserve"> </w:t>
      </w:r>
      <w:r>
        <w:rPr>
          <w:spacing w:val="-4"/>
          <w:rPrChange w:id="8203" w:author="Kendra Wyant" w:date="2023-05-31T13:43:00Z">
            <w:rPr/>
          </w:rPrChange>
        </w:rPr>
        <w:t>to</w:t>
      </w:r>
      <w:r>
        <w:rPr>
          <w:spacing w:val="-9"/>
          <w:rPrChange w:id="820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8205" w:author="Kendra Wyant" w:date="2023-05-31T13:43:00Z">
            <w:rPr/>
          </w:rPrChange>
        </w:rPr>
        <w:t>use</w:t>
      </w:r>
      <w:r>
        <w:rPr>
          <w:spacing w:val="-9"/>
          <w:rPrChange w:id="820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8207" w:author="Kendra Wyant" w:date="2023-05-31T13:43:00Z">
            <w:rPr/>
          </w:rPrChange>
        </w:rPr>
        <w:t>for</w:t>
      </w:r>
      <w:r>
        <w:rPr>
          <w:spacing w:val="-9"/>
        </w:rPr>
        <w:t xml:space="preserve"> </w:t>
      </w:r>
      <w:r>
        <w:rPr>
          <w:spacing w:val="-4"/>
          <w:rPrChange w:id="8208" w:author="Kendra Wyant" w:date="2023-05-31T13:43:00Z">
            <w:rPr/>
          </w:rPrChange>
        </w:rPr>
        <w:t>1</w:t>
      </w:r>
      <w:r>
        <w:rPr>
          <w:spacing w:val="-9"/>
          <w:rPrChange w:id="820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8210" w:author="Kendra Wyant" w:date="2023-05-31T13:43:00Z">
            <w:rPr/>
          </w:rPrChange>
        </w:rPr>
        <w:t>year.</w:t>
      </w:r>
      <w:r>
        <w:rPr>
          <w:spacing w:val="11"/>
          <w:rPrChange w:id="8211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4"/>
          <w:rPrChange w:id="8212" w:author="Kendra Wyant" w:date="2023-05-31T13:43:00Z">
            <w:rPr/>
          </w:rPrChange>
        </w:rPr>
        <w:t>These</w:t>
      </w:r>
      <w:r>
        <w:rPr>
          <w:spacing w:val="-9"/>
          <w:rPrChange w:id="821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8214" w:author="Kendra Wyant" w:date="2023-05-31T13:43:00Z">
            <w:rPr/>
          </w:rPrChange>
        </w:rPr>
        <w:t>self-report</w:t>
      </w:r>
      <w:r>
        <w:rPr>
          <w:spacing w:val="-9"/>
        </w:rPr>
        <w:t xml:space="preserve"> </w:t>
      </w:r>
      <w:r>
        <w:rPr>
          <w:spacing w:val="-4"/>
          <w:rPrChange w:id="8215" w:author="Kendra Wyant" w:date="2023-05-31T13:43:00Z">
            <w:rPr/>
          </w:rPrChange>
        </w:rPr>
        <w:t>data</w:t>
      </w:r>
      <w:r>
        <w:rPr>
          <w:spacing w:val="-9"/>
          <w:rPrChange w:id="821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8217" w:author="Kendra Wyant" w:date="2023-05-31T13:43:00Z">
            <w:rPr/>
          </w:rPrChange>
        </w:rPr>
        <w:t>combined</w:t>
      </w:r>
      <w:r>
        <w:rPr>
          <w:spacing w:val="-9"/>
          <w:rPrChange w:id="821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8219" w:author="Kendra Wyant" w:date="2023-05-31T13:43:00Z">
            <w:rPr/>
          </w:rPrChange>
        </w:rPr>
        <w:t>with</w:t>
      </w:r>
      <w:r>
        <w:rPr>
          <w:spacing w:val="-4"/>
          <w:rPrChange w:id="822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221" w:author="Kendra Wyant" w:date="2023-05-31T13:43:00Z">
            <w:rPr/>
          </w:rPrChange>
        </w:rPr>
        <w:t>our</w:t>
      </w:r>
      <w:r>
        <w:rPr>
          <w:spacing w:val="-10"/>
          <w:rPrChange w:id="8222" w:author="Kendra Wyant" w:date="2023-05-31T13:43:00Z">
            <w:rPr/>
          </w:rPrChange>
        </w:rPr>
        <w:t xml:space="preserve"> </w:t>
      </w:r>
      <w:r>
        <w:rPr>
          <w:spacing w:val="-2"/>
        </w:rPr>
        <w:t>behavioral</w:t>
      </w:r>
      <w:r>
        <w:rPr>
          <w:spacing w:val="-10"/>
          <w:rPrChange w:id="822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measures</w:t>
      </w:r>
      <w:r>
        <w:rPr>
          <w:spacing w:val="-9"/>
          <w:rPrChange w:id="822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10"/>
          <w:rPrChange w:id="822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suggest</w:t>
      </w:r>
      <w:r>
        <w:rPr>
          <w:spacing w:val="-9"/>
          <w:rPrChange w:id="822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that</w:t>
      </w:r>
      <w:r>
        <w:rPr>
          <w:spacing w:val="-10"/>
          <w:rPrChange w:id="822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all</w:t>
      </w:r>
      <w:r>
        <w:rPr>
          <w:spacing w:val="-10"/>
          <w:rPrChange w:id="822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9"/>
          <w:rPrChange w:id="822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these</w:t>
      </w:r>
      <w:r>
        <w:rPr>
          <w:spacing w:val="-10"/>
          <w:rPrChange w:id="823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10"/>
          <w:rPrChange w:id="823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methods</w:t>
      </w:r>
      <w:r>
        <w:rPr>
          <w:spacing w:val="-9"/>
          <w:rPrChange w:id="823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can</w:t>
      </w:r>
      <w:r>
        <w:rPr>
          <w:spacing w:val="-9"/>
          <w:rPrChange w:id="823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be</w:t>
      </w:r>
      <w:r>
        <w:rPr>
          <w:spacing w:val="-10"/>
          <w:rPrChange w:id="823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considered</w:t>
      </w:r>
      <w:r>
        <w:rPr>
          <w:spacing w:val="-9"/>
          <w:rPrChange w:id="823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2"/>
          <w:rPrChange w:id="8236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8237" w:author="Kendra Wyant" w:date="2023-05-31T13:43:00Z">
            <w:rPr>
              <w:spacing w:val="-2"/>
            </w:rPr>
          </w:rPrChange>
        </w:rPr>
        <w:t>use</w:t>
      </w:r>
      <w:r>
        <w:rPr>
          <w:spacing w:val="-10"/>
          <w:rPrChange w:id="8238" w:author="Kendra Wyant" w:date="2023-05-31T13:43:00Z">
            <w:rPr>
              <w:spacing w:val="-2"/>
            </w:rPr>
          </w:rPrChange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  <w:rPrChange w:id="8239" w:author="Kendra Wyant" w:date="2023-05-31T13:43:00Z">
            <w:rPr>
              <w:spacing w:val="-9"/>
            </w:rPr>
          </w:rPrChange>
        </w:rPr>
        <w:t xml:space="preserve"> </w:t>
      </w:r>
      <w:r>
        <w:t>majority</w:t>
      </w:r>
      <w:r>
        <w:rPr>
          <w:spacing w:val="-10"/>
        </w:rPr>
        <w:t xml:space="preserve"> </w:t>
      </w:r>
      <w:r>
        <w:t>of</w:t>
      </w:r>
      <w:r>
        <w:rPr>
          <w:spacing w:val="-9"/>
          <w:rPrChange w:id="8240" w:author="Kendra Wyant" w:date="2023-05-31T13:43:00Z">
            <w:rPr>
              <w:spacing w:val="-10"/>
            </w:rPr>
          </w:rPrChange>
        </w:rPr>
        <w:t xml:space="preserve"> </w:t>
      </w:r>
      <w:r>
        <w:t>individuals</w:t>
      </w:r>
      <w:r>
        <w:rPr>
          <w:spacing w:val="-10"/>
          <w:rPrChange w:id="8241" w:author="Kendra Wyant" w:date="2023-05-31T13:43:00Z">
            <w:rPr>
              <w:spacing w:val="-9"/>
            </w:rPr>
          </w:rPrChange>
        </w:rPr>
        <w:t xml:space="preserve"> </w:t>
      </w:r>
      <w:r>
        <w:t>with</w:t>
      </w:r>
      <w:r>
        <w:rPr>
          <w:spacing w:val="-9"/>
          <w:rPrChange w:id="8242" w:author="Kendra Wyant" w:date="2023-05-31T13:43:00Z">
            <w:rPr>
              <w:spacing w:val="-10"/>
            </w:rPr>
          </w:rPrChange>
        </w:rPr>
        <w:t xml:space="preserve"> </w:t>
      </w:r>
      <w:r>
        <w:t>alcohol</w:t>
      </w:r>
      <w:r>
        <w:rPr>
          <w:spacing w:val="-9"/>
          <w:rPrChange w:id="8243" w:author="Kendra Wyant" w:date="2023-05-31T13:43:00Z">
            <w:rPr>
              <w:spacing w:val="-10"/>
            </w:rPr>
          </w:rPrChange>
        </w:rPr>
        <w:t xml:space="preserve"> </w:t>
      </w:r>
      <w:r>
        <w:t>use</w:t>
      </w:r>
      <w:r>
        <w:rPr>
          <w:spacing w:val="-10"/>
          <w:rPrChange w:id="8244" w:author="Kendra Wyant" w:date="2023-05-31T13:43:00Z">
            <w:rPr>
              <w:spacing w:val="-9"/>
            </w:rPr>
          </w:rPrChange>
        </w:rPr>
        <w:t xml:space="preserve"> </w:t>
      </w:r>
      <w:r>
        <w:t>disorder.</w:t>
      </w:r>
    </w:p>
    <w:p w14:paraId="1E8114FA" w14:textId="77777777" w:rsidR="003146FC" w:rsidRDefault="004E27B8">
      <w:pPr>
        <w:pStyle w:val="BodyText"/>
        <w:spacing w:before="112" w:line="355" w:lineRule="auto"/>
        <w:ind w:left="160" w:right="553" w:firstLine="576"/>
        <w:pPrChange w:id="8245" w:author="Kendra Wyant" w:date="2023-05-31T13:43:00Z">
          <w:pPr>
            <w:pStyle w:val="BodyText"/>
            <w:spacing w:before="231" w:line="355" w:lineRule="auto"/>
            <w:ind w:left="160" w:firstLine="576"/>
          </w:pPr>
        </w:pPrChange>
      </w:pPr>
      <w:r>
        <w:rPr>
          <w:spacing w:val="-4"/>
          <w:rPrChange w:id="8246" w:author="Kendra Wyant" w:date="2023-05-31T13:43:00Z">
            <w:rPr>
              <w:spacing w:val="-6"/>
            </w:rPr>
          </w:rPrChange>
        </w:rPr>
        <w:t>Despite</w:t>
      </w:r>
      <w:r>
        <w:rPr>
          <w:spacing w:val="-7"/>
          <w:rPrChange w:id="824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248" w:author="Kendra Wyant" w:date="2023-05-31T13:43:00Z">
            <w:rPr>
              <w:spacing w:val="-6"/>
            </w:rPr>
          </w:rPrChange>
        </w:rPr>
        <w:t>the</w:t>
      </w:r>
      <w:r>
        <w:rPr>
          <w:spacing w:val="-6"/>
        </w:rPr>
        <w:t xml:space="preserve"> </w:t>
      </w:r>
      <w:r>
        <w:rPr>
          <w:spacing w:val="-4"/>
          <w:rPrChange w:id="8249" w:author="Kendra Wyant" w:date="2023-05-31T13:43:00Z">
            <w:rPr>
              <w:spacing w:val="-6"/>
            </w:rPr>
          </w:rPrChange>
        </w:rPr>
        <w:t>aggregate</w:t>
      </w:r>
      <w:r>
        <w:rPr>
          <w:spacing w:val="-6"/>
        </w:rPr>
        <w:t xml:space="preserve"> </w:t>
      </w:r>
      <w:r>
        <w:rPr>
          <w:spacing w:val="-4"/>
          <w:rPrChange w:id="8250" w:author="Kendra Wyant" w:date="2023-05-31T13:43:00Z">
            <w:rPr>
              <w:spacing w:val="-6"/>
            </w:rPr>
          </w:rPrChange>
        </w:rPr>
        <w:t>positive</w:t>
      </w:r>
      <w:r>
        <w:rPr>
          <w:spacing w:val="-6"/>
        </w:rPr>
        <w:t xml:space="preserve"> </w:t>
      </w:r>
      <w:r>
        <w:rPr>
          <w:spacing w:val="-4"/>
          <w:rPrChange w:id="8251" w:author="Kendra Wyant" w:date="2023-05-31T13:43:00Z">
            <w:rPr>
              <w:spacing w:val="-6"/>
            </w:rPr>
          </w:rPrChange>
        </w:rPr>
        <w:t>perceptions</w:t>
      </w:r>
      <w:r>
        <w:rPr>
          <w:spacing w:val="-6"/>
        </w:rPr>
        <w:t xml:space="preserve"> </w:t>
      </w:r>
      <w:r>
        <w:rPr>
          <w:spacing w:val="-4"/>
          <w:rPrChange w:id="8252" w:author="Kendra Wyant" w:date="2023-05-31T13:43:00Z">
            <w:rPr>
              <w:spacing w:val="-6"/>
            </w:rPr>
          </w:rPrChange>
        </w:rPr>
        <w:t>of</w:t>
      </w:r>
      <w:r>
        <w:rPr>
          <w:spacing w:val="-7"/>
          <w:rPrChange w:id="825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254" w:author="Kendra Wyant" w:date="2023-05-31T13:43:00Z">
            <w:rPr>
              <w:spacing w:val="-6"/>
            </w:rPr>
          </w:rPrChange>
        </w:rPr>
        <w:t>the</w:t>
      </w:r>
      <w:r>
        <w:rPr>
          <w:spacing w:val="-7"/>
          <w:rPrChange w:id="825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256" w:author="Kendra Wyant" w:date="2023-05-31T13:43:00Z">
            <w:rPr>
              <w:spacing w:val="-6"/>
            </w:rPr>
          </w:rPrChange>
        </w:rPr>
        <w:t>full</w:t>
      </w:r>
      <w:r>
        <w:rPr>
          <w:spacing w:val="-6"/>
        </w:rPr>
        <w:t xml:space="preserve"> </w:t>
      </w:r>
      <w:r>
        <w:rPr>
          <w:spacing w:val="-4"/>
          <w:rPrChange w:id="8257" w:author="Kendra Wyant" w:date="2023-05-31T13:43:00Z">
            <w:rPr>
              <w:spacing w:val="-6"/>
            </w:rPr>
          </w:rPrChange>
        </w:rPr>
        <w:t>sample,</w:t>
      </w:r>
      <w:r>
        <w:rPr>
          <w:spacing w:val="-6"/>
        </w:rPr>
        <w:t xml:space="preserve"> </w:t>
      </w:r>
      <w:r>
        <w:rPr>
          <w:spacing w:val="-4"/>
          <w:rPrChange w:id="8258" w:author="Kendra Wyant" w:date="2023-05-31T13:43:00Z">
            <w:rPr>
              <w:spacing w:val="-6"/>
            </w:rPr>
          </w:rPrChange>
        </w:rPr>
        <w:t>non-trivial</w:t>
      </w:r>
      <w:r>
        <w:rPr>
          <w:spacing w:val="-7"/>
          <w:rPrChange w:id="825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260" w:author="Kendra Wyant" w:date="2023-05-31T13:43:00Z">
            <w:rPr>
              <w:spacing w:val="-6"/>
            </w:rPr>
          </w:rPrChange>
        </w:rPr>
        <w:t xml:space="preserve">percentages </w:t>
      </w:r>
      <w:r>
        <w:rPr>
          <w:rPrChange w:id="8261" w:author="Kendra Wyant" w:date="2023-05-31T13:43:00Z">
            <w:rPr>
              <w:spacing w:val="-6"/>
            </w:rPr>
          </w:rPrChange>
        </w:rPr>
        <w:t>of</w:t>
      </w:r>
      <w:r>
        <w:rPr>
          <w:spacing w:val="-10"/>
          <w:rPrChange w:id="8262" w:author="Kendra Wyant" w:date="2023-05-31T13:43:00Z">
            <w:rPr>
              <w:spacing w:val="-6"/>
            </w:rPr>
          </w:rPrChange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individual</w:t>
      </w:r>
      <w:r>
        <w:rPr>
          <w:spacing w:val="-9"/>
          <w:rPrChange w:id="8263" w:author="Kendra Wyant" w:date="2023-05-31T13:43:00Z">
            <w:rPr>
              <w:spacing w:val="-10"/>
            </w:rPr>
          </w:rPrChange>
        </w:rPr>
        <w:t xml:space="preserve"> </w:t>
      </w:r>
      <w:r>
        <w:t>ratings</w:t>
      </w:r>
      <w:r>
        <w:rPr>
          <w:spacing w:val="-9"/>
          <w:rPrChange w:id="8264" w:author="Kendra Wyant" w:date="2023-05-31T13:43:00Z">
            <w:rPr>
              <w:spacing w:val="-10"/>
            </w:rPr>
          </w:rPrChange>
        </w:rPr>
        <w:t xml:space="preserve"> </w:t>
      </w:r>
      <w:r>
        <w:t>that</w:t>
      </w:r>
      <w:r>
        <w:rPr>
          <w:spacing w:val="-10"/>
          <w:rPrChange w:id="8265" w:author="Kendra Wyant" w:date="2023-05-31T13:43:00Z">
            <w:rPr>
              <w:spacing w:val="-9"/>
            </w:rPr>
          </w:rPrChange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neutral</w:t>
      </w:r>
    </w:p>
    <w:p w14:paraId="590E7543" w14:textId="2808A2DA" w:rsidR="003146FC" w:rsidRDefault="004E27B8">
      <w:pPr>
        <w:pStyle w:val="BodyText"/>
        <w:spacing w:line="355" w:lineRule="auto"/>
        <w:ind w:left="160" w:right="608"/>
        <w:pPrChange w:id="8266" w:author="Kendra Wyant" w:date="2023-05-31T13:43:00Z">
          <w:pPr>
            <w:pStyle w:val="BodyText"/>
            <w:spacing w:line="355" w:lineRule="auto"/>
            <w:ind w:left="132" w:right="512" w:firstLine="27"/>
          </w:pPr>
        </w:pPrChange>
      </w:pPr>
      <w:r>
        <w:rPr>
          <w:spacing w:val="-2"/>
        </w:rPr>
        <w:t>mid-point</w:t>
      </w:r>
      <w:r>
        <w:rPr>
          <w:spacing w:val="-4"/>
        </w:rPr>
        <w:t xml:space="preserve"> </w:t>
      </w:r>
      <w:r>
        <w:rPr>
          <w:spacing w:val="-2"/>
        </w:rPr>
        <w:t>across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specific</w:t>
      </w:r>
      <w:r>
        <w:rPr>
          <w:spacing w:val="-3"/>
        </w:rPr>
        <w:t xml:space="preserve"> </w:t>
      </w:r>
      <w:r>
        <w:rPr>
          <w:spacing w:val="-2"/>
        </w:rPr>
        <w:t>self-report</w:t>
      </w:r>
      <w:r>
        <w:rPr>
          <w:spacing w:val="-3"/>
        </w:rPr>
        <w:t xml:space="preserve"> </w:t>
      </w:r>
      <w:r>
        <w:rPr>
          <w:spacing w:val="-2"/>
        </w:rPr>
        <w:t>items.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example,</w:t>
      </w:r>
      <w:r>
        <w:rPr>
          <w:spacing w:val="-3"/>
        </w:rPr>
        <w:t xml:space="preserve"> </w:t>
      </w:r>
      <w:r>
        <w:rPr>
          <w:spacing w:val="-2"/>
        </w:rPr>
        <w:t>17.5%</w:t>
      </w:r>
      <w:r>
        <w:rPr>
          <w:spacing w:val="-4"/>
        </w:rPr>
        <w:t xml:space="preserve"> </w:t>
      </w:r>
      <w:r>
        <w:rPr>
          <w:spacing w:val="-2"/>
        </w:rPr>
        <w:t xml:space="preserve">of </w:t>
      </w:r>
      <w:r>
        <w:rPr>
          <w:rPrChange w:id="8267" w:author="Kendra Wyant" w:date="2023-05-31T13:43:00Z">
            <w:rPr>
              <w:spacing w:val="-4"/>
            </w:rPr>
          </w:rPrChange>
        </w:rPr>
        <w:t>participants</w:t>
      </w:r>
      <w:r>
        <w:rPr>
          <w:spacing w:val="-10"/>
          <w:rPrChange w:id="8268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269" w:author="Kendra Wyant" w:date="2023-05-31T13:43:00Z">
            <w:rPr>
              <w:spacing w:val="-4"/>
            </w:rPr>
          </w:rPrChange>
        </w:rPr>
        <w:t>(27/154)</w:t>
      </w:r>
      <w:r>
        <w:rPr>
          <w:spacing w:val="-10"/>
          <w:rPrChange w:id="827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271" w:author="Kendra Wyant" w:date="2023-05-31T13:43:00Z">
            <w:rPr>
              <w:spacing w:val="-4"/>
            </w:rPr>
          </w:rPrChange>
        </w:rPr>
        <w:t>agreed</w:t>
      </w:r>
      <w:r>
        <w:rPr>
          <w:spacing w:val="-10"/>
          <w:rPrChange w:id="827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273" w:author="Kendra Wyant" w:date="2023-05-31T13:43:00Z">
            <w:rPr>
              <w:spacing w:val="-4"/>
            </w:rPr>
          </w:rPrChange>
        </w:rPr>
        <w:t>or</w:t>
      </w:r>
      <w:r>
        <w:rPr>
          <w:spacing w:val="-10"/>
          <w:rPrChange w:id="8274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275" w:author="Kendra Wyant" w:date="2023-05-31T13:43:00Z">
            <w:rPr>
              <w:spacing w:val="-4"/>
            </w:rPr>
          </w:rPrChange>
        </w:rPr>
        <w:t>strongly</w:t>
      </w:r>
      <w:r>
        <w:rPr>
          <w:spacing w:val="-9"/>
          <w:rPrChange w:id="8276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277" w:author="Kendra Wyant" w:date="2023-05-31T13:43:00Z">
            <w:rPr>
              <w:spacing w:val="-4"/>
            </w:rPr>
          </w:rPrChange>
        </w:rPr>
        <w:t>agreed</w:t>
      </w:r>
      <w:r>
        <w:rPr>
          <w:spacing w:val="-10"/>
          <w:rPrChange w:id="8278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279" w:author="Kendra Wyant" w:date="2023-05-31T13:43:00Z">
            <w:rPr>
              <w:spacing w:val="-4"/>
            </w:rPr>
          </w:rPrChange>
        </w:rPr>
        <w:t>that</w:t>
      </w:r>
      <w:r>
        <w:rPr>
          <w:spacing w:val="-9"/>
          <w:rPrChange w:id="828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281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828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283" w:author="Kendra Wyant" w:date="2023-05-31T13:43:00Z">
            <w:rPr>
              <w:spacing w:val="-4"/>
            </w:rPr>
          </w:rPrChange>
        </w:rPr>
        <w:t>audio</w:t>
      </w:r>
      <w:r>
        <w:rPr>
          <w:spacing w:val="-10"/>
          <w:rPrChange w:id="8284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285" w:author="Kendra Wyant" w:date="2023-05-31T13:43:00Z">
            <w:rPr>
              <w:spacing w:val="-4"/>
            </w:rPr>
          </w:rPrChange>
        </w:rPr>
        <w:t>check-ins</w:t>
      </w:r>
      <w:r>
        <w:rPr>
          <w:spacing w:val="-10"/>
          <w:rPrChange w:id="8286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287" w:author="Kendra Wyant" w:date="2023-05-31T13:43:00Z">
            <w:rPr>
              <w:spacing w:val="-4"/>
            </w:rPr>
          </w:rPrChange>
        </w:rPr>
        <w:t>interfered</w:t>
      </w:r>
      <w:r>
        <w:rPr>
          <w:spacing w:val="-10"/>
          <w:rPrChange w:id="8288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289" w:author="Kendra Wyant" w:date="2023-05-31T13:43:00Z">
            <w:rPr>
              <w:spacing w:val="-4"/>
            </w:rPr>
          </w:rPrChange>
        </w:rPr>
        <w:t>with</w:t>
      </w:r>
      <w:r>
        <w:rPr>
          <w:rPrChange w:id="829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291" w:author="Kendra Wyant" w:date="2023-05-31T13:43:00Z">
            <w:rPr>
              <w:spacing w:val="-4"/>
            </w:rPr>
          </w:rPrChange>
        </w:rPr>
        <w:t>their</w:t>
      </w:r>
      <w:r>
        <w:rPr>
          <w:spacing w:val="-10"/>
          <w:rPrChange w:id="8292" w:author="Kendra Wyant" w:date="2023-05-31T13:43:00Z">
            <w:rPr>
              <w:spacing w:val="-4"/>
            </w:rPr>
          </w:rPrChange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activities.</w:t>
      </w:r>
      <w:r>
        <w:rPr>
          <w:spacing w:val="7"/>
        </w:rPr>
        <w:t xml:space="preserve"> </w:t>
      </w:r>
      <w:r>
        <w:t>Approximately</w:t>
      </w:r>
      <w:r>
        <w:rPr>
          <w:spacing w:val="-9"/>
          <w:rPrChange w:id="8293" w:author="Kendra Wyant" w:date="2023-05-31T13:43:00Z">
            <w:rPr>
              <w:spacing w:val="-10"/>
            </w:rPr>
          </w:rPrChange>
        </w:rPr>
        <w:t xml:space="preserve"> </w:t>
      </w:r>
      <w:r>
        <w:t>25%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agreed</w:t>
      </w:r>
      <w:r>
        <w:rPr>
          <w:spacing w:val="-9"/>
          <w:rPrChange w:id="8294" w:author="Kendra Wyant" w:date="2023-05-31T13:43:00Z">
            <w:rPr>
              <w:spacing w:val="-10"/>
            </w:rPr>
          </w:rPrChange>
        </w:rPr>
        <w:t xml:space="preserve"> </w:t>
      </w:r>
      <w:r>
        <w:t>or</w:t>
      </w:r>
      <w:r>
        <w:rPr>
          <w:spacing w:val="-10"/>
          <w:rPrChange w:id="8295" w:author="Kendra Wyant" w:date="2023-05-31T13:43:00Z">
            <w:rPr>
              <w:spacing w:val="-9"/>
            </w:rPr>
          </w:rPrChange>
        </w:rPr>
        <w:t xml:space="preserve"> </w:t>
      </w:r>
      <w:r>
        <w:t>strongly</w:t>
      </w:r>
      <w:r>
        <w:rPr>
          <w:spacing w:val="-9"/>
        </w:rPr>
        <w:t xml:space="preserve"> </w:t>
      </w:r>
      <w:r>
        <w:t>agreed</w:t>
      </w:r>
      <w:r>
        <w:rPr>
          <w:spacing w:val="-10"/>
        </w:rPr>
        <w:t xml:space="preserve"> </w:t>
      </w:r>
      <w:r>
        <w:t>that</w:t>
      </w:r>
      <w:r>
        <w:rPr>
          <w:rPrChange w:id="829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297" w:author="Kendra Wyant" w:date="2023-05-31T13:43:00Z">
            <w:rPr/>
          </w:rPrChange>
        </w:rPr>
        <w:t>they</w:t>
      </w:r>
      <w:r>
        <w:rPr>
          <w:spacing w:val="-6"/>
          <w:rPrChange w:id="8298" w:author="Kendra Wyant" w:date="2023-05-31T13:43:00Z">
            <w:rPr/>
          </w:rPrChange>
        </w:rPr>
        <w:t xml:space="preserve"> </w:t>
      </w:r>
      <w:r>
        <w:rPr>
          <w:spacing w:val="-2"/>
          <w:rPrChange w:id="8299" w:author="Kendra Wyant" w:date="2023-05-31T13:43:00Z">
            <w:rPr/>
          </w:rPrChange>
        </w:rPr>
        <w:t>disliked</w:t>
      </w:r>
      <w:r>
        <w:rPr>
          <w:spacing w:val="-5"/>
          <w:rPrChange w:id="830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301" w:author="Kendra Wyant" w:date="2023-05-31T13:43:00Z">
            <w:rPr/>
          </w:rPrChange>
        </w:rPr>
        <w:t>both</w:t>
      </w:r>
      <w:r>
        <w:rPr>
          <w:spacing w:val="-6"/>
        </w:rPr>
        <w:t xml:space="preserve"> </w:t>
      </w:r>
      <w:r>
        <w:rPr>
          <w:spacing w:val="-2"/>
          <w:rPrChange w:id="8302" w:author="Kendra Wyant" w:date="2023-05-31T13:43:00Z">
            <w:rPr/>
          </w:rPrChange>
        </w:rPr>
        <w:t>the</w:t>
      </w:r>
      <w:r>
        <w:rPr>
          <w:spacing w:val="-6"/>
          <w:rPrChange w:id="830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04" w:author="Kendra Wyant" w:date="2023-05-31T13:43:00Z">
            <w:rPr/>
          </w:rPrChange>
        </w:rPr>
        <w:t>audio</w:t>
      </w:r>
      <w:r>
        <w:rPr>
          <w:spacing w:val="-5"/>
          <w:rPrChange w:id="830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06" w:author="Kendra Wyant" w:date="2023-05-31T13:43:00Z">
            <w:rPr/>
          </w:rPrChange>
        </w:rPr>
        <w:t>check-ins</w:t>
      </w:r>
      <w:r>
        <w:rPr>
          <w:spacing w:val="-5"/>
          <w:rPrChange w:id="830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08" w:author="Kendra Wyant" w:date="2023-05-31T13:43:00Z">
            <w:rPr/>
          </w:rPrChange>
        </w:rPr>
        <w:t>(42/154;</w:t>
      </w:r>
      <w:r>
        <w:rPr>
          <w:spacing w:val="-5"/>
          <w:rPrChange w:id="830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10" w:author="Kendra Wyant" w:date="2023-05-31T13:43:00Z">
            <w:rPr/>
          </w:rPrChange>
        </w:rPr>
        <w:t>27.3%)</w:t>
      </w:r>
      <w:r>
        <w:rPr>
          <w:spacing w:val="-6"/>
        </w:rPr>
        <w:t xml:space="preserve"> </w:t>
      </w:r>
      <w:r>
        <w:rPr>
          <w:spacing w:val="-2"/>
          <w:rPrChange w:id="8311" w:author="Kendra Wyant" w:date="2023-05-31T13:43:00Z">
            <w:rPr/>
          </w:rPrChange>
        </w:rPr>
        <w:t>and</w:t>
      </w:r>
      <w:r>
        <w:rPr>
          <w:spacing w:val="-6"/>
          <w:rPrChange w:id="831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13" w:author="Kendra Wyant" w:date="2023-05-31T13:43:00Z">
            <w:rPr/>
          </w:rPrChange>
        </w:rPr>
        <w:t>providing</w:t>
      </w:r>
      <w:r>
        <w:rPr>
          <w:spacing w:val="-5"/>
          <w:rPrChange w:id="831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15" w:author="Kendra Wyant" w:date="2023-05-31T13:43:00Z">
            <w:rPr/>
          </w:rPrChange>
        </w:rPr>
        <w:t>access</w:t>
      </w:r>
      <w:r>
        <w:rPr>
          <w:spacing w:val="-5"/>
          <w:rPrChange w:id="831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317" w:author="Kendra Wyant" w:date="2023-05-31T13:43:00Z">
            <w:rPr/>
          </w:rPrChange>
        </w:rPr>
        <w:t>to</w:t>
      </w:r>
      <w:r>
        <w:rPr>
          <w:spacing w:val="-6"/>
          <w:rPrChange w:id="831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19" w:author="Kendra Wyant" w:date="2023-05-31T13:43:00Z">
            <w:rPr/>
          </w:rPrChange>
        </w:rPr>
        <w:t>the</w:t>
      </w:r>
      <w:r>
        <w:rPr>
          <w:spacing w:val="-5"/>
          <w:rPrChange w:id="832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21" w:author="Kendra Wyant" w:date="2023-05-31T13:43:00Z">
            <w:rPr/>
          </w:rPrChange>
        </w:rPr>
        <w:t>content</w:t>
      </w:r>
      <w:r>
        <w:rPr>
          <w:spacing w:val="-2"/>
          <w:rPrChange w:id="8322" w:author="Kendra Wyant" w:date="2023-05-31T13:43:00Z">
            <w:rPr>
              <w:spacing w:val="-7"/>
            </w:rPr>
          </w:rPrChange>
        </w:rPr>
        <w:t xml:space="preserve"> </w:t>
      </w:r>
      <w:r>
        <w:t>of</w:t>
      </w:r>
      <w:r>
        <w:rPr>
          <w:spacing w:val="-8"/>
          <w:rPrChange w:id="8323" w:author="Kendra Wyant" w:date="2023-05-31T13:43:00Z">
            <w:rPr/>
          </w:rPrChange>
        </w:rPr>
        <w:t xml:space="preserve"> </w:t>
      </w:r>
      <w:r>
        <w:t>their</w:t>
      </w:r>
      <w:r>
        <w:rPr>
          <w:spacing w:val="-7"/>
          <w:rPrChange w:id="8324" w:author="Kendra Wyant" w:date="2023-05-31T13:43:00Z">
            <w:rPr>
              <w:spacing w:val="-5"/>
            </w:rPr>
          </w:rPrChange>
        </w:rPr>
        <w:t xml:space="preserve"> </w:t>
      </w:r>
      <w:r>
        <w:t>text</w:t>
      </w:r>
      <w:r>
        <w:rPr>
          <w:spacing w:val="-8"/>
          <w:rPrChange w:id="8325" w:author="Kendra Wyant" w:date="2023-05-31T13:43:00Z">
            <w:rPr>
              <w:spacing w:val="-4"/>
            </w:rPr>
          </w:rPrChange>
        </w:rPr>
        <w:t xml:space="preserve"> </w:t>
      </w:r>
      <w:r>
        <w:t>messages</w:t>
      </w:r>
      <w:r>
        <w:rPr>
          <w:spacing w:val="-8"/>
          <w:rPrChange w:id="8326" w:author="Kendra Wyant" w:date="2023-05-31T13:43:00Z">
            <w:rPr>
              <w:spacing w:val="-5"/>
            </w:rPr>
          </w:rPrChange>
        </w:rPr>
        <w:t xml:space="preserve"> </w:t>
      </w:r>
      <w:r>
        <w:t>(33/154;</w:t>
      </w:r>
      <w:r>
        <w:rPr>
          <w:spacing w:val="-7"/>
          <w:rPrChange w:id="8327" w:author="Kendra Wyant" w:date="2023-05-31T13:43:00Z">
            <w:rPr>
              <w:spacing w:val="-5"/>
            </w:rPr>
          </w:rPrChange>
        </w:rPr>
        <w:t xml:space="preserve"> </w:t>
      </w:r>
      <w:r>
        <w:t>21.4%).</w:t>
      </w:r>
      <w:r>
        <w:rPr>
          <w:spacing w:val="10"/>
          <w:rPrChange w:id="8328" w:author="Kendra Wyant" w:date="2023-05-31T13:43:00Z">
            <w:rPr>
              <w:spacing w:val="14"/>
            </w:rPr>
          </w:rPrChange>
        </w:rPr>
        <w:t xml:space="preserve"> </w:t>
      </w:r>
      <w:r>
        <w:t>And</w:t>
      </w:r>
      <w:r>
        <w:rPr>
          <w:spacing w:val="-8"/>
          <w:rPrChange w:id="8329" w:author="Kendra Wyant" w:date="2023-05-31T13:43:00Z">
            <w:rPr>
              <w:spacing w:val="-4"/>
            </w:rPr>
          </w:rPrChange>
        </w:rPr>
        <w:t xml:space="preserve"> </w:t>
      </w:r>
      <w:r>
        <w:t>approximately</w:t>
      </w:r>
      <w:r>
        <w:rPr>
          <w:spacing w:val="-8"/>
          <w:rPrChange w:id="8330" w:author="Kendra Wyant" w:date="2023-05-31T13:43:00Z">
            <w:rPr>
              <w:spacing w:val="-4"/>
            </w:rPr>
          </w:rPrChange>
        </w:rPr>
        <w:t xml:space="preserve"> </w:t>
      </w:r>
      <w:r>
        <w:t>20%</w:t>
      </w:r>
      <w:r>
        <w:rPr>
          <w:spacing w:val="-8"/>
          <w:rPrChange w:id="8331" w:author="Kendra Wyant" w:date="2023-05-31T13:43:00Z">
            <w:rPr>
              <w:spacing w:val="-5"/>
            </w:rPr>
          </w:rPrChange>
        </w:rPr>
        <w:t xml:space="preserve"> </w:t>
      </w:r>
      <w:r>
        <w:t>of</w:t>
      </w:r>
      <w:r>
        <w:rPr>
          <w:spacing w:val="-7"/>
          <w:rPrChange w:id="8332" w:author="Kendra Wyant" w:date="2023-05-31T13:43:00Z">
            <w:rPr>
              <w:spacing w:val="-5"/>
            </w:rPr>
          </w:rPrChange>
        </w:rPr>
        <w:t xml:space="preserve"> </w:t>
      </w:r>
      <w:r>
        <w:t>participants</w:t>
      </w:r>
      <w:r>
        <w:rPr>
          <w:spacing w:val="-7"/>
          <w:rPrChange w:id="8333" w:author="Kendra Wyant" w:date="2023-05-31T13:43:00Z">
            <w:rPr>
              <w:spacing w:val="-5"/>
            </w:rPr>
          </w:rPrChange>
        </w:rPr>
        <w:t xml:space="preserve"> </w:t>
      </w:r>
      <w:r>
        <w:t>disagreed</w:t>
      </w:r>
      <w:r>
        <w:rPr>
          <w:rPrChange w:id="833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335" w:author="Kendra Wyant" w:date="2023-05-31T13:43:00Z">
            <w:rPr/>
          </w:rPrChange>
        </w:rPr>
        <w:t>or</w:t>
      </w:r>
      <w:r>
        <w:rPr>
          <w:spacing w:val="-7"/>
          <w:rPrChange w:id="8336" w:author="Kendra Wyant" w:date="2023-05-31T13:43:00Z">
            <w:rPr/>
          </w:rPrChange>
        </w:rPr>
        <w:t xml:space="preserve"> </w:t>
      </w:r>
      <w:r>
        <w:rPr>
          <w:spacing w:val="-2"/>
          <w:rPrChange w:id="8337" w:author="Kendra Wyant" w:date="2023-05-31T13:43:00Z">
            <w:rPr>
              <w:spacing w:val="-6"/>
            </w:rPr>
          </w:rPrChange>
        </w:rPr>
        <w:t>strongly</w:t>
      </w:r>
      <w:r>
        <w:rPr>
          <w:spacing w:val="-6"/>
          <w:rPrChange w:id="833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39" w:author="Kendra Wyant" w:date="2023-05-31T13:43:00Z">
            <w:rPr>
              <w:spacing w:val="-6"/>
            </w:rPr>
          </w:rPrChange>
        </w:rPr>
        <w:t>disagreed</w:t>
      </w:r>
      <w:r>
        <w:rPr>
          <w:spacing w:val="-7"/>
        </w:rPr>
        <w:t xml:space="preserve"> </w:t>
      </w:r>
      <w:r>
        <w:rPr>
          <w:spacing w:val="-2"/>
          <w:rPrChange w:id="8340" w:author="Kendra Wyant" w:date="2023-05-31T13:43:00Z">
            <w:rPr>
              <w:spacing w:val="-6"/>
            </w:rPr>
          </w:rPrChange>
        </w:rPr>
        <w:t>that</w:t>
      </w:r>
      <w:r>
        <w:rPr>
          <w:spacing w:val="-7"/>
        </w:rPr>
        <w:t xml:space="preserve"> </w:t>
      </w:r>
      <w:r>
        <w:rPr>
          <w:spacing w:val="-2"/>
          <w:rPrChange w:id="8341" w:author="Kendra Wyant" w:date="2023-05-31T13:43:00Z">
            <w:rPr>
              <w:spacing w:val="-6"/>
            </w:rPr>
          </w:rPrChange>
        </w:rPr>
        <w:t>they</w:t>
      </w:r>
      <w:r>
        <w:rPr>
          <w:spacing w:val="-6"/>
          <w:rPrChange w:id="834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43" w:author="Kendra Wyant" w:date="2023-05-31T13:43:00Z">
            <w:rPr>
              <w:spacing w:val="-6"/>
            </w:rPr>
          </w:rPrChange>
        </w:rPr>
        <w:t>would</w:t>
      </w:r>
      <w:r>
        <w:rPr>
          <w:spacing w:val="-6"/>
          <w:rPrChange w:id="834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45" w:author="Kendra Wyant" w:date="2023-05-31T13:43:00Z">
            <w:rPr>
              <w:spacing w:val="-6"/>
            </w:rPr>
          </w:rPrChange>
        </w:rPr>
        <w:t>be</w:t>
      </w:r>
      <w:r>
        <w:rPr>
          <w:spacing w:val="-6"/>
          <w:rPrChange w:id="834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47" w:author="Kendra Wyant" w:date="2023-05-31T13:43:00Z">
            <w:rPr>
              <w:spacing w:val="-6"/>
            </w:rPr>
          </w:rPrChange>
        </w:rPr>
        <w:t>willing</w:t>
      </w:r>
      <w:r>
        <w:rPr>
          <w:spacing w:val="-6"/>
          <w:rPrChange w:id="834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49" w:author="Kendra Wyant" w:date="2023-05-31T13:43:00Z">
            <w:rPr>
              <w:spacing w:val="-6"/>
            </w:rPr>
          </w:rPrChange>
        </w:rPr>
        <w:t>to</w:t>
      </w:r>
      <w:r>
        <w:rPr>
          <w:spacing w:val="-7"/>
        </w:rPr>
        <w:t xml:space="preserve"> </w:t>
      </w:r>
      <w:r>
        <w:rPr>
          <w:spacing w:val="-2"/>
          <w:rPrChange w:id="8350" w:author="Kendra Wyant" w:date="2023-05-31T13:43:00Z">
            <w:rPr>
              <w:spacing w:val="-6"/>
            </w:rPr>
          </w:rPrChange>
        </w:rPr>
        <w:t>use</w:t>
      </w:r>
      <w:r>
        <w:rPr>
          <w:spacing w:val="-7"/>
        </w:rPr>
        <w:t xml:space="preserve"> </w:t>
      </w:r>
      <w:r>
        <w:rPr>
          <w:spacing w:val="-2"/>
          <w:rPrChange w:id="8351" w:author="Kendra Wyant" w:date="2023-05-31T13:43:00Z">
            <w:rPr>
              <w:spacing w:val="-6"/>
            </w:rPr>
          </w:rPrChange>
        </w:rPr>
        <w:t>our</w:t>
      </w:r>
      <w:r>
        <w:rPr>
          <w:spacing w:val="-6"/>
          <w:rPrChange w:id="835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53" w:author="Kendra Wyant" w:date="2023-05-31T13:43:00Z">
            <w:rPr>
              <w:spacing w:val="-6"/>
            </w:rPr>
          </w:rPrChange>
        </w:rPr>
        <w:t>sensing</w:t>
      </w:r>
      <w:r>
        <w:rPr>
          <w:spacing w:val="-6"/>
          <w:rPrChange w:id="835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55" w:author="Kendra Wyant" w:date="2023-05-31T13:43:00Z">
            <w:rPr>
              <w:spacing w:val="-6"/>
            </w:rPr>
          </w:rPrChange>
        </w:rPr>
        <w:t>methods</w:t>
      </w:r>
      <w:r>
        <w:rPr>
          <w:spacing w:val="-7"/>
        </w:rPr>
        <w:t xml:space="preserve"> </w:t>
      </w:r>
      <w:r>
        <w:rPr>
          <w:spacing w:val="-2"/>
          <w:rPrChange w:id="8356" w:author="Kendra Wyant" w:date="2023-05-31T13:43:00Z">
            <w:rPr>
              <w:spacing w:val="-6"/>
            </w:rPr>
          </w:rPrChange>
        </w:rPr>
        <w:t>for</w:t>
      </w:r>
      <w:r>
        <w:rPr>
          <w:spacing w:val="-6"/>
          <w:rPrChange w:id="835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358" w:author="Kendra Wyant" w:date="2023-05-31T13:43:00Z">
            <w:rPr>
              <w:spacing w:val="-6"/>
            </w:rPr>
          </w:rPrChange>
        </w:rPr>
        <w:t>audio</w:t>
      </w:r>
      <w:r>
        <w:rPr>
          <w:spacing w:val="-2"/>
          <w:rPrChange w:id="8359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8360" w:author="Kendra Wyant" w:date="2023-05-31T13:43:00Z">
            <w:rPr>
              <w:spacing w:val="-6"/>
            </w:rPr>
          </w:rPrChange>
        </w:rPr>
        <w:t xml:space="preserve">check-ins </w:t>
      </w:r>
      <w:r>
        <w:t>(25/154;</w:t>
      </w:r>
      <w:r>
        <w:rPr>
          <w:rPrChange w:id="8361" w:author="Kendra Wyant" w:date="2023-05-31T13:43:00Z">
            <w:rPr>
              <w:spacing w:val="-3"/>
            </w:rPr>
          </w:rPrChange>
        </w:rPr>
        <w:t xml:space="preserve"> </w:t>
      </w:r>
      <w:r>
        <w:t>16.2%),</w:t>
      </w:r>
      <w:r>
        <w:rPr>
          <w:rPrChange w:id="8362" w:author="Kendra Wyant" w:date="2023-05-31T13:43:00Z">
            <w:rPr>
              <w:spacing w:val="-3"/>
            </w:rPr>
          </w:rPrChange>
        </w:rPr>
        <w:t xml:space="preserve"> </w:t>
      </w:r>
      <w:r>
        <w:t>EMA</w:t>
      </w:r>
      <w:r>
        <w:rPr>
          <w:rPrChange w:id="8363" w:author="Kendra Wyant" w:date="2023-05-31T13:43:00Z">
            <w:rPr>
              <w:spacing w:val="-3"/>
            </w:rPr>
          </w:rPrChange>
        </w:rPr>
        <w:t xml:space="preserve"> </w:t>
      </w:r>
      <w:r>
        <w:t>(35/154;</w:t>
      </w:r>
      <w:r>
        <w:rPr>
          <w:rPrChange w:id="8364" w:author="Kendra Wyant" w:date="2023-05-31T13:43:00Z">
            <w:rPr>
              <w:spacing w:val="-3"/>
            </w:rPr>
          </w:rPrChange>
        </w:rPr>
        <w:t xml:space="preserve"> </w:t>
      </w:r>
      <w:r>
        <w:t>22.7%),</w:t>
      </w:r>
      <w:r>
        <w:rPr>
          <w:rPrChange w:id="8365" w:author="Kendra Wyant" w:date="2023-05-31T13:43:00Z">
            <w:rPr>
              <w:spacing w:val="-3"/>
            </w:rPr>
          </w:rPrChange>
        </w:rPr>
        <w:t xml:space="preserve"> </w:t>
      </w:r>
      <w:r>
        <w:t>and</w:t>
      </w:r>
      <w:r>
        <w:rPr>
          <w:rPrChange w:id="8366" w:author="Kendra Wyant" w:date="2023-05-31T13:43:00Z">
            <w:rPr>
              <w:spacing w:val="-3"/>
            </w:rPr>
          </w:rPrChange>
        </w:rPr>
        <w:t xml:space="preserve"> </w:t>
      </w:r>
      <w:r>
        <w:t>text</w:t>
      </w:r>
      <w:r>
        <w:rPr>
          <w:rPrChange w:id="8367" w:author="Kendra Wyant" w:date="2023-05-31T13:43:00Z">
            <w:rPr>
              <w:spacing w:val="-3"/>
            </w:rPr>
          </w:rPrChange>
        </w:rPr>
        <w:t xml:space="preserve"> </w:t>
      </w:r>
      <w:r>
        <w:t>message</w:t>
      </w:r>
      <w:r>
        <w:rPr>
          <w:rPrChange w:id="8368" w:author="Kendra Wyant" w:date="2023-05-31T13:43:00Z">
            <w:rPr>
              <w:spacing w:val="-3"/>
            </w:rPr>
          </w:rPrChange>
        </w:rPr>
        <w:t xml:space="preserve"> </w:t>
      </w:r>
      <w:r>
        <w:t>content</w:t>
      </w:r>
      <w:r>
        <w:rPr>
          <w:rPrChange w:id="8369" w:author="Kendra Wyant" w:date="2023-05-31T13:43:00Z">
            <w:rPr>
              <w:spacing w:val="-3"/>
            </w:rPr>
          </w:rPrChange>
        </w:rPr>
        <w:t xml:space="preserve"> </w:t>
      </w:r>
      <w:r>
        <w:t>(23/154;</w:t>
      </w:r>
      <w:r>
        <w:rPr>
          <w:rPrChange w:id="8370" w:author="Kendra Wyant" w:date="2023-05-31T13:43:00Z">
            <w:rPr>
              <w:spacing w:val="-3"/>
            </w:rPr>
          </w:rPrChange>
        </w:rPr>
        <w:t xml:space="preserve"> </w:t>
      </w:r>
      <w:r>
        <w:t>14.9%)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year</w:t>
      </w:r>
      <w:r>
        <w:rPr>
          <w:spacing w:val="-3"/>
          <w:rPrChange w:id="8371" w:author="Kendra Wyant" w:date="2023-05-31T13:43:00Z">
            <w:rPr/>
          </w:rPrChange>
        </w:rPr>
        <w:t xml:space="preserve"> </w:t>
      </w:r>
      <w:r>
        <w:rPr>
          <w:rPrChange w:id="8372" w:author="Kendra Wyant" w:date="2023-05-31T13:43:00Z">
            <w:rPr>
              <w:spacing w:val="-4"/>
            </w:rPr>
          </w:rPrChange>
        </w:rPr>
        <w:t>to</w:t>
      </w:r>
      <w:r>
        <w:rPr>
          <w:spacing w:val="-3"/>
        </w:rPr>
        <w:t xml:space="preserve"> </w:t>
      </w:r>
      <w:r>
        <w:rPr>
          <w:rPrChange w:id="8373" w:author="Kendra Wyant" w:date="2023-05-31T13:43:00Z">
            <w:rPr>
              <w:spacing w:val="-4"/>
            </w:rPr>
          </w:rPrChange>
        </w:rPr>
        <w:t>help</w:t>
      </w:r>
      <w:r>
        <w:rPr>
          <w:spacing w:val="-3"/>
          <w:rPrChange w:id="8374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8375" w:author="Kendra Wyant" w:date="2023-05-31T13:43:00Z">
            <w:rPr>
              <w:spacing w:val="-4"/>
            </w:rPr>
          </w:rPrChange>
        </w:rPr>
        <w:t>their</w:t>
      </w:r>
      <w:r>
        <w:rPr>
          <w:spacing w:val="-3"/>
        </w:rPr>
        <w:t xml:space="preserve"> </w:t>
      </w:r>
      <w:r>
        <w:rPr>
          <w:rPrChange w:id="8376" w:author="Kendra Wyant" w:date="2023-05-31T13:43:00Z">
            <w:rPr>
              <w:spacing w:val="-4"/>
            </w:rPr>
          </w:rPrChange>
        </w:rPr>
        <w:t>recovery.</w:t>
      </w:r>
      <w:r>
        <w:rPr>
          <w:spacing w:val="17"/>
          <w:rPrChange w:id="8377" w:author="Kendra Wyant" w:date="2023-05-31T13:43:00Z">
            <w:rPr>
              <w:spacing w:val="16"/>
            </w:rPr>
          </w:rPrChange>
        </w:rPr>
        <w:t xml:space="preserve"> </w:t>
      </w:r>
      <w:r>
        <w:rPr>
          <w:rPrChange w:id="8378" w:author="Kendra Wyant" w:date="2023-05-31T13:43:00Z">
            <w:rPr>
              <w:spacing w:val="-4"/>
            </w:rPr>
          </w:rPrChange>
        </w:rPr>
        <w:t>This</w:t>
      </w:r>
      <w:r>
        <w:rPr>
          <w:spacing w:val="-3"/>
        </w:rPr>
        <w:t xml:space="preserve"> </w:t>
      </w:r>
      <w:r>
        <w:rPr>
          <w:rPrChange w:id="8379" w:author="Kendra Wyant" w:date="2023-05-31T13:43:00Z">
            <w:rPr>
              <w:spacing w:val="-4"/>
            </w:rPr>
          </w:rPrChange>
        </w:rPr>
        <w:t>suggests</w:t>
      </w:r>
      <w:r>
        <w:rPr>
          <w:spacing w:val="-3"/>
        </w:rPr>
        <w:t xml:space="preserve"> </w:t>
      </w:r>
      <w:r>
        <w:rPr>
          <w:rPrChange w:id="8380" w:author="Kendra Wyant" w:date="2023-05-31T13:43:00Z">
            <w:rPr>
              <w:spacing w:val="-4"/>
            </w:rPr>
          </w:rPrChange>
        </w:rPr>
        <w:t>that</w:t>
      </w:r>
      <w:r>
        <w:rPr>
          <w:spacing w:val="-3"/>
        </w:rPr>
        <w:t xml:space="preserve"> </w:t>
      </w:r>
      <w:r>
        <w:rPr>
          <w:rPrChange w:id="8381" w:author="Kendra Wyant" w:date="2023-05-31T13:43:00Z">
            <w:rPr>
              <w:spacing w:val="-4"/>
            </w:rPr>
          </w:rPrChange>
        </w:rPr>
        <w:t>there</w:t>
      </w:r>
      <w:r>
        <w:rPr>
          <w:spacing w:val="-3"/>
          <w:rPrChange w:id="8382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8383" w:author="Kendra Wyant" w:date="2023-05-31T13:43:00Z">
            <w:rPr>
              <w:spacing w:val="-4"/>
            </w:rPr>
          </w:rPrChange>
        </w:rPr>
        <w:t>is</w:t>
      </w:r>
      <w:r>
        <w:rPr>
          <w:spacing w:val="-3"/>
        </w:rPr>
        <w:t xml:space="preserve"> </w:t>
      </w:r>
      <w:r>
        <w:rPr>
          <w:rPrChange w:id="8384" w:author="Kendra Wyant" w:date="2023-05-31T13:43:00Z">
            <w:rPr>
              <w:spacing w:val="-4"/>
            </w:rPr>
          </w:rPrChange>
        </w:rPr>
        <w:t>still</w:t>
      </w:r>
      <w:r>
        <w:rPr>
          <w:spacing w:val="-3"/>
        </w:rPr>
        <w:t xml:space="preserve"> </w:t>
      </w:r>
      <w:r>
        <w:rPr>
          <w:rPrChange w:id="8385" w:author="Kendra Wyant" w:date="2023-05-31T13:43:00Z">
            <w:rPr>
              <w:spacing w:val="-4"/>
            </w:rPr>
          </w:rPrChange>
        </w:rPr>
        <w:t>need</w:t>
      </w:r>
      <w:r>
        <w:rPr>
          <w:spacing w:val="-3"/>
          <w:rPrChange w:id="838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8387" w:author="Kendra Wyant" w:date="2023-05-31T13:43:00Z">
            <w:rPr>
              <w:spacing w:val="-4"/>
            </w:rPr>
          </w:rPrChange>
        </w:rPr>
        <w:t>to</w:t>
      </w:r>
      <w:r>
        <w:rPr>
          <w:spacing w:val="-3"/>
        </w:rPr>
        <w:t xml:space="preserve"> </w:t>
      </w:r>
      <w:r>
        <w:rPr>
          <w:rPrChange w:id="8388" w:author="Kendra Wyant" w:date="2023-05-31T13:43:00Z">
            <w:rPr>
              <w:spacing w:val="-4"/>
            </w:rPr>
          </w:rPrChange>
        </w:rPr>
        <w:t>improve</w:t>
      </w:r>
      <w:del w:id="8389" w:author="Kendra Wyant" w:date="2023-05-31T13:43:00Z">
        <w:r w:rsidR="00F53A9D">
          <w:rPr>
            <w:spacing w:val="-3"/>
          </w:rPr>
          <w:delText xml:space="preserve"> </w:delText>
        </w:r>
        <w:r w:rsidR="00F53A9D">
          <w:rPr>
            <w:spacing w:val="-4"/>
          </w:rPr>
          <w:delText>each</w:delText>
        </w:r>
        <w:r w:rsidR="00F53A9D">
          <w:rPr>
            <w:spacing w:val="-3"/>
          </w:rPr>
          <w:delText xml:space="preserve"> </w:delText>
        </w:r>
        <w:r w:rsidR="00F53A9D">
          <w:rPr>
            <w:spacing w:val="-4"/>
          </w:rPr>
          <w:delText>of</w:delText>
        </w:r>
        <w:r w:rsidR="00F53A9D">
          <w:rPr>
            <w:spacing w:val="-3"/>
          </w:rPr>
          <w:delText xml:space="preserve"> </w:delText>
        </w:r>
        <w:r w:rsidR="00F53A9D">
          <w:rPr>
            <w:spacing w:val="-4"/>
          </w:rPr>
          <w:delText>these</w:delText>
        </w:r>
        <w:r w:rsidR="00F53A9D">
          <w:rPr>
            <w:spacing w:val="-3"/>
          </w:rPr>
          <w:delText xml:space="preserve"> </w:delText>
        </w:r>
        <w:r w:rsidR="00F53A9D">
          <w:rPr>
            <w:spacing w:val="-4"/>
          </w:rPr>
          <w:delText>sensing</w:delText>
        </w:r>
      </w:del>
    </w:p>
    <w:p w14:paraId="1AB57F42" w14:textId="77777777" w:rsidR="003146FC" w:rsidRDefault="003146FC">
      <w:pPr>
        <w:spacing w:line="355" w:lineRule="auto"/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3FDFBA61" w14:textId="77777777" w:rsidR="003146FC" w:rsidRDefault="003146FC">
      <w:pPr>
        <w:pStyle w:val="BodyText"/>
        <w:rPr>
          <w:sz w:val="9"/>
        </w:rPr>
      </w:pPr>
    </w:p>
    <w:p w14:paraId="04FDE5F2" w14:textId="77777777" w:rsidR="003146FC" w:rsidRDefault="004E27B8">
      <w:pPr>
        <w:pStyle w:val="BodyText"/>
        <w:spacing w:before="118" w:line="355" w:lineRule="auto"/>
        <w:ind w:left="160" w:right="553"/>
        <w:pPrChange w:id="8390" w:author="Kendra Wyant" w:date="2023-05-31T13:43:00Z">
          <w:pPr>
            <w:pStyle w:val="BodyText"/>
            <w:spacing w:before="118" w:line="355" w:lineRule="auto"/>
            <w:ind w:left="151" w:right="512" w:firstLine="8"/>
          </w:pPr>
        </w:pPrChange>
      </w:pPr>
      <w:ins w:id="8391" w:author="Kendra Wyant" w:date="2023-05-31T13:43:00Z">
        <w:r>
          <w:t>each</w:t>
        </w:r>
        <w:r>
          <w:rPr>
            <w:spacing w:val="-10"/>
          </w:rPr>
          <w:t xml:space="preserve"> </w:t>
        </w:r>
        <w:r>
          <w:t>of</w:t>
        </w:r>
        <w:r>
          <w:rPr>
            <w:spacing w:val="-10"/>
          </w:rPr>
          <w:t xml:space="preserve"> </w:t>
        </w:r>
        <w:r>
          <w:t>these</w:t>
        </w:r>
        <w:r>
          <w:rPr>
            <w:spacing w:val="-9"/>
          </w:rPr>
          <w:t xml:space="preserve"> </w:t>
        </w:r>
        <w:r>
          <w:t>sensing</w:t>
        </w:r>
        <w:r>
          <w:rPr>
            <w:spacing w:val="-9"/>
          </w:rPr>
          <w:t xml:space="preserve"> </w:t>
        </w:r>
      </w:ins>
      <w:r>
        <w:t>methods</w:t>
      </w:r>
      <w:r>
        <w:rPr>
          <w:spacing w:val="-9"/>
          <w:rPrChange w:id="8392" w:author="Kendra Wyant" w:date="2023-05-31T13:43:00Z">
            <w:rPr>
              <w:spacing w:val="-8"/>
            </w:rPr>
          </w:rPrChange>
        </w:rPr>
        <w:t xml:space="preserve"> </w:t>
      </w:r>
      <w:r>
        <w:t>to</w:t>
      </w:r>
      <w:r>
        <w:rPr>
          <w:spacing w:val="-10"/>
          <w:rPrChange w:id="8393" w:author="Kendra Wyant" w:date="2023-05-31T13:43:00Z">
            <w:rPr>
              <w:spacing w:val="-8"/>
            </w:rPr>
          </w:rPrChange>
        </w:rPr>
        <w:t xml:space="preserve"> </w:t>
      </w:r>
      <w:r>
        <w:t>make</w:t>
      </w:r>
      <w:r>
        <w:rPr>
          <w:spacing w:val="-9"/>
          <w:rPrChange w:id="8394" w:author="Kendra Wyant" w:date="2023-05-31T13:43:00Z">
            <w:rPr>
              <w:spacing w:val="-8"/>
            </w:rPr>
          </w:rPrChange>
        </w:rPr>
        <w:t xml:space="preserve"> </w:t>
      </w:r>
      <w:r>
        <w:t>them</w:t>
      </w:r>
      <w:r>
        <w:rPr>
          <w:spacing w:val="-10"/>
          <w:rPrChange w:id="8395" w:author="Kendra Wyant" w:date="2023-05-31T13:43:00Z">
            <w:rPr>
              <w:spacing w:val="-9"/>
            </w:rPr>
          </w:rPrChange>
        </w:rPr>
        <w:t xml:space="preserve"> </w:t>
      </w:r>
      <w:r>
        <w:t>more</w:t>
      </w:r>
      <w:r>
        <w:rPr>
          <w:spacing w:val="-9"/>
          <w:rPrChange w:id="8396" w:author="Kendra Wyant" w:date="2023-05-31T13:43:00Z">
            <w:rPr>
              <w:spacing w:val="-8"/>
            </w:rPr>
          </w:rPrChange>
        </w:rPr>
        <w:t xml:space="preserve"> </w:t>
      </w:r>
      <w:r>
        <w:t>acceptable</w:t>
      </w:r>
      <w:r>
        <w:rPr>
          <w:spacing w:val="-10"/>
          <w:rPrChange w:id="8397" w:author="Kendra Wyant" w:date="2023-05-31T13:43:00Z">
            <w:rPr>
              <w:spacing w:val="-8"/>
            </w:rPr>
          </w:rPrChange>
        </w:rPr>
        <w:t xml:space="preserve"> </w:t>
      </w:r>
      <w:r>
        <w:t>to</w:t>
      </w:r>
      <w:r>
        <w:rPr>
          <w:spacing w:val="-10"/>
          <w:rPrChange w:id="8398" w:author="Kendra Wyant" w:date="2023-05-31T13:43:00Z">
            <w:rPr>
              <w:spacing w:val="-9"/>
            </w:rPr>
          </w:rPrChange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larger</w:t>
      </w:r>
      <w:r>
        <w:rPr>
          <w:spacing w:val="-10"/>
          <w:rPrChange w:id="8399" w:author="Kendra Wyant" w:date="2023-05-31T13:43:00Z">
            <w:rPr>
              <w:spacing w:val="-8"/>
            </w:rPr>
          </w:rPrChange>
        </w:rPr>
        <w:t xml:space="preserve"> </w:t>
      </w:r>
      <w:r>
        <w:t>percentage</w:t>
      </w:r>
      <w:r>
        <w:rPr>
          <w:spacing w:val="-10"/>
          <w:rPrChange w:id="8400" w:author="Kendra Wyant" w:date="2023-05-31T13:43:00Z">
            <w:rPr>
              <w:spacing w:val="-9"/>
            </w:rPr>
          </w:rPrChange>
        </w:rPr>
        <w:t xml:space="preserve"> </w:t>
      </w:r>
      <w:r>
        <w:t>of</w:t>
      </w:r>
      <w:r>
        <w:rPr>
          <w:rPrChange w:id="840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402" w:author="Kendra Wyant" w:date="2023-05-31T13:43:00Z">
            <w:rPr/>
          </w:rPrChange>
        </w:rPr>
        <w:t>individuals.</w:t>
      </w:r>
      <w:r>
        <w:rPr>
          <w:spacing w:val="16"/>
          <w:rPrChange w:id="8403" w:author="Kendra Wyant" w:date="2023-05-31T13:43:00Z">
            <w:rPr>
              <w:spacing w:val="10"/>
            </w:rPr>
          </w:rPrChange>
        </w:rPr>
        <w:t xml:space="preserve"> </w:t>
      </w:r>
      <w:r>
        <w:rPr>
          <w:spacing w:val="-2"/>
          <w:rPrChange w:id="8404" w:author="Kendra Wyant" w:date="2023-05-31T13:43:00Z">
            <w:rPr/>
          </w:rPrChange>
        </w:rPr>
        <w:t>The</w:t>
      </w:r>
      <w:r>
        <w:rPr>
          <w:spacing w:val="-3"/>
          <w:rPrChange w:id="840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406" w:author="Kendra Wyant" w:date="2023-05-31T13:43:00Z">
            <w:rPr/>
          </w:rPrChange>
        </w:rPr>
        <w:t>free</w:t>
      </w:r>
      <w:r>
        <w:rPr>
          <w:spacing w:val="-3"/>
          <w:rPrChange w:id="8407" w:author="Kendra Wyant" w:date="2023-05-31T13:43:00Z">
            <w:rPr/>
          </w:rPrChange>
        </w:rPr>
        <w:t xml:space="preserve"> </w:t>
      </w:r>
      <w:r>
        <w:rPr>
          <w:spacing w:val="-2"/>
          <w:rPrChange w:id="8408" w:author="Kendra Wyant" w:date="2023-05-31T13:43:00Z">
            <w:rPr>
              <w:spacing w:val="-6"/>
            </w:rPr>
          </w:rPrChange>
        </w:rPr>
        <w:t>response</w:t>
      </w:r>
      <w:r>
        <w:rPr>
          <w:spacing w:val="-4"/>
          <w:rPrChange w:id="840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410" w:author="Kendra Wyant" w:date="2023-05-31T13:43:00Z">
            <w:rPr>
              <w:spacing w:val="-6"/>
            </w:rPr>
          </w:rPrChange>
        </w:rPr>
        <w:t>evaluations</w:t>
      </w:r>
      <w:r>
        <w:rPr>
          <w:spacing w:val="-4"/>
          <w:rPrChange w:id="841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412" w:author="Kendra Wyant" w:date="2023-05-31T13:43:00Z">
            <w:rPr>
              <w:spacing w:val="-6"/>
            </w:rPr>
          </w:rPrChange>
        </w:rPr>
        <w:t>of</w:t>
      </w:r>
      <w:r>
        <w:rPr>
          <w:spacing w:val="-4"/>
          <w:rPrChange w:id="841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414" w:author="Kendra Wyant" w:date="2023-05-31T13:43:00Z">
            <w:rPr>
              <w:spacing w:val="-6"/>
            </w:rPr>
          </w:rPrChange>
        </w:rPr>
        <w:t>each</w:t>
      </w:r>
      <w:r>
        <w:rPr>
          <w:spacing w:val="-3"/>
          <w:rPrChange w:id="841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416" w:author="Kendra Wyant" w:date="2023-05-31T13:43:00Z">
            <w:rPr>
              <w:spacing w:val="-6"/>
            </w:rPr>
          </w:rPrChange>
        </w:rPr>
        <w:t>method</w:t>
      </w:r>
      <w:r>
        <w:rPr>
          <w:spacing w:val="-4"/>
          <w:rPrChange w:id="841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418" w:author="Kendra Wyant" w:date="2023-05-31T13:43:00Z">
            <w:rPr>
              <w:spacing w:val="-6"/>
            </w:rPr>
          </w:rPrChange>
        </w:rPr>
        <w:t>provide</w:t>
      </w:r>
      <w:r>
        <w:rPr>
          <w:spacing w:val="-4"/>
          <w:rPrChange w:id="841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420" w:author="Kendra Wyant" w:date="2023-05-31T13:43:00Z">
            <w:rPr>
              <w:spacing w:val="-6"/>
            </w:rPr>
          </w:rPrChange>
        </w:rPr>
        <w:t>a</w:t>
      </w:r>
      <w:r>
        <w:rPr>
          <w:spacing w:val="-3"/>
          <w:rPrChange w:id="842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422" w:author="Kendra Wyant" w:date="2023-05-31T13:43:00Z">
            <w:rPr>
              <w:spacing w:val="-6"/>
            </w:rPr>
          </w:rPrChange>
        </w:rPr>
        <w:t>starting</w:t>
      </w:r>
      <w:r>
        <w:rPr>
          <w:spacing w:val="-3"/>
          <w:rPrChange w:id="842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424" w:author="Kendra Wyant" w:date="2023-05-31T13:43:00Z">
            <w:rPr>
              <w:spacing w:val="-6"/>
            </w:rPr>
          </w:rPrChange>
        </w:rPr>
        <w:t>point</w:t>
      </w:r>
      <w:r>
        <w:rPr>
          <w:spacing w:val="-4"/>
          <w:rPrChange w:id="842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426" w:author="Kendra Wyant" w:date="2023-05-31T13:43:00Z">
            <w:rPr>
              <w:spacing w:val="-6"/>
            </w:rPr>
          </w:rPrChange>
        </w:rPr>
        <w:t>to</w:t>
      </w:r>
      <w:r>
        <w:rPr>
          <w:spacing w:val="-2"/>
          <w:rPrChange w:id="842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8428" w:author="Kendra Wyant" w:date="2023-05-31T13:43:00Z">
            <w:rPr>
              <w:spacing w:val="-6"/>
            </w:rPr>
          </w:rPrChange>
        </w:rPr>
        <w:t>address</w:t>
      </w:r>
      <w:r>
        <w:rPr>
          <w:spacing w:val="-5"/>
          <w:rPrChange w:id="842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8430" w:author="Kendra Wyant" w:date="2023-05-31T13:43:00Z">
            <w:rPr>
              <w:spacing w:val="-6"/>
            </w:rPr>
          </w:rPrChange>
        </w:rPr>
        <w:t>participant</w:t>
      </w:r>
      <w:r>
        <w:rPr>
          <w:spacing w:val="-5"/>
          <w:rPrChange w:id="843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8432" w:author="Kendra Wyant" w:date="2023-05-31T13:43:00Z">
            <w:rPr>
              <w:spacing w:val="-6"/>
            </w:rPr>
          </w:rPrChange>
        </w:rPr>
        <w:t>concerns.</w:t>
      </w:r>
      <w:r>
        <w:rPr>
          <w:spacing w:val="19"/>
          <w:rPrChange w:id="843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434" w:author="Kendra Wyant" w:date="2023-05-31T13:43:00Z">
            <w:rPr>
              <w:spacing w:val="-2"/>
            </w:rPr>
          </w:rPrChange>
        </w:rPr>
        <w:t>That</w:t>
      </w:r>
      <w:r>
        <w:rPr>
          <w:spacing w:val="-5"/>
          <w:rPrChange w:id="843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436" w:author="Kendra Wyant" w:date="2023-05-31T13:43:00Z">
            <w:rPr>
              <w:spacing w:val="-2"/>
            </w:rPr>
          </w:rPrChange>
        </w:rPr>
        <w:t>said,</w:t>
      </w:r>
      <w:r>
        <w:rPr>
          <w:spacing w:val="-4"/>
          <w:rPrChange w:id="843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438" w:author="Kendra Wyant" w:date="2023-05-31T13:43:00Z">
            <w:rPr>
              <w:spacing w:val="-2"/>
            </w:rPr>
          </w:rPrChange>
        </w:rPr>
        <w:t>our</w:t>
      </w:r>
      <w:r>
        <w:rPr>
          <w:spacing w:val="-5"/>
          <w:rPrChange w:id="843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8440" w:author="Kendra Wyant" w:date="2023-05-31T13:43:00Z">
            <w:rPr>
              <w:spacing w:val="-2"/>
            </w:rPr>
          </w:rPrChange>
        </w:rPr>
        <w:t>participants</w:t>
      </w:r>
      <w:r>
        <w:rPr>
          <w:spacing w:val="-5"/>
          <w:rPrChange w:id="844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8442" w:author="Kendra Wyant" w:date="2023-05-31T13:43:00Z">
            <w:rPr>
              <w:spacing w:val="-2"/>
            </w:rPr>
          </w:rPrChange>
        </w:rPr>
        <w:t>did</w:t>
      </w:r>
      <w:r>
        <w:rPr>
          <w:spacing w:val="-5"/>
          <w:rPrChange w:id="844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8444" w:author="Kendra Wyant" w:date="2023-05-31T13:43:00Z">
            <w:rPr>
              <w:spacing w:val="-2"/>
            </w:rPr>
          </w:rPrChange>
        </w:rPr>
        <w:t>generally</w:t>
      </w:r>
      <w:r>
        <w:rPr>
          <w:spacing w:val="-5"/>
          <w:rPrChange w:id="844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446" w:author="Kendra Wyant" w:date="2023-05-31T13:43:00Z">
            <w:rPr>
              <w:spacing w:val="-2"/>
            </w:rPr>
          </w:rPrChange>
        </w:rPr>
        <w:t>opt-in</w:t>
      </w:r>
      <w:r>
        <w:rPr>
          <w:spacing w:val="-5"/>
          <w:rPrChange w:id="844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8448" w:author="Kendra Wyant" w:date="2023-05-31T13:43:00Z">
            <w:rPr>
              <w:spacing w:val="-2"/>
            </w:rPr>
          </w:rPrChange>
        </w:rPr>
        <w:t>and</w:t>
      </w:r>
      <w:r>
        <w:rPr>
          <w:spacing w:val="-5"/>
          <w:rPrChange w:id="844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8450" w:author="Kendra Wyant" w:date="2023-05-31T13:43:00Z">
            <w:rPr>
              <w:spacing w:val="-2"/>
            </w:rPr>
          </w:rPrChange>
        </w:rPr>
        <w:t>adhere</w:t>
      </w:r>
      <w:r>
        <w:rPr>
          <w:spacing w:val="-5"/>
          <w:rPrChange w:id="845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452" w:author="Kendra Wyant" w:date="2023-05-31T13:43:00Z">
            <w:rPr>
              <w:spacing w:val="-2"/>
            </w:rPr>
          </w:rPrChange>
        </w:rPr>
        <w:t>to</w:t>
      </w:r>
      <w:r>
        <w:rPr>
          <w:spacing w:val="-4"/>
          <w:rPrChange w:id="845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our</w:t>
      </w:r>
      <w:r>
        <w:rPr>
          <w:spacing w:val="-9"/>
          <w:rPrChange w:id="845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9"/>
          <w:rPrChange w:id="845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methods</w:t>
      </w:r>
      <w:r>
        <w:rPr>
          <w:spacing w:val="-9"/>
          <w:rPrChange w:id="845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despite</w:t>
      </w:r>
      <w:r>
        <w:rPr>
          <w:spacing w:val="-9"/>
          <w:rPrChange w:id="845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reporting</w:t>
      </w:r>
      <w:r>
        <w:rPr>
          <w:spacing w:val="-9"/>
          <w:rPrChange w:id="845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these</w:t>
      </w:r>
      <w:r>
        <w:rPr>
          <w:spacing w:val="-9"/>
          <w:rPrChange w:id="845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concerns.</w:t>
      </w:r>
      <w:r>
        <w:rPr>
          <w:spacing w:val="9"/>
          <w:rPrChange w:id="8460" w:author="Kendra Wyant" w:date="2023-05-31T13:43:00Z">
            <w:rPr>
              <w:spacing w:val="10"/>
            </w:rPr>
          </w:rPrChange>
        </w:rPr>
        <w:t xml:space="preserve"> </w:t>
      </w:r>
      <w:r>
        <w:rPr>
          <w:spacing w:val="-2"/>
        </w:rPr>
        <w:t>Therefore,</w:t>
      </w:r>
      <w:r>
        <w:rPr>
          <w:spacing w:val="-9"/>
          <w:rPrChange w:id="846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it</w:t>
      </w:r>
      <w:r>
        <w:rPr>
          <w:spacing w:val="-9"/>
          <w:rPrChange w:id="846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is</w:t>
      </w:r>
      <w:r>
        <w:rPr>
          <w:spacing w:val="-9"/>
          <w:rPrChange w:id="846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not</w:t>
      </w:r>
      <w:r>
        <w:rPr>
          <w:spacing w:val="-9"/>
          <w:rPrChange w:id="846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clear</w:t>
      </w:r>
      <w:r>
        <w:rPr>
          <w:spacing w:val="-9"/>
          <w:rPrChange w:id="846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yet</w:t>
      </w:r>
      <w:r>
        <w:rPr>
          <w:spacing w:val="-9"/>
          <w:rPrChange w:id="846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at</w:t>
      </w:r>
      <w:r>
        <w:rPr>
          <w:spacing w:val="-9"/>
          <w:rPrChange w:id="846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what</w:t>
      </w:r>
      <w:r>
        <w:rPr>
          <w:spacing w:val="-2"/>
          <w:rPrChange w:id="8468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469" w:author="Kendra Wyant" w:date="2023-05-31T13:43:00Z">
            <w:rPr>
              <w:spacing w:val="-2"/>
            </w:rPr>
          </w:rPrChange>
        </w:rPr>
        <w:t>threshold</w:t>
      </w:r>
      <w:r>
        <w:rPr>
          <w:spacing w:val="-10"/>
          <w:rPrChange w:id="847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471" w:author="Kendra Wyant" w:date="2023-05-31T13:43:00Z">
            <w:rPr>
              <w:spacing w:val="-2"/>
            </w:rPr>
          </w:rPrChange>
        </w:rPr>
        <w:t>these</w:t>
      </w:r>
      <w:r>
        <w:rPr>
          <w:spacing w:val="-10"/>
          <w:rPrChange w:id="847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473" w:author="Kendra Wyant" w:date="2023-05-31T13:43:00Z">
            <w:rPr>
              <w:spacing w:val="-2"/>
            </w:rPr>
          </w:rPrChange>
        </w:rPr>
        <w:t>concerns</w:t>
      </w:r>
      <w:r>
        <w:rPr>
          <w:spacing w:val="-9"/>
          <w:rPrChange w:id="8474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8475" w:author="Kendra Wyant" w:date="2023-05-31T13:43:00Z">
            <w:rPr>
              <w:spacing w:val="-2"/>
            </w:rPr>
          </w:rPrChange>
        </w:rPr>
        <w:t>will</w:t>
      </w:r>
      <w:r>
        <w:rPr>
          <w:spacing w:val="-9"/>
          <w:rPrChange w:id="8476" w:author="Kendra Wyant" w:date="2023-05-31T13:43:00Z">
            <w:rPr>
              <w:spacing w:val="-2"/>
            </w:rPr>
          </w:rPrChange>
        </w:rPr>
        <w:t xml:space="preserve"> </w:t>
      </w:r>
      <w:r>
        <w:t>translate</w:t>
      </w:r>
      <w:r>
        <w:rPr>
          <w:spacing w:val="-10"/>
          <w:rPrChange w:id="8477" w:author="Kendra Wyant" w:date="2023-05-31T13:43:00Z">
            <w:rPr>
              <w:spacing w:val="-2"/>
            </w:rPr>
          </w:rPrChange>
        </w:rPr>
        <w:t xml:space="preserve"> </w:t>
      </w:r>
      <w:r>
        <w:t>to</w:t>
      </w:r>
      <w:r>
        <w:rPr>
          <w:spacing w:val="-10"/>
          <w:rPrChange w:id="8478" w:author="Kendra Wyant" w:date="2023-05-31T13:43:00Z">
            <w:rPr>
              <w:spacing w:val="-1"/>
            </w:rPr>
          </w:rPrChange>
        </w:rPr>
        <w:t xml:space="preserve"> </w:t>
      </w:r>
      <w:r>
        <w:t>barriers</w:t>
      </w:r>
      <w:r>
        <w:rPr>
          <w:spacing w:val="-10"/>
          <w:rPrChange w:id="8479" w:author="Kendra Wyant" w:date="2023-05-31T13:43:00Z">
            <w:rPr>
              <w:spacing w:val="-1"/>
            </w:rPr>
          </w:rPrChange>
        </w:rPr>
        <w:t xml:space="preserve"> </w:t>
      </w:r>
      <w:r>
        <w:t>for</w:t>
      </w:r>
      <w:r>
        <w:rPr>
          <w:spacing w:val="-9"/>
          <w:rPrChange w:id="8480" w:author="Kendra Wyant" w:date="2023-05-31T13:43:00Z">
            <w:rPr>
              <w:spacing w:val="-1"/>
            </w:rPr>
          </w:rPrChange>
        </w:rPr>
        <w:t xml:space="preserve"> </w:t>
      </w:r>
      <w:r>
        <w:t>use</w:t>
      </w:r>
      <w:r>
        <w:rPr>
          <w:spacing w:val="-9"/>
          <w:rPrChange w:id="8481" w:author="Kendra Wyant" w:date="2023-05-31T13:43:00Z">
            <w:rPr>
              <w:spacing w:val="-1"/>
            </w:rPr>
          </w:rPrChange>
        </w:rPr>
        <w:t xml:space="preserve"> </w:t>
      </w:r>
      <w:r>
        <w:t>or</w:t>
      </w:r>
      <w:r>
        <w:rPr>
          <w:spacing w:val="-10"/>
          <w:rPrChange w:id="8482" w:author="Kendra Wyant" w:date="2023-05-31T13:43:00Z">
            <w:rPr>
              <w:spacing w:val="-2"/>
            </w:rPr>
          </w:rPrChange>
        </w:rPr>
        <w:t xml:space="preserve"> </w:t>
      </w:r>
      <w:r>
        <w:t>adherence</w:t>
      </w:r>
      <w:r>
        <w:rPr>
          <w:spacing w:val="-10"/>
          <w:rPrChange w:id="8483" w:author="Kendra Wyant" w:date="2023-05-31T13:43:00Z">
            <w:rPr>
              <w:spacing w:val="-2"/>
            </w:rPr>
          </w:rPrChange>
        </w:rPr>
        <w:t xml:space="preserve"> </w:t>
      </w:r>
      <w:r>
        <w:t>to</w:t>
      </w:r>
      <w:r>
        <w:rPr>
          <w:spacing w:val="-9"/>
          <w:rPrChange w:id="8484" w:author="Kendra Wyant" w:date="2023-05-31T13:43:00Z">
            <w:rPr>
              <w:spacing w:val="-2"/>
            </w:rPr>
          </w:rPrChange>
        </w:rPr>
        <w:t xml:space="preserve"> </w:t>
      </w:r>
      <w:r>
        <w:t>these</w:t>
      </w:r>
      <w:r>
        <w:rPr>
          <w:spacing w:val="-10"/>
          <w:rPrChange w:id="8485" w:author="Kendra Wyant" w:date="2023-05-31T13:43:00Z">
            <w:rPr>
              <w:spacing w:val="-1"/>
            </w:rPr>
          </w:rPrChange>
        </w:rPr>
        <w:t xml:space="preserve"> </w:t>
      </w:r>
      <w:r>
        <w:t>methods.</w:t>
      </w:r>
    </w:p>
    <w:p w14:paraId="1B6B2C10" w14:textId="77777777" w:rsidR="003146FC" w:rsidRDefault="003146FC">
      <w:pPr>
        <w:pStyle w:val="BodyText"/>
        <w:spacing w:before="6"/>
        <w:rPr>
          <w:ins w:id="8486" w:author="Kendra Wyant" w:date="2023-05-31T13:43:00Z"/>
          <w:sz w:val="27"/>
        </w:rPr>
      </w:pPr>
    </w:p>
    <w:p w14:paraId="79862FA9" w14:textId="77777777" w:rsidR="003146FC" w:rsidRDefault="004E27B8">
      <w:pPr>
        <w:pStyle w:val="Heading1"/>
        <w:numPr>
          <w:ilvl w:val="0"/>
          <w:numId w:val="2"/>
        </w:numPr>
        <w:tabs>
          <w:tab w:val="left" w:pos="488"/>
        </w:tabs>
        <w:ind w:left="487" w:hanging="328"/>
        <w:pPrChange w:id="8487" w:author="Kendra Wyant" w:date="2023-05-31T13:43:00Z">
          <w:pPr>
            <w:pStyle w:val="Heading1"/>
            <w:numPr>
              <w:numId w:val="6"/>
            </w:numPr>
            <w:tabs>
              <w:tab w:val="left" w:pos="488"/>
            </w:tabs>
            <w:spacing w:before="252"/>
            <w:ind w:left="487" w:hanging="328"/>
          </w:pPr>
        </w:pPrChange>
      </w:pPr>
      <w:bookmarkStart w:id="8488" w:name="2._Individuals_can_sustain_the_use_of_pe"/>
      <w:bookmarkEnd w:id="8488"/>
      <w:r>
        <w:t>Individuals</w:t>
      </w:r>
      <w:r>
        <w:rPr>
          <w:spacing w:val="38"/>
        </w:rPr>
        <w:t xml:space="preserve"> </w:t>
      </w:r>
      <w:r>
        <w:t>can</w:t>
      </w:r>
      <w:r>
        <w:rPr>
          <w:spacing w:val="39"/>
          <w:rPrChange w:id="8489" w:author="Kendra Wyant" w:date="2023-05-31T13:43:00Z">
            <w:rPr>
              <w:spacing w:val="38"/>
            </w:rPr>
          </w:rPrChange>
        </w:rPr>
        <w:t xml:space="preserve"> </w:t>
      </w:r>
      <w:r>
        <w:t>sustain</w:t>
      </w:r>
      <w:r>
        <w:rPr>
          <w:spacing w:val="39"/>
          <w:rPrChange w:id="8490" w:author="Kendra Wyant" w:date="2023-05-31T13:43:00Z">
            <w:rPr>
              <w:spacing w:val="38"/>
            </w:rPr>
          </w:rPrChange>
        </w:rPr>
        <w:t xml:space="preserve"> </w:t>
      </w:r>
      <w:r>
        <w:t>the</w:t>
      </w:r>
      <w:r>
        <w:rPr>
          <w:spacing w:val="39"/>
          <w:rPrChange w:id="8491" w:author="Kendra Wyant" w:date="2023-05-31T13:43:00Z">
            <w:rPr>
              <w:spacing w:val="38"/>
            </w:rPr>
          </w:rPrChange>
        </w:rPr>
        <w:t xml:space="preserve"> </w:t>
      </w:r>
      <w:r>
        <w:t>use</w:t>
      </w:r>
      <w:r>
        <w:rPr>
          <w:spacing w:val="39"/>
        </w:rPr>
        <w:t xml:space="preserve"> </w:t>
      </w:r>
      <w:r>
        <w:t>of</w:t>
      </w:r>
      <w:r>
        <w:rPr>
          <w:spacing w:val="39"/>
          <w:rPrChange w:id="8492" w:author="Kendra Wyant" w:date="2023-05-31T13:43:00Z">
            <w:rPr>
              <w:spacing w:val="38"/>
            </w:rPr>
          </w:rPrChange>
        </w:rPr>
        <w:t xml:space="preserve"> </w:t>
      </w:r>
      <w:r>
        <w:t>personal</w:t>
      </w:r>
      <w:r>
        <w:rPr>
          <w:spacing w:val="39"/>
          <w:rPrChange w:id="8493" w:author="Kendra Wyant" w:date="2023-05-31T13:43:00Z">
            <w:rPr>
              <w:spacing w:val="38"/>
            </w:rPr>
          </w:rPrChange>
        </w:rPr>
        <w:t xml:space="preserve"> </w:t>
      </w:r>
      <w:r>
        <w:t>sensing</w:t>
      </w:r>
      <w:r>
        <w:rPr>
          <w:spacing w:val="39"/>
          <w:rPrChange w:id="8494" w:author="Kendra Wyant" w:date="2023-05-31T13:43:00Z">
            <w:rPr>
              <w:spacing w:val="38"/>
            </w:rPr>
          </w:rPrChange>
        </w:rPr>
        <w:t xml:space="preserve"> </w:t>
      </w:r>
      <w:r>
        <w:t>for</w:t>
      </w:r>
      <w:r>
        <w:rPr>
          <w:spacing w:val="39"/>
          <w:rPrChange w:id="8495" w:author="Kendra Wyant" w:date="2023-05-31T13:43:00Z">
            <w:rPr>
              <w:spacing w:val="38"/>
            </w:rPr>
          </w:rPrChange>
        </w:rPr>
        <w:t xml:space="preserve"> </w:t>
      </w:r>
      <w:r>
        <w:t>relatively</w:t>
      </w:r>
      <w:r>
        <w:rPr>
          <w:spacing w:val="39"/>
        </w:rPr>
        <w:t xml:space="preserve"> </w:t>
      </w:r>
      <w:r>
        <w:t>long</w:t>
      </w:r>
      <w:r>
        <w:rPr>
          <w:spacing w:val="39"/>
          <w:rPrChange w:id="8496" w:author="Kendra Wyant" w:date="2023-05-31T13:43:00Z">
            <w:rPr>
              <w:spacing w:val="38"/>
            </w:rPr>
          </w:rPrChange>
        </w:rPr>
        <w:t xml:space="preserve"> </w:t>
      </w:r>
      <w:r>
        <w:rPr>
          <w:spacing w:val="-2"/>
        </w:rPr>
        <w:t>periods</w:t>
      </w:r>
    </w:p>
    <w:p w14:paraId="2BDF5C09" w14:textId="77777777" w:rsidR="003146FC" w:rsidRDefault="003146FC">
      <w:pPr>
        <w:pStyle w:val="BodyText"/>
        <w:spacing w:before="9"/>
        <w:rPr>
          <w:b/>
          <w:sz w:val="31"/>
          <w:rPrChange w:id="8497" w:author="Kendra Wyant" w:date="2023-05-31T13:43:00Z">
            <w:rPr>
              <w:b/>
              <w:sz w:val="22"/>
            </w:rPr>
          </w:rPrChange>
        </w:rPr>
        <w:pPrChange w:id="8498" w:author="Kendra Wyant" w:date="2023-05-31T13:43:00Z">
          <w:pPr>
            <w:pStyle w:val="BodyText"/>
            <w:spacing w:before="12"/>
          </w:pPr>
        </w:pPrChange>
      </w:pPr>
    </w:p>
    <w:p w14:paraId="32DA7FA4" w14:textId="77777777" w:rsidR="003146FC" w:rsidRDefault="004E27B8">
      <w:pPr>
        <w:pStyle w:val="BodyText"/>
        <w:spacing w:line="355" w:lineRule="auto"/>
        <w:ind w:left="159" w:right="549" w:firstLine="576"/>
        <w:pPrChange w:id="8499" w:author="Kendra Wyant" w:date="2023-05-31T13:43:00Z">
          <w:pPr>
            <w:pStyle w:val="BodyText"/>
            <w:spacing w:line="355" w:lineRule="auto"/>
            <w:ind w:left="132" w:right="512" w:firstLine="603"/>
          </w:pPr>
        </w:pPrChange>
      </w:pPr>
      <w:r>
        <w:rPr>
          <w:spacing w:val="-2"/>
          <w:rPrChange w:id="8500" w:author="Kendra Wyant" w:date="2023-05-31T13:43:00Z">
            <w:rPr>
              <w:spacing w:val="-6"/>
            </w:rPr>
          </w:rPrChange>
        </w:rPr>
        <w:t xml:space="preserve">Most enrolled participants were also able to sustain their commitment to provide </w:t>
      </w:r>
      <w:r>
        <w:rPr>
          <w:rPrChange w:id="8501" w:author="Kendra Wyant" w:date="2023-05-31T13:43:00Z">
            <w:rPr>
              <w:spacing w:val="-6"/>
            </w:rPr>
          </w:rPrChange>
        </w:rPr>
        <w:t>these</w:t>
      </w:r>
      <w:r>
        <w:rPr>
          <w:spacing w:val="-3"/>
          <w:rPrChange w:id="8502" w:author="Kendra Wyant" w:date="2023-05-31T13:43:00Z">
            <w:rPr>
              <w:spacing w:val="-6"/>
            </w:rPr>
          </w:rPrChange>
        </w:rPr>
        <w:t xml:space="preserve"> </w:t>
      </w:r>
      <w:r>
        <w:t>sensed</w:t>
      </w:r>
      <w:r>
        <w:rPr>
          <w:spacing w:val="-3"/>
          <w:rPrChange w:id="8503" w:author="Kendra Wyant" w:date="2023-05-31T13:43:00Z">
            <w:rPr/>
          </w:rPrChange>
        </w:rPr>
        <w:t xml:space="preserve"> </w:t>
      </w:r>
      <w:r>
        <w:t>data</w:t>
      </w:r>
      <w:r>
        <w:rPr>
          <w:spacing w:val="-3"/>
          <w:rPrChange w:id="8504" w:author="Kendra Wyant" w:date="2023-05-31T13:43:00Z">
            <w:rPr/>
          </w:rPrChange>
        </w:rPr>
        <w:t xml:space="preserve"> </w:t>
      </w:r>
      <w:r>
        <w:t>streams</w:t>
      </w:r>
      <w:r>
        <w:rPr>
          <w:spacing w:val="-3"/>
          <w:rPrChange w:id="8505" w:author="Kendra Wyant" w:date="2023-05-31T13:43:00Z">
            <w:rPr/>
          </w:rPrChange>
        </w:rPr>
        <w:t xml:space="preserve"> </w:t>
      </w:r>
      <w:r>
        <w:t>over</w:t>
      </w:r>
      <w:r>
        <w:rPr>
          <w:spacing w:val="-3"/>
          <w:rPrChange w:id="8506" w:author="Kendra Wyant" w:date="2023-05-31T13:43:00Z">
            <w:rPr/>
          </w:rPrChange>
        </w:rPr>
        <w:t xml:space="preserve"> </w:t>
      </w:r>
      <w:r>
        <w:t>time.</w:t>
      </w:r>
      <w:r>
        <w:rPr>
          <w:spacing w:val="16"/>
          <w:rPrChange w:id="8507" w:author="Kendra Wyant" w:date="2023-05-31T13:43:00Z">
            <w:rPr>
              <w:spacing w:val="20"/>
            </w:rPr>
          </w:rPrChange>
        </w:rPr>
        <w:t xml:space="preserve"> </w:t>
      </w:r>
      <w:r>
        <w:t>More</w:t>
      </w:r>
      <w:r>
        <w:rPr>
          <w:spacing w:val="-3"/>
          <w:rPrChange w:id="8508" w:author="Kendra Wyant" w:date="2023-05-31T13:43:00Z">
            <w:rPr/>
          </w:rPrChange>
        </w:rPr>
        <w:t xml:space="preserve"> </w:t>
      </w:r>
      <w:r>
        <w:t>than</w:t>
      </w:r>
      <w:r>
        <w:rPr>
          <w:spacing w:val="-3"/>
          <w:rPrChange w:id="8509" w:author="Kendra Wyant" w:date="2023-05-31T13:43:00Z">
            <w:rPr/>
          </w:rPrChange>
        </w:rPr>
        <w:t xml:space="preserve"> </w:t>
      </w:r>
      <w:r>
        <w:t>91%</w:t>
      </w:r>
      <w:r>
        <w:rPr>
          <w:spacing w:val="-3"/>
          <w:rPrChange w:id="8510" w:author="Kendra Wyant" w:date="2023-05-31T13:43:00Z">
            <w:rPr/>
          </w:rPrChange>
        </w:rPr>
        <w:t xml:space="preserve"> </w:t>
      </w:r>
      <w:r>
        <w:t>(154/169)</w:t>
      </w:r>
      <w:r>
        <w:rPr>
          <w:spacing w:val="-3"/>
          <w:rPrChange w:id="8511" w:author="Kendra Wyant" w:date="2023-05-31T13:43:00Z">
            <w:rPr/>
          </w:rPrChange>
        </w:rPr>
        <w:t xml:space="preserve"> </w:t>
      </w:r>
      <w:r>
        <w:t>provided</w:t>
      </w:r>
      <w:r>
        <w:rPr>
          <w:spacing w:val="-3"/>
          <w:rPrChange w:id="8512" w:author="Kendra Wyant" w:date="2023-05-31T13:43:00Z">
            <w:rPr/>
          </w:rPrChange>
        </w:rPr>
        <w:t xml:space="preserve"> </w:t>
      </w:r>
      <w:r>
        <w:t>at</w:t>
      </w:r>
      <w:r>
        <w:rPr>
          <w:spacing w:val="-3"/>
          <w:rPrChange w:id="8513" w:author="Kendra Wyant" w:date="2023-05-31T13:43:00Z">
            <w:rPr/>
          </w:rPrChange>
        </w:rPr>
        <w:t xml:space="preserve"> </w:t>
      </w:r>
      <w:r>
        <w:t>least</w:t>
      </w:r>
      <w:r>
        <w:rPr>
          <w:spacing w:val="-3"/>
          <w:rPrChange w:id="8514" w:author="Kendra Wyant" w:date="2023-05-31T13:43:00Z">
            <w:rPr/>
          </w:rPrChange>
        </w:rPr>
        <w:t xml:space="preserve"> </w:t>
      </w:r>
      <w:r>
        <w:t>1</w:t>
      </w:r>
      <w:r>
        <w:rPr>
          <w:spacing w:val="-3"/>
          <w:rPrChange w:id="8515" w:author="Kendra Wyant" w:date="2023-05-31T13:43:00Z">
            <w:rPr/>
          </w:rPrChange>
        </w:rPr>
        <w:t xml:space="preserve"> </w:t>
      </w:r>
      <w:r>
        <w:t>month of sensed</w:t>
      </w:r>
      <w:r>
        <w:rPr>
          <w:rPrChange w:id="8516" w:author="Kendra Wyant" w:date="2023-05-31T13:43:00Z">
            <w:rPr>
              <w:spacing w:val="-8"/>
            </w:rPr>
          </w:rPrChange>
        </w:rPr>
        <w:t xml:space="preserve"> </w:t>
      </w:r>
      <w:r>
        <w:t>data</w:t>
      </w:r>
      <w:r>
        <w:rPr>
          <w:rPrChange w:id="8517" w:author="Kendra Wyant" w:date="2023-05-31T13:43:00Z">
            <w:rPr>
              <w:spacing w:val="-8"/>
            </w:rPr>
          </w:rPrChange>
        </w:rPr>
        <w:t xml:space="preserve"> </w:t>
      </w:r>
      <w:r>
        <w:t>and</w:t>
      </w:r>
      <w:r>
        <w:rPr>
          <w:rPrChange w:id="8518" w:author="Kendra Wyant" w:date="2023-05-31T13:43:00Z">
            <w:rPr>
              <w:spacing w:val="-8"/>
            </w:rPr>
          </w:rPrChange>
        </w:rPr>
        <w:t xml:space="preserve"> </w:t>
      </w:r>
      <w:r>
        <w:t>a</w:t>
      </w:r>
      <w:r>
        <w:rPr>
          <w:rPrChange w:id="8519" w:author="Kendra Wyant" w:date="2023-05-31T13:43:00Z">
            <w:rPr>
              <w:spacing w:val="-8"/>
            </w:rPr>
          </w:rPrChange>
        </w:rPr>
        <w:t xml:space="preserve"> </w:t>
      </w:r>
      <w:r>
        <w:t>large</w:t>
      </w:r>
      <w:r>
        <w:rPr>
          <w:rPrChange w:id="8520" w:author="Kendra Wyant" w:date="2023-05-31T13:43:00Z">
            <w:rPr>
              <w:spacing w:val="-8"/>
            </w:rPr>
          </w:rPrChange>
        </w:rPr>
        <w:t xml:space="preserve"> </w:t>
      </w:r>
      <w:r>
        <w:t>majority</w:t>
      </w:r>
      <w:r>
        <w:rPr>
          <w:rPrChange w:id="8521" w:author="Kendra Wyant" w:date="2023-05-31T13:43:00Z">
            <w:rPr>
              <w:spacing w:val="-8"/>
            </w:rPr>
          </w:rPrChange>
        </w:rPr>
        <w:t xml:space="preserve"> </w:t>
      </w:r>
      <w:r>
        <w:t>(133/169;</w:t>
      </w:r>
      <w:r>
        <w:rPr>
          <w:rPrChange w:id="8522" w:author="Kendra Wyant" w:date="2023-05-31T13:43:00Z">
            <w:rPr>
              <w:spacing w:val="-8"/>
            </w:rPr>
          </w:rPrChange>
        </w:rPr>
        <w:t xml:space="preserve"> </w:t>
      </w:r>
      <w:r>
        <w:t>78.7%)</w:t>
      </w:r>
      <w:r>
        <w:rPr>
          <w:rPrChange w:id="8523" w:author="Kendra Wyant" w:date="2023-05-31T13:43:00Z">
            <w:rPr>
              <w:spacing w:val="-8"/>
            </w:rPr>
          </w:rPrChange>
        </w:rPr>
        <w:t xml:space="preserve"> </w:t>
      </w:r>
      <w:r>
        <w:t>provided</w:t>
      </w:r>
      <w:r>
        <w:rPr>
          <w:rPrChange w:id="8524" w:author="Kendra Wyant" w:date="2023-05-31T13:43:00Z">
            <w:rPr>
              <w:spacing w:val="-8"/>
            </w:rPr>
          </w:rPrChange>
        </w:rPr>
        <w:t xml:space="preserve"> </w:t>
      </w:r>
      <w:r>
        <w:t>data</w:t>
      </w:r>
      <w:r>
        <w:rPr>
          <w:rPrChange w:id="8525" w:author="Kendra Wyant" w:date="2023-05-31T13:43:00Z">
            <w:rPr>
              <w:spacing w:val="-8"/>
            </w:rPr>
          </w:rPrChange>
        </w:rPr>
        <w:t xml:space="preserve"> </w:t>
      </w:r>
      <w:r>
        <w:t>for</w:t>
      </w:r>
      <w:r>
        <w:rPr>
          <w:rPrChange w:id="8526" w:author="Kendra Wyant" w:date="2023-05-31T13:43:00Z">
            <w:rPr>
              <w:spacing w:val="-8"/>
            </w:rPr>
          </w:rPrChange>
        </w:rPr>
        <w:t xml:space="preserve"> </w:t>
      </w:r>
      <w:r>
        <w:t>all</w:t>
      </w:r>
      <w:r>
        <w:rPr>
          <w:rPrChange w:id="8527" w:author="Kendra Wyant" w:date="2023-05-31T13:43:00Z">
            <w:rPr>
              <w:spacing w:val="-8"/>
            </w:rPr>
          </w:rPrChange>
        </w:rPr>
        <w:t xml:space="preserve"> </w:t>
      </w:r>
      <w:r>
        <w:t>3</w:t>
      </w:r>
      <w:r>
        <w:rPr>
          <w:rPrChange w:id="8528" w:author="Kendra Wyant" w:date="2023-05-31T13:43:00Z">
            <w:rPr>
              <w:spacing w:val="-8"/>
            </w:rPr>
          </w:rPrChange>
        </w:rPr>
        <w:t xml:space="preserve"> </w:t>
      </w:r>
      <w:r>
        <w:t>months.</w:t>
      </w:r>
      <w:r>
        <w:rPr>
          <w:spacing w:val="22"/>
          <w:rPrChange w:id="8529" w:author="Kendra Wyant" w:date="2023-05-31T13:43:00Z">
            <w:rPr>
              <w:spacing w:val="9"/>
            </w:rPr>
          </w:rPrChange>
        </w:rPr>
        <w:t xml:space="preserve"> </w:t>
      </w:r>
      <w:r>
        <w:t>As</w:t>
      </w:r>
      <w:r>
        <w:rPr>
          <w:rPrChange w:id="853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531" w:author="Kendra Wyant" w:date="2023-05-31T13:43:00Z">
            <w:rPr/>
          </w:rPrChange>
        </w:rPr>
        <w:t xml:space="preserve">with </w:t>
      </w:r>
      <w:r>
        <w:rPr>
          <w:spacing w:val="-2"/>
          <w:rPrChange w:id="8532" w:author="Kendra Wyant" w:date="2023-05-31T13:43:00Z">
            <w:rPr>
              <w:spacing w:val="-4"/>
            </w:rPr>
          </w:rPrChange>
        </w:rPr>
        <w:t>enrollment</w:t>
      </w:r>
      <w:r>
        <w:rPr>
          <w:spacing w:val="-2"/>
          <w:rPrChange w:id="853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34" w:author="Kendra Wyant" w:date="2023-05-31T13:43:00Z">
            <w:rPr>
              <w:spacing w:val="-4"/>
            </w:rPr>
          </w:rPrChange>
        </w:rPr>
        <w:t>statistics,</w:t>
      </w:r>
      <w:r>
        <w:rPr>
          <w:spacing w:val="-2"/>
          <w:rPrChange w:id="853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8536" w:author="Kendra Wyant" w:date="2023-05-31T13:43:00Z">
            <w:rPr>
              <w:spacing w:val="-4"/>
            </w:rPr>
          </w:rPrChange>
        </w:rPr>
        <w:t>these</w:t>
      </w:r>
      <w:r>
        <w:rPr>
          <w:spacing w:val="-2"/>
          <w:rPrChange w:id="853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38" w:author="Kendra Wyant" w:date="2023-05-31T13:43:00Z">
            <w:rPr>
              <w:spacing w:val="-4"/>
            </w:rPr>
          </w:rPrChange>
        </w:rPr>
        <w:t>numbers</w:t>
      </w:r>
      <w:r>
        <w:rPr>
          <w:spacing w:val="-2"/>
          <w:rPrChange w:id="853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8540" w:author="Kendra Wyant" w:date="2023-05-31T13:43:00Z">
            <w:rPr>
              <w:spacing w:val="-4"/>
            </w:rPr>
          </w:rPrChange>
        </w:rPr>
        <w:t>also</w:t>
      </w:r>
      <w:r>
        <w:rPr>
          <w:spacing w:val="-2"/>
          <w:rPrChange w:id="854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42" w:author="Kendra Wyant" w:date="2023-05-31T13:43:00Z">
            <w:rPr>
              <w:spacing w:val="-4"/>
            </w:rPr>
          </w:rPrChange>
        </w:rPr>
        <w:t>likely</w:t>
      </w:r>
      <w:r>
        <w:rPr>
          <w:spacing w:val="-2"/>
          <w:rPrChange w:id="854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8544" w:author="Kendra Wyant" w:date="2023-05-31T13:43:00Z">
            <w:rPr>
              <w:spacing w:val="-4"/>
            </w:rPr>
          </w:rPrChange>
        </w:rPr>
        <w:t>underestimate</w:t>
      </w:r>
      <w:r>
        <w:rPr>
          <w:spacing w:val="-2"/>
          <w:rPrChange w:id="854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8546" w:author="Kendra Wyant" w:date="2023-05-31T13:43:00Z">
            <w:rPr>
              <w:spacing w:val="-4"/>
            </w:rPr>
          </w:rPrChange>
        </w:rPr>
        <w:t>participants’</w:t>
      </w:r>
      <w:r>
        <w:rPr>
          <w:spacing w:val="-2"/>
          <w:rPrChange w:id="854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48" w:author="Kendra Wyant" w:date="2023-05-31T13:43:00Z">
            <w:rPr>
              <w:spacing w:val="-4"/>
            </w:rPr>
          </w:rPrChange>
        </w:rPr>
        <w:t>ability</w:t>
      </w:r>
      <w:r>
        <w:rPr>
          <w:spacing w:val="-2"/>
          <w:rPrChange w:id="854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50" w:author="Kendra Wyant" w:date="2023-05-31T13:43:00Z">
            <w:rPr>
              <w:spacing w:val="-4"/>
            </w:rPr>
          </w:rPrChange>
        </w:rPr>
        <w:t>to</w:t>
      </w:r>
      <w:r>
        <w:rPr>
          <w:spacing w:val="-2"/>
          <w:rPrChange w:id="855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52" w:author="Kendra Wyant" w:date="2023-05-31T13:43:00Z">
            <w:rPr>
              <w:spacing w:val="-4"/>
            </w:rPr>
          </w:rPrChange>
        </w:rPr>
        <w:t>sustain</w:t>
      </w:r>
      <w:r>
        <w:rPr>
          <w:spacing w:val="-7"/>
          <w:rPrChange w:id="855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554" w:author="Kendra Wyant" w:date="2023-05-31T13:43:00Z">
            <w:rPr>
              <w:spacing w:val="-6"/>
            </w:rPr>
          </w:rPrChange>
        </w:rPr>
        <w:t>personal</w:t>
      </w:r>
      <w:r>
        <w:rPr>
          <w:spacing w:val="-7"/>
          <w:rPrChange w:id="855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56" w:author="Kendra Wyant" w:date="2023-05-31T13:43:00Z">
            <w:rPr>
              <w:spacing w:val="-6"/>
            </w:rPr>
          </w:rPrChange>
        </w:rPr>
        <w:t>sensing</w:t>
      </w:r>
      <w:r>
        <w:rPr>
          <w:spacing w:val="-7"/>
          <w:rPrChange w:id="855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58" w:author="Kendra Wyant" w:date="2023-05-31T13:43:00Z">
            <w:rPr>
              <w:spacing w:val="-6"/>
            </w:rPr>
          </w:rPrChange>
        </w:rPr>
        <w:t>because</w:t>
      </w:r>
      <w:r>
        <w:rPr>
          <w:spacing w:val="-7"/>
          <w:rPrChange w:id="855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60" w:author="Kendra Wyant" w:date="2023-05-31T13:43:00Z">
            <w:rPr>
              <w:spacing w:val="-6"/>
            </w:rPr>
          </w:rPrChange>
        </w:rPr>
        <w:t>many</w:t>
      </w:r>
      <w:r>
        <w:rPr>
          <w:spacing w:val="-7"/>
          <w:rPrChange w:id="856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62" w:author="Kendra Wyant" w:date="2023-05-31T13:43:00Z">
            <w:rPr>
              <w:spacing w:val="-6"/>
            </w:rPr>
          </w:rPrChange>
        </w:rPr>
        <w:t>of</w:t>
      </w:r>
      <w:r>
        <w:rPr>
          <w:spacing w:val="-8"/>
          <w:rPrChange w:id="856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64" w:author="Kendra Wyant" w:date="2023-05-31T13:43:00Z">
            <w:rPr>
              <w:spacing w:val="-6"/>
            </w:rPr>
          </w:rPrChange>
        </w:rPr>
        <w:t>the</w:t>
      </w:r>
      <w:r>
        <w:rPr>
          <w:spacing w:val="-7"/>
          <w:rPrChange w:id="856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66" w:author="Kendra Wyant" w:date="2023-05-31T13:43:00Z">
            <w:rPr>
              <w:spacing w:val="-6"/>
            </w:rPr>
          </w:rPrChange>
        </w:rPr>
        <w:t>participants</w:t>
      </w:r>
      <w:r>
        <w:rPr>
          <w:spacing w:val="-7"/>
          <w:rPrChange w:id="856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68" w:author="Kendra Wyant" w:date="2023-05-31T13:43:00Z">
            <w:rPr>
              <w:spacing w:val="-6"/>
            </w:rPr>
          </w:rPrChange>
        </w:rPr>
        <w:t>who</w:t>
      </w:r>
      <w:r>
        <w:rPr>
          <w:spacing w:val="-7"/>
          <w:rPrChange w:id="856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70" w:author="Kendra Wyant" w:date="2023-05-31T13:43:00Z">
            <w:rPr>
              <w:spacing w:val="-6"/>
            </w:rPr>
          </w:rPrChange>
        </w:rPr>
        <w:t>discontinued</w:t>
      </w:r>
      <w:r>
        <w:rPr>
          <w:spacing w:val="-7"/>
          <w:rPrChange w:id="857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72" w:author="Kendra Wyant" w:date="2023-05-31T13:43:00Z">
            <w:rPr>
              <w:spacing w:val="-6"/>
            </w:rPr>
          </w:rPrChange>
        </w:rPr>
        <w:t>or</w:t>
      </w:r>
      <w:r>
        <w:rPr>
          <w:spacing w:val="-8"/>
          <w:rPrChange w:id="857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74" w:author="Kendra Wyant" w:date="2023-05-31T13:43:00Z">
            <w:rPr>
              <w:spacing w:val="-6"/>
            </w:rPr>
          </w:rPrChange>
        </w:rPr>
        <w:t>did</w:t>
      </w:r>
      <w:r>
        <w:rPr>
          <w:spacing w:val="-7"/>
          <w:rPrChange w:id="857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8576" w:author="Kendra Wyant" w:date="2023-05-31T13:43:00Z">
            <w:rPr>
              <w:spacing w:val="-6"/>
            </w:rPr>
          </w:rPrChange>
        </w:rPr>
        <w:t xml:space="preserve">not </w:t>
      </w:r>
      <w:r>
        <w:rPr>
          <w:rPrChange w:id="8577" w:author="Kendra Wyant" w:date="2023-05-31T13:43:00Z">
            <w:rPr>
              <w:spacing w:val="-6"/>
            </w:rPr>
          </w:rPrChange>
        </w:rPr>
        <w:t>complete</w:t>
      </w:r>
      <w:r>
        <w:rPr>
          <w:spacing w:val="-7"/>
          <w:rPrChange w:id="8578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8579" w:author="Kendra Wyant" w:date="2023-05-31T13:43:00Z">
            <w:rPr>
              <w:spacing w:val="-6"/>
            </w:rPr>
          </w:rPrChange>
        </w:rPr>
        <w:t>the</w:t>
      </w:r>
      <w:r>
        <w:rPr>
          <w:spacing w:val="-7"/>
          <w:rPrChange w:id="8580" w:author="Kendra Wyant" w:date="2023-05-31T13:43:00Z">
            <w:rPr>
              <w:spacing w:val="-6"/>
            </w:rPr>
          </w:rPrChange>
        </w:rPr>
        <w:t xml:space="preserve"> </w:t>
      </w:r>
      <w:r>
        <w:t>study</w:t>
      </w:r>
      <w:r>
        <w:rPr>
          <w:spacing w:val="-7"/>
          <w:rPrChange w:id="8581" w:author="Kendra Wyant" w:date="2023-05-31T13:43:00Z">
            <w:rPr>
              <w:spacing w:val="-10"/>
            </w:rPr>
          </w:rPrChange>
        </w:rPr>
        <w:t xml:space="preserve"> </w:t>
      </w:r>
      <w:r>
        <w:t>reported</w:t>
      </w:r>
      <w:r>
        <w:rPr>
          <w:spacing w:val="-8"/>
          <w:rPrChange w:id="8582" w:author="Kendra Wyant" w:date="2023-05-31T13:43:00Z">
            <w:rPr>
              <w:spacing w:val="-9"/>
            </w:rPr>
          </w:rPrChange>
        </w:rPr>
        <w:t xml:space="preserve"> </w:t>
      </w:r>
      <w:r>
        <w:t>reasons</w:t>
      </w:r>
      <w:r>
        <w:rPr>
          <w:spacing w:val="-7"/>
          <w:rPrChange w:id="8583" w:author="Kendra Wyant" w:date="2023-05-31T13:43:00Z">
            <w:rPr>
              <w:spacing w:val="-10"/>
            </w:rPr>
          </w:rPrChange>
        </w:rPr>
        <w:t xml:space="preserve"> </w:t>
      </w:r>
      <w:r>
        <w:t>to</w:t>
      </w:r>
      <w:r>
        <w:rPr>
          <w:spacing w:val="-8"/>
          <w:rPrChange w:id="8584" w:author="Kendra Wyant" w:date="2023-05-31T13:43:00Z">
            <w:rPr>
              <w:spacing w:val="-10"/>
            </w:rPr>
          </w:rPrChange>
        </w:rPr>
        <w:t xml:space="preserve"> </w:t>
      </w:r>
      <w:r>
        <w:t>stop</w:t>
      </w:r>
      <w:r>
        <w:rPr>
          <w:spacing w:val="-7"/>
          <w:rPrChange w:id="8585" w:author="Kendra Wyant" w:date="2023-05-31T13:43:00Z">
            <w:rPr>
              <w:spacing w:val="-9"/>
            </w:rPr>
          </w:rPrChange>
        </w:rPr>
        <w:t xml:space="preserve"> </w:t>
      </w:r>
      <w:r>
        <w:t>their</w:t>
      </w:r>
      <w:r>
        <w:rPr>
          <w:spacing w:val="-7"/>
          <w:rPrChange w:id="8586" w:author="Kendra Wyant" w:date="2023-05-31T13:43:00Z">
            <w:rPr>
              <w:spacing w:val="-10"/>
            </w:rPr>
          </w:rPrChange>
        </w:rPr>
        <w:t xml:space="preserve"> </w:t>
      </w:r>
      <w:r>
        <w:t>participation</w:t>
      </w:r>
      <w:r>
        <w:rPr>
          <w:spacing w:val="-7"/>
          <w:rPrChange w:id="8587" w:author="Kendra Wyant" w:date="2023-05-31T13:43:00Z">
            <w:rPr>
              <w:spacing w:val="-10"/>
            </w:rPr>
          </w:rPrChange>
        </w:rPr>
        <w:t xml:space="preserve"> </w:t>
      </w:r>
      <w:r>
        <w:t>that</w:t>
      </w:r>
      <w:r>
        <w:rPr>
          <w:spacing w:val="-8"/>
          <w:rPrChange w:id="8588" w:author="Kendra Wyant" w:date="2023-05-31T13:43:00Z">
            <w:rPr>
              <w:spacing w:val="-9"/>
            </w:rPr>
          </w:rPrChange>
        </w:rPr>
        <w:t xml:space="preserve"> </w:t>
      </w:r>
      <w:r>
        <w:t>were</w:t>
      </w:r>
      <w:r>
        <w:rPr>
          <w:spacing w:val="-7"/>
          <w:rPrChange w:id="8589" w:author="Kendra Wyant" w:date="2023-05-31T13:43:00Z">
            <w:rPr>
              <w:spacing w:val="-10"/>
            </w:rPr>
          </w:rPrChange>
        </w:rPr>
        <w:t xml:space="preserve"> </w:t>
      </w:r>
      <w:r>
        <w:t>unrelated</w:t>
      </w:r>
      <w:r>
        <w:rPr>
          <w:spacing w:val="-8"/>
          <w:rPrChange w:id="8590" w:author="Kendra Wyant" w:date="2023-05-31T13:43:00Z">
            <w:rPr>
              <w:spacing w:val="-10"/>
            </w:rPr>
          </w:rPrChange>
        </w:rPr>
        <w:t xml:space="preserve"> </w:t>
      </w:r>
      <w:r>
        <w:t>to</w:t>
      </w:r>
      <w:r>
        <w:rPr>
          <w:rPrChange w:id="859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592" w:author="Kendra Wyant" w:date="2023-05-31T13:43:00Z">
            <w:rPr/>
          </w:rPrChange>
        </w:rPr>
        <w:t>personal</w:t>
      </w:r>
      <w:r>
        <w:rPr>
          <w:spacing w:val="-6"/>
          <w:rPrChange w:id="859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594" w:author="Kendra Wyant" w:date="2023-05-31T13:43:00Z">
            <w:rPr/>
          </w:rPrChange>
        </w:rPr>
        <w:t>sensing</w:t>
      </w:r>
      <w:r>
        <w:rPr>
          <w:spacing w:val="-6"/>
          <w:rPrChange w:id="8595" w:author="Kendra Wyant" w:date="2023-05-31T13:43:00Z">
            <w:rPr/>
          </w:rPrChange>
        </w:rPr>
        <w:t xml:space="preserve"> </w:t>
      </w:r>
      <w:r>
        <w:rPr>
          <w:spacing w:val="-2"/>
          <w:rPrChange w:id="8596" w:author="Kendra Wyant" w:date="2023-05-31T13:43:00Z">
            <w:rPr/>
          </w:rPrChange>
        </w:rPr>
        <w:t>(e.g.,</w:t>
      </w:r>
      <w:r>
        <w:rPr>
          <w:spacing w:val="-6"/>
          <w:rPrChange w:id="859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8598" w:author="Kendra Wyant" w:date="2023-05-31T13:43:00Z">
            <w:rPr/>
          </w:rPrChange>
        </w:rPr>
        <w:t>family</w:t>
      </w:r>
      <w:r>
        <w:rPr>
          <w:spacing w:val="-6"/>
          <w:rPrChange w:id="859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8600" w:author="Kendra Wyant" w:date="2023-05-31T13:43:00Z">
            <w:rPr/>
          </w:rPrChange>
        </w:rPr>
        <w:t>crisis,</w:t>
      </w:r>
      <w:r>
        <w:rPr>
          <w:spacing w:val="-6"/>
          <w:rPrChange w:id="860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8602" w:author="Kendra Wyant" w:date="2023-05-31T13:43:00Z">
            <w:rPr/>
          </w:rPrChange>
        </w:rPr>
        <w:t>relapse,</w:t>
      </w:r>
      <w:r>
        <w:rPr>
          <w:spacing w:val="-6"/>
          <w:rPrChange w:id="860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8604" w:author="Kendra Wyant" w:date="2023-05-31T13:43:00Z">
            <w:rPr/>
          </w:rPrChange>
        </w:rPr>
        <w:t>moved</w:t>
      </w:r>
      <w:r>
        <w:rPr>
          <w:spacing w:val="-6"/>
          <w:rPrChange w:id="860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8606" w:author="Kendra Wyant" w:date="2023-05-31T13:43:00Z">
            <w:rPr/>
          </w:rPrChange>
        </w:rPr>
        <w:t>out</w:t>
      </w:r>
      <w:r>
        <w:rPr>
          <w:spacing w:val="-6"/>
          <w:rPrChange w:id="860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8608" w:author="Kendra Wyant" w:date="2023-05-31T13:43:00Z">
            <w:rPr/>
          </w:rPrChange>
        </w:rPr>
        <w:t>of</w:t>
      </w:r>
      <w:r>
        <w:rPr>
          <w:spacing w:val="-6"/>
          <w:rPrChange w:id="860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8610" w:author="Kendra Wyant" w:date="2023-05-31T13:43:00Z">
            <w:rPr/>
          </w:rPrChange>
        </w:rPr>
        <w:t>state).</w:t>
      </w:r>
      <w:r>
        <w:rPr>
          <w:spacing w:val="13"/>
          <w:rPrChange w:id="8611" w:author="Kendra Wyant" w:date="2023-05-31T13:43:00Z">
            <w:rPr>
              <w:spacing w:val="18"/>
            </w:rPr>
          </w:rPrChange>
        </w:rPr>
        <w:t xml:space="preserve"> </w:t>
      </w:r>
      <w:r>
        <w:rPr>
          <w:spacing w:val="-2"/>
          <w:rPrChange w:id="8612" w:author="Kendra Wyant" w:date="2023-05-31T13:43:00Z">
            <w:rPr/>
          </w:rPrChange>
        </w:rPr>
        <w:t>However,</w:t>
      </w:r>
      <w:r>
        <w:rPr>
          <w:spacing w:val="-6"/>
          <w:rPrChange w:id="861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8614" w:author="Kendra Wyant" w:date="2023-05-31T13:43:00Z">
            <w:rPr/>
          </w:rPrChange>
        </w:rPr>
        <w:t>some</w:t>
      </w:r>
      <w:r>
        <w:rPr>
          <w:spacing w:val="-2"/>
        </w:rPr>
        <w:t xml:space="preserve"> </w:t>
      </w:r>
      <w:r>
        <w:rPr>
          <w:spacing w:val="-2"/>
          <w:rPrChange w:id="8615" w:author="Kendra Wyant" w:date="2023-05-31T13:43:00Z">
            <w:rPr/>
          </w:rPrChange>
        </w:rPr>
        <w:t>participants</w:t>
      </w:r>
      <w:r>
        <w:rPr>
          <w:spacing w:val="-5"/>
          <w:rPrChange w:id="861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8617" w:author="Kendra Wyant" w:date="2023-05-31T13:43:00Z">
            <w:rPr/>
          </w:rPrChange>
        </w:rPr>
        <w:t>(</w:t>
      </w:r>
      <w:r>
        <w:rPr>
          <w:rFonts w:ascii="Bookman Old Style" w:hAnsi="Bookman Old Style"/>
          <w:i/>
          <w:spacing w:val="-2"/>
          <w:rPrChange w:id="8618" w:author="Kendra Wyant" w:date="2023-05-31T13:43:00Z">
            <w:rPr>
              <w:rFonts w:ascii="Bookman Old Style" w:hAnsi="Bookman Old Style"/>
              <w:i/>
            </w:rPr>
          </w:rPrChange>
        </w:rPr>
        <w:t xml:space="preserve">N </w:t>
      </w:r>
      <w:r>
        <w:rPr>
          <w:spacing w:val="-2"/>
          <w:w w:val="110"/>
          <w:rPrChange w:id="8619" w:author="Kendra Wyant" w:date="2023-05-31T13:43:00Z">
            <w:rPr>
              <w:w w:val="120"/>
            </w:rPr>
          </w:rPrChange>
        </w:rPr>
        <w:t>=</w:t>
      </w:r>
      <w:r>
        <w:rPr>
          <w:spacing w:val="-11"/>
          <w:w w:val="110"/>
          <w:rPrChange w:id="8620" w:author="Kendra Wyant" w:date="2023-05-31T13:43:00Z">
            <w:rPr>
              <w:spacing w:val="-15"/>
              <w:w w:val="120"/>
            </w:rPr>
          </w:rPrChange>
        </w:rPr>
        <w:t xml:space="preserve"> </w:t>
      </w:r>
      <w:r>
        <w:rPr>
          <w:spacing w:val="-2"/>
          <w:rPrChange w:id="8621" w:author="Kendra Wyant" w:date="2023-05-31T13:43:00Z">
            <w:rPr/>
          </w:rPrChange>
        </w:rPr>
        <w:t>4)</w:t>
      </w:r>
      <w:r>
        <w:rPr>
          <w:spacing w:val="-5"/>
          <w:rPrChange w:id="8622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8623" w:author="Kendra Wyant" w:date="2023-05-31T13:43:00Z">
            <w:rPr/>
          </w:rPrChange>
        </w:rPr>
        <w:t>did</w:t>
      </w:r>
      <w:r>
        <w:rPr>
          <w:spacing w:val="-5"/>
          <w:rPrChange w:id="8624" w:author="Kendra Wyant" w:date="2023-05-31T13:43:00Z">
            <w:rPr/>
          </w:rPrChange>
        </w:rPr>
        <w:t xml:space="preserve"> </w:t>
      </w:r>
      <w:r>
        <w:rPr>
          <w:spacing w:val="-2"/>
          <w:rPrChange w:id="8625" w:author="Kendra Wyant" w:date="2023-05-31T13:43:00Z">
            <w:rPr>
              <w:spacing w:val="-4"/>
            </w:rPr>
          </w:rPrChange>
        </w:rPr>
        <w:t>explicitly</w:t>
      </w:r>
      <w:r>
        <w:rPr>
          <w:spacing w:val="-5"/>
          <w:rPrChange w:id="862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627" w:author="Kendra Wyant" w:date="2023-05-31T13:43:00Z">
            <w:rPr>
              <w:spacing w:val="-4"/>
            </w:rPr>
          </w:rPrChange>
        </w:rPr>
        <w:t>report</w:t>
      </w:r>
      <w:r>
        <w:rPr>
          <w:spacing w:val="-5"/>
          <w:rPrChange w:id="862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629" w:author="Kendra Wyant" w:date="2023-05-31T13:43:00Z">
            <w:rPr>
              <w:spacing w:val="-4"/>
            </w:rPr>
          </w:rPrChange>
        </w:rPr>
        <w:t>reasons</w:t>
      </w:r>
      <w:r>
        <w:rPr>
          <w:spacing w:val="-5"/>
          <w:rPrChange w:id="863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631" w:author="Kendra Wyant" w:date="2023-05-31T13:43:00Z">
            <w:rPr>
              <w:spacing w:val="-4"/>
            </w:rPr>
          </w:rPrChange>
        </w:rPr>
        <w:t>that</w:t>
      </w:r>
      <w:r>
        <w:rPr>
          <w:spacing w:val="-5"/>
          <w:rPrChange w:id="863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633" w:author="Kendra Wyant" w:date="2023-05-31T13:43:00Z">
            <w:rPr>
              <w:spacing w:val="-4"/>
            </w:rPr>
          </w:rPrChange>
        </w:rPr>
        <w:t>appeared</w:t>
      </w:r>
      <w:r>
        <w:rPr>
          <w:spacing w:val="-5"/>
          <w:rPrChange w:id="863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635" w:author="Kendra Wyant" w:date="2023-05-31T13:43:00Z">
            <w:rPr>
              <w:spacing w:val="-4"/>
            </w:rPr>
          </w:rPrChange>
        </w:rPr>
        <w:t>related</w:t>
      </w:r>
      <w:r>
        <w:rPr>
          <w:spacing w:val="-5"/>
          <w:rPrChange w:id="863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637" w:author="Kendra Wyant" w:date="2023-05-31T13:43:00Z">
            <w:rPr>
              <w:spacing w:val="-4"/>
            </w:rPr>
          </w:rPrChange>
        </w:rPr>
        <w:t>to</w:t>
      </w:r>
      <w:r>
        <w:rPr>
          <w:spacing w:val="-5"/>
          <w:rPrChange w:id="863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639" w:author="Kendra Wyant" w:date="2023-05-31T13:43:00Z">
            <w:rPr>
              <w:spacing w:val="-4"/>
            </w:rPr>
          </w:rPrChange>
        </w:rPr>
        <w:t>personal</w:t>
      </w:r>
      <w:r>
        <w:rPr>
          <w:spacing w:val="-5"/>
          <w:rPrChange w:id="864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641" w:author="Kendra Wyant" w:date="2023-05-31T13:43:00Z">
            <w:rPr>
              <w:spacing w:val="-4"/>
            </w:rPr>
          </w:rPrChange>
        </w:rPr>
        <w:t xml:space="preserve">sensing </w:t>
      </w:r>
      <w:r>
        <w:rPr>
          <w:spacing w:val="-4"/>
        </w:rPr>
        <w:t>(e.g.,</w:t>
      </w:r>
      <w:r>
        <w:rPr>
          <w:spacing w:val="-11"/>
          <w:rPrChange w:id="864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study</w:t>
      </w:r>
      <w:r>
        <w:rPr>
          <w:spacing w:val="-11"/>
          <w:rPrChange w:id="864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demands</w:t>
      </w:r>
      <w:r>
        <w:rPr>
          <w:spacing w:val="-11"/>
          <w:rPrChange w:id="864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too</w:t>
      </w:r>
      <w:r>
        <w:rPr>
          <w:spacing w:val="-11"/>
          <w:rPrChange w:id="864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burdensome).</w:t>
      </w:r>
      <w:r>
        <w:rPr>
          <w:spacing w:val="6"/>
          <w:rPrChange w:id="8646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4"/>
        </w:rPr>
        <w:t>Additionally,</w:t>
      </w:r>
      <w:r>
        <w:rPr>
          <w:spacing w:val="-11"/>
          <w:rPrChange w:id="864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others</w:t>
      </w:r>
      <w:r>
        <w:rPr>
          <w:spacing w:val="-11"/>
          <w:rPrChange w:id="864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who</w:t>
      </w:r>
      <w:r>
        <w:rPr>
          <w:spacing w:val="-11"/>
          <w:rPrChange w:id="864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stopped</w:t>
      </w:r>
      <w:r>
        <w:rPr>
          <w:spacing w:val="-11"/>
          <w:rPrChange w:id="865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participating</w:t>
      </w:r>
      <w:r>
        <w:rPr>
          <w:spacing w:val="-11"/>
          <w:rPrChange w:id="865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may</w:t>
      </w:r>
      <w:r>
        <w:rPr>
          <w:spacing w:val="-4"/>
          <w:rPrChange w:id="865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have</w:t>
      </w:r>
      <w:r>
        <w:rPr>
          <w:spacing w:val="-10"/>
          <w:rPrChange w:id="865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been</w:t>
      </w:r>
      <w:r>
        <w:rPr>
          <w:spacing w:val="-9"/>
        </w:rPr>
        <w:t xml:space="preserve"> </w:t>
      </w:r>
      <w:r>
        <w:rPr>
          <w:spacing w:val="-4"/>
        </w:rPr>
        <w:t>influenced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10"/>
          <w:rPrChange w:id="865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8655" w:author="Kendra Wyant" w:date="2023-05-31T13:43:00Z">
            <w:rPr>
              <w:spacing w:val="-2"/>
            </w:rPr>
          </w:rPrChange>
        </w:rPr>
        <w:t>their</w:t>
      </w:r>
      <w:r>
        <w:rPr>
          <w:spacing w:val="-10"/>
          <w:rPrChange w:id="865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8657" w:author="Kendra Wyant" w:date="2023-05-31T13:43:00Z">
            <w:rPr>
              <w:spacing w:val="-2"/>
            </w:rPr>
          </w:rPrChange>
        </w:rPr>
        <w:t>experiences</w:t>
      </w:r>
      <w:r>
        <w:rPr>
          <w:spacing w:val="-9"/>
        </w:rPr>
        <w:t xml:space="preserve"> </w:t>
      </w:r>
      <w:r>
        <w:rPr>
          <w:spacing w:val="-4"/>
          <w:rPrChange w:id="8658" w:author="Kendra Wyant" w:date="2023-05-31T13:43:00Z">
            <w:rPr>
              <w:spacing w:val="-2"/>
            </w:rPr>
          </w:rPrChange>
        </w:rPr>
        <w:t>with</w:t>
      </w:r>
      <w:r>
        <w:rPr>
          <w:spacing w:val="-9"/>
        </w:rPr>
        <w:t xml:space="preserve"> </w:t>
      </w:r>
      <w:r>
        <w:rPr>
          <w:spacing w:val="-4"/>
          <w:rPrChange w:id="8659" w:author="Kendra Wyant" w:date="2023-05-31T13:43:00Z">
            <w:rPr>
              <w:spacing w:val="-2"/>
            </w:rPr>
          </w:rPrChange>
        </w:rPr>
        <w:t>personal</w:t>
      </w:r>
      <w:r>
        <w:rPr>
          <w:spacing w:val="-10"/>
          <w:rPrChange w:id="866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8661" w:author="Kendra Wyant" w:date="2023-05-31T13:43:00Z">
            <w:rPr>
              <w:spacing w:val="-2"/>
            </w:rPr>
          </w:rPrChange>
        </w:rPr>
        <w:t>sensing</w:t>
      </w:r>
      <w:r>
        <w:rPr>
          <w:spacing w:val="-9"/>
        </w:rPr>
        <w:t xml:space="preserve"> </w:t>
      </w:r>
      <w:r>
        <w:rPr>
          <w:spacing w:val="-4"/>
          <w:rPrChange w:id="8662" w:author="Kendra Wyant" w:date="2023-05-31T13:43:00Z">
            <w:rPr>
              <w:spacing w:val="-2"/>
            </w:rPr>
          </w:rPrChange>
        </w:rPr>
        <w:t>without</w:t>
      </w:r>
      <w:r>
        <w:rPr>
          <w:spacing w:val="-9"/>
        </w:rPr>
        <w:t xml:space="preserve"> </w:t>
      </w:r>
      <w:r>
        <w:rPr>
          <w:spacing w:val="-4"/>
          <w:rPrChange w:id="8663" w:author="Kendra Wyant" w:date="2023-05-31T13:43:00Z">
            <w:rPr>
              <w:spacing w:val="-2"/>
            </w:rPr>
          </w:rPrChange>
        </w:rPr>
        <w:t>formally</w:t>
      </w:r>
      <w:r>
        <w:rPr>
          <w:spacing w:val="-9"/>
        </w:rPr>
        <w:t xml:space="preserve"> </w:t>
      </w:r>
      <w:r>
        <w:rPr>
          <w:spacing w:val="-4"/>
          <w:rPrChange w:id="8664" w:author="Kendra Wyant" w:date="2023-05-31T13:43:00Z">
            <w:rPr>
              <w:spacing w:val="-2"/>
            </w:rPr>
          </w:rPrChange>
        </w:rPr>
        <w:t>reporting</w:t>
      </w:r>
      <w:r>
        <w:rPr>
          <w:spacing w:val="-4"/>
          <w:rPrChange w:id="8665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8666" w:author="Kendra Wyant" w:date="2023-05-31T13:43:00Z">
            <w:rPr>
              <w:spacing w:val="-2"/>
            </w:rPr>
          </w:rPrChange>
        </w:rPr>
        <w:t>those</w:t>
      </w:r>
      <w:r>
        <w:rPr>
          <w:rPrChange w:id="8667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8668" w:author="Kendra Wyant" w:date="2023-05-31T13:43:00Z">
            <w:rPr>
              <w:spacing w:val="-2"/>
            </w:rPr>
          </w:rPrChange>
        </w:rPr>
        <w:t>concerns.</w:t>
      </w:r>
    </w:p>
    <w:p w14:paraId="035F7D2A" w14:textId="77777777" w:rsidR="003146FC" w:rsidRDefault="004E27B8">
      <w:pPr>
        <w:pStyle w:val="BodyText"/>
        <w:spacing w:before="107" w:line="355" w:lineRule="auto"/>
        <w:ind w:left="159" w:right="553" w:firstLine="576"/>
        <w:pPrChange w:id="8669" w:author="Kendra Wyant" w:date="2023-05-31T13:43:00Z">
          <w:pPr>
            <w:pStyle w:val="BodyText"/>
            <w:spacing w:before="229" w:line="355" w:lineRule="auto"/>
            <w:ind w:left="160" w:right="512" w:firstLine="576"/>
          </w:pPr>
        </w:pPrChange>
      </w:pP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enrolled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rPr>
          <w:spacing w:val="-2"/>
        </w:rPr>
        <w:t>then</w:t>
      </w:r>
      <w:r>
        <w:rPr>
          <w:spacing w:val="-6"/>
        </w:rPr>
        <w:t xml:space="preserve"> </w:t>
      </w:r>
      <w:r>
        <w:rPr>
          <w:spacing w:val="-2"/>
        </w:rPr>
        <w:t>discontinued</w:t>
      </w:r>
      <w:r>
        <w:rPr>
          <w:spacing w:val="-6"/>
        </w:rPr>
        <w:t xml:space="preserve"> </w:t>
      </w:r>
      <w:r>
        <w:rPr>
          <w:spacing w:val="-2"/>
        </w:rPr>
        <w:t>because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 xml:space="preserve">sensing </w:t>
      </w:r>
      <w:r>
        <w:rPr>
          <w:spacing w:val="-4"/>
        </w:rPr>
        <w:t>methods</w:t>
      </w:r>
      <w:r>
        <w:rPr>
          <w:spacing w:val="-8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rPr>
          <w:spacing w:val="-4"/>
        </w:rPr>
        <w:t>been</w:t>
      </w:r>
      <w:r>
        <w:rPr>
          <w:spacing w:val="-8"/>
        </w:rPr>
        <w:t xml:space="preserve"> </w:t>
      </w:r>
      <w:r>
        <w:rPr>
          <w:spacing w:val="-4"/>
        </w:rPr>
        <w:t>influenced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issues</w:t>
      </w:r>
      <w:r>
        <w:rPr>
          <w:spacing w:val="-8"/>
        </w:rPr>
        <w:t xml:space="preserve"> </w:t>
      </w:r>
      <w:r>
        <w:rPr>
          <w:spacing w:val="-4"/>
        </w:rPr>
        <w:t>related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burden</w:t>
      </w:r>
      <w:r>
        <w:rPr>
          <w:spacing w:val="-8"/>
        </w:rPr>
        <w:t xml:space="preserve"> </w:t>
      </w:r>
      <w:r>
        <w:rPr>
          <w:spacing w:val="-4"/>
        </w:rPr>
        <w:t>associated</w:t>
      </w:r>
      <w:r>
        <w:rPr>
          <w:spacing w:val="-8"/>
        </w:rPr>
        <w:t xml:space="preserve"> </w:t>
      </w:r>
      <w:r>
        <w:rPr>
          <w:spacing w:val="-4"/>
        </w:rPr>
        <w:t xml:space="preserve">with </w:t>
      </w:r>
      <w:r>
        <w:rPr>
          <w:spacing w:val="-2"/>
        </w:rPr>
        <w:t>active sensing rather than more general issues related to data sensitivity/privacy.</w:t>
      </w:r>
    </w:p>
    <w:p w14:paraId="01516BC9" w14:textId="6E5C46FB" w:rsidR="003146FC" w:rsidRDefault="004E27B8">
      <w:pPr>
        <w:pStyle w:val="BodyText"/>
        <w:spacing w:line="355" w:lineRule="auto"/>
        <w:ind w:left="159" w:right="695"/>
        <w:rPr>
          <w:ins w:id="8670" w:author="Kendra Wyant" w:date="2023-05-31T13:43:00Z"/>
        </w:rPr>
      </w:pP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concerned</w:t>
      </w:r>
      <w:r>
        <w:rPr>
          <w:spacing w:val="-6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sharing</w:t>
      </w:r>
      <w:r>
        <w:rPr>
          <w:spacing w:val="-6"/>
        </w:rPr>
        <w:t xml:space="preserve"> </w:t>
      </w:r>
      <w:r>
        <w:rPr>
          <w:spacing w:val="-2"/>
        </w:rPr>
        <w:t>passively</w:t>
      </w:r>
      <w:r>
        <w:rPr>
          <w:spacing w:val="-6"/>
        </w:rPr>
        <w:t xml:space="preserve"> </w:t>
      </w:r>
      <w:r>
        <w:rPr>
          <w:spacing w:val="-2"/>
        </w:rPr>
        <w:t>sensed</w:t>
      </w:r>
      <w:r>
        <w:rPr>
          <w:spacing w:val="-6"/>
        </w:rPr>
        <w:t xml:space="preserve"> </w:t>
      </w:r>
      <w:r>
        <w:rPr>
          <w:spacing w:val="-2"/>
        </w:rPr>
        <w:t>private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 xml:space="preserve">their </w:t>
      </w:r>
      <w:r>
        <w:rPr>
          <w:spacing w:val="-4"/>
        </w:rPr>
        <w:t xml:space="preserve">moment-by-moment location or cellular communications would likely have had these </w:t>
      </w:r>
      <w:r>
        <w:rPr>
          <w:spacing w:val="-4"/>
          <w:rPrChange w:id="8671" w:author="Kendra Wyant" w:date="2023-05-31T13:43:00Z">
            <w:rPr>
              <w:spacing w:val="-2"/>
            </w:rPr>
          </w:rPrChange>
        </w:rPr>
        <w:t>concerns</w:t>
      </w:r>
      <w:r>
        <w:rPr>
          <w:spacing w:val="-4"/>
          <w:rPrChange w:id="867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8673" w:author="Kendra Wyant" w:date="2023-05-31T13:43:00Z">
            <w:rPr>
              <w:spacing w:val="-2"/>
            </w:rPr>
          </w:rPrChange>
        </w:rPr>
        <w:t>from</w:t>
      </w:r>
      <w:r>
        <w:rPr>
          <w:spacing w:val="-4"/>
          <w:rPrChange w:id="867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8675" w:author="Kendra Wyant" w:date="2023-05-31T13:43:00Z">
            <w:rPr>
              <w:spacing w:val="-2"/>
            </w:rPr>
          </w:rPrChange>
        </w:rPr>
        <w:t>the</w:t>
      </w:r>
      <w:r>
        <w:rPr>
          <w:spacing w:val="-4"/>
          <w:rPrChange w:id="867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677" w:author="Kendra Wyant" w:date="2023-05-31T13:43:00Z">
            <w:rPr>
              <w:spacing w:val="-2"/>
            </w:rPr>
          </w:rPrChange>
        </w:rPr>
        <w:t>beginning</w:t>
      </w:r>
      <w:r>
        <w:rPr>
          <w:spacing w:val="-4"/>
          <w:rPrChange w:id="867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8679" w:author="Kendra Wyant" w:date="2023-05-31T13:43:00Z">
            <w:rPr>
              <w:spacing w:val="-2"/>
            </w:rPr>
          </w:rPrChange>
        </w:rPr>
        <w:t>such</w:t>
      </w:r>
      <w:r>
        <w:rPr>
          <w:spacing w:val="-4"/>
          <w:rPrChange w:id="868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8681" w:author="Kendra Wyant" w:date="2023-05-31T13:43:00Z">
            <w:rPr>
              <w:spacing w:val="-2"/>
            </w:rPr>
          </w:rPrChange>
        </w:rPr>
        <w:t>that</w:t>
      </w:r>
      <w:r>
        <w:rPr>
          <w:spacing w:val="-4"/>
          <w:rPrChange w:id="868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683" w:author="Kendra Wyant" w:date="2023-05-31T13:43:00Z">
            <w:rPr>
              <w:spacing w:val="-2"/>
            </w:rPr>
          </w:rPrChange>
        </w:rPr>
        <w:t>they</w:t>
      </w:r>
      <w:r>
        <w:rPr>
          <w:spacing w:val="-4"/>
          <w:rPrChange w:id="868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685" w:author="Kendra Wyant" w:date="2023-05-31T13:43:00Z">
            <w:rPr>
              <w:spacing w:val="-2"/>
            </w:rPr>
          </w:rPrChange>
        </w:rPr>
        <w:t>would</w:t>
      </w:r>
      <w:r>
        <w:rPr>
          <w:spacing w:val="-4"/>
          <w:rPrChange w:id="868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687" w:author="Kendra Wyant" w:date="2023-05-31T13:43:00Z">
            <w:rPr>
              <w:spacing w:val="-2"/>
            </w:rPr>
          </w:rPrChange>
        </w:rPr>
        <w:t>not</w:t>
      </w:r>
      <w:r>
        <w:rPr>
          <w:spacing w:val="-4"/>
          <w:rPrChange w:id="868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8689" w:author="Kendra Wyant" w:date="2023-05-31T13:43:00Z">
            <w:rPr>
              <w:spacing w:val="-2"/>
            </w:rPr>
          </w:rPrChange>
        </w:rPr>
        <w:t>have</w:t>
      </w:r>
      <w:r>
        <w:rPr>
          <w:spacing w:val="-4"/>
          <w:rPrChange w:id="869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8691" w:author="Kendra Wyant" w:date="2023-05-31T13:43:00Z">
            <w:rPr>
              <w:spacing w:val="-2"/>
            </w:rPr>
          </w:rPrChange>
        </w:rPr>
        <w:t>consented,</w:t>
      </w:r>
      <w:r>
        <w:rPr>
          <w:spacing w:val="-4"/>
          <w:rPrChange w:id="869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8693" w:author="Kendra Wyant" w:date="2023-05-31T13:43:00Z">
            <w:rPr>
              <w:spacing w:val="-2"/>
            </w:rPr>
          </w:rPrChange>
        </w:rPr>
        <w:t>enrolled,</w:t>
      </w:r>
      <w:r>
        <w:rPr>
          <w:spacing w:val="-4"/>
          <w:rPrChange w:id="869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8695" w:author="Kendra Wyant" w:date="2023-05-31T13:43:00Z">
            <w:rPr>
              <w:spacing w:val="-2"/>
            </w:rPr>
          </w:rPrChange>
        </w:rPr>
        <w:t>and</w:t>
      </w:r>
      <w:r>
        <w:rPr>
          <w:spacing w:val="-4"/>
          <w:rPrChange w:id="869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697" w:author="Kendra Wyant" w:date="2023-05-31T13:43:00Z">
            <w:rPr>
              <w:spacing w:val="-2"/>
            </w:rPr>
          </w:rPrChange>
        </w:rPr>
        <w:t xml:space="preserve">then </w:t>
      </w:r>
      <w:r>
        <w:rPr>
          <w:spacing w:val="-2"/>
          <w:rPrChange w:id="8698" w:author="Kendra Wyant" w:date="2023-05-31T13:43:00Z">
            <w:rPr>
              <w:spacing w:val="-6"/>
            </w:rPr>
          </w:rPrChange>
        </w:rPr>
        <w:t>opted-in</w:t>
      </w:r>
      <w:r>
        <w:rPr>
          <w:spacing w:val="-6"/>
        </w:rPr>
        <w:t xml:space="preserve"> </w:t>
      </w:r>
      <w:r>
        <w:rPr>
          <w:spacing w:val="-2"/>
          <w:rPrChange w:id="8699" w:author="Kendra Wyant" w:date="2023-05-31T13:43:00Z">
            <w:rPr>
              <w:spacing w:val="-6"/>
            </w:rPr>
          </w:rPrChange>
        </w:rPr>
        <w:t>to</w:t>
      </w:r>
      <w:r>
        <w:rPr>
          <w:spacing w:val="-6"/>
        </w:rPr>
        <w:t xml:space="preserve"> </w:t>
      </w:r>
      <w:r>
        <w:rPr>
          <w:spacing w:val="-2"/>
          <w:rPrChange w:id="8700" w:author="Kendra Wyant" w:date="2023-05-31T13:43:00Z">
            <w:rPr>
              <w:spacing w:val="-6"/>
            </w:rPr>
          </w:rPrChange>
        </w:rPr>
        <w:t>provide</w:t>
      </w:r>
      <w:r>
        <w:rPr>
          <w:spacing w:val="-6"/>
        </w:rPr>
        <w:t xml:space="preserve"> </w:t>
      </w:r>
      <w:r>
        <w:rPr>
          <w:spacing w:val="-2"/>
          <w:rPrChange w:id="8701" w:author="Kendra Wyant" w:date="2023-05-31T13:43:00Z">
            <w:rPr>
              <w:spacing w:val="-6"/>
            </w:rPr>
          </w:rPrChange>
        </w:rPr>
        <w:t>these</w:t>
      </w:r>
      <w:r>
        <w:rPr>
          <w:spacing w:val="-6"/>
        </w:rPr>
        <w:t xml:space="preserve"> </w:t>
      </w:r>
      <w:r>
        <w:rPr>
          <w:spacing w:val="-2"/>
          <w:rPrChange w:id="8702" w:author="Kendra Wyant" w:date="2023-05-31T13:43:00Z">
            <w:rPr>
              <w:spacing w:val="-6"/>
            </w:rPr>
          </w:rPrChange>
        </w:rPr>
        <w:t>sensitive</w:t>
      </w:r>
      <w:r>
        <w:rPr>
          <w:spacing w:val="-6"/>
        </w:rPr>
        <w:t xml:space="preserve"> </w:t>
      </w:r>
      <w:r>
        <w:rPr>
          <w:spacing w:val="-2"/>
          <w:rPrChange w:id="8703" w:author="Kendra Wyant" w:date="2023-05-31T13:43:00Z">
            <w:rPr>
              <w:spacing w:val="-6"/>
            </w:rPr>
          </w:rPrChange>
        </w:rPr>
        <w:t>data.</w:t>
      </w:r>
      <w:r>
        <w:rPr>
          <w:spacing w:val="13"/>
          <w:rPrChange w:id="8704" w:author="Kendra Wyant" w:date="2023-05-31T13:43:00Z">
            <w:rPr>
              <w:spacing w:val="18"/>
            </w:rPr>
          </w:rPrChange>
        </w:rPr>
        <w:t xml:space="preserve"> </w:t>
      </w:r>
      <w:r>
        <w:rPr>
          <w:spacing w:val="-2"/>
          <w:rPrChange w:id="8705" w:author="Kendra Wyant" w:date="2023-05-31T13:43:00Z">
            <w:rPr>
              <w:spacing w:val="-6"/>
            </w:rPr>
          </w:rPrChange>
        </w:rPr>
        <w:t>However,</w:t>
      </w:r>
      <w:r>
        <w:rPr>
          <w:spacing w:val="-6"/>
        </w:rPr>
        <w:t xml:space="preserve"> </w:t>
      </w:r>
      <w:r>
        <w:rPr>
          <w:spacing w:val="-2"/>
          <w:rPrChange w:id="8706" w:author="Kendra Wyant" w:date="2023-05-31T13:43:00Z">
            <w:rPr>
              <w:spacing w:val="-6"/>
            </w:rPr>
          </w:rPrChange>
        </w:rPr>
        <w:t>the</w:t>
      </w:r>
      <w:r>
        <w:rPr>
          <w:spacing w:val="-6"/>
        </w:rPr>
        <w:t xml:space="preserve"> </w:t>
      </w:r>
      <w:r>
        <w:rPr>
          <w:spacing w:val="-2"/>
          <w:rPrChange w:id="8707" w:author="Kendra Wyant" w:date="2023-05-31T13:43:00Z">
            <w:rPr>
              <w:spacing w:val="-6"/>
            </w:rPr>
          </w:rPrChange>
        </w:rPr>
        <w:t>burden</w:t>
      </w:r>
      <w:r>
        <w:rPr>
          <w:spacing w:val="-6"/>
        </w:rPr>
        <w:t xml:space="preserve"> </w:t>
      </w:r>
      <w:r>
        <w:rPr>
          <w:spacing w:val="-2"/>
          <w:rPrChange w:id="8708" w:author="Kendra Wyant" w:date="2023-05-31T13:43:00Z">
            <w:rPr>
              <w:spacing w:val="-6"/>
            </w:rPr>
          </w:rPrChange>
        </w:rPr>
        <w:t>associated</w:t>
      </w:r>
      <w:r>
        <w:rPr>
          <w:spacing w:val="-6"/>
        </w:rPr>
        <w:t xml:space="preserve"> </w:t>
      </w:r>
      <w:r>
        <w:rPr>
          <w:spacing w:val="-2"/>
          <w:rPrChange w:id="8709" w:author="Kendra Wyant" w:date="2023-05-31T13:43:00Z">
            <w:rPr>
              <w:spacing w:val="-6"/>
            </w:rPr>
          </w:rPrChange>
        </w:rPr>
        <w:t>with</w:t>
      </w:r>
      <w:r>
        <w:rPr>
          <w:spacing w:val="-6"/>
        </w:rPr>
        <w:t xml:space="preserve"> </w:t>
      </w:r>
      <w:r>
        <w:rPr>
          <w:spacing w:val="-2"/>
          <w:rPrChange w:id="8710" w:author="Kendra Wyant" w:date="2023-05-31T13:43:00Z">
            <w:rPr>
              <w:spacing w:val="-6"/>
            </w:rPr>
          </w:rPrChange>
        </w:rPr>
        <w:t>active sensing</w:t>
      </w:r>
      <w:r>
        <w:rPr>
          <w:spacing w:val="-6"/>
        </w:rPr>
        <w:t xml:space="preserve"> </w:t>
      </w:r>
      <w:r>
        <w:rPr>
          <w:spacing w:val="-2"/>
        </w:rPr>
        <w:t>(e.g.,</w:t>
      </w:r>
      <w:r>
        <w:rPr>
          <w:spacing w:val="-6"/>
          <w:rPrChange w:id="871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4x</w:t>
      </w:r>
      <w:r>
        <w:rPr>
          <w:spacing w:val="-7"/>
          <w:rPrChange w:id="871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daily</w:t>
      </w:r>
      <w:r>
        <w:rPr>
          <w:spacing w:val="-7"/>
          <w:rPrChange w:id="871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EMA,</w:t>
      </w:r>
      <w:r>
        <w:rPr>
          <w:spacing w:val="-6"/>
          <w:rPrChange w:id="871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daily</w:t>
      </w:r>
      <w:r>
        <w:rPr>
          <w:spacing w:val="-7"/>
          <w:rPrChange w:id="871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audio</w:t>
      </w:r>
      <w:r>
        <w:rPr>
          <w:spacing w:val="-7"/>
          <w:rPrChange w:id="871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check-ins)</w:t>
      </w:r>
      <w:r>
        <w:rPr>
          <w:spacing w:val="-7"/>
          <w:rPrChange w:id="871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may</w:t>
      </w:r>
      <w:r>
        <w:rPr>
          <w:spacing w:val="-7"/>
          <w:rPrChange w:id="871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not</w:t>
      </w:r>
      <w:r>
        <w:rPr>
          <w:spacing w:val="-6"/>
          <w:rPrChange w:id="871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have</w:t>
      </w:r>
      <w:r>
        <w:rPr>
          <w:spacing w:val="-6"/>
          <w:rPrChange w:id="872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been</w:t>
      </w:r>
      <w:r>
        <w:rPr>
          <w:spacing w:val="-6"/>
          <w:rPrChange w:id="872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clear</w:t>
      </w:r>
      <w:r>
        <w:rPr>
          <w:spacing w:val="-6"/>
          <w:rPrChange w:id="872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7"/>
          <w:rPrChange w:id="872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them</w:t>
      </w:r>
      <w:r>
        <w:rPr>
          <w:spacing w:val="-7"/>
          <w:rPrChange w:id="872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until</w:t>
      </w:r>
      <w:r>
        <w:rPr>
          <w:spacing w:val="-2"/>
          <w:rPrChange w:id="8725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726" w:author="Kendra Wyant" w:date="2023-05-31T13:43:00Z">
            <w:rPr>
              <w:spacing w:val="-2"/>
            </w:rPr>
          </w:rPrChange>
        </w:rPr>
        <w:t>they</w:t>
      </w:r>
      <w:r>
        <w:rPr>
          <w:spacing w:val="-9"/>
          <w:rPrChange w:id="8727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728" w:author="Kendra Wyant" w:date="2023-05-31T13:43:00Z">
            <w:rPr>
              <w:spacing w:val="-2"/>
            </w:rPr>
          </w:rPrChange>
        </w:rPr>
        <w:t>tried</w:t>
      </w:r>
      <w:r>
        <w:rPr>
          <w:spacing w:val="-8"/>
          <w:rPrChange w:id="8729" w:author="Kendra Wyant" w:date="2023-05-31T13:43:00Z">
            <w:rPr>
              <w:spacing w:val="-2"/>
            </w:rPr>
          </w:rPrChange>
        </w:rPr>
        <w:t xml:space="preserve"> </w:t>
      </w:r>
      <w:r>
        <w:t>to</w:t>
      </w:r>
      <w:r>
        <w:rPr>
          <w:spacing w:val="-9"/>
          <w:rPrChange w:id="8730" w:author="Kendra Wyant" w:date="2023-05-31T13:43:00Z">
            <w:rPr>
              <w:spacing w:val="-10"/>
            </w:rPr>
          </w:rPrChange>
        </w:rPr>
        <w:t xml:space="preserve"> </w:t>
      </w:r>
      <w:r>
        <w:t>sustain</w:t>
      </w:r>
      <w:r>
        <w:rPr>
          <w:spacing w:val="-8"/>
          <w:rPrChange w:id="8731" w:author="Kendra Wyant" w:date="2023-05-31T13:43:00Z">
            <w:rPr>
              <w:spacing w:val="-9"/>
            </w:rPr>
          </w:rPrChange>
        </w:rPr>
        <w:t xml:space="preserve"> </w:t>
      </w:r>
      <w:r>
        <w:t>those</w:t>
      </w:r>
      <w:r>
        <w:rPr>
          <w:spacing w:val="-8"/>
          <w:rPrChange w:id="8732" w:author="Kendra Wyant" w:date="2023-05-31T13:43:00Z">
            <w:rPr>
              <w:spacing w:val="-10"/>
            </w:rPr>
          </w:rPrChange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over</w:t>
      </w:r>
      <w:r>
        <w:rPr>
          <w:spacing w:val="-8"/>
          <w:rPrChange w:id="8733" w:author="Kendra Wyant" w:date="2023-05-31T13:43:00Z">
            <w:rPr>
              <w:spacing w:val="-9"/>
            </w:rPr>
          </w:rPrChange>
        </w:rPr>
        <w:t xml:space="preserve"> </w:t>
      </w:r>
      <w:r>
        <w:t>time.</w:t>
      </w:r>
      <w:r>
        <w:rPr>
          <w:spacing w:val="9"/>
          <w:rPrChange w:id="8734" w:author="Kendra Wyant" w:date="2023-05-31T13:43:00Z">
            <w:rPr>
              <w:spacing w:val="8"/>
            </w:rPr>
          </w:rPrChange>
        </w:rPr>
        <w:t xml:space="preserve"> </w:t>
      </w:r>
      <w:r>
        <w:t>In</w:t>
      </w:r>
      <w:r>
        <w:rPr>
          <w:spacing w:val="-8"/>
          <w:rPrChange w:id="8735" w:author="Kendra Wyant" w:date="2023-05-31T13:43:00Z">
            <w:rPr>
              <w:spacing w:val="-9"/>
            </w:rPr>
          </w:rPrChange>
        </w:rPr>
        <w:t xml:space="preserve"> </w:t>
      </w:r>
      <w:r>
        <w:t>our</w:t>
      </w:r>
      <w:r>
        <w:rPr>
          <w:spacing w:val="-9"/>
          <w:rPrChange w:id="8736" w:author="Kendra Wyant" w:date="2023-05-31T13:43:00Z">
            <w:rPr>
              <w:spacing w:val="-10"/>
            </w:rPr>
          </w:rPrChange>
        </w:rPr>
        <w:t xml:space="preserve"> </w:t>
      </w:r>
      <w:r>
        <w:t>sample</w:t>
      </w:r>
      <w:r>
        <w:rPr>
          <w:spacing w:val="-8"/>
          <w:rPrChange w:id="8737" w:author="Kendra Wyant" w:date="2023-05-31T13:43:00Z">
            <w:rPr>
              <w:spacing w:val="-9"/>
            </w:rPr>
          </w:rPrChange>
        </w:rPr>
        <w:t xml:space="preserve"> </w:t>
      </w:r>
      <w:r>
        <w:t>of</w:t>
      </w:r>
      <w:r>
        <w:rPr>
          <w:spacing w:val="-8"/>
          <w:rPrChange w:id="8738" w:author="Kendra Wyant" w:date="2023-05-31T13:43:00Z">
            <w:rPr>
              <w:spacing w:val="-10"/>
            </w:rPr>
          </w:rPrChange>
        </w:rPr>
        <w:t xml:space="preserve"> </w:t>
      </w:r>
      <w:r>
        <w:t>participants,</w:t>
      </w:r>
      <w:r>
        <w:rPr>
          <w:spacing w:val="-8"/>
          <w:rPrChange w:id="8739" w:author="Kendra Wyant" w:date="2023-05-31T13:43:00Z">
            <w:rPr>
              <w:spacing w:val="-10"/>
            </w:rPr>
          </w:rPrChange>
        </w:rPr>
        <w:t xml:space="preserve"> </w:t>
      </w:r>
      <w:r>
        <w:t>we</w:t>
      </w:r>
      <w:r>
        <w:rPr>
          <w:spacing w:val="-8"/>
          <w:rPrChange w:id="8740" w:author="Kendra Wyant" w:date="2023-05-31T13:43:00Z">
            <w:rPr>
              <w:spacing w:val="-9"/>
            </w:rPr>
          </w:rPrChange>
        </w:rPr>
        <w:t xml:space="preserve"> </w:t>
      </w:r>
      <w:r>
        <w:t>saw</w:t>
      </w:r>
      <w:del w:id="8741" w:author="Kendra Wyant" w:date="2023-05-31T13:43:00Z">
        <w:r w:rsidR="00F53A9D">
          <w:rPr>
            <w:spacing w:val="-9"/>
          </w:rPr>
          <w:delText xml:space="preserve"> </w:delText>
        </w:r>
      </w:del>
    </w:p>
    <w:p w14:paraId="2BA0A1FD" w14:textId="77777777" w:rsidR="003146FC" w:rsidRDefault="003146FC">
      <w:pPr>
        <w:spacing w:line="355" w:lineRule="auto"/>
        <w:rPr>
          <w:ins w:id="8742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4C732194" w14:textId="77777777" w:rsidR="003146FC" w:rsidRDefault="003146FC">
      <w:pPr>
        <w:pStyle w:val="BodyText"/>
        <w:rPr>
          <w:ins w:id="8743" w:author="Kendra Wyant" w:date="2023-05-31T13:43:00Z"/>
          <w:sz w:val="9"/>
        </w:rPr>
      </w:pPr>
    </w:p>
    <w:p w14:paraId="651BF774" w14:textId="77777777" w:rsidR="00DC3B47" w:rsidRDefault="004E27B8">
      <w:pPr>
        <w:pStyle w:val="BodyText"/>
        <w:spacing w:line="355" w:lineRule="auto"/>
        <w:ind w:left="132" w:right="558" w:firstLine="27"/>
        <w:rPr>
          <w:del w:id="8744" w:author="Kendra Wyant" w:date="2023-05-31T13:43:00Z"/>
        </w:rPr>
      </w:pPr>
      <w:r>
        <w:t>evidence</w:t>
      </w:r>
      <w:r>
        <w:rPr>
          <w:spacing w:val="-10"/>
          <w:rPrChange w:id="8745" w:author="Kendra Wyant" w:date="2023-05-31T13:43:00Z">
            <w:rPr>
              <w:spacing w:val="-9"/>
            </w:rPr>
          </w:rPrChange>
        </w:rPr>
        <w:t xml:space="preserve"> </w:t>
      </w:r>
      <w:r>
        <w:t>that</w:t>
      </w:r>
      <w:r>
        <w:rPr>
          <w:spacing w:val="-9"/>
          <w:rPrChange w:id="8746" w:author="Kendra Wyant" w:date="2023-05-31T13:43:00Z">
            <w:rPr/>
          </w:rPrChange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of</w:t>
      </w:r>
      <w:r>
        <w:rPr>
          <w:spacing w:val="-10"/>
          <w:rPrChange w:id="8747" w:author="Kendra Wyant" w:date="2023-05-31T13:43:00Z">
            <w:rPr>
              <w:spacing w:val="-9"/>
            </w:rPr>
          </w:rPrChange>
        </w:rPr>
        <w:t xml:space="preserve"> </w:t>
      </w:r>
      <w:r>
        <w:t>our</w:t>
      </w:r>
      <w:r>
        <w:rPr>
          <w:spacing w:val="-10"/>
          <w:rPrChange w:id="8748" w:author="Kendra Wyant" w:date="2023-05-31T13:43:00Z">
            <w:rPr>
              <w:spacing w:val="-9"/>
            </w:rPr>
          </w:rPrChange>
        </w:rPr>
        <w:t xml:space="preserve"> </w:t>
      </w:r>
      <w:r>
        <w:t>participants</w:t>
      </w:r>
      <w:r>
        <w:rPr>
          <w:spacing w:val="-10"/>
          <w:rPrChange w:id="8749" w:author="Kendra Wyant" w:date="2023-05-31T13:43:00Z">
            <w:rPr>
              <w:spacing w:val="-9"/>
            </w:rPr>
          </w:rPrChange>
        </w:rPr>
        <w:t xml:space="preserve"> </w:t>
      </w:r>
      <w:r>
        <w:t>hardly</w:t>
      </w:r>
      <w:r>
        <w:rPr>
          <w:spacing w:val="-10"/>
          <w:rPrChange w:id="8750" w:author="Kendra Wyant" w:date="2023-05-31T13:43:00Z">
            <w:rPr>
              <w:spacing w:val="-9"/>
            </w:rPr>
          </w:rPrChange>
        </w:rPr>
        <w:t xml:space="preserve"> </w:t>
      </w:r>
      <w:r>
        <w:t>thought</w:t>
      </w:r>
      <w:r>
        <w:rPr>
          <w:spacing w:val="-9"/>
        </w:rPr>
        <w:t xml:space="preserve"> </w:t>
      </w:r>
      <w:r>
        <w:t>about</w:t>
      </w:r>
      <w:r>
        <w:rPr>
          <w:spacing w:val="-10"/>
          <w:rPrChange w:id="8751" w:author="Kendra Wyant" w:date="2023-05-31T13:43:00Z">
            <w:rPr>
              <w:spacing w:val="-9"/>
            </w:rPr>
          </w:rPrChange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passively</w:t>
      </w:r>
      <w:r>
        <w:rPr>
          <w:spacing w:val="-9"/>
        </w:rPr>
        <w:t xml:space="preserve"> </w:t>
      </w:r>
      <w:r>
        <w:t>sensed</w:t>
      </w:r>
      <w:r>
        <w:rPr>
          <w:spacing w:val="-10"/>
          <w:rPrChange w:id="8752" w:author="Kendra Wyant" w:date="2023-05-31T13:43:00Z">
            <w:rPr>
              <w:spacing w:val="-9"/>
            </w:rPr>
          </w:rPrChange>
        </w:rPr>
        <w:t xml:space="preserve"> </w:t>
      </w:r>
      <w:r>
        <w:t>data</w:t>
      </w:r>
      <w:r>
        <w:rPr>
          <w:rPrChange w:id="875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754" w:author="Kendra Wyant" w:date="2023-05-31T13:43:00Z">
            <w:rPr/>
          </w:rPrChange>
        </w:rPr>
        <w:t>streams.</w:t>
      </w:r>
      <w:r>
        <w:rPr>
          <w:spacing w:val="7"/>
          <w:rPrChange w:id="8755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2"/>
          <w:rPrChange w:id="8756" w:author="Kendra Wyant" w:date="2023-05-31T13:43:00Z">
            <w:rPr/>
          </w:rPrChange>
        </w:rPr>
        <w:t>On</w:t>
      </w:r>
      <w:r>
        <w:rPr>
          <w:spacing w:val="-10"/>
          <w:rPrChange w:id="875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758" w:author="Kendra Wyant" w:date="2023-05-31T13:43:00Z">
            <w:rPr/>
          </w:rPrChange>
        </w:rPr>
        <w:t>the</w:t>
      </w:r>
    </w:p>
    <w:p w14:paraId="7CF1091C" w14:textId="77777777" w:rsidR="00DC3B47" w:rsidRDefault="00DC3B47">
      <w:pPr>
        <w:spacing w:line="355" w:lineRule="auto"/>
        <w:rPr>
          <w:del w:id="8759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5F76D8F" w14:textId="77777777" w:rsidR="00DC3B47" w:rsidRDefault="00DC3B47">
      <w:pPr>
        <w:pStyle w:val="BodyText"/>
        <w:rPr>
          <w:del w:id="8760" w:author="Kendra Wyant" w:date="2023-05-31T13:43:00Z"/>
          <w:sz w:val="9"/>
        </w:rPr>
      </w:pPr>
    </w:p>
    <w:p w14:paraId="77DC18B8" w14:textId="4032E07D" w:rsidR="003146FC" w:rsidRDefault="004E27B8">
      <w:pPr>
        <w:pStyle w:val="BodyText"/>
        <w:spacing w:before="118" w:line="355" w:lineRule="auto"/>
        <w:ind w:left="160"/>
        <w:pPrChange w:id="8761" w:author="Kendra Wyant" w:date="2023-05-31T13:43:00Z">
          <w:pPr>
            <w:pStyle w:val="BodyText"/>
            <w:spacing w:before="118" w:line="355" w:lineRule="auto"/>
            <w:ind w:left="160" w:right="512"/>
          </w:pPr>
        </w:pPrChange>
      </w:pPr>
      <w:ins w:id="8762" w:author="Kendra Wyant" w:date="2023-05-31T13:43:00Z">
        <w:r>
          <w:rPr>
            <w:spacing w:val="-9"/>
          </w:rPr>
          <w:t xml:space="preserve"> </w:t>
        </w:r>
      </w:ins>
      <w:r>
        <w:rPr>
          <w:spacing w:val="-2"/>
          <w:rPrChange w:id="8763" w:author="Kendra Wyant" w:date="2023-05-31T13:43:00Z">
            <w:rPr>
              <w:spacing w:val="-4"/>
            </w:rPr>
          </w:rPrChange>
        </w:rPr>
        <w:t>other</w:t>
      </w:r>
      <w:r>
        <w:rPr>
          <w:spacing w:val="-10"/>
          <w:rPrChange w:id="876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765" w:author="Kendra Wyant" w:date="2023-05-31T13:43:00Z">
            <w:rPr>
              <w:spacing w:val="-4"/>
            </w:rPr>
          </w:rPrChange>
        </w:rPr>
        <w:t>hand,</w:t>
      </w:r>
      <w:r>
        <w:rPr>
          <w:spacing w:val="-10"/>
          <w:rPrChange w:id="876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767" w:author="Kendra Wyant" w:date="2023-05-31T13:43:00Z">
            <w:rPr>
              <w:spacing w:val="-4"/>
            </w:rPr>
          </w:rPrChange>
        </w:rPr>
        <w:t>some</w:t>
      </w:r>
      <w:r>
        <w:rPr>
          <w:spacing w:val="-9"/>
          <w:rPrChange w:id="876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769" w:author="Kendra Wyant" w:date="2023-05-31T13:43:00Z">
            <w:rPr>
              <w:spacing w:val="-4"/>
            </w:rPr>
          </w:rPrChange>
        </w:rPr>
        <w:t>participants</w:t>
      </w:r>
      <w:r>
        <w:rPr>
          <w:spacing w:val="-10"/>
          <w:rPrChange w:id="877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771" w:author="Kendra Wyant" w:date="2023-05-31T13:43:00Z">
            <w:rPr>
              <w:spacing w:val="-4"/>
            </w:rPr>
          </w:rPrChange>
        </w:rPr>
        <w:t>reported</w:t>
      </w:r>
      <w:r>
        <w:rPr>
          <w:spacing w:val="-10"/>
          <w:rPrChange w:id="877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773" w:author="Kendra Wyant" w:date="2023-05-31T13:43:00Z">
            <w:rPr>
              <w:spacing w:val="-4"/>
            </w:rPr>
          </w:rPrChange>
        </w:rPr>
        <w:t>more</w:t>
      </w:r>
      <w:r>
        <w:rPr>
          <w:spacing w:val="-9"/>
          <w:rPrChange w:id="877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775" w:author="Kendra Wyant" w:date="2023-05-31T13:43:00Z">
            <w:rPr>
              <w:spacing w:val="-4"/>
            </w:rPr>
          </w:rPrChange>
        </w:rPr>
        <w:t>discontent</w:t>
      </w:r>
      <w:r>
        <w:rPr>
          <w:spacing w:val="-10"/>
          <w:rPrChange w:id="877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777" w:author="Kendra Wyant" w:date="2023-05-31T13:43:00Z">
            <w:rPr>
              <w:spacing w:val="-4"/>
            </w:rPr>
          </w:rPrChange>
        </w:rPr>
        <w:t>with</w:t>
      </w:r>
      <w:r>
        <w:rPr>
          <w:spacing w:val="-9"/>
          <w:rPrChange w:id="877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779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878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8781" w:author="Kendra Wyant" w:date="2023-05-31T13:43:00Z">
            <w:rPr>
              <w:spacing w:val="-4"/>
            </w:rPr>
          </w:rPrChange>
        </w:rPr>
        <w:t xml:space="preserve">actively </w:t>
      </w:r>
      <w:r>
        <w:rPr>
          <w:rPrChange w:id="8782" w:author="Kendra Wyant" w:date="2023-05-31T13:43:00Z">
            <w:rPr>
              <w:spacing w:val="-4"/>
            </w:rPr>
          </w:rPrChange>
        </w:rPr>
        <w:t>sensed</w:t>
      </w:r>
      <w:r>
        <w:rPr>
          <w:spacing w:val="-2"/>
          <w:rPrChange w:id="878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8784" w:author="Kendra Wyant" w:date="2023-05-31T13:43:00Z">
            <w:rPr>
              <w:spacing w:val="-4"/>
            </w:rPr>
          </w:rPrChange>
        </w:rPr>
        <w:t>data</w:t>
      </w:r>
      <w:r>
        <w:rPr>
          <w:spacing w:val="-2"/>
          <w:rPrChange w:id="8785" w:author="Kendra Wyant" w:date="2023-05-31T13:43:00Z">
            <w:rPr>
              <w:spacing w:val="-4"/>
            </w:rPr>
          </w:rPrChange>
        </w:rPr>
        <w:t xml:space="preserve"> </w:t>
      </w:r>
      <w:r>
        <w:t>streams</w:t>
      </w:r>
      <w:r>
        <w:rPr>
          <w:spacing w:val="-2"/>
          <w:rPrChange w:id="8786" w:author="Kendra Wyant" w:date="2023-05-31T13:43:00Z">
            <w:rPr/>
          </w:rPrChange>
        </w:rPr>
        <w:t xml:space="preserve"> </w:t>
      </w:r>
      <w:r>
        <w:t>as</w:t>
      </w:r>
      <w:r>
        <w:rPr>
          <w:spacing w:val="-3"/>
          <w:rPrChange w:id="8787" w:author="Kendra Wyant" w:date="2023-05-31T13:43:00Z">
            <w:rPr/>
          </w:rPrChange>
        </w:rPr>
        <w:t xml:space="preserve"> </w:t>
      </w:r>
      <w:r>
        <w:t>time</w:t>
      </w:r>
      <w:r>
        <w:rPr>
          <w:spacing w:val="-2"/>
          <w:rPrChange w:id="8788" w:author="Kendra Wyant" w:date="2023-05-31T13:43:00Z">
            <w:rPr/>
          </w:rPrChange>
        </w:rPr>
        <w:t xml:space="preserve"> </w:t>
      </w:r>
      <w:r>
        <w:t>progressed.</w:t>
      </w:r>
    </w:p>
    <w:p w14:paraId="51AD4D38" w14:textId="7ADAF792" w:rsidR="003146FC" w:rsidRDefault="004E27B8">
      <w:pPr>
        <w:pStyle w:val="BodyText"/>
        <w:spacing w:before="116" w:line="355" w:lineRule="auto"/>
        <w:ind w:left="160" w:firstLine="576"/>
        <w:pPrChange w:id="8789" w:author="Kendra Wyant" w:date="2023-05-31T13:43:00Z">
          <w:pPr>
            <w:pStyle w:val="BodyText"/>
            <w:spacing w:before="237" w:line="355" w:lineRule="auto"/>
            <w:ind w:left="160" w:firstLine="576"/>
          </w:pPr>
        </w:pPrChange>
      </w:pPr>
      <w:r>
        <w:rPr>
          <w:spacing w:val="-4"/>
        </w:rPr>
        <w:t>Existing</w:t>
      </w:r>
      <w:r>
        <w:rPr>
          <w:spacing w:val="-6"/>
        </w:rPr>
        <w:t xml:space="preserve"> </w:t>
      </w:r>
      <w:r>
        <w:rPr>
          <w:spacing w:val="-4"/>
        </w:rPr>
        <w:t>research</w:t>
      </w:r>
      <w:r>
        <w:rPr>
          <w:spacing w:val="-6"/>
        </w:rPr>
        <w:t xml:space="preserve"> </w:t>
      </w:r>
      <w:r>
        <w:rPr>
          <w:spacing w:val="-4"/>
        </w:rPr>
        <w:t>assessing</w:t>
      </w:r>
      <w:r>
        <w:rPr>
          <w:spacing w:val="-7"/>
          <w:rPrChange w:id="879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acceptability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  <w:rPrChange w:id="879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sensing</w:t>
      </w:r>
      <w:r>
        <w:rPr>
          <w:spacing w:val="-6"/>
          <w:rPrChange w:id="879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methods</w:t>
      </w:r>
      <w:r>
        <w:rPr>
          <w:spacing w:val="-6"/>
        </w:rPr>
        <w:t xml:space="preserve"> </w:t>
      </w:r>
      <w:r>
        <w:rPr>
          <w:spacing w:val="-4"/>
        </w:rPr>
        <w:t>has</w:t>
      </w:r>
      <w:r>
        <w:rPr>
          <w:spacing w:val="-6"/>
        </w:rPr>
        <w:t xml:space="preserve"> </w:t>
      </w:r>
      <w:r>
        <w:rPr>
          <w:spacing w:val="-4"/>
        </w:rPr>
        <w:t>been</w:t>
      </w:r>
      <w:r>
        <w:rPr>
          <w:spacing w:val="-6"/>
          <w:rPrChange w:id="879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limited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 xml:space="preserve">short </w:t>
      </w:r>
      <w:r>
        <w:rPr>
          <w:spacing w:val="-2"/>
        </w:rPr>
        <w:t>durations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monitoring,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very</w:t>
      </w:r>
      <w:r>
        <w:rPr>
          <w:spacing w:val="-8"/>
        </w:rPr>
        <w:t xml:space="preserve"> </w:t>
      </w:r>
      <w:r>
        <w:rPr>
          <w:spacing w:val="-2"/>
        </w:rPr>
        <w:t>few</w:t>
      </w:r>
      <w:r>
        <w:rPr>
          <w:spacing w:val="-8"/>
        </w:rPr>
        <w:t xml:space="preserve"> </w:t>
      </w:r>
      <w:r>
        <w:rPr>
          <w:spacing w:val="-2"/>
        </w:rPr>
        <w:t>studies</w:t>
      </w:r>
      <w:r>
        <w:rPr>
          <w:spacing w:val="-8"/>
        </w:rPr>
        <w:t xml:space="preserve"> </w:t>
      </w:r>
      <w:r>
        <w:rPr>
          <w:spacing w:val="-2"/>
        </w:rPr>
        <w:t>extending</w:t>
      </w:r>
      <w:r>
        <w:rPr>
          <w:spacing w:val="-8"/>
        </w:rPr>
        <w:t xml:space="preserve"> </w:t>
      </w:r>
      <w:r>
        <w:rPr>
          <w:spacing w:val="-2"/>
        </w:rPr>
        <w:t>beyond</w:t>
      </w:r>
      <w:r>
        <w:rPr>
          <w:spacing w:val="-8"/>
        </w:rPr>
        <w:t xml:space="preserve"> </w:t>
      </w:r>
      <w:r>
        <w:rPr>
          <w:spacing w:val="-2"/>
        </w:rPr>
        <w:t>6</w:t>
      </w:r>
      <w:r>
        <w:rPr>
          <w:spacing w:val="-9"/>
        </w:rPr>
        <w:t xml:space="preserve"> </w:t>
      </w:r>
      <w:r>
        <w:rPr>
          <w:spacing w:val="-2"/>
        </w:rPr>
        <w:t>weeks</w:t>
      </w:r>
      <w:r>
        <w:rPr>
          <w:spacing w:val="-8"/>
        </w:rPr>
        <w:t xml:space="preserve"> </w:t>
      </w:r>
      <w:r>
        <w:rPr>
          <w:spacing w:val="-2"/>
        </w:rPr>
        <w:t>[</w:t>
      </w:r>
      <w:del w:id="8794" w:author="Kendra Wyant" w:date="2023-05-31T13:43:00Z">
        <w:r w:rsidR="00F53A9D">
          <w:rPr>
            <w:spacing w:val="-2"/>
          </w:rPr>
          <w:delText>20</w:delText>
        </w:r>
      </w:del>
      <w:ins w:id="8795" w:author="Kendra Wyant" w:date="2023-05-31T13:43:00Z">
        <w:r>
          <w:rPr>
            <w:spacing w:val="-2"/>
          </w:rPr>
          <w:t>23</w:t>
        </w:r>
      </w:ins>
      <w:r>
        <w:rPr>
          <w:spacing w:val="-2"/>
        </w:rPr>
        <w:t>,58,60].</w:t>
      </w:r>
    </w:p>
    <w:p w14:paraId="00783949" w14:textId="77777777" w:rsidR="003146FC" w:rsidRDefault="004E27B8">
      <w:pPr>
        <w:pStyle w:val="BodyText"/>
        <w:spacing w:line="355" w:lineRule="auto"/>
        <w:ind w:left="160" w:right="553"/>
        <w:pPrChange w:id="8796" w:author="Kendra Wyant" w:date="2023-05-31T13:43:00Z">
          <w:pPr>
            <w:pStyle w:val="BodyText"/>
            <w:spacing w:line="355" w:lineRule="auto"/>
            <w:ind w:left="151" w:right="512" w:hanging="1"/>
          </w:pPr>
        </w:pPrChange>
      </w:pPr>
      <w:r>
        <w:rPr>
          <w:spacing w:val="-4"/>
        </w:rPr>
        <w:t>Additionally,</w:t>
      </w:r>
      <w:r>
        <w:rPr>
          <w:spacing w:val="-7"/>
        </w:rPr>
        <w:t xml:space="preserve"> </w:t>
      </w:r>
      <w:r>
        <w:rPr>
          <w:spacing w:val="-4"/>
        </w:rPr>
        <w:t>adherence</w:t>
      </w:r>
      <w:r>
        <w:rPr>
          <w:spacing w:val="-7"/>
          <w:rPrChange w:id="879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has</w:t>
      </w:r>
      <w:r>
        <w:rPr>
          <w:spacing w:val="-8"/>
          <w:rPrChange w:id="879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been</w:t>
      </w:r>
      <w:r>
        <w:rPr>
          <w:spacing w:val="-7"/>
          <w:rPrChange w:id="879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shown</w:t>
      </w:r>
      <w:r>
        <w:rPr>
          <w:spacing w:val="-7"/>
          <w:rPrChange w:id="880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in</w:t>
      </w:r>
      <w:r>
        <w:rPr>
          <w:spacing w:val="-8"/>
          <w:rPrChange w:id="880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some</w:t>
      </w:r>
      <w:r>
        <w:rPr>
          <w:spacing w:val="-7"/>
          <w:rPrChange w:id="880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studies</w:t>
      </w:r>
      <w:r>
        <w:rPr>
          <w:spacing w:val="-7"/>
          <w:rPrChange w:id="880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to</w:t>
      </w:r>
      <w:r>
        <w:rPr>
          <w:spacing w:val="-8"/>
          <w:rPrChange w:id="880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decrease</w:t>
      </w:r>
      <w:r>
        <w:rPr>
          <w:spacing w:val="-8"/>
          <w:rPrChange w:id="880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after</w:t>
      </w:r>
      <w:r>
        <w:rPr>
          <w:spacing w:val="-7"/>
          <w:rPrChange w:id="880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only</w:t>
      </w:r>
      <w:r>
        <w:rPr>
          <w:spacing w:val="-8"/>
          <w:rPrChange w:id="880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a</w:t>
      </w:r>
      <w:r>
        <w:rPr>
          <w:spacing w:val="-8"/>
          <w:rPrChange w:id="880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few</w:t>
      </w:r>
      <w:r>
        <w:rPr>
          <w:spacing w:val="-7"/>
          <w:rPrChange w:id="880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 xml:space="preserve">weeks </w:t>
      </w:r>
      <w:r>
        <w:rPr>
          <w:spacing w:val="-2"/>
          <w:rPrChange w:id="8810" w:author="Kendra Wyant" w:date="2023-05-31T13:43:00Z">
            <w:rPr>
              <w:spacing w:val="-4"/>
            </w:rPr>
          </w:rPrChange>
        </w:rPr>
        <w:t>[48,53,82].</w:t>
      </w:r>
      <w:r>
        <w:rPr>
          <w:spacing w:val="15"/>
          <w:rPrChange w:id="8811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2"/>
          <w:rPrChange w:id="8812" w:author="Kendra Wyant" w:date="2023-05-31T13:43:00Z">
            <w:rPr>
              <w:spacing w:val="-4"/>
            </w:rPr>
          </w:rPrChange>
        </w:rPr>
        <w:t>The</w:t>
      </w:r>
      <w:r>
        <w:rPr>
          <w:spacing w:val="-4"/>
          <w:rPrChange w:id="8813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8814" w:author="Kendra Wyant" w:date="2023-05-31T13:43:00Z">
            <w:rPr>
              <w:spacing w:val="-4"/>
            </w:rPr>
          </w:rPrChange>
        </w:rPr>
        <w:t>present</w:t>
      </w:r>
      <w:r>
        <w:rPr>
          <w:spacing w:val="-4"/>
          <w:rPrChange w:id="8815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8816" w:author="Kendra Wyant" w:date="2023-05-31T13:43:00Z">
            <w:rPr>
              <w:spacing w:val="-4"/>
            </w:rPr>
          </w:rPrChange>
        </w:rPr>
        <w:t>study</w:t>
      </w:r>
      <w:r>
        <w:rPr>
          <w:spacing w:val="-4"/>
          <w:rPrChange w:id="8817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8818" w:author="Kendra Wyant" w:date="2023-05-31T13:43:00Z">
            <w:rPr>
              <w:spacing w:val="-4"/>
            </w:rPr>
          </w:rPrChange>
        </w:rPr>
        <w:t>demonstrates</w:t>
      </w:r>
      <w:r>
        <w:rPr>
          <w:spacing w:val="-4"/>
          <w:rPrChange w:id="8819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8820" w:author="Kendra Wyant" w:date="2023-05-31T13:43:00Z">
            <w:rPr>
              <w:spacing w:val="-4"/>
            </w:rPr>
          </w:rPrChange>
        </w:rPr>
        <w:t>that</w:t>
      </w:r>
      <w:r>
        <w:rPr>
          <w:spacing w:val="-4"/>
          <w:rPrChange w:id="8821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8822" w:author="Kendra Wyant" w:date="2023-05-31T13:43:00Z">
            <w:rPr>
              <w:spacing w:val="-4"/>
            </w:rPr>
          </w:rPrChange>
        </w:rPr>
        <w:t>individuals</w:t>
      </w:r>
      <w:r>
        <w:rPr>
          <w:spacing w:val="-4"/>
          <w:rPrChange w:id="8823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8824" w:author="Kendra Wyant" w:date="2023-05-31T13:43:00Z">
            <w:rPr>
              <w:spacing w:val="-4"/>
            </w:rPr>
          </w:rPrChange>
        </w:rPr>
        <w:t>can</w:t>
      </w:r>
      <w:r>
        <w:rPr>
          <w:spacing w:val="-4"/>
          <w:rPrChange w:id="8825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8826" w:author="Kendra Wyant" w:date="2023-05-31T13:43:00Z">
            <w:rPr>
              <w:spacing w:val="-4"/>
            </w:rPr>
          </w:rPrChange>
        </w:rPr>
        <w:t>sustain</w:t>
      </w:r>
      <w:r>
        <w:rPr>
          <w:spacing w:val="-4"/>
          <w:rPrChange w:id="8827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8828" w:author="Kendra Wyant" w:date="2023-05-31T13:43:00Z">
            <w:rPr>
              <w:spacing w:val="-4"/>
            </w:rPr>
          </w:rPrChange>
        </w:rPr>
        <w:t>their</w:t>
      </w:r>
      <w:r>
        <w:rPr>
          <w:spacing w:val="-4"/>
          <w:rPrChange w:id="8829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8830" w:author="Kendra Wyant" w:date="2023-05-31T13:43:00Z">
            <w:rPr>
              <w:spacing w:val="-4"/>
            </w:rPr>
          </w:rPrChange>
        </w:rPr>
        <w:t>commitment</w:t>
      </w:r>
      <w:r>
        <w:rPr>
          <w:spacing w:val="-2"/>
          <w:rPrChange w:id="8831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4"/>
        </w:rPr>
        <w:t>to</w:t>
      </w:r>
      <w:r>
        <w:rPr>
          <w:spacing w:val="-10"/>
          <w:rPrChange w:id="883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providing</w:t>
      </w:r>
      <w:r>
        <w:rPr>
          <w:spacing w:val="-10"/>
          <w:rPrChange w:id="883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personally</w:t>
      </w:r>
      <w:r>
        <w:rPr>
          <w:spacing w:val="-10"/>
          <w:rPrChange w:id="883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sensed</w:t>
      </w:r>
      <w:r>
        <w:rPr>
          <w:spacing w:val="-9"/>
          <w:rPrChange w:id="883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data</w:t>
      </w:r>
      <w:r>
        <w:rPr>
          <w:spacing w:val="-9"/>
          <w:rPrChange w:id="883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over</w:t>
      </w:r>
      <w:r>
        <w:rPr>
          <w:spacing w:val="-10"/>
          <w:rPrChange w:id="883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time</w:t>
      </w:r>
      <w:r>
        <w:rPr>
          <w:spacing w:val="-9"/>
          <w:rPrChange w:id="883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with</w:t>
      </w:r>
      <w:r>
        <w:rPr>
          <w:spacing w:val="-9"/>
          <w:rPrChange w:id="883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limited</w:t>
      </w:r>
      <w:r>
        <w:rPr>
          <w:spacing w:val="-10"/>
          <w:rPrChange w:id="884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drop-off.</w:t>
      </w:r>
      <w:r>
        <w:rPr>
          <w:spacing w:val="7"/>
          <w:rPrChange w:id="8841" w:author="Kendra Wyant" w:date="2023-05-31T13:43:00Z">
            <w:rPr>
              <w:spacing w:val="20"/>
            </w:rPr>
          </w:rPrChange>
        </w:rPr>
        <w:t xml:space="preserve"> </w:t>
      </w:r>
      <w:r>
        <w:rPr>
          <w:spacing w:val="-4"/>
        </w:rPr>
        <w:t>These</w:t>
      </w:r>
      <w:r>
        <w:rPr>
          <w:spacing w:val="-9"/>
          <w:rPrChange w:id="884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findings</w:t>
      </w:r>
      <w:r>
        <w:rPr>
          <w:spacing w:val="-10"/>
          <w:rPrChange w:id="884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 xml:space="preserve">suggest </w:t>
      </w: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viable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clinical</w:t>
      </w:r>
      <w:r>
        <w:rPr>
          <w:spacing w:val="-3"/>
        </w:rPr>
        <w:t xml:space="preserve"> </w:t>
      </w:r>
      <w:r>
        <w:rPr>
          <w:spacing w:val="-2"/>
        </w:rPr>
        <w:t>settings,</w:t>
      </w:r>
      <w:r>
        <w:rPr>
          <w:spacing w:val="-3"/>
        </w:rPr>
        <w:t xml:space="preserve"> </w:t>
      </w:r>
      <w:r>
        <w:rPr>
          <w:spacing w:val="-2"/>
        </w:rPr>
        <w:t>where</w:t>
      </w:r>
      <w:r>
        <w:rPr>
          <w:spacing w:val="-3"/>
        </w:rPr>
        <w:t xml:space="preserve"> </w:t>
      </w:r>
      <w:r>
        <w:rPr>
          <w:spacing w:val="-2"/>
        </w:rPr>
        <w:t>consistent,</w:t>
      </w:r>
      <w:r>
        <w:rPr>
          <w:spacing w:val="-3"/>
        </w:rPr>
        <w:t xml:space="preserve"> </w:t>
      </w:r>
      <w:r>
        <w:rPr>
          <w:spacing w:val="-2"/>
        </w:rPr>
        <w:t xml:space="preserve">sustained </w:t>
      </w:r>
      <w:r>
        <w:rPr>
          <w:spacing w:val="-2"/>
          <w:rPrChange w:id="8844" w:author="Kendra Wyant" w:date="2023-05-31T13:43:00Z">
            <w:rPr>
              <w:spacing w:val="-6"/>
            </w:rPr>
          </w:rPrChange>
        </w:rPr>
        <w:t>monitoring</w:t>
      </w:r>
      <w:r>
        <w:rPr>
          <w:spacing w:val="-10"/>
          <w:rPrChange w:id="884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846" w:author="Kendra Wyant" w:date="2023-05-31T13:43:00Z">
            <w:rPr>
              <w:spacing w:val="-6"/>
            </w:rPr>
          </w:rPrChange>
        </w:rPr>
        <w:t>would</w:t>
      </w:r>
      <w:r>
        <w:rPr>
          <w:spacing w:val="-10"/>
          <w:rPrChange w:id="884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848" w:author="Kendra Wyant" w:date="2023-05-31T13:43:00Z">
            <w:rPr>
              <w:spacing w:val="-6"/>
            </w:rPr>
          </w:rPrChange>
        </w:rPr>
        <w:t>be</w:t>
      </w:r>
      <w:r>
        <w:rPr>
          <w:spacing w:val="-10"/>
          <w:rPrChange w:id="884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850" w:author="Kendra Wyant" w:date="2023-05-31T13:43:00Z">
            <w:rPr>
              <w:spacing w:val="-6"/>
            </w:rPr>
          </w:rPrChange>
        </w:rPr>
        <w:t>necessary.</w:t>
      </w:r>
      <w:r>
        <w:rPr>
          <w:spacing w:val="8"/>
          <w:rPrChange w:id="8851" w:author="Kendra Wyant" w:date="2023-05-31T13:43:00Z">
            <w:rPr>
              <w:spacing w:val="11"/>
            </w:rPr>
          </w:rPrChange>
        </w:rPr>
        <w:t xml:space="preserve"> </w:t>
      </w:r>
      <w:r>
        <w:rPr>
          <w:spacing w:val="-2"/>
          <w:rPrChange w:id="8852" w:author="Kendra Wyant" w:date="2023-05-31T13:43:00Z">
            <w:rPr>
              <w:spacing w:val="-6"/>
            </w:rPr>
          </w:rPrChange>
        </w:rPr>
        <w:t>Given</w:t>
      </w:r>
      <w:r>
        <w:rPr>
          <w:spacing w:val="-9"/>
          <w:rPrChange w:id="885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854" w:author="Kendra Wyant" w:date="2023-05-31T13:43:00Z">
            <w:rPr>
              <w:spacing w:val="-6"/>
            </w:rPr>
          </w:rPrChange>
        </w:rPr>
        <w:t>this</w:t>
      </w:r>
      <w:r>
        <w:rPr>
          <w:spacing w:val="-10"/>
          <w:rPrChange w:id="885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856" w:author="Kendra Wyant" w:date="2023-05-31T13:43:00Z">
            <w:rPr>
              <w:spacing w:val="-6"/>
            </w:rPr>
          </w:rPrChange>
        </w:rPr>
        <w:t>promise,</w:t>
      </w:r>
      <w:r>
        <w:rPr>
          <w:spacing w:val="-10"/>
          <w:rPrChange w:id="885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858" w:author="Kendra Wyant" w:date="2023-05-31T13:43:00Z">
            <w:rPr>
              <w:spacing w:val="-6"/>
            </w:rPr>
          </w:rPrChange>
        </w:rPr>
        <w:t>future</w:t>
      </w:r>
      <w:r>
        <w:rPr>
          <w:spacing w:val="-10"/>
          <w:rPrChange w:id="885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860" w:author="Kendra Wyant" w:date="2023-05-31T13:43:00Z">
            <w:rPr>
              <w:spacing w:val="-6"/>
            </w:rPr>
          </w:rPrChange>
        </w:rPr>
        <w:t>research</w:t>
      </w:r>
      <w:r>
        <w:rPr>
          <w:spacing w:val="-9"/>
          <w:rPrChange w:id="886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862" w:author="Kendra Wyant" w:date="2023-05-31T13:43:00Z">
            <w:rPr>
              <w:spacing w:val="-6"/>
            </w:rPr>
          </w:rPrChange>
        </w:rPr>
        <w:t>should</w:t>
      </w:r>
      <w:r>
        <w:rPr>
          <w:spacing w:val="-9"/>
          <w:rPrChange w:id="886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8864" w:author="Kendra Wyant" w:date="2023-05-31T13:43:00Z">
            <w:rPr>
              <w:spacing w:val="-6"/>
            </w:rPr>
          </w:rPrChange>
        </w:rPr>
        <w:t>expand</w:t>
      </w:r>
      <w:r>
        <w:rPr>
          <w:spacing w:val="-9"/>
          <w:rPrChange w:id="886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8866" w:author="Kendra Wyant" w:date="2023-05-31T13:43:00Z">
            <w:rPr>
              <w:spacing w:val="-6"/>
            </w:rPr>
          </w:rPrChange>
        </w:rPr>
        <w:t>to</w:t>
      </w:r>
      <w:r>
        <w:rPr>
          <w:spacing w:val="-2"/>
          <w:rPrChange w:id="886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8868" w:author="Kendra Wyant" w:date="2023-05-31T13:43:00Z">
            <w:rPr>
              <w:spacing w:val="-6"/>
            </w:rPr>
          </w:rPrChange>
        </w:rPr>
        <w:t>longer</w:t>
      </w:r>
      <w:r>
        <w:rPr>
          <w:spacing w:val="-6"/>
        </w:rPr>
        <w:t xml:space="preserve"> </w:t>
      </w:r>
      <w:r>
        <w:rPr>
          <w:spacing w:val="-4"/>
          <w:rPrChange w:id="8869" w:author="Kendra Wyant" w:date="2023-05-31T13:43:00Z">
            <w:rPr>
              <w:spacing w:val="-6"/>
            </w:rPr>
          </w:rPrChange>
        </w:rPr>
        <w:t>durations</w:t>
      </w:r>
      <w:r>
        <w:rPr>
          <w:spacing w:val="-5"/>
          <w:rPrChange w:id="887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871" w:author="Kendra Wyant" w:date="2023-05-31T13:43:00Z">
            <w:rPr>
              <w:spacing w:val="-6"/>
            </w:rPr>
          </w:rPrChange>
        </w:rPr>
        <w:t>to</w:t>
      </w:r>
      <w:r>
        <w:rPr>
          <w:spacing w:val="-6"/>
        </w:rPr>
        <w:t xml:space="preserve"> </w:t>
      </w:r>
      <w:r>
        <w:rPr>
          <w:spacing w:val="-4"/>
          <w:rPrChange w:id="8872" w:author="Kendra Wyant" w:date="2023-05-31T13:43:00Z">
            <w:rPr>
              <w:spacing w:val="-6"/>
            </w:rPr>
          </w:rPrChange>
        </w:rPr>
        <w:t>assess</w:t>
      </w:r>
      <w:r>
        <w:rPr>
          <w:spacing w:val="-6"/>
        </w:rPr>
        <w:t xml:space="preserve"> </w:t>
      </w:r>
      <w:r>
        <w:rPr>
          <w:spacing w:val="-4"/>
          <w:rPrChange w:id="8873" w:author="Kendra Wyant" w:date="2023-05-31T13:43:00Z">
            <w:rPr>
              <w:spacing w:val="-6"/>
            </w:rPr>
          </w:rPrChange>
        </w:rPr>
        <w:t>self-reported</w:t>
      </w:r>
      <w:r>
        <w:rPr>
          <w:spacing w:val="-5"/>
          <w:rPrChange w:id="887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875" w:author="Kendra Wyant" w:date="2023-05-31T13:43:00Z">
            <w:rPr>
              <w:spacing w:val="-6"/>
            </w:rPr>
          </w:rPrChange>
        </w:rPr>
        <w:t>and</w:t>
      </w:r>
      <w:r>
        <w:rPr>
          <w:spacing w:val="-6"/>
        </w:rPr>
        <w:t xml:space="preserve"> </w:t>
      </w:r>
      <w:r>
        <w:rPr>
          <w:spacing w:val="-4"/>
          <w:rPrChange w:id="8876" w:author="Kendra Wyant" w:date="2023-05-31T13:43:00Z">
            <w:rPr>
              <w:spacing w:val="-6"/>
            </w:rPr>
          </w:rPrChange>
        </w:rPr>
        <w:t>behavioral</w:t>
      </w:r>
      <w:r>
        <w:rPr>
          <w:spacing w:val="-6"/>
        </w:rPr>
        <w:t xml:space="preserve"> </w:t>
      </w:r>
      <w:r>
        <w:rPr>
          <w:spacing w:val="-4"/>
          <w:rPrChange w:id="8877" w:author="Kendra Wyant" w:date="2023-05-31T13:43:00Z">
            <w:rPr>
              <w:spacing w:val="-6"/>
            </w:rPr>
          </w:rPrChange>
        </w:rPr>
        <w:t>acceptability</w:t>
      </w:r>
      <w:r>
        <w:rPr>
          <w:spacing w:val="-6"/>
        </w:rPr>
        <w:t xml:space="preserve"> </w:t>
      </w:r>
      <w:r>
        <w:rPr>
          <w:spacing w:val="-4"/>
          <w:rPrChange w:id="8878" w:author="Kendra Wyant" w:date="2023-05-31T13:43:00Z">
            <w:rPr>
              <w:spacing w:val="-6"/>
            </w:rPr>
          </w:rPrChange>
        </w:rPr>
        <w:t>beyond</w:t>
      </w:r>
      <w:r>
        <w:rPr>
          <w:spacing w:val="-5"/>
          <w:rPrChange w:id="887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880" w:author="Kendra Wyant" w:date="2023-05-31T13:43:00Z">
            <w:rPr>
              <w:spacing w:val="-6"/>
            </w:rPr>
          </w:rPrChange>
        </w:rPr>
        <w:t>3</w:t>
      </w:r>
      <w:r>
        <w:rPr>
          <w:spacing w:val="-6"/>
        </w:rPr>
        <w:t xml:space="preserve"> </w:t>
      </w:r>
      <w:r>
        <w:rPr>
          <w:spacing w:val="-4"/>
          <w:rPrChange w:id="8881" w:author="Kendra Wyant" w:date="2023-05-31T13:43:00Z">
            <w:rPr>
              <w:spacing w:val="-6"/>
            </w:rPr>
          </w:rPrChange>
        </w:rPr>
        <w:t>months.</w:t>
      </w:r>
      <w:r>
        <w:rPr>
          <w:spacing w:val="13"/>
        </w:rPr>
        <w:t xml:space="preserve"> </w:t>
      </w:r>
      <w:r>
        <w:rPr>
          <w:spacing w:val="-4"/>
          <w:rPrChange w:id="8882" w:author="Kendra Wyant" w:date="2023-05-31T13:43:00Z">
            <w:rPr>
              <w:spacing w:val="-6"/>
            </w:rPr>
          </w:rPrChange>
        </w:rPr>
        <w:t>Our group</w:t>
      </w:r>
      <w:r>
        <w:rPr>
          <w:spacing w:val="-10"/>
          <w:rPrChange w:id="888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8884" w:author="Kendra Wyant" w:date="2023-05-31T13:43:00Z">
            <w:rPr>
              <w:spacing w:val="-6"/>
            </w:rPr>
          </w:rPrChange>
        </w:rPr>
        <w:t>is</w:t>
      </w:r>
      <w:r>
        <w:rPr>
          <w:spacing w:val="-9"/>
          <w:rPrChange w:id="888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exploring</w:t>
      </w:r>
      <w:r>
        <w:rPr>
          <w:spacing w:val="-9"/>
          <w:rPrChange w:id="888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this</w:t>
      </w:r>
      <w:r>
        <w:rPr>
          <w:spacing w:val="-10"/>
          <w:rPrChange w:id="888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directly</w:t>
      </w:r>
      <w:r>
        <w:rPr>
          <w:spacing w:val="-9"/>
          <w:rPrChange w:id="888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by</w:t>
      </w:r>
      <w:r>
        <w:rPr>
          <w:spacing w:val="-9"/>
          <w:rPrChange w:id="888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employing</w:t>
      </w:r>
      <w:r>
        <w:rPr>
          <w:spacing w:val="-10"/>
          <w:rPrChange w:id="889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personal</w:t>
      </w:r>
      <w:r>
        <w:rPr>
          <w:spacing w:val="-9"/>
          <w:rPrChange w:id="889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sensing</w:t>
      </w:r>
      <w:r>
        <w:rPr>
          <w:spacing w:val="-9"/>
          <w:rPrChange w:id="889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monitoring</w:t>
      </w:r>
      <w:r>
        <w:rPr>
          <w:spacing w:val="-10"/>
          <w:rPrChange w:id="889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with</w:t>
      </w:r>
      <w:r>
        <w:rPr>
          <w:spacing w:val="-9"/>
          <w:rPrChange w:id="889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 xml:space="preserve">individuals with </w:t>
      </w:r>
      <w:r>
        <w:rPr>
          <w:spacing w:val="-4"/>
          <w:rPrChange w:id="8895" w:author="Kendra Wyant" w:date="2023-05-31T13:43:00Z">
            <w:rPr>
              <w:spacing w:val="-2"/>
            </w:rPr>
          </w:rPrChange>
        </w:rPr>
        <w:t>opioid use disorder for a full year [15].</w:t>
      </w:r>
      <w:r>
        <w:rPr>
          <w:spacing w:val="16"/>
          <w:rPrChange w:id="8896" w:author="Kendra Wyant" w:date="2023-05-31T13:43:00Z">
            <w:rPr>
              <w:spacing w:val="18"/>
            </w:rPr>
          </w:rPrChange>
        </w:rPr>
        <w:t xml:space="preserve"> </w:t>
      </w:r>
      <w:r>
        <w:rPr>
          <w:spacing w:val="-4"/>
          <w:rPrChange w:id="8897" w:author="Kendra Wyant" w:date="2023-05-31T13:43:00Z">
            <w:rPr>
              <w:spacing w:val="-2"/>
            </w:rPr>
          </w:rPrChange>
        </w:rPr>
        <w:t xml:space="preserve">Methods that permit long-term monitoring are </w:t>
      </w:r>
      <w:r>
        <w:rPr>
          <w:spacing w:val="-4"/>
        </w:rPr>
        <w:t>particularly</w:t>
      </w:r>
      <w:r>
        <w:rPr>
          <w:spacing w:val="-9"/>
          <w:rPrChange w:id="889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important</w:t>
      </w:r>
      <w:r>
        <w:rPr>
          <w:spacing w:val="-9"/>
          <w:rPrChange w:id="889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for</w:t>
      </w:r>
      <w:r>
        <w:rPr>
          <w:spacing w:val="-8"/>
          <w:rPrChange w:id="890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clinical</w:t>
      </w:r>
      <w:r>
        <w:rPr>
          <w:spacing w:val="-9"/>
          <w:rPrChange w:id="890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applications</w:t>
      </w:r>
      <w:r>
        <w:rPr>
          <w:spacing w:val="-9"/>
          <w:rPrChange w:id="890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for</w:t>
      </w:r>
      <w:r>
        <w:rPr>
          <w:spacing w:val="-8"/>
          <w:rPrChange w:id="890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individuals</w:t>
      </w:r>
      <w:r>
        <w:rPr>
          <w:spacing w:val="-9"/>
          <w:rPrChange w:id="890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with</w:t>
      </w:r>
      <w:r>
        <w:rPr>
          <w:spacing w:val="-8"/>
          <w:rPrChange w:id="890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substance</w:t>
      </w:r>
      <w:r>
        <w:rPr>
          <w:spacing w:val="-8"/>
          <w:rPrChange w:id="890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use</w:t>
      </w:r>
      <w:r>
        <w:rPr>
          <w:spacing w:val="-9"/>
          <w:rPrChange w:id="890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 xml:space="preserve">disorders, </w:t>
      </w:r>
      <w:r>
        <w:rPr>
          <w:spacing w:val="-2"/>
          <w:rPrChange w:id="8908" w:author="Kendra Wyant" w:date="2023-05-31T13:43:00Z">
            <w:rPr>
              <w:spacing w:val="-4"/>
            </w:rPr>
          </w:rPrChange>
        </w:rPr>
        <w:t>who</w:t>
      </w:r>
      <w:r>
        <w:rPr>
          <w:spacing w:val="-2"/>
          <w:rPrChange w:id="890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910" w:author="Kendra Wyant" w:date="2023-05-31T13:43:00Z">
            <w:rPr>
              <w:spacing w:val="-4"/>
            </w:rPr>
          </w:rPrChange>
        </w:rPr>
        <w:t>require</w:t>
      </w:r>
      <w:r>
        <w:rPr>
          <w:spacing w:val="-2"/>
          <w:rPrChange w:id="891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912" w:author="Kendra Wyant" w:date="2023-05-31T13:43:00Z">
            <w:rPr>
              <w:spacing w:val="-4"/>
            </w:rPr>
          </w:rPrChange>
        </w:rPr>
        <w:t>lifelong</w:t>
      </w:r>
      <w:r>
        <w:rPr>
          <w:spacing w:val="-3"/>
          <w:rPrChange w:id="891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914" w:author="Kendra Wyant" w:date="2023-05-31T13:43:00Z">
            <w:rPr>
              <w:spacing w:val="-4"/>
            </w:rPr>
          </w:rPrChange>
        </w:rPr>
        <w:t>care</w:t>
      </w:r>
      <w:r>
        <w:rPr>
          <w:spacing w:val="-2"/>
          <w:rPrChange w:id="891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916" w:author="Kendra Wyant" w:date="2023-05-31T13:43:00Z">
            <w:rPr>
              <w:spacing w:val="-4"/>
            </w:rPr>
          </w:rPrChange>
        </w:rPr>
        <w:t>that</w:t>
      </w:r>
      <w:r>
        <w:rPr>
          <w:spacing w:val="-3"/>
          <w:rPrChange w:id="891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918" w:author="Kendra Wyant" w:date="2023-05-31T13:43:00Z">
            <w:rPr>
              <w:spacing w:val="-4"/>
            </w:rPr>
          </w:rPrChange>
        </w:rPr>
        <w:t>can</w:t>
      </w:r>
      <w:r>
        <w:rPr>
          <w:spacing w:val="-2"/>
          <w:rPrChange w:id="891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920" w:author="Kendra Wyant" w:date="2023-05-31T13:43:00Z">
            <w:rPr>
              <w:spacing w:val="-4"/>
            </w:rPr>
          </w:rPrChange>
        </w:rPr>
        <w:t>adapt</w:t>
      </w:r>
      <w:r>
        <w:rPr>
          <w:spacing w:val="-3"/>
          <w:rPrChange w:id="892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922" w:author="Kendra Wyant" w:date="2023-05-31T13:43:00Z">
            <w:rPr>
              <w:spacing w:val="-4"/>
            </w:rPr>
          </w:rPrChange>
        </w:rPr>
        <w:t>as</w:t>
      </w:r>
      <w:r>
        <w:rPr>
          <w:spacing w:val="-3"/>
          <w:rPrChange w:id="892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924" w:author="Kendra Wyant" w:date="2023-05-31T13:43:00Z">
            <w:rPr>
              <w:spacing w:val="-4"/>
            </w:rPr>
          </w:rPrChange>
        </w:rPr>
        <w:t>their</w:t>
      </w:r>
      <w:r>
        <w:rPr>
          <w:spacing w:val="-2"/>
          <w:rPrChange w:id="892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926" w:author="Kendra Wyant" w:date="2023-05-31T13:43:00Z">
            <w:rPr>
              <w:spacing w:val="-4"/>
            </w:rPr>
          </w:rPrChange>
        </w:rPr>
        <w:t>risk</w:t>
      </w:r>
      <w:r>
        <w:rPr>
          <w:spacing w:val="-3"/>
          <w:rPrChange w:id="892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928" w:author="Kendra Wyant" w:date="2023-05-31T13:43:00Z">
            <w:rPr>
              <w:spacing w:val="-4"/>
            </w:rPr>
          </w:rPrChange>
        </w:rPr>
        <w:t>for</w:t>
      </w:r>
      <w:r>
        <w:rPr>
          <w:spacing w:val="-2"/>
          <w:rPrChange w:id="892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8930" w:author="Kendra Wyant" w:date="2023-05-31T13:43:00Z">
            <w:rPr>
              <w:spacing w:val="-4"/>
            </w:rPr>
          </w:rPrChange>
        </w:rPr>
        <w:t>relapse</w:t>
      </w:r>
      <w:r>
        <w:rPr>
          <w:spacing w:val="-2"/>
          <w:rPrChange w:id="893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932" w:author="Kendra Wyant" w:date="2023-05-31T13:43:00Z">
            <w:rPr>
              <w:spacing w:val="-4"/>
            </w:rPr>
          </w:rPrChange>
        </w:rPr>
        <w:t>and</w:t>
      </w:r>
      <w:r>
        <w:rPr>
          <w:spacing w:val="-3"/>
          <w:rPrChange w:id="893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8934" w:author="Kendra Wyant" w:date="2023-05-31T13:43:00Z">
            <w:rPr>
              <w:spacing w:val="-4"/>
            </w:rPr>
          </w:rPrChange>
        </w:rPr>
        <w:t>corresponding</w:t>
      </w:r>
      <w:r>
        <w:rPr>
          <w:spacing w:val="-2"/>
          <w:rPrChange w:id="8935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936" w:author="Kendra Wyant" w:date="2023-05-31T13:43:00Z">
            <w:rPr>
              <w:spacing w:val="-4"/>
            </w:rPr>
          </w:rPrChange>
        </w:rPr>
        <w:t>recovery</w:t>
      </w:r>
      <w:r>
        <w:rPr>
          <w:spacing w:val="-7"/>
          <w:rPrChange w:id="8937" w:author="Kendra Wyant" w:date="2023-05-31T13:43:00Z">
            <w:rPr>
              <w:spacing w:val="-4"/>
            </w:rPr>
          </w:rPrChange>
        </w:rPr>
        <w:t xml:space="preserve"> </w:t>
      </w:r>
      <w:r>
        <w:t>needs</w:t>
      </w:r>
      <w:r>
        <w:rPr>
          <w:spacing w:val="-7"/>
          <w:rPrChange w:id="8938" w:author="Kendra Wyant" w:date="2023-05-31T13:43:00Z">
            <w:rPr/>
          </w:rPrChange>
        </w:rPr>
        <w:t xml:space="preserve"> </w:t>
      </w:r>
      <w:r>
        <w:t>fluctuate</w:t>
      </w:r>
      <w:r>
        <w:rPr>
          <w:spacing w:val="-7"/>
          <w:rPrChange w:id="8939" w:author="Kendra Wyant" w:date="2023-05-31T13:43:00Z">
            <w:rPr/>
          </w:rPrChange>
        </w:rPr>
        <w:t xml:space="preserve"> </w:t>
      </w:r>
      <w:r>
        <w:t>over</w:t>
      </w:r>
      <w:r>
        <w:rPr>
          <w:spacing w:val="-7"/>
          <w:rPrChange w:id="8940" w:author="Kendra Wyant" w:date="2023-05-31T13:43:00Z">
            <w:rPr/>
          </w:rPrChange>
        </w:rPr>
        <w:t xml:space="preserve"> </w:t>
      </w:r>
      <w:r>
        <w:t>time.</w:t>
      </w:r>
    </w:p>
    <w:p w14:paraId="1F3A5421" w14:textId="77777777" w:rsidR="003146FC" w:rsidRDefault="003146FC">
      <w:pPr>
        <w:pStyle w:val="BodyText"/>
        <w:spacing w:before="10"/>
        <w:rPr>
          <w:ins w:id="8941" w:author="Kendra Wyant" w:date="2023-05-31T13:43:00Z"/>
          <w:sz w:val="26"/>
        </w:rPr>
      </w:pPr>
    </w:p>
    <w:p w14:paraId="1BBA28B8" w14:textId="77777777" w:rsidR="003146FC" w:rsidRDefault="004E27B8">
      <w:pPr>
        <w:pStyle w:val="Heading1"/>
        <w:numPr>
          <w:ilvl w:val="0"/>
          <w:numId w:val="2"/>
        </w:numPr>
        <w:tabs>
          <w:tab w:val="left" w:pos="489"/>
        </w:tabs>
        <w:spacing w:line="355" w:lineRule="auto"/>
        <w:ind w:right="627" w:firstLine="0"/>
        <w:pPrChange w:id="8942" w:author="Kendra Wyant" w:date="2023-05-31T13:43:00Z">
          <w:pPr>
            <w:pStyle w:val="Heading1"/>
            <w:numPr>
              <w:numId w:val="6"/>
            </w:numPr>
            <w:tabs>
              <w:tab w:val="left" w:pos="489"/>
            </w:tabs>
            <w:spacing w:before="244" w:line="355" w:lineRule="auto"/>
            <w:ind w:right="627"/>
          </w:pPr>
        </w:pPrChange>
      </w:pPr>
      <w:bookmarkStart w:id="8943" w:name="3._Some_types_of_active_personal_sensing"/>
      <w:bookmarkEnd w:id="8943"/>
      <w:r>
        <w:rPr>
          <w:w w:val="105"/>
        </w:rPr>
        <w:t xml:space="preserve">Some types of active personal sensing methods are generally acceptable and </w:t>
      </w:r>
      <w:r>
        <w:rPr>
          <w:spacing w:val="-2"/>
          <w:w w:val="105"/>
        </w:rPr>
        <w:t>sustainable</w:t>
      </w:r>
    </w:p>
    <w:p w14:paraId="4FB8D8B2" w14:textId="3D5885EA" w:rsidR="003146FC" w:rsidRDefault="004E27B8">
      <w:pPr>
        <w:pStyle w:val="BodyText"/>
        <w:spacing w:before="271" w:line="355" w:lineRule="auto"/>
        <w:ind w:left="160" w:right="553" w:firstLine="576"/>
        <w:rPr>
          <w:ins w:id="8944" w:author="Kendra Wyant" w:date="2023-05-31T13:43:00Z"/>
        </w:rPr>
      </w:pPr>
      <w:r>
        <w:rPr>
          <w:spacing w:val="-2"/>
        </w:rPr>
        <w:t>Assessment</w:t>
      </w:r>
      <w:r>
        <w:rPr>
          <w:spacing w:val="-7"/>
          <w:rPrChange w:id="894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burden</w:t>
      </w:r>
      <w:r>
        <w:rPr>
          <w:spacing w:val="-7"/>
          <w:rPrChange w:id="894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may</w:t>
      </w:r>
      <w:r>
        <w:rPr>
          <w:spacing w:val="-6"/>
          <w:rPrChange w:id="894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be</w:t>
      </w:r>
      <w:r>
        <w:rPr>
          <w:spacing w:val="-6"/>
          <w:rPrChange w:id="894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expected</w:t>
      </w:r>
      <w:r>
        <w:rPr>
          <w:spacing w:val="-6"/>
          <w:rPrChange w:id="894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7"/>
          <w:rPrChange w:id="895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play</w:t>
      </w:r>
      <w:r>
        <w:rPr>
          <w:spacing w:val="-7"/>
          <w:rPrChange w:id="895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</w:t>
      </w:r>
      <w:r>
        <w:rPr>
          <w:spacing w:val="-7"/>
          <w:rPrChange w:id="895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role</w:t>
      </w:r>
      <w:r>
        <w:rPr>
          <w:spacing w:val="-6"/>
          <w:rPrChange w:id="895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7"/>
          <w:rPrChange w:id="895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both</w:t>
      </w:r>
      <w:r>
        <w:rPr>
          <w:spacing w:val="-6"/>
          <w:rPrChange w:id="895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7"/>
          <w:rPrChange w:id="895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acceptability</w:t>
      </w:r>
      <w:r>
        <w:rPr>
          <w:spacing w:val="-7"/>
          <w:rPrChange w:id="895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7"/>
          <w:rPrChange w:id="895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active sensing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participant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associated</w:t>
      </w:r>
      <w:r>
        <w:rPr>
          <w:spacing w:val="-7"/>
        </w:rPr>
        <w:t xml:space="preserve"> </w:t>
      </w:r>
      <w:r>
        <w:rPr>
          <w:spacing w:val="-2"/>
        </w:rPr>
        <w:t>procedures.</w:t>
      </w:r>
      <w:r>
        <w:rPr>
          <w:spacing w:val="10"/>
        </w:rPr>
        <w:t xml:space="preserve"> </w:t>
      </w:r>
      <w:r>
        <w:rPr>
          <w:spacing w:val="-2"/>
        </w:rPr>
        <w:t>Nonetheless, participants</w:t>
      </w:r>
      <w:r>
        <w:rPr>
          <w:spacing w:val="-10"/>
          <w:rPrChange w:id="895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displayed</w:t>
      </w:r>
      <w:r>
        <w:rPr>
          <w:spacing w:val="-10"/>
          <w:rPrChange w:id="896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relatively</w:t>
      </w:r>
      <w:r>
        <w:rPr>
          <w:spacing w:val="-9"/>
          <w:rPrChange w:id="896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high</w:t>
      </w:r>
      <w:r>
        <w:rPr>
          <w:spacing w:val="-10"/>
          <w:rPrChange w:id="896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adherence</w:t>
      </w:r>
      <w:r>
        <w:rPr>
          <w:spacing w:val="-9"/>
          <w:rPrChange w:id="896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10"/>
          <w:rPrChange w:id="896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10"/>
          <w:rPrChange w:id="896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4x</w:t>
      </w:r>
      <w:r>
        <w:rPr>
          <w:spacing w:val="-9"/>
          <w:rPrChange w:id="896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daily</w:t>
      </w:r>
      <w:r>
        <w:rPr>
          <w:spacing w:val="-10"/>
          <w:rPrChange w:id="896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EMA</w:t>
      </w:r>
      <w:r>
        <w:rPr>
          <w:spacing w:val="-10"/>
          <w:rPrChange w:id="896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(on</w:t>
      </w:r>
      <w:r>
        <w:rPr>
          <w:spacing w:val="-9"/>
          <w:rPrChange w:id="896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average</w:t>
      </w:r>
      <w:r>
        <w:rPr>
          <w:spacing w:val="-9"/>
          <w:rPrChange w:id="897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79.8%</w:t>
      </w:r>
      <w:r>
        <w:rPr>
          <w:spacing w:val="-10"/>
          <w:rPrChange w:id="897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 xml:space="preserve">of </w:t>
      </w:r>
      <w:r>
        <w:rPr>
          <w:rPrChange w:id="8972" w:author="Kendra Wyant" w:date="2023-05-31T13:43:00Z">
            <w:rPr>
              <w:spacing w:val="-4"/>
            </w:rPr>
          </w:rPrChange>
        </w:rPr>
        <w:t>EMAs</w:t>
      </w:r>
      <w:r>
        <w:rPr>
          <w:spacing w:val="-5"/>
          <w:rPrChange w:id="8973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974" w:author="Kendra Wyant" w:date="2023-05-31T13:43:00Z">
            <w:rPr>
              <w:spacing w:val="-4"/>
            </w:rPr>
          </w:rPrChange>
        </w:rPr>
        <w:t>completed).</w:t>
      </w:r>
      <w:r>
        <w:rPr>
          <w:spacing w:val="13"/>
          <w:rPrChange w:id="8975" w:author="Kendra Wyant" w:date="2023-05-31T13:43:00Z">
            <w:rPr>
              <w:spacing w:val="7"/>
            </w:rPr>
          </w:rPrChange>
        </w:rPr>
        <w:t xml:space="preserve"> </w:t>
      </w:r>
      <w:r>
        <w:rPr>
          <w:rPrChange w:id="8976" w:author="Kendra Wyant" w:date="2023-05-31T13:43:00Z">
            <w:rPr>
              <w:spacing w:val="-4"/>
            </w:rPr>
          </w:rPrChange>
        </w:rPr>
        <w:t>This</w:t>
      </w:r>
      <w:r>
        <w:rPr>
          <w:spacing w:val="-5"/>
          <w:rPrChange w:id="8977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978" w:author="Kendra Wyant" w:date="2023-05-31T13:43:00Z">
            <w:rPr>
              <w:spacing w:val="-4"/>
            </w:rPr>
          </w:rPrChange>
        </w:rPr>
        <w:t>is</w:t>
      </w:r>
      <w:r>
        <w:rPr>
          <w:spacing w:val="-6"/>
          <w:rPrChange w:id="897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980" w:author="Kendra Wyant" w:date="2023-05-31T13:43:00Z">
            <w:rPr>
              <w:spacing w:val="-4"/>
            </w:rPr>
          </w:rPrChange>
        </w:rPr>
        <w:t>notable</w:t>
      </w:r>
      <w:r>
        <w:rPr>
          <w:spacing w:val="-5"/>
          <w:rPrChange w:id="8981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982" w:author="Kendra Wyant" w:date="2023-05-31T13:43:00Z">
            <w:rPr>
              <w:spacing w:val="-4"/>
            </w:rPr>
          </w:rPrChange>
        </w:rPr>
        <w:t>because</w:t>
      </w:r>
      <w:r>
        <w:rPr>
          <w:spacing w:val="-5"/>
          <w:rPrChange w:id="8983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984" w:author="Kendra Wyant" w:date="2023-05-31T13:43:00Z">
            <w:rPr>
              <w:spacing w:val="-4"/>
            </w:rPr>
          </w:rPrChange>
        </w:rPr>
        <w:t>our</w:t>
      </w:r>
      <w:r>
        <w:rPr>
          <w:spacing w:val="-6"/>
          <w:rPrChange w:id="8985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986" w:author="Kendra Wyant" w:date="2023-05-31T13:43:00Z">
            <w:rPr>
              <w:spacing w:val="-4"/>
            </w:rPr>
          </w:rPrChange>
        </w:rPr>
        <w:t>study</w:t>
      </w:r>
      <w:r>
        <w:rPr>
          <w:spacing w:val="-5"/>
          <w:rPrChange w:id="8987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988" w:author="Kendra Wyant" w:date="2023-05-31T13:43:00Z">
            <w:rPr>
              <w:spacing w:val="-4"/>
            </w:rPr>
          </w:rPrChange>
        </w:rPr>
        <w:t>duration</w:t>
      </w:r>
      <w:r>
        <w:rPr>
          <w:spacing w:val="-6"/>
          <w:rPrChange w:id="898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990" w:author="Kendra Wyant" w:date="2023-05-31T13:43:00Z">
            <w:rPr>
              <w:spacing w:val="-4"/>
            </w:rPr>
          </w:rPrChange>
        </w:rPr>
        <w:t>of</w:t>
      </w:r>
      <w:r>
        <w:rPr>
          <w:spacing w:val="-6"/>
          <w:rPrChange w:id="8991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992" w:author="Kendra Wyant" w:date="2023-05-31T13:43:00Z">
            <w:rPr>
              <w:spacing w:val="-4"/>
            </w:rPr>
          </w:rPrChange>
        </w:rPr>
        <w:t>3</w:t>
      </w:r>
      <w:r>
        <w:rPr>
          <w:spacing w:val="-5"/>
          <w:rPrChange w:id="8993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994" w:author="Kendra Wyant" w:date="2023-05-31T13:43:00Z">
            <w:rPr>
              <w:spacing w:val="-4"/>
            </w:rPr>
          </w:rPrChange>
        </w:rPr>
        <w:t>months</w:t>
      </w:r>
      <w:r>
        <w:rPr>
          <w:spacing w:val="-5"/>
          <w:rPrChange w:id="8995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996" w:author="Kendra Wyant" w:date="2023-05-31T13:43:00Z">
            <w:rPr>
              <w:spacing w:val="-4"/>
            </w:rPr>
          </w:rPrChange>
        </w:rPr>
        <w:t>was</w:t>
      </w:r>
      <w:r>
        <w:rPr>
          <w:rPrChange w:id="8997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8998" w:author="Kendra Wyant" w:date="2023-05-31T13:43:00Z">
            <w:rPr>
              <w:spacing w:val="-4"/>
            </w:rPr>
          </w:rPrChange>
        </w:rPr>
        <w:t>substantially</w:t>
      </w:r>
      <w:r>
        <w:rPr>
          <w:spacing w:val="-9"/>
          <w:rPrChange w:id="8999" w:author="Kendra Wyant" w:date="2023-05-31T13:43:00Z">
            <w:rPr>
              <w:spacing w:val="-4"/>
            </w:rPr>
          </w:rPrChange>
        </w:rPr>
        <w:t xml:space="preserve"> </w:t>
      </w:r>
      <w:r>
        <w:t>longer</w:t>
      </w:r>
      <w:r>
        <w:rPr>
          <w:spacing w:val="-9"/>
          <w:rPrChange w:id="9000" w:author="Kendra Wyant" w:date="2023-05-31T13:43:00Z">
            <w:rPr>
              <w:spacing w:val="-5"/>
            </w:rPr>
          </w:rPrChange>
        </w:rPr>
        <w:t xml:space="preserve"> </w:t>
      </w:r>
      <w:r>
        <w:t>than</w:t>
      </w:r>
      <w:r>
        <w:rPr>
          <w:spacing w:val="-8"/>
          <w:rPrChange w:id="9001" w:author="Kendra Wyant" w:date="2023-05-31T13:43:00Z">
            <w:rPr>
              <w:spacing w:val="-4"/>
            </w:rPr>
          </w:rPrChange>
        </w:rPr>
        <w:t xml:space="preserve"> </w:t>
      </w:r>
      <w:r>
        <w:t>typical</w:t>
      </w:r>
      <w:r>
        <w:rPr>
          <w:spacing w:val="-8"/>
          <w:rPrChange w:id="9002" w:author="Kendra Wyant" w:date="2023-05-31T13:43:00Z">
            <w:rPr>
              <w:spacing w:val="-4"/>
            </w:rPr>
          </w:rPrChange>
        </w:rPr>
        <w:t xml:space="preserve"> </w:t>
      </w:r>
      <w:r>
        <w:t>studies</w:t>
      </w:r>
      <w:r>
        <w:rPr>
          <w:spacing w:val="-8"/>
          <w:rPrChange w:id="9003" w:author="Kendra Wyant" w:date="2023-05-31T13:43:00Z">
            <w:rPr>
              <w:spacing w:val="-4"/>
            </w:rPr>
          </w:rPrChange>
        </w:rPr>
        <w:t xml:space="preserve"> </w:t>
      </w:r>
      <w:r>
        <w:t>using</w:t>
      </w:r>
      <w:r>
        <w:rPr>
          <w:spacing w:val="-8"/>
          <w:rPrChange w:id="9004" w:author="Kendra Wyant" w:date="2023-05-31T13:43:00Z">
            <w:rPr>
              <w:spacing w:val="-5"/>
            </w:rPr>
          </w:rPrChange>
        </w:rPr>
        <w:t xml:space="preserve"> </w:t>
      </w:r>
      <w:r>
        <w:t>EMA,</w:t>
      </w:r>
      <w:r>
        <w:rPr>
          <w:spacing w:val="-8"/>
          <w:rPrChange w:id="9005" w:author="Kendra Wyant" w:date="2023-05-31T13:43:00Z">
            <w:rPr>
              <w:spacing w:val="-5"/>
            </w:rPr>
          </w:rPrChange>
        </w:rPr>
        <w:t xml:space="preserve"> </w:t>
      </w:r>
      <w:r>
        <w:t>which</w:t>
      </w:r>
      <w:r>
        <w:rPr>
          <w:spacing w:val="-9"/>
          <w:rPrChange w:id="9006" w:author="Kendra Wyant" w:date="2023-05-31T13:43:00Z">
            <w:rPr>
              <w:spacing w:val="-5"/>
            </w:rPr>
          </w:rPrChange>
        </w:rPr>
        <w:t xml:space="preserve"> </w:t>
      </w:r>
      <w:r>
        <w:t>often</w:t>
      </w:r>
      <w:r>
        <w:rPr>
          <w:spacing w:val="-9"/>
          <w:rPrChange w:id="9007" w:author="Kendra Wyant" w:date="2023-05-31T13:43:00Z">
            <w:rPr>
              <w:spacing w:val="-5"/>
            </w:rPr>
          </w:rPrChange>
        </w:rPr>
        <w:t xml:space="preserve"> </w:t>
      </w:r>
      <w:r>
        <w:t>last</w:t>
      </w:r>
      <w:r>
        <w:rPr>
          <w:spacing w:val="-8"/>
          <w:rPrChange w:id="9008" w:author="Kendra Wyant" w:date="2023-05-31T13:43:00Z">
            <w:rPr>
              <w:spacing w:val="-4"/>
            </w:rPr>
          </w:rPrChange>
        </w:rPr>
        <w:t xml:space="preserve"> </w:t>
      </w:r>
      <w:r>
        <w:t>only</w:t>
      </w:r>
      <w:r>
        <w:rPr>
          <w:spacing w:val="-9"/>
          <w:rPrChange w:id="9009" w:author="Kendra Wyant" w:date="2023-05-31T13:43:00Z">
            <w:rPr>
              <w:spacing w:val="-5"/>
            </w:rPr>
          </w:rPrChange>
        </w:rPr>
        <w:t xml:space="preserve"> </w:t>
      </w:r>
      <w:r>
        <w:t>2</w:t>
      </w:r>
      <w:r>
        <w:rPr>
          <w:spacing w:val="-9"/>
          <w:rPrChange w:id="9010" w:author="Kendra Wyant" w:date="2023-05-31T13:43:00Z">
            <w:rPr>
              <w:spacing w:val="-5"/>
            </w:rPr>
          </w:rPrChange>
        </w:rPr>
        <w:t xml:space="preserve"> </w:t>
      </w:r>
      <w:r>
        <w:t>–</w:t>
      </w:r>
      <w:r>
        <w:rPr>
          <w:spacing w:val="-8"/>
          <w:rPrChange w:id="9011" w:author="Kendra Wyant" w:date="2023-05-31T13:43:00Z">
            <w:rPr>
              <w:spacing w:val="-4"/>
            </w:rPr>
          </w:rPrChange>
        </w:rPr>
        <w:t xml:space="preserve"> </w:t>
      </w:r>
      <w:r>
        <w:t>4</w:t>
      </w:r>
      <w:r>
        <w:rPr>
          <w:spacing w:val="-9"/>
          <w:rPrChange w:id="9012" w:author="Kendra Wyant" w:date="2023-05-31T13:43:00Z">
            <w:rPr>
              <w:spacing w:val="-5"/>
            </w:rPr>
          </w:rPrChange>
        </w:rPr>
        <w:t xml:space="preserve"> </w:t>
      </w:r>
      <w:r>
        <w:t>weeks</w:t>
      </w:r>
      <w:r>
        <w:rPr>
          <w:rPrChange w:id="9013" w:author="Kendra Wyant" w:date="2023-05-31T13:43:00Z">
            <w:rPr>
              <w:spacing w:val="-4"/>
            </w:rPr>
          </w:rPrChange>
        </w:rPr>
        <w:t xml:space="preserve"> </w:t>
      </w:r>
      <w:r>
        <w:t>[52,53].</w:t>
      </w:r>
      <w:r>
        <w:rPr>
          <w:spacing w:val="8"/>
          <w:rPrChange w:id="9014" w:author="Kendra Wyant" w:date="2023-05-31T13:43:00Z">
            <w:rPr>
              <w:spacing w:val="15"/>
            </w:rPr>
          </w:rPrChange>
        </w:rPr>
        <w:t xml:space="preserve"> </w:t>
      </w:r>
      <w:r>
        <w:t>This</w:t>
      </w:r>
      <w:r>
        <w:rPr>
          <w:spacing w:val="-9"/>
          <w:rPrChange w:id="9015" w:author="Kendra Wyant" w:date="2023-05-31T13:43:00Z">
            <w:rPr/>
          </w:rPrChange>
        </w:rPr>
        <w:t xml:space="preserve"> </w:t>
      </w:r>
      <w:r>
        <w:rPr>
          <w:rPrChange w:id="9016" w:author="Kendra Wyant" w:date="2023-05-31T13:43:00Z">
            <w:rPr>
              <w:spacing w:val="-4"/>
            </w:rPr>
          </w:rPrChange>
        </w:rPr>
        <w:t>increases</w:t>
      </w:r>
      <w:r>
        <w:rPr>
          <w:spacing w:val="-9"/>
          <w:rPrChange w:id="901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018" w:author="Kendra Wyant" w:date="2023-05-31T13:43:00Z">
            <w:rPr>
              <w:spacing w:val="-4"/>
            </w:rPr>
          </w:rPrChange>
        </w:rPr>
        <w:t>confidence</w:t>
      </w:r>
      <w:r>
        <w:rPr>
          <w:spacing w:val="-9"/>
          <w:rPrChange w:id="901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020" w:author="Kendra Wyant" w:date="2023-05-31T13:43:00Z">
            <w:rPr>
              <w:spacing w:val="-4"/>
            </w:rPr>
          </w:rPrChange>
        </w:rPr>
        <w:t>in</w:t>
      </w:r>
      <w:r>
        <w:rPr>
          <w:spacing w:val="-10"/>
          <w:rPrChange w:id="902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022" w:author="Kendra Wyant" w:date="2023-05-31T13:43:00Z">
            <w:rPr>
              <w:spacing w:val="-4"/>
            </w:rPr>
          </w:rPrChange>
        </w:rPr>
        <w:t>the</w:t>
      </w:r>
      <w:r>
        <w:rPr>
          <w:spacing w:val="-9"/>
          <w:rPrChange w:id="902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024" w:author="Kendra Wyant" w:date="2023-05-31T13:43:00Z">
            <w:rPr>
              <w:spacing w:val="-4"/>
            </w:rPr>
          </w:rPrChange>
        </w:rPr>
        <w:t>feasibility</w:t>
      </w:r>
      <w:r>
        <w:rPr>
          <w:spacing w:val="-9"/>
          <w:rPrChange w:id="902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026" w:author="Kendra Wyant" w:date="2023-05-31T13:43:00Z">
            <w:rPr>
              <w:spacing w:val="-4"/>
            </w:rPr>
          </w:rPrChange>
        </w:rPr>
        <w:t>of</w:t>
      </w:r>
      <w:r>
        <w:rPr>
          <w:spacing w:val="-10"/>
          <w:rPrChange w:id="902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028" w:author="Kendra Wyant" w:date="2023-05-31T13:43:00Z">
            <w:rPr>
              <w:spacing w:val="-4"/>
            </w:rPr>
          </w:rPrChange>
        </w:rPr>
        <w:t>this</w:t>
      </w:r>
      <w:r>
        <w:rPr>
          <w:spacing w:val="-10"/>
          <w:rPrChange w:id="902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030" w:author="Kendra Wyant" w:date="2023-05-31T13:43:00Z">
            <w:rPr>
              <w:spacing w:val="-4"/>
            </w:rPr>
          </w:rPrChange>
        </w:rPr>
        <w:t>active</w:t>
      </w:r>
      <w:r>
        <w:rPr>
          <w:spacing w:val="-9"/>
          <w:rPrChange w:id="903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032" w:author="Kendra Wyant" w:date="2023-05-31T13:43:00Z">
            <w:rPr>
              <w:spacing w:val="-4"/>
            </w:rPr>
          </w:rPrChange>
        </w:rPr>
        <w:t>sensing</w:t>
      </w:r>
      <w:r>
        <w:rPr>
          <w:spacing w:val="-9"/>
          <w:rPrChange w:id="903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034" w:author="Kendra Wyant" w:date="2023-05-31T13:43:00Z">
            <w:rPr>
              <w:spacing w:val="-4"/>
            </w:rPr>
          </w:rPrChange>
        </w:rPr>
        <w:t>method</w:t>
      </w:r>
      <w:r>
        <w:rPr>
          <w:spacing w:val="-10"/>
          <w:rPrChange w:id="903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036" w:author="Kendra Wyant" w:date="2023-05-31T13:43:00Z">
            <w:rPr>
              <w:spacing w:val="-4"/>
            </w:rPr>
          </w:rPrChange>
        </w:rPr>
        <w:t xml:space="preserve">for </w:t>
      </w:r>
      <w:r>
        <w:rPr>
          <w:spacing w:val="-2"/>
          <w:rPrChange w:id="9037" w:author="Kendra Wyant" w:date="2023-05-31T13:43:00Z">
            <w:rPr>
              <w:spacing w:val="-4"/>
            </w:rPr>
          </w:rPrChange>
        </w:rPr>
        <w:t>research</w:t>
      </w:r>
      <w:r>
        <w:rPr>
          <w:spacing w:val="-4"/>
        </w:rPr>
        <w:t xml:space="preserve"> </w:t>
      </w:r>
      <w:r>
        <w:rPr>
          <w:spacing w:val="-2"/>
          <w:rPrChange w:id="9038" w:author="Kendra Wyant" w:date="2023-05-31T13:43:00Z">
            <w:rPr>
              <w:spacing w:val="-4"/>
            </w:rPr>
          </w:rPrChange>
        </w:rPr>
        <w:t>and</w:t>
      </w:r>
      <w:r>
        <w:rPr>
          <w:spacing w:val="-4"/>
        </w:rPr>
        <w:t xml:space="preserve"> </w:t>
      </w:r>
      <w:r>
        <w:rPr>
          <w:spacing w:val="-2"/>
          <w:rPrChange w:id="9039" w:author="Kendra Wyant" w:date="2023-05-31T13:43:00Z">
            <w:rPr>
              <w:spacing w:val="-4"/>
            </w:rPr>
          </w:rPrChange>
        </w:rPr>
        <w:t>clinical</w:t>
      </w:r>
      <w:r>
        <w:rPr>
          <w:spacing w:val="-3"/>
          <w:rPrChange w:id="904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041" w:author="Kendra Wyant" w:date="2023-05-31T13:43:00Z">
            <w:rPr>
              <w:spacing w:val="-4"/>
            </w:rPr>
          </w:rPrChange>
        </w:rPr>
        <w:t>applications</w:t>
      </w:r>
      <w:r>
        <w:rPr>
          <w:spacing w:val="-4"/>
        </w:rPr>
        <w:t xml:space="preserve"> </w:t>
      </w:r>
      <w:r>
        <w:rPr>
          <w:spacing w:val="-2"/>
          <w:rPrChange w:id="9042" w:author="Kendra Wyant" w:date="2023-05-31T13:43:00Z">
            <w:rPr>
              <w:spacing w:val="-4"/>
            </w:rPr>
          </w:rPrChange>
        </w:rPr>
        <w:t>that</w:t>
      </w:r>
      <w:r>
        <w:rPr>
          <w:spacing w:val="-4"/>
        </w:rPr>
        <w:t xml:space="preserve"> </w:t>
      </w:r>
      <w:r>
        <w:rPr>
          <w:spacing w:val="-2"/>
          <w:rPrChange w:id="9043" w:author="Kendra Wyant" w:date="2023-05-31T13:43:00Z">
            <w:rPr>
              <w:spacing w:val="-4"/>
            </w:rPr>
          </w:rPrChange>
        </w:rPr>
        <w:t>require</w:t>
      </w:r>
      <w:r>
        <w:rPr>
          <w:spacing w:val="-3"/>
          <w:rPrChange w:id="904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045" w:author="Kendra Wyant" w:date="2023-05-31T13:43:00Z">
            <w:rPr>
              <w:spacing w:val="-4"/>
            </w:rPr>
          </w:rPrChange>
        </w:rPr>
        <w:t>longer</w:t>
      </w:r>
      <w:r>
        <w:rPr>
          <w:spacing w:val="-3"/>
          <w:rPrChange w:id="904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047" w:author="Kendra Wyant" w:date="2023-05-31T13:43:00Z">
            <w:rPr>
              <w:spacing w:val="-4"/>
            </w:rPr>
          </w:rPrChange>
        </w:rPr>
        <w:t>monitoring</w:t>
      </w:r>
      <w:r>
        <w:rPr>
          <w:spacing w:val="-4"/>
        </w:rPr>
        <w:t xml:space="preserve"> </w:t>
      </w:r>
      <w:r>
        <w:rPr>
          <w:spacing w:val="-2"/>
          <w:rPrChange w:id="9048" w:author="Kendra Wyant" w:date="2023-05-31T13:43:00Z">
            <w:rPr>
              <w:spacing w:val="-4"/>
            </w:rPr>
          </w:rPrChange>
        </w:rPr>
        <w:t>periods.</w:t>
      </w:r>
      <w:r>
        <w:rPr>
          <w:spacing w:val="16"/>
          <w:rPrChange w:id="9049" w:author="Kendra Wyant" w:date="2023-05-31T13:43:00Z">
            <w:rPr>
              <w:spacing w:val="20"/>
            </w:rPr>
          </w:rPrChange>
        </w:rPr>
        <w:t xml:space="preserve"> </w:t>
      </w:r>
      <w:r>
        <w:rPr>
          <w:spacing w:val="-2"/>
          <w:rPrChange w:id="9050" w:author="Kendra Wyant" w:date="2023-05-31T13:43:00Z">
            <w:rPr>
              <w:spacing w:val="-4"/>
            </w:rPr>
          </w:rPrChange>
        </w:rPr>
        <w:t>Of</w:t>
      </w:r>
      <w:r>
        <w:rPr>
          <w:spacing w:val="-4"/>
        </w:rPr>
        <w:t xml:space="preserve"> </w:t>
      </w:r>
      <w:r>
        <w:rPr>
          <w:spacing w:val="-2"/>
          <w:rPrChange w:id="9051" w:author="Kendra Wyant" w:date="2023-05-31T13:43:00Z">
            <w:rPr>
              <w:spacing w:val="-4"/>
            </w:rPr>
          </w:rPrChange>
        </w:rPr>
        <w:t>course,</w:t>
      </w:r>
      <w:r>
        <w:rPr>
          <w:spacing w:val="-3"/>
          <w:rPrChange w:id="905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053" w:author="Kendra Wyant" w:date="2023-05-31T13:43:00Z">
            <w:rPr>
              <w:spacing w:val="-4"/>
            </w:rPr>
          </w:rPrChange>
        </w:rPr>
        <w:t>this level</w:t>
      </w:r>
      <w:r>
        <w:rPr>
          <w:spacing w:val="-6"/>
          <w:rPrChange w:id="905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055" w:author="Kendra Wyant" w:date="2023-05-31T13:43:00Z">
            <w:rPr>
              <w:spacing w:val="-4"/>
            </w:rPr>
          </w:rPrChange>
        </w:rPr>
        <w:t>of</w:t>
      </w:r>
      <w:r>
        <w:rPr>
          <w:spacing w:val="-7"/>
          <w:rPrChange w:id="905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057" w:author="Kendra Wyant" w:date="2023-05-31T13:43:00Z">
            <w:rPr>
              <w:spacing w:val="-4"/>
            </w:rPr>
          </w:rPrChange>
        </w:rPr>
        <w:t>adherence</w:t>
      </w:r>
      <w:r>
        <w:rPr>
          <w:spacing w:val="-6"/>
          <w:rPrChange w:id="905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059" w:author="Kendra Wyant" w:date="2023-05-31T13:43:00Z">
            <w:rPr>
              <w:spacing w:val="-4"/>
            </w:rPr>
          </w:rPrChange>
        </w:rPr>
        <w:t>may</w:t>
      </w:r>
      <w:r>
        <w:rPr>
          <w:spacing w:val="-6"/>
          <w:rPrChange w:id="906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be</w:t>
      </w:r>
      <w:r>
        <w:rPr>
          <w:spacing w:val="-6"/>
          <w:rPrChange w:id="906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contingent</w:t>
      </w:r>
      <w:r>
        <w:rPr>
          <w:spacing w:val="-7"/>
          <w:rPrChange w:id="906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on</w:t>
      </w:r>
      <w:r>
        <w:rPr>
          <w:spacing w:val="-6"/>
          <w:rPrChange w:id="906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measurement</w:t>
      </w:r>
      <w:r>
        <w:rPr>
          <w:spacing w:val="-7"/>
          <w:rPrChange w:id="906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parameters</w:t>
      </w:r>
      <w:r>
        <w:rPr>
          <w:spacing w:val="-7"/>
          <w:rPrChange w:id="906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used</w:t>
      </w:r>
      <w:r>
        <w:rPr>
          <w:spacing w:val="-7"/>
          <w:rPrChange w:id="906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7"/>
          <w:rPrChange w:id="906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study</w:t>
      </w:r>
      <w:del w:id="9068" w:author="Kendra Wyant" w:date="2023-05-31T13:43:00Z">
        <w:r w:rsidR="00F53A9D">
          <w:rPr>
            <w:spacing w:val="-5"/>
          </w:rPr>
          <w:delText xml:space="preserve"> </w:delText>
        </w:r>
      </w:del>
    </w:p>
    <w:p w14:paraId="015E0F8E" w14:textId="77777777" w:rsidR="003146FC" w:rsidRDefault="003146FC">
      <w:pPr>
        <w:spacing w:line="355" w:lineRule="auto"/>
        <w:rPr>
          <w:ins w:id="9069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10875F27" w14:textId="77777777" w:rsidR="003146FC" w:rsidRDefault="003146FC">
      <w:pPr>
        <w:pStyle w:val="BodyText"/>
        <w:rPr>
          <w:ins w:id="9070" w:author="Kendra Wyant" w:date="2023-05-31T13:43:00Z"/>
          <w:sz w:val="9"/>
        </w:rPr>
      </w:pPr>
    </w:p>
    <w:p w14:paraId="08162ED0" w14:textId="77777777" w:rsidR="00DC3B47" w:rsidRDefault="004E27B8">
      <w:pPr>
        <w:pStyle w:val="BodyText"/>
        <w:spacing w:before="152" w:line="355" w:lineRule="auto"/>
        <w:ind w:left="160" w:right="512" w:firstLine="576"/>
        <w:rPr>
          <w:del w:id="9071" w:author="Kendra Wyant" w:date="2023-05-31T13:43:00Z"/>
        </w:rPr>
      </w:pPr>
      <w:r>
        <w:rPr>
          <w:spacing w:val="-2"/>
        </w:rPr>
        <w:t>(4x</w:t>
      </w:r>
      <w:r>
        <w:rPr>
          <w:spacing w:val="-8"/>
          <w:rPrChange w:id="907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daily</w:t>
      </w:r>
      <w:r>
        <w:rPr>
          <w:spacing w:val="-8"/>
          <w:rPrChange w:id="907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survey</w:t>
      </w:r>
      <w:r>
        <w:rPr>
          <w:spacing w:val="-7"/>
          <w:rPrChange w:id="907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8"/>
          <w:rPrChange w:id="907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7</w:t>
      </w:r>
      <w:r>
        <w:rPr>
          <w:spacing w:val="-8"/>
          <w:rPrChange w:id="907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–</w:t>
      </w:r>
      <w:r>
        <w:rPr>
          <w:spacing w:val="-8"/>
          <w:rPrChange w:id="907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10</w:t>
      </w:r>
      <w:r>
        <w:rPr>
          <w:spacing w:val="-8"/>
          <w:rPrChange w:id="907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9079" w:author="Kendra Wyant" w:date="2023-05-31T13:43:00Z">
            <w:rPr>
              <w:spacing w:val="-4"/>
            </w:rPr>
          </w:rPrChange>
        </w:rPr>
        <w:t>items).</w:t>
      </w:r>
      <w:r>
        <w:rPr>
          <w:spacing w:val="11"/>
          <w:rPrChange w:id="9080" w:author="Kendra Wyant" w:date="2023-05-31T13:43:00Z">
            <w:rPr>
              <w:spacing w:val="9"/>
            </w:rPr>
          </w:rPrChange>
        </w:rPr>
        <w:t xml:space="preserve"> </w:t>
      </w:r>
      <w:r>
        <w:rPr>
          <w:spacing w:val="-2"/>
          <w:rPrChange w:id="9081" w:author="Kendra Wyant" w:date="2023-05-31T13:43:00Z">
            <w:rPr>
              <w:spacing w:val="-4"/>
            </w:rPr>
          </w:rPrChange>
        </w:rPr>
        <w:t>In</w:t>
      </w:r>
      <w:r>
        <w:rPr>
          <w:spacing w:val="-7"/>
          <w:rPrChange w:id="908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9083" w:author="Kendra Wyant" w:date="2023-05-31T13:43:00Z">
            <w:rPr>
              <w:spacing w:val="-4"/>
            </w:rPr>
          </w:rPrChange>
        </w:rPr>
        <w:t>fact,</w:t>
      </w:r>
      <w:r>
        <w:rPr>
          <w:spacing w:val="-7"/>
          <w:rPrChange w:id="908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9085" w:author="Kendra Wyant" w:date="2023-05-31T13:43:00Z">
            <w:rPr>
              <w:spacing w:val="-4"/>
            </w:rPr>
          </w:rPrChange>
        </w:rPr>
        <w:t>even</w:t>
      </w:r>
      <w:r>
        <w:rPr>
          <w:spacing w:val="-8"/>
        </w:rPr>
        <w:t xml:space="preserve"> </w:t>
      </w:r>
      <w:r>
        <w:rPr>
          <w:spacing w:val="-2"/>
          <w:rPrChange w:id="9086" w:author="Kendra Wyant" w:date="2023-05-31T13:43:00Z">
            <w:rPr>
              <w:spacing w:val="-4"/>
            </w:rPr>
          </w:rPrChange>
        </w:rPr>
        <w:t>higher</w:t>
      </w:r>
      <w:r>
        <w:rPr>
          <w:spacing w:val="-8"/>
        </w:rPr>
        <w:t xml:space="preserve"> </w:t>
      </w:r>
      <w:r>
        <w:rPr>
          <w:spacing w:val="-2"/>
          <w:rPrChange w:id="9087" w:author="Kendra Wyant" w:date="2023-05-31T13:43:00Z">
            <w:rPr>
              <w:spacing w:val="-4"/>
            </w:rPr>
          </w:rPrChange>
        </w:rPr>
        <w:t>adherence</w:t>
      </w:r>
      <w:r>
        <w:rPr>
          <w:spacing w:val="-8"/>
          <w:rPrChange w:id="908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089" w:author="Kendra Wyant" w:date="2023-05-31T13:43:00Z">
            <w:rPr>
              <w:spacing w:val="-4"/>
            </w:rPr>
          </w:rPrChange>
        </w:rPr>
        <w:t>may</w:t>
      </w:r>
      <w:r>
        <w:rPr>
          <w:spacing w:val="-8"/>
          <w:rPrChange w:id="909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091" w:author="Kendra Wyant" w:date="2023-05-31T13:43:00Z">
            <w:rPr>
              <w:spacing w:val="-4"/>
            </w:rPr>
          </w:rPrChange>
        </w:rPr>
        <w:t>have</w:t>
      </w:r>
      <w:r>
        <w:rPr>
          <w:spacing w:val="-7"/>
          <w:rPrChange w:id="909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9093" w:author="Kendra Wyant" w:date="2023-05-31T13:43:00Z">
            <w:rPr>
              <w:spacing w:val="-4"/>
            </w:rPr>
          </w:rPrChange>
        </w:rPr>
        <w:t>been</w:t>
      </w:r>
      <w:r>
        <w:rPr>
          <w:spacing w:val="-7"/>
          <w:rPrChange w:id="909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9095" w:author="Kendra Wyant" w:date="2023-05-31T13:43:00Z">
            <w:rPr>
              <w:spacing w:val="-4"/>
            </w:rPr>
          </w:rPrChange>
        </w:rPr>
        <w:t>observed</w:t>
      </w:r>
      <w:r>
        <w:rPr>
          <w:spacing w:val="-7"/>
          <w:rPrChange w:id="909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9097" w:author="Kendra Wyant" w:date="2023-05-31T13:43:00Z">
            <w:rPr>
              <w:spacing w:val="-4"/>
            </w:rPr>
          </w:rPrChange>
        </w:rPr>
        <w:t>if</w:t>
      </w:r>
      <w:r>
        <w:rPr>
          <w:spacing w:val="-2"/>
          <w:rPrChange w:id="909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099" w:author="Kendra Wyant" w:date="2023-05-31T13:43:00Z">
            <w:rPr>
              <w:spacing w:val="-4"/>
            </w:rPr>
          </w:rPrChange>
        </w:rPr>
        <w:t>measurement</w:t>
      </w:r>
      <w:r>
        <w:rPr>
          <w:spacing w:val="-7"/>
          <w:rPrChange w:id="910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9101" w:author="Kendra Wyant" w:date="2023-05-31T13:43:00Z">
            <w:rPr>
              <w:spacing w:val="-4"/>
            </w:rPr>
          </w:rPrChange>
        </w:rPr>
        <w:t>was</w:t>
      </w:r>
      <w:r>
        <w:rPr>
          <w:spacing w:val="-8"/>
        </w:rPr>
        <w:t xml:space="preserve"> </w:t>
      </w:r>
      <w:r>
        <w:rPr>
          <w:spacing w:val="-2"/>
          <w:rPrChange w:id="9102" w:author="Kendra Wyant" w:date="2023-05-31T13:43:00Z">
            <w:rPr>
              <w:spacing w:val="-4"/>
            </w:rPr>
          </w:rPrChange>
        </w:rPr>
        <w:t>limited</w:t>
      </w:r>
    </w:p>
    <w:p w14:paraId="560E9C01" w14:textId="77777777" w:rsidR="00DC3B47" w:rsidRDefault="00DC3B47">
      <w:pPr>
        <w:spacing w:line="355" w:lineRule="auto"/>
        <w:rPr>
          <w:del w:id="9103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983C648" w14:textId="77777777" w:rsidR="00DC3B47" w:rsidRDefault="00DC3B47">
      <w:pPr>
        <w:pStyle w:val="BodyText"/>
        <w:rPr>
          <w:del w:id="9104" w:author="Kendra Wyant" w:date="2023-05-31T13:43:00Z"/>
          <w:sz w:val="9"/>
        </w:rPr>
      </w:pPr>
    </w:p>
    <w:p w14:paraId="345A2739" w14:textId="1F5A6B8F" w:rsidR="003146FC" w:rsidRDefault="004E27B8">
      <w:pPr>
        <w:pStyle w:val="BodyText"/>
        <w:spacing w:before="118" w:line="355" w:lineRule="auto"/>
        <w:ind w:left="160" w:right="553"/>
        <w:pPrChange w:id="9105" w:author="Kendra Wyant" w:date="2023-05-31T13:43:00Z">
          <w:pPr>
            <w:pStyle w:val="BodyText"/>
            <w:spacing w:before="118" w:line="355" w:lineRule="auto"/>
            <w:ind w:left="160" w:right="547"/>
          </w:pPr>
        </w:pPrChange>
      </w:pPr>
      <w:ins w:id="9106" w:author="Kendra Wyant" w:date="2023-05-31T13:43:00Z">
        <w:r>
          <w:rPr>
            <w:spacing w:val="-7"/>
          </w:rPr>
          <w:t xml:space="preserve"> </w:t>
        </w:r>
      </w:ins>
      <w:r>
        <w:rPr>
          <w:spacing w:val="-2"/>
        </w:rPr>
        <w:t>to</w:t>
      </w:r>
      <w:r>
        <w:rPr>
          <w:spacing w:val="-7"/>
          <w:rPrChange w:id="910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1</w:t>
      </w:r>
      <w:r>
        <w:rPr>
          <w:spacing w:val="-7"/>
          <w:rPrChange w:id="910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EMA</w:t>
      </w:r>
      <w:r>
        <w:rPr>
          <w:spacing w:val="-7"/>
          <w:rPrChange w:id="910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per</w:t>
      </w:r>
      <w:r>
        <w:rPr>
          <w:spacing w:val="-7"/>
          <w:rPrChange w:id="911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day</w:t>
      </w:r>
      <w:r>
        <w:rPr>
          <w:spacing w:val="-7"/>
          <w:rPrChange w:id="911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given</w:t>
      </w:r>
      <w:r>
        <w:rPr>
          <w:spacing w:val="-7"/>
          <w:rPrChange w:id="911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that</w:t>
      </w:r>
      <w:r>
        <w:rPr>
          <w:spacing w:val="-7"/>
          <w:rPrChange w:id="911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on</w:t>
      </w:r>
      <w:r>
        <w:rPr>
          <w:spacing w:val="-7"/>
          <w:rPrChange w:id="911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average</w:t>
      </w:r>
      <w:r>
        <w:rPr>
          <w:spacing w:val="-7"/>
          <w:rPrChange w:id="911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participants</w:t>
      </w:r>
      <w:r>
        <w:rPr>
          <w:spacing w:val="-7"/>
          <w:rPrChange w:id="911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completed</w:t>
      </w:r>
      <w:r>
        <w:rPr>
          <w:spacing w:val="-2"/>
          <w:rPrChange w:id="9117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9118" w:author="Kendra Wyant" w:date="2023-05-31T13:43:00Z">
            <w:rPr>
              <w:spacing w:val="-2"/>
            </w:rPr>
          </w:rPrChange>
        </w:rPr>
        <w:t>at</w:t>
      </w:r>
      <w:r>
        <w:rPr>
          <w:spacing w:val="-9"/>
        </w:rPr>
        <w:t xml:space="preserve"> </w:t>
      </w:r>
      <w:r>
        <w:rPr>
          <w:rPrChange w:id="9119" w:author="Kendra Wyant" w:date="2023-05-31T13:43:00Z">
            <w:rPr>
              <w:spacing w:val="-2"/>
            </w:rPr>
          </w:rPrChange>
        </w:rPr>
        <w:t>least</w:t>
      </w:r>
      <w:r>
        <w:rPr>
          <w:spacing w:val="-8"/>
          <w:rPrChange w:id="912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9121" w:author="Kendra Wyant" w:date="2023-05-31T13:43:00Z">
            <w:rPr>
              <w:spacing w:val="-2"/>
            </w:rPr>
          </w:rPrChange>
        </w:rPr>
        <w:t>1</w:t>
      </w:r>
      <w:r>
        <w:rPr>
          <w:spacing w:val="-9"/>
        </w:rPr>
        <w:t xml:space="preserve"> </w:t>
      </w:r>
      <w:r>
        <w:rPr>
          <w:rPrChange w:id="9122" w:author="Kendra Wyant" w:date="2023-05-31T13:43:00Z">
            <w:rPr>
              <w:spacing w:val="-2"/>
            </w:rPr>
          </w:rPrChange>
        </w:rPr>
        <w:t>of</w:t>
      </w:r>
      <w:r>
        <w:rPr>
          <w:spacing w:val="-9"/>
        </w:rPr>
        <w:t xml:space="preserve"> </w:t>
      </w:r>
      <w:r>
        <w:rPr>
          <w:rPrChange w:id="9123" w:author="Kendra Wyant" w:date="2023-05-31T13:43:00Z">
            <w:rPr>
              <w:spacing w:val="-2"/>
            </w:rPr>
          </w:rPrChange>
        </w:rPr>
        <w:t>the</w:t>
      </w:r>
      <w:r>
        <w:rPr>
          <w:spacing w:val="-8"/>
          <w:rPrChange w:id="912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9125" w:author="Kendra Wyant" w:date="2023-05-31T13:43:00Z">
            <w:rPr>
              <w:spacing w:val="-2"/>
            </w:rPr>
          </w:rPrChange>
        </w:rPr>
        <w:t>4</w:t>
      </w:r>
      <w:r>
        <w:rPr>
          <w:spacing w:val="-9"/>
        </w:rPr>
        <w:t xml:space="preserve"> </w:t>
      </w:r>
      <w:r>
        <w:rPr>
          <w:rPrChange w:id="9126" w:author="Kendra Wyant" w:date="2023-05-31T13:43:00Z">
            <w:rPr>
              <w:spacing w:val="-2"/>
            </w:rPr>
          </w:rPrChange>
        </w:rPr>
        <w:t>EMAs</w:t>
      </w:r>
      <w:r>
        <w:rPr>
          <w:spacing w:val="-8"/>
          <w:rPrChange w:id="9127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9128" w:author="Kendra Wyant" w:date="2023-05-31T13:43:00Z">
            <w:rPr>
              <w:spacing w:val="-2"/>
            </w:rPr>
          </w:rPrChange>
        </w:rPr>
        <w:t>on</w:t>
      </w:r>
      <w:r>
        <w:rPr>
          <w:spacing w:val="-9"/>
          <w:rPrChange w:id="9129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9130" w:author="Kendra Wyant" w:date="2023-05-31T13:43:00Z">
            <w:rPr>
              <w:spacing w:val="-4"/>
            </w:rPr>
          </w:rPrChange>
        </w:rPr>
        <w:t>94.1%</w:t>
      </w:r>
      <w:r>
        <w:rPr>
          <w:spacing w:val="-9"/>
          <w:rPrChange w:id="913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132" w:author="Kendra Wyant" w:date="2023-05-31T13:43:00Z">
            <w:rPr>
              <w:spacing w:val="-4"/>
            </w:rPr>
          </w:rPrChange>
        </w:rPr>
        <w:t>of</w:t>
      </w:r>
      <w:r>
        <w:rPr>
          <w:spacing w:val="-8"/>
          <w:rPrChange w:id="913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134" w:author="Kendra Wyant" w:date="2023-05-31T13:43:00Z">
            <w:rPr>
              <w:spacing w:val="-4"/>
            </w:rPr>
          </w:rPrChange>
        </w:rPr>
        <w:t>study</w:t>
      </w:r>
      <w:r>
        <w:rPr>
          <w:spacing w:val="-8"/>
          <w:rPrChange w:id="913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136" w:author="Kendra Wyant" w:date="2023-05-31T13:43:00Z">
            <w:rPr>
              <w:spacing w:val="-4"/>
            </w:rPr>
          </w:rPrChange>
        </w:rPr>
        <w:t>days.</w:t>
      </w:r>
      <w:r>
        <w:rPr>
          <w:spacing w:val="8"/>
          <w:rPrChange w:id="9137" w:author="Kendra Wyant" w:date="2023-05-31T13:43:00Z">
            <w:rPr>
              <w:spacing w:val="17"/>
            </w:rPr>
          </w:rPrChange>
        </w:rPr>
        <w:t xml:space="preserve"> </w:t>
      </w:r>
      <w:r>
        <w:rPr>
          <w:rPrChange w:id="9138" w:author="Kendra Wyant" w:date="2023-05-31T13:43:00Z">
            <w:rPr>
              <w:spacing w:val="-4"/>
            </w:rPr>
          </w:rPrChange>
        </w:rPr>
        <w:t>Participants</w:t>
      </w:r>
      <w:r>
        <w:rPr>
          <w:spacing w:val="-8"/>
          <w:rPrChange w:id="913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140" w:author="Kendra Wyant" w:date="2023-05-31T13:43:00Z">
            <w:rPr>
              <w:spacing w:val="-4"/>
            </w:rPr>
          </w:rPrChange>
        </w:rPr>
        <w:t>were</w:t>
      </w:r>
      <w:r>
        <w:rPr>
          <w:spacing w:val="-8"/>
          <w:rPrChange w:id="914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142" w:author="Kendra Wyant" w:date="2023-05-31T13:43:00Z">
            <w:rPr>
              <w:spacing w:val="-4"/>
            </w:rPr>
          </w:rPrChange>
        </w:rPr>
        <w:t>also</w:t>
      </w:r>
      <w:r>
        <w:rPr>
          <w:spacing w:val="-9"/>
          <w:rPrChange w:id="914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144" w:author="Kendra Wyant" w:date="2023-05-31T13:43:00Z">
            <w:rPr>
              <w:spacing w:val="-4"/>
            </w:rPr>
          </w:rPrChange>
        </w:rPr>
        <w:t>significantly</w:t>
      </w:r>
      <w:r>
        <w:rPr>
          <w:spacing w:val="-9"/>
          <w:rPrChange w:id="914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146" w:author="Kendra Wyant" w:date="2023-05-31T13:43:00Z">
            <w:rPr>
              <w:spacing w:val="-4"/>
            </w:rPr>
          </w:rPrChange>
        </w:rPr>
        <w:t>more likely</w:t>
      </w:r>
      <w:r>
        <w:rPr>
          <w:spacing w:val="-12"/>
          <w:rPrChange w:id="914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148" w:author="Kendra Wyant" w:date="2023-05-31T13:43:00Z">
            <w:rPr>
              <w:spacing w:val="-4"/>
            </w:rPr>
          </w:rPrChange>
        </w:rPr>
        <w:t>to</w:t>
      </w:r>
      <w:r>
        <w:rPr>
          <w:spacing w:val="-12"/>
          <w:rPrChange w:id="914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150" w:author="Kendra Wyant" w:date="2023-05-31T13:43:00Z">
            <w:rPr>
              <w:spacing w:val="-4"/>
            </w:rPr>
          </w:rPrChange>
        </w:rPr>
        <w:t>report</w:t>
      </w:r>
      <w:r>
        <w:rPr>
          <w:spacing w:val="-12"/>
          <w:rPrChange w:id="915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152" w:author="Kendra Wyant" w:date="2023-05-31T13:43:00Z">
            <w:rPr>
              <w:spacing w:val="-4"/>
            </w:rPr>
          </w:rPrChange>
        </w:rPr>
        <w:t>a</w:t>
      </w:r>
      <w:r>
        <w:rPr>
          <w:spacing w:val="-12"/>
          <w:rPrChange w:id="915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154" w:author="Kendra Wyant" w:date="2023-05-31T13:43:00Z">
            <w:rPr>
              <w:spacing w:val="-4"/>
            </w:rPr>
          </w:rPrChange>
        </w:rPr>
        <w:t>willingness</w:t>
      </w:r>
      <w:r>
        <w:rPr>
          <w:spacing w:val="-12"/>
          <w:rPrChange w:id="915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156" w:author="Kendra Wyant" w:date="2023-05-31T13:43:00Z">
            <w:rPr>
              <w:spacing w:val="-2"/>
            </w:rPr>
          </w:rPrChange>
        </w:rPr>
        <w:t>to</w:t>
      </w:r>
      <w:r>
        <w:rPr>
          <w:spacing w:val="-12"/>
          <w:rPrChange w:id="915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158" w:author="Kendra Wyant" w:date="2023-05-31T13:43:00Z">
            <w:rPr>
              <w:spacing w:val="-2"/>
            </w:rPr>
          </w:rPrChange>
        </w:rPr>
        <w:t>use</w:t>
      </w:r>
      <w:r>
        <w:rPr>
          <w:spacing w:val="-12"/>
          <w:rPrChange w:id="915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160" w:author="Kendra Wyant" w:date="2023-05-31T13:43:00Z">
            <w:rPr>
              <w:spacing w:val="-2"/>
            </w:rPr>
          </w:rPrChange>
        </w:rPr>
        <w:t>a</w:t>
      </w:r>
      <w:r>
        <w:rPr>
          <w:spacing w:val="-12"/>
          <w:rPrChange w:id="916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162" w:author="Kendra Wyant" w:date="2023-05-31T13:43:00Z">
            <w:rPr>
              <w:spacing w:val="-2"/>
            </w:rPr>
          </w:rPrChange>
        </w:rPr>
        <w:t>1X</w:t>
      </w:r>
      <w:r>
        <w:rPr>
          <w:spacing w:val="-12"/>
          <w:rPrChange w:id="916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164" w:author="Kendra Wyant" w:date="2023-05-31T13:43:00Z">
            <w:rPr>
              <w:spacing w:val="-2"/>
            </w:rPr>
          </w:rPrChange>
        </w:rPr>
        <w:t>daily</w:t>
      </w:r>
      <w:r>
        <w:rPr>
          <w:spacing w:val="-11"/>
          <w:rPrChange w:id="916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166" w:author="Kendra Wyant" w:date="2023-05-31T13:43:00Z">
            <w:rPr>
              <w:spacing w:val="-2"/>
            </w:rPr>
          </w:rPrChange>
        </w:rPr>
        <w:t>EMA</w:t>
      </w:r>
      <w:r>
        <w:rPr>
          <w:spacing w:val="-12"/>
          <w:rPrChange w:id="9167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168" w:author="Kendra Wyant" w:date="2023-05-31T13:43:00Z">
            <w:rPr>
              <w:spacing w:val="-2"/>
            </w:rPr>
          </w:rPrChange>
        </w:rPr>
        <w:t>compared</w:t>
      </w:r>
      <w:r>
        <w:rPr>
          <w:spacing w:val="-12"/>
          <w:rPrChange w:id="916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170" w:author="Kendra Wyant" w:date="2023-05-31T13:43:00Z">
            <w:rPr>
              <w:spacing w:val="-2"/>
            </w:rPr>
          </w:rPrChange>
        </w:rPr>
        <w:t>to</w:t>
      </w:r>
      <w:r>
        <w:rPr>
          <w:spacing w:val="-12"/>
          <w:rPrChange w:id="917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172" w:author="Kendra Wyant" w:date="2023-05-31T13:43:00Z">
            <w:rPr>
              <w:spacing w:val="-2"/>
            </w:rPr>
          </w:rPrChange>
        </w:rPr>
        <w:t>4X</w:t>
      </w:r>
      <w:r>
        <w:rPr>
          <w:spacing w:val="-12"/>
          <w:rPrChange w:id="917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174" w:author="Kendra Wyant" w:date="2023-05-31T13:43:00Z">
            <w:rPr>
              <w:spacing w:val="-2"/>
            </w:rPr>
          </w:rPrChange>
        </w:rPr>
        <w:t>daily</w:t>
      </w:r>
      <w:r>
        <w:rPr>
          <w:spacing w:val="-12"/>
          <w:rPrChange w:id="917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176" w:author="Kendra Wyant" w:date="2023-05-31T13:43:00Z">
            <w:rPr>
              <w:spacing w:val="-2"/>
            </w:rPr>
          </w:rPrChange>
        </w:rPr>
        <w:t>EMA</w:t>
      </w:r>
      <w:r>
        <w:rPr>
          <w:spacing w:val="-12"/>
          <w:rPrChange w:id="9177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178" w:author="Kendra Wyant" w:date="2023-05-31T13:43:00Z">
            <w:rPr>
              <w:spacing w:val="-2"/>
            </w:rPr>
          </w:rPrChange>
        </w:rPr>
        <w:t>for</w:t>
      </w:r>
      <w:r>
        <w:rPr>
          <w:spacing w:val="-12"/>
          <w:rPrChange w:id="917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180" w:author="Kendra Wyant" w:date="2023-05-31T13:43:00Z">
            <w:rPr>
              <w:spacing w:val="-2"/>
            </w:rPr>
          </w:rPrChange>
        </w:rPr>
        <w:t>1</w:t>
      </w:r>
      <w:r>
        <w:rPr>
          <w:spacing w:val="-12"/>
          <w:rPrChange w:id="918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182" w:author="Kendra Wyant" w:date="2023-05-31T13:43:00Z">
            <w:rPr>
              <w:spacing w:val="-2"/>
            </w:rPr>
          </w:rPrChange>
        </w:rPr>
        <w:t>year.</w:t>
      </w:r>
      <w:r>
        <w:rPr>
          <w:rPrChange w:id="9183" w:author="Kendra Wyant" w:date="2023-05-31T13:43:00Z">
            <w:rPr>
              <w:spacing w:val="13"/>
            </w:rPr>
          </w:rPrChange>
        </w:rPr>
        <w:t xml:space="preserve"> </w:t>
      </w:r>
      <w:r>
        <w:rPr>
          <w:spacing w:val="-4"/>
          <w:rPrChange w:id="9184" w:author="Kendra Wyant" w:date="2023-05-31T13:43:00Z">
            <w:rPr>
              <w:spacing w:val="-2"/>
            </w:rPr>
          </w:rPrChange>
        </w:rPr>
        <w:t>However,</w:t>
      </w:r>
      <w:r>
        <w:rPr>
          <w:spacing w:val="-4"/>
          <w:rPrChange w:id="918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9186" w:author="Kendra Wyant" w:date="2023-05-31T13:43:00Z">
            <w:rPr>
              <w:spacing w:val="-2"/>
            </w:rPr>
          </w:rPrChange>
        </w:rPr>
        <w:t>we</w:t>
      </w:r>
      <w:r>
        <w:rPr>
          <w:spacing w:val="-4"/>
          <w:rPrChange w:id="918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9188" w:author="Kendra Wyant" w:date="2023-05-31T13:43:00Z">
            <w:rPr>
              <w:spacing w:val="-2"/>
            </w:rPr>
          </w:rPrChange>
        </w:rPr>
        <w:t>must</w:t>
      </w:r>
      <w:r>
        <w:rPr>
          <w:spacing w:val="-4"/>
          <w:rPrChange w:id="918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9190" w:author="Kendra Wyant" w:date="2023-05-31T13:43:00Z">
            <w:rPr>
              <w:spacing w:val="-2"/>
            </w:rPr>
          </w:rPrChange>
        </w:rPr>
        <w:t>interpret these</w:t>
      </w:r>
      <w:r>
        <w:rPr>
          <w:spacing w:val="-4"/>
          <w:rPrChange w:id="919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9192" w:author="Kendra Wyant" w:date="2023-05-31T13:43:00Z">
            <w:rPr>
              <w:spacing w:val="-2"/>
            </w:rPr>
          </w:rPrChange>
        </w:rPr>
        <w:t>findings</w:t>
      </w:r>
      <w:r>
        <w:rPr>
          <w:spacing w:val="-4"/>
          <w:rPrChange w:id="919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9194" w:author="Kendra Wyant" w:date="2023-05-31T13:43:00Z">
            <w:rPr>
              <w:spacing w:val="-2"/>
            </w:rPr>
          </w:rPrChange>
        </w:rPr>
        <w:t>cautiously.</w:t>
      </w:r>
      <w:r>
        <w:rPr>
          <w:spacing w:val="16"/>
          <w:rPrChange w:id="9195" w:author="Kendra Wyant" w:date="2023-05-31T13:43:00Z">
            <w:rPr>
              <w:spacing w:val="9"/>
            </w:rPr>
          </w:rPrChange>
        </w:rPr>
        <w:t xml:space="preserve"> </w:t>
      </w:r>
      <w:r>
        <w:rPr>
          <w:spacing w:val="-4"/>
          <w:rPrChange w:id="9196" w:author="Kendra Wyant" w:date="2023-05-31T13:43:00Z">
            <w:rPr>
              <w:spacing w:val="-2"/>
            </w:rPr>
          </w:rPrChange>
        </w:rPr>
        <w:t>Participant</w:t>
      </w:r>
      <w:r>
        <w:rPr>
          <w:spacing w:val="-4"/>
          <w:rPrChange w:id="919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9198" w:author="Kendra Wyant" w:date="2023-05-31T13:43:00Z">
            <w:rPr>
              <w:spacing w:val="-2"/>
            </w:rPr>
          </w:rPrChange>
        </w:rPr>
        <w:t>self-reports</w:t>
      </w:r>
      <w:r>
        <w:rPr>
          <w:spacing w:val="-4"/>
          <w:rPrChange w:id="919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9200" w:author="Kendra Wyant" w:date="2023-05-31T13:43:00Z">
            <w:rPr>
              <w:spacing w:val="-2"/>
            </w:rPr>
          </w:rPrChange>
        </w:rPr>
        <w:t>to</w:t>
      </w:r>
      <w:r>
        <w:rPr>
          <w:spacing w:val="-4"/>
          <w:rPrChange w:id="920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9202" w:author="Kendra Wyant" w:date="2023-05-31T13:43:00Z">
            <w:rPr>
              <w:spacing w:val="-2"/>
            </w:rPr>
          </w:rPrChange>
        </w:rPr>
        <w:t>a</w:t>
      </w:r>
      <w:r>
        <w:rPr>
          <w:spacing w:val="-4"/>
          <w:rPrChange w:id="920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9204" w:author="Kendra Wyant" w:date="2023-05-31T13:43:00Z">
            <w:rPr>
              <w:spacing w:val="-2"/>
            </w:rPr>
          </w:rPrChange>
        </w:rPr>
        <w:t>1X</w:t>
      </w:r>
      <w:r>
        <w:rPr>
          <w:spacing w:val="-4"/>
          <w:rPrChange w:id="920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9206" w:author="Kendra Wyant" w:date="2023-05-31T13:43:00Z">
            <w:rPr>
              <w:spacing w:val="-2"/>
            </w:rPr>
          </w:rPrChange>
        </w:rPr>
        <w:t>daily</w:t>
      </w:r>
      <w:r>
        <w:rPr>
          <w:spacing w:val="-4"/>
          <w:rPrChange w:id="9207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9208" w:author="Kendra Wyant" w:date="2023-05-31T13:43:00Z">
            <w:rPr>
              <w:spacing w:val="-2"/>
            </w:rPr>
          </w:rPrChange>
        </w:rPr>
        <w:t>EMA</w:t>
      </w:r>
      <w:r>
        <w:rPr>
          <w:spacing w:val="-3"/>
          <w:rPrChange w:id="9209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9210" w:author="Kendra Wyant" w:date="2023-05-31T13:43:00Z">
            <w:rPr>
              <w:spacing w:val="-2"/>
            </w:rPr>
          </w:rPrChange>
        </w:rPr>
        <w:t>method</w:t>
      </w:r>
      <w:r>
        <w:rPr>
          <w:spacing w:val="-4"/>
          <w:rPrChange w:id="9211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9212" w:author="Kendra Wyant" w:date="2023-05-31T13:43:00Z">
            <w:rPr>
              <w:spacing w:val="-2"/>
            </w:rPr>
          </w:rPrChange>
        </w:rPr>
        <w:t>are</w:t>
      </w:r>
      <w:r>
        <w:rPr>
          <w:spacing w:val="-4"/>
          <w:rPrChange w:id="9213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9214" w:author="Kendra Wyant" w:date="2023-05-31T13:43:00Z">
            <w:rPr>
              <w:spacing w:val="-2"/>
            </w:rPr>
          </w:rPrChange>
        </w:rPr>
        <w:t>not</w:t>
      </w:r>
      <w:r>
        <w:rPr>
          <w:spacing w:val="-3"/>
          <w:rPrChange w:id="9215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9216" w:author="Kendra Wyant" w:date="2023-05-31T13:43:00Z">
            <w:rPr>
              <w:spacing w:val="-2"/>
            </w:rPr>
          </w:rPrChange>
        </w:rPr>
        <w:t>based</w:t>
      </w:r>
      <w:r>
        <w:rPr>
          <w:spacing w:val="-4"/>
          <w:rPrChange w:id="9217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9218" w:author="Kendra Wyant" w:date="2023-05-31T13:43:00Z">
            <w:rPr>
              <w:spacing w:val="-2"/>
            </w:rPr>
          </w:rPrChange>
        </w:rPr>
        <w:t>on</w:t>
      </w:r>
      <w:r>
        <w:rPr>
          <w:spacing w:val="-4"/>
          <w:rPrChange w:id="921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220" w:author="Kendra Wyant" w:date="2023-05-31T13:43:00Z">
            <w:rPr>
              <w:spacing w:val="-2"/>
            </w:rPr>
          </w:rPrChange>
        </w:rPr>
        <w:t>experience</w:t>
      </w:r>
      <w:r>
        <w:rPr>
          <w:spacing w:val="-3"/>
          <w:rPrChange w:id="9221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222" w:author="Kendra Wyant" w:date="2023-05-31T13:43:00Z">
            <w:rPr>
              <w:spacing w:val="-2"/>
            </w:rPr>
          </w:rPrChange>
        </w:rPr>
        <w:t>since</w:t>
      </w:r>
      <w:r>
        <w:rPr>
          <w:spacing w:val="-3"/>
          <w:rPrChange w:id="9223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224" w:author="Kendra Wyant" w:date="2023-05-31T13:43:00Z">
            <w:rPr>
              <w:spacing w:val="-2"/>
            </w:rPr>
          </w:rPrChange>
        </w:rPr>
        <w:t>they</w:t>
      </w:r>
      <w:r>
        <w:rPr>
          <w:spacing w:val="-4"/>
          <w:rPrChange w:id="9225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226" w:author="Kendra Wyant" w:date="2023-05-31T13:43:00Z">
            <w:rPr>
              <w:spacing w:val="-2"/>
            </w:rPr>
          </w:rPrChange>
        </w:rPr>
        <w:t>were</w:t>
      </w:r>
      <w:r>
        <w:rPr>
          <w:spacing w:val="-3"/>
          <w:rPrChange w:id="9227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228" w:author="Kendra Wyant" w:date="2023-05-31T13:43:00Z">
            <w:rPr>
              <w:spacing w:val="-2"/>
            </w:rPr>
          </w:rPrChange>
        </w:rPr>
        <w:t>expected</w:t>
      </w:r>
      <w:r>
        <w:rPr>
          <w:spacing w:val="-3"/>
          <w:rPrChange w:id="922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230" w:author="Kendra Wyant" w:date="2023-05-31T13:43:00Z">
            <w:rPr>
              <w:spacing w:val="-2"/>
            </w:rPr>
          </w:rPrChange>
        </w:rPr>
        <w:t>to</w:t>
      </w:r>
      <w:r>
        <w:rPr>
          <w:spacing w:val="-4"/>
          <w:rPrChange w:id="9231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9232" w:author="Kendra Wyant" w:date="2023-05-31T13:43:00Z">
            <w:rPr>
              <w:spacing w:val="-2"/>
            </w:rPr>
          </w:rPrChange>
        </w:rPr>
        <w:t>adhere</w:t>
      </w:r>
      <w:r>
        <w:rPr>
          <w:spacing w:val="-4"/>
          <w:rPrChange w:id="9233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234" w:author="Kendra Wyant" w:date="2023-05-31T13:43:00Z">
            <w:rPr>
              <w:spacing w:val="-2"/>
            </w:rPr>
          </w:rPrChange>
        </w:rPr>
        <w:t>to</w:t>
      </w:r>
      <w:r>
        <w:rPr>
          <w:spacing w:val="-3"/>
          <w:rPrChange w:id="9235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236" w:author="Kendra Wyant" w:date="2023-05-31T13:43:00Z">
            <w:rPr>
              <w:spacing w:val="-2"/>
            </w:rPr>
          </w:rPrChange>
        </w:rPr>
        <w:t>the</w:t>
      </w:r>
      <w:r>
        <w:rPr>
          <w:spacing w:val="-4"/>
          <w:rPrChange w:id="9237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238" w:author="Kendra Wyant" w:date="2023-05-31T13:43:00Z">
            <w:rPr>
              <w:spacing w:val="-2"/>
            </w:rPr>
          </w:rPrChange>
        </w:rPr>
        <w:t>4X</w:t>
      </w:r>
      <w:r>
        <w:rPr>
          <w:rPrChange w:id="923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daily</w:t>
      </w:r>
      <w:r>
        <w:rPr>
          <w:spacing w:val="-6"/>
          <w:rPrChange w:id="924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EMA.</w:t>
      </w:r>
      <w:r>
        <w:rPr>
          <w:spacing w:val="-5"/>
          <w:rPrChange w:id="924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From</w:t>
      </w:r>
      <w:r>
        <w:rPr>
          <w:spacing w:val="-5"/>
          <w:rPrChange w:id="924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free-response</w:t>
      </w:r>
      <w:r>
        <w:rPr>
          <w:spacing w:val="-6"/>
          <w:rPrChange w:id="924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9244" w:author="Kendra Wyant" w:date="2023-05-31T13:43:00Z">
            <w:rPr/>
          </w:rPrChange>
        </w:rPr>
        <w:t>comments,</w:t>
      </w:r>
      <w:r>
        <w:rPr>
          <w:spacing w:val="-6"/>
          <w:rPrChange w:id="924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246" w:author="Kendra Wyant" w:date="2023-05-31T13:43:00Z">
            <w:rPr/>
          </w:rPrChange>
        </w:rPr>
        <w:t>we</w:t>
      </w:r>
      <w:r>
        <w:rPr>
          <w:spacing w:val="-5"/>
          <w:rPrChange w:id="924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248" w:author="Kendra Wyant" w:date="2023-05-31T13:43:00Z">
            <w:rPr/>
          </w:rPrChange>
        </w:rPr>
        <w:t>see</w:t>
      </w:r>
      <w:r>
        <w:rPr>
          <w:spacing w:val="-5"/>
          <w:rPrChange w:id="924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250" w:author="Kendra Wyant" w:date="2023-05-31T13:43:00Z">
            <w:rPr/>
          </w:rPrChange>
        </w:rPr>
        <w:t>evidence</w:t>
      </w:r>
      <w:r>
        <w:rPr>
          <w:spacing w:val="-5"/>
          <w:rPrChange w:id="925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252" w:author="Kendra Wyant" w:date="2023-05-31T13:43:00Z">
            <w:rPr/>
          </w:rPrChange>
        </w:rPr>
        <w:t>that</w:t>
      </w:r>
      <w:r>
        <w:rPr>
          <w:spacing w:val="-6"/>
          <w:rPrChange w:id="925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254" w:author="Kendra Wyant" w:date="2023-05-31T13:43:00Z">
            <w:rPr/>
          </w:rPrChange>
        </w:rPr>
        <w:t>many</w:t>
      </w:r>
      <w:r>
        <w:rPr>
          <w:spacing w:val="-6"/>
          <w:rPrChange w:id="925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256" w:author="Kendra Wyant" w:date="2023-05-31T13:43:00Z">
            <w:rPr/>
          </w:rPrChange>
        </w:rPr>
        <w:t>of</w:t>
      </w:r>
      <w:r>
        <w:rPr>
          <w:spacing w:val="-6"/>
          <w:rPrChange w:id="925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258" w:author="Kendra Wyant" w:date="2023-05-31T13:43:00Z">
            <w:rPr/>
          </w:rPrChange>
        </w:rPr>
        <w:t>our</w:t>
      </w:r>
      <w:r>
        <w:rPr>
          <w:spacing w:val="-5"/>
          <w:rPrChange w:id="925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260" w:author="Kendra Wyant" w:date="2023-05-31T13:43:00Z">
            <w:rPr/>
          </w:rPrChange>
        </w:rPr>
        <w:t>participants</w:t>
      </w:r>
      <w:r>
        <w:rPr>
          <w:spacing w:val="-2"/>
          <w:rPrChange w:id="9261" w:author="Kendra Wyant" w:date="2023-05-31T13:43:00Z">
            <w:rPr>
              <w:spacing w:val="-10"/>
            </w:rPr>
          </w:rPrChange>
        </w:rPr>
        <w:t xml:space="preserve"> </w:t>
      </w:r>
      <w:r>
        <w:t>had</w:t>
      </w:r>
      <w:r>
        <w:rPr>
          <w:spacing w:val="-7"/>
          <w:rPrChange w:id="9262" w:author="Kendra Wyant" w:date="2023-05-31T13:43:00Z">
            <w:rPr>
              <w:spacing w:val="-10"/>
            </w:rPr>
          </w:rPrChange>
        </w:rPr>
        <w:t xml:space="preserve"> </w:t>
      </w:r>
      <w:r>
        <w:t>no</w:t>
      </w:r>
      <w:r>
        <w:rPr>
          <w:spacing w:val="-6"/>
          <w:rPrChange w:id="9263" w:author="Kendra Wyant" w:date="2023-05-31T13:43:00Z">
            <w:rPr>
              <w:spacing w:val="-9"/>
            </w:rPr>
          </w:rPrChange>
        </w:rPr>
        <w:t xml:space="preserve"> </w:t>
      </w:r>
      <w:r>
        <w:t>issues</w:t>
      </w:r>
      <w:r>
        <w:rPr>
          <w:spacing w:val="-7"/>
          <w:rPrChange w:id="9264" w:author="Kendra Wyant" w:date="2023-05-31T13:43:00Z">
            <w:rPr>
              <w:spacing w:val="-10"/>
            </w:rPr>
          </w:rPrChange>
        </w:rPr>
        <w:t xml:space="preserve"> </w:t>
      </w:r>
      <w:r>
        <w:t>with</w:t>
      </w:r>
      <w:r>
        <w:rPr>
          <w:spacing w:val="-6"/>
          <w:rPrChange w:id="9265" w:author="Kendra Wyant" w:date="2023-05-31T13:43:00Z">
            <w:rPr>
              <w:spacing w:val="-9"/>
            </w:rPr>
          </w:rPrChange>
        </w:rPr>
        <w:t xml:space="preserve"> </w:t>
      </w:r>
      <w:r>
        <w:t>the</w:t>
      </w:r>
      <w:r>
        <w:rPr>
          <w:spacing w:val="-6"/>
          <w:rPrChange w:id="9266" w:author="Kendra Wyant" w:date="2023-05-31T13:43:00Z">
            <w:rPr>
              <w:spacing w:val="-10"/>
            </w:rPr>
          </w:rPrChange>
        </w:rPr>
        <w:t xml:space="preserve"> </w:t>
      </w:r>
      <w:r>
        <w:t>4X</w:t>
      </w:r>
      <w:r>
        <w:rPr>
          <w:spacing w:val="-7"/>
          <w:rPrChange w:id="9267" w:author="Kendra Wyant" w:date="2023-05-31T13:43:00Z">
            <w:rPr>
              <w:spacing w:val="-9"/>
            </w:rPr>
          </w:rPrChange>
        </w:rPr>
        <w:t xml:space="preserve"> </w:t>
      </w:r>
      <w:r>
        <w:t>daily</w:t>
      </w:r>
      <w:r>
        <w:rPr>
          <w:spacing w:val="-7"/>
          <w:rPrChange w:id="9268" w:author="Kendra Wyant" w:date="2023-05-31T13:43:00Z">
            <w:rPr/>
          </w:rPrChange>
        </w:rPr>
        <w:t xml:space="preserve"> </w:t>
      </w:r>
      <w:r>
        <w:rPr>
          <w:rPrChange w:id="9269" w:author="Kendra Wyant" w:date="2023-05-31T13:43:00Z">
            <w:rPr>
              <w:spacing w:val="-2"/>
            </w:rPr>
          </w:rPrChange>
        </w:rPr>
        <w:t>EMA</w:t>
      </w:r>
      <w:r>
        <w:rPr>
          <w:spacing w:val="-7"/>
        </w:rPr>
        <w:t xml:space="preserve"> </w:t>
      </w:r>
      <w:r>
        <w:rPr>
          <w:rPrChange w:id="9270" w:author="Kendra Wyant" w:date="2023-05-31T13:43:00Z">
            <w:rPr>
              <w:spacing w:val="-2"/>
            </w:rPr>
          </w:rPrChange>
        </w:rPr>
        <w:t>and</w:t>
      </w:r>
      <w:r>
        <w:rPr>
          <w:spacing w:val="-7"/>
        </w:rPr>
        <w:t xml:space="preserve"> </w:t>
      </w:r>
      <w:r>
        <w:rPr>
          <w:rPrChange w:id="9271" w:author="Kendra Wyant" w:date="2023-05-31T13:43:00Z">
            <w:rPr>
              <w:spacing w:val="-2"/>
            </w:rPr>
          </w:rPrChange>
        </w:rPr>
        <w:t>some</w:t>
      </w:r>
      <w:r>
        <w:rPr>
          <w:spacing w:val="-6"/>
          <w:rPrChange w:id="9272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9273" w:author="Kendra Wyant" w:date="2023-05-31T13:43:00Z">
            <w:rPr>
              <w:spacing w:val="-2"/>
            </w:rPr>
          </w:rPrChange>
        </w:rPr>
        <w:t>even</w:t>
      </w:r>
      <w:r>
        <w:rPr>
          <w:spacing w:val="-6"/>
          <w:rPrChange w:id="9274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9275" w:author="Kendra Wyant" w:date="2023-05-31T13:43:00Z">
            <w:rPr>
              <w:spacing w:val="-2"/>
            </w:rPr>
          </w:rPrChange>
        </w:rPr>
        <w:t>enjoyed</w:t>
      </w:r>
      <w:r>
        <w:rPr>
          <w:spacing w:val="-6"/>
          <w:rPrChange w:id="9276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9277" w:author="Kendra Wyant" w:date="2023-05-31T13:43:00Z">
            <w:rPr>
              <w:spacing w:val="-2"/>
            </w:rPr>
          </w:rPrChange>
        </w:rPr>
        <w:t>the</w:t>
      </w:r>
      <w:r>
        <w:rPr>
          <w:spacing w:val="-7"/>
          <w:rPrChange w:id="9278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9279" w:author="Kendra Wyant" w:date="2023-05-31T13:43:00Z">
            <w:rPr>
              <w:spacing w:val="-2"/>
            </w:rPr>
          </w:rPrChange>
        </w:rPr>
        <w:t>frequent</w:t>
      </w:r>
      <w:r>
        <w:rPr>
          <w:spacing w:val="-7"/>
          <w:rPrChange w:id="928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9281" w:author="Kendra Wyant" w:date="2023-05-31T13:43:00Z">
            <w:rPr>
              <w:spacing w:val="-2"/>
            </w:rPr>
          </w:rPrChange>
        </w:rPr>
        <w:t>prompts.</w:t>
      </w:r>
      <w:r>
        <w:rPr>
          <w:spacing w:val="12"/>
          <w:rPrChange w:id="9282" w:author="Kendra Wyant" w:date="2023-05-31T13:43:00Z">
            <w:rPr>
              <w:spacing w:val="11"/>
            </w:rPr>
          </w:rPrChange>
        </w:rPr>
        <w:t xml:space="preserve"> </w:t>
      </w:r>
      <w:r>
        <w:rPr>
          <w:rPrChange w:id="9283" w:author="Kendra Wyant" w:date="2023-05-31T13:43:00Z">
            <w:rPr>
              <w:spacing w:val="-2"/>
            </w:rPr>
          </w:rPrChange>
        </w:rPr>
        <w:t>Still,</w:t>
      </w:r>
      <w:r>
        <w:rPr>
          <w:rPrChange w:id="928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other</w:t>
      </w:r>
      <w:r>
        <w:rPr>
          <w:spacing w:val="-6"/>
          <w:rPrChange w:id="928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participants</w:t>
      </w:r>
      <w:r>
        <w:rPr>
          <w:spacing w:val="-6"/>
          <w:rPrChange w:id="928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suggested</w:t>
      </w:r>
      <w:r>
        <w:rPr>
          <w:spacing w:val="-5"/>
          <w:rPrChange w:id="928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less</w:t>
      </w:r>
      <w:r>
        <w:rPr>
          <w:spacing w:val="-6"/>
          <w:rPrChange w:id="928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9289" w:author="Kendra Wyant" w:date="2023-05-31T13:43:00Z">
            <w:rPr/>
          </w:rPrChange>
        </w:rPr>
        <w:t>frequent</w:t>
      </w:r>
      <w:r>
        <w:rPr>
          <w:spacing w:val="-6"/>
          <w:rPrChange w:id="929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291" w:author="Kendra Wyant" w:date="2023-05-31T13:43:00Z">
            <w:rPr/>
          </w:rPrChange>
        </w:rPr>
        <w:t>prompts</w:t>
      </w:r>
      <w:r>
        <w:rPr>
          <w:spacing w:val="-6"/>
          <w:rPrChange w:id="929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293" w:author="Kendra Wyant" w:date="2023-05-31T13:43:00Z">
            <w:rPr/>
          </w:rPrChange>
        </w:rPr>
        <w:t>would</w:t>
      </w:r>
      <w:r>
        <w:rPr>
          <w:spacing w:val="-5"/>
          <w:rPrChange w:id="929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295" w:author="Kendra Wyant" w:date="2023-05-31T13:43:00Z">
            <w:rPr/>
          </w:rPrChange>
        </w:rPr>
        <w:t>be</w:t>
      </w:r>
      <w:r>
        <w:rPr>
          <w:spacing w:val="-5"/>
          <w:rPrChange w:id="929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9297" w:author="Kendra Wyant" w:date="2023-05-31T13:43:00Z">
            <w:rPr/>
          </w:rPrChange>
        </w:rPr>
        <w:t>more</w:t>
      </w:r>
      <w:r>
        <w:rPr>
          <w:spacing w:val="-6"/>
          <w:rPrChange w:id="929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299" w:author="Kendra Wyant" w:date="2023-05-31T13:43:00Z">
            <w:rPr/>
          </w:rPrChange>
        </w:rPr>
        <w:t>practical.</w:t>
      </w:r>
    </w:p>
    <w:p w14:paraId="019F82B3" w14:textId="77777777" w:rsidR="003146FC" w:rsidRDefault="004E27B8">
      <w:pPr>
        <w:pStyle w:val="BodyText"/>
        <w:spacing w:before="110" w:line="355" w:lineRule="auto"/>
        <w:ind w:left="160" w:right="553" w:firstLine="576"/>
        <w:pPrChange w:id="9300" w:author="Kendra Wyant" w:date="2023-05-31T13:43:00Z">
          <w:pPr>
            <w:pStyle w:val="BodyText"/>
            <w:spacing w:before="231" w:line="355" w:lineRule="auto"/>
            <w:ind w:left="160" w:right="512" w:firstLine="576"/>
          </w:pPr>
        </w:pPrChange>
      </w:pPr>
      <w:r>
        <w:rPr>
          <w:spacing w:val="-4"/>
        </w:rPr>
        <w:t>There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some</w:t>
      </w:r>
      <w:r>
        <w:rPr>
          <w:spacing w:val="-7"/>
        </w:rPr>
        <w:t xml:space="preserve"> </w:t>
      </w:r>
      <w:r>
        <w:rPr>
          <w:spacing w:val="-4"/>
        </w:rPr>
        <w:t>evidence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participants</w:t>
      </w:r>
      <w:r>
        <w:rPr>
          <w:spacing w:val="-7"/>
        </w:rPr>
        <w:t xml:space="preserve"> </w:t>
      </w:r>
      <w:r>
        <w:rPr>
          <w:spacing w:val="-4"/>
        </w:rPr>
        <w:t>found</w:t>
      </w:r>
      <w:r>
        <w:rPr>
          <w:spacing w:val="-7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more acceptable</w:t>
      </w:r>
      <w:r>
        <w:rPr>
          <w:spacing w:val="-8"/>
        </w:rPr>
        <w:t xml:space="preserve"> </w:t>
      </w:r>
      <w:r>
        <w:rPr>
          <w:spacing w:val="-4"/>
        </w:rPr>
        <w:t>than</w:t>
      </w:r>
      <w:r>
        <w:rPr>
          <w:spacing w:val="-8"/>
        </w:rPr>
        <w:t xml:space="preserve"> </w:t>
      </w:r>
      <w:r>
        <w:rPr>
          <w:spacing w:val="-4"/>
        </w:rPr>
        <w:t>active</w:t>
      </w:r>
      <w:r>
        <w:rPr>
          <w:spacing w:val="-8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methods</w:t>
      </w:r>
      <w:r>
        <w:rPr>
          <w:spacing w:val="-8"/>
        </w:rPr>
        <w:t xml:space="preserve"> </w:t>
      </w:r>
      <w:r>
        <w:rPr>
          <w:spacing w:val="-4"/>
        </w:rPr>
        <w:t>overall.</w:t>
      </w:r>
      <w:r>
        <w:rPr>
          <w:spacing w:val="11"/>
          <w:rPrChange w:id="9301" w:author="Kendra Wyant" w:date="2023-05-31T13:43:00Z">
            <w:rPr>
              <w:spacing w:val="10"/>
            </w:rPr>
          </w:rPrChange>
        </w:rPr>
        <w:t xml:space="preserve"> </w:t>
      </w:r>
      <w:r>
        <w:rPr>
          <w:spacing w:val="-4"/>
        </w:rPr>
        <w:t>Specifically,</w:t>
      </w:r>
      <w:r>
        <w:rPr>
          <w:spacing w:val="-7"/>
          <w:rPrChange w:id="930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mean</w:t>
      </w:r>
      <w:r>
        <w:rPr>
          <w:spacing w:val="-8"/>
        </w:rPr>
        <w:t xml:space="preserve"> </w:t>
      </w:r>
      <w:r>
        <w:rPr>
          <w:spacing w:val="-4"/>
        </w:rPr>
        <w:t>ratings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willingness</w:t>
      </w:r>
      <w:r>
        <w:rPr>
          <w:spacing w:val="-8"/>
        </w:rPr>
        <w:t xml:space="preserve"> </w:t>
      </w:r>
      <w:r>
        <w:rPr>
          <w:spacing w:val="-4"/>
        </w:rPr>
        <w:t xml:space="preserve">to </w:t>
      </w:r>
      <w:r>
        <w:rPr>
          <w:spacing w:val="-6"/>
        </w:rPr>
        <w:t>use for 1 year were significantly higher for passive vs. active sensing methods.</w:t>
      </w:r>
      <w:r>
        <w:rPr>
          <w:spacing w:val="19"/>
          <w:rPrChange w:id="9303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6"/>
        </w:rPr>
        <w:t xml:space="preserve">However, the </w:t>
      </w:r>
      <w:r>
        <w:rPr>
          <w:spacing w:val="-4"/>
        </w:rPr>
        <w:t>magnitude of this effect was small, and mean willingness was significantly greater than the neutral</w:t>
      </w:r>
      <w:r>
        <w:rPr>
          <w:spacing w:val="-6"/>
        </w:rPr>
        <w:t xml:space="preserve"> </w:t>
      </w:r>
      <w:r>
        <w:rPr>
          <w:spacing w:val="-4"/>
        </w:rPr>
        <w:t>mid-point</w:t>
      </w:r>
      <w:r>
        <w:rPr>
          <w:spacing w:val="-6"/>
          <w:rPrChange w:id="930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for</w:t>
      </w:r>
      <w:r>
        <w:rPr>
          <w:spacing w:val="-6"/>
          <w:rPrChange w:id="930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both</w:t>
      </w:r>
      <w:r>
        <w:rPr>
          <w:spacing w:val="-6"/>
        </w:rPr>
        <w:t xml:space="preserve"> </w:t>
      </w:r>
      <w:r>
        <w:rPr>
          <w:spacing w:val="-4"/>
        </w:rPr>
        <w:t>active</w:t>
      </w:r>
      <w:r>
        <w:rPr>
          <w:spacing w:val="-6"/>
          <w:rPrChange w:id="930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and</w:t>
      </w:r>
      <w:r>
        <w:rPr>
          <w:spacing w:val="-6"/>
          <w:rPrChange w:id="930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passive</w:t>
      </w:r>
      <w:r>
        <w:rPr>
          <w:spacing w:val="-6"/>
          <w:rPrChange w:id="930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methods.</w:t>
      </w:r>
      <w:r>
        <w:rPr>
          <w:spacing w:val="14"/>
          <w:rPrChange w:id="9309" w:author="Kendra Wyant" w:date="2023-05-31T13:43:00Z">
            <w:rPr>
              <w:spacing w:val="13"/>
            </w:rPr>
          </w:rPrChange>
        </w:rPr>
        <w:t xml:space="preserve"> </w:t>
      </w:r>
      <w:r>
        <w:rPr>
          <w:spacing w:val="-4"/>
        </w:rPr>
        <w:t>In</w:t>
      </w:r>
      <w:r>
        <w:rPr>
          <w:spacing w:val="-6"/>
          <w:rPrChange w:id="931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addition,</w:t>
      </w:r>
      <w:r>
        <w:rPr>
          <w:spacing w:val="-6"/>
        </w:rPr>
        <w:t xml:space="preserve"> </w:t>
      </w:r>
      <w:r>
        <w:rPr>
          <w:spacing w:val="-4"/>
        </w:rPr>
        <w:t>there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6"/>
          <w:rPrChange w:id="931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no</w:t>
      </w:r>
      <w:r>
        <w:rPr>
          <w:spacing w:val="-6"/>
        </w:rPr>
        <w:t xml:space="preserve"> </w:t>
      </w:r>
      <w:r>
        <w:rPr>
          <w:spacing w:val="-4"/>
        </w:rPr>
        <w:t xml:space="preserve">difference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mean</w:t>
      </w:r>
      <w:r>
        <w:rPr>
          <w:spacing w:val="-4"/>
        </w:rPr>
        <w:t xml:space="preserve"> </w:t>
      </w:r>
      <w:r>
        <w:rPr>
          <w:spacing w:val="-2"/>
        </w:rPr>
        <w:t>dislike</w:t>
      </w:r>
      <w:r>
        <w:rPr>
          <w:spacing w:val="-4"/>
        </w:rPr>
        <w:t xml:space="preserve"> </w:t>
      </w:r>
      <w:r>
        <w:rPr>
          <w:spacing w:val="-2"/>
        </w:rPr>
        <w:t>ratings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active</w:t>
      </w:r>
      <w:r>
        <w:rPr>
          <w:spacing w:val="-4"/>
        </w:rPr>
        <w:t xml:space="preserve"> </w:t>
      </w:r>
      <w:r>
        <w:rPr>
          <w:spacing w:val="-2"/>
        </w:rPr>
        <w:t>vs.</w:t>
      </w:r>
      <w:r>
        <w:rPr>
          <w:spacing w:val="-5"/>
        </w:rPr>
        <w:t xml:space="preserve"> </w:t>
      </w:r>
      <w:r>
        <w:rPr>
          <w:spacing w:val="-2"/>
        </w:rPr>
        <w:t>passive</w:t>
      </w:r>
      <w:r>
        <w:rPr>
          <w:spacing w:val="-4"/>
        </w:rPr>
        <w:t xml:space="preserve"> </w:t>
      </w:r>
      <w:r>
        <w:rPr>
          <w:spacing w:val="-2"/>
        </w:rPr>
        <w:t>methods.</w:t>
      </w:r>
      <w:r>
        <w:rPr>
          <w:spacing w:val="14"/>
        </w:rPr>
        <w:t xml:space="preserve"> </w:t>
      </w:r>
      <w:r>
        <w:rPr>
          <w:spacing w:val="-2"/>
        </w:rPr>
        <w:t>Thus,</w:t>
      </w:r>
      <w:r>
        <w:rPr>
          <w:spacing w:val="-4"/>
        </w:rPr>
        <w:t xml:space="preserve"> </w:t>
      </w:r>
      <w:r>
        <w:rPr>
          <w:spacing w:val="-2"/>
        </w:rPr>
        <w:t>differences</w:t>
      </w:r>
      <w:r>
        <w:rPr>
          <w:spacing w:val="-4"/>
        </w:rPr>
        <w:t xml:space="preserve"> </w:t>
      </w:r>
      <w:r>
        <w:rPr>
          <w:spacing w:val="-2"/>
        </w:rPr>
        <w:t>between acceptability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active and passive methods</w:t>
      </w:r>
      <w:r>
        <w:rPr>
          <w:spacing w:val="-3"/>
        </w:rPr>
        <w:t xml:space="preserve"> </w:t>
      </w:r>
      <w:r>
        <w:rPr>
          <w:spacing w:val="-2"/>
        </w:rPr>
        <w:t>were small, inconsistent,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 xml:space="preserve">unlikely to be </w:t>
      </w:r>
      <w:r>
        <w:rPr>
          <w:spacing w:val="-4"/>
        </w:rPr>
        <w:t>clinically</w:t>
      </w:r>
      <w:r>
        <w:rPr>
          <w:spacing w:val="-7"/>
        </w:rPr>
        <w:t xml:space="preserve"> </w:t>
      </w:r>
      <w:r>
        <w:rPr>
          <w:spacing w:val="-4"/>
        </w:rPr>
        <w:t>meaningful.</w:t>
      </w:r>
      <w:r>
        <w:rPr>
          <w:spacing w:val="11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comparisons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active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increase</w:t>
      </w:r>
      <w:r>
        <w:rPr>
          <w:spacing w:val="-7"/>
        </w:rPr>
        <w:t xml:space="preserve"> </w:t>
      </w:r>
      <w:r>
        <w:rPr>
          <w:spacing w:val="-4"/>
        </w:rPr>
        <w:t xml:space="preserve">our </w:t>
      </w:r>
      <w:r>
        <w:rPr>
          <w:spacing w:val="-2"/>
        </w:rPr>
        <w:t>confidence</w:t>
      </w:r>
      <w:r>
        <w:rPr>
          <w:spacing w:val="-6"/>
        </w:rPr>
        <w:t xml:space="preserve"> </w:t>
      </w:r>
      <w:r>
        <w:rPr>
          <w:spacing w:val="-2"/>
        </w:rPr>
        <w:t>somewhat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selective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measures,</w:t>
      </w:r>
      <w:r>
        <w:rPr>
          <w:spacing w:val="-7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necessary,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>be acceptable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9"/>
        </w:rPr>
        <w:t xml:space="preserve"> </w:t>
      </w:r>
      <w:r>
        <w:rPr>
          <w:spacing w:val="-2"/>
        </w:rPr>
        <w:t>long</w:t>
      </w:r>
      <w:r>
        <w:rPr>
          <w:spacing w:val="-9"/>
        </w:rPr>
        <w:t xml:space="preserve"> </w:t>
      </w:r>
      <w:r>
        <w:rPr>
          <w:spacing w:val="-2"/>
        </w:rPr>
        <w:t>periods.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course,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 xml:space="preserve">cannot </w:t>
      </w:r>
      <w:r>
        <w:t>speculate strongly beyond 3 months.</w:t>
      </w:r>
    </w:p>
    <w:p w14:paraId="5F65C5B6" w14:textId="6ADD17A7" w:rsidR="003146FC" w:rsidRDefault="004E27B8">
      <w:pPr>
        <w:pStyle w:val="BodyText"/>
        <w:spacing w:before="108" w:line="355" w:lineRule="auto"/>
        <w:ind w:left="160" w:right="553" w:firstLine="576"/>
        <w:pPrChange w:id="9312" w:author="Kendra Wyant" w:date="2023-05-31T13:43:00Z">
          <w:pPr>
            <w:pStyle w:val="BodyText"/>
            <w:spacing w:before="227" w:line="355" w:lineRule="auto"/>
            <w:ind w:left="160" w:right="512" w:firstLine="576"/>
          </w:pPr>
        </w:pPrChange>
      </w:pPr>
      <w:r>
        <w:rPr>
          <w:spacing w:val="-4"/>
          <w:rPrChange w:id="9313" w:author="Kendra Wyant" w:date="2023-05-31T13:43:00Z">
            <w:rPr>
              <w:spacing w:val="-2"/>
            </w:rPr>
          </w:rPrChange>
        </w:rPr>
        <w:t>Some</w:t>
      </w:r>
      <w:r>
        <w:rPr>
          <w:spacing w:val="-4"/>
          <w:rPrChange w:id="931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315" w:author="Kendra Wyant" w:date="2023-05-31T13:43:00Z">
            <w:rPr>
              <w:spacing w:val="-2"/>
            </w:rPr>
          </w:rPrChange>
        </w:rPr>
        <w:t>sensing</w:t>
      </w:r>
      <w:r>
        <w:rPr>
          <w:spacing w:val="-4"/>
          <w:rPrChange w:id="931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317" w:author="Kendra Wyant" w:date="2023-05-31T13:43:00Z">
            <w:rPr>
              <w:spacing w:val="-2"/>
            </w:rPr>
          </w:rPrChange>
        </w:rPr>
        <w:t>methods</w:t>
      </w:r>
      <w:r>
        <w:rPr>
          <w:spacing w:val="-4"/>
          <w:rPrChange w:id="931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319" w:author="Kendra Wyant" w:date="2023-05-31T13:43:00Z">
            <w:rPr>
              <w:spacing w:val="-2"/>
            </w:rPr>
          </w:rPrChange>
        </w:rPr>
        <w:t>(e.g.,</w:t>
      </w:r>
      <w:r>
        <w:rPr>
          <w:spacing w:val="-4"/>
          <w:rPrChange w:id="932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321" w:author="Kendra Wyant" w:date="2023-05-31T13:43:00Z">
            <w:rPr>
              <w:spacing w:val="-2"/>
            </w:rPr>
          </w:rPrChange>
        </w:rPr>
        <w:t>EMA,</w:t>
      </w:r>
      <w:r>
        <w:rPr>
          <w:spacing w:val="-4"/>
          <w:rPrChange w:id="932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323" w:author="Kendra Wyant" w:date="2023-05-31T13:43:00Z">
            <w:rPr>
              <w:spacing w:val="-2"/>
            </w:rPr>
          </w:rPrChange>
        </w:rPr>
        <w:t>audio</w:t>
      </w:r>
      <w:r>
        <w:rPr>
          <w:spacing w:val="-4"/>
          <w:rPrChange w:id="932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325" w:author="Kendra Wyant" w:date="2023-05-31T13:43:00Z">
            <w:rPr>
              <w:spacing w:val="-2"/>
            </w:rPr>
          </w:rPrChange>
        </w:rPr>
        <w:t>check-ins)</w:t>
      </w:r>
      <w:r>
        <w:rPr>
          <w:spacing w:val="-4"/>
          <w:rPrChange w:id="932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327" w:author="Kendra Wyant" w:date="2023-05-31T13:43:00Z">
            <w:rPr>
              <w:spacing w:val="-2"/>
            </w:rPr>
          </w:rPrChange>
        </w:rPr>
        <w:t>will</w:t>
      </w:r>
      <w:r>
        <w:rPr>
          <w:spacing w:val="-4"/>
          <w:rPrChange w:id="932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329" w:author="Kendra Wyant" w:date="2023-05-31T13:43:00Z">
            <w:rPr>
              <w:spacing w:val="-2"/>
            </w:rPr>
          </w:rPrChange>
        </w:rPr>
        <w:t>always</w:t>
      </w:r>
      <w:r>
        <w:rPr>
          <w:spacing w:val="-4"/>
          <w:rPrChange w:id="933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331" w:author="Kendra Wyant" w:date="2023-05-31T13:43:00Z">
            <w:rPr>
              <w:spacing w:val="-2"/>
            </w:rPr>
          </w:rPrChange>
        </w:rPr>
        <w:t>require</w:t>
      </w:r>
      <w:r>
        <w:rPr>
          <w:spacing w:val="-4"/>
          <w:rPrChange w:id="933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333" w:author="Kendra Wyant" w:date="2023-05-31T13:43:00Z">
            <w:rPr>
              <w:spacing w:val="-2"/>
            </w:rPr>
          </w:rPrChange>
        </w:rPr>
        <w:t>active</w:t>
      </w:r>
      <w:r>
        <w:rPr>
          <w:spacing w:val="-4"/>
          <w:rPrChange w:id="933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335" w:author="Kendra Wyant" w:date="2023-05-31T13:43:00Z">
            <w:rPr>
              <w:spacing w:val="-2"/>
            </w:rPr>
          </w:rPrChange>
        </w:rPr>
        <w:t xml:space="preserve">input </w:t>
      </w:r>
      <w:r>
        <w:rPr>
          <w:spacing w:val="-2"/>
          <w:rPrChange w:id="9336" w:author="Kendra Wyant" w:date="2023-05-31T13:43:00Z">
            <w:rPr>
              <w:spacing w:val="-6"/>
            </w:rPr>
          </w:rPrChange>
        </w:rPr>
        <w:t>from</w:t>
      </w:r>
      <w:r>
        <w:rPr>
          <w:spacing w:val="-6"/>
          <w:rPrChange w:id="9337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9338" w:author="Kendra Wyant" w:date="2023-05-31T13:43:00Z">
            <w:rPr>
              <w:spacing w:val="-6"/>
            </w:rPr>
          </w:rPrChange>
        </w:rPr>
        <w:t>users</w:t>
      </w:r>
      <w:r>
        <w:rPr>
          <w:spacing w:val="-6"/>
          <w:rPrChange w:id="933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340" w:author="Kendra Wyant" w:date="2023-05-31T13:43:00Z">
            <w:rPr>
              <w:spacing w:val="-6"/>
            </w:rPr>
          </w:rPrChange>
        </w:rPr>
        <w:t>but</w:t>
      </w:r>
      <w:r>
        <w:rPr>
          <w:spacing w:val="-6"/>
          <w:rPrChange w:id="934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342" w:author="Kendra Wyant" w:date="2023-05-31T13:43:00Z">
            <w:rPr>
              <w:spacing w:val="-6"/>
            </w:rPr>
          </w:rPrChange>
        </w:rPr>
        <w:t>other</w:t>
      </w:r>
      <w:r>
        <w:rPr>
          <w:spacing w:val="-6"/>
          <w:rPrChange w:id="934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344" w:author="Kendra Wyant" w:date="2023-05-31T13:43:00Z">
            <w:rPr>
              <w:spacing w:val="-6"/>
            </w:rPr>
          </w:rPrChange>
        </w:rPr>
        <w:t>methods</w:t>
      </w:r>
      <w:r>
        <w:rPr>
          <w:spacing w:val="-6"/>
          <w:rPrChange w:id="934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346" w:author="Kendra Wyant" w:date="2023-05-31T13:43:00Z">
            <w:rPr>
              <w:spacing w:val="-6"/>
            </w:rPr>
          </w:rPrChange>
        </w:rPr>
        <w:t>may</w:t>
      </w:r>
      <w:r>
        <w:rPr>
          <w:spacing w:val="-6"/>
          <w:rPrChange w:id="934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348" w:author="Kendra Wyant" w:date="2023-05-31T13:43:00Z">
            <w:rPr>
              <w:spacing w:val="-6"/>
            </w:rPr>
          </w:rPrChange>
        </w:rPr>
        <w:t>become</w:t>
      </w:r>
      <w:r>
        <w:rPr>
          <w:spacing w:val="-6"/>
          <w:rPrChange w:id="934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350" w:author="Kendra Wyant" w:date="2023-05-31T13:43:00Z">
            <w:rPr>
              <w:spacing w:val="-6"/>
            </w:rPr>
          </w:rPrChange>
        </w:rPr>
        <w:t>more</w:t>
      </w:r>
      <w:r>
        <w:rPr>
          <w:spacing w:val="-6"/>
          <w:rPrChange w:id="935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352" w:author="Kendra Wyant" w:date="2023-05-31T13:43:00Z">
            <w:rPr>
              <w:spacing w:val="-6"/>
            </w:rPr>
          </w:rPrChange>
        </w:rPr>
        <w:t>passive</w:t>
      </w:r>
      <w:r>
        <w:rPr>
          <w:spacing w:val="-6"/>
          <w:rPrChange w:id="935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354" w:author="Kendra Wyant" w:date="2023-05-31T13:43:00Z">
            <w:rPr>
              <w:spacing w:val="-6"/>
            </w:rPr>
          </w:rPrChange>
        </w:rPr>
        <w:t>with</w:t>
      </w:r>
      <w:r>
        <w:rPr>
          <w:spacing w:val="-6"/>
          <w:rPrChange w:id="935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356" w:author="Kendra Wyant" w:date="2023-05-31T13:43:00Z">
            <w:rPr>
              <w:spacing w:val="-6"/>
            </w:rPr>
          </w:rPrChange>
        </w:rPr>
        <w:t>further</w:t>
      </w:r>
      <w:r>
        <w:rPr>
          <w:spacing w:val="-6"/>
          <w:rPrChange w:id="935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358" w:author="Kendra Wyant" w:date="2023-05-31T13:43:00Z">
            <w:rPr>
              <w:spacing w:val="-6"/>
            </w:rPr>
          </w:rPrChange>
        </w:rPr>
        <w:t>technological</w:t>
      </w:r>
      <w:r>
        <w:rPr>
          <w:spacing w:val="-2"/>
          <w:rPrChange w:id="9359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9360" w:author="Kendra Wyant" w:date="2023-05-31T13:43:00Z">
            <w:rPr>
              <w:spacing w:val="-6"/>
            </w:rPr>
          </w:rPrChange>
        </w:rPr>
        <w:t>advances.</w:t>
      </w:r>
      <w:r>
        <w:rPr>
          <w:spacing w:val="7"/>
          <w:rPrChange w:id="9361" w:author="Kendra Wyant" w:date="2023-05-31T13:43:00Z">
            <w:rPr>
              <w:spacing w:val="-6"/>
            </w:rPr>
          </w:rPrChange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sleep</w:t>
      </w:r>
      <w:r>
        <w:rPr>
          <w:spacing w:val="-9"/>
          <w:rPrChange w:id="9362" w:author="Kendra Wyant" w:date="2023-05-31T13:43:00Z">
            <w:rPr>
              <w:spacing w:val="-10"/>
            </w:rPr>
          </w:rPrChange>
        </w:rPr>
        <w:t xml:space="preserve"> </w:t>
      </w:r>
      <w:r>
        <w:t>quality</w:t>
      </w:r>
      <w:r>
        <w:rPr>
          <w:spacing w:val="-10"/>
          <w:rPrChange w:id="9363" w:author="Kendra Wyant" w:date="2023-05-31T13:43:00Z">
            <w:rPr>
              <w:spacing w:val="-9"/>
            </w:rPr>
          </w:rPrChange>
        </w:rPr>
        <w:t xml:space="preserve"> </w:t>
      </w:r>
      <w:r>
        <w:t>in</w:t>
      </w:r>
      <w:r>
        <w:rPr>
          <w:spacing w:val="-9"/>
          <w:rPrChange w:id="9364" w:author="Kendra Wyant" w:date="2023-05-31T13:43:00Z">
            <w:rPr>
              <w:spacing w:val="-10"/>
            </w:rPr>
          </w:rPrChange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10"/>
          <w:rPrChange w:id="9365" w:author="Kendra Wyant" w:date="2023-05-31T13:43:00Z">
            <w:rPr>
              <w:spacing w:val="-9"/>
            </w:rPr>
          </w:rPrChange>
        </w:rPr>
        <w:t xml:space="preserve"> </w:t>
      </w:r>
      <w:r>
        <w:t>an</w:t>
      </w:r>
      <w:r>
        <w:rPr>
          <w:spacing w:val="-9"/>
          <w:rPrChange w:id="9366" w:author="Kendra Wyant" w:date="2023-05-31T13:43:00Z">
            <w:rPr>
              <w:spacing w:val="-10"/>
            </w:rPr>
          </w:rPrChange>
        </w:rPr>
        <w:t xml:space="preserve"> </w:t>
      </w:r>
      <w:r>
        <w:t>early</w:t>
      </w:r>
      <w:r>
        <w:rPr>
          <w:rPrChange w:id="9367" w:author="Kendra Wyant" w:date="2023-05-31T13:43:00Z">
            <w:rPr>
              <w:spacing w:val="-10"/>
            </w:rPr>
          </w:rPrChange>
        </w:rPr>
        <w:t xml:space="preserve"> </w:t>
      </w:r>
      <w:r>
        <w:t>version</w:t>
      </w:r>
      <w:r>
        <w:rPr>
          <w:spacing w:val="-10"/>
          <w:rPrChange w:id="9368" w:author="Kendra Wyant" w:date="2023-05-31T13:43:00Z">
            <w:rPr>
              <w:spacing w:val="-9"/>
            </w:rPr>
          </w:rPrChange>
        </w:rPr>
        <w:t xml:space="preserve"> </w:t>
      </w:r>
      <w:r>
        <w:t>of</w:t>
      </w:r>
      <w:r>
        <w:rPr>
          <w:spacing w:val="-10"/>
          <w:rPrChange w:id="9369" w:author="Kendra Wyant" w:date="2023-05-31T13:43:00Z">
            <w:rPr>
              <w:spacing w:val="-9"/>
            </w:rPr>
          </w:rPrChange>
        </w:rPr>
        <w:t xml:space="preserve"> </w:t>
      </w:r>
      <w:r>
        <w:t>the</w:t>
      </w:r>
      <w:r>
        <w:rPr>
          <w:spacing w:val="-9"/>
          <w:rPrChange w:id="9370" w:author="Kendra Wyant" w:date="2023-05-31T13:43:00Z">
            <w:rPr/>
          </w:rPrChange>
        </w:rPr>
        <w:t xml:space="preserve"> </w:t>
      </w:r>
      <w:r>
        <w:rPr>
          <w:rPrChange w:id="9371" w:author="Kendra Wyant" w:date="2023-05-31T13:43:00Z">
            <w:rPr>
              <w:spacing w:val="-4"/>
            </w:rPr>
          </w:rPrChange>
        </w:rPr>
        <w:t>Beddit</w:t>
      </w:r>
      <w:r>
        <w:rPr>
          <w:spacing w:val="-9"/>
          <w:rPrChange w:id="937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9373" w:author="Kendra Wyant" w:date="2023-05-31T13:43:00Z">
            <w:rPr>
              <w:spacing w:val="-4"/>
            </w:rPr>
          </w:rPrChange>
        </w:rPr>
        <w:t>sleep</w:t>
      </w:r>
      <w:r>
        <w:rPr>
          <w:spacing w:val="-10"/>
          <w:rPrChange w:id="9374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9375" w:author="Kendra Wyant" w:date="2023-05-31T13:43:00Z">
            <w:rPr>
              <w:spacing w:val="-4"/>
            </w:rPr>
          </w:rPrChange>
        </w:rPr>
        <w:t>monitor</w:t>
      </w:r>
      <w:r>
        <w:rPr>
          <w:spacing w:val="-9"/>
          <w:rPrChange w:id="9376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9377" w:author="Kendra Wyant" w:date="2023-05-31T13:43:00Z">
            <w:rPr>
              <w:spacing w:val="-4"/>
            </w:rPr>
          </w:rPrChange>
        </w:rPr>
        <w:t>that</w:t>
      </w:r>
      <w:r>
        <w:rPr>
          <w:spacing w:val="-10"/>
          <w:rPrChange w:id="9378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9379" w:author="Kendra Wyant" w:date="2023-05-31T13:43:00Z">
            <w:rPr>
              <w:spacing w:val="-4"/>
            </w:rPr>
          </w:rPrChange>
        </w:rPr>
        <w:t>required</w:t>
      </w:r>
      <w:r>
        <w:rPr>
          <w:spacing w:val="-10"/>
          <w:rPrChange w:id="9380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9381" w:author="Kendra Wyant" w:date="2023-05-31T13:43:00Z">
            <w:rPr>
              <w:spacing w:val="-4"/>
            </w:rPr>
          </w:rPrChange>
        </w:rPr>
        <w:t>participants</w:t>
      </w:r>
      <w:r>
        <w:rPr>
          <w:spacing w:val="-10"/>
          <w:rPrChange w:id="938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9383" w:author="Kendra Wyant" w:date="2023-05-31T13:43:00Z">
            <w:rPr>
              <w:spacing w:val="-4"/>
            </w:rPr>
          </w:rPrChange>
        </w:rPr>
        <w:t>to</w:t>
      </w:r>
      <w:r>
        <w:rPr>
          <w:spacing w:val="-9"/>
          <w:rPrChange w:id="9384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9385" w:author="Kendra Wyant" w:date="2023-05-31T13:43:00Z">
            <w:rPr>
              <w:spacing w:val="-4"/>
            </w:rPr>
          </w:rPrChange>
        </w:rPr>
        <w:t>actively</w:t>
      </w:r>
      <w:r>
        <w:rPr>
          <w:spacing w:val="-9"/>
          <w:rPrChange w:id="9386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9387" w:author="Kendra Wyant" w:date="2023-05-31T13:43:00Z">
            <w:rPr>
              <w:spacing w:val="-4"/>
            </w:rPr>
          </w:rPrChange>
        </w:rPr>
        <w:t>log</w:t>
      </w:r>
      <w:r>
        <w:rPr>
          <w:spacing w:val="-10"/>
          <w:rPrChange w:id="9388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9389" w:author="Kendra Wyant" w:date="2023-05-31T13:43:00Z">
            <w:rPr>
              <w:spacing w:val="-4"/>
            </w:rPr>
          </w:rPrChange>
        </w:rPr>
        <w:t>when</w:t>
      </w:r>
      <w:r>
        <w:rPr>
          <w:spacing w:val="-10"/>
          <w:rPrChange w:id="939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9391" w:author="Kendra Wyant" w:date="2023-05-31T13:43:00Z">
            <w:rPr>
              <w:spacing w:val="-4"/>
            </w:rPr>
          </w:rPrChange>
        </w:rPr>
        <w:t>they</w:t>
      </w:r>
      <w:r>
        <w:rPr>
          <w:rPrChange w:id="939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9393" w:author="Kendra Wyant" w:date="2023-05-31T13:43:00Z">
            <w:rPr>
              <w:spacing w:val="-4"/>
            </w:rPr>
          </w:rPrChange>
        </w:rPr>
        <w:t>entered</w:t>
      </w:r>
      <w:r>
        <w:rPr>
          <w:spacing w:val="-6"/>
          <w:rPrChange w:id="939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9395" w:author="Kendra Wyant" w:date="2023-05-31T13:43:00Z">
            <w:rPr>
              <w:spacing w:val="-4"/>
            </w:rPr>
          </w:rPrChange>
        </w:rPr>
        <w:t>and</w:t>
      </w:r>
      <w:r>
        <w:rPr>
          <w:spacing w:val="-6"/>
          <w:rPrChange w:id="939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9397" w:author="Kendra Wyant" w:date="2023-05-31T13:43:00Z">
            <w:rPr>
              <w:spacing w:val="-4"/>
            </w:rPr>
          </w:rPrChange>
        </w:rPr>
        <w:t>exited</w:t>
      </w:r>
      <w:r>
        <w:rPr>
          <w:spacing w:val="-6"/>
          <w:rPrChange w:id="939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399" w:author="Kendra Wyant" w:date="2023-05-31T13:43:00Z">
            <w:rPr>
              <w:spacing w:val="-6"/>
            </w:rPr>
          </w:rPrChange>
        </w:rPr>
        <w:t>their</w:t>
      </w:r>
      <w:r>
        <w:rPr>
          <w:spacing w:val="-6"/>
        </w:rPr>
        <w:t xml:space="preserve"> </w:t>
      </w:r>
      <w:r>
        <w:rPr>
          <w:spacing w:val="-2"/>
          <w:rPrChange w:id="9400" w:author="Kendra Wyant" w:date="2023-05-31T13:43:00Z">
            <w:rPr>
              <w:spacing w:val="-6"/>
            </w:rPr>
          </w:rPrChange>
        </w:rPr>
        <w:t>bed</w:t>
      </w:r>
      <w:r>
        <w:rPr>
          <w:spacing w:val="-6"/>
        </w:rPr>
        <w:t xml:space="preserve"> </w:t>
      </w:r>
      <w:r>
        <w:rPr>
          <w:spacing w:val="-2"/>
          <w:rPrChange w:id="9401" w:author="Kendra Wyant" w:date="2023-05-31T13:43:00Z">
            <w:rPr>
              <w:spacing w:val="-6"/>
            </w:rPr>
          </w:rPrChange>
        </w:rPr>
        <w:t>during</w:t>
      </w:r>
      <w:r>
        <w:rPr>
          <w:spacing w:val="-6"/>
        </w:rPr>
        <w:t xml:space="preserve"> </w:t>
      </w:r>
      <w:r>
        <w:rPr>
          <w:spacing w:val="-2"/>
          <w:rPrChange w:id="9402" w:author="Kendra Wyant" w:date="2023-05-31T13:43:00Z">
            <w:rPr>
              <w:spacing w:val="-6"/>
            </w:rPr>
          </w:rPrChange>
        </w:rPr>
        <w:t>each</w:t>
      </w:r>
      <w:r>
        <w:rPr>
          <w:spacing w:val="-6"/>
        </w:rPr>
        <w:t xml:space="preserve"> </w:t>
      </w:r>
      <w:r>
        <w:rPr>
          <w:spacing w:val="-2"/>
          <w:rPrChange w:id="9403" w:author="Kendra Wyant" w:date="2023-05-31T13:43:00Z">
            <w:rPr>
              <w:spacing w:val="-6"/>
            </w:rPr>
          </w:rPrChange>
        </w:rPr>
        <w:t>period</w:t>
      </w:r>
      <w:r>
        <w:rPr>
          <w:spacing w:val="-6"/>
        </w:rPr>
        <w:t xml:space="preserve"> </w:t>
      </w:r>
      <w:r>
        <w:rPr>
          <w:spacing w:val="-2"/>
          <w:rPrChange w:id="9404" w:author="Kendra Wyant" w:date="2023-05-31T13:43:00Z">
            <w:rPr>
              <w:spacing w:val="-6"/>
            </w:rPr>
          </w:rPrChange>
        </w:rPr>
        <w:t>of</w:t>
      </w:r>
      <w:r>
        <w:rPr>
          <w:spacing w:val="-6"/>
        </w:rPr>
        <w:t xml:space="preserve"> </w:t>
      </w:r>
      <w:r>
        <w:rPr>
          <w:spacing w:val="-2"/>
          <w:rPrChange w:id="9405" w:author="Kendra Wyant" w:date="2023-05-31T13:43:00Z">
            <w:rPr>
              <w:spacing w:val="-6"/>
            </w:rPr>
          </w:rPrChange>
        </w:rPr>
        <w:t>sleep.</w:t>
      </w:r>
      <w:r>
        <w:rPr>
          <w:spacing w:val="13"/>
          <w:rPrChange w:id="9406" w:author="Kendra Wyant" w:date="2023-05-31T13:43:00Z">
            <w:rPr>
              <w:spacing w:val="18"/>
            </w:rPr>
          </w:rPrChange>
        </w:rPr>
        <w:t xml:space="preserve"> </w:t>
      </w:r>
      <w:r>
        <w:rPr>
          <w:spacing w:val="-2"/>
          <w:rPrChange w:id="9407" w:author="Kendra Wyant" w:date="2023-05-31T13:43:00Z">
            <w:rPr>
              <w:spacing w:val="-6"/>
            </w:rPr>
          </w:rPrChange>
        </w:rPr>
        <w:t>However,</w:t>
      </w:r>
      <w:r>
        <w:rPr>
          <w:spacing w:val="-6"/>
        </w:rPr>
        <w:t xml:space="preserve"> </w:t>
      </w:r>
      <w:r>
        <w:rPr>
          <w:spacing w:val="-2"/>
          <w:rPrChange w:id="9408" w:author="Kendra Wyant" w:date="2023-05-31T13:43:00Z">
            <w:rPr>
              <w:spacing w:val="-6"/>
            </w:rPr>
          </w:rPrChange>
        </w:rPr>
        <w:t>later</w:t>
      </w:r>
      <w:r>
        <w:rPr>
          <w:spacing w:val="-6"/>
        </w:rPr>
        <w:t xml:space="preserve"> </w:t>
      </w:r>
      <w:r>
        <w:rPr>
          <w:spacing w:val="-2"/>
          <w:rPrChange w:id="9409" w:author="Kendra Wyant" w:date="2023-05-31T13:43:00Z">
            <w:rPr>
              <w:spacing w:val="-6"/>
            </w:rPr>
          </w:rPrChange>
        </w:rPr>
        <w:t>versions</w:t>
      </w:r>
      <w:r>
        <w:rPr>
          <w:spacing w:val="-6"/>
        </w:rPr>
        <w:t xml:space="preserve"> </w:t>
      </w:r>
      <w:r>
        <w:rPr>
          <w:spacing w:val="-2"/>
          <w:rPrChange w:id="9410" w:author="Kendra Wyant" w:date="2023-05-31T13:43:00Z">
            <w:rPr>
              <w:spacing w:val="-6"/>
            </w:rPr>
          </w:rPrChange>
        </w:rPr>
        <w:t>of</w:t>
      </w:r>
      <w:r>
        <w:rPr>
          <w:spacing w:val="-6"/>
        </w:rPr>
        <w:t xml:space="preserve"> </w:t>
      </w:r>
      <w:r>
        <w:rPr>
          <w:spacing w:val="-2"/>
          <w:rPrChange w:id="9411" w:author="Kendra Wyant" w:date="2023-05-31T13:43:00Z">
            <w:rPr>
              <w:spacing w:val="-6"/>
            </w:rPr>
          </w:rPrChange>
        </w:rPr>
        <w:t>the Beddit</w:t>
      </w:r>
      <w:r>
        <w:rPr>
          <w:spacing w:val="-8"/>
          <w:rPrChange w:id="941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413" w:author="Kendra Wyant" w:date="2023-05-31T13:43:00Z">
            <w:rPr>
              <w:spacing w:val="-6"/>
            </w:rPr>
          </w:rPrChange>
        </w:rPr>
        <w:t>detect</w:t>
      </w:r>
      <w:r>
        <w:rPr>
          <w:spacing w:val="-8"/>
          <w:rPrChange w:id="941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415" w:author="Kendra Wyant" w:date="2023-05-31T13:43:00Z">
            <w:rPr>
              <w:spacing w:val="-6"/>
            </w:rPr>
          </w:rPrChange>
        </w:rPr>
        <w:t>periods</w:t>
      </w:r>
      <w:r>
        <w:rPr>
          <w:spacing w:val="-9"/>
          <w:rPrChange w:id="941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417" w:author="Kendra Wyant" w:date="2023-05-31T13:43:00Z">
            <w:rPr>
              <w:spacing w:val="-6"/>
            </w:rPr>
          </w:rPrChange>
        </w:rPr>
        <w:t>of</w:t>
      </w:r>
      <w:r>
        <w:rPr>
          <w:spacing w:val="-8"/>
          <w:rPrChange w:id="941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419" w:author="Kendra Wyant" w:date="2023-05-31T13:43:00Z">
            <w:rPr>
              <w:spacing w:val="-4"/>
            </w:rPr>
          </w:rPrChange>
        </w:rPr>
        <w:t>sleep</w:t>
      </w:r>
      <w:r>
        <w:rPr>
          <w:spacing w:val="-8"/>
          <w:rPrChange w:id="942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421" w:author="Kendra Wyant" w:date="2023-05-31T13:43:00Z">
            <w:rPr>
              <w:spacing w:val="-4"/>
            </w:rPr>
          </w:rPrChange>
        </w:rPr>
        <w:t>automatically.</w:t>
      </w:r>
      <w:r>
        <w:rPr>
          <w:spacing w:val="9"/>
          <w:rPrChange w:id="9422" w:author="Kendra Wyant" w:date="2023-05-31T13:43:00Z">
            <w:rPr>
              <w:spacing w:val="12"/>
            </w:rPr>
          </w:rPrChange>
        </w:rPr>
        <w:t xml:space="preserve"> </w:t>
      </w:r>
      <w:r>
        <w:rPr>
          <w:spacing w:val="-2"/>
          <w:rPrChange w:id="9423" w:author="Kendra Wyant" w:date="2023-05-31T13:43:00Z">
            <w:rPr>
              <w:spacing w:val="-4"/>
            </w:rPr>
          </w:rPrChange>
        </w:rPr>
        <w:t>Similarly,</w:t>
      </w:r>
      <w:r>
        <w:rPr>
          <w:spacing w:val="-9"/>
          <w:rPrChange w:id="942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425" w:author="Kendra Wyant" w:date="2023-05-31T13:43:00Z">
            <w:rPr>
              <w:spacing w:val="-4"/>
            </w:rPr>
          </w:rPrChange>
        </w:rPr>
        <w:t>we</w:t>
      </w:r>
      <w:r>
        <w:rPr>
          <w:spacing w:val="-8"/>
          <w:rPrChange w:id="942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427" w:author="Kendra Wyant" w:date="2023-05-31T13:43:00Z">
            <w:rPr>
              <w:spacing w:val="-4"/>
            </w:rPr>
          </w:rPrChange>
        </w:rPr>
        <w:t>discontinued</w:t>
      </w:r>
      <w:r>
        <w:rPr>
          <w:spacing w:val="-9"/>
          <w:rPrChange w:id="942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429" w:author="Kendra Wyant" w:date="2023-05-31T13:43:00Z">
            <w:rPr>
              <w:spacing w:val="-4"/>
            </w:rPr>
          </w:rPrChange>
        </w:rPr>
        <w:t>sensing</w:t>
      </w:r>
      <w:r>
        <w:rPr>
          <w:spacing w:val="-8"/>
          <w:rPrChange w:id="943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431" w:author="Kendra Wyant" w:date="2023-05-31T13:43:00Z">
            <w:rPr>
              <w:spacing w:val="-4"/>
            </w:rPr>
          </w:rPrChange>
        </w:rPr>
        <w:t>of</w:t>
      </w:r>
      <w:r>
        <w:rPr>
          <w:spacing w:val="-2"/>
          <w:rPrChange w:id="943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433" w:author="Kendra Wyant" w:date="2023-05-31T13:43:00Z">
            <w:rPr>
              <w:spacing w:val="-4"/>
            </w:rPr>
          </w:rPrChange>
        </w:rPr>
        <w:t>physiology</w:t>
      </w:r>
      <w:r>
        <w:rPr>
          <w:spacing w:val="-10"/>
          <w:rPrChange w:id="943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435" w:author="Kendra Wyant" w:date="2023-05-31T13:43:00Z">
            <w:rPr>
              <w:spacing w:val="-4"/>
            </w:rPr>
          </w:rPrChange>
        </w:rPr>
        <w:t>with</w:t>
      </w:r>
      <w:r>
        <w:rPr>
          <w:spacing w:val="-9"/>
          <w:rPrChange w:id="943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437" w:author="Kendra Wyant" w:date="2023-05-31T13:43:00Z">
            <w:rPr>
              <w:spacing w:val="-4"/>
            </w:rPr>
          </w:rPrChange>
        </w:rPr>
        <w:t>the</w:t>
      </w:r>
      <w:r>
        <w:rPr>
          <w:spacing w:val="-9"/>
          <w:rPrChange w:id="943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439" w:author="Kendra Wyant" w:date="2023-05-31T13:43:00Z">
            <w:rPr>
              <w:spacing w:val="-4"/>
            </w:rPr>
          </w:rPrChange>
        </w:rPr>
        <w:t>Empatica</w:t>
      </w:r>
      <w:r>
        <w:rPr>
          <w:spacing w:val="-9"/>
          <w:rPrChange w:id="944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441" w:author="Kendra Wyant" w:date="2023-05-31T13:43:00Z">
            <w:rPr>
              <w:spacing w:val="-4"/>
            </w:rPr>
          </w:rPrChange>
        </w:rPr>
        <w:t>E4</w:t>
      </w:r>
      <w:r>
        <w:rPr>
          <w:spacing w:val="-9"/>
          <w:rPrChange w:id="944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9"/>
          <w:rPrChange w:id="944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an</w:t>
      </w:r>
      <w:r>
        <w:rPr>
          <w:spacing w:val="-10"/>
          <w:rPrChange w:id="944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early</w:t>
      </w:r>
      <w:r>
        <w:rPr>
          <w:spacing w:val="-9"/>
          <w:rPrChange w:id="944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phase</w:t>
      </w:r>
      <w:r>
        <w:rPr>
          <w:spacing w:val="-9"/>
          <w:rPrChange w:id="944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10"/>
          <w:rPrChange w:id="944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our</w:t>
      </w:r>
      <w:r>
        <w:rPr>
          <w:spacing w:val="-10"/>
          <w:rPrChange w:id="944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study</w:t>
      </w:r>
      <w:r>
        <w:rPr>
          <w:spacing w:val="-9"/>
          <w:rPrChange w:id="944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because</w:t>
      </w:r>
      <w:r>
        <w:rPr>
          <w:spacing w:val="-9"/>
          <w:rPrChange w:id="945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participants</w:t>
      </w:r>
      <w:r>
        <w:rPr>
          <w:spacing w:val="-10"/>
          <w:rPrChange w:id="945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had</w:t>
      </w:r>
      <w:del w:id="9452" w:author="Kendra Wyant" w:date="2023-05-31T13:43:00Z">
        <w:r w:rsidR="00F53A9D">
          <w:rPr>
            <w:spacing w:val="-8"/>
          </w:rPr>
          <w:delText xml:space="preserve"> </w:delText>
        </w:r>
        <w:r w:rsidR="00F53A9D">
          <w:rPr>
            <w:spacing w:val="-2"/>
          </w:rPr>
          <w:delText>to</w:delText>
        </w:r>
        <w:r w:rsidR="00F53A9D">
          <w:rPr>
            <w:spacing w:val="-7"/>
          </w:rPr>
          <w:delText xml:space="preserve"> </w:delText>
        </w:r>
        <w:r w:rsidR="00F53A9D">
          <w:rPr>
            <w:spacing w:val="-2"/>
          </w:rPr>
          <w:delText>manually</w:delText>
        </w:r>
        <w:r w:rsidR="00F53A9D">
          <w:rPr>
            <w:spacing w:val="-7"/>
          </w:rPr>
          <w:delText xml:space="preserve"> </w:delText>
        </w:r>
        <w:r w:rsidR="00F53A9D">
          <w:rPr>
            <w:spacing w:val="-2"/>
          </w:rPr>
          <w:delText>connect</w:delText>
        </w:r>
        <w:r w:rsidR="00F53A9D">
          <w:rPr>
            <w:spacing w:val="-7"/>
          </w:rPr>
          <w:delText xml:space="preserve"> </w:delText>
        </w:r>
        <w:r w:rsidR="00F53A9D">
          <w:rPr>
            <w:spacing w:val="-2"/>
          </w:rPr>
          <w:delText>the</w:delText>
        </w:r>
        <w:r w:rsidR="00F53A9D">
          <w:rPr>
            <w:spacing w:val="-8"/>
          </w:rPr>
          <w:delText xml:space="preserve"> </w:delText>
        </w:r>
        <w:r w:rsidR="00F53A9D">
          <w:rPr>
            <w:spacing w:val="-2"/>
          </w:rPr>
          <w:delText>wristband</w:delText>
        </w:r>
      </w:del>
    </w:p>
    <w:p w14:paraId="5E5EAD8C" w14:textId="77777777" w:rsidR="003146FC" w:rsidRDefault="003146FC">
      <w:pPr>
        <w:spacing w:line="355" w:lineRule="auto"/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7134BA0F" w14:textId="77777777" w:rsidR="003146FC" w:rsidRDefault="003146FC">
      <w:pPr>
        <w:pStyle w:val="BodyText"/>
        <w:rPr>
          <w:sz w:val="9"/>
        </w:rPr>
      </w:pPr>
    </w:p>
    <w:p w14:paraId="0ED2C85D" w14:textId="77777777" w:rsidR="003146FC" w:rsidRDefault="004E27B8">
      <w:pPr>
        <w:pStyle w:val="BodyText"/>
        <w:spacing w:before="118" w:line="355" w:lineRule="auto"/>
        <w:ind w:left="160" w:right="553"/>
        <w:pPrChange w:id="9453" w:author="Kendra Wyant" w:date="2023-05-31T13:43:00Z">
          <w:pPr>
            <w:pStyle w:val="BodyText"/>
            <w:spacing w:before="118" w:line="355" w:lineRule="auto"/>
            <w:ind w:left="160" w:right="512"/>
          </w:pPr>
        </w:pPrChange>
      </w:pPr>
      <w:ins w:id="9454" w:author="Kendra Wyant" w:date="2023-05-31T13:43:00Z">
        <w:r>
          <w:rPr>
            <w:spacing w:val="-2"/>
          </w:rPr>
          <w:t>to</w:t>
        </w:r>
        <w:r>
          <w:rPr>
            <w:spacing w:val="-6"/>
          </w:rPr>
          <w:t xml:space="preserve"> </w:t>
        </w:r>
        <w:r>
          <w:rPr>
            <w:spacing w:val="-2"/>
          </w:rPr>
          <w:t>manually</w:t>
        </w:r>
        <w:r>
          <w:rPr>
            <w:spacing w:val="-6"/>
          </w:rPr>
          <w:t xml:space="preserve"> </w:t>
        </w:r>
        <w:r>
          <w:rPr>
            <w:spacing w:val="-2"/>
          </w:rPr>
          <w:t>connect</w:t>
        </w:r>
        <w:r>
          <w:rPr>
            <w:spacing w:val="-6"/>
          </w:rPr>
          <w:t xml:space="preserve"> </w:t>
        </w:r>
        <w:r>
          <w:rPr>
            <w:spacing w:val="-2"/>
          </w:rPr>
          <w:t>the</w:t>
        </w:r>
        <w:r>
          <w:rPr>
            <w:spacing w:val="-6"/>
          </w:rPr>
          <w:t xml:space="preserve"> </w:t>
        </w:r>
        <w:r>
          <w:rPr>
            <w:spacing w:val="-2"/>
          </w:rPr>
          <w:t>wristband</w:t>
        </w:r>
        <w:r>
          <w:rPr>
            <w:spacing w:val="-6"/>
          </w:rPr>
          <w:t xml:space="preserve"> </w:t>
        </w:r>
      </w:ins>
      <w:r>
        <w:rPr>
          <w:spacing w:val="-2"/>
          <w:rPrChange w:id="9455" w:author="Kendra Wyant" w:date="2023-05-31T13:43:00Z">
            <w:rPr/>
          </w:rPrChange>
        </w:rPr>
        <w:t>each</w:t>
      </w:r>
      <w:r>
        <w:rPr>
          <w:spacing w:val="-6"/>
          <w:rPrChange w:id="945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9457" w:author="Kendra Wyant" w:date="2023-05-31T13:43:00Z">
            <w:rPr/>
          </w:rPrChange>
        </w:rPr>
        <w:t>night</w:t>
      </w:r>
      <w:r>
        <w:rPr>
          <w:spacing w:val="-6"/>
          <w:rPrChange w:id="945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9459" w:author="Kendra Wyant" w:date="2023-05-31T13:43:00Z">
            <w:rPr/>
          </w:rPrChange>
        </w:rPr>
        <w:t>to</w:t>
      </w:r>
      <w:r>
        <w:rPr>
          <w:spacing w:val="-6"/>
          <w:rPrChange w:id="946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461" w:author="Kendra Wyant" w:date="2023-05-31T13:43:00Z">
            <w:rPr/>
          </w:rPrChange>
        </w:rPr>
        <w:t>a</w:t>
      </w:r>
      <w:r>
        <w:rPr>
          <w:spacing w:val="-6"/>
          <w:rPrChange w:id="946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9463" w:author="Kendra Wyant" w:date="2023-05-31T13:43:00Z">
            <w:rPr/>
          </w:rPrChange>
        </w:rPr>
        <w:t>tablet</w:t>
      </w:r>
      <w:r>
        <w:rPr>
          <w:spacing w:val="-6"/>
          <w:rPrChange w:id="946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9465" w:author="Kendra Wyant" w:date="2023-05-31T13:43:00Z">
            <w:rPr/>
          </w:rPrChange>
        </w:rPr>
        <w:t>to</w:t>
      </w:r>
      <w:r>
        <w:rPr>
          <w:spacing w:val="-6"/>
          <w:rPrChange w:id="946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467" w:author="Kendra Wyant" w:date="2023-05-31T13:43:00Z">
            <w:rPr/>
          </w:rPrChange>
        </w:rPr>
        <w:t>upload</w:t>
      </w:r>
      <w:r>
        <w:rPr>
          <w:spacing w:val="-6"/>
          <w:rPrChange w:id="946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9469" w:author="Kendra Wyant" w:date="2023-05-31T13:43:00Z">
            <w:rPr/>
          </w:rPrChange>
        </w:rPr>
        <w:t>their</w:t>
      </w:r>
      <w:r>
        <w:rPr>
          <w:spacing w:val="-6"/>
          <w:rPrChange w:id="947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9471" w:author="Kendra Wyant" w:date="2023-05-31T13:43:00Z">
            <w:rPr/>
          </w:rPrChange>
        </w:rPr>
        <w:t>data.</w:t>
      </w:r>
      <w:r>
        <w:rPr>
          <w:spacing w:val="15"/>
          <w:rPrChange w:id="9472" w:author="Kendra Wyant" w:date="2023-05-31T13:43:00Z">
            <w:rPr>
              <w:spacing w:val="14"/>
            </w:rPr>
          </w:rPrChange>
        </w:rPr>
        <w:t xml:space="preserve"> </w:t>
      </w:r>
      <w:r>
        <w:rPr>
          <w:spacing w:val="-2"/>
          <w:rPrChange w:id="9473" w:author="Kendra Wyant" w:date="2023-05-31T13:43:00Z">
            <w:rPr/>
          </w:rPrChange>
        </w:rPr>
        <w:t>This</w:t>
      </w:r>
      <w:r>
        <w:rPr>
          <w:spacing w:val="-6"/>
          <w:rPrChange w:id="947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475" w:author="Kendra Wyant" w:date="2023-05-31T13:43:00Z">
            <w:rPr/>
          </w:rPrChange>
        </w:rPr>
        <w:t>proved</w:t>
      </w:r>
      <w:r>
        <w:rPr>
          <w:spacing w:val="-2"/>
          <w:rPrChange w:id="947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477" w:author="Kendra Wyant" w:date="2023-05-31T13:43:00Z">
            <w:rPr/>
          </w:rPrChange>
        </w:rPr>
        <w:t>too</w:t>
      </w:r>
      <w:r>
        <w:rPr>
          <w:spacing w:val="-6"/>
          <w:rPrChange w:id="947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9479" w:author="Kendra Wyant" w:date="2023-05-31T13:43:00Z">
            <w:rPr/>
          </w:rPrChange>
        </w:rPr>
        <w:t>burdensome</w:t>
      </w:r>
      <w:r>
        <w:rPr>
          <w:spacing w:val="-6"/>
          <w:rPrChange w:id="948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9481" w:author="Kendra Wyant" w:date="2023-05-31T13:43:00Z">
            <w:rPr/>
          </w:rPrChange>
        </w:rPr>
        <w:t>and</w:t>
      </w:r>
      <w:r>
        <w:rPr>
          <w:spacing w:val="-7"/>
          <w:rPrChange w:id="948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483" w:author="Kendra Wyant" w:date="2023-05-31T13:43:00Z">
            <w:rPr/>
          </w:rPrChange>
        </w:rPr>
        <w:t>complex</w:t>
      </w:r>
      <w:r>
        <w:rPr>
          <w:spacing w:val="-6"/>
          <w:rPrChange w:id="948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485" w:author="Kendra Wyant" w:date="2023-05-31T13:43:00Z">
            <w:rPr/>
          </w:rPrChange>
        </w:rPr>
        <w:t>for</w:t>
      </w:r>
      <w:r>
        <w:rPr>
          <w:spacing w:val="-6"/>
          <w:rPrChange w:id="9486" w:author="Kendra Wyant" w:date="2023-05-31T13:43:00Z">
            <w:rPr/>
          </w:rPrChange>
        </w:rPr>
        <w:t xml:space="preserve"> </w:t>
      </w:r>
      <w:r>
        <w:rPr>
          <w:spacing w:val="-2"/>
          <w:rPrChange w:id="9487" w:author="Kendra Wyant" w:date="2023-05-31T13:43:00Z">
            <w:rPr>
              <w:spacing w:val="-6"/>
            </w:rPr>
          </w:rPrChange>
        </w:rPr>
        <w:t>most</w:t>
      </w:r>
      <w:r>
        <w:rPr>
          <w:spacing w:val="-7"/>
          <w:rPrChange w:id="948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489" w:author="Kendra Wyant" w:date="2023-05-31T13:43:00Z">
            <w:rPr>
              <w:spacing w:val="-6"/>
            </w:rPr>
          </w:rPrChange>
        </w:rPr>
        <w:t>participants.</w:t>
      </w:r>
      <w:r>
        <w:rPr>
          <w:spacing w:val="12"/>
          <w:rPrChange w:id="9490" w:author="Kendra Wyant" w:date="2023-05-31T13:43:00Z">
            <w:rPr>
              <w:spacing w:val="14"/>
            </w:rPr>
          </w:rPrChange>
        </w:rPr>
        <w:t xml:space="preserve"> </w:t>
      </w:r>
      <w:r>
        <w:rPr>
          <w:spacing w:val="-2"/>
          <w:rPrChange w:id="9491" w:author="Kendra Wyant" w:date="2023-05-31T13:43:00Z">
            <w:rPr>
              <w:spacing w:val="-6"/>
            </w:rPr>
          </w:rPrChange>
        </w:rPr>
        <w:t>However,</w:t>
      </w:r>
      <w:r>
        <w:rPr>
          <w:spacing w:val="-6"/>
        </w:rPr>
        <w:t xml:space="preserve"> </w:t>
      </w:r>
      <w:r>
        <w:rPr>
          <w:spacing w:val="-2"/>
          <w:rPrChange w:id="9492" w:author="Kendra Wyant" w:date="2023-05-31T13:43:00Z">
            <w:rPr>
              <w:spacing w:val="-6"/>
            </w:rPr>
          </w:rPrChange>
        </w:rPr>
        <w:t>the</w:t>
      </w:r>
      <w:r>
        <w:rPr>
          <w:spacing w:val="-7"/>
          <w:rPrChange w:id="949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494" w:author="Kendra Wyant" w:date="2023-05-31T13:43:00Z">
            <w:rPr>
              <w:spacing w:val="-6"/>
            </w:rPr>
          </w:rPrChange>
        </w:rPr>
        <w:t>current</w:t>
      </w:r>
      <w:r>
        <w:rPr>
          <w:spacing w:val="-7"/>
          <w:rPrChange w:id="949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496" w:author="Kendra Wyant" w:date="2023-05-31T13:43:00Z">
            <w:rPr>
              <w:spacing w:val="-6"/>
            </w:rPr>
          </w:rPrChange>
        </w:rPr>
        <w:t>version</w:t>
      </w:r>
      <w:r>
        <w:rPr>
          <w:spacing w:val="-6"/>
        </w:rPr>
        <w:t xml:space="preserve"> </w:t>
      </w:r>
      <w:r>
        <w:rPr>
          <w:spacing w:val="-2"/>
          <w:rPrChange w:id="9497" w:author="Kendra Wyant" w:date="2023-05-31T13:43:00Z">
            <w:rPr>
              <w:spacing w:val="-6"/>
            </w:rPr>
          </w:rPrChange>
        </w:rPr>
        <w:t>of</w:t>
      </w:r>
      <w:r>
        <w:rPr>
          <w:spacing w:val="-7"/>
          <w:rPrChange w:id="949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499" w:author="Kendra Wyant" w:date="2023-05-31T13:43:00Z">
            <w:rPr>
              <w:spacing w:val="-6"/>
            </w:rPr>
          </w:rPrChange>
        </w:rPr>
        <w:t xml:space="preserve">the </w:t>
      </w:r>
      <w:r>
        <w:rPr>
          <w:rPrChange w:id="9500" w:author="Kendra Wyant" w:date="2023-05-31T13:43:00Z">
            <w:rPr>
              <w:spacing w:val="-6"/>
            </w:rPr>
          </w:rPrChange>
        </w:rPr>
        <w:t>Empatica E4 claims to</w:t>
      </w:r>
      <w:r>
        <w:rPr>
          <w:spacing w:val="-1"/>
          <w:rPrChange w:id="950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502" w:author="Kendra Wyant" w:date="2023-05-31T13:43:00Z">
            <w:rPr>
              <w:spacing w:val="-6"/>
            </w:rPr>
          </w:rPrChange>
        </w:rPr>
        <w:t xml:space="preserve">have improved </w:t>
      </w:r>
      <w:r>
        <w:t>automatic</w:t>
      </w:r>
      <w:r>
        <w:rPr>
          <w:spacing w:val="-1"/>
          <w:rPrChange w:id="9503" w:author="Kendra Wyant" w:date="2023-05-31T13:43:00Z">
            <w:rPr>
              <w:spacing w:val="-7"/>
            </w:rPr>
          </w:rPrChange>
        </w:rPr>
        <w:t xml:space="preserve"> </w:t>
      </w:r>
      <w:r>
        <w:t>Bluetooth</w:t>
      </w:r>
      <w:r>
        <w:rPr>
          <w:rPrChange w:id="9504" w:author="Kendra Wyant" w:date="2023-05-31T13:43:00Z">
            <w:rPr>
              <w:spacing w:val="-6"/>
            </w:rPr>
          </w:rPrChange>
        </w:rPr>
        <w:t xml:space="preserve"> </w:t>
      </w:r>
      <w:r>
        <w:t>streaming</w:t>
      </w:r>
      <w:r>
        <w:rPr>
          <w:rPrChange w:id="9505" w:author="Kendra Wyant" w:date="2023-05-31T13:43:00Z">
            <w:rPr>
              <w:spacing w:val="-6"/>
            </w:rPr>
          </w:rPrChange>
        </w:rPr>
        <w:t xml:space="preserve"> </w:t>
      </w:r>
      <w:r>
        <w:t>of</w:t>
      </w:r>
      <w:r>
        <w:rPr>
          <w:spacing w:val="-1"/>
          <w:rPrChange w:id="9506" w:author="Kendra Wyant" w:date="2023-05-31T13:43:00Z">
            <w:rPr>
              <w:spacing w:val="-7"/>
            </w:rPr>
          </w:rPrChange>
        </w:rPr>
        <w:t xml:space="preserve"> </w:t>
      </w:r>
      <w:r>
        <w:t>the</w:t>
      </w:r>
      <w:r>
        <w:rPr>
          <w:rPrChange w:id="9507" w:author="Kendra Wyant" w:date="2023-05-31T13:43:00Z">
            <w:rPr>
              <w:spacing w:val="-6"/>
            </w:rPr>
          </w:rPrChange>
        </w:rPr>
        <w:t xml:space="preserve"> </w:t>
      </w:r>
      <w:r>
        <w:t>data</w:t>
      </w:r>
      <w:r>
        <w:rPr>
          <w:spacing w:val="-1"/>
          <w:rPrChange w:id="9508" w:author="Kendra Wyant" w:date="2023-05-31T13:43:00Z">
            <w:rPr>
              <w:spacing w:val="-7"/>
            </w:rPr>
          </w:rPrChange>
        </w:rPr>
        <w:t xml:space="preserve"> </w:t>
      </w:r>
      <w:r>
        <w:t>to</w:t>
      </w:r>
      <w:r>
        <w:rPr>
          <w:spacing w:val="-1"/>
          <w:rPrChange w:id="9509" w:author="Kendra Wyant" w:date="2023-05-31T13:43:00Z">
            <w:rPr>
              <w:spacing w:val="-7"/>
            </w:rPr>
          </w:rPrChange>
        </w:rPr>
        <w:t xml:space="preserve"> </w:t>
      </w:r>
      <w:r>
        <w:t>the</w:t>
      </w:r>
      <w:r>
        <w:rPr>
          <w:rPrChange w:id="951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  <w:rPrChange w:id="9511" w:author="Kendra Wyant" w:date="2023-05-31T13:43:00Z">
            <w:rPr/>
          </w:rPrChange>
        </w:rPr>
        <w:t>cloud,</w:t>
      </w:r>
      <w:r>
        <w:rPr>
          <w:spacing w:val="-6"/>
        </w:rPr>
        <w:t xml:space="preserve"> </w:t>
      </w:r>
      <w:r>
        <w:rPr>
          <w:spacing w:val="-6"/>
          <w:rPrChange w:id="9512" w:author="Kendra Wyant" w:date="2023-05-31T13:43:00Z">
            <w:rPr/>
          </w:rPrChange>
        </w:rPr>
        <w:t>which</w:t>
      </w:r>
      <w:r>
        <w:rPr>
          <w:spacing w:val="-6"/>
          <w:rPrChange w:id="951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9514" w:author="Kendra Wyant" w:date="2023-05-31T13:43:00Z">
            <w:rPr/>
          </w:rPrChange>
        </w:rPr>
        <w:t>if</w:t>
      </w:r>
      <w:r>
        <w:rPr>
          <w:spacing w:val="-6"/>
          <w:rPrChange w:id="951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9516" w:author="Kendra Wyant" w:date="2023-05-31T13:43:00Z">
            <w:rPr/>
          </w:rPrChange>
        </w:rPr>
        <w:t>robust,</w:t>
      </w:r>
      <w:r>
        <w:rPr>
          <w:spacing w:val="-6"/>
        </w:rPr>
        <w:t xml:space="preserve"> </w:t>
      </w:r>
      <w:r>
        <w:rPr>
          <w:spacing w:val="-6"/>
          <w:rPrChange w:id="9517" w:author="Kendra Wyant" w:date="2023-05-31T13:43:00Z">
            <w:rPr/>
          </w:rPrChange>
        </w:rPr>
        <w:t>would</w:t>
      </w:r>
      <w:r>
        <w:rPr>
          <w:spacing w:val="-6"/>
          <w:rPrChange w:id="951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9519" w:author="Kendra Wyant" w:date="2023-05-31T13:43:00Z">
            <w:rPr/>
          </w:rPrChange>
        </w:rPr>
        <w:t xml:space="preserve">greatly </w:t>
      </w:r>
      <w:r>
        <w:rPr>
          <w:spacing w:val="-6"/>
          <w:rPrChange w:id="9520" w:author="Kendra Wyant" w:date="2023-05-31T13:43:00Z">
            <w:rPr>
              <w:spacing w:val="-2"/>
            </w:rPr>
          </w:rPrChange>
        </w:rPr>
        <w:t>reduce</w:t>
      </w:r>
      <w:r>
        <w:rPr>
          <w:spacing w:val="-6"/>
          <w:rPrChange w:id="952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  <w:rPrChange w:id="9522" w:author="Kendra Wyant" w:date="2023-05-31T13:43:00Z">
            <w:rPr>
              <w:spacing w:val="-2"/>
            </w:rPr>
          </w:rPrChange>
        </w:rPr>
        <w:t>the</w:t>
      </w:r>
      <w:r>
        <w:rPr>
          <w:spacing w:val="-6"/>
          <w:rPrChange w:id="952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6"/>
          <w:rPrChange w:id="9524" w:author="Kendra Wyant" w:date="2023-05-31T13:43:00Z">
            <w:rPr>
              <w:spacing w:val="-2"/>
            </w:rPr>
          </w:rPrChange>
        </w:rPr>
        <w:t>burden</w:t>
      </w:r>
      <w:r>
        <w:rPr>
          <w:spacing w:val="-6"/>
          <w:rPrChange w:id="952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  <w:rPrChange w:id="9526" w:author="Kendra Wyant" w:date="2023-05-31T13:43:00Z">
            <w:rPr>
              <w:spacing w:val="-2"/>
            </w:rPr>
          </w:rPrChange>
        </w:rPr>
        <w:t>associated</w:t>
      </w:r>
      <w:r>
        <w:rPr>
          <w:spacing w:val="-6"/>
          <w:rPrChange w:id="952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6"/>
          <w:rPrChange w:id="9528" w:author="Kendra Wyant" w:date="2023-05-31T13:43:00Z">
            <w:rPr>
              <w:spacing w:val="-2"/>
            </w:rPr>
          </w:rPrChange>
        </w:rPr>
        <w:t>with</w:t>
      </w:r>
      <w:r>
        <w:rPr>
          <w:spacing w:val="-6"/>
          <w:rPrChange w:id="952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6"/>
          <w:rPrChange w:id="9530" w:author="Kendra Wyant" w:date="2023-05-31T13:43:00Z">
            <w:rPr>
              <w:spacing w:val="-2"/>
            </w:rPr>
          </w:rPrChange>
        </w:rPr>
        <w:t>physiology</w:t>
      </w:r>
      <w:r>
        <w:rPr>
          <w:spacing w:val="-6"/>
          <w:rPrChange w:id="953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6"/>
          <w:rPrChange w:id="9532" w:author="Kendra Wyant" w:date="2023-05-31T13:43:00Z">
            <w:rPr>
              <w:spacing w:val="-2"/>
            </w:rPr>
          </w:rPrChange>
        </w:rPr>
        <w:t>sensing.</w:t>
      </w:r>
    </w:p>
    <w:p w14:paraId="3EE13F2E" w14:textId="77777777" w:rsidR="00DC3B47" w:rsidRDefault="004E27B8">
      <w:pPr>
        <w:pStyle w:val="BodyText"/>
        <w:spacing w:before="235" w:line="355" w:lineRule="auto"/>
        <w:ind w:left="160" w:right="557" w:firstLine="576"/>
        <w:rPr>
          <w:del w:id="9533" w:author="Kendra Wyant" w:date="2023-05-31T13:43:00Z"/>
        </w:rPr>
      </w:pPr>
      <w:r>
        <w:rPr>
          <w:rPrChange w:id="9534" w:author="Kendra Wyant" w:date="2023-05-31T13:43:00Z">
            <w:rPr>
              <w:spacing w:val="-4"/>
            </w:rPr>
          </w:rPrChange>
        </w:rPr>
        <w:t>The</w:t>
      </w:r>
      <w:r>
        <w:rPr>
          <w:spacing w:val="-9"/>
          <w:rPrChange w:id="9535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536" w:author="Kendra Wyant" w:date="2023-05-31T13:43:00Z">
            <w:rPr>
              <w:spacing w:val="-4"/>
            </w:rPr>
          </w:rPrChange>
        </w:rPr>
        <w:t>acceptability</w:t>
      </w:r>
      <w:r>
        <w:rPr>
          <w:spacing w:val="-9"/>
          <w:rPrChange w:id="9537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538" w:author="Kendra Wyant" w:date="2023-05-31T13:43:00Z">
            <w:rPr>
              <w:spacing w:val="-4"/>
            </w:rPr>
          </w:rPrChange>
        </w:rPr>
        <w:t>of</w:t>
      </w:r>
      <w:r>
        <w:rPr>
          <w:spacing w:val="-9"/>
          <w:rPrChange w:id="953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540" w:author="Kendra Wyant" w:date="2023-05-31T13:43:00Z">
            <w:rPr>
              <w:spacing w:val="-4"/>
            </w:rPr>
          </w:rPrChange>
        </w:rPr>
        <w:t>active</w:t>
      </w:r>
      <w:r>
        <w:rPr>
          <w:spacing w:val="-9"/>
          <w:rPrChange w:id="9541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542" w:author="Kendra Wyant" w:date="2023-05-31T13:43:00Z">
            <w:rPr>
              <w:spacing w:val="-4"/>
            </w:rPr>
          </w:rPrChange>
        </w:rPr>
        <w:t>sensing</w:t>
      </w:r>
      <w:r>
        <w:rPr>
          <w:spacing w:val="-9"/>
          <w:rPrChange w:id="9543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544" w:author="Kendra Wyant" w:date="2023-05-31T13:43:00Z">
            <w:rPr>
              <w:spacing w:val="-4"/>
            </w:rPr>
          </w:rPrChange>
        </w:rPr>
        <w:t>methods</w:t>
      </w:r>
      <w:r>
        <w:rPr>
          <w:spacing w:val="-9"/>
          <w:rPrChange w:id="9545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546" w:author="Kendra Wyant" w:date="2023-05-31T13:43:00Z">
            <w:rPr>
              <w:spacing w:val="-4"/>
            </w:rPr>
          </w:rPrChange>
        </w:rPr>
        <w:t>holds</w:t>
      </w:r>
      <w:r>
        <w:rPr>
          <w:spacing w:val="-9"/>
          <w:rPrChange w:id="9547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548" w:author="Kendra Wyant" w:date="2023-05-31T13:43:00Z">
            <w:rPr>
              <w:spacing w:val="-4"/>
            </w:rPr>
          </w:rPrChange>
        </w:rPr>
        <w:t>great</w:t>
      </w:r>
      <w:r>
        <w:rPr>
          <w:spacing w:val="-9"/>
          <w:rPrChange w:id="954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550" w:author="Kendra Wyant" w:date="2023-05-31T13:43:00Z">
            <w:rPr>
              <w:spacing w:val="-4"/>
            </w:rPr>
          </w:rPrChange>
        </w:rPr>
        <w:t>clinical</w:t>
      </w:r>
      <w:r>
        <w:rPr>
          <w:spacing w:val="-9"/>
          <w:rPrChange w:id="9551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552" w:author="Kendra Wyant" w:date="2023-05-31T13:43:00Z">
            <w:rPr>
              <w:spacing w:val="-4"/>
            </w:rPr>
          </w:rPrChange>
        </w:rPr>
        <w:t>utility.</w:t>
      </w:r>
      <w:r>
        <w:rPr>
          <w:spacing w:val="8"/>
        </w:rPr>
        <w:t xml:space="preserve"> </w:t>
      </w:r>
      <w:r>
        <w:rPr>
          <w:rPrChange w:id="9553" w:author="Kendra Wyant" w:date="2023-05-31T13:43:00Z">
            <w:rPr>
              <w:spacing w:val="-4"/>
            </w:rPr>
          </w:rPrChange>
        </w:rPr>
        <w:t>Active</w:t>
      </w:r>
      <w:r>
        <w:rPr>
          <w:rPrChange w:id="955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555" w:author="Kendra Wyant" w:date="2023-05-31T13:43:00Z">
            <w:rPr>
              <w:spacing w:val="-4"/>
            </w:rPr>
          </w:rPrChange>
        </w:rPr>
        <w:t>personal</w:t>
      </w:r>
      <w:r>
        <w:rPr>
          <w:spacing w:val="-6"/>
          <w:rPrChange w:id="955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6"/>
          <w:rPrChange w:id="955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methods</w:t>
      </w:r>
      <w:r>
        <w:rPr>
          <w:spacing w:val="-6"/>
          <w:rPrChange w:id="955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such</w:t>
      </w:r>
      <w:r>
        <w:rPr>
          <w:spacing w:val="-6"/>
          <w:rPrChange w:id="955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as</w:t>
      </w:r>
      <w:r>
        <w:rPr>
          <w:spacing w:val="-6"/>
          <w:rPrChange w:id="956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EMA</w:t>
      </w:r>
      <w:r>
        <w:rPr>
          <w:spacing w:val="-6"/>
          <w:rPrChange w:id="956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offer</w:t>
      </w:r>
      <w:r>
        <w:rPr>
          <w:spacing w:val="-6"/>
          <w:rPrChange w:id="956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unique</w:t>
      </w:r>
      <w:r>
        <w:rPr>
          <w:spacing w:val="-6"/>
          <w:rPrChange w:id="956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insight</w:t>
      </w:r>
      <w:r>
        <w:rPr>
          <w:spacing w:val="-6"/>
          <w:rPrChange w:id="956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into</w:t>
      </w:r>
      <w:r>
        <w:rPr>
          <w:spacing w:val="-6"/>
          <w:rPrChange w:id="956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patient</w:t>
      </w:r>
      <w:r>
        <w:rPr>
          <w:spacing w:val="-6"/>
          <w:rPrChange w:id="956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experiences,</w:t>
      </w:r>
      <w:r>
        <w:rPr>
          <w:spacing w:val="-2"/>
          <w:rPrChange w:id="956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thoughts,</w:t>
      </w:r>
      <w:r>
        <w:rPr>
          <w:spacing w:val="-6"/>
          <w:rPrChange w:id="956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6"/>
          <w:rPrChange w:id="956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9570" w:author="Kendra Wyant" w:date="2023-05-31T13:43:00Z">
            <w:rPr>
              <w:spacing w:val="-4"/>
            </w:rPr>
          </w:rPrChange>
        </w:rPr>
        <w:t>feelings</w:t>
      </w:r>
      <w:r>
        <w:rPr>
          <w:spacing w:val="-5"/>
          <w:rPrChange w:id="957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572" w:author="Kendra Wyant" w:date="2023-05-31T13:43:00Z">
            <w:rPr>
              <w:spacing w:val="-4"/>
            </w:rPr>
          </w:rPrChange>
        </w:rPr>
        <w:t>that</w:t>
      </w:r>
      <w:r>
        <w:rPr>
          <w:spacing w:val="-6"/>
          <w:rPrChange w:id="957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574" w:author="Kendra Wyant" w:date="2023-05-31T13:43:00Z">
            <w:rPr>
              <w:spacing w:val="-4"/>
            </w:rPr>
          </w:rPrChange>
        </w:rPr>
        <w:t>cannot</w:t>
      </w:r>
      <w:r>
        <w:rPr>
          <w:spacing w:val="-5"/>
          <w:rPrChange w:id="957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576" w:author="Kendra Wyant" w:date="2023-05-31T13:43:00Z">
            <w:rPr>
              <w:spacing w:val="-4"/>
            </w:rPr>
          </w:rPrChange>
        </w:rPr>
        <w:t>always</w:t>
      </w:r>
      <w:r>
        <w:rPr>
          <w:spacing w:val="-6"/>
          <w:rPrChange w:id="957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578" w:author="Kendra Wyant" w:date="2023-05-31T13:43:00Z">
            <w:rPr>
              <w:spacing w:val="-4"/>
            </w:rPr>
          </w:rPrChange>
        </w:rPr>
        <w:t>be</w:t>
      </w:r>
      <w:r>
        <w:rPr>
          <w:spacing w:val="-5"/>
          <w:rPrChange w:id="957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580" w:author="Kendra Wyant" w:date="2023-05-31T13:43:00Z">
            <w:rPr>
              <w:spacing w:val="-4"/>
            </w:rPr>
          </w:rPrChange>
        </w:rPr>
        <w:t>captured</w:t>
      </w:r>
      <w:r>
        <w:rPr>
          <w:spacing w:val="-5"/>
          <w:rPrChange w:id="958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582" w:author="Kendra Wyant" w:date="2023-05-31T13:43:00Z">
            <w:rPr>
              <w:spacing w:val="-4"/>
            </w:rPr>
          </w:rPrChange>
        </w:rPr>
        <w:t>accurately</w:t>
      </w:r>
      <w:r>
        <w:rPr>
          <w:spacing w:val="-6"/>
          <w:rPrChange w:id="958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584" w:author="Kendra Wyant" w:date="2023-05-31T13:43:00Z">
            <w:rPr>
              <w:spacing w:val="-4"/>
            </w:rPr>
          </w:rPrChange>
        </w:rPr>
        <w:t>or</w:t>
      </w:r>
      <w:r>
        <w:rPr>
          <w:spacing w:val="-5"/>
          <w:rPrChange w:id="958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586" w:author="Kendra Wyant" w:date="2023-05-31T13:43:00Z">
            <w:rPr>
              <w:spacing w:val="-4"/>
            </w:rPr>
          </w:rPrChange>
        </w:rPr>
        <w:t>comprehensively</w:t>
      </w:r>
      <w:r>
        <w:rPr>
          <w:spacing w:val="-5"/>
          <w:rPrChange w:id="958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588" w:author="Kendra Wyant" w:date="2023-05-31T13:43:00Z">
            <w:rPr>
              <w:spacing w:val="-4"/>
            </w:rPr>
          </w:rPrChange>
        </w:rPr>
        <w:t>by</w:t>
      </w:r>
      <w:r>
        <w:rPr>
          <w:spacing w:val="-2"/>
          <w:rPrChange w:id="958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9590" w:author="Kendra Wyant" w:date="2023-05-31T13:43:00Z">
            <w:rPr>
              <w:spacing w:val="-4"/>
            </w:rPr>
          </w:rPrChange>
        </w:rPr>
        <w:t>passive</w:t>
      </w:r>
      <w:r>
        <w:rPr>
          <w:spacing w:val="-7"/>
          <w:rPrChange w:id="9591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9592" w:author="Kendra Wyant" w:date="2023-05-31T13:43:00Z">
            <w:rPr>
              <w:spacing w:val="-4"/>
            </w:rPr>
          </w:rPrChange>
        </w:rPr>
        <w:t>methods.</w:t>
      </w:r>
      <w:r>
        <w:rPr>
          <w:spacing w:val="11"/>
          <w:rPrChange w:id="959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594" w:author="Kendra Wyant" w:date="2023-05-31T13:43:00Z">
            <w:rPr>
              <w:spacing w:val="-2"/>
            </w:rPr>
          </w:rPrChange>
        </w:rPr>
        <w:t>Self-report</w:t>
      </w:r>
      <w:r>
        <w:rPr>
          <w:spacing w:val="-8"/>
          <w:rPrChange w:id="959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596" w:author="Kendra Wyant" w:date="2023-05-31T13:43:00Z">
            <w:rPr>
              <w:spacing w:val="-2"/>
            </w:rPr>
          </w:rPrChange>
        </w:rPr>
        <w:t>EMA</w:t>
      </w:r>
      <w:r>
        <w:rPr>
          <w:spacing w:val="-7"/>
          <w:rPrChange w:id="9597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598" w:author="Kendra Wyant" w:date="2023-05-31T13:43:00Z">
            <w:rPr>
              <w:spacing w:val="-2"/>
            </w:rPr>
          </w:rPrChange>
        </w:rPr>
        <w:t>in</w:t>
      </w:r>
      <w:r>
        <w:rPr>
          <w:spacing w:val="-7"/>
          <w:rPrChange w:id="959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600" w:author="Kendra Wyant" w:date="2023-05-31T13:43:00Z">
            <w:rPr>
              <w:spacing w:val="-2"/>
            </w:rPr>
          </w:rPrChange>
        </w:rPr>
        <w:t>particular</w:t>
      </w:r>
      <w:r>
        <w:rPr>
          <w:spacing w:val="-8"/>
          <w:rPrChange w:id="960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602" w:author="Kendra Wyant" w:date="2023-05-31T13:43:00Z">
            <w:rPr>
              <w:spacing w:val="-2"/>
            </w:rPr>
          </w:rPrChange>
        </w:rPr>
        <w:t>seems</w:t>
      </w:r>
      <w:r>
        <w:rPr>
          <w:spacing w:val="-7"/>
          <w:rPrChange w:id="960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604" w:author="Kendra Wyant" w:date="2023-05-31T13:43:00Z">
            <w:rPr>
              <w:spacing w:val="-2"/>
            </w:rPr>
          </w:rPrChange>
        </w:rPr>
        <w:t>likely</w:t>
      </w:r>
      <w:r>
        <w:rPr>
          <w:spacing w:val="-7"/>
          <w:rPrChange w:id="960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606" w:author="Kendra Wyant" w:date="2023-05-31T13:43:00Z">
            <w:rPr>
              <w:spacing w:val="-2"/>
            </w:rPr>
          </w:rPrChange>
        </w:rPr>
        <w:t>to</w:t>
      </w:r>
      <w:r>
        <w:rPr>
          <w:spacing w:val="-7"/>
          <w:rPrChange w:id="9607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608" w:author="Kendra Wyant" w:date="2023-05-31T13:43:00Z">
            <w:rPr>
              <w:spacing w:val="-2"/>
            </w:rPr>
          </w:rPrChange>
        </w:rPr>
        <w:t>maintain</w:t>
      </w:r>
      <w:r>
        <w:rPr>
          <w:spacing w:val="-7"/>
          <w:rPrChange w:id="960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610" w:author="Kendra Wyant" w:date="2023-05-31T13:43:00Z">
            <w:rPr>
              <w:spacing w:val="-2"/>
            </w:rPr>
          </w:rPrChange>
        </w:rPr>
        <w:t>a</w:t>
      </w:r>
      <w:r>
        <w:rPr>
          <w:spacing w:val="-8"/>
          <w:rPrChange w:id="961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612" w:author="Kendra Wyant" w:date="2023-05-31T13:43:00Z">
            <w:rPr>
              <w:spacing w:val="-2"/>
            </w:rPr>
          </w:rPrChange>
        </w:rPr>
        <w:t>role</w:t>
      </w:r>
      <w:r>
        <w:rPr>
          <w:spacing w:val="-7"/>
          <w:rPrChange w:id="961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614" w:author="Kendra Wyant" w:date="2023-05-31T13:43:00Z">
            <w:rPr>
              <w:spacing w:val="-2"/>
            </w:rPr>
          </w:rPrChange>
        </w:rPr>
        <w:t>in</w:t>
      </w:r>
      <w:r>
        <w:rPr>
          <w:spacing w:val="-8"/>
          <w:rPrChange w:id="961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9616" w:author="Kendra Wyant" w:date="2023-05-31T13:43:00Z">
            <w:rPr>
              <w:spacing w:val="-2"/>
            </w:rPr>
          </w:rPrChange>
        </w:rPr>
        <w:t>risk</w:t>
      </w:r>
      <w:r>
        <w:rPr>
          <w:rPrChange w:id="961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9618" w:author="Kendra Wyant" w:date="2023-05-31T13:43:00Z">
            <w:rPr>
              <w:spacing w:val="-2"/>
            </w:rPr>
          </w:rPrChange>
        </w:rPr>
        <w:t>monitoring</w:t>
      </w:r>
      <w:r>
        <w:rPr>
          <w:spacing w:val="-5"/>
        </w:rPr>
        <w:t xml:space="preserve"> </w:t>
      </w:r>
      <w:r>
        <w:rPr>
          <w:spacing w:val="-4"/>
          <w:rPrChange w:id="9619" w:author="Kendra Wyant" w:date="2023-05-31T13:43:00Z">
            <w:rPr>
              <w:spacing w:val="-2"/>
            </w:rPr>
          </w:rPrChange>
        </w:rPr>
        <w:t>and</w:t>
      </w:r>
      <w:r>
        <w:rPr>
          <w:spacing w:val="-4"/>
          <w:rPrChange w:id="962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9621" w:author="Kendra Wyant" w:date="2023-05-31T13:43:00Z">
            <w:rPr>
              <w:spacing w:val="-2"/>
            </w:rPr>
          </w:rPrChange>
        </w:rPr>
        <w:t>other,</w:t>
      </w:r>
      <w:r>
        <w:rPr>
          <w:spacing w:val="-5"/>
          <w:rPrChange w:id="9622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9623" w:author="Kendra Wyant" w:date="2023-05-31T13:43:00Z">
            <w:rPr>
              <w:spacing w:val="-6"/>
            </w:rPr>
          </w:rPrChange>
        </w:rPr>
        <w:t>similar clinical applications.</w:t>
      </w:r>
      <w:r>
        <w:rPr>
          <w:spacing w:val="15"/>
          <w:rPrChange w:id="9624" w:author="Kendra Wyant" w:date="2023-05-31T13:43:00Z">
            <w:rPr>
              <w:spacing w:val="14"/>
            </w:rPr>
          </w:rPrChange>
        </w:rPr>
        <w:t xml:space="preserve"> </w:t>
      </w:r>
      <w:r>
        <w:rPr>
          <w:spacing w:val="-4"/>
          <w:rPrChange w:id="9625" w:author="Kendra Wyant" w:date="2023-05-31T13:43:00Z">
            <w:rPr>
              <w:spacing w:val="-6"/>
            </w:rPr>
          </w:rPrChange>
        </w:rPr>
        <w:t>Thus, we were encouraged to</w:t>
      </w:r>
      <w:r>
        <w:rPr>
          <w:spacing w:val="-5"/>
          <w:rPrChange w:id="962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27" w:author="Kendra Wyant" w:date="2023-05-31T13:43:00Z">
            <w:rPr>
              <w:spacing w:val="-6"/>
            </w:rPr>
          </w:rPrChange>
        </w:rPr>
        <w:t xml:space="preserve">find that </w:t>
      </w:r>
      <w:r>
        <w:rPr>
          <w:rPrChange w:id="9628" w:author="Kendra Wyant" w:date="2023-05-31T13:43:00Z">
            <w:rPr>
              <w:spacing w:val="-6"/>
            </w:rPr>
          </w:rPrChange>
        </w:rPr>
        <w:t>even</w:t>
      </w:r>
      <w:r>
        <w:rPr>
          <w:spacing w:val="-10"/>
          <w:rPrChange w:id="962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630" w:author="Kendra Wyant" w:date="2023-05-31T13:43:00Z">
            <w:rPr>
              <w:spacing w:val="-6"/>
            </w:rPr>
          </w:rPrChange>
        </w:rPr>
        <w:t>with</w:t>
      </w:r>
      <w:r>
        <w:rPr>
          <w:spacing w:val="-9"/>
          <w:rPrChange w:id="963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632" w:author="Kendra Wyant" w:date="2023-05-31T13:43:00Z">
            <w:rPr>
              <w:spacing w:val="-6"/>
            </w:rPr>
          </w:rPrChange>
        </w:rPr>
        <w:t>relatively</w:t>
      </w:r>
      <w:r>
        <w:rPr>
          <w:spacing w:val="-9"/>
          <w:rPrChange w:id="963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634" w:author="Kendra Wyant" w:date="2023-05-31T13:43:00Z">
            <w:rPr>
              <w:spacing w:val="-6"/>
            </w:rPr>
          </w:rPrChange>
        </w:rPr>
        <w:t>high</w:t>
      </w:r>
      <w:r>
        <w:rPr>
          <w:spacing w:val="-10"/>
          <w:rPrChange w:id="9635" w:author="Kendra Wyant" w:date="2023-05-31T13:43:00Z">
            <w:rPr>
              <w:spacing w:val="-6"/>
            </w:rPr>
          </w:rPrChange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burden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4X</w:t>
      </w:r>
      <w:r>
        <w:rPr>
          <w:spacing w:val="-10"/>
        </w:rPr>
        <w:t xml:space="preserve"> </w:t>
      </w:r>
      <w:r>
        <w:t>daily</w:t>
      </w:r>
      <w:r>
        <w:rPr>
          <w:spacing w:val="-10"/>
          <w:rPrChange w:id="9636" w:author="Kendra Wyant" w:date="2023-05-31T13:43:00Z">
            <w:rPr>
              <w:spacing w:val="-9"/>
            </w:rPr>
          </w:rPrChange>
        </w:rPr>
        <w:t xml:space="preserve"> </w:t>
      </w:r>
      <w:r>
        <w:t>surveys,</w:t>
      </w:r>
      <w:r>
        <w:rPr>
          <w:spacing w:val="-9"/>
        </w:rPr>
        <w:t xml:space="preserve"> </w:t>
      </w:r>
      <w:r>
        <w:t>EMA</w:t>
      </w:r>
      <w:r>
        <w:rPr>
          <w:spacing w:val="-10"/>
          <w:rPrChange w:id="9637" w:author="Kendra Wyant" w:date="2023-05-31T13:43:00Z">
            <w:rPr>
              <w:spacing w:val="-9"/>
            </w:rPr>
          </w:rPrChange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acceptable</w:t>
      </w:r>
      <w:r>
        <w:rPr>
          <w:spacing w:val="-10"/>
          <w:rPrChange w:id="9638" w:author="Kendra Wyant" w:date="2023-05-31T13:43:00Z">
            <w:rPr>
              <w:spacing w:val="-9"/>
            </w:rPr>
          </w:rPrChange>
        </w:rPr>
        <w:t xml:space="preserve"> </w:t>
      </w:r>
      <w:r>
        <w:t>to</w:t>
      </w:r>
      <w:r>
        <w:rPr>
          <w:rPrChange w:id="963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640" w:author="Kendra Wyant" w:date="2023-05-31T13:43:00Z">
            <w:rPr/>
          </w:rPrChange>
        </w:rPr>
        <w:t>participants</w:t>
      </w:r>
      <w:r>
        <w:rPr>
          <w:spacing w:val="-4"/>
          <w:rPrChange w:id="964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642" w:author="Kendra Wyant" w:date="2023-05-31T13:43:00Z">
            <w:rPr/>
          </w:rPrChange>
        </w:rPr>
        <w:t>as</w:t>
      </w:r>
      <w:r>
        <w:rPr>
          <w:spacing w:val="-4"/>
          <w:rPrChange w:id="964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644" w:author="Kendra Wyant" w:date="2023-05-31T13:43:00Z">
            <w:rPr/>
          </w:rPrChange>
        </w:rPr>
        <w:t>assessed</w:t>
      </w:r>
      <w:r>
        <w:rPr>
          <w:spacing w:val="-4"/>
          <w:rPrChange w:id="964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646" w:author="Kendra Wyant" w:date="2023-05-31T13:43:00Z">
            <w:rPr/>
          </w:rPrChange>
        </w:rPr>
        <w:t>via</w:t>
      </w:r>
    </w:p>
    <w:p w14:paraId="475D5573" w14:textId="6241958F" w:rsidR="003146FC" w:rsidRDefault="004E27B8">
      <w:pPr>
        <w:pStyle w:val="BodyText"/>
        <w:spacing w:before="115" w:line="355" w:lineRule="auto"/>
        <w:ind w:left="160" w:right="553" w:firstLine="576"/>
        <w:pPrChange w:id="9647" w:author="Kendra Wyant" w:date="2023-05-31T13:43:00Z">
          <w:pPr>
            <w:pStyle w:val="BodyText"/>
            <w:spacing w:line="317" w:lineRule="exact"/>
            <w:ind w:left="160"/>
          </w:pPr>
        </w:pPrChange>
      </w:pPr>
      <w:ins w:id="9648" w:author="Kendra Wyant" w:date="2023-05-31T13:43:00Z">
        <w:r>
          <w:rPr>
            <w:spacing w:val="-4"/>
          </w:rPr>
          <w:t xml:space="preserve"> </w:t>
        </w:r>
      </w:ins>
      <w:r>
        <w:rPr>
          <w:spacing w:val="-2"/>
          <w:rPrChange w:id="9649" w:author="Kendra Wyant" w:date="2023-05-31T13:43:00Z">
            <w:rPr>
              <w:spacing w:val="-6"/>
            </w:rPr>
          </w:rPrChange>
        </w:rPr>
        <w:t>self-report</w:t>
      </w:r>
      <w:r>
        <w:rPr>
          <w:spacing w:val="-4"/>
          <w:rPrChange w:id="9650" w:author="Kendra Wyant" w:date="2023-05-31T13:43:00Z">
            <w:rPr>
              <w:spacing w:val="2"/>
            </w:rPr>
          </w:rPrChange>
        </w:rPr>
        <w:t xml:space="preserve"> </w:t>
      </w:r>
      <w:r>
        <w:rPr>
          <w:spacing w:val="-2"/>
          <w:rPrChange w:id="9651" w:author="Kendra Wyant" w:date="2023-05-31T13:43:00Z">
            <w:rPr>
              <w:spacing w:val="-6"/>
            </w:rPr>
          </w:rPrChange>
        </w:rPr>
        <w:t>and</w:t>
      </w:r>
      <w:r>
        <w:rPr>
          <w:spacing w:val="-4"/>
          <w:rPrChange w:id="9652" w:author="Kendra Wyant" w:date="2023-05-31T13:43:00Z">
            <w:rPr>
              <w:spacing w:val="3"/>
            </w:rPr>
          </w:rPrChange>
        </w:rPr>
        <w:t xml:space="preserve"> </w:t>
      </w:r>
      <w:r>
        <w:rPr>
          <w:spacing w:val="-2"/>
          <w:rPrChange w:id="9653" w:author="Kendra Wyant" w:date="2023-05-31T13:43:00Z">
            <w:rPr>
              <w:spacing w:val="-6"/>
            </w:rPr>
          </w:rPrChange>
        </w:rPr>
        <w:t>behavioral</w:t>
      </w:r>
      <w:r>
        <w:rPr>
          <w:spacing w:val="-4"/>
          <w:rPrChange w:id="9654" w:author="Kendra Wyant" w:date="2023-05-31T13:43:00Z">
            <w:rPr>
              <w:spacing w:val="2"/>
            </w:rPr>
          </w:rPrChange>
        </w:rPr>
        <w:t xml:space="preserve"> </w:t>
      </w:r>
      <w:r>
        <w:rPr>
          <w:spacing w:val="-2"/>
          <w:rPrChange w:id="9655" w:author="Kendra Wyant" w:date="2023-05-31T13:43:00Z">
            <w:rPr>
              <w:spacing w:val="-6"/>
            </w:rPr>
          </w:rPrChange>
        </w:rPr>
        <w:t>adherence.</w:t>
      </w:r>
    </w:p>
    <w:p w14:paraId="62A4096C" w14:textId="77777777" w:rsidR="003146FC" w:rsidRDefault="003146FC">
      <w:pPr>
        <w:pStyle w:val="BodyText"/>
        <w:spacing w:before="5"/>
        <w:rPr>
          <w:sz w:val="27"/>
          <w:rPrChange w:id="9656" w:author="Kendra Wyant" w:date="2023-05-31T13:43:00Z">
            <w:rPr>
              <w:sz w:val="30"/>
            </w:rPr>
          </w:rPrChange>
        </w:rPr>
        <w:pPrChange w:id="9657" w:author="Kendra Wyant" w:date="2023-05-31T13:43:00Z">
          <w:pPr>
            <w:pStyle w:val="BodyText"/>
            <w:spacing w:before="7"/>
          </w:pPr>
        </w:pPrChange>
      </w:pPr>
    </w:p>
    <w:p w14:paraId="4A0A5C9C" w14:textId="77777777" w:rsidR="003146FC" w:rsidRDefault="004E27B8">
      <w:pPr>
        <w:pStyle w:val="Heading1"/>
        <w:numPr>
          <w:ilvl w:val="0"/>
          <w:numId w:val="2"/>
        </w:numPr>
        <w:tabs>
          <w:tab w:val="left" w:pos="489"/>
        </w:tabs>
        <w:spacing w:before="1" w:line="355" w:lineRule="auto"/>
        <w:ind w:right="668" w:firstLine="0"/>
        <w:pPrChange w:id="9658" w:author="Kendra Wyant" w:date="2023-05-31T13:43:00Z">
          <w:pPr>
            <w:pStyle w:val="Heading1"/>
            <w:numPr>
              <w:numId w:val="6"/>
            </w:numPr>
            <w:tabs>
              <w:tab w:val="left" w:pos="489"/>
            </w:tabs>
            <w:spacing w:before="0" w:line="355" w:lineRule="auto"/>
            <w:ind w:right="668"/>
          </w:pPr>
        </w:pPrChange>
      </w:pPr>
      <w:bookmarkStart w:id="9659" w:name="4._Important_individual_differences_in_s"/>
      <w:bookmarkEnd w:id="9659"/>
      <w:r>
        <w:rPr>
          <w:w w:val="105"/>
        </w:rPr>
        <w:t>Important individual differences in subjective perceptions exist both within and across personal sensing methods</w:t>
      </w:r>
    </w:p>
    <w:p w14:paraId="0A8FA77D" w14:textId="09138497" w:rsidR="003146FC" w:rsidRDefault="004E27B8">
      <w:pPr>
        <w:pStyle w:val="BodyText"/>
        <w:spacing w:before="271" w:line="355" w:lineRule="auto"/>
        <w:ind w:left="160" w:right="557" w:firstLine="576"/>
        <w:rPr>
          <w:ins w:id="9660" w:author="Kendra Wyant" w:date="2023-05-31T13:43:00Z"/>
        </w:rPr>
      </w:pPr>
      <w:r>
        <w:rPr>
          <w:spacing w:val="-4"/>
          <w:rPrChange w:id="9661" w:author="Kendra Wyant" w:date="2023-05-31T13:43:00Z">
            <w:rPr>
              <w:spacing w:val="-6"/>
            </w:rPr>
          </w:rPrChange>
        </w:rPr>
        <w:t>We</w:t>
      </w:r>
      <w:r>
        <w:rPr>
          <w:spacing w:val="-11"/>
          <w:rPrChange w:id="966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63" w:author="Kendra Wyant" w:date="2023-05-31T13:43:00Z">
            <w:rPr>
              <w:spacing w:val="-6"/>
            </w:rPr>
          </w:rPrChange>
        </w:rPr>
        <w:t>included</w:t>
      </w:r>
      <w:r>
        <w:rPr>
          <w:spacing w:val="-11"/>
          <w:rPrChange w:id="966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65" w:author="Kendra Wyant" w:date="2023-05-31T13:43:00Z">
            <w:rPr>
              <w:spacing w:val="-6"/>
            </w:rPr>
          </w:rPrChange>
        </w:rPr>
        <w:t>a</w:t>
      </w:r>
      <w:r>
        <w:rPr>
          <w:spacing w:val="-11"/>
          <w:rPrChange w:id="966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67" w:author="Kendra Wyant" w:date="2023-05-31T13:43:00Z">
            <w:rPr>
              <w:spacing w:val="-6"/>
            </w:rPr>
          </w:rPrChange>
        </w:rPr>
        <w:t>second</w:t>
      </w:r>
      <w:r>
        <w:rPr>
          <w:spacing w:val="-11"/>
          <w:rPrChange w:id="966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69" w:author="Kendra Wyant" w:date="2023-05-31T13:43:00Z">
            <w:rPr>
              <w:spacing w:val="-6"/>
            </w:rPr>
          </w:rPrChange>
        </w:rPr>
        <w:t>and</w:t>
      </w:r>
      <w:r>
        <w:rPr>
          <w:spacing w:val="-11"/>
          <w:rPrChange w:id="967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71" w:author="Kendra Wyant" w:date="2023-05-31T13:43:00Z">
            <w:rPr>
              <w:spacing w:val="-6"/>
            </w:rPr>
          </w:rPrChange>
        </w:rPr>
        <w:t>more</w:t>
      </w:r>
      <w:r>
        <w:rPr>
          <w:spacing w:val="-11"/>
          <w:rPrChange w:id="967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73" w:author="Kendra Wyant" w:date="2023-05-31T13:43:00Z">
            <w:rPr>
              <w:spacing w:val="-6"/>
            </w:rPr>
          </w:rPrChange>
        </w:rPr>
        <w:t>novel</w:t>
      </w:r>
      <w:r>
        <w:rPr>
          <w:spacing w:val="-11"/>
          <w:rPrChange w:id="967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75" w:author="Kendra Wyant" w:date="2023-05-31T13:43:00Z">
            <w:rPr>
              <w:spacing w:val="-6"/>
            </w:rPr>
          </w:rPrChange>
        </w:rPr>
        <w:t>daily</w:t>
      </w:r>
      <w:r>
        <w:rPr>
          <w:spacing w:val="-11"/>
          <w:rPrChange w:id="967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77" w:author="Kendra Wyant" w:date="2023-05-31T13:43:00Z">
            <w:rPr>
              <w:spacing w:val="-6"/>
            </w:rPr>
          </w:rPrChange>
        </w:rPr>
        <w:t>active</w:t>
      </w:r>
      <w:r>
        <w:rPr>
          <w:spacing w:val="-11"/>
          <w:rPrChange w:id="967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79" w:author="Kendra Wyant" w:date="2023-05-31T13:43:00Z">
            <w:rPr>
              <w:spacing w:val="-6"/>
            </w:rPr>
          </w:rPrChange>
        </w:rPr>
        <w:t>sensing</w:t>
      </w:r>
      <w:r>
        <w:rPr>
          <w:spacing w:val="-11"/>
          <w:rPrChange w:id="968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81" w:author="Kendra Wyant" w:date="2023-05-31T13:43:00Z">
            <w:rPr>
              <w:spacing w:val="-6"/>
            </w:rPr>
          </w:rPrChange>
        </w:rPr>
        <w:t>method</w:t>
      </w:r>
      <w:r>
        <w:rPr>
          <w:spacing w:val="-11"/>
          <w:rPrChange w:id="968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83" w:author="Kendra Wyant" w:date="2023-05-31T13:43:00Z">
            <w:rPr>
              <w:spacing w:val="-6"/>
            </w:rPr>
          </w:rPrChange>
        </w:rPr>
        <w:t>in</w:t>
      </w:r>
      <w:r>
        <w:rPr>
          <w:spacing w:val="-11"/>
          <w:rPrChange w:id="968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85" w:author="Kendra Wyant" w:date="2023-05-31T13:43:00Z">
            <w:rPr>
              <w:spacing w:val="-6"/>
            </w:rPr>
          </w:rPrChange>
        </w:rPr>
        <w:t>this</w:t>
      </w:r>
      <w:r>
        <w:rPr>
          <w:spacing w:val="-11"/>
          <w:rPrChange w:id="968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87" w:author="Kendra Wyant" w:date="2023-05-31T13:43:00Z">
            <w:rPr>
              <w:spacing w:val="-6"/>
            </w:rPr>
          </w:rPrChange>
        </w:rPr>
        <w:t>study,</w:t>
      </w:r>
      <w:r>
        <w:rPr>
          <w:spacing w:val="-11"/>
          <w:rPrChange w:id="968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9689" w:author="Kendra Wyant" w:date="2023-05-31T13:43:00Z">
            <w:rPr>
              <w:spacing w:val="-6"/>
            </w:rPr>
          </w:rPrChange>
        </w:rPr>
        <w:t xml:space="preserve">audio </w:t>
      </w:r>
      <w:r>
        <w:rPr>
          <w:spacing w:val="-2"/>
        </w:rPr>
        <w:t>check-ins.</w:t>
      </w:r>
      <w:r>
        <w:rPr>
          <w:spacing w:val="13"/>
          <w:rPrChange w:id="9690" w:author="Kendra Wyant" w:date="2023-05-31T13:43:00Z">
            <w:rPr>
              <w:spacing w:val="14"/>
            </w:rPr>
          </w:rPrChange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audio</w:t>
      </w:r>
      <w:r>
        <w:rPr>
          <w:spacing w:val="-6"/>
          <w:rPrChange w:id="969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check-ins</w:t>
      </w:r>
      <w:r>
        <w:rPr>
          <w:spacing w:val="-6"/>
          <w:rPrChange w:id="969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high</w:t>
      </w:r>
      <w:r>
        <w:rPr>
          <w:spacing w:val="-6"/>
          <w:rPrChange w:id="969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potential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6"/>
          <w:rPrChange w:id="969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</w:t>
      </w:r>
      <w:r>
        <w:rPr>
          <w:spacing w:val="-6"/>
          <w:rPrChange w:id="969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rich</w:t>
      </w:r>
      <w:r>
        <w:rPr>
          <w:spacing w:val="-5"/>
        </w:rPr>
        <w:t xml:space="preserve"> </w:t>
      </w:r>
      <w:r>
        <w:rPr>
          <w:spacing w:val="-2"/>
        </w:rPr>
        <w:t>source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6"/>
          <w:rPrChange w:id="969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information</w:t>
      </w:r>
      <w:r>
        <w:rPr>
          <w:spacing w:val="-6"/>
          <w:rPrChange w:id="969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 xml:space="preserve">about </w:t>
      </w:r>
      <w:r>
        <w:rPr>
          <w:spacing w:val="-2"/>
          <w:rPrChange w:id="9698" w:author="Kendra Wyant" w:date="2023-05-31T13:43:00Z">
            <w:rPr>
              <w:spacing w:val="-4"/>
            </w:rPr>
          </w:rPrChange>
        </w:rPr>
        <w:t>participants’</w:t>
      </w:r>
      <w:r>
        <w:rPr>
          <w:spacing w:val="-3"/>
          <w:rPrChange w:id="969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700" w:author="Kendra Wyant" w:date="2023-05-31T13:43:00Z">
            <w:rPr>
              <w:spacing w:val="-4"/>
            </w:rPr>
          </w:rPrChange>
        </w:rPr>
        <w:t>daily</w:t>
      </w:r>
      <w:r>
        <w:rPr>
          <w:spacing w:val="-3"/>
          <w:rPrChange w:id="970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702" w:author="Kendra Wyant" w:date="2023-05-31T13:43:00Z">
            <w:rPr>
              <w:spacing w:val="-4"/>
            </w:rPr>
          </w:rPrChange>
        </w:rPr>
        <w:t>experiences.</w:t>
      </w:r>
      <w:r>
        <w:rPr>
          <w:spacing w:val="17"/>
          <w:rPrChange w:id="9703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2"/>
          <w:rPrChange w:id="9704" w:author="Kendra Wyant" w:date="2023-05-31T13:43:00Z">
            <w:rPr>
              <w:spacing w:val="-4"/>
            </w:rPr>
          </w:rPrChange>
        </w:rPr>
        <w:t>Natural</w:t>
      </w:r>
      <w:r>
        <w:rPr>
          <w:spacing w:val="-2"/>
          <w:rPrChange w:id="970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706" w:author="Kendra Wyant" w:date="2023-05-31T13:43:00Z">
            <w:rPr>
              <w:spacing w:val="-4"/>
            </w:rPr>
          </w:rPrChange>
        </w:rPr>
        <w:t>language</w:t>
      </w:r>
      <w:r>
        <w:rPr>
          <w:spacing w:val="-3"/>
          <w:rPrChange w:id="970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708" w:author="Kendra Wyant" w:date="2023-05-31T13:43:00Z">
            <w:rPr>
              <w:spacing w:val="-4"/>
            </w:rPr>
          </w:rPrChange>
        </w:rPr>
        <w:t>processing</w:t>
      </w:r>
      <w:r>
        <w:rPr>
          <w:spacing w:val="-2"/>
          <w:rPrChange w:id="970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710" w:author="Kendra Wyant" w:date="2023-05-31T13:43:00Z">
            <w:rPr>
              <w:spacing w:val="-4"/>
            </w:rPr>
          </w:rPrChange>
        </w:rPr>
        <w:t>of</w:t>
      </w:r>
      <w:r>
        <w:rPr>
          <w:spacing w:val="-3"/>
          <w:rPrChange w:id="971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712" w:author="Kendra Wyant" w:date="2023-05-31T13:43:00Z">
            <w:rPr>
              <w:spacing w:val="-4"/>
            </w:rPr>
          </w:rPrChange>
        </w:rPr>
        <w:t>transcripts</w:t>
      </w:r>
      <w:r>
        <w:rPr>
          <w:spacing w:val="-3"/>
          <w:rPrChange w:id="971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714" w:author="Kendra Wyant" w:date="2023-05-31T13:43:00Z">
            <w:rPr>
              <w:spacing w:val="-4"/>
            </w:rPr>
          </w:rPrChange>
        </w:rPr>
        <w:t>of</w:t>
      </w:r>
      <w:r>
        <w:rPr>
          <w:spacing w:val="-2"/>
          <w:rPrChange w:id="971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9716" w:author="Kendra Wyant" w:date="2023-05-31T13:43:00Z">
            <w:rPr>
              <w:spacing w:val="-4"/>
            </w:rPr>
          </w:rPrChange>
        </w:rPr>
        <w:t>their</w:t>
      </w:r>
      <w:del w:id="9717" w:author="Kendra Wyant" w:date="2023-05-31T13:43:00Z">
        <w:r w:rsidR="00F53A9D">
          <w:rPr>
            <w:spacing w:val="-10"/>
          </w:rPr>
          <w:delText xml:space="preserve"> </w:delText>
        </w:r>
      </w:del>
    </w:p>
    <w:p w14:paraId="44191F95" w14:textId="77777777" w:rsidR="003146FC" w:rsidRDefault="004E27B8">
      <w:pPr>
        <w:pStyle w:val="BodyText"/>
        <w:spacing w:line="355" w:lineRule="auto"/>
        <w:ind w:left="160" w:right="886"/>
        <w:pPrChange w:id="9718" w:author="Kendra Wyant" w:date="2023-05-31T13:43:00Z">
          <w:pPr>
            <w:pStyle w:val="BodyText"/>
            <w:spacing w:before="152" w:line="355" w:lineRule="auto"/>
            <w:ind w:left="153" w:right="557" w:firstLine="582"/>
          </w:pPr>
        </w:pPrChange>
      </w:pPr>
      <w:r>
        <w:rPr>
          <w:spacing w:val="-4"/>
        </w:rPr>
        <w:t>check-ins</w:t>
      </w:r>
      <w:r>
        <w:rPr>
          <w:spacing w:val="-10"/>
          <w:rPrChange w:id="971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can</w:t>
      </w:r>
      <w:r>
        <w:rPr>
          <w:spacing w:val="-9"/>
          <w:rPrChange w:id="972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provide</w:t>
      </w:r>
      <w:r>
        <w:rPr>
          <w:spacing w:val="-10"/>
          <w:rPrChange w:id="972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a</w:t>
      </w:r>
      <w:r>
        <w:rPr>
          <w:spacing w:val="-9"/>
          <w:rPrChange w:id="972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novel</w:t>
      </w:r>
      <w:r>
        <w:rPr>
          <w:spacing w:val="-10"/>
          <w:rPrChange w:id="972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window</w:t>
      </w:r>
      <w:r>
        <w:rPr>
          <w:spacing w:val="-9"/>
          <w:rPrChange w:id="972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into</w:t>
      </w:r>
      <w:r>
        <w:rPr>
          <w:spacing w:val="-9"/>
          <w:rPrChange w:id="972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their</w:t>
      </w:r>
      <w:r>
        <w:rPr>
          <w:spacing w:val="-10"/>
          <w:rPrChange w:id="972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thoughts</w:t>
      </w:r>
      <w:r>
        <w:rPr>
          <w:spacing w:val="-10"/>
          <w:rPrChange w:id="972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[83–86].</w:t>
      </w:r>
      <w:r>
        <w:rPr>
          <w:spacing w:val="7"/>
          <w:rPrChange w:id="9728" w:author="Kendra Wyant" w:date="2023-05-31T13:43:00Z">
            <w:rPr>
              <w:spacing w:val="18"/>
            </w:rPr>
          </w:rPrChange>
        </w:rPr>
        <w:t xml:space="preserve"> </w:t>
      </w:r>
      <w:r>
        <w:rPr>
          <w:spacing w:val="-4"/>
        </w:rPr>
        <w:t>These</w:t>
      </w:r>
      <w:r>
        <w:rPr>
          <w:spacing w:val="-9"/>
          <w:rPrChange w:id="972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audio</w:t>
      </w:r>
      <w:r>
        <w:rPr>
          <w:spacing w:val="-10"/>
          <w:rPrChange w:id="973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 xml:space="preserve">check-ins </w:t>
      </w:r>
      <w:r>
        <w:rPr>
          <w:spacing w:val="-2"/>
          <w:rPrChange w:id="9731" w:author="Kendra Wyant" w:date="2023-05-31T13:43:00Z">
            <w:rPr>
              <w:spacing w:val="-4"/>
            </w:rPr>
          </w:rPrChange>
        </w:rPr>
        <w:t>provided</w:t>
      </w:r>
      <w:r>
        <w:rPr>
          <w:spacing w:val="-8"/>
          <w:rPrChange w:id="973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participants</w:t>
      </w:r>
      <w:r>
        <w:rPr>
          <w:spacing w:val="-8"/>
          <w:rPrChange w:id="973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8"/>
          <w:rPrChange w:id="9734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opportunity</w:t>
      </w:r>
      <w:r>
        <w:rPr>
          <w:spacing w:val="-8"/>
          <w:rPrChange w:id="973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8"/>
          <w:rPrChange w:id="973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share</w:t>
      </w:r>
      <w:r>
        <w:rPr>
          <w:spacing w:val="-8"/>
          <w:rPrChange w:id="973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more</w:t>
      </w:r>
      <w:r>
        <w:rPr>
          <w:spacing w:val="-8"/>
          <w:rPrChange w:id="973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openly</w:t>
      </w:r>
      <w:r>
        <w:rPr>
          <w:spacing w:val="-8"/>
          <w:rPrChange w:id="973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8"/>
          <w:rPrChange w:id="9740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candidly</w:t>
      </w:r>
      <w:r>
        <w:rPr>
          <w:spacing w:val="-8"/>
          <w:rPrChange w:id="974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(i.e.,</w:t>
      </w:r>
      <w:r>
        <w:rPr>
          <w:spacing w:val="-8"/>
          <w:rPrChange w:id="9742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 xml:space="preserve">without </w:t>
      </w:r>
      <w:r>
        <w:rPr>
          <w:spacing w:val="-4"/>
          <w:rPrChange w:id="9743" w:author="Kendra Wyant" w:date="2023-05-31T13:43:00Z">
            <w:rPr>
              <w:spacing w:val="-2"/>
            </w:rPr>
          </w:rPrChange>
        </w:rPr>
        <w:t xml:space="preserve">close-ended </w:t>
      </w:r>
      <w:r>
        <w:rPr>
          <w:spacing w:val="-4"/>
        </w:rPr>
        <w:t xml:space="preserve">questions) their thoughts, feelings, and progress towards recovery without </w:t>
      </w:r>
      <w:r>
        <w:rPr>
          <w:spacing w:val="-2"/>
          <w:rPrChange w:id="9744" w:author="Kendra Wyant" w:date="2023-05-31T13:43:00Z">
            <w:rPr>
              <w:spacing w:val="-4"/>
            </w:rPr>
          </w:rPrChange>
        </w:rPr>
        <w:t>being</w:t>
      </w:r>
      <w:r>
        <w:rPr>
          <w:spacing w:val="-12"/>
          <w:rPrChange w:id="974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746" w:author="Kendra Wyant" w:date="2023-05-31T13:43:00Z">
            <w:rPr>
              <w:spacing w:val="-4"/>
            </w:rPr>
          </w:rPrChange>
        </w:rPr>
        <w:t>limited</w:t>
      </w:r>
      <w:r>
        <w:rPr>
          <w:spacing w:val="-9"/>
          <w:rPrChange w:id="974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748" w:author="Kendra Wyant" w:date="2023-05-31T13:43:00Z">
            <w:rPr>
              <w:spacing w:val="-4"/>
            </w:rPr>
          </w:rPrChange>
        </w:rPr>
        <w:t>to</w:t>
      </w:r>
      <w:r>
        <w:rPr>
          <w:spacing w:val="-10"/>
          <w:rPrChange w:id="974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750" w:author="Kendra Wyant" w:date="2023-05-31T13:43:00Z">
            <w:rPr>
              <w:spacing w:val="-4"/>
            </w:rPr>
          </w:rPrChange>
        </w:rPr>
        <w:t>researcher-selected</w:t>
      </w:r>
      <w:r>
        <w:rPr>
          <w:spacing w:val="-10"/>
          <w:rPrChange w:id="975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752" w:author="Kendra Wyant" w:date="2023-05-31T13:43:00Z">
            <w:rPr>
              <w:spacing w:val="-4"/>
            </w:rPr>
          </w:rPrChange>
        </w:rPr>
        <w:t>prompts.</w:t>
      </w:r>
      <w:r>
        <w:rPr>
          <w:spacing w:val="8"/>
          <w:rPrChange w:id="9753" w:author="Kendra Wyant" w:date="2023-05-31T13:43:00Z">
            <w:rPr>
              <w:spacing w:val="21"/>
            </w:rPr>
          </w:rPrChange>
        </w:rPr>
        <w:t xml:space="preserve"> </w:t>
      </w:r>
      <w:r>
        <w:rPr>
          <w:spacing w:val="-2"/>
          <w:rPrChange w:id="9754" w:author="Kendra Wyant" w:date="2023-05-31T13:43:00Z">
            <w:rPr>
              <w:spacing w:val="-4"/>
            </w:rPr>
          </w:rPrChange>
        </w:rPr>
        <w:t>Analyses</w:t>
      </w:r>
      <w:r>
        <w:rPr>
          <w:spacing w:val="-10"/>
          <w:rPrChange w:id="975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756" w:author="Kendra Wyant" w:date="2023-05-31T13:43:00Z">
            <w:rPr>
              <w:spacing w:val="-4"/>
            </w:rPr>
          </w:rPrChange>
        </w:rPr>
        <w:t>of</w:t>
      </w:r>
      <w:r>
        <w:rPr>
          <w:spacing w:val="-10"/>
          <w:rPrChange w:id="975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758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975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760" w:author="Kendra Wyant" w:date="2023-05-31T13:43:00Z">
            <w:rPr>
              <w:spacing w:val="-4"/>
            </w:rPr>
          </w:rPrChange>
        </w:rPr>
        <w:t>acoustic</w:t>
      </w:r>
      <w:r>
        <w:rPr>
          <w:spacing w:val="-10"/>
          <w:rPrChange w:id="976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762" w:author="Kendra Wyant" w:date="2023-05-31T13:43:00Z">
            <w:rPr>
              <w:spacing w:val="-4"/>
            </w:rPr>
          </w:rPrChange>
        </w:rPr>
        <w:t>characteristics</w:t>
      </w:r>
      <w:r>
        <w:rPr>
          <w:spacing w:val="-9"/>
          <w:rPrChange w:id="976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9764" w:author="Kendra Wyant" w:date="2023-05-31T13:43:00Z">
            <w:rPr>
              <w:spacing w:val="-4"/>
            </w:rPr>
          </w:rPrChange>
        </w:rPr>
        <w:t xml:space="preserve">of </w:t>
      </w:r>
      <w:r>
        <w:rPr>
          <w:spacing w:val="-4"/>
        </w:rPr>
        <w:t>their</w:t>
      </w:r>
      <w:r>
        <w:rPr>
          <w:spacing w:val="-8"/>
          <w:rPrChange w:id="976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check-ins</w:t>
      </w:r>
      <w:r>
        <w:rPr>
          <w:spacing w:val="-8"/>
          <w:rPrChange w:id="976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may</w:t>
      </w:r>
      <w:r>
        <w:rPr>
          <w:spacing w:val="-8"/>
          <w:rPrChange w:id="976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9768" w:author="Kendra Wyant" w:date="2023-05-31T13:43:00Z">
            <w:rPr>
              <w:spacing w:val="-2"/>
            </w:rPr>
          </w:rPrChange>
        </w:rPr>
        <w:t>yield</w:t>
      </w:r>
      <w:r>
        <w:rPr>
          <w:spacing w:val="-7"/>
          <w:rPrChange w:id="976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9770" w:author="Kendra Wyant" w:date="2023-05-31T13:43:00Z">
            <w:rPr>
              <w:spacing w:val="-2"/>
            </w:rPr>
          </w:rPrChange>
        </w:rPr>
        <w:t>independent</w:t>
      </w:r>
      <w:r>
        <w:rPr>
          <w:spacing w:val="-8"/>
          <w:rPrChange w:id="977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9772" w:author="Kendra Wyant" w:date="2023-05-31T13:43:00Z">
            <w:rPr>
              <w:spacing w:val="-2"/>
            </w:rPr>
          </w:rPrChange>
        </w:rPr>
        <w:t>measures</w:t>
      </w:r>
      <w:r>
        <w:rPr>
          <w:spacing w:val="-8"/>
          <w:rPrChange w:id="977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9774" w:author="Kendra Wyant" w:date="2023-05-31T13:43:00Z">
            <w:rPr>
              <w:spacing w:val="-2"/>
            </w:rPr>
          </w:rPrChange>
        </w:rPr>
        <w:t>of</w:t>
      </w:r>
      <w:r>
        <w:rPr>
          <w:spacing w:val="-7"/>
          <w:rPrChange w:id="977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9776" w:author="Kendra Wyant" w:date="2023-05-31T13:43:00Z">
            <w:rPr>
              <w:spacing w:val="-2"/>
            </w:rPr>
          </w:rPrChange>
        </w:rPr>
        <w:t>their</w:t>
      </w:r>
      <w:r>
        <w:rPr>
          <w:spacing w:val="-7"/>
          <w:rPrChange w:id="977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9778" w:author="Kendra Wyant" w:date="2023-05-31T13:43:00Z">
            <w:rPr>
              <w:spacing w:val="-2"/>
            </w:rPr>
          </w:rPrChange>
        </w:rPr>
        <w:t>affective</w:t>
      </w:r>
      <w:r>
        <w:rPr>
          <w:spacing w:val="-7"/>
          <w:rPrChange w:id="977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9780" w:author="Kendra Wyant" w:date="2023-05-31T13:43:00Z">
            <w:rPr>
              <w:spacing w:val="-2"/>
            </w:rPr>
          </w:rPrChange>
        </w:rPr>
        <w:t>state</w:t>
      </w:r>
      <w:r>
        <w:rPr>
          <w:spacing w:val="-7"/>
          <w:rPrChange w:id="978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9782" w:author="Kendra Wyant" w:date="2023-05-31T13:43:00Z">
            <w:rPr>
              <w:spacing w:val="-2"/>
            </w:rPr>
          </w:rPrChange>
        </w:rPr>
        <w:t>[87,88],</w:t>
      </w:r>
      <w:r>
        <w:rPr>
          <w:spacing w:val="-8"/>
          <w:rPrChange w:id="978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9784" w:author="Kendra Wyant" w:date="2023-05-31T13:43:00Z">
            <w:rPr>
              <w:spacing w:val="-2"/>
            </w:rPr>
          </w:rPrChange>
        </w:rPr>
        <w:t>including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7"/>
          <w:rPrChange w:id="978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potential</w:t>
      </w:r>
      <w:r>
        <w:rPr>
          <w:spacing w:val="-6"/>
          <w:rPrChange w:id="978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6"/>
          <w:rPrChange w:id="978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measuring</w:t>
      </w:r>
      <w:r>
        <w:rPr>
          <w:spacing w:val="-7"/>
          <w:rPrChange w:id="978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affect</w:t>
      </w:r>
      <w:r>
        <w:rPr>
          <w:spacing w:val="-7"/>
          <w:rPrChange w:id="978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outside</w:t>
      </w:r>
      <w:r>
        <w:rPr>
          <w:spacing w:val="-6"/>
          <w:rPrChange w:id="979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7"/>
          <w:rPrChange w:id="979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</w:t>
      </w:r>
      <w:r>
        <w:rPr>
          <w:spacing w:val="-7"/>
          <w:rPrChange w:id="979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participant’s</w:t>
      </w:r>
      <w:r>
        <w:rPr>
          <w:spacing w:val="-6"/>
          <w:rPrChange w:id="979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conscious</w:t>
      </w:r>
      <w:r>
        <w:rPr>
          <w:spacing w:val="-6"/>
          <w:rPrChange w:id="979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awareness.</w:t>
      </w:r>
    </w:p>
    <w:p w14:paraId="12DD6150" w14:textId="4CD24F13" w:rsidR="003146FC" w:rsidRDefault="004E27B8">
      <w:pPr>
        <w:pStyle w:val="BodyText"/>
        <w:spacing w:before="111" w:line="355" w:lineRule="auto"/>
        <w:ind w:left="160" w:right="553" w:firstLine="576"/>
        <w:pPrChange w:id="9795" w:author="Kendra Wyant" w:date="2023-05-31T13:43:00Z">
          <w:pPr>
            <w:pStyle w:val="BodyText"/>
            <w:spacing w:before="230" w:line="355" w:lineRule="auto"/>
            <w:ind w:left="160" w:right="550" w:firstLine="576"/>
            <w:jc w:val="both"/>
          </w:pPr>
        </w:pPrChange>
      </w:pPr>
      <w:r>
        <w:rPr>
          <w:spacing w:val="-2"/>
          <w:rPrChange w:id="9796" w:author="Kendra Wyant" w:date="2023-05-31T13:43:00Z">
            <w:rPr>
              <w:spacing w:val="-6"/>
            </w:rPr>
          </w:rPrChange>
        </w:rPr>
        <w:t>Unfortunately,</w:t>
      </w:r>
      <w:r>
        <w:rPr>
          <w:spacing w:val="-7"/>
          <w:rPrChange w:id="979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798" w:author="Kendra Wyant" w:date="2023-05-31T13:43:00Z">
            <w:rPr>
              <w:spacing w:val="-6"/>
            </w:rPr>
          </w:rPrChange>
        </w:rPr>
        <w:t>overall</w:t>
      </w:r>
      <w:r>
        <w:rPr>
          <w:spacing w:val="-7"/>
          <w:rPrChange w:id="979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800" w:author="Kendra Wyant" w:date="2023-05-31T13:43:00Z">
            <w:rPr>
              <w:spacing w:val="-6"/>
            </w:rPr>
          </w:rPrChange>
        </w:rPr>
        <w:t>participant</w:t>
      </w:r>
      <w:r>
        <w:rPr>
          <w:spacing w:val="-8"/>
          <w:rPrChange w:id="980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802" w:author="Kendra Wyant" w:date="2023-05-31T13:43:00Z">
            <w:rPr>
              <w:spacing w:val="-6"/>
            </w:rPr>
          </w:rPrChange>
        </w:rPr>
        <w:t>adherence</w:t>
      </w:r>
      <w:r>
        <w:rPr>
          <w:spacing w:val="-7"/>
          <w:rPrChange w:id="980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804" w:author="Kendra Wyant" w:date="2023-05-31T13:43:00Z">
            <w:rPr>
              <w:spacing w:val="-6"/>
            </w:rPr>
          </w:rPrChange>
        </w:rPr>
        <w:t>to</w:t>
      </w:r>
      <w:r>
        <w:rPr>
          <w:spacing w:val="-8"/>
          <w:rPrChange w:id="980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806" w:author="Kendra Wyant" w:date="2023-05-31T13:43:00Z">
            <w:rPr>
              <w:spacing w:val="-6"/>
            </w:rPr>
          </w:rPrChange>
        </w:rPr>
        <w:t>the</w:t>
      </w:r>
      <w:r>
        <w:rPr>
          <w:spacing w:val="-8"/>
          <w:rPrChange w:id="980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808" w:author="Kendra Wyant" w:date="2023-05-31T13:43:00Z">
            <w:rPr>
              <w:spacing w:val="-6"/>
            </w:rPr>
          </w:rPrChange>
        </w:rPr>
        <w:t>daily</w:t>
      </w:r>
      <w:r>
        <w:rPr>
          <w:spacing w:val="-7"/>
          <w:rPrChange w:id="980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810" w:author="Kendra Wyant" w:date="2023-05-31T13:43:00Z">
            <w:rPr>
              <w:spacing w:val="-6"/>
            </w:rPr>
          </w:rPrChange>
        </w:rPr>
        <w:t>audio</w:t>
      </w:r>
      <w:r>
        <w:rPr>
          <w:spacing w:val="-8"/>
          <w:rPrChange w:id="981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812" w:author="Kendra Wyant" w:date="2023-05-31T13:43:00Z">
            <w:rPr>
              <w:spacing w:val="-6"/>
            </w:rPr>
          </w:rPrChange>
        </w:rPr>
        <w:t>check-ins</w:t>
      </w:r>
      <w:r>
        <w:rPr>
          <w:spacing w:val="-7"/>
          <w:rPrChange w:id="981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814" w:author="Kendra Wyant" w:date="2023-05-31T13:43:00Z">
            <w:rPr>
              <w:spacing w:val="-6"/>
            </w:rPr>
          </w:rPrChange>
        </w:rPr>
        <w:t>was relatively</w:t>
      </w:r>
      <w:r>
        <w:rPr>
          <w:spacing w:val="-4"/>
          <w:rPrChange w:id="981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9816" w:author="Kendra Wyant" w:date="2023-05-31T13:43:00Z">
            <w:rPr>
              <w:spacing w:val="-4"/>
            </w:rPr>
          </w:rPrChange>
        </w:rPr>
        <w:t>low</w:t>
      </w:r>
      <w:r>
        <w:rPr>
          <w:spacing w:val="-4"/>
          <w:rPrChange w:id="981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18" w:author="Kendra Wyant" w:date="2023-05-31T13:43:00Z">
            <w:rPr>
              <w:spacing w:val="-4"/>
            </w:rPr>
          </w:rPrChange>
        </w:rPr>
        <w:t>(on</w:t>
      </w:r>
      <w:r>
        <w:rPr>
          <w:spacing w:val="-5"/>
          <w:rPrChange w:id="981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20" w:author="Kendra Wyant" w:date="2023-05-31T13:43:00Z">
            <w:rPr>
              <w:spacing w:val="-4"/>
            </w:rPr>
          </w:rPrChange>
        </w:rPr>
        <w:t>average</w:t>
      </w:r>
      <w:r>
        <w:rPr>
          <w:spacing w:val="-4"/>
          <w:rPrChange w:id="982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22" w:author="Kendra Wyant" w:date="2023-05-31T13:43:00Z">
            <w:rPr>
              <w:spacing w:val="-4"/>
            </w:rPr>
          </w:rPrChange>
        </w:rPr>
        <w:t>54.3%</w:t>
      </w:r>
      <w:r>
        <w:rPr>
          <w:spacing w:val="-4"/>
          <w:rPrChange w:id="982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24" w:author="Kendra Wyant" w:date="2023-05-31T13:43:00Z">
            <w:rPr>
              <w:spacing w:val="-4"/>
            </w:rPr>
          </w:rPrChange>
        </w:rPr>
        <w:t>of</w:t>
      </w:r>
      <w:r>
        <w:rPr>
          <w:spacing w:val="-5"/>
          <w:rPrChange w:id="982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26" w:author="Kendra Wyant" w:date="2023-05-31T13:43:00Z">
            <w:rPr>
              <w:spacing w:val="-4"/>
            </w:rPr>
          </w:rPrChange>
        </w:rPr>
        <w:t>audio</w:t>
      </w:r>
      <w:r>
        <w:rPr>
          <w:spacing w:val="-5"/>
          <w:rPrChange w:id="982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28" w:author="Kendra Wyant" w:date="2023-05-31T13:43:00Z">
            <w:rPr>
              <w:spacing w:val="-4"/>
            </w:rPr>
          </w:rPrChange>
        </w:rPr>
        <w:t>check-ins</w:t>
      </w:r>
      <w:r>
        <w:rPr>
          <w:spacing w:val="-5"/>
          <w:rPrChange w:id="982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30" w:author="Kendra Wyant" w:date="2023-05-31T13:43:00Z">
            <w:rPr>
              <w:spacing w:val="-4"/>
            </w:rPr>
          </w:rPrChange>
        </w:rPr>
        <w:t>completed)</w:t>
      </w:r>
      <w:r>
        <w:rPr>
          <w:spacing w:val="-4"/>
          <w:rPrChange w:id="983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32" w:author="Kendra Wyant" w:date="2023-05-31T13:43:00Z">
            <w:rPr>
              <w:spacing w:val="-4"/>
            </w:rPr>
          </w:rPrChange>
        </w:rPr>
        <w:t>and</w:t>
      </w:r>
      <w:r>
        <w:rPr>
          <w:spacing w:val="-4"/>
          <w:rPrChange w:id="983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34" w:author="Kendra Wyant" w:date="2023-05-31T13:43:00Z">
            <w:rPr>
              <w:spacing w:val="-4"/>
            </w:rPr>
          </w:rPrChange>
        </w:rPr>
        <w:t>1.9%</w:t>
      </w:r>
      <w:r>
        <w:rPr>
          <w:spacing w:val="-5"/>
          <w:rPrChange w:id="983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36" w:author="Kendra Wyant" w:date="2023-05-31T13:43:00Z">
            <w:rPr>
              <w:spacing w:val="-4"/>
            </w:rPr>
          </w:rPrChange>
        </w:rPr>
        <w:t>of</w:t>
      </w:r>
      <w:r>
        <w:rPr>
          <w:spacing w:val="-5"/>
          <w:rPrChange w:id="983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38" w:author="Kendra Wyant" w:date="2023-05-31T13:43:00Z">
            <w:rPr>
              <w:spacing w:val="-4"/>
            </w:rPr>
          </w:rPrChange>
        </w:rPr>
        <w:t>the</w:t>
      </w:r>
      <w:r>
        <w:rPr>
          <w:spacing w:val="-4"/>
          <w:rPrChange w:id="983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40" w:author="Kendra Wyant" w:date="2023-05-31T13:43:00Z">
            <w:rPr>
              <w:spacing w:val="-4"/>
            </w:rPr>
          </w:rPrChange>
        </w:rPr>
        <w:t>sample</w:t>
      </w:r>
      <w:r>
        <w:rPr>
          <w:spacing w:val="-2"/>
          <w:rPrChange w:id="984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42" w:author="Kendra Wyant" w:date="2023-05-31T13:43:00Z">
            <w:rPr>
              <w:spacing w:val="-4"/>
            </w:rPr>
          </w:rPrChange>
        </w:rPr>
        <w:t>(3/154)</w:t>
      </w:r>
      <w:r>
        <w:rPr>
          <w:spacing w:val="-7"/>
          <w:rPrChange w:id="984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44" w:author="Kendra Wyant" w:date="2023-05-31T13:43:00Z">
            <w:rPr>
              <w:spacing w:val="-4"/>
            </w:rPr>
          </w:rPrChange>
        </w:rPr>
        <w:t>did</w:t>
      </w:r>
      <w:r>
        <w:rPr>
          <w:spacing w:val="-7"/>
          <w:rPrChange w:id="984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846" w:author="Kendra Wyant" w:date="2023-05-31T13:43:00Z">
            <w:rPr>
              <w:spacing w:val="-4"/>
            </w:rPr>
          </w:rPrChange>
        </w:rPr>
        <w:t>not</w:t>
      </w:r>
      <w:r>
        <w:rPr>
          <w:spacing w:val="-7"/>
          <w:rPrChange w:id="984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complete</w:t>
      </w:r>
      <w:r>
        <w:rPr>
          <w:spacing w:val="-7"/>
          <w:rPrChange w:id="984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any</w:t>
      </w:r>
      <w:r>
        <w:rPr>
          <w:spacing w:val="-7"/>
          <w:rPrChange w:id="984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check-ins</w:t>
      </w:r>
      <w:r>
        <w:rPr>
          <w:spacing w:val="-7"/>
          <w:rPrChange w:id="985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throughout</w:t>
      </w:r>
      <w:r>
        <w:rPr>
          <w:spacing w:val="-7"/>
          <w:rPrChange w:id="985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their</w:t>
      </w:r>
      <w:r>
        <w:rPr>
          <w:spacing w:val="-7"/>
          <w:rPrChange w:id="985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entire</w:t>
      </w:r>
      <w:r>
        <w:rPr>
          <w:spacing w:val="-7"/>
          <w:rPrChange w:id="985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study</w:t>
      </w:r>
      <w:r>
        <w:rPr>
          <w:spacing w:val="-7"/>
          <w:rPrChange w:id="985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period.</w:t>
      </w:r>
      <w:r>
        <w:rPr>
          <w:spacing w:val="11"/>
          <w:rPrChange w:id="9855" w:author="Kendra Wyant" w:date="2023-05-31T13:43:00Z">
            <w:rPr>
              <w:spacing w:val="10"/>
            </w:rPr>
          </w:rPrChange>
        </w:rPr>
        <w:t xml:space="preserve"> </w:t>
      </w:r>
      <w:r>
        <w:rPr>
          <w:spacing w:val="-2"/>
        </w:rPr>
        <w:t>Participants’</w:t>
      </w:r>
      <w:del w:id="9856" w:author="Kendra Wyant" w:date="2023-05-31T13:43:00Z">
        <w:r w:rsidR="00F53A9D">
          <w:rPr>
            <w:spacing w:val="-8"/>
          </w:rPr>
          <w:delText xml:space="preserve"> </w:delText>
        </w:r>
        <w:r w:rsidR="00F53A9D">
          <w:rPr>
            <w:spacing w:val="-2"/>
          </w:rPr>
          <w:delText>free-response</w:delText>
        </w:r>
      </w:del>
    </w:p>
    <w:p w14:paraId="51EAE6CB" w14:textId="77777777" w:rsidR="003146FC" w:rsidRDefault="003146FC">
      <w:pPr>
        <w:spacing w:line="355" w:lineRule="auto"/>
        <w:sectPr w:rsidR="003146FC">
          <w:pgSz w:w="12240" w:h="15840"/>
          <w:pgMar w:top="1240" w:right="880" w:bottom="280" w:left="1280" w:header="649" w:footer="0" w:gutter="0"/>
          <w:cols w:space="720"/>
        </w:sectPr>
        <w:pPrChange w:id="9857" w:author="Kendra Wyant" w:date="2023-05-31T13:43:00Z">
          <w:pPr>
            <w:spacing w:line="355" w:lineRule="auto"/>
            <w:jc w:val="both"/>
          </w:pPr>
        </w:pPrChange>
      </w:pPr>
    </w:p>
    <w:p w14:paraId="3BA4E472" w14:textId="77777777" w:rsidR="003146FC" w:rsidRDefault="003146FC">
      <w:pPr>
        <w:pStyle w:val="BodyText"/>
        <w:rPr>
          <w:sz w:val="9"/>
        </w:rPr>
      </w:pPr>
    </w:p>
    <w:p w14:paraId="3FDCB611" w14:textId="77777777" w:rsidR="003146FC" w:rsidRDefault="004E27B8">
      <w:pPr>
        <w:pStyle w:val="BodyText"/>
        <w:spacing w:before="118" w:line="355" w:lineRule="auto"/>
        <w:ind w:left="160" w:right="553"/>
        <w:pPrChange w:id="9858" w:author="Kendra Wyant" w:date="2023-05-31T13:43:00Z">
          <w:pPr>
            <w:pStyle w:val="BodyText"/>
            <w:spacing w:before="118" w:line="355" w:lineRule="auto"/>
            <w:ind w:left="160" w:right="512"/>
          </w:pPr>
        </w:pPrChange>
      </w:pPr>
      <w:ins w:id="9859" w:author="Kendra Wyant" w:date="2023-05-31T13:43:00Z">
        <w:r>
          <w:rPr>
            <w:spacing w:val="-6"/>
          </w:rPr>
          <w:t xml:space="preserve">free-response </w:t>
        </w:r>
      </w:ins>
      <w:r>
        <w:rPr>
          <w:spacing w:val="-6"/>
          <w:rPrChange w:id="9860" w:author="Kendra Wyant" w:date="2023-05-31T13:43:00Z">
            <w:rPr>
              <w:spacing w:val="-4"/>
            </w:rPr>
          </w:rPrChange>
        </w:rPr>
        <w:t>evaluations</w:t>
      </w:r>
      <w:r>
        <w:rPr>
          <w:spacing w:val="-6"/>
        </w:rPr>
        <w:t xml:space="preserve"> </w:t>
      </w:r>
      <w:r>
        <w:rPr>
          <w:spacing w:val="-6"/>
          <w:rPrChange w:id="9861" w:author="Kendra Wyant" w:date="2023-05-31T13:43:00Z">
            <w:rPr>
              <w:spacing w:val="-4"/>
            </w:rPr>
          </w:rPrChange>
        </w:rPr>
        <w:t>of</w:t>
      </w:r>
      <w:r>
        <w:rPr>
          <w:spacing w:val="-6"/>
          <w:rPrChange w:id="986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9863" w:author="Kendra Wyant" w:date="2023-05-31T13:43:00Z">
            <w:rPr>
              <w:spacing w:val="-4"/>
            </w:rPr>
          </w:rPrChange>
        </w:rPr>
        <w:t>this</w:t>
      </w:r>
      <w:r>
        <w:rPr>
          <w:spacing w:val="-6"/>
        </w:rPr>
        <w:t xml:space="preserve"> </w:t>
      </w:r>
      <w:r>
        <w:rPr>
          <w:spacing w:val="-6"/>
          <w:rPrChange w:id="9864" w:author="Kendra Wyant" w:date="2023-05-31T13:43:00Z">
            <w:rPr>
              <w:spacing w:val="-4"/>
            </w:rPr>
          </w:rPrChange>
        </w:rPr>
        <w:t>method</w:t>
      </w:r>
      <w:r>
        <w:rPr>
          <w:spacing w:val="-6"/>
          <w:rPrChange w:id="986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9866" w:author="Kendra Wyant" w:date="2023-05-31T13:43:00Z">
            <w:rPr>
              <w:spacing w:val="-4"/>
            </w:rPr>
          </w:rPrChange>
        </w:rPr>
        <w:t>highlighted</w:t>
      </w:r>
      <w:r>
        <w:rPr>
          <w:spacing w:val="-6"/>
          <w:rPrChange w:id="986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9868" w:author="Kendra Wyant" w:date="2023-05-31T13:43:00Z">
            <w:rPr>
              <w:spacing w:val="-4"/>
            </w:rPr>
          </w:rPrChange>
        </w:rPr>
        <w:t>some</w:t>
      </w:r>
      <w:r>
        <w:rPr>
          <w:spacing w:val="-6"/>
        </w:rPr>
        <w:t xml:space="preserve"> </w:t>
      </w:r>
      <w:r>
        <w:rPr>
          <w:spacing w:val="-6"/>
          <w:rPrChange w:id="9869" w:author="Kendra Wyant" w:date="2023-05-31T13:43:00Z">
            <w:rPr>
              <w:spacing w:val="-4"/>
            </w:rPr>
          </w:rPrChange>
        </w:rPr>
        <w:t>concerns</w:t>
      </w:r>
      <w:r>
        <w:rPr>
          <w:spacing w:val="-6"/>
        </w:rPr>
        <w:t xml:space="preserve"> </w:t>
      </w:r>
      <w:r>
        <w:rPr>
          <w:spacing w:val="-6"/>
          <w:rPrChange w:id="9870" w:author="Kendra Wyant" w:date="2023-05-31T13:43:00Z">
            <w:rPr>
              <w:spacing w:val="-4"/>
            </w:rPr>
          </w:rPrChange>
        </w:rPr>
        <w:t>that</w:t>
      </w:r>
      <w:r>
        <w:rPr>
          <w:spacing w:val="-6"/>
          <w:rPrChange w:id="987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9872" w:author="Kendra Wyant" w:date="2023-05-31T13:43:00Z">
            <w:rPr>
              <w:spacing w:val="-4"/>
            </w:rPr>
          </w:rPrChange>
        </w:rPr>
        <w:t>could</w:t>
      </w:r>
      <w:r>
        <w:rPr>
          <w:spacing w:val="-6"/>
        </w:rPr>
        <w:t xml:space="preserve"> </w:t>
      </w:r>
      <w:r>
        <w:rPr>
          <w:spacing w:val="-6"/>
          <w:rPrChange w:id="9873" w:author="Kendra Wyant" w:date="2023-05-31T13:43:00Z">
            <w:rPr>
              <w:spacing w:val="-4"/>
            </w:rPr>
          </w:rPrChange>
        </w:rPr>
        <w:t>be</w:t>
      </w:r>
      <w:r>
        <w:rPr>
          <w:spacing w:val="-6"/>
        </w:rPr>
        <w:t xml:space="preserve"> </w:t>
      </w:r>
      <w:r>
        <w:rPr>
          <w:spacing w:val="-6"/>
          <w:rPrChange w:id="9874" w:author="Kendra Wyant" w:date="2023-05-31T13:43:00Z">
            <w:rPr>
              <w:spacing w:val="-4"/>
            </w:rPr>
          </w:rPrChange>
        </w:rPr>
        <w:t>addressed</w:t>
      </w:r>
      <w:r>
        <w:rPr>
          <w:spacing w:val="-6"/>
          <w:rPrChange w:id="9875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9876" w:author="Kendra Wyant" w:date="2023-05-31T13:43:00Z">
            <w:rPr>
              <w:spacing w:val="-4"/>
            </w:rPr>
          </w:rPrChange>
        </w:rPr>
        <w:t>in</w:t>
      </w:r>
      <w:r>
        <w:rPr>
          <w:spacing w:val="-9"/>
          <w:rPrChange w:id="987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9878" w:author="Kendra Wyant" w:date="2023-05-31T13:43:00Z">
            <w:rPr>
              <w:spacing w:val="-4"/>
            </w:rPr>
          </w:rPrChange>
        </w:rPr>
        <w:t>the</w:t>
      </w:r>
      <w:r>
        <w:rPr>
          <w:spacing w:val="-9"/>
          <w:rPrChange w:id="9879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9880" w:author="Kendra Wyant" w:date="2023-05-31T13:43:00Z">
            <w:rPr>
              <w:spacing w:val="-4"/>
            </w:rPr>
          </w:rPrChange>
        </w:rPr>
        <w:t>future</w:t>
      </w:r>
      <w:r>
        <w:rPr>
          <w:spacing w:val="-9"/>
          <w:rPrChange w:id="988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882" w:author="Kendra Wyant" w:date="2023-05-31T13:43:00Z">
            <w:rPr>
              <w:spacing w:val="-2"/>
            </w:rPr>
          </w:rPrChange>
        </w:rPr>
        <w:t>to</w:t>
      </w:r>
      <w:r>
        <w:rPr>
          <w:spacing w:val="-9"/>
          <w:rPrChange w:id="988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884" w:author="Kendra Wyant" w:date="2023-05-31T13:43:00Z">
            <w:rPr>
              <w:spacing w:val="-2"/>
            </w:rPr>
          </w:rPrChange>
        </w:rPr>
        <w:t>increase</w:t>
      </w:r>
      <w:r>
        <w:rPr>
          <w:spacing w:val="-9"/>
          <w:rPrChange w:id="9885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9886" w:author="Kendra Wyant" w:date="2023-05-31T13:43:00Z">
            <w:rPr>
              <w:spacing w:val="-2"/>
            </w:rPr>
          </w:rPrChange>
        </w:rPr>
        <w:t>adherence</w:t>
      </w:r>
      <w:r>
        <w:rPr>
          <w:spacing w:val="-9"/>
          <w:rPrChange w:id="9887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9888" w:author="Kendra Wyant" w:date="2023-05-31T13:43:00Z">
            <w:rPr>
              <w:spacing w:val="-2"/>
            </w:rPr>
          </w:rPrChange>
        </w:rPr>
        <w:t>(e.g.,</w:t>
      </w:r>
      <w:r>
        <w:rPr>
          <w:spacing w:val="-9"/>
          <w:rPrChange w:id="988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890" w:author="Kendra Wyant" w:date="2023-05-31T13:43:00Z">
            <w:rPr>
              <w:spacing w:val="-2"/>
            </w:rPr>
          </w:rPrChange>
        </w:rPr>
        <w:t>timing</w:t>
      </w:r>
      <w:r>
        <w:rPr>
          <w:spacing w:val="-9"/>
          <w:rPrChange w:id="989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892" w:author="Kendra Wyant" w:date="2023-05-31T13:43:00Z">
            <w:rPr>
              <w:spacing w:val="-2"/>
            </w:rPr>
          </w:rPrChange>
        </w:rPr>
        <w:t>of</w:t>
      </w:r>
      <w:r>
        <w:rPr>
          <w:spacing w:val="-9"/>
          <w:rPrChange w:id="9893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9894" w:author="Kendra Wyant" w:date="2023-05-31T13:43:00Z">
            <w:rPr>
              <w:spacing w:val="-2"/>
            </w:rPr>
          </w:rPrChange>
        </w:rPr>
        <w:t>the</w:t>
      </w:r>
      <w:r>
        <w:rPr>
          <w:spacing w:val="-9"/>
          <w:rPrChange w:id="989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896" w:author="Kendra Wyant" w:date="2023-05-31T13:43:00Z">
            <w:rPr>
              <w:spacing w:val="-2"/>
            </w:rPr>
          </w:rPrChange>
        </w:rPr>
        <w:t>check-ins,</w:t>
      </w:r>
      <w:r>
        <w:rPr>
          <w:spacing w:val="-9"/>
          <w:rPrChange w:id="989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898" w:author="Kendra Wyant" w:date="2023-05-31T13:43:00Z">
            <w:rPr>
              <w:spacing w:val="-2"/>
            </w:rPr>
          </w:rPrChange>
        </w:rPr>
        <w:t>technical</w:t>
      </w:r>
      <w:r>
        <w:rPr>
          <w:spacing w:val="-9"/>
          <w:rPrChange w:id="989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900" w:author="Kendra Wyant" w:date="2023-05-31T13:43:00Z">
            <w:rPr>
              <w:spacing w:val="-2"/>
            </w:rPr>
          </w:rPrChange>
        </w:rPr>
        <w:t>issues</w:t>
      </w:r>
      <w:r>
        <w:rPr>
          <w:spacing w:val="-9"/>
          <w:rPrChange w:id="990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9902" w:author="Kendra Wyant" w:date="2023-05-31T13:43:00Z">
            <w:rPr>
              <w:spacing w:val="-2"/>
            </w:rPr>
          </w:rPrChange>
        </w:rPr>
        <w:t>with</w:t>
      </w:r>
      <w:r>
        <w:rPr>
          <w:rPrChange w:id="990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recording</w:t>
      </w:r>
      <w:r>
        <w:rPr>
          <w:spacing w:val="-10"/>
          <w:rPrChange w:id="990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10"/>
          <w:rPrChange w:id="990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9906" w:author="Kendra Wyant" w:date="2023-05-31T13:43:00Z">
            <w:rPr>
              <w:spacing w:val="-6"/>
            </w:rPr>
          </w:rPrChange>
        </w:rPr>
        <w:t>sending</w:t>
      </w:r>
      <w:r>
        <w:rPr>
          <w:spacing w:val="-9"/>
          <w:rPrChange w:id="990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908" w:author="Kendra Wyant" w:date="2023-05-31T13:43:00Z">
            <w:rPr>
              <w:spacing w:val="-6"/>
            </w:rPr>
          </w:rPrChange>
        </w:rPr>
        <w:t>check-ins,</w:t>
      </w:r>
      <w:r>
        <w:rPr>
          <w:spacing w:val="-9"/>
          <w:rPrChange w:id="990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910" w:author="Kendra Wyant" w:date="2023-05-31T13:43:00Z">
            <w:rPr>
              <w:spacing w:val="-6"/>
            </w:rPr>
          </w:rPrChange>
        </w:rPr>
        <w:t>use</w:t>
      </w:r>
      <w:r>
        <w:rPr>
          <w:spacing w:val="-10"/>
          <w:rPrChange w:id="991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912" w:author="Kendra Wyant" w:date="2023-05-31T13:43:00Z">
            <w:rPr>
              <w:spacing w:val="-6"/>
            </w:rPr>
          </w:rPrChange>
        </w:rPr>
        <w:t>of</w:t>
      </w:r>
      <w:r>
        <w:rPr>
          <w:spacing w:val="-10"/>
          <w:rPrChange w:id="991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914" w:author="Kendra Wyant" w:date="2023-05-31T13:43:00Z">
            <w:rPr>
              <w:spacing w:val="-6"/>
            </w:rPr>
          </w:rPrChange>
        </w:rPr>
        <w:t>the</w:t>
      </w:r>
      <w:r>
        <w:rPr>
          <w:spacing w:val="-9"/>
          <w:rPrChange w:id="991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916" w:author="Kendra Wyant" w:date="2023-05-31T13:43:00Z">
            <w:rPr>
              <w:spacing w:val="-6"/>
            </w:rPr>
          </w:rPrChange>
        </w:rPr>
        <w:t>same</w:t>
      </w:r>
      <w:r>
        <w:rPr>
          <w:spacing w:val="-9"/>
          <w:rPrChange w:id="991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918" w:author="Kendra Wyant" w:date="2023-05-31T13:43:00Z">
            <w:rPr>
              <w:spacing w:val="-6"/>
            </w:rPr>
          </w:rPrChange>
        </w:rPr>
        <w:t>prompt</w:t>
      </w:r>
      <w:r>
        <w:rPr>
          <w:spacing w:val="-10"/>
          <w:rPrChange w:id="991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920" w:author="Kendra Wyant" w:date="2023-05-31T13:43:00Z">
            <w:rPr>
              <w:spacing w:val="-6"/>
            </w:rPr>
          </w:rPrChange>
        </w:rPr>
        <w:t>for</w:t>
      </w:r>
      <w:r>
        <w:rPr>
          <w:spacing w:val="-9"/>
          <w:rPrChange w:id="992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922" w:author="Kendra Wyant" w:date="2023-05-31T13:43:00Z">
            <w:rPr>
              <w:spacing w:val="-6"/>
            </w:rPr>
          </w:rPrChange>
        </w:rPr>
        <w:t>all</w:t>
      </w:r>
      <w:r>
        <w:rPr>
          <w:spacing w:val="-10"/>
          <w:rPrChange w:id="992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924" w:author="Kendra Wyant" w:date="2023-05-31T13:43:00Z">
            <w:rPr>
              <w:spacing w:val="-6"/>
            </w:rPr>
          </w:rPrChange>
        </w:rPr>
        <w:t>check-ins).</w:t>
      </w:r>
      <w:r>
        <w:rPr>
          <w:spacing w:val="7"/>
          <w:rPrChange w:id="9925" w:author="Kendra Wyant" w:date="2023-05-31T13:43:00Z">
            <w:rPr>
              <w:spacing w:val="12"/>
            </w:rPr>
          </w:rPrChange>
        </w:rPr>
        <w:t xml:space="preserve"> </w:t>
      </w:r>
      <w:r>
        <w:rPr>
          <w:spacing w:val="-2"/>
          <w:rPrChange w:id="9926" w:author="Kendra Wyant" w:date="2023-05-31T13:43:00Z">
            <w:rPr>
              <w:spacing w:val="-6"/>
            </w:rPr>
          </w:rPrChange>
        </w:rPr>
        <w:t>However,</w:t>
      </w:r>
      <w:r>
        <w:rPr>
          <w:spacing w:val="-2"/>
          <w:rPrChange w:id="992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928" w:author="Kendra Wyant" w:date="2023-05-31T13:43:00Z">
            <w:rPr>
              <w:spacing w:val="-6"/>
            </w:rPr>
          </w:rPrChange>
        </w:rPr>
        <w:t>privacy</w:t>
      </w:r>
      <w:r>
        <w:rPr>
          <w:spacing w:val="-10"/>
          <w:rPrChange w:id="992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930" w:author="Kendra Wyant" w:date="2023-05-31T13:43:00Z">
            <w:rPr>
              <w:spacing w:val="-6"/>
            </w:rPr>
          </w:rPrChange>
        </w:rPr>
        <w:t>issues</w:t>
      </w:r>
      <w:r>
        <w:rPr>
          <w:spacing w:val="-10"/>
          <w:rPrChange w:id="993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9932" w:author="Kendra Wyant" w:date="2023-05-31T13:43:00Z">
            <w:rPr>
              <w:spacing w:val="-6"/>
            </w:rPr>
          </w:rPrChange>
        </w:rPr>
        <w:t>related</w:t>
      </w:r>
      <w:r>
        <w:rPr>
          <w:spacing w:val="-9"/>
          <w:rPrChange w:id="993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10"/>
          <w:rPrChange w:id="993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recording</w:t>
      </w:r>
      <w:r>
        <w:rPr>
          <w:spacing w:val="-10"/>
          <w:rPrChange w:id="993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10"/>
          <w:rPrChange w:id="993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audio</w:t>
      </w:r>
      <w:r>
        <w:rPr>
          <w:spacing w:val="-9"/>
          <w:rPrChange w:id="993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check-in</w:t>
      </w:r>
      <w:r>
        <w:rPr>
          <w:spacing w:val="-9"/>
          <w:rPrChange w:id="993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were</w:t>
      </w:r>
      <w:r>
        <w:rPr>
          <w:spacing w:val="-9"/>
          <w:rPrChange w:id="993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also</w:t>
      </w:r>
      <w:r>
        <w:rPr>
          <w:spacing w:val="-10"/>
          <w:rPrChange w:id="994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reported</w:t>
      </w:r>
      <w:r>
        <w:rPr>
          <w:spacing w:val="-10"/>
          <w:rPrChange w:id="994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by</w:t>
      </w:r>
      <w:r>
        <w:rPr>
          <w:spacing w:val="-9"/>
          <w:rPrChange w:id="994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many</w:t>
      </w:r>
      <w:r>
        <w:rPr>
          <w:spacing w:val="-2"/>
          <w:rPrChange w:id="994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participants.</w:t>
      </w:r>
    </w:p>
    <w:p w14:paraId="11417D0D" w14:textId="77777777" w:rsidR="003146FC" w:rsidRDefault="004E27B8">
      <w:pPr>
        <w:pStyle w:val="BodyText"/>
        <w:spacing w:before="114" w:line="355" w:lineRule="auto"/>
        <w:ind w:left="160" w:right="553" w:firstLine="576"/>
        <w:pPrChange w:id="9944" w:author="Kendra Wyant" w:date="2023-05-31T13:43:00Z">
          <w:pPr>
            <w:pStyle w:val="BodyText"/>
            <w:spacing w:before="235" w:line="355" w:lineRule="auto"/>
            <w:ind w:left="151" w:right="512" w:firstLine="584"/>
          </w:pPr>
        </w:pPrChange>
      </w:pPr>
      <w:r>
        <w:rPr>
          <w:spacing w:val="-2"/>
        </w:rPr>
        <w:t xml:space="preserve">These privacy concerns represent an inherent challenge to using this method as </w:t>
      </w:r>
      <w:r>
        <w:t>implemented,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accommodations</w:t>
      </w:r>
      <w:r>
        <w:rPr>
          <w:spacing w:val="-9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gather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same </w:t>
      </w:r>
      <w:r>
        <w:rPr>
          <w:spacing w:val="-2"/>
        </w:rPr>
        <w:t>information.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example,</w:t>
      </w:r>
      <w:r>
        <w:rPr>
          <w:spacing w:val="-9"/>
        </w:rPr>
        <w:t xml:space="preserve"> </w:t>
      </w:r>
      <w:r>
        <w:rPr>
          <w:spacing w:val="-2"/>
        </w:rPr>
        <w:t>using</w:t>
      </w:r>
      <w:r>
        <w:rPr>
          <w:spacing w:val="-10"/>
        </w:rPr>
        <w:t xml:space="preserve"> </w:t>
      </w:r>
      <w:r>
        <w:rPr>
          <w:spacing w:val="-2"/>
        </w:rPr>
        <w:t>less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10"/>
        </w:rPr>
        <w:t xml:space="preserve"> </w:t>
      </w:r>
      <w:r>
        <w:rPr>
          <w:spacing w:val="-2"/>
        </w:rPr>
        <w:t>prompting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wider</w:t>
      </w:r>
      <w:r>
        <w:rPr>
          <w:spacing w:val="-9"/>
        </w:rPr>
        <w:t xml:space="preserve"> </w:t>
      </w:r>
      <w:r>
        <w:rPr>
          <w:spacing w:val="-2"/>
        </w:rPr>
        <w:t>time</w:t>
      </w:r>
      <w:r>
        <w:rPr>
          <w:spacing w:val="-10"/>
        </w:rPr>
        <w:t xml:space="preserve"> </w:t>
      </w:r>
      <w:r>
        <w:rPr>
          <w:spacing w:val="-2"/>
        </w:rPr>
        <w:t>completion windows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weekly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9"/>
        </w:rPr>
        <w:t xml:space="preserve"> </w:t>
      </w:r>
      <w:r>
        <w:rPr>
          <w:spacing w:val="-2"/>
        </w:rPr>
        <w:t>check-in)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increase</w:t>
      </w:r>
      <w:r>
        <w:rPr>
          <w:spacing w:val="-9"/>
        </w:rPr>
        <w:t xml:space="preserve"> </w:t>
      </w:r>
      <w:r>
        <w:rPr>
          <w:spacing w:val="-2"/>
        </w:rPr>
        <w:t>individuals’</w:t>
      </w:r>
      <w:r>
        <w:rPr>
          <w:spacing w:val="-8"/>
        </w:rPr>
        <w:t xml:space="preserve"> </w:t>
      </w:r>
      <w:r>
        <w:rPr>
          <w:spacing w:val="-2"/>
        </w:rPr>
        <w:t>ability</w:t>
      </w:r>
      <w:r>
        <w:rPr>
          <w:spacing w:val="-9"/>
          <w:rPrChange w:id="994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find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private moment.</w:t>
      </w:r>
      <w:r>
        <w:rPr>
          <w:spacing w:val="8"/>
        </w:rPr>
        <w:t xml:space="preserve"> </w:t>
      </w:r>
      <w:r>
        <w:rPr>
          <w:spacing w:val="-2"/>
        </w:rPr>
        <w:t>Additionally,</w:t>
      </w:r>
      <w:r>
        <w:rPr>
          <w:spacing w:val="-9"/>
        </w:rPr>
        <w:t xml:space="preserve"> </w:t>
      </w:r>
      <w:r>
        <w:rPr>
          <w:spacing w:val="-2"/>
        </w:rPr>
        <w:t>allowing</w:t>
      </w:r>
      <w:r>
        <w:rPr>
          <w:spacing w:val="-9"/>
        </w:rPr>
        <w:t xml:space="preserve"> </w:t>
      </w:r>
      <w:r>
        <w:rPr>
          <w:spacing w:val="-2"/>
        </w:rPr>
        <w:t>individuals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type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response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 xml:space="preserve">alternative </w:t>
      </w:r>
      <w:r>
        <w:rPr>
          <w:spacing w:val="-2"/>
          <w:rPrChange w:id="9946" w:author="Kendra Wyant" w:date="2023-05-31T13:43:00Z">
            <w:rPr>
              <w:spacing w:val="-6"/>
            </w:rPr>
          </w:rPrChange>
        </w:rPr>
        <w:t>completion</w:t>
      </w:r>
      <w:r>
        <w:rPr>
          <w:spacing w:val="-10"/>
          <w:rPrChange w:id="994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948" w:author="Kendra Wyant" w:date="2023-05-31T13:43:00Z">
            <w:rPr>
              <w:spacing w:val="-6"/>
            </w:rPr>
          </w:rPrChange>
        </w:rPr>
        <w:t>method</w:t>
      </w:r>
      <w:r>
        <w:rPr>
          <w:spacing w:val="-9"/>
        </w:rPr>
        <w:t xml:space="preserve"> </w:t>
      </w:r>
      <w:r>
        <w:rPr>
          <w:spacing w:val="-2"/>
          <w:rPrChange w:id="9949" w:author="Kendra Wyant" w:date="2023-05-31T13:43:00Z">
            <w:rPr>
              <w:spacing w:val="-6"/>
            </w:rPr>
          </w:rPrChange>
        </w:rPr>
        <w:t>could</w:t>
      </w:r>
      <w:r>
        <w:rPr>
          <w:spacing w:val="-9"/>
        </w:rPr>
        <w:t xml:space="preserve"> </w:t>
      </w:r>
      <w:r>
        <w:rPr>
          <w:spacing w:val="-2"/>
          <w:rPrChange w:id="9950" w:author="Kendra Wyant" w:date="2023-05-31T13:43:00Z">
            <w:rPr>
              <w:spacing w:val="-6"/>
            </w:rPr>
          </w:rPrChange>
        </w:rPr>
        <w:t>assuage</w:t>
      </w:r>
      <w:r>
        <w:rPr>
          <w:spacing w:val="-10"/>
          <w:rPrChange w:id="995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952" w:author="Kendra Wyant" w:date="2023-05-31T13:43:00Z">
            <w:rPr>
              <w:spacing w:val="-6"/>
            </w:rPr>
          </w:rPrChange>
        </w:rPr>
        <w:t>concerns.</w:t>
      </w:r>
      <w:r>
        <w:rPr>
          <w:spacing w:val="7"/>
        </w:rPr>
        <w:t xml:space="preserve"> </w:t>
      </w:r>
      <w:r>
        <w:rPr>
          <w:spacing w:val="-2"/>
          <w:rPrChange w:id="9953" w:author="Kendra Wyant" w:date="2023-05-31T13:43:00Z">
            <w:rPr>
              <w:spacing w:val="-6"/>
            </w:rPr>
          </w:rPrChange>
        </w:rPr>
        <w:t>This</w:t>
      </w:r>
      <w:r>
        <w:rPr>
          <w:spacing w:val="-9"/>
        </w:rPr>
        <w:t xml:space="preserve"> </w:t>
      </w:r>
      <w:r>
        <w:rPr>
          <w:spacing w:val="-2"/>
          <w:rPrChange w:id="9954" w:author="Kendra Wyant" w:date="2023-05-31T13:43:00Z">
            <w:rPr>
              <w:spacing w:val="-6"/>
            </w:rPr>
          </w:rPrChange>
        </w:rPr>
        <w:t>alternative</w:t>
      </w:r>
      <w:r>
        <w:rPr>
          <w:spacing w:val="-9"/>
        </w:rPr>
        <w:t xml:space="preserve"> </w:t>
      </w:r>
      <w:r>
        <w:rPr>
          <w:spacing w:val="-2"/>
          <w:rPrChange w:id="9955" w:author="Kendra Wyant" w:date="2023-05-31T13:43:00Z">
            <w:rPr>
              <w:spacing w:val="-6"/>
            </w:rPr>
          </w:rPrChange>
        </w:rPr>
        <w:t>would</w:t>
      </w:r>
      <w:r>
        <w:rPr>
          <w:spacing w:val="-10"/>
          <w:rPrChange w:id="995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957" w:author="Kendra Wyant" w:date="2023-05-31T13:43:00Z">
            <w:rPr>
              <w:spacing w:val="-6"/>
            </w:rPr>
          </w:rPrChange>
        </w:rPr>
        <w:t>prevent</w:t>
      </w:r>
      <w:r>
        <w:rPr>
          <w:spacing w:val="-10"/>
          <w:rPrChange w:id="995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959" w:author="Kendra Wyant" w:date="2023-05-31T13:43:00Z">
            <w:rPr>
              <w:spacing w:val="-6"/>
            </w:rPr>
          </w:rPrChange>
        </w:rPr>
        <w:t>acoustic</w:t>
      </w:r>
      <w:r>
        <w:rPr>
          <w:spacing w:val="-2"/>
          <w:rPrChange w:id="996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9961" w:author="Kendra Wyant" w:date="2023-05-31T13:43:00Z">
            <w:rPr>
              <w:spacing w:val="-6"/>
            </w:rPr>
          </w:rPrChange>
        </w:rPr>
        <w:t>analysis,</w:t>
      </w:r>
      <w:r>
        <w:rPr>
          <w:spacing w:val="-10"/>
          <w:rPrChange w:id="996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but</w:t>
      </w:r>
      <w:r>
        <w:rPr>
          <w:spacing w:val="-9"/>
          <w:rPrChange w:id="996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it</w:t>
      </w:r>
      <w:r>
        <w:rPr>
          <w:spacing w:val="-10"/>
          <w:rPrChange w:id="996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would</w:t>
      </w:r>
      <w:r>
        <w:rPr>
          <w:spacing w:val="-9"/>
          <w:rPrChange w:id="996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still</w:t>
      </w:r>
      <w:r>
        <w:rPr>
          <w:spacing w:val="-9"/>
          <w:rPrChange w:id="996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permit</w:t>
      </w:r>
      <w:r>
        <w:rPr>
          <w:spacing w:val="-9"/>
          <w:rPrChange w:id="996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natural</w:t>
      </w:r>
      <w:r>
        <w:rPr>
          <w:spacing w:val="-10"/>
          <w:rPrChange w:id="996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language</w:t>
      </w:r>
      <w:r>
        <w:rPr>
          <w:spacing w:val="-9"/>
          <w:rPrChange w:id="996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processing</w:t>
      </w:r>
      <w:r>
        <w:rPr>
          <w:spacing w:val="-9"/>
          <w:rPrChange w:id="997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10"/>
          <w:rPrChange w:id="997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open-ended</w:t>
      </w:r>
      <w:r>
        <w:rPr>
          <w:spacing w:val="-9"/>
          <w:rPrChange w:id="997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responses.</w:t>
      </w:r>
      <w:r>
        <w:rPr>
          <w:spacing w:val="-2"/>
          <w:rPrChange w:id="9973" w:author="Kendra Wyant" w:date="2023-05-31T13:43:00Z">
            <w:rPr>
              <w:spacing w:val="12"/>
            </w:rPr>
          </w:rPrChange>
        </w:rPr>
        <w:t xml:space="preserve"> </w:t>
      </w:r>
      <w:r>
        <w:rPr>
          <w:spacing w:val="-6"/>
          <w:rPrChange w:id="9974" w:author="Kendra Wyant" w:date="2023-05-31T13:43:00Z">
            <w:rPr>
              <w:spacing w:val="-2"/>
            </w:rPr>
          </w:rPrChange>
        </w:rPr>
        <w:t>These</w:t>
      </w:r>
      <w:r>
        <w:rPr>
          <w:spacing w:val="-9"/>
          <w:rPrChange w:id="997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6"/>
        </w:rPr>
        <w:t>accommodations</w:t>
      </w:r>
      <w:r>
        <w:rPr>
          <w:spacing w:val="-9"/>
          <w:rPrChange w:id="997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could</w:t>
      </w:r>
      <w:r>
        <w:rPr>
          <w:spacing w:val="-9"/>
          <w:rPrChange w:id="997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encourage</w:t>
      </w:r>
      <w:r>
        <w:rPr>
          <w:spacing w:val="-9"/>
          <w:rPrChange w:id="997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greater</w:t>
      </w:r>
      <w:r>
        <w:rPr>
          <w:spacing w:val="-9"/>
          <w:rPrChange w:id="997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adherence</w:t>
      </w:r>
      <w:r>
        <w:rPr>
          <w:spacing w:val="-9"/>
          <w:rPrChange w:id="998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among</w:t>
      </w:r>
      <w:r>
        <w:rPr>
          <w:spacing w:val="-9"/>
          <w:rPrChange w:id="998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those</w:t>
      </w:r>
      <w:r>
        <w:rPr>
          <w:spacing w:val="-9"/>
          <w:rPrChange w:id="998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who</w:t>
      </w:r>
      <w:r>
        <w:rPr>
          <w:spacing w:val="-8"/>
          <w:rPrChange w:id="998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completed</w:t>
      </w:r>
      <w:r>
        <w:rPr>
          <w:spacing w:val="-9"/>
          <w:rPrChange w:id="998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 xml:space="preserve">few </w:t>
      </w:r>
      <w:r>
        <w:rPr>
          <w:spacing w:val="-4"/>
          <w:rPrChange w:id="9985" w:author="Kendra Wyant" w:date="2023-05-31T13:43:00Z">
            <w:rPr>
              <w:spacing w:val="-6"/>
            </w:rPr>
          </w:rPrChange>
        </w:rPr>
        <w:t xml:space="preserve">or no </w:t>
      </w:r>
      <w:r>
        <w:rPr>
          <w:spacing w:val="-4"/>
        </w:rPr>
        <w:t>audio</w:t>
      </w:r>
      <w:r>
        <w:rPr>
          <w:spacing w:val="-4"/>
          <w:rPrChange w:id="998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check-ins</w:t>
      </w:r>
      <w:r>
        <w:rPr>
          <w:spacing w:val="-4"/>
          <w:rPrChange w:id="998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as</w:t>
      </w:r>
      <w:r>
        <w:rPr>
          <w:spacing w:val="-4"/>
          <w:rPrChange w:id="998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well</w:t>
      </w:r>
      <w:r>
        <w:rPr>
          <w:spacing w:val="-4"/>
          <w:rPrChange w:id="998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as</w:t>
      </w:r>
      <w:r>
        <w:rPr>
          <w:spacing w:val="-4"/>
          <w:rPrChange w:id="999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individuals</w:t>
      </w:r>
      <w:r>
        <w:rPr>
          <w:spacing w:val="-4"/>
          <w:rPrChange w:id="999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who</w:t>
      </w:r>
      <w:r>
        <w:rPr>
          <w:spacing w:val="-4"/>
          <w:rPrChange w:id="999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missed</w:t>
      </w:r>
      <w:r>
        <w:rPr>
          <w:spacing w:val="-4"/>
          <w:rPrChange w:id="999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check-ins</w:t>
      </w:r>
      <w:r>
        <w:rPr>
          <w:spacing w:val="-4"/>
          <w:rPrChange w:id="999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sporadically</w:t>
      </w:r>
      <w:r>
        <w:rPr>
          <w:spacing w:val="-4"/>
          <w:rPrChange w:id="999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due</w:t>
      </w:r>
      <w:r>
        <w:rPr>
          <w:spacing w:val="-4"/>
          <w:rPrChange w:id="999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to</w:t>
      </w:r>
      <w:r>
        <w:rPr>
          <w:spacing w:val="-4"/>
          <w:rPrChange w:id="999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 xml:space="preserve">privacy </w:t>
      </w:r>
      <w:r>
        <w:rPr>
          <w:spacing w:val="-4"/>
          <w:rPrChange w:id="9998" w:author="Kendra Wyant" w:date="2023-05-31T13:43:00Z">
            <w:rPr>
              <w:spacing w:val="-8"/>
            </w:rPr>
          </w:rPrChange>
        </w:rPr>
        <w:t>concerns.</w:t>
      </w:r>
      <w:r>
        <w:rPr>
          <w:spacing w:val="20"/>
          <w:rPrChange w:id="9999" w:author="Kendra Wyant" w:date="2023-05-31T13:43:00Z">
            <w:rPr>
              <w:spacing w:val="18"/>
            </w:rPr>
          </w:rPrChange>
        </w:rPr>
        <w:t xml:space="preserve"> </w:t>
      </w:r>
      <w:r>
        <w:rPr>
          <w:spacing w:val="-4"/>
          <w:rPrChange w:id="10000" w:author="Kendra Wyant" w:date="2023-05-31T13:43:00Z">
            <w:rPr>
              <w:spacing w:val="-8"/>
            </w:rPr>
          </w:rPrChange>
        </w:rPr>
        <w:t>Finding</w:t>
      </w:r>
      <w:r>
        <w:rPr>
          <w:spacing w:val="-4"/>
          <w:rPrChange w:id="1000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0002" w:author="Kendra Wyant" w:date="2023-05-31T13:43:00Z">
            <w:rPr>
              <w:spacing w:val="-8"/>
            </w:rPr>
          </w:rPrChange>
        </w:rPr>
        <w:t>ways</w:t>
      </w:r>
      <w:r>
        <w:rPr>
          <w:spacing w:val="-4"/>
          <w:rPrChange w:id="1000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0004" w:author="Kendra Wyant" w:date="2023-05-31T13:43:00Z">
            <w:rPr>
              <w:spacing w:val="-8"/>
            </w:rPr>
          </w:rPrChange>
        </w:rPr>
        <w:t>to</w:t>
      </w:r>
      <w:r>
        <w:rPr>
          <w:spacing w:val="-4"/>
          <w:rPrChange w:id="1000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0006" w:author="Kendra Wyant" w:date="2023-05-31T13:43:00Z">
            <w:rPr>
              <w:spacing w:val="-8"/>
            </w:rPr>
          </w:rPrChange>
        </w:rPr>
        <w:t>assuage</w:t>
      </w:r>
      <w:r>
        <w:rPr>
          <w:spacing w:val="-4"/>
          <w:rPrChange w:id="1000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0008" w:author="Kendra Wyant" w:date="2023-05-31T13:43:00Z">
            <w:rPr>
              <w:spacing w:val="-8"/>
            </w:rPr>
          </w:rPrChange>
        </w:rPr>
        <w:t>privacy</w:t>
      </w:r>
      <w:r>
        <w:rPr>
          <w:spacing w:val="-4"/>
          <w:rPrChange w:id="1000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0010" w:author="Kendra Wyant" w:date="2023-05-31T13:43:00Z">
            <w:rPr>
              <w:spacing w:val="-8"/>
            </w:rPr>
          </w:rPrChange>
        </w:rPr>
        <w:t>concerns</w:t>
      </w:r>
      <w:r>
        <w:rPr>
          <w:spacing w:val="-4"/>
          <w:rPrChange w:id="1001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0012" w:author="Kendra Wyant" w:date="2023-05-31T13:43:00Z">
            <w:rPr>
              <w:spacing w:val="-8"/>
            </w:rPr>
          </w:rPrChange>
        </w:rPr>
        <w:t>and</w:t>
      </w:r>
      <w:r>
        <w:rPr>
          <w:spacing w:val="-4"/>
          <w:rPrChange w:id="1001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0014" w:author="Kendra Wyant" w:date="2023-05-31T13:43:00Z">
            <w:rPr>
              <w:spacing w:val="-8"/>
            </w:rPr>
          </w:rPrChange>
        </w:rPr>
        <w:t>accommodate</w:t>
      </w:r>
      <w:r>
        <w:rPr>
          <w:spacing w:val="-4"/>
          <w:rPrChange w:id="1001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0016" w:author="Kendra Wyant" w:date="2023-05-31T13:43:00Z">
            <w:rPr>
              <w:spacing w:val="-8"/>
            </w:rPr>
          </w:rPrChange>
        </w:rPr>
        <w:t>individual</w:t>
      </w:r>
      <w:r>
        <w:rPr>
          <w:spacing w:val="-4"/>
          <w:rPrChange w:id="1001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0018" w:author="Kendra Wyant" w:date="2023-05-31T13:43:00Z">
            <w:rPr>
              <w:spacing w:val="-8"/>
            </w:rPr>
          </w:rPrChange>
        </w:rPr>
        <w:t>preferences</w:t>
      </w:r>
      <w:r>
        <w:rPr>
          <w:spacing w:val="-8"/>
        </w:rPr>
        <w:t xml:space="preserve"> </w:t>
      </w:r>
      <w:r>
        <w:rPr>
          <w:spacing w:val="-2"/>
          <w:rPrChange w:id="10019" w:author="Kendra Wyant" w:date="2023-05-31T13:43:00Z">
            <w:rPr>
              <w:spacing w:val="-6"/>
            </w:rPr>
          </w:rPrChange>
        </w:rPr>
        <w:t>may</w:t>
      </w:r>
      <w:r>
        <w:rPr>
          <w:spacing w:val="-8"/>
          <w:rPrChange w:id="1002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21" w:author="Kendra Wyant" w:date="2023-05-31T13:43:00Z">
            <w:rPr>
              <w:spacing w:val="-6"/>
            </w:rPr>
          </w:rPrChange>
        </w:rPr>
        <w:t>be</w:t>
      </w:r>
      <w:r>
        <w:rPr>
          <w:spacing w:val="-8"/>
          <w:rPrChange w:id="1002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23" w:author="Kendra Wyant" w:date="2023-05-31T13:43:00Z">
            <w:rPr>
              <w:spacing w:val="-6"/>
            </w:rPr>
          </w:rPrChange>
        </w:rPr>
        <w:t>useful</w:t>
      </w:r>
      <w:r>
        <w:rPr>
          <w:spacing w:val="-8"/>
          <w:rPrChange w:id="1002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25" w:author="Kendra Wyant" w:date="2023-05-31T13:43:00Z">
            <w:rPr>
              <w:spacing w:val="-6"/>
            </w:rPr>
          </w:rPrChange>
        </w:rPr>
        <w:t>as</w:t>
      </w:r>
      <w:r>
        <w:rPr>
          <w:spacing w:val="-8"/>
          <w:rPrChange w:id="1002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27" w:author="Kendra Wyant" w:date="2023-05-31T13:43:00Z">
            <w:rPr>
              <w:spacing w:val="-6"/>
            </w:rPr>
          </w:rPrChange>
        </w:rPr>
        <w:t>many</w:t>
      </w:r>
      <w:r>
        <w:rPr>
          <w:spacing w:val="-8"/>
          <w:rPrChange w:id="1002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29" w:author="Kendra Wyant" w:date="2023-05-31T13:43:00Z">
            <w:rPr>
              <w:spacing w:val="-6"/>
            </w:rPr>
          </w:rPrChange>
        </w:rPr>
        <w:t>other</w:t>
      </w:r>
      <w:r>
        <w:rPr>
          <w:spacing w:val="-8"/>
          <w:rPrChange w:id="1003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31" w:author="Kendra Wyant" w:date="2023-05-31T13:43:00Z">
            <w:rPr>
              <w:spacing w:val="-6"/>
            </w:rPr>
          </w:rPrChange>
        </w:rPr>
        <w:t>participants</w:t>
      </w:r>
      <w:r>
        <w:rPr>
          <w:spacing w:val="-8"/>
          <w:rPrChange w:id="1003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33" w:author="Kendra Wyant" w:date="2023-05-31T13:43:00Z">
            <w:rPr>
              <w:spacing w:val="-6"/>
            </w:rPr>
          </w:rPrChange>
        </w:rPr>
        <w:t>valued</w:t>
      </w:r>
      <w:r>
        <w:rPr>
          <w:spacing w:val="-8"/>
          <w:rPrChange w:id="1003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35" w:author="Kendra Wyant" w:date="2023-05-31T13:43:00Z">
            <w:rPr>
              <w:spacing w:val="-6"/>
            </w:rPr>
          </w:rPrChange>
        </w:rPr>
        <w:t>and</w:t>
      </w:r>
      <w:r>
        <w:rPr>
          <w:spacing w:val="-8"/>
          <w:rPrChange w:id="1003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37" w:author="Kendra Wyant" w:date="2023-05-31T13:43:00Z">
            <w:rPr>
              <w:spacing w:val="-6"/>
            </w:rPr>
          </w:rPrChange>
        </w:rPr>
        <w:t>believed</w:t>
      </w:r>
      <w:r>
        <w:rPr>
          <w:spacing w:val="-8"/>
          <w:rPrChange w:id="1003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39" w:author="Kendra Wyant" w:date="2023-05-31T13:43:00Z">
            <w:rPr>
              <w:spacing w:val="-6"/>
            </w:rPr>
          </w:rPrChange>
        </w:rPr>
        <w:t>they</w:t>
      </w:r>
      <w:r>
        <w:rPr>
          <w:spacing w:val="-8"/>
          <w:rPrChange w:id="1004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41" w:author="Kendra Wyant" w:date="2023-05-31T13:43:00Z">
            <w:rPr>
              <w:spacing w:val="-6"/>
            </w:rPr>
          </w:rPrChange>
        </w:rPr>
        <w:t>benefited from</w:t>
      </w:r>
      <w:r>
        <w:rPr>
          <w:spacing w:val="-3"/>
          <w:rPrChange w:id="1004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43" w:author="Kendra Wyant" w:date="2023-05-31T13:43:00Z">
            <w:rPr>
              <w:spacing w:val="-6"/>
            </w:rPr>
          </w:rPrChange>
        </w:rPr>
        <w:t>recording</w:t>
      </w:r>
      <w:r>
        <w:rPr>
          <w:spacing w:val="-3"/>
          <w:rPrChange w:id="1004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45" w:author="Kendra Wyant" w:date="2023-05-31T13:43:00Z">
            <w:rPr/>
          </w:rPrChange>
        </w:rPr>
        <w:t>these</w:t>
      </w:r>
      <w:r>
        <w:rPr>
          <w:spacing w:val="-3"/>
          <w:rPrChange w:id="10046" w:author="Kendra Wyant" w:date="2023-05-31T13:43:00Z">
            <w:rPr/>
          </w:rPrChange>
        </w:rPr>
        <w:t xml:space="preserve"> </w:t>
      </w:r>
      <w:r>
        <w:rPr>
          <w:spacing w:val="-2"/>
          <w:rPrChange w:id="10047" w:author="Kendra Wyant" w:date="2023-05-31T13:43:00Z">
            <w:rPr/>
          </w:rPrChange>
        </w:rPr>
        <w:t>daily</w:t>
      </w:r>
      <w:r>
        <w:rPr>
          <w:spacing w:val="-3"/>
          <w:rPrChange w:id="10048" w:author="Kendra Wyant" w:date="2023-05-31T13:43:00Z">
            <w:rPr/>
          </w:rPrChange>
        </w:rPr>
        <w:t xml:space="preserve"> </w:t>
      </w:r>
      <w:r>
        <w:rPr>
          <w:spacing w:val="-2"/>
          <w:rPrChange w:id="10049" w:author="Kendra Wyant" w:date="2023-05-31T13:43:00Z">
            <w:rPr/>
          </w:rPrChange>
        </w:rPr>
        <w:t>audio</w:t>
      </w:r>
      <w:r>
        <w:rPr>
          <w:spacing w:val="-3"/>
          <w:rPrChange w:id="10050" w:author="Kendra Wyant" w:date="2023-05-31T13:43:00Z">
            <w:rPr/>
          </w:rPrChange>
        </w:rPr>
        <w:t xml:space="preserve"> </w:t>
      </w:r>
      <w:r>
        <w:rPr>
          <w:spacing w:val="-2"/>
          <w:rPrChange w:id="10051" w:author="Kendra Wyant" w:date="2023-05-31T13:43:00Z">
            <w:rPr/>
          </w:rPrChange>
        </w:rPr>
        <w:t>check-ins.</w:t>
      </w:r>
    </w:p>
    <w:p w14:paraId="18670B28" w14:textId="77777777" w:rsidR="003146FC" w:rsidRDefault="004E27B8">
      <w:pPr>
        <w:pStyle w:val="BodyText"/>
        <w:spacing w:before="107" w:line="355" w:lineRule="auto"/>
        <w:ind w:left="160" w:right="553" w:firstLine="576"/>
        <w:pPrChange w:id="10052" w:author="Kendra Wyant" w:date="2023-05-31T13:43:00Z">
          <w:pPr>
            <w:pStyle w:val="BodyText"/>
            <w:spacing w:before="226" w:line="355" w:lineRule="auto"/>
            <w:ind w:left="160" w:right="512" w:firstLine="576"/>
          </w:pPr>
        </w:pPrChange>
      </w:pPr>
      <w:r>
        <w:rPr>
          <w:spacing w:val="-4"/>
        </w:rPr>
        <w:t>Consistent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somewhat</w:t>
      </w:r>
      <w:r>
        <w:rPr>
          <w:spacing w:val="-9"/>
        </w:rPr>
        <w:t xml:space="preserve"> </w:t>
      </w:r>
      <w:r>
        <w:rPr>
          <w:spacing w:val="-4"/>
        </w:rPr>
        <w:t>polarized</w:t>
      </w:r>
      <w:r>
        <w:rPr>
          <w:spacing w:val="-9"/>
        </w:rPr>
        <w:t xml:space="preserve"> </w:t>
      </w:r>
      <w:r>
        <w:rPr>
          <w:spacing w:val="-4"/>
        </w:rPr>
        <w:t>evaluation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audio</w:t>
      </w:r>
      <w:r>
        <w:rPr>
          <w:spacing w:val="-9"/>
        </w:rPr>
        <w:t xml:space="preserve"> </w:t>
      </w:r>
      <w:r>
        <w:rPr>
          <w:spacing w:val="-4"/>
        </w:rPr>
        <w:t>check-ins,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more nuanced</w:t>
      </w:r>
      <w:r>
        <w:rPr>
          <w:spacing w:val="-10"/>
        </w:rPr>
        <w:t xml:space="preserve"> </w:t>
      </w:r>
      <w:r>
        <w:rPr>
          <w:spacing w:val="-4"/>
        </w:rPr>
        <w:t>consideration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distribution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adherence</w:t>
      </w:r>
      <w:r>
        <w:rPr>
          <w:spacing w:val="-10"/>
        </w:rPr>
        <w:t xml:space="preserve"> </w:t>
      </w:r>
      <w:r>
        <w:rPr>
          <w:spacing w:val="-4"/>
        </w:rPr>
        <w:t>across</w:t>
      </w:r>
      <w:r>
        <w:rPr>
          <w:spacing w:val="-10"/>
        </w:rPr>
        <w:t xml:space="preserve"> </w:t>
      </w:r>
      <w:r>
        <w:rPr>
          <w:spacing w:val="-4"/>
        </w:rPr>
        <w:t>participants</w:t>
      </w:r>
      <w:r>
        <w:rPr>
          <w:spacing w:val="-9"/>
        </w:rPr>
        <w:t xml:space="preserve"> </w:t>
      </w:r>
      <w:r>
        <w:rPr>
          <w:spacing w:val="-4"/>
        </w:rPr>
        <w:t>suggested</w:t>
      </w:r>
      <w:r>
        <w:rPr>
          <w:spacing w:val="-9"/>
        </w:rPr>
        <w:t xml:space="preserve"> </w:t>
      </w:r>
      <w:r>
        <w:rPr>
          <w:spacing w:val="-4"/>
        </w:rPr>
        <w:t>it</w:t>
      </w:r>
      <w:r>
        <w:rPr>
          <w:spacing w:val="-9"/>
        </w:rPr>
        <w:t xml:space="preserve"> </w:t>
      </w:r>
      <w:r>
        <w:rPr>
          <w:spacing w:val="-4"/>
        </w:rPr>
        <w:t xml:space="preserve">was </w:t>
      </w:r>
      <w:r>
        <w:rPr>
          <w:spacing w:val="-2"/>
        </w:rPr>
        <w:t>somewhat</w:t>
      </w:r>
      <w:r>
        <w:rPr>
          <w:spacing w:val="-3"/>
        </w:rPr>
        <w:t xml:space="preserve"> </w:t>
      </w:r>
      <w:r>
        <w:rPr>
          <w:spacing w:val="-2"/>
        </w:rPr>
        <w:t>bi-modal.</w:t>
      </w:r>
      <w:r>
        <w:rPr>
          <w:spacing w:val="16"/>
        </w:rPr>
        <w:t xml:space="preserve"> </w:t>
      </w:r>
      <w:r>
        <w:rPr>
          <w:spacing w:val="-2"/>
        </w:rPr>
        <w:t>Participants</w:t>
      </w:r>
      <w:r>
        <w:rPr>
          <w:spacing w:val="-4"/>
        </w:rPr>
        <w:t xml:space="preserve"> </w:t>
      </w:r>
      <w:r>
        <w:rPr>
          <w:spacing w:val="-2"/>
        </w:rPr>
        <w:t>tended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either</w:t>
      </w:r>
      <w:r>
        <w:rPr>
          <w:spacing w:val="-3"/>
        </w:rPr>
        <w:t xml:space="preserve"> </w:t>
      </w:r>
      <w:r>
        <w:rPr>
          <w:spacing w:val="-2"/>
        </w:rPr>
        <w:t>adhere</w:t>
      </w:r>
      <w:r>
        <w:rPr>
          <w:spacing w:val="-3"/>
        </w:rPr>
        <w:t xml:space="preserve"> </w:t>
      </w:r>
      <w:r>
        <w:rPr>
          <w:spacing w:val="-2"/>
        </w:rPr>
        <w:t>well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very</w:t>
      </w:r>
      <w:r>
        <w:rPr>
          <w:spacing w:val="-3"/>
        </w:rPr>
        <w:t xml:space="preserve"> </w:t>
      </w:r>
      <w:r>
        <w:rPr>
          <w:spacing w:val="-2"/>
        </w:rPr>
        <w:t>poorly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this method.</w:t>
      </w:r>
    </w:p>
    <w:p w14:paraId="4423B02F" w14:textId="4B8252C5" w:rsidR="003146FC" w:rsidRDefault="004E27B8">
      <w:pPr>
        <w:pStyle w:val="BodyText"/>
        <w:spacing w:before="115" w:line="355" w:lineRule="auto"/>
        <w:ind w:left="160" w:right="555" w:firstLine="576"/>
        <w:pPrChange w:id="10053" w:author="Kendra Wyant" w:date="2023-05-31T13:43:00Z">
          <w:pPr>
            <w:pStyle w:val="BodyText"/>
            <w:spacing w:before="235" w:line="355" w:lineRule="auto"/>
            <w:ind w:left="148" w:right="523" w:firstLine="587"/>
          </w:pPr>
        </w:pPrChange>
      </w:pP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broadly,</w:t>
      </w:r>
      <w:r>
        <w:rPr>
          <w:spacing w:val="-10"/>
        </w:rPr>
        <w:t xml:space="preserve"> </w:t>
      </w:r>
      <w:r>
        <w:rPr>
          <w:spacing w:val="-4"/>
        </w:rPr>
        <w:t>participants’</w:t>
      </w:r>
      <w:r>
        <w:rPr>
          <w:spacing w:val="-10"/>
        </w:rPr>
        <w:t xml:space="preserve"> </w:t>
      </w:r>
      <w:r>
        <w:rPr>
          <w:spacing w:val="-4"/>
        </w:rPr>
        <w:t>self-reported</w:t>
      </w:r>
      <w:r>
        <w:rPr>
          <w:spacing w:val="-10"/>
        </w:rPr>
        <w:t xml:space="preserve"> </w:t>
      </w:r>
      <w:r>
        <w:rPr>
          <w:spacing w:val="-4"/>
        </w:rPr>
        <w:t>perceptions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>only</w:t>
      </w:r>
      <w:r>
        <w:rPr>
          <w:spacing w:val="-10"/>
        </w:rPr>
        <w:t xml:space="preserve"> </w:t>
      </w:r>
      <w:r>
        <w:rPr>
          <w:spacing w:val="-4"/>
        </w:rPr>
        <w:t>moderately</w:t>
      </w:r>
      <w:r>
        <w:rPr>
          <w:spacing w:val="-9"/>
        </w:rPr>
        <w:t xml:space="preserve"> </w:t>
      </w:r>
      <w:r>
        <w:rPr>
          <w:spacing w:val="-4"/>
        </w:rPr>
        <w:t xml:space="preserve">consistent </w:t>
      </w:r>
      <w:r>
        <w:rPr>
          <w:spacing w:val="-2"/>
        </w:rPr>
        <w:t>across</w:t>
      </w:r>
      <w:r>
        <w:rPr>
          <w:spacing w:val="-9"/>
          <w:rPrChange w:id="1005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9"/>
          <w:rPrChange w:id="1005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different</w:t>
      </w:r>
      <w:r>
        <w:rPr>
          <w:spacing w:val="-9"/>
          <w:rPrChange w:id="1005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9"/>
          <w:rPrChange w:id="1005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methods.</w:t>
      </w:r>
      <w:r>
        <w:rPr>
          <w:spacing w:val="10"/>
        </w:rPr>
        <w:t xml:space="preserve"> </w:t>
      </w:r>
      <w:r>
        <w:rPr>
          <w:spacing w:val="-2"/>
        </w:rPr>
        <w:t>This</w:t>
      </w:r>
      <w:r>
        <w:rPr>
          <w:spacing w:val="-9"/>
          <w:rPrChange w:id="1005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can</w:t>
      </w:r>
      <w:r>
        <w:rPr>
          <w:spacing w:val="-9"/>
          <w:rPrChange w:id="1005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be</w:t>
      </w:r>
      <w:r>
        <w:rPr>
          <w:spacing w:val="-9"/>
          <w:rPrChange w:id="1006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seen</w:t>
      </w:r>
      <w:r>
        <w:rPr>
          <w:spacing w:val="-9"/>
          <w:rPrChange w:id="1006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9"/>
          <w:rPrChange w:id="1006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9"/>
          <w:rPrChange w:id="1006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moderate</w:t>
      </w:r>
      <w:r>
        <w:rPr>
          <w:spacing w:val="-9"/>
          <w:rPrChange w:id="1006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ICCs</w:t>
      </w:r>
      <w:r>
        <w:rPr>
          <w:spacing w:val="-9"/>
          <w:rPrChange w:id="1006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(and</w:t>
      </w:r>
      <w:r>
        <w:rPr>
          <w:spacing w:val="-9"/>
          <w:rPrChange w:id="1006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 xml:space="preserve">bivariate </w:t>
      </w:r>
      <w:r>
        <w:rPr>
          <w:spacing w:val="-2"/>
          <w:rPrChange w:id="10067" w:author="Kendra Wyant" w:date="2023-05-31T13:43:00Z">
            <w:rPr>
              <w:spacing w:val="-6"/>
            </w:rPr>
          </w:rPrChange>
        </w:rPr>
        <w:t>correlations)</w:t>
      </w:r>
      <w:r>
        <w:rPr>
          <w:spacing w:val="-3"/>
          <w:rPrChange w:id="1006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69" w:author="Kendra Wyant" w:date="2023-05-31T13:43:00Z">
            <w:rPr>
              <w:spacing w:val="-6"/>
            </w:rPr>
          </w:rPrChange>
        </w:rPr>
        <w:t>across</w:t>
      </w:r>
      <w:r>
        <w:rPr>
          <w:spacing w:val="-3"/>
          <w:rPrChange w:id="1007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71" w:author="Kendra Wyant" w:date="2023-05-31T13:43:00Z">
            <w:rPr>
              <w:spacing w:val="-6"/>
            </w:rPr>
          </w:rPrChange>
        </w:rPr>
        <w:t>methods</w:t>
      </w:r>
      <w:r>
        <w:rPr>
          <w:spacing w:val="-4"/>
          <w:rPrChange w:id="1007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73" w:author="Kendra Wyant" w:date="2023-05-31T13:43:00Z">
            <w:rPr>
              <w:spacing w:val="-6"/>
            </w:rPr>
          </w:rPrChange>
        </w:rPr>
        <w:t>for</w:t>
      </w:r>
      <w:r>
        <w:rPr>
          <w:spacing w:val="-3"/>
          <w:rPrChange w:id="1007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75" w:author="Kendra Wyant" w:date="2023-05-31T13:43:00Z">
            <w:rPr>
              <w:spacing w:val="-6"/>
            </w:rPr>
          </w:rPrChange>
        </w:rPr>
        <w:t>each</w:t>
      </w:r>
      <w:r>
        <w:rPr>
          <w:spacing w:val="-4"/>
          <w:rPrChange w:id="1007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77" w:author="Kendra Wyant" w:date="2023-05-31T13:43:00Z">
            <w:rPr>
              <w:spacing w:val="-6"/>
            </w:rPr>
          </w:rPrChange>
        </w:rPr>
        <w:t>self-report</w:t>
      </w:r>
      <w:r>
        <w:rPr>
          <w:spacing w:val="-4"/>
          <w:rPrChange w:id="1007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79" w:author="Kendra Wyant" w:date="2023-05-31T13:43:00Z">
            <w:rPr>
              <w:spacing w:val="-6"/>
            </w:rPr>
          </w:rPrChange>
        </w:rPr>
        <w:t>item.</w:t>
      </w:r>
      <w:r>
        <w:rPr>
          <w:spacing w:val="16"/>
        </w:rPr>
        <w:t xml:space="preserve"> </w:t>
      </w:r>
      <w:r>
        <w:rPr>
          <w:spacing w:val="-2"/>
          <w:rPrChange w:id="10080" w:author="Kendra Wyant" w:date="2023-05-31T13:43:00Z">
            <w:rPr>
              <w:spacing w:val="-6"/>
            </w:rPr>
          </w:rPrChange>
        </w:rPr>
        <w:t>In</w:t>
      </w:r>
      <w:r>
        <w:rPr>
          <w:spacing w:val="-3"/>
          <w:rPrChange w:id="1008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82" w:author="Kendra Wyant" w:date="2023-05-31T13:43:00Z">
            <w:rPr>
              <w:spacing w:val="-6"/>
            </w:rPr>
          </w:rPrChange>
        </w:rPr>
        <w:t>other</w:t>
      </w:r>
      <w:r>
        <w:rPr>
          <w:spacing w:val="-3"/>
          <w:rPrChange w:id="1008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84" w:author="Kendra Wyant" w:date="2023-05-31T13:43:00Z">
            <w:rPr>
              <w:spacing w:val="-6"/>
            </w:rPr>
          </w:rPrChange>
        </w:rPr>
        <w:t>words,</w:t>
      </w:r>
      <w:r>
        <w:rPr>
          <w:spacing w:val="-3"/>
          <w:rPrChange w:id="1008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86" w:author="Kendra Wyant" w:date="2023-05-31T13:43:00Z">
            <w:rPr>
              <w:spacing w:val="-6"/>
            </w:rPr>
          </w:rPrChange>
        </w:rPr>
        <w:t>high</w:t>
      </w:r>
      <w:r>
        <w:rPr>
          <w:spacing w:val="-4"/>
          <w:rPrChange w:id="1008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88" w:author="Kendra Wyant" w:date="2023-05-31T13:43:00Z">
            <w:rPr>
              <w:spacing w:val="-6"/>
            </w:rPr>
          </w:rPrChange>
        </w:rPr>
        <w:t>dislike</w:t>
      </w:r>
      <w:r>
        <w:rPr>
          <w:spacing w:val="-3"/>
          <w:rPrChange w:id="1008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090" w:author="Kendra Wyant" w:date="2023-05-31T13:43:00Z">
            <w:rPr>
              <w:spacing w:val="-6"/>
            </w:rPr>
          </w:rPrChange>
        </w:rPr>
        <w:t xml:space="preserve">ratings </w:t>
      </w:r>
      <w:r>
        <w:rPr>
          <w:rPrChange w:id="10091" w:author="Kendra Wyant" w:date="2023-05-31T13:43:00Z">
            <w:rPr>
              <w:spacing w:val="-6"/>
            </w:rPr>
          </w:rPrChange>
        </w:rPr>
        <w:t>for</w:t>
      </w:r>
      <w:r>
        <w:rPr>
          <w:spacing w:val="-4"/>
          <w:rPrChange w:id="10092" w:author="Kendra Wyant" w:date="2023-05-31T13:43:00Z">
            <w:rPr>
              <w:spacing w:val="-6"/>
            </w:rPr>
          </w:rPrChange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sensing</w:t>
      </w:r>
      <w:r>
        <w:rPr>
          <w:spacing w:val="-4"/>
          <w:rPrChange w:id="10093" w:author="Kendra Wyant" w:date="2023-05-31T13:43:00Z">
            <w:rPr>
              <w:spacing w:val="-3"/>
            </w:rPr>
          </w:rPrChange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"/>
          <w:rPrChange w:id="10094" w:author="Kendra Wyant" w:date="2023-05-31T13:43:00Z">
            <w:rPr>
              <w:spacing w:val="-3"/>
            </w:rPr>
          </w:rPrChange>
        </w:rPr>
        <w:t xml:space="preserve"> </w:t>
      </w:r>
      <w:r>
        <w:t>specific</w:t>
      </w:r>
      <w:r>
        <w:rPr>
          <w:spacing w:val="-4"/>
          <w:rPrChange w:id="10095" w:author="Kendra Wyant" w:date="2023-05-31T13:43:00Z">
            <w:rPr>
              <w:spacing w:val="-3"/>
            </w:rPr>
          </w:rPrChange>
        </w:rPr>
        <w:t xml:space="preserve"> </w:t>
      </w:r>
      <w:r>
        <w:t>participant</w:t>
      </w:r>
      <w:r>
        <w:rPr>
          <w:spacing w:val="-4"/>
        </w:rPr>
        <w:t xml:space="preserve"> </w:t>
      </w:r>
      <w:r>
        <w:t>did</w:t>
      </w:r>
      <w:r>
        <w:rPr>
          <w:spacing w:val="-5"/>
          <w:rPrChange w:id="10096" w:author="Kendra Wyant" w:date="2023-05-31T13:43:00Z">
            <w:rPr>
              <w:spacing w:val="-3"/>
            </w:rPr>
          </w:rPrChange>
        </w:rPr>
        <w:t xml:space="preserve"> </w:t>
      </w:r>
      <w:r>
        <w:t>not</w:t>
      </w:r>
      <w:r>
        <w:rPr>
          <w:spacing w:val="-5"/>
          <w:rPrChange w:id="10097" w:author="Kendra Wyant" w:date="2023-05-31T13:43:00Z">
            <w:rPr>
              <w:spacing w:val="-4"/>
            </w:rPr>
          </w:rPrChange>
        </w:rPr>
        <w:t xml:space="preserve"> </w:t>
      </w:r>
      <w:r>
        <w:t>strongly</w:t>
      </w:r>
      <w:r>
        <w:rPr>
          <w:spacing w:val="-4"/>
          <w:rPrChange w:id="10098" w:author="Kendra Wyant" w:date="2023-05-31T13:43:00Z">
            <w:rPr>
              <w:spacing w:val="-3"/>
            </w:rPr>
          </w:rPrChange>
        </w:rPr>
        <w:t xml:space="preserve"> </w:t>
      </w:r>
      <w:r>
        <w:t>indicate</w:t>
      </w:r>
      <w:r>
        <w:rPr>
          <w:spacing w:val="-5"/>
          <w:rPrChange w:id="10099" w:author="Kendra Wyant" w:date="2023-05-31T13:43:00Z">
            <w:rPr>
              <w:spacing w:val="-3"/>
            </w:rPr>
          </w:rPrChange>
        </w:rPr>
        <w:t xml:space="preserve"> </w:t>
      </w:r>
      <w:r>
        <w:t>that</w:t>
      </w:r>
      <w:r>
        <w:rPr>
          <w:spacing w:val="-5"/>
          <w:rPrChange w:id="10100" w:author="Kendra Wyant" w:date="2023-05-31T13:43:00Z">
            <w:rPr>
              <w:spacing w:val="-4"/>
            </w:rPr>
          </w:rPrChange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same participant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methods.</w:t>
      </w:r>
      <w:r>
        <w:rPr>
          <w:spacing w:val="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of</w:t>
      </w:r>
      <w:del w:id="10101" w:author="Kendra Wyant" w:date="2023-05-31T13:43:00Z">
        <w:r w:rsidR="00F53A9D">
          <w:delText xml:space="preserve"> </w:delText>
        </w:r>
      </w:del>
      <w:moveFromRangeStart w:id="10102" w:author="Kendra Wyant" w:date="2023-05-31T13:43:00Z" w:name="move136433013"/>
      <w:moveFrom w:id="10103" w:author="Kendra Wyant" w:date="2023-05-31T13:43:00Z">
        <w:r>
          <w:t>interference</w:t>
        </w:r>
        <w:r>
          <w:rPr>
            <w:spacing w:val="-10"/>
          </w:rPr>
          <w:t xml:space="preserve"> </w:t>
        </w:r>
        <w:r>
          <w:t>and</w:t>
        </w:r>
        <w:r>
          <w:rPr>
            <w:spacing w:val="-10"/>
          </w:rPr>
          <w:t xml:space="preserve"> </w:t>
        </w:r>
        <w:r>
          <w:t>willingness</w:t>
        </w:r>
        <w:r>
          <w:rPr>
            <w:spacing w:val="-10"/>
          </w:rPr>
          <w:t xml:space="preserve"> </w:t>
        </w:r>
        <w:r>
          <w:t>to</w:t>
        </w:r>
        <w:r>
          <w:rPr>
            <w:spacing w:val="-10"/>
          </w:rPr>
          <w:t xml:space="preserve"> </w:t>
        </w:r>
        <w:r>
          <w:t>use</w:t>
        </w:r>
        <w:r>
          <w:rPr>
            <w:spacing w:val="-10"/>
          </w:rPr>
          <w:t xml:space="preserve"> </w:t>
        </w:r>
        <w:r>
          <w:t>for</w:t>
        </w:r>
        <w:r>
          <w:rPr>
            <w:spacing w:val="-9"/>
          </w:rPr>
          <w:t xml:space="preserve"> </w:t>
        </w:r>
        <w:r>
          <w:t>1</w:t>
        </w:r>
        <w:r>
          <w:rPr>
            <w:spacing w:val="-10"/>
          </w:rPr>
          <w:t xml:space="preserve"> </w:t>
        </w:r>
        <w:r>
          <w:t>year</w:t>
        </w:r>
        <w:r>
          <w:rPr>
            <w:spacing w:val="-9"/>
          </w:rPr>
          <w:t xml:space="preserve"> </w:t>
        </w:r>
        <w:r>
          <w:t>items.</w:t>
        </w:r>
        <w:r>
          <w:rPr>
            <w:spacing w:val="7"/>
          </w:rPr>
          <w:t xml:space="preserve"> </w:t>
        </w:r>
        <w:r>
          <w:t>Participants</w:t>
        </w:r>
        <w:r>
          <w:rPr>
            <w:spacing w:val="-9"/>
          </w:rPr>
          <w:t xml:space="preserve"> </w:t>
        </w:r>
        <w:r>
          <w:t>could</w:t>
        </w:r>
        <w:r>
          <w:rPr>
            <w:spacing w:val="-10"/>
          </w:rPr>
          <w:t xml:space="preserve"> </w:t>
        </w:r>
        <w:r>
          <w:t>dislike</w:t>
        </w:r>
        <w:r>
          <w:rPr>
            <w:spacing w:val="-9"/>
          </w:rPr>
          <w:t xml:space="preserve"> </w:t>
        </w:r>
        <w:r>
          <w:t>(or</w:t>
        </w:r>
        <w:r>
          <w:rPr>
            <w:spacing w:val="-10"/>
          </w:rPr>
          <w:t xml:space="preserve"> </w:t>
        </w:r>
        <w:r>
          <w:t>be</w:t>
        </w:r>
      </w:moveFrom>
      <w:moveFromRangeEnd w:id="10102"/>
    </w:p>
    <w:p w14:paraId="282ACCD3" w14:textId="77777777" w:rsidR="003146FC" w:rsidRDefault="003146FC">
      <w:pPr>
        <w:spacing w:line="355" w:lineRule="auto"/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0D0074A6" w14:textId="77777777" w:rsidR="003146FC" w:rsidRDefault="003146FC">
      <w:pPr>
        <w:pStyle w:val="BodyText"/>
        <w:rPr>
          <w:sz w:val="9"/>
        </w:rPr>
      </w:pPr>
    </w:p>
    <w:p w14:paraId="6587CE68" w14:textId="77777777" w:rsidR="003146FC" w:rsidRDefault="004E27B8">
      <w:pPr>
        <w:pStyle w:val="BodyText"/>
        <w:spacing w:before="118" w:line="355" w:lineRule="auto"/>
        <w:ind w:left="160" w:right="557"/>
        <w:pPrChange w:id="10104" w:author="Kendra Wyant" w:date="2023-05-31T13:43:00Z">
          <w:pPr>
            <w:pStyle w:val="BodyText"/>
            <w:spacing w:before="118" w:line="355" w:lineRule="auto"/>
            <w:ind w:left="160" w:right="552"/>
          </w:pPr>
        </w:pPrChange>
      </w:pPr>
      <w:moveToRangeStart w:id="10105" w:author="Kendra Wyant" w:date="2023-05-31T13:43:00Z" w:name="move136433013"/>
      <w:moveTo w:id="10106" w:author="Kendra Wyant" w:date="2023-05-31T13:43:00Z">
        <w:r>
          <w:t>interference</w:t>
        </w:r>
        <w:r>
          <w:rPr>
            <w:spacing w:val="-10"/>
          </w:rPr>
          <w:t xml:space="preserve"> </w:t>
        </w:r>
        <w:r>
          <w:t>and</w:t>
        </w:r>
        <w:r>
          <w:rPr>
            <w:spacing w:val="-10"/>
          </w:rPr>
          <w:t xml:space="preserve"> </w:t>
        </w:r>
        <w:r>
          <w:t>willingness</w:t>
        </w:r>
        <w:r>
          <w:rPr>
            <w:spacing w:val="-10"/>
          </w:rPr>
          <w:t xml:space="preserve"> </w:t>
        </w:r>
        <w:r>
          <w:t>to</w:t>
        </w:r>
        <w:r>
          <w:rPr>
            <w:spacing w:val="-10"/>
          </w:rPr>
          <w:t xml:space="preserve"> </w:t>
        </w:r>
        <w:r>
          <w:t>use</w:t>
        </w:r>
        <w:r>
          <w:rPr>
            <w:spacing w:val="-10"/>
          </w:rPr>
          <w:t xml:space="preserve"> </w:t>
        </w:r>
        <w:r>
          <w:t>for</w:t>
        </w:r>
        <w:r>
          <w:rPr>
            <w:spacing w:val="-9"/>
          </w:rPr>
          <w:t xml:space="preserve"> </w:t>
        </w:r>
        <w:r>
          <w:t>1</w:t>
        </w:r>
        <w:r>
          <w:rPr>
            <w:spacing w:val="-10"/>
          </w:rPr>
          <w:t xml:space="preserve"> </w:t>
        </w:r>
        <w:r>
          <w:t>year</w:t>
        </w:r>
        <w:r>
          <w:rPr>
            <w:spacing w:val="-9"/>
          </w:rPr>
          <w:t xml:space="preserve"> </w:t>
        </w:r>
        <w:r>
          <w:t>items.</w:t>
        </w:r>
        <w:r>
          <w:rPr>
            <w:spacing w:val="7"/>
          </w:rPr>
          <w:t xml:space="preserve"> </w:t>
        </w:r>
        <w:r>
          <w:t>Participants</w:t>
        </w:r>
        <w:r>
          <w:rPr>
            <w:spacing w:val="-9"/>
          </w:rPr>
          <w:t xml:space="preserve"> </w:t>
        </w:r>
        <w:r>
          <w:t>could</w:t>
        </w:r>
        <w:r>
          <w:rPr>
            <w:spacing w:val="-10"/>
          </w:rPr>
          <w:t xml:space="preserve"> </w:t>
        </w:r>
        <w:r>
          <w:t>dislike</w:t>
        </w:r>
        <w:r>
          <w:rPr>
            <w:spacing w:val="-9"/>
          </w:rPr>
          <w:t xml:space="preserve"> </w:t>
        </w:r>
        <w:r>
          <w:t>(or</w:t>
        </w:r>
        <w:r>
          <w:rPr>
            <w:spacing w:val="-10"/>
          </w:rPr>
          <w:t xml:space="preserve"> </w:t>
        </w:r>
        <w:r>
          <w:t>be</w:t>
        </w:r>
      </w:moveTo>
      <w:moveToRangeEnd w:id="10105"/>
      <w:ins w:id="10107" w:author="Kendra Wyant" w:date="2023-05-31T13:43:00Z">
        <w:r>
          <w:t xml:space="preserve"> </w:t>
        </w:r>
      </w:ins>
      <w:r>
        <w:t>unwilling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etc.)</w:t>
      </w:r>
      <w:r>
        <w:rPr>
          <w:spacing w:val="1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others.</w:t>
      </w:r>
      <w:r>
        <w:rPr>
          <w:spacing w:val="1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concerns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2"/>
        </w:rPr>
        <w:t>method-specific, opportunities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exist to</w:t>
      </w:r>
      <w:r>
        <w:rPr>
          <w:spacing w:val="-3"/>
        </w:rPr>
        <w:t xml:space="preserve"> </w:t>
      </w:r>
      <w:r>
        <w:rPr>
          <w:spacing w:val="-2"/>
        </w:rPr>
        <w:t>tailor</w:t>
      </w:r>
      <w:r>
        <w:rPr>
          <w:spacing w:val="-3"/>
        </w:rPr>
        <w:t xml:space="preserve"> </w:t>
      </w:r>
      <w:r>
        <w:rPr>
          <w:spacing w:val="-2"/>
        </w:rPr>
        <w:t>sensing systems to</w:t>
      </w:r>
      <w:r>
        <w:rPr>
          <w:spacing w:val="-3"/>
        </w:rPr>
        <w:t xml:space="preserve"> </w:t>
      </w:r>
      <w:r>
        <w:rPr>
          <w:spacing w:val="-2"/>
        </w:rPr>
        <w:t>user preferences.</w:t>
      </w:r>
      <w:r>
        <w:rPr>
          <w:spacing w:val="17"/>
        </w:rPr>
        <w:t xml:space="preserve"> </w:t>
      </w:r>
      <w:r>
        <w:rPr>
          <w:spacing w:val="-2"/>
        </w:rPr>
        <w:t xml:space="preserve">In </w:t>
      </w:r>
      <w:r>
        <w:rPr>
          <w:spacing w:val="-4"/>
        </w:rPr>
        <w:t xml:space="preserve">other words, participants could opt-out of methods they deemed unacceptable but provide </w:t>
      </w:r>
      <w:r>
        <w:t>those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acceptable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them.</w:t>
      </w:r>
      <w:r>
        <w:rPr>
          <w:spacing w:val="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 xml:space="preserve">behavioral </w:t>
      </w:r>
      <w:r>
        <w:rPr>
          <w:spacing w:val="-4"/>
        </w:rPr>
        <w:t>adherence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  <w:rPrChange w:id="1010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suggest</w:t>
      </w:r>
      <w:r>
        <w:rPr>
          <w:spacing w:val="-5"/>
          <w:rPrChange w:id="1010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some</w:t>
      </w:r>
      <w:r>
        <w:rPr>
          <w:spacing w:val="-5"/>
          <w:rPrChange w:id="1011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participants</w:t>
      </w:r>
      <w:r>
        <w:rPr>
          <w:spacing w:val="-5"/>
          <w:rPrChange w:id="1011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would</w:t>
      </w:r>
      <w:r>
        <w:rPr>
          <w:spacing w:val="-5"/>
          <w:rPrChange w:id="1011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not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5"/>
          <w:rPrChange w:id="1011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completed</w:t>
      </w:r>
      <w:r>
        <w:rPr>
          <w:spacing w:val="-5"/>
          <w:rPrChange w:id="1011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study</w:t>
      </w:r>
      <w:r>
        <w:rPr>
          <w:spacing w:val="-5"/>
          <w:rPrChange w:id="1011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 xml:space="preserve">daily </w:t>
      </w:r>
      <w:r>
        <w:rPr>
          <w:spacing w:val="-2"/>
        </w:rPr>
        <w:t>audio</w:t>
      </w:r>
      <w:r>
        <w:rPr>
          <w:spacing w:val="-10"/>
        </w:rPr>
        <w:t xml:space="preserve"> </w:t>
      </w:r>
      <w:r>
        <w:rPr>
          <w:spacing w:val="-2"/>
        </w:rPr>
        <w:t>check-ins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required,</w:t>
      </w:r>
      <w:r>
        <w:rPr>
          <w:spacing w:val="-9"/>
        </w:rPr>
        <w:t xml:space="preserve"> </w:t>
      </w:r>
      <w:r>
        <w:rPr>
          <w:spacing w:val="-2"/>
        </w:rPr>
        <w:t>yet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willing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via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personal sensing methods.</w:t>
      </w:r>
      <w:r>
        <w:rPr>
          <w:spacing w:val="20"/>
        </w:rPr>
        <w:t xml:space="preserve"> </w:t>
      </w:r>
      <w:r>
        <w:rPr>
          <w:spacing w:val="-2"/>
        </w:rPr>
        <w:t>Algorithms that use sensed data for clinical applications could then be developed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different</w:t>
      </w:r>
      <w:r>
        <w:rPr>
          <w:spacing w:val="-6"/>
        </w:rPr>
        <w:t xml:space="preserve"> </w:t>
      </w:r>
      <w:r>
        <w:rPr>
          <w:spacing w:val="-2"/>
        </w:rPr>
        <w:t>combinations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available</w:t>
      </w:r>
      <w:r>
        <w:rPr>
          <w:spacing w:val="-6"/>
        </w:rPr>
        <w:t xml:space="preserve"> </w:t>
      </w:r>
      <w:r>
        <w:rPr>
          <w:spacing w:val="-2"/>
        </w:rPr>
        <w:t>raw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streams.</w:t>
      </w:r>
      <w:r>
        <w:rPr>
          <w:spacing w:val="12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could</w:t>
      </w:r>
      <w:r>
        <w:rPr>
          <w:spacing w:val="-6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>educated</w:t>
      </w:r>
      <w:r>
        <w:rPr>
          <w:spacing w:val="-9"/>
          <w:rPrChange w:id="1011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that</w:t>
      </w:r>
      <w:r>
        <w:rPr>
          <w:spacing w:val="-9"/>
          <w:rPrChange w:id="1011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personalized</w:t>
      </w:r>
      <w:r>
        <w:rPr>
          <w:spacing w:val="-9"/>
          <w:rPrChange w:id="1011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algorithms</w:t>
      </w:r>
      <w:r>
        <w:rPr>
          <w:spacing w:val="-9"/>
        </w:rPr>
        <w:t xml:space="preserve"> </w:t>
      </w:r>
      <w:r>
        <w:rPr>
          <w:spacing w:val="-4"/>
        </w:rPr>
        <w:t>will</w:t>
      </w:r>
      <w:r>
        <w:rPr>
          <w:spacing w:val="-9"/>
          <w:rPrChange w:id="1011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likely</w:t>
      </w:r>
      <w:r>
        <w:rPr>
          <w:spacing w:val="-9"/>
          <w:rPrChange w:id="1012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perform</w:t>
      </w:r>
      <w:r>
        <w:rPr>
          <w:spacing w:val="-9"/>
          <w:rPrChange w:id="1012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better</w:t>
      </w:r>
      <w:r>
        <w:rPr>
          <w:spacing w:val="-9"/>
          <w:rPrChange w:id="1012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if</w:t>
      </w:r>
      <w:r>
        <w:rPr>
          <w:spacing w:val="-9"/>
        </w:rPr>
        <w:t xml:space="preserve"> </w:t>
      </w:r>
      <w:r>
        <w:rPr>
          <w:spacing w:val="-4"/>
        </w:rPr>
        <w:t>given</w:t>
      </w:r>
      <w:r>
        <w:rPr>
          <w:spacing w:val="-9"/>
          <w:rPrChange w:id="1012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access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  <w:rPrChange w:id="1012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 xml:space="preserve">raw </w:t>
      </w:r>
      <w:r>
        <w:rPr>
          <w:rPrChange w:id="10125" w:author="Kendra Wyant" w:date="2023-05-31T13:43:00Z">
            <w:rPr>
              <w:spacing w:val="-4"/>
            </w:rPr>
          </w:rPrChange>
        </w:rPr>
        <w:t>data</w:t>
      </w:r>
      <w:r>
        <w:rPr>
          <w:spacing w:val="-5"/>
          <w:rPrChange w:id="10126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0127" w:author="Kendra Wyant" w:date="2023-05-31T13:43:00Z">
            <w:rPr>
              <w:spacing w:val="-4"/>
            </w:rPr>
          </w:rPrChange>
        </w:rPr>
        <w:t>streams.</w:t>
      </w:r>
      <w:r>
        <w:rPr>
          <w:spacing w:val="14"/>
          <w:rPrChange w:id="10128" w:author="Kendra Wyant" w:date="2023-05-31T13:43:00Z">
            <w:rPr>
              <w:spacing w:val="6"/>
            </w:rPr>
          </w:rPrChange>
        </w:rPr>
        <w:t xml:space="preserve"> </w:t>
      </w:r>
      <w:r>
        <w:rPr>
          <w:rPrChange w:id="10129" w:author="Kendra Wyant" w:date="2023-05-31T13:43:00Z">
            <w:rPr>
              <w:spacing w:val="-4"/>
            </w:rPr>
          </w:rPrChange>
        </w:rPr>
        <w:t>This</w:t>
      </w:r>
      <w:r>
        <w:rPr>
          <w:spacing w:val="-5"/>
          <w:rPrChange w:id="10130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0131" w:author="Kendra Wyant" w:date="2023-05-31T13:43:00Z">
            <w:rPr>
              <w:spacing w:val="-4"/>
            </w:rPr>
          </w:rPrChange>
        </w:rPr>
        <w:t>education</w:t>
      </w:r>
      <w:r>
        <w:rPr>
          <w:spacing w:val="-5"/>
          <w:rPrChange w:id="10132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0133" w:author="Kendra Wyant" w:date="2023-05-31T13:43:00Z">
            <w:rPr>
              <w:spacing w:val="-4"/>
            </w:rPr>
          </w:rPrChange>
        </w:rPr>
        <w:t>will</w:t>
      </w:r>
      <w:r>
        <w:rPr>
          <w:spacing w:val="-5"/>
          <w:rPrChange w:id="10134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0135" w:author="Kendra Wyant" w:date="2023-05-31T13:43:00Z">
            <w:rPr>
              <w:spacing w:val="-4"/>
            </w:rPr>
          </w:rPrChange>
        </w:rPr>
        <w:t>allow</w:t>
      </w:r>
      <w:r>
        <w:rPr>
          <w:spacing w:val="-5"/>
          <w:rPrChange w:id="10136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0137" w:author="Kendra Wyant" w:date="2023-05-31T13:43:00Z">
            <w:rPr>
              <w:spacing w:val="-4"/>
            </w:rPr>
          </w:rPrChange>
        </w:rPr>
        <w:t>them</w:t>
      </w:r>
      <w:r>
        <w:rPr>
          <w:spacing w:val="-5"/>
          <w:rPrChange w:id="10138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0139" w:author="Kendra Wyant" w:date="2023-05-31T13:43:00Z">
            <w:rPr>
              <w:spacing w:val="-4"/>
            </w:rPr>
          </w:rPrChange>
        </w:rPr>
        <w:t>to</w:t>
      </w:r>
      <w:r>
        <w:rPr>
          <w:spacing w:val="-5"/>
          <w:rPrChange w:id="10140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0141" w:author="Kendra Wyant" w:date="2023-05-31T13:43:00Z">
            <w:rPr>
              <w:spacing w:val="-4"/>
            </w:rPr>
          </w:rPrChange>
        </w:rPr>
        <w:t>make</w:t>
      </w:r>
      <w:r>
        <w:rPr>
          <w:spacing w:val="-5"/>
          <w:rPrChange w:id="10142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0143" w:author="Kendra Wyant" w:date="2023-05-31T13:43:00Z">
            <w:rPr>
              <w:spacing w:val="-4"/>
            </w:rPr>
          </w:rPrChange>
        </w:rPr>
        <w:t>an</w:t>
      </w:r>
      <w:r>
        <w:rPr>
          <w:spacing w:val="-5"/>
          <w:rPrChange w:id="10144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0145" w:author="Kendra Wyant" w:date="2023-05-31T13:43:00Z">
            <w:rPr>
              <w:spacing w:val="-4"/>
            </w:rPr>
          </w:rPrChange>
        </w:rPr>
        <w:t>informed</w:t>
      </w:r>
      <w:r>
        <w:rPr>
          <w:spacing w:val="-5"/>
          <w:rPrChange w:id="10146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0147" w:author="Kendra Wyant" w:date="2023-05-31T13:43:00Z">
            <w:rPr>
              <w:spacing w:val="-4"/>
            </w:rPr>
          </w:rPrChange>
        </w:rPr>
        <w:t>choice</w:t>
      </w:r>
      <w:r>
        <w:rPr>
          <w:spacing w:val="-5"/>
          <w:rPrChange w:id="10148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0149" w:author="Kendra Wyant" w:date="2023-05-31T13:43:00Z">
            <w:rPr>
              <w:spacing w:val="-4"/>
            </w:rPr>
          </w:rPrChange>
        </w:rPr>
        <w:t>as</w:t>
      </w:r>
      <w:r>
        <w:rPr>
          <w:spacing w:val="-5"/>
          <w:rPrChange w:id="10150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0151" w:author="Kendra Wyant" w:date="2023-05-31T13:43:00Z">
            <w:rPr>
              <w:spacing w:val="-4"/>
            </w:rPr>
          </w:rPrChange>
        </w:rPr>
        <w:t>to</w:t>
      </w:r>
      <w:r>
        <w:rPr>
          <w:spacing w:val="-5"/>
          <w:rPrChange w:id="10152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0153" w:author="Kendra Wyant" w:date="2023-05-31T13:43:00Z">
            <w:rPr>
              <w:spacing w:val="-4"/>
            </w:rPr>
          </w:rPrChange>
        </w:rPr>
        <w:t>the</w:t>
      </w:r>
      <w:r>
        <w:rPr>
          <w:rPrChange w:id="10154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0155" w:author="Kendra Wyant" w:date="2023-05-31T13:43:00Z">
            <w:rPr>
              <w:spacing w:val="-4"/>
            </w:rPr>
          </w:rPrChange>
        </w:rPr>
        <w:t>threshold</w:t>
      </w:r>
      <w:r>
        <w:rPr>
          <w:spacing w:val="-10"/>
          <w:rPrChange w:id="1015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0157" w:author="Kendra Wyant" w:date="2023-05-31T13:43:00Z">
            <w:rPr>
              <w:spacing w:val="-4"/>
            </w:rPr>
          </w:rPrChange>
        </w:rPr>
        <w:t>they</w:t>
      </w:r>
      <w:r>
        <w:rPr>
          <w:spacing w:val="-10"/>
          <w:rPrChange w:id="10158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0159" w:author="Kendra Wyant" w:date="2023-05-31T13:43:00Z">
            <w:rPr>
              <w:spacing w:val="-4"/>
            </w:rPr>
          </w:rPrChange>
        </w:rPr>
        <w:t>set</w:t>
      </w:r>
      <w:r>
        <w:rPr>
          <w:spacing w:val="-9"/>
          <w:rPrChange w:id="10160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0161" w:author="Kendra Wyant" w:date="2023-05-31T13:43:00Z">
            <w:rPr>
              <w:spacing w:val="-4"/>
            </w:rPr>
          </w:rPrChange>
        </w:rPr>
        <w:t>for</w:t>
      </w:r>
      <w:r>
        <w:rPr>
          <w:spacing w:val="-9"/>
          <w:rPrChange w:id="10162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0163" w:author="Kendra Wyant" w:date="2023-05-31T13:43:00Z">
            <w:rPr>
              <w:spacing w:val="-4"/>
            </w:rPr>
          </w:rPrChange>
        </w:rPr>
        <w:t>themselves</w:t>
      </w:r>
      <w:r>
        <w:rPr>
          <w:spacing w:val="-10"/>
          <w:rPrChange w:id="1016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0165" w:author="Kendra Wyant" w:date="2023-05-31T13:43:00Z">
            <w:rPr>
              <w:spacing w:val="-4"/>
            </w:rPr>
          </w:rPrChange>
        </w:rPr>
        <w:t>to</w:t>
      </w:r>
      <w:r>
        <w:rPr>
          <w:spacing w:val="-9"/>
          <w:rPrChange w:id="10166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0167" w:author="Kendra Wyant" w:date="2023-05-31T13:43:00Z">
            <w:rPr>
              <w:spacing w:val="-4"/>
            </w:rPr>
          </w:rPrChange>
        </w:rPr>
        <w:t>opt-out</w:t>
      </w:r>
      <w:r>
        <w:rPr>
          <w:spacing w:val="-10"/>
          <w:rPrChange w:id="10168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0169" w:author="Kendra Wyant" w:date="2023-05-31T13:43:00Z">
            <w:rPr>
              <w:spacing w:val="-4"/>
            </w:rPr>
          </w:rPrChange>
        </w:rPr>
        <w:t>and</w:t>
      </w:r>
      <w:r>
        <w:rPr>
          <w:spacing w:val="-10"/>
          <w:rPrChange w:id="10170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0171" w:author="Kendra Wyant" w:date="2023-05-31T13:43:00Z">
            <w:rPr>
              <w:spacing w:val="-4"/>
            </w:rPr>
          </w:rPrChange>
        </w:rPr>
        <w:t>the</w:t>
      </w:r>
      <w:r>
        <w:rPr>
          <w:spacing w:val="-9"/>
          <w:rPrChange w:id="10172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0173" w:author="Kendra Wyant" w:date="2023-05-31T13:43:00Z">
            <w:rPr>
              <w:spacing w:val="-4"/>
            </w:rPr>
          </w:rPrChange>
        </w:rPr>
        <w:t>potential</w:t>
      </w:r>
      <w:r>
        <w:rPr>
          <w:spacing w:val="-10"/>
          <w:rPrChange w:id="10174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0175" w:author="Kendra Wyant" w:date="2023-05-31T13:43:00Z">
            <w:rPr>
              <w:spacing w:val="-4"/>
            </w:rPr>
          </w:rPrChange>
        </w:rPr>
        <w:t>consequences</w:t>
      </w:r>
      <w:r>
        <w:rPr>
          <w:spacing w:val="-9"/>
          <w:rPrChange w:id="10176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0177" w:author="Kendra Wyant" w:date="2023-05-31T13:43:00Z">
            <w:rPr>
              <w:spacing w:val="-4"/>
            </w:rPr>
          </w:rPrChange>
        </w:rPr>
        <w:t>of</w:t>
      </w:r>
      <w:r>
        <w:rPr>
          <w:spacing w:val="-10"/>
          <w:rPrChange w:id="10178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0179" w:author="Kendra Wyant" w:date="2023-05-31T13:43:00Z">
            <w:rPr>
              <w:spacing w:val="-4"/>
            </w:rPr>
          </w:rPrChange>
        </w:rPr>
        <w:t>not</w:t>
      </w:r>
      <w:r>
        <w:rPr>
          <w:rPrChange w:id="1018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0181" w:author="Kendra Wyant" w:date="2023-05-31T13:43:00Z">
            <w:rPr>
              <w:spacing w:val="-4"/>
            </w:rPr>
          </w:rPrChange>
        </w:rPr>
        <w:t>providing</w:t>
      </w:r>
      <w:r>
        <w:rPr>
          <w:spacing w:val="-9"/>
          <w:rPrChange w:id="1018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0183" w:author="Kendra Wyant" w:date="2023-05-31T13:43:00Z">
            <w:rPr>
              <w:spacing w:val="-4"/>
            </w:rPr>
          </w:rPrChange>
        </w:rPr>
        <w:t>that</w:t>
      </w:r>
      <w:r>
        <w:rPr>
          <w:spacing w:val="-9"/>
          <w:rPrChange w:id="1018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0185" w:author="Kendra Wyant" w:date="2023-05-31T13:43:00Z">
            <w:rPr>
              <w:spacing w:val="-4"/>
            </w:rPr>
          </w:rPrChange>
        </w:rPr>
        <w:t>data</w:t>
      </w:r>
      <w:r>
        <w:rPr>
          <w:spacing w:val="-8"/>
          <w:rPrChange w:id="1018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source.</w:t>
      </w:r>
      <w:r>
        <w:rPr>
          <w:spacing w:val="9"/>
          <w:rPrChange w:id="10187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2"/>
        </w:rPr>
        <w:t>However,</w:t>
      </w:r>
      <w:r>
        <w:rPr>
          <w:spacing w:val="-8"/>
          <w:rPrChange w:id="1018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allowing</w:t>
      </w:r>
      <w:r>
        <w:rPr>
          <w:spacing w:val="-8"/>
          <w:rPrChange w:id="1018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them</w:t>
      </w:r>
      <w:r>
        <w:rPr>
          <w:spacing w:val="-8"/>
          <w:rPrChange w:id="1019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9"/>
          <w:rPrChange w:id="1019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opt-out</w:t>
      </w:r>
      <w:r>
        <w:rPr>
          <w:spacing w:val="-9"/>
          <w:rPrChange w:id="1019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8"/>
          <w:rPrChange w:id="1019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some</w:t>
      </w:r>
      <w:r>
        <w:rPr>
          <w:spacing w:val="-8"/>
          <w:rPrChange w:id="1019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methods</w:t>
      </w:r>
      <w:r>
        <w:rPr>
          <w:spacing w:val="-8"/>
          <w:rPrChange w:id="1019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may</w:t>
      </w:r>
      <w:r>
        <w:rPr>
          <w:spacing w:val="-2"/>
          <w:rPrChange w:id="1019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increase</w:t>
      </w:r>
      <w:r>
        <w:rPr>
          <w:spacing w:val="-4"/>
          <w:rPrChange w:id="1019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3"/>
          <w:rPrChange w:id="1019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number</w:t>
      </w:r>
      <w:r>
        <w:rPr>
          <w:spacing w:val="-3"/>
          <w:rPrChange w:id="1019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4"/>
          <w:rPrChange w:id="1020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0201" w:author="Kendra Wyant" w:date="2023-05-31T13:43:00Z">
            <w:rPr/>
          </w:rPrChange>
        </w:rPr>
        <w:t>participants</w:t>
      </w:r>
      <w:r>
        <w:rPr>
          <w:spacing w:val="-4"/>
          <w:rPrChange w:id="1020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203" w:author="Kendra Wyant" w:date="2023-05-31T13:43:00Z">
            <w:rPr/>
          </w:rPrChange>
        </w:rPr>
        <w:t>who</w:t>
      </w:r>
      <w:r>
        <w:rPr>
          <w:spacing w:val="-3"/>
          <w:rPrChange w:id="1020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205" w:author="Kendra Wyant" w:date="2023-05-31T13:43:00Z">
            <w:rPr/>
          </w:rPrChange>
        </w:rPr>
        <w:t>will</w:t>
      </w:r>
      <w:r>
        <w:rPr>
          <w:spacing w:val="-3"/>
          <w:rPrChange w:id="1020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207" w:author="Kendra Wyant" w:date="2023-05-31T13:43:00Z">
            <w:rPr/>
          </w:rPrChange>
        </w:rPr>
        <w:t>agree</w:t>
      </w:r>
      <w:r>
        <w:rPr>
          <w:spacing w:val="-4"/>
          <w:rPrChange w:id="1020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209" w:author="Kendra Wyant" w:date="2023-05-31T13:43:00Z">
            <w:rPr/>
          </w:rPrChange>
        </w:rPr>
        <w:t>to</w:t>
      </w:r>
      <w:r>
        <w:rPr>
          <w:spacing w:val="-4"/>
          <w:rPrChange w:id="1021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211" w:author="Kendra Wyant" w:date="2023-05-31T13:43:00Z">
            <w:rPr/>
          </w:rPrChange>
        </w:rPr>
        <w:t>provide</w:t>
      </w:r>
      <w:r>
        <w:rPr>
          <w:spacing w:val="-4"/>
          <w:rPrChange w:id="1021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213" w:author="Kendra Wyant" w:date="2023-05-31T13:43:00Z">
            <w:rPr/>
          </w:rPrChange>
        </w:rPr>
        <w:t>sensed</w:t>
      </w:r>
      <w:r>
        <w:rPr>
          <w:spacing w:val="-3"/>
          <w:rPrChange w:id="1021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215" w:author="Kendra Wyant" w:date="2023-05-31T13:43:00Z">
            <w:rPr/>
          </w:rPrChange>
        </w:rPr>
        <w:t>data.</w:t>
      </w:r>
    </w:p>
    <w:p w14:paraId="26065E46" w14:textId="77777777" w:rsidR="003146FC" w:rsidRDefault="003146FC">
      <w:pPr>
        <w:pStyle w:val="BodyText"/>
        <w:spacing w:before="11"/>
        <w:rPr>
          <w:ins w:id="10216" w:author="Kendra Wyant" w:date="2023-05-31T13:43:00Z"/>
          <w:sz w:val="26"/>
        </w:rPr>
      </w:pPr>
    </w:p>
    <w:p w14:paraId="5D5B6BE2" w14:textId="77777777" w:rsidR="003146FC" w:rsidRDefault="004E27B8">
      <w:pPr>
        <w:pStyle w:val="Heading1"/>
        <w:numPr>
          <w:ilvl w:val="0"/>
          <w:numId w:val="2"/>
        </w:numPr>
        <w:tabs>
          <w:tab w:val="left" w:pos="489"/>
        </w:tabs>
        <w:ind w:left="488"/>
        <w:pPrChange w:id="10217" w:author="Kendra Wyant" w:date="2023-05-31T13:43:00Z">
          <w:pPr>
            <w:pStyle w:val="Heading1"/>
            <w:numPr>
              <w:numId w:val="6"/>
            </w:numPr>
            <w:tabs>
              <w:tab w:val="left" w:pos="489"/>
            </w:tabs>
            <w:spacing w:before="244"/>
            <w:ind w:left="488" w:hanging="329"/>
          </w:pPr>
        </w:pPrChange>
      </w:pPr>
      <w:bookmarkStart w:id="10218" w:name="5._Benefits_likely_matter"/>
      <w:bookmarkEnd w:id="10218"/>
      <w:r>
        <w:rPr>
          <w:spacing w:val="-2"/>
          <w:w w:val="105"/>
        </w:rPr>
        <w:t>Benefits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likely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matter</w:t>
      </w:r>
    </w:p>
    <w:p w14:paraId="1746AFBF" w14:textId="77777777" w:rsidR="003146FC" w:rsidRDefault="003146FC">
      <w:pPr>
        <w:pStyle w:val="BodyText"/>
        <w:spacing w:before="10"/>
        <w:rPr>
          <w:b/>
          <w:sz w:val="31"/>
          <w:rPrChange w:id="10219" w:author="Kendra Wyant" w:date="2023-05-31T13:43:00Z">
            <w:rPr>
              <w:b/>
              <w:sz w:val="22"/>
            </w:rPr>
          </w:rPrChange>
        </w:rPr>
        <w:pPrChange w:id="10220" w:author="Kendra Wyant" w:date="2023-05-31T13:43:00Z">
          <w:pPr>
            <w:pStyle w:val="BodyText"/>
            <w:spacing w:before="11"/>
          </w:pPr>
        </w:pPrChange>
      </w:pPr>
    </w:p>
    <w:p w14:paraId="0DD0E26B" w14:textId="77777777" w:rsidR="003146FC" w:rsidRDefault="004E27B8">
      <w:pPr>
        <w:pStyle w:val="BodyText"/>
        <w:spacing w:line="355" w:lineRule="auto"/>
        <w:ind w:left="160" w:right="553" w:firstLine="576"/>
        <w:pPrChange w:id="10221" w:author="Kendra Wyant" w:date="2023-05-31T13:43:00Z">
          <w:pPr>
            <w:pStyle w:val="BodyText"/>
            <w:spacing w:before="1" w:line="355" w:lineRule="auto"/>
            <w:ind w:left="160" w:right="512" w:firstLine="576"/>
          </w:pPr>
        </w:pPrChange>
      </w:pPr>
      <w:r>
        <w:rPr>
          <w:spacing w:val="-4"/>
        </w:rPr>
        <w:t xml:space="preserve">The overall acceptability of personal sensing to research participants and patients is </w:t>
      </w:r>
      <w:r>
        <w:t>likely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perceived</w:t>
      </w:r>
      <w:r>
        <w:rPr>
          <w:spacing w:val="-10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benefits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[89–91].</w:t>
      </w:r>
    </w:p>
    <w:p w14:paraId="218AE6E8" w14:textId="77777777" w:rsidR="003146FC" w:rsidRDefault="004E27B8">
      <w:pPr>
        <w:pStyle w:val="BodyText"/>
        <w:spacing w:line="355" w:lineRule="auto"/>
        <w:ind w:left="160" w:right="553"/>
        <w:pPrChange w:id="10222" w:author="Kendra Wyant" w:date="2023-05-31T13:43:00Z">
          <w:pPr>
            <w:pStyle w:val="BodyText"/>
            <w:spacing w:line="355" w:lineRule="auto"/>
            <w:ind w:left="151" w:right="545" w:firstLine="8"/>
          </w:pPr>
        </w:pPrChange>
      </w:pPr>
      <w:r>
        <w:rPr>
          <w:spacing w:val="-4"/>
        </w:rPr>
        <w:t xml:space="preserve">However, we focused on measuring only perceived costs (e.g., privacy, burden) associated </w:t>
      </w:r>
      <w:r>
        <w:rPr>
          <w:spacing w:val="-4"/>
          <w:rPrChange w:id="10223" w:author="Kendra Wyant" w:date="2023-05-31T13:43:00Z">
            <w:rPr>
              <w:spacing w:val="-2"/>
            </w:rPr>
          </w:rPrChange>
        </w:rPr>
        <w:t>with</w:t>
      </w:r>
      <w:r>
        <w:rPr>
          <w:spacing w:val="-4"/>
          <w:rPrChange w:id="1022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0225" w:author="Kendra Wyant" w:date="2023-05-31T13:43:00Z">
            <w:rPr>
              <w:spacing w:val="-2"/>
            </w:rPr>
          </w:rPrChange>
        </w:rPr>
        <w:t>personal</w:t>
      </w:r>
      <w:r>
        <w:rPr>
          <w:spacing w:val="-4"/>
          <w:rPrChange w:id="1022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0227" w:author="Kendra Wyant" w:date="2023-05-31T13:43:00Z">
            <w:rPr>
              <w:spacing w:val="-2"/>
            </w:rPr>
          </w:rPrChange>
        </w:rPr>
        <w:t>sensing</w:t>
      </w:r>
      <w:r>
        <w:rPr>
          <w:spacing w:val="-4"/>
          <w:rPrChange w:id="1022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0229" w:author="Kendra Wyant" w:date="2023-05-31T13:43:00Z">
            <w:rPr>
              <w:spacing w:val="-2"/>
            </w:rPr>
          </w:rPrChange>
        </w:rPr>
        <w:t>because</w:t>
      </w:r>
      <w:r>
        <w:rPr>
          <w:spacing w:val="-4"/>
          <w:rPrChange w:id="1023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0231" w:author="Kendra Wyant" w:date="2023-05-31T13:43:00Z">
            <w:rPr>
              <w:spacing w:val="-2"/>
            </w:rPr>
          </w:rPrChange>
        </w:rPr>
        <w:t>the</w:t>
      </w:r>
      <w:r>
        <w:rPr>
          <w:spacing w:val="-4"/>
          <w:rPrChange w:id="1023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0233" w:author="Kendra Wyant" w:date="2023-05-31T13:43:00Z">
            <w:rPr>
              <w:spacing w:val="-2"/>
            </w:rPr>
          </w:rPrChange>
        </w:rPr>
        <w:t>benefits</w:t>
      </w:r>
      <w:r>
        <w:rPr>
          <w:spacing w:val="-4"/>
          <w:rPrChange w:id="1023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0235" w:author="Kendra Wyant" w:date="2023-05-31T13:43:00Z">
            <w:rPr>
              <w:spacing w:val="-2"/>
            </w:rPr>
          </w:rPrChange>
        </w:rPr>
        <w:t>to</w:t>
      </w:r>
      <w:r>
        <w:rPr>
          <w:spacing w:val="-4"/>
          <w:rPrChange w:id="1023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0237" w:author="Kendra Wyant" w:date="2023-05-31T13:43:00Z">
            <w:rPr>
              <w:spacing w:val="-2"/>
            </w:rPr>
          </w:rPrChange>
        </w:rPr>
        <w:t>participants</w:t>
      </w:r>
      <w:r>
        <w:rPr>
          <w:spacing w:val="-4"/>
          <w:rPrChange w:id="1023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0239" w:author="Kendra Wyant" w:date="2023-05-31T13:43:00Z">
            <w:rPr>
              <w:spacing w:val="-2"/>
            </w:rPr>
          </w:rPrChange>
        </w:rPr>
        <w:t>from</w:t>
      </w:r>
      <w:r>
        <w:rPr>
          <w:spacing w:val="-4"/>
          <w:rPrChange w:id="1024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0241" w:author="Kendra Wyant" w:date="2023-05-31T13:43:00Z">
            <w:rPr>
              <w:spacing w:val="-2"/>
            </w:rPr>
          </w:rPrChange>
        </w:rPr>
        <w:t>the</w:t>
      </w:r>
      <w:r>
        <w:rPr>
          <w:spacing w:val="-4"/>
          <w:rPrChange w:id="1024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0243" w:author="Kendra Wyant" w:date="2023-05-31T13:43:00Z">
            <w:rPr>
              <w:spacing w:val="-2"/>
            </w:rPr>
          </w:rPrChange>
        </w:rPr>
        <w:t>sensed</w:t>
      </w:r>
      <w:r>
        <w:rPr>
          <w:spacing w:val="-4"/>
          <w:rPrChange w:id="1024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0245" w:author="Kendra Wyant" w:date="2023-05-31T13:43:00Z">
            <w:rPr>
              <w:spacing w:val="-2"/>
            </w:rPr>
          </w:rPrChange>
        </w:rPr>
        <w:t>data</w:t>
      </w:r>
      <w:r>
        <w:rPr>
          <w:spacing w:val="-4"/>
          <w:rPrChange w:id="1024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0247" w:author="Kendra Wyant" w:date="2023-05-31T13:43:00Z">
            <w:rPr>
              <w:spacing w:val="-2"/>
            </w:rPr>
          </w:rPrChange>
        </w:rPr>
        <w:t>collected</w:t>
      </w:r>
      <w:r>
        <w:rPr>
          <w:spacing w:val="-4"/>
          <w:rPrChange w:id="1024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0249" w:author="Kendra Wyant" w:date="2023-05-31T13:43:00Z">
            <w:rPr>
              <w:spacing w:val="-2"/>
            </w:rPr>
          </w:rPrChange>
        </w:rPr>
        <w:t xml:space="preserve">in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research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minimal.</w:t>
      </w:r>
      <w:r>
        <w:rPr>
          <w:spacing w:val="8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provided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modest</w:t>
      </w:r>
      <w:r>
        <w:rPr>
          <w:spacing w:val="-9"/>
        </w:rPr>
        <w:t xml:space="preserve"> </w:t>
      </w:r>
      <w:r>
        <w:rPr>
          <w:spacing w:val="-2"/>
        </w:rPr>
        <w:t xml:space="preserve">financial </w:t>
      </w:r>
      <w:r>
        <w:t>incentives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EMAs</w:t>
      </w:r>
      <w:r>
        <w:rPr>
          <w:spacing w:val="-4"/>
        </w:rPr>
        <w:t xml:space="preserve"> </w:t>
      </w:r>
      <w:r>
        <w:t>($25/month)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passively sensed</w:t>
      </w:r>
      <w:r>
        <w:rPr>
          <w:spacing w:val="-7"/>
        </w:rPr>
        <w:t xml:space="preserve"> </w:t>
      </w:r>
      <w:r>
        <w:t>raw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streams</w:t>
      </w:r>
      <w:r>
        <w:rPr>
          <w:spacing w:val="-7"/>
        </w:rPr>
        <w:t xml:space="preserve"> </w:t>
      </w:r>
      <w:r>
        <w:t>($10/month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geolocation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$15/month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cellular </w:t>
      </w:r>
      <w:r>
        <w:rPr>
          <w:spacing w:val="-2"/>
          <w:rPrChange w:id="10250" w:author="Kendra Wyant" w:date="2023-05-31T13:43:00Z">
            <w:rPr>
              <w:spacing w:val="-6"/>
            </w:rPr>
          </w:rPrChange>
        </w:rPr>
        <w:t>communication</w:t>
      </w:r>
      <w:r>
        <w:rPr>
          <w:spacing w:val="-8"/>
          <w:rPrChange w:id="1025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52" w:author="Kendra Wyant" w:date="2023-05-31T13:43:00Z">
            <w:rPr>
              <w:spacing w:val="-6"/>
            </w:rPr>
          </w:rPrChange>
        </w:rPr>
        <w:t>logs</w:t>
      </w:r>
      <w:r>
        <w:rPr>
          <w:spacing w:val="-8"/>
          <w:rPrChange w:id="1025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54" w:author="Kendra Wyant" w:date="2023-05-31T13:43:00Z">
            <w:rPr>
              <w:spacing w:val="-6"/>
            </w:rPr>
          </w:rPrChange>
        </w:rPr>
        <w:t>with</w:t>
      </w:r>
      <w:r>
        <w:rPr>
          <w:spacing w:val="-7"/>
          <w:rPrChange w:id="1025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56" w:author="Kendra Wyant" w:date="2023-05-31T13:43:00Z">
            <w:rPr>
              <w:spacing w:val="-6"/>
            </w:rPr>
          </w:rPrChange>
        </w:rPr>
        <w:t>text</w:t>
      </w:r>
      <w:r>
        <w:rPr>
          <w:spacing w:val="-8"/>
          <w:rPrChange w:id="1025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58" w:author="Kendra Wyant" w:date="2023-05-31T13:43:00Z">
            <w:rPr>
              <w:spacing w:val="-6"/>
            </w:rPr>
          </w:rPrChange>
        </w:rPr>
        <w:t>message</w:t>
      </w:r>
      <w:r>
        <w:rPr>
          <w:spacing w:val="-8"/>
          <w:rPrChange w:id="1025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60" w:author="Kendra Wyant" w:date="2023-05-31T13:43:00Z">
            <w:rPr>
              <w:spacing w:val="-6"/>
            </w:rPr>
          </w:rPrChange>
        </w:rPr>
        <w:t>content).</w:t>
      </w:r>
      <w:r>
        <w:rPr>
          <w:spacing w:val="10"/>
          <w:rPrChange w:id="10261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2"/>
          <w:rPrChange w:id="10262" w:author="Kendra Wyant" w:date="2023-05-31T13:43:00Z">
            <w:rPr>
              <w:spacing w:val="-6"/>
            </w:rPr>
          </w:rPrChange>
        </w:rPr>
        <w:t>These</w:t>
      </w:r>
      <w:r>
        <w:rPr>
          <w:spacing w:val="-7"/>
          <w:rPrChange w:id="1026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64" w:author="Kendra Wyant" w:date="2023-05-31T13:43:00Z">
            <w:rPr>
              <w:spacing w:val="-6"/>
            </w:rPr>
          </w:rPrChange>
        </w:rPr>
        <w:t>sensed</w:t>
      </w:r>
      <w:r>
        <w:rPr>
          <w:spacing w:val="-7"/>
          <w:rPrChange w:id="1026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66" w:author="Kendra Wyant" w:date="2023-05-31T13:43:00Z">
            <w:rPr>
              <w:spacing w:val="-6"/>
            </w:rPr>
          </w:rPrChange>
        </w:rPr>
        <w:t>data</w:t>
      </w:r>
      <w:r>
        <w:rPr>
          <w:spacing w:val="-8"/>
          <w:rPrChange w:id="1026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68" w:author="Kendra Wyant" w:date="2023-05-31T13:43:00Z">
            <w:rPr>
              <w:spacing w:val="-6"/>
            </w:rPr>
          </w:rPrChange>
        </w:rPr>
        <w:t>streams</w:t>
      </w:r>
      <w:r>
        <w:rPr>
          <w:spacing w:val="-7"/>
          <w:rPrChange w:id="1026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70" w:author="Kendra Wyant" w:date="2023-05-31T13:43:00Z">
            <w:rPr>
              <w:spacing w:val="-6"/>
            </w:rPr>
          </w:rPrChange>
        </w:rPr>
        <w:t>were</w:t>
      </w:r>
      <w:r>
        <w:rPr>
          <w:spacing w:val="-7"/>
          <w:rPrChange w:id="1027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72" w:author="Kendra Wyant" w:date="2023-05-31T13:43:00Z">
            <w:rPr>
              <w:spacing w:val="-6"/>
            </w:rPr>
          </w:rPrChange>
        </w:rPr>
        <w:t>not</w:t>
      </w:r>
      <w:r>
        <w:rPr>
          <w:spacing w:val="-7"/>
          <w:rPrChange w:id="1027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274" w:author="Kendra Wyant" w:date="2023-05-31T13:43:00Z">
            <w:rPr>
              <w:spacing w:val="-6"/>
            </w:rPr>
          </w:rPrChange>
        </w:rPr>
        <w:t xml:space="preserve">used to </w:t>
      </w:r>
      <w:r>
        <w:rPr>
          <w:spacing w:val="-2"/>
        </w:rPr>
        <w:t>provide</w:t>
      </w:r>
      <w:r>
        <w:rPr>
          <w:spacing w:val="-2"/>
          <w:rPrChange w:id="1027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any</w:t>
      </w:r>
      <w:r>
        <w:rPr>
          <w:spacing w:val="-2"/>
          <w:rPrChange w:id="1027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clinical</w:t>
      </w:r>
      <w:r>
        <w:rPr>
          <w:spacing w:val="-2"/>
          <w:rPrChange w:id="1027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benefit</w:t>
      </w:r>
      <w:r>
        <w:rPr>
          <w:spacing w:val="-2"/>
          <w:rPrChange w:id="1027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2"/>
          <w:rPrChange w:id="1027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participants’</w:t>
      </w:r>
      <w:r>
        <w:rPr>
          <w:spacing w:val="-2"/>
          <w:rPrChange w:id="1028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recovery</w:t>
      </w:r>
      <w:r>
        <w:rPr>
          <w:spacing w:val="-2"/>
          <w:rPrChange w:id="1028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2"/>
          <w:rPrChange w:id="1028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our</w:t>
      </w:r>
      <w:r>
        <w:rPr>
          <w:spacing w:val="-2"/>
          <w:rPrChange w:id="1028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study</w:t>
      </w:r>
      <w:r>
        <w:rPr>
          <w:spacing w:val="-2"/>
          <w:rPrChange w:id="1028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although</w:t>
      </w:r>
      <w:r>
        <w:rPr>
          <w:spacing w:val="-2"/>
          <w:rPrChange w:id="1028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they</w:t>
      </w:r>
      <w:r>
        <w:rPr>
          <w:spacing w:val="-2"/>
          <w:rPrChange w:id="1028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hold</w:t>
      </w:r>
      <w:r>
        <w:rPr>
          <w:spacing w:val="-2"/>
          <w:rPrChange w:id="1028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high</w:t>
      </w:r>
      <w:r>
        <w:rPr>
          <w:spacing w:val="-3"/>
          <w:rPrChange w:id="1028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promise</w:t>
      </w:r>
      <w:r>
        <w:rPr>
          <w:spacing w:val="-2"/>
          <w:rPrChange w:id="1028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2"/>
          <w:rPrChange w:id="1029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use</w:t>
      </w:r>
      <w:r>
        <w:rPr>
          <w:spacing w:val="-3"/>
          <w:rPrChange w:id="1029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2"/>
          <w:rPrChange w:id="1029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machine</w:t>
      </w:r>
      <w:r>
        <w:rPr>
          <w:spacing w:val="-2"/>
          <w:rPrChange w:id="1029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learning</w:t>
      </w:r>
      <w:r>
        <w:rPr>
          <w:spacing w:val="-3"/>
          <w:rPrChange w:id="1029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algorithms</w:t>
      </w:r>
      <w:r>
        <w:rPr>
          <w:spacing w:val="-3"/>
          <w:rPrChange w:id="1029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that</w:t>
      </w:r>
      <w:r>
        <w:rPr>
          <w:spacing w:val="-2"/>
          <w:rPrChange w:id="1029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could</w:t>
      </w:r>
      <w:r>
        <w:rPr>
          <w:spacing w:val="-2"/>
          <w:rPrChange w:id="1029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predict</w:t>
      </w:r>
      <w:r>
        <w:rPr>
          <w:spacing w:val="-3"/>
          <w:rPrChange w:id="1029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lapses</w:t>
      </w:r>
      <w:r>
        <w:rPr>
          <w:spacing w:val="-2"/>
          <w:rPrChange w:id="1029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and/or</w:t>
      </w:r>
      <w:r>
        <w:rPr>
          <w:spacing w:val="-2"/>
          <w:rPrChange w:id="1030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deliver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7"/>
          <w:rPrChange w:id="1030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tailor</w:t>
      </w:r>
      <w:r>
        <w:rPr>
          <w:spacing w:val="-6"/>
          <w:rPrChange w:id="1030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interventions</w:t>
      </w:r>
      <w:r>
        <w:rPr>
          <w:spacing w:val="-7"/>
          <w:rPrChange w:id="1030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6"/>
          <w:rPrChange w:id="1030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individual</w:t>
      </w:r>
      <w:r>
        <w:rPr>
          <w:spacing w:val="-7"/>
          <w:rPrChange w:id="1030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participants</w:t>
      </w:r>
      <w:r>
        <w:rPr>
          <w:spacing w:val="-7"/>
          <w:rPrChange w:id="1030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needs</w:t>
      </w:r>
      <w:r>
        <w:rPr>
          <w:spacing w:val="-7"/>
          <w:rPrChange w:id="1030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6"/>
          <w:rPrChange w:id="1030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recent</w:t>
      </w:r>
      <w:r>
        <w:rPr>
          <w:spacing w:val="-6"/>
          <w:rPrChange w:id="1030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experience.</w:t>
      </w:r>
    </w:p>
    <w:p w14:paraId="68C9296C" w14:textId="77777777" w:rsidR="003146FC" w:rsidRDefault="003146FC">
      <w:pPr>
        <w:spacing w:line="355" w:lineRule="auto"/>
        <w:rPr>
          <w:ins w:id="10310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0846F798" w14:textId="77777777" w:rsidR="003146FC" w:rsidRDefault="003146FC">
      <w:pPr>
        <w:pStyle w:val="BodyText"/>
        <w:rPr>
          <w:ins w:id="10311" w:author="Kendra Wyant" w:date="2023-05-31T13:43:00Z"/>
          <w:sz w:val="9"/>
        </w:rPr>
      </w:pPr>
    </w:p>
    <w:p w14:paraId="61AE3F82" w14:textId="77777777" w:rsidR="00DC3B47" w:rsidRDefault="004E27B8">
      <w:pPr>
        <w:pStyle w:val="BodyText"/>
        <w:spacing w:before="227"/>
        <w:ind w:left="736"/>
        <w:rPr>
          <w:del w:id="10312" w:author="Kendra Wyant" w:date="2023-05-31T13:43:00Z"/>
        </w:rPr>
      </w:pPr>
      <w:r>
        <w:rPr>
          <w:spacing w:val="-2"/>
          <w:rPrChange w:id="10313" w:author="Kendra Wyant" w:date="2023-05-31T13:43:00Z">
            <w:rPr>
              <w:spacing w:val="-6"/>
            </w:rPr>
          </w:rPrChange>
        </w:rPr>
        <w:t>Monetary</w:t>
      </w:r>
      <w:r>
        <w:rPr>
          <w:spacing w:val="-10"/>
          <w:rPrChange w:id="10314" w:author="Kendra Wyant" w:date="2023-05-31T13:43:00Z">
            <w:rPr/>
          </w:rPrChange>
        </w:rPr>
        <w:t xml:space="preserve"> </w:t>
      </w:r>
      <w:r>
        <w:rPr>
          <w:spacing w:val="-2"/>
          <w:rPrChange w:id="10315" w:author="Kendra Wyant" w:date="2023-05-31T13:43:00Z">
            <w:rPr>
              <w:spacing w:val="-6"/>
            </w:rPr>
          </w:rPrChange>
        </w:rPr>
        <w:t>incentives</w:t>
      </w:r>
      <w:r>
        <w:rPr>
          <w:spacing w:val="-9"/>
          <w:rPrChange w:id="10316" w:author="Kendra Wyant" w:date="2023-05-31T13:43:00Z">
            <w:rPr>
              <w:spacing w:val="1"/>
            </w:rPr>
          </w:rPrChange>
        </w:rPr>
        <w:t xml:space="preserve"> </w:t>
      </w:r>
      <w:r>
        <w:rPr>
          <w:spacing w:val="-2"/>
          <w:rPrChange w:id="10317" w:author="Kendra Wyant" w:date="2023-05-31T13:43:00Z">
            <w:rPr>
              <w:spacing w:val="-6"/>
            </w:rPr>
          </w:rPrChange>
        </w:rPr>
        <w:t>are</w:t>
      </w:r>
      <w:r>
        <w:rPr>
          <w:spacing w:val="-10"/>
          <w:rPrChange w:id="10318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10319" w:author="Kendra Wyant" w:date="2023-05-31T13:43:00Z">
            <w:rPr>
              <w:spacing w:val="-6"/>
            </w:rPr>
          </w:rPrChange>
        </w:rPr>
        <w:t>commonly</w:t>
      </w:r>
      <w:r>
        <w:rPr>
          <w:spacing w:val="-9"/>
          <w:rPrChange w:id="10320" w:author="Kendra Wyant" w:date="2023-05-31T13:43:00Z">
            <w:rPr>
              <w:spacing w:val="1"/>
            </w:rPr>
          </w:rPrChange>
        </w:rPr>
        <w:t xml:space="preserve"> </w:t>
      </w:r>
      <w:r>
        <w:rPr>
          <w:spacing w:val="-2"/>
          <w:rPrChange w:id="10321" w:author="Kendra Wyant" w:date="2023-05-31T13:43:00Z">
            <w:rPr>
              <w:spacing w:val="-6"/>
            </w:rPr>
          </w:rPrChange>
        </w:rPr>
        <w:t>used</w:t>
      </w:r>
      <w:r>
        <w:rPr>
          <w:spacing w:val="-10"/>
          <w:rPrChange w:id="10322" w:author="Kendra Wyant" w:date="2023-05-31T13:43:00Z">
            <w:rPr/>
          </w:rPrChange>
        </w:rPr>
        <w:t xml:space="preserve"> </w:t>
      </w:r>
      <w:r>
        <w:rPr>
          <w:spacing w:val="-2"/>
          <w:rPrChange w:id="10323" w:author="Kendra Wyant" w:date="2023-05-31T13:43:00Z">
            <w:rPr>
              <w:spacing w:val="-6"/>
            </w:rPr>
          </w:rPrChange>
        </w:rPr>
        <w:t>in</w:t>
      </w:r>
      <w:r>
        <w:rPr>
          <w:spacing w:val="-10"/>
          <w:rPrChange w:id="10324" w:author="Kendra Wyant" w:date="2023-05-31T13:43:00Z">
            <w:rPr/>
          </w:rPrChange>
        </w:rPr>
        <w:t xml:space="preserve"> </w:t>
      </w:r>
      <w:r>
        <w:rPr>
          <w:spacing w:val="-2"/>
          <w:rPrChange w:id="10325" w:author="Kendra Wyant" w:date="2023-05-31T13:43:00Z">
            <w:rPr>
              <w:spacing w:val="-6"/>
            </w:rPr>
          </w:rPrChange>
        </w:rPr>
        <w:t>research</w:t>
      </w:r>
      <w:r>
        <w:rPr>
          <w:spacing w:val="-10"/>
          <w:rPrChange w:id="10326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10327" w:author="Kendra Wyant" w:date="2023-05-31T13:43:00Z">
            <w:rPr>
              <w:spacing w:val="-6"/>
            </w:rPr>
          </w:rPrChange>
        </w:rPr>
        <w:t>to</w:t>
      </w:r>
      <w:r>
        <w:rPr>
          <w:spacing w:val="-9"/>
          <w:rPrChange w:id="10328" w:author="Kendra Wyant" w:date="2023-05-31T13:43:00Z">
            <w:rPr>
              <w:spacing w:val="1"/>
            </w:rPr>
          </w:rPrChange>
        </w:rPr>
        <w:t xml:space="preserve"> </w:t>
      </w:r>
      <w:r>
        <w:rPr>
          <w:spacing w:val="-2"/>
          <w:rPrChange w:id="10329" w:author="Kendra Wyant" w:date="2023-05-31T13:43:00Z">
            <w:rPr>
              <w:spacing w:val="-6"/>
            </w:rPr>
          </w:rPrChange>
        </w:rPr>
        <w:t>provide</w:t>
      </w:r>
      <w:r>
        <w:rPr>
          <w:spacing w:val="-10"/>
          <w:rPrChange w:id="10330" w:author="Kendra Wyant" w:date="2023-05-31T13:43:00Z">
            <w:rPr/>
          </w:rPrChange>
        </w:rPr>
        <w:t xml:space="preserve"> </w:t>
      </w:r>
      <w:r>
        <w:rPr>
          <w:spacing w:val="-2"/>
          <w:rPrChange w:id="10331" w:author="Kendra Wyant" w:date="2023-05-31T13:43:00Z">
            <w:rPr>
              <w:spacing w:val="-6"/>
            </w:rPr>
          </w:rPrChange>
        </w:rPr>
        <w:t>a</w:t>
      </w:r>
      <w:r>
        <w:rPr>
          <w:spacing w:val="-10"/>
          <w:rPrChange w:id="10332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10333" w:author="Kendra Wyant" w:date="2023-05-31T13:43:00Z">
            <w:rPr>
              <w:spacing w:val="-6"/>
            </w:rPr>
          </w:rPrChange>
        </w:rPr>
        <w:t>more</w:t>
      </w:r>
      <w:r>
        <w:rPr>
          <w:spacing w:val="-9"/>
          <w:rPrChange w:id="10334" w:author="Kendra Wyant" w:date="2023-05-31T13:43:00Z">
            <w:rPr>
              <w:spacing w:val="1"/>
            </w:rPr>
          </w:rPrChange>
        </w:rPr>
        <w:t xml:space="preserve"> </w:t>
      </w:r>
      <w:r>
        <w:rPr>
          <w:spacing w:val="-2"/>
          <w:rPrChange w:id="10335" w:author="Kendra Wyant" w:date="2023-05-31T13:43:00Z">
            <w:rPr>
              <w:spacing w:val="-6"/>
            </w:rPr>
          </w:rPrChange>
        </w:rPr>
        <w:t>favorable</w:t>
      </w:r>
    </w:p>
    <w:p w14:paraId="74C7464D" w14:textId="77777777" w:rsidR="00DC3B47" w:rsidRDefault="00DC3B47">
      <w:pPr>
        <w:rPr>
          <w:del w:id="10336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1BE0DD47" w14:textId="77777777" w:rsidR="00DC3B47" w:rsidRDefault="00DC3B47">
      <w:pPr>
        <w:pStyle w:val="BodyText"/>
        <w:rPr>
          <w:del w:id="10337" w:author="Kendra Wyant" w:date="2023-05-31T13:43:00Z"/>
          <w:sz w:val="9"/>
        </w:rPr>
      </w:pPr>
    </w:p>
    <w:p w14:paraId="25953027" w14:textId="1C95B673" w:rsidR="003146FC" w:rsidRDefault="004E27B8">
      <w:pPr>
        <w:pStyle w:val="BodyText"/>
        <w:spacing w:before="118" w:line="355" w:lineRule="auto"/>
        <w:ind w:left="160" w:right="553" w:firstLine="576"/>
        <w:pPrChange w:id="10338" w:author="Kendra Wyant" w:date="2023-05-31T13:43:00Z">
          <w:pPr>
            <w:pStyle w:val="BodyText"/>
            <w:spacing w:before="118" w:line="355" w:lineRule="auto"/>
            <w:ind w:left="132" w:right="504" w:firstLine="27"/>
          </w:pPr>
        </w:pPrChange>
      </w:pPr>
      <w:ins w:id="10339" w:author="Kendra Wyant" w:date="2023-05-31T13:43:00Z">
        <w:r>
          <w:rPr>
            <w:spacing w:val="-2"/>
          </w:rPr>
          <w:t xml:space="preserve"> </w:t>
        </w:r>
      </w:ins>
      <w:r>
        <w:rPr>
          <w:spacing w:val="-2"/>
        </w:rPr>
        <w:t>cost/benefit ratio surrounding specific methods or overall participation.</w:t>
      </w:r>
      <w:r>
        <w:rPr>
          <w:spacing w:val="20"/>
        </w:rPr>
        <w:t xml:space="preserve"> </w:t>
      </w:r>
      <w:r>
        <w:rPr>
          <w:spacing w:val="-2"/>
        </w:rPr>
        <w:t xml:space="preserve">Such monetary </w:t>
      </w:r>
      <w:r>
        <w:rPr>
          <w:spacing w:val="-6"/>
        </w:rPr>
        <w:t>incentives</w:t>
      </w:r>
      <w:r>
        <w:rPr>
          <w:spacing w:val="-11"/>
          <w:rPrChange w:id="1034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are</w:t>
      </w:r>
      <w:r>
        <w:rPr>
          <w:spacing w:val="-9"/>
          <w:rPrChange w:id="1034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commonplace</w:t>
      </w:r>
      <w:r>
        <w:rPr>
          <w:spacing w:val="-9"/>
          <w:rPrChange w:id="1034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and</w:t>
      </w:r>
      <w:r>
        <w:rPr>
          <w:spacing w:val="-9"/>
          <w:rPrChange w:id="1034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recommended</w:t>
      </w:r>
      <w:r>
        <w:rPr>
          <w:spacing w:val="-9"/>
          <w:rPrChange w:id="1034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when</w:t>
      </w:r>
      <w:r>
        <w:rPr>
          <w:spacing w:val="-9"/>
          <w:rPrChange w:id="1034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using</w:t>
      </w:r>
      <w:r>
        <w:rPr>
          <w:spacing w:val="-9"/>
          <w:rPrChange w:id="1034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active</w:t>
      </w:r>
      <w:r>
        <w:rPr>
          <w:spacing w:val="-9"/>
          <w:rPrChange w:id="1034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personal</w:t>
      </w:r>
      <w:r>
        <w:rPr>
          <w:spacing w:val="-9"/>
          <w:rPrChange w:id="1034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>sensing</w:t>
      </w:r>
      <w:r>
        <w:rPr>
          <w:spacing w:val="-9"/>
          <w:rPrChange w:id="1034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6"/>
        </w:rPr>
        <w:t xml:space="preserve">methods </w:t>
      </w:r>
      <w:r>
        <w:rPr>
          <w:spacing w:val="-2"/>
          <w:rPrChange w:id="10350" w:author="Kendra Wyant" w:date="2023-05-31T13:43:00Z">
            <w:rPr>
              <w:spacing w:val="-6"/>
            </w:rPr>
          </w:rPrChange>
        </w:rPr>
        <w:t>like</w:t>
      </w:r>
      <w:r>
        <w:rPr>
          <w:spacing w:val="-12"/>
          <w:rPrChange w:id="1035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352" w:author="Kendra Wyant" w:date="2023-05-31T13:43:00Z">
            <w:rPr>
              <w:spacing w:val="-6"/>
            </w:rPr>
          </w:rPrChange>
        </w:rPr>
        <w:t>EMA</w:t>
      </w:r>
      <w:r>
        <w:rPr>
          <w:spacing w:val="-9"/>
          <w:rPrChange w:id="1035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354" w:author="Kendra Wyant" w:date="2023-05-31T13:43:00Z">
            <w:rPr>
              <w:spacing w:val="-6"/>
            </w:rPr>
          </w:rPrChange>
        </w:rPr>
        <w:t>[92].</w:t>
      </w:r>
      <w:r>
        <w:rPr>
          <w:spacing w:val="8"/>
          <w:rPrChange w:id="10355" w:author="Kendra Wyant" w:date="2023-05-31T13:43:00Z">
            <w:rPr>
              <w:spacing w:val="16"/>
            </w:rPr>
          </w:rPrChange>
        </w:rPr>
        <w:t xml:space="preserve"> </w:t>
      </w:r>
      <w:r>
        <w:rPr>
          <w:spacing w:val="-2"/>
          <w:rPrChange w:id="10356" w:author="Kendra Wyant" w:date="2023-05-31T13:43:00Z">
            <w:rPr>
              <w:spacing w:val="-6"/>
            </w:rPr>
          </w:rPrChange>
        </w:rPr>
        <w:t>However,</w:t>
      </w:r>
      <w:r>
        <w:rPr>
          <w:spacing w:val="-10"/>
          <w:rPrChange w:id="1035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358" w:author="Kendra Wyant" w:date="2023-05-31T13:43:00Z">
            <w:rPr>
              <w:spacing w:val="-6"/>
            </w:rPr>
          </w:rPrChange>
        </w:rPr>
        <w:t>the</w:t>
      </w:r>
      <w:r>
        <w:rPr>
          <w:spacing w:val="-9"/>
          <w:rPrChange w:id="1035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360" w:author="Kendra Wyant" w:date="2023-05-31T13:43:00Z">
            <w:rPr>
              <w:spacing w:val="-6"/>
            </w:rPr>
          </w:rPrChange>
        </w:rPr>
        <w:t>incentives</w:t>
      </w:r>
      <w:r>
        <w:rPr>
          <w:spacing w:val="-9"/>
          <w:rPrChange w:id="1036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362" w:author="Kendra Wyant" w:date="2023-05-31T13:43:00Z">
            <w:rPr>
              <w:spacing w:val="-6"/>
            </w:rPr>
          </w:rPrChange>
        </w:rPr>
        <w:t>to</w:t>
      </w:r>
      <w:r>
        <w:rPr>
          <w:spacing w:val="-10"/>
          <w:rPrChange w:id="1036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364" w:author="Kendra Wyant" w:date="2023-05-31T13:43:00Z">
            <w:rPr>
              <w:spacing w:val="-6"/>
            </w:rPr>
          </w:rPrChange>
        </w:rPr>
        <w:t>provide</w:t>
      </w:r>
      <w:r>
        <w:rPr>
          <w:spacing w:val="-10"/>
          <w:rPrChange w:id="1036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366" w:author="Kendra Wyant" w:date="2023-05-31T13:43:00Z">
            <w:rPr>
              <w:spacing w:val="-6"/>
            </w:rPr>
          </w:rPrChange>
        </w:rPr>
        <w:t>access</w:t>
      </w:r>
      <w:r>
        <w:rPr>
          <w:spacing w:val="-10"/>
          <w:rPrChange w:id="1036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368" w:author="Kendra Wyant" w:date="2023-05-31T13:43:00Z">
            <w:rPr>
              <w:spacing w:val="-6"/>
            </w:rPr>
          </w:rPrChange>
        </w:rPr>
        <w:t>to</w:t>
      </w:r>
      <w:r>
        <w:rPr>
          <w:spacing w:val="-9"/>
          <w:rPrChange w:id="1036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370" w:author="Kendra Wyant" w:date="2023-05-31T13:43:00Z">
            <w:rPr>
              <w:spacing w:val="-6"/>
            </w:rPr>
          </w:rPrChange>
        </w:rPr>
        <w:t>passively</w:t>
      </w:r>
      <w:r>
        <w:rPr>
          <w:spacing w:val="-9"/>
          <w:rPrChange w:id="1037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372" w:author="Kendra Wyant" w:date="2023-05-31T13:43:00Z">
            <w:rPr>
              <w:spacing w:val="-6"/>
            </w:rPr>
          </w:rPrChange>
        </w:rPr>
        <w:t>sensed</w:t>
      </w:r>
      <w:r>
        <w:rPr>
          <w:spacing w:val="-9"/>
          <w:rPrChange w:id="1037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374" w:author="Kendra Wyant" w:date="2023-05-31T13:43:00Z">
            <w:rPr>
              <w:spacing w:val="-6"/>
            </w:rPr>
          </w:rPrChange>
        </w:rPr>
        <w:t>geolocation and</w:t>
      </w:r>
      <w:r>
        <w:rPr>
          <w:spacing w:val="-10"/>
          <w:rPrChange w:id="1037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cellular</w:t>
      </w:r>
      <w:r>
        <w:rPr>
          <w:spacing w:val="-9"/>
          <w:rPrChange w:id="1037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communications</w:t>
      </w:r>
      <w:r>
        <w:rPr>
          <w:spacing w:val="-9"/>
          <w:rPrChange w:id="1037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10"/>
          <w:rPrChange w:id="1037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our</w:t>
      </w:r>
      <w:r>
        <w:rPr>
          <w:spacing w:val="-10"/>
          <w:rPrChange w:id="1037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study</w:t>
      </w:r>
      <w:r>
        <w:rPr>
          <w:spacing w:val="-9"/>
          <w:rPrChange w:id="1038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may</w:t>
      </w:r>
      <w:r>
        <w:rPr>
          <w:spacing w:val="-10"/>
          <w:rPrChange w:id="1038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have</w:t>
      </w:r>
      <w:r>
        <w:rPr>
          <w:spacing w:val="-9"/>
          <w:rPrChange w:id="10382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contributed</w:t>
      </w:r>
      <w:r>
        <w:rPr>
          <w:spacing w:val="-9"/>
          <w:rPrChange w:id="1038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10"/>
          <w:rPrChange w:id="1038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9"/>
          <w:rPrChange w:id="1038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acceptance</w:t>
      </w:r>
      <w:r>
        <w:rPr>
          <w:spacing w:val="-9"/>
          <w:rPrChange w:id="1038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10"/>
          <w:rPrChange w:id="1038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 xml:space="preserve">these </w:t>
      </w:r>
      <w:r>
        <w:rPr>
          <w:rPrChange w:id="10388" w:author="Kendra Wyant" w:date="2023-05-31T13:43:00Z">
            <w:rPr>
              <w:spacing w:val="-2"/>
            </w:rPr>
          </w:rPrChange>
        </w:rPr>
        <w:t>methods</w:t>
      </w:r>
      <w:r>
        <w:rPr>
          <w:spacing w:val="-10"/>
        </w:rPr>
        <w:t xml:space="preserve"> </w:t>
      </w:r>
      <w:r>
        <w:rPr>
          <w:rPrChange w:id="10389" w:author="Kendra Wyant" w:date="2023-05-31T13:43:00Z">
            <w:rPr>
              <w:spacing w:val="-2"/>
            </w:rPr>
          </w:rPrChange>
        </w:rPr>
        <w:t>and</w:t>
      </w:r>
      <w:r>
        <w:rPr>
          <w:spacing w:val="-9"/>
          <w:rPrChange w:id="1039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0391" w:author="Kendra Wyant" w:date="2023-05-31T13:43:00Z">
            <w:rPr>
              <w:spacing w:val="-2"/>
            </w:rPr>
          </w:rPrChange>
        </w:rPr>
        <w:t>the</w:t>
      </w:r>
      <w:r>
        <w:rPr>
          <w:spacing w:val="-10"/>
        </w:rPr>
        <w:t xml:space="preserve"> </w:t>
      </w:r>
      <w:r>
        <w:rPr>
          <w:rPrChange w:id="10392" w:author="Kendra Wyant" w:date="2023-05-31T13:43:00Z">
            <w:rPr>
              <w:spacing w:val="-2"/>
            </w:rPr>
          </w:rPrChange>
        </w:rPr>
        <w:t>success</w:t>
      </w:r>
      <w:r>
        <w:rPr>
          <w:spacing w:val="-9"/>
          <w:rPrChange w:id="10393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0394" w:author="Kendra Wyant" w:date="2023-05-31T13:43:00Z">
            <w:rPr>
              <w:spacing w:val="-2"/>
            </w:rPr>
          </w:rPrChange>
        </w:rPr>
        <w:t>we</w:t>
      </w:r>
      <w:r>
        <w:rPr>
          <w:spacing w:val="-10"/>
        </w:rPr>
        <w:t xml:space="preserve"> </w:t>
      </w:r>
      <w:r>
        <w:rPr>
          <w:rPrChange w:id="10395" w:author="Kendra Wyant" w:date="2023-05-31T13:43:00Z">
            <w:rPr>
              <w:spacing w:val="-2"/>
            </w:rPr>
          </w:rPrChange>
        </w:rPr>
        <w:t>had</w:t>
      </w:r>
      <w:r>
        <w:rPr>
          <w:spacing w:val="-10"/>
          <w:rPrChange w:id="1039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0397" w:author="Kendra Wyant" w:date="2023-05-31T13:43:00Z">
            <w:rPr>
              <w:spacing w:val="-2"/>
            </w:rPr>
          </w:rPrChange>
        </w:rPr>
        <w:t>collecting</w:t>
      </w:r>
      <w:r>
        <w:rPr>
          <w:spacing w:val="-9"/>
        </w:rPr>
        <w:t xml:space="preserve"> </w:t>
      </w:r>
      <w:r>
        <w:rPr>
          <w:rPrChange w:id="10398" w:author="Kendra Wyant" w:date="2023-05-31T13:43:00Z">
            <w:rPr>
              <w:spacing w:val="-2"/>
            </w:rPr>
          </w:rPrChange>
        </w:rPr>
        <w:t>those</w:t>
      </w:r>
      <w:r>
        <w:rPr>
          <w:spacing w:val="-9"/>
          <w:rPrChange w:id="1039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0400" w:author="Kendra Wyant" w:date="2023-05-31T13:43:00Z">
            <w:rPr>
              <w:spacing w:val="-2"/>
            </w:rPr>
          </w:rPrChange>
        </w:rPr>
        <w:t>sensitive</w:t>
      </w:r>
      <w:r>
        <w:rPr>
          <w:spacing w:val="-9"/>
          <w:rPrChange w:id="10401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0402" w:author="Kendra Wyant" w:date="2023-05-31T13:43:00Z">
            <w:rPr>
              <w:spacing w:val="-2"/>
            </w:rPr>
          </w:rPrChange>
        </w:rPr>
        <w:t>data</w:t>
      </w:r>
      <w:r>
        <w:rPr>
          <w:spacing w:val="-10"/>
        </w:rPr>
        <w:t xml:space="preserve"> </w:t>
      </w:r>
      <w:r>
        <w:rPr>
          <w:rPrChange w:id="10403" w:author="Kendra Wyant" w:date="2023-05-31T13:43:00Z">
            <w:rPr>
              <w:spacing w:val="-2"/>
            </w:rPr>
          </w:rPrChange>
        </w:rPr>
        <w:t>from</w:t>
      </w:r>
      <w:r>
        <w:rPr>
          <w:spacing w:val="-10"/>
        </w:rPr>
        <w:t xml:space="preserve"> </w:t>
      </w:r>
      <w:r>
        <w:rPr>
          <w:rPrChange w:id="10404" w:author="Kendra Wyant" w:date="2023-05-31T13:43:00Z">
            <w:rPr>
              <w:spacing w:val="-2"/>
            </w:rPr>
          </w:rPrChange>
        </w:rPr>
        <w:t>participants.</w:t>
      </w:r>
      <w:r>
        <w:rPr>
          <w:spacing w:val="7"/>
        </w:rPr>
        <w:t xml:space="preserve"> </w:t>
      </w:r>
      <w:r>
        <w:rPr>
          <w:rPrChange w:id="10405" w:author="Kendra Wyant" w:date="2023-05-31T13:43:00Z">
            <w:rPr>
              <w:spacing w:val="-2"/>
            </w:rPr>
          </w:rPrChange>
        </w:rPr>
        <w:t>This</w:t>
      </w:r>
      <w:r>
        <w:rPr>
          <w:rPrChange w:id="1040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may</w:t>
      </w:r>
      <w:r>
        <w:rPr>
          <w:spacing w:val="-3"/>
          <w:rPrChange w:id="1040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0408" w:author="Kendra Wyant" w:date="2023-05-31T13:43:00Z">
            <w:rPr>
              <w:spacing w:val="-6"/>
            </w:rPr>
          </w:rPrChange>
        </w:rPr>
        <w:t>be particularly</w:t>
      </w:r>
      <w:r>
        <w:rPr>
          <w:spacing w:val="-3"/>
          <w:rPrChange w:id="1040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410" w:author="Kendra Wyant" w:date="2023-05-31T13:43:00Z">
            <w:rPr>
              <w:spacing w:val="-6"/>
            </w:rPr>
          </w:rPrChange>
        </w:rPr>
        <w:t>true</w:t>
      </w:r>
      <w:r>
        <w:rPr>
          <w:spacing w:val="-3"/>
          <w:rPrChange w:id="1041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412" w:author="Kendra Wyant" w:date="2023-05-31T13:43:00Z">
            <w:rPr>
              <w:spacing w:val="-6"/>
            </w:rPr>
          </w:rPrChange>
        </w:rPr>
        <w:t>given the relatively low socioeconomic status of</w:t>
      </w:r>
      <w:r>
        <w:rPr>
          <w:spacing w:val="-3"/>
          <w:rPrChange w:id="1041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414" w:author="Kendra Wyant" w:date="2023-05-31T13:43:00Z">
            <w:rPr>
              <w:spacing w:val="-6"/>
            </w:rPr>
          </w:rPrChange>
        </w:rPr>
        <w:t>many</w:t>
      </w:r>
      <w:r>
        <w:rPr>
          <w:spacing w:val="-3"/>
          <w:rPrChange w:id="1041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416" w:author="Kendra Wyant" w:date="2023-05-31T13:43:00Z">
            <w:rPr>
              <w:spacing w:val="-6"/>
            </w:rPr>
          </w:rPrChange>
        </w:rPr>
        <w:t xml:space="preserve">of our </w:t>
      </w:r>
      <w:r>
        <w:rPr>
          <w:rPrChange w:id="10417" w:author="Kendra Wyant" w:date="2023-05-31T13:43:00Z">
            <w:rPr>
              <w:spacing w:val="-6"/>
            </w:rPr>
          </w:rPrChange>
        </w:rPr>
        <w:t>participants.</w:t>
      </w:r>
      <w:r>
        <w:rPr>
          <w:spacing w:val="6"/>
          <w:rPrChange w:id="10418" w:author="Kendra Wyant" w:date="2023-05-31T13:43:00Z">
            <w:rPr>
              <w:spacing w:val="-6"/>
            </w:rPr>
          </w:rPrChange>
        </w:rPr>
        <w:t xml:space="preserve"> </w:t>
      </w:r>
      <w:r>
        <w:t>For</w:t>
      </w:r>
      <w:r>
        <w:rPr>
          <w:spacing w:val="-9"/>
          <w:rPrChange w:id="10419" w:author="Kendra Wyant" w:date="2023-05-31T13:43:00Z">
            <w:rPr>
              <w:spacing w:val="-10"/>
            </w:rPr>
          </w:rPrChange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$34,233,</w:t>
      </w:r>
      <w:r>
        <w:rPr>
          <w:rPrChange w:id="10420" w:author="Kendra Wyant" w:date="2023-05-31T13:43:00Z">
            <w:rPr>
              <w:spacing w:val="-9"/>
            </w:rPr>
          </w:rPrChange>
        </w:rPr>
        <w:t xml:space="preserve"> </w:t>
      </w:r>
      <w:r>
        <w:t>with</w:t>
      </w:r>
      <w:r>
        <w:rPr>
          <w:spacing w:val="-4"/>
          <w:rPrChange w:id="10421" w:author="Kendra Wyant" w:date="2023-05-31T13:43:00Z">
            <w:rPr>
              <w:spacing w:val="-9"/>
            </w:rPr>
          </w:rPrChange>
        </w:rPr>
        <w:t xml:space="preserve"> </w:t>
      </w:r>
      <w:r>
        <w:t>12.3%</w:t>
      </w:r>
      <w:r>
        <w:rPr>
          <w:spacing w:val="-4"/>
          <w:rPrChange w:id="10422" w:author="Kendra Wyant" w:date="2023-05-31T13:43:00Z">
            <w:rPr/>
          </w:rPrChange>
        </w:rPr>
        <w:t xml:space="preserve"> </w:t>
      </w:r>
      <w:r>
        <w:t>(19/154)</w:t>
      </w:r>
      <w:r>
        <w:rPr>
          <w:spacing w:val="-5"/>
          <w:rPrChange w:id="10423" w:author="Kendra Wyant" w:date="2023-05-31T13:43:00Z">
            <w:rPr>
              <w:spacing w:val="-8"/>
            </w:rPr>
          </w:rPrChange>
        </w:rPr>
        <w:t xml:space="preserve"> </w:t>
      </w:r>
      <w:r>
        <w:t>of</w:t>
      </w:r>
      <w:r>
        <w:rPr>
          <w:spacing w:val="-5"/>
          <w:rPrChange w:id="10424" w:author="Kendra Wyant" w:date="2023-05-31T13:43:00Z">
            <w:rPr>
              <w:spacing w:val="-7"/>
            </w:rPr>
          </w:rPrChange>
        </w:rPr>
        <w:t xml:space="preserve"> </w:t>
      </w:r>
      <w:r>
        <w:t>individuals</w:t>
      </w:r>
      <w:r>
        <w:rPr>
          <w:spacing w:val="-4"/>
          <w:rPrChange w:id="10425" w:author="Kendra Wyant" w:date="2023-05-31T13:43:00Z">
            <w:rPr>
              <w:spacing w:val="-8"/>
            </w:rPr>
          </w:rPrChange>
        </w:rPr>
        <w:t xml:space="preserve"> </w:t>
      </w:r>
      <w:r>
        <w:t>reporting</w:t>
      </w:r>
      <w:r>
        <w:rPr>
          <w:spacing w:val="-5"/>
          <w:rPrChange w:id="10426" w:author="Kendra Wyant" w:date="2023-05-31T13:43:00Z">
            <w:rPr>
              <w:spacing w:val="-8"/>
            </w:rPr>
          </w:rPrChange>
        </w:rPr>
        <w:t xml:space="preserve"> </w:t>
      </w:r>
      <w:r>
        <w:t>current</w:t>
      </w:r>
      <w:r>
        <w:rPr>
          <w:spacing w:val="-5"/>
          <w:rPrChange w:id="10427" w:author="Kendra Wyant" w:date="2023-05-31T13:43:00Z">
            <w:rPr>
              <w:spacing w:val="-8"/>
            </w:rPr>
          </w:rPrChange>
        </w:rPr>
        <w:t xml:space="preserve"> </w:t>
      </w:r>
      <w:r>
        <w:t>unemployment</w:t>
      </w:r>
      <w:r>
        <w:rPr>
          <w:spacing w:val="-5"/>
          <w:rPrChange w:id="10428" w:author="Kendra Wyant" w:date="2023-05-31T13:43:00Z">
            <w:rPr>
              <w:spacing w:val="-8"/>
            </w:rPr>
          </w:rPrChange>
        </w:rPr>
        <w:t xml:space="preserve"> </w:t>
      </w:r>
      <w:r>
        <w:t>and</w:t>
      </w:r>
      <w:r>
        <w:rPr>
          <w:spacing w:val="-5"/>
          <w:rPrChange w:id="10429" w:author="Kendra Wyant" w:date="2023-05-31T13:43:00Z">
            <w:rPr>
              <w:spacing w:val="-7"/>
            </w:rPr>
          </w:rPrChange>
        </w:rPr>
        <w:t xml:space="preserve"> </w:t>
      </w:r>
      <w:r>
        <w:t>25.3%</w:t>
      </w:r>
      <w:r>
        <w:rPr>
          <w:spacing w:val="-4"/>
          <w:rPrChange w:id="10430" w:author="Kendra Wyant" w:date="2023-05-31T13:43:00Z">
            <w:rPr>
              <w:spacing w:val="-8"/>
            </w:rPr>
          </w:rPrChange>
        </w:rPr>
        <w:t xml:space="preserve"> </w:t>
      </w:r>
      <w:r>
        <w:t>(39/154)</w:t>
      </w:r>
      <w:r>
        <w:rPr>
          <w:rPrChange w:id="1043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0432" w:author="Kendra Wyant" w:date="2023-05-31T13:43:00Z">
            <w:rPr/>
          </w:rPrChange>
        </w:rPr>
        <w:t>reporting</w:t>
      </w:r>
      <w:r>
        <w:rPr>
          <w:spacing w:val="-3"/>
          <w:rPrChange w:id="1043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0434" w:author="Kendra Wyant" w:date="2023-05-31T13:43:00Z">
            <w:rPr/>
          </w:rPrChange>
        </w:rPr>
        <w:t>an annual</w:t>
      </w:r>
      <w:r>
        <w:rPr>
          <w:spacing w:val="-3"/>
          <w:rPrChange w:id="1043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436" w:author="Kendra Wyant" w:date="2023-05-31T13:43:00Z">
            <w:rPr/>
          </w:rPrChange>
        </w:rPr>
        <w:t>income</w:t>
      </w:r>
      <w:r>
        <w:rPr>
          <w:spacing w:val="-3"/>
          <w:rPrChange w:id="1043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438" w:author="Kendra Wyant" w:date="2023-05-31T13:43:00Z">
            <w:rPr/>
          </w:rPrChange>
        </w:rPr>
        <w:t>below</w:t>
      </w:r>
      <w:r>
        <w:rPr>
          <w:spacing w:val="-2"/>
          <w:rPrChange w:id="1043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440" w:author="Kendra Wyant" w:date="2023-05-31T13:43:00Z">
            <w:rPr/>
          </w:rPrChange>
        </w:rPr>
        <w:t>the</w:t>
      </w:r>
      <w:r>
        <w:rPr>
          <w:spacing w:val="-2"/>
          <w:rPrChange w:id="1044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442" w:author="Kendra Wyant" w:date="2023-05-31T13:43:00Z">
            <w:rPr/>
          </w:rPrChange>
        </w:rPr>
        <w:t>2022</w:t>
      </w:r>
      <w:r>
        <w:rPr>
          <w:spacing w:val="-3"/>
          <w:rPrChange w:id="1044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444" w:author="Kendra Wyant" w:date="2023-05-31T13:43:00Z">
            <w:rPr/>
          </w:rPrChange>
        </w:rPr>
        <w:t>federal</w:t>
      </w:r>
      <w:r>
        <w:rPr>
          <w:spacing w:val="-2"/>
          <w:rPrChange w:id="1044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446" w:author="Kendra Wyant" w:date="2023-05-31T13:43:00Z">
            <w:rPr/>
          </w:rPrChange>
        </w:rPr>
        <w:t>poverty</w:t>
      </w:r>
      <w:r>
        <w:rPr>
          <w:spacing w:val="-3"/>
          <w:rPrChange w:id="1044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448" w:author="Kendra Wyant" w:date="2023-05-31T13:43:00Z">
            <w:rPr/>
          </w:rPrChange>
        </w:rPr>
        <w:t>level.</w:t>
      </w:r>
    </w:p>
    <w:p w14:paraId="676508E7" w14:textId="77777777" w:rsidR="003146FC" w:rsidRDefault="004E27B8">
      <w:pPr>
        <w:pStyle w:val="BodyText"/>
        <w:spacing w:before="109" w:line="355" w:lineRule="auto"/>
        <w:ind w:left="160" w:right="579" w:firstLine="576"/>
        <w:pPrChange w:id="10449" w:author="Kendra Wyant" w:date="2023-05-31T13:43:00Z">
          <w:pPr>
            <w:pStyle w:val="BodyText"/>
            <w:spacing w:before="230" w:line="355" w:lineRule="auto"/>
            <w:ind w:left="160" w:right="558" w:firstLine="576"/>
          </w:pPr>
        </w:pPrChange>
      </w:pPr>
      <w:r>
        <w:rPr>
          <w:rPrChange w:id="10450" w:author="Kendra Wyant" w:date="2023-05-31T13:43:00Z">
            <w:rPr>
              <w:spacing w:val="-4"/>
            </w:rPr>
          </w:rPrChange>
        </w:rPr>
        <w:t>Monetary</w:t>
      </w:r>
      <w:r>
        <w:rPr>
          <w:spacing w:val="-10"/>
        </w:rPr>
        <w:t xml:space="preserve"> </w:t>
      </w:r>
      <w:r>
        <w:rPr>
          <w:rPrChange w:id="10451" w:author="Kendra Wyant" w:date="2023-05-31T13:43:00Z">
            <w:rPr>
              <w:spacing w:val="-4"/>
            </w:rPr>
          </w:rPrChange>
        </w:rPr>
        <w:t>incentives</w:t>
      </w:r>
      <w:r>
        <w:rPr>
          <w:spacing w:val="-9"/>
        </w:rPr>
        <w:t xml:space="preserve"> </w:t>
      </w:r>
      <w:r>
        <w:rPr>
          <w:rPrChange w:id="10452" w:author="Kendra Wyant" w:date="2023-05-31T13:43:00Z">
            <w:rPr>
              <w:spacing w:val="-4"/>
            </w:rPr>
          </w:rPrChange>
        </w:rPr>
        <w:t>to</w:t>
      </w:r>
      <w:r>
        <w:rPr>
          <w:spacing w:val="-10"/>
        </w:rPr>
        <w:t xml:space="preserve"> </w:t>
      </w:r>
      <w:r>
        <w:rPr>
          <w:rPrChange w:id="10453" w:author="Kendra Wyant" w:date="2023-05-31T13:43:00Z">
            <w:rPr>
              <w:spacing w:val="-4"/>
            </w:rPr>
          </w:rPrChange>
        </w:rPr>
        <w:t>increase</w:t>
      </w:r>
      <w:r>
        <w:rPr>
          <w:spacing w:val="-9"/>
        </w:rPr>
        <w:t xml:space="preserve"> </w:t>
      </w:r>
      <w:r>
        <w:rPr>
          <w:rPrChange w:id="10454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</w:rPr>
        <w:t xml:space="preserve"> </w:t>
      </w:r>
      <w:r>
        <w:rPr>
          <w:rPrChange w:id="10455" w:author="Kendra Wyant" w:date="2023-05-31T13:43:00Z">
            <w:rPr>
              <w:spacing w:val="-4"/>
            </w:rPr>
          </w:rPrChange>
        </w:rPr>
        <w:t>acceptability</w:t>
      </w:r>
      <w:r>
        <w:rPr>
          <w:spacing w:val="-10"/>
        </w:rPr>
        <w:t xml:space="preserve"> </w:t>
      </w:r>
      <w:r>
        <w:rPr>
          <w:rPrChange w:id="10456" w:author="Kendra Wyant" w:date="2023-05-31T13:43:00Z">
            <w:rPr>
              <w:spacing w:val="-4"/>
            </w:rPr>
          </w:rPrChange>
        </w:rPr>
        <w:t>of</w:t>
      </w:r>
      <w:r>
        <w:rPr>
          <w:spacing w:val="-10"/>
        </w:rPr>
        <w:t xml:space="preserve"> </w:t>
      </w:r>
      <w:r>
        <w:rPr>
          <w:rPrChange w:id="10457" w:author="Kendra Wyant" w:date="2023-05-31T13:43:00Z">
            <w:rPr>
              <w:spacing w:val="-4"/>
            </w:rPr>
          </w:rPrChange>
        </w:rPr>
        <w:t>personal</w:t>
      </w:r>
      <w:r>
        <w:rPr>
          <w:spacing w:val="-9"/>
        </w:rPr>
        <w:t xml:space="preserve"> </w:t>
      </w:r>
      <w:r>
        <w:rPr>
          <w:rPrChange w:id="10458" w:author="Kendra Wyant" w:date="2023-05-31T13:43:00Z">
            <w:rPr>
              <w:spacing w:val="-4"/>
            </w:rPr>
          </w:rPrChange>
        </w:rPr>
        <w:t>sensing</w:t>
      </w:r>
      <w:r>
        <w:rPr>
          <w:spacing w:val="-10"/>
        </w:rPr>
        <w:t xml:space="preserve"> </w:t>
      </w:r>
      <w:r>
        <w:rPr>
          <w:rPrChange w:id="10459" w:author="Kendra Wyant" w:date="2023-05-31T13:43:00Z">
            <w:rPr>
              <w:spacing w:val="-4"/>
            </w:rPr>
          </w:rPrChange>
        </w:rPr>
        <w:t>do</w:t>
      </w:r>
      <w:r>
        <w:rPr>
          <w:spacing w:val="-9"/>
        </w:rPr>
        <w:t xml:space="preserve"> </w:t>
      </w:r>
      <w:r>
        <w:rPr>
          <w:rPrChange w:id="10460" w:author="Kendra Wyant" w:date="2023-05-31T13:43:00Z">
            <w:rPr>
              <w:spacing w:val="-4"/>
            </w:rPr>
          </w:rPrChange>
        </w:rPr>
        <w:t>not</w:t>
      </w:r>
      <w:r>
        <w:rPr>
          <w:spacing w:val="-10"/>
          <w:rPrChange w:id="10461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0462" w:author="Kendra Wyant" w:date="2023-05-31T13:43:00Z">
            <w:rPr>
              <w:spacing w:val="-4"/>
            </w:rPr>
          </w:rPrChange>
        </w:rPr>
        <w:t>need</w:t>
      </w:r>
      <w:r>
        <w:rPr>
          <w:spacing w:val="-10"/>
        </w:rPr>
        <w:t xml:space="preserve"> </w:t>
      </w:r>
      <w:r>
        <w:rPr>
          <w:rPrChange w:id="10463" w:author="Kendra Wyant" w:date="2023-05-31T13:43:00Z">
            <w:rPr>
              <w:spacing w:val="-4"/>
            </w:rPr>
          </w:rPrChange>
        </w:rPr>
        <w:t>to</w:t>
      </w:r>
      <w:r>
        <w:rPr>
          <w:rPrChange w:id="1046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0465" w:author="Kendra Wyant" w:date="2023-05-31T13:43:00Z">
            <w:rPr>
              <w:spacing w:val="-4"/>
            </w:rPr>
          </w:rPrChange>
        </w:rPr>
        <w:t>be</w:t>
      </w:r>
      <w:r>
        <w:rPr>
          <w:spacing w:val="-1"/>
          <w:rPrChange w:id="1046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0467" w:author="Kendra Wyant" w:date="2023-05-31T13:43:00Z">
            <w:rPr>
              <w:spacing w:val="-2"/>
            </w:rPr>
          </w:rPrChange>
        </w:rPr>
        <w:t>limited</w:t>
      </w:r>
      <w:r>
        <w:rPr>
          <w:spacing w:val="-1"/>
          <w:rPrChange w:id="10468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10469" w:author="Kendra Wyant" w:date="2023-05-31T13:43:00Z">
            <w:rPr>
              <w:spacing w:val="-2"/>
            </w:rPr>
          </w:rPrChange>
        </w:rPr>
        <w:t>to</w:t>
      </w:r>
      <w:r>
        <w:rPr>
          <w:spacing w:val="-2"/>
        </w:rPr>
        <w:t xml:space="preserve"> </w:t>
      </w:r>
      <w:r>
        <w:rPr>
          <w:rPrChange w:id="10470" w:author="Kendra Wyant" w:date="2023-05-31T13:43:00Z">
            <w:rPr>
              <w:spacing w:val="-2"/>
            </w:rPr>
          </w:rPrChange>
        </w:rPr>
        <w:t>research</w:t>
      </w:r>
      <w:r>
        <w:rPr>
          <w:spacing w:val="-2"/>
        </w:rPr>
        <w:t xml:space="preserve"> </w:t>
      </w:r>
      <w:r>
        <w:rPr>
          <w:rPrChange w:id="10471" w:author="Kendra Wyant" w:date="2023-05-31T13:43:00Z">
            <w:rPr>
              <w:spacing w:val="-2"/>
            </w:rPr>
          </w:rPrChange>
        </w:rPr>
        <w:t>settings.</w:t>
      </w:r>
      <w:r>
        <w:rPr>
          <w:spacing w:val="19"/>
          <w:rPrChange w:id="10472" w:author="Kendra Wyant" w:date="2023-05-31T13:43:00Z">
            <w:rPr>
              <w:spacing w:val="17"/>
            </w:rPr>
          </w:rPrChange>
        </w:rPr>
        <w:t xml:space="preserve"> </w:t>
      </w:r>
      <w:r>
        <w:rPr>
          <w:rPrChange w:id="10473" w:author="Kendra Wyant" w:date="2023-05-31T13:43:00Z">
            <w:rPr>
              <w:spacing w:val="-2"/>
            </w:rPr>
          </w:rPrChange>
        </w:rPr>
        <w:t>Incentives</w:t>
      </w:r>
      <w:r>
        <w:rPr>
          <w:spacing w:val="-1"/>
          <w:rPrChange w:id="10474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10475" w:author="Kendra Wyant" w:date="2023-05-31T13:43:00Z">
            <w:rPr>
              <w:spacing w:val="-2"/>
            </w:rPr>
          </w:rPrChange>
        </w:rPr>
        <w:t>can</w:t>
      </w:r>
      <w:r>
        <w:rPr>
          <w:spacing w:val="-1"/>
          <w:rPrChange w:id="10476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10477" w:author="Kendra Wyant" w:date="2023-05-31T13:43:00Z">
            <w:rPr>
              <w:spacing w:val="-2"/>
            </w:rPr>
          </w:rPrChange>
        </w:rPr>
        <w:t>also</w:t>
      </w:r>
      <w:r>
        <w:rPr>
          <w:spacing w:val="-2"/>
          <w:rPrChange w:id="10478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10479" w:author="Kendra Wyant" w:date="2023-05-31T13:43:00Z">
            <w:rPr>
              <w:spacing w:val="-2"/>
            </w:rPr>
          </w:rPrChange>
        </w:rPr>
        <w:t>be</w:t>
      </w:r>
      <w:r>
        <w:rPr>
          <w:spacing w:val="-1"/>
          <w:rPrChange w:id="10480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10481" w:author="Kendra Wyant" w:date="2023-05-31T13:43:00Z">
            <w:rPr>
              <w:spacing w:val="-2"/>
            </w:rPr>
          </w:rPrChange>
        </w:rPr>
        <w:t>used</w:t>
      </w:r>
      <w:r>
        <w:rPr>
          <w:spacing w:val="-1"/>
          <w:rPrChange w:id="10482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10483" w:author="Kendra Wyant" w:date="2023-05-31T13:43:00Z">
            <w:rPr>
              <w:spacing w:val="-2"/>
            </w:rPr>
          </w:rPrChange>
        </w:rPr>
        <w:t>as</w:t>
      </w:r>
      <w:r>
        <w:rPr>
          <w:spacing w:val="-2"/>
        </w:rPr>
        <w:t xml:space="preserve"> </w:t>
      </w:r>
      <w:r>
        <w:rPr>
          <w:rPrChange w:id="10484" w:author="Kendra Wyant" w:date="2023-05-31T13:43:00Z">
            <w:rPr>
              <w:spacing w:val="-2"/>
            </w:rPr>
          </w:rPrChange>
        </w:rPr>
        <w:t>part</w:t>
      </w:r>
      <w:r>
        <w:rPr>
          <w:spacing w:val="-1"/>
          <w:rPrChange w:id="10485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10486" w:author="Kendra Wyant" w:date="2023-05-31T13:43:00Z">
            <w:rPr>
              <w:spacing w:val="-2"/>
            </w:rPr>
          </w:rPrChange>
        </w:rPr>
        <w:t>of</w:t>
      </w:r>
      <w:r>
        <w:rPr>
          <w:spacing w:val="-2"/>
          <w:rPrChange w:id="10487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10488" w:author="Kendra Wyant" w:date="2023-05-31T13:43:00Z">
            <w:rPr>
              <w:spacing w:val="-2"/>
            </w:rPr>
          </w:rPrChange>
        </w:rPr>
        <w:t>treatment</w:t>
      </w:r>
      <w:r>
        <w:rPr>
          <w:spacing w:val="-2"/>
          <w:rPrChange w:id="10489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10490" w:author="Kendra Wyant" w:date="2023-05-31T13:43:00Z">
            <w:rPr>
              <w:spacing w:val="-2"/>
            </w:rPr>
          </w:rPrChange>
        </w:rPr>
        <w:t>or continuing</w:t>
      </w:r>
      <w:r>
        <w:rPr>
          <w:spacing w:val="-10"/>
          <w:rPrChange w:id="10491" w:author="Kendra Wyant" w:date="2023-05-31T13:43:00Z">
            <w:rPr>
              <w:spacing w:val="-2"/>
            </w:rPr>
          </w:rPrChange>
        </w:rPr>
        <w:t xml:space="preserve"> </w:t>
      </w:r>
      <w:r>
        <w:t>care</w:t>
      </w:r>
      <w:r>
        <w:rPr>
          <w:spacing w:val="-9"/>
          <w:rPrChange w:id="10492" w:author="Kendra Wyant" w:date="2023-05-31T13:43:00Z">
            <w:rPr>
              <w:spacing w:val="-8"/>
            </w:rPr>
          </w:rPrChange>
        </w:rPr>
        <w:t xml:space="preserve"> </w:t>
      </w:r>
      <w:r>
        <w:t>in</w:t>
      </w:r>
      <w:r>
        <w:rPr>
          <w:spacing w:val="-9"/>
          <w:rPrChange w:id="10493" w:author="Kendra Wyant" w:date="2023-05-31T13:43:00Z">
            <w:rPr>
              <w:spacing w:val="-8"/>
            </w:rPr>
          </w:rPrChange>
        </w:rPr>
        <w:t xml:space="preserve"> </w:t>
      </w:r>
      <w:r>
        <w:t>clinical</w:t>
      </w:r>
      <w:r>
        <w:rPr>
          <w:spacing w:val="-9"/>
          <w:rPrChange w:id="10494" w:author="Kendra Wyant" w:date="2023-05-31T13:43:00Z">
            <w:rPr>
              <w:spacing w:val="-8"/>
            </w:rPr>
          </w:rPrChange>
        </w:rPr>
        <w:t xml:space="preserve"> </w:t>
      </w:r>
      <w:r>
        <w:t>settings.</w:t>
      </w:r>
      <w:r>
        <w:rPr>
          <w:spacing w:val="8"/>
          <w:rPrChange w:id="10495" w:author="Kendra Wyant" w:date="2023-05-31T13:43:00Z">
            <w:rPr>
              <w:spacing w:val="9"/>
            </w:rPr>
          </w:rPrChange>
        </w:rPr>
        <w:t xml:space="preserve"> </w:t>
      </w:r>
      <w:r>
        <w:t>For</w:t>
      </w:r>
      <w:r>
        <w:rPr>
          <w:spacing w:val="-9"/>
          <w:rPrChange w:id="10496" w:author="Kendra Wyant" w:date="2023-05-31T13:43:00Z">
            <w:rPr>
              <w:spacing w:val="-8"/>
            </w:rPr>
          </w:rPrChange>
        </w:rPr>
        <w:t xml:space="preserve"> </w:t>
      </w:r>
      <w:r>
        <w:t>example,</w:t>
      </w:r>
      <w:r>
        <w:rPr>
          <w:spacing w:val="-9"/>
          <w:rPrChange w:id="10497" w:author="Kendra Wyant" w:date="2023-05-31T13:43:00Z">
            <w:rPr>
              <w:spacing w:val="-8"/>
            </w:rPr>
          </w:rPrChange>
        </w:rPr>
        <w:t xml:space="preserve"> </w:t>
      </w:r>
      <w:r>
        <w:t>the</w:t>
      </w:r>
      <w:r>
        <w:rPr>
          <w:spacing w:val="-10"/>
          <w:rPrChange w:id="10498" w:author="Kendra Wyant" w:date="2023-05-31T13:43:00Z">
            <w:rPr>
              <w:spacing w:val="-9"/>
            </w:rPr>
          </w:rPrChange>
        </w:rPr>
        <w:t xml:space="preserve"> </w:t>
      </w:r>
      <w:r>
        <w:t>use</w:t>
      </w:r>
      <w:r>
        <w:rPr>
          <w:spacing w:val="-9"/>
          <w:rPrChange w:id="10499" w:author="Kendra Wyant" w:date="2023-05-31T13:43:00Z">
            <w:rPr>
              <w:spacing w:val="-8"/>
            </w:rPr>
          </w:rPrChange>
        </w:rPr>
        <w:t xml:space="preserve"> </w:t>
      </w:r>
      <w:r>
        <w:t>of</w:t>
      </w:r>
      <w:r>
        <w:rPr>
          <w:spacing w:val="-10"/>
          <w:rPrChange w:id="10500" w:author="Kendra Wyant" w:date="2023-05-31T13:43:00Z">
            <w:rPr>
              <w:spacing w:val="-9"/>
            </w:rPr>
          </w:rPrChange>
        </w:rPr>
        <w:t xml:space="preserve"> </w:t>
      </w:r>
      <w:r>
        <w:t>monetary</w:t>
      </w:r>
      <w:r>
        <w:rPr>
          <w:spacing w:val="-10"/>
          <w:rPrChange w:id="10501" w:author="Kendra Wyant" w:date="2023-05-31T13:43:00Z">
            <w:rPr>
              <w:spacing w:val="-9"/>
            </w:rPr>
          </w:rPrChange>
        </w:rPr>
        <w:t xml:space="preserve"> </w:t>
      </w:r>
      <w:r>
        <w:t>incentives</w:t>
      </w:r>
      <w:r>
        <w:rPr>
          <w:spacing w:val="-9"/>
          <w:rPrChange w:id="10502" w:author="Kendra Wyant" w:date="2023-05-31T13:43:00Z">
            <w:rPr>
              <w:spacing w:val="-8"/>
            </w:rPr>
          </w:rPrChange>
        </w:rPr>
        <w:t xml:space="preserve"> </w:t>
      </w:r>
      <w:r>
        <w:t>or</w:t>
      </w:r>
      <w:r>
        <w:rPr>
          <w:rPrChange w:id="1050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0504" w:author="Kendra Wyant" w:date="2023-05-31T13:43:00Z">
            <w:rPr/>
          </w:rPrChange>
        </w:rPr>
        <w:t>equivalents</w:t>
      </w:r>
      <w:r>
        <w:rPr>
          <w:spacing w:val="-10"/>
          <w:rPrChange w:id="1050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506" w:author="Kendra Wyant" w:date="2023-05-31T13:43:00Z">
            <w:rPr/>
          </w:rPrChange>
        </w:rPr>
        <w:t>(e.g.,</w:t>
      </w:r>
      <w:r>
        <w:rPr>
          <w:spacing w:val="-10"/>
          <w:rPrChange w:id="10507" w:author="Kendra Wyant" w:date="2023-05-31T13:43:00Z">
            <w:rPr/>
          </w:rPrChange>
        </w:rPr>
        <w:t xml:space="preserve"> </w:t>
      </w:r>
      <w:r>
        <w:rPr>
          <w:spacing w:val="-2"/>
        </w:rPr>
        <w:t>prizes)</w:t>
      </w:r>
      <w:r>
        <w:rPr>
          <w:spacing w:val="-10"/>
          <w:rPrChange w:id="1050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as</w:t>
      </w:r>
      <w:r>
        <w:rPr>
          <w:spacing w:val="-9"/>
          <w:rPrChange w:id="1050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part</w:t>
      </w:r>
      <w:r>
        <w:rPr>
          <w:spacing w:val="-10"/>
          <w:rPrChange w:id="1051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10"/>
          <w:rPrChange w:id="1051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</w:t>
      </w:r>
      <w:r>
        <w:rPr>
          <w:spacing w:val="-9"/>
          <w:rPrChange w:id="10512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contingency</w:t>
      </w:r>
      <w:r>
        <w:rPr>
          <w:spacing w:val="-9"/>
          <w:rPrChange w:id="1051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management</w:t>
      </w:r>
      <w:r>
        <w:rPr>
          <w:spacing w:val="-10"/>
          <w:rPrChange w:id="10514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program</w:t>
      </w:r>
      <w:r>
        <w:rPr>
          <w:spacing w:val="-10"/>
          <w:rPrChange w:id="1051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is</w:t>
      </w:r>
      <w:r>
        <w:rPr>
          <w:spacing w:val="-10"/>
          <w:rPrChange w:id="1051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well</w:t>
      </w:r>
      <w:r>
        <w:rPr>
          <w:spacing w:val="-9"/>
          <w:rPrChange w:id="1051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established</w:t>
      </w:r>
      <w:r>
        <w:rPr>
          <w:spacing w:val="-2"/>
          <w:rPrChange w:id="1051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10"/>
          <w:rPrChange w:id="1051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support</w:t>
      </w:r>
      <w:r>
        <w:rPr>
          <w:spacing w:val="-10"/>
          <w:rPrChange w:id="1052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0521" w:author="Kendra Wyant" w:date="2023-05-31T13:43:00Z">
            <w:rPr/>
          </w:rPrChange>
        </w:rPr>
        <w:t>abstinence</w:t>
      </w:r>
      <w:r>
        <w:rPr>
          <w:spacing w:val="-10"/>
        </w:rPr>
        <w:t xml:space="preserve"> </w:t>
      </w:r>
      <w:r>
        <w:rPr>
          <w:spacing w:val="-2"/>
          <w:rPrChange w:id="10522" w:author="Kendra Wyant" w:date="2023-05-31T13:43:00Z">
            <w:rPr/>
          </w:rPrChange>
        </w:rPr>
        <w:t>from</w:t>
      </w:r>
      <w:r>
        <w:rPr>
          <w:spacing w:val="-9"/>
          <w:rPrChange w:id="1052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524" w:author="Kendra Wyant" w:date="2023-05-31T13:43:00Z">
            <w:rPr/>
          </w:rPrChange>
        </w:rPr>
        <w:t>alcohol</w:t>
      </w:r>
      <w:r>
        <w:rPr>
          <w:spacing w:val="-9"/>
        </w:rPr>
        <w:t xml:space="preserve"> </w:t>
      </w:r>
      <w:r>
        <w:rPr>
          <w:spacing w:val="-2"/>
          <w:rPrChange w:id="10525" w:author="Kendra Wyant" w:date="2023-05-31T13:43:00Z">
            <w:rPr/>
          </w:rPrChange>
        </w:rPr>
        <w:t>or</w:t>
      </w:r>
      <w:r>
        <w:rPr>
          <w:spacing w:val="-10"/>
        </w:rPr>
        <w:t xml:space="preserve"> </w:t>
      </w:r>
      <w:r>
        <w:rPr>
          <w:spacing w:val="-2"/>
          <w:rPrChange w:id="10526" w:author="Kendra Wyant" w:date="2023-05-31T13:43:00Z">
            <w:rPr/>
          </w:rPrChange>
        </w:rPr>
        <w:t>other</w:t>
      </w:r>
      <w:r>
        <w:rPr>
          <w:spacing w:val="-10"/>
        </w:rPr>
        <w:t xml:space="preserve"> </w:t>
      </w:r>
      <w:r>
        <w:rPr>
          <w:spacing w:val="-2"/>
          <w:rPrChange w:id="10527" w:author="Kendra Wyant" w:date="2023-05-31T13:43:00Z">
            <w:rPr/>
          </w:rPrChange>
        </w:rPr>
        <w:t>drugs</w:t>
      </w:r>
      <w:r>
        <w:rPr>
          <w:spacing w:val="-9"/>
        </w:rPr>
        <w:t xml:space="preserve"> </w:t>
      </w:r>
      <w:r>
        <w:rPr>
          <w:spacing w:val="-2"/>
          <w:rPrChange w:id="10528" w:author="Kendra Wyant" w:date="2023-05-31T13:43:00Z">
            <w:rPr/>
          </w:rPrChange>
        </w:rPr>
        <w:t>and/or</w:t>
      </w:r>
      <w:r>
        <w:rPr>
          <w:spacing w:val="-10"/>
        </w:rPr>
        <w:t xml:space="preserve"> </w:t>
      </w:r>
      <w:r>
        <w:rPr>
          <w:spacing w:val="-2"/>
          <w:rPrChange w:id="10529" w:author="Kendra Wyant" w:date="2023-05-31T13:43:00Z">
            <w:rPr/>
          </w:rPrChange>
        </w:rPr>
        <w:t>adherence</w:t>
      </w:r>
      <w:r>
        <w:rPr>
          <w:spacing w:val="-10"/>
        </w:rPr>
        <w:t xml:space="preserve"> </w:t>
      </w:r>
      <w:r>
        <w:rPr>
          <w:spacing w:val="-2"/>
          <w:rPrChange w:id="10530" w:author="Kendra Wyant" w:date="2023-05-31T13:43:00Z">
            <w:rPr/>
          </w:rPrChange>
        </w:rPr>
        <w:t>to</w:t>
      </w:r>
      <w:r>
        <w:rPr>
          <w:spacing w:val="-9"/>
        </w:rPr>
        <w:t xml:space="preserve"> </w:t>
      </w:r>
      <w:r>
        <w:rPr>
          <w:spacing w:val="-2"/>
          <w:rPrChange w:id="10531" w:author="Kendra Wyant" w:date="2023-05-31T13:43:00Z">
            <w:rPr/>
          </w:rPrChange>
        </w:rPr>
        <w:t>treatments</w:t>
      </w:r>
      <w:r>
        <w:rPr>
          <w:spacing w:val="-9"/>
          <w:rPrChange w:id="1053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533" w:author="Kendra Wyant" w:date="2023-05-31T13:43:00Z">
            <w:rPr/>
          </w:rPrChange>
        </w:rPr>
        <w:t>or</w:t>
      </w:r>
      <w:r>
        <w:rPr>
          <w:spacing w:val="-10"/>
        </w:rPr>
        <w:t xml:space="preserve"> </w:t>
      </w:r>
      <w:r>
        <w:rPr>
          <w:spacing w:val="-2"/>
          <w:rPrChange w:id="10534" w:author="Kendra Wyant" w:date="2023-05-31T13:43:00Z">
            <w:rPr/>
          </w:rPrChange>
        </w:rPr>
        <w:t>other</w:t>
      </w:r>
      <w:r>
        <w:rPr>
          <w:spacing w:val="-2"/>
          <w:rPrChange w:id="1053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536" w:author="Kendra Wyant" w:date="2023-05-31T13:43:00Z">
            <w:rPr/>
          </w:rPrChange>
        </w:rPr>
        <w:t>healthy</w:t>
      </w:r>
      <w:r>
        <w:rPr>
          <w:spacing w:val="-8"/>
          <w:rPrChange w:id="10537" w:author="Kendra Wyant" w:date="2023-05-31T13:43:00Z">
            <w:rPr/>
          </w:rPrChange>
        </w:rPr>
        <w:t xml:space="preserve"> </w:t>
      </w:r>
      <w:r>
        <w:rPr>
          <w:spacing w:val="-2"/>
          <w:rPrChange w:id="10538" w:author="Kendra Wyant" w:date="2023-05-31T13:43:00Z">
            <w:rPr>
              <w:spacing w:val="-4"/>
            </w:rPr>
          </w:rPrChange>
        </w:rPr>
        <w:t>behaviors</w:t>
      </w:r>
      <w:r>
        <w:rPr>
          <w:spacing w:val="-8"/>
          <w:rPrChange w:id="1053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540" w:author="Kendra Wyant" w:date="2023-05-31T13:43:00Z">
            <w:rPr>
              <w:spacing w:val="-4"/>
            </w:rPr>
          </w:rPrChange>
        </w:rPr>
        <w:t>[93–95].</w:t>
      </w:r>
      <w:r>
        <w:rPr>
          <w:spacing w:val="10"/>
          <w:rPrChange w:id="10541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2"/>
          <w:rPrChange w:id="10542" w:author="Kendra Wyant" w:date="2023-05-31T13:43:00Z">
            <w:rPr>
              <w:spacing w:val="-4"/>
            </w:rPr>
          </w:rPrChange>
        </w:rPr>
        <w:t>If</w:t>
      </w:r>
      <w:r>
        <w:rPr>
          <w:spacing w:val="-7"/>
          <w:rPrChange w:id="1054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544" w:author="Kendra Wyant" w:date="2023-05-31T13:43:00Z">
            <w:rPr>
              <w:spacing w:val="-4"/>
            </w:rPr>
          </w:rPrChange>
        </w:rPr>
        <w:t>personal</w:t>
      </w:r>
      <w:r>
        <w:rPr>
          <w:spacing w:val="-7"/>
          <w:rPrChange w:id="1054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546" w:author="Kendra Wyant" w:date="2023-05-31T13:43:00Z">
            <w:rPr>
              <w:spacing w:val="-4"/>
            </w:rPr>
          </w:rPrChange>
        </w:rPr>
        <w:t>sensing</w:t>
      </w:r>
      <w:r>
        <w:rPr>
          <w:spacing w:val="-7"/>
          <w:rPrChange w:id="1054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548" w:author="Kendra Wyant" w:date="2023-05-31T13:43:00Z">
            <w:rPr>
              <w:spacing w:val="-4"/>
            </w:rPr>
          </w:rPrChange>
        </w:rPr>
        <w:t>proved</w:t>
      </w:r>
      <w:r>
        <w:rPr>
          <w:spacing w:val="-7"/>
          <w:rPrChange w:id="1054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550" w:author="Kendra Wyant" w:date="2023-05-31T13:43:00Z">
            <w:rPr>
              <w:spacing w:val="-4"/>
            </w:rPr>
          </w:rPrChange>
        </w:rPr>
        <w:t>useful</w:t>
      </w:r>
      <w:r>
        <w:rPr>
          <w:spacing w:val="-8"/>
          <w:rPrChange w:id="1055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552" w:author="Kendra Wyant" w:date="2023-05-31T13:43:00Z">
            <w:rPr>
              <w:spacing w:val="-4"/>
            </w:rPr>
          </w:rPrChange>
        </w:rPr>
        <w:t>for</w:t>
      </w:r>
      <w:r>
        <w:rPr>
          <w:spacing w:val="-7"/>
          <w:rPrChange w:id="1055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554" w:author="Kendra Wyant" w:date="2023-05-31T13:43:00Z">
            <w:rPr>
              <w:spacing w:val="-4"/>
            </w:rPr>
          </w:rPrChange>
        </w:rPr>
        <w:t>the</w:t>
      </w:r>
      <w:r>
        <w:rPr>
          <w:spacing w:val="-7"/>
          <w:rPrChange w:id="1055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556" w:author="Kendra Wyant" w:date="2023-05-31T13:43:00Z">
            <w:rPr>
              <w:spacing w:val="-4"/>
            </w:rPr>
          </w:rPrChange>
        </w:rPr>
        <w:t>treatment</w:t>
      </w:r>
      <w:r>
        <w:rPr>
          <w:spacing w:val="-7"/>
          <w:rPrChange w:id="1055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558" w:author="Kendra Wyant" w:date="2023-05-31T13:43:00Z">
            <w:rPr>
              <w:spacing w:val="-4"/>
            </w:rPr>
          </w:rPrChange>
        </w:rPr>
        <w:t>or</w:t>
      </w:r>
      <w:r>
        <w:rPr>
          <w:spacing w:val="-8"/>
          <w:rPrChange w:id="1055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560" w:author="Kendra Wyant" w:date="2023-05-31T13:43:00Z">
            <w:rPr>
              <w:spacing w:val="-4"/>
            </w:rPr>
          </w:rPrChange>
        </w:rPr>
        <w:t>ongoing</w:t>
      </w:r>
      <w:r>
        <w:rPr>
          <w:spacing w:val="-2"/>
          <w:rPrChange w:id="1056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support</w:t>
      </w:r>
      <w:r>
        <w:rPr>
          <w:spacing w:val="-4"/>
          <w:rPrChange w:id="1056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 xml:space="preserve">of </w:t>
      </w:r>
      <w:r>
        <w:rPr>
          <w:spacing w:val="-4"/>
          <w:rPrChange w:id="10563" w:author="Kendra Wyant" w:date="2023-05-31T13:43:00Z">
            <w:rPr>
              <w:spacing w:val="-2"/>
            </w:rPr>
          </w:rPrChange>
        </w:rPr>
        <w:t>patients’</w:t>
      </w:r>
      <w:r>
        <w:rPr>
          <w:spacing w:val="-4"/>
          <w:rPrChange w:id="1056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0565" w:author="Kendra Wyant" w:date="2023-05-31T13:43:00Z">
            <w:rPr>
              <w:spacing w:val="-2"/>
            </w:rPr>
          </w:rPrChange>
        </w:rPr>
        <w:t>recovery,</w:t>
      </w:r>
      <w:r>
        <w:rPr>
          <w:spacing w:val="-4"/>
          <w:rPrChange w:id="1056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0567" w:author="Kendra Wyant" w:date="2023-05-31T13:43:00Z">
            <w:rPr>
              <w:spacing w:val="-2"/>
            </w:rPr>
          </w:rPrChange>
        </w:rPr>
        <w:t>similar</w:t>
      </w:r>
      <w:r>
        <w:rPr>
          <w:spacing w:val="-4"/>
          <w:rPrChange w:id="1056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0569" w:author="Kendra Wyant" w:date="2023-05-31T13:43:00Z">
            <w:rPr>
              <w:spacing w:val="-2"/>
            </w:rPr>
          </w:rPrChange>
        </w:rPr>
        <w:t>incentives</w:t>
      </w:r>
      <w:r>
        <w:rPr>
          <w:spacing w:val="-4"/>
          <w:rPrChange w:id="1057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0571" w:author="Kendra Wyant" w:date="2023-05-31T13:43:00Z">
            <w:rPr>
              <w:spacing w:val="-2"/>
            </w:rPr>
          </w:rPrChange>
        </w:rPr>
        <w:t>could</w:t>
      </w:r>
      <w:r>
        <w:rPr>
          <w:spacing w:val="-4"/>
          <w:rPrChange w:id="1057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0573" w:author="Kendra Wyant" w:date="2023-05-31T13:43:00Z">
            <w:rPr>
              <w:spacing w:val="-2"/>
            </w:rPr>
          </w:rPrChange>
        </w:rPr>
        <w:t>be</w:t>
      </w:r>
      <w:r>
        <w:rPr>
          <w:spacing w:val="-4"/>
          <w:rPrChange w:id="1057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0575" w:author="Kendra Wyant" w:date="2023-05-31T13:43:00Z">
            <w:rPr>
              <w:spacing w:val="-2"/>
            </w:rPr>
          </w:rPrChange>
        </w:rPr>
        <w:t>established</w:t>
      </w:r>
      <w:r>
        <w:rPr>
          <w:spacing w:val="-4"/>
          <w:rPrChange w:id="1057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0577" w:author="Kendra Wyant" w:date="2023-05-31T13:43:00Z">
            <w:rPr>
              <w:spacing w:val="-2"/>
            </w:rPr>
          </w:rPrChange>
        </w:rPr>
        <w:t>to</w:t>
      </w:r>
      <w:r>
        <w:rPr>
          <w:spacing w:val="-4"/>
          <w:rPrChange w:id="1057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0579" w:author="Kendra Wyant" w:date="2023-05-31T13:43:00Z">
            <w:rPr>
              <w:spacing w:val="-2"/>
            </w:rPr>
          </w:rPrChange>
        </w:rPr>
        <w:t>encourage</w:t>
      </w:r>
      <w:r>
        <w:rPr>
          <w:spacing w:val="-4"/>
          <w:rPrChange w:id="1058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0581" w:author="Kendra Wyant" w:date="2023-05-31T13:43:00Z">
            <w:rPr>
              <w:spacing w:val="-2"/>
            </w:rPr>
          </w:rPrChange>
        </w:rPr>
        <w:t>patients</w:t>
      </w:r>
      <w:r>
        <w:rPr>
          <w:spacing w:val="-4"/>
          <w:rPrChange w:id="1058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0583" w:author="Kendra Wyant" w:date="2023-05-31T13:43:00Z">
            <w:rPr>
              <w:spacing w:val="-2"/>
            </w:rPr>
          </w:rPrChange>
        </w:rPr>
        <w:t>to</w:t>
      </w:r>
      <w:r>
        <w:rPr>
          <w:rPrChange w:id="1058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0585" w:author="Kendra Wyant" w:date="2023-05-31T13:43:00Z">
            <w:rPr>
              <w:spacing w:val="-2"/>
            </w:rPr>
          </w:rPrChange>
        </w:rPr>
        <w:t xml:space="preserve">provide </w:t>
      </w:r>
      <w:r>
        <w:t>these sensed data.</w:t>
      </w:r>
    </w:p>
    <w:p w14:paraId="2A1383B9" w14:textId="77777777" w:rsidR="003146FC" w:rsidRDefault="004E27B8">
      <w:pPr>
        <w:pStyle w:val="BodyText"/>
        <w:spacing w:before="111" w:line="355" w:lineRule="auto"/>
        <w:ind w:left="160" w:right="554" w:firstLine="576"/>
        <w:pPrChange w:id="10586" w:author="Kendra Wyant" w:date="2023-05-31T13:43:00Z">
          <w:pPr>
            <w:pStyle w:val="BodyText"/>
            <w:spacing w:before="230" w:line="355" w:lineRule="auto"/>
            <w:ind w:left="151" w:right="512" w:firstLine="584"/>
          </w:pPr>
        </w:pPrChange>
      </w:pPr>
      <w:r>
        <w:rPr>
          <w:spacing w:val="-4"/>
        </w:rPr>
        <w:t xml:space="preserve">Incentives may be less necessary in clinical settings when more direct clinical benefits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available.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example,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8"/>
        </w:rPr>
        <w:t xml:space="preserve"> </w:t>
      </w:r>
      <w:r>
        <w:rPr>
          <w:spacing w:val="-2"/>
        </w:rPr>
        <w:t>has</w:t>
      </w:r>
      <w:r>
        <w:rPr>
          <w:spacing w:val="-8"/>
        </w:rPr>
        <w:t xml:space="preserve"> </w:t>
      </w:r>
      <w:r>
        <w:rPr>
          <w:spacing w:val="-2"/>
        </w:rPr>
        <w:t>suggested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 xml:space="preserve">privacy </w:t>
      </w:r>
      <w:r>
        <w:rPr>
          <w:spacing w:val="-4"/>
        </w:rPr>
        <w:t>concerns</w:t>
      </w:r>
      <w:r>
        <w:rPr>
          <w:spacing w:val="-8"/>
          <w:rPrChange w:id="1058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associated</w:t>
      </w:r>
      <w:r>
        <w:rPr>
          <w:spacing w:val="-8"/>
          <w:rPrChange w:id="1058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with</w:t>
      </w:r>
      <w:r>
        <w:rPr>
          <w:spacing w:val="-8"/>
          <w:rPrChange w:id="1058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personal</w:t>
      </w:r>
      <w:r>
        <w:rPr>
          <w:spacing w:val="-8"/>
          <w:rPrChange w:id="1059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sensing</w:t>
      </w:r>
      <w:r>
        <w:rPr>
          <w:spacing w:val="-8"/>
          <w:rPrChange w:id="1059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may</w:t>
      </w:r>
      <w:r>
        <w:rPr>
          <w:spacing w:val="-8"/>
          <w:rPrChange w:id="1059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be</w:t>
      </w:r>
      <w:r>
        <w:rPr>
          <w:spacing w:val="-8"/>
          <w:rPrChange w:id="1059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reduced</w:t>
      </w:r>
      <w:r>
        <w:rPr>
          <w:spacing w:val="-8"/>
          <w:rPrChange w:id="1059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if</w:t>
      </w:r>
      <w:r>
        <w:rPr>
          <w:spacing w:val="-8"/>
          <w:rPrChange w:id="1059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participants</w:t>
      </w:r>
      <w:r>
        <w:rPr>
          <w:spacing w:val="-8"/>
          <w:rPrChange w:id="1059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perceive</w:t>
      </w:r>
      <w:r>
        <w:rPr>
          <w:spacing w:val="-8"/>
          <w:rPrChange w:id="1059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that</w:t>
      </w:r>
      <w:r>
        <w:rPr>
          <w:spacing w:val="-8"/>
          <w:rPrChange w:id="1059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 xml:space="preserve">they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benefit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sensed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[6,56,91].</w:t>
      </w:r>
      <w:r>
        <w:rPr>
          <w:spacing w:val="8"/>
        </w:rPr>
        <w:t xml:space="preserve"> </w:t>
      </w:r>
      <w:r>
        <w:rPr>
          <w:spacing w:val="-2"/>
        </w:rPr>
        <w:t>There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10"/>
        </w:rPr>
        <w:t xml:space="preserve"> </w:t>
      </w:r>
      <w:r>
        <w:rPr>
          <w:spacing w:val="-2"/>
        </w:rPr>
        <w:t>some</w:t>
      </w:r>
      <w:r>
        <w:rPr>
          <w:spacing w:val="-9"/>
        </w:rPr>
        <w:t xml:space="preserve"> </w:t>
      </w:r>
      <w:r>
        <w:rPr>
          <w:spacing w:val="-2"/>
        </w:rPr>
        <w:t>evidence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perspective</w:t>
      </w:r>
      <w:r>
        <w:rPr>
          <w:spacing w:val="-9"/>
        </w:rPr>
        <w:t xml:space="preserve"> </w:t>
      </w:r>
      <w:r>
        <w:rPr>
          <w:spacing w:val="-2"/>
        </w:rPr>
        <w:t xml:space="preserve">in </w:t>
      </w:r>
      <w:r>
        <w:t>the</w:t>
      </w:r>
      <w:r>
        <w:rPr>
          <w:spacing w:val="-10"/>
        </w:rPr>
        <w:t xml:space="preserve"> </w:t>
      </w:r>
      <w:r>
        <w:t>free</w:t>
      </w:r>
      <w:r>
        <w:rPr>
          <w:spacing w:val="-10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comments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well.</w:t>
      </w:r>
    </w:p>
    <w:p w14:paraId="49B12912" w14:textId="36852275" w:rsidR="003146FC" w:rsidRDefault="00F53A9D">
      <w:pPr>
        <w:pStyle w:val="BodyText"/>
        <w:spacing w:before="114" w:line="355" w:lineRule="auto"/>
        <w:ind w:left="160" w:right="559" w:firstLine="576"/>
        <w:rPr>
          <w:ins w:id="10599" w:author="Kendra Wyant" w:date="2023-05-31T13:43:00Z"/>
        </w:rPr>
      </w:pPr>
      <w:del w:id="10600" w:author="Kendra Wyant" w:date="2023-05-31T13:43:00Z">
        <w:r>
          <w:rPr>
            <w:spacing w:val="-2"/>
          </w:rPr>
          <w:delText>Given this</w:delText>
        </w:r>
      </w:del>
      <w:ins w:id="10601" w:author="Kendra Wyant" w:date="2023-05-31T13:43:00Z">
        <w:r w:rsidR="004E27B8">
          <w:t>We</w:t>
        </w:r>
        <w:r w:rsidR="004E27B8">
          <w:rPr>
            <w:spacing w:val="-7"/>
          </w:rPr>
          <w:t xml:space="preserve"> </w:t>
        </w:r>
        <w:r w:rsidR="004E27B8">
          <w:t>did</w:t>
        </w:r>
        <w:r w:rsidR="004E27B8">
          <w:rPr>
            <w:spacing w:val="-8"/>
          </w:rPr>
          <w:t xml:space="preserve"> </w:t>
        </w:r>
        <w:r w:rsidR="004E27B8">
          <w:t>not</w:t>
        </w:r>
        <w:r w:rsidR="004E27B8">
          <w:rPr>
            <w:spacing w:val="-8"/>
          </w:rPr>
          <w:t xml:space="preserve"> </w:t>
        </w:r>
        <w:r w:rsidR="004E27B8">
          <w:t>provide</w:t>
        </w:r>
        <w:r w:rsidR="004E27B8">
          <w:rPr>
            <w:spacing w:val="-7"/>
          </w:rPr>
          <w:t xml:space="preserve"> </w:t>
        </w:r>
        <w:r w:rsidR="004E27B8">
          <w:t>any</w:t>
        </w:r>
        <w:r w:rsidR="004E27B8">
          <w:rPr>
            <w:spacing w:val="-7"/>
          </w:rPr>
          <w:t xml:space="preserve"> </w:t>
        </w:r>
        <w:r w:rsidR="004E27B8">
          <w:t>direct</w:t>
        </w:r>
        <w:r w:rsidR="004E27B8">
          <w:rPr>
            <w:spacing w:val="-8"/>
          </w:rPr>
          <w:t xml:space="preserve"> </w:t>
        </w:r>
        <w:r w:rsidR="004E27B8">
          <w:t>clinical</w:t>
        </w:r>
        <w:r w:rsidR="004E27B8">
          <w:rPr>
            <w:spacing w:val="-7"/>
          </w:rPr>
          <w:t xml:space="preserve"> </w:t>
        </w:r>
        <w:r w:rsidR="004E27B8">
          <w:t>treatment</w:t>
        </w:r>
        <w:r w:rsidR="004E27B8">
          <w:rPr>
            <w:spacing w:val="-8"/>
          </w:rPr>
          <w:t xml:space="preserve"> </w:t>
        </w:r>
        <w:r w:rsidR="004E27B8">
          <w:t>to</w:t>
        </w:r>
        <w:r w:rsidR="004E27B8">
          <w:rPr>
            <w:spacing w:val="-7"/>
          </w:rPr>
          <w:t xml:space="preserve"> </w:t>
        </w:r>
        <w:r w:rsidR="004E27B8">
          <w:t>participants.</w:t>
        </w:r>
        <w:r w:rsidR="004E27B8">
          <w:rPr>
            <w:spacing w:val="10"/>
          </w:rPr>
          <w:t xml:space="preserve"> </w:t>
        </w:r>
        <w:r w:rsidR="004E27B8">
          <w:t>Participants</w:t>
        </w:r>
        <w:r w:rsidR="004E27B8">
          <w:rPr>
            <w:spacing w:val="-8"/>
          </w:rPr>
          <w:t xml:space="preserve"> </w:t>
        </w:r>
        <w:r w:rsidR="004E27B8">
          <w:t xml:space="preserve">were </w:t>
        </w:r>
        <w:r w:rsidR="004E27B8">
          <w:rPr>
            <w:spacing w:val="-6"/>
          </w:rPr>
          <w:t>given resources for alcohol treatment options upon request.</w:t>
        </w:r>
        <w:r w:rsidR="004E27B8">
          <w:rPr>
            <w:spacing w:val="19"/>
          </w:rPr>
          <w:t xml:space="preserve"> </w:t>
        </w:r>
        <w:r w:rsidR="004E27B8">
          <w:rPr>
            <w:spacing w:val="-6"/>
          </w:rPr>
          <w:t xml:space="preserve">Additionally, while the personal </w:t>
        </w:r>
        <w:r w:rsidR="004E27B8">
          <w:rPr>
            <w:spacing w:val="-2"/>
          </w:rPr>
          <w:t>sensing methods were used solely for data collection, in this study, participants still may</w:t>
        </w:r>
      </w:ins>
    </w:p>
    <w:p w14:paraId="2C8181B7" w14:textId="77777777" w:rsidR="003146FC" w:rsidRDefault="003146FC">
      <w:pPr>
        <w:spacing w:line="355" w:lineRule="auto"/>
        <w:rPr>
          <w:ins w:id="10602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7F5A0BB7" w14:textId="77777777" w:rsidR="003146FC" w:rsidRDefault="003146FC">
      <w:pPr>
        <w:pStyle w:val="BodyText"/>
        <w:rPr>
          <w:ins w:id="10603" w:author="Kendra Wyant" w:date="2023-05-31T13:43:00Z"/>
          <w:sz w:val="9"/>
        </w:rPr>
      </w:pPr>
    </w:p>
    <w:p w14:paraId="2C87C3B0" w14:textId="77777777" w:rsidR="00DC3B47" w:rsidRDefault="004E27B8">
      <w:pPr>
        <w:pStyle w:val="BodyText"/>
        <w:spacing w:before="234" w:line="355" w:lineRule="auto"/>
        <w:ind w:left="160" w:right="512" w:firstLine="576"/>
        <w:rPr>
          <w:del w:id="10604" w:author="Kendra Wyant" w:date="2023-05-31T13:43:00Z"/>
        </w:rPr>
      </w:pPr>
      <w:ins w:id="10605" w:author="Kendra Wyant" w:date="2023-05-31T13:43:00Z">
        <w:r>
          <w:rPr>
            <w:spacing w:val="-2"/>
          </w:rPr>
          <w:t>have</w:t>
        </w:r>
        <w:r>
          <w:rPr>
            <w:spacing w:val="-3"/>
          </w:rPr>
          <w:t xml:space="preserve"> </w:t>
        </w:r>
        <w:r>
          <w:rPr>
            <w:spacing w:val="-2"/>
          </w:rPr>
          <w:t>experienced</w:t>
        </w:r>
        <w:r>
          <w:rPr>
            <w:spacing w:val="-3"/>
          </w:rPr>
          <w:t xml:space="preserve"> </w:t>
        </w:r>
        <w:r>
          <w:rPr>
            <w:spacing w:val="-2"/>
          </w:rPr>
          <w:t>some</w:t>
        </w:r>
        <w:r>
          <w:rPr>
            <w:spacing w:val="-3"/>
          </w:rPr>
          <w:t xml:space="preserve"> </w:t>
        </w:r>
        <w:r>
          <w:rPr>
            <w:spacing w:val="-2"/>
          </w:rPr>
          <w:t>clinical</w:t>
        </w:r>
        <w:r>
          <w:rPr>
            <w:spacing w:val="-3"/>
          </w:rPr>
          <w:t xml:space="preserve"> </w:t>
        </w:r>
        <w:r>
          <w:rPr>
            <w:spacing w:val="-2"/>
          </w:rPr>
          <w:t>benefit</w:t>
        </w:r>
        <w:r>
          <w:rPr>
            <w:spacing w:val="-3"/>
          </w:rPr>
          <w:t xml:space="preserve"> </w:t>
        </w:r>
        <w:r>
          <w:rPr>
            <w:spacing w:val="-2"/>
          </w:rPr>
          <w:t>from</w:t>
        </w:r>
        <w:r>
          <w:rPr>
            <w:spacing w:val="-3"/>
          </w:rPr>
          <w:t xml:space="preserve"> </w:t>
        </w:r>
        <w:r>
          <w:rPr>
            <w:spacing w:val="-2"/>
          </w:rPr>
          <w:t>them</w:t>
        </w:r>
        <w:r>
          <w:rPr>
            <w:spacing w:val="-3"/>
          </w:rPr>
          <w:t xml:space="preserve"> </w:t>
        </w:r>
        <w:r>
          <w:rPr>
            <w:spacing w:val="-2"/>
          </w:rPr>
          <w:t>(e.g.,</w:t>
        </w:r>
        <w:r>
          <w:rPr>
            <w:spacing w:val="-3"/>
          </w:rPr>
          <w:t xml:space="preserve"> </w:t>
        </w:r>
        <w:r>
          <w:rPr>
            <w:spacing w:val="-2"/>
          </w:rPr>
          <w:t>via</w:t>
        </w:r>
        <w:r>
          <w:rPr>
            <w:spacing w:val="-3"/>
          </w:rPr>
          <w:t xml:space="preserve"> </w:t>
        </w:r>
        <w:r>
          <w:rPr>
            <w:spacing w:val="-2"/>
          </w:rPr>
          <w:t>reflection,</w:t>
        </w:r>
        <w:r>
          <w:rPr>
            <w:spacing w:val="-3"/>
          </w:rPr>
          <w:t xml:space="preserve"> </w:t>
        </w:r>
        <w:r>
          <w:rPr>
            <w:spacing w:val="-2"/>
          </w:rPr>
          <w:t>accountability,</w:t>
        </w:r>
        <w:r>
          <w:rPr>
            <w:spacing w:val="-3"/>
          </w:rPr>
          <w:t xml:space="preserve"> </w:t>
        </w:r>
        <w:r>
          <w:rPr>
            <w:spacing w:val="-2"/>
          </w:rPr>
          <w:t>etc.). Still</w:t>
        </w:r>
      </w:ins>
      <w:r>
        <w:rPr>
          <w:spacing w:val="-2"/>
        </w:rPr>
        <w:t>,</w:t>
      </w:r>
      <w:r>
        <w:rPr>
          <w:spacing w:val="-3"/>
          <w:rPrChange w:id="1060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the acceptability of</w:t>
      </w:r>
      <w:r>
        <w:rPr>
          <w:spacing w:val="-3"/>
        </w:rPr>
        <w:t xml:space="preserve"> </w:t>
      </w:r>
      <w:r>
        <w:rPr>
          <w:spacing w:val="-2"/>
        </w:rPr>
        <w:t>personal sensing</w:t>
      </w:r>
      <w:r>
        <w:rPr>
          <w:spacing w:val="-3"/>
          <w:rPrChange w:id="10607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be higher</w:t>
      </w:r>
      <w:r>
        <w:rPr>
          <w:spacing w:val="-3"/>
        </w:rPr>
        <w:t xml:space="preserve"> </w:t>
      </w:r>
      <w:r>
        <w:rPr>
          <w:spacing w:val="-2"/>
        </w:rPr>
        <w:t>than</w:t>
      </w:r>
      <w:r>
        <w:rPr>
          <w:spacing w:val="-3"/>
        </w:rPr>
        <w:t xml:space="preserve"> </w:t>
      </w:r>
      <w:r>
        <w:rPr>
          <w:spacing w:val="-2"/>
        </w:rPr>
        <w:t>observed in our</w:t>
      </w:r>
      <w:r>
        <w:rPr>
          <w:spacing w:val="-3"/>
          <w:rPrChange w:id="1060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study</w:t>
      </w:r>
      <w:r>
        <w:rPr>
          <w:spacing w:val="-2"/>
          <w:rPrChange w:id="1060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if</w:t>
      </w:r>
      <w:r>
        <w:rPr>
          <w:spacing w:val="-2"/>
          <w:rPrChange w:id="1061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2"/>
          <w:rPrChange w:id="1061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0612" w:author="Kendra Wyant" w:date="2023-05-31T13:43:00Z">
            <w:rPr>
              <w:spacing w:val="-2"/>
            </w:rPr>
          </w:rPrChange>
        </w:rPr>
        <w:t>sensing</w:t>
      </w:r>
      <w:r>
        <w:rPr>
          <w:spacing w:val="-7"/>
          <w:rPrChange w:id="1061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0614" w:author="Kendra Wyant" w:date="2023-05-31T13:43:00Z">
            <w:rPr>
              <w:spacing w:val="-2"/>
            </w:rPr>
          </w:rPrChange>
        </w:rPr>
        <w:t>system</w:t>
      </w:r>
      <w:r>
        <w:rPr>
          <w:spacing w:val="-7"/>
          <w:rPrChange w:id="1061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0616" w:author="Kendra Wyant" w:date="2023-05-31T13:43:00Z">
            <w:rPr>
              <w:spacing w:val="-2"/>
            </w:rPr>
          </w:rPrChange>
        </w:rPr>
        <w:t>was</w:t>
      </w:r>
      <w:r>
        <w:rPr>
          <w:spacing w:val="-7"/>
          <w:rPrChange w:id="1061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0618" w:author="Kendra Wyant" w:date="2023-05-31T13:43:00Z">
            <w:rPr>
              <w:spacing w:val="-2"/>
            </w:rPr>
          </w:rPrChange>
        </w:rPr>
        <w:t>implemented</w:t>
      </w:r>
      <w:r>
        <w:rPr>
          <w:spacing w:val="-7"/>
          <w:rPrChange w:id="1061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0620" w:author="Kendra Wyant" w:date="2023-05-31T13:43:00Z">
            <w:rPr>
              <w:spacing w:val="-2"/>
            </w:rPr>
          </w:rPrChange>
        </w:rPr>
        <w:t>as</w:t>
      </w:r>
      <w:r>
        <w:rPr>
          <w:spacing w:val="-7"/>
          <w:rPrChange w:id="1062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0622" w:author="Kendra Wyant" w:date="2023-05-31T13:43:00Z">
            <w:rPr>
              <w:spacing w:val="-2"/>
            </w:rPr>
          </w:rPrChange>
        </w:rPr>
        <w:t>part</w:t>
      </w:r>
      <w:r>
        <w:rPr>
          <w:spacing w:val="-7"/>
          <w:rPrChange w:id="1062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0624" w:author="Kendra Wyant" w:date="2023-05-31T13:43:00Z">
            <w:rPr>
              <w:spacing w:val="-2"/>
            </w:rPr>
          </w:rPrChange>
        </w:rPr>
        <w:t>of</w:t>
      </w:r>
      <w:r>
        <w:rPr>
          <w:spacing w:val="-7"/>
          <w:rPrChange w:id="1062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0626" w:author="Kendra Wyant" w:date="2023-05-31T13:43:00Z">
            <w:rPr>
              <w:spacing w:val="-2"/>
            </w:rPr>
          </w:rPrChange>
        </w:rPr>
        <w:t>their</w:t>
      </w:r>
      <w:r>
        <w:rPr>
          <w:spacing w:val="-7"/>
          <w:rPrChange w:id="10627" w:author="Kendra Wyant" w:date="2023-05-31T13:43:00Z">
            <w:rPr>
              <w:spacing w:val="-5"/>
            </w:rPr>
          </w:rPrChange>
        </w:rPr>
        <w:t xml:space="preserve"> </w:t>
      </w:r>
      <w:ins w:id="10628" w:author="Kendra Wyant" w:date="2023-05-31T13:43:00Z">
        <w:r>
          <w:rPr>
            <w:spacing w:val="-4"/>
          </w:rPr>
          <w:t>direct</w:t>
        </w:r>
        <w:r>
          <w:rPr>
            <w:spacing w:val="-7"/>
          </w:rPr>
          <w:t xml:space="preserve"> </w:t>
        </w:r>
      </w:ins>
      <w:r>
        <w:rPr>
          <w:spacing w:val="-4"/>
          <w:rPrChange w:id="10629" w:author="Kendra Wyant" w:date="2023-05-31T13:43:00Z">
            <w:rPr>
              <w:spacing w:val="-2"/>
            </w:rPr>
          </w:rPrChange>
        </w:rPr>
        <w:t>treatment</w:t>
      </w:r>
      <w:r>
        <w:rPr>
          <w:spacing w:val="-7"/>
          <w:rPrChange w:id="1063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0631" w:author="Kendra Wyant" w:date="2023-05-31T13:43:00Z">
            <w:rPr>
              <w:spacing w:val="-2"/>
            </w:rPr>
          </w:rPrChange>
        </w:rPr>
        <w:t>or</w:t>
      </w:r>
      <w:r>
        <w:rPr>
          <w:spacing w:val="-7"/>
          <w:rPrChange w:id="1063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0633" w:author="Kendra Wyant" w:date="2023-05-31T13:43:00Z">
            <w:rPr>
              <w:spacing w:val="-2"/>
            </w:rPr>
          </w:rPrChange>
        </w:rPr>
        <w:t>continuing</w:t>
      </w:r>
      <w:r>
        <w:rPr>
          <w:spacing w:val="-7"/>
          <w:rPrChange w:id="1063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0635" w:author="Kendra Wyant" w:date="2023-05-31T13:43:00Z">
            <w:rPr>
              <w:spacing w:val="-2"/>
            </w:rPr>
          </w:rPrChange>
        </w:rPr>
        <w:t>care</w:t>
      </w:r>
      <w:r>
        <w:rPr>
          <w:spacing w:val="-7"/>
          <w:rPrChange w:id="1063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4"/>
          <w:rPrChange w:id="10637" w:author="Kendra Wyant" w:date="2023-05-31T13:43:00Z">
            <w:rPr>
              <w:spacing w:val="-6"/>
            </w:rPr>
          </w:rPrChange>
        </w:rPr>
        <w:t>during</w:t>
      </w:r>
      <w:r>
        <w:rPr>
          <w:spacing w:val="-4"/>
          <w:rPrChange w:id="1063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639" w:author="Kendra Wyant" w:date="2023-05-31T13:43:00Z">
            <w:rPr>
              <w:spacing w:val="-6"/>
            </w:rPr>
          </w:rPrChange>
        </w:rPr>
        <w:t>their</w:t>
      </w:r>
      <w:r>
        <w:rPr>
          <w:spacing w:val="-4"/>
          <w:rPrChange w:id="1064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641" w:author="Kendra Wyant" w:date="2023-05-31T13:43:00Z">
            <w:rPr>
              <w:spacing w:val="-6"/>
            </w:rPr>
          </w:rPrChange>
        </w:rPr>
        <w:t>recovery.</w:t>
      </w:r>
      <w:r>
        <w:rPr>
          <w:spacing w:val="16"/>
          <w:rPrChange w:id="10642" w:author="Kendra Wyant" w:date="2023-05-31T13:43:00Z">
            <w:rPr>
              <w:spacing w:val="9"/>
            </w:rPr>
          </w:rPrChange>
        </w:rPr>
        <w:t xml:space="preserve"> </w:t>
      </w:r>
      <w:r>
        <w:rPr>
          <w:spacing w:val="-2"/>
          <w:rPrChange w:id="10643" w:author="Kendra Wyant" w:date="2023-05-31T13:43:00Z">
            <w:rPr>
              <w:spacing w:val="-6"/>
            </w:rPr>
          </w:rPrChange>
        </w:rPr>
        <w:t>Digital</w:t>
      </w:r>
      <w:r>
        <w:rPr>
          <w:spacing w:val="-3"/>
          <w:rPrChange w:id="1064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645" w:author="Kendra Wyant" w:date="2023-05-31T13:43:00Z">
            <w:rPr>
              <w:spacing w:val="-6"/>
            </w:rPr>
          </w:rPrChange>
        </w:rPr>
        <w:t>therapeutics</w:t>
      </w:r>
      <w:r>
        <w:rPr>
          <w:spacing w:val="-3"/>
          <w:rPrChange w:id="1064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647" w:author="Kendra Wyant" w:date="2023-05-31T13:43:00Z">
            <w:rPr>
              <w:spacing w:val="-6"/>
            </w:rPr>
          </w:rPrChange>
        </w:rPr>
        <w:t>are</w:t>
      </w:r>
      <w:r>
        <w:rPr>
          <w:spacing w:val="-4"/>
          <w:rPrChange w:id="1064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649" w:author="Kendra Wyant" w:date="2023-05-31T13:43:00Z">
            <w:rPr>
              <w:spacing w:val="-6"/>
            </w:rPr>
          </w:rPrChange>
        </w:rPr>
        <w:t>particularly</w:t>
      </w:r>
      <w:r>
        <w:rPr>
          <w:spacing w:val="-3"/>
          <w:rPrChange w:id="1065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651" w:author="Kendra Wyant" w:date="2023-05-31T13:43:00Z">
            <w:rPr>
              <w:spacing w:val="-6"/>
            </w:rPr>
          </w:rPrChange>
        </w:rPr>
        <w:t>well-positioned</w:t>
      </w:r>
      <w:r>
        <w:rPr>
          <w:spacing w:val="-3"/>
          <w:rPrChange w:id="1065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653" w:author="Kendra Wyant" w:date="2023-05-31T13:43:00Z">
            <w:rPr>
              <w:spacing w:val="-6"/>
            </w:rPr>
          </w:rPrChange>
        </w:rPr>
        <w:t>to</w:t>
      </w:r>
      <w:r>
        <w:rPr>
          <w:spacing w:val="-4"/>
          <w:rPrChange w:id="1065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655" w:author="Kendra Wyant" w:date="2023-05-31T13:43:00Z">
            <w:rPr>
              <w:spacing w:val="-6"/>
            </w:rPr>
          </w:rPrChange>
        </w:rPr>
        <w:t>use</w:t>
      </w:r>
      <w:r>
        <w:rPr>
          <w:spacing w:val="-4"/>
          <w:rPrChange w:id="1065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657" w:author="Kendra Wyant" w:date="2023-05-31T13:43:00Z">
            <w:rPr>
              <w:spacing w:val="-6"/>
            </w:rPr>
          </w:rPrChange>
        </w:rPr>
        <w:t>sensed</w:t>
      </w:r>
      <w:r>
        <w:rPr>
          <w:spacing w:val="-3"/>
          <w:rPrChange w:id="1065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659" w:author="Kendra Wyant" w:date="2023-05-31T13:43:00Z">
            <w:rPr>
              <w:spacing w:val="-6"/>
            </w:rPr>
          </w:rPrChange>
        </w:rPr>
        <w:t>data</w:t>
      </w:r>
      <w:r>
        <w:rPr>
          <w:spacing w:val="-4"/>
          <w:rPrChange w:id="1066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2"/>
          <w:rPrChange w:id="1066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select,</w:t>
      </w:r>
      <w:r>
        <w:rPr>
          <w:spacing w:val="-5"/>
          <w:rPrChange w:id="10662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personalize,</w:t>
      </w:r>
      <w:r>
        <w:rPr>
          <w:spacing w:val="-5"/>
          <w:rPrChange w:id="1066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or</w:t>
      </w:r>
      <w:r>
        <w:rPr>
          <w:spacing w:val="-6"/>
          <w:rPrChange w:id="1066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time</w:t>
      </w:r>
      <w:r>
        <w:rPr>
          <w:spacing w:val="-6"/>
          <w:rPrChange w:id="1066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5"/>
          <w:rPrChange w:id="1066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delivery</w:t>
      </w:r>
      <w:r>
        <w:rPr>
          <w:spacing w:val="-5"/>
          <w:rPrChange w:id="1066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6"/>
          <w:rPrChange w:id="1066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interventions</w:t>
      </w:r>
      <w:r>
        <w:rPr>
          <w:spacing w:val="-5"/>
          <w:rPrChange w:id="1066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6"/>
          <w:rPrChange w:id="1067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other</w:t>
      </w:r>
      <w:r>
        <w:rPr>
          <w:spacing w:val="-6"/>
          <w:rPrChange w:id="1067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supports</w:t>
      </w:r>
      <w:r>
        <w:rPr>
          <w:spacing w:val="-6"/>
          <w:rPrChange w:id="1067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6"/>
          <w:rPrChange w:id="1067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improve</w:t>
      </w:r>
    </w:p>
    <w:p w14:paraId="6F6B00F7" w14:textId="77777777" w:rsidR="00DC3B47" w:rsidRDefault="00DC3B47">
      <w:pPr>
        <w:spacing w:line="355" w:lineRule="auto"/>
        <w:rPr>
          <w:del w:id="10674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710EF40" w14:textId="77777777" w:rsidR="00DC3B47" w:rsidRDefault="00DC3B47">
      <w:pPr>
        <w:pStyle w:val="BodyText"/>
        <w:rPr>
          <w:del w:id="10675" w:author="Kendra Wyant" w:date="2023-05-31T13:43:00Z"/>
          <w:sz w:val="9"/>
        </w:rPr>
      </w:pPr>
    </w:p>
    <w:p w14:paraId="3C805B33" w14:textId="5FB75D43" w:rsidR="003146FC" w:rsidRDefault="004E27B8">
      <w:pPr>
        <w:pStyle w:val="BodyText"/>
        <w:spacing w:before="118" w:line="355" w:lineRule="auto"/>
        <w:ind w:left="160" w:right="553"/>
        <w:pPrChange w:id="10676" w:author="Kendra Wyant" w:date="2023-05-31T13:43:00Z">
          <w:pPr>
            <w:pStyle w:val="BodyText"/>
            <w:spacing w:before="118" w:line="355" w:lineRule="auto"/>
            <w:ind w:left="160" w:right="512"/>
          </w:pPr>
        </w:pPrChange>
      </w:pPr>
      <w:ins w:id="10677" w:author="Kendra Wyant" w:date="2023-05-31T13:43:00Z">
        <w:r>
          <w:rPr>
            <w:spacing w:val="-2"/>
          </w:rPr>
          <w:t xml:space="preserve"> </w:t>
        </w:r>
      </w:ins>
      <w:r>
        <w:rPr>
          <w:spacing w:val="-2"/>
        </w:rPr>
        <w:t>clinical</w:t>
      </w:r>
      <w:r>
        <w:rPr>
          <w:spacing w:val="-7"/>
        </w:rPr>
        <w:t xml:space="preserve"> </w:t>
      </w:r>
      <w:r>
        <w:rPr>
          <w:spacing w:val="-2"/>
        </w:rPr>
        <w:t>outcomes.</w:t>
      </w:r>
      <w:r>
        <w:rPr>
          <w:spacing w:val="10"/>
        </w:rPr>
        <w:t xml:space="preserve"> </w:t>
      </w:r>
      <w:r>
        <w:rPr>
          <w:spacing w:val="-2"/>
        </w:rPr>
        <w:t>Future</w:t>
      </w:r>
      <w:r>
        <w:rPr>
          <w:spacing w:val="-8"/>
        </w:rPr>
        <w:t xml:space="preserve"> </w:t>
      </w:r>
      <w:r>
        <w:rPr>
          <w:spacing w:val="-2"/>
        </w:rPr>
        <w:t>research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7"/>
        </w:rPr>
        <w:t xml:space="preserve"> </w:t>
      </w:r>
      <w:r>
        <w:rPr>
          <w:spacing w:val="-2"/>
        </w:rPr>
        <w:t>evaluate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acceptability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in contexts</w:t>
      </w:r>
      <w:r>
        <w:rPr>
          <w:spacing w:val="-3"/>
        </w:rPr>
        <w:t xml:space="preserve"> </w:t>
      </w:r>
      <w:r>
        <w:rPr>
          <w:spacing w:val="-2"/>
        </w:rPr>
        <w:t>where its use</w:t>
      </w:r>
      <w:r>
        <w:rPr>
          <w:spacing w:val="-3"/>
        </w:rPr>
        <w:t xml:space="preserve"> </w:t>
      </w:r>
      <w:r>
        <w:rPr>
          <w:spacing w:val="-2"/>
        </w:rPr>
        <w:t>directly</w:t>
      </w:r>
      <w:r>
        <w:rPr>
          <w:spacing w:val="-3"/>
        </w:rPr>
        <w:t xml:space="preserve"> </w:t>
      </w:r>
      <w:r>
        <w:rPr>
          <w:spacing w:val="-2"/>
        </w:rPr>
        <w:t>benefits those</w:t>
      </w:r>
      <w:r>
        <w:rPr>
          <w:spacing w:val="-3"/>
        </w:rPr>
        <w:t xml:space="preserve"> </w:t>
      </w:r>
      <w:r>
        <w:rPr>
          <w:spacing w:val="-2"/>
        </w:rPr>
        <w:t>providing</w:t>
      </w:r>
      <w:r>
        <w:rPr>
          <w:spacing w:val="-3"/>
        </w:rPr>
        <w:t xml:space="preserve"> </w:t>
      </w:r>
      <w:r>
        <w:rPr>
          <w:spacing w:val="-2"/>
        </w:rPr>
        <w:t>the sensed data.</w:t>
      </w:r>
      <w:r>
        <w:rPr>
          <w:spacing w:val="17"/>
        </w:rPr>
        <w:t xml:space="preserve"> </w:t>
      </w:r>
      <w:r>
        <w:rPr>
          <w:spacing w:val="-2"/>
        </w:rPr>
        <w:t xml:space="preserve">In these contexts, </w:t>
      </w:r>
      <w:r>
        <w:rPr>
          <w:spacing w:val="-2"/>
          <w:rPrChange w:id="10678" w:author="Kendra Wyant" w:date="2023-05-31T13:43:00Z">
            <w:rPr>
              <w:spacing w:val="-4"/>
            </w:rPr>
          </w:rPrChange>
        </w:rPr>
        <w:t>benefits</w:t>
      </w:r>
      <w:r>
        <w:rPr>
          <w:spacing w:val="-8"/>
          <w:rPrChange w:id="10679" w:author="Kendra Wyant" w:date="2023-05-31T13:43:00Z">
            <w:rPr>
              <w:spacing w:val="-4"/>
            </w:rPr>
          </w:rPrChange>
        </w:rPr>
        <w:t xml:space="preserve"> </w:t>
      </w:r>
      <w:ins w:id="10680" w:author="Kendra Wyant" w:date="2023-05-31T13:43:00Z">
        <w:r>
          <w:rPr>
            <w:spacing w:val="-2"/>
          </w:rPr>
          <w:t>(e.g.,</w:t>
        </w:r>
        <w:r>
          <w:rPr>
            <w:spacing w:val="-7"/>
          </w:rPr>
          <w:t xml:space="preserve"> </w:t>
        </w:r>
        <w:r>
          <w:rPr>
            <w:spacing w:val="-2"/>
          </w:rPr>
          <w:t>financial,</w:t>
        </w:r>
        <w:r>
          <w:rPr>
            <w:spacing w:val="-7"/>
          </w:rPr>
          <w:t xml:space="preserve"> </w:t>
        </w:r>
        <w:r>
          <w:rPr>
            <w:spacing w:val="-2"/>
          </w:rPr>
          <w:t>clinical)</w:t>
        </w:r>
        <w:r>
          <w:rPr>
            <w:spacing w:val="-8"/>
          </w:rPr>
          <w:t xml:space="preserve"> </w:t>
        </w:r>
      </w:ins>
      <w:r>
        <w:rPr>
          <w:spacing w:val="-2"/>
          <w:rPrChange w:id="10681" w:author="Kendra Wyant" w:date="2023-05-31T13:43:00Z">
            <w:rPr>
              <w:spacing w:val="-4"/>
            </w:rPr>
          </w:rPrChange>
        </w:rPr>
        <w:t>can</w:t>
      </w:r>
      <w:r>
        <w:rPr>
          <w:spacing w:val="-8"/>
          <w:rPrChange w:id="1068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683" w:author="Kendra Wyant" w:date="2023-05-31T13:43:00Z">
            <w:rPr>
              <w:spacing w:val="-4"/>
            </w:rPr>
          </w:rPrChange>
        </w:rPr>
        <w:t>also</w:t>
      </w:r>
      <w:r>
        <w:rPr>
          <w:spacing w:val="-8"/>
          <w:rPrChange w:id="1068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685" w:author="Kendra Wyant" w:date="2023-05-31T13:43:00Z">
            <w:rPr>
              <w:spacing w:val="-4"/>
            </w:rPr>
          </w:rPrChange>
        </w:rPr>
        <w:t>be</w:t>
      </w:r>
      <w:r>
        <w:rPr>
          <w:spacing w:val="-8"/>
          <w:rPrChange w:id="1068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687" w:author="Kendra Wyant" w:date="2023-05-31T13:43:00Z">
            <w:rPr>
              <w:spacing w:val="-4"/>
            </w:rPr>
          </w:rPrChange>
        </w:rPr>
        <w:t>explicitly</w:t>
      </w:r>
      <w:r>
        <w:rPr>
          <w:spacing w:val="-8"/>
          <w:rPrChange w:id="1068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689" w:author="Kendra Wyant" w:date="2023-05-31T13:43:00Z">
            <w:rPr>
              <w:spacing w:val="-4"/>
            </w:rPr>
          </w:rPrChange>
        </w:rPr>
        <w:t>measured.</w:t>
      </w:r>
      <w:r>
        <w:rPr>
          <w:spacing w:val="12"/>
          <w:rPrChange w:id="10690" w:author="Kendra Wyant" w:date="2023-05-31T13:43:00Z">
            <w:rPr>
              <w:spacing w:val="18"/>
            </w:rPr>
          </w:rPrChange>
        </w:rPr>
        <w:t xml:space="preserve"> </w:t>
      </w:r>
      <w:r>
        <w:rPr>
          <w:spacing w:val="-2"/>
          <w:rPrChange w:id="10691" w:author="Kendra Wyant" w:date="2023-05-31T13:43:00Z">
            <w:rPr>
              <w:spacing w:val="-4"/>
            </w:rPr>
          </w:rPrChange>
        </w:rPr>
        <w:t>It</w:t>
      </w:r>
      <w:r>
        <w:rPr>
          <w:spacing w:val="-8"/>
          <w:rPrChange w:id="1069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693" w:author="Kendra Wyant" w:date="2023-05-31T13:43:00Z">
            <w:rPr>
              <w:spacing w:val="-4"/>
            </w:rPr>
          </w:rPrChange>
        </w:rPr>
        <w:t>may</w:t>
      </w:r>
      <w:r>
        <w:rPr>
          <w:spacing w:val="-8"/>
          <w:rPrChange w:id="1069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695" w:author="Kendra Wyant" w:date="2023-05-31T13:43:00Z">
            <w:rPr>
              <w:spacing w:val="-4"/>
            </w:rPr>
          </w:rPrChange>
        </w:rPr>
        <w:t>even</w:t>
      </w:r>
      <w:r>
        <w:rPr>
          <w:spacing w:val="-8"/>
          <w:rPrChange w:id="1069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697" w:author="Kendra Wyant" w:date="2023-05-31T13:43:00Z">
            <w:rPr>
              <w:spacing w:val="-4"/>
            </w:rPr>
          </w:rPrChange>
        </w:rPr>
        <w:t>be</w:t>
      </w:r>
      <w:r>
        <w:rPr>
          <w:spacing w:val="-8"/>
          <w:rPrChange w:id="1069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699" w:author="Kendra Wyant" w:date="2023-05-31T13:43:00Z">
            <w:rPr>
              <w:spacing w:val="-4"/>
            </w:rPr>
          </w:rPrChange>
        </w:rPr>
        <w:t>possible</w:t>
      </w:r>
      <w:r>
        <w:rPr>
          <w:spacing w:val="-8"/>
          <w:rPrChange w:id="1070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701" w:author="Kendra Wyant" w:date="2023-05-31T13:43:00Z">
            <w:rPr>
              <w:spacing w:val="-4"/>
            </w:rPr>
          </w:rPrChange>
        </w:rPr>
        <w:t xml:space="preserve">to manipulate the benefits </w:t>
      </w:r>
      <w:r>
        <w:rPr>
          <w:spacing w:val="-2"/>
          <w:rPrChange w:id="10702" w:author="Kendra Wyant" w:date="2023-05-31T13:43:00Z">
            <w:rPr>
              <w:spacing w:val="-6"/>
            </w:rPr>
          </w:rPrChange>
        </w:rPr>
        <w:t xml:space="preserve">from personal sensing across participants to evaluate their </w:t>
      </w:r>
      <w:r>
        <w:rPr>
          <w:rPrChange w:id="10703" w:author="Kendra Wyant" w:date="2023-05-31T13:43:00Z">
            <w:rPr>
              <w:spacing w:val="-6"/>
            </w:rPr>
          </w:rPrChange>
        </w:rPr>
        <w:t>contribution</w:t>
      </w:r>
      <w:r>
        <w:rPr>
          <w:spacing w:val="-10"/>
          <w:rPrChange w:id="1070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0705" w:author="Kendra Wyant" w:date="2023-05-31T13:43:00Z">
            <w:rPr>
              <w:spacing w:val="-6"/>
            </w:rPr>
          </w:rPrChange>
        </w:rPr>
        <w:t>to</w:t>
      </w:r>
      <w:r>
        <w:rPr>
          <w:spacing w:val="-10"/>
          <w:rPrChange w:id="10706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0707" w:author="Kendra Wyant" w:date="2023-05-31T13:43:00Z">
            <w:rPr>
              <w:spacing w:val="-6"/>
            </w:rPr>
          </w:rPrChange>
        </w:rPr>
        <w:t>acceptability</w:t>
      </w:r>
      <w:r>
        <w:rPr>
          <w:spacing w:val="-10"/>
          <w:rPrChange w:id="10708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0709" w:author="Kendra Wyant" w:date="2023-05-31T13:43:00Z">
            <w:rPr>
              <w:spacing w:val="-6"/>
            </w:rPr>
          </w:rPrChange>
        </w:rPr>
        <w:t>more</w:t>
      </w:r>
      <w:r>
        <w:rPr>
          <w:spacing w:val="-10"/>
          <w:rPrChange w:id="1071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0711" w:author="Kendra Wyant" w:date="2023-05-31T13:43:00Z">
            <w:rPr>
              <w:spacing w:val="-2"/>
            </w:rPr>
          </w:rPrChange>
        </w:rPr>
        <w:t>rigorously.</w:t>
      </w:r>
    </w:p>
    <w:p w14:paraId="233786C6" w14:textId="77777777" w:rsidR="003146FC" w:rsidRDefault="003146FC">
      <w:pPr>
        <w:pStyle w:val="BodyText"/>
        <w:rPr>
          <w:ins w:id="10712" w:author="Kendra Wyant" w:date="2023-05-31T13:43:00Z"/>
          <w:sz w:val="27"/>
        </w:rPr>
      </w:pPr>
    </w:p>
    <w:p w14:paraId="243A2C34" w14:textId="77777777" w:rsidR="003146FC" w:rsidRDefault="004E27B8">
      <w:pPr>
        <w:pStyle w:val="Heading1"/>
        <w:numPr>
          <w:ilvl w:val="0"/>
          <w:numId w:val="2"/>
        </w:numPr>
        <w:tabs>
          <w:tab w:val="left" w:pos="489"/>
        </w:tabs>
        <w:ind w:left="488"/>
        <w:pPrChange w:id="10713" w:author="Kendra Wyant" w:date="2023-05-31T13:43:00Z">
          <w:pPr>
            <w:pStyle w:val="Heading1"/>
            <w:numPr>
              <w:numId w:val="6"/>
            </w:numPr>
            <w:tabs>
              <w:tab w:val="left" w:pos="489"/>
            </w:tabs>
            <w:spacing w:before="252"/>
            <w:ind w:left="488" w:hanging="329"/>
          </w:pPr>
        </w:pPrChange>
      </w:pPr>
      <w:bookmarkStart w:id="10714" w:name="6._Trust_likely_matters"/>
      <w:bookmarkEnd w:id="10714"/>
      <w:r>
        <w:t>Trust</w:t>
      </w:r>
      <w:r>
        <w:rPr>
          <w:spacing w:val="39"/>
        </w:rPr>
        <w:t xml:space="preserve"> </w:t>
      </w:r>
      <w:r>
        <w:t>likely</w:t>
      </w:r>
      <w:r>
        <w:rPr>
          <w:spacing w:val="39"/>
        </w:rPr>
        <w:t xml:space="preserve"> </w:t>
      </w:r>
      <w:r>
        <w:rPr>
          <w:spacing w:val="-2"/>
        </w:rPr>
        <w:t>matters</w:t>
      </w:r>
    </w:p>
    <w:p w14:paraId="66BE8B4C" w14:textId="77777777" w:rsidR="003146FC" w:rsidRDefault="003146FC">
      <w:pPr>
        <w:pStyle w:val="BodyText"/>
        <w:spacing w:before="9"/>
        <w:rPr>
          <w:b/>
          <w:sz w:val="31"/>
          <w:rPrChange w:id="10715" w:author="Kendra Wyant" w:date="2023-05-31T13:43:00Z">
            <w:rPr>
              <w:b/>
              <w:sz w:val="22"/>
            </w:rPr>
          </w:rPrChange>
        </w:rPr>
        <w:pPrChange w:id="10716" w:author="Kendra Wyant" w:date="2023-05-31T13:43:00Z">
          <w:pPr>
            <w:pStyle w:val="BodyText"/>
            <w:spacing w:before="12"/>
          </w:pPr>
        </w:pPrChange>
      </w:pPr>
    </w:p>
    <w:p w14:paraId="36F2DC98" w14:textId="77777777" w:rsidR="003146FC" w:rsidRDefault="004E27B8">
      <w:pPr>
        <w:pStyle w:val="BodyText"/>
        <w:spacing w:line="355" w:lineRule="auto"/>
        <w:ind w:left="160" w:right="553" w:firstLine="576"/>
        <w:pPrChange w:id="10717" w:author="Kendra Wyant" w:date="2023-05-31T13:43:00Z">
          <w:pPr>
            <w:pStyle w:val="BodyText"/>
            <w:spacing w:line="355" w:lineRule="auto"/>
            <w:ind w:left="160" w:right="512" w:firstLine="576"/>
          </w:pPr>
        </w:pPrChange>
      </w:pPr>
      <w:r>
        <w:rPr>
          <w:spacing w:val="-2"/>
          <w:rPrChange w:id="10718" w:author="Kendra Wyant" w:date="2023-05-31T13:43:00Z">
            <w:rPr>
              <w:spacing w:val="-4"/>
            </w:rPr>
          </w:rPrChange>
        </w:rPr>
        <w:t>Trust</w:t>
      </w:r>
      <w:r>
        <w:rPr>
          <w:spacing w:val="-10"/>
          <w:rPrChange w:id="10719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720" w:author="Kendra Wyant" w:date="2023-05-31T13:43:00Z">
            <w:rPr>
              <w:spacing w:val="-4"/>
            </w:rPr>
          </w:rPrChange>
        </w:rPr>
        <w:t>is</w:t>
      </w:r>
      <w:r>
        <w:rPr>
          <w:spacing w:val="-10"/>
          <w:rPrChange w:id="10721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722" w:author="Kendra Wyant" w:date="2023-05-31T13:43:00Z">
            <w:rPr>
              <w:spacing w:val="-4"/>
            </w:rPr>
          </w:rPrChange>
        </w:rPr>
        <w:t>also</w:t>
      </w:r>
      <w:r>
        <w:rPr>
          <w:spacing w:val="-10"/>
          <w:rPrChange w:id="10723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724" w:author="Kendra Wyant" w:date="2023-05-31T13:43:00Z">
            <w:rPr>
              <w:spacing w:val="-4"/>
            </w:rPr>
          </w:rPrChange>
        </w:rPr>
        <w:t>likely</w:t>
      </w:r>
      <w:r>
        <w:rPr>
          <w:spacing w:val="-9"/>
          <w:rPrChange w:id="10725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726" w:author="Kendra Wyant" w:date="2023-05-31T13:43:00Z">
            <w:rPr>
              <w:spacing w:val="-4"/>
            </w:rPr>
          </w:rPrChange>
        </w:rPr>
        <w:t>to</w:t>
      </w:r>
      <w:r>
        <w:rPr>
          <w:spacing w:val="-10"/>
          <w:rPrChange w:id="10727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728" w:author="Kendra Wyant" w:date="2023-05-31T13:43:00Z">
            <w:rPr>
              <w:spacing w:val="-4"/>
            </w:rPr>
          </w:rPrChange>
        </w:rPr>
        <w:t>affect</w:t>
      </w:r>
      <w:r>
        <w:rPr>
          <w:spacing w:val="-10"/>
          <w:rPrChange w:id="10729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730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10731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732" w:author="Kendra Wyant" w:date="2023-05-31T13:43:00Z">
            <w:rPr>
              <w:spacing w:val="-4"/>
            </w:rPr>
          </w:rPrChange>
        </w:rPr>
        <w:t>overall</w:t>
      </w:r>
      <w:r>
        <w:rPr>
          <w:spacing w:val="-9"/>
          <w:rPrChange w:id="10733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734" w:author="Kendra Wyant" w:date="2023-05-31T13:43:00Z">
            <w:rPr>
              <w:spacing w:val="-4"/>
            </w:rPr>
          </w:rPrChange>
        </w:rPr>
        <w:t>acceptability</w:t>
      </w:r>
      <w:r>
        <w:rPr>
          <w:spacing w:val="-10"/>
          <w:rPrChange w:id="10735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736" w:author="Kendra Wyant" w:date="2023-05-31T13:43:00Z">
            <w:rPr>
              <w:spacing w:val="-4"/>
            </w:rPr>
          </w:rPrChange>
        </w:rPr>
        <w:t>of</w:t>
      </w:r>
      <w:r>
        <w:rPr>
          <w:spacing w:val="-9"/>
          <w:rPrChange w:id="10737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738" w:author="Kendra Wyant" w:date="2023-05-31T13:43:00Z">
            <w:rPr>
              <w:spacing w:val="-4"/>
            </w:rPr>
          </w:rPrChange>
        </w:rPr>
        <w:t>personal</w:t>
      </w:r>
      <w:r>
        <w:rPr>
          <w:spacing w:val="-10"/>
          <w:rPrChange w:id="10739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740" w:author="Kendra Wyant" w:date="2023-05-31T13:43:00Z">
            <w:rPr>
              <w:spacing w:val="-4"/>
            </w:rPr>
          </w:rPrChange>
        </w:rPr>
        <w:t>sensing</w:t>
      </w:r>
      <w:r>
        <w:rPr>
          <w:spacing w:val="-9"/>
          <w:rPrChange w:id="10741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742" w:author="Kendra Wyant" w:date="2023-05-31T13:43:00Z">
            <w:rPr>
              <w:spacing w:val="-4"/>
            </w:rPr>
          </w:rPrChange>
        </w:rPr>
        <w:t>data,</w:t>
      </w:r>
      <w:r>
        <w:rPr>
          <w:spacing w:val="-9"/>
          <w:rPrChange w:id="10743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744" w:author="Kendra Wyant" w:date="2023-05-31T13:43:00Z">
            <w:rPr>
              <w:spacing w:val="-4"/>
            </w:rPr>
          </w:rPrChange>
        </w:rPr>
        <w:t>which</w:t>
      </w:r>
      <w:r>
        <w:rPr>
          <w:spacing w:val="-2"/>
          <w:rPrChange w:id="10745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4"/>
        </w:rPr>
        <w:t>are</w:t>
      </w:r>
      <w:r>
        <w:rPr>
          <w:spacing w:val="-10"/>
          <w:rPrChange w:id="1074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0747" w:author="Kendra Wyant" w:date="2023-05-31T13:43:00Z">
            <w:rPr>
              <w:spacing w:val="-2"/>
            </w:rPr>
          </w:rPrChange>
        </w:rPr>
        <w:t>inherently</w:t>
      </w:r>
      <w:r>
        <w:rPr>
          <w:spacing w:val="-10"/>
          <w:rPrChange w:id="1074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0749" w:author="Kendra Wyant" w:date="2023-05-31T13:43:00Z">
            <w:rPr>
              <w:spacing w:val="-2"/>
            </w:rPr>
          </w:rPrChange>
        </w:rPr>
        <w:t>private</w:t>
      </w:r>
      <w:r>
        <w:rPr>
          <w:spacing w:val="-10"/>
          <w:rPrChange w:id="1075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0751" w:author="Kendra Wyant" w:date="2023-05-31T13:43:00Z">
            <w:rPr>
              <w:spacing w:val="-2"/>
            </w:rPr>
          </w:rPrChange>
        </w:rPr>
        <w:t>and</w:t>
      </w:r>
      <w:r>
        <w:rPr>
          <w:spacing w:val="-9"/>
        </w:rPr>
        <w:t xml:space="preserve"> </w:t>
      </w:r>
      <w:r>
        <w:rPr>
          <w:spacing w:val="-4"/>
          <w:rPrChange w:id="10752" w:author="Kendra Wyant" w:date="2023-05-31T13:43:00Z">
            <w:rPr>
              <w:spacing w:val="-2"/>
            </w:rPr>
          </w:rPrChange>
        </w:rPr>
        <w:t>sensitive</w:t>
      </w:r>
      <w:r>
        <w:rPr>
          <w:spacing w:val="-9"/>
          <w:rPrChange w:id="1075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0754" w:author="Kendra Wyant" w:date="2023-05-31T13:43:00Z">
            <w:rPr>
              <w:spacing w:val="-2"/>
            </w:rPr>
          </w:rPrChange>
        </w:rPr>
        <w:t>in</w:t>
      </w:r>
      <w:r>
        <w:rPr>
          <w:spacing w:val="-10"/>
          <w:rPrChange w:id="1075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0756" w:author="Kendra Wyant" w:date="2023-05-31T13:43:00Z">
            <w:rPr>
              <w:spacing w:val="-2"/>
            </w:rPr>
          </w:rPrChange>
        </w:rPr>
        <w:t>nature.</w:t>
      </w:r>
      <w:r>
        <w:rPr>
          <w:spacing w:val="8"/>
          <w:rPrChange w:id="10757" w:author="Kendra Wyant" w:date="2023-05-31T13:43:00Z">
            <w:rPr>
              <w:spacing w:val="9"/>
            </w:rPr>
          </w:rPrChange>
        </w:rPr>
        <w:t xml:space="preserve"> </w:t>
      </w:r>
      <w:r>
        <w:rPr>
          <w:spacing w:val="-4"/>
          <w:rPrChange w:id="10758" w:author="Kendra Wyant" w:date="2023-05-31T13:43:00Z">
            <w:rPr>
              <w:spacing w:val="-2"/>
            </w:rPr>
          </w:rPrChange>
        </w:rPr>
        <w:t>Acceptability</w:t>
      </w:r>
      <w:r>
        <w:rPr>
          <w:spacing w:val="-10"/>
          <w:rPrChange w:id="1075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0760" w:author="Kendra Wyant" w:date="2023-05-31T13:43:00Z">
            <w:rPr>
              <w:spacing w:val="-2"/>
            </w:rPr>
          </w:rPrChange>
        </w:rPr>
        <w:t>may</w:t>
      </w:r>
      <w:r>
        <w:rPr>
          <w:spacing w:val="-10"/>
          <w:rPrChange w:id="1076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0762" w:author="Kendra Wyant" w:date="2023-05-31T13:43:00Z">
            <w:rPr>
              <w:spacing w:val="-2"/>
            </w:rPr>
          </w:rPrChange>
        </w:rPr>
        <w:t>depend</w:t>
      </w:r>
      <w:r>
        <w:rPr>
          <w:spacing w:val="-9"/>
          <w:rPrChange w:id="1076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0764" w:author="Kendra Wyant" w:date="2023-05-31T13:43:00Z">
            <w:rPr>
              <w:spacing w:val="-2"/>
            </w:rPr>
          </w:rPrChange>
        </w:rPr>
        <w:t>on</w:t>
      </w:r>
      <w:r>
        <w:rPr>
          <w:spacing w:val="-10"/>
          <w:rPrChange w:id="1076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0766" w:author="Kendra Wyant" w:date="2023-05-31T13:43:00Z">
            <w:rPr>
              <w:spacing w:val="-2"/>
            </w:rPr>
          </w:rPrChange>
        </w:rPr>
        <w:t>who</w:t>
      </w:r>
      <w:r>
        <w:rPr>
          <w:spacing w:val="-9"/>
          <w:rPrChange w:id="1076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0768" w:author="Kendra Wyant" w:date="2023-05-31T13:43:00Z">
            <w:rPr>
              <w:spacing w:val="-2"/>
            </w:rPr>
          </w:rPrChange>
        </w:rPr>
        <w:t xml:space="preserve">employs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processed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[55,91,96–98].</w:t>
      </w:r>
      <w:r>
        <w:rPr>
          <w:spacing w:val="8"/>
        </w:rPr>
        <w:t xml:space="preserve"> </w:t>
      </w:r>
      <w:r>
        <w:t xml:space="preserve">The </w:t>
      </w:r>
      <w:r>
        <w:rPr>
          <w:spacing w:val="-2"/>
        </w:rPr>
        <w:t>available</w:t>
      </w:r>
      <w:r>
        <w:rPr>
          <w:spacing w:val="-9"/>
        </w:rPr>
        <w:t xml:space="preserve"> </w:t>
      </w:r>
      <w:r>
        <w:rPr>
          <w:spacing w:val="-2"/>
        </w:rPr>
        <w:t>evidence</w:t>
      </w:r>
      <w:r>
        <w:rPr>
          <w:spacing w:val="-9"/>
        </w:rPr>
        <w:t xml:space="preserve"> </w:t>
      </w:r>
      <w:r>
        <w:rPr>
          <w:spacing w:val="-2"/>
        </w:rPr>
        <w:t>suggests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people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comfortable</w:t>
      </w:r>
      <w:r>
        <w:rPr>
          <w:spacing w:val="-9"/>
        </w:rPr>
        <w:t xml:space="preserve"> </w:t>
      </w:r>
      <w:r>
        <w:rPr>
          <w:spacing w:val="-2"/>
        </w:rPr>
        <w:t>sharing</w:t>
      </w:r>
      <w:r>
        <w:rPr>
          <w:spacing w:val="-9"/>
        </w:rPr>
        <w:t xml:space="preserve"> </w:t>
      </w:r>
      <w:r>
        <w:rPr>
          <w:spacing w:val="-2"/>
        </w:rPr>
        <w:t>private,</w:t>
      </w:r>
      <w:r>
        <w:rPr>
          <w:spacing w:val="-10"/>
        </w:rPr>
        <w:t xml:space="preserve"> </w:t>
      </w:r>
      <w:r>
        <w:rPr>
          <w:spacing w:val="-2"/>
        </w:rPr>
        <w:t xml:space="preserve">sensitive </w:t>
      </w:r>
      <w:r>
        <w:rPr>
          <w:spacing w:val="-2"/>
          <w:rPrChange w:id="10769" w:author="Kendra Wyant" w:date="2023-05-31T13:43:00Z">
            <w:rPr>
              <w:spacing w:val="-6"/>
            </w:rPr>
          </w:rPrChange>
        </w:rPr>
        <w:t>information</w:t>
      </w:r>
      <w:r>
        <w:rPr>
          <w:spacing w:val="-7"/>
          <w:rPrChange w:id="1077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771" w:author="Kendra Wyant" w:date="2023-05-31T13:43:00Z">
            <w:rPr>
              <w:spacing w:val="-6"/>
            </w:rPr>
          </w:rPrChange>
        </w:rPr>
        <w:t>with</w:t>
      </w:r>
      <w:r>
        <w:rPr>
          <w:spacing w:val="-6"/>
        </w:rPr>
        <w:t xml:space="preserve"> </w:t>
      </w:r>
      <w:r>
        <w:rPr>
          <w:spacing w:val="-2"/>
          <w:rPrChange w:id="10772" w:author="Kendra Wyant" w:date="2023-05-31T13:43:00Z">
            <w:rPr>
              <w:spacing w:val="-6"/>
            </w:rPr>
          </w:rPrChange>
        </w:rPr>
        <w:t>researchers</w:t>
      </w:r>
      <w:r>
        <w:rPr>
          <w:spacing w:val="-6"/>
        </w:rPr>
        <w:t xml:space="preserve"> </w:t>
      </w:r>
      <w:r>
        <w:rPr>
          <w:spacing w:val="-2"/>
          <w:rPrChange w:id="10773" w:author="Kendra Wyant" w:date="2023-05-31T13:43:00Z">
            <w:rPr>
              <w:spacing w:val="-6"/>
            </w:rPr>
          </w:rPrChange>
        </w:rPr>
        <w:t>and</w:t>
      </w:r>
      <w:r>
        <w:rPr>
          <w:spacing w:val="-7"/>
          <w:rPrChange w:id="1077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775" w:author="Kendra Wyant" w:date="2023-05-31T13:43:00Z">
            <w:rPr>
              <w:spacing w:val="-6"/>
            </w:rPr>
          </w:rPrChange>
        </w:rPr>
        <w:t>their</w:t>
      </w:r>
      <w:r>
        <w:rPr>
          <w:spacing w:val="-7"/>
          <w:rPrChange w:id="1077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777" w:author="Kendra Wyant" w:date="2023-05-31T13:43:00Z">
            <w:rPr>
              <w:spacing w:val="-6"/>
            </w:rPr>
          </w:rPrChange>
        </w:rPr>
        <w:t>doctor</w:t>
      </w:r>
      <w:r>
        <w:rPr>
          <w:spacing w:val="-6"/>
        </w:rPr>
        <w:t xml:space="preserve"> </w:t>
      </w:r>
      <w:r>
        <w:rPr>
          <w:spacing w:val="-2"/>
          <w:rPrChange w:id="10778" w:author="Kendra Wyant" w:date="2023-05-31T13:43:00Z">
            <w:rPr>
              <w:spacing w:val="-6"/>
            </w:rPr>
          </w:rPrChange>
        </w:rPr>
        <w:t>and</w:t>
      </w:r>
      <w:r>
        <w:rPr>
          <w:spacing w:val="-7"/>
          <w:rPrChange w:id="1077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780" w:author="Kendra Wyant" w:date="2023-05-31T13:43:00Z">
            <w:rPr>
              <w:spacing w:val="-6"/>
            </w:rPr>
          </w:rPrChange>
        </w:rPr>
        <w:t>less</w:t>
      </w:r>
      <w:r>
        <w:rPr>
          <w:spacing w:val="-7"/>
          <w:rPrChange w:id="1078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782" w:author="Kendra Wyant" w:date="2023-05-31T13:43:00Z">
            <w:rPr>
              <w:spacing w:val="-6"/>
            </w:rPr>
          </w:rPrChange>
        </w:rPr>
        <w:t>comfortable</w:t>
      </w:r>
      <w:r>
        <w:rPr>
          <w:spacing w:val="-6"/>
        </w:rPr>
        <w:t xml:space="preserve"> </w:t>
      </w:r>
      <w:r>
        <w:rPr>
          <w:spacing w:val="-2"/>
          <w:rPrChange w:id="10783" w:author="Kendra Wyant" w:date="2023-05-31T13:43:00Z">
            <w:rPr>
              <w:spacing w:val="-6"/>
            </w:rPr>
          </w:rPrChange>
        </w:rPr>
        <w:t>sharing</w:t>
      </w:r>
      <w:r>
        <w:rPr>
          <w:spacing w:val="-6"/>
        </w:rPr>
        <w:t xml:space="preserve"> </w:t>
      </w:r>
      <w:r>
        <w:rPr>
          <w:spacing w:val="-2"/>
          <w:rPrChange w:id="10784" w:author="Kendra Wyant" w:date="2023-05-31T13:43:00Z">
            <w:rPr>
              <w:spacing w:val="-6"/>
            </w:rPr>
          </w:rPrChange>
        </w:rPr>
        <w:t xml:space="preserve">information with </w:t>
      </w:r>
      <w:r>
        <w:rPr>
          <w:spacing w:val="-2"/>
        </w:rPr>
        <w:t>family</w:t>
      </w:r>
      <w:r>
        <w:rPr>
          <w:spacing w:val="-2"/>
          <w:rPrChange w:id="1078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members,</w:t>
      </w:r>
      <w:r>
        <w:rPr>
          <w:spacing w:val="-2"/>
          <w:rPrChange w:id="1078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electronic</w:t>
      </w:r>
      <w:r>
        <w:rPr>
          <w:spacing w:val="-2"/>
          <w:rPrChange w:id="1078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health</w:t>
      </w:r>
      <w:r>
        <w:rPr>
          <w:spacing w:val="-2"/>
          <w:rPrChange w:id="1078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record</w:t>
      </w:r>
      <w:r>
        <w:rPr>
          <w:spacing w:val="-2"/>
          <w:rPrChange w:id="1078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databases,</w:t>
      </w:r>
      <w:r>
        <w:rPr>
          <w:spacing w:val="-2"/>
          <w:rPrChange w:id="1079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2"/>
          <w:rPrChange w:id="1079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third-party</w:t>
      </w:r>
      <w:r>
        <w:rPr>
          <w:spacing w:val="-2"/>
          <w:rPrChange w:id="1079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apps</w:t>
      </w:r>
      <w:r>
        <w:rPr>
          <w:spacing w:val="-2"/>
          <w:rPrChange w:id="1079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2"/>
          <w:rPrChange w:id="10794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0795" w:author="Kendra Wyant" w:date="2023-05-31T13:43:00Z">
            <w:rPr>
              <w:spacing w:val="-2"/>
            </w:rPr>
          </w:rPrChange>
        </w:rPr>
        <w:t>websites [96–98].</w:t>
      </w:r>
    </w:p>
    <w:p w14:paraId="1881CCA7" w14:textId="77777777" w:rsidR="00DC3B47" w:rsidRDefault="004E27B8">
      <w:pPr>
        <w:pStyle w:val="BodyText"/>
        <w:spacing w:before="232" w:line="355" w:lineRule="auto"/>
        <w:ind w:left="160" w:firstLine="576"/>
        <w:rPr>
          <w:del w:id="10796" w:author="Kendra Wyant" w:date="2023-05-31T13:43:00Z"/>
        </w:rPr>
      </w:pPr>
      <w:r>
        <w:rPr>
          <w:spacing w:val="-2"/>
          <w:rPrChange w:id="10797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10798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799" w:author="Kendra Wyant" w:date="2023-05-31T13:43:00Z">
            <w:rPr>
              <w:spacing w:val="-4"/>
            </w:rPr>
          </w:rPrChange>
        </w:rPr>
        <w:t>research</w:t>
      </w:r>
      <w:r>
        <w:rPr>
          <w:spacing w:val="-10"/>
          <w:rPrChange w:id="10800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801" w:author="Kendra Wyant" w:date="2023-05-31T13:43:00Z">
            <w:rPr>
              <w:spacing w:val="-4"/>
            </w:rPr>
          </w:rPrChange>
        </w:rPr>
        <w:t>setting</w:t>
      </w:r>
      <w:r>
        <w:rPr>
          <w:spacing w:val="-9"/>
          <w:rPrChange w:id="1080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803" w:author="Kendra Wyant" w:date="2023-05-31T13:43:00Z">
            <w:rPr>
              <w:spacing w:val="-4"/>
            </w:rPr>
          </w:rPrChange>
        </w:rPr>
        <w:t>may</w:t>
      </w:r>
      <w:r>
        <w:rPr>
          <w:spacing w:val="-9"/>
          <w:rPrChange w:id="10804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805" w:author="Kendra Wyant" w:date="2023-05-31T13:43:00Z">
            <w:rPr>
              <w:spacing w:val="-4"/>
            </w:rPr>
          </w:rPrChange>
        </w:rPr>
        <w:t>come</w:t>
      </w:r>
      <w:r>
        <w:rPr>
          <w:spacing w:val="-9"/>
          <w:rPrChange w:id="1080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807" w:author="Kendra Wyant" w:date="2023-05-31T13:43:00Z">
            <w:rPr>
              <w:spacing w:val="-4"/>
            </w:rPr>
          </w:rPrChange>
        </w:rPr>
        <w:t>with</w:t>
      </w:r>
      <w:r>
        <w:rPr>
          <w:spacing w:val="-10"/>
          <w:rPrChange w:id="10808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809" w:author="Kendra Wyant" w:date="2023-05-31T13:43:00Z">
            <w:rPr>
              <w:spacing w:val="-4"/>
            </w:rPr>
          </w:rPrChange>
        </w:rPr>
        <w:t>relatively</w:t>
      </w:r>
      <w:r>
        <w:rPr>
          <w:spacing w:val="-9"/>
          <w:rPrChange w:id="10810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811" w:author="Kendra Wyant" w:date="2023-05-31T13:43:00Z">
            <w:rPr>
              <w:spacing w:val="-4"/>
            </w:rPr>
          </w:rPrChange>
        </w:rPr>
        <w:t>greater</w:t>
      </w:r>
      <w:r>
        <w:rPr>
          <w:spacing w:val="-9"/>
          <w:rPrChange w:id="1081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813" w:author="Kendra Wyant" w:date="2023-05-31T13:43:00Z">
            <w:rPr>
              <w:spacing w:val="-4"/>
            </w:rPr>
          </w:rPrChange>
        </w:rPr>
        <w:t>trust</w:t>
      </w:r>
      <w:r>
        <w:rPr>
          <w:spacing w:val="-10"/>
          <w:rPrChange w:id="10814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815" w:author="Kendra Wyant" w:date="2023-05-31T13:43:00Z">
            <w:rPr>
              <w:spacing w:val="-4"/>
            </w:rPr>
          </w:rPrChange>
        </w:rPr>
        <w:t>because</w:t>
      </w:r>
      <w:r>
        <w:rPr>
          <w:spacing w:val="-9"/>
          <w:rPrChange w:id="1081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0817" w:author="Kendra Wyant" w:date="2023-05-31T13:43:00Z">
            <w:rPr>
              <w:spacing w:val="-4"/>
            </w:rPr>
          </w:rPrChange>
        </w:rPr>
        <w:t>of</w:t>
      </w:r>
      <w:r>
        <w:rPr>
          <w:spacing w:val="-10"/>
          <w:rPrChange w:id="10818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819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10820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821" w:author="Kendra Wyant" w:date="2023-05-31T13:43:00Z">
            <w:rPr>
              <w:spacing w:val="-4"/>
            </w:rPr>
          </w:rPrChange>
        </w:rPr>
        <w:t>high</w:t>
      </w:r>
      <w:r>
        <w:rPr>
          <w:spacing w:val="-10"/>
        </w:rPr>
        <w:t xml:space="preserve"> </w:t>
      </w:r>
      <w:r>
        <w:rPr>
          <w:spacing w:val="-2"/>
          <w:rPrChange w:id="10822" w:author="Kendra Wyant" w:date="2023-05-31T13:43:00Z">
            <w:rPr>
              <w:spacing w:val="-4"/>
            </w:rPr>
          </w:rPrChange>
        </w:rPr>
        <w:t>level</w:t>
      </w:r>
      <w:r>
        <w:rPr>
          <w:spacing w:val="-2"/>
          <w:rPrChange w:id="10823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0824" w:author="Kendra Wyant" w:date="2023-05-31T13:43:00Z">
            <w:rPr>
              <w:spacing w:val="-4"/>
            </w:rPr>
          </w:rPrChange>
        </w:rPr>
        <w:t>of</w:t>
      </w:r>
      <w:r>
        <w:rPr>
          <w:spacing w:val="-12"/>
          <w:rPrChange w:id="1082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transparency</w:t>
      </w:r>
      <w:r>
        <w:rPr>
          <w:spacing w:val="-10"/>
        </w:rPr>
        <w:t xml:space="preserve"> </w:t>
      </w:r>
      <w:r>
        <w:rPr>
          <w:spacing w:val="-2"/>
        </w:rPr>
        <w:t>regarding</w:t>
      </w:r>
      <w:r>
        <w:rPr>
          <w:spacing w:val="-9"/>
          <w:rPrChange w:id="1082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risks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  <w:rPrChange w:id="1082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protections</w:t>
      </w:r>
      <w:r>
        <w:rPr>
          <w:spacing w:val="-10"/>
        </w:rPr>
        <w:t xml:space="preserve"> </w:t>
      </w:r>
      <w:r>
        <w:rPr>
          <w:spacing w:val="-2"/>
        </w:rPr>
        <w:t>associated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obtaining</w:t>
      </w:r>
      <w:r>
        <w:rPr>
          <w:spacing w:val="-9"/>
        </w:rPr>
        <w:t xml:space="preserve"> </w:t>
      </w:r>
      <w:r>
        <w:rPr>
          <w:spacing w:val="-2"/>
        </w:rPr>
        <w:t>informed</w:t>
      </w:r>
      <w:r>
        <w:rPr>
          <w:spacing w:val="-2"/>
          <w:rPrChange w:id="1082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0829" w:author="Kendra Wyant" w:date="2023-05-31T13:43:00Z">
            <w:rPr>
              <w:spacing w:val="-2"/>
            </w:rPr>
          </w:rPrChange>
        </w:rPr>
        <w:t>consent.</w:t>
      </w:r>
    </w:p>
    <w:p w14:paraId="57583612" w14:textId="77777777" w:rsidR="00DC3B47" w:rsidRDefault="004E27B8">
      <w:pPr>
        <w:pStyle w:val="BodyText"/>
        <w:spacing w:line="355" w:lineRule="auto"/>
        <w:ind w:left="160" w:right="512"/>
        <w:rPr>
          <w:del w:id="10830" w:author="Kendra Wyant" w:date="2023-05-31T13:43:00Z"/>
        </w:rPr>
      </w:pPr>
      <w:ins w:id="10831" w:author="Kendra Wyant" w:date="2023-05-31T13:43:00Z">
        <w:r>
          <w:rPr>
            <w:spacing w:val="6"/>
          </w:rPr>
          <w:t xml:space="preserve"> </w:t>
        </w:r>
      </w:ins>
      <w:r>
        <w:rPr>
          <w:rPrChange w:id="10832" w:author="Kendra Wyant" w:date="2023-05-31T13:43:00Z">
            <w:rPr>
              <w:spacing w:val="-2"/>
            </w:rPr>
          </w:rPrChange>
        </w:rPr>
        <w:t>Some</w:t>
      </w:r>
      <w:r>
        <w:rPr>
          <w:spacing w:val="-9"/>
          <w:rPrChange w:id="1083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834" w:author="Kendra Wyant" w:date="2023-05-31T13:43:00Z">
            <w:rPr>
              <w:spacing w:val="-2"/>
            </w:rPr>
          </w:rPrChange>
        </w:rPr>
        <w:t>protections</w:t>
      </w:r>
      <w:r>
        <w:rPr>
          <w:spacing w:val="-10"/>
          <w:rPrChange w:id="1083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0836" w:author="Kendra Wyant" w:date="2023-05-31T13:43:00Z">
            <w:rPr>
              <w:spacing w:val="-2"/>
            </w:rPr>
          </w:rPrChange>
        </w:rPr>
        <w:t>may</w:t>
      </w:r>
      <w:r>
        <w:rPr>
          <w:spacing w:val="-10"/>
          <w:rPrChange w:id="10837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0838" w:author="Kendra Wyant" w:date="2023-05-31T13:43:00Z">
            <w:rPr>
              <w:spacing w:val="-2"/>
            </w:rPr>
          </w:rPrChange>
        </w:rPr>
        <w:t>only</w:t>
      </w:r>
      <w:r>
        <w:rPr>
          <w:spacing w:val="-10"/>
          <w:rPrChange w:id="1083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840" w:author="Kendra Wyant" w:date="2023-05-31T13:43:00Z">
            <w:rPr>
              <w:spacing w:val="-2"/>
            </w:rPr>
          </w:rPrChange>
        </w:rPr>
        <w:t>be</w:t>
      </w:r>
      <w:r>
        <w:rPr>
          <w:spacing w:val="-9"/>
          <w:rPrChange w:id="10841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0842" w:author="Kendra Wyant" w:date="2023-05-31T13:43:00Z">
            <w:rPr>
              <w:spacing w:val="-2"/>
            </w:rPr>
          </w:rPrChange>
        </w:rPr>
        <w:t>feasible</w:t>
      </w:r>
      <w:r>
        <w:rPr>
          <w:spacing w:val="-9"/>
          <w:rPrChange w:id="10843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0844" w:author="Kendra Wyant" w:date="2023-05-31T13:43:00Z">
            <w:rPr>
              <w:spacing w:val="-2"/>
            </w:rPr>
          </w:rPrChange>
        </w:rPr>
        <w:t>for</w:t>
      </w:r>
      <w:r>
        <w:rPr>
          <w:spacing w:val="-10"/>
          <w:rPrChange w:id="1084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0846" w:author="Kendra Wyant" w:date="2023-05-31T13:43:00Z">
            <w:rPr>
              <w:spacing w:val="-2"/>
            </w:rPr>
          </w:rPrChange>
        </w:rPr>
        <w:t>research</w:t>
      </w:r>
      <w:r>
        <w:rPr>
          <w:spacing w:val="-10"/>
          <w:rPrChange w:id="10847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848" w:author="Kendra Wyant" w:date="2023-05-31T13:43:00Z">
            <w:rPr>
              <w:spacing w:val="-2"/>
            </w:rPr>
          </w:rPrChange>
        </w:rPr>
        <w:t>as</w:t>
      </w:r>
      <w:r>
        <w:rPr>
          <w:spacing w:val="-9"/>
          <w:rPrChange w:id="1084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0850" w:author="Kendra Wyant" w:date="2023-05-31T13:43:00Z">
            <w:rPr>
              <w:spacing w:val="-2"/>
            </w:rPr>
          </w:rPrChange>
        </w:rPr>
        <w:t>well.</w:t>
      </w:r>
      <w:r>
        <w:rPr>
          <w:spacing w:val="8"/>
          <w:rPrChange w:id="10851" w:author="Kendra Wyant" w:date="2023-05-31T13:43:00Z">
            <w:rPr>
              <w:spacing w:val="14"/>
            </w:rPr>
          </w:rPrChange>
        </w:rPr>
        <w:t xml:space="preserve"> </w:t>
      </w:r>
      <w:r>
        <w:rPr>
          <w:rPrChange w:id="10852" w:author="Kendra Wyant" w:date="2023-05-31T13:43:00Z">
            <w:rPr>
              <w:spacing w:val="-2"/>
            </w:rPr>
          </w:rPrChange>
        </w:rPr>
        <w:t>For</w:t>
      </w:r>
      <w:r>
        <w:rPr>
          <w:spacing w:val="-10"/>
          <w:rPrChange w:id="1085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854" w:author="Kendra Wyant" w:date="2023-05-31T13:43:00Z">
            <w:rPr>
              <w:spacing w:val="-2"/>
            </w:rPr>
          </w:rPrChange>
        </w:rPr>
        <w:t>example,</w:t>
      </w:r>
      <w:r>
        <w:rPr>
          <w:spacing w:val="-9"/>
          <w:rPrChange w:id="1085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0856" w:author="Kendra Wyant" w:date="2023-05-31T13:43:00Z">
            <w:rPr>
              <w:spacing w:val="-2"/>
            </w:rPr>
          </w:rPrChange>
        </w:rPr>
        <w:t>NIH</w:t>
      </w:r>
      <w:r>
        <w:rPr>
          <w:rPrChange w:id="1085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funded</w:t>
      </w:r>
      <w:r>
        <w:rPr>
          <w:spacing w:val="-5"/>
          <w:rPrChange w:id="1085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0859" w:author="Kendra Wyant" w:date="2023-05-31T13:43:00Z">
            <w:rPr>
              <w:spacing w:val="-4"/>
            </w:rPr>
          </w:rPrChange>
        </w:rPr>
        <w:t>research</w:t>
      </w:r>
      <w:r>
        <w:rPr>
          <w:spacing w:val="-6"/>
          <w:rPrChange w:id="1086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861" w:author="Kendra Wyant" w:date="2023-05-31T13:43:00Z">
            <w:rPr>
              <w:spacing w:val="-4"/>
            </w:rPr>
          </w:rPrChange>
        </w:rPr>
        <w:t>that</w:t>
      </w:r>
      <w:r>
        <w:rPr>
          <w:spacing w:val="-5"/>
          <w:rPrChange w:id="1086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863" w:author="Kendra Wyant" w:date="2023-05-31T13:43:00Z">
            <w:rPr>
              <w:spacing w:val="-4"/>
            </w:rPr>
          </w:rPrChange>
        </w:rPr>
        <w:t>collects</w:t>
      </w:r>
      <w:r>
        <w:rPr>
          <w:spacing w:val="-5"/>
          <w:rPrChange w:id="1086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865" w:author="Kendra Wyant" w:date="2023-05-31T13:43:00Z">
            <w:rPr>
              <w:spacing w:val="-4"/>
            </w:rPr>
          </w:rPrChange>
        </w:rPr>
        <w:t>identifiable,</w:t>
      </w:r>
      <w:r>
        <w:rPr>
          <w:spacing w:val="-6"/>
          <w:rPrChange w:id="1086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867" w:author="Kendra Wyant" w:date="2023-05-31T13:43:00Z">
            <w:rPr>
              <w:spacing w:val="-4"/>
            </w:rPr>
          </w:rPrChange>
        </w:rPr>
        <w:t>sensitive</w:t>
      </w:r>
      <w:r>
        <w:rPr>
          <w:spacing w:val="-5"/>
          <w:rPrChange w:id="1086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869" w:author="Kendra Wyant" w:date="2023-05-31T13:43:00Z">
            <w:rPr>
              <w:spacing w:val="-4"/>
            </w:rPr>
          </w:rPrChange>
        </w:rPr>
        <w:t>information</w:t>
      </w:r>
      <w:r>
        <w:rPr>
          <w:spacing w:val="-6"/>
          <w:rPrChange w:id="1087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871" w:author="Kendra Wyant" w:date="2023-05-31T13:43:00Z">
            <w:rPr>
              <w:spacing w:val="-4"/>
            </w:rPr>
          </w:rPrChange>
        </w:rPr>
        <w:t>is</w:t>
      </w:r>
      <w:r>
        <w:rPr>
          <w:spacing w:val="-5"/>
          <w:rPrChange w:id="1087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873" w:author="Kendra Wyant" w:date="2023-05-31T13:43:00Z">
            <w:rPr>
              <w:spacing w:val="-4"/>
            </w:rPr>
          </w:rPrChange>
        </w:rPr>
        <w:t>automatically</w:t>
      </w:r>
      <w:r>
        <w:rPr>
          <w:spacing w:val="-6"/>
          <w:rPrChange w:id="1087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875" w:author="Kendra Wyant" w:date="2023-05-31T13:43:00Z">
            <w:rPr>
              <w:spacing w:val="-4"/>
            </w:rPr>
          </w:rPrChange>
        </w:rPr>
        <w:t>issued</w:t>
      </w:r>
      <w:r>
        <w:rPr>
          <w:spacing w:val="-6"/>
          <w:rPrChange w:id="1087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0877" w:author="Kendra Wyant" w:date="2023-05-31T13:43:00Z">
            <w:rPr>
              <w:spacing w:val="-4"/>
            </w:rPr>
          </w:rPrChange>
        </w:rPr>
        <w:t xml:space="preserve">a Certificate </w:t>
      </w:r>
      <w:r>
        <w:rPr>
          <w:spacing w:val="-2"/>
        </w:rPr>
        <w:t>of</w:t>
      </w:r>
      <w:r>
        <w:rPr>
          <w:spacing w:val="-2"/>
          <w:rPrChange w:id="1087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Confidentiality</w:t>
      </w:r>
      <w:r>
        <w:rPr>
          <w:spacing w:val="-2"/>
          <w:rPrChange w:id="1087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that</w:t>
      </w:r>
      <w:r>
        <w:rPr>
          <w:spacing w:val="-2"/>
          <w:rPrChange w:id="1088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prohibits</w:t>
      </w:r>
      <w:r>
        <w:rPr>
          <w:spacing w:val="-2"/>
          <w:rPrChange w:id="1088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disclosing</w:t>
      </w:r>
      <w:r>
        <w:rPr>
          <w:spacing w:val="-2"/>
          <w:rPrChange w:id="1088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this</w:t>
      </w:r>
      <w:r>
        <w:rPr>
          <w:spacing w:val="-2"/>
          <w:rPrChange w:id="1088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information</w:t>
      </w:r>
      <w:r>
        <w:rPr>
          <w:spacing w:val="-2"/>
          <w:rPrChange w:id="1088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2"/>
          <w:rPrChange w:id="1088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anyone</w:t>
      </w:r>
      <w:r>
        <w:rPr>
          <w:spacing w:val="-2"/>
          <w:rPrChange w:id="1088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not</w:t>
      </w:r>
      <w:r>
        <w:rPr>
          <w:spacing w:val="-2"/>
          <w:rPrChange w:id="10887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0888" w:author="Kendra Wyant" w:date="2023-05-31T13:43:00Z">
            <w:rPr>
              <w:spacing w:val="-2"/>
            </w:rPr>
          </w:rPrChange>
        </w:rPr>
        <w:t>connected</w:t>
      </w:r>
      <w:r>
        <w:rPr>
          <w:spacing w:val="-7"/>
          <w:rPrChange w:id="10889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0890" w:author="Kendra Wyant" w:date="2023-05-31T13:43:00Z">
            <w:rPr>
              <w:spacing w:val="-2"/>
            </w:rPr>
          </w:rPrChange>
        </w:rPr>
        <w:t>to</w:t>
      </w:r>
      <w:r>
        <w:rPr>
          <w:spacing w:val="-7"/>
          <w:rPrChange w:id="10891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0892" w:author="Kendra Wyant" w:date="2023-05-31T13:43:00Z">
            <w:rPr>
              <w:spacing w:val="-2"/>
            </w:rPr>
          </w:rPrChange>
        </w:rPr>
        <w:t>the</w:t>
      </w:r>
      <w:r>
        <w:rPr>
          <w:spacing w:val="-8"/>
          <w:rPrChange w:id="10893" w:author="Kendra Wyant" w:date="2023-05-31T13:43:00Z">
            <w:rPr>
              <w:spacing w:val="-2"/>
            </w:rPr>
          </w:rPrChange>
        </w:rPr>
        <w:t xml:space="preserve"> </w:t>
      </w:r>
      <w:r>
        <w:t>research</w:t>
      </w:r>
      <w:r>
        <w:rPr>
          <w:spacing w:val="-8"/>
          <w:rPrChange w:id="10894" w:author="Kendra Wyant" w:date="2023-05-31T13:43:00Z">
            <w:rPr>
              <w:spacing w:val="-9"/>
            </w:rPr>
          </w:rPrChange>
        </w:rPr>
        <w:t xml:space="preserve"> </w:t>
      </w:r>
      <w:r>
        <w:t>except</w:t>
      </w:r>
      <w:r>
        <w:rPr>
          <w:spacing w:val="-7"/>
          <w:rPrChange w:id="10895" w:author="Kendra Wyant" w:date="2023-05-31T13:43:00Z">
            <w:rPr>
              <w:spacing w:val="-8"/>
            </w:rPr>
          </w:rPrChange>
        </w:rPr>
        <w:t xml:space="preserve"> </w:t>
      </w:r>
      <w:r>
        <w:t>when</w:t>
      </w:r>
      <w:r>
        <w:rPr>
          <w:spacing w:val="-7"/>
          <w:rPrChange w:id="10896" w:author="Kendra Wyant" w:date="2023-05-31T13:43:00Z">
            <w:rPr>
              <w:spacing w:val="-8"/>
            </w:rPr>
          </w:rPrChange>
        </w:rPr>
        <w:t xml:space="preserve"> </w:t>
      </w:r>
      <w:r>
        <w:t>the</w:t>
      </w:r>
      <w:r>
        <w:rPr>
          <w:spacing w:val="-7"/>
          <w:rPrChange w:id="10897" w:author="Kendra Wyant" w:date="2023-05-31T13:43:00Z">
            <w:rPr>
              <w:spacing w:val="-9"/>
            </w:rPr>
          </w:rPrChange>
        </w:rPr>
        <w:t xml:space="preserve"> </w:t>
      </w:r>
      <w:r>
        <w:t>participant</w:t>
      </w:r>
      <w:r>
        <w:rPr>
          <w:spacing w:val="-7"/>
          <w:rPrChange w:id="10898" w:author="Kendra Wyant" w:date="2023-05-31T13:43:00Z">
            <w:rPr>
              <w:spacing w:val="-9"/>
            </w:rPr>
          </w:rPrChange>
        </w:rPr>
        <w:t xml:space="preserve"> </w:t>
      </w:r>
      <w:r>
        <w:t>consents</w:t>
      </w:r>
      <w:r>
        <w:rPr>
          <w:spacing w:val="-7"/>
          <w:rPrChange w:id="10899" w:author="Kendra Wyant" w:date="2023-05-31T13:43:00Z">
            <w:rPr>
              <w:spacing w:val="-9"/>
            </w:rPr>
          </w:rPrChange>
        </w:rPr>
        <w:t xml:space="preserve"> </w:t>
      </w:r>
      <w:r>
        <w:t>or</w:t>
      </w:r>
      <w:r>
        <w:rPr>
          <w:spacing w:val="-8"/>
          <w:rPrChange w:id="10900" w:author="Kendra Wyant" w:date="2023-05-31T13:43:00Z">
            <w:rPr>
              <w:spacing w:val="-9"/>
            </w:rPr>
          </w:rPrChange>
        </w:rPr>
        <w:t xml:space="preserve"> </w:t>
      </w:r>
      <w:r>
        <w:t>in</w:t>
      </w:r>
      <w:r>
        <w:rPr>
          <w:spacing w:val="-7"/>
          <w:rPrChange w:id="10901" w:author="Kendra Wyant" w:date="2023-05-31T13:43:00Z">
            <w:rPr>
              <w:spacing w:val="-8"/>
            </w:rPr>
          </w:rPrChange>
        </w:rPr>
        <w:t xml:space="preserve"> </w:t>
      </w:r>
      <w:r>
        <w:t>a</w:t>
      </w:r>
      <w:r>
        <w:rPr>
          <w:spacing w:val="-8"/>
          <w:rPrChange w:id="10902" w:author="Kendra Wyant" w:date="2023-05-31T13:43:00Z">
            <w:rPr>
              <w:spacing w:val="-9"/>
            </w:rPr>
          </w:rPrChange>
        </w:rPr>
        <w:t xml:space="preserve"> </w:t>
      </w:r>
      <w:r>
        <w:t>few</w:t>
      </w:r>
      <w:r>
        <w:rPr>
          <w:spacing w:val="-7"/>
          <w:rPrChange w:id="10903" w:author="Kendra Wyant" w:date="2023-05-31T13:43:00Z">
            <w:rPr>
              <w:spacing w:val="-8"/>
            </w:rPr>
          </w:rPrChange>
        </w:rPr>
        <w:t xml:space="preserve"> </w:t>
      </w:r>
      <w:r>
        <w:t>other</w:t>
      </w:r>
      <w:r>
        <w:rPr>
          <w:spacing w:val="-7"/>
          <w:rPrChange w:id="10904" w:author="Kendra Wyant" w:date="2023-05-31T13:43:00Z">
            <w:rPr>
              <w:spacing w:val="-8"/>
            </w:rPr>
          </w:rPrChange>
        </w:rPr>
        <w:t xml:space="preserve"> </w:t>
      </w:r>
      <w:r>
        <w:t>limited</w:t>
      </w:r>
      <w:r>
        <w:rPr>
          <w:rPrChange w:id="10905" w:author="Kendra Wyant" w:date="2023-05-31T13:43:00Z">
            <w:rPr>
              <w:spacing w:val="-9"/>
            </w:rPr>
          </w:rPrChange>
        </w:rPr>
        <w:t xml:space="preserve"> </w:t>
      </w:r>
      <w:r>
        <w:t>situations.</w:t>
      </w:r>
    </w:p>
    <w:p w14:paraId="1E0581F9" w14:textId="73A0D55E" w:rsidR="003146FC" w:rsidRDefault="004E27B8">
      <w:pPr>
        <w:pStyle w:val="BodyText"/>
        <w:spacing w:before="112" w:line="355" w:lineRule="auto"/>
        <w:ind w:left="160" w:right="553" w:firstLine="576"/>
        <w:pPrChange w:id="10906" w:author="Kendra Wyant" w:date="2023-05-31T13:43:00Z">
          <w:pPr>
            <w:pStyle w:val="BodyText"/>
            <w:spacing w:line="355" w:lineRule="auto"/>
            <w:ind w:left="148" w:right="512" w:firstLine="11"/>
          </w:pPr>
        </w:pPrChange>
      </w:pPr>
      <w:ins w:id="10907" w:author="Kendra Wyant" w:date="2023-05-31T13:43:00Z">
        <w:r>
          <w:rPr>
            <w:spacing w:val="7"/>
          </w:rPr>
          <w:t xml:space="preserve"> </w:t>
        </w:r>
      </w:ins>
      <w:r>
        <w:rPr>
          <w:rPrChange w:id="10908" w:author="Kendra Wyant" w:date="2023-05-31T13:43:00Z">
            <w:rPr>
              <w:spacing w:val="-4"/>
            </w:rPr>
          </w:rPrChange>
        </w:rPr>
        <w:t>Certificates</w:t>
      </w:r>
      <w:r>
        <w:rPr>
          <w:spacing w:val="-9"/>
          <w:rPrChange w:id="1090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910" w:author="Kendra Wyant" w:date="2023-05-31T13:43:00Z">
            <w:rPr>
              <w:spacing w:val="-4"/>
            </w:rPr>
          </w:rPrChange>
        </w:rPr>
        <w:t>of</w:t>
      </w:r>
      <w:r>
        <w:rPr>
          <w:spacing w:val="-9"/>
          <w:rPrChange w:id="1091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912" w:author="Kendra Wyant" w:date="2023-05-31T13:43:00Z">
            <w:rPr>
              <w:spacing w:val="-4"/>
            </w:rPr>
          </w:rPrChange>
        </w:rPr>
        <w:t>Confidentiality</w:t>
      </w:r>
      <w:r>
        <w:rPr>
          <w:spacing w:val="-10"/>
          <w:rPrChange w:id="1091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914" w:author="Kendra Wyant" w:date="2023-05-31T13:43:00Z">
            <w:rPr>
              <w:spacing w:val="-4"/>
            </w:rPr>
          </w:rPrChange>
        </w:rPr>
        <w:t>can</w:t>
      </w:r>
      <w:r>
        <w:rPr>
          <w:spacing w:val="-10"/>
          <w:rPrChange w:id="1091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916" w:author="Kendra Wyant" w:date="2023-05-31T13:43:00Z">
            <w:rPr>
              <w:spacing w:val="-4"/>
            </w:rPr>
          </w:rPrChange>
        </w:rPr>
        <w:t>also</w:t>
      </w:r>
      <w:r>
        <w:rPr>
          <w:spacing w:val="-10"/>
          <w:rPrChange w:id="10917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918" w:author="Kendra Wyant" w:date="2023-05-31T13:43:00Z">
            <w:rPr>
              <w:spacing w:val="-4"/>
            </w:rPr>
          </w:rPrChange>
        </w:rPr>
        <w:t>be</w:t>
      </w:r>
      <w:r>
        <w:rPr>
          <w:spacing w:val="-9"/>
          <w:rPrChange w:id="10919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920" w:author="Kendra Wyant" w:date="2023-05-31T13:43:00Z">
            <w:rPr>
              <w:spacing w:val="-4"/>
            </w:rPr>
          </w:rPrChange>
        </w:rPr>
        <w:t>requested</w:t>
      </w:r>
      <w:r>
        <w:rPr>
          <w:spacing w:val="-10"/>
          <w:rPrChange w:id="1092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922" w:author="Kendra Wyant" w:date="2023-05-31T13:43:00Z">
            <w:rPr>
              <w:spacing w:val="-4"/>
            </w:rPr>
          </w:rPrChange>
        </w:rPr>
        <w:t>for</w:t>
      </w:r>
      <w:r>
        <w:rPr>
          <w:spacing w:val="-9"/>
          <w:rPrChange w:id="1092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924" w:author="Kendra Wyant" w:date="2023-05-31T13:43:00Z">
            <w:rPr>
              <w:spacing w:val="-4"/>
            </w:rPr>
          </w:rPrChange>
        </w:rPr>
        <w:t>similar</w:t>
      </w:r>
      <w:r>
        <w:rPr>
          <w:spacing w:val="-10"/>
          <w:rPrChange w:id="10925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926" w:author="Kendra Wyant" w:date="2023-05-31T13:43:00Z">
            <w:rPr>
              <w:spacing w:val="-4"/>
            </w:rPr>
          </w:rPrChange>
        </w:rPr>
        <w:t>research</w:t>
      </w:r>
      <w:r>
        <w:rPr>
          <w:spacing w:val="-9"/>
          <w:rPrChange w:id="10927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0928" w:author="Kendra Wyant" w:date="2023-05-31T13:43:00Z">
            <w:rPr>
              <w:spacing w:val="-4"/>
            </w:rPr>
          </w:rPrChange>
        </w:rPr>
        <w:t>not</w:t>
      </w:r>
      <w:r>
        <w:rPr>
          <w:rPrChange w:id="1092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0930" w:author="Kendra Wyant" w:date="2023-05-31T13:43:00Z">
            <w:rPr>
              <w:spacing w:val="-4"/>
            </w:rPr>
          </w:rPrChange>
        </w:rPr>
        <w:t>funded</w:t>
      </w:r>
      <w:r>
        <w:rPr>
          <w:spacing w:val="-5"/>
        </w:rPr>
        <w:t xml:space="preserve"> </w:t>
      </w:r>
      <w:r>
        <w:rPr>
          <w:spacing w:val="-2"/>
          <w:rPrChange w:id="10931" w:author="Kendra Wyant" w:date="2023-05-31T13:43:00Z">
            <w:rPr>
              <w:spacing w:val="-4"/>
            </w:rPr>
          </w:rPrChange>
        </w:rPr>
        <w:t>by</w:t>
      </w:r>
      <w:r>
        <w:rPr>
          <w:spacing w:val="-5"/>
        </w:rPr>
        <w:t xml:space="preserve"> </w:t>
      </w:r>
      <w:r>
        <w:rPr>
          <w:spacing w:val="-2"/>
          <w:rPrChange w:id="10932" w:author="Kendra Wyant" w:date="2023-05-31T13:43:00Z">
            <w:rPr>
              <w:spacing w:val="-4"/>
            </w:rPr>
          </w:rPrChange>
        </w:rPr>
        <w:t>NIH.</w:t>
      </w:r>
      <w:r>
        <w:rPr>
          <w:spacing w:val="-5"/>
          <w:rPrChange w:id="1093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5"/>
          <w:rPrChange w:id="1093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saw</w:t>
      </w:r>
      <w:r>
        <w:rPr>
          <w:spacing w:val="-5"/>
          <w:rPrChange w:id="10935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evidence</w:t>
      </w:r>
      <w:r>
        <w:rPr>
          <w:spacing w:val="-5"/>
          <w:rPrChange w:id="1093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5"/>
          <w:rPrChange w:id="1093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5"/>
          <w:rPrChange w:id="1093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role</w:t>
      </w:r>
      <w:r>
        <w:rPr>
          <w:spacing w:val="-5"/>
          <w:rPrChange w:id="1093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5"/>
          <w:rPrChange w:id="10940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trust</w:t>
      </w:r>
      <w:r>
        <w:rPr>
          <w:spacing w:val="-5"/>
          <w:rPrChange w:id="1094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5"/>
          <w:rPrChange w:id="10942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5"/>
          <w:rPrChange w:id="10943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free</w:t>
      </w:r>
      <w:r>
        <w:rPr>
          <w:spacing w:val="-5"/>
          <w:rPrChange w:id="1094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response</w:t>
      </w:r>
      <w:r>
        <w:rPr>
          <w:spacing w:val="-5"/>
          <w:rPrChange w:id="10945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comments</w:t>
      </w:r>
      <w:r>
        <w:rPr>
          <w:spacing w:val="-5"/>
          <w:rPrChange w:id="1094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from</w:t>
      </w:r>
      <w:del w:id="10947" w:author="Kendra Wyant" w:date="2023-05-31T13:43:00Z">
        <w:r w:rsidR="00F53A9D">
          <w:rPr>
            <w:spacing w:val="-2"/>
          </w:rPr>
          <w:delText xml:space="preserve"> </w:delText>
        </w:r>
      </w:del>
      <w:moveFromRangeStart w:id="10948" w:author="Kendra Wyant" w:date="2023-05-31T13:43:00Z" w:name="move136433014"/>
      <w:moveFrom w:id="10949" w:author="Kendra Wyant" w:date="2023-05-31T13:43:00Z">
        <w:r>
          <w:rPr>
            <w:spacing w:val="-4"/>
            <w:rPrChange w:id="10950" w:author="Kendra Wyant" w:date="2023-05-31T13:43:00Z">
              <w:rPr>
                <w:spacing w:val="-2"/>
              </w:rPr>
            </w:rPrChange>
          </w:rPr>
          <w:t>our</w:t>
        </w:r>
        <w:r>
          <w:rPr>
            <w:spacing w:val="-4"/>
            <w:rPrChange w:id="10951" w:author="Kendra Wyant" w:date="2023-05-31T13:43:00Z">
              <w:rPr>
                <w:spacing w:val="-3"/>
              </w:rPr>
            </w:rPrChange>
          </w:rPr>
          <w:t xml:space="preserve"> </w:t>
        </w:r>
        <w:r>
          <w:rPr>
            <w:spacing w:val="-4"/>
            <w:rPrChange w:id="10952" w:author="Kendra Wyant" w:date="2023-05-31T13:43:00Z">
              <w:rPr>
                <w:spacing w:val="-2"/>
              </w:rPr>
            </w:rPrChange>
          </w:rPr>
          <w:t>participants.</w:t>
        </w:r>
      </w:moveFrom>
      <w:moveFromRangeEnd w:id="10948"/>
    </w:p>
    <w:p w14:paraId="5457DD43" w14:textId="77777777" w:rsidR="003146FC" w:rsidRDefault="003146FC">
      <w:pPr>
        <w:spacing w:line="355" w:lineRule="auto"/>
        <w:rPr>
          <w:ins w:id="10953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49D028D5" w14:textId="77777777" w:rsidR="003146FC" w:rsidRDefault="003146FC">
      <w:pPr>
        <w:pStyle w:val="BodyText"/>
        <w:rPr>
          <w:ins w:id="10954" w:author="Kendra Wyant" w:date="2023-05-31T13:43:00Z"/>
          <w:sz w:val="9"/>
        </w:rPr>
      </w:pPr>
    </w:p>
    <w:p w14:paraId="51BB56E2" w14:textId="77777777" w:rsidR="003146FC" w:rsidRDefault="004E27B8">
      <w:pPr>
        <w:pStyle w:val="BodyText"/>
        <w:spacing w:before="118" w:line="355" w:lineRule="auto"/>
        <w:ind w:left="160" w:right="553"/>
        <w:pPrChange w:id="10955" w:author="Kendra Wyant" w:date="2023-05-31T13:43:00Z">
          <w:pPr>
            <w:pStyle w:val="BodyText"/>
            <w:spacing w:line="355" w:lineRule="auto"/>
            <w:ind w:left="160" w:right="512"/>
          </w:pPr>
        </w:pPrChange>
      </w:pPr>
      <w:moveToRangeStart w:id="10956" w:author="Kendra Wyant" w:date="2023-05-31T13:43:00Z" w:name="move136433014"/>
      <w:moveTo w:id="10957" w:author="Kendra Wyant" w:date="2023-05-31T13:43:00Z">
        <w:r>
          <w:rPr>
            <w:spacing w:val="-4"/>
            <w:rPrChange w:id="10958" w:author="Kendra Wyant" w:date="2023-05-31T13:43:00Z">
              <w:rPr>
                <w:spacing w:val="-2"/>
              </w:rPr>
            </w:rPrChange>
          </w:rPr>
          <w:t>our</w:t>
        </w:r>
        <w:r>
          <w:rPr>
            <w:spacing w:val="-4"/>
            <w:rPrChange w:id="10959" w:author="Kendra Wyant" w:date="2023-05-31T13:43:00Z">
              <w:rPr>
                <w:spacing w:val="-3"/>
              </w:rPr>
            </w:rPrChange>
          </w:rPr>
          <w:t xml:space="preserve"> </w:t>
        </w:r>
        <w:r>
          <w:rPr>
            <w:spacing w:val="-4"/>
            <w:rPrChange w:id="10960" w:author="Kendra Wyant" w:date="2023-05-31T13:43:00Z">
              <w:rPr>
                <w:spacing w:val="-2"/>
              </w:rPr>
            </w:rPrChange>
          </w:rPr>
          <w:t>participants.</w:t>
        </w:r>
      </w:moveTo>
      <w:moveToRangeEnd w:id="10956"/>
      <w:ins w:id="10961" w:author="Kendra Wyant" w:date="2023-05-31T13:43:00Z">
        <w:r>
          <w:rPr>
            <w:spacing w:val="19"/>
          </w:rPr>
          <w:t xml:space="preserve"> </w:t>
        </w:r>
      </w:ins>
      <w:r>
        <w:rPr>
          <w:spacing w:val="-4"/>
        </w:rPr>
        <w:t xml:space="preserve">Our participants appeared to recognize and appreciate the protective </w:t>
      </w:r>
      <w:r>
        <w:rPr>
          <w:rPrChange w:id="10962" w:author="Kendra Wyant" w:date="2023-05-31T13:43:00Z">
            <w:rPr>
              <w:spacing w:val="-4"/>
            </w:rPr>
          </w:rPrChange>
        </w:rPr>
        <w:t xml:space="preserve">measures taken to </w:t>
      </w:r>
      <w:r>
        <w:t>secure their data.</w:t>
      </w:r>
    </w:p>
    <w:p w14:paraId="1B00FE56" w14:textId="77777777" w:rsidR="003146FC" w:rsidRDefault="004E27B8">
      <w:pPr>
        <w:pStyle w:val="BodyText"/>
        <w:spacing w:before="117" w:line="355" w:lineRule="auto"/>
        <w:ind w:left="160" w:firstLine="576"/>
        <w:pPrChange w:id="10963" w:author="Kendra Wyant" w:date="2023-05-31T13:43:00Z">
          <w:pPr>
            <w:pStyle w:val="BodyText"/>
            <w:spacing w:before="228" w:line="355" w:lineRule="auto"/>
            <w:ind w:left="160" w:firstLine="576"/>
          </w:pPr>
        </w:pPrChange>
      </w:pPr>
      <w:r>
        <w:rPr>
          <w:spacing w:val="-4"/>
        </w:rPr>
        <w:t>Implementations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treatment</w:t>
      </w:r>
      <w:r>
        <w:rPr>
          <w:spacing w:val="-7"/>
        </w:rPr>
        <w:t xml:space="preserve"> </w:t>
      </w:r>
      <w:r>
        <w:rPr>
          <w:spacing w:val="-4"/>
        </w:rPr>
        <w:t>inside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outside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clinical</w:t>
      </w:r>
      <w:r>
        <w:rPr>
          <w:spacing w:val="-7"/>
        </w:rPr>
        <w:t xml:space="preserve"> </w:t>
      </w:r>
      <w:r>
        <w:rPr>
          <w:spacing w:val="-4"/>
        </w:rPr>
        <w:t xml:space="preserve">care </w:t>
      </w:r>
      <w:r>
        <w:rPr>
          <w:spacing w:val="-2"/>
        </w:rPr>
        <w:t>settings [39] will need to carefully consider how to establish similar, high levels of trust.</w:t>
      </w:r>
    </w:p>
    <w:p w14:paraId="7C26727A" w14:textId="77777777" w:rsidR="00DC3B47" w:rsidRDefault="00DC3B47">
      <w:pPr>
        <w:spacing w:line="355" w:lineRule="auto"/>
        <w:rPr>
          <w:del w:id="10964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A02B1EC" w14:textId="77777777" w:rsidR="00DC3B47" w:rsidRDefault="00DC3B47">
      <w:pPr>
        <w:pStyle w:val="BodyText"/>
        <w:rPr>
          <w:del w:id="10965" w:author="Kendra Wyant" w:date="2023-05-31T13:43:00Z"/>
          <w:sz w:val="9"/>
        </w:rPr>
      </w:pPr>
    </w:p>
    <w:p w14:paraId="1029E1BE" w14:textId="77777777" w:rsidR="003146FC" w:rsidRDefault="004E27B8">
      <w:pPr>
        <w:pStyle w:val="BodyText"/>
        <w:spacing w:line="355" w:lineRule="auto"/>
        <w:ind w:left="160" w:right="554"/>
        <w:pPrChange w:id="10966" w:author="Kendra Wyant" w:date="2023-05-31T13:43:00Z">
          <w:pPr>
            <w:pStyle w:val="BodyText"/>
            <w:spacing w:before="118" w:line="355" w:lineRule="auto"/>
            <w:ind w:left="160" w:right="554"/>
          </w:pPr>
        </w:pPrChange>
      </w:pPr>
      <w:r>
        <w:t>Clinical</w:t>
      </w:r>
      <w:r>
        <w:rPr>
          <w:spacing w:val="-10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sit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intersection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sharing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 xml:space="preserve">with </w:t>
      </w:r>
      <w:r>
        <w:rPr>
          <w:spacing w:val="-2"/>
        </w:rPr>
        <w:t>doctors</w:t>
      </w:r>
      <w:r>
        <w:rPr>
          <w:spacing w:val="-3"/>
        </w:rPr>
        <w:t xml:space="preserve"> </w:t>
      </w:r>
      <w:r>
        <w:rPr>
          <w:spacing w:val="-2"/>
        </w:rPr>
        <w:t>(with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tend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comfortable)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electronic</w:t>
      </w:r>
      <w:r>
        <w:rPr>
          <w:spacing w:val="-3"/>
        </w:rPr>
        <w:t xml:space="preserve"> </w:t>
      </w:r>
      <w:r>
        <w:rPr>
          <w:spacing w:val="-2"/>
        </w:rPr>
        <w:t>health</w:t>
      </w:r>
      <w:r>
        <w:rPr>
          <w:spacing w:val="-3"/>
        </w:rPr>
        <w:t xml:space="preserve"> </w:t>
      </w:r>
      <w:r>
        <w:rPr>
          <w:spacing w:val="-2"/>
        </w:rPr>
        <w:t xml:space="preserve">record </w:t>
      </w:r>
      <w:r>
        <w:t>databases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apps</w:t>
      </w:r>
      <w:r>
        <w:rPr>
          <w:spacing w:val="-10"/>
        </w:rPr>
        <w:t xml:space="preserve"> </w:t>
      </w:r>
      <w:r>
        <w:t>(with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tend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comfortable)</w:t>
      </w:r>
      <w:r>
        <w:rPr>
          <w:spacing w:val="-9"/>
        </w:rPr>
        <w:t xml:space="preserve"> </w:t>
      </w:r>
      <w:r>
        <w:t>[97,98].</w:t>
      </w:r>
      <w:r>
        <w:rPr>
          <w:spacing w:val="7"/>
        </w:rPr>
        <w:t xml:space="preserve"> </w:t>
      </w:r>
      <w:r>
        <w:t>For example,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subpoena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sensitive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 xml:space="preserve">in </w:t>
      </w:r>
      <w:r>
        <w:rPr>
          <w:spacing w:val="-2"/>
        </w:rPr>
        <w:t>civil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criminal</w:t>
      </w:r>
      <w:r>
        <w:rPr>
          <w:spacing w:val="-9"/>
        </w:rPr>
        <w:t xml:space="preserve"> </w:t>
      </w:r>
      <w:r>
        <w:rPr>
          <w:spacing w:val="-2"/>
        </w:rPr>
        <w:t>proceedings.</w:t>
      </w:r>
      <w:r>
        <w:rPr>
          <w:spacing w:val="7"/>
        </w:rPr>
        <w:t xml:space="preserve"> </w:t>
      </w:r>
      <w:r>
        <w:rPr>
          <w:spacing w:val="-2"/>
        </w:rPr>
        <w:t>Patients</w:t>
      </w:r>
      <w:r>
        <w:rPr>
          <w:spacing w:val="-10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9"/>
        </w:rPr>
        <w:t xml:space="preserve"> </w:t>
      </w:r>
      <w:r>
        <w:rPr>
          <w:spacing w:val="-2"/>
        </w:rPr>
        <w:t>likely</w:t>
      </w:r>
      <w:r>
        <w:rPr>
          <w:spacing w:val="-10"/>
        </w:rPr>
        <w:t xml:space="preserve"> </w:t>
      </w:r>
      <w:r>
        <w:rPr>
          <w:spacing w:val="-2"/>
        </w:rPr>
        <w:t>need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assured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sensed</w:t>
      </w:r>
      <w:r>
        <w:rPr>
          <w:spacing w:val="-10"/>
        </w:rPr>
        <w:t xml:space="preserve"> </w:t>
      </w:r>
      <w:r>
        <w:rPr>
          <w:spacing w:val="-2"/>
        </w:rPr>
        <w:t>data used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clinical</w:t>
      </w:r>
      <w:r>
        <w:rPr>
          <w:spacing w:val="-9"/>
        </w:rPr>
        <w:t xml:space="preserve"> </w:t>
      </w:r>
      <w:r>
        <w:rPr>
          <w:spacing w:val="-2"/>
        </w:rPr>
        <w:t>care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also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shared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health</w:t>
      </w:r>
      <w:r>
        <w:rPr>
          <w:spacing w:val="-10"/>
        </w:rPr>
        <w:t xml:space="preserve"> </w:t>
      </w:r>
      <w:r>
        <w:rPr>
          <w:spacing w:val="-2"/>
        </w:rPr>
        <w:t>insurance</w:t>
      </w:r>
      <w:r>
        <w:rPr>
          <w:spacing w:val="-9"/>
        </w:rPr>
        <w:t xml:space="preserve"> </w:t>
      </w:r>
      <w:r>
        <w:rPr>
          <w:spacing w:val="-2"/>
        </w:rPr>
        <w:t>provider</w:t>
      </w:r>
      <w:r>
        <w:rPr>
          <w:spacing w:val="-9"/>
        </w:rPr>
        <w:t xml:space="preserve"> </w:t>
      </w:r>
      <w:r>
        <w:rPr>
          <w:spacing w:val="-2"/>
        </w:rPr>
        <w:t xml:space="preserve">with </w:t>
      </w:r>
      <w:r>
        <w:rPr>
          <w:spacing w:val="-4"/>
        </w:rPr>
        <w:t>associated</w:t>
      </w:r>
      <w:r>
        <w:rPr>
          <w:spacing w:val="-8"/>
        </w:rPr>
        <w:t xml:space="preserve"> </w:t>
      </w:r>
      <w:r>
        <w:rPr>
          <w:spacing w:val="-4"/>
        </w:rPr>
        <w:t>risks</w:t>
      </w:r>
      <w:r>
        <w:rPr>
          <w:spacing w:val="-8"/>
        </w:rPr>
        <w:t xml:space="preserve"> </w:t>
      </w:r>
      <w:r>
        <w:rPr>
          <w:spacing w:val="-4"/>
        </w:rPr>
        <w:t>related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higher</w:t>
      </w:r>
      <w:r>
        <w:rPr>
          <w:spacing w:val="-8"/>
        </w:rPr>
        <w:t xml:space="preserve"> </w:t>
      </w:r>
      <w:r>
        <w:rPr>
          <w:spacing w:val="-4"/>
        </w:rPr>
        <w:t>insurance</w:t>
      </w:r>
      <w:r>
        <w:rPr>
          <w:spacing w:val="-8"/>
        </w:rPr>
        <w:t xml:space="preserve"> </w:t>
      </w:r>
      <w:r>
        <w:rPr>
          <w:spacing w:val="-4"/>
        </w:rPr>
        <w:t>premiums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dropped</w:t>
      </w:r>
      <w:r>
        <w:rPr>
          <w:spacing w:val="-8"/>
        </w:rPr>
        <w:t xml:space="preserve"> </w:t>
      </w:r>
      <w:r>
        <w:rPr>
          <w:spacing w:val="-4"/>
        </w:rPr>
        <w:t>coverage.</w:t>
      </w:r>
      <w:r>
        <w:rPr>
          <w:spacing w:val="10"/>
        </w:rPr>
        <w:t xml:space="preserve">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issues</w:t>
      </w:r>
      <w:r>
        <w:rPr>
          <w:spacing w:val="-8"/>
        </w:rPr>
        <w:t xml:space="preserve"> </w:t>
      </w:r>
      <w:r>
        <w:rPr>
          <w:spacing w:val="-4"/>
        </w:rPr>
        <w:t xml:space="preserve">of </w:t>
      </w:r>
      <w:r>
        <w:rPr>
          <w:spacing w:val="-2"/>
          <w:rPrChange w:id="10967" w:author="Kendra Wyant" w:date="2023-05-31T13:43:00Z">
            <w:rPr>
              <w:spacing w:val="-6"/>
            </w:rPr>
          </w:rPrChange>
        </w:rPr>
        <w:t>data</w:t>
      </w:r>
      <w:r>
        <w:rPr>
          <w:spacing w:val="-9"/>
          <w:rPrChange w:id="1096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969" w:author="Kendra Wyant" w:date="2023-05-31T13:43:00Z">
            <w:rPr>
              <w:spacing w:val="-6"/>
            </w:rPr>
          </w:rPrChange>
        </w:rPr>
        <w:t>access</w:t>
      </w:r>
      <w:r>
        <w:rPr>
          <w:spacing w:val="-9"/>
          <w:rPrChange w:id="1097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971" w:author="Kendra Wyant" w:date="2023-05-31T13:43:00Z">
            <w:rPr>
              <w:spacing w:val="-6"/>
            </w:rPr>
          </w:rPrChange>
        </w:rPr>
        <w:t>and</w:t>
      </w:r>
      <w:r>
        <w:rPr>
          <w:spacing w:val="-9"/>
          <w:rPrChange w:id="1097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973" w:author="Kendra Wyant" w:date="2023-05-31T13:43:00Z">
            <w:rPr>
              <w:spacing w:val="-6"/>
            </w:rPr>
          </w:rPrChange>
        </w:rPr>
        <w:t>unauthorized</w:t>
      </w:r>
      <w:r>
        <w:rPr>
          <w:spacing w:val="-9"/>
          <w:rPrChange w:id="1097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975" w:author="Kendra Wyant" w:date="2023-05-31T13:43:00Z">
            <w:rPr>
              <w:spacing w:val="-6"/>
            </w:rPr>
          </w:rPrChange>
        </w:rPr>
        <w:t>secondary</w:t>
      </w:r>
      <w:r>
        <w:rPr>
          <w:spacing w:val="-9"/>
          <w:rPrChange w:id="1097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977" w:author="Kendra Wyant" w:date="2023-05-31T13:43:00Z">
            <w:rPr>
              <w:spacing w:val="-6"/>
            </w:rPr>
          </w:rPrChange>
        </w:rPr>
        <w:t>use</w:t>
      </w:r>
      <w:r>
        <w:rPr>
          <w:spacing w:val="-9"/>
          <w:rPrChange w:id="1097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979" w:author="Kendra Wyant" w:date="2023-05-31T13:43:00Z">
            <w:rPr>
              <w:spacing w:val="-6"/>
            </w:rPr>
          </w:rPrChange>
        </w:rPr>
        <w:t>of</w:t>
      </w:r>
      <w:r>
        <w:rPr>
          <w:spacing w:val="-9"/>
          <w:rPrChange w:id="1098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981" w:author="Kendra Wyant" w:date="2023-05-31T13:43:00Z">
            <w:rPr>
              <w:spacing w:val="-6"/>
            </w:rPr>
          </w:rPrChange>
        </w:rPr>
        <w:t>otherwise</w:t>
      </w:r>
      <w:r>
        <w:rPr>
          <w:spacing w:val="-9"/>
          <w:rPrChange w:id="1098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983" w:author="Kendra Wyant" w:date="2023-05-31T13:43:00Z">
            <w:rPr>
              <w:spacing w:val="-6"/>
            </w:rPr>
          </w:rPrChange>
        </w:rPr>
        <w:t>private</w:t>
      </w:r>
      <w:r>
        <w:rPr>
          <w:spacing w:val="-9"/>
          <w:rPrChange w:id="1098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985" w:author="Kendra Wyant" w:date="2023-05-31T13:43:00Z">
            <w:rPr>
              <w:spacing w:val="-6"/>
            </w:rPr>
          </w:rPrChange>
        </w:rPr>
        <w:t>information</w:t>
      </w:r>
      <w:r>
        <w:rPr>
          <w:spacing w:val="-9"/>
          <w:rPrChange w:id="1098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987" w:author="Kendra Wyant" w:date="2023-05-31T13:43:00Z">
            <w:rPr>
              <w:spacing w:val="-6"/>
            </w:rPr>
          </w:rPrChange>
        </w:rPr>
        <w:t>are</w:t>
      </w:r>
      <w:r>
        <w:rPr>
          <w:spacing w:val="-9"/>
          <w:rPrChange w:id="1098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0989" w:author="Kendra Wyant" w:date="2023-05-31T13:43:00Z">
            <w:rPr>
              <w:spacing w:val="-6"/>
            </w:rPr>
          </w:rPrChange>
        </w:rPr>
        <w:t xml:space="preserve">often cited </w:t>
      </w:r>
      <w:r>
        <w:rPr>
          <w:spacing w:val="-2"/>
        </w:rPr>
        <w:t>concerns regarding</w:t>
      </w:r>
      <w:r>
        <w:rPr>
          <w:spacing w:val="-2"/>
          <w:rPrChange w:id="10990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personal sensing</w:t>
      </w:r>
      <w:r>
        <w:rPr>
          <w:spacing w:val="-2"/>
          <w:rPrChange w:id="1099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[91,99].</w:t>
      </w:r>
    </w:p>
    <w:p w14:paraId="31C5E7DA" w14:textId="77777777" w:rsidR="003146FC" w:rsidRDefault="004E27B8">
      <w:pPr>
        <w:pStyle w:val="BodyText"/>
        <w:spacing w:before="108" w:line="355" w:lineRule="auto"/>
        <w:ind w:left="160" w:right="553" w:firstLine="576"/>
        <w:pPrChange w:id="10992" w:author="Kendra Wyant" w:date="2023-05-31T13:43:00Z">
          <w:pPr>
            <w:pStyle w:val="BodyText"/>
            <w:spacing w:before="230" w:line="355" w:lineRule="auto"/>
            <w:ind w:left="160" w:right="507" w:firstLine="576"/>
          </w:pPr>
        </w:pPrChange>
      </w:pPr>
      <w:r>
        <w:t>Regardless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setting,</w:t>
      </w:r>
      <w:r>
        <w:rPr>
          <w:spacing w:val="-9"/>
        </w:rPr>
        <w:t xml:space="preserve"> </w:t>
      </w:r>
      <w:r>
        <w:t>trust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stigmatized</w:t>
      </w:r>
      <w:r>
        <w:rPr>
          <w:spacing w:val="-9"/>
        </w:rPr>
        <w:t xml:space="preserve"> </w:t>
      </w:r>
      <w:r>
        <w:t>groups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 xml:space="preserve">could </w:t>
      </w:r>
      <w:r>
        <w:rPr>
          <w:spacing w:val="-2"/>
        </w:rPr>
        <w:t>otherwise</w:t>
      </w:r>
      <w:r>
        <w:rPr>
          <w:spacing w:val="-9"/>
        </w:rPr>
        <w:t xml:space="preserve"> </w:t>
      </w:r>
      <w:r>
        <w:rPr>
          <w:spacing w:val="-2"/>
        </w:rPr>
        <w:t>benefit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sensing.</w:t>
      </w:r>
      <w:r>
        <w:rPr>
          <w:spacing w:val="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example,</w:t>
      </w:r>
      <w:r>
        <w:rPr>
          <w:spacing w:val="-8"/>
        </w:rPr>
        <w:t xml:space="preserve"> </w:t>
      </w:r>
      <w:r>
        <w:rPr>
          <w:spacing w:val="-2"/>
        </w:rPr>
        <w:t>individuals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mental</w:t>
      </w:r>
      <w:r>
        <w:rPr>
          <w:spacing w:val="-9"/>
        </w:rPr>
        <w:t xml:space="preserve"> </w:t>
      </w:r>
      <w:r>
        <w:rPr>
          <w:spacing w:val="-2"/>
        </w:rPr>
        <w:t>illness</w:t>
      </w:r>
      <w:r>
        <w:rPr>
          <w:spacing w:val="-8"/>
        </w:rPr>
        <w:t xml:space="preserve"> </w:t>
      </w:r>
      <w:r>
        <w:rPr>
          <w:spacing w:val="-2"/>
        </w:rPr>
        <w:t>still experience</w:t>
      </w:r>
      <w:r>
        <w:rPr>
          <w:spacing w:val="-6"/>
        </w:rPr>
        <w:t xml:space="preserve"> </w:t>
      </w:r>
      <w:r>
        <w:rPr>
          <w:spacing w:val="-2"/>
        </w:rPr>
        <w:t>substantial</w:t>
      </w:r>
      <w:r>
        <w:rPr>
          <w:spacing w:val="-6"/>
        </w:rPr>
        <w:t xml:space="preserve"> </w:t>
      </w:r>
      <w:r>
        <w:rPr>
          <w:spacing w:val="-2"/>
        </w:rPr>
        <w:t>stigma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could</w:t>
      </w:r>
      <w:r>
        <w:rPr>
          <w:spacing w:val="-6"/>
        </w:rPr>
        <w:t xml:space="preserve"> </w:t>
      </w:r>
      <w:r>
        <w:rPr>
          <w:spacing w:val="-2"/>
        </w:rPr>
        <w:t>impede</w:t>
      </w:r>
      <w:r>
        <w:rPr>
          <w:spacing w:val="-6"/>
        </w:rPr>
        <w:t xml:space="preserve"> </w:t>
      </w:r>
      <w:r>
        <w:rPr>
          <w:spacing w:val="-2"/>
        </w:rPr>
        <w:t>willingness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share</w:t>
      </w:r>
      <w:r>
        <w:rPr>
          <w:spacing w:val="-6"/>
        </w:rPr>
        <w:t xml:space="preserve"> </w:t>
      </w:r>
      <w:r>
        <w:rPr>
          <w:spacing w:val="-2"/>
        </w:rPr>
        <w:t>personal,</w:t>
      </w:r>
      <w:r>
        <w:rPr>
          <w:spacing w:val="-6"/>
        </w:rPr>
        <w:t xml:space="preserve"> </w:t>
      </w:r>
      <w:r>
        <w:rPr>
          <w:spacing w:val="-2"/>
        </w:rPr>
        <w:t>sensitive information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researchers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clinical</w:t>
      </w:r>
      <w:r>
        <w:rPr>
          <w:spacing w:val="-4"/>
        </w:rPr>
        <w:t xml:space="preserve"> </w:t>
      </w:r>
      <w:r>
        <w:rPr>
          <w:spacing w:val="-2"/>
        </w:rPr>
        <w:t>care</w:t>
      </w:r>
      <w:r>
        <w:rPr>
          <w:spacing w:val="-4"/>
        </w:rPr>
        <w:t xml:space="preserve"> </w:t>
      </w:r>
      <w:r>
        <w:rPr>
          <w:spacing w:val="-2"/>
        </w:rPr>
        <w:t>providers</w:t>
      </w:r>
      <w:r>
        <w:rPr>
          <w:spacing w:val="-4"/>
        </w:rPr>
        <w:t xml:space="preserve"> </w:t>
      </w:r>
      <w:r>
        <w:rPr>
          <w:spacing w:val="-2"/>
        </w:rPr>
        <w:t>[100–103].</w:t>
      </w:r>
      <w:r>
        <w:rPr>
          <w:spacing w:val="15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fact,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focused</w:t>
      </w:r>
      <w:r>
        <w:rPr>
          <w:spacing w:val="-4"/>
        </w:rPr>
        <w:t xml:space="preserve"> </w:t>
      </w:r>
      <w:r>
        <w:rPr>
          <w:spacing w:val="-2"/>
        </w:rPr>
        <w:t>on individuals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alcohol</w:t>
      </w:r>
      <w:r>
        <w:rPr>
          <w:spacing w:val="-5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disorder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evaluate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acceptance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 xml:space="preserve">personal </w:t>
      </w:r>
      <w:r>
        <w:rPr>
          <w:spacing w:val="-2"/>
          <w:rPrChange w:id="10993" w:author="Kendra Wyant" w:date="2023-05-31T13:43:00Z">
            <w:rPr>
              <w:spacing w:val="-4"/>
            </w:rPr>
          </w:rPrChange>
        </w:rPr>
        <w:t>sensing</w:t>
      </w:r>
      <w:r>
        <w:rPr>
          <w:spacing w:val="-2"/>
          <w:rPrChange w:id="1099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995" w:author="Kendra Wyant" w:date="2023-05-31T13:43:00Z">
            <w:rPr>
              <w:spacing w:val="-4"/>
            </w:rPr>
          </w:rPrChange>
        </w:rPr>
        <w:t>methods</w:t>
      </w:r>
      <w:r>
        <w:rPr>
          <w:spacing w:val="-2"/>
          <w:rPrChange w:id="1099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997" w:author="Kendra Wyant" w:date="2023-05-31T13:43:00Z">
            <w:rPr>
              <w:spacing w:val="-4"/>
            </w:rPr>
          </w:rPrChange>
        </w:rPr>
        <w:t>in</w:t>
      </w:r>
      <w:r>
        <w:rPr>
          <w:spacing w:val="-3"/>
          <w:rPrChange w:id="1099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0999" w:author="Kendra Wyant" w:date="2023-05-31T13:43:00Z">
            <w:rPr>
              <w:spacing w:val="-4"/>
            </w:rPr>
          </w:rPrChange>
        </w:rPr>
        <w:t>a</w:t>
      </w:r>
      <w:r>
        <w:rPr>
          <w:spacing w:val="-2"/>
          <w:rPrChange w:id="1100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01" w:author="Kendra Wyant" w:date="2023-05-31T13:43:00Z">
            <w:rPr>
              <w:spacing w:val="-4"/>
            </w:rPr>
          </w:rPrChange>
        </w:rPr>
        <w:t>population</w:t>
      </w:r>
      <w:r>
        <w:rPr>
          <w:spacing w:val="-3"/>
          <w:rPrChange w:id="1100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03" w:author="Kendra Wyant" w:date="2023-05-31T13:43:00Z">
            <w:rPr>
              <w:spacing w:val="-4"/>
            </w:rPr>
          </w:rPrChange>
        </w:rPr>
        <w:t>that</w:t>
      </w:r>
      <w:r>
        <w:rPr>
          <w:spacing w:val="-3"/>
          <w:rPrChange w:id="1100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05" w:author="Kendra Wyant" w:date="2023-05-31T13:43:00Z">
            <w:rPr>
              <w:spacing w:val="-4"/>
            </w:rPr>
          </w:rPrChange>
        </w:rPr>
        <w:t>we</w:t>
      </w:r>
      <w:r>
        <w:rPr>
          <w:spacing w:val="-2"/>
          <w:rPrChange w:id="1100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07" w:author="Kendra Wyant" w:date="2023-05-31T13:43:00Z">
            <w:rPr>
              <w:spacing w:val="-4"/>
            </w:rPr>
          </w:rPrChange>
        </w:rPr>
        <w:t>expected</w:t>
      </w:r>
      <w:r>
        <w:rPr>
          <w:spacing w:val="-2"/>
          <w:rPrChange w:id="1100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09" w:author="Kendra Wyant" w:date="2023-05-31T13:43:00Z">
            <w:rPr>
              <w:spacing w:val="-4"/>
            </w:rPr>
          </w:rPrChange>
        </w:rPr>
        <w:t>might</w:t>
      </w:r>
      <w:r>
        <w:rPr>
          <w:spacing w:val="-3"/>
          <w:rPrChange w:id="1101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11" w:author="Kendra Wyant" w:date="2023-05-31T13:43:00Z">
            <w:rPr>
              <w:spacing w:val="-4"/>
            </w:rPr>
          </w:rPrChange>
        </w:rPr>
        <w:t>have</w:t>
      </w:r>
      <w:r>
        <w:rPr>
          <w:spacing w:val="-2"/>
          <w:rPrChange w:id="1101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13" w:author="Kendra Wyant" w:date="2023-05-31T13:43:00Z">
            <w:rPr>
              <w:spacing w:val="-4"/>
            </w:rPr>
          </w:rPrChange>
        </w:rPr>
        <w:t>barriers</w:t>
      </w:r>
      <w:r>
        <w:rPr>
          <w:spacing w:val="-3"/>
          <w:rPrChange w:id="1101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15" w:author="Kendra Wyant" w:date="2023-05-31T13:43:00Z">
            <w:rPr>
              <w:spacing w:val="-4"/>
            </w:rPr>
          </w:rPrChange>
        </w:rPr>
        <w:t>associated</w:t>
      </w:r>
      <w:r>
        <w:rPr>
          <w:spacing w:val="-2"/>
          <w:rPrChange w:id="1101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17" w:author="Kendra Wyant" w:date="2023-05-31T13:43:00Z">
            <w:rPr>
              <w:spacing w:val="-4"/>
            </w:rPr>
          </w:rPrChange>
        </w:rPr>
        <w:t>with</w:t>
      </w:r>
      <w:r>
        <w:rPr>
          <w:spacing w:val="-2"/>
          <w:rPrChange w:id="1101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019" w:author="Kendra Wyant" w:date="2023-05-31T13:43:00Z">
            <w:rPr>
              <w:spacing w:val="-4"/>
            </w:rPr>
          </w:rPrChange>
        </w:rPr>
        <w:t>trust.</w:t>
      </w:r>
      <w:r>
        <w:rPr>
          <w:spacing w:val="7"/>
          <w:rPrChange w:id="11020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021" w:author="Kendra Wyant" w:date="2023-05-31T13:43:00Z">
            <w:rPr>
              <w:spacing w:val="-6"/>
            </w:rPr>
          </w:rPrChange>
        </w:rPr>
        <w:t>Of</w:t>
      </w:r>
      <w:r>
        <w:rPr>
          <w:spacing w:val="-10"/>
          <w:rPrChange w:id="11022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023" w:author="Kendra Wyant" w:date="2023-05-31T13:43:00Z">
            <w:rPr>
              <w:spacing w:val="-6"/>
            </w:rPr>
          </w:rPrChange>
        </w:rPr>
        <w:t>course,</w:t>
      </w:r>
      <w:r>
        <w:rPr>
          <w:spacing w:val="-9"/>
          <w:rPrChange w:id="1102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025" w:author="Kendra Wyant" w:date="2023-05-31T13:43:00Z">
            <w:rPr>
              <w:spacing w:val="-6"/>
            </w:rPr>
          </w:rPrChange>
        </w:rPr>
        <w:t>trust</w:t>
      </w:r>
      <w:r>
        <w:rPr>
          <w:spacing w:val="-10"/>
          <w:rPrChange w:id="11026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027" w:author="Kendra Wyant" w:date="2023-05-31T13:43:00Z">
            <w:rPr>
              <w:spacing w:val="-6"/>
            </w:rPr>
          </w:rPrChange>
        </w:rPr>
        <w:t>may</w:t>
      </w:r>
      <w:r>
        <w:rPr>
          <w:spacing w:val="-10"/>
          <w:rPrChange w:id="11028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029" w:author="Kendra Wyant" w:date="2023-05-31T13:43:00Z">
            <w:rPr>
              <w:spacing w:val="-6"/>
            </w:rPr>
          </w:rPrChange>
        </w:rPr>
        <w:t>be</w:t>
      </w:r>
      <w:r>
        <w:rPr>
          <w:spacing w:val="-9"/>
          <w:rPrChange w:id="1103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031" w:author="Kendra Wyant" w:date="2023-05-31T13:43:00Z">
            <w:rPr>
              <w:spacing w:val="-6"/>
            </w:rPr>
          </w:rPrChange>
        </w:rPr>
        <w:t>lower</w:t>
      </w:r>
      <w:r>
        <w:rPr>
          <w:spacing w:val="-10"/>
          <w:rPrChange w:id="11032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033" w:author="Kendra Wyant" w:date="2023-05-31T13:43:00Z">
            <w:rPr>
              <w:spacing w:val="-6"/>
            </w:rPr>
          </w:rPrChange>
        </w:rPr>
        <w:t>still</w:t>
      </w:r>
      <w:r>
        <w:rPr>
          <w:spacing w:val="-9"/>
          <w:rPrChange w:id="1103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035" w:author="Kendra Wyant" w:date="2023-05-31T13:43:00Z">
            <w:rPr>
              <w:spacing w:val="-6"/>
            </w:rPr>
          </w:rPrChange>
        </w:rPr>
        <w:t>among</w:t>
      </w:r>
      <w:r>
        <w:rPr>
          <w:spacing w:val="-10"/>
          <w:rPrChange w:id="11036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037" w:author="Kendra Wyant" w:date="2023-05-31T13:43:00Z">
            <w:rPr>
              <w:spacing w:val="-6"/>
            </w:rPr>
          </w:rPrChange>
        </w:rPr>
        <w:t>individuals</w:t>
      </w:r>
      <w:r>
        <w:rPr>
          <w:spacing w:val="-9"/>
          <w:rPrChange w:id="11038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039" w:author="Kendra Wyant" w:date="2023-05-31T13:43:00Z">
            <w:rPr>
              <w:spacing w:val="-6"/>
            </w:rPr>
          </w:rPrChange>
        </w:rPr>
        <w:t>with</w:t>
      </w:r>
      <w:r>
        <w:rPr>
          <w:spacing w:val="-9"/>
          <w:rPrChange w:id="1104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041" w:author="Kendra Wyant" w:date="2023-05-31T13:43:00Z">
            <w:rPr>
              <w:spacing w:val="-6"/>
            </w:rPr>
          </w:rPrChange>
        </w:rPr>
        <w:t>other</w:t>
      </w:r>
      <w:r>
        <w:rPr>
          <w:spacing w:val="-10"/>
          <w:rPrChange w:id="11042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043" w:author="Kendra Wyant" w:date="2023-05-31T13:43:00Z">
            <w:rPr>
              <w:spacing w:val="-6"/>
            </w:rPr>
          </w:rPrChange>
        </w:rPr>
        <w:t>substance</w:t>
      </w:r>
      <w:r>
        <w:rPr>
          <w:spacing w:val="-9"/>
          <w:rPrChange w:id="1104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045" w:author="Kendra Wyant" w:date="2023-05-31T13:43:00Z">
            <w:rPr>
              <w:spacing w:val="-6"/>
            </w:rPr>
          </w:rPrChange>
        </w:rPr>
        <w:t xml:space="preserve">use </w:t>
      </w:r>
      <w:r>
        <w:rPr>
          <w:spacing w:val="-2"/>
          <w:rPrChange w:id="11046" w:author="Kendra Wyant" w:date="2023-05-31T13:43:00Z">
            <w:rPr>
              <w:spacing w:val="-6"/>
            </w:rPr>
          </w:rPrChange>
        </w:rPr>
        <w:t xml:space="preserve">disorders that </w:t>
      </w:r>
      <w:r>
        <w:rPr>
          <w:spacing w:val="-2"/>
          <w:rPrChange w:id="11047" w:author="Kendra Wyant" w:date="2023-05-31T13:43:00Z">
            <w:rPr>
              <w:spacing w:val="-4"/>
            </w:rPr>
          </w:rPrChange>
        </w:rPr>
        <w:t>involve</w:t>
      </w:r>
      <w:r>
        <w:rPr>
          <w:spacing w:val="-2"/>
          <w:rPrChange w:id="1104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49" w:author="Kendra Wyant" w:date="2023-05-31T13:43:00Z">
            <w:rPr>
              <w:spacing w:val="-4"/>
            </w:rPr>
          </w:rPrChange>
        </w:rPr>
        <w:t>drugs</w:t>
      </w:r>
      <w:r>
        <w:rPr>
          <w:spacing w:val="-2"/>
          <w:rPrChange w:id="1105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51" w:author="Kendra Wyant" w:date="2023-05-31T13:43:00Z">
            <w:rPr>
              <w:spacing w:val="-4"/>
            </w:rPr>
          </w:rPrChange>
        </w:rPr>
        <w:t>whose</w:t>
      </w:r>
      <w:r>
        <w:rPr>
          <w:spacing w:val="-2"/>
          <w:rPrChange w:id="1105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53" w:author="Kendra Wyant" w:date="2023-05-31T13:43:00Z">
            <w:rPr>
              <w:spacing w:val="-4"/>
            </w:rPr>
          </w:rPrChange>
        </w:rPr>
        <w:t>use</w:t>
      </w:r>
      <w:r>
        <w:rPr>
          <w:spacing w:val="-2"/>
          <w:rPrChange w:id="1105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55" w:author="Kendra Wyant" w:date="2023-05-31T13:43:00Z">
            <w:rPr>
              <w:spacing w:val="-4"/>
            </w:rPr>
          </w:rPrChange>
        </w:rPr>
        <w:t>is</w:t>
      </w:r>
      <w:r>
        <w:rPr>
          <w:spacing w:val="-2"/>
          <w:rPrChange w:id="1105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57" w:author="Kendra Wyant" w:date="2023-05-31T13:43:00Z">
            <w:rPr>
              <w:spacing w:val="-4"/>
            </w:rPr>
          </w:rPrChange>
        </w:rPr>
        <w:t>illegal.</w:t>
      </w:r>
      <w:r>
        <w:rPr>
          <w:spacing w:val="18"/>
          <w:rPrChange w:id="11058" w:author="Kendra Wyant" w:date="2023-05-31T13:43:00Z">
            <w:rPr>
              <w:spacing w:val="9"/>
            </w:rPr>
          </w:rPrChange>
        </w:rPr>
        <w:t xml:space="preserve"> </w:t>
      </w:r>
      <w:r>
        <w:rPr>
          <w:spacing w:val="-2"/>
          <w:rPrChange w:id="11059" w:author="Kendra Wyant" w:date="2023-05-31T13:43:00Z">
            <w:rPr>
              <w:spacing w:val="-4"/>
            </w:rPr>
          </w:rPrChange>
        </w:rPr>
        <w:t>That</w:t>
      </w:r>
      <w:r>
        <w:rPr>
          <w:spacing w:val="-2"/>
          <w:rPrChange w:id="1106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61" w:author="Kendra Wyant" w:date="2023-05-31T13:43:00Z">
            <w:rPr>
              <w:spacing w:val="-4"/>
            </w:rPr>
          </w:rPrChange>
        </w:rPr>
        <w:t>said,</w:t>
      </w:r>
      <w:r>
        <w:rPr>
          <w:spacing w:val="-2"/>
          <w:rPrChange w:id="1106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63" w:author="Kendra Wyant" w:date="2023-05-31T13:43:00Z">
            <w:rPr>
              <w:spacing w:val="-4"/>
            </w:rPr>
          </w:rPrChange>
        </w:rPr>
        <w:t>many</w:t>
      </w:r>
      <w:r>
        <w:rPr>
          <w:spacing w:val="-2"/>
          <w:rPrChange w:id="1106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65" w:author="Kendra Wyant" w:date="2023-05-31T13:43:00Z">
            <w:rPr>
              <w:spacing w:val="-4"/>
            </w:rPr>
          </w:rPrChange>
        </w:rPr>
        <w:t>of</w:t>
      </w:r>
      <w:r>
        <w:rPr>
          <w:spacing w:val="-2"/>
          <w:rPrChange w:id="1106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67" w:author="Kendra Wyant" w:date="2023-05-31T13:43:00Z">
            <w:rPr>
              <w:spacing w:val="-4"/>
            </w:rPr>
          </w:rPrChange>
        </w:rPr>
        <w:t>our</w:t>
      </w:r>
      <w:r>
        <w:rPr>
          <w:spacing w:val="-2"/>
          <w:rPrChange w:id="1106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069" w:author="Kendra Wyant" w:date="2023-05-31T13:43:00Z">
            <w:rPr>
              <w:spacing w:val="-4"/>
            </w:rPr>
          </w:rPrChange>
        </w:rPr>
        <w:t>participants</w:t>
      </w:r>
      <w:r>
        <w:rPr>
          <w:spacing w:val="-2"/>
          <w:rPrChange w:id="1107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071" w:author="Kendra Wyant" w:date="2023-05-31T13:43:00Z">
            <w:rPr>
              <w:spacing w:val="-4"/>
            </w:rPr>
          </w:rPrChange>
        </w:rPr>
        <w:t>reported</w:t>
      </w:r>
      <w:r>
        <w:rPr>
          <w:spacing w:val="-10"/>
          <w:rPrChange w:id="1107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073" w:author="Kendra Wyant" w:date="2023-05-31T13:43:00Z">
            <w:rPr>
              <w:spacing w:val="-4"/>
            </w:rPr>
          </w:rPrChange>
        </w:rPr>
        <w:t>ongoing</w:t>
      </w:r>
      <w:r>
        <w:rPr>
          <w:spacing w:val="-9"/>
        </w:rPr>
        <w:t xml:space="preserve"> </w:t>
      </w:r>
      <w:r>
        <w:rPr>
          <w:rPrChange w:id="11074" w:author="Kendra Wyant" w:date="2023-05-31T13:43:00Z">
            <w:rPr>
              <w:spacing w:val="-4"/>
            </w:rPr>
          </w:rPrChange>
        </w:rPr>
        <w:t>use</w:t>
      </w:r>
      <w:r>
        <w:rPr>
          <w:spacing w:val="-10"/>
          <w:rPrChange w:id="11075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076" w:author="Kendra Wyant" w:date="2023-05-31T13:43:00Z">
            <w:rPr>
              <w:spacing w:val="-2"/>
            </w:rPr>
          </w:rPrChange>
        </w:rPr>
        <w:t>of</w:t>
      </w:r>
      <w:r>
        <w:rPr>
          <w:spacing w:val="-10"/>
          <w:rPrChange w:id="11077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1078" w:author="Kendra Wyant" w:date="2023-05-31T13:43:00Z">
            <w:rPr>
              <w:spacing w:val="-2"/>
            </w:rPr>
          </w:rPrChange>
        </w:rPr>
        <w:t>drugs</w:t>
      </w:r>
      <w:r>
        <w:rPr>
          <w:spacing w:val="-9"/>
          <w:rPrChange w:id="11079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1080" w:author="Kendra Wyant" w:date="2023-05-31T13:43:00Z">
            <w:rPr>
              <w:spacing w:val="-2"/>
            </w:rPr>
          </w:rPrChange>
        </w:rPr>
        <w:t>other</w:t>
      </w:r>
      <w:r>
        <w:rPr>
          <w:spacing w:val="-10"/>
          <w:rPrChange w:id="11081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1082" w:author="Kendra Wyant" w:date="2023-05-31T13:43:00Z">
            <w:rPr>
              <w:spacing w:val="-2"/>
            </w:rPr>
          </w:rPrChange>
        </w:rPr>
        <w:t>than</w:t>
      </w:r>
      <w:r>
        <w:rPr>
          <w:spacing w:val="-10"/>
          <w:rPrChange w:id="11083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1084" w:author="Kendra Wyant" w:date="2023-05-31T13:43:00Z">
            <w:rPr>
              <w:spacing w:val="-2"/>
            </w:rPr>
          </w:rPrChange>
        </w:rPr>
        <w:t>alcohol</w:t>
      </w:r>
      <w:r>
        <w:rPr>
          <w:spacing w:val="-9"/>
          <w:rPrChange w:id="11085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1086" w:author="Kendra Wyant" w:date="2023-05-31T13:43:00Z">
            <w:rPr>
              <w:spacing w:val="-2"/>
            </w:rPr>
          </w:rPrChange>
        </w:rPr>
        <w:t>throughout</w:t>
      </w:r>
      <w:r>
        <w:rPr>
          <w:spacing w:val="-10"/>
          <w:rPrChange w:id="11087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1088" w:author="Kendra Wyant" w:date="2023-05-31T13:43:00Z">
            <w:rPr>
              <w:spacing w:val="-2"/>
            </w:rPr>
          </w:rPrChange>
        </w:rPr>
        <w:t>the</w:t>
      </w:r>
      <w:r>
        <w:rPr>
          <w:spacing w:val="-10"/>
          <w:rPrChange w:id="11089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1090" w:author="Kendra Wyant" w:date="2023-05-31T13:43:00Z">
            <w:rPr>
              <w:spacing w:val="-2"/>
            </w:rPr>
          </w:rPrChange>
        </w:rPr>
        <w:t>study</w:t>
      </w:r>
      <w:r>
        <w:rPr>
          <w:spacing w:val="-9"/>
          <w:rPrChange w:id="11091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1092" w:author="Kendra Wyant" w:date="2023-05-31T13:43:00Z">
            <w:rPr>
              <w:spacing w:val="-2"/>
            </w:rPr>
          </w:rPrChange>
        </w:rPr>
        <w:t>(75/154;</w:t>
      </w:r>
      <w:r>
        <w:rPr>
          <w:spacing w:val="-9"/>
          <w:rPrChange w:id="11093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1094" w:author="Kendra Wyant" w:date="2023-05-31T13:43:00Z">
            <w:rPr>
              <w:spacing w:val="-2"/>
            </w:rPr>
          </w:rPrChange>
        </w:rPr>
        <w:t>48.7%</w:t>
      </w:r>
      <w:r>
        <w:rPr>
          <w:rPrChange w:id="1109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reported</w:t>
      </w:r>
      <w:r>
        <w:rPr>
          <w:spacing w:val="-2"/>
          <w:rPrChange w:id="1109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past</w:t>
      </w:r>
      <w:r>
        <w:rPr>
          <w:spacing w:val="-2"/>
          <w:rPrChange w:id="1109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month</w:t>
      </w:r>
      <w:r>
        <w:rPr>
          <w:spacing w:val="-2"/>
          <w:rPrChange w:id="1109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illicit drug</w:t>
      </w:r>
      <w:r>
        <w:rPr>
          <w:spacing w:val="-2"/>
          <w:rPrChange w:id="1109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use),</w:t>
      </w:r>
      <w:r>
        <w:rPr>
          <w:spacing w:val="-2"/>
          <w:rPrChange w:id="1110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as</w:t>
      </w:r>
      <w:r>
        <w:rPr>
          <w:spacing w:val="-2"/>
          <w:rPrChange w:id="1110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expected</w:t>
      </w:r>
      <w:r>
        <w:rPr>
          <w:spacing w:val="-2"/>
          <w:rPrChange w:id="1110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given</w:t>
      </w:r>
      <w:r>
        <w:rPr>
          <w:spacing w:val="-2"/>
          <w:rPrChange w:id="1110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high</w:t>
      </w:r>
      <w:r>
        <w:rPr>
          <w:spacing w:val="-2"/>
          <w:rPrChange w:id="1110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rates</w:t>
      </w:r>
      <w:r>
        <w:rPr>
          <w:spacing w:val="-2"/>
          <w:rPrChange w:id="1110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2"/>
          <w:rPrChange w:id="1110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poly-substance</w:t>
      </w:r>
      <w:r>
        <w:rPr>
          <w:spacing w:val="-2"/>
          <w:rPrChange w:id="1110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use</w:t>
      </w:r>
      <w:r>
        <w:rPr>
          <w:spacing w:val="-2"/>
          <w:rPrChange w:id="1110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109" w:author="Kendra Wyant" w:date="2023-05-31T13:43:00Z">
            <w:rPr>
              <w:spacing w:val="-2"/>
            </w:rPr>
          </w:rPrChange>
        </w:rPr>
        <w:t>among</w:t>
      </w:r>
      <w:r>
        <w:rPr>
          <w:spacing w:val="-4"/>
          <w:rPrChange w:id="1111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111" w:author="Kendra Wyant" w:date="2023-05-31T13:43:00Z">
            <w:rPr>
              <w:spacing w:val="-2"/>
            </w:rPr>
          </w:rPrChange>
        </w:rPr>
        <w:t>individuals</w:t>
      </w:r>
      <w:r>
        <w:rPr>
          <w:spacing w:val="-4"/>
          <w:rPrChange w:id="1111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113" w:author="Kendra Wyant" w:date="2023-05-31T13:43:00Z">
            <w:rPr>
              <w:spacing w:val="-2"/>
            </w:rPr>
          </w:rPrChange>
        </w:rPr>
        <w:t xml:space="preserve">with </w:t>
      </w:r>
      <w:r>
        <w:rPr>
          <w:spacing w:val="-4"/>
          <w:rPrChange w:id="11114" w:author="Kendra Wyant" w:date="2023-05-31T13:43:00Z">
            <w:rPr>
              <w:spacing w:val="-6"/>
            </w:rPr>
          </w:rPrChange>
        </w:rPr>
        <w:t>substance</w:t>
      </w:r>
      <w:r>
        <w:rPr>
          <w:spacing w:val="-4"/>
          <w:rPrChange w:id="1111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116" w:author="Kendra Wyant" w:date="2023-05-31T13:43:00Z">
            <w:rPr>
              <w:spacing w:val="-6"/>
            </w:rPr>
          </w:rPrChange>
        </w:rPr>
        <w:t>use</w:t>
      </w:r>
      <w:r>
        <w:rPr>
          <w:spacing w:val="-4"/>
          <w:rPrChange w:id="1111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118" w:author="Kendra Wyant" w:date="2023-05-31T13:43:00Z">
            <w:rPr>
              <w:spacing w:val="-6"/>
            </w:rPr>
          </w:rPrChange>
        </w:rPr>
        <w:t>disorders.</w:t>
      </w:r>
      <w:r>
        <w:rPr>
          <w:spacing w:val="18"/>
          <w:rPrChange w:id="11119" w:author="Kendra Wyant" w:date="2023-05-31T13:43:00Z">
            <w:rPr>
              <w:spacing w:val="6"/>
            </w:rPr>
          </w:rPrChange>
        </w:rPr>
        <w:t xml:space="preserve"> </w:t>
      </w:r>
      <w:r>
        <w:rPr>
          <w:spacing w:val="-4"/>
          <w:rPrChange w:id="11120" w:author="Kendra Wyant" w:date="2023-05-31T13:43:00Z">
            <w:rPr>
              <w:spacing w:val="-6"/>
            </w:rPr>
          </w:rPrChange>
        </w:rPr>
        <w:t>Furthermore,</w:t>
      </w:r>
      <w:r>
        <w:rPr>
          <w:spacing w:val="-4"/>
          <w:rPrChange w:id="1112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122" w:author="Kendra Wyant" w:date="2023-05-31T13:43:00Z">
            <w:rPr>
              <w:spacing w:val="-6"/>
            </w:rPr>
          </w:rPrChange>
        </w:rPr>
        <w:t>we</w:t>
      </w:r>
      <w:r>
        <w:rPr>
          <w:spacing w:val="-4"/>
          <w:rPrChange w:id="1112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124" w:author="Kendra Wyant" w:date="2023-05-31T13:43:00Z">
            <w:rPr>
              <w:spacing w:val="-6"/>
            </w:rPr>
          </w:rPrChange>
        </w:rPr>
        <w:t>have</w:t>
      </w:r>
      <w:r>
        <w:rPr>
          <w:spacing w:val="-4"/>
          <w:rPrChange w:id="1112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126" w:author="Kendra Wyant" w:date="2023-05-31T13:43:00Z">
            <w:rPr>
              <w:spacing w:val="-6"/>
            </w:rPr>
          </w:rPrChange>
        </w:rPr>
        <w:t>had</w:t>
      </w:r>
      <w:r>
        <w:rPr>
          <w:spacing w:val="-4"/>
          <w:rPrChange w:id="1112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128" w:author="Kendra Wyant" w:date="2023-05-31T13:43:00Z">
            <w:rPr>
              <w:spacing w:val="-6"/>
            </w:rPr>
          </w:rPrChange>
        </w:rPr>
        <w:t>promising,</w:t>
      </w:r>
      <w:r>
        <w:rPr>
          <w:spacing w:val="-4"/>
          <w:rPrChange w:id="1112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</w:rPr>
        <w:t>preliminary</w:t>
      </w:r>
      <w:r>
        <w:rPr>
          <w:spacing w:val="-6"/>
          <w:rPrChange w:id="1113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</w:rPr>
        <w:t>success</w:t>
      </w:r>
      <w:r>
        <w:rPr>
          <w:spacing w:val="-6"/>
          <w:rPrChange w:id="1113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</w:rPr>
        <w:t xml:space="preserve">recruiting </w:t>
      </w:r>
      <w:r>
        <w:rPr>
          <w:spacing w:val="-6"/>
          <w:rPrChange w:id="11132" w:author="Kendra Wyant" w:date="2023-05-31T13:43:00Z">
            <w:rPr>
              <w:spacing w:val="-2"/>
            </w:rPr>
          </w:rPrChange>
        </w:rPr>
        <w:t>patients</w:t>
      </w:r>
      <w:r>
        <w:rPr>
          <w:spacing w:val="-6"/>
          <w:rPrChange w:id="1113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6"/>
          <w:rPrChange w:id="11134" w:author="Kendra Wyant" w:date="2023-05-31T13:43:00Z">
            <w:rPr>
              <w:spacing w:val="-2"/>
            </w:rPr>
          </w:rPrChange>
        </w:rPr>
        <w:t>with</w:t>
      </w:r>
      <w:r>
        <w:rPr>
          <w:spacing w:val="-6"/>
          <w:rPrChange w:id="1113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11136" w:author="Kendra Wyant" w:date="2023-05-31T13:43:00Z">
            <w:rPr>
              <w:spacing w:val="-2"/>
            </w:rPr>
          </w:rPrChange>
        </w:rPr>
        <w:t>opioid</w:t>
      </w:r>
      <w:r>
        <w:rPr>
          <w:spacing w:val="-6"/>
          <w:rPrChange w:id="1113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11138" w:author="Kendra Wyant" w:date="2023-05-31T13:43:00Z">
            <w:rPr>
              <w:spacing w:val="-2"/>
            </w:rPr>
          </w:rPrChange>
        </w:rPr>
        <w:t>use</w:t>
      </w:r>
      <w:r>
        <w:rPr>
          <w:spacing w:val="-6"/>
          <w:rPrChange w:id="1113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6"/>
          <w:rPrChange w:id="11140" w:author="Kendra Wyant" w:date="2023-05-31T13:43:00Z">
            <w:rPr>
              <w:spacing w:val="-2"/>
            </w:rPr>
          </w:rPrChange>
        </w:rPr>
        <w:t>disorder</w:t>
      </w:r>
      <w:r>
        <w:rPr>
          <w:spacing w:val="-6"/>
          <w:rPrChange w:id="1114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6"/>
          <w:rPrChange w:id="11142" w:author="Kendra Wyant" w:date="2023-05-31T13:43:00Z">
            <w:rPr>
              <w:spacing w:val="-2"/>
            </w:rPr>
          </w:rPrChange>
        </w:rPr>
        <w:t>for</w:t>
      </w:r>
      <w:r>
        <w:rPr>
          <w:spacing w:val="-6"/>
          <w:rPrChange w:id="1114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11144" w:author="Kendra Wyant" w:date="2023-05-31T13:43:00Z">
            <w:rPr>
              <w:spacing w:val="-2"/>
            </w:rPr>
          </w:rPrChange>
        </w:rPr>
        <w:t>an</w:t>
      </w:r>
      <w:r>
        <w:rPr>
          <w:spacing w:val="-6"/>
          <w:rPrChange w:id="1114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6"/>
          <w:rPrChange w:id="11146" w:author="Kendra Wyant" w:date="2023-05-31T13:43:00Z">
            <w:rPr>
              <w:spacing w:val="-2"/>
            </w:rPr>
          </w:rPrChange>
        </w:rPr>
        <w:t>NIH</w:t>
      </w:r>
      <w:r>
        <w:rPr>
          <w:spacing w:val="-6"/>
          <w:rPrChange w:id="1114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11148" w:author="Kendra Wyant" w:date="2023-05-31T13:43:00Z">
            <w:rPr>
              <w:spacing w:val="-2"/>
            </w:rPr>
          </w:rPrChange>
        </w:rPr>
        <w:t>funded</w:t>
      </w:r>
      <w:r>
        <w:rPr>
          <w:spacing w:val="-6"/>
          <w:rPrChange w:id="1114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11150" w:author="Kendra Wyant" w:date="2023-05-31T13:43:00Z">
            <w:rPr>
              <w:spacing w:val="-2"/>
            </w:rPr>
          </w:rPrChange>
        </w:rPr>
        <w:t>study</w:t>
      </w:r>
      <w:r>
        <w:rPr>
          <w:spacing w:val="-6"/>
          <w:rPrChange w:id="1115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6"/>
          <w:rPrChange w:id="11152" w:author="Kendra Wyant" w:date="2023-05-31T13:43:00Z">
            <w:rPr>
              <w:spacing w:val="-2"/>
            </w:rPr>
          </w:rPrChange>
        </w:rPr>
        <w:t>on</w:t>
      </w:r>
      <w:r>
        <w:rPr>
          <w:spacing w:val="-6"/>
          <w:rPrChange w:id="1115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personal</w:t>
      </w:r>
      <w:r>
        <w:rPr>
          <w:spacing w:val="-2"/>
          <w:rPrChange w:id="1115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2"/>
          <w:rPrChange w:id="1115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2"/>
          <w:rPrChange w:id="1115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 xml:space="preserve">this </w:t>
      </w:r>
      <w:r>
        <w:rPr>
          <w:spacing w:val="-2"/>
          <w:rPrChange w:id="11157" w:author="Kendra Wyant" w:date="2023-05-31T13:43:00Z">
            <w:rPr>
              <w:spacing w:val="-4"/>
            </w:rPr>
          </w:rPrChange>
        </w:rPr>
        <w:t>population</w:t>
      </w:r>
      <w:r>
        <w:rPr>
          <w:spacing w:val="-2"/>
          <w:rPrChange w:id="1115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159" w:author="Kendra Wyant" w:date="2023-05-31T13:43:00Z">
            <w:rPr>
              <w:spacing w:val="-4"/>
            </w:rPr>
          </w:rPrChange>
        </w:rPr>
        <w:t>[104].</w:t>
      </w:r>
      <w:r>
        <w:rPr>
          <w:spacing w:val="20"/>
          <w:rPrChange w:id="11160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2"/>
          <w:rPrChange w:id="11161" w:author="Kendra Wyant" w:date="2023-05-31T13:43:00Z">
            <w:rPr>
              <w:spacing w:val="-4"/>
            </w:rPr>
          </w:rPrChange>
        </w:rPr>
        <w:t>This</w:t>
      </w:r>
      <w:r>
        <w:rPr>
          <w:spacing w:val="-2"/>
          <w:rPrChange w:id="1116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163" w:author="Kendra Wyant" w:date="2023-05-31T13:43:00Z">
            <w:rPr>
              <w:spacing w:val="-4"/>
            </w:rPr>
          </w:rPrChange>
        </w:rPr>
        <w:t>suggests</w:t>
      </w:r>
      <w:r>
        <w:rPr>
          <w:spacing w:val="-2"/>
          <w:rPrChange w:id="1116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165" w:author="Kendra Wyant" w:date="2023-05-31T13:43:00Z">
            <w:rPr>
              <w:spacing w:val="-4"/>
            </w:rPr>
          </w:rPrChange>
        </w:rPr>
        <w:t>that</w:t>
      </w:r>
      <w:r>
        <w:rPr>
          <w:spacing w:val="-2"/>
          <w:rPrChange w:id="1116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167" w:author="Kendra Wyant" w:date="2023-05-31T13:43:00Z">
            <w:rPr>
              <w:spacing w:val="-4"/>
            </w:rPr>
          </w:rPrChange>
        </w:rPr>
        <w:t>our</w:t>
      </w:r>
      <w:r>
        <w:rPr>
          <w:spacing w:val="-2"/>
          <w:rPrChange w:id="1116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169" w:author="Kendra Wyant" w:date="2023-05-31T13:43:00Z">
            <w:rPr>
              <w:spacing w:val="-4"/>
            </w:rPr>
          </w:rPrChange>
        </w:rPr>
        <w:t>results</w:t>
      </w:r>
      <w:r>
        <w:rPr>
          <w:spacing w:val="-2"/>
          <w:rPrChange w:id="1117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171" w:author="Kendra Wyant" w:date="2023-05-31T13:43:00Z">
            <w:rPr>
              <w:spacing w:val="-4"/>
            </w:rPr>
          </w:rPrChange>
        </w:rPr>
        <w:t>regarding</w:t>
      </w:r>
      <w:r>
        <w:rPr>
          <w:spacing w:val="-2"/>
          <w:rPrChange w:id="1117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173" w:author="Kendra Wyant" w:date="2023-05-31T13:43:00Z">
            <w:rPr>
              <w:spacing w:val="-4"/>
            </w:rPr>
          </w:rPrChange>
        </w:rPr>
        <w:t>the</w:t>
      </w:r>
      <w:r>
        <w:rPr>
          <w:spacing w:val="-2"/>
          <w:rPrChange w:id="1117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175" w:author="Kendra Wyant" w:date="2023-05-31T13:43:00Z">
            <w:rPr>
              <w:spacing w:val="-4"/>
            </w:rPr>
          </w:rPrChange>
        </w:rPr>
        <w:t>acceptance</w:t>
      </w:r>
      <w:r>
        <w:rPr>
          <w:spacing w:val="-10"/>
        </w:rPr>
        <w:t xml:space="preserve"> </w:t>
      </w:r>
      <w:r>
        <w:rPr>
          <w:spacing w:val="-2"/>
          <w:rPrChange w:id="11176" w:author="Kendra Wyant" w:date="2023-05-31T13:43:00Z">
            <w:rPr>
              <w:spacing w:val="-4"/>
            </w:rPr>
          </w:rPrChange>
        </w:rPr>
        <w:t>of</w:t>
      </w:r>
      <w:r>
        <w:rPr>
          <w:spacing w:val="-10"/>
        </w:rPr>
        <w:t xml:space="preserve"> </w:t>
      </w:r>
      <w:r>
        <w:rPr>
          <w:spacing w:val="-2"/>
          <w:rPrChange w:id="11177" w:author="Kendra Wyant" w:date="2023-05-31T13:43:00Z">
            <w:rPr>
              <w:spacing w:val="-4"/>
            </w:rPr>
          </w:rPrChange>
        </w:rPr>
        <w:t>personal</w:t>
      </w:r>
      <w:r>
        <w:rPr>
          <w:spacing w:val="-10"/>
        </w:rPr>
        <w:t xml:space="preserve"> </w:t>
      </w:r>
      <w:r>
        <w:rPr>
          <w:spacing w:val="-2"/>
          <w:rPrChange w:id="11178" w:author="Kendra Wyant" w:date="2023-05-31T13:43:00Z">
            <w:rPr>
              <w:spacing w:val="-4"/>
            </w:rPr>
          </w:rPrChange>
        </w:rPr>
        <w:t>sensing</w:t>
      </w:r>
      <w:r>
        <w:rPr>
          <w:spacing w:val="-9"/>
          <w:rPrChange w:id="1117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may</w:t>
      </w:r>
      <w:r>
        <w:rPr>
          <w:spacing w:val="-9"/>
          <w:rPrChange w:id="1118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generalize</w:t>
      </w:r>
      <w:r>
        <w:rPr>
          <w:spacing w:val="-10"/>
          <w:rPrChange w:id="1118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across</w:t>
      </w:r>
      <w:r>
        <w:rPr>
          <w:spacing w:val="-10"/>
          <w:rPrChange w:id="1118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substance</w:t>
      </w:r>
      <w:r>
        <w:rPr>
          <w:spacing w:val="-9"/>
          <w:rPrChange w:id="1118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use</w:t>
      </w:r>
      <w:r>
        <w:rPr>
          <w:spacing w:val="-9"/>
          <w:rPrChange w:id="1118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disorders.</w:t>
      </w:r>
    </w:p>
    <w:p w14:paraId="105C6805" w14:textId="77777777" w:rsidR="003146FC" w:rsidRDefault="003146FC">
      <w:pPr>
        <w:spacing w:line="355" w:lineRule="auto"/>
        <w:rPr>
          <w:ins w:id="11185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440F48C8" w14:textId="77777777" w:rsidR="003146FC" w:rsidRDefault="003146FC">
      <w:pPr>
        <w:pStyle w:val="BodyText"/>
        <w:rPr>
          <w:ins w:id="11186" w:author="Kendra Wyant" w:date="2023-05-31T13:43:00Z"/>
          <w:sz w:val="9"/>
        </w:rPr>
      </w:pPr>
    </w:p>
    <w:p w14:paraId="04709177" w14:textId="77777777" w:rsidR="00DC3B47" w:rsidRDefault="004E27B8">
      <w:pPr>
        <w:pStyle w:val="BodyText"/>
        <w:spacing w:before="224" w:line="355" w:lineRule="auto"/>
        <w:ind w:left="160" w:right="512" w:firstLine="576"/>
        <w:rPr>
          <w:del w:id="11187" w:author="Kendra Wyant" w:date="2023-05-31T13:43:00Z"/>
        </w:rPr>
      </w:pPr>
      <w:r>
        <w:rPr>
          <w:spacing w:val="-2"/>
        </w:rPr>
        <w:t>Trust and</w:t>
      </w:r>
      <w:r>
        <w:rPr>
          <w:spacing w:val="-3"/>
        </w:rPr>
        <w:t xml:space="preserve"> </w:t>
      </w:r>
      <w:r>
        <w:rPr>
          <w:spacing w:val="-2"/>
        </w:rPr>
        <w:t>related</w:t>
      </w:r>
      <w:r>
        <w:rPr>
          <w:spacing w:val="-3"/>
        </w:rPr>
        <w:t xml:space="preserve"> </w:t>
      </w:r>
      <w:r>
        <w:rPr>
          <w:spacing w:val="-2"/>
        </w:rPr>
        <w:t>privacy</w:t>
      </w:r>
      <w:r>
        <w:rPr>
          <w:spacing w:val="-3"/>
        </w:rPr>
        <w:t xml:space="preserve"> </w:t>
      </w:r>
      <w:r>
        <w:rPr>
          <w:spacing w:val="-2"/>
        </w:rPr>
        <w:t>concerns may also</w:t>
      </w:r>
      <w:r>
        <w:rPr>
          <w:spacing w:val="-3"/>
        </w:rPr>
        <w:t xml:space="preserve"> </w:t>
      </w:r>
      <w:r>
        <w:rPr>
          <w:spacing w:val="-2"/>
        </w:rPr>
        <w:t>be more difficult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 xml:space="preserve">overcome in </w:t>
      </w:r>
      <w:r>
        <w:rPr>
          <w:spacing w:val="-4"/>
        </w:rPr>
        <w:t>historically</w:t>
      </w:r>
      <w:r>
        <w:rPr>
          <w:spacing w:val="-10"/>
          <w:rPrChange w:id="1118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marginalized</w:t>
      </w:r>
      <w:r>
        <w:rPr>
          <w:spacing w:val="-10"/>
          <w:rPrChange w:id="1118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groups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  <w:rPrChange w:id="1119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experienced</w:t>
      </w:r>
      <w:r>
        <w:rPr>
          <w:spacing w:val="-10"/>
          <w:rPrChange w:id="1119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systemic</w:t>
      </w:r>
      <w:r>
        <w:rPr>
          <w:spacing w:val="-10"/>
          <w:rPrChange w:id="1119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racism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stigma</w:t>
      </w:r>
      <w:r>
        <w:rPr>
          <w:spacing w:val="-10"/>
          <w:rPrChange w:id="1119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 xml:space="preserve">or </w:t>
      </w:r>
      <w:r>
        <w:rPr>
          <w:spacing w:val="-2"/>
          <w:rPrChange w:id="11194" w:author="Kendra Wyant" w:date="2023-05-31T13:43:00Z">
            <w:rPr>
              <w:spacing w:val="-6"/>
            </w:rPr>
          </w:rPrChange>
        </w:rPr>
        <w:t>exclusions</w:t>
      </w:r>
      <w:r>
        <w:rPr>
          <w:spacing w:val="-3"/>
          <w:rPrChange w:id="1119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196" w:author="Kendra Wyant" w:date="2023-05-31T13:43:00Z">
            <w:rPr>
              <w:spacing w:val="-6"/>
            </w:rPr>
          </w:rPrChange>
        </w:rPr>
        <w:t>[105].</w:t>
      </w:r>
      <w:r>
        <w:rPr>
          <w:spacing w:val="16"/>
          <w:rPrChange w:id="11197" w:author="Kendra Wyant" w:date="2023-05-31T13:43:00Z">
            <w:rPr>
              <w:spacing w:val="13"/>
            </w:rPr>
          </w:rPrChange>
        </w:rPr>
        <w:t xml:space="preserve"> </w:t>
      </w:r>
      <w:r>
        <w:rPr>
          <w:spacing w:val="-2"/>
          <w:rPrChange w:id="11198" w:author="Kendra Wyant" w:date="2023-05-31T13:43:00Z">
            <w:rPr>
              <w:spacing w:val="-6"/>
            </w:rPr>
          </w:rPrChange>
        </w:rPr>
        <w:t>These</w:t>
      </w:r>
      <w:r>
        <w:rPr>
          <w:spacing w:val="-3"/>
          <w:rPrChange w:id="1119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1200" w:author="Kendra Wyant" w:date="2023-05-31T13:43:00Z">
            <w:rPr>
              <w:spacing w:val="-6"/>
            </w:rPr>
          </w:rPrChange>
        </w:rPr>
        <w:t>individuals</w:t>
      </w:r>
      <w:r>
        <w:rPr>
          <w:spacing w:val="-4"/>
          <w:rPrChange w:id="1120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202" w:author="Kendra Wyant" w:date="2023-05-31T13:43:00Z">
            <w:rPr>
              <w:spacing w:val="-6"/>
            </w:rPr>
          </w:rPrChange>
        </w:rPr>
        <w:t>may</w:t>
      </w:r>
      <w:r>
        <w:rPr>
          <w:spacing w:val="-4"/>
          <w:rPrChange w:id="1120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204" w:author="Kendra Wyant" w:date="2023-05-31T13:43:00Z">
            <w:rPr>
              <w:spacing w:val="-6"/>
            </w:rPr>
          </w:rPrChange>
        </w:rPr>
        <w:t>find</w:t>
      </w:r>
      <w:r>
        <w:rPr>
          <w:spacing w:val="-3"/>
          <w:rPrChange w:id="1120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1206" w:author="Kendra Wyant" w:date="2023-05-31T13:43:00Z">
            <w:rPr>
              <w:spacing w:val="-6"/>
            </w:rPr>
          </w:rPrChange>
        </w:rPr>
        <w:t>it</w:t>
      </w:r>
      <w:r>
        <w:rPr>
          <w:spacing w:val="-4"/>
          <w:rPrChange w:id="1120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1208" w:author="Kendra Wyant" w:date="2023-05-31T13:43:00Z">
            <w:rPr>
              <w:spacing w:val="-6"/>
            </w:rPr>
          </w:rPrChange>
        </w:rPr>
        <w:t>more</w:t>
      </w:r>
      <w:r>
        <w:rPr>
          <w:spacing w:val="-4"/>
          <w:rPrChange w:id="1120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210" w:author="Kendra Wyant" w:date="2023-05-31T13:43:00Z">
            <w:rPr>
              <w:spacing w:val="-6"/>
            </w:rPr>
          </w:rPrChange>
        </w:rPr>
        <w:t>difficult</w:t>
      </w:r>
      <w:r>
        <w:rPr>
          <w:spacing w:val="-3"/>
          <w:rPrChange w:id="1121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1212" w:author="Kendra Wyant" w:date="2023-05-31T13:43:00Z">
            <w:rPr>
              <w:spacing w:val="-6"/>
            </w:rPr>
          </w:rPrChange>
        </w:rPr>
        <w:t>to</w:t>
      </w:r>
      <w:r>
        <w:rPr>
          <w:spacing w:val="-4"/>
          <w:rPrChange w:id="1121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1214" w:author="Kendra Wyant" w:date="2023-05-31T13:43:00Z">
            <w:rPr>
              <w:spacing w:val="-6"/>
            </w:rPr>
          </w:rPrChange>
        </w:rPr>
        <w:t>achieve</w:t>
      </w:r>
      <w:r>
        <w:rPr>
          <w:spacing w:val="-3"/>
          <w:rPrChange w:id="1121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1216" w:author="Kendra Wyant" w:date="2023-05-31T13:43:00Z">
            <w:rPr>
              <w:spacing w:val="-6"/>
            </w:rPr>
          </w:rPrChange>
        </w:rPr>
        <w:t>privacy</w:t>
      </w:r>
      <w:r>
        <w:rPr>
          <w:spacing w:val="-3"/>
          <w:rPrChange w:id="1121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218" w:author="Kendra Wyant" w:date="2023-05-31T13:43:00Z">
            <w:rPr>
              <w:spacing w:val="-6"/>
            </w:rPr>
          </w:rPrChange>
        </w:rPr>
        <w:t>in</w:t>
      </w:r>
      <w:r>
        <w:rPr>
          <w:spacing w:val="-4"/>
          <w:rPrChange w:id="1121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1220" w:author="Kendra Wyant" w:date="2023-05-31T13:43:00Z">
            <w:rPr>
              <w:spacing w:val="-6"/>
            </w:rPr>
          </w:rPrChange>
        </w:rPr>
        <w:t>their</w:t>
      </w:r>
      <w:r>
        <w:rPr>
          <w:spacing w:val="-2"/>
          <w:rPrChange w:id="11221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1222" w:author="Kendra Wyant" w:date="2023-05-31T13:43:00Z">
            <w:rPr>
              <w:spacing w:val="-6"/>
            </w:rPr>
          </w:rPrChange>
        </w:rPr>
        <w:t>daily</w:t>
      </w:r>
    </w:p>
    <w:p w14:paraId="6D8936D4" w14:textId="77777777" w:rsidR="00DC3B47" w:rsidRDefault="00DC3B47">
      <w:pPr>
        <w:spacing w:line="355" w:lineRule="auto"/>
        <w:rPr>
          <w:del w:id="11223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409507C" w14:textId="77777777" w:rsidR="00DC3B47" w:rsidRDefault="00DC3B47">
      <w:pPr>
        <w:pStyle w:val="BodyText"/>
        <w:rPr>
          <w:del w:id="11224" w:author="Kendra Wyant" w:date="2023-05-31T13:43:00Z"/>
          <w:sz w:val="9"/>
        </w:rPr>
      </w:pPr>
    </w:p>
    <w:p w14:paraId="1967E6A4" w14:textId="34618D6C" w:rsidR="003146FC" w:rsidRDefault="004E27B8">
      <w:pPr>
        <w:pStyle w:val="BodyText"/>
        <w:spacing w:before="118" w:line="355" w:lineRule="auto"/>
        <w:ind w:left="160" w:right="551" w:firstLine="576"/>
        <w:pPrChange w:id="11225" w:author="Kendra Wyant" w:date="2023-05-31T13:43:00Z">
          <w:pPr>
            <w:pStyle w:val="BodyText"/>
            <w:spacing w:before="118" w:line="355" w:lineRule="auto"/>
            <w:ind w:left="151" w:right="512" w:firstLine="8"/>
          </w:pPr>
        </w:pPrChange>
      </w:pPr>
      <w:ins w:id="11226" w:author="Kendra Wyant" w:date="2023-05-31T13:43:00Z">
        <w:r>
          <w:rPr>
            <w:spacing w:val="-10"/>
          </w:rPr>
          <w:t xml:space="preserve"> </w:t>
        </w:r>
      </w:ins>
      <w:r>
        <w:rPr>
          <w:rPrChange w:id="11227" w:author="Kendra Wyant" w:date="2023-05-31T13:43:00Z">
            <w:rPr>
              <w:spacing w:val="-6"/>
            </w:rPr>
          </w:rPrChange>
        </w:rPr>
        <w:t>lives,</w:t>
      </w:r>
      <w:r>
        <w:rPr>
          <w:spacing w:val="-10"/>
          <w:rPrChange w:id="1122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229" w:author="Kendra Wyant" w:date="2023-05-31T13:43:00Z">
            <w:rPr>
              <w:spacing w:val="-6"/>
            </w:rPr>
          </w:rPrChange>
        </w:rPr>
        <w:t>and</w:t>
      </w:r>
      <w:r>
        <w:rPr>
          <w:spacing w:val="-9"/>
        </w:rPr>
        <w:t xml:space="preserve"> </w:t>
      </w:r>
      <w:r>
        <w:rPr>
          <w:rPrChange w:id="11230" w:author="Kendra Wyant" w:date="2023-05-31T13:43:00Z">
            <w:rPr>
              <w:spacing w:val="-6"/>
            </w:rPr>
          </w:rPrChange>
        </w:rPr>
        <w:t>they</w:t>
      </w:r>
      <w:r>
        <w:rPr>
          <w:spacing w:val="-10"/>
          <w:rPrChange w:id="11231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232" w:author="Kendra Wyant" w:date="2023-05-31T13:43:00Z">
            <w:rPr>
              <w:spacing w:val="-6"/>
            </w:rPr>
          </w:rPrChange>
        </w:rPr>
        <w:t>may</w:t>
      </w:r>
      <w:r>
        <w:rPr>
          <w:spacing w:val="-10"/>
          <w:rPrChange w:id="11233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234" w:author="Kendra Wyant" w:date="2023-05-31T13:43:00Z">
            <w:rPr>
              <w:spacing w:val="-6"/>
            </w:rPr>
          </w:rPrChange>
        </w:rPr>
        <w:t>hold</w:t>
      </w:r>
      <w:r>
        <w:rPr>
          <w:spacing w:val="-9"/>
        </w:rPr>
        <w:t xml:space="preserve"> </w:t>
      </w:r>
      <w:r>
        <w:rPr>
          <w:rPrChange w:id="11235" w:author="Kendra Wyant" w:date="2023-05-31T13:43:00Z">
            <w:rPr>
              <w:spacing w:val="-6"/>
            </w:rPr>
          </w:rPrChange>
        </w:rPr>
        <w:t>very</w:t>
      </w:r>
      <w:r>
        <w:rPr>
          <w:spacing w:val="-10"/>
          <w:rPrChange w:id="1123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237" w:author="Kendra Wyant" w:date="2023-05-31T13:43:00Z">
            <w:rPr>
              <w:spacing w:val="-6"/>
            </w:rPr>
          </w:rPrChange>
        </w:rPr>
        <w:t>different</w:t>
      </w:r>
      <w:r>
        <w:rPr>
          <w:spacing w:val="-9"/>
        </w:rPr>
        <w:t xml:space="preserve"> </w:t>
      </w:r>
      <w:r>
        <w:rPr>
          <w:rPrChange w:id="11238" w:author="Kendra Wyant" w:date="2023-05-31T13:43:00Z">
            <w:rPr>
              <w:spacing w:val="-6"/>
            </w:rPr>
          </w:rPrChange>
        </w:rPr>
        <w:t>perspectives</w:t>
      </w:r>
      <w:r>
        <w:rPr>
          <w:spacing w:val="-9"/>
        </w:rPr>
        <w:t xml:space="preserve"> </w:t>
      </w:r>
      <w:r>
        <w:rPr>
          <w:rPrChange w:id="11239" w:author="Kendra Wyant" w:date="2023-05-31T13:43:00Z">
            <w:rPr>
              <w:spacing w:val="-6"/>
            </w:rPr>
          </w:rPrChange>
        </w:rPr>
        <w:t>on</w:t>
      </w:r>
      <w:r>
        <w:rPr>
          <w:spacing w:val="-9"/>
          <w:rPrChange w:id="11240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1241" w:author="Kendra Wyant" w:date="2023-05-31T13:43:00Z">
            <w:rPr>
              <w:spacing w:val="-6"/>
            </w:rPr>
          </w:rPrChange>
        </w:rPr>
        <w:t>the</w:t>
      </w:r>
      <w:r>
        <w:rPr>
          <w:spacing w:val="-10"/>
          <w:rPrChange w:id="11242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243" w:author="Kendra Wyant" w:date="2023-05-31T13:43:00Z">
            <w:rPr>
              <w:spacing w:val="-6"/>
            </w:rPr>
          </w:rPrChange>
        </w:rPr>
        <w:t>costs</w:t>
      </w:r>
      <w:r>
        <w:rPr>
          <w:spacing w:val="-10"/>
          <w:rPrChange w:id="1124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245" w:author="Kendra Wyant" w:date="2023-05-31T13:43:00Z">
            <w:rPr>
              <w:spacing w:val="-6"/>
            </w:rPr>
          </w:rPrChange>
        </w:rPr>
        <w:t>vs.</w:t>
      </w:r>
      <w:r>
        <w:rPr>
          <w:spacing w:val="-9"/>
        </w:rPr>
        <w:t xml:space="preserve"> </w:t>
      </w:r>
      <w:r>
        <w:rPr>
          <w:rPrChange w:id="11246" w:author="Kendra Wyant" w:date="2023-05-31T13:43:00Z">
            <w:rPr>
              <w:spacing w:val="-6"/>
            </w:rPr>
          </w:rPrChange>
        </w:rPr>
        <w:t>benefits</w:t>
      </w:r>
      <w:r>
        <w:rPr>
          <w:spacing w:val="-9"/>
        </w:rPr>
        <w:t xml:space="preserve"> </w:t>
      </w:r>
      <w:r>
        <w:rPr>
          <w:rPrChange w:id="11247" w:author="Kendra Wyant" w:date="2023-05-31T13:43:00Z">
            <w:rPr>
              <w:spacing w:val="-6"/>
            </w:rPr>
          </w:rPrChange>
        </w:rPr>
        <w:t>of</w:t>
      </w:r>
      <w:r>
        <w:rPr>
          <w:rPrChange w:id="1124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249" w:author="Kendra Wyant" w:date="2023-05-31T13:43:00Z">
            <w:rPr>
              <w:spacing w:val="-6"/>
            </w:rPr>
          </w:rPrChange>
        </w:rPr>
        <w:t>surveillance</w:t>
      </w:r>
      <w:r>
        <w:rPr>
          <w:spacing w:val="-11"/>
          <w:rPrChange w:id="1125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251" w:author="Kendra Wyant" w:date="2023-05-31T13:43:00Z">
            <w:rPr>
              <w:spacing w:val="-6"/>
            </w:rPr>
          </w:rPrChange>
        </w:rPr>
        <w:t>in</w:t>
      </w:r>
      <w:r>
        <w:rPr>
          <w:spacing w:val="-11"/>
          <w:rPrChange w:id="1125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1253" w:author="Kendra Wyant" w:date="2023-05-31T13:43:00Z">
            <w:rPr>
              <w:spacing w:val="-6"/>
            </w:rPr>
          </w:rPrChange>
        </w:rPr>
        <w:t>the</w:t>
      </w:r>
      <w:r>
        <w:rPr>
          <w:spacing w:val="-11"/>
          <w:rPrChange w:id="1125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255" w:author="Kendra Wyant" w:date="2023-05-31T13:43:00Z">
            <w:rPr>
              <w:spacing w:val="-6"/>
            </w:rPr>
          </w:rPrChange>
        </w:rPr>
        <w:t>context</w:t>
      </w:r>
      <w:r>
        <w:rPr>
          <w:spacing w:val="-11"/>
          <w:rPrChange w:id="1125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257" w:author="Kendra Wyant" w:date="2023-05-31T13:43:00Z">
            <w:rPr>
              <w:spacing w:val="-6"/>
            </w:rPr>
          </w:rPrChange>
        </w:rPr>
        <w:t>of</w:t>
      </w:r>
      <w:r>
        <w:rPr>
          <w:spacing w:val="-11"/>
          <w:rPrChange w:id="1125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259" w:author="Kendra Wyant" w:date="2023-05-31T13:43:00Z">
            <w:rPr>
              <w:spacing w:val="-6"/>
            </w:rPr>
          </w:rPrChange>
        </w:rPr>
        <w:t>personal</w:t>
      </w:r>
      <w:r>
        <w:rPr>
          <w:spacing w:val="-11"/>
          <w:rPrChange w:id="1126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261" w:author="Kendra Wyant" w:date="2023-05-31T13:43:00Z">
            <w:rPr>
              <w:spacing w:val="-6"/>
            </w:rPr>
          </w:rPrChange>
        </w:rPr>
        <w:t>sensing</w:t>
      </w:r>
      <w:r>
        <w:rPr>
          <w:spacing w:val="-11"/>
          <w:rPrChange w:id="1126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263" w:author="Kendra Wyant" w:date="2023-05-31T13:43:00Z">
            <w:rPr>
              <w:spacing w:val="-6"/>
            </w:rPr>
          </w:rPrChange>
        </w:rPr>
        <w:t>or</w:t>
      </w:r>
      <w:r>
        <w:rPr>
          <w:spacing w:val="-11"/>
          <w:rPrChange w:id="1126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265" w:author="Kendra Wyant" w:date="2023-05-31T13:43:00Z">
            <w:rPr>
              <w:spacing w:val="-6"/>
            </w:rPr>
          </w:rPrChange>
        </w:rPr>
        <w:t>more</w:t>
      </w:r>
      <w:r>
        <w:rPr>
          <w:spacing w:val="-11"/>
          <w:rPrChange w:id="1126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267" w:author="Kendra Wyant" w:date="2023-05-31T13:43:00Z">
            <w:rPr>
              <w:spacing w:val="-6"/>
            </w:rPr>
          </w:rPrChange>
        </w:rPr>
        <w:t>generally.</w:t>
      </w:r>
      <w:r>
        <w:rPr>
          <w:spacing w:val="6"/>
          <w:rPrChange w:id="11268" w:author="Kendra Wyant" w:date="2023-05-31T13:43:00Z">
            <w:rPr>
              <w:spacing w:val="9"/>
            </w:rPr>
          </w:rPrChange>
        </w:rPr>
        <w:t xml:space="preserve"> </w:t>
      </w:r>
      <w:r>
        <w:rPr>
          <w:spacing w:val="-4"/>
          <w:rPrChange w:id="11269" w:author="Kendra Wyant" w:date="2023-05-31T13:43:00Z">
            <w:rPr>
              <w:spacing w:val="-6"/>
            </w:rPr>
          </w:rPrChange>
        </w:rPr>
        <w:t>Unfortunately,</w:t>
      </w:r>
      <w:r>
        <w:rPr>
          <w:spacing w:val="-11"/>
          <w:rPrChange w:id="1127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271" w:author="Kendra Wyant" w:date="2023-05-31T13:43:00Z">
            <w:rPr>
              <w:spacing w:val="-6"/>
            </w:rPr>
          </w:rPrChange>
        </w:rPr>
        <w:t>our</w:t>
      </w:r>
      <w:r>
        <w:rPr>
          <w:spacing w:val="-11"/>
          <w:rPrChange w:id="1127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273" w:author="Kendra Wyant" w:date="2023-05-31T13:43:00Z">
            <w:rPr>
              <w:spacing w:val="-6"/>
            </w:rPr>
          </w:rPrChange>
        </w:rPr>
        <w:t>sample</w:t>
      </w:r>
      <w:r>
        <w:rPr>
          <w:spacing w:val="-4"/>
          <w:rPrChange w:id="1127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1275" w:author="Kendra Wyant" w:date="2023-05-31T13:43:00Z">
            <w:rPr>
              <w:spacing w:val="-6"/>
            </w:rPr>
          </w:rPrChange>
        </w:rPr>
        <w:t>was</w:t>
      </w:r>
      <w:r>
        <w:rPr>
          <w:spacing w:val="-3"/>
          <w:rPrChange w:id="1127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277" w:author="Kendra Wyant" w:date="2023-05-31T13:43:00Z">
            <w:rPr>
              <w:spacing w:val="-6"/>
            </w:rPr>
          </w:rPrChange>
        </w:rPr>
        <w:t>not</w:t>
      </w:r>
      <w:r>
        <w:rPr>
          <w:spacing w:val="-3"/>
          <w:rPrChange w:id="1127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1279" w:author="Kendra Wyant" w:date="2023-05-31T13:43:00Z">
            <w:rPr>
              <w:spacing w:val="-6"/>
            </w:rPr>
          </w:rPrChange>
        </w:rPr>
        <w:t xml:space="preserve">diverse </w:t>
      </w:r>
      <w:r>
        <w:rPr>
          <w:spacing w:val="-2"/>
        </w:rPr>
        <w:t>with respect to race</w:t>
      </w:r>
      <w:r>
        <w:rPr>
          <w:spacing w:val="-3"/>
          <w:rPrChange w:id="1128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3"/>
          <w:rPrChange w:id="1128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ethnicity.</w:t>
      </w:r>
      <w:r>
        <w:rPr>
          <w:spacing w:val="17"/>
          <w:rPrChange w:id="11282" w:author="Kendra Wyant" w:date="2023-05-31T13:43:00Z">
            <w:rPr>
              <w:spacing w:val="18"/>
            </w:rPr>
          </w:rPrChange>
        </w:rPr>
        <w:t xml:space="preserve"> </w:t>
      </w:r>
      <w:r>
        <w:rPr>
          <w:spacing w:val="-2"/>
        </w:rPr>
        <w:t>Future</w:t>
      </w:r>
      <w:r>
        <w:rPr>
          <w:spacing w:val="-3"/>
          <w:rPrChange w:id="11283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research</w:t>
      </w:r>
      <w:r>
        <w:rPr>
          <w:spacing w:val="-3"/>
          <w:rPrChange w:id="1128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 xml:space="preserve">on personal sensing </w:t>
      </w:r>
      <w:r>
        <w:rPr>
          <w:rPrChange w:id="11285" w:author="Kendra Wyant" w:date="2023-05-31T13:43:00Z">
            <w:rPr>
              <w:spacing w:val="-2"/>
            </w:rPr>
          </w:rPrChange>
        </w:rPr>
        <w:t>must</w:t>
      </w:r>
      <w:r>
        <w:rPr>
          <w:spacing w:val="-9"/>
          <w:rPrChange w:id="11286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11287" w:author="Kendra Wyant" w:date="2023-05-31T13:43:00Z">
            <w:rPr>
              <w:spacing w:val="-2"/>
            </w:rPr>
          </w:rPrChange>
        </w:rPr>
        <w:t>specifically</w:t>
      </w:r>
      <w:r>
        <w:rPr>
          <w:spacing w:val="-8"/>
          <w:rPrChange w:id="11288" w:author="Kendra Wyant" w:date="2023-05-31T13:43:00Z">
            <w:rPr>
              <w:spacing w:val="-2"/>
            </w:rPr>
          </w:rPrChange>
        </w:rPr>
        <w:t xml:space="preserve"> </w:t>
      </w:r>
      <w:r>
        <w:t>recruit</w:t>
      </w:r>
      <w:r>
        <w:rPr>
          <w:spacing w:val="-9"/>
          <w:rPrChange w:id="11289" w:author="Kendra Wyant" w:date="2023-05-31T13:43:00Z">
            <w:rPr>
              <w:spacing w:val="-10"/>
            </w:rPr>
          </w:rPrChange>
        </w:rPr>
        <w:t xml:space="preserve"> </w:t>
      </w:r>
      <w:r>
        <w:t>for</w:t>
      </w:r>
      <w:r>
        <w:rPr>
          <w:spacing w:val="-8"/>
          <w:rPrChange w:id="11290" w:author="Kendra Wyant" w:date="2023-05-31T13:43:00Z">
            <w:rPr>
              <w:spacing w:val="-9"/>
            </w:rPr>
          </w:rPrChange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diversity</w:t>
      </w:r>
      <w:r>
        <w:rPr>
          <w:spacing w:val="-9"/>
        </w:rPr>
        <w:t xml:space="preserve"> </w:t>
      </w:r>
      <w:r>
        <w:t>to</w:t>
      </w:r>
      <w:r>
        <w:rPr>
          <w:spacing w:val="-8"/>
          <w:rPrChange w:id="11291" w:author="Kendra Wyant" w:date="2023-05-31T13:43:00Z">
            <w:rPr>
              <w:spacing w:val="-10"/>
            </w:rPr>
          </w:rPrChange>
        </w:rPr>
        <w:t xml:space="preserve"> </w:t>
      </w:r>
      <w:r>
        <w:t>better</w:t>
      </w:r>
      <w:r>
        <w:rPr>
          <w:spacing w:val="-8"/>
          <w:rPrChange w:id="11292" w:author="Kendra Wyant" w:date="2023-05-31T13:43:00Z">
            <w:rPr>
              <w:spacing w:val="-9"/>
            </w:rPr>
          </w:rPrChange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its</w:t>
      </w:r>
      <w:r>
        <w:rPr>
          <w:spacing w:val="-8"/>
          <w:rPrChange w:id="11293" w:author="Kendra Wyant" w:date="2023-05-31T13:43:00Z">
            <w:rPr>
              <w:spacing w:val="-10"/>
            </w:rPr>
          </w:rPrChange>
        </w:rPr>
        <w:t xml:space="preserve"> </w:t>
      </w:r>
      <w:r>
        <w:t>acceptance</w:t>
      </w:r>
      <w:r>
        <w:rPr>
          <w:spacing w:val="-9"/>
          <w:rPrChange w:id="11294" w:author="Kendra Wyant" w:date="2023-05-31T13:43:00Z">
            <w:rPr>
              <w:spacing w:val="-10"/>
            </w:rPr>
          </w:rPrChange>
        </w:rPr>
        <w:t xml:space="preserve"> </w:t>
      </w:r>
      <w:r>
        <w:t>in</w:t>
      </w:r>
      <w:r>
        <w:rPr>
          <w:rPrChange w:id="1129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296" w:author="Kendra Wyant" w:date="2023-05-31T13:43:00Z">
            <w:rPr/>
          </w:rPrChange>
        </w:rPr>
        <w:t>communities</w:t>
      </w:r>
      <w:r>
        <w:rPr>
          <w:spacing w:val="-10"/>
          <w:rPrChange w:id="1129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298" w:author="Kendra Wyant" w:date="2023-05-31T13:43:00Z">
            <w:rPr/>
          </w:rPrChange>
        </w:rPr>
        <w:t>of</w:t>
      </w:r>
      <w:r>
        <w:rPr>
          <w:spacing w:val="-10"/>
        </w:rPr>
        <w:t xml:space="preserve"> </w:t>
      </w:r>
      <w:r>
        <w:rPr>
          <w:spacing w:val="-2"/>
          <w:rPrChange w:id="11299" w:author="Kendra Wyant" w:date="2023-05-31T13:43:00Z">
            <w:rPr/>
          </w:rPrChange>
        </w:rPr>
        <w:t>color.</w:t>
      </w:r>
      <w:r>
        <w:rPr>
          <w:spacing w:val="7"/>
          <w:rPrChange w:id="11300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2"/>
          <w:rPrChange w:id="11301" w:author="Kendra Wyant" w:date="2023-05-31T13:43:00Z">
            <w:rPr/>
          </w:rPrChange>
        </w:rPr>
        <w:t>We</w:t>
      </w:r>
      <w:r>
        <w:rPr>
          <w:spacing w:val="-9"/>
          <w:rPrChange w:id="11302" w:author="Kendra Wyant" w:date="2023-05-31T13:43:00Z">
            <w:rPr/>
          </w:rPrChange>
        </w:rPr>
        <w:t xml:space="preserve"> </w:t>
      </w:r>
      <w:r>
        <w:rPr>
          <w:spacing w:val="-2"/>
          <w:rPrChange w:id="11303" w:author="Kendra Wyant" w:date="2023-05-31T13:43:00Z">
            <w:rPr>
              <w:spacing w:val="-6"/>
            </w:rPr>
          </w:rPrChange>
        </w:rPr>
        <w:t>have</w:t>
      </w:r>
      <w:r>
        <w:rPr>
          <w:spacing w:val="-9"/>
          <w:rPrChange w:id="1130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1305" w:author="Kendra Wyant" w:date="2023-05-31T13:43:00Z">
            <w:rPr>
              <w:spacing w:val="-6"/>
            </w:rPr>
          </w:rPrChange>
        </w:rPr>
        <w:t>learned</w:t>
      </w:r>
      <w:r>
        <w:rPr>
          <w:spacing w:val="-10"/>
          <w:rPrChange w:id="1130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1307" w:author="Kendra Wyant" w:date="2023-05-31T13:43:00Z">
            <w:rPr>
              <w:spacing w:val="-6"/>
            </w:rPr>
          </w:rPrChange>
        </w:rPr>
        <w:t>from</w:t>
      </w:r>
      <w:r>
        <w:rPr>
          <w:spacing w:val="-10"/>
          <w:rPrChange w:id="1130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1309" w:author="Kendra Wyant" w:date="2023-05-31T13:43:00Z">
            <w:rPr>
              <w:spacing w:val="-6"/>
            </w:rPr>
          </w:rPrChange>
        </w:rPr>
        <w:t>the</w:t>
      </w:r>
      <w:r>
        <w:rPr>
          <w:spacing w:val="-10"/>
          <w:rPrChange w:id="1131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1311" w:author="Kendra Wyant" w:date="2023-05-31T13:43:00Z">
            <w:rPr>
              <w:spacing w:val="-6"/>
            </w:rPr>
          </w:rPrChange>
        </w:rPr>
        <w:t>present</w:t>
      </w:r>
      <w:r>
        <w:rPr>
          <w:spacing w:val="-10"/>
          <w:rPrChange w:id="1131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1313" w:author="Kendra Wyant" w:date="2023-05-31T13:43:00Z">
            <w:rPr>
              <w:spacing w:val="-6"/>
            </w:rPr>
          </w:rPrChange>
        </w:rPr>
        <w:t>study</w:t>
      </w:r>
      <w:r>
        <w:rPr>
          <w:spacing w:val="-9"/>
          <w:rPrChange w:id="1131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1315" w:author="Kendra Wyant" w:date="2023-05-31T13:43:00Z">
            <w:rPr>
              <w:spacing w:val="-6"/>
            </w:rPr>
          </w:rPrChange>
        </w:rPr>
        <w:t>and</w:t>
      </w:r>
      <w:r>
        <w:rPr>
          <w:spacing w:val="-10"/>
          <w:rPrChange w:id="1131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1317" w:author="Kendra Wyant" w:date="2023-05-31T13:43:00Z">
            <w:rPr>
              <w:spacing w:val="-6"/>
            </w:rPr>
          </w:rPrChange>
        </w:rPr>
        <w:t>adjusted</w:t>
      </w:r>
      <w:r>
        <w:rPr>
          <w:spacing w:val="-10"/>
          <w:rPrChange w:id="1131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1319" w:author="Kendra Wyant" w:date="2023-05-31T13:43:00Z">
            <w:rPr>
              <w:spacing w:val="-6"/>
            </w:rPr>
          </w:rPrChange>
        </w:rPr>
        <w:t>our</w:t>
      </w:r>
      <w:r>
        <w:rPr>
          <w:spacing w:val="-9"/>
          <w:rPrChange w:id="1132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1321" w:author="Kendra Wyant" w:date="2023-05-31T13:43:00Z">
            <w:rPr>
              <w:spacing w:val="-6"/>
            </w:rPr>
          </w:rPrChange>
        </w:rPr>
        <w:t>recruiting</w:t>
      </w:r>
      <w:r>
        <w:rPr>
          <w:spacing w:val="-2"/>
          <w:rPrChange w:id="1132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1323" w:author="Kendra Wyant" w:date="2023-05-31T13:43:00Z">
            <w:rPr>
              <w:spacing w:val="-6"/>
            </w:rPr>
          </w:rPrChange>
        </w:rPr>
        <w:t>efforts</w:t>
      </w:r>
      <w:r>
        <w:rPr>
          <w:spacing w:val="-7"/>
          <w:rPrChange w:id="11324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1325" w:author="Kendra Wyant" w:date="2023-05-31T13:43:00Z">
            <w:rPr>
              <w:spacing w:val="-6"/>
            </w:rPr>
          </w:rPrChange>
        </w:rPr>
        <w:t>accordingly</w:t>
      </w:r>
      <w:r>
        <w:rPr>
          <w:spacing w:val="-8"/>
        </w:rPr>
        <w:t xml:space="preserve"> </w:t>
      </w:r>
      <w:r>
        <w:rPr>
          <w:rPrChange w:id="11326" w:author="Kendra Wyant" w:date="2023-05-31T13:43:00Z">
            <w:rPr>
              <w:spacing w:val="-6"/>
            </w:rPr>
          </w:rPrChange>
        </w:rPr>
        <w:t>to</w:t>
      </w:r>
      <w:r>
        <w:rPr>
          <w:spacing w:val="-7"/>
          <w:rPrChange w:id="11327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1328" w:author="Kendra Wyant" w:date="2023-05-31T13:43:00Z">
            <w:rPr>
              <w:spacing w:val="-6"/>
            </w:rPr>
          </w:rPrChange>
        </w:rPr>
        <w:t>recruit</w:t>
      </w:r>
      <w:r>
        <w:rPr>
          <w:spacing w:val="-8"/>
          <w:rPrChange w:id="1132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330" w:author="Kendra Wyant" w:date="2023-05-31T13:43:00Z">
            <w:rPr>
              <w:spacing w:val="-4"/>
            </w:rPr>
          </w:rPrChange>
        </w:rPr>
        <w:t>a</w:t>
      </w:r>
      <w:r>
        <w:rPr>
          <w:spacing w:val="-8"/>
          <w:rPrChange w:id="11331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332" w:author="Kendra Wyant" w:date="2023-05-31T13:43:00Z">
            <w:rPr>
              <w:spacing w:val="-4"/>
            </w:rPr>
          </w:rPrChange>
        </w:rPr>
        <w:t>sample</w:t>
      </w:r>
      <w:r>
        <w:rPr>
          <w:spacing w:val="-7"/>
          <w:rPrChange w:id="11333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334" w:author="Kendra Wyant" w:date="2023-05-31T13:43:00Z">
            <w:rPr>
              <w:spacing w:val="-4"/>
            </w:rPr>
          </w:rPrChange>
        </w:rPr>
        <w:t>that</w:t>
      </w:r>
      <w:r>
        <w:rPr>
          <w:spacing w:val="-8"/>
          <w:rPrChange w:id="11335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336" w:author="Kendra Wyant" w:date="2023-05-31T13:43:00Z">
            <w:rPr>
              <w:spacing w:val="-4"/>
            </w:rPr>
          </w:rPrChange>
        </w:rPr>
        <w:t>is</w:t>
      </w:r>
      <w:r>
        <w:rPr>
          <w:spacing w:val="-8"/>
          <w:rPrChange w:id="11337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338" w:author="Kendra Wyant" w:date="2023-05-31T13:43:00Z">
            <w:rPr>
              <w:spacing w:val="-4"/>
            </w:rPr>
          </w:rPrChange>
        </w:rPr>
        <w:t>more</w:t>
      </w:r>
      <w:r>
        <w:rPr>
          <w:spacing w:val="-7"/>
          <w:rPrChange w:id="1133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340" w:author="Kendra Wyant" w:date="2023-05-31T13:43:00Z">
            <w:rPr>
              <w:spacing w:val="-4"/>
            </w:rPr>
          </w:rPrChange>
        </w:rPr>
        <w:t>diverse</w:t>
      </w:r>
      <w:r>
        <w:rPr>
          <w:spacing w:val="-7"/>
          <w:rPrChange w:id="11341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342" w:author="Kendra Wyant" w:date="2023-05-31T13:43:00Z">
            <w:rPr>
              <w:spacing w:val="-4"/>
            </w:rPr>
          </w:rPrChange>
        </w:rPr>
        <w:t>with</w:t>
      </w:r>
      <w:r>
        <w:rPr>
          <w:spacing w:val="-7"/>
          <w:rPrChange w:id="11343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344" w:author="Kendra Wyant" w:date="2023-05-31T13:43:00Z">
            <w:rPr>
              <w:spacing w:val="-4"/>
            </w:rPr>
          </w:rPrChange>
        </w:rPr>
        <w:t>respect</w:t>
      </w:r>
      <w:r>
        <w:rPr>
          <w:spacing w:val="-7"/>
          <w:rPrChange w:id="11345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346" w:author="Kendra Wyant" w:date="2023-05-31T13:43:00Z">
            <w:rPr>
              <w:spacing w:val="-4"/>
            </w:rPr>
          </w:rPrChange>
        </w:rPr>
        <w:t>to</w:t>
      </w:r>
      <w:r>
        <w:rPr>
          <w:spacing w:val="-8"/>
          <w:rPrChange w:id="11347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348" w:author="Kendra Wyant" w:date="2023-05-31T13:43:00Z">
            <w:rPr>
              <w:spacing w:val="-4"/>
            </w:rPr>
          </w:rPrChange>
        </w:rPr>
        <w:t>race,</w:t>
      </w:r>
      <w:r>
        <w:rPr>
          <w:spacing w:val="-8"/>
          <w:rPrChange w:id="1134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350" w:author="Kendra Wyant" w:date="2023-05-31T13:43:00Z">
            <w:rPr>
              <w:spacing w:val="-4"/>
            </w:rPr>
          </w:rPrChange>
        </w:rPr>
        <w:t>ethnicity,</w:t>
      </w:r>
      <w:r>
        <w:rPr>
          <w:rPrChange w:id="1135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and</w:t>
      </w:r>
      <w:r>
        <w:rPr>
          <w:spacing w:val="-4"/>
          <w:rPrChange w:id="1135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geographical</w:t>
      </w:r>
      <w:r>
        <w:rPr>
          <w:spacing w:val="-4"/>
          <w:rPrChange w:id="1135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region</w:t>
      </w:r>
      <w:r>
        <w:rPr>
          <w:spacing w:val="-4"/>
          <w:rPrChange w:id="1135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for</w:t>
      </w:r>
      <w:r>
        <w:rPr>
          <w:spacing w:val="-4"/>
          <w:rPrChange w:id="1135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 xml:space="preserve">our ongoing personal sensing project with individuals with </w:t>
      </w:r>
      <w:r>
        <w:rPr>
          <w:rPrChange w:id="11356" w:author="Kendra Wyant" w:date="2023-05-31T13:43:00Z">
            <w:rPr>
              <w:spacing w:val="-4"/>
            </w:rPr>
          </w:rPrChange>
        </w:rPr>
        <w:t>opioid use disorder.</w:t>
      </w:r>
    </w:p>
    <w:p w14:paraId="4207EE15" w14:textId="77777777" w:rsidR="003146FC" w:rsidRDefault="003146FC">
      <w:pPr>
        <w:pStyle w:val="BodyText"/>
        <w:spacing w:before="1"/>
        <w:rPr>
          <w:ins w:id="11357" w:author="Kendra Wyant" w:date="2023-05-31T13:43:00Z"/>
          <w:sz w:val="27"/>
        </w:rPr>
      </w:pPr>
    </w:p>
    <w:p w14:paraId="45456090" w14:textId="77777777" w:rsidR="003146FC" w:rsidRDefault="004E27B8">
      <w:pPr>
        <w:pStyle w:val="Heading1"/>
        <w:numPr>
          <w:ilvl w:val="0"/>
          <w:numId w:val="2"/>
        </w:numPr>
        <w:tabs>
          <w:tab w:val="left" w:pos="489"/>
        </w:tabs>
        <w:ind w:left="488"/>
        <w:pPrChange w:id="11358" w:author="Kendra Wyant" w:date="2023-05-31T13:43:00Z">
          <w:pPr>
            <w:pStyle w:val="Heading1"/>
            <w:numPr>
              <w:numId w:val="6"/>
            </w:numPr>
            <w:tabs>
              <w:tab w:val="left" w:pos="489"/>
            </w:tabs>
            <w:spacing w:before="250"/>
            <w:ind w:left="488" w:hanging="329"/>
          </w:pPr>
        </w:pPrChange>
      </w:pPr>
      <w:bookmarkStart w:id="11359" w:name="7._Feasibility_is_a_function_of_more_tha"/>
      <w:bookmarkEnd w:id="11359"/>
      <w:r>
        <w:rPr>
          <w:w w:val="105"/>
        </w:rPr>
        <w:t>Feasibility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  <w:rPrChange w:id="11360" w:author="Kendra Wyant" w:date="2023-05-31T13:43:00Z">
            <w:rPr>
              <w:spacing w:val="17"/>
              <w:w w:val="105"/>
            </w:rPr>
          </w:rPrChange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  <w:rPrChange w:id="11361" w:author="Kendra Wyant" w:date="2023-05-31T13:43:00Z">
            <w:rPr>
              <w:spacing w:val="17"/>
              <w:w w:val="105"/>
            </w:rPr>
          </w:rPrChange>
        </w:rPr>
        <w:t xml:space="preserve"> </w:t>
      </w:r>
      <w:r>
        <w:rPr>
          <w:w w:val="105"/>
        </w:rPr>
        <w:t>function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  <w:rPrChange w:id="11362" w:author="Kendra Wyant" w:date="2023-05-31T13:43:00Z">
            <w:rPr>
              <w:spacing w:val="17"/>
              <w:w w:val="105"/>
            </w:rPr>
          </w:rPrChange>
        </w:rPr>
        <w:t xml:space="preserve"> </w:t>
      </w:r>
      <w:r>
        <w:rPr>
          <w:w w:val="105"/>
        </w:rPr>
        <w:t>more</w:t>
      </w:r>
      <w:r>
        <w:rPr>
          <w:spacing w:val="16"/>
          <w:w w:val="105"/>
          <w:rPrChange w:id="11363" w:author="Kendra Wyant" w:date="2023-05-31T13:43:00Z">
            <w:rPr>
              <w:spacing w:val="17"/>
              <w:w w:val="105"/>
            </w:rPr>
          </w:rPrChange>
        </w:rPr>
        <w:t xml:space="preserve"> </w:t>
      </w:r>
      <w:r>
        <w:rPr>
          <w:w w:val="105"/>
        </w:rPr>
        <w:t>than</w:t>
      </w:r>
      <w:r>
        <w:rPr>
          <w:spacing w:val="16"/>
          <w:w w:val="105"/>
          <w:rPrChange w:id="11364" w:author="Kendra Wyant" w:date="2023-05-31T13:43:00Z">
            <w:rPr>
              <w:spacing w:val="17"/>
              <w:w w:val="105"/>
            </w:rPr>
          </w:rPrChange>
        </w:rPr>
        <w:t xml:space="preserve"> </w:t>
      </w:r>
      <w:r>
        <w:rPr>
          <w:w w:val="105"/>
        </w:rPr>
        <w:t>participant</w:t>
      </w:r>
      <w:r>
        <w:rPr>
          <w:spacing w:val="16"/>
          <w:w w:val="105"/>
        </w:rPr>
        <w:t xml:space="preserve"> </w:t>
      </w:r>
      <w:r>
        <w:rPr>
          <w:w w:val="105"/>
        </w:rPr>
        <w:t>perceptions</w:t>
      </w:r>
      <w:r>
        <w:rPr>
          <w:spacing w:val="16"/>
          <w:w w:val="105"/>
          <w:rPrChange w:id="11365" w:author="Kendra Wyant" w:date="2023-05-31T13:43:00Z">
            <w:rPr>
              <w:spacing w:val="17"/>
              <w:w w:val="105"/>
            </w:rPr>
          </w:rPrChange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  <w:rPrChange w:id="11366" w:author="Kendra Wyant" w:date="2023-05-31T13:43:00Z">
            <w:rPr>
              <w:spacing w:val="17"/>
              <w:w w:val="105"/>
            </w:rPr>
          </w:rPrChange>
        </w:rPr>
        <w:t xml:space="preserve"> </w:t>
      </w:r>
      <w:r>
        <w:rPr>
          <w:spacing w:val="-2"/>
          <w:w w:val="105"/>
        </w:rPr>
        <w:t>acceptability</w:t>
      </w:r>
    </w:p>
    <w:p w14:paraId="1196525A" w14:textId="77777777" w:rsidR="003146FC" w:rsidRDefault="003146FC">
      <w:pPr>
        <w:pStyle w:val="BodyText"/>
        <w:spacing w:before="10"/>
        <w:rPr>
          <w:b/>
          <w:sz w:val="31"/>
          <w:rPrChange w:id="11367" w:author="Kendra Wyant" w:date="2023-05-31T13:43:00Z">
            <w:rPr>
              <w:b/>
              <w:sz w:val="22"/>
            </w:rPr>
          </w:rPrChange>
        </w:rPr>
        <w:pPrChange w:id="11368" w:author="Kendra Wyant" w:date="2023-05-31T13:43:00Z">
          <w:pPr>
            <w:pStyle w:val="BodyText"/>
            <w:spacing w:before="12"/>
          </w:pPr>
        </w:pPrChange>
      </w:pPr>
    </w:p>
    <w:p w14:paraId="4EE1F899" w14:textId="77777777" w:rsidR="003146FC" w:rsidRDefault="004E27B8">
      <w:pPr>
        <w:pStyle w:val="BodyText"/>
        <w:spacing w:line="355" w:lineRule="auto"/>
        <w:ind w:left="160" w:right="553" w:firstLine="576"/>
        <w:pPrChange w:id="11369" w:author="Kendra Wyant" w:date="2023-05-31T13:43:00Z">
          <w:pPr>
            <w:pStyle w:val="BodyText"/>
            <w:spacing w:line="355" w:lineRule="auto"/>
            <w:ind w:left="160" w:right="554" w:firstLine="576"/>
            <w:jc w:val="both"/>
          </w:pPr>
        </w:pPrChange>
      </w:pP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course, user</w:t>
      </w:r>
      <w:r>
        <w:rPr>
          <w:spacing w:val="-5"/>
        </w:rPr>
        <w:t xml:space="preserve"> </w:t>
      </w:r>
      <w:r>
        <w:rPr>
          <w:spacing w:val="-4"/>
        </w:rPr>
        <w:t>acceptance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personal sensing methods is</w:t>
      </w:r>
      <w:r>
        <w:rPr>
          <w:spacing w:val="-5"/>
        </w:rPr>
        <w:t xml:space="preserve"> </w:t>
      </w:r>
      <w:r>
        <w:rPr>
          <w:spacing w:val="-4"/>
        </w:rPr>
        <w:t>necessary</w:t>
      </w:r>
      <w:r>
        <w:rPr>
          <w:spacing w:val="-5"/>
        </w:rPr>
        <w:t xml:space="preserve"> </w:t>
      </w:r>
      <w:r>
        <w:rPr>
          <w:spacing w:val="-4"/>
        </w:rPr>
        <w:t>but not</w:t>
      </w:r>
      <w:r>
        <w:rPr>
          <w:spacing w:val="-5"/>
        </w:rPr>
        <w:t xml:space="preserve"> </w:t>
      </w:r>
      <w:r>
        <w:rPr>
          <w:spacing w:val="-4"/>
        </w:rPr>
        <w:t xml:space="preserve">sufficient </w:t>
      </w:r>
      <w:r>
        <w:rPr>
          <w:spacing w:val="-2"/>
          <w:rPrChange w:id="11370" w:author="Kendra Wyant" w:date="2023-05-31T13:43:00Z">
            <w:rPr>
              <w:spacing w:val="-4"/>
            </w:rPr>
          </w:rPrChange>
        </w:rPr>
        <w:t>to</w:t>
      </w:r>
      <w:r>
        <w:rPr>
          <w:spacing w:val="-2"/>
          <w:rPrChange w:id="1137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372" w:author="Kendra Wyant" w:date="2023-05-31T13:43:00Z">
            <w:rPr>
              <w:spacing w:val="-4"/>
            </w:rPr>
          </w:rPrChange>
        </w:rPr>
        <w:t>expand</w:t>
      </w:r>
      <w:r>
        <w:rPr>
          <w:spacing w:val="-2"/>
          <w:rPrChange w:id="1137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374" w:author="Kendra Wyant" w:date="2023-05-31T13:43:00Z">
            <w:rPr>
              <w:spacing w:val="-4"/>
            </w:rPr>
          </w:rPrChange>
        </w:rPr>
        <w:t>use</w:t>
      </w:r>
      <w:r>
        <w:rPr>
          <w:spacing w:val="-2"/>
          <w:rPrChange w:id="1137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376" w:author="Kendra Wyant" w:date="2023-05-31T13:43:00Z">
            <w:rPr>
              <w:spacing w:val="-4"/>
            </w:rPr>
          </w:rPrChange>
        </w:rPr>
        <w:t>of</w:t>
      </w:r>
      <w:r>
        <w:rPr>
          <w:spacing w:val="-2"/>
          <w:rPrChange w:id="1137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378" w:author="Kendra Wyant" w:date="2023-05-31T13:43:00Z">
            <w:rPr>
              <w:spacing w:val="-4"/>
            </w:rPr>
          </w:rPrChange>
        </w:rPr>
        <w:t>these</w:t>
      </w:r>
      <w:r>
        <w:rPr>
          <w:spacing w:val="-2"/>
          <w:rPrChange w:id="1137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380" w:author="Kendra Wyant" w:date="2023-05-31T13:43:00Z">
            <w:rPr>
              <w:spacing w:val="-4"/>
            </w:rPr>
          </w:rPrChange>
        </w:rPr>
        <w:t>methods</w:t>
      </w:r>
      <w:r>
        <w:rPr>
          <w:spacing w:val="-2"/>
          <w:rPrChange w:id="1138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382" w:author="Kendra Wyant" w:date="2023-05-31T13:43:00Z">
            <w:rPr>
              <w:spacing w:val="-4"/>
            </w:rPr>
          </w:rPrChange>
        </w:rPr>
        <w:t>in</w:t>
      </w:r>
      <w:r>
        <w:rPr>
          <w:spacing w:val="-2"/>
          <w:rPrChange w:id="1138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384" w:author="Kendra Wyant" w:date="2023-05-31T13:43:00Z">
            <w:rPr>
              <w:spacing w:val="-4"/>
            </w:rPr>
          </w:rPrChange>
        </w:rPr>
        <w:t>research</w:t>
      </w:r>
      <w:r>
        <w:rPr>
          <w:spacing w:val="-2"/>
          <w:rPrChange w:id="1138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386" w:author="Kendra Wyant" w:date="2023-05-31T13:43:00Z">
            <w:rPr>
              <w:spacing w:val="-4"/>
            </w:rPr>
          </w:rPrChange>
        </w:rPr>
        <w:t>and</w:t>
      </w:r>
      <w:r>
        <w:rPr>
          <w:spacing w:val="-2"/>
          <w:rPrChange w:id="1138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388" w:author="Kendra Wyant" w:date="2023-05-31T13:43:00Z">
            <w:rPr>
              <w:spacing w:val="-4"/>
            </w:rPr>
          </w:rPrChange>
        </w:rPr>
        <w:t>clinical</w:t>
      </w:r>
      <w:r>
        <w:rPr>
          <w:spacing w:val="-2"/>
          <w:rPrChange w:id="1138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390" w:author="Kendra Wyant" w:date="2023-05-31T13:43:00Z">
            <w:rPr>
              <w:spacing w:val="-4"/>
            </w:rPr>
          </w:rPrChange>
        </w:rPr>
        <w:t>implementations.</w:t>
      </w:r>
      <w:r>
        <w:rPr>
          <w:spacing w:val="17"/>
          <w:rPrChange w:id="11391" w:author="Kendra Wyant" w:date="2023-05-31T13:43:00Z">
            <w:rPr>
              <w:spacing w:val="11"/>
            </w:rPr>
          </w:rPrChange>
        </w:rPr>
        <w:t xml:space="preserve"> </w:t>
      </w:r>
      <w:r>
        <w:rPr>
          <w:spacing w:val="-2"/>
          <w:rPrChange w:id="11392" w:author="Kendra Wyant" w:date="2023-05-31T13:43:00Z">
            <w:rPr>
              <w:spacing w:val="-4"/>
            </w:rPr>
          </w:rPrChange>
        </w:rPr>
        <w:t>A</w:t>
      </w:r>
      <w:r>
        <w:rPr>
          <w:spacing w:val="-2"/>
          <w:rPrChange w:id="1139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394" w:author="Kendra Wyant" w:date="2023-05-31T13:43:00Z">
            <w:rPr>
              <w:spacing w:val="-4"/>
            </w:rPr>
          </w:rPrChange>
        </w:rPr>
        <w:t>variety</w:t>
      </w:r>
      <w:r>
        <w:rPr>
          <w:spacing w:val="-2"/>
          <w:rPrChange w:id="1139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396" w:author="Kendra Wyant" w:date="2023-05-31T13:43:00Z">
            <w:rPr>
              <w:spacing w:val="-4"/>
            </w:rPr>
          </w:rPrChange>
        </w:rPr>
        <w:t>of</w:t>
      </w:r>
      <w:r>
        <w:rPr>
          <w:spacing w:val="-2"/>
          <w:rPrChange w:id="11397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1398" w:author="Kendra Wyant" w:date="2023-05-31T13:43:00Z">
            <w:rPr>
              <w:spacing w:val="-4"/>
            </w:rPr>
          </w:rPrChange>
        </w:rPr>
        <w:t>other</w:t>
      </w:r>
      <w:r>
        <w:rPr>
          <w:spacing w:val="-10"/>
          <w:rPrChange w:id="1139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400" w:author="Kendra Wyant" w:date="2023-05-31T13:43:00Z">
            <w:rPr>
              <w:spacing w:val="-2"/>
            </w:rPr>
          </w:rPrChange>
        </w:rPr>
        <w:t>key</w:t>
      </w:r>
      <w:r>
        <w:rPr>
          <w:spacing w:val="-10"/>
          <w:rPrChange w:id="11401" w:author="Kendra Wyant" w:date="2023-05-31T13:43:00Z">
            <w:rPr>
              <w:spacing w:val="-13"/>
            </w:rPr>
          </w:rPrChange>
        </w:rPr>
        <w:t xml:space="preserve"> </w:t>
      </w:r>
      <w:r>
        <w:rPr>
          <w:rPrChange w:id="11402" w:author="Kendra Wyant" w:date="2023-05-31T13:43:00Z">
            <w:rPr>
              <w:spacing w:val="-2"/>
            </w:rPr>
          </w:rPrChange>
        </w:rPr>
        <w:t>issues</w:t>
      </w:r>
      <w:r>
        <w:rPr>
          <w:spacing w:val="-9"/>
          <w:rPrChange w:id="11403" w:author="Kendra Wyant" w:date="2023-05-31T13:43:00Z">
            <w:rPr>
              <w:spacing w:val="-13"/>
            </w:rPr>
          </w:rPrChange>
        </w:rPr>
        <w:t xml:space="preserve"> </w:t>
      </w:r>
      <w:r>
        <w:rPr>
          <w:rPrChange w:id="11404" w:author="Kendra Wyant" w:date="2023-05-31T13:43:00Z">
            <w:rPr>
              <w:spacing w:val="-2"/>
            </w:rPr>
          </w:rPrChange>
        </w:rPr>
        <w:t>may</w:t>
      </w:r>
      <w:r>
        <w:rPr>
          <w:spacing w:val="-10"/>
          <w:rPrChange w:id="11405" w:author="Kendra Wyant" w:date="2023-05-31T13:43:00Z">
            <w:rPr>
              <w:spacing w:val="-13"/>
            </w:rPr>
          </w:rPrChange>
        </w:rPr>
        <w:t xml:space="preserve"> </w:t>
      </w:r>
      <w:r>
        <w:rPr>
          <w:rPrChange w:id="11406" w:author="Kendra Wyant" w:date="2023-05-31T13:43:00Z">
            <w:rPr>
              <w:spacing w:val="-2"/>
            </w:rPr>
          </w:rPrChange>
        </w:rPr>
        <w:t>facilitate</w:t>
      </w:r>
      <w:r>
        <w:rPr>
          <w:spacing w:val="-9"/>
          <w:rPrChange w:id="11407" w:author="Kendra Wyant" w:date="2023-05-31T13:43:00Z">
            <w:rPr>
              <w:spacing w:val="-13"/>
            </w:rPr>
          </w:rPrChange>
        </w:rPr>
        <w:t xml:space="preserve"> </w:t>
      </w:r>
      <w:r>
        <w:rPr>
          <w:rPrChange w:id="11408" w:author="Kendra Wyant" w:date="2023-05-31T13:43:00Z">
            <w:rPr>
              <w:spacing w:val="-2"/>
            </w:rPr>
          </w:rPrChange>
        </w:rPr>
        <w:t>or</w:t>
      </w:r>
      <w:r>
        <w:rPr>
          <w:spacing w:val="-10"/>
          <w:rPrChange w:id="11409" w:author="Kendra Wyant" w:date="2023-05-31T13:43:00Z">
            <w:rPr>
              <w:spacing w:val="-13"/>
            </w:rPr>
          </w:rPrChange>
        </w:rPr>
        <w:t xml:space="preserve"> </w:t>
      </w:r>
      <w:r>
        <w:rPr>
          <w:rPrChange w:id="11410" w:author="Kendra Wyant" w:date="2023-05-31T13:43:00Z">
            <w:rPr>
              <w:spacing w:val="-2"/>
            </w:rPr>
          </w:rPrChange>
        </w:rPr>
        <w:t>present</w:t>
      </w:r>
      <w:r>
        <w:rPr>
          <w:spacing w:val="-9"/>
          <w:rPrChange w:id="11411" w:author="Kendra Wyant" w:date="2023-05-31T13:43:00Z">
            <w:rPr>
              <w:spacing w:val="-13"/>
            </w:rPr>
          </w:rPrChange>
        </w:rPr>
        <w:t xml:space="preserve"> </w:t>
      </w:r>
      <w:r>
        <w:rPr>
          <w:rPrChange w:id="11412" w:author="Kendra Wyant" w:date="2023-05-31T13:43:00Z">
            <w:rPr>
              <w:spacing w:val="-2"/>
            </w:rPr>
          </w:rPrChange>
        </w:rPr>
        <w:t>barriers</w:t>
      </w:r>
      <w:r>
        <w:rPr>
          <w:spacing w:val="-9"/>
          <w:rPrChange w:id="11413" w:author="Kendra Wyant" w:date="2023-05-31T13:43:00Z">
            <w:rPr>
              <w:spacing w:val="-13"/>
            </w:rPr>
          </w:rPrChange>
        </w:rPr>
        <w:t xml:space="preserve"> </w:t>
      </w:r>
      <w:r>
        <w:rPr>
          <w:rPrChange w:id="11414" w:author="Kendra Wyant" w:date="2023-05-31T13:43:00Z">
            <w:rPr>
              <w:spacing w:val="-2"/>
            </w:rPr>
          </w:rPrChange>
        </w:rPr>
        <w:t>to</w:t>
      </w:r>
      <w:r>
        <w:rPr>
          <w:spacing w:val="-10"/>
          <w:rPrChange w:id="11415" w:author="Kendra Wyant" w:date="2023-05-31T13:43:00Z">
            <w:rPr>
              <w:spacing w:val="-13"/>
            </w:rPr>
          </w:rPrChange>
        </w:rPr>
        <w:t xml:space="preserve"> </w:t>
      </w:r>
      <w:r>
        <w:rPr>
          <w:rPrChange w:id="11416" w:author="Kendra Wyant" w:date="2023-05-31T13:43:00Z">
            <w:rPr>
              <w:spacing w:val="-2"/>
            </w:rPr>
          </w:rPrChange>
        </w:rPr>
        <w:t>wider</w:t>
      </w:r>
      <w:r>
        <w:rPr>
          <w:spacing w:val="-9"/>
          <w:rPrChange w:id="11417" w:author="Kendra Wyant" w:date="2023-05-31T13:43:00Z">
            <w:rPr>
              <w:spacing w:val="-13"/>
            </w:rPr>
          </w:rPrChange>
        </w:rPr>
        <w:t xml:space="preserve"> </w:t>
      </w:r>
      <w:r>
        <w:rPr>
          <w:rPrChange w:id="11418" w:author="Kendra Wyant" w:date="2023-05-31T13:43:00Z">
            <w:rPr>
              <w:spacing w:val="-2"/>
            </w:rPr>
          </w:rPrChange>
        </w:rPr>
        <w:t>use</w:t>
      </w:r>
      <w:r>
        <w:rPr>
          <w:spacing w:val="-10"/>
          <w:rPrChange w:id="11419" w:author="Kendra Wyant" w:date="2023-05-31T13:43:00Z">
            <w:rPr>
              <w:spacing w:val="-13"/>
            </w:rPr>
          </w:rPrChange>
        </w:rPr>
        <w:t xml:space="preserve"> </w:t>
      </w:r>
      <w:r>
        <w:rPr>
          <w:rPrChange w:id="11420" w:author="Kendra Wyant" w:date="2023-05-31T13:43:00Z">
            <w:rPr>
              <w:spacing w:val="-2"/>
            </w:rPr>
          </w:rPrChange>
        </w:rPr>
        <w:t>of</w:t>
      </w:r>
      <w:r>
        <w:rPr>
          <w:spacing w:val="-10"/>
          <w:rPrChange w:id="11421" w:author="Kendra Wyant" w:date="2023-05-31T13:43:00Z">
            <w:rPr>
              <w:spacing w:val="-13"/>
            </w:rPr>
          </w:rPrChange>
        </w:rPr>
        <w:t xml:space="preserve"> </w:t>
      </w:r>
      <w:r>
        <w:rPr>
          <w:rPrChange w:id="11422" w:author="Kendra Wyant" w:date="2023-05-31T13:43:00Z">
            <w:rPr>
              <w:spacing w:val="-2"/>
            </w:rPr>
          </w:rPrChange>
        </w:rPr>
        <w:t>personal</w:t>
      </w:r>
      <w:r>
        <w:rPr>
          <w:spacing w:val="-10"/>
          <w:rPrChange w:id="11423" w:author="Kendra Wyant" w:date="2023-05-31T13:43:00Z">
            <w:rPr>
              <w:spacing w:val="-13"/>
            </w:rPr>
          </w:rPrChange>
        </w:rPr>
        <w:t xml:space="preserve"> </w:t>
      </w:r>
      <w:r>
        <w:rPr>
          <w:rPrChange w:id="11424" w:author="Kendra Wyant" w:date="2023-05-31T13:43:00Z">
            <w:rPr>
              <w:spacing w:val="-2"/>
            </w:rPr>
          </w:rPrChange>
        </w:rPr>
        <w:t>sensing.</w:t>
      </w:r>
      <w:r>
        <w:rPr>
          <w:spacing w:val="8"/>
          <w:rPrChange w:id="11425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1426" w:author="Kendra Wyant" w:date="2023-05-31T13:43:00Z">
            <w:rPr>
              <w:spacing w:val="-2"/>
            </w:rPr>
          </w:rPrChange>
        </w:rPr>
        <w:t>These</w:t>
      </w:r>
      <w:r>
        <w:rPr>
          <w:rPrChange w:id="11427" w:author="Kendra Wyant" w:date="2023-05-31T13:43:00Z">
            <w:rPr>
              <w:spacing w:val="-13"/>
            </w:rPr>
          </w:rPrChange>
        </w:rPr>
        <w:t xml:space="preserve"> </w:t>
      </w:r>
      <w:r>
        <w:rPr>
          <w:spacing w:val="-4"/>
          <w:rPrChange w:id="11428" w:author="Kendra Wyant" w:date="2023-05-31T13:43:00Z">
            <w:rPr>
              <w:spacing w:val="-2"/>
            </w:rPr>
          </w:rPrChange>
        </w:rPr>
        <w:t xml:space="preserve">include </w:t>
      </w:r>
      <w:r>
        <w:rPr>
          <w:spacing w:val="-4"/>
        </w:rPr>
        <w:t>cost</w:t>
      </w:r>
      <w:r>
        <w:rPr>
          <w:spacing w:val="-4"/>
          <w:rPrChange w:id="1142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and</w:t>
      </w:r>
      <w:r>
        <w:rPr>
          <w:spacing w:val="-4"/>
          <w:rPrChange w:id="1143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accessibility,</w:t>
      </w:r>
      <w:r>
        <w:rPr>
          <w:spacing w:val="-4"/>
          <w:rPrChange w:id="1143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stability</w:t>
      </w:r>
      <w:r>
        <w:rPr>
          <w:spacing w:val="-4"/>
          <w:rPrChange w:id="1143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over</w:t>
      </w:r>
      <w:r>
        <w:rPr>
          <w:spacing w:val="-4"/>
          <w:rPrChange w:id="1143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time,</w:t>
      </w:r>
      <w:r>
        <w:rPr>
          <w:spacing w:val="-4"/>
          <w:rPrChange w:id="1143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and</w:t>
      </w:r>
      <w:r>
        <w:rPr>
          <w:spacing w:val="-4"/>
          <w:rPrChange w:id="1143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the</w:t>
      </w:r>
      <w:r>
        <w:rPr>
          <w:spacing w:val="-4"/>
          <w:rPrChange w:id="1143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utility</w:t>
      </w:r>
      <w:r>
        <w:rPr>
          <w:spacing w:val="-4"/>
          <w:rPrChange w:id="1143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of</w:t>
      </w:r>
      <w:r>
        <w:rPr>
          <w:spacing w:val="-4"/>
          <w:rPrChange w:id="1143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</w:rPr>
        <w:t>personal</w:t>
      </w:r>
      <w:r>
        <w:rPr>
          <w:spacing w:val="-4"/>
          <w:rPrChange w:id="1143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sensing</w:t>
      </w:r>
      <w:r>
        <w:rPr>
          <w:spacing w:val="-4"/>
          <w:rPrChange w:id="1144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relative</w:t>
      </w:r>
      <w:r>
        <w:rPr>
          <w:spacing w:val="-4"/>
          <w:rPrChange w:id="1144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442" w:author="Kendra Wyant" w:date="2023-05-31T13:43:00Z">
            <w:rPr>
              <w:spacing w:val="-4"/>
            </w:rPr>
          </w:rPrChange>
        </w:rPr>
        <w:t>to</w:t>
      </w:r>
      <w:r>
        <w:rPr>
          <w:rPrChange w:id="11443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1444" w:author="Kendra Wyant" w:date="2023-05-31T13:43:00Z">
            <w:rPr>
              <w:spacing w:val="-4"/>
            </w:rPr>
          </w:rPrChange>
        </w:rPr>
        <w:t xml:space="preserve">other </w:t>
      </w:r>
      <w:r>
        <w:t>more traditional methods.</w:t>
      </w:r>
    </w:p>
    <w:p w14:paraId="4E0ADE5F" w14:textId="77777777" w:rsidR="003146FC" w:rsidRDefault="004E27B8">
      <w:pPr>
        <w:pStyle w:val="BodyText"/>
        <w:spacing w:before="114" w:line="355" w:lineRule="auto"/>
        <w:ind w:left="160" w:right="829" w:firstLine="576"/>
        <w:pPrChange w:id="11445" w:author="Kendra Wyant" w:date="2023-05-31T13:43:00Z">
          <w:pPr>
            <w:pStyle w:val="BodyText"/>
            <w:spacing w:before="234" w:line="355" w:lineRule="auto"/>
            <w:ind w:left="160" w:right="512" w:firstLine="576"/>
          </w:pPr>
        </w:pPrChange>
      </w:pPr>
      <w:r>
        <w:rPr>
          <w:spacing w:val="-4"/>
          <w:rPrChange w:id="11446" w:author="Kendra Wyant" w:date="2023-05-31T13:43:00Z">
            <w:rPr/>
          </w:rPrChange>
        </w:rPr>
        <w:t>The</w:t>
      </w:r>
      <w:r>
        <w:rPr>
          <w:spacing w:val="-4"/>
          <w:rPrChange w:id="1144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1448" w:author="Kendra Wyant" w:date="2023-05-31T13:43:00Z">
            <w:rPr/>
          </w:rPrChange>
        </w:rPr>
        <w:t>smartphone</w:t>
      </w:r>
      <w:r>
        <w:rPr>
          <w:spacing w:val="-4"/>
          <w:rPrChange w:id="1144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450" w:author="Kendra Wyant" w:date="2023-05-31T13:43:00Z">
            <w:rPr/>
          </w:rPrChange>
        </w:rPr>
        <w:t>itself</w:t>
      </w:r>
      <w:r>
        <w:rPr>
          <w:spacing w:val="-4"/>
          <w:rPrChange w:id="1145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1452" w:author="Kendra Wyant" w:date="2023-05-31T13:43:00Z">
            <w:rPr/>
          </w:rPrChange>
        </w:rPr>
        <w:t>is</w:t>
      </w:r>
      <w:r>
        <w:rPr>
          <w:spacing w:val="-4"/>
          <w:rPrChange w:id="1145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1454" w:author="Kendra Wyant" w:date="2023-05-31T13:43:00Z">
            <w:rPr/>
          </w:rPrChange>
        </w:rPr>
        <w:t>arguably</w:t>
      </w:r>
      <w:r>
        <w:rPr>
          <w:spacing w:val="-4"/>
          <w:rPrChange w:id="1145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456" w:author="Kendra Wyant" w:date="2023-05-31T13:43:00Z">
            <w:rPr/>
          </w:rPrChange>
        </w:rPr>
        <w:t>the</w:t>
      </w:r>
      <w:r>
        <w:rPr>
          <w:spacing w:val="-4"/>
          <w:rPrChange w:id="1145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1458" w:author="Kendra Wyant" w:date="2023-05-31T13:43:00Z">
            <w:rPr/>
          </w:rPrChange>
        </w:rPr>
        <w:t>best</w:t>
      </w:r>
      <w:r>
        <w:rPr>
          <w:spacing w:val="-4"/>
          <w:rPrChange w:id="1145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1460" w:author="Kendra Wyant" w:date="2023-05-31T13:43:00Z">
            <w:rPr/>
          </w:rPrChange>
        </w:rPr>
        <w:t>available</w:t>
      </w:r>
      <w:r>
        <w:rPr>
          <w:spacing w:val="-4"/>
          <w:rPrChange w:id="1146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462" w:author="Kendra Wyant" w:date="2023-05-31T13:43:00Z">
            <w:rPr/>
          </w:rPrChange>
        </w:rPr>
        <w:t>sensing</w:t>
      </w:r>
      <w:r>
        <w:rPr>
          <w:spacing w:val="-4"/>
          <w:rPrChange w:id="1146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1464" w:author="Kendra Wyant" w:date="2023-05-31T13:43:00Z">
            <w:rPr/>
          </w:rPrChange>
        </w:rPr>
        <w:t>system</w:t>
      </w:r>
      <w:r>
        <w:rPr>
          <w:spacing w:val="-4"/>
          <w:rPrChange w:id="1146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466" w:author="Kendra Wyant" w:date="2023-05-31T13:43:00Z">
            <w:rPr/>
          </w:rPrChange>
        </w:rPr>
        <w:t>today.</w:t>
      </w:r>
      <w:r>
        <w:rPr>
          <w:spacing w:val="18"/>
          <w:rPrChange w:id="11467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4"/>
          <w:rPrChange w:id="11468" w:author="Kendra Wyant" w:date="2023-05-31T13:43:00Z">
            <w:rPr/>
          </w:rPrChange>
        </w:rPr>
        <w:t xml:space="preserve">Today’s </w:t>
      </w:r>
      <w:r>
        <w:rPr>
          <w:spacing w:val="-2"/>
          <w:rPrChange w:id="11469" w:author="Kendra Wyant" w:date="2023-05-31T13:43:00Z">
            <w:rPr/>
          </w:rPrChange>
        </w:rPr>
        <w:t>smartphone</w:t>
      </w:r>
      <w:r>
        <w:rPr>
          <w:spacing w:val="-10"/>
        </w:rPr>
        <w:t xml:space="preserve"> </w:t>
      </w:r>
      <w:r>
        <w:rPr>
          <w:spacing w:val="-2"/>
          <w:rPrChange w:id="11470" w:author="Kendra Wyant" w:date="2023-05-31T13:43:00Z">
            <w:rPr/>
          </w:rPrChange>
        </w:rPr>
        <w:t>contains</w:t>
      </w:r>
      <w:r>
        <w:rPr>
          <w:spacing w:val="-10"/>
        </w:rPr>
        <w:t xml:space="preserve"> </w:t>
      </w:r>
      <w:r>
        <w:rPr>
          <w:spacing w:val="-2"/>
          <w:rPrChange w:id="11471" w:author="Kendra Wyant" w:date="2023-05-31T13:43:00Z">
            <w:rPr/>
          </w:rPrChange>
        </w:rPr>
        <w:t>numerous</w:t>
      </w:r>
      <w:r>
        <w:rPr>
          <w:spacing w:val="-10"/>
        </w:rPr>
        <w:t xml:space="preserve"> </w:t>
      </w:r>
      <w:r>
        <w:rPr>
          <w:spacing w:val="-2"/>
          <w:rPrChange w:id="11472" w:author="Kendra Wyant" w:date="2023-05-31T13:43:00Z">
            <w:rPr/>
          </w:rPrChange>
        </w:rPr>
        <w:t>sensors</w:t>
      </w:r>
      <w:r>
        <w:rPr>
          <w:spacing w:val="-9"/>
        </w:rPr>
        <w:t xml:space="preserve"> </w:t>
      </w:r>
      <w:r>
        <w:rPr>
          <w:spacing w:val="-2"/>
          <w:rPrChange w:id="11473" w:author="Kendra Wyant" w:date="2023-05-31T13:43:00Z">
            <w:rPr/>
          </w:rPrChange>
        </w:rPr>
        <w:t>and</w:t>
      </w:r>
      <w:r>
        <w:rPr>
          <w:spacing w:val="-10"/>
        </w:rPr>
        <w:t xml:space="preserve"> </w:t>
      </w:r>
      <w:r>
        <w:rPr>
          <w:spacing w:val="-2"/>
          <w:rPrChange w:id="11474" w:author="Kendra Wyant" w:date="2023-05-31T13:43:00Z">
            <w:rPr/>
          </w:rPrChange>
        </w:rPr>
        <w:t>other</w:t>
      </w:r>
      <w:r>
        <w:rPr>
          <w:spacing w:val="-9"/>
        </w:rPr>
        <w:t xml:space="preserve"> </w:t>
      </w:r>
      <w:r>
        <w:rPr>
          <w:spacing w:val="-2"/>
          <w:rPrChange w:id="11475" w:author="Kendra Wyant" w:date="2023-05-31T13:43:00Z">
            <w:rPr/>
          </w:rPrChange>
        </w:rPr>
        <w:t>raw</w:t>
      </w:r>
      <w:r>
        <w:rPr>
          <w:spacing w:val="-10"/>
        </w:rPr>
        <w:t xml:space="preserve"> </w:t>
      </w:r>
      <w:r>
        <w:rPr>
          <w:spacing w:val="-2"/>
          <w:rPrChange w:id="11476" w:author="Kendra Wyant" w:date="2023-05-31T13:43:00Z">
            <w:rPr/>
          </w:rPrChange>
        </w:rPr>
        <w:t>data</w:t>
      </w:r>
      <w:r>
        <w:rPr>
          <w:spacing w:val="-9"/>
        </w:rPr>
        <w:t xml:space="preserve"> </w:t>
      </w:r>
      <w:r>
        <w:rPr>
          <w:spacing w:val="-2"/>
          <w:rPrChange w:id="11477" w:author="Kendra Wyant" w:date="2023-05-31T13:43:00Z">
            <w:rPr/>
          </w:rPrChange>
        </w:rPr>
        <w:t>streams</w:t>
      </w:r>
      <w:r>
        <w:rPr>
          <w:spacing w:val="-10"/>
        </w:rPr>
        <w:t xml:space="preserve"> </w:t>
      </w:r>
      <w:r>
        <w:rPr>
          <w:spacing w:val="-2"/>
          <w:rPrChange w:id="11478" w:author="Kendra Wyant" w:date="2023-05-31T13:43:00Z">
            <w:rPr/>
          </w:rPrChange>
        </w:rPr>
        <w:t>that</w:t>
      </w:r>
      <w:r>
        <w:rPr>
          <w:spacing w:val="-9"/>
        </w:rPr>
        <w:t xml:space="preserve"> </w:t>
      </w:r>
      <w:r>
        <w:rPr>
          <w:spacing w:val="-2"/>
          <w:rPrChange w:id="11479" w:author="Kendra Wyant" w:date="2023-05-31T13:43:00Z">
            <w:rPr/>
          </w:rPrChange>
        </w:rPr>
        <w:t>can</w:t>
      </w:r>
      <w:r>
        <w:rPr>
          <w:spacing w:val="-9"/>
        </w:rPr>
        <w:t xml:space="preserve"> </w:t>
      </w:r>
      <w:r>
        <w:rPr>
          <w:spacing w:val="-2"/>
          <w:rPrChange w:id="11480" w:author="Kendra Wyant" w:date="2023-05-31T13:43:00Z">
            <w:rPr/>
          </w:rPrChange>
        </w:rPr>
        <w:t>be</w:t>
      </w:r>
      <w:r>
        <w:rPr>
          <w:spacing w:val="-10"/>
        </w:rPr>
        <w:t xml:space="preserve"> </w:t>
      </w:r>
      <w:r>
        <w:rPr>
          <w:spacing w:val="-2"/>
          <w:rPrChange w:id="11481" w:author="Kendra Wyant" w:date="2023-05-31T13:43:00Z">
            <w:rPr/>
          </w:rPrChange>
        </w:rPr>
        <w:t>used</w:t>
      </w:r>
      <w:r>
        <w:rPr>
          <w:spacing w:val="-9"/>
        </w:rPr>
        <w:t xml:space="preserve"> </w:t>
      </w:r>
      <w:r>
        <w:rPr>
          <w:spacing w:val="-2"/>
          <w:rPrChange w:id="11482" w:author="Kendra Wyant" w:date="2023-05-31T13:43:00Z">
            <w:rPr/>
          </w:rPrChange>
        </w:rPr>
        <w:t>for personal</w:t>
      </w:r>
      <w:r>
        <w:rPr>
          <w:spacing w:val="-9"/>
          <w:rPrChange w:id="1148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484" w:author="Kendra Wyant" w:date="2023-05-31T13:43:00Z">
            <w:rPr/>
          </w:rPrChange>
        </w:rPr>
        <w:t>sensing.</w:t>
      </w:r>
      <w:r>
        <w:rPr>
          <w:spacing w:val="8"/>
        </w:rPr>
        <w:t xml:space="preserve"> </w:t>
      </w:r>
      <w:r>
        <w:rPr>
          <w:spacing w:val="-2"/>
          <w:rPrChange w:id="11485" w:author="Kendra Wyant" w:date="2023-05-31T13:43:00Z">
            <w:rPr/>
          </w:rPrChange>
        </w:rPr>
        <w:t>In</w:t>
      </w:r>
      <w:r>
        <w:rPr>
          <w:spacing w:val="-9"/>
        </w:rPr>
        <w:t xml:space="preserve"> </w:t>
      </w:r>
      <w:r>
        <w:rPr>
          <w:spacing w:val="-2"/>
          <w:rPrChange w:id="11486" w:author="Kendra Wyant" w:date="2023-05-31T13:43:00Z">
            <w:rPr/>
          </w:rPrChange>
        </w:rPr>
        <w:t>our</w:t>
      </w:r>
      <w:r>
        <w:rPr>
          <w:spacing w:val="-10"/>
        </w:rPr>
        <w:t xml:space="preserve"> </w:t>
      </w:r>
      <w:r>
        <w:rPr>
          <w:spacing w:val="-2"/>
          <w:rPrChange w:id="11487" w:author="Kendra Wyant" w:date="2023-05-31T13:43:00Z">
            <w:rPr/>
          </w:rPrChange>
        </w:rPr>
        <w:t>study,</w:t>
      </w:r>
      <w:r>
        <w:rPr>
          <w:spacing w:val="-10"/>
        </w:rPr>
        <w:t xml:space="preserve"> </w:t>
      </w:r>
      <w:r>
        <w:rPr>
          <w:spacing w:val="-2"/>
          <w:rPrChange w:id="11488" w:author="Kendra Wyant" w:date="2023-05-31T13:43:00Z">
            <w:rPr/>
          </w:rPrChange>
        </w:rPr>
        <w:t>we</w:t>
      </w:r>
      <w:r>
        <w:rPr>
          <w:spacing w:val="-9"/>
        </w:rPr>
        <w:t xml:space="preserve"> </w:t>
      </w:r>
      <w:r>
        <w:rPr>
          <w:spacing w:val="-2"/>
          <w:rPrChange w:id="11489" w:author="Kendra Wyant" w:date="2023-05-31T13:43:00Z">
            <w:rPr/>
          </w:rPrChange>
        </w:rPr>
        <w:t>took</w:t>
      </w:r>
      <w:r>
        <w:rPr>
          <w:spacing w:val="-9"/>
          <w:rPrChange w:id="1149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491" w:author="Kendra Wyant" w:date="2023-05-31T13:43:00Z">
            <w:rPr/>
          </w:rPrChange>
        </w:rPr>
        <w:t>advantage</w:t>
      </w:r>
      <w:r>
        <w:rPr>
          <w:spacing w:val="-10"/>
        </w:rPr>
        <w:t xml:space="preserve"> </w:t>
      </w:r>
      <w:r>
        <w:rPr>
          <w:spacing w:val="-2"/>
          <w:rPrChange w:id="11492" w:author="Kendra Wyant" w:date="2023-05-31T13:43:00Z">
            <w:rPr/>
          </w:rPrChange>
        </w:rPr>
        <w:t>of</w:t>
      </w:r>
      <w:r>
        <w:rPr>
          <w:spacing w:val="-9"/>
        </w:rPr>
        <w:t xml:space="preserve"> </w:t>
      </w:r>
      <w:r>
        <w:rPr>
          <w:spacing w:val="-2"/>
          <w:rPrChange w:id="11493" w:author="Kendra Wyant" w:date="2023-05-31T13:43:00Z">
            <w:rPr/>
          </w:rPrChange>
        </w:rPr>
        <w:t>GPS</w:t>
      </w:r>
      <w:r>
        <w:rPr>
          <w:spacing w:val="-9"/>
        </w:rPr>
        <w:t xml:space="preserve"> </w:t>
      </w:r>
      <w:r>
        <w:rPr>
          <w:spacing w:val="-2"/>
          <w:rPrChange w:id="11494" w:author="Kendra Wyant" w:date="2023-05-31T13:43:00Z">
            <w:rPr/>
          </w:rPrChange>
        </w:rPr>
        <w:t>and</w:t>
      </w:r>
      <w:r>
        <w:rPr>
          <w:spacing w:val="-9"/>
        </w:rPr>
        <w:t xml:space="preserve"> </w:t>
      </w:r>
      <w:r>
        <w:rPr>
          <w:spacing w:val="-2"/>
          <w:rPrChange w:id="11495" w:author="Kendra Wyant" w:date="2023-05-31T13:43:00Z">
            <w:rPr/>
          </w:rPrChange>
        </w:rPr>
        <w:t>other</w:t>
      </w:r>
      <w:r>
        <w:rPr>
          <w:spacing w:val="-10"/>
        </w:rPr>
        <w:t xml:space="preserve"> </w:t>
      </w:r>
      <w:r>
        <w:rPr>
          <w:spacing w:val="-2"/>
          <w:rPrChange w:id="11496" w:author="Kendra Wyant" w:date="2023-05-31T13:43:00Z">
            <w:rPr/>
          </w:rPrChange>
        </w:rPr>
        <w:t>location</w:t>
      </w:r>
      <w:r>
        <w:rPr>
          <w:spacing w:val="-9"/>
          <w:rPrChange w:id="1149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498" w:author="Kendra Wyant" w:date="2023-05-31T13:43:00Z">
            <w:rPr/>
          </w:rPrChange>
        </w:rPr>
        <w:t>services</w:t>
      </w:r>
      <w:r>
        <w:rPr>
          <w:spacing w:val="-9"/>
        </w:rPr>
        <w:t xml:space="preserve"> </w:t>
      </w:r>
      <w:r>
        <w:rPr>
          <w:spacing w:val="-2"/>
          <w:rPrChange w:id="11499" w:author="Kendra Wyant" w:date="2023-05-31T13:43:00Z">
            <w:rPr/>
          </w:rPrChange>
        </w:rPr>
        <w:t xml:space="preserve">to </w:t>
      </w:r>
      <w:r>
        <w:rPr>
          <w:spacing w:val="-2"/>
          <w:rPrChange w:id="11500" w:author="Kendra Wyant" w:date="2023-05-31T13:43:00Z">
            <w:rPr>
              <w:spacing w:val="-6"/>
            </w:rPr>
          </w:rPrChange>
        </w:rPr>
        <w:t>track</w:t>
      </w:r>
      <w:r>
        <w:rPr>
          <w:spacing w:val="-10"/>
          <w:rPrChange w:id="1150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02" w:author="Kendra Wyant" w:date="2023-05-31T13:43:00Z">
            <w:rPr>
              <w:spacing w:val="-6"/>
            </w:rPr>
          </w:rPrChange>
        </w:rPr>
        <w:t>geolocation,</w:t>
      </w:r>
      <w:r>
        <w:rPr>
          <w:spacing w:val="-10"/>
          <w:rPrChange w:id="1150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04" w:author="Kendra Wyant" w:date="2023-05-31T13:43:00Z">
            <w:rPr>
              <w:spacing w:val="-6"/>
            </w:rPr>
          </w:rPrChange>
        </w:rPr>
        <w:t>and</w:t>
      </w:r>
      <w:r>
        <w:rPr>
          <w:spacing w:val="-9"/>
          <w:rPrChange w:id="1150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06" w:author="Kendra Wyant" w:date="2023-05-31T13:43:00Z">
            <w:rPr>
              <w:spacing w:val="-6"/>
            </w:rPr>
          </w:rPrChange>
        </w:rPr>
        <w:t>the</w:t>
      </w:r>
      <w:r>
        <w:rPr>
          <w:spacing w:val="-10"/>
          <w:rPrChange w:id="1150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08" w:author="Kendra Wyant" w:date="2023-05-31T13:43:00Z">
            <w:rPr>
              <w:spacing w:val="-6"/>
            </w:rPr>
          </w:rPrChange>
        </w:rPr>
        <w:t>microphone</w:t>
      </w:r>
      <w:r>
        <w:rPr>
          <w:spacing w:val="-10"/>
          <w:rPrChange w:id="1150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10" w:author="Kendra Wyant" w:date="2023-05-31T13:43:00Z">
            <w:rPr>
              <w:spacing w:val="-6"/>
            </w:rPr>
          </w:rPrChange>
        </w:rPr>
        <w:t>for</w:t>
      </w:r>
      <w:r>
        <w:rPr>
          <w:spacing w:val="-9"/>
          <w:rPrChange w:id="1151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12" w:author="Kendra Wyant" w:date="2023-05-31T13:43:00Z">
            <w:rPr>
              <w:spacing w:val="-6"/>
            </w:rPr>
          </w:rPrChange>
        </w:rPr>
        <w:t>daily</w:t>
      </w:r>
      <w:r>
        <w:rPr>
          <w:spacing w:val="-10"/>
          <w:rPrChange w:id="1151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14" w:author="Kendra Wyant" w:date="2023-05-31T13:43:00Z">
            <w:rPr>
              <w:spacing w:val="-6"/>
            </w:rPr>
          </w:rPrChange>
        </w:rPr>
        <w:t>check-ins.</w:t>
      </w:r>
      <w:r>
        <w:rPr>
          <w:spacing w:val="7"/>
          <w:rPrChange w:id="11515" w:author="Kendra Wyant" w:date="2023-05-31T13:43:00Z">
            <w:rPr>
              <w:spacing w:val="19"/>
            </w:rPr>
          </w:rPrChange>
        </w:rPr>
        <w:t xml:space="preserve"> </w:t>
      </w:r>
      <w:r>
        <w:rPr>
          <w:spacing w:val="-2"/>
          <w:rPrChange w:id="11516" w:author="Kendra Wyant" w:date="2023-05-31T13:43:00Z">
            <w:rPr>
              <w:spacing w:val="-6"/>
            </w:rPr>
          </w:rPrChange>
        </w:rPr>
        <w:t>We</w:t>
      </w:r>
      <w:r>
        <w:rPr>
          <w:spacing w:val="-10"/>
          <w:rPrChange w:id="1151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18" w:author="Kendra Wyant" w:date="2023-05-31T13:43:00Z">
            <w:rPr>
              <w:spacing w:val="-6"/>
            </w:rPr>
          </w:rPrChange>
        </w:rPr>
        <w:t>accessed</w:t>
      </w:r>
      <w:r>
        <w:rPr>
          <w:spacing w:val="-9"/>
          <w:rPrChange w:id="1151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20" w:author="Kendra Wyant" w:date="2023-05-31T13:43:00Z">
            <w:rPr>
              <w:spacing w:val="-6"/>
            </w:rPr>
          </w:rPrChange>
        </w:rPr>
        <w:t>smartphone</w:t>
      </w:r>
      <w:r>
        <w:rPr>
          <w:spacing w:val="-9"/>
          <w:rPrChange w:id="1152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522" w:author="Kendra Wyant" w:date="2023-05-31T13:43:00Z">
            <w:rPr>
              <w:spacing w:val="-6"/>
            </w:rPr>
          </w:rPrChange>
        </w:rPr>
        <w:t xml:space="preserve">call </w:t>
      </w:r>
      <w:r>
        <w:rPr>
          <w:rPrChange w:id="11523" w:author="Kendra Wyant" w:date="2023-05-31T13:43:00Z">
            <w:rPr>
              <w:spacing w:val="-6"/>
            </w:rPr>
          </w:rPrChange>
        </w:rPr>
        <w:t>and</w:t>
      </w:r>
      <w:r>
        <w:rPr>
          <w:spacing w:val="-12"/>
          <w:rPrChange w:id="1152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525" w:author="Kendra Wyant" w:date="2023-05-31T13:43:00Z">
            <w:rPr>
              <w:spacing w:val="-6"/>
            </w:rPr>
          </w:rPrChange>
        </w:rPr>
        <w:t>text</w:t>
      </w:r>
      <w:r>
        <w:rPr>
          <w:spacing w:val="-10"/>
          <w:rPrChange w:id="11526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527" w:author="Kendra Wyant" w:date="2023-05-31T13:43:00Z">
            <w:rPr>
              <w:spacing w:val="-6"/>
            </w:rPr>
          </w:rPrChange>
        </w:rPr>
        <w:t>message</w:t>
      </w:r>
      <w:r>
        <w:rPr>
          <w:spacing w:val="-10"/>
          <w:rPrChange w:id="11528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529" w:author="Kendra Wyant" w:date="2023-05-31T13:43:00Z">
            <w:rPr>
              <w:spacing w:val="-6"/>
            </w:rPr>
          </w:rPrChange>
        </w:rPr>
        <w:t>logs</w:t>
      </w:r>
      <w:r>
        <w:rPr>
          <w:spacing w:val="-10"/>
          <w:rPrChange w:id="1153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531" w:author="Kendra Wyant" w:date="2023-05-31T13:43:00Z">
            <w:rPr>
              <w:spacing w:val="-6"/>
            </w:rPr>
          </w:rPrChange>
        </w:rPr>
        <w:t>for</w:t>
      </w:r>
      <w:r>
        <w:rPr>
          <w:spacing w:val="-9"/>
          <w:rPrChange w:id="11532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533" w:author="Kendra Wyant" w:date="2023-05-31T13:43:00Z">
            <w:rPr>
              <w:spacing w:val="-6"/>
            </w:rPr>
          </w:rPrChange>
        </w:rPr>
        <w:t>communications</w:t>
      </w:r>
      <w:r>
        <w:rPr>
          <w:spacing w:val="-9"/>
          <w:rPrChange w:id="11534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535" w:author="Kendra Wyant" w:date="2023-05-31T13:43:00Z">
            <w:rPr>
              <w:spacing w:val="-6"/>
            </w:rPr>
          </w:rPrChange>
        </w:rPr>
        <w:t>meta-data</w:t>
      </w:r>
      <w:r>
        <w:rPr>
          <w:spacing w:val="-10"/>
          <w:rPrChange w:id="11536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537" w:author="Kendra Wyant" w:date="2023-05-31T13:43:00Z">
            <w:rPr>
              <w:spacing w:val="-6"/>
            </w:rPr>
          </w:rPrChange>
        </w:rPr>
        <w:t>and</w:t>
      </w:r>
      <w:r>
        <w:rPr>
          <w:spacing w:val="-10"/>
          <w:rPrChange w:id="11538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539" w:author="Kendra Wyant" w:date="2023-05-31T13:43:00Z">
            <w:rPr>
              <w:spacing w:val="-6"/>
            </w:rPr>
          </w:rPrChange>
        </w:rPr>
        <w:t>message</w:t>
      </w:r>
      <w:r>
        <w:rPr>
          <w:spacing w:val="-9"/>
          <w:rPrChange w:id="11540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541" w:author="Kendra Wyant" w:date="2023-05-31T13:43:00Z">
            <w:rPr>
              <w:spacing w:val="-6"/>
            </w:rPr>
          </w:rPrChange>
        </w:rPr>
        <w:t>content.</w:t>
      </w:r>
      <w:r>
        <w:rPr>
          <w:spacing w:val="7"/>
          <w:rPrChange w:id="11542" w:author="Kendra Wyant" w:date="2023-05-31T13:43:00Z">
            <w:rPr>
              <w:spacing w:val="17"/>
            </w:rPr>
          </w:rPrChange>
        </w:rPr>
        <w:t xml:space="preserve"> </w:t>
      </w:r>
      <w:r>
        <w:rPr>
          <w:rPrChange w:id="11543" w:author="Kendra Wyant" w:date="2023-05-31T13:43:00Z">
            <w:rPr>
              <w:spacing w:val="-6"/>
            </w:rPr>
          </w:rPrChange>
        </w:rPr>
        <w:t xml:space="preserve">The </w:t>
      </w:r>
      <w:r>
        <w:rPr>
          <w:spacing w:val="-2"/>
          <w:rPrChange w:id="11544" w:author="Kendra Wyant" w:date="2023-05-31T13:43:00Z">
            <w:rPr>
              <w:spacing w:val="-6"/>
            </w:rPr>
          </w:rPrChange>
        </w:rPr>
        <w:t xml:space="preserve">smartphone also </w:t>
      </w:r>
      <w:r>
        <w:rPr>
          <w:spacing w:val="-2"/>
          <w:rPrChange w:id="11545" w:author="Kendra Wyant" w:date="2023-05-31T13:43:00Z">
            <w:rPr/>
          </w:rPrChange>
        </w:rPr>
        <w:t>provided</w:t>
      </w:r>
      <w:r>
        <w:rPr>
          <w:spacing w:val="-2"/>
          <w:rPrChange w:id="1154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547" w:author="Kendra Wyant" w:date="2023-05-31T13:43:00Z">
            <w:rPr/>
          </w:rPrChange>
        </w:rPr>
        <w:t>a</w:t>
      </w:r>
      <w:r>
        <w:rPr>
          <w:spacing w:val="-3"/>
          <w:rPrChange w:id="1154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549" w:author="Kendra Wyant" w:date="2023-05-31T13:43:00Z">
            <w:rPr/>
          </w:rPrChange>
        </w:rPr>
        <w:t>convenient</w:t>
      </w:r>
      <w:r>
        <w:rPr>
          <w:spacing w:val="-2"/>
          <w:rPrChange w:id="1155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551" w:author="Kendra Wyant" w:date="2023-05-31T13:43:00Z">
            <w:rPr/>
          </w:rPrChange>
        </w:rPr>
        <w:t>platform</w:t>
      </w:r>
      <w:r>
        <w:rPr>
          <w:spacing w:val="-3"/>
          <w:rPrChange w:id="1155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553" w:author="Kendra Wyant" w:date="2023-05-31T13:43:00Z">
            <w:rPr/>
          </w:rPrChange>
        </w:rPr>
        <w:t>to</w:t>
      </w:r>
      <w:r>
        <w:rPr>
          <w:spacing w:val="-3"/>
          <w:rPrChange w:id="1155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555" w:author="Kendra Wyant" w:date="2023-05-31T13:43:00Z">
            <w:rPr/>
          </w:rPrChange>
        </w:rPr>
        <w:t>collect</w:t>
      </w:r>
      <w:r>
        <w:rPr>
          <w:spacing w:val="-2"/>
          <w:rPrChange w:id="1155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557" w:author="Kendra Wyant" w:date="2023-05-31T13:43:00Z">
            <w:rPr/>
          </w:rPrChange>
        </w:rPr>
        <w:t>self-report</w:t>
      </w:r>
      <w:r>
        <w:rPr>
          <w:spacing w:val="-3"/>
          <w:rPrChange w:id="1155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559" w:author="Kendra Wyant" w:date="2023-05-31T13:43:00Z">
            <w:rPr/>
          </w:rPrChange>
        </w:rPr>
        <w:t>EMA.</w:t>
      </w:r>
    </w:p>
    <w:p w14:paraId="1201C5B8" w14:textId="1D7B430D" w:rsidR="003146FC" w:rsidRDefault="004E27B8">
      <w:pPr>
        <w:pStyle w:val="BodyText"/>
        <w:spacing w:before="114" w:line="355" w:lineRule="auto"/>
        <w:ind w:left="160" w:right="553" w:firstLine="576"/>
        <w:rPr>
          <w:ins w:id="11560" w:author="Kendra Wyant" w:date="2023-05-31T13:43:00Z"/>
        </w:rPr>
      </w:pPr>
      <w:r>
        <w:rPr>
          <w:spacing w:val="-4"/>
          <w:rPrChange w:id="11561" w:author="Kendra Wyant" w:date="2023-05-31T13:43:00Z">
            <w:rPr>
              <w:spacing w:val="-6"/>
            </w:rPr>
          </w:rPrChange>
        </w:rPr>
        <w:t>Smartphones</w:t>
      </w:r>
      <w:r>
        <w:rPr>
          <w:spacing w:val="-6"/>
        </w:rPr>
        <w:t xml:space="preserve"> </w:t>
      </w:r>
      <w:r>
        <w:rPr>
          <w:spacing w:val="-4"/>
          <w:rPrChange w:id="11562" w:author="Kendra Wyant" w:date="2023-05-31T13:43:00Z">
            <w:rPr>
              <w:spacing w:val="-6"/>
            </w:rPr>
          </w:rPrChange>
        </w:rPr>
        <w:t>also</w:t>
      </w:r>
      <w:r>
        <w:rPr>
          <w:spacing w:val="-5"/>
          <w:rPrChange w:id="1156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1564" w:author="Kendra Wyant" w:date="2023-05-31T13:43:00Z">
            <w:rPr>
              <w:spacing w:val="-6"/>
            </w:rPr>
          </w:rPrChange>
        </w:rPr>
        <w:t>provide</w:t>
      </w:r>
      <w:r>
        <w:rPr>
          <w:spacing w:val="-5"/>
          <w:rPrChange w:id="1156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1566" w:author="Kendra Wyant" w:date="2023-05-31T13:43:00Z">
            <w:rPr>
              <w:spacing w:val="-6"/>
            </w:rPr>
          </w:rPrChange>
        </w:rPr>
        <w:t>a</w:t>
      </w:r>
      <w:r>
        <w:rPr>
          <w:spacing w:val="-6"/>
        </w:rPr>
        <w:t xml:space="preserve"> </w:t>
      </w:r>
      <w:r>
        <w:rPr>
          <w:spacing w:val="-4"/>
          <w:rPrChange w:id="11567" w:author="Kendra Wyant" w:date="2023-05-31T13:43:00Z">
            <w:rPr>
              <w:spacing w:val="-6"/>
            </w:rPr>
          </w:rPrChange>
        </w:rPr>
        <w:t>relatively</w:t>
      </w:r>
      <w:r>
        <w:rPr>
          <w:spacing w:val="-5"/>
          <w:rPrChange w:id="1156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1569" w:author="Kendra Wyant" w:date="2023-05-31T13:43:00Z">
            <w:rPr>
              <w:spacing w:val="-6"/>
            </w:rPr>
          </w:rPrChange>
        </w:rPr>
        <w:t>accessible</w:t>
      </w:r>
      <w:r>
        <w:rPr>
          <w:spacing w:val="-6"/>
        </w:rPr>
        <w:t xml:space="preserve"> </w:t>
      </w:r>
      <w:r>
        <w:rPr>
          <w:spacing w:val="-4"/>
          <w:rPrChange w:id="11570" w:author="Kendra Wyant" w:date="2023-05-31T13:43:00Z">
            <w:rPr>
              <w:spacing w:val="-6"/>
            </w:rPr>
          </w:rPrChange>
        </w:rPr>
        <w:t>platform</w:t>
      </w:r>
      <w:r>
        <w:rPr>
          <w:spacing w:val="-5"/>
          <w:rPrChange w:id="1157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1572" w:author="Kendra Wyant" w:date="2023-05-31T13:43:00Z">
            <w:rPr>
              <w:spacing w:val="-6"/>
            </w:rPr>
          </w:rPrChange>
        </w:rPr>
        <w:t>for</w:t>
      </w:r>
      <w:r>
        <w:rPr>
          <w:spacing w:val="-5"/>
          <w:rPrChange w:id="1157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1574" w:author="Kendra Wyant" w:date="2023-05-31T13:43:00Z">
            <w:rPr>
              <w:spacing w:val="-6"/>
            </w:rPr>
          </w:rPrChange>
        </w:rPr>
        <w:t>personal</w:t>
      </w:r>
      <w:r>
        <w:rPr>
          <w:spacing w:val="-5"/>
          <w:rPrChange w:id="1157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1576" w:author="Kendra Wyant" w:date="2023-05-31T13:43:00Z">
            <w:rPr>
              <w:spacing w:val="-6"/>
            </w:rPr>
          </w:rPrChange>
        </w:rPr>
        <w:t>sensing.</w:t>
      </w:r>
      <w:r>
        <w:rPr>
          <w:spacing w:val="-4"/>
          <w:rPrChange w:id="11577" w:author="Kendra Wyant" w:date="2023-05-31T13:43:00Z">
            <w:rPr>
              <w:spacing w:val="13"/>
            </w:rPr>
          </w:rPrChange>
        </w:rPr>
        <w:t xml:space="preserve"> </w:t>
      </w:r>
      <w:r>
        <w:rPr>
          <w:spacing w:val="-2"/>
          <w:rPrChange w:id="11578" w:author="Kendra Wyant" w:date="2023-05-31T13:43:00Z">
            <w:rPr>
              <w:spacing w:val="-6"/>
            </w:rPr>
          </w:rPrChange>
        </w:rPr>
        <w:t>Despite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5"/>
          <w:rPrChange w:id="1157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high</w:t>
      </w:r>
      <w:r>
        <w:rPr>
          <w:spacing w:val="-6"/>
          <w:rPrChange w:id="1158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cost,</w:t>
      </w:r>
      <w:r>
        <w:rPr>
          <w:spacing w:val="-5"/>
          <w:rPrChange w:id="1158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85%</w:t>
      </w:r>
      <w:r>
        <w:rPr>
          <w:spacing w:val="-5"/>
          <w:rPrChange w:id="1158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6"/>
          <w:rPrChange w:id="1158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adults</w:t>
      </w:r>
      <w:r>
        <w:rPr>
          <w:spacing w:val="-6"/>
          <w:rPrChange w:id="1158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5"/>
          <w:rPrChange w:id="1158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6"/>
          <w:rPrChange w:id="1158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US</w:t>
      </w:r>
      <w:r>
        <w:rPr>
          <w:spacing w:val="-6"/>
          <w:rPrChange w:id="1158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already</w:t>
      </w:r>
      <w:r>
        <w:rPr>
          <w:spacing w:val="-5"/>
          <w:rPrChange w:id="1158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own</w:t>
      </w:r>
      <w:r>
        <w:rPr>
          <w:spacing w:val="-5"/>
          <w:rPrChange w:id="1158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</w:t>
      </w:r>
      <w:r>
        <w:rPr>
          <w:spacing w:val="-6"/>
          <w:rPrChange w:id="1159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smartphone.</w:t>
      </w:r>
      <w:r>
        <w:rPr>
          <w:spacing w:val="13"/>
          <w:rPrChange w:id="11591" w:author="Kendra Wyant" w:date="2023-05-31T13:43:00Z">
            <w:rPr>
              <w:spacing w:val="9"/>
            </w:rPr>
          </w:rPrChange>
        </w:rPr>
        <w:t xml:space="preserve"> </w:t>
      </w:r>
      <w:r>
        <w:rPr>
          <w:spacing w:val="-2"/>
        </w:rPr>
        <w:t>Equally</w:t>
      </w:r>
      <w:del w:id="11592" w:author="Kendra Wyant" w:date="2023-05-31T13:43:00Z">
        <w:r w:rsidR="00F53A9D">
          <w:rPr>
            <w:spacing w:val="-8"/>
          </w:rPr>
          <w:delText xml:space="preserve"> </w:delText>
        </w:r>
      </w:del>
    </w:p>
    <w:p w14:paraId="690AEA33" w14:textId="77777777" w:rsidR="003146FC" w:rsidRDefault="003146FC">
      <w:pPr>
        <w:spacing w:line="355" w:lineRule="auto"/>
        <w:rPr>
          <w:ins w:id="11593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62C795DE" w14:textId="77777777" w:rsidR="003146FC" w:rsidRDefault="003146FC">
      <w:pPr>
        <w:pStyle w:val="BodyText"/>
        <w:rPr>
          <w:ins w:id="11594" w:author="Kendra Wyant" w:date="2023-05-31T13:43:00Z"/>
          <w:sz w:val="9"/>
        </w:rPr>
      </w:pPr>
    </w:p>
    <w:p w14:paraId="1CC802E5" w14:textId="77777777" w:rsidR="00DC3B47" w:rsidRDefault="004E27B8">
      <w:pPr>
        <w:pStyle w:val="BodyText"/>
        <w:spacing w:before="232" w:line="355" w:lineRule="auto"/>
        <w:ind w:left="148" w:right="512" w:firstLine="587"/>
        <w:rPr>
          <w:del w:id="11595" w:author="Kendra Wyant" w:date="2023-05-31T13:43:00Z"/>
        </w:rPr>
      </w:pPr>
      <w:r>
        <w:rPr>
          <w:spacing w:val="-4"/>
          <w:rPrChange w:id="11596" w:author="Kendra Wyant" w:date="2023-05-31T13:43:00Z">
            <w:rPr>
              <w:spacing w:val="-2"/>
            </w:rPr>
          </w:rPrChange>
        </w:rPr>
        <w:t>important,</w:t>
      </w:r>
      <w:r>
        <w:rPr>
          <w:spacing w:val="-4"/>
          <w:rPrChange w:id="1159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598" w:author="Kendra Wyant" w:date="2023-05-31T13:43:00Z">
            <w:rPr>
              <w:spacing w:val="-2"/>
            </w:rPr>
          </w:rPrChange>
        </w:rPr>
        <w:t>this level</w:t>
      </w:r>
      <w:r>
        <w:rPr>
          <w:spacing w:val="-4"/>
          <w:rPrChange w:id="1159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600" w:author="Kendra Wyant" w:date="2023-05-31T13:43:00Z">
            <w:rPr>
              <w:spacing w:val="-2"/>
            </w:rPr>
          </w:rPrChange>
        </w:rPr>
        <w:t>of</w:t>
      </w:r>
      <w:r>
        <w:rPr>
          <w:spacing w:val="-4"/>
          <w:rPrChange w:id="1160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1602" w:author="Kendra Wyant" w:date="2023-05-31T13:43:00Z">
            <w:rPr>
              <w:spacing w:val="-2"/>
            </w:rPr>
          </w:rPrChange>
        </w:rPr>
        <w:t>ownership</w:t>
      </w:r>
      <w:r>
        <w:rPr>
          <w:spacing w:val="-4"/>
          <w:rPrChange w:id="1160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604" w:author="Kendra Wyant" w:date="2023-05-31T13:43:00Z">
            <w:rPr>
              <w:spacing w:val="-2"/>
            </w:rPr>
          </w:rPrChange>
        </w:rPr>
        <w:t>is</w:t>
      </w:r>
      <w:r>
        <w:rPr>
          <w:spacing w:val="-4"/>
          <w:rPrChange w:id="1160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1606" w:author="Kendra Wyant" w:date="2023-05-31T13:43:00Z">
            <w:rPr>
              <w:spacing w:val="-2"/>
            </w:rPr>
          </w:rPrChange>
        </w:rPr>
        <w:t>relatively</w:t>
      </w:r>
      <w:r>
        <w:rPr>
          <w:spacing w:val="-4"/>
          <w:rPrChange w:id="1160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608" w:author="Kendra Wyant" w:date="2023-05-31T13:43:00Z">
            <w:rPr>
              <w:spacing w:val="-2"/>
            </w:rPr>
          </w:rPrChange>
        </w:rPr>
        <w:t>consistent</w:t>
      </w:r>
      <w:r>
        <w:rPr>
          <w:spacing w:val="-4"/>
          <w:rPrChange w:id="1160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1610" w:author="Kendra Wyant" w:date="2023-05-31T13:43:00Z">
            <w:rPr>
              <w:spacing w:val="-2"/>
            </w:rPr>
          </w:rPrChange>
        </w:rPr>
        <w:t>across</w:t>
      </w:r>
      <w:r>
        <w:rPr>
          <w:spacing w:val="-4"/>
          <w:rPrChange w:id="1161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1612" w:author="Kendra Wyant" w:date="2023-05-31T13:43:00Z">
            <w:rPr>
              <w:spacing w:val="-2"/>
            </w:rPr>
          </w:rPrChange>
        </w:rPr>
        <w:t>race/ethnicity,</w:t>
      </w:r>
      <w:r>
        <w:rPr>
          <w:spacing w:val="-4"/>
          <w:rPrChange w:id="1161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1614" w:author="Kendra Wyant" w:date="2023-05-31T13:43:00Z">
            <w:rPr>
              <w:spacing w:val="-2"/>
            </w:rPr>
          </w:rPrChange>
        </w:rPr>
        <w:t>geographic</w:t>
      </w:r>
      <w:r>
        <w:rPr>
          <w:spacing w:val="-4"/>
          <w:rPrChange w:id="1161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regions</w:t>
      </w:r>
      <w:r>
        <w:rPr>
          <w:spacing w:val="-2"/>
          <w:rPrChange w:id="1161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(e.g., urban,</w:t>
      </w:r>
      <w:r>
        <w:rPr>
          <w:spacing w:val="-2"/>
          <w:rPrChange w:id="1161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suburban, rural)</w:t>
      </w:r>
      <w:r>
        <w:rPr>
          <w:spacing w:val="-2"/>
          <w:rPrChange w:id="1161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2"/>
          <w:rPrChange w:id="11619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income level [3].</w:t>
      </w:r>
      <w:r>
        <w:rPr>
          <w:spacing w:val="18"/>
        </w:rPr>
        <w:t xml:space="preserve"> </w:t>
      </w:r>
      <w:r>
        <w:rPr>
          <w:spacing w:val="-2"/>
        </w:rPr>
        <w:t>Furthermore,</w:t>
      </w:r>
      <w:r>
        <w:rPr>
          <w:spacing w:val="-2"/>
          <w:rPrChange w:id="11620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people with substance</w:t>
      </w:r>
      <w:r>
        <w:rPr>
          <w:spacing w:val="-7"/>
          <w:rPrChange w:id="11621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use</w:t>
      </w:r>
      <w:r>
        <w:rPr>
          <w:spacing w:val="-7"/>
          <w:rPrChange w:id="11622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1623" w:author="Kendra Wyant" w:date="2023-05-31T13:43:00Z">
            <w:rPr>
              <w:spacing w:val="-6"/>
            </w:rPr>
          </w:rPrChange>
        </w:rPr>
        <w:t>disorders</w:t>
      </w:r>
      <w:r>
        <w:rPr>
          <w:spacing w:val="-8"/>
          <w:rPrChange w:id="1162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25" w:author="Kendra Wyant" w:date="2023-05-31T13:43:00Z">
            <w:rPr>
              <w:spacing w:val="-6"/>
            </w:rPr>
          </w:rPrChange>
        </w:rPr>
        <w:t>also</w:t>
      </w:r>
      <w:r>
        <w:rPr>
          <w:spacing w:val="-8"/>
          <w:rPrChange w:id="1162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27" w:author="Kendra Wyant" w:date="2023-05-31T13:43:00Z">
            <w:rPr>
              <w:spacing w:val="-6"/>
            </w:rPr>
          </w:rPrChange>
        </w:rPr>
        <w:t>have</w:t>
      </w:r>
      <w:r>
        <w:rPr>
          <w:spacing w:val="-7"/>
          <w:rPrChange w:id="1162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29" w:author="Kendra Wyant" w:date="2023-05-31T13:43:00Z">
            <w:rPr>
              <w:spacing w:val="-6"/>
            </w:rPr>
          </w:rPrChange>
        </w:rPr>
        <w:t>generally</w:t>
      </w:r>
      <w:r>
        <w:rPr>
          <w:spacing w:val="-7"/>
          <w:rPrChange w:id="1163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31" w:author="Kendra Wyant" w:date="2023-05-31T13:43:00Z">
            <w:rPr>
              <w:spacing w:val="-6"/>
            </w:rPr>
          </w:rPrChange>
        </w:rPr>
        <w:t>high</w:t>
      </w:r>
      <w:r>
        <w:rPr>
          <w:spacing w:val="-7"/>
          <w:rPrChange w:id="1163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33" w:author="Kendra Wyant" w:date="2023-05-31T13:43:00Z">
            <w:rPr>
              <w:spacing w:val="-6"/>
            </w:rPr>
          </w:rPrChange>
        </w:rPr>
        <w:t>rates</w:t>
      </w:r>
      <w:r>
        <w:rPr>
          <w:spacing w:val="-8"/>
          <w:rPrChange w:id="1163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35" w:author="Kendra Wyant" w:date="2023-05-31T13:43:00Z">
            <w:rPr>
              <w:spacing w:val="-6"/>
            </w:rPr>
          </w:rPrChange>
        </w:rPr>
        <w:t>of</w:t>
      </w:r>
      <w:r>
        <w:rPr>
          <w:spacing w:val="-7"/>
          <w:rPrChange w:id="1163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37" w:author="Kendra Wyant" w:date="2023-05-31T13:43:00Z">
            <w:rPr>
              <w:spacing w:val="-6"/>
            </w:rPr>
          </w:rPrChange>
        </w:rPr>
        <w:t>mobile</w:t>
      </w:r>
      <w:r>
        <w:rPr>
          <w:spacing w:val="-8"/>
          <w:rPrChange w:id="1163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39" w:author="Kendra Wyant" w:date="2023-05-31T13:43:00Z">
            <w:rPr>
              <w:spacing w:val="-6"/>
            </w:rPr>
          </w:rPrChange>
        </w:rPr>
        <w:t>technology</w:t>
      </w:r>
      <w:r>
        <w:rPr>
          <w:spacing w:val="-7"/>
          <w:rPrChange w:id="1164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41" w:author="Kendra Wyant" w:date="2023-05-31T13:43:00Z">
            <w:rPr>
              <w:spacing w:val="-6"/>
            </w:rPr>
          </w:rPrChange>
        </w:rPr>
        <w:t>use</w:t>
      </w:r>
      <w:r>
        <w:rPr>
          <w:spacing w:val="-8"/>
          <w:rPrChange w:id="1164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643" w:author="Kendra Wyant" w:date="2023-05-31T13:43:00Z">
            <w:rPr>
              <w:spacing w:val="-6"/>
            </w:rPr>
          </w:rPrChange>
        </w:rPr>
        <w:t>[106].</w:t>
      </w:r>
      <w:r>
        <w:rPr>
          <w:spacing w:val="11"/>
          <w:rPrChange w:id="11644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2"/>
          <w:rPrChange w:id="11645" w:author="Kendra Wyant" w:date="2023-05-31T13:43:00Z">
            <w:rPr>
              <w:spacing w:val="-6"/>
            </w:rPr>
          </w:rPrChange>
        </w:rPr>
        <w:t xml:space="preserve">In </w:t>
      </w:r>
      <w:r>
        <w:rPr>
          <w:rPrChange w:id="11646" w:author="Kendra Wyant" w:date="2023-05-31T13:43:00Z">
            <w:rPr>
              <w:spacing w:val="-6"/>
            </w:rPr>
          </w:rPrChange>
        </w:rPr>
        <w:t>fact,</w:t>
      </w:r>
      <w:r>
        <w:rPr>
          <w:spacing w:val="-1"/>
          <w:rPrChange w:id="1164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648" w:author="Kendra Wyant" w:date="2023-05-31T13:43:00Z">
            <w:rPr>
              <w:spacing w:val="-6"/>
            </w:rPr>
          </w:rPrChange>
        </w:rPr>
        <w:t>only</w:t>
      </w:r>
      <w:r>
        <w:rPr>
          <w:spacing w:val="-1"/>
          <w:rPrChange w:id="1164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650" w:author="Kendra Wyant" w:date="2023-05-31T13:43:00Z">
            <w:rPr>
              <w:spacing w:val="-6"/>
            </w:rPr>
          </w:rPrChange>
        </w:rPr>
        <w:t>11</w:t>
      </w:r>
      <w:r>
        <w:rPr>
          <w:spacing w:val="-2"/>
          <w:rPrChange w:id="1165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652" w:author="Kendra Wyant" w:date="2023-05-31T13:43:00Z">
            <w:rPr>
              <w:spacing w:val="-6"/>
            </w:rPr>
          </w:rPrChange>
        </w:rPr>
        <w:t>of</w:t>
      </w:r>
      <w:r>
        <w:rPr>
          <w:spacing w:val="-2"/>
          <w:rPrChange w:id="1165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1654" w:author="Kendra Wyant" w:date="2023-05-31T13:43:00Z">
            <w:rPr>
              <w:spacing w:val="-6"/>
            </w:rPr>
          </w:rPrChange>
        </w:rPr>
        <w:t>the</w:t>
      </w:r>
      <w:r>
        <w:rPr>
          <w:spacing w:val="-1"/>
          <w:rPrChange w:id="11655" w:author="Kendra Wyant" w:date="2023-05-31T13:43:00Z">
            <w:rPr>
              <w:spacing w:val="-6"/>
            </w:rPr>
          </w:rPrChange>
        </w:rPr>
        <w:t xml:space="preserve"> </w:t>
      </w:r>
      <w:r>
        <w:t>169</w:t>
      </w:r>
      <w:r>
        <w:rPr>
          <w:spacing w:val="-2"/>
          <w:rPrChange w:id="11656" w:author="Kendra Wyant" w:date="2023-05-31T13:43:00Z">
            <w:rPr>
              <w:spacing w:val="-10"/>
            </w:rPr>
          </w:rPrChange>
        </w:rPr>
        <w:t xml:space="preserve"> </w:t>
      </w:r>
      <w:r>
        <w:t>eligible</w:t>
      </w:r>
      <w:r>
        <w:rPr>
          <w:spacing w:val="-1"/>
          <w:rPrChange w:id="11657" w:author="Kendra Wyant" w:date="2023-05-31T13:43:00Z">
            <w:rPr>
              <w:spacing w:val="-9"/>
            </w:rPr>
          </w:rPrChange>
        </w:rPr>
        <w:t xml:space="preserve"> </w:t>
      </w:r>
      <w:r>
        <w:t>participants</w:t>
      </w:r>
      <w:r>
        <w:rPr>
          <w:spacing w:val="-2"/>
          <w:rPrChange w:id="11658" w:author="Kendra Wyant" w:date="2023-05-31T13:43:00Z">
            <w:rPr>
              <w:spacing w:val="-9"/>
            </w:rPr>
          </w:rPrChange>
        </w:rPr>
        <w:t xml:space="preserve"> </w:t>
      </w:r>
      <w:r>
        <w:t>for</w:t>
      </w:r>
      <w:r>
        <w:rPr>
          <w:spacing w:val="-1"/>
          <w:rPrChange w:id="11659" w:author="Kendra Wyant" w:date="2023-05-31T13:43:00Z">
            <w:rPr>
              <w:spacing w:val="-9"/>
            </w:rPr>
          </w:rPrChange>
        </w:rPr>
        <w:t xml:space="preserve"> </w:t>
      </w:r>
      <w:r>
        <w:t>our</w:t>
      </w:r>
      <w:r>
        <w:rPr>
          <w:spacing w:val="-2"/>
          <w:rPrChange w:id="11660" w:author="Kendra Wyant" w:date="2023-05-31T13:43:00Z">
            <w:rPr>
              <w:spacing w:val="-10"/>
            </w:rPr>
          </w:rPrChange>
        </w:rPr>
        <w:t xml:space="preserve"> </w:t>
      </w:r>
      <w:r>
        <w:t>study</w:t>
      </w:r>
      <w:r>
        <w:rPr>
          <w:spacing w:val="-1"/>
          <w:rPrChange w:id="11661" w:author="Kendra Wyant" w:date="2023-05-31T13:43:00Z">
            <w:rPr>
              <w:spacing w:val="-9"/>
            </w:rPr>
          </w:rPrChange>
        </w:rPr>
        <w:t xml:space="preserve"> </w:t>
      </w:r>
      <w:r>
        <w:t>(6.5%)</w:t>
      </w:r>
      <w:r>
        <w:rPr>
          <w:spacing w:val="-1"/>
          <w:rPrChange w:id="11662" w:author="Kendra Wyant" w:date="2023-05-31T13:43:00Z">
            <w:rPr>
              <w:spacing w:val="-10"/>
            </w:rPr>
          </w:rPrChange>
        </w:rPr>
        <w:t xml:space="preserve"> </w:t>
      </w:r>
      <w:r>
        <w:t>did</w:t>
      </w:r>
      <w:r>
        <w:rPr>
          <w:spacing w:val="-2"/>
          <w:rPrChange w:id="11663" w:author="Kendra Wyant" w:date="2023-05-31T13:43:00Z">
            <w:rPr>
              <w:spacing w:val="-10"/>
            </w:rPr>
          </w:rPrChange>
        </w:rPr>
        <w:t xml:space="preserve"> </w:t>
      </w:r>
      <w:r>
        <w:t>not</w:t>
      </w:r>
      <w:r>
        <w:rPr>
          <w:spacing w:val="-2"/>
          <w:rPrChange w:id="11664" w:author="Kendra Wyant" w:date="2023-05-31T13:43:00Z">
            <w:rPr>
              <w:spacing w:val="-9"/>
            </w:rPr>
          </w:rPrChange>
        </w:rPr>
        <w:t xml:space="preserve"> </w:t>
      </w:r>
      <w:r>
        <w:t>already</w:t>
      </w:r>
      <w:r>
        <w:rPr>
          <w:spacing w:val="-1"/>
          <w:rPrChange w:id="11665" w:author="Kendra Wyant" w:date="2023-05-31T13:43:00Z">
            <w:rPr>
              <w:spacing w:val="-10"/>
            </w:rPr>
          </w:rPrChange>
        </w:rPr>
        <w:t xml:space="preserve"> </w:t>
      </w:r>
      <w:r>
        <w:t>own</w:t>
      </w:r>
      <w:r>
        <w:rPr>
          <w:spacing w:val="-1"/>
          <w:rPrChange w:id="11666" w:author="Kendra Wyant" w:date="2023-05-31T13:43:00Z">
            <w:rPr>
              <w:spacing w:val="-9"/>
            </w:rPr>
          </w:rPrChange>
        </w:rPr>
        <w:t xml:space="preserve"> </w:t>
      </w:r>
      <w:r>
        <w:t>a</w:t>
      </w:r>
      <w:r>
        <w:rPr>
          <w:rPrChange w:id="1166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1668" w:author="Kendra Wyant" w:date="2023-05-31T13:43:00Z">
            <w:rPr/>
          </w:rPrChange>
        </w:rPr>
        <w:t>contemporary</w:t>
      </w:r>
    </w:p>
    <w:p w14:paraId="4023D55F" w14:textId="77777777" w:rsidR="00DC3B47" w:rsidRDefault="00DC3B47">
      <w:pPr>
        <w:spacing w:line="355" w:lineRule="auto"/>
        <w:rPr>
          <w:del w:id="11669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9BD709C" w14:textId="77777777" w:rsidR="00DC3B47" w:rsidRDefault="00DC3B47">
      <w:pPr>
        <w:pStyle w:val="BodyText"/>
        <w:rPr>
          <w:del w:id="11670" w:author="Kendra Wyant" w:date="2023-05-31T13:43:00Z"/>
          <w:sz w:val="9"/>
        </w:rPr>
      </w:pPr>
    </w:p>
    <w:p w14:paraId="1DCD62B5" w14:textId="3395D502" w:rsidR="003146FC" w:rsidRDefault="004E27B8">
      <w:pPr>
        <w:pStyle w:val="BodyText"/>
        <w:spacing w:before="118" w:line="355" w:lineRule="auto"/>
        <w:ind w:left="160" w:right="690"/>
        <w:pPrChange w:id="11671" w:author="Kendra Wyant" w:date="2023-05-31T13:43:00Z">
          <w:pPr>
            <w:pStyle w:val="BodyText"/>
            <w:spacing w:before="118" w:line="355" w:lineRule="auto"/>
            <w:ind w:left="160" w:right="558"/>
            <w:jc w:val="both"/>
          </w:pPr>
        </w:pPrChange>
      </w:pPr>
      <w:ins w:id="11672" w:author="Kendra Wyant" w:date="2023-05-31T13:43:00Z">
        <w:r>
          <w:rPr>
            <w:spacing w:val="-10"/>
          </w:rPr>
          <w:t xml:space="preserve"> </w:t>
        </w:r>
      </w:ins>
      <w:r>
        <w:rPr>
          <w:spacing w:val="-4"/>
        </w:rPr>
        <w:t>smartphone.</w:t>
      </w:r>
      <w:r>
        <w:rPr>
          <w:spacing w:val="8"/>
          <w:rPrChange w:id="11673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4"/>
        </w:rPr>
        <w:t>In</w:t>
      </w:r>
      <w:r>
        <w:rPr>
          <w:spacing w:val="-9"/>
          <w:rPrChange w:id="1167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a</w:t>
      </w:r>
      <w:r>
        <w:rPr>
          <w:spacing w:val="-10"/>
          <w:rPrChange w:id="11675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4"/>
        </w:rPr>
        <w:t>research</w:t>
      </w:r>
      <w:r>
        <w:rPr>
          <w:spacing w:val="-10"/>
        </w:rPr>
        <w:t xml:space="preserve"> </w:t>
      </w:r>
      <w:r>
        <w:rPr>
          <w:spacing w:val="-4"/>
        </w:rPr>
        <w:t>setting,</w:t>
      </w:r>
      <w:r>
        <w:rPr>
          <w:spacing w:val="-9"/>
          <w:rPrChange w:id="1167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we</w:t>
      </w:r>
      <w:r>
        <w:rPr>
          <w:spacing w:val="-9"/>
          <w:rPrChange w:id="1167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were</w:t>
      </w:r>
      <w:r>
        <w:rPr>
          <w:spacing w:val="-9"/>
          <w:rPrChange w:id="1167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able</w:t>
      </w:r>
      <w:r>
        <w:rPr>
          <w:spacing w:val="-10"/>
          <w:rPrChange w:id="11679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4"/>
        </w:rPr>
        <w:t>to</w:t>
      </w:r>
      <w:r>
        <w:rPr>
          <w:spacing w:val="-10"/>
          <w:rPrChange w:id="11680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4"/>
        </w:rPr>
        <w:t>provide</w:t>
      </w:r>
      <w:r>
        <w:rPr>
          <w:spacing w:val="-10"/>
          <w:rPrChange w:id="11681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4"/>
        </w:rPr>
        <w:t>individuals</w:t>
      </w:r>
      <w:r>
        <w:rPr>
          <w:spacing w:val="-9"/>
          <w:rPrChange w:id="1168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with</w:t>
      </w:r>
      <w:r>
        <w:rPr>
          <w:spacing w:val="-4"/>
          <w:rPrChange w:id="11683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684" w:author="Kendra Wyant" w:date="2023-05-31T13:43:00Z">
            <w:rPr>
              <w:spacing w:val="-4"/>
            </w:rPr>
          </w:rPrChange>
        </w:rPr>
        <w:t>a</w:t>
      </w:r>
      <w:r>
        <w:rPr>
          <w:spacing w:val="-9"/>
          <w:rPrChange w:id="11685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1686" w:author="Kendra Wyant" w:date="2023-05-31T13:43:00Z">
            <w:rPr>
              <w:spacing w:val="-4"/>
            </w:rPr>
          </w:rPrChange>
        </w:rPr>
        <w:t>smartphone</w:t>
      </w:r>
      <w:r>
        <w:rPr>
          <w:spacing w:val="-9"/>
          <w:rPrChange w:id="11687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688" w:author="Kendra Wyant" w:date="2023-05-31T13:43:00Z">
            <w:rPr>
              <w:spacing w:val="-4"/>
            </w:rPr>
          </w:rPrChange>
        </w:rPr>
        <w:t>if</w:t>
      </w:r>
      <w:r>
        <w:rPr>
          <w:spacing w:val="-9"/>
          <w:rPrChange w:id="11689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1690" w:author="Kendra Wyant" w:date="2023-05-31T13:43:00Z">
            <w:rPr>
              <w:spacing w:val="-4"/>
            </w:rPr>
          </w:rPrChange>
        </w:rPr>
        <w:t>they</w:t>
      </w:r>
      <w:r>
        <w:rPr>
          <w:spacing w:val="-9"/>
          <w:rPrChange w:id="11691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692" w:author="Kendra Wyant" w:date="2023-05-31T13:43:00Z">
            <w:rPr>
              <w:spacing w:val="-4"/>
            </w:rPr>
          </w:rPrChange>
        </w:rPr>
        <w:t>did</w:t>
      </w:r>
      <w:r>
        <w:rPr>
          <w:spacing w:val="-9"/>
          <w:rPrChange w:id="11693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694" w:author="Kendra Wyant" w:date="2023-05-31T13:43:00Z">
            <w:rPr>
              <w:spacing w:val="-4"/>
            </w:rPr>
          </w:rPrChange>
        </w:rPr>
        <w:t>not</w:t>
      </w:r>
      <w:r>
        <w:rPr>
          <w:spacing w:val="-9"/>
          <w:rPrChange w:id="11695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696" w:author="Kendra Wyant" w:date="2023-05-31T13:43:00Z">
            <w:rPr>
              <w:spacing w:val="-4"/>
            </w:rPr>
          </w:rPrChange>
        </w:rPr>
        <w:t>already</w:t>
      </w:r>
      <w:r>
        <w:rPr>
          <w:spacing w:val="-9"/>
          <w:rPrChange w:id="11697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698" w:author="Kendra Wyant" w:date="2023-05-31T13:43:00Z">
            <w:rPr>
              <w:spacing w:val="-4"/>
            </w:rPr>
          </w:rPrChange>
        </w:rPr>
        <w:t>have</w:t>
      </w:r>
      <w:r>
        <w:rPr>
          <w:spacing w:val="-9"/>
          <w:rPrChange w:id="1169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700" w:author="Kendra Wyant" w:date="2023-05-31T13:43:00Z">
            <w:rPr>
              <w:spacing w:val="-4"/>
            </w:rPr>
          </w:rPrChange>
        </w:rPr>
        <w:t>one.</w:t>
      </w:r>
      <w:r>
        <w:rPr>
          <w:spacing w:val="8"/>
        </w:rPr>
        <w:t xml:space="preserve"> </w:t>
      </w:r>
      <w:r>
        <w:rPr>
          <w:rPrChange w:id="11701" w:author="Kendra Wyant" w:date="2023-05-31T13:43:00Z">
            <w:rPr>
              <w:spacing w:val="-4"/>
            </w:rPr>
          </w:rPrChange>
        </w:rPr>
        <w:t>Like</w:t>
      </w:r>
      <w:r>
        <w:rPr>
          <w:spacing w:val="-9"/>
          <w:rPrChange w:id="1170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703" w:author="Kendra Wyant" w:date="2023-05-31T13:43:00Z">
            <w:rPr>
              <w:spacing w:val="-4"/>
            </w:rPr>
          </w:rPrChange>
        </w:rPr>
        <w:t>monetary</w:t>
      </w:r>
      <w:r>
        <w:rPr>
          <w:spacing w:val="-9"/>
          <w:rPrChange w:id="1170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705" w:author="Kendra Wyant" w:date="2023-05-31T13:43:00Z">
            <w:rPr>
              <w:spacing w:val="-4"/>
            </w:rPr>
          </w:rPrChange>
        </w:rPr>
        <w:t>incentives,</w:t>
      </w:r>
      <w:r>
        <w:rPr>
          <w:spacing w:val="-9"/>
          <w:rPrChange w:id="1170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707" w:author="Kendra Wyant" w:date="2023-05-31T13:43:00Z">
            <w:rPr>
              <w:spacing w:val="-4"/>
            </w:rPr>
          </w:rPrChange>
        </w:rPr>
        <w:t>this</w:t>
      </w:r>
      <w:r>
        <w:rPr>
          <w:spacing w:val="-9"/>
          <w:rPrChange w:id="1170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709" w:author="Kendra Wyant" w:date="2023-05-31T13:43:00Z">
            <w:rPr>
              <w:spacing w:val="-4"/>
            </w:rPr>
          </w:rPrChange>
        </w:rPr>
        <w:t>practice</w:t>
      </w:r>
      <w:r>
        <w:rPr>
          <w:rPrChange w:id="1171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711" w:author="Kendra Wyant" w:date="2023-05-31T13:43:00Z">
            <w:rPr>
              <w:spacing w:val="-4"/>
            </w:rPr>
          </w:rPrChange>
        </w:rPr>
        <w:t>need</w:t>
      </w:r>
      <w:r>
        <w:rPr>
          <w:spacing w:val="-2"/>
          <w:rPrChange w:id="1171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713" w:author="Kendra Wyant" w:date="2023-05-31T13:43:00Z">
            <w:rPr>
              <w:spacing w:val="-4"/>
            </w:rPr>
          </w:rPrChange>
        </w:rPr>
        <w:t>not</w:t>
      </w:r>
      <w:r>
        <w:rPr>
          <w:spacing w:val="-2"/>
          <w:rPrChange w:id="1171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715" w:author="Kendra Wyant" w:date="2023-05-31T13:43:00Z">
            <w:rPr>
              <w:spacing w:val="-4"/>
            </w:rPr>
          </w:rPrChange>
        </w:rPr>
        <w:t>be</w:t>
      </w:r>
      <w:r>
        <w:rPr>
          <w:spacing w:val="-2"/>
          <w:rPrChange w:id="1171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717" w:author="Kendra Wyant" w:date="2023-05-31T13:43:00Z">
            <w:rPr>
              <w:spacing w:val="-4"/>
            </w:rPr>
          </w:rPrChange>
        </w:rPr>
        <w:t>limited</w:t>
      </w:r>
      <w:r>
        <w:rPr>
          <w:spacing w:val="-2"/>
          <w:rPrChange w:id="1171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719" w:author="Kendra Wyant" w:date="2023-05-31T13:43:00Z">
            <w:rPr>
              <w:spacing w:val="-4"/>
            </w:rPr>
          </w:rPrChange>
        </w:rPr>
        <w:t>to research;</w:t>
      </w:r>
      <w:r>
        <w:rPr>
          <w:spacing w:val="-2"/>
          <w:rPrChange w:id="1172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721" w:author="Kendra Wyant" w:date="2023-05-31T13:43:00Z">
            <w:rPr>
              <w:spacing w:val="-4"/>
            </w:rPr>
          </w:rPrChange>
        </w:rPr>
        <w:t>smartphones</w:t>
      </w:r>
      <w:r>
        <w:rPr>
          <w:spacing w:val="-2"/>
          <w:rPrChange w:id="1172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723" w:author="Kendra Wyant" w:date="2023-05-31T13:43:00Z">
            <w:rPr>
              <w:spacing w:val="-4"/>
            </w:rPr>
          </w:rPrChange>
        </w:rPr>
        <w:t>could</w:t>
      </w:r>
      <w:r>
        <w:rPr>
          <w:spacing w:val="-2"/>
          <w:rPrChange w:id="1172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725" w:author="Kendra Wyant" w:date="2023-05-31T13:43:00Z">
            <w:rPr>
              <w:spacing w:val="-4"/>
            </w:rPr>
          </w:rPrChange>
        </w:rPr>
        <w:t>be</w:t>
      </w:r>
      <w:r>
        <w:rPr>
          <w:spacing w:val="-2"/>
          <w:rPrChange w:id="1172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727" w:author="Kendra Wyant" w:date="2023-05-31T13:43:00Z">
            <w:rPr>
              <w:spacing w:val="-4"/>
            </w:rPr>
          </w:rPrChange>
        </w:rPr>
        <w:t>provided</w:t>
      </w:r>
      <w:r>
        <w:rPr>
          <w:spacing w:val="-2"/>
          <w:rPrChange w:id="1172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729" w:author="Kendra Wyant" w:date="2023-05-31T13:43:00Z">
            <w:rPr>
              <w:spacing w:val="-4"/>
            </w:rPr>
          </w:rPrChange>
        </w:rPr>
        <w:t>to</w:t>
      </w:r>
      <w:r>
        <w:rPr>
          <w:spacing w:val="-2"/>
          <w:rPrChange w:id="1173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731" w:author="Kendra Wyant" w:date="2023-05-31T13:43:00Z">
            <w:rPr>
              <w:spacing w:val="-4"/>
            </w:rPr>
          </w:rPrChange>
        </w:rPr>
        <w:t>permit</w:t>
      </w:r>
      <w:r>
        <w:rPr>
          <w:spacing w:val="-2"/>
          <w:rPrChange w:id="1173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733" w:author="Kendra Wyant" w:date="2023-05-31T13:43:00Z">
            <w:rPr>
              <w:spacing w:val="-4"/>
            </w:rPr>
          </w:rPrChange>
        </w:rPr>
        <w:t>personal</w:t>
      </w:r>
      <w:r>
        <w:rPr>
          <w:spacing w:val="-2"/>
          <w:rPrChange w:id="1173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735" w:author="Kendra Wyant" w:date="2023-05-31T13:43:00Z">
            <w:rPr>
              <w:spacing w:val="-4"/>
            </w:rPr>
          </w:rPrChange>
        </w:rPr>
        <w:t>sensing-based</w:t>
      </w:r>
      <w:r>
        <w:rPr>
          <w:spacing w:val="-3"/>
          <w:rPrChange w:id="1173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737" w:author="Kendra Wyant" w:date="2023-05-31T13:43:00Z">
            <w:rPr>
              <w:spacing w:val="-4"/>
            </w:rPr>
          </w:rPrChange>
        </w:rPr>
        <w:t>clinical</w:t>
      </w:r>
      <w:r>
        <w:rPr>
          <w:spacing w:val="-3"/>
          <w:rPrChange w:id="1173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1739" w:author="Kendra Wyant" w:date="2023-05-31T13:43:00Z">
            <w:rPr>
              <w:spacing w:val="-4"/>
            </w:rPr>
          </w:rPrChange>
        </w:rPr>
        <w:t>support.</w:t>
      </w:r>
    </w:p>
    <w:p w14:paraId="6B50734C" w14:textId="6A78AE1B" w:rsidR="003146FC" w:rsidRDefault="004E27B8">
      <w:pPr>
        <w:pStyle w:val="BodyText"/>
        <w:spacing w:before="111" w:line="355" w:lineRule="auto"/>
        <w:ind w:left="160" w:right="559" w:firstLine="576"/>
        <w:rPr>
          <w:ins w:id="11740" w:author="Kendra Wyant" w:date="2023-05-31T13:43:00Z"/>
        </w:rPr>
      </w:pPr>
      <w:r>
        <w:rPr>
          <w:spacing w:val="-2"/>
        </w:rPr>
        <w:t>Personal sensing can also</w:t>
      </w:r>
      <w:r>
        <w:rPr>
          <w:spacing w:val="-3"/>
        </w:rPr>
        <w:t xml:space="preserve"> </w:t>
      </w:r>
      <w:r>
        <w:rPr>
          <w:spacing w:val="-2"/>
        </w:rPr>
        <w:t>be done</w:t>
      </w:r>
      <w:r>
        <w:rPr>
          <w:spacing w:val="-3"/>
        </w:rPr>
        <w:t xml:space="preserve"> </w:t>
      </w:r>
      <w:r>
        <w:rPr>
          <w:spacing w:val="-2"/>
        </w:rPr>
        <w:t>with wearable or other</w:t>
      </w:r>
      <w:r>
        <w:rPr>
          <w:spacing w:val="-3"/>
        </w:rPr>
        <w:t xml:space="preserve"> </w:t>
      </w:r>
      <w:r>
        <w:rPr>
          <w:spacing w:val="-2"/>
        </w:rPr>
        <w:t>sensors outside of</w:t>
      </w:r>
      <w:r>
        <w:rPr>
          <w:spacing w:val="-3"/>
        </w:rPr>
        <w:t xml:space="preserve"> </w:t>
      </w:r>
      <w:r>
        <w:rPr>
          <w:spacing w:val="-2"/>
        </w:rPr>
        <w:t>the smartphone.</w:t>
      </w:r>
      <w:r>
        <w:rPr>
          <w:spacing w:val="16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Empatica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Beddit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sense</w:t>
      </w:r>
      <w:r>
        <w:rPr>
          <w:spacing w:val="-3"/>
        </w:rPr>
        <w:t xml:space="preserve"> </w:t>
      </w:r>
      <w:r>
        <w:rPr>
          <w:spacing w:val="-2"/>
        </w:rPr>
        <w:t>physiology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 xml:space="preserve">sleep, </w:t>
      </w:r>
      <w:r>
        <w:rPr>
          <w:rPrChange w:id="11741" w:author="Kendra Wyant" w:date="2023-05-31T13:43:00Z">
            <w:rPr>
              <w:spacing w:val="-4"/>
            </w:rPr>
          </w:rPrChange>
        </w:rPr>
        <w:t>respectively.</w:t>
      </w:r>
      <w:r>
        <w:rPr>
          <w:spacing w:val="17"/>
          <w:rPrChange w:id="11742" w:author="Kendra Wyant" w:date="2023-05-31T13:43:00Z">
            <w:rPr>
              <w:spacing w:val="9"/>
            </w:rPr>
          </w:rPrChange>
        </w:rPr>
        <w:t xml:space="preserve"> </w:t>
      </w:r>
      <w:r>
        <w:rPr>
          <w:rPrChange w:id="11743" w:author="Kendra Wyant" w:date="2023-05-31T13:43:00Z">
            <w:rPr>
              <w:spacing w:val="-4"/>
            </w:rPr>
          </w:rPrChange>
        </w:rPr>
        <w:t>The</w:t>
      </w:r>
      <w:r>
        <w:rPr>
          <w:spacing w:val="-2"/>
          <w:rPrChange w:id="1174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745" w:author="Kendra Wyant" w:date="2023-05-31T13:43:00Z">
            <w:rPr>
              <w:spacing w:val="-4"/>
            </w:rPr>
          </w:rPrChange>
        </w:rPr>
        <w:t>use</w:t>
      </w:r>
      <w:r>
        <w:rPr>
          <w:spacing w:val="-3"/>
          <w:rPrChange w:id="1174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747" w:author="Kendra Wyant" w:date="2023-05-31T13:43:00Z">
            <w:rPr>
              <w:spacing w:val="-4"/>
            </w:rPr>
          </w:rPrChange>
        </w:rPr>
        <w:t>of</w:t>
      </w:r>
      <w:r>
        <w:rPr>
          <w:spacing w:val="-3"/>
          <w:rPrChange w:id="1174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749" w:author="Kendra Wyant" w:date="2023-05-31T13:43:00Z">
            <w:rPr>
              <w:spacing w:val="-4"/>
            </w:rPr>
          </w:rPrChange>
        </w:rPr>
        <w:t>watches</w:t>
      </w:r>
      <w:r>
        <w:rPr>
          <w:spacing w:val="-3"/>
          <w:rPrChange w:id="1175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751" w:author="Kendra Wyant" w:date="2023-05-31T13:43:00Z">
            <w:rPr>
              <w:spacing w:val="-4"/>
            </w:rPr>
          </w:rPrChange>
        </w:rPr>
        <w:t>(e.g.,</w:t>
      </w:r>
      <w:r>
        <w:rPr>
          <w:spacing w:val="-2"/>
          <w:rPrChange w:id="1175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1753" w:author="Kendra Wyant" w:date="2023-05-31T13:43:00Z">
            <w:rPr>
              <w:spacing w:val="-4"/>
            </w:rPr>
          </w:rPrChange>
        </w:rPr>
        <w:t>Apple</w:t>
      </w:r>
      <w:r>
        <w:rPr>
          <w:spacing w:val="-3"/>
          <w:rPrChange w:id="1175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755" w:author="Kendra Wyant" w:date="2023-05-31T13:43:00Z">
            <w:rPr>
              <w:spacing w:val="-4"/>
            </w:rPr>
          </w:rPrChange>
        </w:rPr>
        <w:t>Watch)</w:t>
      </w:r>
      <w:r>
        <w:rPr>
          <w:spacing w:val="-3"/>
          <w:rPrChange w:id="1175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757" w:author="Kendra Wyant" w:date="2023-05-31T13:43:00Z">
            <w:rPr>
              <w:spacing w:val="-4"/>
            </w:rPr>
          </w:rPrChange>
        </w:rPr>
        <w:t>and</w:t>
      </w:r>
      <w:r>
        <w:rPr>
          <w:spacing w:val="-2"/>
          <w:rPrChange w:id="1175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759" w:author="Kendra Wyant" w:date="2023-05-31T13:43:00Z">
            <w:rPr>
              <w:spacing w:val="-4"/>
            </w:rPr>
          </w:rPrChange>
        </w:rPr>
        <w:t>wristbands</w:t>
      </w:r>
      <w:r>
        <w:rPr>
          <w:spacing w:val="-2"/>
          <w:rPrChange w:id="1176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761" w:author="Kendra Wyant" w:date="2023-05-31T13:43:00Z">
            <w:rPr>
              <w:spacing w:val="-4"/>
            </w:rPr>
          </w:rPrChange>
        </w:rPr>
        <w:t>(e.g.,</w:t>
      </w:r>
      <w:r>
        <w:rPr>
          <w:spacing w:val="-3"/>
          <w:rPrChange w:id="11762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1763" w:author="Kendra Wyant" w:date="2023-05-31T13:43:00Z">
            <w:rPr>
              <w:spacing w:val="-4"/>
            </w:rPr>
          </w:rPrChange>
        </w:rPr>
        <w:t>Fitbit)</w:t>
      </w:r>
      <w:r>
        <w:rPr>
          <w:spacing w:val="-2"/>
          <w:rPrChange w:id="1176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1765" w:author="Kendra Wyant" w:date="2023-05-31T13:43:00Z">
            <w:rPr>
              <w:spacing w:val="-4"/>
            </w:rPr>
          </w:rPrChange>
        </w:rPr>
        <w:t>for</w:t>
      </w:r>
      <w:r>
        <w:rPr>
          <w:rPrChange w:id="1176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 xml:space="preserve">sensing </w:t>
      </w:r>
      <w:r>
        <w:rPr>
          <w:spacing w:val="-4"/>
          <w:rPrChange w:id="11767" w:author="Kendra Wyant" w:date="2023-05-31T13:43:00Z">
            <w:rPr>
              <w:spacing w:val="-6"/>
            </w:rPr>
          </w:rPrChange>
        </w:rPr>
        <w:t>activity</w:t>
      </w:r>
      <w:r>
        <w:rPr>
          <w:spacing w:val="-4"/>
          <w:rPrChange w:id="1176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769" w:author="Kendra Wyant" w:date="2023-05-31T13:43:00Z">
            <w:rPr>
              <w:spacing w:val="-6"/>
            </w:rPr>
          </w:rPrChange>
        </w:rPr>
        <w:t>and</w:t>
      </w:r>
      <w:r>
        <w:rPr>
          <w:spacing w:val="-4"/>
          <w:rPrChange w:id="1177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771" w:author="Kendra Wyant" w:date="2023-05-31T13:43:00Z">
            <w:rPr>
              <w:spacing w:val="-6"/>
            </w:rPr>
          </w:rPrChange>
        </w:rPr>
        <w:t>some</w:t>
      </w:r>
      <w:r>
        <w:rPr>
          <w:spacing w:val="-4"/>
          <w:rPrChange w:id="1177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1773" w:author="Kendra Wyant" w:date="2023-05-31T13:43:00Z">
            <w:rPr>
              <w:spacing w:val="-6"/>
            </w:rPr>
          </w:rPrChange>
        </w:rPr>
        <w:t>physiology</w:t>
      </w:r>
      <w:r>
        <w:rPr>
          <w:spacing w:val="-4"/>
          <w:rPrChange w:id="1177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775" w:author="Kendra Wyant" w:date="2023-05-31T13:43:00Z">
            <w:rPr>
              <w:spacing w:val="-6"/>
            </w:rPr>
          </w:rPrChange>
        </w:rPr>
        <w:t>is</w:t>
      </w:r>
      <w:r>
        <w:rPr>
          <w:spacing w:val="-4"/>
          <w:rPrChange w:id="1177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1777" w:author="Kendra Wyant" w:date="2023-05-31T13:43:00Z">
            <w:rPr>
              <w:spacing w:val="-6"/>
            </w:rPr>
          </w:rPrChange>
        </w:rPr>
        <w:t>also</w:t>
      </w:r>
      <w:r>
        <w:rPr>
          <w:spacing w:val="-4"/>
          <w:rPrChange w:id="1177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779" w:author="Kendra Wyant" w:date="2023-05-31T13:43:00Z">
            <w:rPr>
              <w:spacing w:val="-6"/>
            </w:rPr>
          </w:rPrChange>
        </w:rPr>
        <w:t>increasing</w:t>
      </w:r>
      <w:r>
        <w:rPr>
          <w:spacing w:val="-4"/>
          <w:rPrChange w:id="1178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1781" w:author="Kendra Wyant" w:date="2023-05-31T13:43:00Z">
            <w:rPr>
              <w:spacing w:val="-6"/>
            </w:rPr>
          </w:rPrChange>
        </w:rPr>
        <w:t>[</w:t>
      </w:r>
      <w:del w:id="11782" w:author="Kendra Wyant" w:date="2023-05-31T13:43:00Z">
        <w:r w:rsidR="00F53A9D">
          <w:rPr>
            <w:spacing w:val="-6"/>
          </w:rPr>
          <w:delText>35</w:delText>
        </w:r>
      </w:del>
      <w:ins w:id="11783" w:author="Kendra Wyant" w:date="2023-05-31T13:43:00Z">
        <w:r>
          <w:rPr>
            <w:spacing w:val="-4"/>
          </w:rPr>
          <w:t>25</w:t>
        </w:r>
      </w:ins>
      <w:r>
        <w:rPr>
          <w:spacing w:val="-4"/>
          <w:rPrChange w:id="11784" w:author="Kendra Wyant" w:date="2023-05-31T13:43:00Z">
            <w:rPr>
              <w:spacing w:val="-6"/>
            </w:rPr>
          </w:rPrChange>
        </w:rPr>
        <w:t>,107].</w:t>
      </w:r>
      <w:r>
        <w:rPr>
          <w:spacing w:val="20"/>
          <w:rPrChange w:id="11785" w:author="Kendra Wyant" w:date="2023-05-31T13:43:00Z">
            <w:rPr>
              <w:spacing w:val="10"/>
            </w:rPr>
          </w:rPrChange>
        </w:rPr>
        <w:t xml:space="preserve"> </w:t>
      </w:r>
      <w:r>
        <w:rPr>
          <w:spacing w:val="-4"/>
          <w:rPrChange w:id="11786" w:author="Kendra Wyant" w:date="2023-05-31T13:43:00Z">
            <w:rPr>
              <w:spacing w:val="-6"/>
            </w:rPr>
          </w:rPrChange>
        </w:rPr>
        <w:t>However,</w:t>
      </w:r>
      <w:r>
        <w:rPr>
          <w:spacing w:val="-4"/>
          <w:rPrChange w:id="1178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1788" w:author="Kendra Wyant" w:date="2023-05-31T13:43:00Z">
            <w:rPr>
              <w:spacing w:val="-6"/>
            </w:rPr>
          </w:rPrChange>
        </w:rPr>
        <w:t>some</w:t>
      </w:r>
      <w:r>
        <w:rPr>
          <w:spacing w:val="-4"/>
          <w:rPrChange w:id="1178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1790" w:author="Kendra Wyant" w:date="2023-05-31T13:43:00Z">
            <w:rPr>
              <w:spacing w:val="-6"/>
            </w:rPr>
          </w:rPrChange>
        </w:rPr>
        <w:t>of</w:t>
      </w:r>
      <w:r>
        <w:rPr>
          <w:spacing w:val="-4"/>
          <w:rPrChange w:id="1179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792" w:author="Kendra Wyant" w:date="2023-05-31T13:43:00Z">
            <w:rPr>
              <w:spacing w:val="-6"/>
            </w:rPr>
          </w:rPrChange>
        </w:rPr>
        <w:t>these</w:t>
      </w:r>
      <w:r>
        <w:rPr>
          <w:spacing w:val="-4"/>
          <w:rPrChange w:id="1179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1794" w:author="Kendra Wyant" w:date="2023-05-31T13:43:00Z">
            <w:rPr>
              <w:spacing w:val="-6"/>
            </w:rPr>
          </w:rPrChange>
        </w:rPr>
        <w:t>systems</w:t>
      </w:r>
      <w:r>
        <w:rPr>
          <w:spacing w:val="-6"/>
          <w:rPrChange w:id="1179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796" w:author="Kendra Wyant" w:date="2023-05-31T13:43:00Z">
            <w:rPr>
              <w:spacing w:val="-6"/>
            </w:rPr>
          </w:rPrChange>
        </w:rPr>
        <w:t>can</w:t>
      </w:r>
      <w:r>
        <w:rPr>
          <w:spacing w:val="-6"/>
        </w:rPr>
        <w:t xml:space="preserve"> </w:t>
      </w:r>
      <w:r>
        <w:rPr>
          <w:spacing w:val="-2"/>
          <w:rPrChange w:id="11797" w:author="Kendra Wyant" w:date="2023-05-31T13:43:00Z">
            <w:rPr>
              <w:spacing w:val="-6"/>
            </w:rPr>
          </w:rPrChange>
        </w:rPr>
        <w:t>be</w:t>
      </w:r>
      <w:r>
        <w:rPr>
          <w:spacing w:val="-6"/>
        </w:rPr>
        <w:t xml:space="preserve"> </w:t>
      </w:r>
      <w:r>
        <w:rPr>
          <w:spacing w:val="-2"/>
          <w:rPrChange w:id="11798" w:author="Kendra Wyant" w:date="2023-05-31T13:43:00Z">
            <w:rPr>
              <w:spacing w:val="-6"/>
            </w:rPr>
          </w:rPrChange>
        </w:rPr>
        <w:t>expensive,</w:t>
      </w:r>
      <w:r>
        <w:rPr>
          <w:spacing w:val="-6"/>
        </w:rPr>
        <w:t xml:space="preserve"> </w:t>
      </w:r>
      <w:r>
        <w:rPr>
          <w:spacing w:val="-2"/>
          <w:rPrChange w:id="11799" w:author="Kendra Wyant" w:date="2023-05-31T13:43:00Z">
            <w:rPr>
              <w:spacing w:val="-6"/>
            </w:rPr>
          </w:rPrChange>
        </w:rPr>
        <w:t>and</w:t>
      </w:r>
      <w:r>
        <w:rPr>
          <w:spacing w:val="-7"/>
          <w:rPrChange w:id="1180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801" w:author="Kendra Wyant" w:date="2023-05-31T13:43:00Z">
            <w:rPr>
              <w:spacing w:val="-6"/>
            </w:rPr>
          </w:rPrChange>
        </w:rPr>
        <w:t>-</w:t>
      </w:r>
      <w:r>
        <w:rPr>
          <w:spacing w:val="-6"/>
        </w:rPr>
        <w:t xml:space="preserve"> </w:t>
      </w:r>
      <w:r>
        <w:rPr>
          <w:spacing w:val="-2"/>
          <w:rPrChange w:id="11802" w:author="Kendra Wyant" w:date="2023-05-31T13:43:00Z">
            <w:rPr>
              <w:spacing w:val="-6"/>
            </w:rPr>
          </w:rPrChange>
        </w:rPr>
        <w:t>unlike</w:t>
      </w:r>
      <w:r>
        <w:rPr>
          <w:spacing w:val="-6"/>
        </w:rPr>
        <w:t xml:space="preserve"> </w:t>
      </w:r>
      <w:r>
        <w:rPr>
          <w:spacing w:val="-2"/>
          <w:rPrChange w:id="11803" w:author="Kendra Wyant" w:date="2023-05-31T13:43:00Z">
            <w:rPr>
              <w:spacing w:val="-6"/>
            </w:rPr>
          </w:rPrChange>
        </w:rPr>
        <w:t>smartphones</w:t>
      </w:r>
      <w:r>
        <w:rPr>
          <w:spacing w:val="-6"/>
        </w:rPr>
        <w:t xml:space="preserve"> </w:t>
      </w:r>
      <w:r>
        <w:rPr>
          <w:spacing w:val="-2"/>
          <w:rPrChange w:id="11804" w:author="Kendra Wyant" w:date="2023-05-31T13:43:00Z">
            <w:rPr>
              <w:spacing w:val="-6"/>
            </w:rPr>
          </w:rPrChange>
        </w:rPr>
        <w:t>-</w:t>
      </w:r>
      <w:r>
        <w:rPr>
          <w:spacing w:val="-6"/>
        </w:rPr>
        <w:t xml:space="preserve"> </w:t>
      </w:r>
      <w:r>
        <w:rPr>
          <w:spacing w:val="-2"/>
          <w:rPrChange w:id="11805" w:author="Kendra Wyant" w:date="2023-05-31T13:43:00Z">
            <w:rPr>
              <w:spacing w:val="-6"/>
            </w:rPr>
          </w:rPrChange>
        </w:rPr>
        <w:t>none</w:t>
      </w:r>
      <w:r>
        <w:rPr>
          <w:spacing w:val="-7"/>
          <w:rPrChange w:id="1180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807" w:author="Kendra Wyant" w:date="2023-05-31T13:43:00Z">
            <w:rPr>
              <w:spacing w:val="-6"/>
            </w:rPr>
          </w:rPrChange>
        </w:rPr>
        <w:t>have</w:t>
      </w:r>
      <w:r>
        <w:rPr>
          <w:spacing w:val="-6"/>
        </w:rPr>
        <w:t xml:space="preserve"> </w:t>
      </w:r>
      <w:r>
        <w:rPr>
          <w:spacing w:val="-2"/>
          <w:rPrChange w:id="11808" w:author="Kendra Wyant" w:date="2023-05-31T13:43:00Z">
            <w:rPr>
              <w:spacing w:val="-6"/>
            </w:rPr>
          </w:rPrChange>
        </w:rPr>
        <w:t>been</w:t>
      </w:r>
      <w:r>
        <w:rPr>
          <w:spacing w:val="-6"/>
        </w:rPr>
        <w:t xml:space="preserve"> </w:t>
      </w:r>
      <w:r>
        <w:rPr>
          <w:spacing w:val="-2"/>
          <w:rPrChange w:id="11809" w:author="Kendra Wyant" w:date="2023-05-31T13:43:00Z">
            <w:rPr>
              <w:spacing w:val="-6"/>
            </w:rPr>
          </w:rPrChange>
        </w:rPr>
        <w:t>adopted</w:t>
      </w:r>
      <w:r>
        <w:rPr>
          <w:spacing w:val="-7"/>
          <w:rPrChange w:id="1181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811" w:author="Kendra Wyant" w:date="2023-05-31T13:43:00Z">
            <w:rPr>
              <w:spacing w:val="-6"/>
            </w:rPr>
          </w:rPrChange>
        </w:rPr>
        <w:t xml:space="preserve">widely </w:t>
      </w:r>
      <w:r>
        <w:rPr>
          <w:spacing w:val="-4"/>
          <w:rPrChange w:id="11812" w:author="Kendra Wyant" w:date="2023-05-31T13:43:00Z">
            <w:rPr>
              <w:spacing w:val="-6"/>
            </w:rPr>
          </w:rPrChange>
        </w:rPr>
        <w:t>enough</w:t>
      </w:r>
      <w:r>
        <w:rPr>
          <w:spacing w:val="-7"/>
          <w:rPrChange w:id="1181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1814" w:author="Kendra Wyant" w:date="2023-05-31T13:43:00Z">
            <w:rPr>
              <w:spacing w:val="-6"/>
            </w:rPr>
          </w:rPrChange>
        </w:rPr>
        <w:t>to</w:t>
      </w:r>
      <w:r>
        <w:rPr>
          <w:spacing w:val="-7"/>
          <w:rPrChange w:id="1181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1816" w:author="Kendra Wyant" w:date="2023-05-31T13:43:00Z">
            <w:rPr>
              <w:spacing w:val="-6"/>
            </w:rPr>
          </w:rPrChange>
        </w:rPr>
        <w:t>assume</w:t>
      </w:r>
      <w:r>
        <w:rPr>
          <w:spacing w:val="-8"/>
          <w:rPrChange w:id="1181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that</w:t>
      </w:r>
      <w:r>
        <w:rPr>
          <w:spacing w:val="-8"/>
          <w:rPrChange w:id="1181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most</w:t>
      </w:r>
      <w:r>
        <w:rPr>
          <w:spacing w:val="-7"/>
          <w:rPrChange w:id="1181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users</w:t>
      </w:r>
      <w:r>
        <w:rPr>
          <w:spacing w:val="-8"/>
          <w:rPrChange w:id="1182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will</w:t>
      </w:r>
      <w:r>
        <w:rPr>
          <w:spacing w:val="-7"/>
          <w:rPrChange w:id="1182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already</w:t>
      </w:r>
      <w:r>
        <w:rPr>
          <w:spacing w:val="-7"/>
          <w:rPrChange w:id="1182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own</w:t>
      </w:r>
      <w:r>
        <w:rPr>
          <w:spacing w:val="-7"/>
          <w:rPrChange w:id="1182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said</w:t>
      </w:r>
      <w:r>
        <w:rPr>
          <w:spacing w:val="-7"/>
          <w:rPrChange w:id="1182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devices.</w:t>
      </w:r>
      <w:r>
        <w:rPr>
          <w:spacing w:val="11"/>
          <w:rPrChange w:id="11825" w:author="Kendra Wyant" w:date="2023-05-31T13:43:00Z">
            <w:rPr>
              <w:spacing w:val="18"/>
            </w:rPr>
          </w:rPrChange>
        </w:rPr>
        <w:t xml:space="preserve"> </w:t>
      </w:r>
      <w:r>
        <w:rPr>
          <w:spacing w:val="-4"/>
        </w:rPr>
        <w:t>For</w:t>
      </w:r>
      <w:r>
        <w:rPr>
          <w:spacing w:val="-8"/>
          <w:rPrChange w:id="1182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research</w:t>
      </w:r>
      <w:r>
        <w:rPr>
          <w:spacing w:val="-8"/>
          <w:rPrChange w:id="1182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 xml:space="preserve">applications, </w:t>
      </w:r>
      <w:r>
        <w:rPr>
          <w:spacing w:val="-2"/>
          <w:rPrChange w:id="11828" w:author="Kendra Wyant" w:date="2023-05-31T13:43:00Z">
            <w:rPr>
              <w:spacing w:val="-4"/>
            </w:rPr>
          </w:rPrChange>
        </w:rPr>
        <w:t>this</w:t>
      </w:r>
      <w:r>
        <w:rPr>
          <w:spacing w:val="-3"/>
          <w:rPrChange w:id="1182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1830" w:author="Kendra Wyant" w:date="2023-05-31T13:43:00Z">
            <w:rPr>
              <w:spacing w:val="-4"/>
            </w:rPr>
          </w:rPrChange>
        </w:rPr>
        <w:t xml:space="preserve">limitation can </w:t>
      </w:r>
      <w:r>
        <w:rPr>
          <w:spacing w:val="-2"/>
          <w:rPrChange w:id="11831" w:author="Kendra Wyant" w:date="2023-05-31T13:43:00Z">
            <w:rPr>
              <w:spacing w:val="-6"/>
            </w:rPr>
          </w:rPrChange>
        </w:rPr>
        <w:t>be</w:t>
      </w:r>
      <w:r>
        <w:rPr>
          <w:spacing w:val="-2"/>
          <w:rPrChange w:id="1183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833" w:author="Kendra Wyant" w:date="2023-05-31T13:43:00Z">
            <w:rPr>
              <w:spacing w:val="-6"/>
            </w:rPr>
          </w:rPrChange>
        </w:rPr>
        <w:t>overcome by</w:t>
      </w:r>
      <w:r>
        <w:rPr>
          <w:spacing w:val="-2"/>
          <w:rPrChange w:id="1183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835" w:author="Kendra Wyant" w:date="2023-05-31T13:43:00Z">
            <w:rPr>
              <w:spacing w:val="-6"/>
            </w:rPr>
          </w:rPrChange>
        </w:rPr>
        <w:t>providing</w:t>
      </w:r>
      <w:r>
        <w:rPr>
          <w:spacing w:val="-2"/>
          <w:rPrChange w:id="1183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837" w:author="Kendra Wyant" w:date="2023-05-31T13:43:00Z">
            <w:rPr>
              <w:spacing w:val="-6"/>
            </w:rPr>
          </w:rPrChange>
        </w:rPr>
        <w:t>the</w:t>
      </w:r>
      <w:r>
        <w:rPr>
          <w:spacing w:val="-3"/>
          <w:rPrChange w:id="1183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839" w:author="Kendra Wyant" w:date="2023-05-31T13:43:00Z">
            <w:rPr>
              <w:spacing w:val="-6"/>
            </w:rPr>
          </w:rPrChange>
        </w:rPr>
        <w:t>hardware</w:t>
      </w:r>
      <w:r>
        <w:rPr>
          <w:spacing w:val="-3"/>
          <w:rPrChange w:id="1184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841" w:author="Kendra Wyant" w:date="2023-05-31T13:43:00Z">
            <w:rPr>
              <w:spacing w:val="-6"/>
            </w:rPr>
          </w:rPrChange>
        </w:rPr>
        <w:t>to</w:t>
      </w:r>
      <w:r>
        <w:rPr>
          <w:spacing w:val="-3"/>
          <w:rPrChange w:id="1184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843" w:author="Kendra Wyant" w:date="2023-05-31T13:43:00Z">
            <w:rPr>
              <w:spacing w:val="-6"/>
            </w:rPr>
          </w:rPrChange>
        </w:rPr>
        <w:t>participants</w:t>
      </w:r>
      <w:r>
        <w:rPr>
          <w:spacing w:val="-3"/>
          <w:rPrChange w:id="11844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845" w:author="Kendra Wyant" w:date="2023-05-31T13:43:00Z">
            <w:rPr>
              <w:spacing w:val="-6"/>
            </w:rPr>
          </w:rPrChange>
        </w:rPr>
        <w:t>as</w:t>
      </w:r>
      <w:r>
        <w:rPr>
          <w:spacing w:val="-2"/>
          <w:rPrChange w:id="1184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847" w:author="Kendra Wyant" w:date="2023-05-31T13:43:00Z">
            <w:rPr>
              <w:spacing w:val="-6"/>
            </w:rPr>
          </w:rPrChange>
        </w:rPr>
        <w:t>needed.</w:t>
      </w:r>
      <w:del w:id="11848" w:author="Kendra Wyant" w:date="2023-05-31T13:43:00Z">
        <w:r w:rsidR="00F53A9D">
          <w:rPr>
            <w:spacing w:val="11"/>
          </w:rPr>
          <w:delText xml:space="preserve"> </w:delText>
        </w:r>
      </w:del>
    </w:p>
    <w:p w14:paraId="086417A2" w14:textId="77777777" w:rsidR="003146FC" w:rsidRDefault="004E27B8">
      <w:pPr>
        <w:pStyle w:val="BodyText"/>
        <w:spacing w:line="355" w:lineRule="auto"/>
        <w:ind w:left="160" w:right="553"/>
        <w:pPrChange w:id="11849" w:author="Kendra Wyant" w:date="2023-05-31T13:43:00Z">
          <w:pPr>
            <w:pStyle w:val="BodyText"/>
            <w:spacing w:before="236" w:line="355" w:lineRule="auto"/>
            <w:ind w:left="160" w:right="512" w:firstLine="576"/>
          </w:pPr>
        </w:pPrChange>
      </w:pPr>
      <w:r>
        <w:rPr>
          <w:spacing w:val="-2"/>
          <w:rPrChange w:id="11850" w:author="Kendra Wyant" w:date="2023-05-31T13:43:00Z">
            <w:rPr>
              <w:spacing w:val="-6"/>
            </w:rPr>
          </w:rPrChange>
        </w:rPr>
        <w:t>Though</w:t>
      </w:r>
      <w:r>
        <w:rPr>
          <w:spacing w:val="-13"/>
          <w:rPrChange w:id="1185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852" w:author="Kendra Wyant" w:date="2023-05-31T13:43:00Z">
            <w:rPr>
              <w:spacing w:val="-6"/>
            </w:rPr>
          </w:rPrChange>
        </w:rPr>
        <w:t>not</w:t>
      </w:r>
      <w:r>
        <w:rPr>
          <w:spacing w:val="-13"/>
          <w:rPrChange w:id="1185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854" w:author="Kendra Wyant" w:date="2023-05-31T13:43:00Z">
            <w:rPr>
              <w:spacing w:val="-6"/>
            </w:rPr>
          </w:rPrChange>
        </w:rPr>
        <w:t>impossible</w:t>
      </w:r>
      <w:r>
        <w:rPr>
          <w:spacing w:val="-12"/>
          <w:rPrChange w:id="1185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1856" w:author="Kendra Wyant" w:date="2023-05-31T13:43:00Z">
            <w:rPr>
              <w:spacing w:val="-6"/>
            </w:rPr>
          </w:rPrChange>
        </w:rPr>
        <w:t>to</w:t>
      </w:r>
      <w:r>
        <w:rPr>
          <w:spacing w:val="-13"/>
          <w:rPrChange w:id="1185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1858" w:author="Kendra Wyant" w:date="2023-05-31T13:43:00Z">
            <w:rPr/>
          </w:rPrChange>
        </w:rPr>
        <w:t>do</w:t>
      </w:r>
      <w:r>
        <w:rPr>
          <w:spacing w:val="-12"/>
          <w:rPrChange w:id="1185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860" w:author="Kendra Wyant" w:date="2023-05-31T13:43:00Z">
            <w:rPr/>
          </w:rPrChange>
        </w:rPr>
        <w:t>the</w:t>
      </w:r>
      <w:r>
        <w:rPr>
          <w:spacing w:val="-13"/>
          <w:rPrChange w:id="1186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862" w:author="Kendra Wyant" w:date="2023-05-31T13:43:00Z">
            <w:rPr/>
          </w:rPrChange>
        </w:rPr>
        <w:t>same</w:t>
      </w:r>
      <w:r>
        <w:rPr>
          <w:spacing w:val="-12"/>
          <w:rPrChange w:id="1186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864" w:author="Kendra Wyant" w:date="2023-05-31T13:43:00Z">
            <w:rPr/>
          </w:rPrChange>
        </w:rPr>
        <w:t>in</w:t>
      </w:r>
      <w:r>
        <w:rPr>
          <w:spacing w:val="-13"/>
          <w:rPrChange w:id="1186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866" w:author="Kendra Wyant" w:date="2023-05-31T13:43:00Z">
            <w:rPr/>
          </w:rPrChange>
        </w:rPr>
        <w:t>clinical</w:t>
      </w:r>
      <w:r>
        <w:rPr>
          <w:spacing w:val="-12"/>
          <w:rPrChange w:id="1186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868" w:author="Kendra Wyant" w:date="2023-05-31T13:43:00Z">
            <w:rPr/>
          </w:rPrChange>
        </w:rPr>
        <w:t>settings,</w:t>
      </w:r>
      <w:r>
        <w:rPr>
          <w:spacing w:val="-12"/>
          <w:rPrChange w:id="1186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870" w:author="Kendra Wyant" w:date="2023-05-31T13:43:00Z">
            <w:rPr/>
          </w:rPrChange>
        </w:rPr>
        <w:t>the</w:t>
      </w:r>
      <w:r>
        <w:rPr>
          <w:spacing w:val="-13"/>
          <w:rPrChange w:id="1187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872" w:author="Kendra Wyant" w:date="2023-05-31T13:43:00Z">
            <w:rPr/>
          </w:rPrChange>
        </w:rPr>
        <w:t>large</w:t>
      </w:r>
      <w:r>
        <w:rPr>
          <w:spacing w:val="-12"/>
          <w:rPrChange w:id="1187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874" w:author="Kendra Wyant" w:date="2023-05-31T13:43:00Z">
            <w:rPr/>
          </w:rPrChange>
        </w:rPr>
        <w:t>number</w:t>
      </w:r>
      <w:r>
        <w:rPr>
          <w:spacing w:val="-13"/>
          <w:rPrChange w:id="1187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1876" w:author="Kendra Wyant" w:date="2023-05-31T13:43:00Z">
            <w:rPr/>
          </w:rPrChange>
        </w:rPr>
        <w:t>of</w:t>
      </w:r>
      <w:r>
        <w:rPr>
          <w:spacing w:val="-13"/>
          <w:rPrChange w:id="1187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878" w:author="Kendra Wyant" w:date="2023-05-31T13:43:00Z">
            <w:rPr/>
          </w:rPrChange>
        </w:rPr>
        <w:t>patients</w:t>
      </w:r>
      <w:r>
        <w:rPr>
          <w:spacing w:val="-12"/>
          <w:rPrChange w:id="1187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880" w:author="Kendra Wyant" w:date="2023-05-31T13:43:00Z">
            <w:rPr/>
          </w:rPrChange>
        </w:rPr>
        <w:t>who</w:t>
      </w:r>
      <w:r>
        <w:rPr>
          <w:spacing w:val="-2"/>
          <w:rPrChange w:id="11881" w:author="Kendra Wyant" w:date="2023-05-31T13:43:00Z">
            <w:rPr>
              <w:spacing w:val="-9"/>
            </w:rPr>
          </w:rPrChange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this</w:t>
      </w:r>
      <w:r>
        <w:rPr>
          <w:spacing w:val="-10"/>
          <w:rPrChange w:id="11882" w:author="Kendra Wyant" w:date="2023-05-31T13:43:00Z">
            <w:rPr/>
          </w:rPrChange>
        </w:rPr>
        <w:t xml:space="preserve"> </w:t>
      </w:r>
      <w:r>
        <w:t>technology</w:t>
      </w:r>
      <w:r>
        <w:rPr>
          <w:spacing w:val="-9"/>
          <w:rPrChange w:id="11883" w:author="Kendra Wyant" w:date="2023-05-31T13:43:00Z">
            <w:rPr>
              <w:spacing w:val="-5"/>
            </w:rPr>
          </w:rPrChange>
        </w:rPr>
        <w:t xml:space="preserve"> </w:t>
      </w:r>
      <w:r>
        <w:t>may</w:t>
      </w:r>
      <w:r>
        <w:rPr>
          <w:spacing w:val="-10"/>
          <w:rPrChange w:id="11884" w:author="Kendra Wyant" w:date="2023-05-31T13:43:00Z">
            <w:rPr>
              <w:spacing w:val="-5"/>
            </w:rPr>
          </w:rPrChange>
        </w:rPr>
        <w:t xml:space="preserve"> </w:t>
      </w:r>
      <w:r>
        <w:t>either</w:t>
      </w:r>
      <w:r>
        <w:rPr>
          <w:spacing w:val="-9"/>
          <w:rPrChange w:id="11885" w:author="Kendra Wyant" w:date="2023-05-31T13:43:00Z">
            <w:rPr>
              <w:spacing w:val="-4"/>
            </w:rPr>
          </w:rPrChange>
        </w:rPr>
        <w:t xml:space="preserve"> </w:t>
      </w:r>
      <w:r>
        <w:t>limit</w:t>
      </w:r>
      <w:r>
        <w:rPr>
          <w:spacing w:val="-10"/>
          <w:rPrChange w:id="11886" w:author="Kendra Wyant" w:date="2023-05-31T13:43:00Z">
            <w:rPr>
              <w:spacing w:val="-4"/>
            </w:rPr>
          </w:rPrChange>
        </w:rPr>
        <w:t xml:space="preserve"> </w:t>
      </w:r>
      <w:r>
        <w:t>or</w:t>
      </w:r>
      <w:r>
        <w:rPr>
          <w:spacing w:val="-9"/>
          <w:rPrChange w:id="11887" w:author="Kendra Wyant" w:date="2023-05-31T13:43:00Z">
            <w:rPr>
              <w:spacing w:val="-5"/>
            </w:rPr>
          </w:rPrChange>
        </w:rPr>
        <w:t xml:space="preserve"> </w:t>
      </w:r>
      <w:r>
        <w:t>increase</w:t>
      </w:r>
      <w:r>
        <w:rPr>
          <w:spacing w:val="-10"/>
          <w:rPrChange w:id="11888" w:author="Kendra Wyant" w:date="2023-05-31T13:43:00Z">
            <w:rPr>
              <w:spacing w:val="-5"/>
            </w:rPr>
          </w:rPrChange>
        </w:rPr>
        <w:t xml:space="preserve"> </w:t>
      </w:r>
      <w:r>
        <w:t>the</w:t>
      </w:r>
      <w:r>
        <w:rPr>
          <w:spacing w:val="-10"/>
          <w:rPrChange w:id="11889" w:author="Kendra Wyant" w:date="2023-05-31T13:43:00Z">
            <w:rPr>
              <w:spacing w:val="-4"/>
            </w:rPr>
          </w:rPrChange>
        </w:rPr>
        <w:t xml:space="preserve"> </w:t>
      </w:r>
      <w:r>
        <w:t>cost</w:t>
      </w:r>
      <w:r>
        <w:rPr>
          <w:spacing w:val="-10"/>
          <w:rPrChange w:id="11890" w:author="Kendra Wyant" w:date="2023-05-31T13:43:00Z">
            <w:rPr>
              <w:spacing w:val="-4"/>
            </w:rPr>
          </w:rPrChange>
        </w:rPr>
        <w:t xml:space="preserve"> </w:t>
      </w:r>
      <w:r>
        <w:t>to</w:t>
      </w:r>
      <w:r>
        <w:rPr>
          <w:spacing w:val="-10"/>
          <w:rPrChange w:id="11891" w:author="Kendra Wyant" w:date="2023-05-31T13:43:00Z">
            <w:rPr>
              <w:spacing w:val="-5"/>
            </w:rPr>
          </w:rPrChange>
        </w:rPr>
        <w:t xml:space="preserve"> </w:t>
      </w:r>
      <w:r>
        <w:t>scale</w:t>
      </w:r>
      <w:r>
        <w:rPr>
          <w:spacing w:val="-9"/>
          <w:rPrChange w:id="11892" w:author="Kendra Wyant" w:date="2023-05-31T13:43:00Z">
            <w:rPr>
              <w:spacing w:val="-4"/>
            </w:rPr>
          </w:rPrChange>
        </w:rPr>
        <w:t xml:space="preserve"> </w:t>
      </w:r>
      <w:r>
        <w:t>the</w:t>
      </w:r>
      <w:r>
        <w:rPr>
          <w:spacing w:val="-9"/>
          <w:rPrChange w:id="11893" w:author="Kendra Wyant" w:date="2023-05-31T13:43:00Z">
            <w:rPr>
              <w:spacing w:val="-5"/>
            </w:rPr>
          </w:rPrChange>
        </w:rPr>
        <w:t xml:space="preserve"> </w:t>
      </w:r>
      <w:r>
        <w:t>sensing</w:t>
      </w:r>
      <w:r>
        <w:rPr>
          <w:rPrChange w:id="1189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1895" w:author="Kendra Wyant" w:date="2023-05-31T13:43:00Z">
            <w:rPr/>
          </w:rPrChange>
        </w:rPr>
        <w:t>system.</w:t>
      </w:r>
    </w:p>
    <w:p w14:paraId="02EB606C" w14:textId="77777777" w:rsidR="003146FC" w:rsidRDefault="004E27B8">
      <w:pPr>
        <w:pStyle w:val="BodyText"/>
        <w:spacing w:before="109" w:line="355" w:lineRule="auto"/>
        <w:ind w:left="160" w:right="553" w:firstLine="576"/>
        <w:pPrChange w:id="11896" w:author="Kendra Wyant" w:date="2023-05-31T13:43:00Z">
          <w:pPr>
            <w:pStyle w:val="BodyText"/>
            <w:spacing w:before="229" w:line="355" w:lineRule="auto"/>
            <w:ind w:left="160" w:right="512" w:firstLine="576"/>
          </w:pPr>
        </w:pPrChange>
      </w:pPr>
      <w:r>
        <w:rPr>
          <w:spacing w:val="-2"/>
          <w:rPrChange w:id="11897" w:author="Kendra Wyant" w:date="2023-05-31T13:43:00Z">
            <w:rPr>
              <w:spacing w:val="-4"/>
            </w:rPr>
          </w:rPrChange>
        </w:rPr>
        <w:t>Both</w:t>
      </w:r>
      <w:r>
        <w:rPr>
          <w:spacing w:val="-7"/>
          <w:rPrChange w:id="1189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899" w:author="Kendra Wyant" w:date="2023-05-31T13:43:00Z">
            <w:rPr>
              <w:spacing w:val="-4"/>
            </w:rPr>
          </w:rPrChange>
        </w:rPr>
        <w:t>research</w:t>
      </w:r>
      <w:r>
        <w:rPr>
          <w:spacing w:val="-8"/>
          <w:rPrChange w:id="1190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901" w:author="Kendra Wyant" w:date="2023-05-31T13:43:00Z">
            <w:rPr>
              <w:spacing w:val="-4"/>
            </w:rPr>
          </w:rPrChange>
        </w:rPr>
        <w:t>and</w:t>
      </w:r>
      <w:r>
        <w:rPr>
          <w:spacing w:val="-7"/>
          <w:rPrChange w:id="1190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903" w:author="Kendra Wyant" w:date="2023-05-31T13:43:00Z">
            <w:rPr>
              <w:spacing w:val="-4"/>
            </w:rPr>
          </w:rPrChange>
        </w:rPr>
        <w:t>clinical</w:t>
      </w:r>
      <w:r>
        <w:rPr>
          <w:spacing w:val="-7"/>
          <w:rPrChange w:id="1190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905" w:author="Kendra Wyant" w:date="2023-05-31T13:43:00Z">
            <w:rPr>
              <w:spacing w:val="-4"/>
            </w:rPr>
          </w:rPrChange>
        </w:rPr>
        <w:t>applications</w:t>
      </w:r>
      <w:r>
        <w:rPr>
          <w:spacing w:val="-8"/>
          <w:rPrChange w:id="1190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907" w:author="Kendra Wyant" w:date="2023-05-31T13:43:00Z">
            <w:rPr>
              <w:spacing w:val="-4"/>
            </w:rPr>
          </w:rPrChange>
        </w:rPr>
        <w:t>of</w:t>
      </w:r>
      <w:r>
        <w:rPr>
          <w:spacing w:val="-7"/>
          <w:rPrChange w:id="1190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909" w:author="Kendra Wyant" w:date="2023-05-31T13:43:00Z">
            <w:rPr>
              <w:spacing w:val="-4"/>
            </w:rPr>
          </w:rPrChange>
        </w:rPr>
        <w:t>sensing</w:t>
      </w:r>
      <w:r>
        <w:rPr>
          <w:spacing w:val="-7"/>
          <w:rPrChange w:id="1191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911" w:author="Kendra Wyant" w:date="2023-05-31T13:43:00Z">
            <w:rPr>
              <w:spacing w:val="-4"/>
            </w:rPr>
          </w:rPrChange>
        </w:rPr>
        <w:t>systems</w:t>
      </w:r>
      <w:r>
        <w:rPr>
          <w:spacing w:val="-7"/>
          <w:rPrChange w:id="1191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913" w:author="Kendra Wyant" w:date="2023-05-31T13:43:00Z">
            <w:rPr>
              <w:spacing w:val="-4"/>
            </w:rPr>
          </w:rPrChange>
        </w:rPr>
        <w:t>require</w:t>
      </w:r>
      <w:r>
        <w:rPr>
          <w:spacing w:val="-7"/>
          <w:rPrChange w:id="1191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915" w:author="Kendra Wyant" w:date="2023-05-31T13:43:00Z">
            <w:rPr>
              <w:spacing w:val="-4"/>
            </w:rPr>
          </w:rPrChange>
        </w:rPr>
        <w:t>some</w:t>
      </w:r>
      <w:r>
        <w:rPr>
          <w:spacing w:val="-7"/>
          <w:rPrChange w:id="1191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1917" w:author="Kendra Wyant" w:date="2023-05-31T13:43:00Z">
            <w:rPr>
              <w:spacing w:val="-4"/>
            </w:rPr>
          </w:rPrChange>
        </w:rPr>
        <w:t>guarantee</w:t>
      </w:r>
      <w:r>
        <w:rPr>
          <w:spacing w:val="-2"/>
          <w:rPrChange w:id="1191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that</w:t>
      </w:r>
      <w:r>
        <w:rPr>
          <w:spacing w:val="-5"/>
          <w:rPrChange w:id="1191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1920" w:author="Kendra Wyant" w:date="2023-05-31T13:43:00Z">
            <w:rPr>
              <w:spacing w:val="-2"/>
            </w:rPr>
          </w:rPrChange>
        </w:rPr>
        <w:t>the</w:t>
      </w:r>
      <w:r>
        <w:rPr>
          <w:spacing w:val="-5"/>
          <w:rPrChange w:id="1192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922" w:author="Kendra Wyant" w:date="2023-05-31T13:43:00Z">
            <w:rPr>
              <w:spacing w:val="-2"/>
            </w:rPr>
          </w:rPrChange>
        </w:rPr>
        <w:t>hardware</w:t>
      </w:r>
      <w:r>
        <w:rPr>
          <w:spacing w:val="-5"/>
          <w:rPrChange w:id="1192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924" w:author="Kendra Wyant" w:date="2023-05-31T13:43:00Z">
            <w:rPr>
              <w:spacing w:val="-2"/>
            </w:rPr>
          </w:rPrChange>
        </w:rPr>
        <w:t>and</w:t>
      </w:r>
      <w:r>
        <w:rPr>
          <w:spacing w:val="-5"/>
          <w:rPrChange w:id="1192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1926" w:author="Kendra Wyant" w:date="2023-05-31T13:43:00Z">
            <w:rPr>
              <w:spacing w:val="-2"/>
            </w:rPr>
          </w:rPrChange>
        </w:rPr>
        <w:t>software</w:t>
      </w:r>
      <w:r>
        <w:rPr>
          <w:spacing w:val="-5"/>
          <w:rPrChange w:id="1192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1928" w:author="Kendra Wyant" w:date="2023-05-31T13:43:00Z">
            <w:rPr>
              <w:spacing w:val="-2"/>
            </w:rPr>
          </w:rPrChange>
        </w:rPr>
        <w:t>will</w:t>
      </w:r>
      <w:r>
        <w:rPr>
          <w:spacing w:val="-5"/>
          <w:rPrChange w:id="1192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1930" w:author="Kendra Wyant" w:date="2023-05-31T13:43:00Z">
            <w:rPr>
              <w:spacing w:val="-2"/>
            </w:rPr>
          </w:rPrChange>
        </w:rPr>
        <w:t>remain</w:t>
      </w:r>
      <w:r>
        <w:rPr>
          <w:spacing w:val="-5"/>
          <w:rPrChange w:id="1193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932" w:author="Kendra Wyant" w:date="2023-05-31T13:43:00Z">
            <w:rPr>
              <w:spacing w:val="-2"/>
            </w:rPr>
          </w:rPrChange>
        </w:rPr>
        <w:t>available</w:t>
      </w:r>
      <w:r>
        <w:rPr>
          <w:spacing w:val="-5"/>
          <w:rPrChange w:id="1193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934" w:author="Kendra Wyant" w:date="2023-05-31T13:43:00Z">
            <w:rPr>
              <w:spacing w:val="-2"/>
            </w:rPr>
          </w:rPrChange>
        </w:rPr>
        <w:t>and</w:t>
      </w:r>
      <w:r>
        <w:rPr>
          <w:spacing w:val="-5"/>
          <w:rPrChange w:id="1193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936" w:author="Kendra Wyant" w:date="2023-05-31T13:43:00Z">
            <w:rPr>
              <w:spacing w:val="-2"/>
            </w:rPr>
          </w:rPrChange>
        </w:rPr>
        <w:t>supported</w:t>
      </w:r>
      <w:r>
        <w:rPr>
          <w:spacing w:val="-5"/>
          <w:rPrChange w:id="1193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1938" w:author="Kendra Wyant" w:date="2023-05-31T13:43:00Z">
            <w:rPr>
              <w:spacing w:val="-2"/>
            </w:rPr>
          </w:rPrChange>
        </w:rPr>
        <w:t>for</w:t>
      </w:r>
      <w:r>
        <w:rPr>
          <w:spacing w:val="-5"/>
          <w:rPrChange w:id="1193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1940" w:author="Kendra Wyant" w:date="2023-05-31T13:43:00Z">
            <w:rPr>
              <w:spacing w:val="-2"/>
            </w:rPr>
          </w:rPrChange>
        </w:rPr>
        <w:t>the</w:t>
      </w:r>
      <w:r>
        <w:rPr>
          <w:spacing w:val="-5"/>
          <w:rPrChange w:id="1194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942" w:author="Kendra Wyant" w:date="2023-05-31T13:43:00Z">
            <w:rPr>
              <w:spacing w:val="-2"/>
            </w:rPr>
          </w:rPrChange>
        </w:rPr>
        <w:t>duration</w:t>
      </w:r>
      <w:r>
        <w:rPr>
          <w:spacing w:val="-5"/>
          <w:rPrChange w:id="1194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1944" w:author="Kendra Wyant" w:date="2023-05-31T13:43:00Z">
            <w:rPr>
              <w:spacing w:val="-2"/>
            </w:rPr>
          </w:rPrChange>
        </w:rPr>
        <w:t>of</w:t>
      </w:r>
      <w:r>
        <w:rPr>
          <w:spacing w:val="-5"/>
          <w:rPrChange w:id="1194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1946" w:author="Kendra Wyant" w:date="2023-05-31T13:43:00Z">
            <w:rPr>
              <w:spacing w:val="-2"/>
            </w:rPr>
          </w:rPrChange>
        </w:rPr>
        <w:t xml:space="preserve">the </w:t>
      </w:r>
      <w:r>
        <w:rPr>
          <w:spacing w:val="-4"/>
        </w:rPr>
        <w:t>intended</w:t>
      </w:r>
      <w:r>
        <w:rPr>
          <w:spacing w:val="-5"/>
          <w:rPrChange w:id="1194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use.</w:t>
      </w:r>
      <w:r>
        <w:rPr>
          <w:spacing w:val="14"/>
          <w:rPrChange w:id="11948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4"/>
        </w:rPr>
        <w:t>Unfortunately, there</w:t>
      </w:r>
      <w:r>
        <w:rPr>
          <w:spacing w:val="-5"/>
          <w:rPrChange w:id="1194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are</w:t>
      </w:r>
      <w:r>
        <w:rPr>
          <w:spacing w:val="-5"/>
          <w:rPrChange w:id="1195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currently</w:t>
      </w:r>
      <w:r>
        <w:rPr>
          <w:spacing w:val="-5"/>
          <w:rPrChange w:id="1195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high levels of</w:t>
      </w:r>
      <w:r>
        <w:rPr>
          <w:spacing w:val="-5"/>
          <w:rPrChange w:id="1195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churn</w:t>
      </w:r>
      <w:r>
        <w:rPr>
          <w:spacing w:val="-5"/>
          <w:rPrChange w:id="1195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 xml:space="preserve">among the companies </w:t>
      </w:r>
      <w:r>
        <w:rPr>
          <w:spacing w:val="-2"/>
        </w:rPr>
        <w:t>that</w:t>
      </w:r>
      <w:r>
        <w:rPr>
          <w:spacing w:val="-7"/>
          <w:rPrChange w:id="1195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support</w:t>
      </w:r>
      <w:r>
        <w:rPr>
          <w:spacing w:val="-6"/>
          <w:rPrChange w:id="1195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these</w:t>
      </w:r>
      <w:r>
        <w:rPr>
          <w:spacing w:val="-7"/>
          <w:rPrChange w:id="1195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systems</w:t>
      </w:r>
      <w:r>
        <w:rPr>
          <w:spacing w:val="-6"/>
          <w:rPrChange w:id="1195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given</w:t>
      </w:r>
      <w:r>
        <w:rPr>
          <w:spacing w:val="-6"/>
          <w:rPrChange w:id="1195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7"/>
          <w:rPrChange w:id="1195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rapid</w:t>
      </w:r>
      <w:r>
        <w:rPr>
          <w:spacing w:val="-7"/>
          <w:rPrChange w:id="1196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innovation</w:t>
      </w:r>
      <w:r>
        <w:rPr>
          <w:spacing w:val="-7"/>
          <w:rPrChange w:id="1196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occurring</w:t>
      </w:r>
      <w:r>
        <w:rPr>
          <w:spacing w:val="-6"/>
          <w:rPrChange w:id="1196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at</w:t>
      </w:r>
      <w:r>
        <w:rPr>
          <w:spacing w:val="-6"/>
          <w:rPrChange w:id="1196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this</w:t>
      </w:r>
      <w:r>
        <w:rPr>
          <w:spacing w:val="-7"/>
          <w:rPrChange w:id="1196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time.</w:t>
      </w:r>
      <w:r>
        <w:rPr>
          <w:spacing w:val="11"/>
          <w:rPrChange w:id="11965" w:author="Kendra Wyant" w:date="2023-05-31T13:43:00Z">
            <w:rPr>
              <w:spacing w:val="13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6"/>
          <w:rPrChange w:id="1196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collected data</w:t>
      </w:r>
      <w:r>
        <w:rPr>
          <w:spacing w:val="-6"/>
          <w:rPrChange w:id="1196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5"/>
          <w:rPrChange w:id="1196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approximately</w:t>
      </w:r>
      <w:r>
        <w:rPr>
          <w:spacing w:val="-6"/>
          <w:rPrChange w:id="1196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2.5</w:t>
      </w:r>
      <w:r>
        <w:rPr>
          <w:spacing w:val="-6"/>
          <w:rPrChange w:id="1197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years</w:t>
      </w:r>
      <w:r>
        <w:rPr>
          <w:spacing w:val="-5"/>
          <w:rPrChange w:id="1197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between</w:t>
      </w:r>
      <w:r>
        <w:rPr>
          <w:spacing w:val="-6"/>
          <w:rPrChange w:id="1197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2017</w:t>
      </w:r>
      <w:r>
        <w:rPr>
          <w:spacing w:val="-6"/>
          <w:rPrChange w:id="1197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–</w:t>
      </w:r>
      <w:r>
        <w:rPr>
          <w:spacing w:val="-5"/>
          <w:rPrChange w:id="1197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2019.</w:t>
      </w:r>
      <w:r>
        <w:rPr>
          <w:spacing w:val="12"/>
          <w:rPrChange w:id="11975" w:author="Kendra Wyant" w:date="2023-05-31T13:43:00Z">
            <w:rPr>
              <w:spacing w:val="14"/>
            </w:rPr>
          </w:rPrChange>
        </w:rPr>
        <w:t xml:space="preserve"> </w:t>
      </w:r>
      <w:r>
        <w:rPr>
          <w:spacing w:val="-2"/>
        </w:rPr>
        <w:t>During</w:t>
      </w:r>
      <w:r>
        <w:rPr>
          <w:spacing w:val="-6"/>
          <w:rPrChange w:id="1197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this</w:t>
      </w:r>
      <w:r>
        <w:rPr>
          <w:spacing w:val="-5"/>
          <w:rPrChange w:id="1197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time,</w:t>
      </w:r>
      <w:r>
        <w:rPr>
          <w:spacing w:val="-6"/>
          <w:rPrChange w:id="1197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Apple</w:t>
      </w:r>
      <w:r>
        <w:rPr>
          <w:spacing w:val="-6"/>
          <w:rPrChange w:id="1197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bought</w:t>
      </w:r>
      <w:r>
        <w:rPr>
          <w:spacing w:val="-5"/>
          <w:rPrChange w:id="1198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the company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developed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Beddit</w:t>
      </w:r>
      <w:r>
        <w:rPr>
          <w:spacing w:val="-9"/>
        </w:rPr>
        <w:t xml:space="preserve"> </w:t>
      </w:r>
      <w:r>
        <w:rPr>
          <w:spacing w:val="-2"/>
        </w:rPr>
        <w:t>Sleep</w:t>
      </w:r>
      <w:r>
        <w:rPr>
          <w:spacing w:val="-9"/>
        </w:rPr>
        <w:t xml:space="preserve"> </w:t>
      </w:r>
      <w:r>
        <w:rPr>
          <w:spacing w:val="-2"/>
        </w:rPr>
        <w:t>Monitor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discontinued</w:t>
      </w:r>
      <w:r>
        <w:rPr>
          <w:spacing w:val="-10"/>
        </w:rPr>
        <w:t xml:space="preserve"> </w:t>
      </w:r>
      <w:r>
        <w:rPr>
          <w:spacing w:val="-2"/>
        </w:rPr>
        <w:t>support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 xml:space="preserve">previous </w:t>
      </w:r>
      <w:r>
        <w:t>users.</w:t>
      </w:r>
      <w:r>
        <w:rPr>
          <w:spacing w:val="7"/>
        </w:rPr>
        <w:t xml:space="preserve"> </w:t>
      </w:r>
      <w:r>
        <w:t>Apple</w:t>
      </w:r>
      <w:r>
        <w:rPr>
          <w:spacing w:val="-10"/>
        </w:rPr>
        <w:t xml:space="preserve"> </w:t>
      </w:r>
      <w:r>
        <w:t>re-introduced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sleep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iPhone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late</w:t>
      </w:r>
      <w:r>
        <w:rPr>
          <w:spacing w:val="-10"/>
        </w:rPr>
        <w:t xml:space="preserve"> </w:t>
      </w:r>
      <w:r>
        <w:t>2018</w:t>
      </w:r>
      <w:r>
        <w:rPr>
          <w:spacing w:val="-10"/>
        </w:rPr>
        <w:t xml:space="preserve"> </w:t>
      </w:r>
      <w:r>
        <w:t xml:space="preserve">but </w:t>
      </w:r>
      <w:r>
        <w:rPr>
          <w:spacing w:val="-2"/>
        </w:rPr>
        <w:t>discontinued</w:t>
      </w:r>
      <w:r>
        <w:rPr>
          <w:spacing w:val="-9"/>
          <w:rPrChange w:id="1198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it</w:t>
      </w:r>
      <w:r>
        <w:rPr>
          <w:spacing w:val="-10"/>
          <w:rPrChange w:id="1198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again</w:t>
      </w:r>
      <w:r>
        <w:rPr>
          <w:spacing w:val="-9"/>
          <w:rPrChange w:id="1198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10"/>
          <w:rPrChange w:id="1198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early</w:t>
      </w:r>
      <w:r>
        <w:rPr>
          <w:spacing w:val="-9"/>
          <w:rPrChange w:id="1198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2022.</w:t>
      </w:r>
      <w:r>
        <w:rPr>
          <w:spacing w:val="7"/>
          <w:rPrChange w:id="11986" w:author="Kendra Wyant" w:date="2023-05-31T13:43:00Z">
            <w:rPr>
              <w:spacing w:val="9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10"/>
          <w:rPrChange w:id="1198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these</w:t>
      </w:r>
      <w:r>
        <w:rPr>
          <w:spacing w:val="-10"/>
          <w:rPrChange w:id="1198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reasons,</w:t>
      </w:r>
      <w:r>
        <w:rPr>
          <w:spacing w:val="-9"/>
          <w:rPrChange w:id="1198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9"/>
          <w:rPrChange w:id="1199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were</w:t>
      </w:r>
      <w:r>
        <w:rPr>
          <w:spacing w:val="-9"/>
          <w:rPrChange w:id="1199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able</w:t>
      </w:r>
      <w:r>
        <w:rPr>
          <w:spacing w:val="-10"/>
          <w:rPrChange w:id="1199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9"/>
          <w:rPrChange w:id="1199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collect</w:t>
      </w:r>
      <w:r>
        <w:rPr>
          <w:spacing w:val="-9"/>
          <w:rPrChange w:id="1199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sleep</w:t>
      </w:r>
      <w:r>
        <w:rPr>
          <w:spacing w:val="-9"/>
          <w:rPrChange w:id="1199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 xml:space="preserve">sensing </w:t>
      </w:r>
      <w:r>
        <w:t>data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fewer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participants.</w:t>
      </w:r>
    </w:p>
    <w:p w14:paraId="1ADEB60D" w14:textId="77777777" w:rsidR="003146FC" w:rsidRDefault="003146FC">
      <w:pPr>
        <w:spacing w:line="355" w:lineRule="auto"/>
        <w:rPr>
          <w:ins w:id="11996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6CFAC7A5" w14:textId="77777777" w:rsidR="003146FC" w:rsidRDefault="003146FC">
      <w:pPr>
        <w:pStyle w:val="BodyText"/>
        <w:rPr>
          <w:ins w:id="11997" w:author="Kendra Wyant" w:date="2023-05-31T13:43:00Z"/>
          <w:sz w:val="9"/>
        </w:rPr>
      </w:pPr>
    </w:p>
    <w:p w14:paraId="32BC3DF7" w14:textId="77777777" w:rsidR="00DC3B47" w:rsidRDefault="004E27B8">
      <w:pPr>
        <w:pStyle w:val="BodyText"/>
        <w:spacing w:before="230" w:line="355" w:lineRule="auto"/>
        <w:ind w:left="160" w:right="512" w:firstLine="576"/>
        <w:rPr>
          <w:del w:id="11998" w:author="Kendra Wyant" w:date="2023-05-31T13:43:00Z"/>
        </w:rPr>
      </w:pPr>
      <w:r>
        <w:rPr>
          <w:spacing w:val="-2"/>
        </w:rPr>
        <w:t>During</w:t>
      </w:r>
      <w:r>
        <w:rPr>
          <w:spacing w:val="-10"/>
          <w:rPrChange w:id="1199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this</w:t>
      </w:r>
      <w:r>
        <w:rPr>
          <w:spacing w:val="-10"/>
          <w:rPrChange w:id="1200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same</w:t>
      </w:r>
      <w:r>
        <w:rPr>
          <w:spacing w:val="-9"/>
          <w:rPrChange w:id="1200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data</w:t>
      </w:r>
      <w:r>
        <w:rPr>
          <w:spacing w:val="-10"/>
          <w:rPrChange w:id="1200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collection</w:t>
      </w:r>
      <w:r>
        <w:rPr>
          <w:spacing w:val="-9"/>
          <w:rPrChange w:id="1200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period,</w:t>
      </w:r>
      <w:r>
        <w:rPr>
          <w:spacing w:val="-10"/>
          <w:rPrChange w:id="1200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there</w:t>
      </w:r>
      <w:r>
        <w:rPr>
          <w:spacing w:val="-10"/>
          <w:rPrChange w:id="1200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was</w:t>
      </w:r>
      <w:r>
        <w:rPr>
          <w:spacing w:val="-9"/>
          <w:rPrChange w:id="1200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also</w:t>
      </w:r>
      <w:r>
        <w:rPr>
          <w:spacing w:val="-10"/>
          <w:rPrChange w:id="1200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churn</w:t>
      </w:r>
      <w:r>
        <w:rPr>
          <w:spacing w:val="-10"/>
          <w:rPrChange w:id="1200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10"/>
          <w:rPrChange w:id="1200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9"/>
          <w:rPrChange w:id="12010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software</w:t>
      </w:r>
      <w:r>
        <w:rPr>
          <w:spacing w:val="-9"/>
          <w:rPrChange w:id="1201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>that</w:t>
      </w:r>
      <w:r>
        <w:rPr>
          <w:spacing w:val="-10"/>
          <w:rPrChange w:id="1201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</w:rPr>
        <w:t xml:space="preserve">we </w:t>
      </w:r>
      <w:r>
        <w:rPr>
          <w:spacing w:val="-2"/>
          <w:rPrChange w:id="12013" w:author="Kendra Wyant" w:date="2023-05-31T13:43:00Z">
            <w:rPr>
              <w:spacing w:val="-4"/>
            </w:rPr>
          </w:rPrChange>
        </w:rPr>
        <w:t>used</w:t>
      </w:r>
      <w:r>
        <w:rPr>
          <w:spacing w:val="-8"/>
          <w:rPrChange w:id="12014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15" w:author="Kendra Wyant" w:date="2023-05-31T13:43:00Z">
            <w:rPr>
              <w:spacing w:val="-4"/>
            </w:rPr>
          </w:rPrChange>
        </w:rPr>
        <w:t>for</w:t>
      </w:r>
      <w:r>
        <w:rPr>
          <w:spacing w:val="-8"/>
          <w:rPrChange w:id="12016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17" w:author="Kendra Wyant" w:date="2023-05-31T13:43:00Z">
            <w:rPr>
              <w:spacing w:val="-4"/>
            </w:rPr>
          </w:rPrChange>
        </w:rPr>
        <w:t>sensing</w:t>
      </w:r>
      <w:r>
        <w:rPr>
          <w:spacing w:val="-8"/>
          <w:rPrChange w:id="12018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19" w:author="Kendra Wyant" w:date="2023-05-31T13:43:00Z">
            <w:rPr>
              <w:spacing w:val="-4"/>
            </w:rPr>
          </w:rPrChange>
        </w:rPr>
        <w:t>geolocation.</w:t>
      </w:r>
      <w:r>
        <w:rPr>
          <w:spacing w:val="10"/>
          <w:rPrChange w:id="12020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2"/>
          <w:rPrChange w:id="12021" w:author="Kendra Wyant" w:date="2023-05-31T13:43:00Z">
            <w:rPr>
              <w:spacing w:val="-4"/>
            </w:rPr>
          </w:rPrChange>
        </w:rPr>
        <w:t>We</w:t>
      </w:r>
      <w:r>
        <w:rPr>
          <w:spacing w:val="-8"/>
          <w:rPrChange w:id="12022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23" w:author="Kendra Wyant" w:date="2023-05-31T13:43:00Z">
            <w:rPr>
              <w:spacing w:val="-4"/>
            </w:rPr>
          </w:rPrChange>
        </w:rPr>
        <w:t>used</w:t>
      </w:r>
      <w:r>
        <w:rPr>
          <w:spacing w:val="-8"/>
          <w:rPrChange w:id="12024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25" w:author="Kendra Wyant" w:date="2023-05-31T13:43:00Z">
            <w:rPr>
              <w:spacing w:val="-4"/>
            </w:rPr>
          </w:rPrChange>
        </w:rPr>
        <w:t>the</w:t>
      </w:r>
      <w:r>
        <w:rPr>
          <w:spacing w:val="-8"/>
          <w:rPrChange w:id="12026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27" w:author="Kendra Wyant" w:date="2023-05-31T13:43:00Z">
            <w:rPr>
              <w:spacing w:val="-4"/>
            </w:rPr>
          </w:rPrChange>
        </w:rPr>
        <w:t>Moves</w:t>
      </w:r>
      <w:r>
        <w:rPr>
          <w:spacing w:val="-8"/>
          <w:rPrChange w:id="12028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29" w:author="Kendra Wyant" w:date="2023-05-31T13:43:00Z">
            <w:rPr>
              <w:spacing w:val="-4"/>
            </w:rPr>
          </w:rPrChange>
        </w:rPr>
        <w:t>app</w:t>
      </w:r>
      <w:r>
        <w:rPr>
          <w:spacing w:val="-8"/>
          <w:rPrChange w:id="12030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31" w:author="Kendra Wyant" w:date="2023-05-31T13:43:00Z">
            <w:rPr>
              <w:spacing w:val="-4"/>
            </w:rPr>
          </w:rPrChange>
        </w:rPr>
        <w:t>at</w:t>
      </w:r>
      <w:r>
        <w:rPr>
          <w:spacing w:val="-8"/>
          <w:rPrChange w:id="12032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33" w:author="Kendra Wyant" w:date="2023-05-31T13:43:00Z">
            <w:rPr>
              <w:spacing w:val="-4"/>
            </w:rPr>
          </w:rPrChange>
        </w:rPr>
        <w:t>the</w:t>
      </w:r>
      <w:r>
        <w:rPr>
          <w:spacing w:val="-8"/>
          <w:rPrChange w:id="12034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35" w:author="Kendra Wyant" w:date="2023-05-31T13:43:00Z">
            <w:rPr>
              <w:spacing w:val="-4"/>
            </w:rPr>
          </w:rPrChange>
        </w:rPr>
        <w:t>start</w:t>
      </w:r>
      <w:r>
        <w:rPr>
          <w:spacing w:val="-8"/>
          <w:rPrChange w:id="12036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37" w:author="Kendra Wyant" w:date="2023-05-31T13:43:00Z">
            <w:rPr>
              <w:spacing w:val="-4"/>
            </w:rPr>
          </w:rPrChange>
        </w:rPr>
        <w:t>of</w:t>
      </w:r>
      <w:r>
        <w:rPr>
          <w:spacing w:val="-8"/>
          <w:rPrChange w:id="12038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39" w:author="Kendra Wyant" w:date="2023-05-31T13:43:00Z">
            <w:rPr>
              <w:spacing w:val="-4"/>
            </w:rPr>
          </w:rPrChange>
        </w:rPr>
        <w:t>the</w:t>
      </w:r>
      <w:r>
        <w:rPr>
          <w:spacing w:val="-8"/>
          <w:rPrChange w:id="12040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41" w:author="Kendra Wyant" w:date="2023-05-31T13:43:00Z">
            <w:rPr>
              <w:spacing w:val="-4"/>
            </w:rPr>
          </w:rPrChange>
        </w:rPr>
        <w:t>study,</w:t>
      </w:r>
      <w:r>
        <w:rPr>
          <w:spacing w:val="-8"/>
          <w:rPrChange w:id="1204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043" w:author="Kendra Wyant" w:date="2023-05-31T13:43:00Z">
            <w:rPr>
              <w:spacing w:val="-4"/>
            </w:rPr>
          </w:rPrChange>
        </w:rPr>
        <w:t>but</w:t>
      </w:r>
      <w:r>
        <w:rPr>
          <w:spacing w:val="-8"/>
          <w:rPrChange w:id="12044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45" w:author="Kendra Wyant" w:date="2023-05-31T13:43:00Z">
            <w:rPr>
              <w:spacing w:val="-4"/>
            </w:rPr>
          </w:rPrChange>
        </w:rPr>
        <w:t>needed</w:t>
      </w:r>
      <w:r>
        <w:rPr>
          <w:spacing w:val="-2"/>
          <w:rPrChange w:id="12046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047" w:author="Kendra Wyant" w:date="2023-05-31T13:43:00Z">
            <w:rPr>
              <w:spacing w:val="-4"/>
            </w:rPr>
          </w:rPrChange>
        </w:rPr>
        <w:t>to</w:t>
      </w:r>
      <w:r>
        <w:rPr>
          <w:spacing w:val="-10"/>
          <w:rPrChange w:id="1204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049" w:author="Kendra Wyant" w:date="2023-05-31T13:43:00Z">
            <w:rPr>
              <w:spacing w:val="-4"/>
            </w:rPr>
          </w:rPrChange>
        </w:rPr>
        <w:t>switch</w:t>
      </w:r>
      <w:r>
        <w:rPr>
          <w:spacing w:val="-10"/>
          <w:rPrChange w:id="1205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051" w:author="Kendra Wyant" w:date="2023-05-31T13:43:00Z">
            <w:rPr>
              <w:spacing w:val="-4"/>
            </w:rPr>
          </w:rPrChange>
        </w:rPr>
        <w:t>to</w:t>
      </w:r>
      <w:r>
        <w:rPr>
          <w:spacing w:val="-10"/>
          <w:rPrChange w:id="1205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053" w:author="Kendra Wyant" w:date="2023-05-31T13:43:00Z">
            <w:rPr>
              <w:spacing w:val="-4"/>
            </w:rPr>
          </w:rPrChange>
        </w:rPr>
        <w:t>use</w:t>
      </w:r>
      <w:r>
        <w:rPr>
          <w:spacing w:val="-10"/>
          <w:rPrChange w:id="1205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055" w:author="Kendra Wyant" w:date="2023-05-31T13:43:00Z">
            <w:rPr>
              <w:spacing w:val="-4"/>
            </w:rPr>
          </w:rPrChange>
        </w:rPr>
        <w:t>FollowMee</w:t>
      </w:r>
      <w:r>
        <w:rPr>
          <w:spacing w:val="-9"/>
          <w:rPrChange w:id="1205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057" w:author="Kendra Wyant" w:date="2023-05-31T13:43:00Z">
            <w:rPr>
              <w:spacing w:val="-4"/>
            </w:rPr>
          </w:rPrChange>
        </w:rPr>
        <w:t>when</w:t>
      </w:r>
      <w:r>
        <w:rPr>
          <w:spacing w:val="-9"/>
          <w:rPrChange w:id="1205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059" w:author="Kendra Wyant" w:date="2023-05-31T13:43:00Z">
            <w:rPr>
              <w:spacing w:val="-4"/>
            </w:rPr>
          </w:rPrChange>
        </w:rPr>
        <w:t>Facebook</w:t>
      </w:r>
      <w:r>
        <w:rPr>
          <w:spacing w:val="-10"/>
          <w:rPrChange w:id="1206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061" w:author="Kendra Wyant" w:date="2023-05-31T13:43:00Z">
            <w:rPr>
              <w:spacing w:val="-4"/>
            </w:rPr>
          </w:rPrChange>
        </w:rPr>
        <w:t>acquired</w:t>
      </w:r>
      <w:r>
        <w:rPr>
          <w:spacing w:val="-10"/>
          <w:rPrChange w:id="1206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063" w:author="Kendra Wyant" w:date="2023-05-31T13:43:00Z">
            <w:rPr>
              <w:spacing w:val="-4"/>
            </w:rPr>
          </w:rPrChange>
        </w:rPr>
        <w:t>the</w:t>
      </w:r>
      <w:r>
        <w:rPr>
          <w:spacing w:val="-9"/>
          <w:rPrChange w:id="1206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065" w:author="Kendra Wyant" w:date="2023-05-31T13:43:00Z">
            <w:rPr>
              <w:spacing w:val="-4"/>
            </w:rPr>
          </w:rPrChange>
        </w:rPr>
        <w:t>company</w:t>
      </w:r>
      <w:r>
        <w:rPr>
          <w:spacing w:val="-10"/>
          <w:rPrChange w:id="1206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067" w:author="Kendra Wyant" w:date="2023-05-31T13:43:00Z">
            <w:rPr>
              <w:spacing w:val="-4"/>
            </w:rPr>
          </w:rPrChange>
        </w:rPr>
        <w:t>that</w:t>
      </w:r>
      <w:r>
        <w:rPr>
          <w:spacing w:val="-10"/>
          <w:rPrChange w:id="1206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069" w:author="Kendra Wyant" w:date="2023-05-31T13:43:00Z">
            <w:rPr>
              <w:spacing w:val="-4"/>
            </w:rPr>
          </w:rPrChange>
        </w:rPr>
        <w:t>developed</w:t>
      </w:r>
      <w:r>
        <w:rPr>
          <w:spacing w:val="-9"/>
          <w:rPrChange w:id="1207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071" w:author="Kendra Wyant" w:date="2023-05-31T13:43:00Z">
            <w:rPr>
              <w:spacing w:val="-4"/>
            </w:rPr>
          </w:rPrChange>
        </w:rPr>
        <w:t>Moves</w:t>
      </w:r>
      <w:r>
        <w:rPr>
          <w:spacing w:val="-2"/>
          <w:rPrChange w:id="1207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 xml:space="preserve">and </w:t>
      </w:r>
      <w:r>
        <w:rPr>
          <w:spacing w:val="-4"/>
          <w:rPrChange w:id="12073" w:author="Kendra Wyant" w:date="2023-05-31T13:43:00Z">
            <w:rPr>
              <w:spacing w:val="-8"/>
            </w:rPr>
          </w:rPrChange>
        </w:rPr>
        <w:t>discontinued</w:t>
      </w:r>
      <w:r>
        <w:rPr>
          <w:spacing w:val="-4"/>
          <w:rPrChange w:id="12074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2075" w:author="Kendra Wyant" w:date="2023-05-31T13:43:00Z">
            <w:rPr>
              <w:spacing w:val="-8"/>
            </w:rPr>
          </w:rPrChange>
        </w:rPr>
        <w:t>its</w:t>
      </w:r>
      <w:r>
        <w:rPr>
          <w:spacing w:val="-4"/>
          <w:rPrChange w:id="1207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2077" w:author="Kendra Wyant" w:date="2023-05-31T13:43:00Z">
            <w:rPr>
              <w:spacing w:val="-8"/>
            </w:rPr>
          </w:rPrChange>
        </w:rPr>
        <w:t>support.</w:t>
      </w:r>
      <w:r>
        <w:rPr>
          <w:spacing w:val="15"/>
          <w:rPrChange w:id="12078" w:author="Kendra Wyant" w:date="2023-05-31T13:43:00Z">
            <w:rPr>
              <w:spacing w:val="16"/>
            </w:rPr>
          </w:rPrChange>
        </w:rPr>
        <w:t xml:space="preserve"> </w:t>
      </w:r>
      <w:r>
        <w:rPr>
          <w:spacing w:val="-4"/>
          <w:rPrChange w:id="12079" w:author="Kendra Wyant" w:date="2023-05-31T13:43:00Z">
            <w:rPr>
              <w:spacing w:val="-8"/>
            </w:rPr>
          </w:rPrChange>
        </w:rPr>
        <w:t>However,</w:t>
      </w:r>
      <w:r>
        <w:rPr>
          <w:spacing w:val="-4"/>
          <w:rPrChange w:id="12080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2081" w:author="Kendra Wyant" w:date="2023-05-31T13:43:00Z">
            <w:rPr>
              <w:spacing w:val="-8"/>
            </w:rPr>
          </w:rPrChange>
        </w:rPr>
        <w:t>this</w:t>
      </w:r>
      <w:r>
        <w:rPr>
          <w:spacing w:val="-4"/>
          <w:rPrChange w:id="12082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2083" w:author="Kendra Wyant" w:date="2023-05-31T13:43:00Z">
            <w:rPr>
              <w:spacing w:val="-8"/>
            </w:rPr>
          </w:rPrChange>
        </w:rPr>
        <w:t>software</w:t>
      </w:r>
      <w:r>
        <w:rPr>
          <w:spacing w:val="-4"/>
          <w:rPrChange w:id="12084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2085" w:author="Kendra Wyant" w:date="2023-05-31T13:43:00Z">
            <w:rPr>
              <w:spacing w:val="-8"/>
            </w:rPr>
          </w:rPrChange>
        </w:rPr>
        <w:t>churn</w:t>
      </w:r>
      <w:r>
        <w:rPr>
          <w:spacing w:val="-4"/>
          <w:rPrChange w:id="1208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2087" w:author="Kendra Wyant" w:date="2023-05-31T13:43:00Z">
            <w:rPr>
              <w:spacing w:val="-8"/>
            </w:rPr>
          </w:rPrChange>
        </w:rPr>
        <w:t>was</w:t>
      </w:r>
      <w:r>
        <w:rPr>
          <w:spacing w:val="-4"/>
          <w:rPrChange w:id="1208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2089" w:author="Kendra Wyant" w:date="2023-05-31T13:43:00Z">
            <w:rPr>
              <w:spacing w:val="-8"/>
            </w:rPr>
          </w:rPrChange>
        </w:rPr>
        <w:t>less</w:t>
      </w:r>
      <w:r>
        <w:rPr>
          <w:spacing w:val="-4"/>
          <w:rPrChange w:id="12090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2091" w:author="Kendra Wyant" w:date="2023-05-31T13:43:00Z">
            <w:rPr>
              <w:spacing w:val="-8"/>
            </w:rPr>
          </w:rPrChange>
        </w:rPr>
        <w:t>disruptive</w:t>
      </w:r>
      <w:r>
        <w:rPr>
          <w:spacing w:val="-4"/>
          <w:rPrChange w:id="12092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2093" w:author="Kendra Wyant" w:date="2023-05-31T13:43:00Z">
            <w:rPr>
              <w:spacing w:val="-8"/>
            </w:rPr>
          </w:rPrChange>
        </w:rPr>
        <w:t>because</w:t>
      </w:r>
      <w:r>
        <w:rPr>
          <w:spacing w:val="-4"/>
          <w:rPrChange w:id="12094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12095" w:author="Kendra Wyant" w:date="2023-05-31T13:43:00Z">
            <w:rPr>
              <w:spacing w:val="-8"/>
            </w:rPr>
          </w:rPrChange>
        </w:rPr>
        <w:t>both</w:t>
      </w:r>
      <w:r>
        <w:rPr>
          <w:spacing w:val="-10"/>
          <w:rPrChange w:id="12096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12097" w:author="Kendra Wyant" w:date="2023-05-31T13:43:00Z">
            <w:rPr>
              <w:spacing w:val="-8"/>
            </w:rPr>
          </w:rPrChange>
        </w:rPr>
        <w:t>apps</w:t>
      </w:r>
      <w:r>
        <w:rPr>
          <w:spacing w:val="-10"/>
          <w:rPrChange w:id="12098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2099" w:author="Kendra Wyant" w:date="2023-05-31T13:43:00Z">
            <w:rPr>
              <w:spacing w:val="-4"/>
            </w:rPr>
          </w:rPrChange>
        </w:rPr>
        <w:t>relied</w:t>
      </w:r>
      <w:r>
        <w:rPr>
          <w:spacing w:val="-10"/>
          <w:rPrChange w:id="12100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101" w:author="Kendra Wyant" w:date="2023-05-31T13:43:00Z">
            <w:rPr>
              <w:spacing w:val="-4"/>
            </w:rPr>
          </w:rPrChange>
        </w:rPr>
        <w:t>on</w:t>
      </w:r>
      <w:r>
        <w:rPr>
          <w:spacing w:val="-9"/>
          <w:rPrChange w:id="12102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103" w:author="Kendra Wyant" w:date="2023-05-31T13:43:00Z">
            <w:rPr>
              <w:spacing w:val="-4"/>
            </w:rPr>
          </w:rPrChange>
        </w:rPr>
        <w:t>smartphone</w:t>
      </w:r>
      <w:r>
        <w:rPr>
          <w:spacing w:val="-9"/>
          <w:rPrChange w:id="12104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105" w:author="Kendra Wyant" w:date="2023-05-31T13:43:00Z">
            <w:rPr>
              <w:spacing w:val="-4"/>
            </w:rPr>
          </w:rPrChange>
        </w:rPr>
        <w:t>sensors</w:t>
      </w:r>
      <w:r>
        <w:rPr>
          <w:spacing w:val="-10"/>
          <w:rPrChange w:id="12106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107" w:author="Kendra Wyant" w:date="2023-05-31T13:43:00Z">
            <w:rPr>
              <w:spacing w:val="-4"/>
            </w:rPr>
          </w:rPrChange>
        </w:rPr>
        <w:t>to</w:t>
      </w:r>
      <w:r>
        <w:rPr>
          <w:spacing w:val="-9"/>
          <w:rPrChange w:id="12108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109" w:author="Kendra Wyant" w:date="2023-05-31T13:43:00Z">
            <w:rPr>
              <w:spacing w:val="-4"/>
            </w:rPr>
          </w:rPrChange>
        </w:rPr>
        <w:t>acquire</w:t>
      </w:r>
      <w:r>
        <w:rPr>
          <w:spacing w:val="-9"/>
          <w:rPrChange w:id="12110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111" w:author="Kendra Wyant" w:date="2023-05-31T13:43:00Z">
            <w:rPr>
              <w:spacing w:val="-4"/>
            </w:rPr>
          </w:rPrChange>
        </w:rPr>
        <w:t>the</w:t>
      </w:r>
      <w:r>
        <w:rPr>
          <w:spacing w:val="-10"/>
          <w:rPrChange w:id="12112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113" w:author="Kendra Wyant" w:date="2023-05-31T13:43:00Z">
            <w:rPr>
              <w:spacing w:val="-4"/>
            </w:rPr>
          </w:rPrChange>
        </w:rPr>
        <w:t>raw</w:t>
      </w:r>
      <w:r>
        <w:rPr>
          <w:spacing w:val="-9"/>
          <w:rPrChange w:id="12114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115" w:author="Kendra Wyant" w:date="2023-05-31T13:43:00Z">
            <w:rPr>
              <w:spacing w:val="-4"/>
            </w:rPr>
          </w:rPrChange>
        </w:rPr>
        <w:t>geolocation</w:t>
      </w:r>
      <w:r>
        <w:rPr>
          <w:spacing w:val="-10"/>
          <w:rPrChange w:id="12116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117" w:author="Kendra Wyant" w:date="2023-05-31T13:43:00Z">
            <w:rPr>
              <w:spacing w:val="-4"/>
            </w:rPr>
          </w:rPrChange>
        </w:rPr>
        <w:t>data</w:t>
      </w:r>
      <w:r>
        <w:rPr>
          <w:spacing w:val="-10"/>
          <w:rPrChange w:id="12118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119" w:author="Kendra Wyant" w:date="2023-05-31T13:43:00Z">
            <w:rPr>
              <w:spacing w:val="-4"/>
            </w:rPr>
          </w:rPrChange>
        </w:rPr>
        <w:t>stream.</w:t>
      </w:r>
      <w:r>
        <w:rPr>
          <w:spacing w:val="8"/>
          <w:rPrChange w:id="12120" w:author="Kendra Wyant" w:date="2023-05-31T13:43:00Z">
            <w:rPr>
              <w:spacing w:val="14"/>
            </w:rPr>
          </w:rPrChange>
        </w:rPr>
        <w:t xml:space="preserve"> </w:t>
      </w:r>
      <w:r>
        <w:rPr>
          <w:rPrChange w:id="12121" w:author="Kendra Wyant" w:date="2023-05-31T13:43:00Z">
            <w:rPr>
              <w:spacing w:val="-4"/>
            </w:rPr>
          </w:rPrChange>
        </w:rPr>
        <w:t>This</w:t>
      </w:r>
      <w:r>
        <w:rPr>
          <w:rPrChange w:id="1212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</w:rPr>
        <w:t>suggests</w:t>
      </w:r>
      <w:r>
        <w:rPr>
          <w:spacing w:val="-5"/>
        </w:rPr>
        <w:t xml:space="preserve"> </w:t>
      </w:r>
      <w:r>
        <w:rPr>
          <w:spacing w:val="-4"/>
          <w:rPrChange w:id="12123" w:author="Kendra Wyant" w:date="2023-05-31T13:43:00Z">
            <w:rPr>
              <w:spacing w:val="-5"/>
            </w:rPr>
          </w:rPrChange>
        </w:rPr>
        <w:t>yet</w:t>
      </w:r>
    </w:p>
    <w:p w14:paraId="7AA205BE" w14:textId="77777777" w:rsidR="00DC3B47" w:rsidRDefault="00DC3B47">
      <w:pPr>
        <w:spacing w:line="355" w:lineRule="auto"/>
        <w:rPr>
          <w:del w:id="12124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4C34222" w14:textId="77777777" w:rsidR="00DC3B47" w:rsidRDefault="00DC3B47">
      <w:pPr>
        <w:pStyle w:val="BodyText"/>
        <w:rPr>
          <w:del w:id="12125" w:author="Kendra Wyant" w:date="2023-05-31T13:43:00Z"/>
          <w:sz w:val="9"/>
        </w:rPr>
      </w:pPr>
    </w:p>
    <w:p w14:paraId="6BC9FB40" w14:textId="41CCF2C9" w:rsidR="003146FC" w:rsidRDefault="004E27B8">
      <w:pPr>
        <w:pStyle w:val="BodyText"/>
        <w:spacing w:before="118" w:line="355" w:lineRule="auto"/>
        <w:ind w:left="160" w:right="603" w:firstLine="576"/>
        <w:pPrChange w:id="12126" w:author="Kendra Wyant" w:date="2023-05-31T13:43:00Z">
          <w:pPr>
            <w:pStyle w:val="BodyText"/>
            <w:spacing w:before="118" w:line="355" w:lineRule="auto"/>
            <w:ind w:left="160"/>
          </w:pPr>
        </w:pPrChange>
      </w:pPr>
      <w:ins w:id="12127" w:author="Kendra Wyant" w:date="2023-05-31T13:43:00Z">
        <w:r>
          <w:rPr>
            <w:spacing w:val="-5"/>
          </w:rPr>
          <w:t xml:space="preserve"> </w:t>
        </w:r>
      </w:ins>
      <w:r>
        <w:rPr>
          <w:spacing w:val="-4"/>
        </w:rPr>
        <w:t>another</w:t>
      </w:r>
      <w:r>
        <w:rPr>
          <w:spacing w:val="-5"/>
          <w:rPrChange w:id="1212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reason</w:t>
      </w:r>
      <w:r>
        <w:rPr>
          <w:spacing w:val="-6"/>
          <w:rPrChange w:id="1212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to</w:t>
      </w:r>
      <w:r>
        <w:rPr>
          <w:spacing w:val="-6"/>
          <w:rPrChange w:id="1213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prefer</w:t>
      </w:r>
      <w:r>
        <w:rPr>
          <w:spacing w:val="-5"/>
          <w:rPrChange w:id="1213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systems</w:t>
      </w:r>
      <w:r>
        <w:rPr>
          <w:spacing w:val="-5"/>
          <w:rPrChange w:id="1213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that</w:t>
      </w:r>
      <w:r>
        <w:rPr>
          <w:spacing w:val="-6"/>
          <w:rPrChange w:id="1213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make</w:t>
      </w:r>
      <w:r>
        <w:rPr>
          <w:spacing w:val="-5"/>
          <w:rPrChange w:id="1213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use</w:t>
      </w:r>
      <w:r>
        <w:rPr>
          <w:spacing w:val="-5"/>
          <w:rPrChange w:id="1213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of</w:t>
      </w:r>
      <w:r>
        <w:rPr>
          <w:spacing w:val="-6"/>
          <w:rPrChange w:id="1213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generic</w:t>
      </w:r>
      <w:r>
        <w:rPr>
          <w:spacing w:val="-6"/>
          <w:rPrChange w:id="1213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>smartphone</w:t>
      </w:r>
      <w:r>
        <w:rPr>
          <w:spacing w:val="-5"/>
          <w:rPrChange w:id="1213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</w:rPr>
        <w:t xml:space="preserve">sensors </w:t>
      </w:r>
      <w:r>
        <w:rPr>
          <w:rPrChange w:id="12139" w:author="Kendra Wyant" w:date="2023-05-31T13:43:00Z">
            <w:rPr>
              <w:spacing w:val="-4"/>
            </w:rPr>
          </w:rPrChange>
        </w:rPr>
        <w:t xml:space="preserve">rather than </w:t>
      </w:r>
      <w:r>
        <w:t>propriety hardware.</w:t>
      </w:r>
    </w:p>
    <w:p w14:paraId="3EB8BF42" w14:textId="77777777" w:rsidR="003146FC" w:rsidRDefault="004E27B8">
      <w:pPr>
        <w:pStyle w:val="BodyText"/>
        <w:spacing w:before="112" w:line="355" w:lineRule="auto"/>
        <w:ind w:left="160" w:right="559" w:firstLine="576"/>
        <w:pPrChange w:id="12140" w:author="Kendra Wyant" w:date="2023-05-31T13:43:00Z">
          <w:pPr>
            <w:pStyle w:val="BodyText"/>
            <w:spacing w:before="237" w:line="355" w:lineRule="auto"/>
            <w:ind w:left="151" w:right="512" w:firstLine="584"/>
          </w:pPr>
        </w:pPrChange>
      </w:pPr>
      <w:r>
        <w:t>High</w:t>
      </w:r>
      <w:r>
        <w:rPr>
          <w:spacing w:val="-10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churn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affect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perceived</w:t>
      </w:r>
      <w:r>
        <w:rPr>
          <w:spacing w:val="-9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software.</w:t>
      </w:r>
      <w:r>
        <w:rPr>
          <w:spacing w:val="8"/>
        </w:rPr>
        <w:t xml:space="preserve"> </w:t>
      </w:r>
      <w:r>
        <w:t xml:space="preserve">For </w:t>
      </w:r>
      <w:r>
        <w:rPr>
          <w:spacing w:val="-2"/>
        </w:rPr>
        <w:t>example,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could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inconvenient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adapt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frequent</w:t>
      </w:r>
      <w:r>
        <w:rPr>
          <w:spacing w:val="-10"/>
        </w:rPr>
        <w:t xml:space="preserve"> </w:t>
      </w:r>
      <w:r>
        <w:rPr>
          <w:spacing w:val="-2"/>
        </w:rPr>
        <w:t>changing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app</w:t>
      </w:r>
      <w:r>
        <w:rPr>
          <w:spacing w:val="-10"/>
        </w:rPr>
        <w:t xml:space="preserve"> </w:t>
      </w:r>
      <w:r>
        <w:rPr>
          <w:spacing w:val="-2"/>
        </w:rPr>
        <w:t>platforms. Additionally,</w:t>
      </w:r>
      <w:r>
        <w:rPr>
          <w:spacing w:val="-10"/>
        </w:rPr>
        <w:t xml:space="preserve"> </w:t>
      </w:r>
      <w:r>
        <w:rPr>
          <w:spacing w:val="-2"/>
        </w:rPr>
        <w:t>software</w:t>
      </w:r>
      <w:r>
        <w:rPr>
          <w:spacing w:val="-10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  <w:rPrChange w:id="1214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left</w:t>
      </w:r>
      <w:r>
        <w:rPr>
          <w:spacing w:val="-10"/>
        </w:rPr>
        <w:t xml:space="preserve"> </w:t>
      </w:r>
      <w:r>
        <w:rPr>
          <w:spacing w:val="-2"/>
        </w:rPr>
        <w:t>unmonitored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  <w:rPrChange w:id="1214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periods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time</w:t>
      </w:r>
      <w:r>
        <w:rPr>
          <w:spacing w:val="-10"/>
        </w:rPr>
        <w:t xml:space="preserve"> </w:t>
      </w:r>
      <w:r>
        <w:rPr>
          <w:spacing w:val="-2"/>
        </w:rPr>
        <w:t>leaving</w:t>
      </w:r>
      <w:r>
        <w:rPr>
          <w:spacing w:val="-10"/>
        </w:rPr>
        <w:t xml:space="preserve"> </w:t>
      </w:r>
      <w:r>
        <w:rPr>
          <w:spacing w:val="-2"/>
        </w:rPr>
        <w:t>new</w:t>
      </w:r>
      <w:r>
        <w:rPr>
          <w:spacing w:val="-9"/>
          <w:rPrChange w:id="1214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 xml:space="preserve">bugs </w:t>
      </w:r>
      <w:r>
        <w:rPr>
          <w:spacing w:val="-6"/>
        </w:rPr>
        <w:t>unresolved.</w:t>
      </w:r>
      <w:r>
        <w:rPr>
          <w:spacing w:val="16"/>
          <w:rPrChange w:id="12144" w:author="Kendra Wyant" w:date="2023-05-31T13:43:00Z">
            <w:rPr>
              <w:spacing w:val="17"/>
            </w:rPr>
          </w:rPrChange>
        </w:rPr>
        <w:t xml:space="preserve"> </w:t>
      </w:r>
      <w:r>
        <w:rPr>
          <w:spacing w:val="-6"/>
        </w:rPr>
        <w:t xml:space="preserve">We saw in our own sample of participants how frustrating technological issues </w:t>
      </w:r>
      <w:r>
        <w:rPr>
          <w:spacing w:val="-2"/>
        </w:rPr>
        <w:t>were.</w:t>
      </w:r>
    </w:p>
    <w:p w14:paraId="508E2E4D" w14:textId="77777777" w:rsidR="003146FC" w:rsidRDefault="003146FC">
      <w:pPr>
        <w:pStyle w:val="BodyText"/>
        <w:spacing w:before="7"/>
        <w:rPr>
          <w:ins w:id="12145" w:author="Kendra Wyant" w:date="2023-05-31T13:43:00Z"/>
          <w:sz w:val="27"/>
        </w:rPr>
      </w:pPr>
    </w:p>
    <w:p w14:paraId="79932C51" w14:textId="77777777" w:rsidR="003146FC" w:rsidRDefault="004E27B8">
      <w:pPr>
        <w:pStyle w:val="Heading1"/>
        <w:pPrChange w:id="12146" w:author="Kendra Wyant" w:date="2023-05-31T13:43:00Z">
          <w:pPr>
            <w:pStyle w:val="Heading1"/>
            <w:spacing w:before="252"/>
          </w:pPr>
        </w:pPrChange>
      </w:pPr>
      <w:bookmarkStart w:id="12147" w:name="Limitations_and_Future_Directions"/>
      <w:bookmarkEnd w:id="12147"/>
      <w:r>
        <w:rPr>
          <w:w w:val="105"/>
        </w:rPr>
        <w:t>Limitations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Future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Directions</w:t>
      </w:r>
    </w:p>
    <w:p w14:paraId="1E18124B" w14:textId="77777777" w:rsidR="003146FC" w:rsidRDefault="003146FC">
      <w:pPr>
        <w:pStyle w:val="BodyText"/>
        <w:spacing w:before="10"/>
        <w:rPr>
          <w:b/>
          <w:sz w:val="31"/>
          <w:rPrChange w:id="12148" w:author="Kendra Wyant" w:date="2023-05-31T13:43:00Z">
            <w:rPr>
              <w:b/>
              <w:sz w:val="22"/>
            </w:rPr>
          </w:rPrChange>
        </w:rPr>
        <w:pPrChange w:id="12149" w:author="Kendra Wyant" w:date="2023-05-31T13:43:00Z">
          <w:pPr>
            <w:pStyle w:val="BodyText"/>
            <w:spacing w:before="12"/>
          </w:pPr>
        </w:pPrChange>
      </w:pPr>
    </w:p>
    <w:p w14:paraId="1C828C42" w14:textId="77777777" w:rsidR="003146FC" w:rsidRDefault="004E27B8">
      <w:pPr>
        <w:pStyle w:val="BodyText"/>
        <w:spacing w:before="1" w:line="355" w:lineRule="auto"/>
        <w:ind w:left="160" w:right="553" w:firstLine="576"/>
        <w:pPrChange w:id="12150" w:author="Kendra Wyant" w:date="2023-05-31T13:43:00Z">
          <w:pPr>
            <w:pStyle w:val="BodyText"/>
            <w:spacing w:line="355" w:lineRule="auto"/>
            <w:ind w:left="160" w:right="512" w:firstLine="576"/>
          </w:pPr>
        </w:pPrChange>
      </w:pPr>
      <w:r>
        <w:rPr>
          <w:spacing w:val="-4"/>
        </w:rPr>
        <w:t>Conclusions about acceptability of these sensing methods may not generalize beyond the 3-month study duration.</w:t>
      </w:r>
      <w:r>
        <w:rPr>
          <w:spacing w:val="16"/>
          <w:rPrChange w:id="12151" w:author="Kendra Wyant" w:date="2023-05-31T13:43:00Z">
            <w:rPr>
              <w:spacing w:val="15"/>
            </w:rPr>
          </w:rPrChange>
        </w:rPr>
        <w:t xml:space="preserve"> </w:t>
      </w:r>
      <w:r>
        <w:rPr>
          <w:spacing w:val="-4"/>
        </w:rPr>
        <w:t xml:space="preserve">Although 3 months represents a notable extension beyond the </w:t>
      </w:r>
      <w:r>
        <w:rPr>
          <w:spacing w:val="-2"/>
        </w:rPr>
        <w:t>existing literature on personal sensing in clinical populations, it is likely not long enough given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chronic-relapsing</w:t>
      </w:r>
      <w:r>
        <w:rPr>
          <w:spacing w:val="-7"/>
        </w:rPr>
        <w:t xml:space="preserve"> </w:t>
      </w:r>
      <w:r>
        <w:rPr>
          <w:spacing w:val="-2"/>
        </w:rPr>
        <w:t>nature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alcohol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substance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disorders.</w:t>
      </w:r>
      <w:r>
        <w:rPr>
          <w:spacing w:val="12"/>
        </w:rPr>
        <w:t xml:space="preserve"> </w:t>
      </w:r>
      <w:r>
        <w:rPr>
          <w:spacing w:val="-2"/>
        </w:rPr>
        <w:t xml:space="preserve">One </w:t>
      </w:r>
      <w:r>
        <w:rPr>
          <w:spacing w:val="-4"/>
        </w:rPr>
        <w:t xml:space="preserve">potential concern is that the initial novelty of sensing may lead to overestimated adherence </w:t>
      </w:r>
      <w:r>
        <w:t>and</w:t>
      </w:r>
      <w:r>
        <w:rPr>
          <w:spacing w:val="-8"/>
        </w:rPr>
        <w:t xml:space="preserve"> </w:t>
      </w:r>
      <w:r>
        <w:t>subjective</w:t>
      </w:r>
      <w:r>
        <w:rPr>
          <w:spacing w:val="-7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acceptability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sustained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longer</w:t>
      </w:r>
      <w:r>
        <w:rPr>
          <w:spacing w:val="-8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[108].</w:t>
      </w:r>
    </w:p>
    <w:p w14:paraId="574B7E9E" w14:textId="6E8ADA17" w:rsidR="003146FC" w:rsidRDefault="004E27B8">
      <w:pPr>
        <w:pStyle w:val="BodyText"/>
        <w:spacing w:before="113" w:line="355" w:lineRule="auto"/>
        <w:ind w:left="160" w:right="552" w:firstLine="576"/>
        <w:rPr>
          <w:ins w:id="12152" w:author="Kendra Wyant" w:date="2023-05-31T13:43:00Z"/>
        </w:rPr>
      </w:pPr>
      <w:r>
        <w:rPr>
          <w:spacing w:val="-2"/>
          <w:rPrChange w:id="12153" w:author="Kendra Wyant" w:date="2023-05-31T13:43:00Z">
            <w:rPr>
              <w:spacing w:val="-4"/>
            </w:rPr>
          </w:rPrChange>
        </w:rPr>
        <w:t>This 3-month</w:t>
      </w:r>
      <w:r>
        <w:rPr>
          <w:spacing w:val="-2"/>
          <w:rPrChange w:id="1215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2155" w:author="Kendra Wyant" w:date="2023-05-31T13:43:00Z">
            <w:rPr>
              <w:spacing w:val="-4"/>
            </w:rPr>
          </w:rPrChange>
        </w:rPr>
        <w:t>period</w:t>
      </w:r>
      <w:r>
        <w:rPr>
          <w:spacing w:val="-2"/>
          <w:rPrChange w:id="1215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2157" w:author="Kendra Wyant" w:date="2023-05-31T13:43:00Z">
            <w:rPr>
              <w:spacing w:val="-4"/>
            </w:rPr>
          </w:rPrChange>
        </w:rPr>
        <w:t>also constrains our</w:t>
      </w:r>
      <w:r>
        <w:rPr>
          <w:spacing w:val="-2"/>
          <w:rPrChange w:id="1215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2159" w:author="Kendra Wyant" w:date="2023-05-31T13:43:00Z">
            <w:rPr>
              <w:spacing w:val="-4"/>
            </w:rPr>
          </w:rPrChange>
        </w:rPr>
        <w:t>conclusions of acceptability</w:t>
      </w:r>
      <w:r>
        <w:rPr>
          <w:spacing w:val="-2"/>
          <w:rPrChange w:id="1216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2161" w:author="Kendra Wyant" w:date="2023-05-31T13:43:00Z">
            <w:rPr>
              <w:spacing w:val="-4"/>
            </w:rPr>
          </w:rPrChange>
        </w:rPr>
        <w:t>to people early in</w:t>
      </w:r>
      <w:r>
        <w:rPr>
          <w:spacing w:val="-10"/>
          <w:rPrChange w:id="1216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163" w:author="Kendra Wyant" w:date="2023-05-31T13:43:00Z">
            <w:rPr>
              <w:spacing w:val="-6"/>
            </w:rPr>
          </w:rPrChange>
        </w:rPr>
        <w:t>recovery.</w:t>
      </w:r>
      <w:r>
        <w:rPr>
          <w:spacing w:val="7"/>
          <w:rPrChange w:id="12164" w:author="Kendra Wyant" w:date="2023-05-31T13:43:00Z">
            <w:rPr>
              <w:spacing w:val="18"/>
            </w:rPr>
          </w:rPrChange>
        </w:rPr>
        <w:t xml:space="preserve"> </w:t>
      </w:r>
      <w:r>
        <w:rPr>
          <w:spacing w:val="-2"/>
          <w:rPrChange w:id="12165" w:author="Kendra Wyant" w:date="2023-05-31T13:43:00Z">
            <w:rPr>
              <w:spacing w:val="-6"/>
            </w:rPr>
          </w:rPrChange>
        </w:rPr>
        <w:t>It</w:t>
      </w:r>
      <w:r>
        <w:rPr>
          <w:spacing w:val="-9"/>
          <w:rPrChange w:id="1216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67" w:author="Kendra Wyant" w:date="2023-05-31T13:43:00Z">
            <w:rPr>
              <w:spacing w:val="-6"/>
            </w:rPr>
          </w:rPrChange>
        </w:rPr>
        <w:t>is</w:t>
      </w:r>
      <w:r>
        <w:rPr>
          <w:spacing w:val="-10"/>
          <w:rPrChange w:id="1216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69" w:author="Kendra Wyant" w:date="2023-05-31T13:43:00Z">
            <w:rPr>
              <w:spacing w:val="-6"/>
            </w:rPr>
          </w:rPrChange>
        </w:rPr>
        <w:t>possible</w:t>
      </w:r>
      <w:r>
        <w:rPr>
          <w:spacing w:val="-9"/>
          <w:rPrChange w:id="1217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71" w:author="Kendra Wyant" w:date="2023-05-31T13:43:00Z">
            <w:rPr>
              <w:spacing w:val="-6"/>
            </w:rPr>
          </w:rPrChange>
        </w:rPr>
        <w:t>that</w:t>
      </w:r>
      <w:r>
        <w:rPr>
          <w:spacing w:val="-10"/>
          <w:rPrChange w:id="1217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73" w:author="Kendra Wyant" w:date="2023-05-31T13:43:00Z">
            <w:rPr>
              <w:spacing w:val="-6"/>
            </w:rPr>
          </w:rPrChange>
        </w:rPr>
        <w:t>acceptability</w:t>
      </w:r>
      <w:r>
        <w:rPr>
          <w:spacing w:val="-10"/>
          <w:rPrChange w:id="1217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75" w:author="Kendra Wyant" w:date="2023-05-31T13:43:00Z">
            <w:rPr>
              <w:spacing w:val="-6"/>
            </w:rPr>
          </w:rPrChange>
        </w:rPr>
        <w:t>ratings</w:t>
      </w:r>
      <w:r>
        <w:rPr>
          <w:spacing w:val="-10"/>
          <w:rPrChange w:id="1217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77" w:author="Kendra Wyant" w:date="2023-05-31T13:43:00Z">
            <w:rPr>
              <w:spacing w:val="-6"/>
            </w:rPr>
          </w:rPrChange>
        </w:rPr>
        <w:t>will</w:t>
      </w:r>
      <w:r>
        <w:rPr>
          <w:spacing w:val="-10"/>
          <w:rPrChange w:id="1217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79" w:author="Kendra Wyant" w:date="2023-05-31T13:43:00Z">
            <w:rPr>
              <w:spacing w:val="-6"/>
            </w:rPr>
          </w:rPrChange>
        </w:rPr>
        <w:t>vary</w:t>
      </w:r>
      <w:r>
        <w:rPr>
          <w:spacing w:val="-9"/>
          <w:rPrChange w:id="1218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81" w:author="Kendra Wyant" w:date="2023-05-31T13:43:00Z">
            <w:rPr>
              <w:spacing w:val="-6"/>
            </w:rPr>
          </w:rPrChange>
        </w:rPr>
        <w:t>depending</w:t>
      </w:r>
      <w:r>
        <w:rPr>
          <w:spacing w:val="-9"/>
          <w:rPrChange w:id="1218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83" w:author="Kendra Wyant" w:date="2023-05-31T13:43:00Z">
            <w:rPr>
              <w:spacing w:val="-6"/>
            </w:rPr>
          </w:rPrChange>
        </w:rPr>
        <w:t>on</w:t>
      </w:r>
      <w:r>
        <w:rPr>
          <w:spacing w:val="-10"/>
          <w:rPrChange w:id="1218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85" w:author="Kendra Wyant" w:date="2023-05-31T13:43:00Z">
            <w:rPr>
              <w:spacing w:val="-6"/>
            </w:rPr>
          </w:rPrChange>
        </w:rPr>
        <w:t>where</w:t>
      </w:r>
      <w:r>
        <w:rPr>
          <w:spacing w:val="-9"/>
          <w:rPrChange w:id="1218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87" w:author="Kendra Wyant" w:date="2023-05-31T13:43:00Z">
            <w:rPr>
              <w:spacing w:val="-6"/>
            </w:rPr>
          </w:rPrChange>
        </w:rPr>
        <w:t>someone is</w:t>
      </w:r>
      <w:r>
        <w:rPr>
          <w:spacing w:val="-3"/>
          <w:rPrChange w:id="1218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89" w:author="Kendra Wyant" w:date="2023-05-31T13:43:00Z">
            <w:rPr>
              <w:spacing w:val="-6"/>
            </w:rPr>
          </w:rPrChange>
        </w:rPr>
        <w:t>in</w:t>
      </w:r>
      <w:r>
        <w:rPr>
          <w:spacing w:val="-3"/>
          <w:rPrChange w:id="1219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91" w:author="Kendra Wyant" w:date="2023-05-31T13:43:00Z">
            <w:rPr>
              <w:spacing w:val="-6"/>
            </w:rPr>
          </w:rPrChange>
        </w:rPr>
        <w:t>their</w:t>
      </w:r>
      <w:r>
        <w:rPr>
          <w:spacing w:val="-3"/>
          <w:rPrChange w:id="1219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93" w:author="Kendra Wyant" w:date="2023-05-31T13:43:00Z">
            <w:rPr>
              <w:spacing w:val="-6"/>
            </w:rPr>
          </w:rPrChange>
        </w:rPr>
        <w:t>recovery.</w:t>
      </w:r>
      <w:r>
        <w:rPr>
          <w:spacing w:val="17"/>
          <w:rPrChange w:id="12194" w:author="Kendra Wyant" w:date="2023-05-31T13:43:00Z">
            <w:rPr>
              <w:spacing w:val="13"/>
            </w:rPr>
          </w:rPrChange>
        </w:rPr>
        <w:t xml:space="preserve"> </w:t>
      </w:r>
      <w:r>
        <w:rPr>
          <w:spacing w:val="-2"/>
          <w:rPrChange w:id="12195" w:author="Kendra Wyant" w:date="2023-05-31T13:43:00Z">
            <w:rPr>
              <w:spacing w:val="-6"/>
            </w:rPr>
          </w:rPrChange>
        </w:rPr>
        <w:t>This</w:t>
      </w:r>
      <w:r>
        <w:rPr>
          <w:spacing w:val="-3"/>
          <w:rPrChange w:id="1219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97" w:author="Kendra Wyant" w:date="2023-05-31T13:43:00Z">
            <w:rPr>
              <w:spacing w:val="-6"/>
            </w:rPr>
          </w:rPrChange>
        </w:rPr>
        <w:t>may</w:t>
      </w:r>
      <w:r>
        <w:rPr>
          <w:spacing w:val="-3"/>
          <w:rPrChange w:id="1219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199" w:author="Kendra Wyant" w:date="2023-05-31T13:43:00Z">
            <w:rPr>
              <w:spacing w:val="-6"/>
            </w:rPr>
          </w:rPrChange>
        </w:rPr>
        <w:t>also</w:t>
      </w:r>
      <w:r>
        <w:rPr>
          <w:spacing w:val="-3"/>
          <w:rPrChange w:id="1220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201" w:author="Kendra Wyant" w:date="2023-05-31T13:43:00Z">
            <w:rPr>
              <w:spacing w:val="-6"/>
            </w:rPr>
          </w:rPrChange>
        </w:rPr>
        <w:t>be</w:t>
      </w:r>
      <w:r>
        <w:rPr>
          <w:spacing w:val="-3"/>
          <w:rPrChange w:id="1220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203" w:author="Kendra Wyant" w:date="2023-05-31T13:43:00Z">
            <w:rPr>
              <w:spacing w:val="-6"/>
            </w:rPr>
          </w:rPrChange>
        </w:rPr>
        <w:t>amplified</w:t>
      </w:r>
      <w:r>
        <w:rPr>
          <w:spacing w:val="-3"/>
          <w:rPrChange w:id="1220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205" w:author="Kendra Wyant" w:date="2023-05-31T13:43:00Z">
            <w:rPr>
              <w:spacing w:val="-6"/>
            </w:rPr>
          </w:rPrChange>
        </w:rPr>
        <w:t>when</w:t>
      </w:r>
      <w:r>
        <w:rPr>
          <w:spacing w:val="-3"/>
          <w:rPrChange w:id="1220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207" w:author="Kendra Wyant" w:date="2023-05-31T13:43:00Z">
            <w:rPr>
              <w:spacing w:val="-6"/>
            </w:rPr>
          </w:rPrChange>
        </w:rPr>
        <w:t>we</w:t>
      </w:r>
      <w:r>
        <w:rPr>
          <w:spacing w:val="-3"/>
          <w:rPrChange w:id="1220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209" w:author="Kendra Wyant" w:date="2023-05-31T13:43:00Z">
            <w:rPr>
              <w:spacing w:val="-6"/>
            </w:rPr>
          </w:rPrChange>
        </w:rPr>
        <w:t>consider</w:t>
      </w:r>
      <w:r>
        <w:rPr>
          <w:spacing w:val="-3"/>
          <w:rPrChange w:id="1221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211" w:author="Kendra Wyant" w:date="2023-05-31T13:43:00Z">
            <w:rPr>
              <w:spacing w:val="-6"/>
            </w:rPr>
          </w:rPrChange>
        </w:rPr>
        <w:t>potential</w:t>
      </w:r>
      <w:r>
        <w:rPr>
          <w:spacing w:val="-3"/>
          <w:rPrChange w:id="1221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213" w:author="Kendra Wyant" w:date="2023-05-31T13:43:00Z">
            <w:rPr>
              <w:spacing w:val="-6"/>
            </w:rPr>
          </w:rPrChange>
        </w:rPr>
        <w:t>benefits.</w:t>
      </w:r>
      <w:r>
        <w:rPr>
          <w:spacing w:val="17"/>
          <w:rPrChange w:id="12214" w:author="Kendra Wyant" w:date="2023-05-31T13:43:00Z">
            <w:rPr>
              <w:spacing w:val="13"/>
            </w:rPr>
          </w:rPrChange>
        </w:rPr>
        <w:t xml:space="preserve"> </w:t>
      </w:r>
      <w:r>
        <w:rPr>
          <w:spacing w:val="-2"/>
          <w:rPrChange w:id="12215" w:author="Kendra Wyant" w:date="2023-05-31T13:43:00Z">
            <w:rPr>
              <w:spacing w:val="-6"/>
            </w:rPr>
          </w:rPrChange>
        </w:rPr>
        <w:t>For example,</w:t>
      </w:r>
      <w:r>
        <w:rPr>
          <w:spacing w:val="-8"/>
          <w:rPrChange w:id="1221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someone</w:t>
      </w:r>
      <w:r>
        <w:rPr>
          <w:spacing w:val="-8"/>
          <w:rPrChange w:id="1221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who</w:t>
      </w:r>
      <w:r>
        <w:rPr>
          <w:spacing w:val="-8"/>
          <w:rPrChange w:id="1221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has</w:t>
      </w:r>
      <w:r>
        <w:rPr>
          <w:spacing w:val="-9"/>
          <w:rPrChange w:id="1221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achieved</w:t>
      </w:r>
      <w:r>
        <w:rPr>
          <w:spacing w:val="-8"/>
          <w:rPrChange w:id="1222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long-term</w:t>
      </w:r>
      <w:r>
        <w:rPr>
          <w:spacing w:val="-9"/>
          <w:rPrChange w:id="1222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stability</w:t>
      </w:r>
      <w:r>
        <w:rPr>
          <w:spacing w:val="-9"/>
          <w:rPrChange w:id="1222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8"/>
          <w:rPrChange w:id="1222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their</w:t>
      </w:r>
      <w:r>
        <w:rPr>
          <w:spacing w:val="-9"/>
          <w:rPrChange w:id="1222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recovery</w:t>
      </w:r>
      <w:r>
        <w:rPr>
          <w:spacing w:val="-8"/>
          <w:rPrChange w:id="1222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could</w:t>
      </w:r>
      <w:r>
        <w:rPr>
          <w:spacing w:val="-8"/>
          <w:rPrChange w:id="1222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find</w:t>
      </w:r>
      <w:r>
        <w:rPr>
          <w:spacing w:val="-8"/>
          <w:rPrChange w:id="1222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2"/>
          <w:rPrChange w:id="1222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costs</w:t>
      </w:r>
      <w:r>
        <w:rPr>
          <w:spacing w:val="-2"/>
          <w:rPrChange w:id="1222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 xml:space="preserve">of </w:t>
      </w:r>
      <w:r>
        <w:rPr>
          <w:spacing w:val="-2"/>
          <w:rPrChange w:id="12230" w:author="Kendra Wyant" w:date="2023-05-31T13:43:00Z">
            <w:rPr>
              <w:spacing w:val="-4"/>
            </w:rPr>
          </w:rPrChange>
        </w:rPr>
        <w:t>personal</w:t>
      </w:r>
      <w:r>
        <w:rPr>
          <w:spacing w:val="-2"/>
          <w:rPrChange w:id="1223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232" w:author="Kendra Wyant" w:date="2023-05-31T13:43:00Z">
            <w:rPr>
              <w:spacing w:val="-4"/>
            </w:rPr>
          </w:rPrChange>
        </w:rPr>
        <w:t>sensing</w:t>
      </w:r>
      <w:r>
        <w:rPr>
          <w:spacing w:val="-2"/>
          <w:rPrChange w:id="1223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234" w:author="Kendra Wyant" w:date="2023-05-31T13:43:00Z">
            <w:rPr>
              <w:spacing w:val="-4"/>
            </w:rPr>
          </w:rPrChange>
        </w:rPr>
        <w:t>(e.g.,</w:t>
      </w:r>
      <w:r>
        <w:rPr>
          <w:spacing w:val="-2"/>
          <w:rPrChange w:id="1223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2236" w:author="Kendra Wyant" w:date="2023-05-31T13:43:00Z">
            <w:rPr>
              <w:spacing w:val="-4"/>
            </w:rPr>
          </w:rPrChange>
        </w:rPr>
        <w:t>data</w:t>
      </w:r>
      <w:r>
        <w:rPr>
          <w:spacing w:val="-2"/>
          <w:rPrChange w:id="1223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238" w:author="Kendra Wyant" w:date="2023-05-31T13:43:00Z">
            <w:rPr>
              <w:spacing w:val="-4"/>
            </w:rPr>
          </w:rPrChange>
        </w:rPr>
        <w:t>sharing,</w:t>
      </w:r>
      <w:r>
        <w:rPr>
          <w:spacing w:val="-2"/>
          <w:rPrChange w:id="1223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240" w:author="Kendra Wyant" w:date="2023-05-31T13:43:00Z">
            <w:rPr>
              <w:spacing w:val="-4"/>
            </w:rPr>
          </w:rPrChange>
        </w:rPr>
        <w:t>high</w:t>
      </w:r>
      <w:r>
        <w:rPr>
          <w:spacing w:val="-2"/>
          <w:rPrChange w:id="1224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242" w:author="Kendra Wyant" w:date="2023-05-31T13:43:00Z">
            <w:rPr>
              <w:spacing w:val="-4"/>
            </w:rPr>
          </w:rPrChange>
        </w:rPr>
        <w:t>effort</w:t>
      </w:r>
      <w:r>
        <w:rPr>
          <w:spacing w:val="-2"/>
          <w:rPrChange w:id="1224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244" w:author="Kendra Wyant" w:date="2023-05-31T13:43:00Z">
            <w:rPr>
              <w:spacing w:val="-4"/>
            </w:rPr>
          </w:rPrChange>
        </w:rPr>
        <w:t>demands)</w:t>
      </w:r>
      <w:r>
        <w:rPr>
          <w:spacing w:val="-2"/>
          <w:rPrChange w:id="1224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246" w:author="Kendra Wyant" w:date="2023-05-31T13:43:00Z">
            <w:rPr>
              <w:spacing w:val="-4"/>
            </w:rPr>
          </w:rPrChange>
        </w:rPr>
        <w:t>do</w:t>
      </w:r>
      <w:r>
        <w:rPr>
          <w:spacing w:val="-2"/>
          <w:rPrChange w:id="1224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248" w:author="Kendra Wyant" w:date="2023-05-31T13:43:00Z">
            <w:rPr>
              <w:spacing w:val="-4"/>
            </w:rPr>
          </w:rPrChange>
        </w:rPr>
        <w:t>not</w:t>
      </w:r>
      <w:r>
        <w:rPr>
          <w:spacing w:val="-2"/>
          <w:rPrChange w:id="1224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250" w:author="Kendra Wyant" w:date="2023-05-31T13:43:00Z">
            <w:rPr>
              <w:spacing w:val="-4"/>
            </w:rPr>
          </w:rPrChange>
        </w:rPr>
        <w:t>outweigh</w:t>
      </w:r>
      <w:r>
        <w:rPr>
          <w:spacing w:val="-2"/>
          <w:rPrChange w:id="1225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252" w:author="Kendra Wyant" w:date="2023-05-31T13:43:00Z">
            <w:rPr>
              <w:spacing w:val="-4"/>
            </w:rPr>
          </w:rPrChange>
        </w:rPr>
        <w:t>the</w:t>
      </w:r>
      <w:r>
        <w:rPr>
          <w:spacing w:val="-2"/>
          <w:rPrChange w:id="1225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2254" w:author="Kendra Wyant" w:date="2023-05-31T13:43:00Z">
            <w:rPr>
              <w:spacing w:val="-4"/>
            </w:rPr>
          </w:rPrChange>
        </w:rPr>
        <w:t>benefits</w:t>
      </w:r>
      <w:r>
        <w:rPr>
          <w:spacing w:val="-11"/>
          <w:rPrChange w:id="1225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256" w:author="Kendra Wyant" w:date="2023-05-31T13:43:00Z">
            <w:rPr>
              <w:spacing w:val="-4"/>
            </w:rPr>
          </w:rPrChange>
        </w:rPr>
        <w:t>(e.g.,</w:t>
      </w:r>
      <w:r>
        <w:rPr>
          <w:spacing w:val="-11"/>
          <w:rPrChange w:id="1225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258" w:author="Kendra Wyant" w:date="2023-05-31T13:43:00Z">
            <w:rPr>
              <w:spacing w:val="-4"/>
            </w:rPr>
          </w:rPrChange>
        </w:rPr>
        <w:t>daily</w:t>
      </w:r>
      <w:r>
        <w:rPr>
          <w:spacing w:val="-10"/>
          <w:rPrChange w:id="1225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260" w:author="Kendra Wyant" w:date="2023-05-31T13:43:00Z">
            <w:rPr>
              <w:spacing w:val="-4"/>
            </w:rPr>
          </w:rPrChange>
        </w:rPr>
        <w:t>reflection</w:t>
      </w:r>
      <w:r>
        <w:rPr>
          <w:spacing w:val="-11"/>
          <w:rPrChange w:id="1226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262" w:author="Kendra Wyant" w:date="2023-05-31T13:43:00Z">
            <w:rPr>
              <w:spacing w:val="-4"/>
            </w:rPr>
          </w:rPrChange>
        </w:rPr>
        <w:t>on</w:t>
      </w:r>
      <w:r>
        <w:rPr>
          <w:spacing w:val="-10"/>
          <w:rPrChange w:id="1226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264" w:author="Kendra Wyant" w:date="2023-05-31T13:43:00Z">
            <w:rPr>
              <w:spacing w:val="-4"/>
            </w:rPr>
          </w:rPrChange>
        </w:rPr>
        <w:t>sobriety,</w:t>
      </w:r>
      <w:r>
        <w:rPr>
          <w:spacing w:val="-10"/>
          <w:rPrChange w:id="1226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266" w:author="Kendra Wyant" w:date="2023-05-31T13:43:00Z">
            <w:rPr>
              <w:spacing w:val="-4"/>
            </w:rPr>
          </w:rPrChange>
        </w:rPr>
        <w:t>potential</w:t>
      </w:r>
      <w:r>
        <w:rPr>
          <w:spacing w:val="-11"/>
          <w:rPrChange w:id="1226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268" w:author="Kendra Wyant" w:date="2023-05-31T13:43:00Z">
            <w:rPr>
              <w:spacing w:val="-4"/>
            </w:rPr>
          </w:rPrChange>
        </w:rPr>
        <w:t>for</w:t>
      </w:r>
      <w:r>
        <w:rPr>
          <w:spacing w:val="-11"/>
          <w:rPrChange w:id="1226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270" w:author="Kendra Wyant" w:date="2023-05-31T13:43:00Z">
            <w:rPr>
              <w:spacing w:val="-4"/>
            </w:rPr>
          </w:rPrChange>
        </w:rPr>
        <w:t>increased</w:t>
      </w:r>
      <w:r>
        <w:rPr>
          <w:spacing w:val="-10"/>
          <w:rPrChange w:id="12271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272" w:author="Kendra Wyant" w:date="2023-05-31T13:43:00Z">
            <w:rPr>
              <w:spacing w:val="-4"/>
            </w:rPr>
          </w:rPrChange>
        </w:rPr>
        <w:t>lapse</w:t>
      </w:r>
      <w:r>
        <w:rPr>
          <w:spacing w:val="-11"/>
          <w:rPrChange w:id="1227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274" w:author="Kendra Wyant" w:date="2023-05-31T13:43:00Z">
            <w:rPr>
              <w:spacing w:val="-4"/>
            </w:rPr>
          </w:rPrChange>
        </w:rPr>
        <w:t>risk</w:t>
      </w:r>
      <w:r>
        <w:rPr>
          <w:spacing w:val="-10"/>
          <w:rPrChange w:id="1227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276" w:author="Kendra Wyant" w:date="2023-05-31T13:43:00Z">
            <w:rPr>
              <w:spacing w:val="-4"/>
            </w:rPr>
          </w:rPrChange>
        </w:rPr>
        <w:t>awareness).</w:t>
      </w:r>
      <w:r>
        <w:rPr>
          <w:spacing w:val="7"/>
          <w:rPrChange w:id="12277" w:author="Kendra Wyant" w:date="2023-05-31T13:43:00Z">
            <w:rPr>
              <w:spacing w:val="19"/>
            </w:rPr>
          </w:rPrChange>
        </w:rPr>
        <w:t xml:space="preserve"> </w:t>
      </w:r>
      <w:r>
        <w:rPr>
          <w:spacing w:val="-2"/>
          <w:rPrChange w:id="12278" w:author="Kendra Wyant" w:date="2023-05-31T13:43:00Z">
            <w:rPr>
              <w:spacing w:val="-4"/>
            </w:rPr>
          </w:rPrChange>
        </w:rPr>
        <w:t>It</w:t>
      </w:r>
      <w:r>
        <w:rPr>
          <w:spacing w:val="-11"/>
          <w:rPrChange w:id="1227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280" w:author="Kendra Wyant" w:date="2023-05-31T13:43:00Z">
            <w:rPr>
              <w:spacing w:val="-4"/>
            </w:rPr>
          </w:rPrChange>
        </w:rPr>
        <w:t>is</w:t>
      </w:r>
      <w:del w:id="12281" w:author="Kendra Wyant" w:date="2023-05-31T13:43:00Z">
        <w:r w:rsidR="00F53A9D">
          <w:rPr>
            <w:spacing w:val="-4"/>
          </w:rPr>
          <w:delText xml:space="preserve"> </w:delText>
        </w:r>
      </w:del>
    </w:p>
    <w:p w14:paraId="0645478C" w14:textId="77777777" w:rsidR="003146FC" w:rsidRDefault="003146FC">
      <w:pPr>
        <w:spacing w:line="355" w:lineRule="auto"/>
        <w:rPr>
          <w:ins w:id="12282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2AD678AA" w14:textId="77777777" w:rsidR="003146FC" w:rsidRDefault="003146FC">
      <w:pPr>
        <w:pStyle w:val="BodyText"/>
        <w:rPr>
          <w:ins w:id="12283" w:author="Kendra Wyant" w:date="2023-05-31T13:43:00Z"/>
          <w:sz w:val="9"/>
        </w:rPr>
      </w:pPr>
    </w:p>
    <w:p w14:paraId="00DFCB15" w14:textId="77777777" w:rsidR="003146FC" w:rsidRDefault="004E27B8">
      <w:pPr>
        <w:pStyle w:val="BodyText"/>
        <w:spacing w:before="118" w:line="355" w:lineRule="auto"/>
        <w:ind w:left="160" w:right="553"/>
        <w:pPrChange w:id="12284" w:author="Kendra Wyant" w:date="2023-05-31T13:43:00Z">
          <w:pPr>
            <w:pStyle w:val="BodyText"/>
            <w:spacing w:before="233" w:line="355" w:lineRule="auto"/>
            <w:ind w:left="160" w:right="512" w:firstLine="576"/>
          </w:pPr>
        </w:pPrChange>
      </w:pPr>
      <w:r>
        <w:rPr>
          <w:rPrChange w:id="12285" w:author="Kendra Wyant" w:date="2023-05-31T13:43:00Z">
            <w:rPr>
              <w:spacing w:val="-4"/>
            </w:rPr>
          </w:rPrChange>
        </w:rPr>
        <w:t>important</w:t>
      </w:r>
      <w:r>
        <w:rPr>
          <w:spacing w:val="-7"/>
          <w:rPrChange w:id="1228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2287" w:author="Kendra Wyant" w:date="2023-05-31T13:43:00Z">
            <w:rPr>
              <w:spacing w:val="-4"/>
            </w:rPr>
          </w:rPrChange>
        </w:rPr>
        <w:t>for</w:t>
      </w:r>
      <w:r>
        <w:rPr>
          <w:spacing w:val="-7"/>
          <w:rPrChange w:id="12288" w:author="Kendra Wyant" w:date="2023-05-31T13:43:00Z">
            <w:rPr>
              <w:spacing w:val="-4"/>
            </w:rPr>
          </w:rPrChange>
        </w:rPr>
        <w:t xml:space="preserve"> </w:t>
      </w:r>
      <w:r>
        <w:t>future</w:t>
      </w:r>
      <w:r>
        <w:rPr>
          <w:spacing w:val="-7"/>
          <w:rPrChange w:id="12289" w:author="Kendra Wyant" w:date="2023-05-31T13:43:00Z">
            <w:rPr>
              <w:spacing w:val="-5"/>
            </w:rPr>
          </w:rPrChange>
        </w:rPr>
        <w:t xml:space="preserve"> </w:t>
      </w:r>
      <w:r>
        <w:t>studies</w:t>
      </w:r>
      <w:r>
        <w:rPr>
          <w:spacing w:val="-7"/>
          <w:rPrChange w:id="12290" w:author="Kendra Wyant" w:date="2023-05-31T13:43:00Z">
            <w:rPr>
              <w:spacing w:val="-5"/>
            </w:rPr>
          </w:rPrChange>
        </w:rPr>
        <w:t xml:space="preserve"> </w:t>
      </w:r>
      <w:r>
        <w:t>to</w:t>
      </w:r>
      <w:r>
        <w:rPr>
          <w:spacing w:val="-7"/>
          <w:rPrChange w:id="12291" w:author="Kendra Wyant" w:date="2023-05-31T13:43:00Z">
            <w:rPr>
              <w:spacing w:val="-6"/>
            </w:rPr>
          </w:rPrChange>
        </w:rPr>
        <w:t xml:space="preserve"> </w:t>
      </w:r>
      <w:r>
        <w:t>extend</w:t>
      </w:r>
      <w:r>
        <w:rPr>
          <w:spacing w:val="-7"/>
          <w:rPrChange w:id="12292" w:author="Kendra Wyant" w:date="2023-05-31T13:43:00Z">
            <w:rPr>
              <w:spacing w:val="-5"/>
            </w:rPr>
          </w:rPrChange>
        </w:rPr>
        <w:t xml:space="preserve"> </w:t>
      </w:r>
      <w:r>
        <w:t>study</w:t>
      </w:r>
      <w:r>
        <w:rPr>
          <w:spacing w:val="-7"/>
          <w:rPrChange w:id="12293" w:author="Kendra Wyant" w:date="2023-05-31T13:43:00Z">
            <w:rPr>
              <w:spacing w:val="-5"/>
            </w:rPr>
          </w:rPrChange>
        </w:rPr>
        <w:t xml:space="preserve"> </w:t>
      </w:r>
      <w:r>
        <w:t>length</w:t>
      </w:r>
      <w:r>
        <w:rPr>
          <w:spacing w:val="-7"/>
          <w:rPrChange w:id="12294" w:author="Kendra Wyant" w:date="2023-05-31T13:43:00Z">
            <w:rPr>
              <w:spacing w:val="-6"/>
            </w:rPr>
          </w:rPrChange>
        </w:rPr>
        <w:t xml:space="preserve"> </w:t>
      </w:r>
      <w:r>
        <w:t>and</w:t>
      </w:r>
      <w:r>
        <w:rPr>
          <w:spacing w:val="-7"/>
          <w:rPrChange w:id="12295" w:author="Kendra Wyant" w:date="2023-05-31T13:43:00Z">
            <w:rPr>
              <w:spacing w:val="-6"/>
            </w:rPr>
          </w:rPrChange>
        </w:rPr>
        <w:t xml:space="preserve"> </w:t>
      </w:r>
      <w:r>
        <w:t>incorporate</w:t>
      </w:r>
      <w:r>
        <w:rPr>
          <w:spacing w:val="-7"/>
          <w:rPrChange w:id="12296" w:author="Kendra Wyant" w:date="2023-05-31T13:43:00Z">
            <w:rPr>
              <w:spacing w:val="-5"/>
            </w:rPr>
          </w:rPrChange>
        </w:rPr>
        <w:t xml:space="preserve"> </w:t>
      </w:r>
      <w:r>
        <w:t>other</w:t>
      </w:r>
      <w:r>
        <w:rPr>
          <w:spacing w:val="-7"/>
          <w:rPrChange w:id="12297" w:author="Kendra Wyant" w:date="2023-05-31T13:43:00Z">
            <w:rPr>
              <w:spacing w:val="-6"/>
            </w:rPr>
          </w:rPrChange>
        </w:rPr>
        <w:t xml:space="preserve"> </w:t>
      </w:r>
      <w:r>
        <w:t>facets</w:t>
      </w:r>
      <w:r>
        <w:rPr>
          <w:spacing w:val="-7"/>
          <w:rPrChange w:id="12298" w:author="Kendra Wyant" w:date="2023-05-31T13:43:00Z">
            <w:rPr>
              <w:spacing w:val="-5"/>
            </w:rPr>
          </w:rPrChange>
        </w:rPr>
        <w:t xml:space="preserve"> </w:t>
      </w:r>
      <w:r>
        <w:t>of</w:t>
      </w:r>
      <w:r>
        <w:rPr>
          <w:rPrChange w:id="1229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2300" w:author="Kendra Wyant" w:date="2023-05-31T13:43:00Z">
            <w:rPr/>
          </w:rPrChange>
        </w:rPr>
        <w:t>acceptability</w:t>
      </w:r>
      <w:r>
        <w:rPr>
          <w:spacing w:val="-7"/>
          <w:rPrChange w:id="1230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2302" w:author="Kendra Wyant" w:date="2023-05-31T13:43:00Z">
            <w:rPr/>
          </w:rPrChange>
        </w:rPr>
        <w:t>(e.g.,</w:t>
      </w:r>
      <w:r>
        <w:rPr>
          <w:spacing w:val="-7"/>
          <w:rPrChange w:id="12303" w:author="Kendra Wyant" w:date="2023-05-31T13:43:00Z">
            <w:rPr/>
          </w:rPrChange>
        </w:rPr>
        <w:t xml:space="preserve"> </w:t>
      </w:r>
      <w:r>
        <w:rPr>
          <w:spacing w:val="-2"/>
          <w:rPrChange w:id="12304" w:author="Kendra Wyant" w:date="2023-05-31T13:43:00Z">
            <w:rPr>
              <w:spacing w:val="-4"/>
            </w:rPr>
          </w:rPrChange>
        </w:rPr>
        <w:t>benefits)</w:t>
      </w:r>
      <w:r>
        <w:rPr>
          <w:spacing w:val="-6"/>
        </w:rPr>
        <w:t xml:space="preserve"> </w:t>
      </w:r>
      <w:r>
        <w:rPr>
          <w:spacing w:val="-2"/>
          <w:rPrChange w:id="12305" w:author="Kendra Wyant" w:date="2023-05-31T13:43:00Z">
            <w:rPr>
              <w:spacing w:val="-4"/>
            </w:rPr>
          </w:rPrChange>
        </w:rPr>
        <w:t>to</w:t>
      </w:r>
      <w:r>
        <w:rPr>
          <w:spacing w:val="-7"/>
          <w:rPrChange w:id="1230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307" w:author="Kendra Wyant" w:date="2023-05-31T13:43:00Z">
            <w:rPr>
              <w:spacing w:val="-4"/>
            </w:rPr>
          </w:rPrChange>
        </w:rPr>
        <w:t>account</w:t>
      </w:r>
      <w:r>
        <w:rPr>
          <w:spacing w:val="-7"/>
          <w:rPrChange w:id="1230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309" w:author="Kendra Wyant" w:date="2023-05-31T13:43:00Z">
            <w:rPr>
              <w:spacing w:val="-4"/>
            </w:rPr>
          </w:rPrChange>
        </w:rPr>
        <w:t>for</w:t>
      </w:r>
      <w:r>
        <w:rPr>
          <w:spacing w:val="-6"/>
        </w:rPr>
        <w:t xml:space="preserve"> </w:t>
      </w:r>
      <w:r>
        <w:rPr>
          <w:spacing w:val="-2"/>
          <w:rPrChange w:id="12310" w:author="Kendra Wyant" w:date="2023-05-31T13:43:00Z">
            <w:rPr>
              <w:spacing w:val="-4"/>
            </w:rPr>
          </w:rPrChange>
        </w:rPr>
        <w:t>these</w:t>
      </w:r>
      <w:r>
        <w:rPr>
          <w:spacing w:val="-6"/>
        </w:rPr>
        <w:t xml:space="preserve"> </w:t>
      </w:r>
      <w:r>
        <w:rPr>
          <w:spacing w:val="-2"/>
          <w:rPrChange w:id="12311" w:author="Kendra Wyant" w:date="2023-05-31T13:43:00Z">
            <w:rPr>
              <w:spacing w:val="-4"/>
            </w:rPr>
          </w:rPrChange>
        </w:rPr>
        <w:t>possible</w:t>
      </w:r>
      <w:r>
        <w:rPr>
          <w:spacing w:val="-7"/>
          <w:rPrChange w:id="1231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313" w:author="Kendra Wyant" w:date="2023-05-31T13:43:00Z">
            <w:rPr>
              <w:spacing w:val="-4"/>
            </w:rPr>
          </w:rPrChange>
        </w:rPr>
        <w:t>effects.</w:t>
      </w:r>
      <w:r>
        <w:rPr>
          <w:spacing w:val="12"/>
        </w:rPr>
        <w:t xml:space="preserve"> </w:t>
      </w:r>
      <w:r>
        <w:rPr>
          <w:spacing w:val="-2"/>
          <w:rPrChange w:id="12314" w:author="Kendra Wyant" w:date="2023-05-31T13:43:00Z">
            <w:rPr>
              <w:spacing w:val="-4"/>
            </w:rPr>
          </w:rPrChange>
        </w:rPr>
        <w:t>In</w:t>
      </w:r>
      <w:r>
        <w:rPr>
          <w:spacing w:val="-6"/>
        </w:rPr>
        <w:t xml:space="preserve"> </w:t>
      </w:r>
      <w:r>
        <w:rPr>
          <w:spacing w:val="-2"/>
          <w:rPrChange w:id="12315" w:author="Kendra Wyant" w:date="2023-05-31T13:43:00Z">
            <w:rPr>
              <w:spacing w:val="-4"/>
            </w:rPr>
          </w:rPrChange>
        </w:rPr>
        <w:t>an</w:t>
      </w:r>
      <w:r>
        <w:rPr>
          <w:spacing w:val="-7"/>
          <w:rPrChange w:id="1231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317" w:author="Kendra Wyant" w:date="2023-05-31T13:43:00Z">
            <w:rPr>
              <w:spacing w:val="-4"/>
            </w:rPr>
          </w:rPrChange>
        </w:rPr>
        <w:t>ongoing</w:t>
      </w:r>
      <w:r>
        <w:rPr>
          <w:spacing w:val="-7"/>
          <w:rPrChange w:id="1231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319" w:author="Kendra Wyant" w:date="2023-05-31T13:43:00Z">
            <w:rPr>
              <w:spacing w:val="-4"/>
            </w:rPr>
          </w:rPrChange>
        </w:rPr>
        <w:t>study</w:t>
      </w:r>
      <w:r>
        <w:rPr>
          <w:spacing w:val="-6"/>
        </w:rPr>
        <w:t xml:space="preserve"> </w:t>
      </w:r>
      <w:r>
        <w:rPr>
          <w:spacing w:val="-2"/>
          <w:rPrChange w:id="12320" w:author="Kendra Wyant" w:date="2023-05-31T13:43:00Z">
            <w:rPr>
              <w:spacing w:val="-4"/>
            </w:rPr>
          </w:rPrChange>
        </w:rPr>
        <w:t>of</w:t>
      </w:r>
      <w:r>
        <w:rPr>
          <w:spacing w:val="-2"/>
          <w:rPrChange w:id="1232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people</w:t>
      </w:r>
      <w:r>
        <w:rPr>
          <w:spacing w:val="-4"/>
          <w:rPrChange w:id="1232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with</w:t>
      </w:r>
      <w:r>
        <w:rPr>
          <w:spacing w:val="-4"/>
          <w:rPrChange w:id="1232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opioid</w:t>
      </w:r>
      <w:r>
        <w:rPr>
          <w:spacing w:val="-4"/>
          <w:rPrChange w:id="1232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</w:rPr>
        <w:t>use disorder we are requesting participants use various active and passive personal sensing methods</w:t>
      </w:r>
      <w:r>
        <w:rPr>
          <w:spacing w:val="-4"/>
          <w:rPrChange w:id="1232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for</w:t>
      </w:r>
      <w:r>
        <w:rPr>
          <w:spacing w:val="-4"/>
          <w:rPrChange w:id="1232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one</w:t>
      </w:r>
      <w:r>
        <w:rPr>
          <w:spacing w:val="-4"/>
          <w:rPrChange w:id="1232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year</w:t>
      </w:r>
      <w:r>
        <w:rPr>
          <w:spacing w:val="-4"/>
          <w:rPrChange w:id="1232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[15].</w:t>
      </w:r>
      <w:r>
        <w:rPr>
          <w:spacing w:val="21"/>
          <w:rPrChange w:id="12329" w:author="Kendra Wyant" w:date="2023-05-31T13:43:00Z">
            <w:rPr>
              <w:spacing w:val="7"/>
            </w:rPr>
          </w:rPrChange>
        </w:rPr>
        <w:t xml:space="preserve"> </w:t>
      </w:r>
      <w:r>
        <w:rPr>
          <w:spacing w:val="-4"/>
        </w:rPr>
        <w:t>Additionally,</w:t>
      </w:r>
      <w:r>
        <w:rPr>
          <w:spacing w:val="-4"/>
          <w:rPrChange w:id="1233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future</w:t>
      </w:r>
      <w:r>
        <w:rPr>
          <w:spacing w:val="-4"/>
          <w:rPrChange w:id="1233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research</w:t>
      </w:r>
      <w:r>
        <w:rPr>
          <w:spacing w:val="-4"/>
          <w:rPrChange w:id="1233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could</w:t>
      </w:r>
      <w:r>
        <w:rPr>
          <w:spacing w:val="-4"/>
          <w:rPrChange w:id="1233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2334" w:author="Kendra Wyant" w:date="2023-05-31T13:43:00Z">
            <w:rPr>
              <w:spacing w:val="-4"/>
            </w:rPr>
          </w:rPrChange>
        </w:rPr>
        <w:t>compare</w:t>
      </w:r>
      <w:r>
        <w:rPr>
          <w:spacing w:val="-10"/>
          <w:rPrChange w:id="1233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2336" w:author="Kendra Wyant" w:date="2023-05-31T13:43:00Z">
            <w:rPr>
              <w:spacing w:val="-4"/>
            </w:rPr>
          </w:rPrChange>
        </w:rPr>
        <w:t>acceptability</w:t>
      </w:r>
      <w:r>
        <w:rPr>
          <w:spacing w:val="-10"/>
        </w:rPr>
        <w:t xml:space="preserve"> </w:t>
      </w:r>
      <w:r>
        <w:rPr>
          <w:spacing w:val="-2"/>
          <w:rPrChange w:id="12337" w:author="Kendra Wyant" w:date="2023-05-31T13:43:00Z">
            <w:rPr>
              <w:spacing w:val="-4"/>
            </w:rPr>
          </w:rPrChange>
        </w:rPr>
        <w:t>ratings</w:t>
      </w:r>
      <w:r>
        <w:rPr>
          <w:spacing w:val="-9"/>
          <w:rPrChange w:id="1233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9"/>
          <w:rPrChange w:id="1233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personal</w:t>
      </w:r>
      <w:r>
        <w:rPr>
          <w:spacing w:val="-10"/>
          <w:rPrChange w:id="1234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10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2"/>
        </w:rPr>
        <w:t>people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  <w:rPrChange w:id="1234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2"/>
          <w:rPrChange w:id="1234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2343" w:author="Kendra Wyant" w:date="2023-05-31T13:43:00Z">
            <w:rPr>
              <w:spacing w:val="-2"/>
            </w:rPr>
          </w:rPrChange>
        </w:rPr>
        <w:t>without</w:t>
      </w:r>
      <w:r>
        <w:rPr>
          <w:rPrChange w:id="12344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2345" w:author="Kendra Wyant" w:date="2023-05-31T13:43:00Z">
            <w:rPr>
              <w:spacing w:val="-2"/>
            </w:rPr>
          </w:rPrChange>
        </w:rPr>
        <w:t>a</w:t>
      </w:r>
      <w:r>
        <w:rPr>
          <w:rPrChange w:id="12346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347" w:author="Kendra Wyant" w:date="2023-05-31T13:43:00Z">
            <w:rPr>
              <w:spacing w:val="-2"/>
            </w:rPr>
          </w:rPrChange>
        </w:rPr>
        <w:t>substance</w:t>
      </w:r>
      <w:r>
        <w:rPr>
          <w:rPrChange w:id="12348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349" w:author="Kendra Wyant" w:date="2023-05-31T13:43:00Z">
            <w:rPr>
              <w:spacing w:val="-2"/>
            </w:rPr>
          </w:rPrChange>
        </w:rPr>
        <w:t>use</w:t>
      </w:r>
      <w:r>
        <w:rPr>
          <w:rPrChange w:id="1235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2351" w:author="Kendra Wyant" w:date="2023-05-31T13:43:00Z">
            <w:rPr>
              <w:spacing w:val="-2"/>
            </w:rPr>
          </w:rPrChange>
        </w:rPr>
        <w:t>disorder.</w:t>
      </w:r>
    </w:p>
    <w:p w14:paraId="5FDD92B9" w14:textId="77777777" w:rsidR="00DC3B47" w:rsidRDefault="00DC3B47">
      <w:pPr>
        <w:spacing w:line="355" w:lineRule="auto"/>
        <w:rPr>
          <w:del w:id="12352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252B27A" w14:textId="77777777" w:rsidR="00DC3B47" w:rsidRDefault="00DC3B47">
      <w:pPr>
        <w:pStyle w:val="BodyText"/>
        <w:rPr>
          <w:del w:id="12353" w:author="Kendra Wyant" w:date="2023-05-31T13:43:00Z"/>
          <w:sz w:val="9"/>
        </w:rPr>
      </w:pPr>
    </w:p>
    <w:p w14:paraId="4995C20B" w14:textId="77777777" w:rsidR="00DC3B47" w:rsidRDefault="004E27B8">
      <w:pPr>
        <w:pStyle w:val="BodyText"/>
        <w:spacing w:before="118"/>
        <w:ind w:left="736"/>
        <w:rPr>
          <w:del w:id="12354" w:author="Kendra Wyant" w:date="2023-05-31T13:43:00Z"/>
        </w:rPr>
      </w:pPr>
      <w:r>
        <w:rPr>
          <w:spacing w:val="-2"/>
          <w:rPrChange w:id="12355" w:author="Kendra Wyant" w:date="2023-05-31T13:43:00Z">
            <w:rPr>
              <w:spacing w:val="-8"/>
            </w:rPr>
          </w:rPrChange>
        </w:rPr>
        <w:t>Future</w:t>
      </w:r>
      <w:r>
        <w:rPr>
          <w:spacing w:val="-4"/>
          <w:rPrChange w:id="1235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2357" w:author="Kendra Wyant" w:date="2023-05-31T13:43:00Z">
            <w:rPr>
              <w:spacing w:val="-8"/>
            </w:rPr>
          </w:rPrChange>
        </w:rPr>
        <w:t>studies</w:t>
      </w:r>
      <w:r>
        <w:rPr>
          <w:spacing w:val="-4"/>
          <w:rPrChange w:id="1235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2359" w:author="Kendra Wyant" w:date="2023-05-31T13:43:00Z">
            <w:rPr>
              <w:spacing w:val="-8"/>
            </w:rPr>
          </w:rPrChange>
        </w:rPr>
        <w:t>should</w:t>
      </w:r>
      <w:r>
        <w:rPr>
          <w:spacing w:val="-4"/>
          <w:rPrChange w:id="1236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2361" w:author="Kendra Wyant" w:date="2023-05-31T13:43:00Z">
            <w:rPr>
              <w:spacing w:val="-8"/>
            </w:rPr>
          </w:rPrChange>
        </w:rPr>
        <w:t>also</w:t>
      </w:r>
      <w:r>
        <w:rPr>
          <w:spacing w:val="-4"/>
          <w:rPrChange w:id="12362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2363" w:author="Kendra Wyant" w:date="2023-05-31T13:43:00Z">
            <w:rPr>
              <w:spacing w:val="-8"/>
            </w:rPr>
          </w:rPrChange>
        </w:rPr>
        <w:t>look</w:t>
      </w:r>
      <w:r>
        <w:rPr>
          <w:spacing w:val="-5"/>
          <w:rPrChange w:id="1236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2365" w:author="Kendra Wyant" w:date="2023-05-31T13:43:00Z">
            <w:rPr>
              <w:spacing w:val="-8"/>
            </w:rPr>
          </w:rPrChange>
        </w:rPr>
        <w:t>into</w:t>
      </w:r>
      <w:r>
        <w:rPr>
          <w:spacing w:val="-5"/>
          <w:rPrChange w:id="1236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2367" w:author="Kendra Wyant" w:date="2023-05-31T13:43:00Z">
            <w:rPr>
              <w:spacing w:val="-8"/>
            </w:rPr>
          </w:rPrChange>
        </w:rPr>
        <w:t>the</w:t>
      </w:r>
      <w:r>
        <w:rPr>
          <w:spacing w:val="-4"/>
          <w:rPrChange w:id="1236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2369" w:author="Kendra Wyant" w:date="2023-05-31T13:43:00Z">
            <w:rPr>
              <w:spacing w:val="-8"/>
            </w:rPr>
          </w:rPrChange>
        </w:rPr>
        <w:t>nuances</w:t>
      </w:r>
      <w:r>
        <w:rPr>
          <w:spacing w:val="-4"/>
          <w:rPrChange w:id="12370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2371" w:author="Kendra Wyant" w:date="2023-05-31T13:43:00Z">
            <w:rPr>
              <w:spacing w:val="-8"/>
            </w:rPr>
          </w:rPrChange>
        </w:rPr>
        <w:t>of</w:t>
      </w:r>
      <w:r>
        <w:rPr>
          <w:spacing w:val="-5"/>
          <w:rPrChange w:id="12372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  <w:rPrChange w:id="12373" w:author="Kendra Wyant" w:date="2023-05-31T13:43:00Z">
            <w:rPr>
              <w:spacing w:val="-8"/>
            </w:rPr>
          </w:rPrChange>
        </w:rPr>
        <w:t>behavioral</w:t>
      </w:r>
      <w:r>
        <w:rPr>
          <w:spacing w:val="-5"/>
          <w:rPrChange w:id="12374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2375" w:author="Kendra Wyant" w:date="2023-05-31T13:43:00Z">
            <w:rPr>
              <w:spacing w:val="-8"/>
            </w:rPr>
          </w:rPrChange>
        </w:rPr>
        <w:t>measures</w:t>
      </w:r>
      <w:r>
        <w:rPr>
          <w:spacing w:val="-4"/>
          <w:rPrChange w:id="1237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2377" w:author="Kendra Wyant" w:date="2023-05-31T13:43:00Z">
            <w:rPr>
              <w:spacing w:val="-8"/>
            </w:rPr>
          </w:rPrChange>
        </w:rPr>
        <w:t>of</w:t>
      </w:r>
      <w:r>
        <w:rPr>
          <w:spacing w:val="-2"/>
        </w:rPr>
        <w:t xml:space="preserve"> </w:t>
      </w:r>
      <w:r>
        <w:rPr>
          <w:spacing w:val="-4"/>
          <w:rPrChange w:id="12378" w:author="Kendra Wyant" w:date="2023-05-31T13:43:00Z">
            <w:rPr>
              <w:spacing w:val="-8"/>
            </w:rPr>
          </w:rPrChange>
        </w:rPr>
        <w:t>acceptability.</w:t>
      </w:r>
    </w:p>
    <w:p w14:paraId="247E9662" w14:textId="11420407" w:rsidR="003146FC" w:rsidRDefault="004E27B8">
      <w:pPr>
        <w:pStyle w:val="BodyText"/>
        <w:spacing w:before="113" w:line="355" w:lineRule="auto"/>
        <w:ind w:left="160" w:right="559" w:firstLine="576"/>
        <w:pPrChange w:id="12379" w:author="Kendra Wyant" w:date="2023-05-31T13:43:00Z">
          <w:pPr>
            <w:pStyle w:val="BodyText"/>
            <w:spacing w:before="154" w:line="355" w:lineRule="auto"/>
            <w:ind w:left="151" w:right="512" w:firstLine="8"/>
          </w:pPr>
        </w:pPrChange>
      </w:pPr>
      <w:ins w:id="12380" w:author="Kendra Wyant" w:date="2023-05-31T13:43:00Z">
        <w:r>
          <w:rPr>
            <w:spacing w:val="17"/>
          </w:rPr>
          <w:t xml:space="preserve"> </w:t>
        </w:r>
      </w:ins>
      <w:r>
        <w:rPr>
          <w:spacing w:val="-4"/>
          <w:rPrChange w:id="12381" w:author="Kendra Wyant" w:date="2023-05-31T13:43:00Z">
            <w:rPr>
              <w:spacing w:val="-2"/>
            </w:rPr>
          </w:rPrChange>
        </w:rPr>
        <w:t>Our</w:t>
      </w:r>
      <w:r>
        <w:rPr>
          <w:spacing w:val="-4"/>
          <w:rPrChange w:id="1238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2383" w:author="Kendra Wyant" w:date="2023-05-31T13:43:00Z">
            <w:rPr>
              <w:spacing w:val="-2"/>
            </w:rPr>
          </w:rPrChange>
        </w:rPr>
        <w:t>study</w:t>
      </w:r>
      <w:r>
        <w:rPr>
          <w:spacing w:val="-4"/>
          <w:rPrChange w:id="1238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2385" w:author="Kendra Wyant" w:date="2023-05-31T13:43:00Z">
            <w:rPr>
              <w:spacing w:val="-2"/>
            </w:rPr>
          </w:rPrChange>
        </w:rPr>
        <w:t>was</w:t>
      </w:r>
      <w:r>
        <w:rPr>
          <w:spacing w:val="-4"/>
          <w:rPrChange w:id="1238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2387" w:author="Kendra Wyant" w:date="2023-05-31T13:43:00Z">
            <w:rPr>
              <w:spacing w:val="-2"/>
            </w:rPr>
          </w:rPrChange>
        </w:rPr>
        <w:t>limited</w:t>
      </w:r>
      <w:r>
        <w:rPr>
          <w:spacing w:val="-4"/>
          <w:rPrChange w:id="1238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2389" w:author="Kendra Wyant" w:date="2023-05-31T13:43:00Z">
            <w:rPr>
              <w:spacing w:val="-2"/>
            </w:rPr>
          </w:rPrChange>
        </w:rPr>
        <w:t>in</w:t>
      </w:r>
      <w:r>
        <w:rPr>
          <w:spacing w:val="-4"/>
          <w:rPrChange w:id="1239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2391" w:author="Kendra Wyant" w:date="2023-05-31T13:43:00Z">
            <w:rPr>
              <w:spacing w:val="-2"/>
            </w:rPr>
          </w:rPrChange>
        </w:rPr>
        <w:t>the</w:t>
      </w:r>
      <w:r>
        <w:rPr>
          <w:spacing w:val="-4"/>
          <w:rPrChange w:id="1239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2393" w:author="Kendra Wyant" w:date="2023-05-31T13:43:00Z">
            <w:rPr>
              <w:spacing w:val="-2"/>
            </w:rPr>
          </w:rPrChange>
        </w:rPr>
        <w:t>conclusions</w:t>
      </w:r>
      <w:r>
        <w:rPr>
          <w:spacing w:val="-4"/>
          <w:rPrChange w:id="1239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2395" w:author="Kendra Wyant" w:date="2023-05-31T13:43:00Z">
            <w:rPr>
              <w:spacing w:val="-2"/>
            </w:rPr>
          </w:rPrChange>
        </w:rPr>
        <w:t>we</w:t>
      </w:r>
      <w:r>
        <w:rPr>
          <w:spacing w:val="-4"/>
          <w:rPrChange w:id="1239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2397" w:author="Kendra Wyant" w:date="2023-05-31T13:43:00Z">
            <w:rPr>
              <w:spacing w:val="-2"/>
            </w:rPr>
          </w:rPrChange>
        </w:rPr>
        <w:t>could</w:t>
      </w:r>
      <w:r>
        <w:rPr>
          <w:spacing w:val="-4"/>
          <w:rPrChange w:id="12398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2399" w:author="Kendra Wyant" w:date="2023-05-31T13:43:00Z">
            <w:rPr>
              <w:spacing w:val="-2"/>
            </w:rPr>
          </w:rPrChange>
        </w:rPr>
        <w:t>draw</w:t>
      </w:r>
      <w:r>
        <w:rPr>
          <w:spacing w:val="-4"/>
          <w:rPrChange w:id="12400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2401" w:author="Kendra Wyant" w:date="2023-05-31T13:43:00Z">
            <w:rPr>
              <w:spacing w:val="-2"/>
            </w:rPr>
          </w:rPrChange>
        </w:rPr>
        <w:t>about</w:t>
      </w:r>
      <w:r>
        <w:rPr>
          <w:spacing w:val="-4"/>
          <w:rPrChange w:id="12402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2403" w:author="Kendra Wyant" w:date="2023-05-31T13:43:00Z">
            <w:rPr>
              <w:spacing w:val="-2"/>
            </w:rPr>
          </w:rPrChange>
        </w:rPr>
        <w:t>adherence</w:t>
      </w:r>
      <w:r>
        <w:rPr>
          <w:spacing w:val="-4"/>
          <w:rPrChange w:id="1240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2405" w:author="Kendra Wyant" w:date="2023-05-31T13:43:00Z">
            <w:rPr>
              <w:spacing w:val="-2"/>
            </w:rPr>
          </w:rPrChange>
        </w:rPr>
        <w:t>to</w:t>
      </w:r>
      <w:r>
        <w:rPr>
          <w:spacing w:val="-4"/>
          <w:rPrChange w:id="12406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our</w:t>
      </w:r>
      <w:r>
        <w:rPr>
          <w:spacing w:val="-3"/>
          <w:rPrChange w:id="1240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 xml:space="preserve">passive </w:t>
      </w:r>
      <w:r>
        <w:rPr>
          <w:spacing w:val="-2"/>
          <w:rPrChange w:id="12408" w:author="Kendra Wyant" w:date="2023-05-31T13:43:00Z">
            <w:rPr/>
          </w:rPrChange>
        </w:rPr>
        <w:t>personal</w:t>
      </w:r>
      <w:r>
        <w:rPr>
          <w:spacing w:val="-2"/>
          <w:rPrChange w:id="1240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410" w:author="Kendra Wyant" w:date="2023-05-31T13:43:00Z">
            <w:rPr/>
          </w:rPrChange>
        </w:rPr>
        <w:t>sensing</w:t>
      </w:r>
      <w:r>
        <w:rPr>
          <w:spacing w:val="-2"/>
          <w:rPrChange w:id="1241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412" w:author="Kendra Wyant" w:date="2023-05-31T13:43:00Z">
            <w:rPr/>
          </w:rPrChange>
        </w:rPr>
        <w:t>measures.</w:t>
      </w:r>
      <w:r>
        <w:rPr>
          <w:spacing w:val="18"/>
          <w:rPrChange w:id="12413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2"/>
          <w:rPrChange w:id="12414" w:author="Kendra Wyant" w:date="2023-05-31T13:43:00Z">
            <w:rPr/>
          </w:rPrChange>
        </w:rPr>
        <w:t>All</w:t>
      </w:r>
      <w:r>
        <w:rPr>
          <w:spacing w:val="-2"/>
          <w:rPrChange w:id="1241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416" w:author="Kendra Wyant" w:date="2023-05-31T13:43:00Z">
            <w:rPr/>
          </w:rPrChange>
        </w:rPr>
        <w:t>of</w:t>
      </w:r>
      <w:r>
        <w:rPr>
          <w:spacing w:val="-3"/>
          <w:rPrChange w:id="1241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2418" w:author="Kendra Wyant" w:date="2023-05-31T13:43:00Z">
            <w:rPr/>
          </w:rPrChange>
        </w:rPr>
        <w:t>our</w:t>
      </w:r>
      <w:r>
        <w:rPr>
          <w:spacing w:val="-2"/>
          <w:rPrChange w:id="1241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420" w:author="Kendra Wyant" w:date="2023-05-31T13:43:00Z">
            <w:rPr/>
          </w:rPrChange>
        </w:rPr>
        <w:t>participants</w:t>
      </w:r>
      <w:r>
        <w:rPr>
          <w:spacing w:val="-2"/>
          <w:rPrChange w:id="1242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422" w:author="Kendra Wyant" w:date="2023-05-31T13:43:00Z">
            <w:rPr/>
          </w:rPrChange>
        </w:rPr>
        <w:t>(154/154,</w:t>
      </w:r>
      <w:r>
        <w:rPr>
          <w:spacing w:val="-2"/>
          <w:rPrChange w:id="1242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424" w:author="Kendra Wyant" w:date="2023-05-31T13:43:00Z">
            <w:rPr/>
          </w:rPrChange>
        </w:rPr>
        <w:t>100%)</w:t>
      </w:r>
      <w:r>
        <w:rPr>
          <w:spacing w:val="-3"/>
          <w:rPrChange w:id="1242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426" w:author="Kendra Wyant" w:date="2023-05-31T13:43:00Z">
            <w:rPr/>
          </w:rPrChange>
        </w:rPr>
        <w:t>provided</w:t>
      </w:r>
      <w:r>
        <w:rPr>
          <w:spacing w:val="-2"/>
          <w:rPrChange w:id="1242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2428" w:author="Kendra Wyant" w:date="2023-05-31T13:43:00Z">
            <w:rPr/>
          </w:rPrChange>
        </w:rPr>
        <w:t xml:space="preserve">some </w:t>
      </w:r>
      <w:r>
        <w:rPr>
          <w:spacing w:val="-2"/>
        </w:rPr>
        <w:t>geolocation</w:t>
      </w:r>
      <w:r>
        <w:rPr>
          <w:spacing w:val="-2"/>
          <w:rPrChange w:id="1242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2"/>
          <w:rPrChange w:id="1243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cellular</w:t>
      </w:r>
      <w:r>
        <w:rPr>
          <w:spacing w:val="-2"/>
          <w:rPrChange w:id="1243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communications</w:t>
      </w:r>
      <w:r>
        <w:rPr>
          <w:spacing w:val="-2"/>
          <w:rPrChange w:id="1243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data</w:t>
      </w:r>
      <w:r>
        <w:rPr>
          <w:spacing w:val="-2"/>
          <w:rPrChange w:id="1243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and</w:t>
      </w:r>
      <w:r>
        <w:rPr>
          <w:spacing w:val="-2"/>
          <w:rPrChange w:id="1243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all</w:t>
      </w:r>
      <w:r>
        <w:rPr>
          <w:spacing w:val="-2"/>
          <w:rPrChange w:id="1243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but</w:t>
      </w:r>
      <w:r>
        <w:rPr>
          <w:spacing w:val="-2"/>
          <w:rPrChange w:id="1243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one</w:t>
      </w:r>
      <w:r>
        <w:rPr>
          <w:spacing w:val="-2"/>
          <w:rPrChange w:id="1243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2"/>
          <w:rPrChange w:id="1243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our</w:t>
      </w:r>
      <w:r>
        <w:rPr>
          <w:spacing w:val="-2"/>
          <w:rPrChange w:id="1243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participants</w:t>
      </w:r>
      <w:r>
        <w:rPr>
          <w:spacing w:val="-2"/>
          <w:rPrChange w:id="12440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441" w:author="Kendra Wyant" w:date="2023-05-31T13:43:00Z">
            <w:rPr>
              <w:spacing w:val="-2"/>
            </w:rPr>
          </w:rPrChange>
        </w:rPr>
        <w:t>(153/154,</w:t>
      </w:r>
      <w:r>
        <w:rPr>
          <w:spacing w:val="-10"/>
          <w:rPrChange w:id="12442" w:author="Kendra Wyant" w:date="2023-05-31T13:43:00Z">
            <w:rPr>
              <w:spacing w:val="-2"/>
            </w:rPr>
          </w:rPrChange>
        </w:rPr>
        <w:t xml:space="preserve"> </w:t>
      </w:r>
      <w:r>
        <w:rPr>
          <w:rPrChange w:id="12443" w:author="Kendra Wyant" w:date="2023-05-31T13:43:00Z">
            <w:rPr>
              <w:spacing w:val="-6"/>
            </w:rPr>
          </w:rPrChange>
        </w:rPr>
        <w:t>99.4%)</w:t>
      </w:r>
      <w:r>
        <w:rPr>
          <w:spacing w:val="-10"/>
          <w:rPrChange w:id="12444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445" w:author="Kendra Wyant" w:date="2023-05-31T13:43:00Z">
            <w:rPr>
              <w:spacing w:val="-6"/>
            </w:rPr>
          </w:rPrChange>
        </w:rPr>
        <w:t>provided</w:t>
      </w:r>
      <w:r>
        <w:rPr>
          <w:spacing w:val="-9"/>
        </w:rPr>
        <w:t xml:space="preserve"> </w:t>
      </w:r>
      <w:r>
        <w:rPr>
          <w:rPrChange w:id="12446" w:author="Kendra Wyant" w:date="2023-05-31T13:43:00Z">
            <w:rPr>
              <w:spacing w:val="-6"/>
            </w:rPr>
          </w:rPrChange>
        </w:rPr>
        <w:t>text</w:t>
      </w:r>
      <w:r>
        <w:rPr>
          <w:spacing w:val="-10"/>
          <w:rPrChange w:id="12447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448" w:author="Kendra Wyant" w:date="2023-05-31T13:43:00Z">
            <w:rPr>
              <w:spacing w:val="-6"/>
            </w:rPr>
          </w:rPrChange>
        </w:rPr>
        <w:t>message</w:t>
      </w:r>
      <w:r>
        <w:rPr>
          <w:spacing w:val="-10"/>
          <w:rPrChange w:id="12449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450" w:author="Kendra Wyant" w:date="2023-05-31T13:43:00Z">
            <w:rPr>
              <w:spacing w:val="-6"/>
            </w:rPr>
          </w:rPrChange>
        </w:rPr>
        <w:t>content</w:t>
      </w:r>
      <w:r>
        <w:rPr>
          <w:spacing w:val="-10"/>
          <w:rPrChange w:id="12451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452" w:author="Kendra Wyant" w:date="2023-05-31T13:43:00Z">
            <w:rPr>
              <w:spacing w:val="-6"/>
            </w:rPr>
          </w:rPrChange>
        </w:rPr>
        <w:t>data.</w:t>
      </w:r>
      <w:r>
        <w:rPr>
          <w:spacing w:val="8"/>
          <w:rPrChange w:id="12453" w:author="Kendra Wyant" w:date="2023-05-31T13:43:00Z">
            <w:rPr>
              <w:spacing w:val="9"/>
            </w:rPr>
          </w:rPrChange>
        </w:rPr>
        <w:t xml:space="preserve"> </w:t>
      </w:r>
      <w:r>
        <w:rPr>
          <w:rPrChange w:id="12454" w:author="Kendra Wyant" w:date="2023-05-31T13:43:00Z">
            <w:rPr>
              <w:spacing w:val="-6"/>
            </w:rPr>
          </w:rPrChange>
        </w:rPr>
        <w:t>However,</w:t>
      </w:r>
      <w:r>
        <w:rPr>
          <w:spacing w:val="-10"/>
          <w:rPrChange w:id="12455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456" w:author="Kendra Wyant" w:date="2023-05-31T13:43:00Z">
            <w:rPr>
              <w:spacing w:val="-6"/>
            </w:rPr>
          </w:rPrChange>
        </w:rPr>
        <w:t>we</w:t>
      </w:r>
      <w:r>
        <w:rPr>
          <w:spacing w:val="-9"/>
        </w:rPr>
        <w:t xml:space="preserve"> </w:t>
      </w:r>
      <w:r>
        <w:rPr>
          <w:rPrChange w:id="12457" w:author="Kendra Wyant" w:date="2023-05-31T13:43:00Z">
            <w:rPr>
              <w:spacing w:val="-6"/>
            </w:rPr>
          </w:rPrChange>
        </w:rPr>
        <w:t>cannot</w:t>
      </w:r>
      <w:r>
        <w:rPr>
          <w:spacing w:val="-9"/>
        </w:rPr>
        <w:t xml:space="preserve"> </w:t>
      </w:r>
      <w:r>
        <w:rPr>
          <w:rPrChange w:id="12458" w:author="Kendra Wyant" w:date="2023-05-31T13:43:00Z">
            <w:rPr>
              <w:spacing w:val="-6"/>
            </w:rPr>
          </w:rPrChange>
        </w:rPr>
        <w:t>know</w:t>
      </w:r>
      <w:r>
        <w:rPr>
          <w:spacing w:val="-9"/>
        </w:rPr>
        <w:t xml:space="preserve"> </w:t>
      </w:r>
      <w:r>
        <w:rPr>
          <w:rPrChange w:id="12459" w:author="Kendra Wyant" w:date="2023-05-31T13:43:00Z">
            <w:rPr>
              <w:spacing w:val="-6"/>
            </w:rPr>
          </w:rPrChange>
        </w:rPr>
        <w:t>if</w:t>
      </w:r>
      <w:r>
        <w:rPr>
          <w:spacing w:val="-10"/>
          <w:rPrChange w:id="12460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461" w:author="Kendra Wyant" w:date="2023-05-31T13:43:00Z">
            <w:rPr>
              <w:spacing w:val="-6"/>
            </w:rPr>
          </w:rPrChange>
        </w:rPr>
        <w:t>and</w:t>
      </w:r>
      <w:r>
        <w:rPr>
          <w:rPrChange w:id="1246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rPrChange w:id="12463" w:author="Kendra Wyant" w:date="2023-05-31T13:43:00Z">
            <w:rPr>
              <w:spacing w:val="-6"/>
            </w:rPr>
          </w:rPrChange>
        </w:rPr>
        <w:t>how</w:t>
      </w:r>
      <w:r>
        <w:rPr>
          <w:spacing w:val="-4"/>
          <w:rPrChange w:id="12464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4"/>
          <w:rPrChange w:id="12465" w:author="Kendra Wyant" w:date="2023-05-31T13:43:00Z">
            <w:rPr>
              <w:spacing w:val="-6"/>
            </w:rPr>
          </w:rPrChange>
        </w:rPr>
        <w:t xml:space="preserve">frequently </w:t>
      </w:r>
      <w:r>
        <w:rPr>
          <w:spacing w:val="-4"/>
          <w:rPrChange w:id="12466" w:author="Kendra Wyant" w:date="2023-05-31T13:43:00Z">
            <w:rPr>
              <w:spacing w:val="-2"/>
            </w:rPr>
          </w:rPrChange>
        </w:rPr>
        <w:t>participants</w:t>
      </w:r>
      <w:r>
        <w:rPr>
          <w:spacing w:val="-4"/>
          <w:rPrChange w:id="1246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2468" w:author="Kendra Wyant" w:date="2023-05-31T13:43:00Z">
            <w:rPr>
              <w:spacing w:val="-2"/>
            </w:rPr>
          </w:rPrChange>
        </w:rPr>
        <w:t>were</w:t>
      </w:r>
      <w:r>
        <w:rPr>
          <w:spacing w:val="-4"/>
          <w:rPrChange w:id="12469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2470" w:author="Kendra Wyant" w:date="2023-05-31T13:43:00Z">
            <w:rPr>
              <w:spacing w:val="-2"/>
            </w:rPr>
          </w:rPrChange>
        </w:rPr>
        <w:t>choosing</w:t>
      </w:r>
      <w:r>
        <w:rPr>
          <w:spacing w:val="-4"/>
          <w:rPrChange w:id="12471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2472" w:author="Kendra Wyant" w:date="2023-05-31T13:43:00Z">
            <w:rPr>
              <w:spacing w:val="-2"/>
            </w:rPr>
          </w:rPrChange>
        </w:rPr>
        <w:t>to</w:t>
      </w:r>
      <w:r>
        <w:rPr>
          <w:spacing w:val="-4"/>
          <w:rPrChange w:id="12473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2474" w:author="Kendra Wyant" w:date="2023-05-31T13:43:00Z">
            <w:rPr>
              <w:spacing w:val="-2"/>
            </w:rPr>
          </w:rPrChange>
        </w:rPr>
        <w:t>selectively</w:t>
      </w:r>
      <w:r>
        <w:rPr>
          <w:spacing w:val="-4"/>
          <w:rPrChange w:id="12475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2476" w:author="Kendra Wyant" w:date="2023-05-31T13:43:00Z">
            <w:rPr>
              <w:spacing w:val="-2"/>
            </w:rPr>
          </w:rPrChange>
        </w:rPr>
        <w:t>delete</w:t>
      </w:r>
      <w:r>
        <w:rPr>
          <w:spacing w:val="-4"/>
          <w:rPrChange w:id="12477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2478" w:author="Kendra Wyant" w:date="2023-05-31T13:43:00Z">
            <w:rPr>
              <w:spacing w:val="-2"/>
            </w:rPr>
          </w:rPrChange>
        </w:rPr>
        <w:t>text</w:t>
      </w:r>
      <w:r>
        <w:rPr>
          <w:spacing w:val="-4"/>
          <w:rPrChange w:id="12479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2480" w:author="Kendra Wyant" w:date="2023-05-31T13:43:00Z">
            <w:rPr>
              <w:spacing w:val="-2"/>
            </w:rPr>
          </w:rPrChange>
        </w:rPr>
        <w:t>messages</w:t>
      </w:r>
      <w:r>
        <w:rPr>
          <w:spacing w:val="-4"/>
          <w:rPrChange w:id="1248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2482" w:author="Kendra Wyant" w:date="2023-05-31T13:43:00Z">
            <w:rPr>
              <w:spacing w:val="-2"/>
            </w:rPr>
          </w:rPrChange>
        </w:rPr>
        <w:t>or</w:t>
      </w:r>
      <w:r>
        <w:rPr>
          <w:spacing w:val="-4"/>
          <w:rPrChange w:id="12483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2484" w:author="Kendra Wyant" w:date="2023-05-31T13:43:00Z">
            <w:rPr>
              <w:spacing w:val="-2"/>
            </w:rPr>
          </w:rPrChange>
        </w:rPr>
        <w:t>turn</w:t>
      </w:r>
      <w:r>
        <w:rPr>
          <w:spacing w:val="-4"/>
          <w:rPrChange w:id="12485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4"/>
          <w:rPrChange w:id="12486" w:author="Kendra Wyant" w:date="2023-05-31T13:43:00Z">
            <w:rPr>
              <w:spacing w:val="-2"/>
            </w:rPr>
          </w:rPrChange>
        </w:rPr>
        <w:t>their</w:t>
      </w:r>
      <w:r>
        <w:rPr>
          <w:spacing w:val="-4"/>
          <w:rPrChange w:id="12487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geolocation</w:t>
      </w:r>
      <w:r>
        <w:rPr>
          <w:spacing w:val="-8"/>
          <w:rPrChange w:id="1248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</w:rPr>
        <w:t>off.</w:t>
      </w:r>
      <w:r>
        <w:rPr>
          <w:spacing w:val="9"/>
          <w:rPrChange w:id="12489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2490" w:author="Kendra Wyant" w:date="2023-05-31T13:43:00Z">
            <w:rPr>
              <w:spacing w:val="-8"/>
            </w:rPr>
          </w:rPrChange>
        </w:rPr>
        <w:t>Additionally,</w:t>
      </w:r>
      <w:r>
        <w:rPr>
          <w:spacing w:val="-9"/>
          <w:rPrChange w:id="12491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12492" w:author="Kendra Wyant" w:date="2023-05-31T13:43:00Z">
            <w:rPr>
              <w:spacing w:val="-8"/>
            </w:rPr>
          </w:rPrChange>
        </w:rPr>
        <w:t>we</w:t>
      </w:r>
      <w:r>
        <w:rPr>
          <w:spacing w:val="-8"/>
          <w:rPrChange w:id="12493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12494" w:author="Kendra Wyant" w:date="2023-05-31T13:43:00Z">
            <w:rPr>
              <w:spacing w:val="-8"/>
            </w:rPr>
          </w:rPrChange>
        </w:rPr>
        <w:t>have</w:t>
      </w:r>
      <w:r>
        <w:rPr>
          <w:spacing w:val="-8"/>
          <w:rPrChange w:id="12495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12496" w:author="Kendra Wyant" w:date="2023-05-31T13:43:00Z">
            <w:rPr>
              <w:spacing w:val="-8"/>
            </w:rPr>
          </w:rPrChange>
        </w:rPr>
        <w:t>limited</w:t>
      </w:r>
      <w:r>
        <w:rPr>
          <w:spacing w:val="-9"/>
          <w:rPrChange w:id="12497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12498" w:author="Kendra Wyant" w:date="2023-05-31T13:43:00Z">
            <w:rPr>
              <w:spacing w:val="-8"/>
            </w:rPr>
          </w:rPrChange>
        </w:rPr>
        <w:t>information</w:t>
      </w:r>
      <w:r>
        <w:rPr>
          <w:spacing w:val="-8"/>
          <w:rPrChange w:id="12499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12500" w:author="Kendra Wyant" w:date="2023-05-31T13:43:00Z">
            <w:rPr>
              <w:spacing w:val="-8"/>
            </w:rPr>
          </w:rPrChange>
        </w:rPr>
        <w:t>on</w:t>
      </w:r>
      <w:r>
        <w:rPr>
          <w:spacing w:val="-9"/>
          <w:rPrChange w:id="12501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12502" w:author="Kendra Wyant" w:date="2023-05-31T13:43:00Z">
            <w:rPr>
              <w:spacing w:val="-8"/>
            </w:rPr>
          </w:rPrChange>
        </w:rPr>
        <w:t>the</w:t>
      </w:r>
      <w:r>
        <w:rPr>
          <w:spacing w:val="-9"/>
          <w:rPrChange w:id="12503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12504" w:author="Kendra Wyant" w:date="2023-05-31T13:43:00Z">
            <w:rPr>
              <w:spacing w:val="-8"/>
            </w:rPr>
          </w:rPrChange>
        </w:rPr>
        <w:t>reasons</w:t>
      </w:r>
      <w:r>
        <w:rPr>
          <w:spacing w:val="-8"/>
          <w:rPrChange w:id="12505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12506" w:author="Kendra Wyant" w:date="2023-05-31T13:43:00Z">
            <w:rPr>
              <w:spacing w:val="-8"/>
            </w:rPr>
          </w:rPrChange>
        </w:rPr>
        <w:t>for</w:t>
      </w:r>
      <w:r>
        <w:rPr>
          <w:spacing w:val="-8"/>
          <w:rPrChange w:id="12507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12508" w:author="Kendra Wyant" w:date="2023-05-31T13:43:00Z">
            <w:rPr>
              <w:spacing w:val="-8"/>
            </w:rPr>
          </w:rPrChange>
        </w:rPr>
        <w:t>participant</w:t>
      </w:r>
      <w:r>
        <w:rPr>
          <w:spacing w:val="-2"/>
          <w:rPrChange w:id="12509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12510" w:author="Kendra Wyant" w:date="2023-05-31T13:43:00Z">
            <w:rPr>
              <w:spacing w:val="-8"/>
            </w:rPr>
          </w:rPrChange>
        </w:rPr>
        <w:t>discontinuation</w:t>
      </w:r>
      <w:r>
        <w:rPr>
          <w:spacing w:val="-9"/>
          <w:rPrChange w:id="12511" w:author="Kendra Wyant" w:date="2023-05-31T13:43:00Z">
            <w:rPr>
              <w:spacing w:val="-1"/>
            </w:rPr>
          </w:rPrChange>
        </w:rPr>
        <w:t xml:space="preserve"> </w:t>
      </w:r>
      <w:r>
        <w:rPr>
          <w:spacing w:val="-2"/>
          <w:rPrChange w:id="12512" w:author="Kendra Wyant" w:date="2023-05-31T13:43:00Z">
            <w:rPr>
              <w:spacing w:val="-8"/>
            </w:rPr>
          </w:rPrChange>
        </w:rPr>
        <w:t>prior</w:t>
      </w:r>
      <w:r>
        <w:rPr>
          <w:spacing w:val="-10"/>
          <w:rPrChange w:id="1251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9"/>
          <w:rPrChange w:id="1251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enrollment.</w:t>
      </w:r>
      <w:r>
        <w:rPr>
          <w:spacing w:val="8"/>
          <w:rPrChange w:id="12515" w:author="Kendra Wyant" w:date="2023-05-31T13:43:00Z">
            <w:rPr>
              <w:spacing w:val="15"/>
            </w:rPr>
          </w:rPrChange>
        </w:rPr>
        <w:t xml:space="preserve"> </w:t>
      </w:r>
      <w:r>
        <w:rPr>
          <w:spacing w:val="-2"/>
        </w:rPr>
        <w:t>Only</w:t>
      </w:r>
      <w:r>
        <w:rPr>
          <w:spacing w:val="-9"/>
          <w:rPrChange w:id="1251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one</w:t>
      </w:r>
      <w:r>
        <w:rPr>
          <w:spacing w:val="-10"/>
          <w:rPrChange w:id="12517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participant</w:t>
      </w:r>
      <w:r>
        <w:rPr>
          <w:spacing w:val="-9"/>
          <w:rPrChange w:id="1251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did</w:t>
      </w:r>
      <w:r>
        <w:rPr>
          <w:spacing w:val="-10"/>
          <w:rPrChange w:id="1251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not</w:t>
      </w:r>
      <w:r>
        <w:rPr>
          <w:spacing w:val="-9"/>
          <w:rPrChange w:id="12520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consent</w:t>
      </w:r>
      <w:r>
        <w:rPr>
          <w:spacing w:val="-9"/>
          <w:rPrChange w:id="1252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10"/>
          <w:rPrChange w:id="1252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participate</w:t>
      </w:r>
      <w:r>
        <w:rPr>
          <w:spacing w:val="-9"/>
          <w:rPrChange w:id="1252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at</w:t>
      </w:r>
      <w:r>
        <w:rPr>
          <w:spacing w:val="-2"/>
          <w:rPrChange w:id="12524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8"/>
          <w:rPrChange w:id="1252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time</w:t>
      </w:r>
      <w:r>
        <w:rPr>
          <w:spacing w:val="-7"/>
          <w:rPrChange w:id="1252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of</w:t>
      </w:r>
      <w:r>
        <w:rPr>
          <w:spacing w:val="-8"/>
          <w:rPrChange w:id="1252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screening.</w:t>
      </w:r>
      <w:r>
        <w:rPr>
          <w:spacing w:val="11"/>
          <w:rPrChange w:id="12528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  <w:rPrChange w:id="12529" w:author="Kendra Wyant" w:date="2023-05-31T13:43:00Z">
            <w:rPr>
              <w:spacing w:val="-4"/>
            </w:rPr>
          </w:rPrChange>
        </w:rPr>
        <w:t>However,</w:t>
      </w:r>
      <w:r>
        <w:rPr>
          <w:spacing w:val="-7"/>
          <w:rPrChange w:id="1253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531" w:author="Kendra Wyant" w:date="2023-05-31T13:43:00Z">
            <w:rPr>
              <w:spacing w:val="-4"/>
            </w:rPr>
          </w:rPrChange>
        </w:rPr>
        <w:t>the</w:t>
      </w:r>
      <w:r>
        <w:rPr>
          <w:spacing w:val="-8"/>
          <w:rPrChange w:id="1253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533" w:author="Kendra Wyant" w:date="2023-05-31T13:43:00Z">
            <w:rPr>
              <w:spacing w:val="-4"/>
            </w:rPr>
          </w:rPrChange>
        </w:rPr>
        <w:t>attrition</w:t>
      </w:r>
      <w:r>
        <w:rPr>
          <w:spacing w:val="-8"/>
          <w:rPrChange w:id="1253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535" w:author="Kendra Wyant" w:date="2023-05-31T13:43:00Z">
            <w:rPr>
              <w:spacing w:val="-4"/>
            </w:rPr>
          </w:rPrChange>
        </w:rPr>
        <w:t>between</w:t>
      </w:r>
      <w:r>
        <w:rPr>
          <w:spacing w:val="-7"/>
          <w:rPrChange w:id="1253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537" w:author="Kendra Wyant" w:date="2023-05-31T13:43:00Z">
            <w:rPr>
              <w:spacing w:val="-4"/>
            </w:rPr>
          </w:rPrChange>
        </w:rPr>
        <w:t>screening</w:t>
      </w:r>
      <w:r>
        <w:rPr>
          <w:spacing w:val="-7"/>
          <w:rPrChange w:id="1253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539" w:author="Kendra Wyant" w:date="2023-05-31T13:43:00Z">
            <w:rPr>
              <w:spacing w:val="-4"/>
            </w:rPr>
          </w:rPrChange>
        </w:rPr>
        <w:t>and</w:t>
      </w:r>
      <w:r>
        <w:rPr>
          <w:spacing w:val="-7"/>
          <w:rPrChange w:id="1254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541" w:author="Kendra Wyant" w:date="2023-05-31T13:43:00Z">
            <w:rPr>
              <w:spacing w:val="-4"/>
            </w:rPr>
          </w:rPrChange>
        </w:rPr>
        <w:t>enrollment</w:t>
      </w:r>
      <w:r>
        <w:rPr>
          <w:spacing w:val="-8"/>
          <w:rPrChange w:id="1254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543" w:author="Kendra Wyant" w:date="2023-05-31T13:43:00Z">
            <w:rPr>
              <w:spacing w:val="-4"/>
            </w:rPr>
          </w:rPrChange>
        </w:rPr>
        <w:t>could reflect</w:t>
      </w:r>
      <w:r>
        <w:rPr>
          <w:spacing w:val="-4"/>
        </w:rPr>
        <w:t xml:space="preserve"> </w:t>
      </w:r>
      <w:r>
        <w:rPr>
          <w:spacing w:val="-2"/>
          <w:rPrChange w:id="12544" w:author="Kendra Wyant" w:date="2023-05-31T13:43:00Z">
            <w:rPr>
              <w:spacing w:val="-4"/>
            </w:rPr>
          </w:rPrChange>
        </w:rPr>
        <w:t>some</w:t>
      </w:r>
      <w:r>
        <w:rPr>
          <w:spacing w:val="-3"/>
          <w:rPrChange w:id="1254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546" w:author="Kendra Wyant" w:date="2023-05-31T13:43:00Z">
            <w:rPr>
              <w:spacing w:val="-4"/>
            </w:rPr>
          </w:rPrChange>
        </w:rPr>
        <w:t>reservations</w:t>
      </w:r>
      <w:r>
        <w:rPr>
          <w:spacing w:val="-4"/>
        </w:rPr>
        <w:t xml:space="preserve"> </w:t>
      </w:r>
      <w:r>
        <w:rPr>
          <w:spacing w:val="-2"/>
          <w:rPrChange w:id="12547" w:author="Kendra Wyant" w:date="2023-05-31T13:43:00Z">
            <w:rPr>
              <w:spacing w:val="-4"/>
            </w:rPr>
          </w:rPrChange>
        </w:rPr>
        <w:t>about</w:t>
      </w:r>
      <w:r>
        <w:rPr>
          <w:spacing w:val="-4"/>
          <w:rPrChange w:id="12548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549" w:author="Kendra Wyant" w:date="2023-05-31T13:43:00Z">
            <w:rPr>
              <w:spacing w:val="-4"/>
            </w:rPr>
          </w:rPrChange>
        </w:rPr>
        <w:t>the</w:t>
      </w:r>
      <w:r>
        <w:rPr>
          <w:spacing w:val="-4"/>
          <w:rPrChange w:id="12550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551" w:author="Kendra Wyant" w:date="2023-05-31T13:43:00Z">
            <w:rPr>
              <w:spacing w:val="-4"/>
            </w:rPr>
          </w:rPrChange>
        </w:rPr>
        <w:t>personal</w:t>
      </w:r>
      <w:r>
        <w:rPr>
          <w:spacing w:val="-3"/>
          <w:rPrChange w:id="12552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553" w:author="Kendra Wyant" w:date="2023-05-31T13:43:00Z">
            <w:rPr>
              <w:spacing w:val="-4"/>
            </w:rPr>
          </w:rPrChange>
        </w:rPr>
        <w:t>sensing</w:t>
      </w:r>
      <w:r>
        <w:rPr>
          <w:spacing w:val="-3"/>
          <w:rPrChange w:id="12554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555" w:author="Kendra Wyant" w:date="2023-05-31T13:43:00Z">
            <w:rPr>
              <w:spacing w:val="-4"/>
            </w:rPr>
          </w:rPrChange>
        </w:rPr>
        <w:t>methods</w:t>
      </w:r>
      <w:r>
        <w:rPr>
          <w:spacing w:val="-3"/>
          <w:rPrChange w:id="12556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557" w:author="Kendra Wyant" w:date="2023-05-31T13:43:00Z">
            <w:rPr>
              <w:spacing w:val="-4"/>
            </w:rPr>
          </w:rPrChange>
        </w:rPr>
        <w:t>and</w:t>
      </w:r>
      <w:r>
        <w:rPr>
          <w:spacing w:val="-4"/>
          <w:rPrChange w:id="12558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559" w:author="Kendra Wyant" w:date="2023-05-31T13:43:00Z">
            <w:rPr>
              <w:spacing w:val="-4"/>
            </w:rPr>
          </w:rPrChange>
        </w:rPr>
        <w:t>study</w:t>
      </w:r>
      <w:r>
        <w:rPr>
          <w:spacing w:val="-3"/>
          <w:rPrChange w:id="12560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561" w:author="Kendra Wyant" w:date="2023-05-31T13:43:00Z">
            <w:rPr>
              <w:spacing w:val="-4"/>
            </w:rPr>
          </w:rPrChange>
        </w:rPr>
        <w:t>as</w:t>
      </w:r>
      <w:r>
        <w:rPr>
          <w:spacing w:val="-3"/>
          <w:rPrChange w:id="12562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563" w:author="Kendra Wyant" w:date="2023-05-31T13:43:00Z">
            <w:rPr>
              <w:spacing w:val="-4"/>
            </w:rPr>
          </w:rPrChange>
        </w:rPr>
        <w:t>a</w:t>
      </w:r>
      <w:r>
        <w:rPr>
          <w:spacing w:val="-4"/>
          <w:rPrChange w:id="12564" w:author="Kendra Wyant" w:date="2023-05-31T13:43:00Z">
            <w:rPr>
              <w:spacing w:val="-11"/>
            </w:rPr>
          </w:rPrChange>
        </w:rPr>
        <w:t xml:space="preserve"> </w:t>
      </w:r>
      <w:r>
        <w:rPr>
          <w:spacing w:val="-2"/>
          <w:rPrChange w:id="12565" w:author="Kendra Wyant" w:date="2023-05-31T13:43:00Z">
            <w:rPr>
              <w:spacing w:val="-4"/>
            </w:rPr>
          </w:rPrChange>
        </w:rPr>
        <w:t>whole.</w:t>
      </w:r>
      <w:r>
        <w:rPr>
          <w:spacing w:val="16"/>
          <w:rPrChange w:id="12566" w:author="Kendra Wyant" w:date="2023-05-31T13:43:00Z">
            <w:rPr>
              <w:spacing w:val="6"/>
            </w:rPr>
          </w:rPrChange>
        </w:rPr>
        <w:t xml:space="preserve"> </w:t>
      </w:r>
      <w:r>
        <w:rPr>
          <w:spacing w:val="-2"/>
          <w:rPrChange w:id="12567" w:author="Kendra Wyant" w:date="2023-05-31T13:43:00Z">
            <w:rPr>
              <w:spacing w:val="-4"/>
            </w:rPr>
          </w:rPrChange>
        </w:rPr>
        <w:t>That</w:t>
      </w:r>
      <w:r>
        <w:rPr>
          <w:spacing w:val="-2"/>
          <w:rPrChange w:id="12568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2569" w:author="Kendra Wyant" w:date="2023-05-31T13:43:00Z">
            <w:rPr>
              <w:spacing w:val="-4"/>
            </w:rPr>
          </w:rPrChange>
        </w:rPr>
        <w:t>being</w:t>
      </w:r>
      <w:r>
        <w:rPr>
          <w:spacing w:val="-10"/>
          <w:rPrChange w:id="12570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2571" w:author="Kendra Wyant" w:date="2023-05-31T13:43:00Z">
            <w:rPr>
              <w:spacing w:val="-4"/>
            </w:rPr>
          </w:rPrChange>
        </w:rPr>
        <w:t>said</w:t>
      </w:r>
      <w:r>
        <w:rPr>
          <w:spacing w:val="-9"/>
          <w:rPrChange w:id="12572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2573" w:author="Kendra Wyant" w:date="2023-05-31T13:43:00Z">
            <w:rPr>
              <w:spacing w:val="-4"/>
            </w:rPr>
          </w:rPrChange>
        </w:rPr>
        <w:t>we</w:t>
      </w:r>
      <w:r>
        <w:rPr>
          <w:spacing w:val="-9"/>
          <w:rPrChange w:id="12574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2575" w:author="Kendra Wyant" w:date="2023-05-31T13:43:00Z">
            <w:rPr>
              <w:spacing w:val="-4"/>
            </w:rPr>
          </w:rPrChange>
        </w:rPr>
        <w:t>do</w:t>
      </w:r>
      <w:r>
        <w:rPr>
          <w:spacing w:val="-10"/>
          <w:rPrChange w:id="12576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2577" w:author="Kendra Wyant" w:date="2023-05-31T13:43:00Z">
            <w:rPr>
              <w:spacing w:val="-4"/>
            </w:rPr>
          </w:rPrChange>
        </w:rPr>
        <w:t>not</w:t>
      </w:r>
      <w:r>
        <w:rPr>
          <w:spacing w:val="-10"/>
          <w:rPrChange w:id="12578" w:author="Kendra Wyant" w:date="2023-05-31T13:43:00Z">
            <w:rPr>
              <w:spacing w:val="-11"/>
            </w:rPr>
          </w:rPrChange>
        </w:rPr>
        <w:t xml:space="preserve"> </w:t>
      </w:r>
      <w:r>
        <w:rPr>
          <w:rPrChange w:id="12579" w:author="Kendra Wyant" w:date="2023-05-31T13:43:00Z">
            <w:rPr>
              <w:spacing w:val="-4"/>
            </w:rPr>
          </w:rPrChange>
        </w:rPr>
        <w:t>believe</w:t>
      </w:r>
      <w:r>
        <w:rPr>
          <w:spacing w:val="-9"/>
          <w:rPrChange w:id="12580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2581" w:author="Kendra Wyant" w:date="2023-05-31T13:43:00Z">
            <w:rPr>
              <w:spacing w:val="-2"/>
            </w:rPr>
          </w:rPrChange>
        </w:rPr>
        <w:t>our</w:t>
      </w:r>
      <w:r>
        <w:rPr>
          <w:spacing w:val="-10"/>
          <w:rPrChange w:id="12582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583" w:author="Kendra Wyant" w:date="2023-05-31T13:43:00Z">
            <w:rPr>
              <w:spacing w:val="-2"/>
            </w:rPr>
          </w:rPrChange>
        </w:rPr>
        <w:t>attrition</w:t>
      </w:r>
      <w:r>
        <w:rPr>
          <w:spacing w:val="-9"/>
          <w:rPrChange w:id="12584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2585" w:author="Kendra Wyant" w:date="2023-05-31T13:43:00Z">
            <w:rPr>
              <w:spacing w:val="-2"/>
            </w:rPr>
          </w:rPrChange>
        </w:rPr>
        <w:t>rates</w:t>
      </w:r>
      <w:r>
        <w:rPr>
          <w:spacing w:val="-9"/>
          <w:rPrChange w:id="1258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2587" w:author="Kendra Wyant" w:date="2023-05-31T13:43:00Z">
            <w:rPr>
              <w:spacing w:val="-2"/>
            </w:rPr>
          </w:rPrChange>
        </w:rPr>
        <w:t>between</w:t>
      </w:r>
      <w:r>
        <w:rPr>
          <w:spacing w:val="-10"/>
          <w:rPrChange w:id="12588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2589" w:author="Kendra Wyant" w:date="2023-05-31T13:43:00Z">
            <w:rPr>
              <w:spacing w:val="-2"/>
            </w:rPr>
          </w:rPrChange>
        </w:rPr>
        <w:t>these</w:t>
      </w:r>
      <w:r>
        <w:rPr>
          <w:spacing w:val="-10"/>
          <w:rPrChange w:id="12590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591" w:author="Kendra Wyant" w:date="2023-05-31T13:43:00Z">
            <w:rPr>
              <w:spacing w:val="-2"/>
            </w:rPr>
          </w:rPrChange>
        </w:rPr>
        <w:t>two</w:t>
      </w:r>
      <w:r>
        <w:rPr>
          <w:spacing w:val="-10"/>
          <w:rPrChange w:id="12592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593" w:author="Kendra Wyant" w:date="2023-05-31T13:43:00Z">
            <w:rPr>
              <w:spacing w:val="-2"/>
            </w:rPr>
          </w:rPrChange>
        </w:rPr>
        <w:t>visits</w:t>
      </w:r>
      <w:r>
        <w:rPr>
          <w:spacing w:val="-10"/>
          <w:rPrChange w:id="12594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2595" w:author="Kendra Wyant" w:date="2023-05-31T13:43:00Z">
            <w:rPr>
              <w:spacing w:val="-2"/>
            </w:rPr>
          </w:rPrChange>
        </w:rPr>
        <w:t>to</w:t>
      </w:r>
      <w:r>
        <w:rPr>
          <w:spacing w:val="-9"/>
          <w:rPrChange w:id="12596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2597" w:author="Kendra Wyant" w:date="2023-05-31T13:43:00Z">
            <w:rPr>
              <w:spacing w:val="-2"/>
            </w:rPr>
          </w:rPrChange>
        </w:rPr>
        <w:t>be</w:t>
      </w:r>
      <w:r>
        <w:rPr>
          <w:spacing w:val="-9"/>
          <w:rPrChange w:id="12598" w:author="Kendra Wyant" w:date="2023-05-31T13:43:00Z">
            <w:rPr>
              <w:spacing w:val="-4"/>
            </w:rPr>
          </w:rPrChange>
        </w:rPr>
        <w:t xml:space="preserve"> </w:t>
      </w:r>
      <w:r>
        <w:rPr>
          <w:rPrChange w:id="12599" w:author="Kendra Wyant" w:date="2023-05-31T13:43:00Z">
            <w:rPr>
              <w:spacing w:val="-2"/>
            </w:rPr>
          </w:rPrChange>
        </w:rPr>
        <w:t>unusually</w:t>
      </w:r>
      <w:r>
        <w:rPr>
          <w:rPrChange w:id="1260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high</w:t>
      </w:r>
      <w:r>
        <w:rPr>
          <w:spacing w:val="-3"/>
          <w:rPrChange w:id="1260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</w:rPr>
        <w:t>for</w:t>
      </w:r>
      <w:r>
        <w:rPr>
          <w:spacing w:val="-2"/>
          <w:rPrChange w:id="1260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our</w:t>
      </w:r>
      <w:r>
        <w:rPr>
          <w:spacing w:val="-3"/>
          <w:rPrChange w:id="1260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target</w:t>
      </w:r>
      <w:r>
        <w:rPr>
          <w:spacing w:val="-3"/>
          <w:rPrChange w:id="1260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sample</w:t>
      </w:r>
      <w:r>
        <w:rPr>
          <w:spacing w:val="-2"/>
          <w:rPrChange w:id="1260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(i.e.,</w:t>
      </w:r>
      <w:r>
        <w:rPr>
          <w:spacing w:val="-3"/>
          <w:rPrChange w:id="12606" w:author="Kendra Wyant" w:date="2023-05-31T13:43:00Z">
            <w:rPr>
              <w:spacing w:val="-2"/>
            </w:rPr>
          </w:rPrChange>
        </w:rPr>
        <w:t xml:space="preserve"> </w:t>
      </w:r>
      <w:r>
        <w:rPr>
          <w:spacing w:val="-2"/>
        </w:rPr>
        <w:t>people</w:t>
      </w:r>
      <w:r>
        <w:rPr>
          <w:spacing w:val="-2"/>
          <w:rPrChange w:id="1260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early</w:t>
      </w:r>
      <w:r>
        <w:rPr>
          <w:spacing w:val="-2"/>
          <w:rPrChange w:id="1260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in</w:t>
      </w:r>
      <w:r>
        <w:rPr>
          <w:spacing w:val="-3"/>
          <w:rPrChange w:id="1260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recovery</w:t>
      </w:r>
      <w:r>
        <w:rPr>
          <w:spacing w:val="-2"/>
          <w:rPrChange w:id="12610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from</w:t>
      </w:r>
      <w:r>
        <w:rPr>
          <w:spacing w:val="-2"/>
          <w:rPrChange w:id="1261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2"/>
        </w:rPr>
        <w:t>alcohol</w:t>
      </w:r>
      <w:r>
        <w:rPr>
          <w:spacing w:val="-3"/>
        </w:rPr>
        <w:t xml:space="preserve"> </w:t>
      </w:r>
      <w:r>
        <w:rPr>
          <w:spacing w:val="-2"/>
        </w:rPr>
        <w:t>use</w:t>
      </w:r>
      <w:r>
        <w:rPr>
          <w:spacing w:val="-2"/>
          <w:rPrChange w:id="1261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</w:rPr>
        <w:t>disorder).</w:t>
      </w:r>
    </w:p>
    <w:p w14:paraId="275BF875" w14:textId="77777777" w:rsidR="003146FC" w:rsidRDefault="004E27B8">
      <w:pPr>
        <w:pStyle w:val="BodyText"/>
        <w:spacing w:before="107" w:line="355" w:lineRule="auto"/>
        <w:ind w:left="160" w:right="553" w:firstLine="576"/>
        <w:pPrChange w:id="12613" w:author="Kendra Wyant" w:date="2023-05-31T13:43:00Z">
          <w:pPr>
            <w:pStyle w:val="BodyText"/>
            <w:spacing w:before="228" w:line="355" w:lineRule="auto"/>
            <w:ind w:left="153" w:right="512" w:firstLine="582"/>
          </w:pPr>
        </w:pPrChange>
      </w:pP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self-report</w:t>
      </w:r>
      <w:r>
        <w:rPr>
          <w:spacing w:val="-5"/>
        </w:rPr>
        <w:t xml:space="preserve"> </w:t>
      </w:r>
      <w:r>
        <w:rPr>
          <w:spacing w:val="-2"/>
        </w:rPr>
        <w:t>acceptability</w:t>
      </w:r>
      <w:r>
        <w:rPr>
          <w:spacing w:val="-5"/>
        </w:rPr>
        <w:t xml:space="preserve"> </w:t>
      </w:r>
      <w:r>
        <w:rPr>
          <w:spacing w:val="-2"/>
        </w:rPr>
        <w:t>questions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created</w:t>
      </w:r>
      <w:r>
        <w:rPr>
          <w:spacing w:val="-5"/>
        </w:rPr>
        <w:t xml:space="preserve"> </w:t>
      </w:r>
      <w:r>
        <w:rPr>
          <w:spacing w:val="-2"/>
        </w:rPr>
        <w:t>in-house.</w:t>
      </w:r>
      <w:r>
        <w:rPr>
          <w:spacing w:val="14"/>
        </w:rPr>
        <w:t xml:space="preserve"> </w:t>
      </w:r>
      <w:r>
        <w:rPr>
          <w:spacing w:val="-2"/>
        </w:rPr>
        <w:t>Therefore,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results should be interpreted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light</w:t>
      </w:r>
      <w:r>
        <w:rPr>
          <w:spacing w:val="-3"/>
        </w:rPr>
        <w:t xml:space="preserve"> </w:t>
      </w:r>
      <w:r>
        <w:rPr>
          <w:spacing w:val="-2"/>
        </w:rPr>
        <w:t>of our</w:t>
      </w:r>
      <w:r>
        <w:rPr>
          <w:spacing w:val="-3"/>
        </w:rPr>
        <w:t xml:space="preserve"> </w:t>
      </w:r>
      <w:r>
        <w:rPr>
          <w:spacing w:val="-2"/>
        </w:rPr>
        <w:t>specific questions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setting.</w:t>
      </w:r>
      <w:r>
        <w:rPr>
          <w:spacing w:val="17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 xml:space="preserve">example, we ask </w:t>
      </w:r>
      <w:r>
        <w:rPr>
          <w:rPrChange w:id="12614" w:author="Kendra Wyant" w:date="2023-05-31T13:43:00Z">
            <w:rPr>
              <w:spacing w:val="-6"/>
            </w:rPr>
          </w:rPrChange>
        </w:rPr>
        <w:t>participants</w:t>
      </w:r>
      <w:r>
        <w:rPr>
          <w:spacing w:val="-10"/>
          <w:rPrChange w:id="1261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16" w:author="Kendra Wyant" w:date="2023-05-31T13:43:00Z">
            <w:rPr>
              <w:spacing w:val="-6"/>
            </w:rPr>
          </w:rPrChange>
        </w:rPr>
        <w:t>if</w:t>
      </w:r>
      <w:r>
        <w:rPr>
          <w:spacing w:val="-10"/>
          <w:rPrChange w:id="1261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18" w:author="Kendra Wyant" w:date="2023-05-31T13:43:00Z">
            <w:rPr>
              <w:spacing w:val="-6"/>
            </w:rPr>
          </w:rPrChange>
        </w:rPr>
        <w:t>they</w:t>
      </w:r>
      <w:r>
        <w:rPr>
          <w:spacing w:val="-9"/>
          <w:rPrChange w:id="1261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20" w:author="Kendra Wyant" w:date="2023-05-31T13:43:00Z">
            <w:rPr>
              <w:spacing w:val="-6"/>
            </w:rPr>
          </w:rPrChange>
        </w:rPr>
        <w:t>would</w:t>
      </w:r>
      <w:r>
        <w:rPr>
          <w:spacing w:val="-9"/>
          <w:rPrChange w:id="1262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22" w:author="Kendra Wyant" w:date="2023-05-31T13:43:00Z">
            <w:rPr>
              <w:spacing w:val="-6"/>
            </w:rPr>
          </w:rPrChange>
        </w:rPr>
        <w:t>be</w:t>
      </w:r>
      <w:r>
        <w:rPr>
          <w:spacing w:val="-9"/>
          <w:rPrChange w:id="1262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24" w:author="Kendra Wyant" w:date="2023-05-31T13:43:00Z">
            <w:rPr>
              <w:spacing w:val="-6"/>
            </w:rPr>
          </w:rPrChange>
        </w:rPr>
        <w:t>willing</w:t>
      </w:r>
      <w:r>
        <w:rPr>
          <w:spacing w:val="-9"/>
          <w:rPrChange w:id="1262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26" w:author="Kendra Wyant" w:date="2023-05-31T13:43:00Z">
            <w:rPr>
              <w:spacing w:val="-6"/>
            </w:rPr>
          </w:rPrChange>
        </w:rPr>
        <w:t>to</w:t>
      </w:r>
      <w:r>
        <w:rPr>
          <w:spacing w:val="-10"/>
          <w:rPrChange w:id="1262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28" w:author="Kendra Wyant" w:date="2023-05-31T13:43:00Z">
            <w:rPr>
              <w:spacing w:val="-6"/>
            </w:rPr>
          </w:rPrChange>
        </w:rPr>
        <w:t>use</w:t>
      </w:r>
      <w:r>
        <w:rPr>
          <w:spacing w:val="-10"/>
          <w:rPrChange w:id="1262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30" w:author="Kendra Wyant" w:date="2023-05-31T13:43:00Z">
            <w:rPr>
              <w:spacing w:val="-6"/>
            </w:rPr>
          </w:rPrChange>
        </w:rPr>
        <w:t>a</w:t>
      </w:r>
      <w:r>
        <w:rPr>
          <w:spacing w:val="-9"/>
          <w:rPrChange w:id="1263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32" w:author="Kendra Wyant" w:date="2023-05-31T13:43:00Z">
            <w:rPr>
              <w:spacing w:val="-6"/>
            </w:rPr>
          </w:rPrChange>
        </w:rPr>
        <w:t>personal</w:t>
      </w:r>
      <w:r>
        <w:rPr>
          <w:spacing w:val="-9"/>
          <w:rPrChange w:id="1263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34" w:author="Kendra Wyant" w:date="2023-05-31T13:43:00Z">
            <w:rPr>
              <w:spacing w:val="-6"/>
            </w:rPr>
          </w:rPrChange>
        </w:rPr>
        <w:t>sensing</w:t>
      </w:r>
      <w:r>
        <w:rPr>
          <w:spacing w:val="-9"/>
          <w:rPrChange w:id="1263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36" w:author="Kendra Wyant" w:date="2023-05-31T13:43:00Z">
            <w:rPr>
              <w:spacing w:val="-6"/>
            </w:rPr>
          </w:rPrChange>
        </w:rPr>
        <w:t>method</w:t>
      </w:r>
      <w:r>
        <w:rPr>
          <w:spacing w:val="-10"/>
          <w:rPrChange w:id="1263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38" w:author="Kendra Wyant" w:date="2023-05-31T13:43:00Z">
            <w:rPr>
              <w:spacing w:val="-6"/>
            </w:rPr>
          </w:rPrChange>
        </w:rPr>
        <w:t>for</w:t>
      </w:r>
      <w:r>
        <w:rPr>
          <w:spacing w:val="-9"/>
          <w:rPrChange w:id="1263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40" w:author="Kendra Wyant" w:date="2023-05-31T13:43:00Z">
            <w:rPr>
              <w:spacing w:val="-6"/>
            </w:rPr>
          </w:rPrChange>
        </w:rPr>
        <w:t>1</w:t>
      </w:r>
      <w:r>
        <w:rPr>
          <w:spacing w:val="-9"/>
          <w:rPrChange w:id="1264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42" w:author="Kendra Wyant" w:date="2023-05-31T13:43:00Z">
            <w:rPr>
              <w:spacing w:val="-6"/>
            </w:rPr>
          </w:rPrChange>
        </w:rPr>
        <w:t>year</w:t>
      </w:r>
      <w:r>
        <w:rPr>
          <w:spacing w:val="-9"/>
          <w:rPrChange w:id="1264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44" w:author="Kendra Wyant" w:date="2023-05-31T13:43:00Z">
            <w:rPr>
              <w:spacing w:val="-6"/>
            </w:rPr>
          </w:rPrChange>
        </w:rPr>
        <w:t>to</w:t>
      </w:r>
      <w:r>
        <w:rPr>
          <w:spacing w:val="-10"/>
          <w:rPrChange w:id="1264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646" w:author="Kendra Wyant" w:date="2023-05-31T13:43:00Z">
            <w:rPr>
              <w:spacing w:val="-6"/>
            </w:rPr>
          </w:rPrChange>
        </w:rPr>
        <w:t>help with</w:t>
      </w:r>
      <w:r>
        <w:rPr>
          <w:spacing w:val="-10"/>
          <w:rPrChange w:id="12647" w:author="Kendra Wyant" w:date="2023-05-31T13:43:00Z">
            <w:rPr>
              <w:spacing w:val="-6"/>
            </w:rPr>
          </w:rPrChange>
        </w:rPr>
        <w:t xml:space="preserve"> </w:t>
      </w:r>
      <w:r>
        <w:t>their</w:t>
      </w:r>
      <w:r>
        <w:rPr>
          <w:spacing w:val="-9"/>
          <w:rPrChange w:id="12648" w:author="Kendra Wyant" w:date="2023-05-31T13:43:00Z">
            <w:rPr>
              <w:spacing w:val="-10"/>
            </w:rPr>
          </w:rPrChange>
        </w:rPr>
        <w:t xml:space="preserve"> </w:t>
      </w:r>
      <w:r>
        <w:t>recovery.</w:t>
      </w:r>
      <w:r>
        <w:rPr>
          <w:spacing w:val="8"/>
        </w:rPr>
        <w:t xml:space="preserve"> </w:t>
      </w:r>
      <w:r>
        <w:t>This</w:t>
      </w:r>
      <w:r>
        <w:rPr>
          <w:spacing w:val="-10"/>
          <w:rPrChange w:id="12649" w:author="Kendra Wyant" w:date="2023-05-31T13:43:00Z">
            <w:rPr>
              <w:spacing w:val="-9"/>
            </w:rPr>
          </w:rPrChange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imply</w:t>
      </w:r>
      <w:r>
        <w:rPr>
          <w:spacing w:val="-9"/>
          <w:rPrChange w:id="12650" w:author="Kendra Wyant" w:date="2023-05-31T13:43:00Z">
            <w:rPr>
              <w:spacing w:val="-10"/>
            </w:rPr>
          </w:rPrChange>
        </w:rPr>
        <w:t xml:space="preserve"> </w:t>
      </w:r>
      <w:r>
        <w:t>there</w:t>
      </w:r>
      <w:r>
        <w:rPr>
          <w:spacing w:val="-10"/>
          <w:rPrChange w:id="12651" w:author="Kendra Wyant" w:date="2023-05-31T13:43:00Z">
            <w:rPr>
              <w:spacing w:val="-9"/>
            </w:rPr>
          </w:rPrChange>
        </w:rPr>
        <w:t xml:space="preserve"> </w:t>
      </w:r>
      <w:r>
        <w:t>would</w:t>
      </w:r>
      <w:r>
        <w:rPr>
          <w:spacing w:val="-10"/>
          <w:rPrChange w:id="12652" w:author="Kendra Wyant" w:date="2023-05-31T13:43:00Z">
            <w:rPr>
              <w:spacing w:val="-9"/>
            </w:rPr>
          </w:rPrChange>
        </w:rPr>
        <w:t xml:space="preserve"> </w:t>
      </w:r>
      <w:r>
        <w:t>be</w:t>
      </w:r>
      <w:r>
        <w:rPr>
          <w:spacing w:val="-10"/>
          <w:rPrChange w:id="12653" w:author="Kendra Wyant" w:date="2023-05-31T13:43:00Z">
            <w:rPr>
              <w:spacing w:val="-9"/>
            </w:rPr>
          </w:rPrChange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benefit</w:t>
      </w:r>
      <w:r>
        <w:rPr>
          <w:spacing w:val="-9"/>
        </w:rPr>
        <w:t xml:space="preserve"> </w:t>
      </w:r>
      <w:r>
        <w:t>to</w:t>
      </w:r>
      <w:r>
        <w:rPr>
          <w:spacing w:val="-9"/>
          <w:rPrChange w:id="12654" w:author="Kendra Wyant" w:date="2023-05-31T13:43:00Z">
            <w:rPr>
              <w:spacing w:val="-10"/>
            </w:rPr>
          </w:rPrChange>
        </w:rPr>
        <w:t xml:space="preserve"> </w:t>
      </w:r>
      <w:r>
        <w:t>using</w:t>
      </w:r>
      <w:r>
        <w:rPr>
          <w:spacing w:val="-10"/>
          <w:rPrChange w:id="12655" w:author="Kendra Wyant" w:date="2023-05-31T13:43:00Z">
            <w:rPr>
              <w:spacing w:val="-9"/>
            </w:rPr>
          </w:rPrChange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method</w:t>
      </w:r>
      <w:r>
        <w:rPr>
          <w:rPrChange w:id="12656" w:author="Kendra Wyant" w:date="2023-05-31T13:43:00Z">
            <w:rPr>
              <w:spacing w:val="-9"/>
            </w:rPr>
          </w:rPrChange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1</w:t>
      </w:r>
      <w:r>
        <w:rPr>
          <w:spacing w:val="-9"/>
          <w:rPrChange w:id="12657" w:author="Kendra Wyant" w:date="2023-05-31T13:43:00Z">
            <w:rPr/>
          </w:rPrChange>
        </w:rPr>
        <w:t xml:space="preserve"> </w:t>
      </w:r>
      <w:r>
        <w:rPr>
          <w:rPrChange w:id="12658" w:author="Kendra Wyant" w:date="2023-05-31T13:43:00Z">
            <w:rPr>
              <w:spacing w:val="-4"/>
            </w:rPr>
          </w:rPrChange>
        </w:rPr>
        <w:t>year</w:t>
      </w:r>
      <w:r>
        <w:rPr>
          <w:spacing w:val="-9"/>
          <w:rPrChange w:id="12659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2660" w:author="Kendra Wyant" w:date="2023-05-31T13:43:00Z">
            <w:rPr>
              <w:spacing w:val="-4"/>
            </w:rPr>
          </w:rPrChange>
        </w:rPr>
        <w:t>and</w:t>
      </w:r>
      <w:r>
        <w:rPr>
          <w:spacing w:val="-9"/>
          <w:rPrChange w:id="12661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2662" w:author="Kendra Wyant" w:date="2023-05-31T13:43:00Z">
            <w:rPr>
              <w:spacing w:val="-4"/>
            </w:rPr>
          </w:rPrChange>
        </w:rPr>
        <w:t>may</w:t>
      </w:r>
      <w:r>
        <w:rPr>
          <w:spacing w:val="-9"/>
          <w:rPrChange w:id="12663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2664" w:author="Kendra Wyant" w:date="2023-05-31T13:43:00Z">
            <w:rPr>
              <w:spacing w:val="-4"/>
            </w:rPr>
          </w:rPrChange>
        </w:rPr>
        <w:t>factor</w:t>
      </w:r>
      <w:r>
        <w:rPr>
          <w:spacing w:val="-9"/>
        </w:rPr>
        <w:t xml:space="preserve"> </w:t>
      </w:r>
      <w:r>
        <w:rPr>
          <w:rPrChange w:id="12665" w:author="Kendra Wyant" w:date="2023-05-31T13:43:00Z">
            <w:rPr>
              <w:spacing w:val="-4"/>
            </w:rPr>
          </w:rPrChange>
        </w:rPr>
        <w:t>into</w:t>
      </w:r>
      <w:r>
        <w:rPr>
          <w:spacing w:val="-9"/>
          <w:rPrChange w:id="12666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2667" w:author="Kendra Wyant" w:date="2023-05-31T13:43:00Z">
            <w:rPr>
              <w:spacing w:val="-4"/>
            </w:rPr>
          </w:rPrChange>
        </w:rPr>
        <w:t>their</w:t>
      </w:r>
      <w:r>
        <w:rPr>
          <w:spacing w:val="-9"/>
          <w:rPrChange w:id="12668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2669" w:author="Kendra Wyant" w:date="2023-05-31T13:43:00Z">
            <w:rPr>
              <w:spacing w:val="-4"/>
            </w:rPr>
          </w:rPrChange>
        </w:rPr>
        <w:t>judgment</w:t>
      </w:r>
      <w:r>
        <w:rPr>
          <w:spacing w:val="-9"/>
          <w:rPrChange w:id="12670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2671" w:author="Kendra Wyant" w:date="2023-05-31T13:43:00Z">
            <w:rPr>
              <w:spacing w:val="-4"/>
            </w:rPr>
          </w:rPrChange>
        </w:rPr>
        <w:t>of</w:t>
      </w:r>
      <w:r>
        <w:rPr>
          <w:spacing w:val="-9"/>
          <w:rPrChange w:id="12672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2673" w:author="Kendra Wyant" w:date="2023-05-31T13:43:00Z">
            <w:rPr>
              <w:spacing w:val="-4"/>
            </w:rPr>
          </w:rPrChange>
        </w:rPr>
        <w:t>acceptability.</w:t>
      </w:r>
      <w:r>
        <w:rPr>
          <w:spacing w:val="9"/>
          <w:rPrChange w:id="12674" w:author="Kendra Wyant" w:date="2023-05-31T13:43:00Z">
            <w:rPr>
              <w:spacing w:val="8"/>
            </w:rPr>
          </w:rPrChange>
        </w:rPr>
        <w:t xml:space="preserve"> </w:t>
      </w:r>
      <w:r>
        <w:rPr>
          <w:rPrChange w:id="12675" w:author="Kendra Wyant" w:date="2023-05-31T13:43:00Z">
            <w:rPr>
              <w:spacing w:val="-4"/>
            </w:rPr>
          </w:rPrChange>
        </w:rPr>
        <w:t>These</w:t>
      </w:r>
      <w:r>
        <w:rPr>
          <w:spacing w:val="-9"/>
        </w:rPr>
        <w:t xml:space="preserve"> </w:t>
      </w:r>
      <w:r>
        <w:rPr>
          <w:rPrChange w:id="12676" w:author="Kendra Wyant" w:date="2023-05-31T13:43:00Z">
            <w:rPr>
              <w:spacing w:val="-4"/>
            </w:rPr>
          </w:rPrChange>
        </w:rPr>
        <w:t>questions</w:t>
      </w:r>
      <w:r>
        <w:rPr>
          <w:spacing w:val="-9"/>
          <w:rPrChange w:id="12677" w:author="Kendra Wyant" w:date="2023-05-31T13:43:00Z">
            <w:rPr>
              <w:spacing w:val="-10"/>
            </w:rPr>
          </w:rPrChange>
        </w:rPr>
        <w:t xml:space="preserve"> </w:t>
      </w:r>
      <w:r>
        <w:rPr>
          <w:rPrChange w:id="12678" w:author="Kendra Wyant" w:date="2023-05-31T13:43:00Z">
            <w:rPr>
              <w:spacing w:val="-4"/>
            </w:rPr>
          </w:rPrChange>
        </w:rPr>
        <w:t>have</w:t>
      </w:r>
      <w:r>
        <w:rPr>
          <w:spacing w:val="-9"/>
        </w:rPr>
        <w:t xml:space="preserve"> </w:t>
      </w:r>
      <w:r>
        <w:rPr>
          <w:rPrChange w:id="12679" w:author="Kendra Wyant" w:date="2023-05-31T13:43:00Z">
            <w:rPr>
              <w:spacing w:val="-4"/>
            </w:rPr>
          </w:rPrChange>
        </w:rPr>
        <w:t>also</w:t>
      </w:r>
      <w:r>
        <w:rPr>
          <w:rPrChange w:id="1268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</w:rPr>
        <w:t>not</w:t>
      </w:r>
      <w:r>
        <w:rPr>
          <w:spacing w:val="-5"/>
          <w:rPrChange w:id="1268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</w:rPr>
        <w:t>been</w:t>
      </w:r>
      <w:r>
        <w:rPr>
          <w:spacing w:val="-5"/>
          <w:rPrChange w:id="1268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2683" w:author="Kendra Wyant" w:date="2023-05-31T13:43:00Z">
            <w:rPr>
              <w:spacing w:val="-2"/>
            </w:rPr>
          </w:rPrChange>
        </w:rPr>
        <w:t>previously</w:t>
      </w:r>
      <w:r>
        <w:rPr>
          <w:spacing w:val="-5"/>
          <w:rPrChange w:id="12684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2685" w:author="Kendra Wyant" w:date="2023-05-31T13:43:00Z">
            <w:rPr>
              <w:spacing w:val="-2"/>
            </w:rPr>
          </w:rPrChange>
        </w:rPr>
        <w:t>used</w:t>
      </w:r>
      <w:r>
        <w:rPr>
          <w:spacing w:val="-5"/>
          <w:rPrChange w:id="1268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2687" w:author="Kendra Wyant" w:date="2023-05-31T13:43:00Z">
            <w:rPr>
              <w:spacing w:val="-2"/>
            </w:rPr>
          </w:rPrChange>
        </w:rPr>
        <w:t>in</w:t>
      </w:r>
      <w:r>
        <w:rPr>
          <w:spacing w:val="-5"/>
          <w:rPrChange w:id="1268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2689" w:author="Kendra Wyant" w:date="2023-05-31T13:43:00Z">
            <w:rPr>
              <w:spacing w:val="-2"/>
            </w:rPr>
          </w:rPrChange>
        </w:rPr>
        <w:t>other</w:t>
      </w:r>
      <w:r>
        <w:rPr>
          <w:spacing w:val="-5"/>
          <w:rPrChange w:id="1269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2691" w:author="Kendra Wyant" w:date="2023-05-31T13:43:00Z">
            <w:rPr>
              <w:spacing w:val="-2"/>
            </w:rPr>
          </w:rPrChange>
        </w:rPr>
        <w:t>research</w:t>
      </w:r>
      <w:r>
        <w:rPr>
          <w:spacing w:val="-5"/>
          <w:rPrChange w:id="1269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2693" w:author="Kendra Wyant" w:date="2023-05-31T13:43:00Z">
            <w:rPr>
              <w:spacing w:val="-2"/>
            </w:rPr>
          </w:rPrChange>
        </w:rPr>
        <w:t>settings.</w:t>
      </w:r>
      <w:r>
        <w:rPr>
          <w:spacing w:val="15"/>
          <w:rPrChange w:id="12694" w:author="Kendra Wyant" w:date="2023-05-31T13:43:00Z">
            <w:rPr>
              <w:spacing w:val="16"/>
            </w:rPr>
          </w:rPrChange>
        </w:rPr>
        <w:t xml:space="preserve"> </w:t>
      </w:r>
      <w:r>
        <w:rPr>
          <w:spacing w:val="-4"/>
          <w:rPrChange w:id="12695" w:author="Kendra Wyant" w:date="2023-05-31T13:43:00Z">
            <w:rPr>
              <w:spacing w:val="-2"/>
            </w:rPr>
          </w:rPrChange>
        </w:rPr>
        <w:t>While</w:t>
      </w:r>
      <w:r>
        <w:rPr>
          <w:spacing w:val="-5"/>
          <w:rPrChange w:id="12696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2697" w:author="Kendra Wyant" w:date="2023-05-31T13:43:00Z">
            <w:rPr>
              <w:spacing w:val="-2"/>
            </w:rPr>
          </w:rPrChange>
        </w:rPr>
        <w:t>we</w:t>
      </w:r>
      <w:r>
        <w:rPr>
          <w:spacing w:val="-5"/>
          <w:rPrChange w:id="12698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2699" w:author="Kendra Wyant" w:date="2023-05-31T13:43:00Z">
            <w:rPr>
              <w:spacing w:val="-2"/>
            </w:rPr>
          </w:rPrChange>
        </w:rPr>
        <w:t>attempted</w:t>
      </w:r>
      <w:r>
        <w:rPr>
          <w:spacing w:val="-5"/>
          <w:rPrChange w:id="12700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2701" w:author="Kendra Wyant" w:date="2023-05-31T13:43:00Z">
            <w:rPr>
              <w:spacing w:val="-2"/>
            </w:rPr>
          </w:rPrChange>
        </w:rPr>
        <w:t>to</w:t>
      </w:r>
      <w:r>
        <w:rPr>
          <w:spacing w:val="-5"/>
          <w:rPrChange w:id="12702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4"/>
          <w:rPrChange w:id="12703" w:author="Kendra Wyant" w:date="2023-05-31T13:43:00Z">
            <w:rPr>
              <w:spacing w:val="-2"/>
            </w:rPr>
          </w:rPrChange>
        </w:rPr>
        <w:t>minimize</w:t>
      </w:r>
      <w:r>
        <w:rPr>
          <w:spacing w:val="-5"/>
          <w:rPrChange w:id="12704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4"/>
          <w:rPrChange w:id="12705" w:author="Kendra Wyant" w:date="2023-05-31T13:43:00Z">
            <w:rPr>
              <w:spacing w:val="-2"/>
            </w:rPr>
          </w:rPrChange>
        </w:rPr>
        <w:t xml:space="preserve">social </w:t>
      </w:r>
      <w:r>
        <w:rPr>
          <w:spacing w:val="-4"/>
        </w:rPr>
        <w:t>desirability</w:t>
      </w:r>
      <w:r>
        <w:rPr>
          <w:spacing w:val="-10"/>
        </w:rPr>
        <w:t xml:space="preserve"> </w:t>
      </w:r>
      <w:r>
        <w:rPr>
          <w:spacing w:val="-4"/>
        </w:rPr>
        <w:t>effects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encourage</w:t>
      </w:r>
      <w:r>
        <w:rPr>
          <w:spacing w:val="-9"/>
        </w:rPr>
        <w:t xml:space="preserve"> </w:t>
      </w:r>
      <w:r>
        <w:rPr>
          <w:spacing w:val="-4"/>
        </w:rPr>
        <w:t>feedback</w:t>
      </w:r>
      <w:r>
        <w:rPr>
          <w:spacing w:val="-10"/>
        </w:rPr>
        <w:t xml:space="preserve"> </w:t>
      </w:r>
      <w:r>
        <w:rPr>
          <w:spacing w:val="-4"/>
        </w:rPr>
        <w:t>(e.g.,</w:t>
      </w:r>
      <w:r>
        <w:rPr>
          <w:spacing w:val="-10"/>
        </w:rPr>
        <w:t xml:space="preserve"> </w:t>
      </w:r>
      <w:r>
        <w:rPr>
          <w:spacing w:val="-4"/>
        </w:rPr>
        <w:t>de-identified</w:t>
      </w:r>
      <w:r>
        <w:rPr>
          <w:spacing w:val="-10"/>
        </w:rPr>
        <w:t xml:space="preserve"> </w:t>
      </w:r>
      <w:r>
        <w:rPr>
          <w:spacing w:val="-4"/>
        </w:rPr>
        <w:t>self-report</w:t>
      </w:r>
      <w:r>
        <w:rPr>
          <w:spacing w:val="-9"/>
        </w:rPr>
        <w:t xml:space="preserve"> </w:t>
      </w:r>
      <w:r>
        <w:rPr>
          <w:spacing w:val="-4"/>
        </w:rPr>
        <w:t>surveys</w:t>
      </w:r>
      <w:r>
        <w:rPr>
          <w:spacing w:val="-10"/>
        </w:rPr>
        <w:t xml:space="preserve"> </w:t>
      </w:r>
      <w:r>
        <w:rPr>
          <w:spacing w:val="-4"/>
        </w:rPr>
        <w:t xml:space="preserve">submitted </w:t>
      </w:r>
      <w:r>
        <w:t>through</w:t>
      </w:r>
      <w:r>
        <w:rPr>
          <w:spacing w:val="-8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survey</w:t>
      </w:r>
      <w:r>
        <w:rPr>
          <w:spacing w:val="-7"/>
        </w:rPr>
        <w:t xml:space="preserve"> </w:t>
      </w:r>
      <w:r>
        <w:t>platform)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effects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built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results.</w:t>
      </w:r>
    </w:p>
    <w:p w14:paraId="0E577118" w14:textId="2CA146D4" w:rsidR="003146FC" w:rsidRDefault="004E27B8">
      <w:pPr>
        <w:pStyle w:val="BodyText"/>
        <w:spacing w:line="315" w:lineRule="exact"/>
        <w:ind w:left="160"/>
        <w:rPr>
          <w:ins w:id="12706" w:author="Kendra Wyant" w:date="2023-05-31T13:43:00Z"/>
        </w:rPr>
      </w:pPr>
      <w:r>
        <w:rPr>
          <w:spacing w:val="-6"/>
          <w:rPrChange w:id="12707" w:author="Kendra Wyant" w:date="2023-05-31T13:43:00Z">
            <w:rPr>
              <w:spacing w:val="-4"/>
            </w:rPr>
          </w:rPrChange>
        </w:rPr>
        <w:t>Nonetheless,</w:t>
      </w:r>
      <w:r>
        <w:rPr>
          <w:spacing w:val="-2"/>
          <w:rPrChange w:id="1270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12709" w:author="Kendra Wyant" w:date="2023-05-31T13:43:00Z">
            <w:rPr>
              <w:spacing w:val="-4"/>
            </w:rPr>
          </w:rPrChange>
        </w:rPr>
        <w:t>it</w:t>
      </w:r>
      <w:r>
        <w:rPr>
          <w:spacing w:val="-2"/>
          <w:rPrChange w:id="1271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12711" w:author="Kendra Wyant" w:date="2023-05-31T13:43:00Z">
            <w:rPr>
              <w:spacing w:val="-4"/>
            </w:rPr>
          </w:rPrChange>
        </w:rPr>
        <w:t>should</w:t>
      </w:r>
      <w:r>
        <w:rPr>
          <w:spacing w:val="-1"/>
          <w:rPrChange w:id="1271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  <w:rPrChange w:id="12713" w:author="Kendra Wyant" w:date="2023-05-31T13:43:00Z">
            <w:rPr>
              <w:spacing w:val="-4"/>
            </w:rPr>
          </w:rPrChange>
        </w:rPr>
        <w:t>also</w:t>
      </w:r>
      <w:r>
        <w:rPr>
          <w:spacing w:val="-2"/>
          <w:rPrChange w:id="1271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12715" w:author="Kendra Wyant" w:date="2023-05-31T13:43:00Z">
            <w:rPr>
              <w:spacing w:val="-4"/>
            </w:rPr>
          </w:rPrChange>
        </w:rPr>
        <w:t>be</w:t>
      </w:r>
      <w:r>
        <w:rPr>
          <w:spacing w:val="-1"/>
          <w:rPrChange w:id="12716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  <w:rPrChange w:id="12717" w:author="Kendra Wyant" w:date="2023-05-31T13:43:00Z">
            <w:rPr>
              <w:spacing w:val="-4"/>
            </w:rPr>
          </w:rPrChange>
        </w:rPr>
        <w:t>acknowledged</w:t>
      </w:r>
      <w:r>
        <w:rPr>
          <w:spacing w:val="-2"/>
          <w:rPrChange w:id="1271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12719" w:author="Kendra Wyant" w:date="2023-05-31T13:43:00Z">
            <w:rPr>
              <w:spacing w:val="-4"/>
            </w:rPr>
          </w:rPrChange>
        </w:rPr>
        <w:t>that</w:t>
      </w:r>
      <w:r>
        <w:rPr>
          <w:spacing w:val="-1"/>
          <w:rPrChange w:id="1272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  <w:rPrChange w:id="12721" w:author="Kendra Wyant" w:date="2023-05-31T13:43:00Z">
            <w:rPr>
              <w:spacing w:val="-4"/>
            </w:rPr>
          </w:rPrChange>
        </w:rPr>
        <w:t>study</w:t>
      </w:r>
      <w:r>
        <w:rPr>
          <w:spacing w:val="-2"/>
          <w:rPrChange w:id="1272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  <w:rPrChange w:id="12723" w:author="Kendra Wyant" w:date="2023-05-31T13:43:00Z">
            <w:rPr>
              <w:spacing w:val="-4"/>
            </w:rPr>
          </w:rPrChange>
        </w:rPr>
        <w:t>conclusions</w:t>
      </w:r>
      <w:r>
        <w:rPr>
          <w:spacing w:val="-1"/>
          <w:rPrChange w:id="1272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  <w:rPrChange w:id="12725" w:author="Kendra Wyant" w:date="2023-05-31T13:43:00Z">
            <w:rPr>
              <w:spacing w:val="-4"/>
            </w:rPr>
          </w:rPrChange>
        </w:rPr>
        <w:t>are</w:t>
      </w:r>
      <w:r>
        <w:rPr>
          <w:spacing w:val="-2"/>
          <w:rPrChange w:id="1272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12727" w:author="Kendra Wyant" w:date="2023-05-31T13:43:00Z">
            <w:rPr>
              <w:spacing w:val="-4"/>
            </w:rPr>
          </w:rPrChange>
        </w:rPr>
        <w:t>based</w:t>
      </w:r>
      <w:r>
        <w:rPr>
          <w:spacing w:val="-2"/>
          <w:rPrChange w:id="1272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  <w:rPrChange w:id="12729" w:author="Kendra Wyant" w:date="2023-05-31T13:43:00Z">
            <w:rPr>
              <w:spacing w:val="-4"/>
            </w:rPr>
          </w:rPrChange>
        </w:rPr>
        <w:t>on</w:t>
      </w:r>
      <w:r>
        <w:rPr>
          <w:spacing w:val="-1"/>
          <w:rPrChange w:id="1273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6"/>
          <w:rPrChange w:id="12731" w:author="Kendra Wyant" w:date="2023-05-31T13:43:00Z">
            <w:rPr>
              <w:spacing w:val="-4"/>
            </w:rPr>
          </w:rPrChange>
        </w:rPr>
        <w:t>both</w:t>
      </w:r>
      <w:r>
        <w:rPr>
          <w:spacing w:val="-2"/>
          <w:rPrChange w:id="12732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6"/>
          <w:rPrChange w:id="12733" w:author="Kendra Wyant" w:date="2023-05-31T13:43:00Z">
            <w:rPr>
              <w:spacing w:val="-4"/>
            </w:rPr>
          </w:rPrChange>
        </w:rPr>
        <w:t>these</w:t>
      </w:r>
      <w:del w:id="12734" w:author="Kendra Wyant" w:date="2023-05-31T13:43:00Z">
        <w:r w:rsidR="00F53A9D">
          <w:rPr>
            <w:spacing w:val="-4"/>
          </w:rPr>
          <w:delText xml:space="preserve"> </w:delText>
        </w:r>
      </w:del>
    </w:p>
    <w:p w14:paraId="4B9A539D" w14:textId="77777777" w:rsidR="003146FC" w:rsidRDefault="003146FC">
      <w:pPr>
        <w:spacing w:line="315" w:lineRule="exact"/>
        <w:rPr>
          <w:ins w:id="12735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7A867E78" w14:textId="77777777" w:rsidR="003146FC" w:rsidRDefault="003146FC">
      <w:pPr>
        <w:pStyle w:val="BodyText"/>
        <w:rPr>
          <w:ins w:id="12736" w:author="Kendra Wyant" w:date="2023-05-31T13:43:00Z"/>
          <w:sz w:val="9"/>
        </w:rPr>
      </w:pPr>
    </w:p>
    <w:p w14:paraId="14AEAE3E" w14:textId="77777777" w:rsidR="003146FC" w:rsidRDefault="004E27B8">
      <w:pPr>
        <w:pStyle w:val="BodyText"/>
        <w:spacing w:before="118"/>
        <w:ind w:left="160"/>
        <w:pPrChange w:id="12737" w:author="Kendra Wyant" w:date="2023-05-31T13:43:00Z">
          <w:pPr>
            <w:pStyle w:val="BodyText"/>
            <w:spacing w:line="355" w:lineRule="auto"/>
            <w:ind w:left="160" w:right="558"/>
          </w:pPr>
        </w:pPrChange>
      </w:pPr>
      <w:r>
        <w:rPr>
          <w:spacing w:val="-6"/>
          <w:rPrChange w:id="12738" w:author="Kendra Wyant" w:date="2023-05-31T13:43:00Z">
            <w:rPr>
              <w:spacing w:val="-2"/>
            </w:rPr>
          </w:rPrChange>
        </w:rPr>
        <w:t>self-report</w:t>
      </w:r>
      <w:r>
        <w:rPr>
          <w:rPrChange w:id="1273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6"/>
          <w:rPrChange w:id="12740" w:author="Kendra Wyant" w:date="2023-05-31T13:43:00Z">
            <w:rPr>
              <w:spacing w:val="-2"/>
            </w:rPr>
          </w:rPrChange>
        </w:rPr>
        <w:t>measures</w:t>
      </w:r>
      <w:r>
        <w:rPr>
          <w:spacing w:val="2"/>
          <w:rPrChange w:id="12741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6"/>
          <w:rPrChange w:id="12742" w:author="Kendra Wyant" w:date="2023-05-31T13:43:00Z">
            <w:rPr>
              <w:spacing w:val="-2"/>
            </w:rPr>
          </w:rPrChange>
        </w:rPr>
        <w:t>and</w:t>
      </w:r>
      <w:r>
        <w:rPr>
          <w:spacing w:val="1"/>
          <w:rPrChange w:id="12743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6"/>
          <w:rPrChange w:id="12744" w:author="Kendra Wyant" w:date="2023-05-31T13:43:00Z">
            <w:rPr>
              <w:spacing w:val="-2"/>
            </w:rPr>
          </w:rPrChange>
        </w:rPr>
        <w:t>behavioral</w:t>
      </w:r>
      <w:r>
        <w:rPr>
          <w:spacing w:val="1"/>
          <w:rPrChange w:id="12745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6"/>
          <w:rPrChange w:id="12746" w:author="Kendra Wyant" w:date="2023-05-31T13:43:00Z">
            <w:rPr>
              <w:spacing w:val="-2"/>
            </w:rPr>
          </w:rPrChange>
        </w:rPr>
        <w:t>indices</w:t>
      </w:r>
      <w:r>
        <w:rPr>
          <w:spacing w:val="2"/>
          <w:rPrChange w:id="12747" w:author="Kendra Wyant" w:date="2023-05-31T13:43:00Z">
            <w:rPr>
              <w:spacing w:val="-3"/>
            </w:rPr>
          </w:rPrChange>
        </w:rPr>
        <w:t xml:space="preserve"> </w:t>
      </w:r>
      <w:r>
        <w:rPr>
          <w:spacing w:val="-6"/>
          <w:rPrChange w:id="12748" w:author="Kendra Wyant" w:date="2023-05-31T13:43:00Z">
            <w:rPr>
              <w:spacing w:val="-2"/>
            </w:rPr>
          </w:rPrChange>
        </w:rPr>
        <w:t>as</w:t>
      </w:r>
      <w:r>
        <w:rPr>
          <w:spacing w:val="1"/>
          <w:rPrChange w:id="1274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6"/>
          <w:rPrChange w:id="12750" w:author="Kendra Wyant" w:date="2023-05-31T13:43:00Z">
            <w:rPr>
              <w:spacing w:val="-2"/>
            </w:rPr>
          </w:rPrChange>
        </w:rPr>
        <w:t>well.</w:t>
      </w:r>
    </w:p>
    <w:p w14:paraId="0C5F42B0" w14:textId="77777777" w:rsidR="003146FC" w:rsidRDefault="004E27B8">
      <w:pPr>
        <w:pStyle w:val="BodyText"/>
        <w:spacing w:before="274" w:line="355" w:lineRule="auto"/>
        <w:ind w:left="160" w:right="553" w:firstLine="576"/>
        <w:pPrChange w:id="12751" w:author="Kendra Wyant" w:date="2023-05-31T13:43:00Z">
          <w:pPr>
            <w:pStyle w:val="BodyText"/>
            <w:spacing w:before="228" w:line="355" w:lineRule="auto"/>
            <w:ind w:left="160" w:right="512" w:firstLine="576"/>
          </w:pPr>
        </w:pPrChange>
      </w:pPr>
      <w:r>
        <w:rPr>
          <w:spacing w:val="-4"/>
        </w:rPr>
        <w:t xml:space="preserve">Finally, while our results suggest clinical samples of people with alcohol use disorder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find these personal sensing methods</w:t>
      </w:r>
      <w:r>
        <w:rPr>
          <w:spacing w:val="-3"/>
        </w:rPr>
        <w:t xml:space="preserve"> </w:t>
      </w:r>
      <w:r>
        <w:rPr>
          <w:spacing w:val="-2"/>
        </w:rPr>
        <w:t>acceptable,</w:t>
      </w:r>
      <w:r>
        <w:rPr>
          <w:spacing w:val="-3"/>
        </w:rPr>
        <w:t xml:space="preserve"> </w:t>
      </w:r>
      <w:r>
        <w:rPr>
          <w:spacing w:val="-2"/>
        </w:rPr>
        <w:t>more research is</w:t>
      </w:r>
      <w:r>
        <w:rPr>
          <w:spacing w:val="-3"/>
        </w:rPr>
        <w:t xml:space="preserve"> </w:t>
      </w:r>
      <w:r>
        <w:rPr>
          <w:spacing w:val="-2"/>
        </w:rPr>
        <w:t>needed</w:t>
      </w:r>
      <w:r>
        <w:rPr>
          <w:spacing w:val="-3"/>
        </w:rPr>
        <w:t xml:space="preserve"> </w:t>
      </w:r>
      <w:r>
        <w:rPr>
          <w:spacing w:val="-2"/>
        </w:rPr>
        <w:t>to test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rPr>
          <w:spacing w:val="-2"/>
          <w:rPrChange w:id="12752" w:author="Kendra Wyant" w:date="2023-05-31T13:43:00Z">
            <w:rPr>
              <w:spacing w:val="-6"/>
            </w:rPr>
          </w:rPrChange>
        </w:rPr>
        <w:t xml:space="preserve">acceptability of these methods in </w:t>
      </w:r>
      <w:ins w:id="12753" w:author="Kendra Wyant" w:date="2023-05-31T13:43:00Z">
        <w:r>
          <w:rPr>
            <w:spacing w:val="-2"/>
          </w:rPr>
          <w:t xml:space="preserve">future </w:t>
        </w:r>
      </w:ins>
      <w:r>
        <w:rPr>
          <w:spacing w:val="-2"/>
          <w:rPrChange w:id="12754" w:author="Kendra Wyant" w:date="2023-05-31T13:43:00Z">
            <w:rPr>
              <w:spacing w:val="-6"/>
            </w:rPr>
          </w:rPrChange>
        </w:rPr>
        <w:t xml:space="preserve">applied clinical settings, where issues of costs, </w:t>
      </w:r>
      <w:r>
        <w:rPr>
          <w:spacing w:val="-4"/>
          <w:rPrChange w:id="12755" w:author="Kendra Wyant" w:date="2023-05-31T13:43:00Z">
            <w:rPr>
              <w:spacing w:val="-6"/>
            </w:rPr>
          </w:rPrChange>
        </w:rPr>
        <w:t xml:space="preserve">benefits, and </w:t>
      </w:r>
      <w:r>
        <w:rPr>
          <w:spacing w:val="-4"/>
          <w:rPrChange w:id="12756" w:author="Kendra Wyant" w:date="2023-05-31T13:43:00Z">
            <w:rPr>
              <w:spacing w:val="-2"/>
            </w:rPr>
          </w:rPrChange>
        </w:rPr>
        <w:t>trust</w:t>
      </w:r>
      <w:r>
        <w:rPr>
          <w:spacing w:val="-4"/>
          <w:rPrChange w:id="1275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758" w:author="Kendra Wyant" w:date="2023-05-31T13:43:00Z">
            <w:rPr>
              <w:spacing w:val="-2"/>
            </w:rPr>
          </w:rPrChange>
        </w:rPr>
        <w:t>may</w:t>
      </w:r>
      <w:r>
        <w:rPr>
          <w:spacing w:val="-4"/>
          <w:rPrChange w:id="1275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760" w:author="Kendra Wyant" w:date="2023-05-31T13:43:00Z">
            <w:rPr>
              <w:spacing w:val="-2"/>
            </w:rPr>
          </w:rPrChange>
        </w:rPr>
        <w:t>differ</w:t>
      </w:r>
      <w:r>
        <w:rPr>
          <w:spacing w:val="-4"/>
          <w:rPrChange w:id="1276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762" w:author="Kendra Wyant" w:date="2023-05-31T13:43:00Z">
            <w:rPr>
              <w:spacing w:val="-2"/>
            </w:rPr>
          </w:rPrChange>
        </w:rPr>
        <w:t>meaningfully</w:t>
      </w:r>
      <w:r>
        <w:rPr>
          <w:spacing w:val="-4"/>
          <w:rPrChange w:id="1276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764" w:author="Kendra Wyant" w:date="2023-05-31T13:43:00Z">
            <w:rPr>
              <w:spacing w:val="-2"/>
            </w:rPr>
          </w:rPrChange>
        </w:rPr>
        <w:t>in</w:t>
      </w:r>
      <w:r>
        <w:rPr>
          <w:spacing w:val="-4"/>
          <w:rPrChange w:id="1276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766" w:author="Kendra Wyant" w:date="2023-05-31T13:43:00Z">
            <w:rPr>
              <w:spacing w:val="-2"/>
            </w:rPr>
          </w:rPrChange>
        </w:rPr>
        <w:t>complicated</w:t>
      </w:r>
      <w:r>
        <w:rPr>
          <w:spacing w:val="-4"/>
          <w:rPrChange w:id="12767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768" w:author="Kendra Wyant" w:date="2023-05-31T13:43:00Z">
            <w:rPr>
              <w:spacing w:val="-2"/>
            </w:rPr>
          </w:rPrChange>
        </w:rPr>
        <w:t>ways</w:t>
      </w:r>
      <w:r>
        <w:rPr>
          <w:spacing w:val="-4"/>
          <w:rPrChange w:id="12769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770" w:author="Kendra Wyant" w:date="2023-05-31T13:43:00Z">
            <w:rPr>
              <w:spacing w:val="-2"/>
            </w:rPr>
          </w:rPrChange>
        </w:rPr>
        <w:t>from</w:t>
      </w:r>
      <w:r>
        <w:rPr>
          <w:spacing w:val="-4"/>
          <w:rPrChange w:id="12771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772" w:author="Kendra Wyant" w:date="2023-05-31T13:43:00Z">
            <w:rPr>
              <w:spacing w:val="-2"/>
            </w:rPr>
          </w:rPrChange>
        </w:rPr>
        <w:t>the</w:t>
      </w:r>
      <w:r>
        <w:rPr>
          <w:spacing w:val="-4"/>
          <w:rPrChange w:id="12773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774" w:author="Kendra Wyant" w:date="2023-05-31T13:43:00Z">
            <w:rPr>
              <w:spacing w:val="-2"/>
            </w:rPr>
          </w:rPrChange>
        </w:rPr>
        <w:t>research</w:t>
      </w:r>
      <w:r>
        <w:rPr>
          <w:spacing w:val="-4"/>
          <w:rPrChange w:id="12775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776" w:author="Kendra Wyant" w:date="2023-05-31T13:43:00Z">
            <w:rPr>
              <w:spacing w:val="-2"/>
            </w:rPr>
          </w:rPrChange>
        </w:rPr>
        <w:t>context.</w:t>
      </w:r>
      <w:ins w:id="12777" w:author="Kendra Wyant" w:date="2023-05-31T13:43:00Z">
        <w:r>
          <w:rPr>
            <w:spacing w:val="-4"/>
          </w:rPr>
          <w:t xml:space="preserve"> </w:t>
        </w:r>
        <w:r>
          <w:rPr>
            <w:spacing w:val="-6"/>
          </w:rPr>
          <w:t xml:space="preserve">Future studies should also examine how these personal sensing methods might be perceived </w:t>
        </w:r>
        <w:r>
          <w:rPr>
            <w:spacing w:val="-4"/>
          </w:rPr>
          <w:t>by</w:t>
        </w:r>
        <w:r>
          <w:rPr>
            <w:spacing w:val="-8"/>
          </w:rPr>
          <w:t xml:space="preserve"> </w:t>
        </w:r>
        <w:r>
          <w:rPr>
            <w:spacing w:val="-4"/>
          </w:rPr>
          <w:t>people</w:t>
        </w:r>
        <w:r>
          <w:rPr>
            <w:spacing w:val="-8"/>
          </w:rPr>
          <w:t xml:space="preserve"> </w:t>
        </w:r>
        <w:r>
          <w:rPr>
            <w:spacing w:val="-4"/>
          </w:rPr>
          <w:t>with</w:t>
        </w:r>
        <w:r>
          <w:rPr>
            <w:spacing w:val="-8"/>
          </w:rPr>
          <w:t xml:space="preserve"> </w:t>
        </w:r>
        <w:r>
          <w:rPr>
            <w:spacing w:val="-4"/>
          </w:rPr>
          <w:t>recovery</w:t>
        </w:r>
        <w:r>
          <w:rPr>
            <w:spacing w:val="-8"/>
          </w:rPr>
          <w:t xml:space="preserve"> </w:t>
        </w:r>
        <w:r>
          <w:rPr>
            <w:spacing w:val="-4"/>
          </w:rPr>
          <w:t>goals</w:t>
        </w:r>
        <w:r>
          <w:rPr>
            <w:spacing w:val="-8"/>
          </w:rPr>
          <w:t xml:space="preserve"> </w:t>
        </w:r>
        <w:r>
          <w:rPr>
            <w:spacing w:val="-4"/>
          </w:rPr>
          <w:t>other</w:t>
        </w:r>
        <w:r>
          <w:rPr>
            <w:spacing w:val="-8"/>
          </w:rPr>
          <w:t xml:space="preserve"> </w:t>
        </w:r>
        <w:r>
          <w:rPr>
            <w:spacing w:val="-4"/>
          </w:rPr>
          <w:t>than</w:t>
        </w:r>
        <w:r>
          <w:rPr>
            <w:spacing w:val="-8"/>
          </w:rPr>
          <w:t xml:space="preserve"> </w:t>
        </w:r>
        <w:r>
          <w:rPr>
            <w:spacing w:val="-4"/>
          </w:rPr>
          <w:t>abstinence.</w:t>
        </w:r>
        <w:r>
          <w:rPr>
            <w:spacing w:val="10"/>
          </w:rPr>
          <w:t xml:space="preserve"> </w:t>
        </w:r>
        <w:r>
          <w:rPr>
            <w:spacing w:val="-4"/>
          </w:rPr>
          <w:t>No</w:t>
        </w:r>
        <w:r>
          <w:rPr>
            <w:spacing w:val="-8"/>
          </w:rPr>
          <w:t xml:space="preserve"> </w:t>
        </w:r>
        <w:r>
          <w:rPr>
            <w:spacing w:val="-4"/>
          </w:rPr>
          <w:t>technical</w:t>
        </w:r>
        <w:r>
          <w:rPr>
            <w:spacing w:val="-8"/>
          </w:rPr>
          <w:t xml:space="preserve"> </w:t>
        </w:r>
        <w:r>
          <w:rPr>
            <w:spacing w:val="-4"/>
          </w:rPr>
          <w:t>reasons</w:t>
        </w:r>
        <w:r>
          <w:rPr>
            <w:spacing w:val="-8"/>
          </w:rPr>
          <w:t xml:space="preserve"> </w:t>
        </w:r>
        <w:r>
          <w:rPr>
            <w:spacing w:val="-4"/>
          </w:rPr>
          <w:t>prevent</w:t>
        </w:r>
        <w:r>
          <w:rPr>
            <w:spacing w:val="-8"/>
          </w:rPr>
          <w:t xml:space="preserve"> </w:t>
        </w:r>
        <w:r>
          <w:rPr>
            <w:spacing w:val="-4"/>
          </w:rPr>
          <w:t xml:space="preserve">personal </w:t>
        </w:r>
        <w:r>
          <w:rPr>
            <w:spacing w:val="-2"/>
          </w:rPr>
          <w:t>sensing</w:t>
        </w:r>
        <w:r>
          <w:rPr>
            <w:spacing w:val="-7"/>
          </w:rPr>
          <w:t xml:space="preserve"> </w:t>
        </w:r>
        <w:r>
          <w:rPr>
            <w:spacing w:val="-2"/>
          </w:rPr>
          <w:t>from</w:t>
        </w:r>
        <w:r>
          <w:rPr>
            <w:spacing w:val="-7"/>
          </w:rPr>
          <w:t xml:space="preserve"> </w:t>
        </w:r>
        <w:r>
          <w:rPr>
            <w:spacing w:val="-2"/>
          </w:rPr>
          <w:t>being</w:t>
        </w:r>
        <w:r>
          <w:rPr>
            <w:spacing w:val="-7"/>
          </w:rPr>
          <w:t xml:space="preserve"> </w:t>
        </w:r>
        <w:r>
          <w:rPr>
            <w:spacing w:val="-2"/>
          </w:rPr>
          <w:t>applied</w:t>
        </w:r>
        <w:r>
          <w:rPr>
            <w:spacing w:val="-7"/>
          </w:rPr>
          <w:t xml:space="preserve"> </w:t>
        </w:r>
        <w:r>
          <w:rPr>
            <w:spacing w:val="-2"/>
          </w:rPr>
          <w:t>to</w:t>
        </w:r>
        <w:r>
          <w:rPr>
            <w:spacing w:val="-8"/>
          </w:rPr>
          <w:t xml:space="preserve"> </w:t>
        </w:r>
        <w:r>
          <w:rPr>
            <w:spacing w:val="-2"/>
          </w:rPr>
          <w:t>alternative</w:t>
        </w:r>
        <w:r>
          <w:rPr>
            <w:spacing w:val="-7"/>
          </w:rPr>
          <w:t xml:space="preserve"> </w:t>
        </w:r>
        <w:r>
          <w:rPr>
            <w:spacing w:val="-2"/>
          </w:rPr>
          <w:t>recovery</w:t>
        </w:r>
        <w:r>
          <w:rPr>
            <w:spacing w:val="-7"/>
          </w:rPr>
          <w:t xml:space="preserve"> </w:t>
        </w:r>
        <w:r>
          <w:rPr>
            <w:spacing w:val="-2"/>
          </w:rPr>
          <w:t>goals</w:t>
        </w:r>
        <w:r>
          <w:rPr>
            <w:spacing w:val="-8"/>
          </w:rPr>
          <w:t xml:space="preserve"> </w:t>
        </w:r>
        <w:r>
          <w:rPr>
            <w:spacing w:val="-2"/>
          </w:rPr>
          <w:t>(see</w:t>
        </w:r>
        <w:r>
          <w:rPr>
            <w:spacing w:val="-8"/>
          </w:rPr>
          <w:t xml:space="preserve"> </w:t>
        </w:r>
        <w:r>
          <w:rPr>
            <w:spacing w:val="-2"/>
          </w:rPr>
          <w:t>[16]</w:t>
        </w:r>
        <w:r>
          <w:rPr>
            <w:spacing w:val="-7"/>
          </w:rPr>
          <w:t xml:space="preserve"> </w:t>
        </w:r>
        <w:r>
          <w:rPr>
            <w:spacing w:val="-2"/>
          </w:rPr>
          <w:t>and</w:t>
        </w:r>
        <w:r>
          <w:rPr>
            <w:spacing w:val="-8"/>
          </w:rPr>
          <w:t xml:space="preserve"> </w:t>
        </w:r>
        <w:r>
          <w:rPr>
            <w:spacing w:val="-2"/>
          </w:rPr>
          <w:t>[34]</w:t>
        </w:r>
        <w:r>
          <w:rPr>
            <w:spacing w:val="-8"/>
          </w:rPr>
          <w:t xml:space="preserve"> </w:t>
        </w:r>
        <w:r>
          <w:rPr>
            <w:spacing w:val="-2"/>
          </w:rPr>
          <w:t>for</w:t>
        </w:r>
        <w:r>
          <w:rPr>
            <w:spacing w:val="-7"/>
          </w:rPr>
          <w:t xml:space="preserve"> </w:t>
        </w:r>
        <w:r>
          <w:rPr>
            <w:spacing w:val="-2"/>
          </w:rPr>
          <w:t>examples</w:t>
        </w:r>
        <w:r>
          <w:rPr>
            <w:spacing w:val="-7"/>
          </w:rPr>
          <w:t xml:space="preserve"> </w:t>
        </w:r>
        <w:r>
          <w:rPr>
            <w:spacing w:val="-2"/>
          </w:rPr>
          <w:t>of predicting</w:t>
        </w:r>
        <w:r>
          <w:rPr>
            <w:spacing w:val="-10"/>
          </w:rPr>
          <w:t xml:space="preserve"> </w:t>
        </w:r>
        <w:r>
          <w:rPr>
            <w:spacing w:val="-2"/>
          </w:rPr>
          <w:t>current</w:t>
        </w:r>
        <w:r>
          <w:rPr>
            <w:spacing w:val="-10"/>
          </w:rPr>
          <w:t xml:space="preserve"> </w:t>
        </w:r>
        <w:r>
          <w:rPr>
            <w:spacing w:val="-2"/>
          </w:rPr>
          <w:t>and</w:t>
        </w:r>
        <w:r>
          <w:rPr>
            <w:spacing w:val="-10"/>
          </w:rPr>
          <w:t xml:space="preserve"> </w:t>
        </w:r>
        <w:r>
          <w:rPr>
            <w:spacing w:val="-2"/>
          </w:rPr>
          <w:t>imminent</w:t>
        </w:r>
        <w:r>
          <w:rPr>
            <w:spacing w:val="-9"/>
          </w:rPr>
          <w:t xml:space="preserve"> </w:t>
        </w:r>
        <w:r>
          <w:rPr>
            <w:spacing w:val="-2"/>
          </w:rPr>
          <w:t>drinking</w:t>
        </w:r>
        <w:r>
          <w:rPr>
            <w:spacing w:val="-10"/>
          </w:rPr>
          <w:t xml:space="preserve"> </w:t>
        </w:r>
        <w:r>
          <w:rPr>
            <w:spacing w:val="-2"/>
          </w:rPr>
          <w:t>episodes,</w:t>
        </w:r>
        <w:r>
          <w:rPr>
            <w:spacing w:val="-9"/>
          </w:rPr>
          <w:t xml:space="preserve"> </w:t>
        </w:r>
        <w:r>
          <w:rPr>
            <w:spacing w:val="-2"/>
          </w:rPr>
          <w:t>respectively,</w:t>
        </w:r>
        <w:r>
          <w:rPr>
            <w:spacing w:val="-10"/>
          </w:rPr>
          <w:t xml:space="preserve"> </w:t>
        </w:r>
        <w:r>
          <w:rPr>
            <w:spacing w:val="-2"/>
          </w:rPr>
          <w:t>in</w:t>
        </w:r>
        <w:r>
          <w:rPr>
            <w:spacing w:val="-9"/>
          </w:rPr>
          <w:t xml:space="preserve"> </w:t>
        </w:r>
        <w:r>
          <w:rPr>
            <w:spacing w:val="-2"/>
          </w:rPr>
          <w:t>people</w:t>
        </w:r>
        <w:r>
          <w:rPr>
            <w:spacing w:val="-10"/>
          </w:rPr>
          <w:t xml:space="preserve"> </w:t>
        </w:r>
        <w:r>
          <w:rPr>
            <w:spacing w:val="-2"/>
          </w:rPr>
          <w:t>without</w:t>
        </w:r>
        <w:r>
          <w:rPr>
            <w:spacing w:val="-9"/>
          </w:rPr>
          <w:t xml:space="preserve"> </w:t>
        </w:r>
        <w:r>
          <w:rPr>
            <w:spacing w:val="-2"/>
          </w:rPr>
          <w:t>a</w:t>
        </w:r>
        <w:r>
          <w:rPr>
            <w:spacing w:val="-9"/>
          </w:rPr>
          <w:t xml:space="preserve"> </w:t>
        </w:r>
        <w:r>
          <w:rPr>
            <w:spacing w:val="-2"/>
          </w:rPr>
          <w:t xml:space="preserve">goal </w:t>
        </w:r>
        <w:r>
          <w:t>of</w:t>
        </w:r>
        <w:r>
          <w:rPr>
            <w:spacing w:val="-10"/>
          </w:rPr>
          <w:t xml:space="preserve"> </w:t>
        </w:r>
        <w:r>
          <w:t>abstinence).</w:t>
        </w:r>
        <w:r>
          <w:rPr>
            <w:spacing w:val="7"/>
          </w:rPr>
          <w:t xml:space="preserve"> </w:t>
        </w:r>
        <w:r>
          <w:t>Also,</w:t>
        </w:r>
        <w:r>
          <w:rPr>
            <w:spacing w:val="-10"/>
          </w:rPr>
          <w:t xml:space="preserve"> </w:t>
        </w:r>
        <w:r>
          <w:t>it</w:t>
        </w:r>
        <w:r>
          <w:rPr>
            <w:spacing w:val="-10"/>
          </w:rPr>
          <w:t xml:space="preserve"> </w:t>
        </w:r>
        <w:r>
          <w:t>must</w:t>
        </w:r>
        <w:r>
          <w:rPr>
            <w:spacing w:val="-10"/>
          </w:rPr>
          <w:t xml:space="preserve"> </w:t>
        </w:r>
        <w:r>
          <w:t>be</w:t>
        </w:r>
        <w:r>
          <w:rPr>
            <w:spacing w:val="-9"/>
          </w:rPr>
          <w:t xml:space="preserve"> </w:t>
        </w:r>
        <w:r>
          <w:t>acknowledged</w:t>
        </w:r>
        <w:r>
          <w:rPr>
            <w:spacing w:val="-9"/>
          </w:rPr>
          <w:t xml:space="preserve"> </w:t>
        </w:r>
        <w:r>
          <w:t>that</w:t>
        </w:r>
        <w:r>
          <w:rPr>
            <w:spacing w:val="-10"/>
          </w:rPr>
          <w:t xml:space="preserve"> </w:t>
        </w:r>
        <w:r>
          <w:t>individuals</w:t>
        </w:r>
        <w:r>
          <w:rPr>
            <w:spacing w:val="-10"/>
          </w:rPr>
          <w:t xml:space="preserve"> </w:t>
        </w:r>
        <w:r>
          <w:t>in</w:t>
        </w:r>
        <w:r>
          <w:rPr>
            <w:spacing w:val="-9"/>
          </w:rPr>
          <w:t xml:space="preserve"> </w:t>
        </w:r>
        <w:r>
          <w:t>our</w:t>
        </w:r>
        <w:r>
          <w:rPr>
            <w:spacing w:val="-10"/>
          </w:rPr>
          <w:t xml:space="preserve"> </w:t>
        </w:r>
        <w:r>
          <w:t>study</w:t>
        </w:r>
        <w:r>
          <w:rPr>
            <w:spacing w:val="-10"/>
          </w:rPr>
          <w:t xml:space="preserve"> </w:t>
        </w:r>
        <w:r>
          <w:t>agreed</w:t>
        </w:r>
        <w:r>
          <w:rPr>
            <w:spacing w:val="-9"/>
          </w:rPr>
          <w:t xml:space="preserve"> </w:t>
        </w:r>
        <w:r>
          <w:t xml:space="preserve">to </w:t>
        </w:r>
        <w:r>
          <w:rPr>
            <w:spacing w:val="-4"/>
          </w:rPr>
          <w:t xml:space="preserve">participate in a research study on mobile health and were financially compensated for their </w:t>
        </w:r>
        <w:r>
          <w:t>time.</w:t>
        </w:r>
        <w:r>
          <w:rPr>
            <w:spacing w:val="6"/>
          </w:rPr>
          <w:t xml:space="preserve"> </w:t>
        </w:r>
        <w:r>
          <w:t>It</w:t>
        </w:r>
        <w:r>
          <w:rPr>
            <w:spacing w:val="-9"/>
          </w:rPr>
          <w:t xml:space="preserve"> </w:t>
        </w:r>
        <w:r>
          <w:t>is</w:t>
        </w:r>
        <w:r>
          <w:rPr>
            <w:spacing w:val="-10"/>
          </w:rPr>
          <w:t xml:space="preserve"> </w:t>
        </w:r>
        <w:r>
          <w:t>unclear</w:t>
        </w:r>
        <w:r>
          <w:rPr>
            <w:spacing w:val="-10"/>
          </w:rPr>
          <w:t xml:space="preserve"> </w:t>
        </w:r>
        <w:r>
          <w:t>how</w:t>
        </w:r>
        <w:r>
          <w:rPr>
            <w:spacing w:val="-9"/>
          </w:rPr>
          <w:t xml:space="preserve"> </w:t>
        </w:r>
        <w:r>
          <w:t>these</w:t>
        </w:r>
        <w:r>
          <w:rPr>
            <w:spacing w:val="-9"/>
          </w:rPr>
          <w:t xml:space="preserve"> </w:t>
        </w:r>
        <w:r>
          <w:t>individuals</w:t>
        </w:r>
        <w:r>
          <w:rPr>
            <w:spacing w:val="-10"/>
          </w:rPr>
          <w:t xml:space="preserve"> </w:t>
        </w:r>
        <w:r>
          <w:t>and</w:t>
        </w:r>
        <w:r>
          <w:rPr>
            <w:spacing w:val="-10"/>
          </w:rPr>
          <w:t xml:space="preserve"> </w:t>
        </w:r>
        <w:r>
          <w:t>the</w:t>
        </w:r>
        <w:r>
          <w:rPr>
            <w:spacing w:val="-10"/>
          </w:rPr>
          <w:t xml:space="preserve"> </w:t>
        </w:r>
        <w:r>
          <w:t>research</w:t>
        </w:r>
        <w:r>
          <w:rPr>
            <w:spacing w:val="-9"/>
          </w:rPr>
          <w:t xml:space="preserve"> </w:t>
        </w:r>
        <w:r>
          <w:t>setting</w:t>
        </w:r>
        <w:r>
          <w:rPr>
            <w:spacing w:val="-9"/>
          </w:rPr>
          <w:t xml:space="preserve"> </w:t>
        </w:r>
        <w:r>
          <w:t>may</w:t>
        </w:r>
        <w:r>
          <w:rPr>
            <w:spacing w:val="-10"/>
          </w:rPr>
          <w:t xml:space="preserve"> </w:t>
        </w:r>
        <w:r>
          <w:t>differ</w:t>
        </w:r>
        <w:r>
          <w:rPr>
            <w:spacing w:val="-10"/>
          </w:rPr>
          <w:t xml:space="preserve"> </w:t>
        </w:r>
        <w:r>
          <w:t>from</w:t>
        </w:r>
        <w:r>
          <w:rPr>
            <w:spacing w:val="-9"/>
          </w:rPr>
          <w:t xml:space="preserve"> </w:t>
        </w:r>
        <w:r>
          <w:t xml:space="preserve">those </w:t>
        </w:r>
        <w:r>
          <w:rPr>
            <w:spacing w:val="-2"/>
          </w:rPr>
          <w:t>seeking</w:t>
        </w:r>
        <w:r>
          <w:rPr>
            <w:spacing w:val="-7"/>
          </w:rPr>
          <w:t xml:space="preserve"> </w:t>
        </w:r>
        <w:r>
          <w:rPr>
            <w:spacing w:val="-2"/>
          </w:rPr>
          <w:t>to</w:t>
        </w:r>
        <w:r>
          <w:rPr>
            <w:spacing w:val="-7"/>
          </w:rPr>
          <w:t xml:space="preserve"> </w:t>
        </w:r>
        <w:r>
          <w:rPr>
            <w:spacing w:val="-2"/>
          </w:rPr>
          <w:t>use</w:t>
        </w:r>
        <w:r>
          <w:rPr>
            <w:spacing w:val="-8"/>
          </w:rPr>
          <w:t xml:space="preserve"> </w:t>
        </w:r>
        <w:r>
          <w:rPr>
            <w:spacing w:val="-2"/>
          </w:rPr>
          <w:t>these</w:t>
        </w:r>
        <w:r>
          <w:rPr>
            <w:spacing w:val="-8"/>
          </w:rPr>
          <w:t xml:space="preserve"> </w:t>
        </w:r>
        <w:r>
          <w:rPr>
            <w:spacing w:val="-2"/>
          </w:rPr>
          <w:t>methods</w:t>
        </w:r>
        <w:r>
          <w:rPr>
            <w:spacing w:val="-7"/>
          </w:rPr>
          <w:t xml:space="preserve"> </w:t>
        </w:r>
        <w:r>
          <w:rPr>
            <w:spacing w:val="-2"/>
          </w:rPr>
          <w:t>in</w:t>
        </w:r>
        <w:r>
          <w:rPr>
            <w:spacing w:val="-8"/>
          </w:rPr>
          <w:t xml:space="preserve"> </w:t>
        </w:r>
        <w:r>
          <w:rPr>
            <w:spacing w:val="-2"/>
          </w:rPr>
          <w:t>future</w:t>
        </w:r>
        <w:r>
          <w:rPr>
            <w:spacing w:val="-7"/>
          </w:rPr>
          <w:t xml:space="preserve"> </w:t>
        </w:r>
        <w:r>
          <w:rPr>
            <w:spacing w:val="-2"/>
          </w:rPr>
          <w:t>clinical</w:t>
        </w:r>
        <w:r>
          <w:rPr>
            <w:spacing w:val="-7"/>
          </w:rPr>
          <w:t xml:space="preserve"> </w:t>
        </w:r>
        <w:r>
          <w:rPr>
            <w:spacing w:val="-2"/>
          </w:rPr>
          <w:t>settings</w:t>
        </w:r>
        <w:r>
          <w:rPr>
            <w:spacing w:val="-7"/>
          </w:rPr>
          <w:t xml:space="preserve"> </w:t>
        </w:r>
        <w:r>
          <w:rPr>
            <w:spacing w:val="-2"/>
          </w:rPr>
          <w:t>where</w:t>
        </w:r>
        <w:r>
          <w:rPr>
            <w:spacing w:val="-7"/>
          </w:rPr>
          <w:t xml:space="preserve"> </w:t>
        </w:r>
        <w:r>
          <w:rPr>
            <w:spacing w:val="-2"/>
          </w:rPr>
          <w:t>costs,</w:t>
        </w:r>
        <w:r>
          <w:rPr>
            <w:spacing w:val="-7"/>
          </w:rPr>
          <w:t xml:space="preserve"> </w:t>
        </w:r>
        <w:r>
          <w:rPr>
            <w:spacing w:val="-2"/>
          </w:rPr>
          <w:t>benefits</w:t>
        </w:r>
        <w:r>
          <w:rPr>
            <w:spacing w:val="-7"/>
          </w:rPr>
          <w:t xml:space="preserve"> </w:t>
        </w:r>
        <w:r>
          <w:rPr>
            <w:spacing w:val="-2"/>
          </w:rPr>
          <w:t>and</w:t>
        </w:r>
        <w:r>
          <w:rPr>
            <w:spacing w:val="-7"/>
          </w:rPr>
          <w:t xml:space="preserve"> </w:t>
        </w:r>
        <w:r>
          <w:rPr>
            <w:spacing w:val="-2"/>
          </w:rPr>
          <w:t>trust</w:t>
        </w:r>
        <w:r>
          <w:rPr>
            <w:spacing w:val="-8"/>
          </w:rPr>
          <w:t xml:space="preserve"> </w:t>
        </w:r>
        <w:r>
          <w:rPr>
            <w:spacing w:val="-2"/>
          </w:rPr>
          <w:t>may all</w:t>
        </w:r>
        <w:r>
          <w:rPr>
            <w:spacing w:val="-5"/>
          </w:rPr>
          <w:t xml:space="preserve"> </w:t>
        </w:r>
        <w:r>
          <w:rPr>
            <w:spacing w:val="-2"/>
          </w:rPr>
          <w:t>weigh</w:t>
        </w:r>
        <w:r>
          <w:rPr>
            <w:spacing w:val="-5"/>
          </w:rPr>
          <w:t xml:space="preserve"> </w:t>
        </w:r>
        <w:r>
          <w:rPr>
            <w:spacing w:val="-2"/>
          </w:rPr>
          <w:t>differently</w:t>
        </w:r>
        <w:r>
          <w:rPr>
            <w:spacing w:val="-5"/>
          </w:rPr>
          <w:t xml:space="preserve"> </w:t>
        </w:r>
        <w:r>
          <w:rPr>
            <w:spacing w:val="-2"/>
          </w:rPr>
          <w:t>on</w:t>
        </w:r>
        <w:r>
          <w:rPr>
            <w:spacing w:val="-5"/>
          </w:rPr>
          <w:t xml:space="preserve"> </w:t>
        </w:r>
        <w:r>
          <w:rPr>
            <w:spacing w:val="-2"/>
          </w:rPr>
          <w:t>their</w:t>
        </w:r>
        <w:r>
          <w:rPr>
            <w:spacing w:val="-5"/>
          </w:rPr>
          <w:t xml:space="preserve"> </w:t>
        </w:r>
        <w:r>
          <w:rPr>
            <w:spacing w:val="-2"/>
          </w:rPr>
          <w:t>decisions</w:t>
        </w:r>
        <w:r>
          <w:rPr>
            <w:spacing w:val="-5"/>
          </w:rPr>
          <w:t xml:space="preserve"> </w:t>
        </w:r>
        <w:r>
          <w:rPr>
            <w:spacing w:val="-2"/>
          </w:rPr>
          <w:t>to</w:t>
        </w:r>
        <w:r>
          <w:rPr>
            <w:spacing w:val="-5"/>
          </w:rPr>
          <w:t xml:space="preserve"> </w:t>
        </w:r>
        <w:r>
          <w:rPr>
            <w:spacing w:val="-2"/>
          </w:rPr>
          <w:t>engage</w:t>
        </w:r>
        <w:r>
          <w:rPr>
            <w:spacing w:val="-5"/>
          </w:rPr>
          <w:t xml:space="preserve"> </w:t>
        </w:r>
        <w:r>
          <w:rPr>
            <w:spacing w:val="-2"/>
          </w:rPr>
          <w:t>with</w:t>
        </w:r>
        <w:r>
          <w:rPr>
            <w:spacing w:val="-5"/>
          </w:rPr>
          <w:t xml:space="preserve"> </w:t>
        </w:r>
        <w:r>
          <w:rPr>
            <w:spacing w:val="-2"/>
          </w:rPr>
          <w:t>the</w:t>
        </w:r>
        <w:r>
          <w:rPr>
            <w:spacing w:val="-5"/>
          </w:rPr>
          <w:t xml:space="preserve"> </w:t>
        </w:r>
        <w:r>
          <w:rPr>
            <w:spacing w:val="-2"/>
          </w:rPr>
          <w:t>sensing</w:t>
        </w:r>
        <w:r>
          <w:rPr>
            <w:spacing w:val="-5"/>
          </w:rPr>
          <w:t xml:space="preserve"> </w:t>
        </w:r>
        <w:r>
          <w:rPr>
            <w:spacing w:val="-2"/>
          </w:rPr>
          <w:t>system.</w:t>
        </w:r>
      </w:ins>
    </w:p>
    <w:p w14:paraId="4226F507" w14:textId="77777777" w:rsidR="00DC3B47" w:rsidRDefault="00DC3B47">
      <w:pPr>
        <w:spacing w:line="355" w:lineRule="auto"/>
        <w:rPr>
          <w:del w:id="12778" w:author="Kendra Wyant" w:date="2023-05-31T13:43:00Z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D8E1C53" w14:textId="77777777" w:rsidR="003146FC" w:rsidRDefault="003146FC">
      <w:pPr>
        <w:pStyle w:val="BodyText"/>
        <w:spacing w:before="12"/>
        <w:rPr>
          <w:sz w:val="26"/>
          <w:rPrChange w:id="12779" w:author="Kendra Wyant" w:date="2023-05-31T13:43:00Z">
            <w:rPr>
              <w:sz w:val="8"/>
            </w:rPr>
          </w:rPrChange>
        </w:rPr>
        <w:pPrChange w:id="12780" w:author="Kendra Wyant" w:date="2023-05-31T13:43:00Z">
          <w:pPr>
            <w:pStyle w:val="BodyText"/>
            <w:spacing w:before="11"/>
          </w:pPr>
        </w:pPrChange>
      </w:pPr>
    </w:p>
    <w:p w14:paraId="0FE17372" w14:textId="77777777" w:rsidR="003146FC" w:rsidRDefault="004E27B8">
      <w:pPr>
        <w:pStyle w:val="Heading1"/>
      </w:pPr>
      <w:bookmarkStart w:id="12781" w:name="Conclusion"/>
      <w:bookmarkEnd w:id="12781"/>
      <w:r>
        <w:rPr>
          <w:spacing w:val="-2"/>
        </w:rPr>
        <w:t>Conclusion</w:t>
      </w:r>
    </w:p>
    <w:p w14:paraId="5716A757" w14:textId="77777777" w:rsidR="003146FC" w:rsidRDefault="003146FC">
      <w:pPr>
        <w:pStyle w:val="BodyText"/>
        <w:spacing w:before="10"/>
        <w:rPr>
          <w:b/>
          <w:sz w:val="31"/>
          <w:rPrChange w:id="12782" w:author="Kendra Wyant" w:date="2023-05-31T13:43:00Z">
            <w:rPr>
              <w:b/>
              <w:sz w:val="22"/>
            </w:rPr>
          </w:rPrChange>
        </w:rPr>
        <w:pPrChange w:id="12783" w:author="Kendra Wyant" w:date="2023-05-31T13:43:00Z">
          <w:pPr>
            <w:pStyle w:val="BodyText"/>
            <w:spacing w:before="12"/>
          </w:pPr>
        </w:pPrChange>
      </w:pPr>
    </w:p>
    <w:p w14:paraId="6B92E85B" w14:textId="77777777" w:rsidR="00DC3B47" w:rsidRDefault="004E27B8">
      <w:pPr>
        <w:pStyle w:val="BodyText"/>
        <w:ind w:left="736"/>
        <w:rPr>
          <w:del w:id="12784" w:author="Kendra Wyant" w:date="2023-05-31T13:43:00Z"/>
        </w:rPr>
      </w:pPr>
      <w:r>
        <w:rPr>
          <w:spacing w:val="-2"/>
          <w:rPrChange w:id="12785" w:author="Kendra Wyant" w:date="2023-05-31T13:43:00Z">
            <w:rPr>
              <w:spacing w:val="-4"/>
            </w:rPr>
          </w:rPrChange>
        </w:rPr>
        <w:t>The</w:t>
      </w:r>
      <w:r>
        <w:rPr>
          <w:spacing w:val="-2"/>
          <w:rPrChange w:id="1278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787" w:author="Kendra Wyant" w:date="2023-05-31T13:43:00Z">
            <w:rPr>
              <w:spacing w:val="-4"/>
            </w:rPr>
          </w:rPrChange>
        </w:rPr>
        <w:t>present</w:t>
      </w:r>
      <w:r>
        <w:rPr>
          <w:spacing w:val="-2"/>
          <w:rPrChange w:id="12788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789" w:author="Kendra Wyant" w:date="2023-05-31T13:43:00Z">
            <w:rPr>
              <w:spacing w:val="-4"/>
            </w:rPr>
          </w:rPrChange>
        </w:rPr>
        <w:t>study</w:t>
      </w:r>
      <w:r>
        <w:rPr>
          <w:spacing w:val="-2"/>
          <w:rPrChange w:id="1279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791" w:author="Kendra Wyant" w:date="2023-05-31T13:43:00Z">
            <w:rPr>
              <w:spacing w:val="-4"/>
            </w:rPr>
          </w:rPrChange>
        </w:rPr>
        <w:t>demonstrates</w:t>
      </w:r>
      <w:r>
        <w:rPr>
          <w:spacing w:val="-2"/>
          <w:rPrChange w:id="1279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793" w:author="Kendra Wyant" w:date="2023-05-31T13:43:00Z">
            <w:rPr>
              <w:spacing w:val="-4"/>
            </w:rPr>
          </w:rPrChange>
        </w:rPr>
        <w:t>the</w:t>
      </w:r>
      <w:r>
        <w:rPr>
          <w:spacing w:val="-2"/>
          <w:rPrChange w:id="1279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795" w:author="Kendra Wyant" w:date="2023-05-31T13:43:00Z">
            <w:rPr>
              <w:spacing w:val="-4"/>
            </w:rPr>
          </w:rPrChange>
        </w:rPr>
        <w:t>acceptability</w:t>
      </w:r>
      <w:r>
        <w:rPr>
          <w:spacing w:val="-2"/>
          <w:rPrChange w:id="12796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797" w:author="Kendra Wyant" w:date="2023-05-31T13:43:00Z">
            <w:rPr>
              <w:spacing w:val="-4"/>
            </w:rPr>
          </w:rPrChange>
        </w:rPr>
        <w:t>of</w:t>
      </w:r>
      <w:r>
        <w:rPr>
          <w:spacing w:val="-2"/>
          <w:rPrChange w:id="1279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799" w:author="Kendra Wyant" w:date="2023-05-31T13:43:00Z">
            <w:rPr>
              <w:spacing w:val="-4"/>
            </w:rPr>
          </w:rPrChange>
        </w:rPr>
        <w:t>several</w:t>
      </w:r>
      <w:r>
        <w:rPr>
          <w:spacing w:val="-2"/>
          <w:rPrChange w:id="1280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801" w:author="Kendra Wyant" w:date="2023-05-31T13:43:00Z">
            <w:rPr>
              <w:spacing w:val="-4"/>
            </w:rPr>
          </w:rPrChange>
        </w:rPr>
        <w:t>personal</w:t>
      </w:r>
      <w:r>
        <w:rPr>
          <w:spacing w:val="-2"/>
          <w:rPrChange w:id="12802" w:author="Kendra Wyant" w:date="2023-05-31T13:43:00Z">
            <w:rPr>
              <w:spacing w:val="-7"/>
            </w:rPr>
          </w:rPrChange>
        </w:rPr>
        <w:t xml:space="preserve"> </w:t>
      </w:r>
      <w:r>
        <w:rPr>
          <w:spacing w:val="-2"/>
          <w:rPrChange w:id="12803" w:author="Kendra Wyant" w:date="2023-05-31T13:43:00Z">
            <w:rPr>
              <w:spacing w:val="-4"/>
            </w:rPr>
          </w:rPrChange>
        </w:rPr>
        <w:t>sensing</w:t>
      </w:r>
      <w:r>
        <w:rPr>
          <w:spacing w:val="-2"/>
          <w:rPrChange w:id="12804" w:author="Kendra Wyant" w:date="2023-05-31T13:43:00Z">
            <w:rPr>
              <w:spacing w:val="-7"/>
            </w:rPr>
          </w:rPrChange>
        </w:rPr>
        <w:t xml:space="preserve"> </w:t>
      </w:r>
      <w:r>
        <w:rPr>
          <w:rPrChange w:id="12805" w:author="Kendra Wyant" w:date="2023-05-31T13:43:00Z">
            <w:rPr>
              <w:spacing w:val="-4"/>
            </w:rPr>
          </w:rPrChange>
        </w:rPr>
        <w:t>methods.</w:t>
      </w:r>
    </w:p>
    <w:p w14:paraId="1B1EA706" w14:textId="7DE8CA97" w:rsidR="003146FC" w:rsidRDefault="004E27B8">
      <w:pPr>
        <w:pStyle w:val="BodyText"/>
        <w:spacing w:line="355" w:lineRule="auto"/>
        <w:ind w:left="160" w:right="553" w:firstLine="576"/>
        <w:pPrChange w:id="12806" w:author="Kendra Wyant" w:date="2023-05-31T13:43:00Z">
          <w:pPr>
            <w:pStyle w:val="BodyText"/>
            <w:spacing w:before="155" w:line="355" w:lineRule="auto"/>
            <w:ind w:left="151" w:right="512"/>
          </w:pPr>
        </w:pPrChange>
      </w:pPr>
      <w:ins w:id="12807" w:author="Kendra Wyant" w:date="2023-05-31T13:43:00Z">
        <w:r>
          <w:rPr>
            <w:spacing w:val="11"/>
          </w:rPr>
          <w:t xml:space="preserve"> </w:t>
        </w:r>
      </w:ins>
      <w:r>
        <w:t>These</w:t>
      </w:r>
      <w:r>
        <w:rPr>
          <w:spacing w:val="-7"/>
          <w:rPrChange w:id="12808" w:author="Kendra Wyant" w:date="2023-05-31T13:43:00Z">
            <w:rPr>
              <w:spacing w:val="-10"/>
            </w:rPr>
          </w:rPrChange>
        </w:rPr>
        <w:t xml:space="preserve"> </w:t>
      </w:r>
      <w:r>
        <w:t>methods</w:t>
      </w:r>
      <w:r>
        <w:rPr>
          <w:spacing w:val="-8"/>
          <w:rPrChange w:id="12809" w:author="Kendra Wyant" w:date="2023-05-31T13:43:00Z">
            <w:rPr>
              <w:spacing w:val="-9"/>
            </w:rPr>
          </w:rPrChange>
        </w:rPr>
        <w:t xml:space="preserve"> </w:t>
      </w:r>
      <w:r>
        <w:t>were</w:t>
      </w:r>
      <w:r>
        <w:rPr>
          <w:spacing w:val="-7"/>
          <w:rPrChange w:id="12810" w:author="Kendra Wyant" w:date="2023-05-31T13:43:00Z">
            <w:rPr>
              <w:spacing w:val="-9"/>
            </w:rPr>
          </w:rPrChange>
        </w:rPr>
        <w:t xml:space="preserve"> </w:t>
      </w:r>
      <w:r>
        <w:t>acceptable</w:t>
      </w:r>
      <w:r>
        <w:rPr>
          <w:spacing w:val="-8"/>
          <w:rPrChange w:id="12811" w:author="Kendra Wyant" w:date="2023-05-31T13:43:00Z">
            <w:rPr>
              <w:spacing w:val="-10"/>
            </w:rPr>
          </w:rPrChange>
        </w:rPr>
        <w:t xml:space="preserve"> </w:t>
      </w:r>
      <w:r>
        <w:t>1)</w:t>
      </w:r>
      <w:r>
        <w:rPr>
          <w:spacing w:val="-7"/>
          <w:rPrChange w:id="12812" w:author="Kendra Wyant" w:date="2023-05-31T13:43:00Z">
            <w:rPr>
              <w:spacing w:val="-10"/>
            </w:rPr>
          </w:rPrChange>
        </w:rPr>
        <w:t xml:space="preserve"> </w:t>
      </w:r>
      <w:r>
        <w:t>over</w:t>
      </w:r>
      <w:r>
        <w:rPr>
          <w:spacing w:val="-7"/>
          <w:rPrChange w:id="12813" w:author="Kendra Wyant" w:date="2023-05-31T13:43:00Z">
            <w:rPr>
              <w:spacing w:val="-10"/>
            </w:rPr>
          </w:rPrChange>
        </w:rPr>
        <w:t xml:space="preserve"> </w:t>
      </w:r>
      <w:r>
        <w:t>a</w:t>
      </w:r>
      <w:r>
        <w:rPr>
          <w:spacing w:val="-8"/>
          <w:rPrChange w:id="12814" w:author="Kendra Wyant" w:date="2023-05-31T13:43:00Z">
            <w:rPr>
              <w:spacing w:val="-9"/>
            </w:rPr>
          </w:rPrChange>
        </w:rPr>
        <w:t xml:space="preserve"> </w:t>
      </w:r>
      <w:r>
        <w:t>longer</w:t>
      </w:r>
      <w:r>
        <w:rPr>
          <w:spacing w:val="-8"/>
          <w:rPrChange w:id="12815" w:author="Kendra Wyant" w:date="2023-05-31T13:43:00Z">
            <w:rPr>
              <w:spacing w:val="-10"/>
            </w:rPr>
          </w:rPrChange>
        </w:rPr>
        <w:t xml:space="preserve"> </w:t>
      </w:r>
      <w:r>
        <w:t>period</w:t>
      </w:r>
      <w:r>
        <w:rPr>
          <w:spacing w:val="-8"/>
          <w:rPrChange w:id="12816" w:author="Kendra Wyant" w:date="2023-05-31T13:43:00Z">
            <w:rPr>
              <w:spacing w:val="-9"/>
            </w:rPr>
          </w:rPrChange>
        </w:rPr>
        <w:t xml:space="preserve"> </w:t>
      </w:r>
      <w:r>
        <w:t>of</w:t>
      </w:r>
      <w:r>
        <w:rPr>
          <w:spacing w:val="-8"/>
          <w:rPrChange w:id="12817" w:author="Kendra Wyant" w:date="2023-05-31T13:43:00Z">
            <w:rPr>
              <w:spacing w:val="-10"/>
            </w:rPr>
          </w:rPrChange>
        </w:rPr>
        <w:t xml:space="preserve"> </w:t>
      </w:r>
      <w:r>
        <w:t>time</w:t>
      </w:r>
      <w:r>
        <w:rPr>
          <w:spacing w:val="-7"/>
          <w:rPrChange w:id="12818" w:author="Kendra Wyant" w:date="2023-05-31T13:43:00Z">
            <w:rPr>
              <w:spacing w:val="-10"/>
            </w:rPr>
          </w:rPrChange>
        </w:rPr>
        <w:t xml:space="preserve"> </w:t>
      </w:r>
      <w:r>
        <w:t>than</w:t>
      </w:r>
      <w:r>
        <w:rPr>
          <w:spacing w:val="-8"/>
          <w:rPrChange w:id="12819" w:author="Kendra Wyant" w:date="2023-05-31T13:43:00Z">
            <w:rPr>
              <w:spacing w:val="-9"/>
            </w:rPr>
          </w:rPrChange>
        </w:rPr>
        <w:t xml:space="preserve"> </w:t>
      </w:r>
      <w:r>
        <w:t>has</w:t>
      </w:r>
      <w:r>
        <w:rPr>
          <w:rPrChange w:id="1282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2821" w:author="Kendra Wyant" w:date="2023-05-31T13:43:00Z">
            <w:rPr/>
          </w:rPrChange>
        </w:rPr>
        <w:t>previously</w:t>
      </w:r>
      <w:r>
        <w:rPr>
          <w:spacing w:val="-4"/>
          <w:rPrChange w:id="1282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rPrChange w:id="12823" w:author="Kendra Wyant" w:date="2023-05-31T13:43:00Z">
            <w:rPr/>
          </w:rPrChange>
        </w:rPr>
        <w:t>been assessed,</w:t>
      </w:r>
      <w:r>
        <w:rPr>
          <w:spacing w:val="-4"/>
        </w:rPr>
        <w:t xml:space="preserve"> </w:t>
      </w:r>
      <w:r>
        <w:rPr>
          <w:spacing w:val="-4"/>
          <w:rPrChange w:id="12824" w:author="Kendra Wyant" w:date="2023-05-31T13:43:00Z">
            <w:rPr/>
          </w:rPrChange>
        </w:rPr>
        <w:t>2)</w:t>
      </w:r>
      <w:r>
        <w:rPr>
          <w:spacing w:val="-4"/>
        </w:rPr>
        <w:t xml:space="preserve"> </w:t>
      </w:r>
      <w:r>
        <w:rPr>
          <w:spacing w:val="-4"/>
          <w:rPrChange w:id="12825" w:author="Kendra Wyant" w:date="2023-05-31T13:43:00Z">
            <w:rPr/>
          </w:rPrChange>
        </w:rPr>
        <w:t>across</w:t>
      </w:r>
      <w:r>
        <w:rPr>
          <w:spacing w:val="-4"/>
        </w:rPr>
        <w:t xml:space="preserve"> </w:t>
      </w:r>
      <w:r>
        <w:rPr>
          <w:spacing w:val="-4"/>
          <w:rPrChange w:id="12826" w:author="Kendra Wyant" w:date="2023-05-31T13:43:00Z">
            <w:rPr/>
          </w:rPrChange>
        </w:rPr>
        <w:t>active</w:t>
      </w:r>
      <w:r>
        <w:rPr>
          <w:spacing w:val="-4"/>
        </w:rPr>
        <w:t xml:space="preserve"> </w:t>
      </w:r>
      <w:r>
        <w:rPr>
          <w:spacing w:val="-4"/>
          <w:rPrChange w:id="12827" w:author="Kendra Wyant" w:date="2023-05-31T13:43:00Z">
            <w:rPr/>
          </w:rPrChange>
        </w:rPr>
        <w:t>and</w:t>
      </w:r>
      <w:r>
        <w:rPr>
          <w:spacing w:val="-4"/>
        </w:rPr>
        <w:t xml:space="preserve"> </w:t>
      </w:r>
      <w:r>
        <w:rPr>
          <w:spacing w:val="-4"/>
          <w:rPrChange w:id="12828" w:author="Kendra Wyant" w:date="2023-05-31T13:43:00Z">
            <w:rPr/>
          </w:rPrChange>
        </w:rPr>
        <w:t>passive</w:t>
      </w:r>
      <w:r>
        <w:rPr>
          <w:spacing w:val="-4"/>
        </w:rPr>
        <w:t xml:space="preserve"> </w:t>
      </w:r>
      <w:r>
        <w:rPr>
          <w:spacing w:val="-4"/>
          <w:rPrChange w:id="12829" w:author="Kendra Wyant" w:date="2023-05-31T13:43:00Z">
            <w:rPr/>
          </w:rPrChange>
        </w:rPr>
        <w:t>methods,</w:t>
      </w:r>
      <w:r>
        <w:rPr>
          <w:spacing w:val="-4"/>
        </w:rPr>
        <w:t xml:space="preserve"> </w:t>
      </w:r>
      <w:r>
        <w:rPr>
          <w:spacing w:val="-4"/>
          <w:rPrChange w:id="12830" w:author="Kendra Wyant" w:date="2023-05-31T13:43:00Z">
            <w:rPr/>
          </w:rPrChange>
        </w:rPr>
        <w:t>3)</w:t>
      </w:r>
      <w:r>
        <w:rPr>
          <w:spacing w:val="-4"/>
        </w:rPr>
        <w:t xml:space="preserve"> </w:t>
      </w:r>
      <w:r>
        <w:rPr>
          <w:spacing w:val="-4"/>
          <w:rPrChange w:id="12831" w:author="Kendra Wyant" w:date="2023-05-31T13:43:00Z">
            <w:rPr/>
          </w:rPrChange>
        </w:rPr>
        <w:t>despite</w:t>
      </w:r>
      <w:r>
        <w:rPr>
          <w:spacing w:val="-4"/>
        </w:rPr>
        <w:t xml:space="preserve"> </w:t>
      </w:r>
      <w:r>
        <w:rPr>
          <w:spacing w:val="-4"/>
          <w:rPrChange w:id="12832" w:author="Kendra Wyant" w:date="2023-05-31T13:43:00Z">
            <w:rPr/>
          </w:rPrChange>
        </w:rPr>
        <w:t>the</w:t>
      </w:r>
      <w:r>
        <w:rPr>
          <w:spacing w:val="-4"/>
        </w:rPr>
        <w:t xml:space="preserve"> </w:t>
      </w:r>
      <w:r>
        <w:rPr>
          <w:spacing w:val="-4"/>
          <w:rPrChange w:id="12833" w:author="Kendra Wyant" w:date="2023-05-31T13:43:00Z">
            <w:rPr/>
          </w:rPrChange>
        </w:rPr>
        <w:t>sensitivity</w:t>
      </w:r>
      <w:r>
        <w:rPr>
          <w:spacing w:val="-4"/>
        </w:rPr>
        <w:t xml:space="preserve"> </w:t>
      </w:r>
      <w:r>
        <w:rPr>
          <w:spacing w:val="-4"/>
          <w:rPrChange w:id="12834" w:author="Kendra Wyant" w:date="2023-05-31T13:43:00Z">
            <w:rPr/>
          </w:rPrChange>
        </w:rPr>
        <w:t>of</w:t>
      </w:r>
      <w:r>
        <w:rPr>
          <w:spacing w:val="-4"/>
        </w:rPr>
        <w:t xml:space="preserve"> </w:t>
      </w:r>
      <w:r>
        <w:rPr>
          <w:spacing w:val="-2"/>
          <w:rPrChange w:id="12835" w:author="Kendra Wyant" w:date="2023-05-31T13:43:00Z">
            <w:rPr/>
          </w:rPrChange>
        </w:rPr>
        <w:t>the</w:t>
      </w:r>
      <w:r>
        <w:rPr>
          <w:spacing w:val="-8"/>
          <w:rPrChange w:id="12836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837" w:author="Kendra Wyant" w:date="2023-05-31T13:43:00Z">
            <w:rPr/>
          </w:rPrChange>
        </w:rPr>
        <w:t>data,</w:t>
      </w:r>
      <w:r>
        <w:rPr>
          <w:spacing w:val="-7"/>
          <w:rPrChange w:id="12838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839" w:author="Kendra Wyant" w:date="2023-05-31T13:43:00Z">
            <w:rPr/>
          </w:rPrChange>
        </w:rPr>
        <w:t>4)</w:t>
      </w:r>
      <w:r>
        <w:rPr>
          <w:spacing w:val="-8"/>
          <w:rPrChange w:id="12840" w:author="Kendra Wyant" w:date="2023-05-31T13:43:00Z">
            <w:rPr/>
          </w:rPrChange>
        </w:rPr>
        <w:t xml:space="preserve"> </w:t>
      </w:r>
      <w:r>
        <w:rPr>
          <w:spacing w:val="-2"/>
          <w:rPrChange w:id="12841" w:author="Kendra Wyant" w:date="2023-05-31T13:43:00Z">
            <w:rPr>
              <w:spacing w:val="-6"/>
            </w:rPr>
          </w:rPrChange>
        </w:rPr>
        <w:t>among</w:t>
      </w:r>
      <w:r>
        <w:rPr>
          <w:spacing w:val="-8"/>
          <w:rPrChange w:id="1284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843" w:author="Kendra Wyant" w:date="2023-05-31T13:43:00Z">
            <w:rPr>
              <w:spacing w:val="-6"/>
            </w:rPr>
          </w:rPrChange>
        </w:rPr>
        <w:t>individuals</w:t>
      </w:r>
      <w:r>
        <w:rPr>
          <w:spacing w:val="-7"/>
          <w:rPrChange w:id="1284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845" w:author="Kendra Wyant" w:date="2023-05-31T13:43:00Z">
            <w:rPr>
              <w:spacing w:val="-6"/>
            </w:rPr>
          </w:rPrChange>
        </w:rPr>
        <w:t>with</w:t>
      </w:r>
      <w:r>
        <w:rPr>
          <w:spacing w:val="-7"/>
          <w:rPrChange w:id="1284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847" w:author="Kendra Wyant" w:date="2023-05-31T13:43:00Z">
            <w:rPr>
              <w:spacing w:val="-6"/>
            </w:rPr>
          </w:rPrChange>
        </w:rPr>
        <w:t>alcohol</w:t>
      </w:r>
      <w:r>
        <w:rPr>
          <w:spacing w:val="-8"/>
          <w:rPrChange w:id="1284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849" w:author="Kendra Wyant" w:date="2023-05-31T13:43:00Z">
            <w:rPr>
              <w:spacing w:val="-6"/>
            </w:rPr>
          </w:rPrChange>
        </w:rPr>
        <w:t>use</w:t>
      </w:r>
      <w:r>
        <w:rPr>
          <w:spacing w:val="-7"/>
          <w:rPrChange w:id="1285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851" w:author="Kendra Wyant" w:date="2023-05-31T13:43:00Z">
            <w:rPr>
              <w:spacing w:val="-6"/>
            </w:rPr>
          </w:rPrChange>
        </w:rPr>
        <w:t>disorder</w:t>
      </w:r>
      <w:r>
        <w:rPr>
          <w:spacing w:val="-8"/>
          <w:rPrChange w:id="1285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853" w:author="Kendra Wyant" w:date="2023-05-31T13:43:00Z">
            <w:rPr>
              <w:spacing w:val="-6"/>
            </w:rPr>
          </w:rPrChange>
        </w:rPr>
        <w:t>who</w:t>
      </w:r>
      <w:r>
        <w:rPr>
          <w:spacing w:val="-7"/>
          <w:rPrChange w:id="1285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855" w:author="Kendra Wyant" w:date="2023-05-31T13:43:00Z">
            <w:rPr>
              <w:spacing w:val="-6"/>
            </w:rPr>
          </w:rPrChange>
        </w:rPr>
        <w:t>may</w:t>
      </w:r>
      <w:r>
        <w:rPr>
          <w:spacing w:val="-8"/>
          <w:rPrChange w:id="1285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857" w:author="Kendra Wyant" w:date="2023-05-31T13:43:00Z">
            <w:rPr>
              <w:spacing w:val="-6"/>
            </w:rPr>
          </w:rPrChange>
        </w:rPr>
        <w:t>have</w:t>
      </w:r>
      <w:r>
        <w:rPr>
          <w:spacing w:val="-7"/>
          <w:rPrChange w:id="1285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859" w:author="Kendra Wyant" w:date="2023-05-31T13:43:00Z">
            <w:rPr>
              <w:spacing w:val="-6"/>
            </w:rPr>
          </w:rPrChange>
        </w:rPr>
        <w:t>greater</w:t>
      </w:r>
      <w:r>
        <w:rPr>
          <w:spacing w:val="-7"/>
          <w:rPrChange w:id="1286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861" w:author="Kendra Wyant" w:date="2023-05-31T13:43:00Z">
            <w:rPr>
              <w:spacing w:val="-6"/>
            </w:rPr>
          </w:rPrChange>
        </w:rPr>
        <w:t xml:space="preserve">privacy </w:t>
      </w:r>
      <w:r>
        <w:rPr>
          <w:rPrChange w:id="12862" w:author="Kendra Wyant" w:date="2023-05-31T13:43:00Z">
            <w:rPr>
              <w:spacing w:val="-6"/>
            </w:rPr>
          </w:rPrChange>
        </w:rPr>
        <w:t>concerns,</w:t>
      </w:r>
      <w:r>
        <w:rPr>
          <w:spacing w:val="-4"/>
          <w:rPrChange w:id="12863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864" w:author="Kendra Wyant" w:date="2023-05-31T13:43:00Z">
            <w:rPr>
              <w:spacing w:val="-6"/>
            </w:rPr>
          </w:rPrChange>
        </w:rPr>
        <w:t>and</w:t>
      </w:r>
      <w:r>
        <w:rPr>
          <w:spacing w:val="-4"/>
          <w:rPrChange w:id="1286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866" w:author="Kendra Wyant" w:date="2023-05-31T13:43:00Z">
            <w:rPr>
              <w:spacing w:val="-6"/>
            </w:rPr>
          </w:rPrChange>
        </w:rPr>
        <w:t>5)</w:t>
      </w:r>
      <w:r>
        <w:rPr>
          <w:spacing w:val="-5"/>
          <w:rPrChange w:id="12867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868" w:author="Kendra Wyant" w:date="2023-05-31T13:43:00Z">
            <w:rPr>
              <w:spacing w:val="-4"/>
            </w:rPr>
          </w:rPrChange>
        </w:rPr>
        <w:t>without</w:t>
      </w:r>
      <w:r>
        <w:rPr>
          <w:spacing w:val="-4"/>
          <w:rPrChange w:id="12869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2870" w:author="Kendra Wyant" w:date="2023-05-31T13:43:00Z">
            <w:rPr>
              <w:spacing w:val="-4"/>
            </w:rPr>
          </w:rPrChange>
        </w:rPr>
        <w:t>explicit</w:t>
      </w:r>
      <w:r>
        <w:rPr>
          <w:spacing w:val="-4"/>
          <w:rPrChange w:id="12871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2872" w:author="Kendra Wyant" w:date="2023-05-31T13:43:00Z">
            <w:rPr>
              <w:spacing w:val="-4"/>
            </w:rPr>
          </w:rPrChange>
        </w:rPr>
        <w:t>clinical</w:t>
      </w:r>
      <w:r>
        <w:rPr>
          <w:spacing w:val="-4"/>
          <w:rPrChange w:id="12873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2874" w:author="Kendra Wyant" w:date="2023-05-31T13:43:00Z">
            <w:rPr>
              <w:spacing w:val="-4"/>
            </w:rPr>
          </w:rPrChange>
        </w:rPr>
        <w:t>benefits</w:t>
      </w:r>
      <w:r>
        <w:rPr>
          <w:spacing w:val="-4"/>
          <w:rPrChange w:id="12875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2876" w:author="Kendra Wyant" w:date="2023-05-31T13:43:00Z">
            <w:rPr>
              <w:spacing w:val="-4"/>
            </w:rPr>
          </w:rPrChange>
        </w:rPr>
        <w:t>to</w:t>
      </w:r>
      <w:r>
        <w:rPr>
          <w:spacing w:val="-4"/>
          <w:rPrChange w:id="12877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2878" w:author="Kendra Wyant" w:date="2023-05-31T13:43:00Z">
            <w:rPr>
              <w:spacing w:val="-4"/>
            </w:rPr>
          </w:rPrChange>
        </w:rPr>
        <w:t>the</w:t>
      </w:r>
      <w:r>
        <w:rPr>
          <w:spacing w:val="-5"/>
          <w:rPrChange w:id="12879" w:author="Kendra Wyant" w:date="2023-05-31T13:43:00Z">
            <w:rPr>
              <w:spacing w:val="-9"/>
            </w:rPr>
          </w:rPrChange>
        </w:rPr>
        <w:t xml:space="preserve"> </w:t>
      </w:r>
      <w:r>
        <w:rPr>
          <w:rPrChange w:id="12880" w:author="Kendra Wyant" w:date="2023-05-31T13:43:00Z">
            <w:rPr>
              <w:spacing w:val="-4"/>
            </w:rPr>
          </w:rPrChange>
        </w:rPr>
        <w:t>participants.</w:t>
      </w:r>
      <w:r>
        <w:rPr>
          <w:spacing w:val="14"/>
          <w:rPrChange w:id="12881" w:author="Kendra Wyant" w:date="2023-05-31T13:43:00Z">
            <w:rPr>
              <w:spacing w:val="9"/>
            </w:rPr>
          </w:rPrChange>
        </w:rPr>
        <w:t xml:space="preserve"> </w:t>
      </w:r>
      <w:r>
        <w:rPr>
          <w:rPrChange w:id="12882" w:author="Kendra Wyant" w:date="2023-05-31T13:43:00Z">
            <w:rPr>
              <w:spacing w:val="-4"/>
            </w:rPr>
          </w:rPrChange>
        </w:rPr>
        <w:t>These</w:t>
      </w:r>
      <w:r>
        <w:rPr>
          <w:spacing w:val="-4"/>
          <w:rPrChange w:id="12883" w:author="Kendra Wyant" w:date="2023-05-31T13:43:00Z">
            <w:rPr>
              <w:spacing w:val="-8"/>
            </w:rPr>
          </w:rPrChange>
        </w:rPr>
        <w:t xml:space="preserve"> </w:t>
      </w:r>
      <w:r>
        <w:rPr>
          <w:rPrChange w:id="12884" w:author="Kendra Wyant" w:date="2023-05-31T13:43:00Z">
            <w:rPr>
              <w:spacing w:val="-4"/>
            </w:rPr>
          </w:rPrChange>
        </w:rPr>
        <w:t>findings</w:t>
      </w:r>
      <w:r>
        <w:rPr>
          <w:rPrChange w:id="1288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2886" w:author="Kendra Wyant" w:date="2023-05-31T13:43:00Z">
            <w:rPr>
              <w:spacing w:val="-4"/>
            </w:rPr>
          </w:rPrChange>
        </w:rPr>
        <w:t>suggest</w:t>
      </w:r>
      <w:r>
        <w:rPr>
          <w:spacing w:val="-8"/>
        </w:rPr>
        <w:t xml:space="preserve"> </w:t>
      </w:r>
      <w:r>
        <w:rPr>
          <w:spacing w:val="-2"/>
          <w:rPrChange w:id="12887" w:author="Kendra Wyant" w:date="2023-05-31T13:43:00Z">
            <w:rPr>
              <w:spacing w:val="-4"/>
            </w:rPr>
          </w:rPrChange>
        </w:rPr>
        <w:t>personal</w:t>
      </w:r>
      <w:r>
        <w:rPr>
          <w:spacing w:val="-8"/>
        </w:rPr>
        <w:t xml:space="preserve"> </w:t>
      </w:r>
      <w:r>
        <w:rPr>
          <w:spacing w:val="-2"/>
          <w:rPrChange w:id="12888" w:author="Kendra Wyant" w:date="2023-05-31T13:43:00Z">
            <w:rPr>
              <w:spacing w:val="-4"/>
            </w:rPr>
          </w:rPrChange>
        </w:rPr>
        <w:t>sensing</w:t>
      </w:r>
      <w:r>
        <w:rPr>
          <w:spacing w:val="-8"/>
          <w:rPrChange w:id="1288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2890" w:author="Kendra Wyant" w:date="2023-05-31T13:43:00Z">
            <w:rPr/>
          </w:rPrChange>
        </w:rPr>
        <w:t>methods</w:t>
      </w:r>
      <w:r>
        <w:rPr>
          <w:spacing w:val="-8"/>
          <w:rPrChange w:id="1289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892" w:author="Kendra Wyant" w:date="2023-05-31T13:43:00Z">
            <w:rPr/>
          </w:rPrChange>
        </w:rPr>
        <w:t>are</w:t>
      </w:r>
      <w:r>
        <w:rPr>
          <w:spacing w:val="-9"/>
        </w:rPr>
        <w:t xml:space="preserve"> </w:t>
      </w:r>
      <w:r>
        <w:rPr>
          <w:spacing w:val="-2"/>
          <w:rPrChange w:id="12893" w:author="Kendra Wyant" w:date="2023-05-31T13:43:00Z">
            <w:rPr/>
          </w:rPrChange>
        </w:rPr>
        <w:t>poised</w:t>
      </w:r>
      <w:r>
        <w:rPr>
          <w:spacing w:val="-8"/>
          <w:rPrChange w:id="1289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895" w:author="Kendra Wyant" w:date="2023-05-31T13:43:00Z">
            <w:rPr/>
          </w:rPrChange>
        </w:rPr>
        <w:t>as</w:t>
      </w:r>
      <w:r>
        <w:rPr>
          <w:spacing w:val="-9"/>
        </w:rPr>
        <w:t xml:space="preserve"> </w:t>
      </w:r>
      <w:r>
        <w:rPr>
          <w:spacing w:val="-2"/>
          <w:rPrChange w:id="12896" w:author="Kendra Wyant" w:date="2023-05-31T13:43:00Z">
            <w:rPr/>
          </w:rPrChange>
        </w:rPr>
        <w:t>accessible,</w:t>
      </w:r>
      <w:r>
        <w:rPr>
          <w:spacing w:val="-9"/>
          <w:rPrChange w:id="1289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898" w:author="Kendra Wyant" w:date="2023-05-31T13:43:00Z">
            <w:rPr/>
          </w:rPrChange>
        </w:rPr>
        <w:t>feasible</w:t>
      </w:r>
      <w:r>
        <w:rPr>
          <w:spacing w:val="-8"/>
          <w:rPrChange w:id="1289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900" w:author="Kendra Wyant" w:date="2023-05-31T13:43:00Z">
            <w:rPr/>
          </w:rPrChange>
        </w:rPr>
        <w:t>avenues</w:t>
      </w:r>
      <w:r>
        <w:rPr>
          <w:spacing w:val="-9"/>
          <w:rPrChange w:id="1290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902" w:author="Kendra Wyant" w:date="2023-05-31T13:43:00Z">
            <w:rPr/>
          </w:rPrChange>
        </w:rPr>
        <w:t>to</w:t>
      </w:r>
      <w:r>
        <w:rPr>
          <w:spacing w:val="-8"/>
          <w:rPrChange w:id="1290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2904" w:author="Kendra Wyant" w:date="2023-05-31T13:43:00Z">
            <w:rPr/>
          </w:rPrChange>
        </w:rPr>
        <w:t>collect</w:t>
      </w:r>
      <w:r>
        <w:rPr>
          <w:spacing w:val="-8"/>
          <w:rPrChange w:id="1290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906" w:author="Kendra Wyant" w:date="2023-05-31T13:43:00Z">
            <w:rPr/>
          </w:rPrChange>
        </w:rPr>
        <w:t>data</w:t>
      </w:r>
      <w:r>
        <w:rPr>
          <w:spacing w:val="-2"/>
          <w:rPrChange w:id="1290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908" w:author="Kendra Wyant" w:date="2023-05-31T13:43:00Z">
            <w:rPr/>
          </w:rPrChange>
        </w:rPr>
        <w:t>about</w:t>
      </w:r>
      <w:r>
        <w:rPr>
          <w:spacing w:val="-4"/>
          <w:rPrChange w:id="1290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910" w:author="Kendra Wyant" w:date="2023-05-31T13:43:00Z">
            <w:rPr/>
          </w:rPrChange>
        </w:rPr>
        <w:t>individuals</w:t>
      </w:r>
      <w:r>
        <w:rPr>
          <w:spacing w:val="-4"/>
          <w:rPrChange w:id="1291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  <w:rPrChange w:id="12912" w:author="Kendra Wyant" w:date="2023-05-31T13:43:00Z">
            <w:rPr/>
          </w:rPrChange>
        </w:rPr>
        <w:t>to</w:t>
      </w:r>
      <w:r>
        <w:rPr>
          <w:spacing w:val="-5"/>
          <w:rPrChange w:id="1291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  <w:rPrChange w:id="12914" w:author="Kendra Wyant" w:date="2023-05-31T13:43:00Z">
            <w:rPr/>
          </w:rPrChange>
        </w:rPr>
        <w:t>be</w:t>
      </w:r>
      <w:r>
        <w:rPr>
          <w:spacing w:val="-4"/>
          <w:rPrChange w:id="12915" w:author="Kendra Wyant" w:date="2023-05-31T13:43:00Z">
            <w:rPr/>
          </w:rPrChange>
        </w:rPr>
        <w:t xml:space="preserve"> </w:t>
      </w:r>
      <w:r>
        <w:rPr>
          <w:spacing w:val="-2"/>
          <w:rPrChange w:id="12916" w:author="Kendra Wyant" w:date="2023-05-31T13:43:00Z">
            <w:rPr>
              <w:spacing w:val="-4"/>
            </w:rPr>
          </w:rPrChange>
        </w:rPr>
        <w:t>used</w:t>
      </w:r>
      <w:r>
        <w:rPr>
          <w:spacing w:val="-5"/>
        </w:rPr>
        <w:t xml:space="preserve"> </w:t>
      </w:r>
      <w:r>
        <w:rPr>
          <w:spacing w:val="-2"/>
          <w:rPrChange w:id="12917" w:author="Kendra Wyant" w:date="2023-05-31T13:43:00Z">
            <w:rPr>
              <w:spacing w:val="-4"/>
            </w:rPr>
          </w:rPrChange>
        </w:rPr>
        <w:t>for</w:t>
      </w:r>
      <w:r>
        <w:rPr>
          <w:spacing w:val="-4"/>
          <w:rPrChange w:id="1291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2919" w:author="Kendra Wyant" w:date="2023-05-31T13:43:00Z">
            <w:rPr>
              <w:spacing w:val="-4"/>
            </w:rPr>
          </w:rPrChange>
        </w:rPr>
        <w:t>clinical</w:t>
      </w:r>
      <w:r>
        <w:rPr>
          <w:spacing w:val="-4"/>
          <w:rPrChange w:id="1292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2921" w:author="Kendra Wyant" w:date="2023-05-31T13:43:00Z">
            <w:rPr>
              <w:spacing w:val="-4"/>
            </w:rPr>
          </w:rPrChange>
        </w:rPr>
        <w:t>applications.</w:t>
      </w:r>
      <w:r>
        <w:rPr>
          <w:spacing w:val="14"/>
          <w:rPrChange w:id="12922" w:author="Kendra Wyant" w:date="2023-05-31T13:43:00Z">
            <w:rPr>
              <w:spacing w:val="13"/>
            </w:rPr>
          </w:rPrChange>
        </w:rPr>
        <w:t xml:space="preserve"> </w:t>
      </w:r>
      <w:r>
        <w:rPr>
          <w:spacing w:val="-2"/>
          <w:rPrChange w:id="12923" w:author="Kendra Wyant" w:date="2023-05-31T13:43:00Z">
            <w:rPr>
              <w:spacing w:val="-4"/>
            </w:rPr>
          </w:rPrChange>
        </w:rPr>
        <w:t>More</w:t>
      </w:r>
      <w:r>
        <w:rPr>
          <w:spacing w:val="-4"/>
          <w:rPrChange w:id="1292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2925" w:author="Kendra Wyant" w:date="2023-05-31T13:43:00Z">
            <w:rPr>
              <w:spacing w:val="-4"/>
            </w:rPr>
          </w:rPrChange>
        </w:rPr>
        <w:t>work</w:t>
      </w:r>
      <w:r>
        <w:rPr>
          <w:spacing w:val="-5"/>
          <w:rPrChange w:id="1292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927" w:author="Kendra Wyant" w:date="2023-05-31T13:43:00Z">
            <w:rPr>
              <w:spacing w:val="-4"/>
            </w:rPr>
          </w:rPrChange>
        </w:rPr>
        <w:t>is</w:t>
      </w:r>
      <w:r>
        <w:rPr>
          <w:spacing w:val="-4"/>
          <w:rPrChange w:id="1292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2"/>
          <w:rPrChange w:id="12929" w:author="Kendra Wyant" w:date="2023-05-31T13:43:00Z">
            <w:rPr>
              <w:spacing w:val="-4"/>
            </w:rPr>
          </w:rPrChange>
        </w:rPr>
        <w:t>needed</w:t>
      </w:r>
      <w:r>
        <w:rPr>
          <w:spacing w:val="-5"/>
        </w:rPr>
        <w:t xml:space="preserve"> </w:t>
      </w:r>
      <w:r>
        <w:rPr>
          <w:spacing w:val="-2"/>
          <w:rPrChange w:id="12930" w:author="Kendra Wyant" w:date="2023-05-31T13:43:00Z">
            <w:rPr>
              <w:spacing w:val="-4"/>
            </w:rPr>
          </w:rPrChange>
        </w:rPr>
        <w:t>to</w:t>
      </w:r>
      <w:r>
        <w:rPr>
          <w:spacing w:val="-5"/>
          <w:rPrChange w:id="12931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2"/>
          <w:rPrChange w:id="12932" w:author="Kendra Wyant" w:date="2023-05-31T13:43:00Z">
            <w:rPr>
              <w:spacing w:val="-4"/>
            </w:rPr>
          </w:rPrChange>
        </w:rPr>
        <w:t>determine</w:t>
      </w:r>
      <w:r>
        <w:rPr>
          <w:spacing w:val="-2"/>
          <w:rPrChange w:id="12933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934" w:author="Kendra Wyant" w:date="2023-05-31T13:43:00Z">
            <w:rPr>
              <w:spacing w:val="-4"/>
            </w:rPr>
          </w:rPrChange>
        </w:rPr>
        <w:t>the</w:t>
      </w:r>
      <w:r>
        <w:rPr>
          <w:spacing w:val="-5"/>
          <w:rPrChange w:id="12935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936" w:author="Kendra Wyant" w:date="2023-05-31T13:43:00Z">
            <w:rPr>
              <w:spacing w:val="-4"/>
            </w:rPr>
          </w:rPrChange>
        </w:rPr>
        <w:t>predictive</w:t>
      </w:r>
      <w:r>
        <w:rPr>
          <w:spacing w:val="-4"/>
          <w:rPrChange w:id="12937" w:author="Kendra Wyant" w:date="2023-05-31T13:43:00Z">
            <w:rPr>
              <w:spacing w:val="-5"/>
            </w:rPr>
          </w:rPrChange>
        </w:rPr>
        <w:t xml:space="preserve"> </w:t>
      </w:r>
      <w:r>
        <w:rPr>
          <w:rPrChange w:id="12938" w:author="Kendra Wyant" w:date="2023-05-31T13:43:00Z">
            <w:rPr>
              <w:spacing w:val="-4"/>
            </w:rPr>
          </w:rPrChange>
        </w:rPr>
        <w:t>utility</w:t>
      </w:r>
      <w:r>
        <w:rPr>
          <w:spacing w:val="-5"/>
          <w:rPrChange w:id="12939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940" w:author="Kendra Wyant" w:date="2023-05-31T13:43:00Z">
            <w:rPr>
              <w:spacing w:val="-4"/>
            </w:rPr>
          </w:rPrChange>
        </w:rPr>
        <w:t>of</w:t>
      </w:r>
      <w:r>
        <w:rPr>
          <w:spacing w:val="-4"/>
          <w:rPrChange w:id="12941" w:author="Kendra Wyant" w:date="2023-05-31T13:43:00Z">
            <w:rPr>
              <w:spacing w:val="-6"/>
            </w:rPr>
          </w:rPrChange>
        </w:rPr>
        <w:t xml:space="preserve"> </w:t>
      </w:r>
      <w:r>
        <w:rPr>
          <w:rPrChange w:id="12942" w:author="Kendra Wyant" w:date="2023-05-31T13:43:00Z">
            <w:rPr>
              <w:spacing w:val="-4"/>
            </w:rPr>
          </w:rPrChange>
        </w:rPr>
        <w:t>the</w:t>
      </w:r>
      <w:r>
        <w:rPr>
          <w:spacing w:val="-5"/>
          <w:rPrChange w:id="12943" w:author="Kendra Wyant" w:date="2023-05-31T13:43:00Z">
            <w:rPr>
              <w:spacing w:val="-4"/>
            </w:rPr>
          </w:rPrChange>
        </w:rPr>
        <w:t xml:space="preserve"> </w:t>
      </w:r>
      <w:r>
        <w:t>data</w:t>
      </w:r>
      <w:r>
        <w:rPr>
          <w:spacing w:val="-5"/>
          <w:rPrChange w:id="12944" w:author="Kendra Wyant" w:date="2023-05-31T13:43:00Z">
            <w:rPr>
              <w:spacing w:val="-10"/>
            </w:rPr>
          </w:rPrChange>
        </w:rPr>
        <w:t xml:space="preserve"> </w:t>
      </w:r>
      <w:r>
        <w:t>that</w:t>
      </w:r>
      <w:r>
        <w:rPr>
          <w:spacing w:val="-4"/>
          <w:rPrChange w:id="12945" w:author="Kendra Wyant" w:date="2023-05-31T13:43:00Z">
            <w:rPr>
              <w:spacing w:val="-10"/>
            </w:rPr>
          </w:rPrChange>
        </w:rPr>
        <w:t xml:space="preserve"> </w:t>
      </w:r>
      <w:r>
        <w:t>can</w:t>
      </w:r>
      <w:r>
        <w:rPr>
          <w:spacing w:val="-4"/>
          <w:rPrChange w:id="12946" w:author="Kendra Wyant" w:date="2023-05-31T13:43:00Z">
            <w:rPr>
              <w:spacing w:val="-9"/>
            </w:rPr>
          </w:rPrChange>
        </w:rPr>
        <w:t xml:space="preserve"> </w:t>
      </w:r>
      <w:r>
        <w:t>be</w:t>
      </w:r>
      <w:r>
        <w:rPr>
          <w:spacing w:val="-4"/>
          <w:rPrChange w:id="12947" w:author="Kendra Wyant" w:date="2023-05-31T13:43:00Z">
            <w:rPr>
              <w:spacing w:val="-9"/>
            </w:rPr>
          </w:rPrChange>
        </w:rPr>
        <w:t xml:space="preserve"> </w:t>
      </w:r>
      <w:r>
        <w:t>collected</w:t>
      </w:r>
      <w:r>
        <w:rPr>
          <w:spacing w:val="-4"/>
          <w:rPrChange w:id="12948" w:author="Kendra Wyant" w:date="2023-05-31T13:43:00Z">
            <w:rPr>
              <w:spacing w:val="-10"/>
            </w:rPr>
          </w:rPrChange>
        </w:rPr>
        <w:t xml:space="preserve"> </w:t>
      </w:r>
      <w:r>
        <w:t>via</w:t>
      </w:r>
      <w:r>
        <w:rPr>
          <w:spacing w:val="-5"/>
          <w:rPrChange w:id="12949" w:author="Kendra Wyant" w:date="2023-05-31T13:43:00Z">
            <w:rPr>
              <w:spacing w:val="-10"/>
            </w:rPr>
          </w:rPrChange>
        </w:rPr>
        <w:t xml:space="preserve"> </w:t>
      </w:r>
      <w:r>
        <w:t>personal</w:t>
      </w:r>
      <w:r>
        <w:rPr>
          <w:spacing w:val="-4"/>
          <w:rPrChange w:id="12950" w:author="Kendra Wyant" w:date="2023-05-31T13:43:00Z">
            <w:rPr>
              <w:spacing w:val="-9"/>
            </w:rPr>
          </w:rPrChange>
        </w:rPr>
        <w:t xml:space="preserve"> </w:t>
      </w:r>
      <w:r>
        <w:t>sensing,</w:t>
      </w:r>
      <w:r>
        <w:rPr>
          <w:spacing w:val="-4"/>
          <w:rPrChange w:id="12951" w:author="Kendra Wyant" w:date="2023-05-31T13:43:00Z">
            <w:rPr>
              <w:spacing w:val="-9"/>
            </w:rPr>
          </w:rPrChange>
        </w:rPr>
        <w:t xml:space="preserve"> </w:t>
      </w:r>
      <w:r>
        <w:t>but</w:t>
      </w:r>
      <w:r>
        <w:rPr>
          <w:spacing w:val="-5"/>
          <w:rPrChange w:id="12952" w:author="Kendra Wyant" w:date="2023-05-31T13:43:00Z">
            <w:rPr>
              <w:spacing w:val="-10"/>
            </w:rPr>
          </w:rPrChange>
        </w:rPr>
        <w:t xml:space="preserve"> </w:t>
      </w:r>
      <w:r>
        <w:t>our</w:t>
      </w:r>
      <w:r>
        <w:rPr>
          <w:spacing w:val="-4"/>
          <w:rPrChange w:id="12953" w:author="Kendra Wyant" w:date="2023-05-31T13:43:00Z">
            <w:rPr>
              <w:spacing w:val="-9"/>
            </w:rPr>
          </w:rPrChange>
        </w:rPr>
        <w:t xml:space="preserve"> </w:t>
      </w:r>
      <w:r>
        <w:t>study</w:t>
      </w:r>
      <w:r>
        <w:rPr>
          <w:rPrChange w:id="12954" w:author="Kendra Wyant" w:date="2023-05-31T13:43:00Z">
            <w:rPr>
              <w:spacing w:val="-10"/>
            </w:rPr>
          </w:rPrChange>
        </w:rPr>
        <w:t xml:space="preserve"> </w:t>
      </w:r>
      <w:r>
        <w:t>shows</w:t>
      </w:r>
      <w:r>
        <w:rPr>
          <w:spacing w:val="-10"/>
          <w:rPrChange w:id="12955" w:author="Kendra Wyant" w:date="2023-05-31T13:43:00Z">
            <w:rPr>
              <w:spacing w:val="-9"/>
            </w:rPr>
          </w:rPrChange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will</w:t>
      </w:r>
      <w:r>
        <w:rPr>
          <w:spacing w:val="-9"/>
          <w:rPrChange w:id="12956" w:author="Kendra Wyant" w:date="2023-05-31T13:43:00Z">
            <w:rPr>
              <w:spacing w:val="-10"/>
            </w:rPr>
          </w:rPrChange>
        </w:rPr>
        <w:t xml:space="preserve"> </w:t>
      </w:r>
      <w:r>
        <w:t>be</w:t>
      </w:r>
      <w:r>
        <w:rPr>
          <w:spacing w:val="-10"/>
          <w:rPrChange w:id="12957" w:author="Kendra Wyant" w:date="2023-05-31T13:43:00Z">
            <w:rPr/>
          </w:rPrChange>
        </w:rPr>
        <w:t xml:space="preserve"> </w:t>
      </w:r>
      <w:r>
        <w:t>worthwhile</w:t>
      </w:r>
      <w:r>
        <w:rPr>
          <w:spacing w:val="-9"/>
          <w:rPrChange w:id="12958" w:author="Kendra Wyant" w:date="2023-05-31T13:43:00Z">
            <w:rPr/>
          </w:rPrChange>
        </w:rPr>
        <w:t xml:space="preserve"> </w:t>
      </w:r>
      <w:r>
        <w:t>to</w:t>
      </w:r>
      <w:r>
        <w:rPr>
          <w:spacing w:val="-10"/>
          <w:rPrChange w:id="12959" w:author="Kendra Wyant" w:date="2023-05-31T13:43:00Z">
            <w:rPr/>
          </w:rPrChange>
        </w:rPr>
        <w:t xml:space="preserve"> </w:t>
      </w:r>
      <w:r>
        <w:t>pursue.</w:t>
      </w:r>
    </w:p>
    <w:p w14:paraId="01FA52AC" w14:textId="66B0F378" w:rsidR="003146FC" w:rsidRDefault="004E27B8">
      <w:pPr>
        <w:pStyle w:val="BodyText"/>
        <w:spacing w:before="111"/>
        <w:ind w:left="736"/>
        <w:rPr>
          <w:ins w:id="12960" w:author="Kendra Wyant" w:date="2023-05-31T13:43:00Z"/>
        </w:rPr>
      </w:pPr>
      <w:r>
        <w:rPr>
          <w:spacing w:val="-4"/>
          <w:rPrChange w:id="12961" w:author="Kendra Wyant" w:date="2023-05-31T13:43:00Z">
            <w:rPr/>
          </w:rPrChange>
        </w:rPr>
        <w:t>Personal</w:t>
      </w:r>
      <w:r>
        <w:rPr>
          <w:spacing w:val="1"/>
          <w:rPrChange w:id="1296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963" w:author="Kendra Wyant" w:date="2023-05-31T13:43:00Z">
            <w:rPr/>
          </w:rPrChange>
        </w:rPr>
        <w:t>sensing</w:t>
      </w:r>
      <w:r>
        <w:rPr>
          <w:spacing w:val="1"/>
          <w:rPrChange w:id="1296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965" w:author="Kendra Wyant" w:date="2023-05-31T13:43:00Z">
            <w:rPr/>
          </w:rPrChange>
        </w:rPr>
        <w:t>is</w:t>
      </w:r>
      <w:r>
        <w:rPr>
          <w:spacing w:val="2"/>
          <w:rPrChange w:id="1296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967" w:author="Kendra Wyant" w:date="2023-05-31T13:43:00Z">
            <w:rPr/>
          </w:rPrChange>
        </w:rPr>
        <w:t>acceptable,</w:t>
      </w:r>
      <w:r>
        <w:rPr>
          <w:rPrChange w:id="1296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969" w:author="Kendra Wyant" w:date="2023-05-31T13:43:00Z">
            <w:rPr/>
          </w:rPrChange>
        </w:rPr>
        <w:t>and</w:t>
      </w:r>
      <w:r>
        <w:rPr>
          <w:spacing w:val="1"/>
          <w:rPrChange w:id="1297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971" w:author="Kendra Wyant" w:date="2023-05-31T13:43:00Z">
            <w:rPr/>
          </w:rPrChange>
        </w:rPr>
        <w:t>the</w:t>
      </w:r>
      <w:r>
        <w:rPr>
          <w:spacing w:val="1"/>
          <w:rPrChange w:id="1297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973" w:author="Kendra Wyant" w:date="2023-05-31T13:43:00Z">
            <w:rPr/>
          </w:rPrChange>
        </w:rPr>
        <w:t>technology</w:t>
      </w:r>
      <w:r>
        <w:rPr>
          <w:spacing w:val="2"/>
          <w:rPrChange w:id="12974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975" w:author="Kendra Wyant" w:date="2023-05-31T13:43:00Z">
            <w:rPr/>
          </w:rPrChange>
        </w:rPr>
        <w:t>to</w:t>
      </w:r>
      <w:r>
        <w:rPr>
          <w:rPrChange w:id="12976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977" w:author="Kendra Wyant" w:date="2023-05-31T13:43:00Z">
            <w:rPr/>
          </w:rPrChange>
        </w:rPr>
        <w:t>collect</w:t>
      </w:r>
      <w:r>
        <w:rPr>
          <w:spacing w:val="2"/>
          <w:rPrChange w:id="12978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979" w:author="Kendra Wyant" w:date="2023-05-31T13:43:00Z">
            <w:rPr/>
          </w:rPrChange>
        </w:rPr>
        <w:t>it</w:t>
      </w:r>
      <w:r>
        <w:rPr>
          <w:spacing w:val="1"/>
          <w:rPrChange w:id="12980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4"/>
          <w:rPrChange w:id="12981" w:author="Kendra Wyant" w:date="2023-05-31T13:43:00Z">
            <w:rPr/>
          </w:rPrChange>
        </w:rPr>
        <w:t>(namely,</w:t>
      </w:r>
      <w:r>
        <w:rPr>
          <w:spacing w:val="1"/>
          <w:rPrChange w:id="12982" w:author="Kendra Wyant" w:date="2023-05-31T13:43:00Z">
            <w:rPr>
              <w:spacing w:val="-5"/>
            </w:rPr>
          </w:rPrChange>
        </w:rPr>
        <w:t xml:space="preserve"> </w:t>
      </w:r>
      <w:r>
        <w:rPr>
          <w:spacing w:val="-5"/>
          <w:rPrChange w:id="12983" w:author="Kendra Wyant" w:date="2023-05-31T13:43:00Z">
            <w:rPr/>
          </w:rPrChange>
        </w:rPr>
        <w:t>the</w:t>
      </w:r>
      <w:del w:id="12984" w:author="Kendra Wyant" w:date="2023-05-31T13:43:00Z">
        <w:r w:rsidR="00F53A9D">
          <w:delText xml:space="preserve"> </w:delText>
        </w:r>
      </w:del>
    </w:p>
    <w:p w14:paraId="7B423A84" w14:textId="77777777" w:rsidR="003146FC" w:rsidRDefault="003146FC">
      <w:pPr>
        <w:rPr>
          <w:ins w:id="12985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36CBD656" w14:textId="77777777" w:rsidR="003146FC" w:rsidRDefault="003146FC">
      <w:pPr>
        <w:pStyle w:val="BodyText"/>
        <w:rPr>
          <w:ins w:id="12986" w:author="Kendra Wyant" w:date="2023-05-31T13:43:00Z"/>
          <w:sz w:val="9"/>
        </w:rPr>
      </w:pPr>
    </w:p>
    <w:p w14:paraId="44EA7FE0" w14:textId="77777777" w:rsidR="003146FC" w:rsidRDefault="004E27B8">
      <w:pPr>
        <w:pStyle w:val="BodyText"/>
        <w:spacing w:before="118" w:line="355" w:lineRule="auto"/>
        <w:ind w:left="160" w:right="553"/>
        <w:pPrChange w:id="12987" w:author="Kendra Wyant" w:date="2023-05-31T13:43:00Z">
          <w:pPr>
            <w:pStyle w:val="BodyText"/>
            <w:spacing w:before="230" w:line="355" w:lineRule="auto"/>
            <w:ind w:left="151" w:right="512" w:firstLine="584"/>
          </w:pPr>
        </w:pPrChange>
      </w:pPr>
      <w:r>
        <w:rPr>
          <w:spacing w:val="-2"/>
        </w:rPr>
        <w:t>smartphone) is widely accessible.</w:t>
      </w:r>
      <w:r>
        <w:rPr>
          <w:spacing w:val="17"/>
        </w:rPr>
        <w:t xml:space="preserve"> </w:t>
      </w:r>
      <w:r>
        <w:rPr>
          <w:spacing w:val="-2"/>
        </w:rPr>
        <w:t xml:space="preserve">Personal sensing can make digital therapeutics - </w:t>
      </w:r>
      <w:r>
        <w:t>smartphone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web-based</w:t>
      </w:r>
      <w:r>
        <w:rPr>
          <w:spacing w:val="-9"/>
        </w:rPr>
        <w:t xml:space="preserve"> </w:t>
      </w:r>
      <w:r>
        <w:t>apps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smart.</w:t>
      </w:r>
      <w:r>
        <w:rPr>
          <w:spacing w:val="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 xml:space="preserve">methods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personalize</w:t>
      </w:r>
      <w:r>
        <w:rPr>
          <w:spacing w:val="-5"/>
        </w:rPr>
        <w:t xml:space="preserve"> </w:t>
      </w:r>
      <w:r>
        <w:rPr>
          <w:spacing w:val="-2"/>
        </w:rPr>
        <w:t>care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individuals</w:t>
      </w:r>
      <w:r>
        <w:rPr>
          <w:spacing w:val="-5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they</w:t>
      </w:r>
      <w:r>
        <w:rPr>
          <w:spacing w:val="-5"/>
        </w:rPr>
        <w:t xml:space="preserve"> </w:t>
      </w:r>
      <w:r>
        <w:rPr>
          <w:spacing w:val="-2"/>
        </w:rPr>
        <w:t>receive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specific</w:t>
      </w:r>
      <w:r>
        <w:rPr>
          <w:spacing w:val="-5"/>
        </w:rPr>
        <w:t xml:space="preserve"> </w:t>
      </w:r>
      <w:r>
        <w:rPr>
          <w:spacing w:val="-2"/>
        </w:rPr>
        <w:t>interventions</w:t>
      </w:r>
      <w:r>
        <w:rPr>
          <w:spacing w:val="-6"/>
        </w:rPr>
        <w:t xml:space="preserve"> </w:t>
      </w:r>
      <w:r>
        <w:rPr>
          <w:spacing w:val="-2"/>
        </w:rPr>
        <w:t xml:space="preserve">and </w:t>
      </w:r>
      <w:r>
        <w:t>supports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them.</w:t>
      </w:r>
      <w:r>
        <w:rPr>
          <w:spacing w:val="19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therapeutics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scaled </w:t>
      </w:r>
      <w:r>
        <w:rPr>
          <w:spacing w:val="-2"/>
        </w:rPr>
        <w:t>widely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treatment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overwhelming</w:t>
      </w:r>
      <w:r>
        <w:rPr>
          <w:spacing w:val="-9"/>
        </w:rPr>
        <w:t xml:space="preserve"> </w:t>
      </w:r>
      <w:r>
        <w:rPr>
          <w:spacing w:val="-2"/>
        </w:rPr>
        <w:t>majority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individuals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9"/>
        </w:rPr>
        <w:t xml:space="preserve"> </w:t>
      </w:r>
      <w:r>
        <w:rPr>
          <w:spacing w:val="-2"/>
        </w:rPr>
        <w:t>do</w:t>
      </w:r>
      <w:r>
        <w:rPr>
          <w:spacing w:val="-9"/>
        </w:rPr>
        <w:t xml:space="preserve"> </w:t>
      </w:r>
      <w:r>
        <w:rPr>
          <w:spacing w:val="-2"/>
        </w:rPr>
        <w:t xml:space="preserve">not </w:t>
      </w:r>
      <w:r>
        <w:t>currently</w:t>
      </w:r>
      <w:r>
        <w:rPr>
          <w:spacing w:val="-10"/>
        </w:rPr>
        <w:t xml:space="preserve"> </w:t>
      </w:r>
      <w:r>
        <w:t>receive</w:t>
      </w:r>
      <w:r>
        <w:rPr>
          <w:spacing w:val="-10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care.</w:t>
      </w:r>
      <w:r>
        <w:rPr>
          <w:spacing w:val="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reach</w:t>
      </w:r>
      <w:r>
        <w:rPr>
          <w:spacing w:val="-10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 xml:space="preserve">historically </w:t>
      </w:r>
      <w:r>
        <w:rPr>
          <w:spacing w:val="-2"/>
        </w:rPr>
        <w:t>excluded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8"/>
        </w:rPr>
        <w:t xml:space="preserve"> </w:t>
      </w:r>
      <w:r>
        <w:rPr>
          <w:spacing w:val="-2"/>
        </w:rPr>
        <w:t>otherwise</w:t>
      </w:r>
      <w:r>
        <w:rPr>
          <w:spacing w:val="-9"/>
        </w:rPr>
        <w:t xml:space="preserve"> </w:t>
      </w:r>
      <w:r>
        <w:rPr>
          <w:spacing w:val="-2"/>
        </w:rPr>
        <w:t>faced</w:t>
      </w:r>
      <w:r>
        <w:rPr>
          <w:spacing w:val="-8"/>
        </w:rPr>
        <w:t xml:space="preserve"> </w:t>
      </w:r>
      <w:r>
        <w:rPr>
          <w:spacing w:val="-2"/>
        </w:rPr>
        <w:t>barriers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care.</w:t>
      </w:r>
      <w:r>
        <w:rPr>
          <w:spacing w:val="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 xml:space="preserve">powering </w:t>
      </w:r>
      <w:r>
        <w:t>digital</w:t>
      </w:r>
      <w:r>
        <w:rPr>
          <w:spacing w:val="-6"/>
        </w:rPr>
        <w:t xml:space="preserve"> </w:t>
      </w:r>
      <w:r>
        <w:t>therapeutics,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positioned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paradigm</w:t>
      </w:r>
      <w:r>
        <w:rPr>
          <w:spacing w:val="-6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mental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care.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-2"/>
        </w:rPr>
        <w:t>present</w:t>
      </w:r>
      <w:r>
        <w:rPr>
          <w:spacing w:val="-11"/>
          <w:rPrChange w:id="12988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study</w:t>
      </w:r>
      <w:r>
        <w:rPr>
          <w:spacing w:val="-11"/>
          <w:rPrChange w:id="1298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brings</w:t>
      </w:r>
      <w:r>
        <w:rPr>
          <w:spacing w:val="-11"/>
          <w:rPrChange w:id="12990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us</w:t>
      </w:r>
      <w:r>
        <w:rPr>
          <w:spacing w:val="-11"/>
          <w:rPrChange w:id="1299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1</w:t>
      </w:r>
      <w:r>
        <w:rPr>
          <w:spacing w:val="-11"/>
          <w:rPrChange w:id="1299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step</w:t>
      </w:r>
      <w:r>
        <w:rPr>
          <w:spacing w:val="-11"/>
          <w:rPrChange w:id="1299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closer</w:t>
      </w:r>
      <w:r>
        <w:rPr>
          <w:spacing w:val="-11"/>
          <w:rPrChange w:id="12994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11"/>
          <w:rPrChange w:id="1299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this</w:t>
      </w:r>
      <w:r>
        <w:rPr>
          <w:spacing w:val="-11"/>
          <w:rPrChange w:id="12996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goal,</w:t>
      </w:r>
      <w:r>
        <w:rPr>
          <w:spacing w:val="-11"/>
          <w:rPrChange w:id="1299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ensuring</w:t>
      </w:r>
      <w:r>
        <w:rPr>
          <w:spacing w:val="-11"/>
          <w:rPrChange w:id="12998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that</w:t>
      </w:r>
      <w:r>
        <w:rPr>
          <w:spacing w:val="-11"/>
          <w:rPrChange w:id="12999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the</w:t>
      </w:r>
      <w:r>
        <w:rPr>
          <w:spacing w:val="-11"/>
          <w:rPrChange w:id="13000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methods</w:t>
      </w:r>
      <w:r>
        <w:rPr>
          <w:spacing w:val="-11"/>
          <w:rPrChange w:id="1300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we</w:t>
      </w:r>
      <w:r>
        <w:rPr>
          <w:spacing w:val="-11"/>
          <w:rPrChange w:id="1300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hope</w:t>
      </w:r>
      <w:r>
        <w:rPr>
          <w:spacing w:val="-11"/>
          <w:rPrChange w:id="1300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2"/>
        </w:rPr>
        <w:t>to</w:t>
      </w:r>
      <w:r>
        <w:rPr>
          <w:spacing w:val="-11"/>
          <w:rPrChange w:id="13004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 xml:space="preserve">use </w:t>
      </w:r>
      <w:r>
        <w:t>to</w:t>
      </w:r>
      <w:r>
        <w:rPr>
          <w:spacing w:val="-7"/>
        </w:rPr>
        <w:t xml:space="preserve"> </w:t>
      </w:r>
      <w:r>
        <w:t>revolutionize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acceptable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them.</w:t>
      </w:r>
    </w:p>
    <w:p w14:paraId="73389E05" w14:textId="77777777" w:rsidR="003146FC" w:rsidRDefault="003146FC">
      <w:pPr>
        <w:spacing w:line="355" w:lineRule="auto"/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5E132A5D" w14:textId="77777777" w:rsidR="003146FC" w:rsidRDefault="003146FC">
      <w:pPr>
        <w:pStyle w:val="BodyText"/>
        <w:spacing w:before="11"/>
        <w:rPr>
          <w:sz w:val="8"/>
        </w:rPr>
      </w:pPr>
    </w:p>
    <w:p w14:paraId="204D1811" w14:textId="77777777" w:rsidR="003146FC" w:rsidRDefault="004E27B8">
      <w:pPr>
        <w:pStyle w:val="Heading1"/>
        <w:spacing w:before="120"/>
        <w:ind w:left="168" w:right="566"/>
        <w:jc w:val="center"/>
        <w:pPrChange w:id="13005" w:author="Kendra Wyant" w:date="2023-05-31T13:43:00Z">
          <w:pPr>
            <w:pStyle w:val="Heading1"/>
            <w:ind w:right="558"/>
            <w:jc w:val="center"/>
          </w:pPr>
        </w:pPrChange>
      </w:pPr>
      <w:bookmarkStart w:id="13006" w:name="Acknowledgments"/>
      <w:bookmarkEnd w:id="13006"/>
      <w:r>
        <w:rPr>
          <w:spacing w:val="-2"/>
          <w:w w:val="105"/>
        </w:rPr>
        <w:t>Acknowledgments</w:t>
      </w:r>
    </w:p>
    <w:p w14:paraId="48A0F554" w14:textId="77777777" w:rsidR="003146FC" w:rsidRDefault="003146FC">
      <w:pPr>
        <w:pStyle w:val="BodyText"/>
        <w:spacing w:before="10"/>
        <w:rPr>
          <w:b/>
          <w:sz w:val="31"/>
          <w:rPrChange w:id="13007" w:author="Kendra Wyant" w:date="2023-05-31T13:43:00Z">
            <w:rPr>
              <w:b/>
              <w:sz w:val="22"/>
            </w:rPr>
          </w:rPrChange>
        </w:rPr>
        <w:pPrChange w:id="13008" w:author="Kendra Wyant" w:date="2023-05-31T13:43:00Z">
          <w:pPr>
            <w:pStyle w:val="BodyText"/>
            <w:spacing w:before="12"/>
          </w:pPr>
        </w:pPrChange>
      </w:pPr>
    </w:p>
    <w:p w14:paraId="61F07759" w14:textId="77777777" w:rsidR="003146FC" w:rsidRDefault="004E27B8">
      <w:pPr>
        <w:pStyle w:val="BodyText"/>
        <w:spacing w:before="1" w:line="355" w:lineRule="auto"/>
        <w:ind w:left="160" w:right="553" w:firstLine="576"/>
        <w:pPrChange w:id="13009" w:author="Kendra Wyant" w:date="2023-05-31T13:43:00Z">
          <w:pPr>
            <w:pStyle w:val="BodyText"/>
            <w:spacing w:line="355" w:lineRule="auto"/>
            <w:ind w:left="151" w:right="512" w:firstLine="584"/>
          </w:pPr>
        </w:pPrChange>
      </w:pPr>
      <w:r>
        <w:rPr>
          <w:spacing w:val="-4"/>
        </w:rPr>
        <w:t xml:space="preserve">This research was supported by the National Institute of Alcohol Abuse and </w:t>
      </w:r>
      <w:r>
        <w:t>Alcoholism</w:t>
      </w:r>
      <w:r>
        <w:rPr>
          <w:spacing w:val="-4"/>
        </w:rPr>
        <w:t xml:space="preserve"> </w:t>
      </w:r>
      <w:r>
        <w:t>(NIAAA)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R01</w:t>
      </w:r>
      <w:r>
        <w:rPr>
          <w:spacing w:val="-4"/>
        </w:rPr>
        <w:t xml:space="preserve"> </w:t>
      </w:r>
      <w:r>
        <w:t>AA024391</w:t>
      </w:r>
      <w:r>
        <w:rPr>
          <w:spacing w:val="-3"/>
        </w:rPr>
        <w:t xml:space="preserve"> </w:t>
      </w:r>
      <w:r>
        <w:rPr>
          <w:w w:val="105"/>
        </w:rPr>
        <w:t>(J</w:t>
      </w:r>
      <w:r>
        <w:rPr>
          <w:spacing w:val="-7"/>
          <w:w w:val="105"/>
        </w:rPr>
        <w:t xml:space="preserve"> </w:t>
      </w:r>
      <w:r>
        <w:t>Curtin).</w:t>
      </w:r>
    </w:p>
    <w:p w14:paraId="611F7762" w14:textId="77777777" w:rsidR="003146FC" w:rsidRDefault="004E27B8">
      <w:pPr>
        <w:pStyle w:val="BodyText"/>
        <w:spacing w:before="117" w:line="355" w:lineRule="auto"/>
        <w:ind w:left="160" w:right="553" w:firstLine="576"/>
        <w:pPrChange w:id="13010" w:author="Kendra Wyant" w:date="2023-05-31T13:43:00Z">
          <w:pPr>
            <w:pStyle w:val="BodyText"/>
            <w:spacing w:before="237" w:line="355" w:lineRule="auto"/>
            <w:ind w:left="160" w:right="512" w:firstLine="576"/>
          </w:pPr>
        </w:pPrChange>
      </w:pPr>
      <w:r>
        <w:t>The</w:t>
      </w:r>
      <w:r>
        <w:rPr>
          <w:spacing w:val="-4"/>
          <w:rPrChange w:id="13011" w:author="Kendra Wyant" w:date="2023-05-31T13:43:00Z">
            <w:rPr>
              <w:spacing w:val="-1"/>
            </w:rPr>
          </w:rPrChange>
        </w:rPr>
        <w:t xml:space="preserve"> </w:t>
      </w:r>
      <w:r>
        <w:t>authors</w:t>
      </w:r>
      <w:r>
        <w:rPr>
          <w:spacing w:val="-4"/>
          <w:rPrChange w:id="13012" w:author="Kendra Wyant" w:date="2023-05-31T13:43:00Z">
            <w:rPr>
              <w:spacing w:val="-1"/>
            </w:rPr>
          </w:rPrChange>
        </w:rPr>
        <w:t xml:space="preserve"> </w:t>
      </w:r>
      <w:r>
        <w:t>wish</w:t>
      </w:r>
      <w:r>
        <w:rPr>
          <w:spacing w:val="-4"/>
          <w:rPrChange w:id="13013" w:author="Kendra Wyant" w:date="2023-05-31T13:43:00Z">
            <w:rPr>
              <w:spacing w:val="-1"/>
            </w:rPr>
          </w:rPrChange>
        </w:rPr>
        <w:t xml:space="preserve"> </w:t>
      </w:r>
      <w:r>
        <w:t>to</w:t>
      </w:r>
      <w:r>
        <w:rPr>
          <w:spacing w:val="-4"/>
          <w:rPrChange w:id="13014" w:author="Kendra Wyant" w:date="2023-05-31T13:43:00Z">
            <w:rPr>
              <w:spacing w:val="-2"/>
            </w:rPr>
          </w:rPrChange>
        </w:rPr>
        <w:t xml:space="preserve"> </w:t>
      </w:r>
      <w:r>
        <w:t>thank</w:t>
      </w:r>
      <w:r>
        <w:rPr>
          <w:spacing w:val="-4"/>
          <w:rPrChange w:id="13015" w:author="Kendra Wyant" w:date="2023-05-31T13:43:00Z">
            <w:rPr>
              <w:spacing w:val="-1"/>
            </w:rPr>
          </w:rPrChange>
        </w:rPr>
        <w:t xml:space="preserve"> </w:t>
      </w:r>
      <w:r>
        <w:t>Susan</w:t>
      </w:r>
      <w:r>
        <w:rPr>
          <w:spacing w:val="-4"/>
          <w:rPrChange w:id="13016" w:author="Kendra Wyant" w:date="2023-05-31T13:43:00Z">
            <w:rPr>
              <w:spacing w:val="-2"/>
            </w:rPr>
          </w:rPrChange>
        </w:rPr>
        <w:t xml:space="preserve"> </w:t>
      </w:r>
      <w:r>
        <w:t>E.</w:t>
      </w:r>
      <w:r>
        <w:rPr>
          <w:spacing w:val="-4"/>
          <w:rPrChange w:id="13017" w:author="Kendra Wyant" w:date="2023-05-31T13:43:00Z">
            <w:rPr>
              <w:spacing w:val="-1"/>
            </w:rPr>
          </w:rPrChange>
        </w:rPr>
        <w:t xml:space="preserve"> </w:t>
      </w:r>
      <w:r>
        <w:t>Wanta</w:t>
      </w:r>
      <w:r>
        <w:rPr>
          <w:spacing w:val="-4"/>
          <w:rPrChange w:id="13018" w:author="Kendra Wyant" w:date="2023-05-31T13:43:00Z">
            <w:rPr>
              <w:spacing w:val="-2"/>
            </w:rPr>
          </w:rPrChange>
        </w:rPr>
        <w:t xml:space="preserve"> </w:t>
      </w:r>
      <w:r>
        <w:t>for</w:t>
      </w:r>
      <w:r>
        <w:rPr>
          <w:spacing w:val="-4"/>
          <w:rPrChange w:id="13019" w:author="Kendra Wyant" w:date="2023-05-31T13:43:00Z">
            <w:rPr>
              <w:spacing w:val="-1"/>
            </w:rPr>
          </w:rPrChange>
        </w:rPr>
        <w:t xml:space="preserve"> </w:t>
      </w:r>
      <w:r>
        <w:t>her</w:t>
      </w:r>
      <w:r>
        <w:rPr>
          <w:spacing w:val="-4"/>
          <w:rPrChange w:id="13020" w:author="Kendra Wyant" w:date="2023-05-31T13:43:00Z">
            <w:rPr>
              <w:spacing w:val="-1"/>
            </w:rPr>
          </w:rPrChange>
        </w:rPr>
        <w:t xml:space="preserve"> </w:t>
      </w:r>
      <w:r>
        <w:t>role</w:t>
      </w:r>
      <w:r>
        <w:rPr>
          <w:spacing w:val="-4"/>
          <w:rPrChange w:id="13021" w:author="Kendra Wyant" w:date="2023-05-31T13:43:00Z">
            <w:rPr>
              <w:spacing w:val="-2"/>
            </w:rPr>
          </w:rPrChange>
        </w:rPr>
        <w:t xml:space="preserve"> </w:t>
      </w:r>
      <w:r>
        <w:t>as</w:t>
      </w:r>
      <w:r>
        <w:rPr>
          <w:spacing w:val="-4"/>
          <w:rPrChange w:id="13022" w:author="Kendra Wyant" w:date="2023-05-31T13:43:00Z">
            <w:rPr>
              <w:spacing w:val="-2"/>
            </w:rPr>
          </w:rPrChange>
        </w:rPr>
        <w:t xml:space="preserve"> </w:t>
      </w:r>
      <w:r>
        <w:t>project</w:t>
      </w:r>
      <w:r>
        <w:rPr>
          <w:spacing w:val="-4"/>
          <w:rPrChange w:id="13023" w:author="Kendra Wyant" w:date="2023-05-31T13:43:00Z">
            <w:rPr>
              <w:spacing w:val="-1"/>
            </w:rPr>
          </w:rPrChange>
        </w:rPr>
        <w:t xml:space="preserve"> </w:t>
      </w:r>
      <w:r>
        <w:t>administrator</w:t>
      </w:r>
      <w:r>
        <w:rPr>
          <w:spacing w:val="-4"/>
          <w:rPrChange w:id="13024" w:author="Kendra Wyant" w:date="2023-05-31T13:43:00Z">
            <w:rPr>
              <w:spacing w:val="-2"/>
            </w:rPr>
          </w:rPrChange>
        </w:rPr>
        <w:t xml:space="preserve"> </w:t>
      </w:r>
      <w:r>
        <w:t xml:space="preserve">and </w:t>
      </w:r>
      <w:r>
        <w:rPr>
          <w:rPrChange w:id="13025" w:author="Kendra Wyant" w:date="2023-05-31T13:43:00Z">
            <w:rPr>
              <w:spacing w:val="-4"/>
            </w:rPr>
          </w:rPrChange>
        </w:rPr>
        <w:t>her help with data curation.</w:t>
      </w:r>
      <w:r>
        <w:rPr>
          <w:spacing w:val="23"/>
          <w:rPrChange w:id="13026" w:author="Kendra Wyant" w:date="2023-05-31T13:43:00Z">
            <w:rPr>
              <w:spacing w:val="16"/>
            </w:rPr>
          </w:rPrChange>
        </w:rPr>
        <w:t xml:space="preserve"> </w:t>
      </w:r>
      <w:r>
        <w:rPr>
          <w:rPrChange w:id="13027" w:author="Kendra Wyant" w:date="2023-05-31T13:43:00Z">
            <w:rPr>
              <w:spacing w:val="-4"/>
            </w:rPr>
          </w:rPrChange>
        </w:rPr>
        <w:t xml:space="preserve">The authors also wish to thank Candace Lightheart, Jill </w:t>
      </w:r>
      <w:r>
        <w:rPr>
          <w:spacing w:val="-2"/>
          <w:rPrChange w:id="13028" w:author="Kendra Wyant" w:date="2023-05-31T13:43:00Z">
            <w:rPr>
              <w:spacing w:val="-4"/>
            </w:rPr>
          </w:rPrChange>
        </w:rPr>
        <w:t>Nagler,</w:t>
      </w:r>
      <w:r>
        <w:rPr>
          <w:spacing w:val="-12"/>
          <w:rPrChange w:id="13029" w:author="Kendra Wyant" w:date="2023-05-31T13:43:00Z">
            <w:rPr>
              <w:spacing w:val="-4"/>
            </w:rPr>
          </w:rPrChange>
        </w:rPr>
        <w:t xml:space="preserve"> </w:t>
      </w:r>
      <w:r>
        <w:rPr>
          <w:spacing w:val="-2"/>
          <w:rPrChange w:id="13030" w:author="Kendra Wyant" w:date="2023-05-31T13:43:00Z">
            <w:rPr>
              <w:spacing w:val="-4"/>
            </w:rPr>
          </w:rPrChange>
        </w:rPr>
        <w:t>Kerry</w:t>
      </w:r>
      <w:r>
        <w:rPr>
          <w:spacing w:val="-11"/>
          <w:rPrChange w:id="1303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3032" w:author="Kendra Wyant" w:date="2023-05-31T13:43:00Z">
            <w:rPr>
              <w:spacing w:val="-4"/>
            </w:rPr>
          </w:rPrChange>
        </w:rPr>
        <w:t>Keiser,</w:t>
      </w:r>
      <w:r>
        <w:rPr>
          <w:spacing w:val="-12"/>
          <w:rPrChange w:id="1303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3034" w:author="Kendra Wyant" w:date="2023-05-31T13:43:00Z">
            <w:rPr>
              <w:spacing w:val="-4"/>
            </w:rPr>
          </w:rPrChange>
        </w:rPr>
        <w:t>and</w:t>
      </w:r>
      <w:r>
        <w:rPr>
          <w:spacing w:val="-11"/>
          <w:rPrChange w:id="1303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3036" w:author="Kendra Wyant" w:date="2023-05-31T13:43:00Z">
            <w:rPr>
              <w:spacing w:val="-4"/>
            </w:rPr>
          </w:rPrChange>
        </w:rPr>
        <w:t>Megan</w:t>
      </w:r>
      <w:r>
        <w:rPr>
          <w:spacing w:val="-12"/>
          <w:rPrChange w:id="1303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3038" w:author="Kendra Wyant" w:date="2023-05-31T13:43:00Z">
            <w:rPr>
              <w:spacing w:val="-4"/>
            </w:rPr>
          </w:rPrChange>
        </w:rPr>
        <w:t>Shultz</w:t>
      </w:r>
      <w:r>
        <w:rPr>
          <w:spacing w:val="-12"/>
          <w:rPrChange w:id="1303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3040" w:author="Kendra Wyant" w:date="2023-05-31T13:43:00Z">
            <w:rPr>
              <w:spacing w:val="-4"/>
            </w:rPr>
          </w:rPrChange>
        </w:rPr>
        <w:t>for</w:t>
      </w:r>
      <w:r>
        <w:rPr>
          <w:spacing w:val="-12"/>
          <w:rPrChange w:id="1304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3042" w:author="Kendra Wyant" w:date="2023-05-31T13:43:00Z">
            <w:rPr>
              <w:spacing w:val="-4"/>
            </w:rPr>
          </w:rPrChange>
        </w:rPr>
        <w:t>their</w:t>
      </w:r>
      <w:r>
        <w:rPr>
          <w:spacing w:val="-12"/>
          <w:rPrChange w:id="1304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3044" w:author="Kendra Wyant" w:date="2023-05-31T13:43:00Z">
            <w:rPr>
              <w:spacing w:val="-4"/>
            </w:rPr>
          </w:rPrChange>
        </w:rPr>
        <w:t>contributions</w:t>
      </w:r>
      <w:r>
        <w:rPr>
          <w:spacing w:val="-12"/>
          <w:rPrChange w:id="1304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3046" w:author="Kendra Wyant" w:date="2023-05-31T13:43:00Z">
            <w:rPr>
              <w:spacing w:val="-4"/>
            </w:rPr>
          </w:rPrChange>
        </w:rPr>
        <w:t>to</w:t>
      </w:r>
      <w:r>
        <w:rPr>
          <w:spacing w:val="-12"/>
          <w:rPrChange w:id="1304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3048" w:author="Kendra Wyant" w:date="2023-05-31T13:43:00Z">
            <w:rPr>
              <w:spacing w:val="-4"/>
            </w:rPr>
          </w:rPrChange>
        </w:rPr>
        <w:t>data</w:t>
      </w:r>
      <w:r>
        <w:rPr>
          <w:spacing w:val="-12"/>
          <w:rPrChange w:id="13049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3050" w:author="Kendra Wyant" w:date="2023-05-31T13:43:00Z">
            <w:rPr>
              <w:spacing w:val="-4"/>
            </w:rPr>
          </w:rPrChange>
        </w:rPr>
        <w:t>collection</w:t>
      </w:r>
      <w:r>
        <w:rPr>
          <w:spacing w:val="-12"/>
          <w:rPrChange w:id="13051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3052" w:author="Kendra Wyant" w:date="2023-05-31T13:43:00Z">
            <w:rPr>
              <w:spacing w:val="-4"/>
            </w:rPr>
          </w:rPrChange>
        </w:rPr>
        <w:t>and</w:t>
      </w:r>
      <w:r>
        <w:rPr>
          <w:spacing w:val="-11"/>
          <w:rPrChange w:id="13053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3054" w:author="Kendra Wyant" w:date="2023-05-31T13:43:00Z">
            <w:rPr>
              <w:spacing w:val="-4"/>
            </w:rPr>
          </w:rPrChange>
        </w:rPr>
        <w:t>Chris</w:t>
      </w:r>
      <w:r>
        <w:rPr>
          <w:spacing w:val="-2"/>
          <w:rPrChange w:id="13055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3056" w:author="Kendra Wyant" w:date="2023-05-31T13:43:00Z">
            <w:rPr>
              <w:spacing w:val="-4"/>
            </w:rPr>
          </w:rPrChange>
        </w:rPr>
        <w:t>Gioia</w:t>
      </w:r>
      <w:r>
        <w:rPr>
          <w:spacing w:val="-2"/>
          <w:rPrChange w:id="13057" w:author="Kendra Wyant" w:date="2023-05-31T13:43:00Z">
            <w:rPr>
              <w:spacing w:val="-8"/>
            </w:rPr>
          </w:rPrChange>
        </w:rPr>
        <w:t xml:space="preserve"> </w:t>
      </w:r>
      <w:r>
        <w:rPr>
          <w:spacing w:val="-2"/>
          <w:rPrChange w:id="13058" w:author="Kendra Wyant" w:date="2023-05-31T13:43:00Z">
            <w:rPr>
              <w:spacing w:val="-4"/>
            </w:rPr>
          </w:rPrChange>
        </w:rPr>
        <w:t xml:space="preserve">for </w:t>
      </w:r>
      <w:r>
        <w:rPr>
          <w:spacing w:val="-2"/>
        </w:rPr>
        <w:t>the clinical supervision he provided to graduate students.</w:t>
      </w:r>
    </w:p>
    <w:p w14:paraId="0F33D394" w14:textId="77777777" w:rsidR="003146FC" w:rsidRDefault="003146FC">
      <w:pPr>
        <w:spacing w:line="355" w:lineRule="auto"/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52489A99" w14:textId="77777777" w:rsidR="003146FC" w:rsidRDefault="003146FC">
      <w:pPr>
        <w:pStyle w:val="BodyText"/>
        <w:spacing w:before="11"/>
        <w:rPr>
          <w:sz w:val="8"/>
        </w:rPr>
      </w:pPr>
    </w:p>
    <w:p w14:paraId="465FC483" w14:textId="77777777" w:rsidR="003146FC" w:rsidRDefault="004E27B8">
      <w:pPr>
        <w:pStyle w:val="Heading1"/>
        <w:spacing w:before="120"/>
        <w:ind w:left="168" w:right="566"/>
        <w:jc w:val="center"/>
        <w:pPrChange w:id="13059" w:author="Kendra Wyant" w:date="2023-05-31T13:43:00Z">
          <w:pPr>
            <w:pStyle w:val="Heading1"/>
            <w:ind w:right="558"/>
            <w:jc w:val="center"/>
          </w:pPr>
        </w:pPrChange>
      </w:pPr>
      <w:bookmarkStart w:id="13060" w:name="Conflicts_of_Interest"/>
      <w:bookmarkEnd w:id="13060"/>
      <w:r>
        <w:rPr>
          <w:w w:val="105"/>
        </w:rPr>
        <w:t xml:space="preserve">Conflicts of </w:t>
      </w:r>
      <w:r>
        <w:rPr>
          <w:spacing w:val="-2"/>
          <w:w w:val="105"/>
        </w:rPr>
        <w:t>Interest</w:t>
      </w:r>
    </w:p>
    <w:p w14:paraId="6302A2C4" w14:textId="77777777" w:rsidR="003146FC" w:rsidRDefault="003146FC">
      <w:pPr>
        <w:pStyle w:val="BodyText"/>
        <w:spacing w:before="1"/>
        <w:rPr>
          <w:b/>
          <w:sz w:val="23"/>
          <w:rPrChange w:id="13061" w:author="Kendra Wyant" w:date="2023-05-31T13:43:00Z">
            <w:rPr>
              <w:b/>
              <w:sz w:val="22"/>
            </w:rPr>
          </w:rPrChange>
        </w:rPr>
        <w:pPrChange w:id="13062" w:author="Kendra Wyant" w:date="2023-05-31T13:43:00Z">
          <w:pPr>
            <w:pStyle w:val="BodyText"/>
            <w:spacing w:before="12"/>
          </w:pPr>
        </w:pPrChange>
      </w:pPr>
    </w:p>
    <w:p w14:paraId="772B167C" w14:textId="77777777" w:rsidR="003146FC" w:rsidRDefault="004E27B8">
      <w:pPr>
        <w:pStyle w:val="BodyText"/>
        <w:spacing w:before="117"/>
        <w:ind w:left="736"/>
        <w:pPrChange w:id="13063" w:author="Kendra Wyant" w:date="2023-05-31T13:43:00Z">
          <w:pPr>
            <w:pStyle w:val="BodyText"/>
            <w:ind w:left="736"/>
          </w:pPr>
        </w:pPrChange>
      </w:pPr>
      <w:r>
        <w:rPr>
          <w:w w:val="90"/>
        </w:rPr>
        <w:t>None</w:t>
      </w:r>
      <w:r>
        <w:rPr>
          <w:spacing w:val="17"/>
        </w:rPr>
        <w:t xml:space="preserve"> </w:t>
      </w:r>
      <w:r>
        <w:rPr>
          <w:spacing w:val="-2"/>
        </w:rPr>
        <w:t>declared.</w:t>
      </w:r>
    </w:p>
    <w:p w14:paraId="4B0A98B8" w14:textId="77777777" w:rsidR="003146FC" w:rsidRDefault="003146FC">
      <w:p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7091A67A" w14:textId="77777777" w:rsidR="003146FC" w:rsidRDefault="003146FC">
      <w:pPr>
        <w:pStyle w:val="BodyText"/>
        <w:spacing w:before="11"/>
        <w:rPr>
          <w:sz w:val="8"/>
        </w:rPr>
      </w:pPr>
    </w:p>
    <w:p w14:paraId="1EAC9C25" w14:textId="77777777" w:rsidR="003146FC" w:rsidRDefault="004E27B8">
      <w:pPr>
        <w:pStyle w:val="Heading1"/>
        <w:spacing w:before="120"/>
        <w:ind w:left="169" w:right="566"/>
        <w:jc w:val="center"/>
        <w:pPrChange w:id="13064" w:author="Kendra Wyant" w:date="2023-05-31T13:43:00Z">
          <w:pPr>
            <w:pStyle w:val="Heading1"/>
            <w:ind w:left="161" w:right="558"/>
            <w:jc w:val="center"/>
          </w:pPr>
        </w:pPrChange>
      </w:pPr>
      <w:bookmarkStart w:id="13065" w:name="References"/>
      <w:bookmarkEnd w:id="13065"/>
      <w:r>
        <w:rPr>
          <w:spacing w:val="-2"/>
          <w:w w:val="105"/>
        </w:rPr>
        <w:t>References</w:t>
      </w:r>
    </w:p>
    <w:p w14:paraId="5EEEFACD" w14:textId="77777777" w:rsidR="003146FC" w:rsidRDefault="003146FC">
      <w:pPr>
        <w:pStyle w:val="BodyText"/>
        <w:spacing w:before="8"/>
        <w:rPr>
          <w:b/>
          <w:sz w:val="40"/>
        </w:rPr>
      </w:pPr>
    </w:p>
    <w:p w14:paraId="11186FA1" w14:textId="77777777" w:rsidR="003146FC" w:rsidRDefault="004E27B8">
      <w:pPr>
        <w:pStyle w:val="ListParagraph"/>
        <w:numPr>
          <w:ilvl w:val="0"/>
          <w:numId w:val="1"/>
        </w:numPr>
        <w:tabs>
          <w:tab w:val="left" w:pos="447"/>
        </w:tabs>
        <w:spacing w:before="1" w:line="355" w:lineRule="auto"/>
        <w:ind w:right="798" w:firstLine="0"/>
        <w:rPr>
          <w:sz w:val="24"/>
        </w:rPr>
        <w:pPrChange w:id="13066" w:author="Kendra Wyant" w:date="2023-05-31T13:43:00Z">
          <w:pPr>
            <w:pStyle w:val="ListParagraph"/>
            <w:numPr>
              <w:numId w:val="5"/>
            </w:numPr>
            <w:tabs>
              <w:tab w:val="left" w:pos="432"/>
            </w:tabs>
            <w:spacing w:before="1" w:line="355" w:lineRule="auto"/>
            <w:ind w:right="556" w:hanging="12"/>
          </w:pPr>
        </w:pPrChange>
      </w:pPr>
      <w:r>
        <w:rPr>
          <w:spacing w:val="-2"/>
          <w:sz w:val="24"/>
          <w:rPrChange w:id="13067" w:author="Kendra Wyant" w:date="2023-05-31T13:43:00Z">
            <w:rPr>
              <w:spacing w:val="-6"/>
              <w:sz w:val="24"/>
            </w:rPr>
          </w:rPrChange>
        </w:rPr>
        <w:t>WHO</w:t>
      </w:r>
      <w:r>
        <w:rPr>
          <w:spacing w:val="-5"/>
          <w:sz w:val="24"/>
          <w:rPrChange w:id="13068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069" w:author="Kendra Wyant" w:date="2023-05-31T13:43:00Z">
            <w:rPr>
              <w:spacing w:val="-6"/>
              <w:sz w:val="24"/>
            </w:rPr>
          </w:rPrChange>
        </w:rPr>
        <w:t>Global</w:t>
      </w:r>
      <w:r>
        <w:rPr>
          <w:spacing w:val="-5"/>
          <w:sz w:val="24"/>
          <w:rPrChange w:id="13070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071" w:author="Kendra Wyant" w:date="2023-05-31T13:43:00Z">
            <w:rPr>
              <w:spacing w:val="-6"/>
              <w:sz w:val="24"/>
            </w:rPr>
          </w:rPrChange>
        </w:rPr>
        <w:t>Observatory</w:t>
      </w:r>
      <w:r>
        <w:rPr>
          <w:spacing w:val="-5"/>
          <w:sz w:val="24"/>
          <w:rPrChange w:id="13072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073" w:author="Kendra Wyant" w:date="2023-05-31T13:43:00Z">
            <w:rPr>
              <w:spacing w:val="-6"/>
              <w:sz w:val="24"/>
            </w:rPr>
          </w:rPrChange>
        </w:rPr>
        <w:t>for</w:t>
      </w:r>
      <w:r>
        <w:rPr>
          <w:spacing w:val="-5"/>
          <w:sz w:val="24"/>
          <w:rPrChange w:id="13074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075" w:author="Kendra Wyant" w:date="2023-05-31T13:43:00Z">
            <w:rPr>
              <w:spacing w:val="-6"/>
              <w:sz w:val="24"/>
            </w:rPr>
          </w:rPrChange>
        </w:rPr>
        <w:t>eHealth.</w:t>
      </w:r>
      <w:r>
        <w:rPr>
          <w:spacing w:val="14"/>
          <w:sz w:val="24"/>
          <w:rPrChange w:id="13076" w:author="Kendra Wyant" w:date="2023-05-31T13:43:00Z">
            <w:rPr>
              <w:spacing w:val="11"/>
              <w:sz w:val="24"/>
            </w:rPr>
          </w:rPrChange>
        </w:rPr>
        <w:t xml:space="preserve"> </w:t>
      </w:r>
      <w:r>
        <w:rPr>
          <w:spacing w:val="-2"/>
          <w:sz w:val="24"/>
          <w:rPrChange w:id="13077" w:author="Kendra Wyant" w:date="2023-05-31T13:43:00Z">
            <w:rPr>
              <w:spacing w:val="-6"/>
              <w:sz w:val="24"/>
            </w:rPr>
          </w:rPrChange>
        </w:rPr>
        <w:t>mHealth:</w:t>
      </w:r>
      <w:r>
        <w:rPr>
          <w:spacing w:val="14"/>
          <w:sz w:val="24"/>
          <w:rPrChange w:id="13078" w:author="Kendra Wyant" w:date="2023-05-31T13:43:00Z">
            <w:rPr>
              <w:spacing w:val="11"/>
              <w:sz w:val="24"/>
            </w:rPr>
          </w:rPrChange>
        </w:rPr>
        <w:t xml:space="preserve"> </w:t>
      </w:r>
      <w:r>
        <w:rPr>
          <w:spacing w:val="-2"/>
          <w:sz w:val="24"/>
          <w:rPrChange w:id="13079" w:author="Kendra Wyant" w:date="2023-05-31T13:43:00Z">
            <w:rPr>
              <w:spacing w:val="-6"/>
              <w:sz w:val="24"/>
            </w:rPr>
          </w:rPrChange>
        </w:rPr>
        <w:t>New</w:t>
      </w:r>
      <w:r>
        <w:rPr>
          <w:spacing w:val="-5"/>
          <w:sz w:val="24"/>
          <w:rPrChange w:id="13080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081" w:author="Kendra Wyant" w:date="2023-05-31T13:43:00Z">
            <w:rPr>
              <w:spacing w:val="-6"/>
              <w:sz w:val="24"/>
            </w:rPr>
          </w:rPrChange>
        </w:rPr>
        <w:t>horizons</w:t>
      </w:r>
      <w:r>
        <w:rPr>
          <w:spacing w:val="-5"/>
          <w:sz w:val="24"/>
          <w:rPrChange w:id="13082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083" w:author="Kendra Wyant" w:date="2023-05-31T13:43:00Z">
            <w:rPr>
              <w:spacing w:val="-6"/>
              <w:sz w:val="24"/>
            </w:rPr>
          </w:rPrChange>
        </w:rPr>
        <w:t>for</w:t>
      </w:r>
      <w:r>
        <w:rPr>
          <w:spacing w:val="-5"/>
          <w:sz w:val="24"/>
          <w:rPrChange w:id="13084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085" w:author="Kendra Wyant" w:date="2023-05-31T13:43:00Z">
            <w:rPr>
              <w:spacing w:val="-6"/>
              <w:sz w:val="24"/>
            </w:rPr>
          </w:rPrChange>
        </w:rPr>
        <w:t>health</w:t>
      </w:r>
      <w:r>
        <w:rPr>
          <w:spacing w:val="-5"/>
          <w:sz w:val="24"/>
          <w:rPrChange w:id="13086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087" w:author="Kendra Wyant" w:date="2023-05-31T13:43:00Z">
            <w:rPr>
              <w:spacing w:val="-6"/>
              <w:sz w:val="24"/>
            </w:rPr>
          </w:rPrChange>
        </w:rPr>
        <w:t>through</w:t>
      </w:r>
      <w:r>
        <w:rPr>
          <w:spacing w:val="-2"/>
          <w:sz w:val="24"/>
          <w:rPrChange w:id="13088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6"/>
          <w:sz w:val="24"/>
        </w:rPr>
        <w:t>mobile</w:t>
      </w:r>
      <w:r>
        <w:rPr>
          <w:spacing w:val="-1"/>
          <w:sz w:val="24"/>
          <w:rPrChange w:id="13089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6"/>
          <w:sz w:val="24"/>
          <w:rPrChange w:id="13090" w:author="Kendra Wyant" w:date="2023-05-31T13:43:00Z">
            <w:rPr>
              <w:spacing w:val="-2"/>
              <w:sz w:val="24"/>
            </w:rPr>
          </w:rPrChange>
        </w:rPr>
        <w:t>technologies:</w:t>
      </w:r>
      <w:r>
        <w:rPr>
          <w:spacing w:val="20"/>
          <w:sz w:val="24"/>
          <w:rPrChange w:id="13091" w:author="Kendra Wyant" w:date="2023-05-31T13:43:00Z">
            <w:rPr>
              <w:spacing w:val="11"/>
              <w:sz w:val="24"/>
            </w:rPr>
          </w:rPrChange>
        </w:rPr>
        <w:t xml:space="preserve"> </w:t>
      </w:r>
      <w:r>
        <w:rPr>
          <w:spacing w:val="-6"/>
          <w:sz w:val="24"/>
          <w:rPrChange w:id="13092" w:author="Kendra Wyant" w:date="2023-05-31T13:43:00Z">
            <w:rPr>
              <w:spacing w:val="-2"/>
              <w:sz w:val="24"/>
            </w:rPr>
          </w:rPrChange>
        </w:rPr>
        <w:t>Second</w:t>
      </w:r>
      <w:r>
        <w:rPr>
          <w:spacing w:val="-1"/>
          <w:sz w:val="24"/>
          <w:rPrChange w:id="13093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6"/>
          <w:sz w:val="24"/>
          <w:rPrChange w:id="13094" w:author="Kendra Wyant" w:date="2023-05-31T13:43:00Z">
            <w:rPr>
              <w:spacing w:val="-2"/>
              <w:sz w:val="24"/>
            </w:rPr>
          </w:rPrChange>
        </w:rPr>
        <w:t>global</w:t>
      </w:r>
      <w:r>
        <w:rPr>
          <w:sz w:val="24"/>
          <w:rPrChange w:id="13095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6"/>
          <w:sz w:val="24"/>
          <w:rPrChange w:id="13096" w:author="Kendra Wyant" w:date="2023-05-31T13:43:00Z">
            <w:rPr>
              <w:spacing w:val="-2"/>
              <w:sz w:val="24"/>
            </w:rPr>
          </w:rPrChange>
        </w:rPr>
        <w:t>survey</w:t>
      </w:r>
      <w:r>
        <w:rPr>
          <w:sz w:val="24"/>
          <w:rPrChange w:id="13097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6"/>
          <w:sz w:val="24"/>
          <w:rPrChange w:id="13098" w:author="Kendra Wyant" w:date="2023-05-31T13:43:00Z">
            <w:rPr>
              <w:spacing w:val="-2"/>
              <w:sz w:val="24"/>
            </w:rPr>
          </w:rPrChange>
        </w:rPr>
        <w:t>on</w:t>
      </w:r>
      <w:r>
        <w:rPr>
          <w:spacing w:val="-1"/>
          <w:sz w:val="24"/>
          <w:rPrChange w:id="13099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6"/>
          <w:sz w:val="24"/>
          <w:rPrChange w:id="13100" w:author="Kendra Wyant" w:date="2023-05-31T13:43:00Z">
            <w:rPr>
              <w:spacing w:val="-2"/>
              <w:sz w:val="24"/>
            </w:rPr>
          </w:rPrChange>
        </w:rPr>
        <w:t>eHealth.</w:t>
      </w:r>
      <w:r>
        <w:rPr>
          <w:spacing w:val="20"/>
          <w:sz w:val="24"/>
          <w:rPrChange w:id="13101" w:author="Kendra Wyant" w:date="2023-05-31T13:43:00Z">
            <w:rPr>
              <w:spacing w:val="11"/>
              <w:sz w:val="24"/>
            </w:rPr>
          </w:rPrChange>
        </w:rPr>
        <w:t xml:space="preserve"> </w:t>
      </w:r>
      <w:r>
        <w:rPr>
          <w:spacing w:val="-6"/>
          <w:sz w:val="24"/>
          <w:rPrChange w:id="13102" w:author="Kendra Wyant" w:date="2023-05-31T13:43:00Z">
            <w:rPr>
              <w:spacing w:val="-2"/>
              <w:sz w:val="24"/>
            </w:rPr>
          </w:rPrChange>
        </w:rPr>
        <w:t>World</w:t>
      </w:r>
      <w:r>
        <w:rPr>
          <w:spacing w:val="-1"/>
          <w:sz w:val="24"/>
          <w:rPrChange w:id="13103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6"/>
          <w:sz w:val="24"/>
          <w:rPrChange w:id="13104" w:author="Kendra Wyant" w:date="2023-05-31T13:43:00Z">
            <w:rPr>
              <w:spacing w:val="-2"/>
              <w:sz w:val="24"/>
            </w:rPr>
          </w:rPrChange>
        </w:rPr>
        <w:t>Health</w:t>
      </w:r>
      <w:r>
        <w:rPr>
          <w:sz w:val="24"/>
          <w:rPrChange w:id="13105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6"/>
          <w:sz w:val="24"/>
          <w:rPrChange w:id="13106" w:author="Kendra Wyant" w:date="2023-05-31T13:43:00Z">
            <w:rPr>
              <w:spacing w:val="-2"/>
              <w:sz w:val="24"/>
            </w:rPr>
          </w:rPrChange>
        </w:rPr>
        <w:t>Organization;</w:t>
      </w:r>
      <w:r>
        <w:rPr>
          <w:sz w:val="24"/>
          <w:rPrChange w:id="13107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6"/>
          <w:sz w:val="24"/>
          <w:rPrChange w:id="13108" w:author="Kendra Wyant" w:date="2023-05-31T13:43:00Z">
            <w:rPr>
              <w:spacing w:val="-2"/>
              <w:sz w:val="24"/>
            </w:rPr>
          </w:rPrChange>
        </w:rPr>
        <w:t>2011.</w:t>
      </w:r>
    </w:p>
    <w:p w14:paraId="2D794319" w14:textId="77777777" w:rsidR="00DC3B47" w:rsidRDefault="00DC3B47">
      <w:pPr>
        <w:pStyle w:val="BodyText"/>
        <w:spacing w:before="3"/>
        <w:rPr>
          <w:del w:id="13109" w:author="Kendra Wyant" w:date="2023-05-31T13:43:00Z"/>
          <w:sz w:val="35"/>
        </w:rPr>
      </w:pPr>
    </w:p>
    <w:p w14:paraId="200FDD44" w14:textId="77777777" w:rsidR="00DC3B47" w:rsidRDefault="004E27B8">
      <w:pPr>
        <w:pStyle w:val="ListParagraph"/>
        <w:numPr>
          <w:ilvl w:val="0"/>
          <w:numId w:val="5"/>
        </w:numPr>
        <w:tabs>
          <w:tab w:val="left" w:pos="434"/>
        </w:tabs>
        <w:spacing w:before="0"/>
        <w:ind w:left="433" w:hanging="280"/>
        <w:rPr>
          <w:del w:id="13110" w:author="Kendra Wyant" w:date="2023-05-31T13:43:00Z"/>
          <w:i/>
          <w:sz w:val="24"/>
        </w:rPr>
      </w:pPr>
      <w:r>
        <w:rPr>
          <w:spacing w:val="-4"/>
          <w:sz w:val="24"/>
          <w:rPrChange w:id="13111" w:author="Kendra Wyant" w:date="2023-05-31T13:43:00Z">
            <w:rPr>
              <w:spacing w:val="-8"/>
              <w:sz w:val="24"/>
            </w:rPr>
          </w:rPrChange>
        </w:rPr>
        <w:t>Majumder</w:t>
      </w:r>
      <w:r>
        <w:rPr>
          <w:spacing w:val="-4"/>
          <w:sz w:val="24"/>
          <w:rPrChange w:id="13112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4"/>
          <w:sz w:val="24"/>
          <w:rPrChange w:id="13113" w:author="Kendra Wyant" w:date="2023-05-31T13:43:00Z">
            <w:rPr>
              <w:spacing w:val="-8"/>
              <w:sz w:val="24"/>
            </w:rPr>
          </w:rPrChange>
        </w:rPr>
        <w:t>S,</w:t>
      </w:r>
      <w:r>
        <w:rPr>
          <w:spacing w:val="-4"/>
          <w:sz w:val="24"/>
          <w:rPrChange w:id="13114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4"/>
          <w:sz w:val="24"/>
          <w:rPrChange w:id="13115" w:author="Kendra Wyant" w:date="2023-05-31T13:43:00Z">
            <w:rPr>
              <w:spacing w:val="-8"/>
              <w:sz w:val="24"/>
            </w:rPr>
          </w:rPrChange>
        </w:rPr>
        <w:t>Deen</w:t>
      </w:r>
      <w:r>
        <w:rPr>
          <w:spacing w:val="-4"/>
          <w:sz w:val="24"/>
          <w:rPrChange w:id="13116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4"/>
          <w:sz w:val="24"/>
          <w:rPrChange w:id="13117" w:author="Kendra Wyant" w:date="2023-05-31T13:43:00Z">
            <w:rPr>
              <w:spacing w:val="-8"/>
              <w:sz w:val="24"/>
            </w:rPr>
          </w:rPrChange>
        </w:rPr>
        <w:t>MJ.</w:t>
      </w:r>
      <w:r>
        <w:rPr>
          <w:spacing w:val="-4"/>
          <w:sz w:val="24"/>
          <w:rPrChange w:id="13118" w:author="Kendra Wyant" w:date="2023-05-31T13:43:00Z">
            <w:rPr>
              <w:spacing w:val="1"/>
              <w:sz w:val="24"/>
            </w:rPr>
          </w:rPrChange>
        </w:rPr>
        <w:t xml:space="preserve"> </w:t>
      </w:r>
      <w:r>
        <w:rPr>
          <w:spacing w:val="-4"/>
          <w:sz w:val="24"/>
          <w:rPrChange w:id="13119" w:author="Kendra Wyant" w:date="2023-05-31T13:43:00Z">
            <w:rPr>
              <w:spacing w:val="-8"/>
              <w:sz w:val="24"/>
            </w:rPr>
          </w:rPrChange>
        </w:rPr>
        <w:t>Smartphone</w:t>
      </w:r>
      <w:r>
        <w:rPr>
          <w:spacing w:val="-4"/>
          <w:sz w:val="24"/>
          <w:rPrChange w:id="13120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4"/>
          <w:sz w:val="24"/>
          <w:rPrChange w:id="13121" w:author="Kendra Wyant" w:date="2023-05-31T13:43:00Z">
            <w:rPr>
              <w:spacing w:val="-8"/>
              <w:sz w:val="24"/>
            </w:rPr>
          </w:rPrChange>
        </w:rPr>
        <w:t>Sensors</w:t>
      </w:r>
      <w:r>
        <w:rPr>
          <w:spacing w:val="-4"/>
          <w:sz w:val="24"/>
          <w:rPrChange w:id="13122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4"/>
          <w:sz w:val="24"/>
          <w:rPrChange w:id="13123" w:author="Kendra Wyant" w:date="2023-05-31T13:43:00Z">
            <w:rPr>
              <w:spacing w:val="-8"/>
              <w:sz w:val="24"/>
            </w:rPr>
          </w:rPrChange>
        </w:rPr>
        <w:t>for</w:t>
      </w:r>
      <w:r>
        <w:rPr>
          <w:spacing w:val="-4"/>
          <w:sz w:val="24"/>
          <w:rPrChange w:id="13124" w:author="Kendra Wyant" w:date="2023-05-31T13:43:00Z">
            <w:rPr>
              <w:spacing w:val="1"/>
              <w:sz w:val="24"/>
            </w:rPr>
          </w:rPrChange>
        </w:rPr>
        <w:t xml:space="preserve"> </w:t>
      </w:r>
      <w:r>
        <w:rPr>
          <w:spacing w:val="-4"/>
          <w:sz w:val="24"/>
          <w:rPrChange w:id="13125" w:author="Kendra Wyant" w:date="2023-05-31T13:43:00Z">
            <w:rPr>
              <w:spacing w:val="-8"/>
              <w:sz w:val="24"/>
            </w:rPr>
          </w:rPrChange>
        </w:rPr>
        <w:t>Health</w:t>
      </w:r>
      <w:r>
        <w:rPr>
          <w:spacing w:val="-4"/>
          <w:sz w:val="24"/>
          <w:rPrChange w:id="13126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4"/>
          <w:sz w:val="24"/>
          <w:rPrChange w:id="13127" w:author="Kendra Wyant" w:date="2023-05-31T13:43:00Z">
            <w:rPr>
              <w:spacing w:val="-8"/>
              <w:sz w:val="24"/>
            </w:rPr>
          </w:rPrChange>
        </w:rPr>
        <w:t>Monitoring</w:t>
      </w:r>
      <w:r>
        <w:rPr>
          <w:spacing w:val="-4"/>
          <w:sz w:val="24"/>
          <w:rPrChange w:id="13128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4"/>
          <w:sz w:val="24"/>
          <w:rPrChange w:id="13129" w:author="Kendra Wyant" w:date="2023-05-31T13:43:00Z">
            <w:rPr>
              <w:spacing w:val="-8"/>
              <w:sz w:val="24"/>
            </w:rPr>
          </w:rPrChange>
        </w:rPr>
        <w:t>and</w:t>
      </w:r>
      <w:r>
        <w:rPr>
          <w:spacing w:val="-4"/>
          <w:sz w:val="24"/>
          <w:rPrChange w:id="13130" w:author="Kendra Wyant" w:date="2023-05-31T13:43:00Z">
            <w:rPr>
              <w:spacing w:val="1"/>
              <w:sz w:val="24"/>
            </w:rPr>
          </w:rPrChange>
        </w:rPr>
        <w:t xml:space="preserve"> </w:t>
      </w:r>
      <w:r>
        <w:rPr>
          <w:spacing w:val="-4"/>
          <w:sz w:val="24"/>
          <w:rPrChange w:id="13131" w:author="Kendra Wyant" w:date="2023-05-31T13:43:00Z">
            <w:rPr>
              <w:spacing w:val="-8"/>
              <w:sz w:val="24"/>
            </w:rPr>
          </w:rPrChange>
        </w:rPr>
        <w:t>Diagnosis.</w:t>
      </w:r>
      <w:r>
        <w:rPr>
          <w:spacing w:val="-4"/>
          <w:sz w:val="24"/>
          <w:rPrChange w:id="13132" w:author="Kendra Wyant" w:date="2023-05-31T13:43:00Z">
            <w:rPr>
              <w:spacing w:val="26"/>
              <w:sz w:val="24"/>
            </w:rPr>
          </w:rPrChange>
        </w:rPr>
        <w:t xml:space="preserve"> </w:t>
      </w:r>
      <w:r>
        <w:rPr>
          <w:i/>
          <w:sz w:val="24"/>
          <w:rPrChange w:id="13133" w:author="Kendra Wyant" w:date="2023-05-31T13:43:00Z">
            <w:rPr>
              <w:i/>
              <w:spacing w:val="-8"/>
              <w:sz w:val="24"/>
            </w:rPr>
          </w:rPrChange>
        </w:rPr>
        <w:t>Sensors</w:t>
      </w:r>
    </w:p>
    <w:p w14:paraId="717F2F34" w14:textId="1BA8429C" w:rsidR="003146FC" w:rsidRDefault="004E27B8">
      <w:pPr>
        <w:pStyle w:val="ListParagraph"/>
        <w:numPr>
          <w:ilvl w:val="0"/>
          <w:numId w:val="1"/>
        </w:numPr>
        <w:tabs>
          <w:tab w:val="left" w:pos="447"/>
        </w:tabs>
        <w:spacing w:before="237" w:line="355" w:lineRule="auto"/>
        <w:ind w:right="1168" w:firstLine="0"/>
        <w:rPr>
          <w:sz w:val="24"/>
          <w:rPrChange w:id="13134" w:author="Kendra Wyant" w:date="2023-05-31T13:43:00Z">
            <w:rPr/>
          </w:rPrChange>
        </w:rPr>
        <w:pPrChange w:id="13135" w:author="Kendra Wyant" w:date="2023-05-31T13:43:00Z">
          <w:pPr>
            <w:pStyle w:val="BodyText"/>
            <w:spacing w:before="155"/>
            <w:ind w:left="163" w:right="558"/>
            <w:jc w:val="center"/>
          </w:pPr>
        </w:pPrChange>
      </w:pPr>
      <w:ins w:id="13136" w:author="Kendra Wyant" w:date="2023-05-31T13:43:00Z">
        <w:r>
          <w:rPr>
            <w:i/>
            <w:sz w:val="24"/>
          </w:rPr>
          <w:t xml:space="preserve"> </w:t>
        </w:r>
      </w:ins>
      <w:r>
        <w:rPr>
          <w:sz w:val="24"/>
          <w:rPrChange w:id="13137" w:author="Kendra Wyant" w:date="2023-05-31T13:43:00Z">
            <w:rPr>
              <w:spacing w:val="-4"/>
            </w:rPr>
          </w:rPrChange>
        </w:rPr>
        <w:t>Multidisciplinary</w:t>
      </w:r>
      <w:r>
        <w:rPr>
          <w:sz w:val="24"/>
          <w:rPrChange w:id="13138" w:author="Kendra Wyant" w:date="2023-05-31T13:43:00Z">
            <w:rPr>
              <w:spacing w:val="2"/>
            </w:rPr>
          </w:rPrChange>
        </w:rPr>
        <w:t xml:space="preserve"> </w:t>
      </w:r>
      <w:r>
        <w:rPr>
          <w:sz w:val="24"/>
          <w:rPrChange w:id="13139" w:author="Kendra Wyant" w:date="2023-05-31T13:43:00Z">
            <w:rPr>
              <w:spacing w:val="-4"/>
            </w:rPr>
          </w:rPrChange>
        </w:rPr>
        <w:t>Digital</w:t>
      </w:r>
      <w:r>
        <w:rPr>
          <w:sz w:val="24"/>
          <w:rPrChange w:id="13140" w:author="Kendra Wyant" w:date="2023-05-31T13:43:00Z">
            <w:rPr>
              <w:spacing w:val="3"/>
            </w:rPr>
          </w:rPrChange>
        </w:rPr>
        <w:t xml:space="preserve"> </w:t>
      </w:r>
      <w:r>
        <w:rPr>
          <w:sz w:val="24"/>
          <w:rPrChange w:id="13141" w:author="Kendra Wyant" w:date="2023-05-31T13:43:00Z">
            <w:rPr>
              <w:spacing w:val="-4"/>
            </w:rPr>
          </w:rPrChange>
        </w:rPr>
        <w:t>Publishing</w:t>
      </w:r>
      <w:r>
        <w:rPr>
          <w:sz w:val="24"/>
          <w:rPrChange w:id="13142" w:author="Kendra Wyant" w:date="2023-05-31T13:43:00Z">
            <w:rPr>
              <w:spacing w:val="2"/>
            </w:rPr>
          </w:rPrChange>
        </w:rPr>
        <w:t xml:space="preserve"> </w:t>
      </w:r>
      <w:r>
        <w:rPr>
          <w:sz w:val="24"/>
          <w:rPrChange w:id="13143" w:author="Kendra Wyant" w:date="2023-05-31T13:43:00Z">
            <w:rPr>
              <w:spacing w:val="-4"/>
            </w:rPr>
          </w:rPrChange>
        </w:rPr>
        <w:t>Institute;</w:t>
      </w:r>
      <w:r>
        <w:rPr>
          <w:sz w:val="24"/>
          <w:rPrChange w:id="13144" w:author="Kendra Wyant" w:date="2023-05-31T13:43:00Z">
            <w:rPr>
              <w:spacing w:val="3"/>
            </w:rPr>
          </w:rPrChange>
        </w:rPr>
        <w:t xml:space="preserve"> </w:t>
      </w:r>
      <w:r>
        <w:rPr>
          <w:sz w:val="24"/>
          <w:rPrChange w:id="13145" w:author="Kendra Wyant" w:date="2023-05-31T13:43:00Z">
            <w:rPr>
              <w:spacing w:val="-4"/>
            </w:rPr>
          </w:rPrChange>
        </w:rPr>
        <w:t>2019</w:t>
      </w:r>
      <w:r>
        <w:rPr>
          <w:sz w:val="24"/>
          <w:rPrChange w:id="13146" w:author="Kendra Wyant" w:date="2023-05-31T13:43:00Z">
            <w:rPr>
              <w:spacing w:val="3"/>
            </w:rPr>
          </w:rPrChange>
        </w:rPr>
        <w:t xml:space="preserve"> </w:t>
      </w:r>
      <w:r>
        <w:rPr>
          <w:sz w:val="24"/>
          <w:rPrChange w:id="13147" w:author="Kendra Wyant" w:date="2023-05-31T13:43:00Z">
            <w:rPr>
              <w:spacing w:val="-4"/>
            </w:rPr>
          </w:rPrChange>
        </w:rPr>
        <w:t>Jan;19(9):2164.</w:t>
      </w:r>
      <w:r>
        <w:rPr>
          <w:spacing w:val="38"/>
          <w:sz w:val="24"/>
          <w:rPrChange w:id="13148" w:author="Kendra Wyant" w:date="2023-05-31T13:43:00Z">
            <w:rPr>
              <w:spacing w:val="24"/>
            </w:rPr>
          </w:rPrChange>
        </w:rPr>
        <w:t xml:space="preserve"> </w:t>
      </w:r>
      <w:r>
        <w:rPr>
          <w:sz w:val="24"/>
          <w:rPrChange w:id="13149" w:author="Kendra Wyant" w:date="2023-05-31T13:43:00Z">
            <w:rPr>
              <w:spacing w:val="-4"/>
            </w:rPr>
          </w:rPrChange>
        </w:rPr>
        <w:t>[doi:</w:t>
      </w:r>
      <w:r>
        <w:rPr>
          <w:sz w:val="24"/>
          <w:rPrChange w:id="13150" w:author="Kendra Wyant" w:date="2023-05-31T13:43:00Z">
            <w:rPr>
              <w:spacing w:val="24"/>
            </w:rPr>
          </w:rPrChange>
        </w:rPr>
        <w:t xml:space="preserve"> </w:t>
      </w:r>
      <w:r w:rsidR="00765778">
        <w:fldChar w:fldCharType="begin"/>
      </w:r>
      <w:r w:rsidR="00765778">
        <w:instrText>HYPERLINK "htt</w:instrText>
      </w:r>
      <w:r w:rsidR="00765778">
        <w:instrText>ps://doi.org/10.3390/s19092164" \h</w:instrText>
      </w:r>
      <w:r w:rsidR="00765778">
        <w:fldChar w:fldCharType="separate"/>
      </w:r>
      <w:r>
        <w:rPr>
          <w:spacing w:val="-2"/>
          <w:sz w:val="24"/>
          <w:rPrChange w:id="13151" w:author="Kendra Wyant" w:date="2023-05-31T13:43:00Z">
            <w:rPr>
              <w:spacing w:val="-4"/>
            </w:rPr>
          </w:rPrChange>
        </w:rPr>
        <w:t>10.3390/s19092164]</w:t>
      </w:r>
      <w:r w:rsidR="00765778">
        <w:rPr>
          <w:spacing w:val="-2"/>
          <w:sz w:val="24"/>
          <w:rPrChange w:id="13152" w:author="Kendra Wyant" w:date="2023-05-31T13:43:00Z">
            <w:rPr>
              <w:spacing w:val="-4"/>
            </w:rPr>
          </w:rPrChange>
        </w:rPr>
        <w:fldChar w:fldCharType="end"/>
      </w:r>
    </w:p>
    <w:p w14:paraId="5186FC61" w14:textId="77777777" w:rsidR="00DC3B47" w:rsidRDefault="00DC3B47">
      <w:pPr>
        <w:pStyle w:val="BodyText"/>
        <w:spacing w:before="12"/>
        <w:rPr>
          <w:del w:id="13153" w:author="Kendra Wyant" w:date="2023-05-31T13:43:00Z"/>
          <w:sz w:val="46"/>
        </w:rPr>
      </w:pPr>
    </w:p>
    <w:p w14:paraId="3742D52D" w14:textId="77777777" w:rsidR="003146FC" w:rsidRDefault="004E27B8">
      <w:pPr>
        <w:pStyle w:val="ListParagraph"/>
        <w:numPr>
          <w:ilvl w:val="0"/>
          <w:numId w:val="1"/>
        </w:numPr>
        <w:tabs>
          <w:tab w:val="left" w:pos="447"/>
        </w:tabs>
        <w:ind w:left="446"/>
        <w:rPr>
          <w:sz w:val="24"/>
        </w:rPr>
        <w:pPrChange w:id="13154" w:author="Kendra Wyant" w:date="2023-05-31T13:43:00Z">
          <w:pPr>
            <w:pStyle w:val="ListParagraph"/>
            <w:numPr>
              <w:numId w:val="5"/>
            </w:numPr>
            <w:tabs>
              <w:tab w:val="left" w:pos="441"/>
            </w:tabs>
            <w:ind w:left="440" w:hanging="287"/>
          </w:pPr>
        </w:pPrChange>
      </w:pPr>
      <w:r>
        <w:rPr>
          <w:sz w:val="24"/>
        </w:rPr>
        <w:t>Center</w:t>
      </w:r>
      <w:r>
        <w:rPr>
          <w:spacing w:val="3"/>
          <w:sz w:val="24"/>
        </w:rPr>
        <w:t xml:space="preserve"> </w:t>
      </w:r>
      <w:r>
        <w:rPr>
          <w:sz w:val="24"/>
        </w:rPr>
        <w:t>PR.</w:t>
      </w:r>
      <w:r>
        <w:rPr>
          <w:spacing w:val="5"/>
          <w:sz w:val="24"/>
        </w:rPr>
        <w:t xml:space="preserve"> </w:t>
      </w:r>
      <w:r>
        <w:rPr>
          <w:sz w:val="24"/>
        </w:rPr>
        <w:t>Mobile</w:t>
      </w:r>
      <w:r>
        <w:rPr>
          <w:spacing w:val="5"/>
          <w:sz w:val="24"/>
        </w:rPr>
        <w:t xml:space="preserve"> </w:t>
      </w:r>
      <w:r>
        <w:rPr>
          <w:sz w:val="24"/>
        </w:rPr>
        <w:t>Fact</w:t>
      </w:r>
      <w:r>
        <w:rPr>
          <w:spacing w:val="5"/>
          <w:sz w:val="24"/>
        </w:rPr>
        <w:t xml:space="preserve"> </w:t>
      </w:r>
      <w:r>
        <w:rPr>
          <w:sz w:val="24"/>
        </w:rPr>
        <w:t>Sheet.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2021.</w:t>
      </w:r>
    </w:p>
    <w:p w14:paraId="19F8FFC8" w14:textId="77777777" w:rsidR="003146FC" w:rsidRDefault="003146FC">
      <w:pPr>
        <w:pStyle w:val="BodyText"/>
        <w:spacing w:before="2"/>
        <w:rPr>
          <w:sz w:val="29"/>
          <w:rPrChange w:id="13155" w:author="Kendra Wyant" w:date="2023-05-31T13:43:00Z">
            <w:rPr>
              <w:sz w:val="46"/>
            </w:rPr>
          </w:rPrChange>
        </w:rPr>
        <w:pPrChange w:id="13156" w:author="Kendra Wyant" w:date="2023-05-31T13:43:00Z">
          <w:pPr>
            <w:pStyle w:val="BodyText"/>
            <w:spacing w:before="12"/>
          </w:pPr>
        </w:pPrChange>
      </w:pPr>
    </w:p>
    <w:p w14:paraId="00796CBC" w14:textId="77777777" w:rsidR="003146FC" w:rsidRDefault="004E27B8">
      <w:pPr>
        <w:pStyle w:val="ListParagraph"/>
        <w:numPr>
          <w:ilvl w:val="0"/>
          <w:numId w:val="1"/>
        </w:numPr>
        <w:tabs>
          <w:tab w:val="left" w:pos="447"/>
        </w:tabs>
        <w:spacing w:before="0"/>
        <w:ind w:left="446"/>
        <w:rPr>
          <w:sz w:val="24"/>
        </w:rPr>
        <w:pPrChange w:id="13157" w:author="Kendra Wyant" w:date="2023-05-31T13:43:00Z">
          <w:pPr>
            <w:pStyle w:val="ListParagraph"/>
            <w:numPr>
              <w:numId w:val="5"/>
            </w:numPr>
            <w:tabs>
              <w:tab w:val="left" w:pos="438"/>
            </w:tabs>
            <w:ind w:left="437" w:hanging="287"/>
          </w:pPr>
        </w:pPrChange>
      </w:pPr>
      <w:r>
        <w:rPr>
          <w:sz w:val="24"/>
        </w:rPr>
        <w:t>Health</w:t>
      </w:r>
      <w:r>
        <w:rPr>
          <w:spacing w:val="5"/>
          <w:sz w:val="24"/>
        </w:rPr>
        <w:t xml:space="preserve"> </w:t>
      </w:r>
      <w:r>
        <w:rPr>
          <w:sz w:val="24"/>
        </w:rPr>
        <w:t>C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D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R.</w:t>
      </w:r>
      <w:r>
        <w:rPr>
          <w:spacing w:val="5"/>
          <w:sz w:val="24"/>
        </w:rPr>
        <w:t xml:space="preserve"> </w:t>
      </w: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Digital</w:t>
      </w:r>
      <w:r>
        <w:rPr>
          <w:spacing w:val="5"/>
          <w:sz w:val="24"/>
        </w:rPr>
        <w:t xml:space="preserve"> </w:t>
      </w:r>
      <w:r>
        <w:rPr>
          <w:sz w:val="24"/>
        </w:rPr>
        <w:t>Health?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>FDA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FDA;</w:t>
      </w:r>
      <w:r>
        <w:rPr>
          <w:spacing w:val="6"/>
          <w:sz w:val="24"/>
        </w:rPr>
        <w:t xml:space="preserve"> </w:t>
      </w:r>
      <w:r>
        <w:rPr>
          <w:sz w:val="24"/>
        </w:rPr>
        <w:t>Tue,</w:t>
      </w:r>
      <w:r>
        <w:rPr>
          <w:spacing w:val="5"/>
          <w:sz w:val="24"/>
        </w:rPr>
        <w:t xml:space="preserve"> </w:t>
      </w:r>
      <w:r>
        <w:rPr>
          <w:sz w:val="24"/>
        </w:rPr>
        <w:t>09/22/2020</w:t>
      </w:r>
      <w:r>
        <w:rPr>
          <w:spacing w:val="6"/>
          <w:sz w:val="24"/>
        </w:rPr>
        <w:t xml:space="preserve"> </w:t>
      </w:r>
      <w:r>
        <w:rPr>
          <w:sz w:val="24"/>
        </w:rPr>
        <w:t>-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11:26;</w:t>
      </w:r>
    </w:p>
    <w:p w14:paraId="4D4D09F0" w14:textId="77777777" w:rsidR="003146FC" w:rsidRDefault="003146FC">
      <w:pPr>
        <w:pStyle w:val="BodyText"/>
        <w:spacing w:before="2"/>
        <w:rPr>
          <w:sz w:val="29"/>
          <w:rPrChange w:id="13158" w:author="Kendra Wyant" w:date="2023-05-31T13:43:00Z">
            <w:rPr>
              <w:sz w:val="46"/>
            </w:rPr>
          </w:rPrChange>
        </w:rPr>
        <w:pPrChange w:id="13159" w:author="Kendra Wyant" w:date="2023-05-31T13:43:00Z">
          <w:pPr>
            <w:pStyle w:val="BodyText"/>
            <w:spacing w:before="11"/>
          </w:pPr>
        </w:pPrChange>
      </w:pPr>
    </w:p>
    <w:p w14:paraId="1F832B62" w14:textId="77777777" w:rsidR="003146FC" w:rsidRDefault="004E27B8">
      <w:pPr>
        <w:pStyle w:val="ListParagraph"/>
        <w:numPr>
          <w:ilvl w:val="0"/>
          <w:numId w:val="1"/>
        </w:numPr>
        <w:tabs>
          <w:tab w:val="left" w:pos="447"/>
        </w:tabs>
        <w:spacing w:before="0" w:line="355" w:lineRule="auto"/>
        <w:ind w:right="920" w:firstLine="0"/>
        <w:rPr>
          <w:sz w:val="24"/>
        </w:rPr>
        <w:pPrChange w:id="13160" w:author="Kendra Wyant" w:date="2023-05-31T13:43:00Z">
          <w:pPr>
            <w:pStyle w:val="ListParagraph"/>
            <w:numPr>
              <w:numId w:val="5"/>
            </w:numPr>
            <w:tabs>
              <w:tab w:val="left" w:pos="442"/>
            </w:tabs>
            <w:spacing w:before="1" w:line="355" w:lineRule="auto"/>
            <w:ind w:left="154" w:right="556" w:firstLine="5"/>
          </w:pPr>
        </w:pPrChange>
      </w:pPr>
      <w:r>
        <w:rPr>
          <w:spacing w:val="-2"/>
          <w:sz w:val="24"/>
          <w:rPrChange w:id="13161" w:author="Kendra Wyant" w:date="2023-05-31T13:43:00Z">
            <w:rPr>
              <w:spacing w:val="-6"/>
              <w:sz w:val="24"/>
            </w:rPr>
          </w:rPrChange>
        </w:rPr>
        <w:t>Mohr</w:t>
      </w:r>
      <w:r>
        <w:rPr>
          <w:spacing w:val="-8"/>
          <w:sz w:val="24"/>
          <w:rPrChange w:id="1316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3163" w:author="Kendra Wyant" w:date="2023-05-31T13:43:00Z">
            <w:rPr>
              <w:spacing w:val="-6"/>
              <w:sz w:val="24"/>
            </w:rPr>
          </w:rPrChange>
        </w:rPr>
        <w:t>DC,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  <w:rPrChange w:id="13164" w:author="Kendra Wyant" w:date="2023-05-31T13:43:00Z">
            <w:rPr>
              <w:spacing w:val="-6"/>
              <w:sz w:val="24"/>
            </w:rPr>
          </w:rPrChange>
        </w:rPr>
        <w:t>Zhang</w:t>
      </w:r>
      <w:r>
        <w:rPr>
          <w:spacing w:val="-8"/>
          <w:sz w:val="24"/>
          <w:rPrChange w:id="1316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3166" w:author="Kendra Wyant" w:date="2023-05-31T13:43:00Z">
            <w:rPr>
              <w:spacing w:val="-6"/>
              <w:sz w:val="24"/>
            </w:rPr>
          </w:rPrChange>
        </w:rPr>
        <w:t>M,</w:t>
      </w:r>
      <w:r>
        <w:rPr>
          <w:spacing w:val="-8"/>
          <w:sz w:val="24"/>
          <w:rPrChange w:id="1316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3168" w:author="Kendra Wyant" w:date="2023-05-31T13:43:00Z">
            <w:rPr>
              <w:spacing w:val="-6"/>
              <w:sz w:val="24"/>
            </w:rPr>
          </w:rPrChange>
        </w:rPr>
        <w:t>Schueller</w:t>
      </w:r>
      <w:r>
        <w:rPr>
          <w:spacing w:val="-8"/>
          <w:sz w:val="24"/>
          <w:rPrChange w:id="1316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3170" w:author="Kendra Wyant" w:date="2023-05-31T13:43:00Z">
            <w:rPr>
              <w:spacing w:val="-6"/>
              <w:sz w:val="24"/>
            </w:rPr>
          </w:rPrChange>
        </w:rPr>
        <w:t>SM.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  <w:rPrChange w:id="13171" w:author="Kendra Wyant" w:date="2023-05-31T13:43:00Z">
            <w:rPr>
              <w:spacing w:val="-6"/>
              <w:sz w:val="24"/>
            </w:rPr>
          </w:rPrChange>
        </w:rPr>
        <w:t>Personal</w:t>
      </w:r>
      <w:r>
        <w:rPr>
          <w:spacing w:val="-8"/>
          <w:sz w:val="24"/>
          <w:rPrChange w:id="1317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3173" w:author="Kendra Wyant" w:date="2023-05-31T13:43:00Z">
            <w:rPr>
              <w:spacing w:val="-6"/>
              <w:sz w:val="24"/>
            </w:rPr>
          </w:rPrChange>
        </w:rPr>
        <w:t>Sensing:</w:t>
      </w:r>
      <w:r>
        <w:rPr>
          <w:spacing w:val="9"/>
          <w:sz w:val="24"/>
          <w:rPrChange w:id="13174" w:author="Kendra Wyant" w:date="2023-05-31T13:43:00Z">
            <w:rPr>
              <w:spacing w:val="6"/>
              <w:sz w:val="24"/>
            </w:rPr>
          </w:rPrChange>
        </w:rPr>
        <w:t xml:space="preserve"> </w:t>
      </w:r>
      <w:r>
        <w:rPr>
          <w:spacing w:val="-2"/>
          <w:sz w:val="24"/>
          <w:rPrChange w:id="13175" w:author="Kendra Wyant" w:date="2023-05-31T13:43:00Z">
            <w:rPr>
              <w:spacing w:val="-6"/>
              <w:sz w:val="24"/>
            </w:rPr>
          </w:rPrChange>
        </w:rPr>
        <w:t>Understanding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  <w:rPrChange w:id="13176" w:author="Kendra Wyant" w:date="2023-05-31T13:43:00Z">
            <w:rPr>
              <w:spacing w:val="-6"/>
              <w:sz w:val="24"/>
            </w:rPr>
          </w:rPrChange>
        </w:rPr>
        <w:t>Mental</w:t>
      </w:r>
      <w:r>
        <w:rPr>
          <w:spacing w:val="-8"/>
          <w:sz w:val="24"/>
          <w:rPrChange w:id="1317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3178" w:author="Kendra Wyant" w:date="2023-05-31T13:43:00Z">
            <w:rPr>
              <w:spacing w:val="-6"/>
              <w:sz w:val="24"/>
            </w:rPr>
          </w:rPrChange>
        </w:rPr>
        <w:t>Health</w:t>
      </w:r>
      <w:r>
        <w:rPr>
          <w:spacing w:val="-2"/>
          <w:sz w:val="24"/>
          <w:rPrChange w:id="1317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3180" w:author="Kendra Wyant" w:date="2023-05-31T13:43:00Z">
            <w:rPr>
              <w:spacing w:val="-6"/>
              <w:sz w:val="24"/>
            </w:rPr>
          </w:rPrChange>
        </w:rPr>
        <w:t xml:space="preserve">Using </w:t>
      </w:r>
      <w:r>
        <w:rPr>
          <w:spacing w:val="-2"/>
          <w:sz w:val="24"/>
          <w:rPrChange w:id="13181" w:author="Kendra Wyant" w:date="2023-05-31T13:43:00Z">
            <w:rPr>
              <w:sz w:val="24"/>
            </w:rPr>
          </w:rPrChange>
        </w:rPr>
        <w:t>Ubiquitous Sensors and Machine Learning.</w:t>
      </w:r>
      <w:r>
        <w:rPr>
          <w:spacing w:val="20"/>
          <w:sz w:val="24"/>
          <w:rPrChange w:id="13182" w:author="Kendra Wyant" w:date="2023-05-31T13:43:00Z">
            <w:rPr>
              <w:spacing w:val="30"/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3183" w:author="Kendra Wyant" w:date="2023-05-31T13:43:00Z">
            <w:rPr>
              <w:i/>
              <w:sz w:val="24"/>
            </w:rPr>
          </w:rPrChange>
        </w:rPr>
        <w:t xml:space="preserve">Annual Review of Clinical Psychology </w:t>
      </w:r>
      <w:r>
        <w:rPr>
          <w:sz w:val="24"/>
        </w:rPr>
        <w:t>2017;13(1):23–47.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"https://www.ncbi.nlm.nih.gov/pubmed/28375728" \h</w:instrText>
      </w:r>
      <w:r w:rsidR="00765778">
        <w:fldChar w:fldCharType="separate"/>
      </w:r>
      <w:r>
        <w:rPr>
          <w:sz w:val="24"/>
        </w:rPr>
        <w:t>PMID:28375728</w:t>
      </w:r>
      <w:r w:rsidR="00765778">
        <w:rPr>
          <w:sz w:val="24"/>
        </w:rPr>
        <w:fldChar w:fldCharType="end"/>
      </w:r>
    </w:p>
    <w:p w14:paraId="428CF2AD" w14:textId="77777777" w:rsidR="00DC3B47" w:rsidRDefault="00DC3B47">
      <w:pPr>
        <w:pStyle w:val="BodyText"/>
        <w:spacing w:before="2"/>
        <w:rPr>
          <w:del w:id="13184" w:author="Kendra Wyant" w:date="2023-05-31T13:43:00Z"/>
          <w:sz w:val="35"/>
        </w:rPr>
      </w:pPr>
    </w:p>
    <w:p w14:paraId="062422D3" w14:textId="77777777" w:rsidR="003146FC" w:rsidRDefault="004E27B8">
      <w:pPr>
        <w:pStyle w:val="ListParagraph"/>
        <w:numPr>
          <w:ilvl w:val="0"/>
          <w:numId w:val="1"/>
        </w:numPr>
        <w:tabs>
          <w:tab w:val="left" w:pos="447"/>
        </w:tabs>
        <w:spacing w:line="355" w:lineRule="auto"/>
        <w:ind w:right="677" w:firstLine="0"/>
        <w:rPr>
          <w:sz w:val="24"/>
        </w:rPr>
        <w:pPrChange w:id="13185" w:author="Kendra Wyant" w:date="2023-05-31T13:43:00Z">
          <w:pPr>
            <w:pStyle w:val="ListParagraph"/>
            <w:numPr>
              <w:numId w:val="5"/>
            </w:numPr>
            <w:tabs>
              <w:tab w:val="left" w:pos="447"/>
            </w:tabs>
            <w:spacing w:line="355" w:lineRule="auto"/>
            <w:ind w:left="148" w:right="677" w:firstLine="11"/>
          </w:pPr>
        </w:pPrChange>
      </w:pPr>
      <w:r>
        <w:rPr>
          <w:sz w:val="24"/>
        </w:rPr>
        <w:t>Klasnja</w:t>
      </w:r>
      <w:r>
        <w:rPr>
          <w:spacing w:val="-1"/>
          <w:sz w:val="24"/>
        </w:rPr>
        <w:t xml:space="preserve"> </w:t>
      </w:r>
      <w:r>
        <w:rPr>
          <w:sz w:val="24"/>
        </w:rPr>
        <w:t>P,</w:t>
      </w:r>
      <w:r>
        <w:rPr>
          <w:spacing w:val="-2"/>
          <w:sz w:val="24"/>
        </w:rPr>
        <w:t xml:space="preserve"> </w:t>
      </w:r>
      <w:r>
        <w:rPr>
          <w:sz w:val="24"/>
        </w:rPr>
        <w:t>Consolvo</w:t>
      </w:r>
      <w:r>
        <w:rPr>
          <w:spacing w:val="-2"/>
          <w:sz w:val="24"/>
        </w:rPr>
        <w:t xml:space="preserve"> </w:t>
      </w:r>
      <w:r>
        <w:rPr>
          <w:sz w:val="24"/>
        </w:rPr>
        <w:t>S,</w:t>
      </w:r>
      <w:r>
        <w:rPr>
          <w:spacing w:val="-1"/>
          <w:sz w:val="24"/>
        </w:rPr>
        <w:t xml:space="preserve"> </w:t>
      </w:r>
      <w:r>
        <w:rPr>
          <w:sz w:val="24"/>
        </w:rPr>
        <w:t>Choudhury</w:t>
      </w:r>
      <w:r>
        <w:rPr>
          <w:spacing w:val="-2"/>
          <w:sz w:val="24"/>
        </w:rPr>
        <w:t xml:space="preserve"> </w:t>
      </w:r>
      <w:r>
        <w:rPr>
          <w:sz w:val="24"/>
        </w:rPr>
        <w:t>T,</w:t>
      </w:r>
      <w:r>
        <w:rPr>
          <w:spacing w:val="-1"/>
          <w:sz w:val="24"/>
        </w:rPr>
        <w:t xml:space="preserve"> </w:t>
      </w:r>
      <w:r>
        <w:rPr>
          <w:sz w:val="24"/>
        </w:rPr>
        <w:t>Beckwith</w:t>
      </w:r>
      <w:r>
        <w:rPr>
          <w:spacing w:val="-2"/>
          <w:sz w:val="24"/>
        </w:rPr>
        <w:t xml:space="preserve"> </w:t>
      </w:r>
      <w:r>
        <w:rPr>
          <w:sz w:val="24"/>
        </w:rPr>
        <w:t>R,</w:t>
      </w:r>
      <w:r>
        <w:rPr>
          <w:spacing w:val="-1"/>
          <w:sz w:val="24"/>
        </w:rPr>
        <w:t xml:space="preserve"> </w:t>
      </w:r>
      <w:r>
        <w:rPr>
          <w:sz w:val="24"/>
        </w:rPr>
        <w:t>Hightower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Exploring</w:t>
      </w:r>
      <w:r>
        <w:rPr>
          <w:spacing w:val="-1"/>
          <w:sz w:val="24"/>
        </w:rPr>
        <w:t xml:space="preserve"> </w:t>
      </w:r>
      <w:r>
        <w:rPr>
          <w:sz w:val="24"/>
        </w:rPr>
        <w:t>Privacy Concerns</w:t>
      </w:r>
      <w:r>
        <w:rPr>
          <w:spacing w:val="-5"/>
          <w:sz w:val="24"/>
          <w:rPrChange w:id="13186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  <w:rPrChange w:id="13187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Personal</w:t>
      </w:r>
      <w:r>
        <w:rPr>
          <w:spacing w:val="-5"/>
          <w:sz w:val="24"/>
          <w:rPrChange w:id="13188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Sensing.</w:t>
      </w:r>
      <w:r>
        <w:rPr>
          <w:spacing w:val="14"/>
          <w:sz w:val="24"/>
          <w:rPrChange w:id="13189" w:author="Kendra Wyant" w:date="2023-05-31T13:43:00Z">
            <w:rPr>
              <w:spacing w:val="15"/>
              <w:sz w:val="24"/>
            </w:rPr>
          </w:rPrChange>
        </w:rPr>
        <w:t xml:space="preserve"> </w:t>
      </w:r>
      <w:r>
        <w:rPr>
          <w:sz w:val="24"/>
        </w:rPr>
        <w:t>In:</w:t>
      </w:r>
      <w:r>
        <w:rPr>
          <w:spacing w:val="14"/>
          <w:sz w:val="24"/>
          <w:rPrChange w:id="13190" w:author="Kendra Wyant" w:date="2023-05-31T13:43:00Z">
            <w:rPr>
              <w:spacing w:val="15"/>
              <w:sz w:val="24"/>
            </w:rPr>
          </w:rPrChange>
        </w:rPr>
        <w:t xml:space="preserve"> </w:t>
      </w:r>
      <w:r>
        <w:rPr>
          <w:sz w:val="24"/>
        </w:rPr>
        <w:t>Tokuda</w:t>
      </w:r>
      <w:r>
        <w:rPr>
          <w:spacing w:val="-5"/>
          <w:sz w:val="24"/>
          <w:rPrChange w:id="13191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H,</w:t>
      </w:r>
      <w:r>
        <w:rPr>
          <w:spacing w:val="-5"/>
          <w:sz w:val="24"/>
          <w:rPrChange w:id="13192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Beigl</w:t>
      </w:r>
      <w:r>
        <w:rPr>
          <w:spacing w:val="-5"/>
          <w:sz w:val="24"/>
          <w:rPrChange w:id="13193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M,</w:t>
      </w:r>
      <w:r>
        <w:rPr>
          <w:spacing w:val="-5"/>
          <w:sz w:val="24"/>
          <w:rPrChange w:id="13194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Friday</w:t>
      </w:r>
      <w:r>
        <w:rPr>
          <w:spacing w:val="-5"/>
          <w:sz w:val="24"/>
          <w:rPrChange w:id="13195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A,</w:t>
      </w:r>
      <w:r>
        <w:rPr>
          <w:spacing w:val="-5"/>
          <w:sz w:val="24"/>
          <w:rPrChange w:id="13196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Brush</w:t>
      </w:r>
      <w:r>
        <w:rPr>
          <w:spacing w:val="-5"/>
          <w:sz w:val="24"/>
          <w:rPrChange w:id="13197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AJB,</w:t>
      </w:r>
      <w:r>
        <w:rPr>
          <w:spacing w:val="-5"/>
          <w:sz w:val="24"/>
          <w:rPrChange w:id="13198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Tobe</w:t>
      </w:r>
      <w:r>
        <w:rPr>
          <w:spacing w:val="-5"/>
          <w:sz w:val="24"/>
          <w:rPrChange w:id="13199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Y, editors.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 xml:space="preserve">Pervasive Computing </w:t>
      </w:r>
      <w:r>
        <w:rPr>
          <w:sz w:val="24"/>
        </w:rPr>
        <w:t>Berlin, Heidelberg:</w:t>
      </w:r>
      <w:r>
        <w:rPr>
          <w:spacing w:val="27"/>
          <w:sz w:val="24"/>
        </w:rPr>
        <w:t xml:space="preserve"> </w:t>
      </w:r>
      <w:r>
        <w:rPr>
          <w:sz w:val="24"/>
        </w:rPr>
        <w:t>Springer Berlin Heidelberg; 2009.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p. </w:t>
      </w:r>
      <w:r>
        <w:rPr>
          <w:spacing w:val="-2"/>
          <w:w w:val="105"/>
          <w:sz w:val="24"/>
        </w:rPr>
        <w:t>176–183.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[doi:</w:t>
      </w:r>
      <w:r>
        <w:rPr>
          <w:spacing w:val="9"/>
          <w:w w:val="105"/>
          <w:sz w:val="24"/>
        </w:rPr>
        <w:t xml:space="preserve"> </w:t>
      </w:r>
      <w:r w:rsidR="00765778">
        <w:fldChar w:fldCharType="begin"/>
      </w:r>
      <w:r w:rsidR="00765778">
        <w:instrText>HYPERLINK "https://doi.org/10.1007/978-3-642-01516-8_13" \h</w:instrText>
      </w:r>
      <w:r w:rsidR="00765778">
        <w:fldChar w:fldCharType="separate"/>
      </w:r>
      <w:r>
        <w:rPr>
          <w:spacing w:val="-2"/>
          <w:w w:val="105"/>
          <w:sz w:val="24"/>
        </w:rPr>
        <w:t>10.1007/978-3-642-01516-8_13]</w:t>
      </w:r>
      <w:r w:rsidR="00765778">
        <w:rPr>
          <w:spacing w:val="-2"/>
          <w:w w:val="105"/>
          <w:sz w:val="24"/>
        </w:rPr>
        <w:fldChar w:fldCharType="end"/>
      </w:r>
    </w:p>
    <w:p w14:paraId="34469DBB" w14:textId="77777777" w:rsidR="00DC3B47" w:rsidRDefault="00DC3B47">
      <w:pPr>
        <w:pStyle w:val="BodyText"/>
        <w:spacing w:before="2"/>
        <w:rPr>
          <w:del w:id="13200" w:author="Kendra Wyant" w:date="2023-05-31T13:43:00Z"/>
          <w:sz w:val="35"/>
        </w:rPr>
      </w:pPr>
    </w:p>
    <w:p w14:paraId="3358B26C" w14:textId="77777777" w:rsidR="003146FC" w:rsidRDefault="004E27B8">
      <w:pPr>
        <w:pStyle w:val="ListParagraph"/>
        <w:numPr>
          <w:ilvl w:val="0"/>
          <w:numId w:val="1"/>
        </w:numPr>
        <w:tabs>
          <w:tab w:val="left" w:pos="447"/>
        </w:tabs>
        <w:spacing w:before="235" w:line="355" w:lineRule="auto"/>
        <w:ind w:right="620" w:firstLine="0"/>
        <w:rPr>
          <w:sz w:val="24"/>
        </w:rPr>
        <w:pPrChange w:id="13201" w:author="Kendra Wyant" w:date="2023-05-31T13:43:00Z">
          <w:pPr>
            <w:pStyle w:val="ListParagraph"/>
            <w:numPr>
              <w:numId w:val="5"/>
            </w:numPr>
            <w:tabs>
              <w:tab w:val="left" w:pos="441"/>
            </w:tabs>
            <w:spacing w:line="355" w:lineRule="auto"/>
            <w:ind w:right="513" w:hanging="6"/>
          </w:pPr>
        </w:pPrChange>
      </w:pPr>
      <w:r>
        <w:rPr>
          <w:spacing w:val="-4"/>
          <w:sz w:val="24"/>
          <w:rPrChange w:id="13202" w:author="Kendra Wyant" w:date="2023-05-31T13:43:00Z">
            <w:rPr>
              <w:spacing w:val="-2"/>
              <w:sz w:val="24"/>
            </w:rPr>
          </w:rPrChange>
        </w:rPr>
        <w:t>Huckvale</w:t>
      </w:r>
      <w:r>
        <w:rPr>
          <w:spacing w:val="-6"/>
          <w:sz w:val="24"/>
          <w:rPrChange w:id="1320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3204" w:author="Kendra Wyant" w:date="2023-05-31T13:43:00Z">
            <w:rPr>
              <w:spacing w:val="-2"/>
              <w:sz w:val="24"/>
            </w:rPr>
          </w:rPrChange>
        </w:rPr>
        <w:t>K,</w:t>
      </w:r>
      <w:r>
        <w:rPr>
          <w:spacing w:val="-6"/>
          <w:sz w:val="24"/>
          <w:rPrChange w:id="1320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3206" w:author="Kendra Wyant" w:date="2023-05-31T13:43:00Z">
            <w:rPr>
              <w:spacing w:val="-2"/>
              <w:sz w:val="24"/>
            </w:rPr>
          </w:rPrChange>
        </w:rPr>
        <w:t>Venkatesh</w:t>
      </w:r>
      <w:r>
        <w:rPr>
          <w:spacing w:val="-6"/>
          <w:sz w:val="24"/>
          <w:rPrChange w:id="1320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3208" w:author="Kendra Wyant" w:date="2023-05-31T13:43:00Z">
            <w:rPr>
              <w:spacing w:val="-2"/>
              <w:sz w:val="24"/>
            </w:rPr>
          </w:rPrChange>
        </w:rPr>
        <w:t>S,</w:t>
      </w:r>
      <w:r>
        <w:rPr>
          <w:spacing w:val="-7"/>
          <w:sz w:val="24"/>
          <w:rPrChange w:id="1320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3210" w:author="Kendra Wyant" w:date="2023-05-31T13:43:00Z">
            <w:rPr>
              <w:spacing w:val="-2"/>
              <w:sz w:val="24"/>
            </w:rPr>
          </w:rPrChange>
        </w:rPr>
        <w:t>Christensen</w:t>
      </w:r>
      <w:r>
        <w:rPr>
          <w:spacing w:val="-6"/>
          <w:sz w:val="24"/>
          <w:rPrChange w:id="1321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3212" w:author="Kendra Wyant" w:date="2023-05-31T13:43:00Z">
            <w:rPr>
              <w:spacing w:val="-2"/>
              <w:sz w:val="24"/>
            </w:rPr>
          </w:rPrChange>
        </w:rPr>
        <w:t>H.</w:t>
      </w:r>
      <w:r>
        <w:rPr>
          <w:spacing w:val="-7"/>
          <w:sz w:val="24"/>
          <w:rPrChange w:id="1321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3214" w:author="Kendra Wyant" w:date="2023-05-31T13:43:00Z">
            <w:rPr>
              <w:spacing w:val="-2"/>
              <w:sz w:val="24"/>
            </w:rPr>
          </w:rPrChange>
        </w:rPr>
        <w:t>Toward</w:t>
      </w:r>
      <w:r>
        <w:rPr>
          <w:spacing w:val="-7"/>
          <w:sz w:val="24"/>
          <w:rPrChange w:id="13215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3216" w:author="Kendra Wyant" w:date="2023-05-31T13:43:00Z">
            <w:rPr>
              <w:spacing w:val="-2"/>
              <w:sz w:val="24"/>
            </w:rPr>
          </w:rPrChange>
        </w:rPr>
        <w:t>clinical</w:t>
      </w:r>
      <w:r>
        <w:rPr>
          <w:spacing w:val="-6"/>
          <w:sz w:val="24"/>
          <w:rPrChange w:id="1321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3218" w:author="Kendra Wyant" w:date="2023-05-31T13:43:00Z">
            <w:rPr>
              <w:spacing w:val="-2"/>
              <w:sz w:val="24"/>
            </w:rPr>
          </w:rPrChange>
        </w:rPr>
        <w:t>digital</w:t>
      </w:r>
      <w:r>
        <w:rPr>
          <w:spacing w:val="-6"/>
          <w:sz w:val="24"/>
          <w:rPrChange w:id="1321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3220" w:author="Kendra Wyant" w:date="2023-05-31T13:43:00Z">
            <w:rPr>
              <w:spacing w:val="-2"/>
              <w:sz w:val="24"/>
            </w:rPr>
          </w:rPrChange>
        </w:rPr>
        <w:t>phenotyping:</w:t>
      </w:r>
      <w:r>
        <w:rPr>
          <w:spacing w:val="12"/>
          <w:sz w:val="24"/>
          <w:rPrChange w:id="13221" w:author="Kendra Wyant" w:date="2023-05-31T13:43:00Z">
            <w:rPr>
              <w:spacing w:val="7"/>
              <w:sz w:val="24"/>
            </w:rPr>
          </w:rPrChange>
        </w:rPr>
        <w:t xml:space="preserve"> </w:t>
      </w:r>
      <w:r>
        <w:rPr>
          <w:spacing w:val="-4"/>
          <w:sz w:val="24"/>
          <w:rPrChange w:id="13222" w:author="Kendra Wyant" w:date="2023-05-31T13:43:00Z">
            <w:rPr>
              <w:spacing w:val="-2"/>
              <w:sz w:val="24"/>
            </w:rPr>
          </w:rPrChange>
        </w:rPr>
        <w:t>A</w:t>
      </w:r>
      <w:r>
        <w:rPr>
          <w:spacing w:val="-7"/>
          <w:sz w:val="24"/>
          <w:rPrChange w:id="1322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3224" w:author="Kendra Wyant" w:date="2023-05-31T13:43:00Z">
            <w:rPr>
              <w:spacing w:val="-2"/>
              <w:sz w:val="24"/>
            </w:rPr>
          </w:rPrChange>
        </w:rPr>
        <w:t xml:space="preserve">timely </w:t>
      </w:r>
      <w:r>
        <w:rPr>
          <w:sz w:val="24"/>
          <w:rPrChange w:id="13225" w:author="Kendra Wyant" w:date="2023-05-31T13:43:00Z">
            <w:rPr>
              <w:spacing w:val="-2"/>
              <w:sz w:val="24"/>
            </w:rPr>
          </w:rPrChange>
        </w:rPr>
        <w:t>opportunity</w:t>
      </w:r>
      <w:r>
        <w:rPr>
          <w:spacing w:val="-4"/>
          <w:sz w:val="24"/>
          <w:rPrChange w:id="13226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3227" w:author="Kendra Wyant" w:date="2023-05-31T13:43:00Z">
            <w:rPr>
              <w:spacing w:val="-2"/>
              <w:sz w:val="24"/>
            </w:rPr>
          </w:rPrChange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  <w:rPrChange w:id="13228" w:author="Kendra Wyant" w:date="2023-05-31T13:43:00Z">
            <w:rPr>
              <w:spacing w:val="-2"/>
              <w:sz w:val="24"/>
            </w:rPr>
          </w:rPrChange>
        </w:rPr>
        <w:t>consider</w:t>
      </w:r>
      <w:r>
        <w:rPr>
          <w:spacing w:val="-3"/>
          <w:sz w:val="24"/>
        </w:rPr>
        <w:t xml:space="preserve"> </w:t>
      </w:r>
      <w:r>
        <w:rPr>
          <w:sz w:val="24"/>
          <w:rPrChange w:id="13229" w:author="Kendra Wyant" w:date="2023-05-31T13:43:00Z">
            <w:rPr>
              <w:spacing w:val="-2"/>
              <w:sz w:val="24"/>
            </w:rPr>
          </w:rPrChange>
        </w:rPr>
        <w:t>purpose,</w:t>
      </w:r>
      <w:r>
        <w:rPr>
          <w:spacing w:val="-4"/>
          <w:sz w:val="24"/>
          <w:rPrChange w:id="13230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3231" w:author="Kendra Wyant" w:date="2023-05-31T13:43:00Z">
            <w:rPr>
              <w:spacing w:val="-2"/>
              <w:sz w:val="24"/>
            </w:rPr>
          </w:rPrChange>
        </w:rPr>
        <w:t>quality,</w:t>
      </w:r>
      <w:r>
        <w:rPr>
          <w:spacing w:val="-4"/>
          <w:sz w:val="24"/>
          <w:rPrChange w:id="13232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3233" w:author="Kendra Wyant" w:date="2023-05-31T13:43:00Z">
            <w:rPr>
              <w:spacing w:val="-2"/>
              <w:sz w:val="24"/>
            </w:rPr>
          </w:rPrChange>
        </w:rPr>
        <w:t>and</w:t>
      </w:r>
      <w:r>
        <w:rPr>
          <w:spacing w:val="-4"/>
          <w:sz w:val="24"/>
          <w:rPrChange w:id="13234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3235" w:author="Kendra Wyant" w:date="2023-05-31T13:43:00Z">
            <w:rPr>
              <w:spacing w:val="-2"/>
              <w:sz w:val="24"/>
            </w:rPr>
          </w:rPrChange>
        </w:rPr>
        <w:t>safety.</w:t>
      </w:r>
      <w:r>
        <w:rPr>
          <w:spacing w:val="16"/>
          <w:sz w:val="24"/>
          <w:rPrChange w:id="13236" w:author="Kendra Wyant" w:date="2023-05-31T13:43:00Z">
            <w:rPr>
              <w:spacing w:val="17"/>
              <w:sz w:val="24"/>
            </w:rPr>
          </w:rPrChange>
        </w:rPr>
        <w:t xml:space="preserve"> </w:t>
      </w:r>
      <w:r>
        <w:rPr>
          <w:i/>
          <w:sz w:val="24"/>
          <w:rPrChange w:id="13237" w:author="Kendra Wyant" w:date="2023-05-31T13:43:00Z">
            <w:rPr>
              <w:i/>
              <w:spacing w:val="-2"/>
              <w:sz w:val="24"/>
            </w:rPr>
          </w:rPrChange>
        </w:rPr>
        <w:t xml:space="preserve">npj Digital Medicine </w:t>
      </w:r>
      <w:r>
        <w:rPr>
          <w:sz w:val="24"/>
          <w:rPrChange w:id="13238" w:author="Kendra Wyant" w:date="2023-05-31T13:43:00Z">
            <w:rPr>
              <w:spacing w:val="-2"/>
              <w:sz w:val="24"/>
            </w:rPr>
          </w:rPrChange>
        </w:rPr>
        <w:t>2019</w:t>
      </w:r>
      <w:r>
        <w:rPr>
          <w:sz w:val="24"/>
          <w:rPrChange w:id="13239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3240" w:author="Kendra Wyant" w:date="2023-05-31T13:43:00Z">
            <w:rPr>
              <w:spacing w:val="-2"/>
              <w:sz w:val="24"/>
            </w:rPr>
          </w:rPrChange>
        </w:rPr>
        <w:t>Dec;2(1):88.</w:t>
      </w:r>
      <w:r>
        <w:rPr>
          <w:spacing w:val="40"/>
          <w:sz w:val="24"/>
          <w:rPrChange w:id="13241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"https://doi.org/10.103</w:instrText>
      </w:r>
      <w:r w:rsidR="00765778">
        <w:instrText>8/s41746-019-0166-1" \h</w:instrText>
      </w:r>
      <w:r w:rsidR="00765778">
        <w:fldChar w:fldCharType="separate"/>
      </w:r>
      <w:r>
        <w:rPr>
          <w:sz w:val="24"/>
        </w:rPr>
        <w:t>10.1038/s41746-019-0166-1]</w:t>
      </w:r>
      <w:r w:rsidR="00765778">
        <w:rPr>
          <w:sz w:val="24"/>
        </w:rPr>
        <w:fldChar w:fldCharType="end"/>
      </w:r>
    </w:p>
    <w:p w14:paraId="141DE255" w14:textId="77777777" w:rsidR="00DC3B47" w:rsidRDefault="00DC3B47">
      <w:pPr>
        <w:pStyle w:val="BodyText"/>
        <w:spacing w:before="3"/>
        <w:rPr>
          <w:del w:id="13242" w:author="Kendra Wyant" w:date="2023-05-31T13:43:00Z"/>
          <w:sz w:val="35"/>
        </w:rPr>
      </w:pPr>
    </w:p>
    <w:p w14:paraId="6CC1B4CB" w14:textId="77777777" w:rsidR="003146FC" w:rsidRDefault="004E27B8">
      <w:pPr>
        <w:pStyle w:val="ListParagraph"/>
        <w:numPr>
          <w:ilvl w:val="0"/>
          <w:numId w:val="1"/>
        </w:numPr>
        <w:tabs>
          <w:tab w:val="left" w:pos="447"/>
        </w:tabs>
        <w:spacing w:line="355" w:lineRule="auto"/>
        <w:ind w:right="801" w:firstLine="0"/>
        <w:rPr>
          <w:sz w:val="24"/>
        </w:rPr>
        <w:pPrChange w:id="13243" w:author="Kendra Wyant" w:date="2023-05-31T13:43:00Z">
          <w:pPr>
            <w:pStyle w:val="ListParagraph"/>
            <w:numPr>
              <w:numId w:val="5"/>
            </w:numPr>
            <w:tabs>
              <w:tab w:val="left" w:pos="442"/>
            </w:tabs>
            <w:spacing w:line="355" w:lineRule="auto"/>
            <w:ind w:right="556"/>
          </w:pPr>
        </w:pPrChange>
      </w:pPr>
      <w:r>
        <w:rPr>
          <w:spacing w:val="-4"/>
          <w:sz w:val="24"/>
          <w:rPrChange w:id="13244" w:author="Kendra Wyant" w:date="2023-05-31T13:43:00Z">
            <w:rPr>
              <w:spacing w:val="-6"/>
              <w:sz w:val="24"/>
            </w:rPr>
          </w:rPrChange>
        </w:rPr>
        <w:t>Morgenstern</w:t>
      </w:r>
      <w:r>
        <w:rPr>
          <w:spacing w:val="-4"/>
          <w:sz w:val="24"/>
          <w:rPrChange w:id="13245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4"/>
          <w:sz w:val="24"/>
          <w:rPrChange w:id="13246" w:author="Kendra Wyant" w:date="2023-05-31T13:43:00Z">
            <w:rPr>
              <w:spacing w:val="-6"/>
              <w:sz w:val="24"/>
            </w:rPr>
          </w:rPrChange>
        </w:rPr>
        <w:t>J,</w:t>
      </w:r>
      <w:r>
        <w:rPr>
          <w:spacing w:val="-4"/>
          <w:sz w:val="24"/>
          <w:rPrChange w:id="13247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pacing w:val="-4"/>
          <w:sz w:val="24"/>
          <w:rPrChange w:id="13248" w:author="Kendra Wyant" w:date="2023-05-31T13:43:00Z">
            <w:rPr>
              <w:spacing w:val="-6"/>
              <w:sz w:val="24"/>
            </w:rPr>
          </w:rPrChange>
        </w:rPr>
        <w:t>Kuerbis</w:t>
      </w:r>
      <w:r>
        <w:rPr>
          <w:spacing w:val="-4"/>
          <w:sz w:val="24"/>
          <w:rPrChange w:id="13249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4"/>
          <w:sz w:val="24"/>
          <w:rPrChange w:id="13250" w:author="Kendra Wyant" w:date="2023-05-31T13:43:00Z">
            <w:rPr>
              <w:spacing w:val="-6"/>
              <w:sz w:val="24"/>
            </w:rPr>
          </w:rPrChange>
        </w:rPr>
        <w:t>A,</w:t>
      </w:r>
      <w:r>
        <w:rPr>
          <w:spacing w:val="-4"/>
          <w:sz w:val="24"/>
          <w:rPrChange w:id="13251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4"/>
          <w:sz w:val="24"/>
          <w:rPrChange w:id="13252" w:author="Kendra Wyant" w:date="2023-05-31T13:43:00Z">
            <w:rPr>
              <w:spacing w:val="-6"/>
              <w:sz w:val="24"/>
            </w:rPr>
          </w:rPrChange>
        </w:rPr>
        <w:t>Muench</w:t>
      </w:r>
      <w:r>
        <w:rPr>
          <w:spacing w:val="-4"/>
          <w:sz w:val="24"/>
          <w:rPrChange w:id="13253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4"/>
          <w:sz w:val="24"/>
          <w:rPrChange w:id="13254" w:author="Kendra Wyant" w:date="2023-05-31T13:43:00Z">
            <w:rPr>
              <w:spacing w:val="-6"/>
              <w:sz w:val="24"/>
            </w:rPr>
          </w:rPrChange>
        </w:rPr>
        <w:t>F.</w:t>
      </w:r>
      <w:r>
        <w:rPr>
          <w:spacing w:val="-4"/>
          <w:sz w:val="24"/>
          <w:rPrChange w:id="13255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4"/>
          <w:sz w:val="24"/>
          <w:rPrChange w:id="13256" w:author="Kendra Wyant" w:date="2023-05-31T13:43:00Z">
            <w:rPr>
              <w:spacing w:val="-6"/>
              <w:sz w:val="24"/>
            </w:rPr>
          </w:rPrChange>
        </w:rPr>
        <w:t>Ecological</w:t>
      </w:r>
      <w:r>
        <w:rPr>
          <w:spacing w:val="-4"/>
          <w:sz w:val="24"/>
          <w:rPrChange w:id="13257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4"/>
          <w:sz w:val="24"/>
          <w:rPrChange w:id="13258" w:author="Kendra Wyant" w:date="2023-05-31T13:43:00Z">
            <w:rPr>
              <w:spacing w:val="-6"/>
              <w:sz w:val="24"/>
            </w:rPr>
          </w:rPrChange>
        </w:rPr>
        <w:t>Momentary</w:t>
      </w:r>
      <w:r>
        <w:rPr>
          <w:spacing w:val="-4"/>
          <w:sz w:val="24"/>
          <w:rPrChange w:id="13259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4"/>
          <w:sz w:val="24"/>
          <w:rPrChange w:id="13260" w:author="Kendra Wyant" w:date="2023-05-31T13:43:00Z">
            <w:rPr>
              <w:spacing w:val="-6"/>
              <w:sz w:val="24"/>
            </w:rPr>
          </w:rPrChange>
        </w:rPr>
        <w:t>Assessment</w:t>
      </w:r>
      <w:r>
        <w:rPr>
          <w:spacing w:val="-4"/>
          <w:sz w:val="24"/>
          <w:rPrChange w:id="13261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4"/>
          <w:sz w:val="24"/>
          <w:rPrChange w:id="13262" w:author="Kendra Wyant" w:date="2023-05-31T13:43:00Z">
            <w:rPr>
              <w:spacing w:val="-6"/>
              <w:sz w:val="24"/>
            </w:rPr>
          </w:rPrChange>
        </w:rPr>
        <w:t>and</w:t>
      </w:r>
      <w:r>
        <w:rPr>
          <w:spacing w:val="-4"/>
          <w:sz w:val="24"/>
          <w:rPrChange w:id="13263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4"/>
          <w:sz w:val="24"/>
          <w:rPrChange w:id="13264" w:author="Kendra Wyant" w:date="2023-05-31T13:43:00Z">
            <w:rPr>
              <w:spacing w:val="-6"/>
              <w:sz w:val="24"/>
            </w:rPr>
          </w:rPrChange>
        </w:rPr>
        <w:t>Alcohol</w:t>
      </w:r>
      <w:r>
        <w:rPr>
          <w:spacing w:val="-4"/>
          <w:sz w:val="24"/>
          <w:rPrChange w:id="13265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266" w:author="Kendra Wyant" w:date="2023-05-31T13:43:00Z">
            <w:rPr>
              <w:spacing w:val="-6"/>
              <w:sz w:val="24"/>
            </w:rPr>
          </w:rPrChange>
        </w:rPr>
        <w:t>Use</w:t>
      </w:r>
      <w:r>
        <w:rPr>
          <w:spacing w:val="-8"/>
          <w:w w:val="105"/>
          <w:sz w:val="24"/>
          <w:rPrChange w:id="13267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268" w:author="Kendra Wyant" w:date="2023-05-31T13:43:00Z">
            <w:rPr>
              <w:sz w:val="24"/>
            </w:rPr>
          </w:rPrChange>
        </w:rPr>
        <w:t>Disorder</w:t>
      </w:r>
      <w:r>
        <w:rPr>
          <w:spacing w:val="-7"/>
          <w:w w:val="105"/>
          <w:sz w:val="24"/>
          <w:rPrChange w:id="13269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270" w:author="Kendra Wyant" w:date="2023-05-31T13:43:00Z">
            <w:rPr>
              <w:sz w:val="24"/>
            </w:rPr>
          </w:rPrChange>
        </w:rPr>
        <w:t>Treatment.</w:t>
      </w:r>
      <w:r>
        <w:rPr>
          <w:spacing w:val="11"/>
          <w:w w:val="105"/>
          <w:sz w:val="24"/>
          <w:rPrChange w:id="13271" w:author="Kendra Wyant" w:date="2023-05-31T13:43:00Z">
            <w:rPr>
              <w:spacing w:val="40"/>
              <w:sz w:val="24"/>
            </w:rPr>
          </w:rPrChange>
        </w:rPr>
        <w:t xml:space="preserve"> </w:t>
      </w:r>
      <w:r>
        <w:rPr>
          <w:i/>
          <w:spacing w:val="-2"/>
          <w:w w:val="105"/>
          <w:sz w:val="24"/>
          <w:rPrChange w:id="13272" w:author="Kendra Wyant" w:date="2023-05-31T13:43:00Z">
            <w:rPr>
              <w:i/>
              <w:sz w:val="24"/>
            </w:rPr>
          </w:rPrChange>
        </w:rPr>
        <w:t>Alcohol</w:t>
      </w:r>
      <w:r>
        <w:rPr>
          <w:i/>
          <w:spacing w:val="-4"/>
          <w:w w:val="105"/>
          <w:sz w:val="24"/>
          <w:rPrChange w:id="13273" w:author="Kendra Wyant" w:date="2023-05-31T13:43:00Z">
            <w:rPr>
              <w:i/>
              <w:sz w:val="24"/>
            </w:rPr>
          </w:rPrChange>
        </w:rPr>
        <w:t xml:space="preserve"> </w:t>
      </w:r>
      <w:r>
        <w:rPr>
          <w:i/>
          <w:spacing w:val="-2"/>
          <w:w w:val="105"/>
          <w:sz w:val="24"/>
          <w:rPrChange w:id="13274" w:author="Kendra Wyant" w:date="2023-05-31T13:43:00Z">
            <w:rPr>
              <w:i/>
              <w:sz w:val="24"/>
            </w:rPr>
          </w:rPrChange>
        </w:rPr>
        <w:t>Research</w:t>
      </w:r>
      <w:r>
        <w:rPr>
          <w:i/>
          <w:spacing w:val="-4"/>
          <w:w w:val="105"/>
          <w:sz w:val="24"/>
          <w:rPrChange w:id="13275" w:author="Kendra Wyant" w:date="2023-05-31T13:43:00Z">
            <w:rPr>
              <w:i/>
              <w:sz w:val="24"/>
            </w:rPr>
          </w:rPrChange>
        </w:rPr>
        <w:t xml:space="preserve"> </w:t>
      </w:r>
      <w:r>
        <w:rPr>
          <w:i/>
          <w:spacing w:val="-2"/>
          <w:w w:val="105"/>
          <w:sz w:val="24"/>
          <w:rPrChange w:id="13276" w:author="Kendra Wyant" w:date="2023-05-31T13:43:00Z">
            <w:rPr>
              <w:i/>
              <w:sz w:val="24"/>
            </w:rPr>
          </w:rPrChange>
        </w:rPr>
        <w:t>:</w:t>
      </w:r>
      <w:r>
        <w:rPr>
          <w:i/>
          <w:spacing w:val="14"/>
          <w:w w:val="105"/>
          <w:sz w:val="24"/>
          <w:rPrChange w:id="13277" w:author="Kendra Wyant" w:date="2023-05-31T13:43:00Z">
            <w:rPr>
              <w:i/>
              <w:spacing w:val="40"/>
              <w:sz w:val="24"/>
            </w:rPr>
          </w:rPrChange>
        </w:rPr>
        <w:t xml:space="preserve"> </w:t>
      </w:r>
      <w:r>
        <w:rPr>
          <w:i/>
          <w:spacing w:val="-2"/>
          <w:w w:val="105"/>
          <w:sz w:val="24"/>
          <w:rPrChange w:id="13278" w:author="Kendra Wyant" w:date="2023-05-31T13:43:00Z">
            <w:rPr>
              <w:i/>
              <w:sz w:val="24"/>
            </w:rPr>
          </w:rPrChange>
        </w:rPr>
        <w:t>Current</w:t>
      </w:r>
      <w:r>
        <w:rPr>
          <w:i/>
          <w:spacing w:val="-4"/>
          <w:w w:val="105"/>
          <w:sz w:val="24"/>
          <w:rPrChange w:id="13279" w:author="Kendra Wyant" w:date="2023-05-31T13:43:00Z">
            <w:rPr>
              <w:i/>
              <w:sz w:val="24"/>
            </w:rPr>
          </w:rPrChange>
        </w:rPr>
        <w:t xml:space="preserve"> </w:t>
      </w:r>
      <w:r>
        <w:rPr>
          <w:i/>
          <w:spacing w:val="-2"/>
          <w:w w:val="105"/>
          <w:sz w:val="24"/>
          <w:rPrChange w:id="13280" w:author="Kendra Wyant" w:date="2023-05-31T13:43:00Z">
            <w:rPr>
              <w:i/>
              <w:sz w:val="24"/>
            </w:rPr>
          </w:rPrChange>
        </w:rPr>
        <w:t xml:space="preserve">Reviews </w:t>
      </w:r>
      <w:r>
        <w:rPr>
          <w:spacing w:val="-2"/>
          <w:w w:val="105"/>
          <w:sz w:val="24"/>
          <w:rPrChange w:id="13281" w:author="Kendra Wyant" w:date="2023-05-31T13:43:00Z">
            <w:rPr>
              <w:sz w:val="24"/>
            </w:rPr>
          </w:rPrChange>
        </w:rPr>
        <w:t>2014;36(1):101–110.</w:t>
      </w:r>
      <w:ins w:id="13282" w:author="Kendra Wyant" w:date="2023-05-31T13:43:00Z">
        <w:r>
          <w:rPr>
            <w:spacing w:val="-2"/>
            <w:w w:val="105"/>
            <w:sz w:val="24"/>
          </w:rPr>
          <w:t xml:space="preserve"> </w:t>
        </w:r>
      </w:ins>
      <w:moveToRangeStart w:id="13283" w:author="Kendra Wyant" w:date="2023-05-31T13:43:00Z" w:name="move136433015"/>
      <w:moveTo w:id="13284" w:author="Kendra Wyant" w:date="2023-05-31T13:43:00Z">
        <w:r w:rsidR="00765778">
          <w:fldChar w:fldCharType="begin"/>
        </w:r>
        <w:r w:rsidR="00765778">
          <w:instrText>HYPERLINK "https://www.ncbi.nlm.nih.gov/pubmed/26259004" \h</w:instrText>
        </w:r>
        <w:r w:rsidR="00765778">
          <w:fldChar w:fldCharType="separate"/>
        </w:r>
        <w:r>
          <w:rPr>
            <w:spacing w:val="-2"/>
            <w:w w:val="105"/>
            <w:sz w:val="24"/>
            <w:rPrChange w:id="13285" w:author="Kendra Wyant" w:date="2023-05-31T13:43:00Z">
              <w:rPr>
                <w:spacing w:val="-2"/>
              </w:rPr>
            </w:rPrChange>
          </w:rPr>
          <w:t>PMID:26259004</w:t>
        </w:r>
        <w:r w:rsidR="00765778">
          <w:rPr>
            <w:spacing w:val="-2"/>
            <w:w w:val="105"/>
            <w:sz w:val="24"/>
            <w:rPrChange w:id="13286" w:author="Kendra Wyant" w:date="2023-05-31T13:43:00Z">
              <w:rPr>
                <w:spacing w:val="-2"/>
              </w:rPr>
            </w:rPrChange>
          </w:rPr>
          <w:fldChar w:fldCharType="end"/>
        </w:r>
      </w:moveTo>
      <w:moveToRangeEnd w:id="13283"/>
    </w:p>
    <w:p w14:paraId="598090B9" w14:textId="77777777" w:rsidR="00DC3B47" w:rsidRDefault="00DC3B47">
      <w:pPr>
        <w:spacing w:line="355" w:lineRule="auto"/>
        <w:rPr>
          <w:del w:id="13287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43CEBBD" w14:textId="77777777" w:rsidR="00DC3B47" w:rsidRDefault="00DC3B47">
      <w:pPr>
        <w:pStyle w:val="BodyText"/>
        <w:rPr>
          <w:del w:id="13288" w:author="Kendra Wyant" w:date="2023-05-31T13:43:00Z"/>
          <w:sz w:val="9"/>
        </w:rPr>
      </w:pPr>
    </w:p>
    <w:moveFromRangeStart w:id="13289" w:author="Kendra Wyant" w:date="2023-05-31T13:43:00Z" w:name="move136433015"/>
    <w:p w14:paraId="671EA89C" w14:textId="77777777" w:rsidR="00DC3B47" w:rsidRDefault="00765778">
      <w:pPr>
        <w:pStyle w:val="BodyText"/>
        <w:spacing w:before="118"/>
        <w:ind w:left="160"/>
        <w:rPr>
          <w:del w:id="13290" w:author="Kendra Wyant" w:date="2023-05-31T13:43:00Z"/>
        </w:rPr>
      </w:pPr>
      <w:moveFrom w:id="13291" w:author="Kendra Wyant" w:date="2023-05-31T13:43:00Z">
        <w:r>
          <w:fldChar w:fldCharType="begin"/>
        </w:r>
        <w:r>
          <w:instrText>HYPERLINK "https://www.ncbi.nlm.nih.gov/pubmed/26259004" \h</w:instrText>
        </w:r>
        <w:r>
          <w:fldChar w:fldCharType="separate"/>
        </w:r>
        <w:r w:rsidR="004E27B8">
          <w:rPr>
            <w:spacing w:val="-2"/>
            <w:w w:val="105"/>
            <w:rPrChange w:id="13292" w:author="Kendra Wyant" w:date="2023-05-31T13:43:00Z">
              <w:rPr>
                <w:spacing w:val="-2"/>
              </w:rPr>
            </w:rPrChange>
          </w:rPr>
          <w:t>PMID:26259004</w:t>
        </w:r>
        <w:r>
          <w:rPr>
            <w:spacing w:val="-2"/>
            <w:w w:val="105"/>
            <w:rPrChange w:id="13293" w:author="Kendra Wyant" w:date="2023-05-31T13:43:00Z">
              <w:rPr>
                <w:spacing w:val="-2"/>
              </w:rPr>
            </w:rPrChange>
          </w:rPr>
          <w:fldChar w:fldCharType="end"/>
        </w:r>
      </w:moveFrom>
      <w:moveFromRangeEnd w:id="13289"/>
    </w:p>
    <w:p w14:paraId="1E37625C" w14:textId="77777777" w:rsidR="00DC3B47" w:rsidRDefault="00DC3B47">
      <w:pPr>
        <w:pStyle w:val="BodyText"/>
        <w:spacing w:before="12"/>
        <w:rPr>
          <w:del w:id="13294" w:author="Kendra Wyant" w:date="2023-05-31T13:43:00Z"/>
          <w:sz w:val="46"/>
        </w:rPr>
      </w:pPr>
    </w:p>
    <w:p w14:paraId="5E41CE99" w14:textId="1CF54843" w:rsidR="003146FC" w:rsidRDefault="004E27B8">
      <w:pPr>
        <w:pStyle w:val="ListParagraph"/>
        <w:numPr>
          <w:ilvl w:val="0"/>
          <w:numId w:val="1"/>
        </w:numPr>
        <w:tabs>
          <w:tab w:val="left" w:pos="447"/>
        </w:tabs>
        <w:ind w:left="446"/>
        <w:rPr>
          <w:ins w:id="13295" w:author="Kendra Wyant" w:date="2023-05-31T13:43:00Z"/>
          <w:sz w:val="24"/>
        </w:rPr>
      </w:pPr>
      <w:r>
        <w:rPr>
          <w:sz w:val="24"/>
        </w:rPr>
        <w:t>Fronk</w:t>
      </w:r>
      <w:r>
        <w:rPr>
          <w:spacing w:val="9"/>
          <w:sz w:val="24"/>
          <w:rPrChange w:id="13296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GE,</w:t>
      </w:r>
      <w:r>
        <w:rPr>
          <w:spacing w:val="10"/>
          <w:sz w:val="24"/>
          <w:rPrChange w:id="13297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Sant’Ana</w:t>
      </w:r>
      <w:r>
        <w:rPr>
          <w:spacing w:val="9"/>
          <w:sz w:val="24"/>
          <w:rPrChange w:id="13298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SJ,</w:t>
      </w:r>
      <w:r>
        <w:rPr>
          <w:spacing w:val="11"/>
          <w:sz w:val="24"/>
          <w:rPrChange w:id="13299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Kaye</w:t>
      </w:r>
      <w:r>
        <w:rPr>
          <w:spacing w:val="10"/>
          <w:sz w:val="24"/>
          <w:rPrChange w:id="13300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JT,</w:t>
      </w:r>
      <w:r>
        <w:rPr>
          <w:spacing w:val="9"/>
          <w:sz w:val="24"/>
          <w:rPrChange w:id="13301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Curtin</w:t>
      </w:r>
      <w:r>
        <w:rPr>
          <w:spacing w:val="5"/>
          <w:w w:val="110"/>
          <w:sz w:val="24"/>
          <w:rPrChange w:id="13302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w w:val="110"/>
          <w:sz w:val="24"/>
          <w:rPrChange w:id="13303" w:author="Kendra Wyant" w:date="2023-05-31T13:43:00Z">
            <w:rPr>
              <w:sz w:val="24"/>
            </w:rPr>
          </w:rPrChange>
        </w:rPr>
        <w:t>JJ.</w:t>
      </w:r>
      <w:r>
        <w:rPr>
          <w:spacing w:val="4"/>
          <w:w w:val="110"/>
          <w:sz w:val="24"/>
          <w:rPrChange w:id="13304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Stress</w:t>
      </w:r>
      <w:r>
        <w:rPr>
          <w:spacing w:val="9"/>
          <w:sz w:val="24"/>
          <w:rPrChange w:id="13305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Allostasis</w:t>
      </w:r>
      <w:r>
        <w:rPr>
          <w:spacing w:val="11"/>
          <w:sz w:val="24"/>
          <w:rPrChange w:id="13306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  <w:rPrChange w:id="13307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Substance</w:t>
      </w:r>
      <w:r>
        <w:rPr>
          <w:spacing w:val="9"/>
          <w:sz w:val="24"/>
          <w:rPrChange w:id="13308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pacing w:val="-5"/>
          <w:sz w:val="24"/>
          <w:rPrChange w:id="13309" w:author="Kendra Wyant" w:date="2023-05-31T13:43:00Z">
            <w:rPr>
              <w:sz w:val="24"/>
            </w:rPr>
          </w:rPrChange>
        </w:rPr>
        <w:t>Use</w:t>
      </w:r>
      <w:del w:id="13310" w:author="Kendra Wyant" w:date="2023-05-31T13:43:00Z">
        <w:r w:rsidR="00F53A9D">
          <w:rPr>
            <w:spacing w:val="-12"/>
            <w:sz w:val="24"/>
          </w:rPr>
          <w:delText xml:space="preserve"> </w:delText>
        </w:r>
      </w:del>
    </w:p>
    <w:p w14:paraId="1D9FB15B" w14:textId="77777777" w:rsidR="003146FC" w:rsidRDefault="003146FC">
      <w:pPr>
        <w:rPr>
          <w:ins w:id="13311" w:author="Kendra Wyant" w:date="2023-05-31T13:43:00Z"/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1263A782" w14:textId="77777777" w:rsidR="003146FC" w:rsidRDefault="003146FC">
      <w:pPr>
        <w:pStyle w:val="BodyText"/>
        <w:rPr>
          <w:ins w:id="13312" w:author="Kendra Wyant" w:date="2023-05-31T13:43:00Z"/>
          <w:sz w:val="9"/>
        </w:rPr>
      </w:pPr>
    </w:p>
    <w:p w14:paraId="141DE997" w14:textId="77777777" w:rsidR="003146FC" w:rsidRDefault="004E27B8">
      <w:pPr>
        <w:spacing w:before="118" w:line="355" w:lineRule="auto"/>
        <w:ind w:left="160" w:right="553"/>
        <w:rPr>
          <w:sz w:val="24"/>
        </w:rPr>
        <w:pPrChange w:id="13313" w:author="Kendra Wyant" w:date="2023-05-31T13:43:00Z">
          <w:pPr>
            <w:pStyle w:val="ListParagraph"/>
            <w:numPr>
              <w:numId w:val="5"/>
            </w:numPr>
            <w:tabs>
              <w:tab w:val="left" w:pos="442"/>
            </w:tabs>
            <w:spacing w:line="355" w:lineRule="auto"/>
            <w:ind w:left="147" w:right="525" w:firstLine="12"/>
            <w:jc w:val="both"/>
          </w:pPr>
        </w:pPrChange>
      </w:pPr>
      <w:r>
        <w:rPr>
          <w:spacing w:val="-2"/>
          <w:sz w:val="24"/>
          <w:rPrChange w:id="13314" w:author="Kendra Wyant" w:date="2023-05-31T13:43:00Z">
            <w:rPr>
              <w:sz w:val="24"/>
            </w:rPr>
          </w:rPrChange>
        </w:rPr>
        <w:t>Disorders:</w:t>
      </w:r>
      <w:r>
        <w:rPr>
          <w:spacing w:val="9"/>
          <w:sz w:val="24"/>
          <w:rPrChange w:id="13315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sz w:val="24"/>
          <w:rPrChange w:id="13316" w:author="Kendra Wyant" w:date="2023-05-31T13:43:00Z">
            <w:rPr>
              <w:sz w:val="24"/>
            </w:rPr>
          </w:rPrChange>
        </w:rPr>
        <w:t>Promise,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rPrChange w:id="13317" w:author="Kendra Wyant" w:date="2023-05-31T13:43:00Z">
            <w:rPr>
              <w:sz w:val="24"/>
            </w:rPr>
          </w:rPrChange>
        </w:rPr>
        <w:t>Progress,</w:t>
      </w:r>
      <w:r>
        <w:rPr>
          <w:spacing w:val="-8"/>
          <w:sz w:val="24"/>
          <w:rPrChange w:id="13318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319" w:author="Kendra Wyant" w:date="2023-05-31T13:43:00Z">
            <w:rPr>
              <w:sz w:val="24"/>
            </w:rPr>
          </w:rPrChange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rPrChange w:id="13320" w:author="Kendra Wyant" w:date="2023-05-31T13:43:00Z">
            <w:rPr>
              <w:sz w:val="24"/>
            </w:rPr>
          </w:rPrChange>
        </w:rPr>
        <w:t>Emerging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rPrChange w:id="13321" w:author="Kendra Wyant" w:date="2023-05-31T13:43:00Z">
            <w:rPr>
              <w:sz w:val="24"/>
            </w:rPr>
          </w:rPrChange>
        </w:rPr>
        <w:t>Priorities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rPrChange w:id="13322" w:author="Kendra Wyant" w:date="2023-05-31T13:43:00Z">
            <w:rPr>
              <w:sz w:val="24"/>
            </w:rPr>
          </w:rPrChange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rPrChange w:id="13323" w:author="Kendra Wyant" w:date="2023-05-31T13:43:00Z">
            <w:rPr>
              <w:sz w:val="24"/>
            </w:rPr>
          </w:rPrChange>
        </w:rPr>
        <w:t>Clinical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rPrChange w:id="13324" w:author="Kendra Wyant" w:date="2023-05-31T13:43:00Z">
            <w:rPr>
              <w:sz w:val="24"/>
            </w:rPr>
          </w:rPrChange>
        </w:rPr>
        <w:t>Research.</w:t>
      </w:r>
      <w:r>
        <w:rPr>
          <w:spacing w:val="9"/>
          <w:sz w:val="24"/>
          <w:rPrChange w:id="13325" w:author="Kendra Wyant" w:date="2023-05-31T13:43:00Z">
            <w:rPr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3326" w:author="Kendra Wyant" w:date="2023-05-31T13:43:00Z">
            <w:rPr>
              <w:i/>
              <w:sz w:val="24"/>
            </w:rPr>
          </w:rPrChange>
        </w:rPr>
        <w:t>Annual</w:t>
      </w:r>
      <w:r>
        <w:rPr>
          <w:i/>
          <w:spacing w:val="-5"/>
          <w:sz w:val="24"/>
          <w:rPrChange w:id="13327" w:author="Kendra Wyant" w:date="2023-05-31T13:43:00Z">
            <w:rPr>
              <w:i/>
              <w:spacing w:val="-4"/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3328" w:author="Kendra Wyant" w:date="2023-05-31T13:43:00Z">
            <w:rPr>
              <w:i/>
              <w:sz w:val="24"/>
            </w:rPr>
          </w:rPrChange>
        </w:rPr>
        <w:t>Review</w:t>
      </w:r>
      <w:r>
        <w:rPr>
          <w:i/>
          <w:spacing w:val="-2"/>
          <w:sz w:val="24"/>
          <w:rPrChange w:id="13329" w:author="Kendra Wyant" w:date="2023-05-31T13:43:00Z">
            <w:rPr>
              <w:i/>
              <w:spacing w:val="-4"/>
              <w:sz w:val="24"/>
            </w:rPr>
          </w:rPrChange>
        </w:rPr>
        <w:t xml:space="preserve"> </w:t>
      </w:r>
      <w:r>
        <w:rPr>
          <w:i/>
          <w:sz w:val="24"/>
        </w:rPr>
        <w:t>of</w:t>
      </w:r>
      <w:r>
        <w:rPr>
          <w:i/>
          <w:sz w:val="24"/>
          <w:rPrChange w:id="13330" w:author="Kendra Wyant" w:date="2023-05-31T13:43:00Z">
            <w:rPr>
              <w:i/>
              <w:spacing w:val="-4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Clinical </w:t>
      </w:r>
      <w:r>
        <w:rPr>
          <w:i/>
          <w:sz w:val="24"/>
          <w:rPrChange w:id="13331" w:author="Kendra Wyant" w:date="2023-05-31T13:43:00Z">
            <w:rPr>
              <w:i/>
              <w:spacing w:val="-2"/>
              <w:w w:val="105"/>
              <w:sz w:val="24"/>
            </w:rPr>
          </w:rPrChange>
        </w:rPr>
        <w:t xml:space="preserve">Psychology </w:t>
      </w:r>
      <w:r>
        <w:rPr>
          <w:sz w:val="24"/>
          <w:rPrChange w:id="13332" w:author="Kendra Wyant" w:date="2023-05-31T13:43:00Z">
            <w:rPr>
              <w:spacing w:val="-2"/>
              <w:w w:val="105"/>
              <w:sz w:val="24"/>
            </w:rPr>
          </w:rPrChange>
        </w:rPr>
        <w:t>2020;16(1):401–430.</w:t>
      </w:r>
      <w:r>
        <w:rPr>
          <w:spacing w:val="40"/>
          <w:sz w:val="24"/>
          <w:rPrChange w:id="13333" w:author="Kendra Wyant" w:date="2023-05-31T13:43:00Z">
            <w:rPr>
              <w:spacing w:val="24"/>
              <w:w w:val="105"/>
              <w:sz w:val="24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"https://www.ncbi.nlm.nih.gov/pubmed/32040338" \h</w:instrText>
      </w:r>
      <w:r w:rsidR="00765778">
        <w:fldChar w:fldCharType="separate"/>
      </w:r>
      <w:r>
        <w:rPr>
          <w:sz w:val="24"/>
          <w:rPrChange w:id="13334" w:author="Kendra Wyant" w:date="2023-05-31T13:43:00Z">
            <w:rPr>
              <w:spacing w:val="-2"/>
              <w:w w:val="105"/>
              <w:sz w:val="24"/>
            </w:rPr>
          </w:rPrChange>
        </w:rPr>
        <w:t>PMID:32040338</w:t>
      </w:r>
      <w:r w:rsidR="00765778">
        <w:rPr>
          <w:sz w:val="24"/>
          <w:rPrChange w:id="13335" w:author="Kendra Wyant" w:date="2023-05-31T13:43:00Z">
            <w:rPr>
              <w:spacing w:val="-2"/>
              <w:w w:val="105"/>
              <w:sz w:val="24"/>
            </w:rPr>
          </w:rPrChange>
        </w:rPr>
        <w:fldChar w:fldCharType="end"/>
      </w:r>
    </w:p>
    <w:p w14:paraId="08E20657" w14:textId="77777777" w:rsidR="00DC3B47" w:rsidRDefault="00DC3B47">
      <w:pPr>
        <w:pStyle w:val="BodyText"/>
        <w:spacing w:before="2"/>
        <w:rPr>
          <w:del w:id="13336" w:author="Kendra Wyant" w:date="2023-05-31T13:43:00Z"/>
          <w:sz w:val="35"/>
        </w:rPr>
      </w:pPr>
    </w:p>
    <w:p w14:paraId="5A9704A5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7" w:line="355" w:lineRule="auto"/>
        <w:ind w:right="589" w:firstLine="0"/>
        <w:rPr>
          <w:sz w:val="24"/>
        </w:rPr>
        <w:pPrChange w:id="13337" w:author="Kendra Wyant" w:date="2023-05-31T13:43:00Z">
          <w:pPr>
            <w:pStyle w:val="ListParagraph"/>
            <w:numPr>
              <w:numId w:val="5"/>
            </w:numPr>
            <w:tabs>
              <w:tab w:val="left" w:pos="552"/>
            </w:tabs>
            <w:spacing w:before="1" w:line="355" w:lineRule="auto"/>
            <w:ind w:left="148" w:right="525"/>
            <w:jc w:val="both"/>
          </w:pPr>
        </w:pPrChange>
      </w:pPr>
      <w:r>
        <w:rPr>
          <w:sz w:val="24"/>
        </w:rPr>
        <w:t>Schultz</w:t>
      </w:r>
      <w:r>
        <w:rPr>
          <w:spacing w:val="-10"/>
          <w:sz w:val="24"/>
          <w:rPrChange w:id="13338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ME,</w:t>
      </w:r>
      <w:r>
        <w:rPr>
          <w:spacing w:val="-10"/>
          <w:sz w:val="24"/>
          <w:rPrChange w:id="13339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Fronk</w:t>
      </w:r>
      <w:r>
        <w:rPr>
          <w:spacing w:val="-10"/>
          <w:sz w:val="24"/>
          <w:rPrChange w:id="13340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G,</w:t>
      </w:r>
      <w:r>
        <w:rPr>
          <w:spacing w:val="-9"/>
          <w:sz w:val="24"/>
          <w:rPrChange w:id="13341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Jaume</w:t>
      </w:r>
      <w:r>
        <w:rPr>
          <w:spacing w:val="-10"/>
          <w:sz w:val="24"/>
          <w:rPrChange w:id="13342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N,</w:t>
      </w:r>
      <w:r>
        <w:rPr>
          <w:spacing w:val="-10"/>
          <w:sz w:val="24"/>
          <w:rPrChange w:id="13343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Magruder</w:t>
      </w:r>
      <w:r>
        <w:rPr>
          <w:spacing w:val="-9"/>
          <w:sz w:val="24"/>
          <w:rPrChange w:id="13344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K,</w:t>
      </w:r>
      <w:r>
        <w:rPr>
          <w:spacing w:val="-9"/>
          <w:sz w:val="24"/>
          <w:rPrChange w:id="13345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Curtin</w:t>
      </w:r>
      <w:r>
        <w:rPr>
          <w:spacing w:val="-10"/>
          <w:sz w:val="24"/>
          <w:rPrChange w:id="13346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w w:val="110"/>
          <w:sz w:val="24"/>
        </w:rPr>
        <w:t>JJ.</w:t>
      </w:r>
      <w:r>
        <w:rPr>
          <w:spacing w:val="-15"/>
          <w:w w:val="110"/>
          <w:sz w:val="24"/>
          <w:rPrChange w:id="13347" w:author="Kendra Wyant" w:date="2023-05-31T13:43:00Z">
            <w:rPr>
              <w:spacing w:val="-11"/>
              <w:w w:val="110"/>
              <w:sz w:val="24"/>
            </w:rPr>
          </w:rPrChange>
        </w:rPr>
        <w:t xml:space="preserve"> </w:t>
      </w:r>
      <w:r>
        <w:rPr>
          <w:sz w:val="24"/>
        </w:rPr>
        <w:t>Stressor-elicited</w:t>
      </w:r>
      <w:r>
        <w:rPr>
          <w:spacing w:val="-10"/>
          <w:sz w:val="24"/>
          <w:rPrChange w:id="13348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smoking</w:t>
      </w:r>
      <w:r>
        <w:rPr>
          <w:spacing w:val="-9"/>
          <w:sz w:val="24"/>
          <w:rPrChange w:id="13349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and craving</w:t>
      </w:r>
      <w:r>
        <w:rPr>
          <w:sz w:val="24"/>
          <w:rPrChange w:id="1335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during</w:t>
      </w:r>
      <w:r>
        <w:rPr>
          <w:sz w:val="24"/>
          <w:rPrChange w:id="1335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a</w:t>
      </w:r>
      <w:r>
        <w:rPr>
          <w:sz w:val="24"/>
          <w:rPrChange w:id="1335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smoking</w:t>
      </w:r>
      <w:r>
        <w:rPr>
          <w:sz w:val="24"/>
          <w:rPrChange w:id="1335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cessation</w:t>
      </w:r>
      <w:r>
        <w:rPr>
          <w:sz w:val="24"/>
          <w:rPrChange w:id="13354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attempt.</w:t>
      </w:r>
      <w:r>
        <w:rPr>
          <w:spacing w:val="35"/>
          <w:sz w:val="24"/>
          <w:rPrChange w:id="13355" w:author="Kendra Wyant" w:date="2023-05-31T13:43:00Z">
            <w:rPr>
              <w:sz w:val="24"/>
            </w:rPr>
          </w:rPrChange>
        </w:rPr>
        <w:t xml:space="preserve"> </w:t>
      </w:r>
      <w:r>
        <w:rPr>
          <w:i/>
          <w:sz w:val="24"/>
        </w:rPr>
        <w:t>Journal</w:t>
      </w:r>
      <w:r>
        <w:rPr>
          <w:i/>
          <w:sz w:val="24"/>
          <w:rPrChange w:id="13356" w:author="Kendra Wyant" w:date="2023-05-31T13:43:00Z">
            <w:rPr>
              <w:i/>
              <w:spacing w:val="-5"/>
              <w:sz w:val="24"/>
            </w:rPr>
          </w:rPrChange>
        </w:rPr>
        <w:t xml:space="preserve"> </w:t>
      </w:r>
      <w:r>
        <w:rPr>
          <w:i/>
          <w:sz w:val="24"/>
        </w:rPr>
        <w:t>of</w:t>
      </w:r>
      <w:r>
        <w:rPr>
          <w:i/>
          <w:sz w:val="24"/>
          <w:rPrChange w:id="13357" w:author="Kendra Wyant" w:date="2023-05-31T13:43:00Z">
            <w:rPr>
              <w:i/>
              <w:spacing w:val="-5"/>
              <w:sz w:val="24"/>
            </w:rPr>
          </w:rPrChange>
        </w:rPr>
        <w:t xml:space="preserve"> </w:t>
      </w:r>
      <w:r>
        <w:rPr>
          <w:i/>
          <w:sz w:val="24"/>
        </w:rPr>
        <w:t>Abnormal</w:t>
      </w:r>
      <w:r>
        <w:rPr>
          <w:i/>
          <w:sz w:val="24"/>
          <w:rPrChange w:id="13358" w:author="Kendra Wyant" w:date="2023-05-31T13:43:00Z">
            <w:rPr>
              <w:i/>
              <w:spacing w:val="-5"/>
              <w:sz w:val="24"/>
            </w:rPr>
          </w:rPrChange>
        </w:rPr>
        <w:t xml:space="preserve"> </w:t>
      </w:r>
      <w:r>
        <w:rPr>
          <w:i/>
          <w:sz w:val="24"/>
        </w:rPr>
        <w:t>Psychology</w:t>
      </w:r>
      <w:r>
        <w:rPr>
          <w:i/>
          <w:sz w:val="24"/>
          <w:rPrChange w:id="13359" w:author="Kendra Wyant" w:date="2023-05-31T13:43:00Z">
            <w:rPr>
              <w:i/>
              <w:spacing w:val="-1"/>
              <w:sz w:val="24"/>
            </w:rPr>
          </w:rPrChange>
        </w:rPr>
        <w:t xml:space="preserve"> </w:t>
      </w:r>
      <w:r>
        <w:rPr>
          <w:sz w:val="24"/>
        </w:rPr>
        <w:t>In</w:t>
      </w:r>
      <w:r>
        <w:rPr>
          <w:sz w:val="24"/>
          <w:rPrChange w:id="1336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press;</w:t>
      </w:r>
      <w:r>
        <w:rPr>
          <w:sz w:val="24"/>
          <w:rPrChange w:id="1336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  <w:rPrChange w:id="13362" w:author="Kendra Wyant" w:date="2023-05-31T13:43:00Z">
            <w:rPr>
              <w:sz w:val="24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"https://doi.org/10.31234/osf.io/h2cbe" \h</w:instrText>
      </w:r>
      <w:r w:rsidR="00765778">
        <w:fldChar w:fldCharType="separate"/>
      </w:r>
      <w:r>
        <w:rPr>
          <w:sz w:val="24"/>
          <w:rPrChange w:id="13363" w:author="Kendra Wyant" w:date="2023-05-31T13:43:00Z">
            <w:rPr>
              <w:spacing w:val="-2"/>
              <w:sz w:val="24"/>
            </w:rPr>
          </w:rPrChange>
        </w:rPr>
        <w:t>10.31234/osf.io/h2cb</w:t>
      </w:r>
      <w:r w:rsidR="00765778">
        <w:rPr>
          <w:sz w:val="24"/>
          <w:rPrChange w:id="13364" w:author="Kendra Wyant" w:date="2023-05-31T13:43:00Z">
            <w:rPr>
              <w:spacing w:val="-2"/>
              <w:sz w:val="24"/>
            </w:rPr>
          </w:rPrChange>
        </w:rPr>
        <w:fldChar w:fldCharType="end"/>
      </w:r>
      <w:r>
        <w:rPr>
          <w:sz w:val="24"/>
          <w:rPrChange w:id="13365" w:author="Kendra Wyant" w:date="2023-05-31T13:43:00Z">
            <w:rPr>
              <w:spacing w:val="-2"/>
              <w:sz w:val="24"/>
            </w:rPr>
          </w:rPrChange>
        </w:rPr>
        <w:t>e]</w:t>
      </w:r>
    </w:p>
    <w:p w14:paraId="6219DC78" w14:textId="77777777" w:rsidR="00DC3B47" w:rsidRDefault="00DC3B47">
      <w:pPr>
        <w:pStyle w:val="BodyText"/>
        <w:spacing w:before="2"/>
        <w:rPr>
          <w:del w:id="13366" w:author="Kendra Wyant" w:date="2023-05-31T13:43:00Z"/>
          <w:sz w:val="35"/>
        </w:rPr>
      </w:pPr>
    </w:p>
    <w:p w14:paraId="6E9A1005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1256" w:firstLine="0"/>
        <w:rPr>
          <w:sz w:val="24"/>
        </w:rPr>
        <w:pPrChange w:id="13367" w:author="Kendra Wyant" w:date="2023-05-31T13:43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54" w:right="562" w:hanging="6"/>
          </w:pPr>
        </w:pPrChange>
      </w:pPr>
      <w:r>
        <w:rPr>
          <w:sz w:val="24"/>
        </w:rPr>
        <w:t>Piasecki</w:t>
      </w:r>
      <w:r>
        <w:rPr>
          <w:spacing w:val="-5"/>
          <w:sz w:val="24"/>
          <w:rPrChange w:id="13368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TM,</w:t>
      </w:r>
      <w:r>
        <w:rPr>
          <w:spacing w:val="-4"/>
          <w:sz w:val="24"/>
          <w:rPrChange w:id="13369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Jorenby</w:t>
      </w:r>
      <w:r>
        <w:rPr>
          <w:spacing w:val="-4"/>
          <w:sz w:val="24"/>
          <w:rPrChange w:id="13370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DE,</w:t>
      </w:r>
      <w:r>
        <w:rPr>
          <w:spacing w:val="-5"/>
          <w:sz w:val="24"/>
          <w:rPrChange w:id="13371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Smith</w:t>
      </w:r>
      <w:r>
        <w:rPr>
          <w:spacing w:val="-5"/>
          <w:sz w:val="24"/>
          <w:rPrChange w:id="13372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SS,</w:t>
      </w:r>
      <w:r>
        <w:rPr>
          <w:spacing w:val="-4"/>
          <w:sz w:val="24"/>
          <w:rPrChange w:id="13373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Fiore</w:t>
      </w:r>
      <w:r>
        <w:rPr>
          <w:spacing w:val="-5"/>
          <w:sz w:val="24"/>
          <w:rPrChange w:id="13374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MC,</w:t>
      </w:r>
      <w:r>
        <w:rPr>
          <w:spacing w:val="-4"/>
          <w:sz w:val="24"/>
          <w:rPrChange w:id="13375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Baker</w:t>
      </w:r>
      <w:r>
        <w:rPr>
          <w:spacing w:val="-4"/>
          <w:sz w:val="24"/>
          <w:rPrChange w:id="13376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TB.</w:t>
      </w:r>
      <w:r>
        <w:rPr>
          <w:spacing w:val="-4"/>
          <w:sz w:val="24"/>
          <w:rPrChange w:id="13377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Smoking</w:t>
      </w:r>
      <w:r>
        <w:rPr>
          <w:spacing w:val="-5"/>
          <w:sz w:val="24"/>
          <w:rPrChange w:id="13378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withdrawal dynamics:</w:t>
      </w:r>
      <w:r>
        <w:rPr>
          <w:spacing w:val="35"/>
          <w:sz w:val="24"/>
          <w:rPrChange w:id="13379" w:author="Kendra Wyant" w:date="2023-05-31T13:43:00Z">
            <w:rPr>
              <w:spacing w:val="11"/>
              <w:sz w:val="24"/>
            </w:rPr>
          </w:rPrChange>
        </w:rPr>
        <w:t xml:space="preserve"> </w:t>
      </w:r>
      <w:r>
        <w:rPr>
          <w:sz w:val="24"/>
        </w:rPr>
        <w:t>I.</w:t>
      </w:r>
      <w:r>
        <w:rPr>
          <w:sz w:val="24"/>
          <w:rPrChange w:id="13380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Abstinence</w:t>
      </w:r>
      <w:r>
        <w:rPr>
          <w:sz w:val="24"/>
          <w:rPrChange w:id="13381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distress</w:t>
      </w:r>
      <w:r>
        <w:rPr>
          <w:sz w:val="24"/>
          <w:rPrChange w:id="13382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in</w:t>
      </w:r>
      <w:r>
        <w:rPr>
          <w:sz w:val="24"/>
          <w:rPrChange w:id="13383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lapsers</w:t>
      </w:r>
      <w:r>
        <w:rPr>
          <w:sz w:val="24"/>
          <w:rPrChange w:id="13384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and</w:t>
      </w:r>
      <w:r>
        <w:rPr>
          <w:sz w:val="24"/>
          <w:rPrChange w:id="13385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abstainers.</w:t>
      </w:r>
      <w:r>
        <w:rPr>
          <w:spacing w:val="36"/>
          <w:sz w:val="24"/>
          <w:rPrChange w:id="13386" w:author="Kendra Wyant" w:date="2023-05-31T13:43:00Z">
            <w:rPr>
              <w:spacing w:val="12"/>
              <w:sz w:val="24"/>
            </w:rPr>
          </w:rPrChange>
        </w:rPr>
        <w:t xml:space="preserve"> </w:t>
      </w:r>
      <w:r>
        <w:rPr>
          <w:i/>
          <w:sz w:val="24"/>
        </w:rPr>
        <w:t>Journal</w:t>
      </w:r>
      <w:r>
        <w:rPr>
          <w:i/>
          <w:sz w:val="24"/>
          <w:rPrChange w:id="13387" w:author="Kendra Wyant" w:date="2023-05-31T13:43:00Z">
            <w:rPr>
              <w:i/>
              <w:spacing w:val="-4"/>
              <w:sz w:val="24"/>
            </w:rPr>
          </w:rPrChange>
        </w:rPr>
        <w:t xml:space="preserve"> </w:t>
      </w:r>
      <w:r>
        <w:rPr>
          <w:i/>
          <w:sz w:val="24"/>
        </w:rPr>
        <w:t>of</w:t>
      </w:r>
      <w:r>
        <w:rPr>
          <w:i/>
          <w:sz w:val="24"/>
          <w:rPrChange w:id="13388" w:author="Kendra Wyant" w:date="2023-05-31T13:43:00Z">
            <w:rPr>
              <w:i/>
              <w:spacing w:val="-4"/>
              <w:sz w:val="24"/>
            </w:rPr>
          </w:rPrChange>
        </w:rPr>
        <w:t xml:space="preserve"> </w:t>
      </w:r>
      <w:r>
        <w:rPr>
          <w:i/>
          <w:sz w:val="24"/>
        </w:rPr>
        <w:t>Abnormal</w:t>
      </w:r>
      <w:r>
        <w:rPr>
          <w:i/>
          <w:sz w:val="24"/>
          <w:rPrChange w:id="13389" w:author="Kendra Wyant" w:date="2023-05-31T13:43:00Z">
            <w:rPr>
              <w:i/>
              <w:spacing w:val="-4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Psychology </w:t>
      </w:r>
      <w:r>
        <w:rPr>
          <w:sz w:val="24"/>
          <w:rPrChange w:id="13390" w:author="Kendra Wyant" w:date="2023-05-31T13:43:00Z">
            <w:rPr>
              <w:spacing w:val="-2"/>
              <w:sz w:val="24"/>
            </w:rPr>
          </w:rPrChange>
        </w:rPr>
        <w:t>2003;112(1):3–13.</w:t>
      </w:r>
    </w:p>
    <w:p w14:paraId="152BCF86" w14:textId="77777777" w:rsidR="00DC3B47" w:rsidRDefault="00DC3B47">
      <w:pPr>
        <w:pStyle w:val="BodyText"/>
        <w:spacing w:before="3"/>
        <w:rPr>
          <w:del w:id="13391" w:author="Kendra Wyant" w:date="2023-05-31T13:43:00Z"/>
          <w:sz w:val="35"/>
        </w:rPr>
      </w:pPr>
    </w:p>
    <w:p w14:paraId="2765871B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9" w:right="1218" w:firstLine="0"/>
        <w:rPr>
          <w:sz w:val="24"/>
        </w:rPr>
        <w:pPrChange w:id="13392" w:author="Kendra Wyant" w:date="2023-05-31T13:43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51" w:right="1230" w:hanging="4"/>
          </w:pPr>
        </w:pPrChange>
      </w:pPr>
      <w:r>
        <w:rPr>
          <w:sz w:val="24"/>
        </w:rPr>
        <w:t>McCarthy</w:t>
      </w:r>
      <w:r>
        <w:rPr>
          <w:spacing w:val="-2"/>
          <w:sz w:val="24"/>
        </w:rPr>
        <w:t xml:space="preserve"> </w:t>
      </w:r>
      <w:r>
        <w:rPr>
          <w:sz w:val="24"/>
        </w:rPr>
        <w:t>DE,</w:t>
      </w:r>
      <w:r>
        <w:rPr>
          <w:spacing w:val="-1"/>
          <w:sz w:val="24"/>
        </w:rPr>
        <w:t xml:space="preserve"> </w:t>
      </w:r>
      <w:r>
        <w:rPr>
          <w:sz w:val="24"/>
        </w:rPr>
        <w:t>Piasecki</w:t>
      </w:r>
      <w:r>
        <w:rPr>
          <w:spacing w:val="-1"/>
          <w:sz w:val="24"/>
        </w:rPr>
        <w:t xml:space="preserve"> </w:t>
      </w:r>
      <w:r>
        <w:rPr>
          <w:sz w:val="24"/>
        </w:rPr>
        <w:t>TM,</w:t>
      </w:r>
      <w:r>
        <w:rPr>
          <w:spacing w:val="-1"/>
          <w:sz w:val="24"/>
        </w:rPr>
        <w:t xml:space="preserve"> </w:t>
      </w:r>
      <w:r>
        <w:rPr>
          <w:sz w:val="24"/>
        </w:rPr>
        <w:t>Fiore</w:t>
      </w:r>
      <w:r>
        <w:rPr>
          <w:spacing w:val="-2"/>
          <w:sz w:val="24"/>
        </w:rPr>
        <w:t xml:space="preserve"> </w:t>
      </w:r>
      <w:r>
        <w:rPr>
          <w:sz w:val="24"/>
        </w:rPr>
        <w:t>MC,</w:t>
      </w:r>
      <w:r>
        <w:rPr>
          <w:spacing w:val="-1"/>
          <w:sz w:val="24"/>
        </w:rPr>
        <w:t xml:space="preserve"> </w:t>
      </w:r>
      <w:r>
        <w:rPr>
          <w:sz w:val="24"/>
        </w:rPr>
        <w:t>Baker</w:t>
      </w:r>
      <w:r>
        <w:rPr>
          <w:spacing w:val="-1"/>
          <w:sz w:val="24"/>
        </w:rPr>
        <w:t xml:space="preserve"> </w:t>
      </w:r>
      <w:r>
        <w:rPr>
          <w:sz w:val="24"/>
        </w:rPr>
        <w:t>TB.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quitting smoking:</w:t>
      </w:r>
      <w:r>
        <w:rPr>
          <w:spacing w:val="40"/>
          <w:sz w:val="24"/>
        </w:rPr>
        <w:t xml:space="preserve"> </w:t>
      </w:r>
      <w:r>
        <w:rPr>
          <w:sz w:val="24"/>
        </w:rPr>
        <w:t>An electronic diary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Abnormal Psychology </w:t>
      </w:r>
      <w:r>
        <w:rPr>
          <w:sz w:val="24"/>
        </w:rPr>
        <w:t>2006 Aug;115(3):454–466.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"https://doi.org/d8k3rz" \h</w:instrText>
      </w:r>
      <w:r w:rsidR="00765778">
        <w:fldChar w:fldCharType="separate"/>
      </w:r>
      <w:r>
        <w:rPr>
          <w:sz w:val="24"/>
        </w:rPr>
        <w:t>d8k3rz]</w:t>
      </w:r>
      <w:r w:rsidR="00765778">
        <w:rPr>
          <w:sz w:val="24"/>
        </w:rPr>
        <w:fldChar w:fldCharType="end"/>
      </w:r>
    </w:p>
    <w:p w14:paraId="4CC4F8AF" w14:textId="77777777" w:rsidR="00DC3B47" w:rsidRDefault="00DC3B47">
      <w:pPr>
        <w:pStyle w:val="BodyText"/>
        <w:spacing w:before="3"/>
        <w:rPr>
          <w:del w:id="13393" w:author="Kendra Wyant" w:date="2023-05-31T13:43:00Z"/>
          <w:sz w:val="35"/>
        </w:rPr>
      </w:pPr>
    </w:p>
    <w:p w14:paraId="7CFCD0E0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878" w:firstLine="0"/>
        <w:rPr>
          <w:sz w:val="24"/>
        </w:rPr>
        <w:pPrChange w:id="13394" w:author="Kendra Wyant" w:date="2023-05-31T13:43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right="888" w:hanging="12"/>
          </w:pPr>
        </w:pPrChange>
      </w:pPr>
      <w:r>
        <w:rPr>
          <w:sz w:val="24"/>
        </w:rPr>
        <w:t>Epstein</w:t>
      </w:r>
      <w:r>
        <w:rPr>
          <w:spacing w:val="-8"/>
          <w:sz w:val="24"/>
        </w:rPr>
        <w:t xml:space="preserve"> </w:t>
      </w:r>
      <w:r>
        <w:rPr>
          <w:sz w:val="24"/>
        </w:rPr>
        <w:t>DH,</w:t>
      </w:r>
      <w:r>
        <w:rPr>
          <w:spacing w:val="-9"/>
          <w:sz w:val="24"/>
          <w:rPrChange w:id="13395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Tyburski</w:t>
      </w:r>
      <w:r>
        <w:rPr>
          <w:spacing w:val="-9"/>
          <w:sz w:val="24"/>
        </w:rPr>
        <w:t xml:space="preserve"> </w:t>
      </w:r>
      <w:r>
        <w:rPr>
          <w:sz w:val="24"/>
        </w:rPr>
        <w:t>M,</w:t>
      </w:r>
      <w:r>
        <w:rPr>
          <w:spacing w:val="-8"/>
          <w:sz w:val="24"/>
        </w:rPr>
        <w:t xml:space="preserve"> </w:t>
      </w:r>
      <w:r>
        <w:rPr>
          <w:sz w:val="24"/>
        </w:rPr>
        <w:t>Kowalczyk</w:t>
      </w:r>
      <w:r>
        <w:rPr>
          <w:spacing w:val="-9"/>
          <w:sz w:val="24"/>
        </w:rPr>
        <w:t xml:space="preserve"> </w:t>
      </w:r>
      <w:r>
        <w:rPr>
          <w:sz w:val="24"/>
        </w:rPr>
        <w:t>WJ,</w:t>
      </w:r>
      <w:r>
        <w:rPr>
          <w:spacing w:val="-9"/>
          <w:sz w:val="24"/>
        </w:rPr>
        <w:t xml:space="preserve"> </w:t>
      </w:r>
      <w:r>
        <w:rPr>
          <w:sz w:val="24"/>
        </w:rPr>
        <w:t>Burgess-Hull</w:t>
      </w:r>
      <w:r>
        <w:rPr>
          <w:spacing w:val="-8"/>
          <w:sz w:val="24"/>
        </w:rPr>
        <w:t xml:space="preserve"> </w:t>
      </w:r>
      <w:r>
        <w:rPr>
          <w:sz w:val="24"/>
        </w:rPr>
        <w:t>AJ,</w:t>
      </w:r>
      <w:r>
        <w:rPr>
          <w:spacing w:val="-9"/>
          <w:sz w:val="24"/>
        </w:rPr>
        <w:t xml:space="preserve"> </w:t>
      </w:r>
      <w:r>
        <w:rPr>
          <w:sz w:val="24"/>
        </w:rPr>
        <w:t>Phillips</w:t>
      </w:r>
      <w:r>
        <w:rPr>
          <w:spacing w:val="-8"/>
          <w:sz w:val="24"/>
        </w:rPr>
        <w:t xml:space="preserve"> </w:t>
      </w:r>
      <w:r>
        <w:rPr>
          <w:sz w:val="24"/>
        </w:rPr>
        <w:t>KA,</w:t>
      </w:r>
      <w:r>
        <w:rPr>
          <w:spacing w:val="-8"/>
          <w:sz w:val="24"/>
        </w:rPr>
        <w:t xml:space="preserve"> </w:t>
      </w:r>
      <w:r>
        <w:rPr>
          <w:sz w:val="24"/>
        </w:rPr>
        <w:t>Curtis</w:t>
      </w:r>
      <w:r>
        <w:rPr>
          <w:spacing w:val="-8"/>
          <w:sz w:val="24"/>
        </w:rPr>
        <w:t xml:space="preserve"> </w:t>
      </w:r>
      <w:r>
        <w:rPr>
          <w:sz w:val="24"/>
        </w:rPr>
        <w:t>BL, Preston</w:t>
      </w:r>
      <w:r>
        <w:rPr>
          <w:spacing w:val="-4"/>
          <w:sz w:val="24"/>
        </w:rPr>
        <w:t xml:space="preserve"> </w:t>
      </w:r>
      <w:r>
        <w:rPr>
          <w:sz w:val="24"/>
        </w:rPr>
        <w:t>KL.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stress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drug</w:t>
      </w:r>
      <w:r>
        <w:rPr>
          <w:spacing w:val="-5"/>
          <w:sz w:val="24"/>
        </w:rPr>
        <w:t xml:space="preserve"> </w:t>
      </w:r>
      <w:r>
        <w:rPr>
          <w:sz w:val="24"/>
        </w:rPr>
        <w:t>craving</w:t>
      </w:r>
      <w:r>
        <w:rPr>
          <w:spacing w:val="-5"/>
          <w:sz w:val="24"/>
        </w:rPr>
        <w:t xml:space="preserve"> </w:t>
      </w:r>
      <w:r>
        <w:rPr>
          <w:sz w:val="24"/>
        </w:rPr>
        <w:t>ninety</w:t>
      </w:r>
      <w:r>
        <w:rPr>
          <w:spacing w:val="-4"/>
          <w:sz w:val="24"/>
        </w:rPr>
        <w:t xml:space="preserve"> </w:t>
      </w:r>
      <w:r>
        <w:rPr>
          <w:sz w:val="24"/>
        </w:rPr>
        <w:t>minutes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with passively collected GPS data.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 xml:space="preserve">npj Digital Medicine </w:t>
      </w:r>
      <w:r>
        <w:rPr>
          <w:sz w:val="24"/>
        </w:rPr>
        <w:t>2020 Dec;3(1):26.</w:t>
      </w:r>
      <w:r>
        <w:rPr>
          <w:spacing w:val="28"/>
          <w:sz w:val="24"/>
        </w:rPr>
        <w:t xml:space="preserve"> </w:t>
      </w:r>
      <w:r>
        <w:rPr>
          <w:sz w:val="24"/>
        </w:rPr>
        <w:t>[doi:</w:t>
      </w:r>
      <w:r>
        <w:rPr>
          <w:spacing w:val="28"/>
          <w:sz w:val="24"/>
        </w:rPr>
        <w:t xml:space="preserve"> </w:t>
      </w:r>
      <w:r w:rsidR="00765778">
        <w:fldChar w:fldCharType="begin"/>
      </w:r>
      <w:r w:rsidR="00765778">
        <w:instrText>HYPERLINK "https://doi.org/ghqvcw" \h</w:instrText>
      </w:r>
      <w:r w:rsidR="00765778">
        <w:fldChar w:fldCharType="separate"/>
      </w:r>
      <w:r>
        <w:rPr>
          <w:sz w:val="24"/>
        </w:rPr>
        <w:t>ghqvcw]</w:t>
      </w:r>
      <w:r w:rsidR="00765778">
        <w:rPr>
          <w:sz w:val="24"/>
        </w:rPr>
        <w:fldChar w:fldCharType="end"/>
      </w:r>
    </w:p>
    <w:p w14:paraId="3B852379" w14:textId="77777777" w:rsidR="00DC3B47" w:rsidRDefault="00DC3B47">
      <w:pPr>
        <w:pStyle w:val="BodyText"/>
        <w:spacing w:before="3"/>
        <w:rPr>
          <w:del w:id="13396" w:author="Kendra Wyant" w:date="2023-05-31T13:43:00Z"/>
          <w:sz w:val="35"/>
        </w:rPr>
      </w:pPr>
    </w:p>
    <w:p w14:paraId="09E618D0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947" w:firstLine="0"/>
        <w:rPr>
          <w:sz w:val="24"/>
        </w:rPr>
        <w:pPrChange w:id="13397" w:author="Kendra Wyant" w:date="2023-05-31T13:43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46" w:right="958" w:firstLine="1"/>
          </w:pPr>
        </w:pPrChange>
      </w:pPr>
      <w:r>
        <w:rPr>
          <w:sz w:val="24"/>
        </w:rPr>
        <w:t>Palmius</w:t>
      </w:r>
      <w:r>
        <w:rPr>
          <w:spacing w:val="-10"/>
          <w:sz w:val="24"/>
        </w:rPr>
        <w:t xml:space="preserve"> </w:t>
      </w:r>
      <w:r>
        <w:rPr>
          <w:sz w:val="24"/>
        </w:rPr>
        <w:t>N,</w:t>
      </w:r>
      <w:r>
        <w:rPr>
          <w:spacing w:val="-10"/>
          <w:sz w:val="24"/>
        </w:rPr>
        <w:t xml:space="preserve"> </w:t>
      </w:r>
      <w:r>
        <w:rPr>
          <w:sz w:val="24"/>
        </w:rPr>
        <w:t>Tsanas</w:t>
      </w:r>
      <w:r>
        <w:rPr>
          <w:spacing w:val="-9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z w:val="24"/>
        </w:rPr>
        <w:t>Saunders</w:t>
      </w:r>
      <w:r>
        <w:rPr>
          <w:spacing w:val="-10"/>
          <w:sz w:val="24"/>
        </w:rPr>
        <w:t xml:space="preserve"> </w:t>
      </w:r>
      <w:r>
        <w:rPr>
          <w:sz w:val="24"/>
        </w:rPr>
        <w:t>K,</w:t>
      </w:r>
      <w:r>
        <w:rPr>
          <w:spacing w:val="-10"/>
          <w:sz w:val="24"/>
        </w:rPr>
        <w:t xml:space="preserve"> </w:t>
      </w:r>
      <w:r>
        <w:rPr>
          <w:sz w:val="24"/>
        </w:rPr>
        <w:t>Bilderbeck</w:t>
      </w:r>
      <w:r>
        <w:rPr>
          <w:spacing w:val="-9"/>
          <w:sz w:val="24"/>
        </w:rPr>
        <w:t xml:space="preserve"> </w:t>
      </w:r>
      <w:r>
        <w:rPr>
          <w:sz w:val="24"/>
        </w:rPr>
        <w:t>A,</w:t>
      </w:r>
      <w:r>
        <w:rPr>
          <w:spacing w:val="-10"/>
          <w:sz w:val="24"/>
        </w:rPr>
        <w:t xml:space="preserve"> </w:t>
      </w:r>
      <w:r>
        <w:rPr>
          <w:sz w:val="24"/>
        </w:rPr>
        <w:t>Geddes</w:t>
      </w:r>
      <w:r>
        <w:rPr>
          <w:spacing w:val="-9"/>
          <w:sz w:val="24"/>
        </w:rPr>
        <w:t xml:space="preserve"> </w:t>
      </w:r>
      <w:r>
        <w:rPr>
          <w:sz w:val="24"/>
        </w:rPr>
        <w:t>J,</w:t>
      </w:r>
      <w:r>
        <w:rPr>
          <w:spacing w:val="-10"/>
          <w:sz w:val="24"/>
        </w:rPr>
        <w:t xml:space="preserve"> </w:t>
      </w:r>
      <w:r>
        <w:rPr>
          <w:sz w:val="24"/>
        </w:rPr>
        <w:t>Goodwin</w:t>
      </w:r>
      <w:r>
        <w:rPr>
          <w:spacing w:val="-9"/>
          <w:sz w:val="24"/>
        </w:rPr>
        <w:t xml:space="preserve"> </w:t>
      </w:r>
      <w:r>
        <w:rPr>
          <w:sz w:val="24"/>
        </w:rPr>
        <w:t>G,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Vos</w:t>
      </w:r>
      <w:r>
        <w:rPr>
          <w:spacing w:val="-10"/>
          <w:sz w:val="24"/>
        </w:rPr>
        <w:t xml:space="preserve"> </w:t>
      </w:r>
      <w:r>
        <w:rPr>
          <w:sz w:val="24"/>
        </w:rPr>
        <w:t>M. Detecting Bipolar Depression From Geographic Location Data.</w:t>
      </w:r>
      <w:r>
        <w:rPr>
          <w:spacing w:val="27"/>
          <w:sz w:val="24"/>
        </w:rPr>
        <w:t xml:space="preserve"> </w:t>
      </w:r>
      <w:r>
        <w:rPr>
          <w:i/>
          <w:sz w:val="24"/>
        </w:rPr>
        <w:t xml:space="preserve">IEEE Transactions on Biomedical Engineering </w:t>
      </w:r>
      <w:r>
        <w:rPr>
          <w:sz w:val="24"/>
        </w:rPr>
        <w:t>2016 Oct;PP:1–1.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"https://doi.org/10.1109/TBME.2016.2611862" \h</w:instrText>
      </w:r>
      <w:r w:rsidR="00765778">
        <w:fldChar w:fldCharType="separate"/>
      </w:r>
      <w:r>
        <w:rPr>
          <w:sz w:val="24"/>
        </w:rPr>
        <w:t>10.1109/TBME.2016.2611862]</w:t>
      </w:r>
      <w:r w:rsidR="00765778">
        <w:rPr>
          <w:sz w:val="24"/>
        </w:rPr>
        <w:fldChar w:fldCharType="end"/>
      </w:r>
    </w:p>
    <w:p w14:paraId="7DAEA0E2" w14:textId="77777777" w:rsidR="00DC3B47" w:rsidRDefault="00DC3B47">
      <w:pPr>
        <w:pStyle w:val="BodyText"/>
        <w:spacing w:before="3"/>
        <w:rPr>
          <w:del w:id="13398" w:author="Kendra Wyant" w:date="2023-05-31T13:43:00Z"/>
          <w:sz w:val="35"/>
        </w:rPr>
      </w:pPr>
    </w:p>
    <w:p w14:paraId="2F5F0CB1" w14:textId="77777777" w:rsidR="00DC3B47" w:rsidRDefault="004E27B8">
      <w:pPr>
        <w:pStyle w:val="ListParagraph"/>
        <w:numPr>
          <w:ilvl w:val="0"/>
          <w:numId w:val="5"/>
        </w:numPr>
        <w:tabs>
          <w:tab w:val="left" w:pos="548"/>
        </w:tabs>
        <w:spacing w:before="0"/>
        <w:ind w:left="547" w:hanging="400"/>
        <w:rPr>
          <w:del w:id="13399" w:author="Kendra Wyant" w:date="2023-05-31T13:43:00Z"/>
          <w:sz w:val="24"/>
        </w:rPr>
      </w:pPr>
      <w:r>
        <w:rPr>
          <w:sz w:val="24"/>
        </w:rPr>
        <w:t>Moshontz</w:t>
      </w:r>
      <w:r>
        <w:rPr>
          <w:spacing w:val="-3"/>
          <w:sz w:val="24"/>
          <w:rPrChange w:id="13400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H,</w:t>
      </w:r>
      <w:r>
        <w:rPr>
          <w:spacing w:val="-2"/>
          <w:sz w:val="24"/>
          <w:rPrChange w:id="13401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Colmenares</w:t>
      </w:r>
      <w:r>
        <w:rPr>
          <w:spacing w:val="-2"/>
          <w:sz w:val="24"/>
          <w:rPrChange w:id="1340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AJ,</w:t>
      </w:r>
      <w:r>
        <w:rPr>
          <w:spacing w:val="-3"/>
          <w:sz w:val="24"/>
          <w:rPrChange w:id="1340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Fronk</w:t>
      </w:r>
      <w:r>
        <w:rPr>
          <w:spacing w:val="-3"/>
          <w:sz w:val="24"/>
          <w:rPrChange w:id="13404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GE,</w:t>
      </w:r>
      <w:r>
        <w:rPr>
          <w:spacing w:val="-2"/>
          <w:sz w:val="24"/>
          <w:rPrChange w:id="13405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Sant’Ana</w:t>
      </w:r>
      <w:r>
        <w:rPr>
          <w:spacing w:val="-2"/>
          <w:sz w:val="24"/>
          <w:rPrChange w:id="13406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SJ,</w:t>
      </w:r>
      <w:r>
        <w:rPr>
          <w:spacing w:val="-3"/>
          <w:sz w:val="24"/>
          <w:rPrChange w:id="13407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Wyant</w:t>
      </w:r>
      <w:r>
        <w:rPr>
          <w:spacing w:val="-3"/>
          <w:sz w:val="24"/>
          <w:rPrChange w:id="13408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K,</w:t>
      </w:r>
      <w:r>
        <w:rPr>
          <w:spacing w:val="-2"/>
          <w:sz w:val="24"/>
          <w:rPrChange w:id="1340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Wanta</w:t>
      </w:r>
      <w:r>
        <w:rPr>
          <w:spacing w:val="-3"/>
          <w:sz w:val="24"/>
          <w:rPrChange w:id="13410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SE,</w:t>
      </w:r>
      <w:r>
        <w:rPr>
          <w:spacing w:val="-2"/>
          <w:sz w:val="24"/>
          <w:rPrChange w:id="1341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Maus</w:t>
      </w:r>
      <w:r>
        <w:rPr>
          <w:spacing w:val="-2"/>
          <w:sz w:val="24"/>
          <w:rPrChange w:id="13412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A,</w:t>
      </w:r>
      <w:r>
        <w:rPr>
          <w:sz w:val="24"/>
          <w:rPrChange w:id="1341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3414" w:author="Kendra Wyant" w:date="2023-05-31T13:43:00Z">
            <w:rPr>
              <w:spacing w:val="-5"/>
              <w:sz w:val="24"/>
            </w:rPr>
          </w:rPrChange>
        </w:rPr>
        <w:t>Jr</w:t>
      </w:r>
    </w:p>
    <w:p w14:paraId="6C76AF40" w14:textId="77777777" w:rsidR="00DC3B47" w:rsidRDefault="00DC3B47">
      <w:pPr>
        <w:rPr>
          <w:del w:id="13415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02E18FF" w14:textId="77777777" w:rsidR="00DC3B47" w:rsidRDefault="00DC3B47">
      <w:pPr>
        <w:pStyle w:val="BodyText"/>
        <w:rPr>
          <w:del w:id="13416" w:author="Kendra Wyant" w:date="2023-05-31T13:43:00Z"/>
          <w:sz w:val="9"/>
        </w:rPr>
      </w:pPr>
    </w:p>
    <w:p w14:paraId="5B52ABB8" w14:textId="2381B419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720" w:firstLine="0"/>
        <w:rPr>
          <w:sz w:val="24"/>
          <w:rPrChange w:id="13417" w:author="Kendra Wyant" w:date="2023-05-31T13:43:00Z">
            <w:rPr/>
          </w:rPrChange>
        </w:rPr>
        <w:pPrChange w:id="13418" w:author="Kendra Wyant" w:date="2023-05-31T13:43:00Z">
          <w:pPr>
            <w:pStyle w:val="BodyText"/>
            <w:spacing w:before="118" w:line="355" w:lineRule="auto"/>
            <w:ind w:left="160" w:right="552"/>
          </w:pPr>
        </w:pPrChange>
      </w:pPr>
      <w:ins w:id="13419" w:author="Kendra Wyant" w:date="2023-05-31T13:43:00Z">
        <w:r>
          <w:rPr>
            <w:sz w:val="24"/>
          </w:rPr>
          <w:t xml:space="preserve"> </w:t>
        </w:r>
      </w:ins>
      <w:r>
        <w:rPr>
          <w:sz w:val="24"/>
          <w:rPrChange w:id="13420" w:author="Kendra Wyant" w:date="2023-05-31T13:43:00Z">
            <w:rPr>
              <w:spacing w:val="-2"/>
            </w:rPr>
          </w:rPrChange>
        </w:rPr>
        <w:t>DHG,</w:t>
      </w:r>
      <w:r>
        <w:rPr>
          <w:sz w:val="24"/>
          <w:rPrChange w:id="13421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3422" w:author="Kendra Wyant" w:date="2023-05-31T13:43:00Z">
            <w:rPr>
              <w:spacing w:val="-2"/>
            </w:rPr>
          </w:rPrChange>
        </w:rPr>
        <w:t>Shah</w:t>
      </w:r>
      <w:r>
        <w:rPr>
          <w:sz w:val="24"/>
          <w:rPrChange w:id="13423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3424" w:author="Kendra Wyant" w:date="2023-05-31T13:43:00Z">
            <w:rPr>
              <w:spacing w:val="-2"/>
            </w:rPr>
          </w:rPrChange>
        </w:rPr>
        <w:t>D,</w:t>
      </w:r>
      <w:r>
        <w:rPr>
          <w:sz w:val="24"/>
          <w:rPrChange w:id="13425" w:author="Kendra Wyant" w:date="2023-05-31T13:43:00Z">
            <w:rPr>
              <w:spacing w:val="-10"/>
            </w:rPr>
          </w:rPrChange>
        </w:rPr>
        <w:t xml:space="preserve"> </w:t>
      </w:r>
      <w:r>
        <w:rPr>
          <w:sz w:val="24"/>
          <w:rPrChange w:id="13426" w:author="Kendra Wyant" w:date="2023-05-31T13:43:00Z">
            <w:rPr>
              <w:spacing w:val="-2"/>
            </w:rPr>
          </w:rPrChange>
        </w:rPr>
        <w:t>Curtin</w:t>
      </w:r>
      <w:r>
        <w:rPr>
          <w:sz w:val="24"/>
          <w:rPrChange w:id="13427" w:author="Kendra Wyant" w:date="2023-05-31T13:43:00Z">
            <w:rPr>
              <w:spacing w:val="-11"/>
            </w:rPr>
          </w:rPrChange>
        </w:rPr>
        <w:t xml:space="preserve"> </w:t>
      </w:r>
      <w:r>
        <w:rPr>
          <w:w w:val="110"/>
          <w:sz w:val="24"/>
          <w:rPrChange w:id="13428" w:author="Kendra Wyant" w:date="2023-05-31T13:43:00Z">
            <w:rPr>
              <w:spacing w:val="-2"/>
            </w:rPr>
          </w:rPrChange>
        </w:rPr>
        <w:t>JJ.</w:t>
      </w:r>
      <w:r>
        <w:rPr>
          <w:spacing w:val="-2"/>
          <w:w w:val="110"/>
          <w:sz w:val="24"/>
          <w:rPrChange w:id="13429" w:author="Kendra Wyant" w:date="2023-05-31T13:43:00Z">
            <w:rPr>
              <w:spacing w:val="-10"/>
            </w:rPr>
          </w:rPrChange>
        </w:rPr>
        <w:t xml:space="preserve"> </w:t>
      </w:r>
      <w:r>
        <w:rPr>
          <w:sz w:val="24"/>
          <w:rPrChange w:id="13430" w:author="Kendra Wyant" w:date="2023-05-31T13:43:00Z">
            <w:rPr>
              <w:spacing w:val="-2"/>
            </w:rPr>
          </w:rPrChange>
        </w:rPr>
        <w:t>Prospective</w:t>
      </w:r>
      <w:r>
        <w:rPr>
          <w:sz w:val="24"/>
          <w:rPrChange w:id="13431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3432" w:author="Kendra Wyant" w:date="2023-05-31T13:43:00Z">
            <w:rPr>
              <w:spacing w:val="-2"/>
            </w:rPr>
          </w:rPrChange>
        </w:rPr>
        <w:t>Prediction</w:t>
      </w:r>
      <w:r>
        <w:rPr>
          <w:sz w:val="24"/>
          <w:rPrChange w:id="13433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3434" w:author="Kendra Wyant" w:date="2023-05-31T13:43:00Z">
            <w:rPr>
              <w:spacing w:val="-2"/>
            </w:rPr>
          </w:rPrChange>
        </w:rPr>
        <w:t>of</w:t>
      </w:r>
      <w:r>
        <w:rPr>
          <w:sz w:val="24"/>
          <w:rPrChange w:id="13435" w:author="Kendra Wyant" w:date="2023-05-31T13:43:00Z">
            <w:rPr>
              <w:spacing w:val="-10"/>
            </w:rPr>
          </w:rPrChange>
        </w:rPr>
        <w:t xml:space="preserve"> </w:t>
      </w:r>
      <w:r>
        <w:rPr>
          <w:sz w:val="24"/>
          <w:rPrChange w:id="13436" w:author="Kendra Wyant" w:date="2023-05-31T13:43:00Z">
            <w:rPr>
              <w:spacing w:val="-2"/>
            </w:rPr>
          </w:rPrChange>
        </w:rPr>
        <w:t>Lapses</w:t>
      </w:r>
      <w:r>
        <w:rPr>
          <w:sz w:val="24"/>
          <w:rPrChange w:id="13437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3438" w:author="Kendra Wyant" w:date="2023-05-31T13:43:00Z">
            <w:rPr>
              <w:spacing w:val="-2"/>
            </w:rPr>
          </w:rPrChange>
        </w:rPr>
        <w:t>in</w:t>
      </w:r>
      <w:r>
        <w:rPr>
          <w:sz w:val="24"/>
          <w:rPrChange w:id="13439" w:author="Kendra Wyant" w:date="2023-05-31T13:43:00Z">
            <w:rPr>
              <w:spacing w:val="-10"/>
            </w:rPr>
          </w:rPrChange>
        </w:rPr>
        <w:t xml:space="preserve"> </w:t>
      </w:r>
      <w:r>
        <w:rPr>
          <w:sz w:val="24"/>
          <w:rPrChange w:id="13440" w:author="Kendra Wyant" w:date="2023-05-31T13:43:00Z">
            <w:rPr>
              <w:spacing w:val="-2"/>
            </w:rPr>
          </w:rPrChange>
        </w:rPr>
        <w:t>Opioid</w:t>
      </w:r>
      <w:r>
        <w:rPr>
          <w:sz w:val="24"/>
          <w:rPrChange w:id="13441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3442" w:author="Kendra Wyant" w:date="2023-05-31T13:43:00Z">
            <w:rPr>
              <w:spacing w:val="-2"/>
            </w:rPr>
          </w:rPrChange>
        </w:rPr>
        <w:t>Use</w:t>
      </w:r>
      <w:r>
        <w:rPr>
          <w:sz w:val="24"/>
          <w:rPrChange w:id="13443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3444" w:author="Kendra Wyant" w:date="2023-05-31T13:43:00Z">
            <w:rPr>
              <w:spacing w:val="-2"/>
            </w:rPr>
          </w:rPrChange>
        </w:rPr>
        <w:t>Disorder:</w:t>
      </w:r>
      <w:r>
        <w:rPr>
          <w:sz w:val="24"/>
          <w:rPrChange w:id="13445" w:author="Kendra Wyant" w:date="2023-05-31T13:43:00Z">
            <w:rPr>
              <w:spacing w:val="7"/>
            </w:rPr>
          </w:rPrChange>
        </w:rPr>
        <w:t xml:space="preserve"> </w:t>
      </w:r>
      <w:r>
        <w:rPr>
          <w:sz w:val="24"/>
          <w:rPrChange w:id="13446" w:author="Kendra Wyant" w:date="2023-05-31T13:43:00Z">
            <w:rPr>
              <w:spacing w:val="-2"/>
            </w:rPr>
          </w:rPrChange>
        </w:rPr>
        <w:t xml:space="preserve">Protocol </w:t>
      </w:r>
      <w:r>
        <w:rPr>
          <w:sz w:val="24"/>
          <w:rPrChange w:id="13447" w:author="Kendra Wyant" w:date="2023-05-31T13:43:00Z">
            <w:rPr>
              <w:spacing w:val="-2"/>
              <w:w w:val="105"/>
            </w:rPr>
          </w:rPrChange>
        </w:rPr>
        <w:t>for</w:t>
      </w:r>
      <w:r>
        <w:rPr>
          <w:sz w:val="24"/>
          <w:rPrChange w:id="13448" w:author="Kendra Wyant" w:date="2023-05-31T13:43:00Z">
            <w:rPr>
              <w:spacing w:val="-5"/>
              <w:w w:val="105"/>
            </w:rPr>
          </w:rPrChange>
        </w:rPr>
        <w:t xml:space="preserve"> </w:t>
      </w:r>
      <w:r>
        <w:rPr>
          <w:sz w:val="24"/>
          <w:rPrChange w:id="13449" w:author="Kendra Wyant" w:date="2023-05-31T13:43:00Z">
            <w:rPr>
              <w:spacing w:val="-2"/>
              <w:w w:val="105"/>
            </w:rPr>
          </w:rPrChange>
        </w:rPr>
        <w:t>a</w:t>
      </w:r>
      <w:r>
        <w:rPr>
          <w:sz w:val="24"/>
          <w:rPrChange w:id="13450" w:author="Kendra Wyant" w:date="2023-05-31T13:43:00Z">
            <w:rPr>
              <w:spacing w:val="-5"/>
              <w:w w:val="105"/>
            </w:rPr>
          </w:rPrChange>
        </w:rPr>
        <w:t xml:space="preserve"> </w:t>
      </w:r>
      <w:r>
        <w:rPr>
          <w:sz w:val="24"/>
          <w:rPrChange w:id="13451" w:author="Kendra Wyant" w:date="2023-05-31T13:43:00Z">
            <w:rPr>
              <w:spacing w:val="-2"/>
              <w:w w:val="105"/>
            </w:rPr>
          </w:rPrChange>
        </w:rPr>
        <w:t>Personal</w:t>
      </w:r>
      <w:r>
        <w:rPr>
          <w:sz w:val="24"/>
          <w:rPrChange w:id="13452" w:author="Kendra Wyant" w:date="2023-05-31T13:43:00Z">
            <w:rPr>
              <w:spacing w:val="-5"/>
              <w:w w:val="105"/>
            </w:rPr>
          </w:rPrChange>
        </w:rPr>
        <w:t xml:space="preserve"> </w:t>
      </w:r>
      <w:r>
        <w:rPr>
          <w:sz w:val="24"/>
          <w:rPrChange w:id="13453" w:author="Kendra Wyant" w:date="2023-05-31T13:43:00Z">
            <w:rPr>
              <w:spacing w:val="-2"/>
              <w:w w:val="105"/>
            </w:rPr>
          </w:rPrChange>
        </w:rPr>
        <w:t>Sensing</w:t>
      </w:r>
      <w:r>
        <w:rPr>
          <w:sz w:val="24"/>
          <w:rPrChange w:id="13454" w:author="Kendra Wyant" w:date="2023-05-31T13:43:00Z">
            <w:rPr>
              <w:spacing w:val="-5"/>
              <w:w w:val="105"/>
            </w:rPr>
          </w:rPrChange>
        </w:rPr>
        <w:t xml:space="preserve"> </w:t>
      </w:r>
      <w:r>
        <w:rPr>
          <w:sz w:val="24"/>
          <w:rPrChange w:id="13455" w:author="Kendra Wyant" w:date="2023-05-31T13:43:00Z">
            <w:rPr>
              <w:spacing w:val="-2"/>
              <w:w w:val="105"/>
            </w:rPr>
          </w:rPrChange>
        </w:rPr>
        <w:t>Study.</w:t>
      </w:r>
      <w:r>
        <w:rPr>
          <w:spacing w:val="31"/>
          <w:sz w:val="24"/>
          <w:rPrChange w:id="13456" w:author="Kendra Wyant" w:date="2023-05-31T13:43:00Z">
            <w:rPr>
              <w:spacing w:val="14"/>
              <w:w w:val="105"/>
            </w:rPr>
          </w:rPrChange>
        </w:rPr>
        <w:t xml:space="preserve"> </w:t>
      </w:r>
      <w:r>
        <w:rPr>
          <w:i/>
          <w:sz w:val="24"/>
          <w:rPrChange w:id="13457" w:author="Kendra Wyant" w:date="2023-05-31T13:43:00Z">
            <w:rPr>
              <w:i/>
              <w:spacing w:val="-2"/>
              <w:w w:val="105"/>
            </w:rPr>
          </w:rPrChange>
        </w:rPr>
        <w:t xml:space="preserve">JMIR Research Protocols </w:t>
      </w:r>
      <w:r>
        <w:rPr>
          <w:sz w:val="24"/>
          <w:rPrChange w:id="13458" w:author="Kendra Wyant" w:date="2023-05-31T13:43:00Z">
            <w:rPr>
              <w:spacing w:val="-2"/>
              <w:w w:val="105"/>
            </w:rPr>
          </w:rPrChange>
        </w:rPr>
        <w:t>JMIR</w:t>
      </w:r>
      <w:r>
        <w:rPr>
          <w:sz w:val="24"/>
          <w:rPrChange w:id="13459" w:author="Kendra Wyant" w:date="2023-05-31T13:43:00Z">
            <w:rPr>
              <w:spacing w:val="-5"/>
              <w:w w:val="105"/>
            </w:rPr>
          </w:rPrChange>
        </w:rPr>
        <w:t xml:space="preserve"> </w:t>
      </w:r>
      <w:r>
        <w:rPr>
          <w:sz w:val="24"/>
          <w:rPrChange w:id="13460" w:author="Kendra Wyant" w:date="2023-05-31T13:43:00Z">
            <w:rPr>
              <w:spacing w:val="-2"/>
              <w:w w:val="105"/>
            </w:rPr>
          </w:rPrChange>
        </w:rPr>
        <w:t>Publications</w:t>
      </w:r>
      <w:r>
        <w:rPr>
          <w:sz w:val="24"/>
          <w:rPrChange w:id="13461" w:author="Kendra Wyant" w:date="2023-05-31T13:43:00Z">
            <w:rPr>
              <w:spacing w:val="-5"/>
              <w:w w:val="105"/>
            </w:rPr>
          </w:rPrChange>
        </w:rPr>
        <w:t xml:space="preserve"> </w:t>
      </w:r>
      <w:r>
        <w:rPr>
          <w:sz w:val="24"/>
          <w:rPrChange w:id="13462" w:author="Kendra Wyant" w:date="2023-05-31T13:43:00Z">
            <w:rPr>
              <w:spacing w:val="-2"/>
              <w:w w:val="105"/>
            </w:rPr>
          </w:rPrChange>
        </w:rPr>
        <w:t>Inc.,</w:t>
      </w:r>
      <w:r>
        <w:rPr>
          <w:sz w:val="24"/>
          <w:rPrChange w:id="13463" w:author="Kendra Wyant" w:date="2023-05-31T13:43:00Z">
            <w:rPr>
              <w:spacing w:val="-5"/>
              <w:w w:val="105"/>
            </w:rPr>
          </w:rPrChange>
        </w:rPr>
        <w:t xml:space="preserve"> </w:t>
      </w:r>
      <w:r>
        <w:rPr>
          <w:sz w:val="24"/>
          <w:rPrChange w:id="13464" w:author="Kendra Wyant" w:date="2023-05-31T13:43:00Z">
            <w:rPr>
              <w:spacing w:val="-2"/>
              <w:w w:val="105"/>
            </w:rPr>
          </w:rPrChange>
        </w:rPr>
        <w:t xml:space="preserve">Toronto, </w:t>
      </w:r>
      <w:r>
        <w:rPr>
          <w:sz w:val="24"/>
          <w:rPrChange w:id="13465" w:author="Kendra Wyant" w:date="2023-05-31T13:43:00Z">
            <w:rPr/>
          </w:rPrChange>
        </w:rPr>
        <w:t>Canada; 2021 Dec;10(12):e29563.</w:t>
      </w:r>
      <w:r>
        <w:rPr>
          <w:spacing w:val="36"/>
          <w:sz w:val="24"/>
          <w:rPrChange w:id="13466" w:author="Kendra Wyant" w:date="2023-05-31T13:43:00Z">
            <w:rPr>
              <w:spacing w:val="40"/>
            </w:rPr>
          </w:rPrChange>
        </w:rPr>
        <w:t xml:space="preserve"> </w:t>
      </w:r>
      <w:r>
        <w:rPr>
          <w:sz w:val="24"/>
          <w:rPrChange w:id="13467" w:author="Kendra Wyant" w:date="2023-05-31T13:43:00Z">
            <w:rPr/>
          </w:rPrChange>
        </w:rPr>
        <w:t>[doi:</w:t>
      </w:r>
      <w:r>
        <w:rPr>
          <w:spacing w:val="37"/>
          <w:sz w:val="24"/>
          <w:rPrChange w:id="13468" w:author="Kendra Wyant" w:date="2023-05-31T13:43:00Z">
            <w:rPr>
              <w:spacing w:val="40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"https://doi.org/10.2196/29563" \h</w:instrText>
      </w:r>
      <w:r w:rsidR="00765778">
        <w:fldChar w:fldCharType="separate"/>
      </w:r>
      <w:r>
        <w:rPr>
          <w:sz w:val="24"/>
          <w:rPrChange w:id="13469" w:author="Kendra Wyant" w:date="2023-05-31T13:43:00Z">
            <w:rPr/>
          </w:rPrChange>
        </w:rPr>
        <w:t>10.2196/29563]</w:t>
      </w:r>
      <w:r w:rsidR="00765778">
        <w:rPr>
          <w:sz w:val="24"/>
          <w:rPrChange w:id="13470" w:author="Kendra Wyant" w:date="2023-05-31T13:43:00Z">
            <w:rPr/>
          </w:rPrChange>
        </w:rPr>
        <w:fldChar w:fldCharType="end"/>
      </w:r>
    </w:p>
    <w:p w14:paraId="7C077289" w14:textId="77777777" w:rsidR="00DC3B47" w:rsidRDefault="00DC3B47">
      <w:pPr>
        <w:pStyle w:val="BodyText"/>
        <w:spacing w:before="3"/>
        <w:rPr>
          <w:del w:id="13471" w:author="Kendra Wyant" w:date="2023-05-31T13:43:00Z"/>
          <w:sz w:val="35"/>
        </w:rPr>
      </w:pPr>
    </w:p>
    <w:p w14:paraId="0D92889D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828" w:firstLine="0"/>
        <w:jc w:val="both"/>
        <w:rPr>
          <w:ins w:id="13472" w:author="Kendra Wyant" w:date="2023-05-31T13:43:00Z"/>
          <w:sz w:val="24"/>
        </w:rPr>
      </w:pPr>
      <w:moveToRangeStart w:id="13473" w:author="Kendra Wyant" w:date="2023-05-31T13:43:00Z" w:name="move136433016"/>
      <w:moveTo w:id="13474" w:author="Kendra Wyant" w:date="2023-05-31T13:43:00Z">
        <w:r>
          <w:rPr>
            <w:sz w:val="24"/>
          </w:rPr>
          <w:t xml:space="preserve">Bae S, Ferreira D, Suffoletto B, Puyana JC, Kurtz R, Chung T, Dey AK. Detecting </w:t>
        </w:r>
        <w:r>
          <w:rPr>
            <w:spacing w:val="-2"/>
            <w:sz w:val="24"/>
            <w:rPrChange w:id="13475" w:author="Kendra Wyant" w:date="2023-05-31T13:43:00Z">
              <w:rPr>
                <w:sz w:val="24"/>
              </w:rPr>
            </w:rPrChange>
          </w:rPr>
          <w:t>Drinking</w:t>
        </w:r>
        <w:r>
          <w:rPr>
            <w:spacing w:val="-13"/>
            <w:sz w:val="24"/>
            <w:rPrChange w:id="13476" w:author="Kendra Wyant" w:date="2023-05-31T13:43:00Z">
              <w:rPr>
                <w:spacing w:val="-10"/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3477" w:author="Kendra Wyant" w:date="2023-05-31T13:43:00Z">
              <w:rPr>
                <w:sz w:val="24"/>
              </w:rPr>
            </w:rPrChange>
          </w:rPr>
          <w:t>Episodes</w:t>
        </w:r>
        <w:r>
          <w:rPr>
            <w:spacing w:val="-13"/>
            <w:sz w:val="24"/>
            <w:rPrChange w:id="13478" w:author="Kendra Wyant" w:date="2023-05-31T13:43:00Z">
              <w:rPr>
                <w:spacing w:val="-10"/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3479" w:author="Kendra Wyant" w:date="2023-05-31T13:43:00Z">
              <w:rPr>
                <w:sz w:val="24"/>
              </w:rPr>
            </w:rPrChange>
          </w:rPr>
          <w:t>in</w:t>
        </w:r>
        <w:r>
          <w:rPr>
            <w:spacing w:val="-13"/>
            <w:sz w:val="24"/>
            <w:rPrChange w:id="13480" w:author="Kendra Wyant" w:date="2023-05-31T13:43:00Z">
              <w:rPr>
                <w:spacing w:val="-10"/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3481" w:author="Kendra Wyant" w:date="2023-05-31T13:43:00Z">
              <w:rPr>
                <w:sz w:val="24"/>
              </w:rPr>
            </w:rPrChange>
          </w:rPr>
          <w:t>Young</w:t>
        </w:r>
        <w:r>
          <w:rPr>
            <w:spacing w:val="-13"/>
            <w:sz w:val="24"/>
            <w:rPrChange w:id="13482" w:author="Kendra Wyant" w:date="2023-05-31T13:43:00Z">
              <w:rPr>
                <w:spacing w:val="-10"/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3483" w:author="Kendra Wyant" w:date="2023-05-31T13:43:00Z">
              <w:rPr>
                <w:sz w:val="24"/>
              </w:rPr>
            </w:rPrChange>
          </w:rPr>
          <w:t>Adults</w:t>
        </w:r>
        <w:r>
          <w:rPr>
            <w:spacing w:val="-13"/>
            <w:sz w:val="24"/>
            <w:rPrChange w:id="13484" w:author="Kendra Wyant" w:date="2023-05-31T13:43:00Z">
              <w:rPr>
                <w:spacing w:val="-10"/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3485" w:author="Kendra Wyant" w:date="2023-05-31T13:43:00Z">
              <w:rPr>
                <w:sz w:val="24"/>
              </w:rPr>
            </w:rPrChange>
          </w:rPr>
          <w:t>Using</w:t>
        </w:r>
        <w:r>
          <w:rPr>
            <w:spacing w:val="-12"/>
            <w:sz w:val="24"/>
            <w:rPrChange w:id="13486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3487" w:author="Kendra Wyant" w:date="2023-05-31T13:43:00Z">
              <w:rPr>
                <w:sz w:val="24"/>
              </w:rPr>
            </w:rPrChange>
          </w:rPr>
          <w:t>Smartphone-based</w:t>
        </w:r>
        <w:r>
          <w:rPr>
            <w:spacing w:val="-12"/>
            <w:sz w:val="24"/>
            <w:rPrChange w:id="13488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pacing w:val="-2"/>
            <w:sz w:val="24"/>
            <w:rPrChange w:id="13489" w:author="Kendra Wyant" w:date="2023-05-31T13:43:00Z">
              <w:rPr>
                <w:sz w:val="24"/>
              </w:rPr>
            </w:rPrChange>
          </w:rPr>
          <w:t>Sensors.</w:t>
        </w:r>
        <w:r>
          <w:rPr>
            <w:sz w:val="24"/>
            <w:rPrChange w:id="13490" w:author="Kendra Wyant" w:date="2023-05-31T13:43:00Z">
              <w:rPr>
                <w:spacing w:val="7"/>
                <w:sz w:val="24"/>
              </w:rPr>
            </w:rPrChange>
          </w:rPr>
          <w:t xml:space="preserve"> </w:t>
        </w:r>
        <w:r>
          <w:rPr>
            <w:i/>
            <w:spacing w:val="-2"/>
            <w:sz w:val="24"/>
            <w:rPrChange w:id="13491" w:author="Kendra Wyant" w:date="2023-05-31T13:43:00Z">
              <w:rPr>
                <w:i/>
                <w:sz w:val="24"/>
              </w:rPr>
            </w:rPrChange>
          </w:rPr>
          <w:t>Proceedings</w:t>
        </w:r>
        <w:r>
          <w:rPr>
            <w:i/>
            <w:spacing w:val="-9"/>
            <w:sz w:val="24"/>
            <w:rPrChange w:id="13492" w:author="Kendra Wyant" w:date="2023-05-31T13:43:00Z">
              <w:rPr>
                <w:i/>
                <w:spacing w:val="-6"/>
                <w:sz w:val="24"/>
              </w:rPr>
            </w:rPrChange>
          </w:rPr>
          <w:t xml:space="preserve"> </w:t>
        </w:r>
        <w:r>
          <w:rPr>
            <w:i/>
            <w:spacing w:val="-2"/>
            <w:sz w:val="24"/>
            <w:rPrChange w:id="13493" w:author="Kendra Wyant" w:date="2023-05-31T13:43:00Z">
              <w:rPr>
                <w:i/>
                <w:sz w:val="24"/>
              </w:rPr>
            </w:rPrChange>
          </w:rPr>
          <w:t>of</w:t>
        </w:r>
        <w:r>
          <w:rPr>
            <w:i/>
            <w:spacing w:val="-9"/>
            <w:sz w:val="24"/>
            <w:rPrChange w:id="13494" w:author="Kendra Wyant" w:date="2023-05-31T13:43:00Z">
              <w:rPr>
                <w:i/>
                <w:spacing w:val="-6"/>
                <w:sz w:val="24"/>
              </w:rPr>
            </w:rPrChange>
          </w:rPr>
          <w:t xml:space="preserve"> </w:t>
        </w:r>
        <w:r>
          <w:rPr>
            <w:i/>
            <w:spacing w:val="-2"/>
            <w:sz w:val="24"/>
            <w:rPrChange w:id="13495" w:author="Kendra Wyant" w:date="2023-05-31T13:43:00Z">
              <w:rPr>
                <w:i/>
                <w:sz w:val="24"/>
              </w:rPr>
            </w:rPrChange>
          </w:rPr>
          <w:t xml:space="preserve">the </w:t>
        </w:r>
        <w:r>
          <w:rPr>
            <w:i/>
            <w:sz w:val="24"/>
          </w:rPr>
          <w:t>ACM</w:t>
        </w:r>
        <w:r>
          <w:rPr>
            <w:i/>
            <w:spacing w:val="40"/>
            <w:sz w:val="24"/>
            <w:rPrChange w:id="13496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on</w:t>
        </w:r>
        <w:r>
          <w:rPr>
            <w:i/>
            <w:spacing w:val="40"/>
            <w:sz w:val="24"/>
            <w:rPrChange w:id="13497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Interactive,</w:t>
        </w:r>
        <w:r>
          <w:rPr>
            <w:i/>
            <w:spacing w:val="40"/>
            <w:sz w:val="24"/>
            <w:rPrChange w:id="13498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Mobile,</w:t>
        </w:r>
        <w:r>
          <w:rPr>
            <w:i/>
            <w:spacing w:val="40"/>
            <w:sz w:val="24"/>
            <w:rPrChange w:id="13499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Wearable</w:t>
        </w:r>
        <w:r>
          <w:rPr>
            <w:i/>
            <w:spacing w:val="40"/>
            <w:sz w:val="24"/>
            <w:rPrChange w:id="13500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and</w:t>
        </w:r>
        <w:r>
          <w:rPr>
            <w:i/>
            <w:spacing w:val="40"/>
            <w:sz w:val="24"/>
            <w:rPrChange w:id="13501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Ubiquitous</w:t>
        </w:r>
        <w:r>
          <w:rPr>
            <w:i/>
            <w:spacing w:val="40"/>
            <w:sz w:val="24"/>
            <w:rPrChange w:id="13502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Technologies</w:t>
        </w:r>
        <w:r>
          <w:rPr>
            <w:i/>
            <w:spacing w:val="40"/>
            <w:sz w:val="24"/>
            <w:rPrChange w:id="13503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sz w:val="24"/>
          </w:rPr>
          <w:t>2017</w:t>
        </w:r>
        <w:r>
          <w:rPr>
            <w:spacing w:val="35"/>
            <w:sz w:val="24"/>
            <w:rPrChange w:id="13504" w:author="Kendra Wyant" w:date="2023-05-31T13:43:00Z">
              <w:rPr>
                <w:sz w:val="24"/>
              </w:rPr>
            </w:rPrChange>
          </w:rPr>
          <w:t xml:space="preserve"> </w:t>
        </w:r>
        <w:r>
          <w:rPr>
            <w:sz w:val="24"/>
          </w:rPr>
          <w:t>Jun;1(2):1–36.</w:t>
        </w:r>
      </w:moveTo>
      <w:moveToRangeEnd w:id="13473"/>
    </w:p>
    <w:p w14:paraId="498FAF8C" w14:textId="77777777" w:rsidR="003146FC" w:rsidRDefault="003146FC">
      <w:pPr>
        <w:spacing w:line="355" w:lineRule="auto"/>
        <w:jc w:val="both"/>
        <w:rPr>
          <w:ins w:id="13505" w:author="Kendra Wyant" w:date="2023-05-31T13:43:00Z"/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284E76C3" w14:textId="77777777" w:rsidR="003146FC" w:rsidRDefault="003146FC">
      <w:pPr>
        <w:pStyle w:val="BodyText"/>
        <w:rPr>
          <w:ins w:id="13506" w:author="Kendra Wyant" w:date="2023-05-31T13:43:00Z"/>
          <w:sz w:val="9"/>
        </w:rPr>
      </w:pPr>
    </w:p>
    <w:p w14:paraId="652ED5B4" w14:textId="77777777" w:rsidR="003146FC" w:rsidRPr="00765778" w:rsidRDefault="004E27B8">
      <w:pPr>
        <w:pStyle w:val="BodyText"/>
        <w:spacing w:before="118"/>
        <w:ind w:left="160"/>
        <w:rPr>
          <w:moveTo w:id="13507" w:author="Kendra Wyant" w:date="2023-05-31T13:43:00Z"/>
        </w:rPr>
        <w:pPrChange w:id="13508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42" w:right="524" w:firstLine="11"/>
          </w:pPr>
        </w:pPrChange>
      </w:pPr>
      <w:moveToRangeStart w:id="13509" w:author="Kendra Wyant" w:date="2023-05-31T13:43:00Z" w:name="move136433017"/>
      <w:moveTo w:id="13510" w:author="Kendra Wyant" w:date="2023-05-31T13:43:00Z">
        <w:r>
          <w:rPr>
            <w:spacing w:val="-4"/>
            <w:rPrChange w:id="13511" w:author="Kendra Wyant" w:date="2023-05-31T13:43:00Z">
              <w:rPr>
                <w:sz w:val="24"/>
              </w:rPr>
            </w:rPrChange>
          </w:rPr>
          <w:t>[doi:</w:t>
        </w:r>
        <w:r>
          <w:rPr>
            <w:spacing w:val="15"/>
            <w:rPrChange w:id="13512" w:author="Kendra Wyant" w:date="2023-05-31T13:43:00Z">
              <w:rPr>
                <w:sz w:val="24"/>
              </w:rPr>
            </w:rPrChange>
          </w:rPr>
          <w:t xml:space="preserve"> </w:t>
        </w:r>
        <w:r w:rsidR="00765778">
          <w:fldChar w:fldCharType="begin"/>
        </w:r>
        <w:r w:rsidR="00765778">
          <w:instrText>HYPERLINK "https://doi.org/10.1145/3090051" \h</w:instrText>
        </w:r>
        <w:r w:rsidR="00765778">
          <w:fldChar w:fldCharType="separate"/>
        </w:r>
        <w:r w:rsidRPr="00765778">
          <w:rPr>
            <w:spacing w:val="-2"/>
          </w:rPr>
          <w:t>10.1145/3090051]</w:t>
        </w:r>
        <w:r w:rsidR="00765778" w:rsidRPr="00765778">
          <w:rPr>
            <w:spacing w:val="-2"/>
          </w:rPr>
          <w:fldChar w:fldCharType="end"/>
        </w:r>
      </w:moveTo>
    </w:p>
    <w:p w14:paraId="50C94370" w14:textId="77777777" w:rsidR="003146FC" w:rsidRDefault="003146FC">
      <w:pPr>
        <w:pStyle w:val="BodyText"/>
        <w:spacing w:before="2"/>
        <w:rPr>
          <w:moveTo w:id="13513" w:author="Kendra Wyant" w:date="2023-05-31T13:43:00Z"/>
          <w:sz w:val="29"/>
          <w:rPrChange w:id="13514" w:author="Kendra Wyant" w:date="2023-05-31T13:43:00Z">
            <w:rPr>
              <w:moveTo w:id="13515" w:author="Kendra Wyant" w:date="2023-05-31T13:43:00Z"/>
              <w:sz w:val="35"/>
            </w:rPr>
          </w:rPrChange>
        </w:rPr>
      </w:pPr>
    </w:p>
    <w:p w14:paraId="542D12DA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0" w:line="355" w:lineRule="auto"/>
        <w:ind w:right="621" w:firstLine="0"/>
        <w:rPr>
          <w:moveTo w:id="13516" w:author="Kendra Wyant" w:date="2023-05-31T13:43:00Z"/>
          <w:sz w:val="24"/>
        </w:rPr>
        <w:pPrChange w:id="13517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51" w:right="525" w:firstLine="2"/>
          </w:pPr>
        </w:pPrChange>
      </w:pPr>
      <w:moveTo w:id="13518" w:author="Kendra Wyant" w:date="2023-05-31T13:43:00Z">
        <w:r>
          <w:rPr>
            <w:sz w:val="24"/>
          </w:rPr>
          <w:t xml:space="preserve">Bae SW, Suffoletto B, Zhang T, Chung T, Ozolcer M, Islam MR, Dey A. Leveraging </w:t>
        </w:r>
        <w:r>
          <w:rPr>
            <w:spacing w:val="-4"/>
            <w:sz w:val="24"/>
            <w:rPrChange w:id="13519" w:author="Kendra Wyant" w:date="2023-05-31T13:43:00Z">
              <w:rPr>
                <w:spacing w:val="-2"/>
                <w:sz w:val="24"/>
              </w:rPr>
            </w:rPrChange>
          </w:rPr>
          <w:t>Mobile</w:t>
        </w:r>
        <w:r>
          <w:rPr>
            <w:spacing w:val="-4"/>
            <w:sz w:val="24"/>
          </w:rPr>
          <w:t xml:space="preserve"> </w:t>
        </w:r>
        <w:r>
          <w:rPr>
            <w:spacing w:val="-4"/>
            <w:sz w:val="24"/>
            <w:rPrChange w:id="13520" w:author="Kendra Wyant" w:date="2023-05-31T13:43:00Z">
              <w:rPr>
                <w:spacing w:val="-2"/>
                <w:sz w:val="24"/>
              </w:rPr>
            </w:rPrChange>
          </w:rPr>
          <w:t>Phone</w:t>
        </w:r>
        <w:r>
          <w:rPr>
            <w:spacing w:val="-4"/>
            <w:sz w:val="24"/>
          </w:rPr>
          <w:t xml:space="preserve"> </w:t>
        </w:r>
        <w:r>
          <w:rPr>
            <w:spacing w:val="-4"/>
            <w:sz w:val="24"/>
            <w:rPrChange w:id="13521" w:author="Kendra Wyant" w:date="2023-05-31T13:43:00Z">
              <w:rPr>
                <w:spacing w:val="-2"/>
                <w:sz w:val="24"/>
              </w:rPr>
            </w:rPrChange>
          </w:rPr>
          <w:t>Sensors,</w:t>
        </w:r>
        <w:r>
          <w:rPr>
            <w:spacing w:val="-4"/>
            <w:sz w:val="24"/>
            <w:rPrChange w:id="13522" w:author="Kendra Wyant" w:date="2023-05-31T13:43:00Z">
              <w:rPr>
                <w:spacing w:val="-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3523" w:author="Kendra Wyant" w:date="2023-05-31T13:43:00Z">
              <w:rPr>
                <w:spacing w:val="-2"/>
                <w:sz w:val="24"/>
              </w:rPr>
            </w:rPrChange>
          </w:rPr>
          <w:t>Machine</w:t>
        </w:r>
        <w:r>
          <w:rPr>
            <w:spacing w:val="-4"/>
            <w:sz w:val="24"/>
            <w:rPrChange w:id="13524" w:author="Kendra Wyant" w:date="2023-05-31T13:43:00Z">
              <w:rPr>
                <w:spacing w:val="-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3525" w:author="Kendra Wyant" w:date="2023-05-31T13:43:00Z">
              <w:rPr>
                <w:spacing w:val="-2"/>
                <w:sz w:val="24"/>
              </w:rPr>
            </w:rPrChange>
          </w:rPr>
          <w:t>Learning</w:t>
        </w:r>
        <w:r>
          <w:rPr>
            <w:spacing w:val="-4"/>
            <w:sz w:val="24"/>
            <w:rPrChange w:id="13526" w:author="Kendra Wyant" w:date="2023-05-31T13:43:00Z">
              <w:rPr>
                <w:spacing w:val="-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3527" w:author="Kendra Wyant" w:date="2023-05-31T13:43:00Z">
              <w:rPr>
                <w:spacing w:val="-2"/>
                <w:sz w:val="24"/>
              </w:rPr>
            </w:rPrChange>
          </w:rPr>
          <w:t>and</w:t>
        </w:r>
        <w:r>
          <w:rPr>
            <w:spacing w:val="-4"/>
            <w:sz w:val="24"/>
          </w:rPr>
          <w:t xml:space="preserve"> </w:t>
        </w:r>
        <w:r>
          <w:rPr>
            <w:spacing w:val="-4"/>
            <w:sz w:val="24"/>
            <w:rPrChange w:id="13528" w:author="Kendra Wyant" w:date="2023-05-31T13:43:00Z">
              <w:rPr>
                <w:spacing w:val="-2"/>
                <w:sz w:val="24"/>
              </w:rPr>
            </w:rPrChange>
          </w:rPr>
          <w:t>Explainable</w:t>
        </w:r>
        <w:r>
          <w:rPr>
            <w:spacing w:val="-4"/>
            <w:sz w:val="24"/>
          </w:rPr>
          <w:t xml:space="preserve"> </w:t>
        </w:r>
        <w:r>
          <w:rPr>
            <w:spacing w:val="-4"/>
            <w:sz w:val="24"/>
            <w:rPrChange w:id="13529" w:author="Kendra Wyant" w:date="2023-05-31T13:43:00Z">
              <w:rPr>
                <w:spacing w:val="-2"/>
                <w:sz w:val="24"/>
              </w:rPr>
            </w:rPrChange>
          </w:rPr>
          <w:t>Artificial</w:t>
        </w:r>
        <w:r>
          <w:rPr>
            <w:spacing w:val="-4"/>
            <w:sz w:val="24"/>
            <w:rPrChange w:id="13530" w:author="Kendra Wyant" w:date="2023-05-31T13:43:00Z">
              <w:rPr>
                <w:spacing w:val="-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3531" w:author="Kendra Wyant" w:date="2023-05-31T13:43:00Z">
              <w:rPr>
                <w:spacing w:val="-2"/>
                <w:sz w:val="24"/>
              </w:rPr>
            </w:rPrChange>
          </w:rPr>
          <w:t>Intelligence</w:t>
        </w:r>
        <w:r>
          <w:rPr>
            <w:spacing w:val="-4"/>
            <w:sz w:val="24"/>
            <w:rPrChange w:id="13532" w:author="Kendra Wyant" w:date="2023-05-31T13:43:00Z">
              <w:rPr>
                <w:spacing w:val="-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3533" w:author="Kendra Wyant" w:date="2023-05-31T13:43:00Z">
              <w:rPr>
                <w:spacing w:val="-2"/>
                <w:sz w:val="24"/>
              </w:rPr>
            </w:rPrChange>
          </w:rPr>
          <w:t>to</w:t>
        </w:r>
        <w:r>
          <w:rPr>
            <w:spacing w:val="-4"/>
            <w:sz w:val="24"/>
          </w:rPr>
          <w:t xml:space="preserve"> </w:t>
        </w:r>
        <w:r>
          <w:rPr>
            <w:spacing w:val="-4"/>
            <w:sz w:val="24"/>
            <w:rPrChange w:id="13534" w:author="Kendra Wyant" w:date="2023-05-31T13:43:00Z">
              <w:rPr>
                <w:spacing w:val="-2"/>
                <w:sz w:val="24"/>
              </w:rPr>
            </w:rPrChange>
          </w:rPr>
          <w:t xml:space="preserve">Predict </w:t>
        </w:r>
        <w:r>
          <w:rPr>
            <w:sz w:val="24"/>
            <w:rPrChange w:id="13535" w:author="Kendra Wyant" w:date="2023-05-31T13:43:00Z">
              <w:rPr>
                <w:spacing w:val="-6"/>
                <w:sz w:val="24"/>
              </w:rPr>
            </w:rPrChange>
          </w:rPr>
          <w:t>Imminent</w:t>
        </w:r>
        <w:r>
          <w:rPr>
            <w:spacing w:val="-7"/>
            <w:sz w:val="24"/>
            <w:rPrChange w:id="13536" w:author="Kendra Wyant" w:date="2023-05-31T13:43:00Z">
              <w:rPr>
                <w:spacing w:val="-6"/>
                <w:sz w:val="24"/>
              </w:rPr>
            </w:rPrChange>
          </w:rPr>
          <w:t xml:space="preserve"> </w:t>
        </w:r>
        <w:r>
          <w:rPr>
            <w:sz w:val="24"/>
            <w:rPrChange w:id="13537" w:author="Kendra Wyant" w:date="2023-05-31T13:43:00Z">
              <w:rPr>
                <w:spacing w:val="-6"/>
                <w:sz w:val="24"/>
              </w:rPr>
            </w:rPrChange>
          </w:rPr>
          <w:t>Same-Day</w:t>
        </w:r>
        <w:r>
          <w:rPr>
            <w:spacing w:val="-7"/>
            <w:sz w:val="24"/>
            <w:rPrChange w:id="13538" w:author="Kendra Wyant" w:date="2023-05-31T13:43:00Z">
              <w:rPr>
                <w:spacing w:val="-6"/>
                <w:sz w:val="24"/>
              </w:rPr>
            </w:rPrChange>
          </w:rPr>
          <w:t xml:space="preserve"> </w:t>
        </w:r>
        <w:r>
          <w:rPr>
            <w:sz w:val="24"/>
            <w:rPrChange w:id="13539" w:author="Kendra Wyant" w:date="2023-05-31T13:43:00Z">
              <w:rPr>
                <w:spacing w:val="-6"/>
                <w:sz w:val="24"/>
              </w:rPr>
            </w:rPrChange>
          </w:rPr>
          <w:t>Binge</w:t>
        </w:r>
        <w:r>
          <w:rPr>
            <w:spacing w:val="-6"/>
            <w:sz w:val="24"/>
          </w:rPr>
          <w:t xml:space="preserve"> </w:t>
        </w:r>
        <w:r>
          <w:rPr>
            <w:sz w:val="24"/>
            <w:rPrChange w:id="13540" w:author="Kendra Wyant" w:date="2023-05-31T13:43:00Z">
              <w:rPr>
                <w:spacing w:val="-6"/>
                <w:sz w:val="24"/>
              </w:rPr>
            </w:rPrChange>
          </w:rPr>
          <w:t>Drinking</w:t>
        </w:r>
        <w:r>
          <w:rPr>
            <w:spacing w:val="-7"/>
            <w:sz w:val="24"/>
            <w:rPrChange w:id="13541" w:author="Kendra Wyant" w:date="2023-05-31T13:43:00Z">
              <w:rPr>
                <w:spacing w:val="-6"/>
                <w:sz w:val="24"/>
              </w:rPr>
            </w:rPrChange>
          </w:rPr>
          <w:t xml:space="preserve"> </w:t>
        </w:r>
        <w:r>
          <w:rPr>
            <w:sz w:val="24"/>
            <w:rPrChange w:id="13542" w:author="Kendra Wyant" w:date="2023-05-31T13:43:00Z">
              <w:rPr>
                <w:spacing w:val="-6"/>
                <w:sz w:val="24"/>
              </w:rPr>
            </w:rPrChange>
          </w:rPr>
          <w:t>Events</w:t>
        </w:r>
        <w:r>
          <w:rPr>
            <w:spacing w:val="-7"/>
            <w:sz w:val="24"/>
            <w:rPrChange w:id="13543" w:author="Kendra Wyant" w:date="2023-05-31T13:43:00Z">
              <w:rPr>
                <w:spacing w:val="-6"/>
                <w:sz w:val="24"/>
              </w:rPr>
            </w:rPrChange>
          </w:rPr>
          <w:t xml:space="preserve"> </w:t>
        </w:r>
        <w:r>
          <w:rPr>
            <w:sz w:val="24"/>
            <w:rPrChange w:id="13544" w:author="Kendra Wyant" w:date="2023-05-31T13:43:00Z">
              <w:rPr>
                <w:spacing w:val="-6"/>
                <w:sz w:val="24"/>
              </w:rPr>
            </w:rPrChange>
          </w:rPr>
          <w:t>to</w:t>
        </w:r>
        <w:r>
          <w:rPr>
            <w:spacing w:val="-7"/>
            <w:sz w:val="24"/>
            <w:rPrChange w:id="13545" w:author="Kendra Wyant" w:date="2023-05-31T13:43:00Z">
              <w:rPr>
                <w:spacing w:val="-6"/>
                <w:sz w:val="24"/>
              </w:rPr>
            </w:rPrChange>
          </w:rPr>
          <w:t xml:space="preserve"> </w:t>
        </w:r>
        <w:r>
          <w:rPr>
            <w:sz w:val="24"/>
            <w:rPrChange w:id="13546" w:author="Kendra Wyant" w:date="2023-05-31T13:43:00Z">
              <w:rPr>
                <w:spacing w:val="-6"/>
                <w:sz w:val="24"/>
              </w:rPr>
            </w:rPrChange>
          </w:rPr>
          <w:t>Support</w:t>
        </w:r>
        <w:r>
          <w:rPr>
            <w:spacing w:val="-6"/>
            <w:sz w:val="24"/>
          </w:rPr>
          <w:t xml:space="preserve"> </w:t>
        </w:r>
        <w:r>
          <w:rPr>
            <w:sz w:val="24"/>
            <w:rPrChange w:id="13547" w:author="Kendra Wyant" w:date="2023-05-31T13:43:00Z">
              <w:rPr>
                <w:spacing w:val="-6"/>
                <w:sz w:val="24"/>
              </w:rPr>
            </w:rPrChange>
          </w:rPr>
          <w:t>Just-In-Time</w:t>
        </w:r>
        <w:r>
          <w:rPr>
            <w:spacing w:val="-7"/>
            <w:sz w:val="24"/>
            <w:rPrChange w:id="13548" w:author="Kendra Wyant" w:date="2023-05-31T13:43:00Z">
              <w:rPr>
                <w:spacing w:val="-6"/>
                <w:sz w:val="24"/>
              </w:rPr>
            </w:rPrChange>
          </w:rPr>
          <w:t xml:space="preserve"> </w:t>
        </w:r>
        <w:r>
          <w:rPr>
            <w:sz w:val="24"/>
            <w:rPrChange w:id="13549" w:author="Kendra Wyant" w:date="2023-05-31T13:43:00Z">
              <w:rPr>
                <w:spacing w:val="-6"/>
                <w:sz w:val="24"/>
              </w:rPr>
            </w:rPrChange>
          </w:rPr>
          <w:t>Adaptive Interventions:</w:t>
        </w:r>
        <w:r>
          <w:rPr>
            <w:spacing w:val="40"/>
            <w:sz w:val="24"/>
            <w:rPrChange w:id="13550" w:author="Kendra Wyant" w:date="2023-05-31T13:43:00Z">
              <w:rPr>
                <w:spacing w:val="-6"/>
                <w:sz w:val="24"/>
              </w:rPr>
            </w:rPrChange>
          </w:rPr>
          <w:t xml:space="preserve"> </w:t>
        </w:r>
        <w:r>
          <w:rPr>
            <w:sz w:val="24"/>
          </w:rPr>
          <w:t>A Feasibility Study.</w:t>
        </w:r>
        <w:r>
          <w:rPr>
            <w:spacing w:val="40"/>
            <w:sz w:val="24"/>
          </w:rPr>
          <w:t xml:space="preserve"> </w:t>
        </w:r>
        <w:r>
          <w:rPr>
            <w:i/>
            <w:sz w:val="24"/>
          </w:rPr>
          <w:t>JMIR formative research</w:t>
        </w:r>
        <w:r>
          <w:rPr>
            <w:i/>
            <w:sz w:val="24"/>
            <w:rPrChange w:id="13551" w:author="Kendra Wyant" w:date="2023-05-31T13:43:00Z">
              <w:rPr>
                <w:i/>
                <w:spacing w:val="40"/>
                <w:sz w:val="24"/>
              </w:rPr>
            </w:rPrChange>
          </w:rPr>
          <w:t xml:space="preserve"> </w:t>
        </w:r>
        <w:r>
          <w:rPr>
            <w:sz w:val="24"/>
          </w:rPr>
          <w:t xml:space="preserve">2023 Feb; </w:t>
        </w:r>
        <w:r w:rsidR="00765778">
          <w:fldChar w:fldCharType="begin"/>
        </w:r>
        <w:r w:rsidR="00765778">
          <w:instrText>HYPERLINK "https://www.ncbi.nlm.nih.gov/pubmed/36809294" \h</w:instrText>
        </w:r>
        <w:r w:rsidR="00765778">
          <w:fldChar w:fldCharType="separate"/>
        </w:r>
        <w:r>
          <w:rPr>
            <w:sz w:val="24"/>
          </w:rPr>
          <w:t>PMID:36809294</w:t>
        </w:r>
        <w:r w:rsidR="00765778">
          <w:rPr>
            <w:sz w:val="24"/>
          </w:rPr>
          <w:fldChar w:fldCharType="end"/>
        </w:r>
      </w:moveTo>
    </w:p>
    <w:moveToRangeEnd w:id="13509"/>
    <w:p w14:paraId="60391600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789" w:firstLine="0"/>
        <w:rPr>
          <w:moveTo w:id="13552" w:author="Kendra Wyant" w:date="2023-05-31T13:43:00Z"/>
          <w:sz w:val="24"/>
          <w:rPrChange w:id="13553" w:author="Kendra Wyant" w:date="2023-05-31T13:43:00Z">
            <w:rPr>
              <w:moveTo w:id="13554" w:author="Kendra Wyant" w:date="2023-05-31T13:43:00Z"/>
            </w:rPr>
          </w:rPrChange>
        </w:rPr>
        <w:pPrChange w:id="13555" w:author="Kendra Wyant" w:date="2023-05-31T13:43:00Z">
          <w:pPr>
            <w:pStyle w:val="BodyText"/>
            <w:spacing w:before="154" w:line="355" w:lineRule="auto"/>
            <w:ind w:left="151" w:right="512"/>
          </w:pPr>
        </w:pPrChange>
      </w:pPr>
      <w:ins w:id="13556" w:author="Kendra Wyant" w:date="2023-05-31T13:43:00Z">
        <w:r>
          <w:rPr>
            <w:sz w:val="24"/>
          </w:rPr>
          <w:t xml:space="preserve">Bae SW, Chung T, Islam R, Suffoletto B, Du </w:t>
        </w:r>
        <w:r>
          <w:rPr>
            <w:w w:val="105"/>
            <w:sz w:val="24"/>
          </w:rPr>
          <w:t xml:space="preserve">J, </w:t>
        </w:r>
        <w:r>
          <w:rPr>
            <w:sz w:val="24"/>
          </w:rPr>
          <w:t xml:space="preserve">Jang S, Nishiyama Y, Mulukutla R, </w:t>
        </w:r>
        <w:r>
          <w:rPr>
            <w:spacing w:val="-4"/>
            <w:sz w:val="24"/>
          </w:rPr>
          <w:t>Dey</w:t>
        </w:r>
        <w:r>
          <w:rPr>
            <w:spacing w:val="-7"/>
            <w:sz w:val="24"/>
          </w:rPr>
          <w:t xml:space="preserve"> </w:t>
        </w:r>
        <w:r>
          <w:rPr>
            <w:spacing w:val="-4"/>
            <w:sz w:val="24"/>
          </w:rPr>
          <w:t>A.</w:t>
        </w:r>
      </w:ins>
      <w:moveToRangeStart w:id="13557" w:author="Kendra Wyant" w:date="2023-05-31T13:43:00Z" w:name="move136433018"/>
      <w:moveTo w:id="13558" w:author="Kendra Wyant" w:date="2023-05-31T13:43:00Z">
        <w:r>
          <w:rPr>
            <w:spacing w:val="-6"/>
            <w:sz w:val="24"/>
            <w:rPrChange w:id="13559" w:author="Kendra Wyant" w:date="2023-05-31T13:43:00Z">
              <w:rPr>
                <w:spacing w:val="-6"/>
              </w:rPr>
            </w:rPrChange>
          </w:rPr>
          <w:t xml:space="preserve"> </w:t>
        </w:r>
        <w:r>
          <w:rPr>
            <w:spacing w:val="-4"/>
            <w:sz w:val="24"/>
            <w:rPrChange w:id="13560" w:author="Kendra Wyant" w:date="2023-05-31T13:43:00Z">
              <w:rPr>
                <w:spacing w:val="-4"/>
              </w:rPr>
            </w:rPrChange>
          </w:rPr>
          <w:t>Mobile</w:t>
        </w:r>
        <w:r>
          <w:rPr>
            <w:spacing w:val="-6"/>
            <w:sz w:val="24"/>
            <w:rPrChange w:id="13561" w:author="Kendra Wyant" w:date="2023-05-31T13:43:00Z">
              <w:rPr>
                <w:spacing w:val="-6"/>
              </w:rPr>
            </w:rPrChange>
          </w:rPr>
          <w:t xml:space="preserve"> </w:t>
        </w:r>
        <w:r>
          <w:rPr>
            <w:spacing w:val="-4"/>
            <w:sz w:val="24"/>
            <w:rPrChange w:id="13562" w:author="Kendra Wyant" w:date="2023-05-31T13:43:00Z">
              <w:rPr>
                <w:spacing w:val="-4"/>
              </w:rPr>
            </w:rPrChange>
          </w:rPr>
          <w:t>phone</w:t>
        </w:r>
        <w:r>
          <w:rPr>
            <w:spacing w:val="-7"/>
            <w:sz w:val="24"/>
            <w:rPrChange w:id="13563" w:author="Kendra Wyant" w:date="2023-05-31T13:43:00Z">
              <w:rPr>
                <w:spacing w:val="-6"/>
              </w:rPr>
            </w:rPrChange>
          </w:rPr>
          <w:t xml:space="preserve"> </w:t>
        </w:r>
        <w:r>
          <w:rPr>
            <w:spacing w:val="-4"/>
            <w:sz w:val="24"/>
            <w:rPrChange w:id="13564" w:author="Kendra Wyant" w:date="2023-05-31T13:43:00Z">
              <w:rPr>
                <w:spacing w:val="-4"/>
              </w:rPr>
            </w:rPrChange>
          </w:rPr>
          <w:t>sensor-based</w:t>
        </w:r>
        <w:r>
          <w:rPr>
            <w:spacing w:val="-6"/>
            <w:sz w:val="24"/>
            <w:rPrChange w:id="13565" w:author="Kendra Wyant" w:date="2023-05-31T13:43:00Z">
              <w:rPr>
                <w:spacing w:val="-6"/>
              </w:rPr>
            </w:rPrChange>
          </w:rPr>
          <w:t xml:space="preserve"> </w:t>
        </w:r>
        <w:r>
          <w:rPr>
            <w:spacing w:val="-4"/>
            <w:sz w:val="24"/>
            <w:rPrChange w:id="13566" w:author="Kendra Wyant" w:date="2023-05-31T13:43:00Z">
              <w:rPr>
                <w:spacing w:val="-4"/>
              </w:rPr>
            </w:rPrChange>
          </w:rPr>
          <w:t>detection</w:t>
        </w:r>
        <w:r>
          <w:rPr>
            <w:spacing w:val="-7"/>
            <w:sz w:val="24"/>
            <w:rPrChange w:id="13567" w:author="Kendra Wyant" w:date="2023-05-31T13:43:00Z">
              <w:rPr>
                <w:spacing w:val="-6"/>
              </w:rPr>
            </w:rPrChange>
          </w:rPr>
          <w:t xml:space="preserve"> </w:t>
        </w:r>
        <w:r>
          <w:rPr>
            <w:spacing w:val="-4"/>
            <w:sz w:val="24"/>
            <w:rPrChange w:id="13568" w:author="Kendra Wyant" w:date="2023-05-31T13:43:00Z">
              <w:rPr>
                <w:spacing w:val="-4"/>
              </w:rPr>
            </w:rPrChange>
          </w:rPr>
          <w:t>of</w:t>
        </w:r>
        <w:r>
          <w:rPr>
            <w:spacing w:val="-7"/>
            <w:sz w:val="24"/>
            <w:rPrChange w:id="13569" w:author="Kendra Wyant" w:date="2023-05-31T13:43:00Z">
              <w:rPr>
                <w:spacing w:val="-6"/>
              </w:rPr>
            </w:rPrChange>
          </w:rPr>
          <w:t xml:space="preserve"> </w:t>
        </w:r>
        <w:r>
          <w:rPr>
            <w:spacing w:val="-4"/>
            <w:sz w:val="24"/>
            <w:rPrChange w:id="13570" w:author="Kendra Wyant" w:date="2023-05-31T13:43:00Z">
              <w:rPr>
                <w:spacing w:val="-4"/>
              </w:rPr>
            </w:rPrChange>
          </w:rPr>
          <w:t>subjective</w:t>
        </w:r>
        <w:r>
          <w:rPr>
            <w:spacing w:val="-6"/>
            <w:sz w:val="24"/>
            <w:rPrChange w:id="13571" w:author="Kendra Wyant" w:date="2023-05-31T13:43:00Z">
              <w:rPr>
                <w:spacing w:val="-6"/>
              </w:rPr>
            </w:rPrChange>
          </w:rPr>
          <w:t xml:space="preserve"> </w:t>
        </w:r>
        <w:r>
          <w:rPr>
            <w:spacing w:val="-4"/>
            <w:sz w:val="24"/>
            <w:rPrChange w:id="13572" w:author="Kendra Wyant" w:date="2023-05-31T13:43:00Z">
              <w:rPr>
                <w:spacing w:val="-4"/>
              </w:rPr>
            </w:rPrChange>
          </w:rPr>
          <w:t>cannabis</w:t>
        </w:r>
        <w:r>
          <w:rPr>
            <w:spacing w:val="-6"/>
            <w:sz w:val="24"/>
            <w:rPrChange w:id="13573" w:author="Kendra Wyant" w:date="2023-05-31T13:43:00Z">
              <w:rPr>
                <w:spacing w:val="-6"/>
              </w:rPr>
            </w:rPrChange>
          </w:rPr>
          <w:t xml:space="preserve"> </w:t>
        </w:r>
        <w:r>
          <w:rPr>
            <w:spacing w:val="-4"/>
            <w:sz w:val="24"/>
            <w:rPrChange w:id="13574" w:author="Kendra Wyant" w:date="2023-05-31T13:43:00Z">
              <w:rPr>
                <w:spacing w:val="-4"/>
              </w:rPr>
            </w:rPrChange>
          </w:rPr>
          <w:t>intoxication</w:t>
        </w:r>
        <w:r>
          <w:rPr>
            <w:spacing w:val="-6"/>
            <w:sz w:val="24"/>
            <w:rPrChange w:id="13575" w:author="Kendra Wyant" w:date="2023-05-31T13:43:00Z">
              <w:rPr>
                <w:spacing w:val="-6"/>
              </w:rPr>
            </w:rPrChange>
          </w:rPr>
          <w:t xml:space="preserve"> </w:t>
        </w:r>
        <w:r>
          <w:rPr>
            <w:spacing w:val="-4"/>
            <w:sz w:val="24"/>
            <w:rPrChange w:id="13576" w:author="Kendra Wyant" w:date="2023-05-31T13:43:00Z">
              <w:rPr>
                <w:spacing w:val="-4"/>
              </w:rPr>
            </w:rPrChange>
          </w:rPr>
          <w:t>in</w:t>
        </w:r>
        <w:r>
          <w:rPr>
            <w:spacing w:val="-7"/>
            <w:sz w:val="24"/>
            <w:rPrChange w:id="13577" w:author="Kendra Wyant" w:date="2023-05-31T13:43:00Z">
              <w:rPr>
                <w:spacing w:val="-6"/>
              </w:rPr>
            </w:rPrChange>
          </w:rPr>
          <w:t xml:space="preserve"> </w:t>
        </w:r>
        <w:r>
          <w:rPr>
            <w:spacing w:val="-4"/>
            <w:sz w:val="24"/>
            <w:rPrChange w:id="13578" w:author="Kendra Wyant" w:date="2023-05-31T13:43:00Z">
              <w:rPr>
                <w:spacing w:val="-4"/>
              </w:rPr>
            </w:rPrChange>
          </w:rPr>
          <w:t>young</w:t>
        </w:r>
        <w:r>
          <w:rPr>
            <w:spacing w:val="-4"/>
            <w:sz w:val="24"/>
            <w:rPrChange w:id="13579" w:author="Kendra Wyant" w:date="2023-05-31T13:43:00Z">
              <w:rPr>
                <w:spacing w:val="-6"/>
              </w:rPr>
            </w:rPrChange>
          </w:rPr>
          <w:t xml:space="preserve"> </w:t>
        </w:r>
        <w:r>
          <w:rPr>
            <w:sz w:val="24"/>
            <w:rPrChange w:id="13580" w:author="Kendra Wyant" w:date="2023-05-31T13:43:00Z">
              <w:rPr>
                <w:spacing w:val="-4"/>
              </w:rPr>
            </w:rPrChange>
          </w:rPr>
          <w:t>adults:</w:t>
        </w:r>
        <w:r>
          <w:rPr>
            <w:spacing w:val="26"/>
            <w:sz w:val="24"/>
            <w:rPrChange w:id="13581" w:author="Kendra Wyant" w:date="2023-05-31T13:43:00Z">
              <w:rPr>
                <w:spacing w:val="-4"/>
              </w:rPr>
            </w:rPrChange>
          </w:rPr>
          <w:t xml:space="preserve"> </w:t>
        </w:r>
        <w:r>
          <w:rPr>
            <w:sz w:val="24"/>
            <w:rPrChange w:id="13582" w:author="Kendra Wyant" w:date="2023-05-31T13:43:00Z">
              <w:rPr/>
            </w:rPrChange>
          </w:rPr>
          <w:t>A feasibility study in real-world settings.</w:t>
        </w:r>
        <w:r>
          <w:rPr>
            <w:spacing w:val="28"/>
            <w:sz w:val="24"/>
            <w:rPrChange w:id="13583" w:author="Kendra Wyant" w:date="2023-05-31T13:43:00Z">
              <w:rPr>
                <w:spacing w:val="30"/>
              </w:rPr>
            </w:rPrChange>
          </w:rPr>
          <w:t xml:space="preserve"> </w:t>
        </w:r>
        <w:r>
          <w:rPr>
            <w:i/>
            <w:sz w:val="24"/>
            <w:rPrChange w:id="13584" w:author="Kendra Wyant" w:date="2023-05-31T13:43:00Z">
              <w:rPr>
                <w:i/>
              </w:rPr>
            </w:rPrChange>
          </w:rPr>
          <w:t xml:space="preserve">Drug and Alcohol Dependence </w:t>
        </w:r>
        <w:r>
          <w:rPr>
            <w:sz w:val="24"/>
            <w:rPrChange w:id="13585" w:author="Kendra Wyant" w:date="2023-05-31T13:43:00Z">
              <w:rPr/>
            </w:rPrChange>
          </w:rPr>
          <w:t>2021 Nov;228:108972.</w:t>
        </w:r>
        <w:r>
          <w:rPr>
            <w:spacing w:val="40"/>
            <w:sz w:val="24"/>
            <w:rPrChange w:id="13586" w:author="Kendra Wyant" w:date="2023-05-31T13:43:00Z">
              <w:rPr>
                <w:spacing w:val="40"/>
              </w:rPr>
            </w:rPrChange>
          </w:rPr>
          <w:t xml:space="preserve"> </w:t>
        </w:r>
        <w:r w:rsidR="00765778">
          <w:fldChar w:fldCharType="begin"/>
        </w:r>
        <w:r w:rsidR="00765778">
          <w:instrText>HYPERLINK "https://www.ncbi.nlm.nih.gov/pubmed/34530315" \h</w:instrText>
        </w:r>
        <w:r w:rsidR="00765778">
          <w:fldChar w:fldCharType="separate"/>
        </w:r>
        <w:r>
          <w:rPr>
            <w:sz w:val="24"/>
            <w:rPrChange w:id="13587" w:author="Kendra Wyant" w:date="2023-05-31T13:43:00Z">
              <w:rPr/>
            </w:rPrChange>
          </w:rPr>
          <w:t>PMID:34530315</w:t>
        </w:r>
        <w:r w:rsidR="00765778">
          <w:rPr>
            <w:sz w:val="24"/>
            <w:rPrChange w:id="13588" w:author="Kendra Wyant" w:date="2023-05-31T13:43:00Z">
              <w:rPr/>
            </w:rPrChange>
          </w:rPr>
          <w:fldChar w:fldCharType="end"/>
        </w:r>
      </w:moveTo>
    </w:p>
    <w:moveToRangeEnd w:id="13557"/>
    <w:p w14:paraId="090DF1EB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749" w:firstLine="0"/>
        <w:rPr>
          <w:sz w:val="24"/>
        </w:rPr>
        <w:pPrChange w:id="13589" w:author="Kendra Wyant" w:date="2023-05-31T13:43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47" w:right="761" w:firstLine="1"/>
          </w:pPr>
        </w:pPrChange>
      </w:pPr>
      <w:r>
        <w:rPr>
          <w:spacing w:val="-2"/>
          <w:sz w:val="24"/>
        </w:rPr>
        <w:t>Jacobson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NC,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Summers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Wilhelm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Biomarkers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Anxiety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Severity: </w:t>
      </w:r>
      <w:r>
        <w:rPr>
          <w:sz w:val="24"/>
        </w:rPr>
        <w:t>Digital Phenotyping Using Passive Smartphone Sensors.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 xml:space="preserve">Journal of Medical Internet Research </w:t>
      </w:r>
      <w:r>
        <w:rPr>
          <w:sz w:val="24"/>
        </w:rPr>
        <w:t>JMIR Publications Inc., Toronto, Canada; 2020 May;22(5):e16875.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r w:rsidR="00765778">
        <w:fldChar w:fldCharType="begin"/>
      </w:r>
      <w:r w:rsidR="00765778">
        <w:instrText>HYPERLINK "https://doi.o</w:instrText>
      </w:r>
      <w:r w:rsidR="00765778">
        <w:instrText>rg/10.2196/16875" \h</w:instrText>
      </w:r>
      <w:r w:rsidR="00765778">
        <w:fldChar w:fldCharType="separate"/>
      </w:r>
      <w:r>
        <w:rPr>
          <w:spacing w:val="-2"/>
          <w:sz w:val="24"/>
        </w:rPr>
        <w:t>10.2196/16875]</w:t>
      </w:r>
      <w:r w:rsidR="00765778">
        <w:rPr>
          <w:spacing w:val="-2"/>
          <w:sz w:val="24"/>
        </w:rPr>
        <w:fldChar w:fldCharType="end"/>
      </w:r>
    </w:p>
    <w:p w14:paraId="44C1F51E" w14:textId="77777777" w:rsidR="00DC3B47" w:rsidRDefault="00DC3B47">
      <w:pPr>
        <w:pStyle w:val="BodyText"/>
        <w:spacing w:before="1"/>
        <w:rPr>
          <w:del w:id="13590" w:author="Kendra Wyant" w:date="2023-05-31T13:43:00Z"/>
          <w:sz w:val="35"/>
        </w:rPr>
      </w:pPr>
    </w:p>
    <w:p w14:paraId="770677C5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892" w:firstLine="0"/>
        <w:rPr>
          <w:sz w:val="24"/>
        </w:rPr>
        <w:pPrChange w:id="13591" w:author="Kendra Wyant" w:date="2023-05-31T13:43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42" w:right="557" w:firstLine="6"/>
          </w:pPr>
        </w:pPrChange>
      </w:pPr>
      <w:r>
        <w:rPr>
          <w:sz w:val="24"/>
        </w:rPr>
        <w:t>Wang</w:t>
      </w:r>
      <w:r>
        <w:rPr>
          <w:spacing w:val="-10"/>
          <w:sz w:val="24"/>
          <w:rPrChange w:id="13592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Y,</w:t>
      </w:r>
      <w:r>
        <w:rPr>
          <w:spacing w:val="-10"/>
          <w:sz w:val="24"/>
          <w:rPrChange w:id="13593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Ren</w:t>
      </w:r>
      <w:r>
        <w:rPr>
          <w:spacing w:val="-10"/>
          <w:sz w:val="24"/>
          <w:rPrChange w:id="13594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X,</w:t>
      </w:r>
      <w:r>
        <w:rPr>
          <w:spacing w:val="-10"/>
          <w:sz w:val="24"/>
          <w:rPrChange w:id="13595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Liu</w:t>
      </w:r>
      <w:r>
        <w:rPr>
          <w:spacing w:val="-10"/>
          <w:sz w:val="24"/>
          <w:rPrChange w:id="13596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X,</w:t>
      </w:r>
      <w:r>
        <w:rPr>
          <w:spacing w:val="-9"/>
          <w:sz w:val="24"/>
          <w:rPrChange w:id="13597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Zhu</w:t>
      </w:r>
      <w:r>
        <w:rPr>
          <w:spacing w:val="-9"/>
          <w:sz w:val="24"/>
          <w:rPrChange w:id="13598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T.</w:t>
      </w:r>
      <w:r>
        <w:rPr>
          <w:spacing w:val="-9"/>
          <w:sz w:val="24"/>
          <w:rPrChange w:id="13599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Examining</w:t>
      </w:r>
      <w:r>
        <w:rPr>
          <w:spacing w:val="-10"/>
          <w:sz w:val="24"/>
          <w:rPrChange w:id="13600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  <w:rPrChange w:id="13601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Correlation</w:t>
      </w:r>
      <w:r>
        <w:rPr>
          <w:spacing w:val="-9"/>
          <w:sz w:val="24"/>
          <w:rPrChange w:id="13602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Between</w:t>
      </w:r>
      <w:r>
        <w:rPr>
          <w:spacing w:val="-9"/>
          <w:sz w:val="24"/>
          <w:rPrChange w:id="13603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Depression</w:t>
      </w:r>
      <w:r>
        <w:rPr>
          <w:spacing w:val="-10"/>
          <w:sz w:val="24"/>
          <w:rPrChange w:id="13604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 xml:space="preserve">and </w:t>
      </w:r>
      <w:r>
        <w:rPr>
          <w:sz w:val="24"/>
          <w:rPrChange w:id="13605" w:author="Kendra Wyant" w:date="2023-05-31T13:43:00Z">
            <w:rPr>
              <w:spacing w:val="-4"/>
              <w:sz w:val="24"/>
            </w:rPr>
          </w:rPrChange>
        </w:rPr>
        <w:t>Social Behavior on Smartphones Through Usage Metadata:</w:t>
      </w:r>
      <w:r>
        <w:rPr>
          <w:spacing w:val="25"/>
          <w:sz w:val="24"/>
          <w:rPrChange w:id="13606" w:author="Kendra Wyant" w:date="2023-05-31T13:43:00Z">
            <w:rPr>
              <w:spacing w:val="19"/>
              <w:sz w:val="24"/>
            </w:rPr>
          </w:rPrChange>
        </w:rPr>
        <w:t xml:space="preserve"> </w:t>
      </w:r>
      <w:r>
        <w:rPr>
          <w:sz w:val="24"/>
          <w:rPrChange w:id="13607" w:author="Kendra Wyant" w:date="2023-05-31T13:43:00Z">
            <w:rPr>
              <w:spacing w:val="-4"/>
              <w:sz w:val="24"/>
            </w:rPr>
          </w:rPrChange>
        </w:rPr>
        <w:t>Empirical Study.</w:t>
      </w:r>
      <w:r>
        <w:rPr>
          <w:spacing w:val="22"/>
          <w:sz w:val="24"/>
          <w:rPrChange w:id="13608" w:author="Kendra Wyant" w:date="2023-05-31T13:43:00Z">
            <w:rPr>
              <w:spacing w:val="18"/>
              <w:sz w:val="24"/>
            </w:rPr>
          </w:rPrChange>
        </w:rPr>
        <w:t xml:space="preserve"> </w:t>
      </w:r>
      <w:r>
        <w:rPr>
          <w:i/>
          <w:sz w:val="24"/>
          <w:rPrChange w:id="13609" w:author="Kendra Wyant" w:date="2023-05-31T13:43:00Z">
            <w:rPr>
              <w:i/>
              <w:spacing w:val="-4"/>
              <w:sz w:val="24"/>
            </w:rPr>
          </w:rPrChange>
        </w:rPr>
        <w:t xml:space="preserve">JMIR mHealth </w:t>
      </w:r>
      <w:r>
        <w:rPr>
          <w:i/>
          <w:sz w:val="24"/>
        </w:rPr>
        <w:t xml:space="preserve">and uHealth </w:t>
      </w:r>
      <w:r>
        <w:rPr>
          <w:sz w:val="24"/>
        </w:rPr>
        <w:t>JMIR Publications Inc., Toronto, Canada; 2021 Jan;9(1):e19046.</w:t>
      </w:r>
      <w:r>
        <w:rPr>
          <w:sz w:val="24"/>
          <w:rPrChange w:id="13610" w:author="Kendra Wyant" w:date="2023-05-31T13:43:00Z">
            <w:rPr>
              <w:spacing w:val="40"/>
              <w:sz w:val="24"/>
            </w:rPr>
          </w:rPrChange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  <w:rPrChange w:id="13611" w:author="Kendra Wyant" w:date="2023-05-31T13:43:00Z">
            <w:rPr>
              <w:sz w:val="24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"https://doi.org/10.2196/19046" \h</w:instrText>
      </w:r>
      <w:r w:rsidR="00765778">
        <w:fldChar w:fldCharType="separate"/>
      </w:r>
      <w:r>
        <w:rPr>
          <w:sz w:val="24"/>
          <w:rPrChange w:id="13612" w:author="Kendra Wyant" w:date="2023-05-31T13:43:00Z">
            <w:rPr>
              <w:spacing w:val="-2"/>
              <w:sz w:val="24"/>
            </w:rPr>
          </w:rPrChange>
        </w:rPr>
        <w:t>10.2196/19046]</w:t>
      </w:r>
      <w:r w:rsidR="00765778">
        <w:rPr>
          <w:sz w:val="24"/>
          <w:rPrChange w:id="13613" w:author="Kendra Wyant" w:date="2023-05-31T13:43:00Z">
            <w:rPr>
              <w:spacing w:val="-2"/>
              <w:sz w:val="24"/>
            </w:rPr>
          </w:rPrChange>
        </w:rPr>
        <w:fldChar w:fldCharType="end"/>
      </w:r>
    </w:p>
    <w:p w14:paraId="5FE569C5" w14:textId="77777777" w:rsidR="00DC3B47" w:rsidRDefault="00DC3B47">
      <w:pPr>
        <w:pStyle w:val="BodyText"/>
        <w:spacing w:before="2"/>
        <w:rPr>
          <w:del w:id="13614" w:author="Kendra Wyant" w:date="2023-05-31T13:43:00Z"/>
          <w:sz w:val="35"/>
        </w:rPr>
      </w:pPr>
    </w:p>
    <w:p w14:paraId="4E2DB1A2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657" w:firstLine="0"/>
        <w:rPr>
          <w:sz w:val="24"/>
        </w:rPr>
        <w:pPrChange w:id="13615" w:author="Kendra Wyant" w:date="2023-05-31T13:43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42" w:right="669" w:firstLine="5"/>
          </w:pPr>
        </w:pPrChange>
      </w:pPr>
      <w:r>
        <w:rPr>
          <w:spacing w:val="-4"/>
          <w:sz w:val="24"/>
        </w:rPr>
        <w:t>Razavi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Gharipour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Gharipour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9"/>
          <w:sz w:val="24"/>
          <w:rPrChange w:id="13616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</w:rPr>
        <w:t>Depression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screening</w:t>
      </w:r>
      <w:r>
        <w:rPr>
          <w:spacing w:val="-10"/>
          <w:sz w:val="24"/>
          <w:rPrChange w:id="1361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usage </w:t>
      </w:r>
      <w:r>
        <w:rPr>
          <w:sz w:val="24"/>
        </w:rPr>
        <w:t>metadata:</w:t>
      </w:r>
      <w:r>
        <w:rPr>
          <w:spacing w:val="40"/>
          <w:sz w:val="24"/>
        </w:rPr>
        <w:t xml:space="preserve"> </w:t>
      </w:r>
      <w:r>
        <w:rPr>
          <w:sz w:val="24"/>
        </w:rPr>
        <w:t>A machine learning approach.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the American Medical Informatics Association </w:t>
      </w:r>
      <w:r>
        <w:rPr>
          <w:sz w:val="24"/>
        </w:rPr>
        <w:t>2020 Apr;27(4):522–530.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"https://doi.org/10.1093/jamia/ocz221" \h</w:instrText>
      </w:r>
      <w:r w:rsidR="00765778">
        <w:fldChar w:fldCharType="separate"/>
      </w:r>
      <w:r>
        <w:rPr>
          <w:sz w:val="24"/>
        </w:rPr>
        <w:t>10.1093/jamia/ocz221]</w:t>
      </w:r>
      <w:r w:rsidR="00765778">
        <w:rPr>
          <w:sz w:val="24"/>
        </w:rPr>
        <w:fldChar w:fldCharType="end"/>
      </w:r>
    </w:p>
    <w:p w14:paraId="7F179DA7" w14:textId="77777777" w:rsidR="00DC3B47" w:rsidRDefault="00DC3B47">
      <w:pPr>
        <w:pStyle w:val="BodyText"/>
        <w:spacing w:before="3"/>
        <w:rPr>
          <w:del w:id="13618" w:author="Kendra Wyant" w:date="2023-05-31T13:43:00Z"/>
          <w:sz w:val="35"/>
        </w:rPr>
      </w:pPr>
    </w:p>
    <w:p w14:paraId="4A047170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558" w:firstLine="0"/>
        <w:rPr>
          <w:sz w:val="24"/>
        </w:rPr>
        <w:pPrChange w:id="13619" w:author="Kendra Wyant" w:date="2023-05-31T13:43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51" w:right="552" w:hanging="4"/>
          </w:pPr>
        </w:pPrChange>
      </w:pPr>
      <w:r>
        <w:rPr>
          <w:sz w:val="24"/>
        </w:rPr>
        <w:t>Bai R, Xiao L, Guo Y, Zhu X, Li N, Wang Y, Chen Q, Feng L, Wang Y, Yu X, Xie H. Tracking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z w:val="24"/>
        </w:rPr>
        <w:t>Mood</w:t>
      </w:r>
      <w:r>
        <w:rPr>
          <w:spacing w:val="-10"/>
          <w:sz w:val="24"/>
          <w:rPrChange w:id="1362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Stability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Patients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Major</w:t>
      </w:r>
      <w:r>
        <w:rPr>
          <w:spacing w:val="-9"/>
          <w:sz w:val="24"/>
          <w:rPrChange w:id="13621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Depressive</w:t>
      </w:r>
      <w:r>
        <w:rPr>
          <w:spacing w:val="-10"/>
          <w:sz w:val="24"/>
          <w:rPrChange w:id="1362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Disorder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4"/>
          <w:sz w:val="24"/>
        </w:rPr>
        <w:t>Machine Learning Models Using Passive Digital Data:</w:t>
      </w:r>
      <w:r>
        <w:rPr>
          <w:spacing w:val="16"/>
          <w:sz w:val="24"/>
          <w:rPrChange w:id="13623" w:author="Kendra Wyant" w:date="2023-05-31T13:43:00Z">
            <w:rPr>
              <w:spacing w:val="18"/>
              <w:sz w:val="24"/>
            </w:rPr>
          </w:rPrChange>
        </w:rPr>
        <w:t xml:space="preserve"> </w:t>
      </w:r>
      <w:r>
        <w:rPr>
          <w:spacing w:val="-4"/>
          <w:sz w:val="24"/>
        </w:rPr>
        <w:t xml:space="preserve">Prospective Naturalistic Multicenter </w:t>
      </w:r>
      <w:r>
        <w:rPr>
          <w:sz w:val="24"/>
        </w:rPr>
        <w:t>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JMIR MHEALTH AND UHEALTH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2021;15.</w:t>
      </w:r>
    </w:p>
    <w:p w14:paraId="2780AA82" w14:textId="77777777" w:rsidR="003146FC" w:rsidRDefault="003146FC">
      <w:pPr>
        <w:spacing w:line="355" w:lineRule="auto"/>
        <w:rPr>
          <w:ins w:id="13624" w:author="Kendra Wyant" w:date="2023-05-31T13:43:00Z"/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0E1A0862" w14:textId="77777777" w:rsidR="003146FC" w:rsidRDefault="003146FC">
      <w:pPr>
        <w:pStyle w:val="BodyText"/>
        <w:rPr>
          <w:sz w:val="9"/>
          <w:rPrChange w:id="13625" w:author="Kendra Wyant" w:date="2023-05-31T13:43:00Z">
            <w:rPr>
              <w:sz w:val="35"/>
            </w:rPr>
          </w:rPrChange>
        </w:rPr>
        <w:pPrChange w:id="13626" w:author="Kendra Wyant" w:date="2023-05-31T13:43:00Z">
          <w:pPr>
            <w:pStyle w:val="BodyText"/>
            <w:spacing w:before="2"/>
          </w:pPr>
        </w:pPrChange>
      </w:pPr>
    </w:p>
    <w:p w14:paraId="17C05233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118" w:line="355" w:lineRule="auto"/>
        <w:ind w:right="1117" w:firstLine="0"/>
        <w:rPr>
          <w:sz w:val="24"/>
        </w:rPr>
        <w:pPrChange w:id="13627" w:author="Kendra Wyant" w:date="2023-05-31T13:43:00Z">
          <w:pPr>
            <w:pStyle w:val="ListParagraph"/>
            <w:numPr>
              <w:numId w:val="5"/>
            </w:numPr>
            <w:tabs>
              <w:tab w:val="left" w:pos="551"/>
            </w:tabs>
            <w:spacing w:line="355" w:lineRule="auto"/>
            <w:ind w:right="556" w:hanging="6"/>
          </w:pPr>
        </w:pPrChange>
      </w:pPr>
      <w:r>
        <w:rPr>
          <w:sz w:val="24"/>
          <w:rPrChange w:id="13628" w:author="Kendra Wyant" w:date="2023-05-31T13:43:00Z">
            <w:rPr>
              <w:spacing w:val="-2"/>
              <w:sz w:val="24"/>
            </w:rPr>
          </w:rPrChange>
        </w:rPr>
        <w:t>Kleiman</w:t>
      </w:r>
      <w:r>
        <w:rPr>
          <w:sz w:val="24"/>
          <w:rPrChange w:id="1362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3630" w:author="Kendra Wyant" w:date="2023-05-31T13:43:00Z">
            <w:rPr>
              <w:spacing w:val="-2"/>
              <w:sz w:val="24"/>
            </w:rPr>
          </w:rPrChange>
        </w:rPr>
        <w:t>E,</w:t>
      </w:r>
      <w:r>
        <w:rPr>
          <w:sz w:val="24"/>
          <w:rPrChange w:id="13631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3632" w:author="Kendra Wyant" w:date="2023-05-31T13:43:00Z">
            <w:rPr>
              <w:spacing w:val="-2"/>
              <w:sz w:val="24"/>
            </w:rPr>
          </w:rPrChange>
        </w:rPr>
        <w:t>Millner</w:t>
      </w:r>
      <w:r>
        <w:rPr>
          <w:sz w:val="24"/>
          <w:rPrChange w:id="1363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3634" w:author="Kendra Wyant" w:date="2023-05-31T13:43:00Z">
            <w:rPr>
              <w:spacing w:val="-2"/>
              <w:sz w:val="24"/>
            </w:rPr>
          </w:rPrChange>
        </w:rPr>
        <w:t>AJ,</w:t>
      </w:r>
      <w:r>
        <w:rPr>
          <w:sz w:val="24"/>
          <w:rPrChange w:id="13635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3636" w:author="Kendra Wyant" w:date="2023-05-31T13:43:00Z">
            <w:rPr>
              <w:spacing w:val="-2"/>
              <w:sz w:val="24"/>
            </w:rPr>
          </w:rPrChange>
        </w:rPr>
        <w:t>Joyce</w:t>
      </w:r>
      <w:r>
        <w:rPr>
          <w:sz w:val="24"/>
          <w:rPrChange w:id="13637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3638" w:author="Kendra Wyant" w:date="2023-05-31T13:43:00Z">
            <w:rPr>
              <w:spacing w:val="-2"/>
              <w:sz w:val="24"/>
            </w:rPr>
          </w:rPrChange>
        </w:rPr>
        <w:t>VW,</w:t>
      </w:r>
      <w:r>
        <w:rPr>
          <w:sz w:val="24"/>
          <w:rPrChange w:id="1363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3640" w:author="Kendra Wyant" w:date="2023-05-31T13:43:00Z">
            <w:rPr>
              <w:spacing w:val="-2"/>
              <w:sz w:val="24"/>
            </w:rPr>
          </w:rPrChange>
        </w:rPr>
        <w:t>Nash</w:t>
      </w:r>
      <w:r>
        <w:rPr>
          <w:sz w:val="24"/>
          <w:rPrChange w:id="13641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3642" w:author="Kendra Wyant" w:date="2023-05-31T13:43:00Z">
            <w:rPr>
              <w:spacing w:val="-2"/>
              <w:sz w:val="24"/>
            </w:rPr>
          </w:rPrChange>
        </w:rPr>
        <w:t>CC,</w:t>
      </w:r>
      <w:r>
        <w:rPr>
          <w:sz w:val="24"/>
          <w:rPrChange w:id="1364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3644" w:author="Kendra Wyant" w:date="2023-05-31T13:43:00Z">
            <w:rPr>
              <w:spacing w:val="-2"/>
              <w:sz w:val="24"/>
            </w:rPr>
          </w:rPrChange>
        </w:rPr>
        <w:t>Buonopane</w:t>
      </w:r>
      <w:r>
        <w:rPr>
          <w:sz w:val="24"/>
          <w:rPrChange w:id="13645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3646" w:author="Kendra Wyant" w:date="2023-05-31T13:43:00Z">
            <w:rPr>
              <w:spacing w:val="-2"/>
              <w:sz w:val="24"/>
            </w:rPr>
          </w:rPrChange>
        </w:rPr>
        <w:t>RJ,</w:t>
      </w:r>
      <w:r>
        <w:rPr>
          <w:sz w:val="24"/>
          <w:rPrChange w:id="13647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3648" w:author="Kendra Wyant" w:date="2023-05-31T13:43:00Z">
            <w:rPr>
              <w:spacing w:val="-2"/>
              <w:sz w:val="24"/>
            </w:rPr>
          </w:rPrChange>
        </w:rPr>
        <w:t>Nock</w:t>
      </w:r>
      <w:r>
        <w:rPr>
          <w:sz w:val="24"/>
          <w:rPrChange w:id="1364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3650" w:author="Kendra Wyant" w:date="2023-05-31T13:43:00Z">
            <w:rPr>
              <w:spacing w:val="-2"/>
              <w:sz w:val="24"/>
            </w:rPr>
          </w:rPrChange>
        </w:rPr>
        <w:t>MK.</w:t>
      </w:r>
      <w:r>
        <w:rPr>
          <w:sz w:val="24"/>
          <w:rPrChange w:id="13651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3652" w:author="Kendra Wyant" w:date="2023-05-31T13:43:00Z">
            <w:rPr>
              <w:spacing w:val="-2"/>
              <w:sz w:val="24"/>
            </w:rPr>
          </w:rPrChange>
        </w:rPr>
        <w:t>Using</w:t>
      </w:r>
      <w:r>
        <w:rPr>
          <w:sz w:val="24"/>
          <w:rPrChange w:id="1365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3654" w:author="Kendra Wyant" w:date="2023-05-31T13:43:00Z">
            <w:rPr>
              <w:spacing w:val="-2"/>
              <w:sz w:val="24"/>
            </w:rPr>
          </w:rPrChange>
        </w:rPr>
        <w:t>Wearable Physiological</w:t>
      </w:r>
      <w:r>
        <w:rPr>
          <w:spacing w:val="-4"/>
          <w:sz w:val="24"/>
          <w:rPrChange w:id="13655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4"/>
          <w:sz w:val="24"/>
          <w:rPrChange w:id="13656" w:author="Kendra Wyant" w:date="2023-05-31T13:43:00Z">
            <w:rPr>
              <w:spacing w:val="-2"/>
              <w:sz w:val="24"/>
            </w:rPr>
          </w:rPrChange>
        </w:rPr>
        <w:t>Monitors With</w:t>
      </w:r>
      <w:r>
        <w:rPr>
          <w:spacing w:val="-5"/>
          <w:sz w:val="24"/>
          <w:rPrChange w:id="13657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pacing w:val="-4"/>
          <w:sz w:val="24"/>
          <w:rPrChange w:id="13658" w:author="Kendra Wyant" w:date="2023-05-31T13:43:00Z">
            <w:rPr>
              <w:spacing w:val="-2"/>
              <w:sz w:val="24"/>
            </w:rPr>
          </w:rPrChange>
        </w:rPr>
        <w:t>Suicidal</w:t>
      </w:r>
      <w:r>
        <w:rPr>
          <w:spacing w:val="-4"/>
          <w:sz w:val="24"/>
          <w:rPrChange w:id="13659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4"/>
          <w:sz w:val="24"/>
          <w:rPrChange w:id="13660" w:author="Kendra Wyant" w:date="2023-05-31T13:43:00Z">
            <w:rPr>
              <w:spacing w:val="-2"/>
              <w:sz w:val="24"/>
            </w:rPr>
          </w:rPrChange>
        </w:rPr>
        <w:t>Adolescent</w:t>
      </w:r>
      <w:r>
        <w:rPr>
          <w:spacing w:val="-4"/>
          <w:sz w:val="24"/>
          <w:rPrChange w:id="13661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4"/>
          <w:sz w:val="24"/>
          <w:rPrChange w:id="13662" w:author="Kendra Wyant" w:date="2023-05-31T13:43:00Z">
            <w:rPr>
              <w:spacing w:val="-2"/>
              <w:sz w:val="24"/>
            </w:rPr>
          </w:rPrChange>
        </w:rPr>
        <w:t>Inpatients:</w:t>
      </w:r>
      <w:r>
        <w:rPr>
          <w:spacing w:val="14"/>
          <w:sz w:val="24"/>
          <w:rPrChange w:id="13663" w:author="Kendra Wyant" w:date="2023-05-31T13:43:00Z">
            <w:rPr>
              <w:spacing w:val="16"/>
              <w:sz w:val="24"/>
            </w:rPr>
          </w:rPrChange>
        </w:rPr>
        <w:t xml:space="preserve"> </w:t>
      </w:r>
      <w:r>
        <w:rPr>
          <w:spacing w:val="-4"/>
          <w:sz w:val="24"/>
          <w:rPrChange w:id="13664" w:author="Kendra Wyant" w:date="2023-05-31T13:43:00Z">
            <w:rPr>
              <w:spacing w:val="-2"/>
              <w:sz w:val="24"/>
            </w:rPr>
          </w:rPrChange>
        </w:rPr>
        <w:t>Feasibility</w:t>
      </w:r>
      <w:r>
        <w:rPr>
          <w:spacing w:val="-5"/>
          <w:sz w:val="24"/>
          <w:rPrChange w:id="13665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4"/>
          <w:sz w:val="24"/>
          <w:rPrChange w:id="13666" w:author="Kendra Wyant" w:date="2023-05-31T13:43:00Z">
            <w:rPr>
              <w:spacing w:val="-2"/>
              <w:sz w:val="24"/>
            </w:rPr>
          </w:rPrChange>
        </w:rPr>
        <w:t xml:space="preserve">and </w:t>
      </w:r>
      <w:r>
        <w:rPr>
          <w:sz w:val="24"/>
          <w:rPrChange w:id="13667" w:author="Kendra Wyant" w:date="2023-05-31T13:43:00Z">
            <w:rPr>
              <w:spacing w:val="-2"/>
              <w:sz w:val="24"/>
            </w:rPr>
          </w:rPrChange>
        </w:rPr>
        <w:t xml:space="preserve">Acceptability </w:t>
      </w:r>
      <w:r>
        <w:rPr>
          <w:sz w:val="24"/>
        </w:rPr>
        <w:t>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mHealth and uHealth </w:t>
      </w:r>
      <w:r>
        <w:rPr>
          <w:sz w:val="24"/>
        </w:rPr>
        <w:t>JMIR Publications Inc., Toronto, Canada; 2019 Sep;7(9):e13725.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"https://doi.org/10.2196/13725" \h</w:instrText>
      </w:r>
      <w:r w:rsidR="00765778">
        <w:fldChar w:fldCharType="separate"/>
      </w:r>
      <w:r>
        <w:rPr>
          <w:sz w:val="24"/>
        </w:rPr>
        <w:t>10.2196/13725]</w:t>
      </w:r>
      <w:r w:rsidR="00765778">
        <w:rPr>
          <w:sz w:val="24"/>
        </w:rPr>
        <w:fldChar w:fldCharType="end"/>
      </w:r>
    </w:p>
    <w:p w14:paraId="48080FDF" w14:textId="77777777" w:rsidR="00DC3B47" w:rsidRDefault="00DC3B47">
      <w:pPr>
        <w:spacing w:line="355" w:lineRule="auto"/>
        <w:rPr>
          <w:del w:id="13668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855AFC1" w14:textId="77777777" w:rsidR="00DC3B47" w:rsidRDefault="00DC3B47">
      <w:pPr>
        <w:pStyle w:val="BodyText"/>
        <w:rPr>
          <w:del w:id="13669" w:author="Kendra Wyant" w:date="2023-05-31T13:43:00Z"/>
          <w:sz w:val="9"/>
        </w:rPr>
      </w:pPr>
    </w:p>
    <w:p w14:paraId="481E23A7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747" w:firstLine="0"/>
        <w:rPr>
          <w:sz w:val="24"/>
        </w:rPr>
        <w:pPrChange w:id="13670" w:author="Kendra Wyant" w:date="2023-05-31T13:43:00Z">
          <w:pPr>
            <w:pStyle w:val="ListParagraph"/>
            <w:numPr>
              <w:numId w:val="5"/>
            </w:numPr>
            <w:tabs>
              <w:tab w:val="left" w:pos="554"/>
            </w:tabs>
            <w:spacing w:before="118" w:line="355" w:lineRule="auto"/>
            <w:ind w:right="560" w:hanging="6"/>
          </w:pPr>
        </w:pPrChange>
      </w:pPr>
      <w:r>
        <w:rPr>
          <w:sz w:val="24"/>
          <w:rPrChange w:id="13671" w:author="Kendra Wyant" w:date="2023-05-31T13:43:00Z">
            <w:rPr>
              <w:spacing w:val="-2"/>
              <w:sz w:val="24"/>
            </w:rPr>
          </w:rPrChange>
        </w:rPr>
        <w:t>Kleiman</w:t>
      </w:r>
      <w:r>
        <w:rPr>
          <w:sz w:val="24"/>
          <w:rPrChange w:id="13672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673" w:author="Kendra Wyant" w:date="2023-05-31T13:43:00Z">
            <w:rPr>
              <w:spacing w:val="-2"/>
              <w:sz w:val="24"/>
            </w:rPr>
          </w:rPrChange>
        </w:rPr>
        <w:t>EM,</w:t>
      </w:r>
      <w:r>
        <w:rPr>
          <w:sz w:val="24"/>
          <w:rPrChange w:id="13674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675" w:author="Kendra Wyant" w:date="2023-05-31T13:43:00Z">
            <w:rPr>
              <w:spacing w:val="-2"/>
              <w:sz w:val="24"/>
            </w:rPr>
          </w:rPrChange>
        </w:rPr>
        <w:t>Bentley</w:t>
      </w:r>
      <w:r>
        <w:rPr>
          <w:sz w:val="24"/>
          <w:rPrChange w:id="13676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  <w:rPrChange w:id="13677" w:author="Kendra Wyant" w:date="2023-05-31T13:43:00Z">
            <w:rPr>
              <w:spacing w:val="-2"/>
              <w:sz w:val="24"/>
            </w:rPr>
          </w:rPrChange>
        </w:rPr>
        <w:t>KH,</w:t>
      </w:r>
      <w:r>
        <w:rPr>
          <w:sz w:val="24"/>
          <w:rPrChange w:id="13678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679" w:author="Kendra Wyant" w:date="2023-05-31T13:43:00Z">
            <w:rPr>
              <w:spacing w:val="-2"/>
              <w:sz w:val="24"/>
            </w:rPr>
          </w:rPrChange>
        </w:rPr>
        <w:t>Maimone</w:t>
      </w:r>
      <w:r>
        <w:rPr>
          <w:sz w:val="24"/>
          <w:rPrChange w:id="13680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681" w:author="Kendra Wyant" w:date="2023-05-31T13:43:00Z">
            <w:rPr>
              <w:spacing w:val="-2"/>
              <w:sz w:val="24"/>
            </w:rPr>
          </w:rPrChange>
        </w:rPr>
        <w:t>JS,</w:t>
      </w:r>
      <w:r>
        <w:rPr>
          <w:sz w:val="24"/>
          <w:rPrChange w:id="13682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683" w:author="Kendra Wyant" w:date="2023-05-31T13:43:00Z">
            <w:rPr>
              <w:spacing w:val="-2"/>
              <w:sz w:val="24"/>
            </w:rPr>
          </w:rPrChange>
        </w:rPr>
        <w:t>Lee</w:t>
      </w:r>
      <w:r>
        <w:rPr>
          <w:sz w:val="24"/>
          <w:rPrChange w:id="13684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685" w:author="Kendra Wyant" w:date="2023-05-31T13:43:00Z">
            <w:rPr>
              <w:spacing w:val="-2"/>
              <w:sz w:val="24"/>
            </w:rPr>
          </w:rPrChange>
        </w:rPr>
        <w:t>H-IS,</w:t>
      </w:r>
      <w:r>
        <w:rPr>
          <w:sz w:val="24"/>
          <w:rPrChange w:id="13686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687" w:author="Kendra Wyant" w:date="2023-05-31T13:43:00Z">
            <w:rPr>
              <w:spacing w:val="-2"/>
              <w:sz w:val="24"/>
            </w:rPr>
          </w:rPrChange>
        </w:rPr>
        <w:t>Kilbury</w:t>
      </w:r>
      <w:r>
        <w:rPr>
          <w:sz w:val="24"/>
          <w:rPrChange w:id="13688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689" w:author="Kendra Wyant" w:date="2023-05-31T13:43:00Z">
            <w:rPr>
              <w:spacing w:val="-2"/>
              <w:sz w:val="24"/>
            </w:rPr>
          </w:rPrChange>
        </w:rPr>
        <w:t>EN,</w:t>
      </w:r>
      <w:r>
        <w:rPr>
          <w:sz w:val="24"/>
          <w:rPrChange w:id="13690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691" w:author="Kendra Wyant" w:date="2023-05-31T13:43:00Z">
            <w:rPr>
              <w:spacing w:val="-2"/>
              <w:sz w:val="24"/>
            </w:rPr>
          </w:rPrChange>
        </w:rPr>
        <w:t>Fortgang</w:t>
      </w:r>
      <w:r>
        <w:rPr>
          <w:sz w:val="24"/>
          <w:rPrChange w:id="13692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  <w:rPrChange w:id="13693" w:author="Kendra Wyant" w:date="2023-05-31T13:43:00Z">
            <w:rPr>
              <w:spacing w:val="-2"/>
              <w:sz w:val="24"/>
            </w:rPr>
          </w:rPrChange>
        </w:rPr>
        <w:t>RG,</w:t>
      </w:r>
      <w:r>
        <w:rPr>
          <w:sz w:val="24"/>
          <w:rPrChange w:id="13694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4"/>
          <w:sz w:val="24"/>
          <w:rPrChange w:id="13695" w:author="Kendra Wyant" w:date="2023-05-31T13:43:00Z">
            <w:rPr>
              <w:spacing w:val="-2"/>
              <w:sz w:val="24"/>
            </w:rPr>
          </w:rPrChange>
        </w:rPr>
        <w:t>Zuromski</w:t>
      </w:r>
      <w:r>
        <w:rPr>
          <w:spacing w:val="-9"/>
          <w:sz w:val="24"/>
          <w:rPrChange w:id="13696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pacing w:val="-4"/>
          <w:sz w:val="24"/>
          <w:rPrChange w:id="13697" w:author="Kendra Wyant" w:date="2023-05-31T13:43:00Z">
            <w:rPr>
              <w:spacing w:val="-2"/>
              <w:sz w:val="24"/>
            </w:rPr>
          </w:rPrChange>
        </w:rPr>
        <w:t>KL,</w:t>
      </w:r>
      <w:r>
        <w:rPr>
          <w:spacing w:val="-9"/>
          <w:sz w:val="24"/>
          <w:rPrChange w:id="13698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3699" w:author="Kendra Wyant" w:date="2023-05-31T13:43:00Z">
            <w:rPr>
              <w:spacing w:val="-2"/>
              <w:sz w:val="24"/>
            </w:rPr>
          </w:rPrChange>
        </w:rPr>
        <w:t>Huffman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  <w:rPrChange w:id="13700" w:author="Kendra Wyant" w:date="2023-05-31T13:43:00Z">
            <w:rPr>
              <w:spacing w:val="-2"/>
              <w:sz w:val="24"/>
            </w:rPr>
          </w:rPrChange>
        </w:rPr>
        <w:t>JC,</w:t>
      </w:r>
      <w:r>
        <w:rPr>
          <w:spacing w:val="-9"/>
          <w:sz w:val="24"/>
          <w:rPrChange w:id="13701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3702" w:author="Kendra Wyant" w:date="2023-05-31T13:43:00Z">
            <w:rPr>
              <w:spacing w:val="-2"/>
              <w:sz w:val="24"/>
            </w:rPr>
          </w:rPrChange>
        </w:rPr>
        <w:t>Nock</w:t>
      </w:r>
      <w:r>
        <w:rPr>
          <w:spacing w:val="-9"/>
          <w:sz w:val="24"/>
          <w:rPrChange w:id="1370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3704" w:author="Kendra Wyant" w:date="2023-05-31T13:43:00Z">
            <w:rPr>
              <w:spacing w:val="-2"/>
              <w:sz w:val="24"/>
            </w:rPr>
          </w:rPrChange>
        </w:rPr>
        <w:t>MK.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  <w:rPrChange w:id="13705" w:author="Kendra Wyant" w:date="2023-05-31T13:43:00Z">
            <w:rPr>
              <w:spacing w:val="-2"/>
              <w:sz w:val="24"/>
            </w:rPr>
          </w:rPrChange>
        </w:rPr>
        <w:t>Can</w:t>
      </w:r>
      <w:r>
        <w:rPr>
          <w:spacing w:val="-9"/>
          <w:sz w:val="24"/>
          <w:rPrChange w:id="13706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3707" w:author="Kendra Wyant" w:date="2023-05-31T13:43:00Z">
            <w:rPr>
              <w:spacing w:val="-2"/>
              <w:sz w:val="24"/>
            </w:rPr>
          </w:rPrChange>
        </w:rPr>
        <w:t>passive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  <w:rPrChange w:id="13708" w:author="Kendra Wyant" w:date="2023-05-31T13:43:00Z">
            <w:rPr>
              <w:spacing w:val="-2"/>
              <w:sz w:val="24"/>
            </w:rPr>
          </w:rPrChange>
        </w:rPr>
        <w:t>measurement</w:t>
      </w:r>
      <w:r>
        <w:rPr>
          <w:spacing w:val="-9"/>
          <w:sz w:val="24"/>
          <w:rPrChange w:id="1370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3710" w:author="Kendra Wyant" w:date="2023-05-31T13:43:00Z">
            <w:rPr>
              <w:spacing w:val="-2"/>
              <w:sz w:val="24"/>
            </w:rPr>
          </w:rPrChange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  <w:rPrChange w:id="13711" w:author="Kendra Wyant" w:date="2023-05-31T13:43:00Z">
            <w:rPr>
              <w:spacing w:val="-2"/>
              <w:sz w:val="24"/>
            </w:rPr>
          </w:rPrChange>
        </w:rPr>
        <w:t>physiological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  <w:rPrChange w:id="13712" w:author="Kendra Wyant" w:date="2023-05-31T13:43:00Z">
            <w:rPr>
              <w:spacing w:val="-2"/>
              <w:sz w:val="24"/>
            </w:rPr>
          </w:rPrChange>
        </w:rPr>
        <w:t>distress</w:t>
      </w:r>
      <w:r>
        <w:rPr>
          <w:spacing w:val="-4"/>
          <w:sz w:val="24"/>
          <w:rPrChange w:id="1371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help</w:t>
      </w:r>
      <w:r>
        <w:rPr>
          <w:spacing w:val="-2"/>
          <w:sz w:val="24"/>
          <w:rPrChange w:id="13714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 xml:space="preserve">better </w:t>
      </w:r>
      <w:r>
        <w:rPr>
          <w:spacing w:val="-2"/>
          <w:sz w:val="24"/>
          <w:rPrChange w:id="13715" w:author="Kendra Wyant" w:date="2023-05-31T13:43:00Z">
            <w:rPr>
              <w:sz w:val="24"/>
            </w:rPr>
          </w:rPrChange>
        </w:rPr>
        <w:t>predict suicidal thinking?</w:t>
      </w:r>
      <w:r>
        <w:rPr>
          <w:spacing w:val="24"/>
          <w:sz w:val="24"/>
          <w:rPrChange w:id="13716" w:author="Kendra Wyant" w:date="2023-05-31T13:43:00Z">
            <w:rPr>
              <w:spacing w:val="28"/>
              <w:sz w:val="24"/>
            </w:rPr>
          </w:rPrChange>
        </w:rPr>
        <w:t xml:space="preserve"> </w:t>
      </w:r>
      <w:r>
        <w:rPr>
          <w:i/>
          <w:spacing w:val="-2"/>
          <w:sz w:val="24"/>
          <w:rPrChange w:id="13717" w:author="Kendra Wyant" w:date="2023-05-31T13:43:00Z">
            <w:rPr>
              <w:i/>
              <w:sz w:val="24"/>
            </w:rPr>
          </w:rPrChange>
        </w:rPr>
        <w:t>Translational Psychiatry</w:t>
      </w:r>
      <w:r>
        <w:rPr>
          <w:i/>
          <w:sz w:val="24"/>
        </w:rPr>
        <w:t xml:space="preserve"> </w:t>
      </w:r>
      <w:r>
        <w:rPr>
          <w:spacing w:val="-2"/>
          <w:sz w:val="24"/>
          <w:rPrChange w:id="13718" w:author="Kendra Wyant" w:date="2023-05-31T13:43:00Z">
            <w:rPr>
              <w:sz w:val="24"/>
            </w:rPr>
          </w:rPrChange>
        </w:rPr>
        <w:t xml:space="preserve">Nature Publishing Group; </w:t>
      </w:r>
      <w:r>
        <w:rPr>
          <w:sz w:val="24"/>
        </w:rPr>
        <w:t>2021 Dec;11(1):1–6.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"https://doi.org/10.1038/s41398-021-01730-y" \h</w:instrText>
      </w:r>
      <w:r w:rsidR="00765778">
        <w:fldChar w:fldCharType="separate"/>
      </w:r>
      <w:r>
        <w:rPr>
          <w:sz w:val="24"/>
        </w:rPr>
        <w:t>10.1038/s41398-021-01730-y]</w:t>
      </w:r>
      <w:r w:rsidR="00765778">
        <w:rPr>
          <w:sz w:val="24"/>
        </w:rPr>
        <w:fldChar w:fldCharType="end"/>
      </w:r>
    </w:p>
    <w:p w14:paraId="0A4485D7" w14:textId="77777777" w:rsidR="00DC3B47" w:rsidRDefault="00DC3B47">
      <w:pPr>
        <w:pStyle w:val="BodyText"/>
        <w:spacing w:before="1"/>
        <w:rPr>
          <w:del w:id="13719" w:author="Kendra Wyant" w:date="2023-05-31T13:43:00Z"/>
          <w:sz w:val="35"/>
        </w:rPr>
      </w:pPr>
    </w:p>
    <w:p w14:paraId="474A8F31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1169" w:firstLine="0"/>
        <w:rPr>
          <w:moveTo w:id="13720" w:author="Kendra Wyant" w:date="2023-05-31T13:43:00Z"/>
          <w:sz w:val="24"/>
        </w:rPr>
        <w:pPrChange w:id="13721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before="1" w:line="355" w:lineRule="auto"/>
            <w:ind w:left="147" w:right="556" w:firstLine="6"/>
          </w:pPr>
        </w:pPrChange>
      </w:pPr>
      <w:moveToRangeStart w:id="13722" w:author="Kendra Wyant" w:date="2023-05-31T13:43:00Z" w:name="move136433019"/>
      <w:moveTo w:id="13723" w:author="Kendra Wyant" w:date="2023-05-31T13:43:00Z">
        <w:r>
          <w:rPr>
            <w:sz w:val="24"/>
          </w:rPr>
          <w:t xml:space="preserve">Stevenson BL, Kunicki ZJ, Brick L, Blevins CE, Stein M, Abrantes AM. Using </w:t>
        </w:r>
        <w:r>
          <w:rPr>
            <w:sz w:val="24"/>
            <w:rPrChange w:id="13724" w:author="Kendra Wyant" w:date="2023-05-31T13:43:00Z">
              <w:rPr>
                <w:spacing w:val="-4"/>
                <w:sz w:val="24"/>
              </w:rPr>
            </w:rPrChange>
          </w:rPr>
          <w:t>Ecological</w:t>
        </w:r>
        <w:r>
          <w:rPr>
            <w:spacing w:val="-6"/>
            <w:sz w:val="24"/>
            <w:rPrChange w:id="13725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3726" w:author="Kendra Wyant" w:date="2023-05-31T13:43:00Z">
              <w:rPr>
                <w:spacing w:val="-4"/>
                <w:sz w:val="24"/>
              </w:rPr>
            </w:rPrChange>
          </w:rPr>
          <w:t>Momentary</w:t>
        </w:r>
        <w:r>
          <w:rPr>
            <w:spacing w:val="-7"/>
            <w:sz w:val="24"/>
            <w:rPrChange w:id="13727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3728" w:author="Kendra Wyant" w:date="2023-05-31T13:43:00Z">
              <w:rPr>
                <w:spacing w:val="-4"/>
                <w:sz w:val="24"/>
              </w:rPr>
            </w:rPrChange>
          </w:rPr>
          <w:t>Assessments</w:t>
        </w:r>
        <w:r>
          <w:rPr>
            <w:spacing w:val="-6"/>
            <w:sz w:val="24"/>
            <w:rPrChange w:id="13729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3730" w:author="Kendra Wyant" w:date="2023-05-31T13:43:00Z">
              <w:rPr>
                <w:spacing w:val="-4"/>
                <w:sz w:val="24"/>
              </w:rPr>
            </w:rPrChange>
          </w:rPr>
          <w:t>and</w:t>
        </w:r>
        <w:r>
          <w:rPr>
            <w:spacing w:val="-7"/>
            <w:sz w:val="24"/>
            <w:rPrChange w:id="13731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3732" w:author="Kendra Wyant" w:date="2023-05-31T13:43:00Z">
              <w:rPr>
                <w:spacing w:val="-4"/>
                <w:sz w:val="24"/>
              </w:rPr>
            </w:rPrChange>
          </w:rPr>
          <w:t>Fitbit</w:t>
        </w:r>
        <w:r>
          <w:rPr>
            <w:spacing w:val="-7"/>
            <w:sz w:val="24"/>
            <w:rPrChange w:id="13733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3734" w:author="Kendra Wyant" w:date="2023-05-31T13:43:00Z">
              <w:rPr>
                <w:spacing w:val="-4"/>
                <w:sz w:val="24"/>
              </w:rPr>
            </w:rPrChange>
          </w:rPr>
          <w:t>Data</w:t>
        </w:r>
        <w:r>
          <w:rPr>
            <w:spacing w:val="-6"/>
            <w:sz w:val="24"/>
            <w:rPrChange w:id="13735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3736" w:author="Kendra Wyant" w:date="2023-05-31T13:43:00Z">
              <w:rPr>
                <w:spacing w:val="-4"/>
                <w:sz w:val="24"/>
              </w:rPr>
            </w:rPrChange>
          </w:rPr>
          <w:t>to</w:t>
        </w:r>
        <w:r>
          <w:rPr>
            <w:spacing w:val="-7"/>
            <w:sz w:val="24"/>
            <w:rPrChange w:id="13737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3738" w:author="Kendra Wyant" w:date="2023-05-31T13:43:00Z">
              <w:rPr>
                <w:spacing w:val="-4"/>
                <w:sz w:val="24"/>
              </w:rPr>
            </w:rPrChange>
          </w:rPr>
          <w:t>Examine</w:t>
        </w:r>
        <w:r>
          <w:rPr>
            <w:spacing w:val="-6"/>
            <w:sz w:val="24"/>
            <w:rPrChange w:id="13739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3740" w:author="Kendra Wyant" w:date="2023-05-31T13:43:00Z">
              <w:rPr>
                <w:spacing w:val="-4"/>
                <w:sz w:val="24"/>
              </w:rPr>
            </w:rPrChange>
          </w:rPr>
          <w:t>Daily</w:t>
        </w:r>
        <w:r>
          <w:rPr>
            <w:spacing w:val="-6"/>
            <w:sz w:val="24"/>
            <w:rPrChange w:id="13741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3742" w:author="Kendra Wyant" w:date="2023-05-31T13:43:00Z">
              <w:rPr>
                <w:spacing w:val="-4"/>
                <w:sz w:val="24"/>
              </w:rPr>
            </w:rPrChange>
          </w:rPr>
          <w:t>Associations</w:t>
        </w:r>
        <w:r>
          <w:rPr>
            <w:sz w:val="24"/>
            <w:rPrChange w:id="13743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pacing w:val="-4"/>
            <w:sz w:val="24"/>
          </w:rPr>
          <w:t xml:space="preserve">Between </w:t>
        </w:r>
        <w:r>
          <w:rPr>
            <w:spacing w:val="-4"/>
            <w:sz w:val="24"/>
            <w:rPrChange w:id="13744" w:author="Kendra Wyant" w:date="2023-05-31T13:43:00Z">
              <w:rPr>
                <w:spacing w:val="-2"/>
                <w:sz w:val="24"/>
              </w:rPr>
            </w:rPrChange>
          </w:rPr>
          <w:t xml:space="preserve">Physical Activity, Affect and Alcohol Cravings in Patients with Alcohol Use </w:t>
        </w:r>
        <w:r>
          <w:rPr>
            <w:sz w:val="24"/>
            <w:rPrChange w:id="13745" w:author="Kendra Wyant" w:date="2023-05-31T13:43:00Z">
              <w:rPr>
                <w:spacing w:val="-2"/>
                <w:sz w:val="24"/>
              </w:rPr>
            </w:rPrChange>
          </w:rPr>
          <w:t>Disorder.</w:t>
        </w:r>
        <w:r>
          <w:rPr>
            <w:spacing w:val="40"/>
            <w:sz w:val="24"/>
            <w:rPrChange w:id="13746" w:author="Kendra Wyant" w:date="2023-05-31T13:43:00Z">
              <w:rPr>
                <w:spacing w:val="-2"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International Journal of Behavioral Medicine</w:t>
        </w:r>
        <w:r>
          <w:rPr>
            <w:i/>
            <w:sz w:val="24"/>
            <w:rPrChange w:id="13747" w:author="Kendra Wyant" w:date="2023-05-31T13:43:00Z">
              <w:rPr>
                <w:i/>
                <w:spacing w:val="39"/>
                <w:sz w:val="24"/>
              </w:rPr>
            </w:rPrChange>
          </w:rPr>
          <w:t xml:space="preserve"> </w:t>
        </w:r>
        <w:r>
          <w:rPr>
            <w:sz w:val="24"/>
          </w:rPr>
          <w:t>2021 Nov; [doi:</w:t>
        </w:r>
        <w:r>
          <w:rPr>
            <w:spacing w:val="40"/>
            <w:sz w:val="24"/>
          </w:rPr>
          <w:t xml:space="preserve"> </w:t>
        </w:r>
        <w:r w:rsidR="00765778">
          <w:fldChar w:fldCharType="begin"/>
        </w:r>
        <w:r w:rsidR="00765778">
          <w:instrText>HYPERLINK "https://doi.org/10.1007/s12529-021-10039-5" \h</w:instrText>
        </w:r>
        <w:r w:rsidR="00765778">
          <w:fldChar w:fldCharType="separate"/>
        </w:r>
        <w:r>
          <w:rPr>
            <w:spacing w:val="-2"/>
            <w:sz w:val="24"/>
            <w:rPrChange w:id="13748" w:author="Kendra Wyant" w:date="2023-05-31T13:43:00Z">
              <w:rPr>
                <w:sz w:val="24"/>
              </w:rPr>
            </w:rPrChange>
          </w:rPr>
          <w:t>10.1007/s12529-021-10039-5]</w:t>
        </w:r>
        <w:r w:rsidR="00765778">
          <w:rPr>
            <w:spacing w:val="-2"/>
            <w:sz w:val="24"/>
            <w:rPrChange w:id="13749" w:author="Kendra Wyant" w:date="2023-05-31T13:43:00Z">
              <w:rPr>
                <w:sz w:val="24"/>
              </w:rPr>
            </w:rPrChange>
          </w:rPr>
          <w:fldChar w:fldCharType="end"/>
        </w:r>
      </w:moveTo>
    </w:p>
    <w:moveToRangeEnd w:id="13722"/>
    <w:p w14:paraId="12641642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4" w:line="355" w:lineRule="auto"/>
        <w:ind w:right="587" w:firstLine="0"/>
        <w:rPr>
          <w:sz w:val="24"/>
        </w:rPr>
        <w:pPrChange w:id="13750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before="1" w:line="355" w:lineRule="auto"/>
            <w:ind w:left="141" w:right="593" w:firstLine="12"/>
          </w:pPr>
        </w:pPrChange>
      </w:pPr>
      <w:r>
        <w:rPr>
          <w:spacing w:val="-2"/>
          <w:sz w:val="24"/>
        </w:rPr>
        <w:t>Shiffman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Stone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Hufford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MR.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Ecological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momentary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assessment.</w:t>
      </w:r>
      <w:r>
        <w:rPr>
          <w:spacing w:val="7"/>
          <w:sz w:val="24"/>
        </w:rPr>
        <w:t xml:space="preserve"> </w:t>
      </w:r>
      <w:r>
        <w:rPr>
          <w:i/>
          <w:spacing w:val="-2"/>
          <w:sz w:val="24"/>
        </w:rPr>
        <w:t>Annual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 xml:space="preserve">Review </w:t>
      </w:r>
      <w:r>
        <w:rPr>
          <w:i/>
          <w:sz w:val="24"/>
        </w:rPr>
        <w:t xml:space="preserve">of Clinical Psychology </w:t>
      </w:r>
      <w:r>
        <w:rPr>
          <w:sz w:val="24"/>
        </w:rPr>
        <w:t>2008;4(1):1–32.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"https://www.ncbi.nlm.nih.gov/pubmed/18509902" \h</w:instrText>
      </w:r>
      <w:r w:rsidR="00765778">
        <w:fldChar w:fldCharType="separate"/>
      </w:r>
      <w:r>
        <w:rPr>
          <w:sz w:val="24"/>
        </w:rPr>
        <w:t>PMID:18509902</w:t>
      </w:r>
      <w:r w:rsidR="00765778">
        <w:rPr>
          <w:sz w:val="24"/>
        </w:rPr>
        <w:fldChar w:fldCharType="end"/>
      </w:r>
    </w:p>
    <w:p w14:paraId="01CF2D00" w14:textId="77777777" w:rsidR="00DC3B47" w:rsidRDefault="00DC3B47">
      <w:pPr>
        <w:pStyle w:val="BodyText"/>
        <w:spacing w:before="3"/>
        <w:rPr>
          <w:del w:id="13751" w:author="Kendra Wyant" w:date="2023-05-31T13:43:00Z"/>
          <w:sz w:val="35"/>
        </w:rPr>
      </w:pPr>
    </w:p>
    <w:p w14:paraId="24B69215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7" w:line="355" w:lineRule="auto"/>
        <w:ind w:right="582" w:firstLine="0"/>
        <w:rPr>
          <w:sz w:val="24"/>
        </w:rPr>
        <w:pPrChange w:id="13752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before="1" w:line="355" w:lineRule="auto"/>
            <w:ind w:right="588" w:hanging="6"/>
          </w:pPr>
        </w:pPrChange>
      </w:pPr>
      <w:r>
        <w:rPr>
          <w:spacing w:val="-2"/>
          <w:sz w:val="24"/>
        </w:rPr>
        <w:t>Onnela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J-P,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Rauch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SL.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Harnessing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Smartphone-Based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Phenotyping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Enhance </w:t>
      </w:r>
      <w:r>
        <w:rPr>
          <w:sz w:val="24"/>
        </w:rPr>
        <w:t>Behavioral and Mental Health.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Neuropsychopharmacology </w:t>
      </w:r>
      <w:r>
        <w:rPr>
          <w:sz w:val="24"/>
        </w:rPr>
        <w:t xml:space="preserve">2016 Jun;41(7):1691–1696. </w:t>
      </w:r>
      <w:r w:rsidR="00765778">
        <w:fldChar w:fldCharType="begin"/>
      </w:r>
      <w:r w:rsidR="00765778">
        <w:instrText>HYPERLINK "https://www.ncbi.nlm.nih.gov/pubmed/26818126" \h</w:instrText>
      </w:r>
      <w:r w:rsidR="00765778">
        <w:fldChar w:fldCharType="separate"/>
      </w:r>
      <w:r>
        <w:rPr>
          <w:spacing w:val="-2"/>
          <w:sz w:val="24"/>
        </w:rPr>
        <w:t>PMID:26818126</w:t>
      </w:r>
      <w:r w:rsidR="00765778">
        <w:rPr>
          <w:spacing w:val="-2"/>
          <w:sz w:val="24"/>
        </w:rPr>
        <w:fldChar w:fldCharType="end"/>
      </w:r>
    </w:p>
    <w:p w14:paraId="03FE0CB4" w14:textId="77777777" w:rsidR="00DC3B47" w:rsidRDefault="00DC3B47">
      <w:pPr>
        <w:pStyle w:val="BodyText"/>
        <w:spacing w:before="2"/>
        <w:rPr>
          <w:del w:id="13753" w:author="Kendra Wyant" w:date="2023-05-31T13:43:00Z"/>
          <w:sz w:val="35"/>
        </w:rPr>
      </w:pPr>
    </w:p>
    <w:p w14:paraId="0B0EFAA3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left="159" w:right="559" w:firstLine="0"/>
        <w:rPr>
          <w:sz w:val="24"/>
        </w:rPr>
        <w:pPrChange w:id="13754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59" w:right="553" w:hanging="6"/>
          </w:pPr>
        </w:pPrChange>
      </w:pPr>
      <w:r>
        <w:rPr>
          <w:sz w:val="24"/>
        </w:rPr>
        <w:t>Torous</w:t>
      </w:r>
      <w:r>
        <w:rPr>
          <w:spacing w:val="-11"/>
          <w:sz w:val="24"/>
          <w:rPrChange w:id="13755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J,</w:t>
      </w:r>
      <w:r>
        <w:rPr>
          <w:spacing w:val="-11"/>
          <w:sz w:val="24"/>
          <w:rPrChange w:id="13756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Staples</w:t>
      </w:r>
      <w:r>
        <w:rPr>
          <w:spacing w:val="-10"/>
          <w:sz w:val="24"/>
          <w:rPrChange w:id="1375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P,</w:t>
      </w:r>
      <w:r>
        <w:rPr>
          <w:spacing w:val="-11"/>
          <w:sz w:val="24"/>
          <w:rPrChange w:id="13758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Onnela</w:t>
      </w:r>
      <w:r>
        <w:rPr>
          <w:spacing w:val="-10"/>
          <w:sz w:val="24"/>
        </w:rPr>
        <w:t xml:space="preserve"> </w:t>
      </w:r>
      <w:r>
        <w:rPr>
          <w:sz w:val="24"/>
        </w:rPr>
        <w:t>J-P.</w:t>
      </w:r>
      <w:r>
        <w:rPr>
          <w:spacing w:val="-11"/>
          <w:sz w:val="24"/>
          <w:rPrChange w:id="1375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Realizing</w:t>
      </w:r>
      <w:r>
        <w:rPr>
          <w:spacing w:val="-11"/>
          <w:sz w:val="24"/>
          <w:rPrChange w:id="1376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Potential</w:t>
      </w:r>
      <w:r>
        <w:rPr>
          <w:spacing w:val="-11"/>
          <w:sz w:val="24"/>
          <w:rPrChange w:id="1376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  <w:rPrChange w:id="1376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Mobile</w:t>
      </w:r>
      <w:r>
        <w:rPr>
          <w:spacing w:val="-11"/>
          <w:sz w:val="24"/>
          <w:rPrChange w:id="1376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Mental</w:t>
      </w:r>
      <w:r>
        <w:rPr>
          <w:spacing w:val="-11"/>
          <w:sz w:val="24"/>
          <w:rPrChange w:id="13764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Health:</w:t>
      </w:r>
      <w:r>
        <w:rPr>
          <w:spacing w:val="7"/>
          <w:sz w:val="24"/>
        </w:rPr>
        <w:t xml:space="preserve"> </w:t>
      </w:r>
      <w:r>
        <w:rPr>
          <w:sz w:val="24"/>
        </w:rPr>
        <w:t>New Methods for New Data in Psychiatry.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 xml:space="preserve">Current psychiatry reports </w:t>
      </w:r>
      <w:r>
        <w:rPr>
          <w:sz w:val="24"/>
        </w:rPr>
        <w:t xml:space="preserve">2015 Aug;17(8):602. </w:t>
      </w:r>
      <w:r w:rsidR="00765778">
        <w:fldChar w:fldCharType="begin"/>
      </w:r>
      <w:r w:rsidR="00765778">
        <w:instrText>HYPERLINK "https://www.ncbi.nlm.nih.gov/pubmed/26073363" \h</w:instrText>
      </w:r>
      <w:r w:rsidR="00765778">
        <w:fldChar w:fldCharType="separate"/>
      </w:r>
      <w:r>
        <w:rPr>
          <w:spacing w:val="-2"/>
          <w:w w:val="105"/>
          <w:sz w:val="24"/>
        </w:rPr>
        <w:t>PMID:26073363</w:t>
      </w:r>
      <w:r w:rsidR="00765778">
        <w:rPr>
          <w:spacing w:val="-2"/>
          <w:w w:val="105"/>
          <w:sz w:val="24"/>
        </w:rPr>
        <w:fldChar w:fldCharType="end"/>
      </w:r>
    </w:p>
    <w:p w14:paraId="443A159B" w14:textId="77777777" w:rsidR="00DC3B47" w:rsidRDefault="00DC3B47">
      <w:pPr>
        <w:pStyle w:val="BodyText"/>
        <w:spacing w:before="3"/>
        <w:rPr>
          <w:del w:id="13765" w:author="Kendra Wyant" w:date="2023-05-31T13:43:00Z"/>
          <w:sz w:val="35"/>
        </w:rPr>
      </w:pPr>
    </w:p>
    <w:p w14:paraId="58B1EBDF" w14:textId="035BBF55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9" w:right="798" w:firstLine="0"/>
        <w:rPr>
          <w:ins w:id="13766" w:author="Kendra Wyant" w:date="2023-05-31T13:43:00Z"/>
          <w:sz w:val="24"/>
        </w:rPr>
      </w:pPr>
      <w:r>
        <w:rPr>
          <w:sz w:val="24"/>
        </w:rPr>
        <w:t xml:space="preserve">Eichstaedt JC, Smith RJ, Merchant RM, Ungar LH, Crutchley P, Preoţiuc-Pietro D, </w:t>
      </w:r>
      <w:r>
        <w:rPr>
          <w:spacing w:val="-2"/>
          <w:sz w:val="24"/>
        </w:rPr>
        <w:t>Asch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Schwartz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HA.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Facebook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predicts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depression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medical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records. </w:t>
      </w:r>
      <w:r>
        <w:rPr>
          <w:i/>
          <w:sz w:val="24"/>
        </w:rPr>
        <w:t>Proceedings</w:t>
      </w:r>
      <w:r>
        <w:rPr>
          <w:i/>
          <w:spacing w:val="40"/>
          <w:sz w:val="24"/>
          <w:rPrChange w:id="13767" w:author="Kendra Wyant" w:date="2023-05-31T13:43:00Z">
            <w:rPr>
              <w:i/>
              <w:sz w:val="24"/>
            </w:rPr>
          </w:rPrChange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  <w:rPrChange w:id="13768" w:author="Kendra Wyant" w:date="2023-05-31T13:43:00Z">
            <w:rPr>
              <w:i/>
              <w:sz w:val="24"/>
            </w:rPr>
          </w:rPrChange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  <w:rPrChange w:id="13769" w:author="Kendra Wyant" w:date="2023-05-31T13:43:00Z">
            <w:rPr>
              <w:i/>
              <w:sz w:val="24"/>
            </w:rPr>
          </w:rPrChange>
        </w:rPr>
        <w:t xml:space="preserve"> </w:t>
      </w:r>
      <w:r>
        <w:rPr>
          <w:i/>
          <w:sz w:val="24"/>
        </w:rPr>
        <w:t>National</w:t>
      </w:r>
      <w:r>
        <w:rPr>
          <w:i/>
          <w:spacing w:val="40"/>
          <w:sz w:val="24"/>
          <w:rPrChange w:id="13770" w:author="Kendra Wyant" w:date="2023-05-31T13:43:00Z">
            <w:rPr>
              <w:i/>
              <w:sz w:val="24"/>
            </w:rPr>
          </w:rPrChange>
        </w:rPr>
        <w:t xml:space="preserve"> </w:t>
      </w:r>
      <w:r>
        <w:rPr>
          <w:i/>
          <w:sz w:val="24"/>
        </w:rPr>
        <w:t>Academy</w:t>
      </w:r>
      <w:r>
        <w:rPr>
          <w:i/>
          <w:spacing w:val="40"/>
          <w:sz w:val="24"/>
          <w:rPrChange w:id="13771" w:author="Kendra Wyant" w:date="2023-05-31T13:43:00Z">
            <w:rPr>
              <w:i/>
              <w:sz w:val="24"/>
            </w:rPr>
          </w:rPrChange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  <w:rPrChange w:id="13772" w:author="Kendra Wyant" w:date="2023-05-31T13:43:00Z">
            <w:rPr>
              <w:i/>
              <w:sz w:val="24"/>
            </w:rPr>
          </w:rPrChange>
        </w:rPr>
        <w:t xml:space="preserve"> </w:t>
      </w:r>
      <w:r>
        <w:rPr>
          <w:i/>
          <w:sz w:val="24"/>
        </w:rPr>
        <w:t>Sciences</w:t>
      </w:r>
      <w:r>
        <w:rPr>
          <w:i/>
          <w:spacing w:val="40"/>
          <w:sz w:val="24"/>
          <w:rPrChange w:id="13773" w:author="Kendra Wyant" w:date="2023-05-31T13:43:00Z">
            <w:rPr>
              <w:i/>
              <w:sz w:val="24"/>
            </w:rPr>
          </w:rPrChange>
        </w:rPr>
        <w:t xml:space="preserve"> </w:t>
      </w:r>
      <w:r>
        <w:rPr>
          <w:sz w:val="24"/>
        </w:rPr>
        <w:t>2018</w:t>
      </w:r>
      <w:r>
        <w:rPr>
          <w:spacing w:val="40"/>
          <w:sz w:val="24"/>
          <w:rPrChange w:id="13774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Oct;115(44):201802331.</w:t>
      </w:r>
      <w:del w:id="13775" w:author="Kendra Wyant" w:date="2023-05-31T13:43:00Z">
        <w:r w:rsidR="00F53A9D">
          <w:rPr>
            <w:spacing w:val="80"/>
            <w:sz w:val="24"/>
          </w:rPr>
          <w:delText xml:space="preserve"> </w:delText>
        </w:r>
      </w:del>
    </w:p>
    <w:p w14:paraId="3CB2ADBE" w14:textId="77777777" w:rsidR="003146FC" w:rsidRDefault="003146FC">
      <w:pPr>
        <w:spacing w:line="355" w:lineRule="auto"/>
        <w:rPr>
          <w:ins w:id="13776" w:author="Kendra Wyant" w:date="2023-05-31T13:43:00Z"/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2DC022CC" w14:textId="77777777" w:rsidR="003146FC" w:rsidRDefault="003146FC">
      <w:pPr>
        <w:pStyle w:val="BodyText"/>
        <w:rPr>
          <w:ins w:id="13777" w:author="Kendra Wyant" w:date="2023-05-31T13:43:00Z"/>
          <w:sz w:val="9"/>
        </w:rPr>
      </w:pPr>
    </w:p>
    <w:p w14:paraId="3F03BE9B" w14:textId="77777777" w:rsidR="003146FC" w:rsidRPr="00765778" w:rsidRDefault="00765778">
      <w:pPr>
        <w:pStyle w:val="BodyText"/>
        <w:spacing w:before="118"/>
        <w:ind w:left="160"/>
        <w:pPrChange w:id="13778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47" w:right="804" w:firstLine="7"/>
          </w:pPr>
        </w:pPrChange>
      </w:pPr>
      <w:r>
        <w:fldChar w:fldCharType="begin"/>
      </w:r>
      <w:r>
        <w:instrText>HYPERLINK "https://www.ncbi.nlm.nih.gov/pubmed/30322910" \h</w:instrText>
      </w:r>
      <w:r>
        <w:fldChar w:fldCharType="separate"/>
      </w:r>
      <w:r w:rsidR="004E27B8" w:rsidRPr="00765778">
        <w:rPr>
          <w:spacing w:val="-2"/>
        </w:rPr>
        <w:t>PMID:30322910</w:t>
      </w:r>
      <w:r w:rsidRPr="00765778">
        <w:rPr>
          <w:spacing w:val="-2"/>
        </w:rPr>
        <w:fldChar w:fldCharType="end"/>
      </w:r>
    </w:p>
    <w:p w14:paraId="0DB419A0" w14:textId="77777777" w:rsidR="003146FC" w:rsidRDefault="003146FC">
      <w:pPr>
        <w:pStyle w:val="BodyText"/>
        <w:spacing w:before="2"/>
        <w:rPr>
          <w:sz w:val="29"/>
          <w:rPrChange w:id="13779" w:author="Kendra Wyant" w:date="2023-05-31T13:43:00Z">
            <w:rPr>
              <w:sz w:val="35"/>
            </w:rPr>
          </w:rPrChange>
        </w:rPr>
      </w:pPr>
    </w:p>
    <w:p w14:paraId="5147D662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0" w:line="355" w:lineRule="auto"/>
        <w:ind w:right="1086" w:firstLine="0"/>
        <w:rPr>
          <w:sz w:val="24"/>
        </w:rPr>
        <w:pPrChange w:id="13780" w:author="Kendra Wyant" w:date="2023-05-31T13:43:00Z">
          <w:pPr>
            <w:pStyle w:val="ListParagraph"/>
            <w:numPr>
              <w:numId w:val="5"/>
            </w:numPr>
            <w:tabs>
              <w:tab w:val="left" w:pos="553"/>
            </w:tabs>
            <w:spacing w:line="355" w:lineRule="auto"/>
            <w:ind w:left="153" w:right="553"/>
            <w:jc w:val="both"/>
          </w:pPr>
        </w:pPrChange>
      </w:pPr>
      <w:r>
        <w:rPr>
          <w:spacing w:val="-2"/>
          <w:w w:val="105"/>
          <w:sz w:val="24"/>
          <w:rPrChange w:id="13781" w:author="Kendra Wyant" w:date="2023-05-31T13:43:00Z">
            <w:rPr>
              <w:sz w:val="24"/>
            </w:rPr>
          </w:rPrChange>
        </w:rPr>
        <w:t>Barnett</w:t>
      </w:r>
      <w:r>
        <w:rPr>
          <w:spacing w:val="-11"/>
          <w:w w:val="105"/>
          <w:sz w:val="24"/>
          <w:rPrChange w:id="13782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783" w:author="Kendra Wyant" w:date="2023-05-31T13:43:00Z">
            <w:rPr>
              <w:sz w:val="24"/>
            </w:rPr>
          </w:rPrChange>
        </w:rPr>
        <w:t>I,</w:t>
      </w:r>
      <w:r>
        <w:rPr>
          <w:spacing w:val="-11"/>
          <w:w w:val="105"/>
          <w:sz w:val="24"/>
          <w:rPrChange w:id="13784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785" w:author="Kendra Wyant" w:date="2023-05-31T13:43:00Z">
            <w:rPr>
              <w:sz w:val="24"/>
            </w:rPr>
          </w:rPrChange>
        </w:rPr>
        <w:t>Torous</w:t>
      </w:r>
      <w:r>
        <w:rPr>
          <w:spacing w:val="-11"/>
          <w:w w:val="105"/>
          <w:sz w:val="24"/>
          <w:rPrChange w:id="13786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787" w:author="Kendra Wyant" w:date="2023-05-31T13:43:00Z">
            <w:rPr>
              <w:sz w:val="24"/>
            </w:rPr>
          </w:rPrChange>
        </w:rPr>
        <w:t>J,</w:t>
      </w:r>
      <w:r>
        <w:rPr>
          <w:spacing w:val="-12"/>
          <w:w w:val="105"/>
          <w:sz w:val="24"/>
          <w:rPrChange w:id="13788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789" w:author="Kendra Wyant" w:date="2023-05-31T13:43:00Z">
            <w:rPr>
              <w:sz w:val="24"/>
            </w:rPr>
          </w:rPrChange>
        </w:rPr>
        <w:t>Staples</w:t>
      </w:r>
      <w:r>
        <w:rPr>
          <w:spacing w:val="-12"/>
          <w:w w:val="105"/>
          <w:sz w:val="24"/>
          <w:rPrChange w:id="13790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791" w:author="Kendra Wyant" w:date="2023-05-31T13:43:00Z">
            <w:rPr>
              <w:sz w:val="24"/>
            </w:rPr>
          </w:rPrChange>
        </w:rPr>
        <w:t>P,</w:t>
      </w:r>
      <w:r>
        <w:rPr>
          <w:spacing w:val="-12"/>
          <w:w w:val="105"/>
          <w:sz w:val="24"/>
          <w:rPrChange w:id="13792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793" w:author="Kendra Wyant" w:date="2023-05-31T13:43:00Z">
            <w:rPr>
              <w:sz w:val="24"/>
            </w:rPr>
          </w:rPrChange>
        </w:rPr>
        <w:t>Sandoval</w:t>
      </w:r>
      <w:r>
        <w:rPr>
          <w:spacing w:val="-11"/>
          <w:w w:val="105"/>
          <w:sz w:val="24"/>
          <w:rPrChange w:id="13794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795" w:author="Kendra Wyant" w:date="2023-05-31T13:43:00Z">
            <w:rPr>
              <w:sz w:val="24"/>
            </w:rPr>
          </w:rPrChange>
        </w:rPr>
        <w:t>L,</w:t>
      </w:r>
      <w:r>
        <w:rPr>
          <w:spacing w:val="-12"/>
          <w:w w:val="105"/>
          <w:sz w:val="24"/>
          <w:rPrChange w:id="13796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797" w:author="Kendra Wyant" w:date="2023-05-31T13:43:00Z">
            <w:rPr>
              <w:sz w:val="24"/>
            </w:rPr>
          </w:rPrChange>
        </w:rPr>
        <w:t>Keshavan</w:t>
      </w:r>
      <w:r>
        <w:rPr>
          <w:spacing w:val="-12"/>
          <w:w w:val="105"/>
          <w:sz w:val="24"/>
          <w:rPrChange w:id="13798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799" w:author="Kendra Wyant" w:date="2023-05-31T13:43:00Z">
            <w:rPr>
              <w:sz w:val="24"/>
            </w:rPr>
          </w:rPrChange>
        </w:rPr>
        <w:t>M,</w:t>
      </w:r>
      <w:r>
        <w:rPr>
          <w:spacing w:val="-11"/>
          <w:w w:val="105"/>
          <w:sz w:val="24"/>
          <w:rPrChange w:id="13800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801" w:author="Kendra Wyant" w:date="2023-05-31T13:43:00Z">
            <w:rPr>
              <w:sz w:val="24"/>
            </w:rPr>
          </w:rPrChange>
        </w:rPr>
        <w:t>Onnela</w:t>
      </w:r>
      <w:r>
        <w:rPr>
          <w:spacing w:val="-11"/>
          <w:w w:val="105"/>
          <w:sz w:val="24"/>
          <w:rPrChange w:id="13802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803" w:author="Kendra Wyant" w:date="2023-05-31T13:43:00Z">
            <w:rPr>
              <w:sz w:val="24"/>
            </w:rPr>
          </w:rPrChange>
        </w:rPr>
        <w:t>J-P.</w:t>
      </w:r>
      <w:r>
        <w:rPr>
          <w:spacing w:val="-12"/>
          <w:w w:val="105"/>
          <w:sz w:val="24"/>
          <w:rPrChange w:id="13804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3805" w:author="Kendra Wyant" w:date="2023-05-31T13:43:00Z">
            <w:rPr>
              <w:sz w:val="24"/>
            </w:rPr>
          </w:rPrChange>
        </w:rPr>
        <w:t>Relapse</w:t>
      </w:r>
      <w:r>
        <w:rPr>
          <w:spacing w:val="-2"/>
          <w:w w:val="105"/>
          <w:sz w:val="24"/>
          <w:rPrChange w:id="13806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pacing w:val="-2"/>
          <w:sz w:val="24"/>
          <w:rPrChange w:id="13807" w:author="Kendra Wyant" w:date="2023-05-31T13:43:00Z">
            <w:rPr>
              <w:sz w:val="24"/>
            </w:rPr>
          </w:rPrChange>
        </w:rPr>
        <w:t>prediction</w:t>
      </w:r>
      <w:r>
        <w:rPr>
          <w:spacing w:val="-9"/>
          <w:sz w:val="24"/>
          <w:rPrChange w:id="13808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sz w:val="24"/>
          <w:rPrChange w:id="13809" w:author="Kendra Wyant" w:date="2023-05-31T13:43:00Z">
            <w:rPr>
              <w:spacing w:val="-4"/>
              <w:sz w:val="24"/>
            </w:rPr>
          </w:rPrChange>
        </w:rPr>
        <w:t>in</w:t>
      </w:r>
      <w:r>
        <w:rPr>
          <w:spacing w:val="-8"/>
          <w:sz w:val="24"/>
          <w:rPrChange w:id="13810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811" w:author="Kendra Wyant" w:date="2023-05-31T13:43:00Z">
            <w:rPr>
              <w:spacing w:val="-4"/>
              <w:sz w:val="24"/>
            </w:rPr>
          </w:rPrChange>
        </w:rPr>
        <w:t>schizophrenia</w:t>
      </w:r>
      <w:r>
        <w:rPr>
          <w:spacing w:val="-8"/>
          <w:sz w:val="24"/>
          <w:rPrChange w:id="13812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813" w:author="Kendra Wyant" w:date="2023-05-31T13:43:00Z">
            <w:rPr>
              <w:spacing w:val="-4"/>
              <w:sz w:val="24"/>
            </w:rPr>
          </w:rPrChange>
        </w:rPr>
        <w:t>through</w:t>
      </w:r>
      <w:r>
        <w:rPr>
          <w:spacing w:val="-9"/>
          <w:sz w:val="24"/>
          <w:rPrChange w:id="13814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815" w:author="Kendra Wyant" w:date="2023-05-31T13:43:00Z">
            <w:rPr>
              <w:spacing w:val="-4"/>
              <w:sz w:val="24"/>
            </w:rPr>
          </w:rPrChange>
        </w:rPr>
        <w:t>digital</w:t>
      </w:r>
      <w:r>
        <w:rPr>
          <w:spacing w:val="-9"/>
          <w:sz w:val="24"/>
          <w:rPrChange w:id="13816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817" w:author="Kendra Wyant" w:date="2023-05-31T13:43:00Z">
            <w:rPr>
              <w:spacing w:val="-4"/>
              <w:sz w:val="24"/>
            </w:rPr>
          </w:rPrChange>
        </w:rPr>
        <w:t>phenotyping:</w:t>
      </w:r>
      <w:r>
        <w:rPr>
          <w:spacing w:val="9"/>
          <w:sz w:val="24"/>
          <w:rPrChange w:id="13818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sz w:val="24"/>
          <w:rPrChange w:id="13819" w:author="Kendra Wyant" w:date="2023-05-31T13:43:00Z">
            <w:rPr>
              <w:spacing w:val="-4"/>
              <w:sz w:val="24"/>
            </w:rPr>
          </w:rPrChange>
        </w:rPr>
        <w:t>A</w:t>
      </w:r>
      <w:r>
        <w:rPr>
          <w:spacing w:val="-9"/>
          <w:sz w:val="24"/>
          <w:rPrChange w:id="13820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821" w:author="Kendra Wyant" w:date="2023-05-31T13:43:00Z">
            <w:rPr>
              <w:spacing w:val="-4"/>
              <w:sz w:val="24"/>
            </w:rPr>
          </w:rPrChange>
        </w:rPr>
        <w:t>pilot</w:t>
      </w:r>
      <w:r>
        <w:rPr>
          <w:spacing w:val="-8"/>
          <w:sz w:val="24"/>
          <w:rPrChange w:id="13822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3823" w:author="Kendra Wyant" w:date="2023-05-31T13:43:00Z">
            <w:rPr>
              <w:spacing w:val="-4"/>
              <w:sz w:val="24"/>
            </w:rPr>
          </w:rPrChange>
        </w:rPr>
        <w:t>study.</w:t>
      </w:r>
      <w:r>
        <w:rPr>
          <w:spacing w:val="-2"/>
          <w:sz w:val="24"/>
          <w:rPrChange w:id="13824" w:author="Kendra Wyant" w:date="2023-05-31T13:43:00Z">
            <w:rPr>
              <w:sz w:val="24"/>
            </w:rPr>
          </w:rPrChange>
        </w:rPr>
        <w:t xml:space="preserve"> </w:t>
      </w:r>
      <w:r>
        <w:rPr>
          <w:i/>
          <w:sz w:val="24"/>
          <w:rPrChange w:id="13825" w:author="Kendra Wyant" w:date="2023-05-31T13:43:00Z">
            <w:rPr>
              <w:i/>
              <w:spacing w:val="-4"/>
              <w:sz w:val="24"/>
            </w:rPr>
          </w:rPrChange>
        </w:rPr>
        <w:t xml:space="preserve">Neuropsychopharmacology </w:t>
      </w:r>
      <w:r>
        <w:rPr>
          <w:sz w:val="24"/>
          <w:rPrChange w:id="13826" w:author="Kendra Wyant" w:date="2023-05-31T13:43:00Z">
            <w:rPr>
              <w:spacing w:val="-4"/>
              <w:sz w:val="24"/>
            </w:rPr>
          </w:rPrChange>
        </w:rPr>
        <w:t>2018</w:t>
      </w:r>
      <w:r>
        <w:rPr>
          <w:spacing w:val="-1"/>
          <w:sz w:val="24"/>
          <w:rPrChange w:id="13827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Jul;43(8):1660–1666.</w:t>
      </w:r>
      <w:r>
        <w:rPr>
          <w:spacing w:val="20"/>
          <w:sz w:val="24"/>
          <w:rPrChange w:id="13828" w:author="Kendra Wyant" w:date="2023-05-31T13:43:00Z">
            <w:rPr>
              <w:spacing w:val="40"/>
              <w:sz w:val="24"/>
            </w:rPr>
          </w:rPrChange>
        </w:rPr>
        <w:t xml:space="preserve"> </w:t>
      </w:r>
      <w:r>
        <w:rPr>
          <w:sz w:val="24"/>
        </w:rPr>
        <w:t>[doi:</w:t>
      </w:r>
      <w:r>
        <w:rPr>
          <w:spacing w:val="20"/>
          <w:sz w:val="24"/>
          <w:rPrChange w:id="13829" w:author="Kendra Wyant" w:date="2023-05-31T13:43:00Z">
            <w:rPr>
              <w:spacing w:val="40"/>
              <w:sz w:val="24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"https://doi.org/10.1038/s41386-018-0030-z" \h</w:instrText>
      </w:r>
      <w:r w:rsidR="00765778">
        <w:fldChar w:fldCharType="separate"/>
      </w:r>
      <w:r>
        <w:rPr>
          <w:sz w:val="24"/>
        </w:rPr>
        <w:t>10.1038/s41386-018-0030-z]</w:t>
      </w:r>
      <w:r w:rsidR="00765778">
        <w:rPr>
          <w:sz w:val="24"/>
        </w:rPr>
        <w:fldChar w:fldCharType="end"/>
      </w:r>
    </w:p>
    <w:p w14:paraId="71C7D6E0" w14:textId="77777777" w:rsidR="00DC3B47" w:rsidRDefault="00DC3B47">
      <w:pPr>
        <w:pStyle w:val="BodyText"/>
        <w:spacing w:before="3"/>
        <w:rPr>
          <w:del w:id="13830" w:author="Kendra Wyant" w:date="2023-05-31T13:43:00Z"/>
          <w:sz w:val="35"/>
        </w:rPr>
      </w:pPr>
    </w:p>
    <w:p w14:paraId="4BF83D7A" w14:textId="1A8B35A8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923" w:firstLine="0"/>
        <w:rPr>
          <w:sz w:val="24"/>
        </w:rPr>
        <w:pPrChange w:id="13831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51" w:right="931" w:firstLine="2"/>
          </w:pPr>
        </w:pPrChange>
      </w:pPr>
      <w:r>
        <w:rPr>
          <w:sz w:val="24"/>
        </w:rPr>
        <w:t>Jashinsky J, Burton S, Hanson C, West J, Giraud-Carrier C, Barnes M, Argyle T. Tracking</w:t>
      </w:r>
      <w:r>
        <w:rPr>
          <w:spacing w:val="-6"/>
          <w:sz w:val="24"/>
        </w:rPr>
        <w:t xml:space="preserve"> </w:t>
      </w:r>
      <w:r>
        <w:rPr>
          <w:sz w:val="24"/>
        </w:rPr>
        <w:t>Suicide</w:t>
      </w:r>
      <w:r>
        <w:rPr>
          <w:spacing w:val="-6"/>
          <w:sz w:val="24"/>
        </w:rPr>
        <w:t xml:space="preserve"> </w:t>
      </w:r>
      <w:r>
        <w:rPr>
          <w:sz w:val="24"/>
        </w:rPr>
        <w:t>Risk</w:t>
      </w:r>
      <w:r>
        <w:rPr>
          <w:spacing w:val="-6"/>
          <w:sz w:val="24"/>
        </w:rPr>
        <w:t xml:space="preserve"> </w:t>
      </w:r>
      <w:r>
        <w:rPr>
          <w:sz w:val="24"/>
        </w:rPr>
        <w:t>Factors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Twitter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US.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 xml:space="preserve">Crisis </w:t>
      </w:r>
      <w:r>
        <w:rPr>
          <w:sz w:val="24"/>
        </w:rPr>
        <w:t>2013</w:t>
      </w:r>
      <w:r>
        <w:rPr>
          <w:spacing w:val="-6"/>
          <w:sz w:val="24"/>
        </w:rPr>
        <w:t xml:space="preserve"> </w:t>
      </w:r>
      <w:r>
        <w:rPr>
          <w:sz w:val="24"/>
        </w:rPr>
        <w:t>Oct;35:1–9.</w:t>
      </w:r>
      <w:r>
        <w:rPr>
          <w:spacing w:val="12"/>
          <w:sz w:val="24"/>
        </w:rPr>
        <w:t xml:space="preserve"> </w:t>
      </w:r>
      <w:del w:id="13832" w:author="Kendra Wyant" w:date="2023-05-31T13:43:00Z">
        <w:r w:rsidR="00F53A9D">
          <w:rPr>
            <w:sz w:val="24"/>
          </w:rPr>
          <w:delText>[doi:</w:delText>
        </w:r>
      </w:del>
      <w:ins w:id="13833" w:author="Kendra Wyant" w:date="2023-05-31T13:43:00Z">
        <w:r>
          <w:rPr>
            <w:sz w:val="24"/>
          </w:rPr>
          <w:t xml:space="preserve">[doi: </w:t>
        </w:r>
        <w:r w:rsidR="00765778">
          <w:fldChar w:fldCharType="begin"/>
        </w:r>
        <w:r w:rsidR="00765778">
          <w:instrText>HYPERLINK "https://doi.org/10.1027/0227-5910/a000234" \h</w:instrText>
        </w:r>
        <w:r w:rsidR="00765778">
          <w:fldChar w:fldCharType="separate"/>
        </w:r>
        <w:r>
          <w:rPr>
            <w:spacing w:val="-2"/>
            <w:w w:val="105"/>
            <w:sz w:val="24"/>
          </w:rPr>
          <w:t>10.1027/0227-5910/a000234]</w:t>
        </w:r>
        <w:r w:rsidR="00765778">
          <w:rPr>
            <w:spacing w:val="-2"/>
            <w:w w:val="105"/>
            <w:sz w:val="24"/>
          </w:rPr>
          <w:fldChar w:fldCharType="end"/>
        </w:r>
      </w:ins>
    </w:p>
    <w:p w14:paraId="69961F42" w14:textId="77777777" w:rsidR="00DC3B47" w:rsidRDefault="00DC3B47">
      <w:pPr>
        <w:spacing w:line="355" w:lineRule="auto"/>
        <w:rPr>
          <w:del w:id="13834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F3A0DC7" w14:textId="77777777" w:rsidR="00DC3B47" w:rsidRDefault="00DC3B47">
      <w:pPr>
        <w:pStyle w:val="BodyText"/>
        <w:rPr>
          <w:del w:id="13835" w:author="Kendra Wyant" w:date="2023-05-31T13:43:00Z"/>
          <w:sz w:val="9"/>
        </w:rPr>
      </w:pPr>
    </w:p>
    <w:p w14:paraId="312F6D3A" w14:textId="77777777" w:rsidR="00DC3B47" w:rsidRDefault="00765778">
      <w:pPr>
        <w:pStyle w:val="BodyText"/>
        <w:spacing w:before="118"/>
        <w:ind w:left="148"/>
        <w:rPr>
          <w:del w:id="13836" w:author="Kendra Wyant" w:date="2023-05-31T13:43:00Z"/>
        </w:rPr>
      </w:pPr>
      <w:del w:id="13837" w:author="Kendra Wyant" w:date="2023-05-31T13:43:00Z">
        <w:r>
          <w:fldChar w:fldCharType="begin"/>
        </w:r>
        <w:r>
          <w:delInstrText>HYPERLINK "https://doi.org/10.1027/0227-5910/a000234" \h</w:delInstrText>
        </w:r>
        <w:r>
          <w:fldChar w:fldCharType="separate"/>
        </w:r>
        <w:r w:rsidR="00F53A9D">
          <w:rPr>
            <w:spacing w:val="-2"/>
          </w:rPr>
          <w:delText>10.1027/0227-5910/a000234]</w:delText>
        </w:r>
        <w:r>
          <w:rPr>
            <w:spacing w:val="-2"/>
          </w:rPr>
          <w:fldChar w:fldCharType="end"/>
        </w:r>
      </w:del>
    </w:p>
    <w:p w14:paraId="037E0D0F" w14:textId="77777777" w:rsidR="00DC3B47" w:rsidRDefault="00DC3B47">
      <w:pPr>
        <w:pStyle w:val="BodyText"/>
        <w:spacing w:before="12"/>
        <w:rPr>
          <w:del w:id="13838" w:author="Kendra Wyant" w:date="2023-05-31T13:43:00Z"/>
          <w:sz w:val="46"/>
        </w:rPr>
      </w:pPr>
    </w:p>
    <w:p w14:paraId="0D5B3CED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743" w:firstLine="0"/>
        <w:rPr>
          <w:sz w:val="24"/>
        </w:rPr>
        <w:pPrChange w:id="13839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right="743" w:hanging="6"/>
          </w:pPr>
        </w:pPrChange>
      </w:pPr>
      <w:r>
        <w:rPr>
          <w:sz w:val="24"/>
        </w:rPr>
        <w:t>Jacobson</w:t>
      </w:r>
      <w:r>
        <w:rPr>
          <w:spacing w:val="-6"/>
          <w:sz w:val="24"/>
        </w:rPr>
        <w:t xml:space="preserve"> </w:t>
      </w:r>
      <w:r>
        <w:rPr>
          <w:sz w:val="24"/>
        </w:rPr>
        <w:t>NC,</w:t>
      </w:r>
      <w:r>
        <w:rPr>
          <w:spacing w:val="-6"/>
          <w:sz w:val="24"/>
        </w:rPr>
        <w:t xml:space="preserve"> </w:t>
      </w:r>
      <w:r>
        <w:rPr>
          <w:sz w:val="24"/>
        </w:rPr>
        <w:t>Chung</w:t>
      </w:r>
      <w:r>
        <w:rPr>
          <w:spacing w:val="-6"/>
          <w:sz w:val="24"/>
        </w:rPr>
        <w:t xml:space="preserve"> </w:t>
      </w:r>
      <w:r>
        <w:rPr>
          <w:sz w:val="24"/>
        </w:rPr>
        <w:t>YJ.</w:t>
      </w:r>
      <w:r>
        <w:rPr>
          <w:spacing w:val="-6"/>
          <w:sz w:val="24"/>
        </w:rPr>
        <w:t xml:space="preserve"> </w:t>
      </w:r>
      <w:r>
        <w:rPr>
          <w:sz w:val="24"/>
        </w:rPr>
        <w:t>Passive</w:t>
      </w:r>
      <w:r>
        <w:rPr>
          <w:spacing w:val="-6"/>
          <w:sz w:val="24"/>
        </w:rPr>
        <w:t xml:space="preserve"> </w:t>
      </w:r>
      <w:r>
        <w:rPr>
          <w:sz w:val="24"/>
        </w:rPr>
        <w:t>Sensing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Moment-To-Moment </w:t>
      </w:r>
      <w:r>
        <w:rPr>
          <w:spacing w:val="-6"/>
          <w:sz w:val="24"/>
        </w:rPr>
        <w:t>Depressed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Mood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among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Undergraduates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Clinical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Levels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Depression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Sample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Using </w:t>
      </w:r>
      <w:r>
        <w:rPr>
          <w:sz w:val="24"/>
        </w:rPr>
        <w:t>Smartphones.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Sensors </w:t>
      </w:r>
      <w:r>
        <w:rPr>
          <w:sz w:val="24"/>
        </w:rPr>
        <w:t>2020 Jun;20(12):3572.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"https://doi.org/10.3390/s20123572" \h</w:instrText>
      </w:r>
      <w:r w:rsidR="00765778">
        <w:fldChar w:fldCharType="separate"/>
      </w:r>
      <w:r>
        <w:rPr>
          <w:sz w:val="24"/>
        </w:rPr>
        <w:t>10.3390/s20123572]</w:t>
      </w:r>
      <w:r w:rsidR="00765778">
        <w:rPr>
          <w:sz w:val="24"/>
        </w:rPr>
        <w:fldChar w:fldCharType="end"/>
      </w:r>
    </w:p>
    <w:p w14:paraId="15C7BAC3" w14:textId="77777777" w:rsidR="00DC3B47" w:rsidRDefault="00DC3B47">
      <w:pPr>
        <w:pStyle w:val="BodyText"/>
        <w:spacing w:before="2"/>
        <w:rPr>
          <w:del w:id="13840" w:author="Kendra Wyant" w:date="2023-05-31T13:43:00Z"/>
          <w:sz w:val="35"/>
        </w:rPr>
      </w:pPr>
    </w:p>
    <w:p w14:paraId="003D0E24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9" w:right="557" w:firstLine="0"/>
        <w:rPr>
          <w:sz w:val="24"/>
        </w:rPr>
        <w:pPrChange w:id="13841" w:author="Kendra Wyant" w:date="2023-05-31T13:43:00Z">
          <w:pPr>
            <w:pStyle w:val="ListParagraph"/>
            <w:numPr>
              <w:numId w:val="5"/>
            </w:numPr>
            <w:tabs>
              <w:tab w:val="left" w:pos="552"/>
            </w:tabs>
            <w:spacing w:before="1" w:line="355" w:lineRule="auto"/>
            <w:ind w:right="556" w:hanging="6"/>
            <w:jc w:val="both"/>
          </w:pPr>
        </w:pPrChange>
      </w:pPr>
      <w:r>
        <w:rPr>
          <w:sz w:val="24"/>
          <w:rPrChange w:id="13842" w:author="Kendra Wyant" w:date="2023-05-31T13:43:00Z">
            <w:rPr>
              <w:spacing w:val="-4"/>
              <w:sz w:val="24"/>
            </w:rPr>
          </w:rPrChange>
        </w:rPr>
        <w:t>Bae</w:t>
      </w:r>
      <w:r>
        <w:rPr>
          <w:sz w:val="24"/>
          <w:rPrChange w:id="13843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844" w:author="Kendra Wyant" w:date="2023-05-31T13:43:00Z">
            <w:rPr>
              <w:spacing w:val="-4"/>
              <w:sz w:val="24"/>
            </w:rPr>
          </w:rPrChange>
        </w:rPr>
        <w:t>S,</w:t>
      </w:r>
      <w:r>
        <w:rPr>
          <w:sz w:val="24"/>
          <w:rPrChange w:id="13845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846" w:author="Kendra Wyant" w:date="2023-05-31T13:43:00Z">
            <w:rPr>
              <w:spacing w:val="-4"/>
              <w:sz w:val="24"/>
            </w:rPr>
          </w:rPrChange>
        </w:rPr>
        <w:t>Chung</w:t>
      </w:r>
      <w:r>
        <w:rPr>
          <w:sz w:val="24"/>
          <w:rPrChange w:id="13847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848" w:author="Kendra Wyant" w:date="2023-05-31T13:43:00Z">
            <w:rPr>
              <w:spacing w:val="-4"/>
              <w:sz w:val="24"/>
            </w:rPr>
          </w:rPrChange>
        </w:rPr>
        <w:t>T,</w:t>
      </w:r>
      <w:r>
        <w:rPr>
          <w:sz w:val="24"/>
          <w:rPrChange w:id="13849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850" w:author="Kendra Wyant" w:date="2023-05-31T13:43:00Z">
            <w:rPr>
              <w:spacing w:val="-4"/>
              <w:sz w:val="24"/>
            </w:rPr>
          </w:rPrChange>
        </w:rPr>
        <w:t>Ferreira</w:t>
      </w:r>
      <w:r>
        <w:rPr>
          <w:sz w:val="24"/>
          <w:rPrChange w:id="13851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852" w:author="Kendra Wyant" w:date="2023-05-31T13:43:00Z">
            <w:rPr>
              <w:spacing w:val="-4"/>
              <w:sz w:val="24"/>
            </w:rPr>
          </w:rPrChange>
        </w:rPr>
        <w:t>D,</w:t>
      </w:r>
      <w:r>
        <w:rPr>
          <w:sz w:val="24"/>
          <w:rPrChange w:id="13853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854" w:author="Kendra Wyant" w:date="2023-05-31T13:43:00Z">
            <w:rPr>
              <w:spacing w:val="-4"/>
              <w:sz w:val="24"/>
            </w:rPr>
          </w:rPrChange>
        </w:rPr>
        <w:t>Dey</w:t>
      </w:r>
      <w:r>
        <w:rPr>
          <w:sz w:val="24"/>
          <w:rPrChange w:id="13855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856" w:author="Kendra Wyant" w:date="2023-05-31T13:43:00Z">
            <w:rPr>
              <w:spacing w:val="-4"/>
              <w:sz w:val="24"/>
            </w:rPr>
          </w:rPrChange>
        </w:rPr>
        <w:t>AK,</w:t>
      </w:r>
      <w:r>
        <w:rPr>
          <w:sz w:val="24"/>
          <w:rPrChange w:id="13857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858" w:author="Kendra Wyant" w:date="2023-05-31T13:43:00Z">
            <w:rPr>
              <w:spacing w:val="-4"/>
              <w:sz w:val="24"/>
            </w:rPr>
          </w:rPrChange>
        </w:rPr>
        <w:t>Suffoletto</w:t>
      </w:r>
      <w:r>
        <w:rPr>
          <w:sz w:val="24"/>
          <w:rPrChange w:id="13859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860" w:author="Kendra Wyant" w:date="2023-05-31T13:43:00Z">
            <w:rPr>
              <w:spacing w:val="-4"/>
              <w:sz w:val="24"/>
            </w:rPr>
          </w:rPrChange>
        </w:rPr>
        <w:t>B.</w:t>
      </w:r>
      <w:r>
        <w:rPr>
          <w:sz w:val="24"/>
          <w:rPrChange w:id="13861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862" w:author="Kendra Wyant" w:date="2023-05-31T13:43:00Z">
            <w:rPr>
              <w:spacing w:val="-4"/>
              <w:sz w:val="24"/>
            </w:rPr>
          </w:rPrChange>
        </w:rPr>
        <w:t>Mobile</w:t>
      </w:r>
      <w:r>
        <w:rPr>
          <w:sz w:val="24"/>
          <w:rPrChange w:id="13863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864" w:author="Kendra Wyant" w:date="2023-05-31T13:43:00Z">
            <w:rPr>
              <w:spacing w:val="-4"/>
              <w:sz w:val="24"/>
            </w:rPr>
          </w:rPrChange>
        </w:rPr>
        <w:t>phone</w:t>
      </w:r>
      <w:r>
        <w:rPr>
          <w:sz w:val="24"/>
          <w:rPrChange w:id="13865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866" w:author="Kendra Wyant" w:date="2023-05-31T13:43:00Z">
            <w:rPr>
              <w:spacing w:val="-4"/>
              <w:sz w:val="24"/>
            </w:rPr>
          </w:rPrChange>
        </w:rPr>
        <w:t>sensors</w:t>
      </w:r>
      <w:r>
        <w:rPr>
          <w:sz w:val="24"/>
          <w:rPrChange w:id="13867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3868" w:author="Kendra Wyant" w:date="2023-05-31T13:43:00Z">
            <w:rPr>
              <w:spacing w:val="-4"/>
              <w:sz w:val="24"/>
            </w:rPr>
          </w:rPrChange>
        </w:rPr>
        <w:t>and</w:t>
      </w:r>
      <w:r>
        <w:rPr>
          <w:sz w:val="24"/>
          <w:rPrChange w:id="13869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4"/>
          <w:sz w:val="24"/>
        </w:rPr>
        <w:t>supervised</w:t>
      </w:r>
      <w:r>
        <w:rPr>
          <w:spacing w:val="-11"/>
          <w:sz w:val="24"/>
          <w:rPrChange w:id="13870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4"/>
          <w:sz w:val="24"/>
          <w:rPrChange w:id="13871" w:author="Kendra Wyant" w:date="2023-05-31T13:43:00Z">
            <w:rPr>
              <w:spacing w:val="-6"/>
              <w:sz w:val="24"/>
            </w:rPr>
          </w:rPrChange>
        </w:rPr>
        <w:t>machine</w:t>
      </w:r>
      <w:r>
        <w:rPr>
          <w:spacing w:val="-11"/>
          <w:sz w:val="24"/>
          <w:rPrChange w:id="13872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4"/>
          <w:sz w:val="24"/>
          <w:rPrChange w:id="13873" w:author="Kendra Wyant" w:date="2023-05-31T13:43:00Z">
            <w:rPr>
              <w:spacing w:val="-6"/>
              <w:sz w:val="24"/>
            </w:rPr>
          </w:rPrChange>
        </w:rPr>
        <w:t>learning</w:t>
      </w:r>
      <w:r>
        <w:rPr>
          <w:spacing w:val="-10"/>
          <w:sz w:val="24"/>
          <w:rPrChange w:id="13874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4"/>
          <w:sz w:val="24"/>
          <w:rPrChange w:id="13875" w:author="Kendra Wyant" w:date="2023-05-31T13:43:00Z">
            <w:rPr>
              <w:spacing w:val="-6"/>
              <w:sz w:val="24"/>
            </w:rPr>
          </w:rPrChange>
        </w:rPr>
        <w:t>to</w:t>
      </w:r>
      <w:r>
        <w:rPr>
          <w:spacing w:val="-11"/>
          <w:sz w:val="24"/>
          <w:rPrChange w:id="13876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4"/>
          <w:sz w:val="24"/>
          <w:rPrChange w:id="13877" w:author="Kendra Wyant" w:date="2023-05-31T13:43:00Z">
            <w:rPr>
              <w:spacing w:val="-6"/>
              <w:sz w:val="24"/>
            </w:rPr>
          </w:rPrChange>
        </w:rPr>
        <w:t>identify</w:t>
      </w:r>
      <w:r>
        <w:rPr>
          <w:spacing w:val="-10"/>
          <w:sz w:val="24"/>
          <w:rPrChange w:id="13878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4"/>
          <w:sz w:val="24"/>
          <w:rPrChange w:id="13879" w:author="Kendra Wyant" w:date="2023-05-31T13:43:00Z">
            <w:rPr>
              <w:spacing w:val="-6"/>
              <w:sz w:val="24"/>
            </w:rPr>
          </w:rPrChange>
        </w:rPr>
        <w:t>alcohol</w:t>
      </w:r>
      <w:r>
        <w:rPr>
          <w:spacing w:val="-11"/>
          <w:sz w:val="24"/>
          <w:rPrChange w:id="13880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4"/>
          <w:sz w:val="24"/>
          <w:rPrChange w:id="13881" w:author="Kendra Wyant" w:date="2023-05-31T13:43:00Z">
            <w:rPr>
              <w:spacing w:val="-6"/>
              <w:sz w:val="24"/>
            </w:rPr>
          </w:rPrChange>
        </w:rPr>
        <w:t>use</w:t>
      </w:r>
      <w:r>
        <w:rPr>
          <w:spacing w:val="-11"/>
          <w:sz w:val="24"/>
          <w:rPrChange w:id="13882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4"/>
          <w:sz w:val="24"/>
          <w:rPrChange w:id="13883" w:author="Kendra Wyant" w:date="2023-05-31T13:43:00Z">
            <w:rPr>
              <w:spacing w:val="-6"/>
              <w:sz w:val="24"/>
            </w:rPr>
          </w:rPrChange>
        </w:rPr>
        <w:t>events</w:t>
      </w:r>
      <w:r>
        <w:rPr>
          <w:spacing w:val="-10"/>
          <w:sz w:val="24"/>
          <w:rPrChange w:id="13884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4"/>
          <w:sz w:val="24"/>
          <w:rPrChange w:id="13885" w:author="Kendra Wyant" w:date="2023-05-31T13:43:00Z">
            <w:rPr>
              <w:spacing w:val="-6"/>
              <w:sz w:val="24"/>
            </w:rPr>
          </w:rPrChange>
        </w:rPr>
        <w:t>in</w:t>
      </w:r>
      <w:r>
        <w:rPr>
          <w:spacing w:val="-11"/>
          <w:sz w:val="24"/>
          <w:rPrChange w:id="13886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4"/>
          <w:sz w:val="24"/>
          <w:rPrChange w:id="13887" w:author="Kendra Wyant" w:date="2023-05-31T13:43:00Z">
            <w:rPr>
              <w:spacing w:val="-6"/>
              <w:sz w:val="24"/>
            </w:rPr>
          </w:rPrChange>
        </w:rPr>
        <w:t>young</w:t>
      </w:r>
      <w:r>
        <w:rPr>
          <w:spacing w:val="-10"/>
          <w:sz w:val="24"/>
          <w:rPrChange w:id="13888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4"/>
          <w:sz w:val="24"/>
          <w:rPrChange w:id="13889" w:author="Kendra Wyant" w:date="2023-05-31T13:43:00Z">
            <w:rPr>
              <w:spacing w:val="-6"/>
              <w:sz w:val="24"/>
            </w:rPr>
          </w:rPrChange>
        </w:rPr>
        <w:t>adults:</w:t>
      </w:r>
      <w:r>
        <w:rPr>
          <w:spacing w:val="6"/>
          <w:sz w:val="24"/>
          <w:rPrChange w:id="13890" w:author="Kendra Wyant" w:date="2023-05-31T13:43:00Z">
            <w:rPr>
              <w:spacing w:val="16"/>
              <w:sz w:val="24"/>
            </w:rPr>
          </w:rPrChange>
        </w:rPr>
        <w:t xml:space="preserve"> </w:t>
      </w:r>
      <w:r>
        <w:rPr>
          <w:spacing w:val="-4"/>
          <w:sz w:val="24"/>
          <w:rPrChange w:id="13891" w:author="Kendra Wyant" w:date="2023-05-31T13:43:00Z">
            <w:rPr>
              <w:spacing w:val="-6"/>
              <w:sz w:val="24"/>
            </w:rPr>
          </w:rPrChange>
        </w:rPr>
        <w:t>Implications</w:t>
      </w:r>
      <w:r>
        <w:rPr>
          <w:spacing w:val="-11"/>
          <w:sz w:val="24"/>
          <w:rPrChange w:id="13892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4"/>
          <w:sz w:val="24"/>
          <w:rPrChange w:id="13893" w:author="Kendra Wyant" w:date="2023-05-31T13:43:00Z">
            <w:rPr>
              <w:spacing w:val="-6"/>
              <w:sz w:val="24"/>
            </w:rPr>
          </w:rPrChange>
        </w:rPr>
        <w:t xml:space="preserve">for </w:t>
      </w:r>
      <w:r>
        <w:rPr>
          <w:sz w:val="24"/>
          <w:rPrChange w:id="13894" w:author="Kendra Wyant" w:date="2023-05-31T13:43:00Z">
            <w:rPr>
              <w:spacing w:val="-6"/>
              <w:sz w:val="24"/>
            </w:rPr>
          </w:rPrChange>
        </w:rPr>
        <w:t xml:space="preserve">just-in-time </w:t>
      </w:r>
      <w:r>
        <w:rPr>
          <w:sz w:val="24"/>
        </w:rPr>
        <w:t>adaptive interventions.</w:t>
      </w:r>
      <w:r>
        <w:rPr>
          <w:spacing w:val="35"/>
          <w:sz w:val="24"/>
          <w:rPrChange w:id="13895" w:author="Kendra Wyant" w:date="2023-05-31T13:43:00Z">
            <w:rPr>
              <w:spacing w:val="39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Addictive Behaviors </w:t>
      </w:r>
      <w:r>
        <w:rPr>
          <w:sz w:val="24"/>
        </w:rPr>
        <w:t>2018 Aug;83:42–47.</w:t>
      </w:r>
      <w:r>
        <w:rPr>
          <w:sz w:val="24"/>
          <w:rPrChange w:id="13896" w:author="Kendra Wyant" w:date="2023-05-31T13:43:00Z">
            <w:rPr>
              <w:spacing w:val="39"/>
              <w:sz w:val="24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"https://www.ncbi.nlm.nih.gov/pubmed/29217132" \h</w:instrText>
      </w:r>
      <w:r w:rsidR="00765778">
        <w:fldChar w:fldCharType="separate"/>
      </w:r>
      <w:r>
        <w:rPr>
          <w:spacing w:val="-2"/>
          <w:sz w:val="24"/>
          <w:rPrChange w:id="13897" w:author="Kendra Wyant" w:date="2023-05-31T13:43:00Z">
            <w:rPr>
              <w:sz w:val="24"/>
            </w:rPr>
          </w:rPrChange>
        </w:rPr>
        <w:t>PMID:29217132</w:t>
      </w:r>
      <w:r w:rsidR="00765778">
        <w:rPr>
          <w:spacing w:val="-2"/>
          <w:sz w:val="24"/>
          <w:rPrChange w:id="13898" w:author="Kendra Wyant" w:date="2023-05-31T13:43:00Z">
            <w:rPr>
              <w:sz w:val="24"/>
            </w:rPr>
          </w:rPrChange>
        </w:rPr>
        <w:fldChar w:fldCharType="end"/>
      </w:r>
    </w:p>
    <w:p w14:paraId="2A549B2A" w14:textId="77777777" w:rsidR="00DC3B47" w:rsidRDefault="00DC3B47">
      <w:pPr>
        <w:pStyle w:val="BodyText"/>
        <w:spacing w:before="2"/>
        <w:rPr>
          <w:del w:id="13899" w:author="Kendra Wyant" w:date="2023-05-31T13:43:00Z"/>
          <w:sz w:val="35"/>
        </w:rPr>
      </w:pPr>
    </w:p>
    <w:p w14:paraId="0B0A9940" w14:textId="77777777" w:rsidR="003146FC" w:rsidRPr="00765778" w:rsidRDefault="004E27B8">
      <w:pPr>
        <w:pStyle w:val="BodyText"/>
        <w:spacing w:before="118"/>
        <w:ind w:left="160"/>
        <w:rPr>
          <w:moveFrom w:id="13900" w:author="Kendra Wyant" w:date="2023-05-31T13:43:00Z"/>
        </w:rPr>
        <w:pPrChange w:id="13901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42" w:right="524" w:firstLine="11"/>
          </w:pPr>
        </w:pPrChange>
      </w:pPr>
      <w:moveFromRangeStart w:id="13902" w:author="Kendra Wyant" w:date="2023-05-31T13:43:00Z" w:name="move136433016"/>
      <w:moveFrom w:id="13903" w:author="Kendra Wyant" w:date="2023-05-31T13:43:00Z">
        <w:r>
          <w:t xml:space="preserve">Bae S, Ferreira D, Suffoletto B, Puyana JC, Kurtz R, Chung T, Dey AK. Detecting </w:t>
        </w:r>
        <w:r>
          <w:rPr>
            <w:spacing w:val="-2"/>
            <w:rPrChange w:id="13904" w:author="Kendra Wyant" w:date="2023-05-31T13:43:00Z">
              <w:rPr>
                <w:sz w:val="24"/>
              </w:rPr>
            </w:rPrChange>
          </w:rPr>
          <w:t>Drinking</w:t>
        </w:r>
        <w:r>
          <w:rPr>
            <w:spacing w:val="-13"/>
            <w:rPrChange w:id="13905" w:author="Kendra Wyant" w:date="2023-05-31T13:43:00Z">
              <w:rPr>
                <w:spacing w:val="-10"/>
                <w:sz w:val="24"/>
              </w:rPr>
            </w:rPrChange>
          </w:rPr>
          <w:t xml:space="preserve"> </w:t>
        </w:r>
        <w:r>
          <w:rPr>
            <w:spacing w:val="-2"/>
            <w:rPrChange w:id="13906" w:author="Kendra Wyant" w:date="2023-05-31T13:43:00Z">
              <w:rPr>
                <w:sz w:val="24"/>
              </w:rPr>
            </w:rPrChange>
          </w:rPr>
          <w:t>Episodes</w:t>
        </w:r>
        <w:r>
          <w:rPr>
            <w:spacing w:val="-13"/>
            <w:rPrChange w:id="13907" w:author="Kendra Wyant" w:date="2023-05-31T13:43:00Z">
              <w:rPr>
                <w:spacing w:val="-10"/>
                <w:sz w:val="24"/>
              </w:rPr>
            </w:rPrChange>
          </w:rPr>
          <w:t xml:space="preserve"> </w:t>
        </w:r>
        <w:r>
          <w:rPr>
            <w:spacing w:val="-2"/>
            <w:rPrChange w:id="13908" w:author="Kendra Wyant" w:date="2023-05-31T13:43:00Z">
              <w:rPr>
                <w:sz w:val="24"/>
              </w:rPr>
            </w:rPrChange>
          </w:rPr>
          <w:t>in</w:t>
        </w:r>
        <w:r>
          <w:rPr>
            <w:spacing w:val="-13"/>
            <w:rPrChange w:id="13909" w:author="Kendra Wyant" w:date="2023-05-31T13:43:00Z">
              <w:rPr>
                <w:spacing w:val="-10"/>
                <w:sz w:val="24"/>
              </w:rPr>
            </w:rPrChange>
          </w:rPr>
          <w:t xml:space="preserve"> </w:t>
        </w:r>
        <w:r>
          <w:rPr>
            <w:spacing w:val="-2"/>
            <w:rPrChange w:id="13910" w:author="Kendra Wyant" w:date="2023-05-31T13:43:00Z">
              <w:rPr>
                <w:sz w:val="24"/>
              </w:rPr>
            </w:rPrChange>
          </w:rPr>
          <w:t>Young</w:t>
        </w:r>
        <w:r>
          <w:rPr>
            <w:spacing w:val="-13"/>
            <w:rPrChange w:id="13911" w:author="Kendra Wyant" w:date="2023-05-31T13:43:00Z">
              <w:rPr>
                <w:spacing w:val="-10"/>
                <w:sz w:val="24"/>
              </w:rPr>
            </w:rPrChange>
          </w:rPr>
          <w:t xml:space="preserve"> </w:t>
        </w:r>
        <w:r>
          <w:rPr>
            <w:spacing w:val="-2"/>
            <w:rPrChange w:id="13912" w:author="Kendra Wyant" w:date="2023-05-31T13:43:00Z">
              <w:rPr>
                <w:sz w:val="24"/>
              </w:rPr>
            </w:rPrChange>
          </w:rPr>
          <w:t>Adults</w:t>
        </w:r>
        <w:r>
          <w:rPr>
            <w:spacing w:val="-13"/>
            <w:rPrChange w:id="13913" w:author="Kendra Wyant" w:date="2023-05-31T13:43:00Z">
              <w:rPr>
                <w:spacing w:val="-10"/>
                <w:sz w:val="24"/>
              </w:rPr>
            </w:rPrChange>
          </w:rPr>
          <w:t xml:space="preserve"> </w:t>
        </w:r>
        <w:r>
          <w:rPr>
            <w:spacing w:val="-2"/>
            <w:rPrChange w:id="13914" w:author="Kendra Wyant" w:date="2023-05-31T13:43:00Z">
              <w:rPr>
                <w:sz w:val="24"/>
              </w:rPr>
            </w:rPrChange>
          </w:rPr>
          <w:t>Using</w:t>
        </w:r>
        <w:r>
          <w:rPr>
            <w:spacing w:val="-12"/>
            <w:rPrChange w:id="13915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pacing w:val="-2"/>
            <w:rPrChange w:id="13916" w:author="Kendra Wyant" w:date="2023-05-31T13:43:00Z">
              <w:rPr>
                <w:sz w:val="24"/>
              </w:rPr>
            </w:rPrChange>
          </w:rPr>
          <w:t>Smartphone-based</w:t>
        </w:r>
        <w:r>
          <w:rPr>
            <w:spacing w:val="-12"/>
            <w:rPrChange w:id="13917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pacing w:val="-2"/>
            <w:rPrChange w:id="13918" w:author="Kendra Wyant" w:date="2023-05-31T13:43:00Z">
              <w:rPr>
                <w:sz w:val="24"/>
              </w:rPr>
            </w:rPrChange>
          </w:rPr>
          <w:t>Sensors.</w:t>
        </w:r>
        <w:r>
          <w:rPr>
            <w:rPrChange w:id="13919" w:author="Kendra Wyant" w:date="2023-05-31T13:43:00Z">
              <w:rPr>
                <w:spacing w:val="7"/>
                <w:sz w:val="24"/>
              </w:rPr>
            </w:rPrChange>
          </w:rPr>
          <w:t xml:space="preserve"> </w:t>
        </w:r>
        <w:r>
          <w:rPr>
            <w:i/>
            <w:spacing w:val="-2"/>
            <w:rPrChange w:id="13920" w:author="Kendra Wyant" w:date="2023-05-31T13:43:00Z">
              <w:rPr>
                <w:i/>
                <w:sz w:val="24"/>
              </w:rPr>
            </w:rPrChange>
          </w:rPr>
          <w:t>Proceedings</w:t>
        </w:r>
        <w:r>
          <w:rPr>
            <w:i/>
            <w:spacing w:val="-9"/>
            <w:rPrChange w:id="13921" w:author="Kendra Wyant" w:date="2023-05-31T13:43:00Z">
              <w:rPr>
                <w:i/>
                <w:spacing w:val="-6"/>
                <w:sz w:val="24"/>
              </w:rPr>
            </w:rPrChange>
          </w:rPr>
          <w:t xml:space="preserve"> </w:t>
        </w:r>
        <w:r>
          <w:rPr>
            <w:i/>
            <w:spacing w:val="-2"/>
            <w:rPrChange w:id="13922" w:author="Kendra Wyant" w:date="2023-05-31T13:43:00Z">
              <w:rPr>
                <w:i/>
                <w:sz w:val="24"/>
              </w:rPr>
            </w:rPrChange>
          </w:rPr>
          <w:t>of</w:t>
        </w:r>
        <w:r>
          <w:rPr>
            <w:i/>
            <w:spacing w:val="-9"/>
            <w:rPrChange w:id="13923" w:author="Kendra Wyant" w:date="2023-05-31T13:43:00Z">
              <w:rPr>
                <w:i/>
                <w:spacing w:val="-6"/>
                <w:sz w:val="24"/>
              </w:rPr>
            </w:rPrChange>
          </w:rPr>
          <w:t xml:space="preserve"> </w:t>
        </w:r>
        <w:r>
          <w:rPr>
            <w:i/>
            <w:spacing w:val="-2"/>
            <w:rPrChange w:id="13924" w:author="Kendra Wyant" w:date="2023-05-31T13:43:00Z">
              <w:rPr>
                <w:i/>
                <w:sz w:val="24"/>
              </w:rPr>
            </w:rPrChange>
          </w:rPr>
          <w:t xml:space="preserve">the </w:t>
        </w:r>
        <w:r>
          <w:rPr>
            <w:i/>
          </w:rPr>
          <w:t>ACM</w:t>
        </w:r>
        <w:r>
          <w:rPr>
            <w:i/>
            <w:spacing w:val="40"/>
            <w:rPrChange w:id="13925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i/>
          </w:rPr>
          <w:t>on</w:t>
        </w:r>
        <w:r>
          <w:rPr>
            <w:i/>
            <w:spacing w:val="40"/>
            <w:rPrChange w:id="13926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i/>
          </w:rPr>
          <w:t>Interactive,</w:t>
        </w:r>
        <w:r>
          <w:rPr>
            <w:i/>
            <w:spacing w:val="40"/>
            <w:rPrChange w:id="13927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i/>
          </w:rPr>
          <w:t>Mobile,</w:t>
        </w:r>
        <w:r>
          <w:rPr>
            <w:i/>
            <w:spacing w:val="40"/>
            <w:rPrChange w:id="13928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i/>
          </w:rPr>
          <w:t>Wearable</w:t>
        </w:r>
        <w:r>
          <w:rPr>
            <w:i/>
            <w:spacing w:val="40"/>
            <w:rPrChange w:id="13929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i/>
          </w:rPr>
          <w:t>and</w:t>
        </w:r>
        <w:r>
          <w:rPr>
            <w:i/>
            <w:spacing w:val="40"/>
            <w:rPrChange w:id="13930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i/>
          </w:rPr>
          <w:t>Ubiquitous</w:t>
        </w:r>
        <w:r>
          <w:rPr>
            <w:i/>
            <w:spacing w:val="40"/>
            <w:rPrChange w:id="13931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rPr>
            <w:i/>
          </w:rPr>
          <w:t>Technologies</w:t>
        </w:r>
        <w:r>
          <w:rPr>
            <w:i/>
            <w:spacing w:val="40"/>
            <w:rPrChange w:id="13932" w:author="Kendra Wyant" w:date="2023-05-31T13:43:00Z">
              <w:rPr>
                <w:i/>
                <w:sz w:val="24"/>
              </w:rPr>
            </w:rPrChange>
          </w:rPr>
          <w:t xml:space="preserve"> </w:t>
        </w:r>
        <w:r>
          <w:t>2017</w:t>
        </w:r>
        <w:r>
          <w:rPr>
            <w:spacing w:val="35"/>
            <w:rPrChange w:id="13933" w:author="Kendra Wyant" w:date="2023-05-31T13:43:00Z">
              <w:rPr>
                <w:sz w:val="24"/>
              </w:rPr>
            </w:rPrChange>
          </w:rPr>
          <w:t xml:space="preserve"> </w:t>
        </w:r>
        <w:r>
          <w:t>Jun;1(2):1–36.</w:t>
        </w:r>
      </w:moveFrom>
      <w:moveFromRangeEnd w:id="13902"/>
      <w:del w:id="13934" w:author="Kendra Wyant" w:date="2023-05-31T13:43:00Z">
        <w:r w:rsidR="00F53A9D">
          <w:rPr>
            <w:spacing w:val="32"/>
          </w:rPr>
          <w:delText xml:space="preserve"> </w:delText>
        </w:r>
      </w:del>
      <w:moveFromRangeStart w:id="13935" w:author="Kendra Wyant" w:date="2023-05-31T13:43:00Z" w:name="move136433017"/>
      <w:moveFrom w:id="13936" w:author="Kendra Wyant" w:date="2023-05-31T13:43:00Z">
        <w:r>
          <w:rPr>
            <w:spacing w:val="-4"/>
            <w:rPrChange w:id="13937" w:author="Kendra Wyant" w:date="2023-05-31T13:43:00Z">
              <w:rPr>
                <w:sz w:val="24"/>
              </w:rPr>
            </w:rPrChange>
          </w:rPr>
          <w:t>[doi:</w:t>
        </w:r>
        <w:r>
          <w:rPr>
            <w:spacing w:val="15"/>
            <w:rPrChange w:id="13938" w:author="Kendra Wyant" w:date="2023-05-31T13:43:00Z">
              <w:rPr>
                <w:sz w:val="24"/>
              </w:rPr>
            </w:rPrChange>
          </w:rPr>
          <w:t xml:space="preserve"> </w:t>
        </w:r>
        <w:r w:rsidR="00765778">
          <w:fldChar w:fldCharType="begin"/>
        </w:r>
        <w:r w:rsidR="00765778">
          <w:instrText>HYPERLINK "https://doi.org/10.1145/3090051" \h</w:instrText>
        </w:r>
        <w:r w:rsidR="00765778">
          <w:fldChar w:fldCharType="separate"/>
        </w:r>
        <w:r w:rsidRPr="00765778">
          <w:rPr>
            <w:spacing w:val="-2"/>
          </w:rPr>
          <w:t>10.1145/3090051]</w:t>
        </w:r>
        <w:r w:rsidR="00765778" w:rsidRPr="00765778">
          <w:rPr>
            <w:spacing w:val="-2"/>
          </w:rPr>
          <w:fldChar w:fldCharType="end"/>
        </w:r>
      </w:moveFrom>
    </w:p>
    <w:p w14:paraId="30A5EAE4" w14:textId="77777777" w:rsidR="003146FC" w:rsidRDefault="003146FC">
      <w:pPr>
        <w:pStyle w:val="BodyText"/>
        <w:spacing w:before="2"/>
        <w:rPr>
          <w:moveFrom w:id="13939" w:author="Kendra Wyant" w:date="2023-05-31T13:43:00Z"/>
          <w:sz w:val="29"/>
          <w:rPrChange w:id="13940" w:author="Kendra Wyant" w:date="2023-05-31T13:43:00Z">
            <w:rPr>
              <w:moveFrom w:id="13941" w:author="Kendra Wyant" w:date="2023-05-31T13:43:00Z"/>
              <w:sz w:val="35"/>
            </w:rPr>
          </w:rPrChange>
        </w:rPr>
      </w:pPr>
    </w:p>
    <w:p w14:paraId="683100F8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0" w:line="355" w:lineRule="auto"/>
        <w:ind w:right="621" w:firstLine="0"/>
        <w:rPr>
          <w:moveFrom w:id="13942" w:author="Kendra Wyant" w:date="2023-05-31T13:43:00Z"/>
          <w:sz w:val="24"/>
        </w:rPr>
        <w:pPrChange w:id="13943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51" w:right="525" w:firstLine="2"/>
          </w:pPr>
        </w:pPrChange>
      </w:pPr>
      <w:moveFrom w:id="13944" w:author="Kendra Wyant" w:date="2023-05-31T13:43:00Z">
        <w:r>
          <w:rPr>
            <w:sz w:val="24"/>
          </w:rPr>
          <w:t xml:space="preserve">Bae SW, Suffoletto B, Zhang T, Chung T, Ozolcer M, Islam MR, Dey A. Leveraging </w:t>
        </w:r>
        <w:r>
          <w:rPr>
            <w:spacing w:val="-4"/>
            <w:sz w:val="24"/>
            <w:rPrChange w:id="13945" w:author="Kendra Wyant" w:date="2023-05-31T13:43:00Z">
              <w:rPr>
                <w:spacing w:val="-2"/>
                <w:sz w:val="24"/>
              </w:rPr>
            </w:rPrChange>
          </w:rPr>
          <w:t>Mobile</w:t>
        </w:r>
        <w:r>
          <w:rPr>
            <w:spacing w:val="-4"/>
            <w:sz w:val="24"/>
          </w:rPr>
          <w:t xml:space="preserve"> </w:t>
        </w:r>
        <w:r>
          <w:rPr>
            <w:spacing w:val="-4"/>
            <w:sz w:val="24"/>
            <w:rPrChange w:id="13946" w:author="Kendra Wyant" w:date="2023-05-31T13:43:00Z">
              <w:rPr>
                <w:spacing w:val="-2"/>
                <w:sz w:val="24"/>
              </w:rPr>
            </w:rPrChange>
          </w:rPr>
          <w:t>Phone</w:t>
        </w:r>
        <w:r>
          <w:rPr>
            <w:spacing w:val="-4"/>
            <w:sz w:val="24"/>
          </w:rPr>
          <w:t xml:space="preserve"> </w:t>
        </w:r>
        <w:r>
          <w:rPr>
            <w:spacing w:val="-4"/>
            <w:sz w:val="24"/>
            <w:rPrChange w:id="13947" w:author="Kendra Wyant" w:date="2023-05-31T13:43:00Z">
              <w:rPr>
                <w:spacing w:val="-2"/>
                <w:sz w:val="24"/>
              </w:rPr>
            </w:rPrChange>
          </w:rPr>
          <w:t>Sensors,</w:t>
        </w:r>
        <w:r>
          <w:rPr>
            <w:spacing w:val="-4"/>
            <w:sz w:val="24"/>
            <w:rPrChange w:id="13948" w:author="Kendra Wyant" w:date="2023-05-31T13:43:00Z">
              <w:rPr>
                <w:spacing w:val="-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3949" w:author="Kendra Wyant" w:date="2023-05-31T13:43:00Z">
              <w:rPr>
                <w:spacing w:val="-2"/>
                <w:sz w:val="24"/>
              </w:rPr>
            </w:rPrChange>
          </w:rPr>
          <w:t>Machine</w:t>
        </w:r>
        <w:r>
          <w:rPr>
            <w:spacing w:val="-4"/>
            <w:sz w:val="24"/>
            <w:rPrChange w:id="13950" w:author="Kendra Wyant" w:date="2023-05-31T13:43:00Z">
              <w:rPr>
                <w:spacing w:val="-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3951" w:author="Kendra Wyant" w:date="2023-05-31T13:43:00Z">
              <w:rPr>
                <w:spacing w:val="-2"/>
                <w:sz w:val="24"/>
              </w:rPr>
            </w:rPrChange>
          </w:rPr>
          <w:t>Learning</w:t>
        </w:r>
        <w:r>
          <w:rPr>
            <w:spacing w:val="-4"/>
            <w:sz w:val="24"/>
            <w:rPrChange w:id="13952" w:author="Kendra Wyant" w:date="2023-05-31T13:43:00Z">
              <w:rPr>
                <w:spacing w:val="-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3953" w:author="Kendra Wyant" w:date="2023-05-31T13:43:00Z">
              <w:rPr>
                <w:spacing w:val="-2"/>
                <w:sz w:val="24"/>
              </w:rPr>
            </w:rPrChange>
          </w:rPr>
          <w:t>and</w:t>
        </w:r>
        <w:r>
          <w:rPr>
            <w:spacing w:val="-4"/>
            <w:sz w:val="24"/>
          </w:rPr>
          <w:t xml:space="preserve"> </w:t>
        </w:r>
        <w:r>
          <w:rPr>
            <w:spacing w:val="-4"/>
            <w:sz w:val="24"/>
            <w:rPrChange w:id="13954" w:author="Kendra Wyant" w:date="2023-05-31T13:43:00Z">
              <w:rPr>
                <w:spacing w:val="-2"/>
                <w:sz w:val="24"/>
              </w:rPr>
            </w:rPrChange>
          </w:rPr>
          <w:t>Explainable</w:t>
        </w:r>
        <w:r>
          <w:rPr>
            <w:spacing w:val="-4"/>
            <w:sz w:val="24"/>
          </w:rPr>
          <w:t xml:space="preserve"> </w:t>
        </w:r>
        <w:r>
          <w:rPr>
            <w:spacing w:val="-4"/>
            <w:sz w:val="24"/>
            <w:rPrChange w:id="13955" w:author="Kendra Wyant" w:date="2023-05-31T13:43:00Z">
              <w:rPr>
                <w:spacing w:val="-2"/>
                <w:sz w:val="24"/>
              </w:rPr>
            </w:rPrChange>
          </w:rPr>
          <w:t>Artificial</w:t>
        </w:r>
        <w:r>
          <w:rPr>
            <w:spacing w:val="-4"/>
            <w:sz w:val="24"/>
            <w:rPrChange w:id="13956" w:author="Kendra Wyant" w:date="2023-05-31T13:43:00Z">
              <w:rPr>
                <w:spacing w:val="-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3957" w:author="Kendra Wyant" w:date="2023-05-31T13:43:00Z">
              <w:rPr>
                <w:spacing w:val="-2"/>
                <w:sz w:val="24"/>
              </w:rPr>
            </w:rPrChange>
          </w:rPr>
          <w:t>Intelligence</w:t>
        </w:r>
        <w:r>
          <w:rPr>
            <w:spacing w:val="-4"/>
            <w:sz w:val="24"/>
            <w:rPrChange w:id="13958" w:author="Kendra Wyant" w:date="2023-05-31T13:43:00Z">
              <w:rPr>
                <w:spacing w:val="-5"/>
                <w:sz w:val="24"/>
              </w:rPr>
            </w:rPrChange>
          </w:rPr>
          <w:t xml:space="preserve"> </w:t>
        </w:r>
        <w:r>
          <w:rPr>
            <w:spacing w:val="-4"/>
            <w:sz w:val="24"/>
            <w:rPrChange w:id="13959" w:author="Kendra Wyant" w:date="2023-05-31T13:43:00Z">
              <w:rPr>
                <w:spacing w:val="-2"/>
                <w:sz w:val="24"/>
              </w:rPr>
            </w:rPrChange>
          </w:rPr>
          <w:t>to</w:t>
        </w:r>
        <w:r>
          <w:rPr>
            <w:spacing w:val="-4"/>
            <w:sz w:val="24"/>
          </w:rPr>
          <w:t xml:space="preserve"> </w:t>
        </w:r>
        <w:r>
          <w:rPr>
            <w:spacing w:val="-4"/>
            <w:sz w:val="24"/>
            <w:rPrChange w:id="13960" w:author="Kendra Wyant" w:date="2023-05-31T13:43:00Z">
              <w:rPr>
                <w:spacing w:val="-2"/>
                <w:sz w:val="24"/>
              </w:rPr>
            </w:rPrChange>
          </w:rPr>
          <w:t xml:space="preserve">Predict </w:t>
        </w:r>
        <w:r>
          <w:rPr>
            <w:sz w:val="24"/>
            <w:rPrChange w:id="13961" w:author="Kendra Wyant" w:date="2023-05-31T13:43:00Z">
              <w:rPr>
                <w:spacing w:val="-6"/>
                <w:sz w:val="24"/>
              </w:rPr>
            </w:rPrChange>
          </w:rPr>
          <w:t>Imminent</w:t>
        </w:r>
        <w:r>
          <w:rPr>
            <w:spacing w:val="-7"/>
            <w:sz w:val="24"/>
            <w:rPrChange w:id="13962" w:author="Kendra Wyant" w:date="2023-05-31T13:43:00Z">
              <w:rPr>
                <w:spacing w:val="-6"/>
                <w:sz w:val="24"/>
              </w:rPr>
            </w:rPrChange>
          </w:rPr>
          <w:t xml:space="preserve"> </w:t>
        </w:r>
        <w:r>
          <w:rPr>
            <w:sz w:val="24"/>
            <w:rPrChange w:id="13963" w:author="Kendra Wyant" w:date="2023-05-31T13:43:00Z">
              <w:rPr>
                <w:spacing w:val="-6"/>
                <w:sz w:val="24"/>
              </w:rPr>
            </w:rPrChange>
          </w:rPr>
          <w:t>Same-Day</w:t>
        </w:r>
        <w:r>
          <w:rPr>
            <w:spacing w:val="-7"/>
            <w:sz w:val="24"/>
            <w:rPrChange w:id="13964" w:author="Kendra Wyant" w:date="2023-05-31T13:43:00Z">
              <w:rPr>
                <w:spacing w:val="-6"/>
                <w:sz w:val="24"/>
              </w:rPr>
            </w:rPrChange>
          </w:rPr>
          <w:t xml:space="preserve"> </w:t>
        </w:r>
        <w:r>
          <w:rPr>
            <w:sz w:val="24"/>
            <w:rPrChange w:id="13965" w:author="Kendra Wyant" w:date="2023-05-31T13:43:00Z">
              <w:rPr>
                <w:spacing w:val="-6"/>
                <w:sz w:val="24"/>
              </w:rPr>
            </w:rPrChange>
          </w:rPr>
          <w:t>Binge</w:t>
        </w:r>
        <w:r>
          <w:rPr>
            <w:spacing w:val="-6"/>
            <w:sz w:val="24"/>
          </w:rPr>
          <w:t xml:space="preserve"> </w:t>
        </w:r>
        <w:r>
          <w:rPr>
            <w:sz w:val="24"/>
            <w:rPrChange w:id="13966" w:author="Kendra Wyant" w:date="2023-05-31T13:43:00Z">
              <w:rPr>
                <w:spacing w:val="-6"/>
                <w:sz w:val="24"/>
              </w:rPr>
            </w:rPrChange>
          </w:rPr>
          <w:t>Drinking</w:t>
        </w:r>
        <w:r>
          <w:rPr>
            <w:spacing w:val="-7"/>
            <w:sz w:val="24"/>
            <w:rPrChange w:id="13967" w:author="Kendra Wyant" w:date="2023-05-31T13:43:00Z">
              <w:rPr>
                <w:spacing w:val="-6"/>
                <w:sz w:val="24"/>
              </w:rPr>
            </w:rPrChange>
          </w:rPr>
          <w:t xml:space="preserve"> </w:t>
        </w:r>
        <w:r>
          <w:rPr>
            <w:sz w:val="24"/>
            <w:rPrChange w:id="13968" w:author="Kendra Wyant" w:date="2023-05-31T13:43:00Z">
              <w:rPr>
                <w:spacing w:val="-6"/>
                <w:sz w:val="24"/>
              </w:rPr>
            </w:rPrChange>
          </w:rPr>
          <w:t>Events</w:t>
        </w:r>
        <w:r>
          <w:rPr>
            <w:spacing w:val="-7"/>
            <w:sz w:val="24"/>
            <w:rPrChange w:id="13969" w:author="Kendra Wyant" w:date="2023-05-31T13:43:00Z">
              <w:rPr>
                <w:spacing w:val="-6"/>
                <w:sz w:val="24"/>
              </w:rPr>
            </w:rPrChange>
          </w:rPr>
          <w:t xml:space="preserve"> </w:t>
        </w:r>
        <w:r>
          <w:rPr>
            <w:sz w:val="24"/>
            <w:rPrChange w:id="13970" w:author="Kendra Wyant" w:date="2023-05-31T13:43:00Z">
              <w:rPr>
                <w:spacing w:val="-6"/>
                <w:sz w:val="24"/>
              </w:rPr>
            </w:rPrChange>
          </w:rPr>
          <w:t>to</w:t>
        </w:r>
        <w:r>
          <w:rPr>
            <w:spacing w:val="-7"/>
            <w:sz w:val="24"/>
            <w:rPrChange w:id="13971" w:author="Kendra Wyant" w:date="2023-05-31T13:43:00Z">
              <w:rPr>
                <w:spacing w:val="-6"/>
                <w:sz w:val="24"/>
              </w:rPr>
            </w:rPrChange>
          </w:rPr>
          <w:t xml:space="preserve"> </w:t>
        </w:r>
        <w:r>
          <w:rPr>
            <w:sz w:val="24"/>
            <w:rPrChange w:id="13972" w:author="Kendra Wyant" w:date="2023-05-31T13:43:00Z">
              <w:rPr>
                <w:spacing w:val="-6"/>
                <w:sz w:val="24"/>
              </w:rPr>
            </w:rPrChange>
          </w:rPr>
          <w:t>Support</w:t>
        </w:r>
        <w:r>
          <w:rPr>
            <w:spacing w:val="-6"/>
            <w:sz w:val="24"/>
          </w:rPr>
          <w:t xml:space="preserve"> </w:t>
        </w:r>
        <w:r>
          <w:rPr>
            <w:sz w:val="24"/>
            <w:rPrChange w:id="13973" w:author="Kendra Wyant" w:date="2023-05-31T13:43:00Z">
              <w:rPr>
                <w:spacing w:val="-6"/>
                <w:sz w:val="24"/>
              </w:rPr>
            </w:rPrChange>
          </w:rPr>
          <w:t>Just-In-Time</w:t>
        </w:r>
        <w:r>
          <w:rPr>
            <w:spacing w:val="-7"/>
            <w:sz w:val="24"/>
            <w:rPrChange w:id="13974" w:author="Kendra Wyant" w:date="2023-05-31T13:43:00Z">
              <w:rPr>
                <w:spacing w:val="-6"/>
                <w:sz w:val="24"/>
              </w:rPr>
            </w:rPrChange>
          </w:rPr>
          <w:t xml:space="preserve"> </w:t>
        </w:r>
        <w:r>
          <w:rPr>
            <w:sz w:val="24"/>
            <w:rPrChange w:id="13975" w:author="Kendra Wyant" w:date="2023-05-31T13:43:00Z">
              <w:rPr>
                <w:spacing w:val="-6"/>
                <w:sz w:val="24"/>
              </w:rPr>
            </w:rPrChange>
          </w:rPr>
          <w:t>Adaptive Interventions:</w:t>
        </w:r>
        <w:r>
          <w:rPr>
            <w:spacing w:val="40"/>
            <w:sz w:val="24"/>
            <w:rPrChange w:id="13976" w:author="Kendra Wyant" w:date="2023-05-31T13:43:00Z">
              <w:rPr>
                <w:spacing w:val="-6"/>
                <w:sz w:val="24"/>
              </w:rPr>
            </w:rPrChange>
          </w:rPr>
          <w:t xml:space="preserve"> </w:t>
        </w:r>
        <w:r>
          <w:rPr>
            <w:sz w:val="24"/>
          </w:rPr>
          <w:t>A Feasibility Study.</w:t>
        </w:r>
        <w:r>
          <w:rPr>
            <w:spacing w:val="40"/>
            <w:sz w:val="24"/>
          </w:rPr>
          <w:t xml:space="preserve"> </w:t>
        </w:r>
        <w:r>
          <w:rPr>
            <w:i/>
            <w:sz w:val="24"/>
          </w:rPr>
          <w:t>JMIR formative research</w:t>
        </w:r>
        <w:r>
          <w:rPr>
            <w:i/>
            <w:sz w:val="24"/>
            <w:rPrChange w:id="13977" w:author="Kendra Wyant" w:date="2023-05-31T13:43:00Z">
              <w:rPr>
                <w:i/>
                <w:spacing w:val="40"/>
                <w:sz w:val="24"/>
              </w:rPr>
            </w:rPrChange>
          </w:rPr>
          <w:t xml:space="preserve"> </w:t>
        </w:r>
        <w:r>
          <w:rPr>
            <w:sz w:val="24"/>
          </w:rPr>
          <w:t xml:space="preserve">2023 Feb; </w:t>
        </w:r>
        <w:r w:rsidR="00765778">
          <w:fldChar w:fldCharType="begin"/>
        </w:r>
        <w:r w:rsidR="00765778">
          <w:instrText>HYPERLINK "https://www.ncbi.nlm.nih.gov/pubmed/36809294" \h</w:instrText>
        </w:r>
        <w:r w:rsidR="00765778">
          <w:fldChar w:fldCharType="separate"/>
        </w:r>
        <w:r>
          <w:rPr>
            <w:sz w:val="24"/>
          </w:rPr>
          <w:t>PMID:36809294</w:t>
        </w:r>
        <w:r w:rsidR="00765778">
          <w:rPr>
            <w:sz w:val="24"/>
          </w:rPr>
          <w:fldChar w:fldCharType="end"/>
        </w:r>
      </w:moveFrom>
    </w:p>
    <w:moveFromRangeEnd w:id="13935"/>
    <w:p w14:paraId="67F35431" w14:textId="77777777" w:rsidR="00DC3B47" w:rsidRDefault="00DC3B47">
      <w:pPr>
        <w:pStyle w:val="BodyText"/>
        <w:spacing w:before="2"/>
        <w:rPr>
          <w:del w:id="13978" w:author="Kendra Wyant" w:date="2023-05-31T13:43:00Z"/>
          <w:sz w:val="35"/>
        </w:rPr>
      </w:pPr>
    </w:p>
    <w:p w14:paraId="7CF1D2A2" w14:textId="77777777" w:rsidR="00DC3B47" w:rsidRDefault="00F53A9D">
      <w:pPr>
        <w:pStyle w:val="ListParagraph"/>
        <w:numPr>
          <w:ilvl w:val="0"/>
          <w:numId w:val="5"/>
        </w:numPr>
        <w:tabs>
          <w:tab w:val="left" w:pos="551"/>
        </w:tabs>
        <w:spacing w:before="0"/>
        <w:ind w:left="550" w:hanging="397"/>
        <w:rPr>
          <w:del w:id="13979" w:author="Kendra Wyant" w:date="2023-05-31T13:43:00Z"/>
          <w:sz w:val="24"/>
        </w:rPr>
      </w:pPr>
      <w:del w:id="13980" w:author="Kendra Wyant" w:date="2023-05-31T13:43:00Z">
        <w:r>
          <w:rPr>
            <w:sz w:val="24"/>
          </w:rPr>
          <w:delText>Bae</w:delText>
        </w:r>
        <w:r>
          <w:rPr>
            <w:spacing w:val="-6"/>
            <w:sz w:val="24"/>
          </w:rPr>
          <w:delText xml:space="preserve"> </w:delText>
        </w:r>
        <w:r>
          <w:rPr>
            <w:sz w:val="24"/>
          </w:rPr>
          <w:delText>SW,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Chung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T,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Islam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R,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Suffoletto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B,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Du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J,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Jang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S,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Nishiyama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Y,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Mulukutla</w:delText>
        </w:r>
        <w:r>
          <w:rPr>
            <w:spacing w:val="-5"/>
            <w:sz w:val="24"/>
          </w:rPr>
          <w:delText xml:space="preserve"> </w:delText>
        </w:r>
        <w:r>
          <w:rPr>
            <w:sz w:val="24"/>
          </w:rPr>
          <w:delText>R,</w:delText>
        </w:r>
        <w:r>
          <w:rPr>
            <w:spacing w:val="-5"/>
            <w:sz w:val="24"/>
          </w:rPr>
          <w:delText xml:space="preserve"> Dey</w:delText>
        </w:r>
      </w:del>
    </w:p>
    <w:p w14:paraId="0D4E7A41" w14:textId="77777777" w:rsidR="003146FC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789" w:firstLine="0"/>
        <w:rPr>
          <w:moveFrom w:id="13981" w:author="Kendra Wyant" w:date="2023-05-31T13:43:00Z"/>
          <w:sz w:val="24"/>
          <w:rPrChange w:id="13982" w:author="Kendra Wyant" w:date="2023-05-31T13:43:00Z">
            <w:rPr>
              <w:moveFrom w:id="13983" w:author="Kendra Wyant" w:date="2023-05-31T13:43:00Z"/>
            </w:rPr>
          </w:rPrChange>
        </w:rPr>
        <w:pPrChange w:id="13984" w:author="Kendra Wyant" w:date="2023-05-31T13:43:00Z">
          <w:pPr>
            <w:pStyle w:val="BodyText"/>
            <w:spacing w:before="154" w:line="355" w:lineRule="auto"/>
            <w:ind w:left="151" w:right="512"/>
          </w:pPr>
        </w:pPrChange>
      </w:pPr>
      <w:del w:id="13985" w:author="Kendra Wyant" w:date="2023-05-31T13:43:00Z">
        <w:r>
          <w:rPr>
            <w:spacing w:val="-4"/>
          </w:rPr>
          <w:delText>A.</w:delText>
        </w:r>
      </w:del>
      <w:moveFromRangeStart w:id="13986" w:author="Kendra Wyant" w:date="2023-05-31T13:43:00Z" w:name="move136433018"/>
      <w:moveFrom w:id="13987" w:author="Kendra Wyant" w:date="2023-05-31T13:43:00Z">
        <w:r w:rsidR="004E27B8">
          <w:rPr>
            <w:spacing w:val="-6"/>
            <w:sz w:val="24"/>
            <w:rPrChange w:id="13988" w:author="Kendra Wyant" w:date="2023-05-31T13:43:00Z">
              <w:rPr>
                <w:spacing w:val="-6"/>
              </w:rPr>
            </w:rPrChange>
          </w:rPr>
          <w:t xml:space="preserve"> </w:t>
        </w:r>
        <w:r w:rsidR="004E27B8">
          <w:rPr>
            <w:spacing w:val="-4"/>
            <w:sz w:val="24"/>
            <w:rPrChange w:id="13989" w:author="Kendra Wyant" w:date="2023-05-31T13:43:00Z">
              <w:rPr>
                <w:spacing w:val="-4"/>
              </w:rPr>
            </w:rPrChange>
          </w:rPr>
          <w:t>Mobile</w:t>
        </w:r>
        <w:r w:rsidR="004E27B8">
          <w:rPr>
            <w:spacing w:val="-6"/>
            <w:sz w:val="24"/>
            <w:rPrChange w:id="13990" w:author="Kendra Wyant" w:date="2023-05-31T13:43:00Z">
              <w:rPr>
                <w:spacing w:val="-6"/>
              </w:rPr>
            </w:rPrChange>
          </w:rPr>
          <w:t xml:space="preserve"> </w:t>
        </w:r>
        <w:r w:rsidR="004E27B8">
          <w:rPr>
            <w:spacing w:val="-4"/>
            <w:sz w:val="24"/>
            <w:rPrChange w:id="13991" w:author="Kendra Wyant" w:date="2023-05-31T13:43:00Z">
              <w:rPr>
                <w:spacing w:val="-4"/>
              </w:rPr>
            </w:rPrChange>
          </w:rPr>
          <w:t>phone</w:t>
        </w:r>
        <w:r w:rsidR="004E27B8">
          <w:rPr>
            <w:spacing w:val="-7"/>
            <w:sz w:val="24"/>
            <w:rPrChange w:id="13992" w:author="Kendra Wyant" w:date="2023-05-31T13:43:00Z">
              <w:rPr>
                <w:spacing w:val="-6"/>
              </w:rPr>
            </w:rPrChange>
          </w:rPr>
          <w:t xml:space="preserve"> </w:t>
        </w:r>
        <w:r w:rsidR="004E27B8">
          <w:rPr>
            <w:spacing w:val="-4"/>
            <w:sz w:val="24"/>
            <w:rPrChange w:id="13993" w:author="Kendra Wyant" w:date="2023-05-31T13:43:00Z">
              <w:rPr>
                <w:spacing w:val="-4"/>
              </w:rPr>
            </w:rPrChange>
          </w:rPr>
          <w:t>sensor-based</w:t>
        </w:r>
        <w:r w:rsidR="004E27B8">
          <w:rPr>
            <w:spacing w:val="-6"/>
            <w:sz w:val="24"/>
            <w:rPrChange w:id="13994" w:author="Kendra Wyant" w:date="2023-05-31T13:43:00Z">
              <w:rPr>
                <w:spacing w:val="-6"/>
              </w:rPr>
            </w:rPrChange>
          </w:rPr>
          <w:t xml:space="preserve"> </w:t>
        </w:r>
        <w:r w:rsidR="004E27B8">
          <w:rPr>
            <w:spacing w:val="-4"/>
            <w:sz w:val="24"/>
            <w:rPrChange w:id="13995" w:author="Kendra Wyant" w:date="2023-05-31T13:43:00Z">
              <w:rPr>
                <w:spacing w:val="-4"/>
              </w:rPr>
            </w:rPrChange>
          </w:rPr>
          <w:t>detection</w:t>
        </w:r>
        <w:r w:rsidR="004E27B8">
          <w:rPr>
            <w:spacing w:val="-7"/>
            <w:sz w:val="24"/>
            <w:rPrChange w:id="13996" w:author="Kendra Wyant" w:date="2023-05-31T13:43:00Z">
              <w:rPr>
                <w:spacing w:val="-6"/>
              </w:rPr>
            </w:rPrChange>
          </w:rPr>
          <w:t xml:space="preserve"> </w:t>
        </w:r>
        <w:r w:rsidR="004E27B8">
          <w:rPr>
            <w:spacing w:val="-4"/>
            <w:sz w:val="24"/>
            <w:rPrChange w:id="13997" w:author="Kendra Wyant" w:date="2023-05-31T13:43:00Z">
              <w:rPr>
                <w:spacing w:val="-4"/>
              </w:rPr>
            </w:rPrChange>
          </w:rPr>
          <w:t>of</w:t>
        </w:r>
        <w:r w:rsidR="004E27B8">
          <w:rPr>
            <w:spacing w:val="-7"/>
            <w:sz w:val="24"/>
            <w:rPrChange w:id="13998" w:author="Kendra Wyant" w:date="2023-05-31T13:43:00Z">
              <w:rPr>
                <w:spacing w:val="-6"/>
              </w:rPr>
            </w:rPrChange>
          </w:rPr>
          <w:t xml:space="preserve"> </w:t>
        </w:r>
        <w:r w:rsidR="004E27B8">
          <w:rPr>
            <w:spacing w:val="-4"/>
            <w:sz w:val="24"/>
            <w:rPrChange w:id="13999" w:author="Kendra Wyant" w:date="2023-05-31T13:43:00Z">
              <w:rPr>
                <w:spacing w:val="-4"/>
              </w:rPr>
            </w:rPrChange>
          </w:rPr>
          <w:t>subjective</w:t>
        </w:r>
        <w:r w:rsidR="004E27B8">
          <w:rPr>
            <w:spacing w:val="-6"/>
            <w:sz w:val="24"/>
            <w:rPrChange w:id="14000" w:author="Kendra Wyant" w:date="2023-05-31T13:43:00Z">
              <w:rPr>
                <w:spacing w:val="-6"/>
              </w:rPr>
            </w:rPrChange>
          </w:rPr>
          <w:t xml:space="preserve"> </w:t>
        </w:r>
        <w:r w:rsidR="004E27B8">
          <w:rPr>
            <w:spacing w:val="-4"/>
            <w:sz w:val="24"/>
            <w:rPrChange w:id="14001" w:author="Kendra Wyant" w:date="2023-05-31T13:43:00Z">
              <w:rPr>
                <w:spacing w:val="-4"/>
              </w:rPr>
            </w:rPrChange>
          </w:rPr>
          <w:t>cannabis</w:t>
        </w:r>
        <w:r w:rsidR="004E27B8">
          <w:rPr>
            <w:spacing w:val="-6"/>
            <w:sz w:val="24"/>
            <w:rPrChange w:id="14002" w:author="Kendra Wyant" w:date="2023-05-31T13:43:00Z">
              <w:rPr>
                <w:spacing w:val="-6"/>
              </w:rPr>
            </w:rPrChange>
          </w:rPr>
          <w:t xml:space="preserve"> </w:t>
        </w:r>
        <w:r w:rsidR="004E27B8">
          <w:rPr>
            <w:spacing w:val="-4"/>
            <w:sz w:val="24"/>
            <w:rPrChange w:id="14003" w:author="Kendra Wyant" w:date="2023-05-31T13:43:00Z">
              <w:rPr>
                <w:spacing w:val="-4"/>
              </w:rPr>
            </w:rPrChange>
          </w:rPr>
          <w:t>intoxication</w:t>
        </w:r>
        <w:r w:rsidR="004E27B8">
          <w:rPr>
            <w:spacing w:val="-6"/>
            <w:sz w:val="24"/>
            <w:rPrChange w:id="14004" w:author="Kendra Wyant" w:date="2023-05-31T13:43:00Z">
              <w:rPr>
                <w:spacing w:val="-6"/>
              </w:rPr>
            </w:rPrChange>
          </w:rPr>
          <w:t xml:space="preserve"> </w:t>
        </w:r>
        <w:r w:rsidR="004E27B8">
          <w:rPr>
            <w:spacing w:val="-4"/>
            <w:sz w:val="24"/>
            <w:rPrChange w:id="14005" w:author="Kendra Wyant" w:date="2023-05-31T13:43:00Z">
              <w:rPr>
                <w:spacing w:val="-4"/>
              </w:rPr>
            </w:rPrChange>
          </w:rPr>
          <w:t>in</w:t>
        </w:r>
        <w:r w:rsidR="004E27B8">
          <w:rPr>
            <w:spacing w:val="-7"/>
            <w:sz w:val="24"/>
            <w:rPrChange w:id="14006" w:author="Kendra Wyant" w:date="2023-05-31T13:43:00Z">
              <w:rPr>
                <w:spacing w:val="-6"/>
              </w:rPr>
            </w:rPrChange>
          </w:rPr>
          <w:t xml:space="preserve"> </w:t>
        </w:r>
        <w:r w:rsidR="004E27B8">
          <w:rPr>
            <w:spacing w:val="-4"/>
            <w:sz w:val="24"/>
            <w:rPrChange w:id="14007" w:author="Kendra Wyant" w:date="2023-05-31T13:43:00Z">
              <w:rPr>
                <w:spacing w:val="-4"/>
              </w:rPr>
            </w:rPrChange>
          </w:rPr>
          <w:t>young</w:t>
        </w:r>
        <w:r w:rsidR="004E27B8">
          <w:rPr>
            <w:spacing w:val="-4"/>
            <w:sz w:val="24"/>
            <w:rPrChange w:id="14008" w:author="Kendra Wyant" w:date="2023-05-31T13:43:00Z">
              <w:rPr>
                <w:spacing w:val="-6"/>
              </w:rPr>
            </w:rPrChange>
          </w:rPr>
          <w:t xml:space="preserve"> </w:t>
        </w:r>
        <w:r w:rsidR="004E27B8">
          <w:rPr>
            <w:sz w:val="24"/>
            <w:rPrChange w:id="14009" w:author="Kendra Wyant" w:date="2023-05-31T13:43:00Z">
              <w:rPr>
                <w:spacing w:val="-4"/>
              </w:rPr>
            </w:rPrChange>
          </w:rPr>
          <w:t>adults:</w:t>
        </w:r>
        <w:r w:rsidR="004E27B8">
          <w:rPr>
            <w:spacing w:val="26"/>
            <w:sz w:val="24"/>
            <w:rPrChange w:id="14010" w:author="Kendra Wyant" w:date="2023-05-31T13:43:00Z">
              <w:rPr>
                <w:spacing w:val="-4"/>
              </w:rPr>
            </w:rPrChange>
          </w:rPr>
          <w:t xml:space="preserve"> </w:t>
        </w:r>
        <w:r w:rsidR="004E27B8">
          <w:rPr>
            <w:sz w:val="24"/>
            <w:rPrChange w:id="14011" w:author="Kendra Wyant" w:date="2023-05-31T13:43:00Z">
              <w:rPr/>
            </w:rPrChange>
          </w:rPr>
          <w:t>A feasibility study in real-world settings.</w:t>
        </w:r>
        <w:r w:rsidR="004E27B8">
          <w:rPr>
            <w:spacing w:val="28"/>
            <w:sz w:val="24"/>
            <w:rPrChange w:id="14012" w:author="Kendra Wyant" w:date="2023-05-31T13:43:00Z">
              <w:rPr>
                <w:spacing w:val="30"/>
              </w:rPr>
            </w:rPrChange>
          </w:rPr>
          <w:t xml:space="preserve"> </w:t>
        </w:r>
        <w:r w:rsidR="004E27B8">
          <w:rPr>
            <w:i/>
            <w:sz w:val="24"/>
            <w:rPrChange w:id="14013" w:author="Kendra Wyant" w:date="2023-05-31T13:43:00Z">
              <w:rPr>
                <w:i/>
              </w:rPr>
            </w:rPrChange>
          </w:rPr>
          <w:t xml:space="preserve">Drug and Alcohol Dependence </w:t>
        </w:r>
        <w:r w:rsidR="004E27B8">
          <w:rPr>
            <w:sz w:val="24"/>
            <w:rPrChange w:id="14014" w:author="Kendra Wyant" w:date="2023-05-31T13:43:00Z">
              <w:rPr/>
            </w:rPrChange>
          </w:rPr>
          <w:t>2021 Nov;228:108972.</w:t>
        </w:r>
        <w:r w:rsidR="004E27B8">
          <w:rPr>
            <w:spacing w:val="40"/>
            <w:sz w:val="24"/>
            <w:rPrChange w:id="14015" w:author="Kendra Wyant" w:date="2023-05-31T13:43:00Z">
              <w:rPr>
                <w:spacing w:val="40"/>
              </w:rPr>
            </w:rPrChange>
          </w:rPr>
          <w:t xml:space="preserve"> </w:t>
        </w:r>
        <w:r w:rsidR="00765778">
          <w:fldChar w:fldCharType="begin"/>
        </w:r>
        <w:r w:rsidR="00765778">
          <w:instrText>HYPERLINK "https://www.ncbi.nlm.nih.gov/pubmed/34530315" \h</w:instrText>
        </w:r>
        <w:r w:rsidR="00765778">
          <w:fldChar w:fldCharType="separate"/>
        </w:r>
        <w:r w:rsidR="004E27B8">
          <w:rPr>
            <w:sz w:val="24"/>
            <w:rPrChange w:id="14016" w:author="Kendra Wyant" w:date="2023-05-31T13:43:00Z">
              <w:rPr/>
            </w:rPrChange>
          </w:rPr>
          <w:t>PMID:34530315</w:t>
        </w:r>
        <w:r w:rsidR="00765778">
          <w:rPr>
            <w:sz w:val="24"/>
            <w:rPrChange w:id="14017" w:author="Kendra Wyant" w:date="2023-05-31T13:43:00Z">
              <w:rPr/>
            </w:rPrChange>
          </w:rPr>
          <w:fldChar w:fldCharType="end"/>
        </w:r>
      </w:moveFrom>
    </w:p>
    <w:moveFromRangeEnd w:id="13986"/>
    <w:p w14:paraId="23C5998F" w14:textId="77777777" w:rsidR="00DC3B47" w:rsidRDefault="00DC3B47">
      <w:pPr>
        <w:pStyle w:val="BodyText"/>
        <w:spacing w:before="3"/>
        <w:rPr>
          <w:del w:id="14018" w:author="Kendra Wyant" w:date="2023-05-31T13:43:00Z"/>
          <w:sz w:val="35"/>
        </w:rPr>
      </w:pPr>
    </w:p>
    <w:p w14:paraId="6EA0D1EC" w14:textId="77777777" w:rsidR="00DC3B47" w:rsidRDefault="004E27B8">
      <w:pPr>
        <w:pStyle w:val="ListParagraph"/>
        <w:numPr>
          <w:ilvl w:val="0"/>
          <w:numId w:val="5"/>
        </w:numPr>
        <w:tabs>
          <w:tab w:val="left" w:pos="558"/>
        </w:tabs>
        <w:spacing w:before="0" w:line="355" w:lineRule="auto"/>
        <w:ind w:right="552" w:hanging="6"/>
        <w:jc w:val="both"/>
        <w:rPr>
          <w:del w:id="14019" w:author="Kendra Wyant" w:date="2023-05-31T13:43:00Z"/>
          <w:sz w:val="24"/>
        </w:rPr>
      </w:pPr>
      <w:r>
        <w:rPr>
          <w:sz w:val="24"/>
        </w:rPr>
        <w:t xml:space="preserve">Walters ST, Businelle MS, Suchting R, Li X, Hébert ET, Mun E-Y. Using machine </w:t>
      </w:r>
      <w:r>
        <w:rPr>
          <w:spacing w:val="-4"/>
          <w:sz w:val="24"/>
        </w:rPr>
        <w:t>learning</w:t>
      </w:r>
      <w:r>
        <w:rPr>
          <w:spacing w:val="-8"/>
          <w:sz w:val="24"/>
          <w:rPrChange w:id="1402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predictors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imminent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drinking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tailored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messages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8"/>
          <w:sz w:val="24"/>
          <w:rPrChange w:id="1402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</w:rPr>
        <w:t>at-risk</w:t>
      </w:r>
    </w:p>
    <w:p w14:paraId="2AA235CF" w14:textId="77777777" w:rsidR="00DC3B47" w:rsidRDefault="00DC3B47">
      <w:pPr>
        <w:spacing w:line="355" w:lineRule="auto"/>
        <w:jc w:val="both"/>
        <w:rPr>
          <w:del w:id="14022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BF70F68" w14:textId="77777777" w:rsidR="00DC3B47" w:rsidRDefault="00DC3B47">
      <w:pPr>
        <w:pStyle w:val="BodyText"/>
        <w:rPr>
          <w:del w:id="14023" w:author="Kendra Wyant" w:date="2023-05-31T13:43:00Z"/>
          <w:sz w:val="9"/>
        </w:rPr>
      </w:pPr>
    </w:p>
    <w:p w14:paraId="41543DD7" w14:textId="4016CE04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left="159" w:right="558" w:firstLine="0"/>
        <w:rPr>
          <w:sz w:val="24"/>
        </w:rPr>
        <w:pPrChange w:id="14024" w:author="Kendra Wyant" w:date="2023-05-31T13:43:00Z">
          <w:pPr>
            <w:spacing w:before="118" w:line="355" w:lineRule="auto"/>
            <w:ind w:left="151" w:right="512" w:firstLine="8"/>
          </w:pPr>
        </w:pPrChange>
      </w:pPr>
      <w:ins w:id="14025" w:author="Kendra Wyant" w:date="2023-05-31T13:43:00Z">
        <w:r>
          <w:rPr>
            <w:spacing w:val="-4"/>
            <w:sz w:val="24"/>
          </w:rPr>
          <w:t xml:space="preserve"> </w:t>
        </w:r>
      </w:ins>
      <w:r>
        <w:rPr>
          <w:sz w:val="24"/>
        </w:rPr>
        <w:t>drinkers</w:t>
      </w:r>
      <w:r>
        <w:rPr>
          <w:sz w:val="24"/>
          <w:rPrChange w:id="14026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experiencing</w:t>
      </w:r>
      <w:r>
        <w:rPr>
          <w:sz w:val="24"/>
          <w:rPrChange w:id="1402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homelessness.</w:t>
      </w:r>
      <w:r>
        <w:rPr>
          <w:spacing w:val="36"/>
          <w:sz w:val="24"/>
          <w:rPrChange w:id="14028" w:author="Kendra Wyant" w:date="2023-05-31T13:43:00Z">
            <w:rPr>
              <w:spacing w:val="8"/>
              <w:sz w:val="24"/>
            </w:rPr>
          </w:rPrChange>
        </w:rPr>
        <w:t xml:space="preserve"> </w:t>
      </w:r>
      <w:r>
        <w:rPr>
          <w:i/>
          <w:sz w:val="24"/>
        </w:rPr>
        <w:t>Journal</w:t>
      </w:r>
      <w:r>
        <w:rPr>
          <w:i/>
          <w:sz w:val="24"/>
          <w:rPrChange w:id="14029" w:author="Kendra Wyant" w:date="2023-05-31T13:43:00Z">
            <w:rPr>
              <w:i/>
              <w:spacing w:val="-5"/>
              <w:sz w:val="24"/>
            </w:rPr>
          </w:rPrChange>
        </w:rPr>
        <w:t xml:space="preserve"> </w:t>
      </w:r>
      <w:r>
        <w:rPr>
          <w:i/>
          <w:sz w:val="24"/>
        </w:rPr>
        <w:t>of</w:t>
      </w:r>
      <w:r>
        <w:rPr>
          <w:i/>
          <w:sz w:val="24"/>
          <w:rPrChange w:id="14030" w:author="Kendra Wyant" w:date="2023-05-31T13:43:00Z">
            <w:rPr>
              <w:i/>
              <w:spacing w:val="-5"/>
              <w:sz w:val="24"/>
            </w:rPr>
          </w:rPrChange>
        </w:rPr>
        <w:t xml:space="preserve"> </w:t>
      </w:r>
      <w:r>
        <w:rPr>
          <w:i/>
          <w:sz w:val="24"/>
        </w:rPr>
        <w:t>Substance</w:t>
      </w:r>
      <w:r>
        <w:rPr>
          <w:i/>
          <w:sz w:val="24"/>
          <w:rPrChange w:id="14031" w:author="Kendra Wyant" w:date="2023-05-31T13:43:00Z">
            <w:rPr>
              <w:i/>
              <w:spacing w:val="-5"/>
              <w:sz w:val="24"/>
            </w:rPr>
          </w:rPrChange>
        </w:rPr>
        <w:t xml:space="preserve"> </w:t>
      </w:r>
      <w:r>
        <w:rPr>
          <w:i/>
          <w:sz w:val="24"/>
        </w:rPr>
        <w:t>Abuse</w:t>
      </w:r>
      <w:r>
        <w:rPr>
          <w:i/>
          <w:sz w:val="24"/>
          <w:rPrChange w:id="14032" w:author="Kendra Wyant" w:date="2023-05-31T13:43:00Z">
            <w:rPr>
              <w:i/>
              <w:spacing w:val="-5"/>
              <w:sz w:val="24"/>
            </w:rPr>
          </w:rPrChange>
        </w:rPr>
        <w:t xml:space="preserve"> </w:t>
      </w:r>
      <w:r>
        <w:rPr>
          <w:i/>
          <w:sz w:val="24"/>
        </w:rPr>
        <w:t>Treatment</w:t>
      </w:r>
      <w:r>
        <w:rPr>
          <w:i/>
          <w:spacing w:val="27"/>
          <w:sz w:val="24"/>
          <w:rPrChange w:id="14033" w:author="Kendra Wyant" w:date="2023-05-31T13:43:00Z">
            <w:rPr>
              <w:i/>
              <w:spacing w:val="1"/>
              <w:sz w:val="24"/>
            </w:rPr>
          </w:rPrChange>
        </w:rPr>
        <w:t xml:space="preserve"> </w:t>
      </w:r>
      <w:r>
        <w:rPr>
          <w:sz w:val="24"/>
        </w:rPr>
        <w:t>2021 Aug;127:108417.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"https://doi.org/10.1016/j.jsat.2021.108417" \h</w:instrText>
      </w:r>
      <w:r w:rsidR="00765778">
        <w:fldChar w:fldCharType="separate"/>
      </w:r>
      <w:r>
        <w:rPr>
          <w:sz w:val="24"/>
        </w:rPr>
        <w:t>10.1016/j.jsat.2021.108417]</w:t>
      </w:r>
      <w:r w:rsidR="00765778">
        <w:rPr>
          <w:sz w:val="24"/>
        </w:rPr>
        <w:fldChar w:fldCharType="end"/>
      </w:r>
    </w:p>
    <w:p w14:paraId="1A7DED91" w14:textId="77777777" w:rsidR="00DC3B47" w:rsidRDefault="00DC3B47">
      <w:pPr>
        <w:pStyle w:val="BodyText"/>
        <w:spacing w:before="4"/>
        <w:rPr>
          <w:del w:id="14034" w:author="Kendra Wyant" w:date="2023-05-31T13:43:00Z"/>
          <w:sz w:val="35"/>
        </w:rPr>
      </w:pPr>
    </w:p>
    <w:p w14:paraId="57D534E0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1093" w:firstLine="0"/>
        <w:rPr>
          <w:sz w:val="24"/>
        </w:rPr>
        <w:pPrChange w:id="14035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43" w:right="1093" w:firstLine="10"/>
          </w:pPr>
        </w:pPrChange>
      </w:pPr>
      <w:r>
        <w:rPr>
          <w:sz w:val="24"/>
        </w:rPr>
        <w:t xml:space="preserve">Chih M-Y, Patton T, McTavish FM, Isham AJ, Judkins-Fisher CL, Atwood AK, </w:t>
      </w:r>
      <w:r>
        <w:rPr>
          <w:spacing w:val="-4"/>
          <w:sz w:val="24"/>
        </w:rPr>
        <w:t>Gustafson DH. Predictive modeling</w:t>
      </w:r>
      <w:r>
        <w:rPr>
          <w:spacing w:val="-5"/>
          <w:sz w:val="24"/>
          <w:rPrChange w:id="14036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4"/>
          <w:sz w:val="24"/>
        </w:rPr>
        <w:t>of addiction</w:t>
      </w:r>
      <w:r>
        <w:rPr>
          <w:spacing w:val="-5"/>
          <w:sz w:val="24"/>
          <w:rPrChange w:id="14037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4"/>
          <w:sz w:val="24"/>
        </w:rPr>
        <w:t>lapses</w:t>
      </w:r>
      <w:r>
        <w:rPr>
          <w:spacing w:val="-5"/>
          <w:sz w:val="24"/>
          <w:rPrChange w:id="14038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4"/>
          <w:sz w:val="24"/>
        </w:rPr>
        <w:t>in a</w:t>
      </w:r>
      <w:r>
        <w:rPr>
          <w:spacing w:val="-5"/>
          <w:sz w:val="24"/>
          <w:rPrChange w:id="14039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4"/>
          <w:sz w:val="24"/>
        </w:rPr>
        <w:t>mobile</w:t>
      </w:r>
      <w:r>
        <w:rPr>
          <w:spacing w:val="-5"/>
          <w:sz w:val="24"/>
          <w:rPrChange w:id="14040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4"/>
          <w:sz w:val="24"/>
        </w:rPr>
        <w:t xml:space="preserve">health application.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Substance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Abuse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Treatment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2014</w:t>
      </w:r>
      <w:r>
        <w:rPr>
          <w:spacing w:val="40"/>
          <w:sz w:val="24"/>
        </w:rPr>
        <w:t xml:space="preserve"> </w:t>
      </w:r>
      <w:r>
        <w:rPr>
          <w:sz w:val="24"/>
        </w:rPr>
        <w:t>Jan;46(1):29–35.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"https://www.ncbi.nlm.nih.gov/pubmed/24035143" \h</w:instrText>
      </w:r>
      <w:r w:rsidR="00765778">
        <w:fldChar w:fldCharType="separate"/>
      </w:r>
      <w:r>
        <w:rPr>
          <w:sz w:val="24"/>
        </w:rPr>
        <w:t>PMID:24035143</w:t>
      </w:r>
      <w:r w:rsidR="00765778">
        <w:rPr>
          <w:sz w:val="24"/>
        </w:rPr>
        <w:fldChar w:fldCharType="end"/>
      </w:r>
    </w:p>
    <w:p w14:paraId="6C0FA57F" w14:textId="77777777" w:rsidR="00DC3B47" w:rsidRDefault="00DC3B47">
      <w:pPr>
        <w:pStyle w:val="BodyText"/>
        <w:spacing w:before="2"/>
        <w:rPr>
          <w:del w:id="14041" w:author="Kendra Wyant" w:date="2023-05-31T13:43:00Z"/>
          <w:sz w:val="35"/>
        </w:rPr>
      </w:pPr>
    </w:p>
    <w:p w14:paraId="2F4CEE1F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1169" w:firstLine="0"/>
        <w:rPr>
          <w:moveFrom w:id="14042" w:author="Kendra Wyant" w:date="2023-05-31T13:43:00Z"/>
          <w:sz w:val="24"/>
        </w:rPr>
        <w:pPrChange w:id="14043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before="1" w:line="355" w:lineRule="auto"/>
            <w:ind w:left="147" w:right="556" w:firstLine="6"/>
          </w:pPr>
        </w:pPrChange>
      </w:pPr>
      <w:moveFromRangeStart w:id="14044" w:author="Kendra Wyant" w:date="2023-05-31T13:43:00Z" w:name="move136433019"/>
      <w:moveFrom w:id="14045" w:author="Kendra Wyant" w:date="2023-05-31T13:43:00Z">
        <w:r>
          <w:rPr>
            <w:sz w:val="24"/>
          </w:rPr>
          <w:t xml:space="preserve">Stevenson BL, Kunicki ZJ, Brick L, Blevins CE, Stein M, Abrantes AM. Using </w:t>
        </w:r>
        <w:r>
          <w:rPr>
            <w:sz w:val="24"/>
            <w:rPrChange w:id="14046" w:author="Kendra Wyant" w:date="2023-05-31T13:43:00Z">
              <w:rPr>
                <w:spacing w:val="-4"/>
                <w:sz w:val="24"/>
              </w:rPr>
            </w:rPrChange>
          </w:rPr>
          <w:t>Ecological</w:t>
        </w:r>
        <w:r>
          <w:rPr>
            <w:spacing w:val="-6"/>
            <w:sz w:val="24"/>
            <w:rPrChange w:id="14047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4048" w:author="Kendra Wyant" w:date="2023-05-31T13:43:00Z">
              <w:rPr>
                <w:spacing w:val="-4"/>
                <w:sz w:val="24"/>
              </w:rPr>
            </w:rPrChange>
          </w:rPr>
          <w:t>Momentary</w:t>
        </w:r>
        <w:r>
          <w:rPr>
            <w:spacing w:val="-7"/>
            <w:sz w:val="24"/>
            <w:rPrChange w:id="14049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4050" w:author="Kendra Wyant" w:date="2023-05-31T13:43:00Z">
              <w:rPr>
                <w:spacing w:val="-4"/>
                <w:sz w:val="24"/>
              </w:rPr>
            </w:rPrChange>
          </w:rPr>
          <w:t>Assessments</w:t>
        </w:r>
        <w:r>
          <w:rPr>
            <w:spacing w:val="-6"/>
            <w:sz w:val="24"/>
            <w:rPrChange w:id="14051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4052" w:author="Kendra Wyant" w:date="2023-05-31T13:43:00Z">
              <w:rPr>
                <w:spacing w:val="-4"/>
                <w:sz w:val="24"/>
              </w:rPr>
            </w:rPrChange>
          </w:rPr>
          <w:t>and</w:t>
        </w:r>
        <w:r>
          <w:rPr>
            <w:spacing w:val="-7"/>
            <w:sz w:val="24"/>
            <w:rPrChange w:id="14053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4054" w:author="Kendra Wyant" w:date="2023-05-31T13:43:00Z">
              <w:rPr>
                <w:spacing w:val="-4"/>
                <w:sz w:val="24"/>
              </w:rPr>
            </w:rPrChange>
          </w:rPr>
          <w:t>Fitbit</w:t>
        </w:r>
        <w:r>
          <w:rPr>
            <w:spacing w:val="-7"/>
            <w:sz w:val="24"/>
            <w:rPrChange w:id="14055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4056" w:author="Kendra Wyant" w:date="2023-05-31T13:43:00Z">
              <w:rPr>
                <w:spacing w:val="-4"/>
                <w:sz w:val="24"/>
              </w:rPr>
            </w:rPrChange>
          </w:rPr>
          <w:t>Data</w:t>
        </w:r>
        <w:r>
          <w:rPr>
            <w:spacing w:val="-6"/>
            <w:sz w:val="24"/>
            <w:rPrChange w:id="14057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4058" w:author="Kendra Wyant" w:date="2023-05-31T13:43:00Z">
              <w:rPr>
                <w:spacing w:val="-4"/>
                <w:sz w:val="24"/>
              </w:rPr>
            </w:rPrChange>
          </w:rPr>
          <w:t>to</w:t>
        </w:r>
        <w:r>
          <w:rPr>
            <w:spacing w:val="-7"/>
            <w:sz w:val="24"/>
            <w:rPrChange w:id="14059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4060" w:author="Kendra Wyant" w:date="2023-05-31T13:43:00Z">
              <w:rPr>
                <w:spacing w:val="-4"/>
                <w:sz w:val="24"/>
              </w:rPr>
            </w:rPrChange>
          </w:rPr>
          <w:t>Examine</w:t>
        </w:r>
        <w:r>
          <w:rPr>
            <w:spacing w:val="-6"/>
            <w:sz w:val="24"/>
            <w:rPrChange w:id="14061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4062" w:author="Kendra Wyant" w:date="2023-05-31T13:43:00Z">
              <w:rPr>
                <w:spacing w:val="-4"/>
                <w:sz w:val="24"/>
              </w:rPr>
            </w:rPrChange>
          </w:rPr>
          <w:t>Daily</w:t>
        </w:r>
        <w:r>
          <w:rPr>
            <w:spacing w:val="-6"/>
            <w:sz w:val="24"/>
            <w:rPrChange w:id="14063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z w:val="24"/>
            <w:rPrChange w:id="14064" w:author="Kendra Wyant" w:date="2023-05-31T13:43:00Z">
              <w:rPr>
                <w:spacing w:val="-4"/>
                <w:sz w:val="24"/>
              </w:rPr>
            </w:rPrChange>
          </w:rPr>
          <w:t>Associations</w:t>
        </w:r>
        <w:r>
          <w:rPr>
            <w:sz w:val="24"/>
            <w:rPrChange w:id="14065" w:author="Kendra Wyant" w:date="2023-05-31T13:43:00Z">
              <w:rPr>
                <w:spacing w:val="-9"/>
                <w:sz w:val="24"/>
              </w:rPr>
            </w:rPrChange>
          </w:rPr>
          <w:t xml:space="preserve"> </w:t>
        </w:r>
        <w:r>
          <w:rPr>
            <w:spacing w:val="-4"/>
            <w:sz w:val="24"/>
          </w:rPr>
          <w:t xml:space="preserve">Between </w:t>
        </w:r>
        <w:r>
          <w:rPr>
            <w:spacing w:val="-4"/>
            <w:sz w:val="24"/>
            <w:rPrChange w:id="14066" w:author="Kendra Wyant" w:date="2023-05-31T13:43:00Z">
              <w:rPr>
                <w:spacing w:val="-2"/>
                <w:sz w:val="24"/>
              </w:rPr>
            </w:rPrChange>
          </w:rPr>
          <w:t xml:space="preserve">Physical Activity, Affect and Alcohol Cravings in Patients with Alcohol Use </w:t>
        </w:r>
        <w:r>
          <w:rPr>
            <w:sz w:val="24"/>
            <w:rPrChange w:id="14067" w:author="Kendra Wyant" w:date="2023-05-31T13:43:00Z">
              <w:rPr>
                <w:spacing w:val="-2"/>
                <w:sz w:val="24"/>
              </w:rPr>
            </w:rPrChange>
          </w:rPr>
          <w:t>Disorder.</w:t>
        </w:r>
        <w:r>
          <w:rPr>
            <w:spacing w:val="40"/>
            <w:sz w:val="24"/>
            <w:rPrChange w:id="14068" w:author="Kendra Wyant" w:date="2023-05-31T13:43:00Z">
              <w:rPr>
                <w:spacing w:val="-2"/>
                <w:sz w:val="24"/>
              </w:rPr>
            </w:rPrChange>
          </w:rPr>
          <w:t xml:space="preserve"> </w:t>
        </w:r>
        <w:r>
          <w:rPr>
            <w:i/>
            <w:sz w:val="24"/>
          </w:rPr>
          <w:t>International Journal of Behavioral Medicine</w:t>
        </w:r>
        <w:r>
          <w:rPr>
            <w:i/>
            <w:sz w:val="24"/>
            <w:rPrChange w:id="14069" w:author="Kendra Wyant" w:date="2023-05-31T13:43:00Z">
              <w:rPr>
                <w:i/>
                <w:spacing w:val="39"/>
                <w:sz w:val="24"/>
              </w:rPr>
            </w:rPrChange>
          </w:rPr>
          <w:t xml:space="preserve"> </w:t>
        </w:r>
        <w:r>
          <w:rPr>
            <w:sz w:val="24"/>
          </w:rPr>
          <w:t>2021 Nov; [doi:</w:t>
        </w:r>
        <w:r>
          <w:rPr>
            <w:spacing w:val="40"/>
            <w:sz w:val="24"/>
          </w:rPr>
          <w:t xml:space="preserve"> </w:t>
        </w:r>
        <w:r w:rsidR="00765778">
          <w:fldChar w:fldCharType="begin"/>
        </w:r>
        <w:r w:rsidR="00765778">
          <w:instrText>HYPERLINK "https://doi.org/10.1007/s12529-021-10039-5" \h</w:instrText>
        </w:r>
        <w:r w:rsidR="00765778">
          <w:fldChar w:fldCharType="separate"/>
        </w:r>
        <w:r>
          <w:rPr>
            <w:spacing w:val="-2"/>
            <w:sz w:val="24"/>
            <w:rPrChange w:id="14070" w:author="Kendra Wyant" w:date="2023-05-31T13:43:00Z">
              <w:rPr>
                <w:sz w:val="24"/>
              </w:rPr>
            </w:rPrChange>
          </w:rPr>
          <w:t>10.1007/s12529-021-10039-5]</w:t>
        </w:r>
        <w:r w:rsidR="00765778">
          <w:rPr>
            <w:spacing w:val="-2"/>
            <w:sz w:val="24"/>
            <w:rPrChange w:id="14071" w:author="Kendra Wyant" w:date="2023-05-31T13:43:00Z">
              <w:rPr>
                <w:sz w:val="24"/>
              </w:rPr>
            </w:rPrChange>
          </w:rPr>
          <w:fldChar w:fldCharType="end"/>
        </w:r>
      </w:moveFrom>
    </w:p>
    <w:moveFromRangeEnd w:id="14044"/>
    <w:p w14:paraId="0970487C" w14:textId="77777777" w:rsidR="00DC3B47" w:rsidRDefault="00DC3B47">
      <w:pPr>
        <w:pStyle w:val="BodyText"/>
        <w:spacing w:before="1"/>
        <w:rPr>
          <w:del w:id="14072" w:author="Kendra Wyant" w:date="2023-05-31T13:43:00Z"/>
          <w:sz w:val="35"/>
        </w:rPr>
      </w:pPr>
    </w:p>
    <w:p w14:paraId="295A6073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599" w:firstLine="0"/>
        <w:rPr>
          <w:sz w:val="24"/>
        </w:rPr>
        <w:pPrChange w:id="14073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right="599" w:hanging="6"/>
          </w:pPr>
        </w:pPrChange>
      </w:pPr>
      <w:r>
        <w:rPr>
          <w:sz w:val="24"/>
        </w:rPr>
        <w:t>Scott</w:t>
      </w:r>
      <w:r>
        <w:rPr>
          <w:spacing w:val="-10"/>
          <w:sz w:val="24"/>
        </w:rPr>
        <w:t xml:space="preserve"> </w:t>
      </w:r>
      <w:r>
        <w:rPr>
          <w:sz w:val="24"/>
        </w:rPr>
        <w:t>CK,</w:t>
      </w:r>
      <w:r>
        <w:rPr>
          <w:spacing w:val="-10"/>
          <w:sz w:val="24"/>
        </w:rPr>
        <w:t xml:space="preserve"> </w:t>
      </w:r>
      <w:r>
        <w:rPr>
          <w:sz w:val="24"/>
        </w:rPr>
        <w:t>Dennis</w:t>
      </w:r>
      <w:r>
        <w:rPr>
          <w:spacing w:val="-10"/>
          <w:sz w:val="24"/>
        </w:rPr>
        <w:t xml:space="preserve"> </w:t>
      </w:r>
      <w:r>
        <w:rPr>
          <w:sz w:val="24"/>
        </w:rPr>
        <w:t>ML,</w:t>
      </w:r>
      <w:r>
        <w:rPr>
          <w:spacing w:val="-9"/>
          <w:sz w:val="24"/>
        </w:rPr>
        <w:t xml:space="preserve"> </w:t>
      </w:r>
      <w:r>
        <w:rPr>
          <w:sz w:val="24"/>
        </w:rPr>
        <w:t>Gustafson</w:t>
      </w:r>
      <w:r>
        <w:rPr>
          <w:spacing w:val="-9"/>
          <w:sz w:val="24"/>
        </w:rPr>
        <w:t xml:space="preserve"> </w:t>
      </w:r>
      <w:r>
        <w:rPr>
          <w:sz w:val="24"/>
        </w:rPr>
        <w:t>DH.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ecological</w:t>
      </w:r>
      <w:r>
        <w:rPr>
          <w:spacing w:val="-9"/>
          <w:sz w:val="24"/>
        </w:rPr>
        <w:t xml:space="preserve"> </w:t>
      </w:r>
      <w:r>
        <w:rPr>
          <w:sz w:val="24"/>
        </w:rPr>
        <w:t>momentary</w:t>
      </w:r>
      <w:r>
        <w:rPr>
          <w:spacing w:val="-10"/>
          <w:sz w:val="24"/>
        </w:rPr>
        <w:t xml:space="preserve"> </w:t>
      </w:r>
      <w:r>
        <w:rPr>
          <w:sz w:val="24"/>
        </w:rPr>
        <w:t>assessments</w:t>
      </w:r>
      <w:r>
        <w:rPr>
          <w:spacing w:val="-10"/>
          <w:sz w:val="24"/>
        </w:rPr>
        <w:t xml:space="preserve"> </w:t>
      </w:r>
      <w:r>
        <w:rPr>
          <w:sz w:val="24"/>
        </w:rPr>
        <w:t>to predict</w:t>
      </w:r>
      <w:r>
        <w:rPr>
          <w:spacing w:val="-6"/>
          <w:sz w:val="24"/>
        </w:rPr>
        <w:t xml:space="preserve"> </w:t>
      </w:r>
      <w:r>
        <w:rPr>
          <w:sz w:val="24"/>
        </w:rPr>
        <w:t>relapse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adult</w:t>
      </w:r>
      <w:r>
        <w:rPr>
          <w:spacing w:val="-6"/>
          <w:sz w:val="24"/>
        </w:rPr>
        <w:t xml:space="preserve"> </w:t>
      </w:r>
      <w:r>
        <w:rPr>
          <w:sz w:val="24"/>
        </w:rPr>
        <w:t>substance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treatment.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Addictive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behaviors </w:t>
      </w:r>
      <w:r>
        <w:rPr>
          <w:sz w:val="24"/>
        </w:rPr>
        <w:t>2018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Jul;82:72–78. </w:t>
      </w:r>
      <w:r w:rsidR="00765778">
        <w:fldChar w:fldCharType="begin"/>
      </w:r>
      <w:r w:rsidR="00765778">
        <w:instrText>HYPERLINK "https://www.ncbi.nlm.nih.gov/pubmed/29499393" \h</w:instrText>
      </w:r>
      <w:r w:rsidR="00765778">
        <w:fldChar w:fldCharType="separate"/>
      </w:r>
      <w:r>
        <w:rPr>
          <w:spacing w:val="-2"/>
          <w:sz w:val="24"/>
        </w:rPr>
        <w:t>PMID:29499393</w:t>
      </w:r>
      <w:r w:rsidR="00765778">
        <w:rPr>
          <w:spacing w:val="-2"/>
          <w:sz w:val="24"/>
        </w:rPr>
        <w:fldChar w:fldCharType="end"/>
      </w:r>
    </w:p>
    <w:p w14:paraId="0B32E4E9" w14:textId="77777777" w:rsidR="003146FC" w:rsidRDefault="003146FC">
      <w:pPr>
        <w:spacing w:line="355" w:lineRule="auto"/>
        <w:rPr>
          <w:ins w:id="14074" w:author="Kendra Wyant" w:date="2023-05-31T13:43:00Z"/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3A847CE9" w14:textId="77777777" w:rsidR="003146FC" w:rsidRDefault="003146FC">
      <w:pPr>
        <w:pStyle w:val="BodyText"/>
        <w:rPr>
          <w:sz w:val="9"/>
          <w:rPrChange w:id="14075" w:author="Kendra Wyant" w:date="2023-05-31T13:43:00Z">
            <w:rPr>
              <w:sz w:val="35"/>
            </w:rPr>
          </w:rPrChange>
        </w:rPr>
        <w:pPrChange w:id="14076" w:author="Kendra Wyant" w:date="2023-05-31T13:43:00Z">
          <w:pPr>
            <w:pStyle w:val="BodyText"/>
            <w:spacing w:before="3"/>
          </w:pPr>
        </w:pPrChange>
      </w:pPr>
    </w:p>
    <w:p w14:paraId="07B8CE50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118" w:line="355" w:lineRule="auto"/>
        <w:ind w:right="1060" w:firstLine="0"/>
        <w:rPr>
          <w:sz w:val="24"/>
        </w:rPr>
        <w:pPrChange w:id="14077" w:author="Kendra Wyant" w:date="2023-05-31T13:43:00Z">
          <w:pPr>
            <w:pStyle w:val="ListParagraph"/>
            <w:numPr>
              <w:numId w:val="5"/>
            </w:numPr>
            <w:tabs>
              <w:tab w:val="left" w:pos="551"/>
            </w:tabs>
            <w:spacing w:line="355" w:lineRule="auto"/>
            <w:ind w:left="147" w:right="557" w:firstLine="6"/>
          </w:pPr>
        </w:pPrChange>
      </w:pPr>
      <w:r>
        <w:rPr>
          <w:sz w:val="24"/>
          <w:rPrChange w:id="14078" w:author="Kendra Wyant" w:date="2023-05-31T13:43:00Z">
            <w:rPr>
              <w:spacing w:val="-4"/>
              <w:sz w:val="24"/>
            </w:rPr>
          </w:rPrChange>
        </w:rPr>
        <w:t>Quanbeck</w:t>
      </w:r>
      <w:r>
        <w:rPr>
          <w:sz w:val="24"/>
          <w:rPrChange w:id="14079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  <w:rPrChange w:id="14080" w:author="Kendra Wyant" w:date="2023-05-31T13:43:00Z">
            <w:rPr>
              <w:spacing w:val="-4"/>
              <w:sz w:val="24"/>
            </w:rPr>
          </w:rPrChange>
        </w:rPr>
        <w:t>AR,</w:t>
      </w:r>
      <w:r>
        <w:rPr>
          <w:sz w:val="24"/>
          <w:rPrChange w:id="14081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  <w:rPrChange w:id="14082" w:author="Kendra Wyant" w:date="2023-05-31T13:43:00Z">
            <w:rPr>
              <w:spacing w:val="-4"/>
              <w:sz w:val="24"/>
            </w:rPr>
          </w:rPrChange>
        </w:rPr>
        <w:t>Gustafson</w:t>
      </w:r>
      <w:r>
        <w:rPr>
          <w:sz w:val="24"/>
          <w:rPrChange w:id="14083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  <w:rPrChange w:id="14084" w:author="Kendra Wyant" w:date="2023-05-31T13:43:00Z">
            <w:rPr>
              <w:spacing w:val="-4"/>
              <w:sz w:val="24"/>
            </w:rPr>
          </w:rPrChange>
        </w:rPr>
        <w:t>DH,</w:t>
      </w:r>
      <w:r>
        <w:rPr>
          <w:sz w:val="24"/>
          <w:rPrChange w:id="14085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  <w:rPrChange w:id="14086" w:author="Kendra Wyant" w:date="2023-05-31T13:43:00Z">
            <w:rPr>
              <w:spacing w:val="-4"/>
              <w:sz w:val="24"/>
            </w:rPr>
          </w:rPrChange>
        </w:rPr>
        <w:t>Marsch</w:t>
      </w:r>
      <w:r>
        <w:rPr>
          <w:sz w:val="24"/>
          <w:rPrChange w:id="14087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  <w:rPrChange w:id="14088" w:author="Kendra Wyant" w:date="2023-05-31T13:43:00Z">
            <w:rPr>
              <w:spacing w:val="-4"/>
              <w:sz w:val="24"/>
            </w:rPr>
          </w:rPrChange>
        </w:rPr>
        <w:t>LA,</w:t>
      </w:r>
      <w:r>
        <w:rPr>
          <w:sz w:val="24"/>
          <w:rPrChange w:id="14089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  <w:rPrChange w:id="14090" w:author="Kendra Wyant" w:date="2023-05-31T13:43:00Z">
            <w:rPr>
              <w:spacing w:val="-4"/>
              <w:sz w:val="24"/>
            </w:rPr>
          </w:rPrChange>
        </w:rPr>
        <w:t>McTavish</w:t>
      </w:r>
      <w:r>
        <w:rPr>
          <w:sz w:val="24"/>
          <w:rPrChange w:id="14091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  <w:rPrChange w:id="14092" w:author="Kendra Wyant" w:date="2023-05-31T13:43:00Z">
            <w:rPr>
              <w:spacing w:val="-4"/>
              <w:sz w:val="24"/>
            </w:rPr>
          </w:rPrChange>
        </w:rPr>
        <w:t>F,</w:t>
      </w:r>
      <w:r>
        <w:rPr>
          <w:sz w:val="24"/>
          <w:rPrChange w:id="14093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  <w:rPrChange w:id="14094" w:author="Kendra Wyant" w:date="2023-05-31T13:43:00Z">
            <w:rPr>
              <w:spacing w:val="-4"/>
              <w:sz w:val="24"/>
            </w:rPr>
          </w:rPrChange>
        </w:rPr>
        <w:t>Brown</w:t>
      </w:r>
      <w:r>
        <w:rPr>
          <w:sz w:val="24"/>
          <w:rPrChange w:id="14095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  <w:rPrChange w:id="14096" w:author="Kendra Wyant" w:date="2023-05-31T13:43:00Z">
            <w:rPr>
              <w:spacing w:val="-4"/>
              <w:sz w:val="24"/>
            </w:rPr>
          </w:rPrChange>
        </w:rPr>
        <w:t>RT,</w:t>
      </w:r>
      <w:r>
        <w:rPr>
          <w:sz w:val="24"/>
          <w:rPrChange w:id="14097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  <w:rPrChange w:id="14098" w:author="Kendra Wyant" w:date="2023-05-31T13:43:00Z">
            <w:rPr>
              <w:spacing w:val="-4"/>
              <w:sz w:val="24"/>
            </w:rPr>
          </w:rPrChange>
        </w:rPr>
        <w:t>Mares</w:t>
      </w:r>
      <w:r>
        <w:rPr>
          <w:sz w:val="24"/>
          <w:rPrChange w:id="14099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  <w:rPrChange w:id="14100" w:author="Kendra Wyant" w:date="2023-05-31T13:43:00Z">
            <w:rPr>
              <w:spacing w:val="-4"/>
              <w:sz w:val="24"/>
            </w:rPr>
          </w:rPrChange>
        </w:rPr>
        <w:t>M-L,</w:t>
      </w:r>
      <w:r>
        <w:rPr>
          <w:sz w:val="24"/>
          <w:rPrChange w:id="14101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  <w:rPrChange w:id="14102" w:author="Kendra Wyant" w:date="2023-05-31T13:43:00Z">
            <w:rPr>
              <w:spacing w:val="-4"/>
              <w:sz w:val="24"/>
            </w:rPr>
          </w:rPrChange>
        </w:rPr>
        <w:t>Johnson</w:t>
      </w:r>
      <w:r>
        <w:rPr>
          <w:spacing w:val="-9"/>
          <w:sz w:val="24"/>
          <w:rPrChange w:id="14103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R,</w:t>
      </w:r>
      <w:r>
        <w:rPr>
          <w:spacing w:val="-8"/>
          <w:sz w:val="24"/>
          <w:rPrChange w:id="14104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Glass</w:t>
      </w:r>
      <w:r>
        <w:rPr>
          <w:spacing w:val="-8"/>
          <w:sz w:val="24"/>
          <w:rPrChange w:id="14105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JE,</w:t>
      </w:r>
      <w:r>
        <w:rPr>
          <w:spacing w:val="-8"/>
          <w:sz w:val="24"/>
          <w:rPrChange w:id="14106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Atwood</w:t>
      </w:r>
      <w:r>
        <w:rPr>
          <w:spacing w:val="-8"/>
          <w:sz w:val="24"/>
          <w:rPrChange w:id="14107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AK,</w:t>
      </w:r>
      <w:r>
        <w:rPr>
          <w:spacing w:val="-9"/>
          <w:sz w:val="24"/>
          <w:rPrChange w:id="14108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McDowell</w:t>
      </w:r>
      <w:r>
        <w:rPr>
          <w:spacing w:val="-8"/>
          <w:sz w:val="24"/>
          <w:rPrChange w:id="14109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H.</w:t>
      </w:r>
      <w:r>
        <w:rPr>
          <w:spacing w:val="-9"/>
          <w:sz w:val="24"/>
          <w:rPrChange w:id="14110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Integrating</w:t>
      </w:r>
      <w:r>
        <w:rPr>
          <w:spacing w:val="-9"/>
          <w:sz w:val="24"/>
          <w:rPrChange w:id="14111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addiction</w:t>
      </w:r>
      <w:r>
        <w:rPr>
          <w:spacing w:val="-8"/>
          <w:sz w:val="24"/>
          <w:rPrChange w:id="14112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treatment</w:t>
      </w:r>
      <w:r>
        <w:rPr>
          <w:spacing w:val="-8"/>
          <w:sz w:val="24"/>
          <w:rPrChange w:id="14113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into</w:t>
      </w:r>
      <w:r>
        <w:rPr>
          <w:sz w:val="24"/>
          <w:rPrChange w:id="14114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4"/>
          <w:sz w:val="24"/>
          <w:rPrChange w:id="14115" w:author="Kendra Wyant" w:date="2023-05-31T13:43:00Z">
            <w:rPr>
              <w:sz w:val="24"/>
            </w:rPr>
          </w:rPrChange>
        </w:rPr>
        <w:t>primary</w:t>
      </w:r>
      <w:r>
        <w:rPr>
          <w:spacing w:val="-7"/>
          <w:sz w:val="24"/>
          <w:rPrChange w:id="14116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4"/>
          <w:sz w:val="24"/>
          <w:rPrChange w:id="14117" w:author="Kendra Wyant" w:date="2023-05-31T13:43:00Z">
            <w:rPr>
              <w:sz w:val="24"/>
            </w:rPr>
          </w:rPrChange>
        </w:rPr>
        <w:t>care</w:t>
      </w:r>
      <w:r>
        <w:rPr>
          <w:spacing w:val="-7"/>
          <w:sz w:val="24"/>
          <w:rPrChange w:id="14118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4"/>
          <w:sz w:val="24"/>
          <w:rPrChange w:id="14119" w:author="Kendra Wyant" w:date="2023-05-31T13:43:00Z">
            <w:rPr>
              <w:spacing w:val="-2"/>
              <w:sz w:val="24"/>
            </w:rPr>
          </w:rPrChange>
        </w:rPr>
        <w:t>using</w:t>
      </w:r>
      <w:r>
        <w:rPr>
          <w:spacing w:val="-7"/>
          <w:sz w:val="24"/>
          <w:rPrChange w:id="14120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4"/>
          <w:sz w:val="24"/>
          <w:rPrChange w:id="14121" w:author="Kendra Wyant" w:date="2023-05-31T13:43:00Z">
            <w:rPr>
              <w:spacing w:val="-2"/>
              <w:sz w:val="24"/>
            </w:rPr>
          </w:rPrChange>
        </w:rPr>
        <w:t>mobile</w:t>
      </w:r>
      <w:r>
        <w:rPr>
          <w:spacing w:val="-7"/>
          <w:sz w:val="24"/>
          <w:rPrChange w:id="14122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4"/>
          <w:sz w:val="24"/>
          <w:rPrChange w:id="14123" w:author="Kendra Wyant" w:date="2023-05-31T13:43:00Z">
            <w:rPr>
              <w:spacing w:val="-2"/>
              <w:sz w:val="24"/>
            </w:rPr>
          </w:rPrChange>
        </w:rPr>
        <w:t>health</w:t>
      </w:r>
      <w:r>
        <w:rPr>
          <w:spacing w:val="-7"/>
          <w:sz w:val="24"/>
          <w:rPrChange w:id="14124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4"/>
          <w:sz w:val="24"/>
          <w:rPrChange w:id="14125" w:author="Kendra Wyant" w:date="2023-05-31T13:43:00Z">
            <w:rPr>
              <w:spacing w:val="-2"/>
              <w:sz w:val="24"/>
            </w:rPr>
          </w:rPrChange>
        </w:rPr>
        <w:t>technology:</w:t>
      </w:r>
      <w:r>
        <w:rPr>
          <w:spacing w:val="11"/>
          <w:sz w:val="24"/>
          <w:rPrChange w:id="14126" w:author="Kendra Wyant" w:date="2023-05-31T13:43:00Z">
            <w:rPr>
              <w:spacing w:val="14"/>
              <w:sz w:val="24"/>
            </w:rPr>
          </w:rPrChange>
        </w:rPr>
        <w:t xml:space="preserve"> </w:t>
      </w:r>
      <w:r>
        <w:rPr>
          <w:spacing w:val="-4"/>
          <w:sz w:val="24"/>
          <w:rPrChange w:id="14127" w:author="Kendra Wyant" w:date="2023-05-31T13:43:00Z">
            <w:rPr>
              <w:spacing w:val="-2"/>
              <w:sz w:val="24"/>
            </w:rPr>
          </w:rPrChange>
        </w:rPr>
        <w:t>Protocol</w:t>
      </w:r>
      <w:r>
        <w:rPr>
          <w:spacing w:val="-7"/>
          <w:sz w:val="24"/>
          <w:rPrChange w:id="14128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4"/>
          <w:sz w:val="24"/>
          <w:rPrChange w:id="14129" w:author="Kendra Wyant" w:date="2023-05-31T13:43:00Z">
            <w:rPr>
              <w:spacing w:val="-2"/>
              <w:sz w:val="24"/>
            </w:rPr>
          </w:rPrChange>
        </w:rPr>
        <w:t>for</w:t>
      </w:r>
      <w:r>
        <w:rPr>
          <w:spacing w:val="-7"/>
          <w:sz w:val="24"/>
          <w:rPrChange w:id="14130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4"/>
          <w:sz w:val="24"/>
          <w:rPrChange w:id="14131" w:author="Kendra Wyant" w:date="2023-05-31T13:43:00Z">
            <w:rPr>
              <w:spacing w:val="-2"/>
              <w:sz w:val="24"/>
            </w:rPr>
          </w:rPrChange>
        </w:rPr>
        <w:t>an</w:t>
      </w:r>
      <w:r>
        <w:rPr>
          <w:spacing w:val="-7"/>
          <w:sz w:val="24"/>
          <w:rPrChange w:id="14132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4"/>
          <w:sz w:val="24"/>
          <w:rPrChange w:id="14133" w:author="Kendra Wyant" w:date="2023-05-31T13:43:00Z">
            <w:rPr>
              <w:spacing w:val="-2"/>
              <w:sz w:val="24"/>
            </w:rPr>
          </w:rPrChange>
        </w:rPr>
        <w:t>implementation</w:t>
      </w:r>
      <w:r>
        <w:rPr>
          <w:spacing w:val="-7"/>
          <w:sz w:val="24"/>
          <w:rPrChange w:id="14134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4"/>
          <w:sz w:val="24"/>
          <w:rPrChange w:id="14135" w:author="Kendra Wyant" w:date="2023-05-31T13:43:00Z">
            <w:rPr>
              <w:spacing w:val="-2"/>
              <w:sz w:val="24"/>
            </w:rPr>
          </w:rPrChange>
        </w:rPr>
        <w:t>research</w:t>
      </w:r>
      <w:r>
        <w:rPr>
          <w:spacing w:val="-4"/>
          <w:sz w:val="24"/>
          <w:rPrChange w:id="14136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  <w:rPrChange w:id="14137" w:author="Kendra Wyant" w:date="2023-05-31T13:43:00Z">
            <w:rPr>
              <w:spacing w:val="-2"/>
              <w:sz w:val="24"/>
            </w:rPr>
          </w:rPrChange>
        </w:rPr>
        <w:t>study.</w:t>
      </w:r>
      <w:r>
        <w:rPr>
          <w:spacing w:val="40"/>
          <w:sz w:val="24"/>
          <w:rPrChange w:id="14138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i/>
          <w:sz w:val="24"/>
        </w:rPr>
        <w:t>Implementation science: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2014 May;9:65.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"https://www.ncbi.nlm.nih.gov/pubmed/24884976" \h</w:instrText>
      </w:r>
      <w:r w:rsidR="00765778">
        <w:fldChar w:fldCharType="separate"/>
      </w:r>
      <w:r>
        <w:rPr>
          <w:sz w:val="24"/>
        </w:rPr>
        <w:t>PMID:24884976</w:t>
      </w:r>
      <w:r w:rsidR="00765778">
        <w:rPr>
          <w:sz w:val="24"/>
        </w:rPr>
        <w:fldChar w:fldCharType="end"/>
      </w:r>
    </w:p>
    <w:p w14:paraId="33997FBC" w14:textId="77777777" w:rsidR="00DC3B47" w:rsidRDefault="00DC3B47">
      <w:pPr>
        <w:pStyle w:val="BodyText"/>
        <w:spacing w:before="2"/>
        <w:rPr>
          <w:del w:id="14139" w:author="Kendra Wyant" w:date="2023-05-31T13:43:00Z"/>
          <w:sz w:val="35"/>
        </w:rPr>
      </w:pPr>
    </w:p>
    <w:p w14:paraId="57CF9A78" w14:textId="22C61C1A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557" w:firstLine="0"/>
        <w:rPr>
          <w:sz w:val="24"/>
        </w:rPr>
        <w:pPrChange w:id="14140" w:author="Kendra Wyant" w:date="2023-05-31T13:43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47" w:right="512" w:firstLine="7"/>
          </w:pPr>
        </w:pPrChange>
      </w:pPr>
      <w:r>
        <w:rPr>
          <w:sz w:val="24"/>
          <w:rPrChange w:id="14141" w:author="Kendra Wyant" w:date="2023-05-31T13:43:00Z">
            <w:rPr>
              <w:spacing w:val="-2"/>
              <w:sz w:val="24"/>
            </w:rPr>
          </w:rPrChange>
        </w:rPr>
        <w:t>Nahum-Shani</w:t>
      </w:r>
      <w:r>
        <w:rPr>
          <w:sz w:val="24"/>
          <w:rPrChange w:id="14142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143" w:author="Kendra Wyant" w:date="2023-05-31T13:43:00Z">
            <w:rPr>
              <w:spacing w:val="-2"/>
              <w:sz w:val="24"/>
            </w:rPr>
          </w:rPrChange>
        </w:rPr>
        <w:t>I,</w:t>
      </w:r>
      <w:r>
        <w:rPr>
          <w:sz w:val="24"/>
          <w:rPrChange w:id="14144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145" w:author="Kendra Wyant" w:date="2023-05-31T13:43:00Z">
            <w:rPr>
              <w:spacing w:val="-2"/>
              <w:sz w:val="24"/>
            </w:rPr>
          </w:rPrChange>
        </w:rPr>
        <w:t>Smith</w:t>
      </w:r>
      <w:r>
        <w:rPr>
          <w:sz w:val="24"/>
          <w:rPrChange w:id="14146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147" w:author="Kendra Wyant" w:date="2023-05-31T13:43:00Z">
            <w:rPr>
              <w:spacing w:val="-2"/>
              <w:sz w:val="24"/>
            </w:rPr>
          </w:rPrChange>
        </w:rPr>
        <w:t>SN,</w:t>
      </w:r>
      <w:r>
        <w:rPr>
          <w:sz w:val="24"/>
          <w:rPrChange w:id="14148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149" w:author="Kendra Wyant" w:date="2023-05-31T13:43:00Z">
            <w:rPr>
              <w:spacing w:val="-2"/>
              <w:sz w:val="24"/>
            </w:rPr>
          </w:rPrChange>
        </w:rPr>
        <w:t>Spring</w:t>
      </w:r>
      <w:r>
        <w:rPr>
          <w:sz w:val="24"/>
          <w:rPrChange w:id="14150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151" w:author="Kendra Wyant" w:date="2023-05-31T13:43:00Z">
            <w:rPr>
              <w:spacing w:val="-2"/>
              <w:sz w:val="24"/>
            </w:rPr>
          </w:rPrChange>
        </w:rPr>
        <w:t>BJ,</w:t>
      </w:r>
      <w:r>
        <w:rPr>
          <w:sz w:val="24"/>
          <w:rPrChange w:id="14152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153" w:author="Kendra Wyant" w:date="2023-05-31T13:43:00Z">
            <w:rPr>
              <w:spacing w:val="-2"/>
              <w:sz w:val="24"/>
            </w:rPr>
          </w:rPrChange>
        </w:rPr>
        <w:t>Collins</w:t>
      </w:r>
      <w:r>
        <w:rPr>
          <w:sz w:val="24"/>
          <w:rPrChange w:id="14154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155" w:author="Kendra Wyant" w:date="2023-05-31T13:43:00Z">
            <w:rPr>
              <w:spacing w:val="-2"/>
              <w:sz w:val="24"/>
            </w:rPr>
          </w:rPrChange>
        </w:rPr>
        <w:t>LM,</w:t>
      </w:r>
      <w:r>
        <w:rPr>
          <w:sz w:val="24"/>
          <w:rPrChange w:id="14156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157" w:author="Kendra Wyant" w:date="2023-05-31T13:43:00Z">
            <w:rPr>
              <w:spacing w:val="-2"/>
              <w:sz w:val="24"/>
            </w:rPr>
          </w:rPrChange>
        </w:rPr>
        <w:t>Witkiewitz</w:t>
      </w:r>
      <w:r>
        <w:rPr>
          <w:sz w:val="24"/>
          <w:rPrChange w:id="14158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159" w:author="Kendra Wyant" w:date="2023-05-31T13:43:00Z">
            <w:rPr>
              <w:spacing w:val="-2"/>
              <w:sz w:val="24"/>
            </w:rPr>
          </w:rPrChange>
        </w:rPr>
        <w:t>K,</w:t>
      </w:r>
      <w:r>
        <w:rPr>
          <w:sz w:val="24"/>
          <w:rPrChange w:id="14160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161" w:author="Kendra Wyant" w:date="2023-05-31T13:43:00Z">
            <w:rPr>
              <w:spacing w:val="-2"/>
              <w:sz w:val="24"/>
            </w:rPr>
          </w:rPrChange>
        </w:rPr>
        <w:t>Tewari</w:t>
      </w:r>
      <w:r>
        <w:rPr>
          <w:sz w:val="24"/>
          <w:rPrChange w:id="14162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163" w:author="Kendra Wyant" w:date="2023-05-31T13:43:00Z">
            <w:rPr>
              <w:spacing w:val="-2"/>
              <w:sz w:val="24"/>
            </w:rPr>
          </w:rPrChange>
        </w:rPr>
        <w:t>A,</w:t>
      </w:r>
      <w:r>
        <w:rPr>
          <w:sz w:val="24"/>
          <w:rPrChange w:id="14164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165" w:author="Kendra Wyant" w:date="2023-05-31T13:43:00Z">
            <w:rPr>
              <w:spacing w:val="-2"/>
              <w:sz w:val="24"/>
            </w:rPr>
          </w:rPrChange>
        </w:rPr>
        <w:t>Murphy</w:t>
      </w:r>
      <w:r>
        <w:rPr>
          <w:sz w:val="24"/>
          <w:rPrChange w:id="14166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SA.</w:t>
      </w:r>
      <w:r>
        <w:rPr>
          <w:spacing w:val="-3"/>
          <w:sz w:val="24"/>
          <w:rPrChange w:id="14167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  <w:rPrChange w:id="14168" w:author="Kendra Wyant" w:date="2023-05-31T13:43:00Z">
            <w:rPr>
              <w:sz w:val="24"/>
            </w:rPr>
          </w:rPrChange>
        </w:rPr>
        <w:t>Just-in-Time</w:t>
      </w:r>
      <w:r>
        <w:rPr>
          <w:spacing w:val="-2"/>
          <w:sz w:val="24"/>
          <w:rPrChange w:id="14169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  <w:rPrChange w:id="14170" w:author="Kendra Wyant" w:date="2023-05-31T13:43:00Z">
            <w:rPr>
              <w:sz w:val="24"/>
            </w:rPr>
          </w:rPrChange>
        </w:rPr>
        <w:t>Adaptive</w:t>
      </w:r>
      <w:r>
        <w:rPr>
          <w:spacing w:val="-2"/>
          <w:sz w:val="24"/>
          <w:rPrChange w:id="14171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2"/>
          <w:sz w:val="24"/>
          <w:rPrChange w:id="14172" w:author="Kendra Wyant" w:date="2023-05-31T13:43:00Z">
            <w:rPr>
              <w:sz w:val="24"/>
            </w:rPr>
          </w:rPrChange>
        </w:rPr>
        <w:t>Interventions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  <w:rPrChange w:id="14173" w:author="Kendra Wyant" w:date="2023-05-31T13:43:00Z">
            <w:rPr>
              <w:sz w:val="24"/>
            </w:rPr>
          </w:rPrChange>
        </w:rPr>
        <w:t>(JITAIs)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  <w:rPrChange w:id="14174" w:author="Kendra Wyant" w:date="2023-05-31T13:43:00Z">
            <w:rPr>
              <w:sz w:val="24"/>
            </w:rPr>
          </w:rPrChange>
        </w:rPr>
        <w:t>in</w:t>
      </w:r>
      <w:r>
        <w:rPr>
          <w:spacing w:val="-3"/>
          <w:sz w:val="24"/>
          <w:rPrChange w:id="14175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  <w:rPrChange w:id="14176" w:author="Kendra Wyant" w:date="2023-05-31T13:43:00Z">
            <w:rPr>
              <w:sz w:val="24"/>
            </w:rPr>
          </w:rPrChange>
        </w:rPr>
        <w:t>Mobile</w:t>
      </w:r>
      <w:r>
        <w:rPr>
          <w:spacing w:val="-2"/>
          <w:sz w:val="24"/>
          <w:rPrChange w:id="14177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2"/>
          <w:sz w:val="24"/>
          <w:rPrChange w:id="14178" w:author="Kendra Wyant" w:date="2023-05-31T13:43:00Z">
            <w:rPr>
              <w:sz w:val="24"/>
            </w:rPr>
          </w:rPrChange>
        </w:rPr>
        <w:t>Health:</w:t>
      </w:r>
      <w:r>
        <w:rPr>
          <w:spacing w:val="17"/>
          <w:sz w:val="24"/>
          <w:rPrChange w:id="14179" w:author="Kendra Wyant" w:date="2023-05-31T13:43:00Z">
            <w:rPr>
              <w:spacing w:val="16"/>
              <w:sz w:val="24"/>
            </w:rPr>
          </w:rPrChange>
        </w:rPr>
        <w:t xml:space="preserve"> </w:t>
      </w:r>
      <w:r>
        <w:rPr>
          <w:spacing w:val="-2"/>
          <w:sz w:val="24"/>
          <w:rPrChange w:id="14180" w:author="Kendra Wyant" w:date="2023-05-31T13:43:00Z">
            <w:rPr>
              <w:sz w:val="24"/>
            </w:rPr>
          </w:rPrChange>
        </w:rPr>
        <w:t>Key</w:t>
      </w:r>
      <w:r>
        <w:rPr>
          <w:spacing w:val="-2"/>
          <w:sz w:val="24"/>
          <w:rPrChange w:id="14181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2"/>
          <w:sz w:val="24"/>
          <w:rPrChange w:id="14182" w:author="Kendra Wyant" w:date="2023-05-31T13:43:00Z">
            <w:rPr>
              <w:sz w:val="24"/>
            </w:rPr>
          </w:rPrChange>
        </w:rPr>
        <w:t>Components</w:t>
      </w:r>
      <w:r>
        <w:rPr>
          <w:spacing w:val="-2"/>
          <w:sz w:val="24"/>
          <w:rPrChange w:id="14183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  <w:rPrChange w:id="14184" w:author="Kendra Wyant" w:date="2023-05-31T13:43:00Z">
            <w:rPr>
              <w:sz w:val="24"/>
            </w:rPr>
          </w:rPrChange>
        </w:rPr>
        <w:t xml:space="preserve">and </w:t>
      </w:r>
      <w:r>
        <w:rPr>
          <w:sz w:val="24"/>
        </w:rPr>
        <w:t>Design</w:t>
      </w:r>
      <w:r>
        <w:rPr>
          <w:spacing w:val="-7"/>
          <w:sz w:val="24"/>
          <w:rPrChange w:id="14185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</w:rPr>
        <w:t>Principles</w:t>
      </w:r>
      <w:r>
        <w:rPr>
          <w:spacing w:val="-6"/>
          <w:sz w:val="24"/>
          <w:rPrChange w:id="14186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  <w:rPrChange w:id="14187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Ongoing</w:t>
      </w:r>
      <w:r>
        <w:rPr>
          <w:spacing w:val="-7"/>
          <w:sz w:val="24"/>
          <w:rPrChange w:id="14188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</w:rPr>
        <w:t>Health</w:t>
      </w:r>
      <w:r>
        <w:rPr>
          <w:spacing w:val="-7"/>
          <w:sz w:val="24"/>
          <w:rPrChange w:id="14189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Behavior</w:t>
      </w:r>
      <w:r>
        <w:rPr>
          <w:spacing w:val="-7"/>
          <w:sz w:val="24"/>
          <w:rPrChange w:id="14190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Support.</w:t>
      </w:r>
      <w:r>
        <w:rPr>
          <w:spacing w:val="12"/>
          <w:sz w:val="24"/>
          <w:rPrChange w:id="14191" w:author="Kendra Wyant" w:date="2023-05-31T13:43:00Z">
            <w:rPr>
              <w:spacing w:val="18"/>
              <w:sz w:val="24"/>
            </w:rPr>
          </w:rPrChange>
        </w:rPr>
        <w:t xml:space="preserve"> </w:t>
      </w:r>
      <w:r>
        <w:rPr>
          <w:i/>
          <w:sz w:val="24"/>
        </w:rPr>
        <w:t>Annals</w:t>
      </w:r>
      <w:r>
        <w:rPr>
          <w:i/>
          <w:spacing w:val="-3"/>
          <w:sz w:val="24"/>
          <w:rPrChange w:id="14192" w:author="Kendra Wyant" w:date="2023-05-31T13:43:00Z">
            <w:rPr>
              <w:i/>
              <w:sz w:val="24"/>
            </w:rPr>
          </w:rPrChange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  <w:rPrChange w:id="14193" w:author="Kendra Wyant" w:date="2023-05-31T13:43:00Z">
            <w:rPr>
              <w:i/>
              <w:sz w:val="24"/>
            </w:rPr>
          </w:rPrChange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-3"/>
          <w:sz w:val="24"/>
          <w:rPrChange w:id="14194" w:author="Kendra Wyant" w:date="2023-05-31T13:43:00Z">
            <w:rPr>
              <w:i/>
              <w:sz w:val="24"/>
            </w:rPr>
          </w:rPrChange>
        </w:rPr>
        <w:t xml:space="preserve"> </w:t>
      </w:r>
      <w:r>
        <w:rPr>
          <w:i/>
          <w:sz w:val="24"/>
        </w:rPr>
        <w:t>Medicine:</w:t>
      </w:r>
      <w:r>
        <w:rPr>
          <w:i/>
          <w:spacing w:val="14"/>
          <w:sz w:val="24"/>
          <w:rPrChange w:id="14195" w:author="Kendra Wyant" w:date="2023-05-31T13:43:00Z">
            <w:rPr>
              <w:i/>
              <w:spacing w:val="21"/>
              <w:sz w:val="24"/>
            </w:rPr>
          </w:rPrChange>
        </w:rPr>
        <w:t xml:space="preserve"> </w:t>
      </w:r>
      <w:r>
        <w:rPr>
          <w:i/>
          <w:sz w:val="24"/>
        </w:rPr>
        <w:t>A Publication</w:t>
      </w:r>
      <w:r>
        <w:rPr>
          <w:i/>
          <w:spacing w:val="23"/>
          <w:sz w:val="24"/>
          <w:rPrChange w:id="14196" w:author="Kendra Wyant" w:date="2023-05-31T13:43:00Z">
            <w:rPr>
              <w:i/>
              <w:spacing w:val="32"/>
              <w:sz w:val="24"/>
            </w:rPr>
          </w:rPrChange>
        </w:rPr>
        <w:t xml:space="preserve"> </w:t>
      </w:r>
      <w:r>
        <w:rPr>
          <w:i/>
          <w:sz w:val="24"/>
        </w:rPr>
        <w:t>of</w:t>
      </w:r>
      <w:r>
        <w:rPr>
          <w:i/>
          <w:spacing w:val="24"/>
          <w:sz w:val="24"/>
          <w:rPrChange w:id="14197" w:author="Kendra Wyant" w:date="2023-05-31T13:43:00Z">
            <w:rPr>
              <w:i/>
              <w:spacing w:val="32"/>
              <w:sz w:val="24"/>
            </w:rPr>
          </w:rPrChange>
        </w:rPr>
        <w:t xml:space="preserve"> </w:t>
      </w:r>
      <w:r>
        <w:rPr>
          <w:i/>
          <w:sz w:val="24"/>
        </w:rPr>
        <w:t>the</w:t>
      </w:r>
      <w:r>
        <w:rPr>
          <w:i/>
          <w:spacing w:val="24"/>
          <w:sz w:val="24"/>
          <w:rPrChange w:id="14198" w:author="Kendra Wyant" w:date="2023-05-31T13:43:00Z">
            <w:rPr>
              <w:i/>
              <w:spacing w:val="32"/>
              <w:sz w:val="24"/>
            </w:rPr>
          </w:rPrChange>
        </w:rPr>
        <w:t xml:space="preserve"> </w:t>
      </w:r>
      <w:r>
        <w:rPr>
          <w:i/>
          <w:sz w:val="24"/>
        </w:rPr>
        <w:t>Society</w:t>
      </w:r>
      <w:r>
        <w:rPr>
          <w:i/>
          <w:spacing w:val="23"/>
          <w:sz w:val="24"/>
          <w:rPrChange w:id="14199" w:author="Kendra Wyant" w:date="2023-05-31T13:43:00Z">
            <w:rPr>
              <w:i/>
              <w:spacing w:val="32"/>
              <w:sz w:val="24"/>
            </w:rPr>
          </w:rPrChange>
        </w:rPr>
        <w:t xml:space="preserve"> </w:t>
      </w:r>
      <w:r>
        <w:rPr>
          <w:i/>
          <w:sz w:val="24"/>
        </w:rPr>
        <w:t>of</w:t>
      </w:r>
      <w:r>
        <w:rPr>
          <w:i/>
          <w:spacing w:val="25"/>
          <w:sz w:val="24"/>
          <w:rPrChange w:id="14200" w:author="Kendra Wyant" w:date="2023-05-31T13:43:00Z">
            <w:rPr>
              <w:i/>
              <w:spacing w:val="32"/>
              <w:sz w:val="24"/>
            </w:rPr>
          </w:rPrChange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24"/>
          <w:sz w:val="24"/>
          <w:rPrChange w:id="14201" w:author="Kendra Wyant" w:date="2023-05-31T13:43:00Z">
            <w:rPr>
              <w:i/>
              <w:spacing w:val="32"/>
              <w:sz w:val="24"/>
            </w:rPr>
          </w:rPrChange>
        </w:rPr>
        <w:t xml:space="preserve"> </w:t>
      </w:r>
      <w:r>
        <w:rPr>
          <w:i/>
          <w:sz w:val="24"/>
        </w:rPr>
        <w:t>Medicine</w:t>
      </w:r>
      <w:r>
        <w:rPr>
          <w:i/>
          <w:spacing w:val="24"/>
          <w:sz w:val="24"/>
          <w:rPrChange w:id="14202" w:author="Kendra Wyant" w:date="2023-05-31T13:43:00Z">
            <w:rPr>
              <w:i/>
              <w:spacing w:val="33"/>
              <w:sz w:val="24"/>
            </w:rPr>
          </w:rPrChange>
        </w:rPr>
        <w:t xml:space="preserve"> </w:t>
      </w:r>
      <w:r>
        <w:rPr>
          <w:sz w:val="24"/>
        </w:rPr>
        <w:t>2018</w:t>
      </w:r>
      <w:r>
        <w:rPr>
          <w:spacing w:val="18"/>
          <w:sz w:val="24"/>
          <w:rPrChange w:id="14203" w:author="Kendra Wyant" w:date="2023-05-31T13:43:00Z">
            <w:rPr>
              <w:spacing w:val="25"/>
              <w:sz w:val="24"/>
            </w:rPr>
          </w:rPrChange>
        </w:rPr>
        <w:t xml:space="preserve"> </w:t>
      </w:r>
      <w:r>
        <w:rPr>
          <w:sz w:val="24"/>
        </w:rPr>
        <w:t>May;52(6):446–462.</w:t>
      </w:r>
      <w:r>
        <w:rPr>
          <w:spacing w:val="49"/>
          <w:sz w:val="24"/>
          <w:rPrChange w:id="14204" w:author="Kendra Wyant" w:date="2023-05-31T13:43:00Z">
            <w:rPr>
              <w:spacing w:val="40"/>
              <w:sz w:val="24"/>
            </w:rPr>
          </w:rPrChange>
        </w:rPr>
        <w:t xml:space="preserve"> </w:t>
      </w:r>
      <w:ins w:id="14205" w:author="Kendra Wyant" w:date="2023-05-31T13:43:00Z">
        <w:r>
          <w:rPr>
            <w:spacing w:val="-2"/>
            <w:sz w:val="24"/>
          </w:rPr>
          <w:t>PMID:276</w:t>
        </w:r>
      </w:ins>
      <w:r w:rsidR="00765778">
        <w:fldChar w:fldCharType="begin"/>
      </w:r>
      <w:r w:rsidR="00765778">
        <w:instrText>HYPERLINK "https://www.ncbi.nlm.nih.gov/pubmed/27663578" \h</w:instrText>
      </w:r>
      <w:r w:rsidR="00765778">
        <w:fldChar w:fldCharType="separate"/>
      </w:r>
      <w:del w:id="14206" w:author="Kendra Wyant" w:date="2023-05-31T13:43:00Z">
        <w:r w:rsidR="00F53A9D">
          <w:rPr>
            <w:sz w:val="24"/>
          </w:rPr>
          <w:delText>PMID:27663578</w:delText>
        </w:r>
      </w:del>
      <w:ins w:id="14207" w:author="Kendra Wyant" w:date="2023-05-31T13:43:00Z">
        <w:r>
          <w:rPr>
            <w:spacing w:val="-2"/>
            <w:sz w:val="24"/>
          </w:rPr>
          <w:t>63578</w:t>
        </w:r>
      </w:ins>
      <w:r w:rsidR="00765778">
        <w:rPr>
          <w:spacing w:val="-2"/>
          <w:sz w:val="24"/>
          <w:rPrChange w:id="14208" w:author="Kendra Wyant" w:date="2023-05-31T13:43:00Z">
            <w:rPr>
              <w:sz w:val="24"/>
            </w:rPr>
          </w:rPrChange>
        </w:rPr>
        <w:fldChar w:fldCharType="end"/>
      </w:r>
    </w:p>
    <w:p w14:paraId="2530CBE4" w14:textId="77777777" w:rsidR="00DC3B47" w:rsidRDefault="00DC3B47">
      <w:pPr>
        <w:pStyle w:val="BodyText"/>
        <w:spacing w:before="1"/>
        <w:rPr>
          <w:del w:id="14209" w:author="Kendra Wyant" w:date="2023-05-31T13:43:00Z"/>
          <w:sz w:val="35"/>
        </w:rPr>
      </w:pPr>
    </w:p>
    <w:p w14:paraId="5C0AB761" w14:textId="77777777" w:rsidR="00DC3B47" w:rsidRDefault="004E27B8">
      <w:pPr>
        <w:pStyle w:val="ListParagraph"/>
        <w:numPr>
          <w:ilvl w:val="0"/>
          <w:numId w:val="5"/>
        </w:numPr>
        <w:tabs>
          <w:tab w:val="left" w:pos="558"/>
        </w:tabs>
        <w:spacing w:before="1"/>
        <w:ind w:left="557" w:hanging="404"/>
        <w:rPr>
          <w:del w:id="14210" w:author="Kendra Wyant" w:date="2023-05-31T13:43:00Z"/>
          <w:sz w:val="24"/>
        </w:rPr>
      </w:pPr>
      <w:r>
        <w:rPr>
          <w:sz w:val="24"/>
        </w:rPr>
        <w:t>Aggarwal</w:t>
      </w:r>
      <w:r>
        <w:rPr>
          <w:spacing w:val="-8"/>
          <w:sz w:val="24"/>
          <w:rPrChange w:id="14211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</w:rPr>
        <w:t>N,</w:t>
      </w:r>
      <w:r>
        <w:rPr>
          <w:spacing w:val="-8"/>
          <w:sz w:val="24"/>
          <w:rPrChange w:id="14212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</w:rPr>
        <w:t>Ahmed</w:t>
      </w:r>
      <w:r>
        <w:rPr>
          <w:spacing w:val="-8"/>
          <w:sz w:val="24"/>
          <w:rPrChange w:id="14213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</w:rPr>
        <w:t>M,</w:t>
      </w:r>
      <w:r>
        <w:rPr>
          <w:spacing w:val="-8"/>
          <w:sz w:val="24"/>
          <w:rPrChange w:id="14214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Basu</w:t>
      </w:r>
      <w:r>
        <w:rPr>
          <w:spacing w:val="-8"/>
          <w:sz w:val="24"/>
          <w:rPrChange w:id="14215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S,</w:t>
      </w:r>
      <w:r>
        <w:rPr>
          <w:spacing w:val="-8"/>
          <w:sz w:val="24"/>
          <w:rPrChange w:id="14216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</w:rPr>
        <w:t>Curtin</w:t>
      </w:r>
      <w:r>
        <w:rPr>
          <w:spacing w:val="-8"/>
          <w:sz w:val="24"/>
          <w:rPrChange w:id="14217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w w:val="115"/>
          <w:sz w:val="24"/>
          <w:rPrChange w:id="14218" w:author="Kendra Wyant" w:date="2023-05-31T13:43:00Z">
            <w:rPr>
              <w:w w:val="110"/>
              <w:sz w:val="24"/>
            </w:rPr>
          </w:rPrChange>
        </w:rPr>
        <w:t>JJ,</w:t>
      </w:r>
      <w:r>
        <w:rPr>
          <w:spacing w:val="-17"/>
          <w:w w:val="115"/>
          <w:sz w:val="24"/>
          <w:rPrChange w:id="14219" w:author="Kendra Wyant" w:date="2023-05-31T13:43:00Z">
            <w:rPr>
              <w:spacing w:val="-8"/>
              <w:w w:val="110"/>
              <w:sz w:val="24"/>
            </w:rPr>
          </w:rPrChange>
        </w:rPr>
        <w:t xml:space="preserve"> </w:t>
      </w:r>
      <w:r>
        <w:rPr>
          <w:sz w:val="24"/>
        </w:rPr>
        <w:t>Evans</w:t>
      </w:r>
      <w:r>
        <w:rPr>
          <w:spacing w:val="-8"/>
          <w:sz w:val="24"/>
          <w:rPrChange w:id="14220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w w:val="115"/>
          <w:sz w:val="24"/>
          <w:rPrChange w:id="14221" w:author="Kendra Wyant" w:date="2023-05-31T13:43:00Z">
            <w:rPr>
              <w:sz w:val="24"/>
            </w:rPr>
          </w:rPrChange>
        </w:rPr>
        <w:t>BJ,</w:t>
      </w:r>
      <w:r>
        <w:rPr>
          <w:spacing w:val="-17"/>
          <w:w w:val="115"/>
          <w:sz w:val="24"/>
          <w:rPrChange w:id="14222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Matheny</w:t>
      </w:r>
      <w:r>
        <w:rPr>
          <w:spacing w:val="-8"/>
          <w:sz w:val="24"/>
          <w:rPrChange w:id="14223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</w:rPr>
        <w:t>ME,</w:t>
      </w:r>
      <w:r>
        <w:rPr>
          <w:spacing w:val="-8"/>
          <w:sz w:val="24"/>
          <w:rPrChange w:id="14224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Nundy</w:t>
      </w:r>
      <w:r>
        <w:rPr>
          <w:spacing w:val="-8"/>
          <w:sz w:val="24"/>
          <w:rPrChange w:id="14225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</w:rPr>
        <w:t>S,</w:t>
      </w:r>
      <w:r>
        <w:rPr>
          <w:spacing w:val="-8"/>
          <w:sz w:val="24"/>
          <w:rPrChange w:id="14226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227" w:author="Kendra Wyant" w:date="2023-05-31T13:43:00Z">
            <w:rPr>
              <w:spacing w:val="-2"/>
              <w:sz w:val="24"/>
            </w:rPr>
          </w:rPrChange>
        </w:rPr>
        <w:t>Sendak</w:t>
      </w:r>
    </w:p>
    <w:p w14:paraId="2229DE01" w14:textId="77777777" w:rsidR="00DC3B47" w:rsidRDefault="00DC3B47">
      <w:pPr>
        <w:rPr>
          <w:del w:id="14228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B369711" w14:textId="77777777" w:rsidR="00DC3B47" w:rsidRDefault="00DC3B47">
      <w:pPr>
        <w:pStyle w:val="BodyText"/>
        <w:rPr>
          <w:del w:id="14229" w:author="Kendra Wyant" w:date="2023-05-31T13:43:00Z"/>
          <w:sz w:val="9"/>
        </w:rPr>
      </w:pPr>
    </w:p>
    <w:p w14:paraId="5265CB67" w14:textId="384E44B0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598" w:firstLine="0"/>
        <w:rPr>
          <w:sz w:val="24"/>
          <w:rPrChange w:id="14230" w:author="Kendra Wyant" w:date="2023-05-31T13:43:00Z">
            <w:rPr/>
          </w:rPrChange>
        </w:rPr>
        <w:pPrChange w:id="14231" w:author="Kendra Wyant" w:date="2023-05-31T13:43:00Z">
          <w:pPr>
            <w:pStyle w:val="BodyText"/>
            <w:spacing w:before="118" w:line="355" w:lineRule="auto"/>
            <w:ind w:left="148" w:right="554" w:firstLine="11"/>
          </w:pPr>
        </w:pPrChange>
      </w:pPr>
      <w:ins w:id="14232" w:author="Kendra Wyant" w:date="2023-05-31T13:43:00Z">
        <w:r>
          <w:rPr>
            <w:sz w:val="24"/>
          </w:rPr>
          <w:t xml:space="preserve"> </w:t>
        </w:r>
      </w:ins>
      <w:r>
        <w:rPr>
          <w:sz w:val="24"/>
          <w:rPrChange w:id="14233" w:author="Kendra Wyant" w:date="2023-05-31T13:43:00Z">
            <w:rPr>
              <w:spacing w:val="-4"/>
            </w:rPr>
          </w:rPrChange>
        </w:rPr>
        <w:t>MP,</w:t>
      </w:r>
      <w:r>
        <w:rPr>
          <w:spacing w:val="-5"/>
          <w:sz w:val="24"/>
          <w:rPrChange w:id="14234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4235" w:author="Kendra Wyant" w:date="2023-05-31T13:43:00Z">
            <w:rPr>
              <w:spacing w:val="-4"/>
            </w:rPr>
          </w:rPrChange>
        </w:rPr>
        <w:t>Shachar</w:t>
      </w:r>
      <w:r>
        <w:rPr>
          <w:spacing w:val="-5"/>
          <w:sz w:val="24"/>
          <w:rPrChange w:id="14236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4237" w:author="Kendra Wyant" w:date="2023-05-31T13:43:00Z">
            <w:rPr>
              <w:spacing w:val="-4"/>
            </w:rPr>
          </w:rPrChange>
        </w:rPr>
        <w:t>C,</w:t>
      </w:r>
      <w:r>
        <w:rPr>
          <w:spacing w:val="-5"/>
          <w:sz w:val="24"/>
          <w:rPrChange w:id="14238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4239" w:author="Kendra Wyant" w:date="2023-05-31T13:43:00Z">
            <w:rPr>
              <w:spacing w:val="-4"/>
            </w:rPr>
          </w:rPrChange>
        </w:rPr>
        <w:t>Shah</w:t>
      </w:r>
      <w:r>
        <w:rPr>
          <w:spacing w:val="-5"/>
          <w:sz w:val="24"/>
          <w:rPrChange w:id="14240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4241" w:author="Kendra Wyant" w:date="2023-05-31T13:43:00Z">
            <w:rPr>
              <w:spacing w:val="-4"/>
            </w:rPr>
          </w:rPrChange>
        </w:rPr>
        <w:t>RU,</w:t>
      </w:r>
      <w:r>
        <w:rPr>
          <w:spacing w:val="-5"/>
          <w:sz w:val="24"/>
          <w:rPrChange w:id="14242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4243" w:author="Kendra Wyant" w:date="2023-05-31T13:43:00Z">
            <w:rPr>
              <w:spacing w:val="-4"/>
            </w:rPr>
          </w:rPrChange>
        </w:rPr>
        <w:t>Thadaney-Israni</w:t>
      </w:r>
      <w:r>
        <w:rPr>
          <w:spacing w:val="-5"/>
          <w:sz w:val="24"/>
          <w:rPrChange w:id="14244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4245" w:author="Kendra Wyant" w:date="2023-05-31T13:43:00Z">
            <w:rPr>
              <w:spacing w:val="-4"/>
            </w:rPr>
          </w:rPrChange>
        </w:rPr>
        <w:t>and</w:t>
      </w:r>
      <w:r>
        <w:rPr>
          <w:spacing w:val="-5"/>
          <w:sz w:val="24"/>
          <w:rPrChange w:id="14246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4247" w:author="Kendra Wyant" w:date="2023-05-31T13:43:00Z">
            <w:rPr>
              <w:spacing w:val="-4"/>
            </w:rPr>
          </w:rPrChange>
        </w:rPr>
        <w:t>S.</w:t>
      </w:r>
      <w:r>
        <w:rPr>
          <w:spacing w:val="-5"/>
          <w:sz w:val="24"/>
          <w:rPrChange w:id="14248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4249" w:author="Kendra Wyant" w:date="2023-05-31T13:43:00Z">
            <w:rPr>
              <w:spacing w:val="-4"/>
            </w:rPr>
          </w:rPrChange>
        </w:rPr>
        <w:t>Advancing</w:t>
      </w:r>
      <w:r>
        <w:rPr>
          <w:spacing w:val="-5"/>
          <w:sz w:val="24"/>
          <w:rPrChange w:id="14250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4251" w:author="Kendra Wyant" w:date="2023-05-31T13:43:00Z">
            <w:rPr>
              <w:spacing w:val="-4"/>
            </w:rPr>
          </w:rPrChange>
        </w:rPr>
        <w:t>Artificial</w:t>
      </w:r>
      <w:r>
        <w:rPr>
          <w:spacing w:val="-5"/>
          <w:sz w:val="24"/>
          <w:rPrChange w:id="14252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4253" w:author="Kendra Wyant" w:date="2023-05-31T13:43:00Z">
            <w:rPr>
              <w:spacing w:val="-4"/>
            </w:rPr>
          </w:rPrChange>
        </w:rPr>
        <w:t>Intelligence</w:t>
      </w:r>
      <w:r>
        <w:rPr>
          <w:spacing w:val="-5"/>
          <w:sz w:val="24"/>
          <w:rPrChange w:id="14254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4255" w:author="Kendra Wyant" w:date="2023-05-31T13:43:00Z">
            <w:rPr>
              <w:spacing w:val="-4"/>
            </w:rPr>
          </w:rPrChange>
        </w:rPr>
        <w:t>in</w:t>
      </w:r>
      <w:r>
        <w:rPr>
          <w:sz w:val="24"/>
          <w:rPrChange w:id="14256" w:author="Kendra Wyant" w:date="2023-05-31T13:43:00Z">
            <w:rPr>
              <w:spacing w:val="-11"/>
            </w:rPr>
          </w:rPrChange>
        </w:rPr>
        <w:t xml:space="preserve"> </w:t>
      </w:r>
      <w:r>
        <w:rPr>
          <w:sz w:val="24"/>
          <w:rPrChange w:id="14257" w:author="Kendra Wyant" w:date="2023-05-31T13:43:00Z">
            <w:rPr>
              <w:spacing w:val="-4"/>
            </w:rPr>
          </w:rPrChange>
        </w:rPr>
        <w:t xml:space="preserve">Health </w:t>
      </w:r>
      <w:r>
        <w:rPr>
          <w:sz w:val="24"/>
          <w:rPrChange w:id="14258" w:author="Kendra Wyant" w:date="2023-05-31T13:43:00Z">
            <w:rPr/>
          </w:rPrChange>
        </w:rPr>
        <w:t>Settings Outside the Hospital and Clinic.</w:t>
      </w:r>
      <w:r>
        <w:rPr>
          <w:spacing w:val="22"/>
          <w:sz w:val="24"/>
          <w:rPrChange w:id="14259" w:author="Kendra Wyant" w:date="2023-05-31T13:43:00Z">
            <w:rPr>
              <w:spacing w:val="25"/>
            </w:rPr>
          </w:rPrChange>
        </w:rPr>
        <w:t xml:space="preserve"> </w:t>
      </w:r>
      <w:r>
        <w:rPr>
          <w:i/>
          <w:sz w:val="24"/>
          <w:rPrChange w:id="14260" w:author="Kendra Wyant" w:date="2023-05-31T13:43:00Z">
            <w:rPr>
              <w:i/>
            </w:rPr>
          </w:rPrChange>
        </w:rPr>
        <w:t xml:space="preserve">NAM Perspectives </w:t>
      </w:r>
      <w:r>
        <w:rPr>
          <w:sz w:val="24"/>
          <w:rPrChange w:id="14261" w:author="Kendra Wyant" w:date="2023-05-31T13:43:00Z">
            <w:rPr/>
          </w:rPrChange>
        </w:rPr>
        <w:t xml:space="preserve">2020 Nov; [doi: </w:t>
      </w:r>
      <w:r w:rsidR="00765778">
        <w:fldChar w:fldCharType="begin"/>
      </w:r>
      <w:r w:rsidR="00765778">
        <w:instrText>HYPERLINK "https://doi.org/10.31478/202011f" \h</w:instrText>
      </w:r>
      <w:r w:rsidR="00765778">
        <w:fldChar w:fldCharType="separate"/>
      </w:r>
      <w:r>
        <w:rPr>
          <w:spacing w:val="-2"/>
          <w:sz w:val="24"/>
          <w:rPrChange w:id="14262" w:author="Kendra Wyant" w:date="2023-05-31T13:43:00Z">
            <w:rPr>
              <w:spacing w:val="-2"/>
            </w:rPr>
          </w:rPrChange>
        </w:rPr>
        <w:t>10.31478/202011f]</w:t>
      </w:r>
      <w:r w:rsidR="00765778">
        <w:rPr>
          <w:spacing w:val="-2"/>
          <w:sz w:val="24"/>
          <w:rPrChange w:id="14263" w:author="Kendra Wyant" w:date="2023-05-31T13:43:00Z">
            <w:rPr>
              <w:spacing w:val="-2"/>
            </w:rPr>
          </w:rPrChange>
        </w:rPr>
        <w:fldChar w:fldCharType="end"/>
      </w:r>
    </w:p>
    <w:p w14:paraId="565E3DED" w14:textId="77777777" w:rsidR="00DC3B47" w:rsidRDefault="00DC3B47">
      <w:pPr>
        <w:pStyle w:val="BodyText"/>
        <w:spacing w:before="3"/>
        <w:rPr>
          <w:del w:id="14264" w:author="Kendra Wyant" w:date="2023-05-31T13:43:00Z"/>
          <w:sz w:val="35"/>
        </w:rPr>
      </w:pPr>
    </w:p>
    <w:p w14:paraId="26391825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1022" w:firstLine="0"/>
        <w:rPr>
          <w:sz w:val="24"/>
        </w:rPr>
        <w:pPrChange w:id="14265" w:author="Kendra Wyant" w:date="2023-05-31T13:43:00Z">
          <w:pPr>
            <w:pStyle w:val="ListParagraph"/>
            <w:numPr>
              <w:numId w:val="5"/>
            </w:numPr>
            <w:tabs>
              <w:tab w:val="left" w:pos="555"/>
            </w:tabs>
            <w:spacing w:line="355" w:lineRule="auto"/>
            <w:ind w:left="159" w:right="1030" w:hanging="9"/>
          </w:pPr>
        </w:pPrChange>
      </w:pPr>
      <w:r>
        <w:rPr>
          <w:spacing w:val="-2"/>
          <w:sz w:val="24"/>
          <w:rPrChange w:id="14266" w:author="Kendra Wyant" w:date="2023-05-31T13:43:00Z">
            <w:rPr>
              <w:sz w:val="24"/>
            </w:rPr>
          </w:rPrChange>
        </w:rPr>
        <w:t>Kaiser</w:t>
      </w:r>
      <w:r>
        <w:rPr>
          <w:spacing w:val="-2"/>
          <w:sz w:val="24"/>
          <w:rPrChange w:id="14267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pacing w:val="-2"/>
          <w:sz w:val="24"/>
          <w:rPrChange w:id="14268" w:author="Kendra Wyant" w:date="2023-05-31T13:43:00Z">
            <w:rPr>
              <w:sz w:val="24"/>
            </w:rPr>
          </w:rPrChange>
        </w:rPr>
        <w:t>J.</w:t>
      </w:r>
      <w:r>
        <w:rPr>
          <w:spacing w:val="-2"/>
          <w:sz w:val="24"/>
          <w:rPrChange w:id="1426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  <w:rPrChange w:id="14270" w:author="Kendra Wyant" w:date="2023-05-31T13:43:00Z">
            <w:rPr>
              <w:sz w:val="24"/>
            </w:rPr>
          </w:rPrChange>
        </w:rPr>
        <w:t>Obama</w:t>
      </w:r>
      <w:r>
        <w:rPr>
          <w:spacing w:val="-2"/>
          <w:sz w:val="24"/>
          <w:rPrChange w:id="14271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  <w:rPrChange w:id="14272" w:author="Kendra Wyant" w:date="2023-05-31T13:43:00Z">
            <w:rPr>
              <w:sz w:val="24"/>
            </w:rPr>
          </w:rPrChange>
        </w:rPr>
        <w:t>gives</w:t>
      </w:r>
      <w:r>
        <w:rPr>
          <w:spacing w:val="-2"/>
          <w:sz w:val="24"/>
          <w:rPrChange w:id="1427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274" w:author="Kendra Wyant" w:date="2023-05-31T13:43:00Z">
            <w:rPr>
              <w:sz w:val="24"/>
            </w:rPr>
          </w:rPrChange>
        </w:rPr>
        <w:t>East</w:t>
      </w:r>
      <w:r>
        <w:rPr>
          <w:spacing w:val="-2"/>
          <w:sz w:val="24"/>
          <w:rPrChange w:id="1427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276" w:author="Kendra Wyant" w:date="2023-05-31T13:43:00Z">
            <w:rPr>
              <w:sz w:val="24"/>
            </w:rPr>
          </w:rPrChange>
        </w:rPr>
        <w:t>Room</w:t>
      </w:r>
      <w:r>
        <w:rPr>
          <w:spacing w:val="-2"/>
          <w:sz w:val="24"/>
          <w:rPrChange w:id="14277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  <w:rPrChange w:id="14278" w:author="Kendra Wyant" w:date="2023-05-31T13:43:00Z">
            <w:rPr>
              <w:sz w:val="24"/>
            </w:rPr>
          </w:rPrChange>
        </w:rPr>
        <w:t>rollout</w:t>
      </w:r>
      <w:r>
        <w:rPr>
          <w:spacing w:val="-2"/>
          <w:sz w:val="24"/>
          <w:rPrChange w:id="1427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  <w:rPrChange w:id="14280" w:author="Kendra Wyant" w:date="2023-05-31T13:43:00Z">
            <w:rPr>
              <w:sz w:val="24"/>
            </w:rPr>
          </w:rPrChange>
        </w:rPr>
        <w:t>to</w:t>
      </w:r>
      <w:r>
        <w:rPr>
          <w:spacing w:val="-2"/>
          <w:sz w:val="24"/>
          <w:rPrChange w:id="1428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282" w:author="Kendra Wyant" w:date="2023-05-31T13:43:00Z">
            <w:rPr>
              <w:sz w:val="24"/>
            </w:rPr>
          </w:rPrChange>
        </w:rPr>
        <w:t>Precision</w:t>
      </w:r>
      <w:r>
        <w:rPr>
          <w:spacing w:val="-2"/>
          <w:sz w:val="24"/>
          <w:rPrChange w:id="1428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  <w:rPrChange w:id="14284" w:author="Kendra Wyant" w:date="2023-05-31T13:43:00Z">
            <w:rPr>
              <w:sz w:val="24"/>
            </w:rPr>
          </w:rPrChange>
        </w:rPr>
        <w:t>Medicine</w:t>
      </w:r>
      <w:r>
        <w:rPr>
          <w:spacing w:val="-2"/>
          <w:sz w:val="24"/>
          <w:rPrChange w:id="1428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286" w:author="Kendra Wyant" w:date="2023-05-31T13:43:00Z">
            <w:rPr>
              <w:sz w:val="24"/>
            </w:rPr>
          </w:rPrChange>
        </w:rPr>
        <w:t>Initiative.</w:t>
      </w:r>
      <w:r>
        <w:rPr>
          <w:spacing w:val="20"/>
          <w:sz w:val="24"/>
          <w:rPrChange w:id="14287" w:author="Kendra Wyant" w:date="2023-05-31T13:43:00Z">
            <w:rPr>
              <w:spacing w:val="8"/>
              <w:sz w:val="24"/>
            </w:rPr>
          </w:rPrChange>
        </w:rPr>
        <w:t xml:space="preserve"> </w:t>
      </w:r>
      <w:r>
        <w:rPr>
          <w:spacing w:val="-2"/>
          <w:sz w:val="24"/>
          <w:rPrChange w:id="14288" w:author="Kendra Wyant" w:date="2023-05-31T13:43:00Z">
            <w:rPr>
              <w:sz w:val="24"/>
            </w:rPr>
          </w:rPrChange>
        </w:rPr>
        <w:t xml:space="preserve">Science </w:t>
      </w:r>
      <w:r>
        <w:rPr>
          <w:spacing w:val="-4"/>
          <w:sz w:val="24"/>
        </w:rPr>
        <w:t>h</w:t>
      </w:r>
      <w:r w:rsidR="00765778">
        <w:fldChar w:fldCharType="begin"/>
      </w:r>
      <w:r w:rsidR="00765778">
        <w:instrText>HYPERLINK "http://www.sciencemag.org/news/2015/01/obama-gives-east-room-rollout-precision-" \h</w:instrText>
      </w:r>
      <w:r w:rsidR="00765778">
        <w:fldChar w:fldCharType="separate"/>
      </w:r>
      <w:r>
        <w:rPr>
          <w:spacing w:val="-4"/>
          <w:sz w:val="24"/>
        </w:rPr>
        <w:t>ttps://www.sciencemag.org/news/2015/01/obama-gives-east-room-rollout-precision-</w:t>
      </w:r>
      <w:r w:rsidR="00765778">
        <w:rPr>
          <w:spacing w:val="-4"/>
          <w:sz w:val="24"/>
        </w:rPr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>medicine-initiative; 2015.</w:t>
      </w:r>
    </w:p>
    <w:p w14:paraId="787A9984" w14:textId="77777777" w:rsidR="00DC3B47" w:rsidRDefault="00DC3B47">
      <w:pPr>
        <w:pStyle w:val="BodyText"/>
        <w:spacing w:before="2"/>
        <w:rPr>
          <w:del w:id="14289" w:author="Kendra Wyant" w:date="2023-05-31T13:43:00Z"/>
          <w:sz w:val="35"/>
        </w:rPr>
      </w:pPr>
    </w:p>
    <w:p w14:paraId="7760023A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591" w:firstLine="0"/>
        <w:rPr>
          <w:sz w:val="24"/>
        </w:rPr>
        <w:pPrChange w:id="14290" w:author="Kendra Wyant" w:date="2023-05-31T13:43:00Z">
          <w:pPr>
            <w:pStyle w:val="ListParagraph"/>
            <w:numPr>
              <w:numId w:val="5"/>
            </w:numPr>
            <w:tabs>
              <w:tab w:val="left" w:pos="555"/>
            </w:tabs>
            <w:spacing w:before="1" w:line="355" w:lineRule="auto"/>
            <w:ind w:left="159" w:right="599" w:hanging="9"/>
          </w:pPr>
        </w:pPrChange>
      </w:pPr>
      <w:r>
        <w:rPr>
          <w:spacing w:val="-4"/>
          <w:sz w:val="24"/>
        </w:rPr>
        <w:t xml:space="preserve">Sheikh M, Qassem M, Kyriacou PA. Wearable, Environmental, and Smartphone-Based </w:t>
      </w:r>
      <w:r>
        <w:rPr>
          <w:sz w:val="24"/>
        </w:rPr>
        <w:t>Passive Sensing for Mental Health Monitoring.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 xml:space="preserve">Frontiers in Digital Health </w:t>
      </w:r>
      <w:r>
        <w:rPr>
          <w:sz w:val="24"/>
        </w:rPr>
        <w:t>2021;3.</w:t>
      </w:r>
    </w:p>
    <w:p w14:paraId="126056CA" w14:textId="77777777" w:rsidR="00DC3B47" w:rsidRDefault="00DC3B47">
      <w:pPr>
        <w:pStyle w:val="BodyText"/>
        <w:spacing w:before="3"/>
        <w:rPr>
          <w:del w:id="14291" w:author="Kendra Wyant" w:date="2023-05-31T13:43:00Z"/>
          <w:sz w:val="35"/>
        </w:rPr>
      </w:pPr>
    </w:p>
    <w:p w14:paraId="39427384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7" w:line="355" w:lineRule="auto"/>
        <w:ind w:right="750" w:firstLine="0"/>
        <w:rPr>
          <w:sz w:val="24"/>
        </w:rPr>
        <w:pPrChange w:id="14292" w:author="Kendra Wyant" w:date="2023-05-31T13:43:00Z">
          <w:pPr>
            <w:pStyle w:val="ListParagraph"/>
            <w:numPr>
              <w:numId w:val="5"/>
            </w:numPr>
            <w:tabs>
              <w:tab w:val="left" w:pos="548"/>
            </w:tabs>
            <w:spacing w:line="355" w:lineRule="auto"/>
            <w:ind w:left="154" w:right="525" w:hanging="3"/>
            <w:jc w:val="both"/>
          </w:pPr>
        </w:pPrChange>
      </w:pPr>
      <w:r>
        <w:rPr>
          <w:sz w:val="24"/>
          <w:rPrChange w:id="14293" w:author="Kendra Wyant" w:date="2023-05-31T13:43:00Z">
            <w:rPr>
              <w:spacing w:val="-2"/>
              <w:sz w:val="24"/>
            </w:rPr>
          </w:rPrChange>
        </w:rPr>
        <w:t>De</w:t>
      </w:r>
      <w:r>
        <w:rPr>
          <w:sz w:val="24"/>
          <w:rPrChange w:id="14294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  <w:rPrChange w:id="14295" w:author="Kendra Wyant" w:date="2023-05-31T13:43:00Z">
            <w:rPr>
              <w:spacing w:val="-2"/>
              <w:sz w:val="24"/>
            </w:rPr>
          </w:rPrChange>
        </w:rPr>
        <w:t>Angel</w:t>
      </w:r>
      <w:r>
        <w:rPr>
          <w:sz w:val="24"/>
          <w:rPrChange w:id="14296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  <w:rPrChange w:id="14297" w:author="Kendra Wyant" w:date="2023-05-31T13:43:00Z">
            <w:rPr>
              <w:spacing w:val="-2"/>
              <w:sz w:val="24"/>
            </w:rPr>
          </w:rPrChange>
        </w:rPr>
        <w:t>V,</w:t>
      </w:r>
      <w:r>
        <w:rPr>
          <w:sz w:val="24"/>
          <w:rPrChange w:id="14298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  <w:rPrChange w:id="14299" w:author="Kendra Wyant" w:date="2023-05-31T13:43:00Z">
            <w:rPr>
              <w:spacing w:val="-2"/>
              <w:sz w:val="24"/>
            </w:rPr>
          </w:rPrChange>
        </w:rPr>
        <w:t>Lewis</w:t>
      </w:r>
      <w:r>
        <w:rPr>
          <w:sz w:val="24"/>
          <w:rPrChange w:id="14300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  <w:rPrChange w:id="14301" w:author="Kendra Wyant" w:date="2023-05-31T13:43:00Z">
            <w:rPr>
              <w:spacing w:val="-2"/>
              <w:sz w:val="24"/>
            </w:rPr>
          </w:rPrChange>
        </w:rPr>
        <w:t>S,</w:t>
      </w:r>
      <w:r>
        <w:rPr>
          <w:sz w:val="24"/>
          <w:rPrChange w:id="14302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  <w:rPrChange w:id="14303" w:author="Kendra Wyant" w:date="2023-05-31T13:43:00Z">
            <w:rPr>
              <w:spacing w:val="-2"/>
              <w:sz w:val="24"/>
            </w:rPr>
          </w:rPrChange>
        </w:rPr>
        <w:t>White</w:t>
      </w:r>
      <w:r>
        <w:rPr>
          <w:sz w:val="24"/>
          <w:rPrChange w:id="14304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  <w:rPrChange w:id="14305" w:author="Kendra Wyant" w:date="2023-05-31T13:43:00Z">
            <w:rPr>
              <w:spacing w:val="-2"/>
              <w:sz w:val="24"/>
            </w:rPr>
          </w:rPrChange>
        </w:rPr>
        <w:t>K,</w:t>
      </w:r>
      <w:r>
        <w:rPr>
          <w:sz w:val="24"/>
          <w:rPrChange w:id="14306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  <w:rPrChange w:id="14307" w:author="Kendra Wyant" w:date="2023-05-31T13:43:00Z">
            <w:rPr>
              <w:spacing w:val="-2"/>
              <w:sz w:val="24"/>
            </w:rPr>
          </w:rPrChange>
        </w:rPr>
        <w:t>Oetzmann</w:t>
      </w:r>
      <w:r>
        <w:rPr>
          <w:sz w:val="24"/>
          <w:rPrChange w:id="14308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  <w:rPrChange w:id="14309" w:author="Kendra Wyant" w:date="2023-05-31T13:43:00Z">
            <w:rPr>
              <w:spacing w:val="-2"/>
              <w:sz w:val="24"/>
            </w:rPr>
          </w:rPrChange>
        </w:rPr>
        <w:t>C,</w:t>
      </w:r>
      <w:r>
        <w:rPr>
          <w:sz w:val="24"/>
          <w:rPrChange w:id="14310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311" w:author="Kendra Wyant" w:date="2023-05-31T13:43:00Z">
            <w:rPr>
              <w:spacing w:val="-2"/>
              <w:sz w:val="24"/>
            </w:rPr>
          </w:rPrChange>
        </w:rPr>
        <w:t>Leightley</w:t>
      </w:r>
      <w:r>
        <w:rPr>
          <w:sz w:val="24"/>
          <w:rPrChange w:id="14312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  <w:rPrChange w:id="14313" w:author="Kendra Wyant" w:date="2023-05-31T13:43:00Z">
            <w:rPr>
              <w:spacing w:val="-2"/>
              <w:sz w:val="24"/>
            </w:rPr>
          </w:rPrChange>
        </w:rPr>
        <w:t>D,</w:t>
      </w:r>
      <w:r>
        <w:rPr>
          <w:sz w:val="24"/>
          <w:rPrChange w:id="14314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  <w:rPrChange w:id="14315" w:author="Kendra Wyant" w:date="2023-05-31T13:43:00Z">
            <w:rPr>
              <w:spacing w:val="-2"/>
              <w:sz w:val="24"/>
            </w:rPr>
          </w:rPrChange>
        </w:rPr>
        <w:t>Oprea</w:t>
      </w:r>
      <w:r>
        <w:rPr>
          <w:sz w:val="24"/>
          <w:rPrChange w:id="14316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  <w:rPrChange w:id="14317" w:author="Kendra Wyant" w:date="2023-05-31T13:43:00Z">
            <w:rPr>
              <w:spacing w:val="-2"/>
              <w:sz w:val="24"/>
            </w:rPr>
          </w:rPrChange>
        </w:rPr>
        <w:t>E,</w:t>
      </w:r>
      <w:r>
        <w:rPr>
          <w:sz w:val="24"/>
          <w:rPrChange w:id="14318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319" w:author="Kendra Wyant" w:date="2023-05-31T13:43:00Z">
            <w:rPr>
              <w:spacing w:val="-2"/>
              <w:sz w:val="24"/>
            </w:rPr>
          </w:rPrChange>
        </w:rPr>
        <w:t>Lavelle</w:t>
      </w:r>
      <w:r>
        <w:rPr>
          <w:sz w:val="24"/>
          <w:rPrChange w:id="14320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321" w:author="Kendra Wyant" w:date="2023-05-31T13:43:00Z">
            <w:rPr>
              <w:spacing w:val="-2"/>
              <w:sz w:val="24"/>
            </w:rPr>
          </w:rPrChange>
        </w:rPr>
        <w:t>G,</w:t>
      </w:r>
      <w:r>
        <w:rPr>
          <w:sz w:val="24"/>
          <w:rPrChange w:id="14322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323" w:author="Kendra Wyant" w:date="2023-05-31T13:43:00Z">
            <w:rPr>
              <w:spacing w:val="-2"/>
              <w:sz w:val="24"/>
            </w:rPr>
          </w:rPrChange>
        </w:rPr>
        <w:t>Matcham</w:t>
      </w:r>
      <w:r>
        <w:rPr>
          <w:spacing w:val="-10"/>
          <w:sz w:val="24"/>
          <w:rPrChange w:id="14324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325" w:author="Kendra Wyant" w:date="2023-05-31T13:43:00Z">
            <w:rPr>
              <w:spacing w:val="-2"/>
              <w:sz w:val="24"/>
            </w:rPr>
          </w:rPrChange>
        </w:rPr>
        <w:t>F,</w:t>
      </w:r>
      <w:r>
        <w:rPr>
          <w:spacing w:val="-9"/>
          <w:sz w:val="24"/>
          <w:rPrChange w:id="14326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z w:val="24"/>
          <w:rPrChange w:id="14327" w:author="Kendra Wyant" w:date="2023-05-31T13:43:00Z">
            <w:rPr>
              <w:spacing w:val="-2"/>
              <w:sz w:val="24"/>
            </w:rPr>
          </w:rPrChange>
        </w:rPr>
        <w:t>Pace</w:t>
      </w:r>
      <w:r>
        <w:rPr>
          <w:spacing w:val="-9"/>
          <w:sz w:val="24"/>
          <w:rPrChange w:id="14328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29" w:author="Kendra Wyant" w:date="2023-05-31T13:43:00Z">
            <w:rPr>
              <w:spacing w:val="-2"/>
              <w:sz w:val="24"/>
            </w:rPr>
          </w:rPrChange>
        </w:rPr>
        <w:t>A,</w:t>
      </w:r>
      <w:r>
        <w:rPr>
          <w:spacing w:val="-10"/>
          <w:sz w:val="24"/>
          <w:rPrChange w:id="14330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31" w:author="Kendra Wyant" w:date="2023-05-31T13:43:00Z">
            <w:rPr>
              <w:spacing w:val="-2"/>
              <w:sz w:val="24"/>
            </w:rPr>
          </w:rPrChange>
        </w:rPr>
        <w:t>Mohr</w:t>
      </w:r>
      <w:r>
        <w:rPr>
          <w:spacing w:val="-9"/>
          <w:sz w:val="24"/>
          <w:rPrChange w:id="14332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33" w:author="Kendra Wyant" w:date="2023-05-31T13:43:00Z">
            <w:rPr>
              <w:spacing w:val="-2"/>
              <w:sz w:val="24"/>
            </w:rPr>
          </w:rPrChange>
        </w:rPr>
        <w:t>DC,</w:t>
      </w:r>
      <w:r>
        <w:rPr>
          <w:spacing w:val="-9"/>
          <w:sz w:val="24"/>
          <w:rPrChange w:id="14334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35" w:author="Kendra Wyant" w:date="2023-05-31T13:43:00Z">
            <w:rPr>
              <w:spacing w:val="-2"/>
              <w:sz w:val="24"/>
            </w:rPr>
          </w:rPrChange>
        </w:rPr>
        <w:t>Dobson</w:t>
      </w:r>
      <w:r>
        <w:rPr>
          <w:spacing w:val="-10"/>
          <w:sz w:val="24"/>
          <w:rPrChange w:id="14336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37" w:author="Kendra Wyant" w:date="2023-05-31T13:43:00Z">
            <w:rPr>
              <w:spacing w:val="-2"/>
              <w:sz w:val="24"/>
            </w:rPr>
          </w:rPrChange>
        </w:rPr>
        <w:t>R,</w:t>
      </w:r>
      <w:r>
        <w:rPr>
          <w:spacing w:val="-9"/>
          <w:sz w:val="24"/>
          <w:rPrChange w:id="14338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39" w:author="Kendra Wyant" w:date="2023-05-31T13:43:00Z">
            <w:rPr>
              <w:spacing w:val="-2"/>
              <w:sz w:val="24"/>
            </w:rPr>
          </w:rPrChange>
        </w:rPr>
        <w:t>Hotopf</w:t>
      </w:r>
      <w:r>
        <w:rPr>
          <w:spacing w:val="-9"/>
          <w:sz w:val="24"/>
          <w:rPrChange w:id="14340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41" w:author="Kendra Wyant" w:date="2023-05-31T13:43:00Z">
            <w:rPr>
              <w:spacing w:val="-2"/>
              <w:sz w:val="24"/>
            </w:rPr>
          </w:rPrChange>
        </w:rPr>
        <w:t>M.</w:t>
      </w:r>
      <w:r>
        <w:rPr>
          <w:spacing w:val="-9"/>
          <w:sz w:val="24"/>
          <w:rPrChange w:id="14342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43" w:author="Kendra Wyant" w:date="2023-05-31T13:43:00Z">
            <w:rPr>
              <w:spacing w:val="-2"/>
              <w:sz w:val="24"/>
            </w:rPr>
          </w:rPrChange>
        </w:rPr>
        <w:t>Digital</w:t>
      </w:r>
      <w:r>
        <w:rPr>
          <w:spacing w:val="-9"/>
          <w:sz w:val="24"/>
          <w:rPrChange w:id="14344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45" w:author="Kendra Wyant" w:date="2023-05-31T13:43:00Z">
            <w:rPr>
              <w:spacing w:val="-2"/>
              <w:sz w:val="24"/>
            </w:rPr>
          </w:rPrChange>
        </w:rPr>
        <w:t>health</w:t>
      </w:r>
      <w:r>
        <w:rPr>
          <w:spacing w:val="-10"/>
          <w:sz w:val="24"/>
          <w:rPrChange w:id="14346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47" w:author="Kendra Wyant" w:date="2023-05-31T13:43:00Z">
            <w:rPr>
              <w:spacing w:val="-2"/>
              <w:sz w:val="24"/>
            </w:rPr>
          </w:rPrChange>
        </w:rPr>
        <w:t>tools</w:t>
      </w:r>
      <w:r>
        <w:rPr>
          <w:spacing w:val="-10"/>
          <w:sz w:val="24"/>
          <w:rPrChange w:id="14348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49" w:author="Kendra Wyant" w:date="2023-05-31T13:43:00Z">
            <w:rPr>
              <w:spacing w:val="-2"/>
              <w:sz w:val="24"/>
            </w:rPr>
          </w:rPrChange>
        </w:rPr>
        <w:t>for</w:t>
      </w:r>
      <w:r>
        <w:rPr>
          <w:spacing w:val="-9"/>
          <w:sz w:val="24"/>
          <w:rPrChange w:id="14350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51" w:author="Kendra Wyant" w:date="2023-05-31T13:43:00Z">
            <w:rPr>
              <w:spacing w:val="-2"/>
              <w:sz w:val="24"/>
            </w:rPr>
          </w:rPrChange>
        </w:rPr>
        <w:t>the</w:t>
      </w:r>
      <w:r>
        <w:rPr>
          <w:spacing w:val="-10"/>
          <w:sz w:val="24"/>
          <w:rPrChange w:id="14352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53" w:author="Kendra Wyant" w:date="2023-05-31T13:43:00Z">
            <w:rPr>
              <w:spacing w:val="-2"/>
              <w:sz w:val="24"/>
            </w:rPr>
          </w:rPrChange>
        </w:rPr>
        <w:t>passive</w:t>
      </w:r>
      <w:r>
        <w:rPr>
          <w:sz w:val="24"/>
          <w:rPrChange w:id="14354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55" w:author="Kendra Wyant" w:date="2023-05-31T13:43:00Z">
            <w:rPr>
              <w:spacing w:val="-2"/>
              <w:sz w:val="24"/>
            </w:rPr>
          </w:rPrChange>
        </w:rPr>
        <w:t>monitoring</w:t>
      </w:r>
      <w:r>
        <w:rPr>
          <w:spacing w:val="-10"/>
          <w:sz w:val="24"/>
          <w:rPrChange w:id="14356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57" w:author="Kendra Wyant" w:date="2023-05-31T13:43:00Z">
            <w:rPr>
              <w:spacing w:val="-2"/>
              <w:sz w:val="24"/>
            </w:rPr>
          </w:rPrChange>
        </w:rPr>
        <w:t>of</w:t>
      </w:r>
      <w:r>
        <w:rPr>
          <w:spacing w:val="-9"/>
          <w:sz w:val="24"/>
          <w:rPrChange w:id="14358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359" w:author="Kendra Wyant" w:date="2023-05-31T13:43:00Z">
            <w:rPr>
              <w:spacing w:val="-2"/>
              <w:sz w:val="24"/>
            </w:rPr>
          </w:rPrChange>
        </w:rPr>
        <w:t>depression:</w:t>
      </w:r>
      <w:r>
        <w:rPr>
          <w:spacing w:val="8"/>
          <w:sz w:val="24"/>
          <w:rPrChange w:id="14360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z w:val="24"/>
          <w:rPrChange w:id="14361" w:author="Kendra Wyant" w:date="2023-05-31T13:43:00Z">
            <w:rPr>
              <w:spacing w:val="-2"/>
              <w:sz w:val="24"/>
            </w:rPr>
          </w:rPrChange>
        </w:rPr>
        <w:t>A</w:t>
      </w:r>
      <w:r>
        <w:rPr>
          <w:spacing w:val="-10"/>
          <w:sz w:val="24"/>
          <w:rPrChange w:id="14362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63" w:author="Kendra Wyant" w:date="2023-05-31T13:43:00Z">
            <w:rPr>
              <w:spacing w:val="-2"/>
              <w:sz w:val="24"/>
            </w:rPr>
          </w:rPrChange>
        </w:rPr>
        <w:t>systematic</w:t>
      </w:r>
      <w:r>
        <w:rPr>
          <w:spacing w:val="-9"/>
          <w:sz w:val="24"/>
          <w:rPrChange w:id="14364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65" w:author="Kendra Wyant" w:date="2023-05-31T13:43:00Z">
            <w:rPr>
              <w:spacing w:val="-2"/>
              <w:sz w:val="24"/>
            </w:rPr>
          </w:rPrChange>
        </w:rPr>
        <w:t>review</w:t>
      </w:r>
      <w:r>
        <w:rPr>
          <w:spacing w:val="-9"/>
          <w:sz w:val="24"/>
          <w:rPrChange w:id="14366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67" w:author="Kendra Wyant" w:date="2023-05-31T13:43:00Z">
            <w:rPr>
              <w:spacing w:val="-2"/>
              <w:sz w:val="24"/>
            </w:rPr>
          </w:rPrChange>
        </w:rPr>
        <w:t>of</w:t>
      </w:r>
      <w:r>
        <w:rPr>
          <w:spacing w:val="-10"/>
          <w:sz w:val="24"/>
          <w:rPrChange w:id="14368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69" w:author="Kendra Wyant" w:date="2023-05-31T13:43:00Z">
            <w:rPr>
              <w:spacing w:val="-2"/>
              <w:sz w:val="24"/>
            </w:rPr>
          </w:rPrChange>
        </w:rPr>
        <w:t>methods.</w:t>
      </w:r>
      <w:r>
        <w:rPr>
          <w:spacing w:val="7"/>
          <w:sz w:val="24"/>
          <w:rPrChange w:id="14370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i/>
          <w:sz w:val="24"/>
          <w:rPrChange w:id="14371" w:author="Kendra Wyant" w:date="2023-05-31T13:43:00Z">
            <w:rPr>
              <w:i/>
              <w:spacing w:val="-2"/>
              <w:sz w:val="24"/>
            </w:rPr>
          </w:rPrChange>
        </w:rPr>
        <w:t>npj</w:t>
      </w:r>
      <w:r>
        <w:rPr>
          <w:i/>
          <w:spacing w:val="-6"/>
          <w:sz w:val="24"/>
          <w:rPrChange w:id="14372" w:author="Kendra Wyant" w:date="2023-05-31T13:43:00Z">
            <w:rPr>
              <w:i/>
              <w:spacing w:val="-13"/>
              <w:sz w:val="24"/>
            </w:rPr>
          </w:rPrChange>
        </w:rPr>
        <w:t xml:space="preserve"> </w:t>
      </w:r>
      <w:r>
        <w:rPr>
          <w:i/>
          <w:sz w:val="24"/>
          <w:rPrChange w:id="14373" w:author="Kendra Wyant" w:date="2023-05-31T13:43:00Z">
            <w:rPr>
              <w:i/>
              <w:spacing w:val="-2"/>
              <w:sz w:val="24"/>
            </w:rPr>
          </w:rPrChange>
        </w:rPr>
        <w:t>Digital</w:t>
      </w:r>
      <w:r>
        <w:rPr>
          <w:i/>
          <w:spacing w:val="-6"/>
          <w:sz w:val="24"/>
          <w:rPrChange w:id="14374" w:author="Kendra Wyant" w:date="2023-05-31T13:43:00Z">
            <w:rPr>
              <w:i/>
              <w:spacing w:val="-13"/>
              <w:sz w:val="24"/>
            </w:rPr>
          </w:rPrChange>
        </w:rPr>
        <w:t xml:space="preserve"> </w:t>
      </w:r>
      <w:r>
        <w:rPr>
          <w:i/>
          <w:sz w:val="24"/>
          <w:rPrChange w:id="14375" w:author="Kendra Wyant" w:date="2023-05-31T13:43:00Z">
            <w:rPr>
              <w:i/>
              <w:spacing w:val="-2"/>
              <w:sz w:val="24"/>
            </w:rPr>
          </w:rPrChange>
        </w:rPr>
        <w:t>Medicine</w:t>
      </w:r>
      <w:r>
        <w:rPr>
          <w:i/>
          <w:spacing w:val="-5"/>
          <w:sz w:val="24"/>
          <w:rPrChange w:id="14376" w:author="Kendra Wyant" w:date="2023-05-31T13:43:00Z">
            <w:rPr>
              <w:i/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77" w:author="Kendra Wyant" w:date="2023-05-31T13:43:00Z">
            <w:rPr>
              <w:spacing w:val="-2"/>
              <w:sz w:val="24"/>
            </w:rPr>
          </w:rPrChange>
        </w:rPr>
        <w:t>Nature</w:t>
      </w:r>
      <w:r>
        <w:rPr>
          <w:sz w:val="24"/>
          <w:rPrChange w:id="14378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79" w:author="Kendra Wyant" w:date="2023-05-31T13:43:00Z">
            <w:rPr>
              <w:spacing w:val="-2"/>
              <w:sz w:val="24"/>
            </w:rPr>
          </w:rPrChange>
        </w:rPr>
        <w:t>Publishing</w:t>
      </w:r>
      <w:r>
        <w:rPr>
          <w:sz w:val="24"/>
          <w:rPrChange w:id="14380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  <w:rPrChange w:id="14381" w:author="Kendra Wyant" w:date="2023-05-31T13:43:00Z">
            <w:rPr>
              <w:spacing w:val="-2"/>
              <w:sz w:val="24"/>
            </w:rPr>
          </w:rPrChange>
        </w:rPr>
        <w:t xml:space="preserve">Group; </w:t>
      </w:r>
      <w:r>
        <w:rPr>
          <w:sz w:val="24"/>
        </w:rPr>
        <w:t>2022 Jan;5(1):1–14.</w:t>
      </w:r>
      <w:r>
        <w:rPr>
          <w:spacing w:val="38"/>
          <w:sz w:val="24"/>
          <w:rPrChange w:id="14382" w:author="Kendra Wyant" w:date="2023-05-31T13:43:00Z">
            <w:rPr>
              <w:spacing w:val="40"/>
              <w:sz w:val="24"/>
            </w:rPr>
          </w:rPrChange>
        </w:rPr>
        <w:t xml:space="preserve"> </w:t>
      </w:r>
      <w:r>
        <w:rPr>
          <w:sz w:val="24"/>
        </w:rPr>
        <w:t>[doi:</w:t>
      </w:r>
      <w:r>
        <w:rPr>
          <w:spacing w:val="38"/>
          <w:sz w:val="24"/>
          <w:rPrChange w:id="14383" w:author="Kendra Wyant" w:date="2023-05-31T13:43:00Z">
            <w:rPr>
              <w:spacing w:val="40"/>
              <w:sz w:val="24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"https://doi.org/1</w:instrText>
      </w:r>
      <w:r w:rsidR="00765778">
        <w:instrText>0.1038/s41746-021-00548-8" \h</w:instrText>
      </w:r>
      <w:r w:rsidR="00765778">
        <w:fldChar w:fldCharType="separate"/>
      </w:r>
      <w:r>
        <w:rPr>
          <w:sz w:val="24"/>
        </w:rPr>
        <w:t>10.1038/s41746-021-00548-8]</w:t>
      </w:r>
      <w:r w:rsidR="00765778">
        <w:rPr>
          <w:sz w:val="24"/>
        </w:rPr>
        <w:fldChar w:fldCharType="end"/>
      </w:r>
    </w:p>
    <w:p w14:paraId="14EE4459" w14:textId="77777777" w:rsidR="00DC3B47" w:rsidRDefault="00DC3B47">
      <w:pPr>
        <w:pStyle w:val="BodyText"/>
        <w:spacing w:before="2"/>
        <w:rPr>
          <w:del w:id="14384" w:author="Kendra Wyant" w:date="2023-05-31T13:43:00Z"/>
          <w:sz w:val="35"/>
        </w:rPr>
      </w:pPr>
    </w:p>
    <w:p w14:paraId="45565FF3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4" w:line="355" w:lineRule="auto"/>
        <w:ind w:right="918" w:firstLine="0"/>
        <w:rPr>
          <w:sz w:val="24"/>
        </w:rPr>
        <w:pPrChange w:id="14385" w:author="Kendra Wyant" w:date="2023-05-31T13:43:00Z">
          <w:pPr>
            <w:pStyle w:val="ListParagraph"/>
            <w:numPr>
              <w:numId w:val="5"/>
            </w:numPr>
            <w:tabs>
              <w:tab w:val="left" w:pos="553"/>
            </w:tabs>
            <w:spacing w:line="355" w:lineRule="auto"/>
            <w:ind w:left="142" w:right="553" w:firstLine="9"/>
          </w:pPr>
        </w:pPrChange>
      </w:pPr>
      <w:r>
        <w:rPr>
          <w:sz w:val="24"/>
          <w:rPrChange w:id="14386" w:author="Kendra Wyant" w:date="2023-05-31T13:43:00Z">
            <w:rPr>
              <w:spacing w:val="-2"/>
              <w:sz w:val="24"/>
            </w:rPr>
          </w:rPrChange>
        </w:rPr>
        <w:t>Ortiz</w:t>
      </w:r>
      <w:r>
        <w:rPr>
          <w:sz w:val="24"/>
          <w:rPrChange w:id="1438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388" w:author="Kendra Wyant" w:date="2023-05-31T13:43:00Z">
            <w:rPr>
              <w:spacing w:val="-2"/>
              <w:sz w:val="24"/>
            </w:rPr>
          </w:rPrChange>
        </w:rPr>
        <w:t>A,</w:t>
      </w:r>
      <w:r>
        <w:rPr>
          <w:sz w:val="24"/>
          <w:rPrChange w:id="14389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  <w:rPrChange w:id="14390" w:author="Kendra Wyant" w:date="2023-05-31T13:43:00Z">
            <w:rPr>
              <w:spacing w:val="-2"/>
              <w:sz w:val="24"/>
            </w:rPr>
          </w:rPrChange>
        </w:rPr>
        <w:t>Maslej</w:t>
      </w:r>
      <w:r>
        <w:rPr>
          <w:sz w:val="24"/>
          <w:rPrChange w:id="1439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392" w:author="Kendra Wyant" w:date="2023-05-31T13:43:00Z">
            <w:rPr>
              <w:spacing w:val="-2"/>
              <w:sz w:val="24"/>
            </w:rPr>
          </w:rPrChange>
        </w:rPr>
        <w:t>MM,</w:t>
      </w:r>
      <w:r>
        <w:rPr>
          <w:sz w:val="24"/>
          <w:rPrChange w:id="1439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394" w:author="Kendra Wyant" w:date="2023-05-31T13:43:00Z">
            <w:rPr>
              <w:spacing w:val="-2"/>
              <w:sz w:val="24"/>
            </w:rPr>
          </w:rPrChange>
        </w:rPr>
        <w:t>Husain</w:t>
      </w:r>
      <w:r>
        <w:rPr>
          <w:sz w:val="24"/>
          <w:rPrChange w:id="1439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396" w:author="Kendra Wyant" w:date="2023-05-31T13:43:00Z">
            <w:rPr>
              <w:spacing w:val="-2"/>
              <w:sz w:val="24"/>
            </w:rPr>
          </w:rPrChange>
        </w:rPr>
        <w:t>MI,</w:t>
      </w:r>
      <w:r>
        <w:rPr>
          <w:sz w:val="24"/>
          <w:rPrChange w:id="14397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  <w:rPrChange w:id="14398" w:author="Kendra Wyant" w:date="2023-05-31T13:43:00Z">
            <w:rPr>
              <w:spacing w:val="-2"/>
              <w:sz w:val="24"/>
            </w:rPr>
          </w:rPrChange>
        </w:rPr>
        <w:t>Daskalakis</w:t>
      </w:r>
      <w:r>
        <w:rPr>
          <w:sz w:val="24"/>
          <w:rPrChange w:id="1439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400" w:author="Kendra Wyant" w:date="2023-05-31T13:43:00Z">
            <w:rPr>
              <w:spacing w:val="-2"/>
              <w:sz w:val="24"/>
            </w:rPr>
          </w:rPrChange>
        </w:rPr>
        <w:t>ZJ,</w:t>
      </w:r>
      <w:r>
        <w:rPr>
          <w:sz w:val="24"/>
          <w:rPrChange w:id="1440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402" w:author="Kendra Wyant" w:date="2023-05-31T13:43:00Z">
            <w:rPr>
              <w:spacing w:val="-2"/>
              <w:sz w:val="24"/>
            </w:rPr>
          </w:rPrChange>
        </w:rPr>
        <w:t>Mulsant</w:t>
      </w:r>
      <w:r>
        <w:rPr>
          <w:sz w:val="24"/>
          <w:rPrChange w:id="1440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404" w:author="Kendra Wyant" w:date="2023-05-31T13:43:00Z">
            <w:rPr>
              <w:spacing w:val="-2"/>
              <w:sz w:val="24"/>
            </w:rPr>
          </w:rPrChange>
        </w:rPr>
        <w:t>BH.</w:t>
      </w:r>
      <w:r>
        <w:rPr>
          <w:sz w:val="24"/>
          <w:rPrChange w:id="1440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406" w:author="Kendra Wyant" w:date="2023-05-31T13:43:00Z">
            <w:rPr>
              <w:spacing w:val="-2"/>
              <w:sz w:val="24"/>
            </w:rPr>
          </w:rPrChange>
        </w:rPr>
        <w:t>Apps</w:t>
      </w:r>
      <w:r>
        <w:rPr>
          <w:sz w:val="24"/>
          <w:rPrChange w:id="1440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408" w:author="Kendra Wyant" w:date="2023-05-31T13:43:00Z">
            <w:rPr>
              <w:spacing w:val="-2"/>
              <w:sz w:val="24"/>
            </w:rPr>
          </w:rPrChange>
        </w:rPr>
        <w:t>and</w:t>
      </w:r>
      <w:r>
        <w:rPr>
          <w:sz w:val="24"/>
          <w:rPrChange w:id="1440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410" w:author="Kendra Wyant" w:date="2023-05-31T13:43:00Z">
            <w:rPr>
              <w:spacing w:val="-2"/>
              <w:sz w:val="24"/>
            </w:rPr>
          </w:rPrChange>
        </w:rPr>
        <w:t>gaps</w:t>
      </w:r>
      <w:r>
        <w:rPr>
          <w:sz w:val="24"/>
          <w:rPrChange w:id="1441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412" w:author="Kendra Wyant" w:date="2023-05-31T13:43:00Z">
            <w:rPr>
              <w:spacing w:val="-2"/>
              <w:sz w:val="24"/>
            </w:rPr>
          </w:rPrChange>
        </w:rPr>
        <w:t>in</w:t>
      </w:r>
      <w:r>
        <w:rPr>
          <w:sz w:val="24"/>
          <w:rPrChange w:id="1441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</w:rPr>
        <w:t>bipolar</w:t>
      </w:r>
      <w:r>
        <w:rPr>
          <w:spacing w:val="-8"/>
          <w:sz w:val="24"/>
          <w:rPrChange w:id="14414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  <w:rPrChange w:id="14415" w:author="Kendra Wyant" w:date="2023-05-31T13:43:00Z">
            <w:rPr>
              <w:sz w:val="24"/>
            </w:rPr>
          </w:rPrChange>
        </w:rPr>
        <w:t>disorder: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  <w:rPrChange w:id="14416" w:author="Kendra Wyant" w:date="2023-05-31T13:43:00Z">
            <w:rPr>
              <w:sz w:val="24"/>
            </w:rPr>
          </w:rPrChange>
        </w:rPr>
        <w:t>A</w:t>
      </w:r>
      <w:r>
        <w:rPr>
          <w:spacing w:val="-8"/>
          <w:sz w:val="24"/>
          <w:rPrChange w:id="1441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418" w:author="Kendra Wyant" w:date="2023-05-31T13:43:00Z">
            <w:rPr>
              <w:sz w:val="24"/>
            </w:rPr>
          </w:rPrChange>
        </w:rPr>
        <w:t>systematic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rPrChange w:id="14419" w:author="Kendra Wyant" w:date="2023-05-31T13:43:00Z">
            <w:rPr>
              <w:sz w:val="24"/>
            </w:rPr>
          </w:rPrChange>
        </w:rPr>
        <w:t>review</w:t>
      </w:r>
      <w:r>
        <w:rPr>
          <w:spacing w:val="-8"/>
          <w:sz w:val="24"/>
          <w:rPrChange w:id="1442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421" w:author="Kendra Wyant" w:date="2023-05-31T13:43:00Z">
            <w:rPr>
              <w:sz w:val="24"/>
            </w:rPr>
          </w:rPrChange>
        </w:rPr>
        <w:t>on</w:t>
      </w:r>
      <w:r>
        <w:rPr>
          <w:spacing w:val="-8"/>
          <w:sz w:val="24"/>
          <w:rPrChange w:id="1442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423" w:author="Kendra Wyant" w:date="2023-05-31T13:43:00Z">
            <w:rPr>
              <w:sz w:val="24"/>
            </w:rPr>
          </w:rPrChange>
        </w:rPr>
        <w:t>electronic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rPrChange w:id="14424" w:author="Kendra Wyant" w:date="2023-05-31T13:43:00Z">
            <w:rPr>
              <w:sz w:val="24"/>
            </w:rPr>
          </w:rPrChange>
        </w:rPr>
        <w:t>monitoring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rPrChange w:id="14425" w:author="Kendra Wyant" w:date="2023-05-31T13:43:00Z">
            <w:rPr>
              <w:sz w:val="24"/>
            </w:rPr>
          </w:rPrChange>
        </w:rPr>
        <w:t>for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rPrChange w:id="14426" w:author="Kendra Wyant" w:date="2023-05-31T13:43:00Z">
            <w:rPr>
              <w:sz w:val="24"/>
            </w:rPr>
          </w:rPrChange>
        </w:rPr>
        <w:t>episode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rPrChange w:id="14427" w:author="Kendra Wyant" w:date="2023-05-31T13:43:00Z">
            <w:rPr>
              <w:sz w:val="24"/>
            </w:rPr>
          </w:rPrChange>
        </w:rPr>
        <w:t>prediction.</w:t>
      </w:r>
      <w:r>
        <w:rPr>
          <w:spacing w:val="-2"/>
          <w:sz w:val="24"/>
          <w:rPrChange w:id="14428" w:author="Kendra Wyant" w:date="2023-05-31T13:43:00Z">
            <w:rPr>
              <w:spacing w:val="9"/>
              <w:sz w:val="24"/>
            </w:rPr>
          </w:rPrChange>
        </w:rPr>
        <w:t xml:space="preserve"> </w:t>
      </w:r>
      <w:r>
        <w:rPr>
          <w:i/>
          <w:sz w:val="24"/>
        </w:rPr>
        <w:t>Journal</w:t>
      </w:r>
      <w:r>
        <w:rPr>
          <w:i/>
          <w:sz w:val="24"/>
          <w:rPrChange w:id="14429" w:author="Kendra Wyant" w:date="2023-05-31T13:43:00Z">
            <w:rPr>
              <w:i/>
              <w:spacing w:val="-5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of Affective Disorders </w:t>
      </w:r>
      <w:r>
        <w:rPr>
          <w:sz w:val="24"/>
        </w:rPr>
        <w:t>2021 Dec;295:1190–1200.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"https://doi.org/10.1016/j.jad.2021.08.140" \h</w:instrText>
      </w:r>
      <w:r w:rsidR="00765778">
        <w:fldChar w:fldCharType="separate"/>
      </w:r>
      <w:r>
        <w:rPr>
          <w:sz w:val="24"/>
        </w:rPr>
        <w:t>10.1016/j.jad.2021.08.140]</w:t>
      </w:r>
      <w:r w:rsidR="00765778">
        <w:rPr>
          <w:sz w:val="24"/>
        </w:rPr>
        <w:fldChar w:fldCharType="end"/>
      </w:r>
    </w:p>
    <w:p w14:paraId="1DABD4AE" w14:textId="77777777" w:rsidR="003146FC" w:rsidRDefault="003146FC">
      <w:pPr>
        <w:spacing w:line="355" w:lineRule="auto"/>
        <w:rPr>
          <w:ins w:id="14430" w:author="Kendra Wyant" w:date="2023-05-31T13:43:00Z"/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640AE429" w14:textId="77777777" w:rsidR="003146FC" w:rsidRDefault="003146FC">
      <w:pPr>
        <w:pStyle w:val="BodyText"/>
        <w:rPr>
          <w:sz w:val="9"/>
          <w:rPrChange w:id="14431" w:author="Kendra Wyant" w:date="2023-05-31T13:43:00Z">
            <w:rPr>
              <w:sz w:val="35"/>
            </w:rPr>
          </w:rPrChange>
        </w:rPr>
        <w:pPrChange w:id="14432" w:author="Kendra Wyant" w:date="2023-05-31T13:43:00Z">
          <w:pPr>
            <w:pStyle w:val="BodyText"/>
            <w:spacing w:before="3"/>
          </w:pPr>
        </w:pPrChange>
      </w:pPr>
    </w:p>
    <w:p w14:paraId="10DFE7A4" w14:textId="13C0D051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118" w:line="355" w:lineRule="auto"/>
        <w:ind w:left="159" w:right="755" w:firstLine="0"/>
        <w:rPr>
          <w:sz w:val="24"/>
        </w:rPr>
        <w:pPrChange w:id="14433" w:author="Kendra Wyant" w:date="2023-05-31T13:43:00Z">
          <w:pPr>
            <w:pStyle w:val="ListParagraph"/>
            <w:numPr>
              <w:numId w:val="5"/>
            </w:numPr>
            <w:tabs>
              <w:tab w:val="left" w:pos="555"/>
            </w:tabs>
            <w:spacing w:line="355" w:lineRule="auto"/>
            <w:ind w:left="153" w:right="552" w:hanging="3"/>
          </w:pPr>
        </w:pPrChange>
      </w:pPr>
      <w:r>
        <w:rPr>
          <w:spacing w:val="-4"/>
          <w:sz w:val="24"/>
          <w:rPrChange w:id="14434" w:author="Kendra Wyant" w:date="2023-05-31T13:43:00Z">
            <w:rPr>
              <w:sz w:val="24"/>
            </w:rPr>
          </w:rPrChange>
        </w:rPr>
        <w:t>Faurholt-Jepsen</w:t>
      </w:r>
      <w:r>
        <w:rPr>
          <w:spacing w:val="-4"/>
          <w:sz w:val="24"/>
          <w:rPrChange w:id="1443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4436" w:author="Kendra Wyant" w:date="2023-05-31T13:43:00Z">
            <w:rPr>
              <w:sz w:val="24"/>
            </w:rPr>
          </w:rPrChange>
        </w:rPr>
        <w:t>M,</w:t>
      </w:r>
      <w:r>
        <w:rPr>
          <w:spacing w:val="-4"/>
          <w:sz w:val="24"/>
          <w:rPrChange w:id="1443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4438" w:author="Kendra Wyant" w:date="2023-05-31T13:43:00Z">
            <w:rPr>
              <w:sz w:val="24"/>
            </w:rPr>
          </w:rPrChange>
        </w:rPr>
        <w:t>Bauer</w:t>
      </w:r>
      <w:r>
        <w:rPr>
          <w:spacing w:val="-4"/>
          <w:sz w:val="24"/>
          <w:rPrChange w:id="1443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4440" w:author="Kendra Wyant" w:date="2023-05-31T13:43:00Z">
            <w:rPr>
              <w:sz w:val="24"/>
            </w:rPr>
          </w:rPrChange>
        </w:rPr>
        <w:t>M,</w:t>
      </w:r>
      <w:r>
        <w:rPr>
          <w:spacing w:val="-4"/>
          <w:sz w:val="24"/>
          <w:rPrChange w:id="1444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4442" w:author="Kendra Wyant" w:date="2023-05-31T13:43:00Z">
            <w:rPr>
              <w:sz w:val="24"/>
            </w:rPr>
          </w:rPrChange>
        </w:rPr>
        <w:t>Kessing</w:t>
      </w:r>
      <w:r>
        <w:rPr>
          <w:spacing w:val="-4"/>
          <w:sz w:val="24"/>
          <w:rPrChange w:id="1444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4444" w:author="Kendra Wyant" w:date="2023-05-31T13:43:00Z">
            <w:rPr>
              <w:sz w:val="24"/>
            </w:rPr>
          </w:rPrChange>
        </w:rPr>
        <w:t>LV.</w:t>
      </w:r>
      <w:r>
        <w:rPr>
          <w:spacing w:val="-4"/>
          <w:sz w:val="24"/>
          <w:rPrChange w:id="1444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4446" w:author="Kendra Wyant" w:date="2023-05-31T13:43:00Z">
            <w:rPr>
              <w:sz w:val="24"/>
            </w:rPr>
          </w:rPrChange>
        </w:rPr>
        <w:t>Smartphone-based</w:t>
      </w:r>
      <w:r>
        <w:rPr>
          <w:spacing w:val="-4"/>
          <w:sz w:val="24"/>
          <w:rPrChange w:id="1444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4448" w:author="Kendra Wyant" w:date="2023-05-31T13:43:00Z">
            <w:rPr>
              <w:sz w:val="24"/>
            </w:rPr>
          </w:rPrChange>
        </w:rPr>
        <w:t>objective</w:t>
      </w:r>
      <w:r>
        <w:rPr>
          <w:spacing w:val="-4"/>
          <w:sz w:val="24"/>
          <w:rPrChange w:id="1444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4450" w:author="Kendra Wyant" w:date="2023-05-31T13:43:00Z">
            <w:rPr>
              <w:sz w:val="24"/>
            </w:rPr>
          </w:rPrChange>
        </w:rPr>
        <w:t>monitoring</w:t>
      </w:r>
      <w:r>
        <w:rPr>
          <w:spacing w:val="-4"/>
          <w:sz w:val="24"/>
          <w:rPrChange w:id="1445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4452" w:author="Kendra Wyant" w:date="2023-05-31T13:43:00Z">
            <w:rPr>
              <w:sz w:val="24"/>
            </w:rPr>
          </w:rPrChange>
        </w:rPr>
        <w:t xml:space="preserve">in </w:t>
      </w:r>
      <w:r>
        <w:rPr>
          <w:sz w:val="24"/>
        </w:rPr>
        <w:t>bipolar</w:t>
      </w:r>
      <w:r>
        <w:rPr>
          <w:sz w:val="24"/>
          <w:rPrChange w:id="14453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</w:rPr>
        <w:t>disorder:</w:t>
      </w:r>
      <w:r>
        <w:rPr>
          <w:spacing w:val="40"/>
          <w:sz w:val="24"/>
          <w:rPrChange w:id="14454" w:author="Kendra Wyant" w:date="2023-05-31T13:43:00Z">
            <w:rPr>
              <w:spacing w:val="17"/>
              <w:sz w:val="24"/>
            </w:rPr>
          </w:rPrChange>
        </w:rPr>
        <w:t xml:space="preserve"> </w:t>
      </w:r>
      <w:r>
        <w:rPr>
          <w:sz w:val="24"/>
        </w:rPr>
        <w:t>Status</w:t>
      </w:r>
      <w:r>
        <w:rPr>
          <w:sz w:val="24"/>
          <w:rPrChange w:id="14455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</w:rPr>
        <w:t>and</w:t>
      </w:r>
      <w:r>
        <w:rPr>
          <w:sz w:val="24"/>
          <w:rPrChange w:id="14456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</w:rPr>
        <w:t>considerations.</w:t>
      </w:r>
      <w:r>
        <w:rPr>
          <w:spacing w:val="40"/>
          <w:sz w:val="24"/>
          <w:rPrChange w:id="14457" w:author="Kendra Wyant" w:date="2023-05-31T13:43:00Z">
            <w:rPr>
              <w:spacing w:val="17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International Journal of Bipolar Disorders </w:t>
      </w:r>
      <w:r>
        <w:rPr>
          <w:sz w:val="24"/>
        </w:rPr>
        <w:t>2018 Jan;6.</w:t>
      </w:r>
      <w:r>
        <w:rPr>
          <w:spacing w:val="40"/>
          <w:sz w:val="24"/>
        </w:rPr>
        <w:t xml:space="preserve"> </w:t>
      </w:r>
      <w:ins w:id="14458" w:author="Kendra Wyant" w:date="2023-05-31T13:43:00Z">
        <w:r>
          <w:rPr>
            <w:sz w:val="24"/>
          </w:rPr>
          <w:t>PMID:2935</w:t>
        </w:r>
      </w:ins>
      <w:r w:rsidR="00765778">
        <w:fldChar w:fldCharType="begin"/>
      </w:r>
      <w:r w:rsidR="00765778">
        <w:instrText>HYPERLINK "https://www.ncbi.nlm.nih.gov/pubmed/29359252" \h</w:instrText>
      </w:r>
      <w:r w:rsidR="00765778">
        <w:fldChar w:fldCharType="separate"/>
      </w:r>
      <w:del w:id="14459" w:author="Kendra Wyant" w:date="2023-05-31T13:43:00Z">
        <w:r w:rsidR="00F53A9D">
          <w:rPr>
            <w:sz w:val="24"/>
          </w:rPr>
          <w:delText>PMID:29359252</w:delText>
        </w:r>
      </w:del>
      <w:ins w:id="14460" w:author="Kendra Wyant" w:date="2023-05-31T13:43:00Z">
        <w:r>
          <w:rPr>
            <w:sz w:val="24"/>
          </w:rPr>
          <w:t>9252</w:t>
        </w:r>
      </w:ins>
      <w:r w:rsidR="00765778">
        <w:rPr>
          <w:sz w:val="24"/>
        </w:rPr>
        <w:fldChar w:fldCharType="end"/>
      </w:r>
    </w:p>
    <w:p w14:paraId="67047FED" w14:textId="77777777" w:rsidR="00DC3B47" w:rsidRDefault="00DC3B47">
      <w:pPr>
        <w:pStyle w:val="BodyText"/>
        <w:spacing w:before="3"/>
        <w:rPr>
          <w:del w:id="14461" w:author="Kendra Wyant" w:date="2023-05-31T13:43:00Z"/>
          <w:sz w:val="35"/>
        </w:rPr>
      </w:pPr>
    </w:p>
    <w:p w14:paraId="78C643E2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9" w:right="907" w:firstLine="0"/>
        <w:rPr>
          <w:sz w:val="24"/>
        </w:rPr>
        <w:pPrChange w:id="14462" w:author="Kendra Wyant" w:date="2023-05-31T13:43:00Z">
          <w:pPr>
            <w:pStyle w:val="ListParagraph"/>
            <w:numPr>
              <w:numId w:val="5"/>
            </w:numPr>
            <w:tabs>
              <w:tab w:val="left" w:pos="555"/>
            </w:tabs>
            <w:spacing w:line="355" w:lineRule="auto"/>
            <w:ind w:right="557" w:hanging="9"/>
          </w:pPr>
        </w:pPrChange>
      </w:pPr>
      <w:r>
        <w:rPr>
          <w:sz w:val="24"/>
        </w:rPr>
        <w:t xml:space="preserve">Stone AA, Broderick JE, Schwartz JE, Shiffman S, Litcher-Kelly L, Calvanese P. </w:t>
      </w:r>
      <w:r>
        <w:rPr>
          <w:spacing w:val="-4"/>
          <w:sz w:val="24"/>
        </w:rPr>
        <w:t>Intensive</w:t>
      </w:r>
      <w:r>
        <w:rPr>
          <w:spacing w:val="-4"/>
          <w:sz w:val="24"/>
          <w:rPrChange w:id="1446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</w:rPr>
        <w:t>momentary</w:t>
      </w:r>
      <w:r>
        <w:rPr>
          <w:spacing w:val="-4"/>
          <w:sz w:val="24"/>
          <w:rPrChange w:id="14464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</w:rPr>
        <w:t>reporting</w:t>
      </w:r>
      <w:r>
        <w:rPr>
          <w:spacing w:val="-5"/>
          <w:sz w:val="24"/>
          <w:rPrChange w:id="14465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</w:rPr>
        <w:t>of</w:t>
      </w:r>
      <w:r>
        <w:rPr>
          <w:spacing w:val="-4"/>
          <w:sz w:val="24"/>
          <w:rPrChange w:id="14466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</w:rPr>
        <w:t>pain</w:t>
      </w:r>
      <w:r>
        <w:rPr>
          <w:spacing w:val="-4"/>
          <w:sz w:val="24"/>
          <w:rPrChange w:id="14467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</w:rPr>
        <w:t>with</w:t>
      </w:r>
      <w:r>
        <w:rPr>
          <w:spacing w:val="-4"/>
          <w:sz w:val="24"/>
          <w:rPrChange w:id="14468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</w:rPr>
        <w:t>an</w:t>
      </w:r>
      <w:r>
        <w:rPr>
          <w:spacing w:val="-4"/>
          <w:sz w:val="24"/>
          <w:rPrChange w:id="1446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</w:rPr>
        <w:t>electronic</w:t>
      </w:r>
      <w:r>
        <w:rPr>
          <w:spacing w:val="-4"/>
          <w:sz w:val="24"/>
          <w:rPrChange w:id="14470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</w:rPr>
        <w:t>diary:</w:t>
      </w:r>
      <w:r>
        <w:rPr>
          <w:spacing w:val="15"/>
          <w:sz w:val="24"/>
          <w:rPrChange w:id="14471" w:author="Kendra Wyant" w:date="2023-05-31T13:43:00Z">
            <w:rPr>
              <w:spacing w:val="7"/>
              <w:sz w:val="24"/>
            </w:rPr>
          </w:rPrChange>
        </w:rPr>
        <w:t xml:space="preserve"> </w:t>
      </w:r>
      <w:r>
        <w:rPr>
          <w:spacing w:val="-4"/>
          <w:sz w:val="24"/>
        </w:rPr>
        <w:t>Reactivity,</w:t>
      </w:r>
      <w:r>
        <w:rPr>
          <w:spacing w:val="-4"/>
          <w:sz w:val="24"/>
          <w:rPrChange w:id="14472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</w:rPr>
        <w:t>compliance,</w:t>
      </w:r>
      <w:r>
        <w:rPr>
          <w:spacing w:val="-4"/>
          <w:sz w:val="24"/>
          <w:rPrChange w:id="1447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474" w:author="Kendra Wyant" w:date="2023-05-31T13:43:00Z">
            <w:rPr>
              <w:spacing w:val="-4"/>
              <w:sz w:val="24"/>
            </w:rPr>
          </w:rPrChange>
        </w:rPr>
        <w:t xml:space="preserve">and </w:t>
      </w:r>
      <w:r>
        <w:rPr>
          <w:sz w:val="24"/>
        </w:rPr>
        <w:t>patient satisfaction.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Pain </w:t>
      </w:r>
      <w:r>
        <w:rPr>
          <w:sz w:val="24"/>
        </w:rPr>
        <w:t>2003 Jul;104(1-2):343–351.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"https://www.ncbi.nlm.nih.gov/pubmed/12855344" \h</w:instrText>
      </w:r>
      <w:r w:rsidR="00765778">
        <w:fldChar w:fldCharType="separate"/>
      </w:r>
      <w:r>
        <w:rPr>
          <w:sz w:val="24"/>
        </w:rPr>
        <w:t>PMID:12855344</w:t>
      </w:r>
      <w:r w:rsidR="00765778">
        <w:rPr>
          <w:sz w:val="24"/>
        </w:rPr>
        <w:fldChar w:fldCharType="end"/>
      </w:r>
    </w:p>
    <w:p w14:paraId="32AC9265" w14:textId="77777777" w:rsidR="00DC3B47" w:rsidRDefault="00DC3B47">
      <w:pPr>
        <w:spacing w:line="355" w:lineRule="auto"/>
        <w:rPr>
          <w:del w:id="14475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1790ABB" w14:textId="77777777" w:rsidR="00DC3B47" w:rsidRDefault="00DC3B47">
      <w:pPr>
        <w:pStyle w:val="BodyText"/>
        <w:rPr>
          <w:del w:id="14476" w:author="Kendra Wyant" w:date="2023-05-31T13:43:00Z"/>
          <w:sz w:val="9"/>
        </w:rPr>
      </w:pPr>
    </w:p>
    <w:p w14:paraId="692735FA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9" w:right="741" w:firstLine="0"/>
        <w:rPr>
          <w:sz w:val="24"/>
        </w:rPr>
        <w:pPrChange w:id="14477" w:author="Kendra Wyant" w:date="2023-05-31T13:43:00Z">
          <w:pPr>
            <w:pStyle w:val="ListParagraph"/>
            <w:numPr>
              <w:numId w:val="5"/>
            </w:numPr>
            <w:tabs>
              <w:tab w:val="left" w:pos="550"/>
            </w:tabs>
            <w:spacing w:before="118" w:line="355" w:lineRule="auto"/>
            <w:ind w:left="142" w:right="548" w:firstLine="9"/>
            <w:jc w:val="both"/>
          </w:pPr>
        </w:pPrChange>
      </w:pPr>
      <w:r>
        <w:rPr>
          <w:sz w:val="24"/>
        </w:rPr>
        <w:t>Kirk</w:t>
      </w:r>
      <w:r>
        <w:rPr>
          <w:sz w:val="24"/>
          <w:rPrChange w:id="14478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</w:rPr>
        <w:t>GD,</w:t>
      </w:r>
      <w:r>
        <w:rPr>
          <w:sz w:val="24"/>
          <w:rPrChange w:id="14479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Linas</w:t>
      </w:r>
      <w:r>
        <w:rPr>
          <w:sz w:val="24"/>
          <w:rPrChange w:id="14480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BS,</w:t>
      </w:r>
      <w:r>
        <w:rPr>
          <w:sz w:val="24"/>
          <w:rPrChange w:id="14481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Westergaard</w:t>
      </w:r>
      <w:r>
        <w:rPr>
          <w:sz w:val="24"/>
          <w:rPrChange w:id="14482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RP,</w:t>
      </w:r>
      <w:r>
        <w:rPr>
          <w:sz w:val="24"/>
          <w:rPrChange w:id="14483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</w:rPr>
        <w:t>Piggott</w:t>
      </w:r>
      <w:r>
        <w:rPr>
          <w:sz w:val="24"/>
          <w:rPrChange w:id="14484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D,</w:t>
      </w:r>
      <w:r>
        <w:rPr>
          <w:sz w:val="24"/>
          <w:rPrChange w:id="14485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Bollinger</w:t>
      </w:r>
      <w:r>
        <w:rPr>
          <w:sz w:val="24"/>
          <w:rPrChange w:id="14486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</w:rPr>
        <w:t>RC,</w:t>
      </w:r>
      <w:r>
        <w:rPr>
          <w:sz w:val="24"/>
          <w:rPrChange w:id="14487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</w:rPr>
        <w:t>Chang</w:t>
      </w:r>
      <w:r>
        <w:rPr>
          <w:sz w:val="24"/>
          <w:rPrChange w:id="14488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LW,</w:t>
      </w:r>
      <w:r>
        <w:rPr>
          <w:sz w:val="24"/>
          <w:rPrChange w:id="14489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Genz</w:t>
      </w:r>
      <w:r>
        <w:rPr>
          <w:sz w:val="24"/>
          <w:rPrChange w:id="14490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z w:val="24"/>
        </w:rPr>
        <w:t>A.</w:t>
      </w:r>
      <w:r>
        <w:rPr>
          <w:sz w:val="24"/>
          <w:rPrChange w:id="14491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  <w:rPrChange w:id="14492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  <w:rPrChange w:id="14493" w:author="Kendra Wyant" w:date="2023-05-31T13:43:00Z">
            <w:rPr>
              <w:spacing w:val="-6"/>
              <w:sz w:val="24"/>
            </w:rPr>
          </w:rPrChange>
        </w:rPr>
        <w:t>Exposure</w:t>
      </w:r>
      <w:r>
        <w:rPr>
          <w:spacing w:val="-8"/>
          <w:sz w:val="24"/>
          <w:rPrChange w:id="14494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4495" w:author="Kendra Wyant" w:date="2023-05-31T13:43:00Z">
            <w:rPr>
              <w:spacing w:val="-6"/>
              <w:sz w:val="24"/>
            </w:rPr>
          </w:rPrChange>
        </w:rPr>
        <w:t>Assessment</w:t>
      </w:r>
      <w:r>
        <w:rPr>
          <w:spacing w:val="-8"/>
          <w:sz w:val="24"/>
          <w:rPrChange w:id="14496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4497" w:author="Kendra Wyant" w:date="2023-05-31T13:43:00Z">
            <w:rPr>
              <w:spacing w:val="-6"/>
              <w:sz w:val="24"/>
            </w:rPr>
          </w:rPrChange>
        </w:rPr>
        <w:t>in</w:t>
      </w:r>
      <w:r>
        <w:rPr>
          <w:spacing w:val="-8"/>
          <w:sz w:val="24"/>
          <w:rPrChange w:id="14498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4499" w:author="Kendra Wyant" w:date="2023-05-31T13:43:00Z">
            <w:rPr>
              <w:spacing w:val="-6"/>
              <w:sz w:val="24"/>
            </w:rPr>
          </w:rPrChange>
        </w:rPr>
        <w:t>Current</w:t>
      </w:r>
      <w:r>
        <w:rPr>
          <w:spacing w:val="-8"/>
          <w:sz w:val="24"/>
          <w:rPrChange w:id="14500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4501" w:author="Kendra Wyant" w:date="2023-05-31T13:43:00Z">
            <w:rPr>
              <w:spacing w:val="-6"/>
              <w:sz w:val="24"/>
            </w:rPr>
          </w:rPrChange>
        </w:rPr>
        <w:t>Time</w:t>
      </w:r>
      <w:r>
        <w:rPr>
          <w:spacing w:val="-8"/>
          <w:sz w:val="24"/>
          <w:rPrChange w:id="14502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4503" w:author="Kendra Wyant" w:date="2023-05-31T13:43:00Z">
            <w:rPr>
              <w:spacing w:val="-6"/>
              <w:sz w:val="24"/>
            </w:rPr>
          </w:rPrChange>
        </w:rPr>
        <w:t>Study:</w:t>
      </w:r>
      <w:r>
        <w:rPr>
          <w:spacing w:val="10"/>
          <w:sz w:val="24"/>
          <w:rPrChange w:id="14504" w:author="Kendra Wyant" w:date="2023-05-31T13:43:00Z">
            <w:rPr>
              <w:spacing w:val="20"/>
              <w:sz w:val="24"/>
            </w:rPr>
          </w:rPrChange>
        </w:rPr>
        <w:t xml:space="preserve"> </w:t>
      </w:r>
      <w:r>
        <w:rPr>
          <w:sz w:val="24"/>
          <w:rPrChange w:id="14505" w:author="Kendra Wyant" w:date="2023-05-31T13:43:00Z">
            <w:rPr>
              <w:spacing w:val="-6"/>
              <w:sz w:val="24"/>
            </w:rPr>
          </w:rPrChange>
        </w:rPr>
        <w:t>Implementation,</w:t>
      </w:r>
      <w:r>
        <w:rPr>
          <w:spacing w:val="-8"/>
          <w:sz w:val="24"/>
          <w:rPrChange w:id="14506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4507" w:author="Kendra Wyant" w:date="2023-05-31T13:43:00Z">
            <w:rPr>
              <w:spacing w:val="-6"/>
              <w:sz w:val="24"/>
            </w:rPr>
          </w:rPrChange>
        </w:rPr>
        <w:t>Feasibility,</w:t>
      </w:r>
      <w:r>
        <w:rPr>
          <w:spacing w:val="-8"/>
          <w:sz w:val="24"/>
          <w:rPrChange w:id="14508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4509" w:author="Kendra Wyant" w:date="2023-05-31T13:43:00Z">
            <w:rPr>
              <w:spacing w:val="-6"/>
              <w:sz w:val="24"/>
            </w:rPr>
          </w:rPrChange>
        </w:rPr>
        <w:t xml:space="preserve">and </w:t>
      </w:r>
      <w:r>
        <w:rPr>
          <w:spacing w:val="-2"/>
          <w:sz w:val="24"/>
          <w:rPrChange w:id="14510" w:author="Kendra Wyant" w:date="2023-05-31T13:43:00Z">
            <w:rPr>
              <w:spacing w:val="-6"/>
              <w:sz w:val="24"/>
            </w:rPr>
          </w:rPrChange>
        </w:rPr>
        <w:t>Acceptability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  <w:rPrChange w:id="14511" w:author="Kendra Wyant" w:date="2023-05-31T13:43:00Z">
            <w:rPr>
              <w:sz w:val="24"/>
            </w:rPr>
          </w:rPrChange>
        </w:rPr>
        <w:t>of</w:t>
      </w:r>
      <w:r>
        <w:rPr>
          <w:spacing w:val="-6"/>
          <w:sz w:val="24"/>
          <w:rPrChange w:id="1451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513" w:author="Kendra Wyant" w:date="2023-05-31T13:43:00Z">
            <w:rPr>
              <w:sz w:val="24"/>
            </w:rPr>
          </w:rPrChange>
        </w:rPr>
        <w:t>Real-Time</w:t>
      </w:r>
      <w:r>
        <w:rPr>
          <w:spacing w:val="-6"/>
          <w:sz w:val="24"/>
          <w:rPrChange w:id="14514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515" w:author="Kendra Wyant" w:date="2023-05-31T13:43:00Z">
            <w:rPr>
              <w:sz w:val="24"/>
            </w:rPr>
          </w:rPrChange>
        </w:rPr>
        <w:t>Data</w:t>
      </w:r>
      <w:r>
        <w:rPr>
          <w:spacing w:val="-6"/>
          <w:sz w:val="24"/>
          <w:rPrChange w:id="14516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517" w:author="Kendra Wyant" w:date="2023-05-31T13:43:00Z">
            <w:rPr>
              <w:sz w:val="24"/>
            </w:rPr>
          </w:rPrChange>
        </w:rPr>
        <w:t>Collection</w:t>
      </w:r>
      <w:r>
        <w:rPr>
          <w:spacing w:val="-6"/>
          <w:sz w:val="24"/>
          <w:rPrChange w:id="14518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519" w:author="Kendra Wyant" w:date="2023-05-31T13:43:00Z">
            <w:rPr>
              <w:sz w:val="24"/>
            </w:rPr>
          </w:rPrChange>
        </w:rPr>
        <w:t>in</w:t>
      </w:r>
      <w:r>
        <w:rPr>
          <w:spacing w:val="-6"/>
          <w:sz w:val="24"/>
          <w:rPrChange w:id="1452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521" w:author="Kendra Wyant" w:date="2023-05-31T13:43:00Z">
            <w:rPr>
              <w:sz w:val="24"/>
            </w:rPr>
          </w:rPrChange>
        </w:rPr>
        <w:t>a</w:t>
      </w:r>
      <w:r>
        <w:rPr>
          <w:spacing w:val="-6"/>
          <w:sz w:val="24"/>
          <w:rPrChange w:id="1452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523" w:author="Kendra Wyant" w:date="2023-05-31T13:43:00Z">
            <w:rPr>
              <w:sz w:val="24"/>
            </w:rPr>
          </w:rPrChange>
        </w:rPr>
        <w:t>Community</w:t>
      </w:r>
      <w:r>
        <w:rPr>
          <w:spacing w:val="-6"/>
          <w:sz w:val="24"/>
          <w:rPrChange w:id="14524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525" w:author="Kendra Wyant" w:date="2023-05-31T13:43:00Z">
            <w:rPr>
              <w:sz w:val="24"/>
            </w:rPr>
          </w:rPrChange>
        </w:rPr>
        <w:t>Cohort</w:t>
      </w:r>
      <w:r>
        <w:rPr>
          <w:spacing w:val="-6"/>
          <w:sz w:val="24"/>
          <w:rPrChange w:id="14526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527" w:author="Kendra Wyant" w:date="2023-05-31T13:43:00Z">
            <w:rPr>
              <w:sz w:val="24"/>
            </w:rPr>
          </w:rPrChange>
        </w:rPr>
        <w:t>of</w:t>
      </w:r>
      <w:r>
        <w:rPr>
          <w:spacing w:val="-6"/>
          <w:sz w:val="24"/>
          <w:rPrChange w:id="14528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529" w:author="Kendra Wyant" w:date="2023-05-31T13:43:00Z">
            <w:rPr>
              <w:sz w:val="24"/>
            </w:rPr>
          </w:rPrChange>
        </w:rPr>
        <w:t>Illicit</w:t>
      </w:r>
      <w:r>
        <w:rPr>
          <w:spacing w:val="-6"/>
          <w:sz w:val="24"/>
          <w:rPrChange w:id="1453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531" w:author="Kendra Wyant" w:date="2023-05-31T13:43:00Z">
            <w:rPr>
              <w:sz w:val="24"/>
            </w:rPr>
          </w:rPrChange>
        </w:rPr>
        <w:t>Drug</w:t>
      </w:r>
      <w:r>
        <w:rPr>
          <w:spacing w:val="-6"/>
          <w:sz w:val="24"/>
          <w:rPrChange w:id="1453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533" w:author="Kendra Wyant" w:date="2023-05-31T13:43:00Z">
            <w:rPr>
              <w:sz w:val="24"/>
            </w:rPr>
          </w:rPrChange>
        </w:rPr>
        <w:t xml:space="preserve">Users. </w:t>
      </w:r>
      <w:r>
        <w:rPr>
          <w:i/>
          <w:sz w:val="24"/>
        </w:rPr>
        <w:t>AIDS</w:t>
      </w:r>
      <w:r>
        <w:rPr>
          <w:i/>
          <w:sz w:val="24"/>
          <w:rPrChange w:id="14534" w:author="Kendra Wyant" w:date="2023-05-31T13:43:00Z">
            <w:rPr>
              <w:i/>
              <w:spacing w:val="-5"/>
              <w:sz w:val="24"/>
            </w:rPr>
          </w:rPrChange>
        </w:rPr>
        <w:t xml:space="preserve"> </w:t>
      </w:r>
      <w:r>
        <w:rPr>
          <w:i/>
          <w:sz w:val="24"/>
        </w:rPr>
        <w:t>Research and Treatment</w:t>
      </w:r>
      <w:r>
        <w:rPr>
          <w:i/>
          <w:spacing w:val="29"/>
          <w:sz w:val="24"/>
          <w:rPrChange w:id="14535" w:author="Kendra Wyant" w:date="2023-05-31T13:43:00Z">
            <w:rPr>
              <w:i/>
              <w:spacing w:val="24"/>
              <w:sz w:val="24"/>
            </w:rPr>
          </w:rPrChange>
        </w:rPr>
        <w:t xml:space="preserve"> </w:t>
      </w:r>
      <w:r>
        <w:rPr>
          <w:sz w:val="24"/>
        </w:rPr>
        <w:t>Hindawi; 2013 Nov;2013:e594671.</w:t>
      </w:r>
      <w:r>
        <w:rPr>
          <w:spacing w:val="38"/>
          <w:sz w:val="24"/>
          <w:rPrChange w:id="14536" w:author="Kendra Wyant" w:date="2023-05-31T13:43:00Z">
            <w:rPr>
              <w:spacing w:val="33"/>
              <w:sz w:val="24"/>
            </w:rPr>
          </w:rPrChange>
        </w:rPr>
        <w:t xml:space="preserve"> </w:t>
      </w:r>
      <w:r>
        <w:rPr>
          <w:sz w:val="24"/>
        </w:rPr>
        <w:t>[doi:</w:t>
      </w:r>
      <w:r>
        <w:rPr>
          <w:sz w:val="24"/>
          <w:rPrChange w:id="14537" w:author="Kendra Wyant" w:date="2023-05-31T13:43:00Z">
            <w:rPr>
              <w:spacing w:val="33"/>
              <w:sz w:val="24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"https://doi.org/10.1155/2013/594671" \h</w:instrText>
      </w:r>
      <w:r w:rsidR="00765778">
        <w:fldChar w:fldCharType="separate"/>
      </w:r>
      <w:r>
        <w:rPr>
          <w:spacing w:val="-2"/>
          <w:sz w:val="24"/>
          <w:rPrChange w:id="14538" w:author="Kendra Wyant" w:date="2023-05-31T13:43:00Z">
            <w:rPr>
              <w:sz w:val="24"/>
            </w:rPr>
          </w:rPrChange>
        </w:rPr>
        <w:t>10.1155/2013/594671]</w:t>
      </w:r>
      <w:r w:rsidR="00765778">
        <w:rPr>
          <w:spacing w:val="-2"/>
          <w:sz w:val="24"/>
          <w:rPrChange w:id="14539" w:author="Kendra Wyant" w:date="2023-05-31T13:43:00Z">
            <w:rPr>
              <w:sz w:val="24"/>
            </w:rPr>
          </w:rPrChange>
        </w:rPr>
        <w:fldChar w:fldCharType="end"/>
      </w:r>
    </w:p>
    <w:p w14:paraId="3B9D59D6" w14:textId="77777777" w:rsidR="00DC3B47" w:rsidRDefault="00DC3B47">
      <w:pPr>
        <w:pStyle w:val="BodyText"/>
        <w:spacing w:before="1"/>
        <w:rPr>
          <w:del w:id="14540" w:author="Kendra Wyant" w:date="2023-05-31T13:43:00Z"/>
          <w:sz w:val="35"/>
        </w:rPr>
      </w:pPr>
    </w:p>
    <w:p w14:paraId="204EA1D9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4" w:line="355" w:lineRule="auto"/>
        <w:ind w:left="159" w:right="586" w:firstLine="0"/>
        <w:rPr>
          <w:sz w:val="24"/>
        </w:rPr>
        <w:pPrChange w:id="14541" w:author="Kendra Wyant" w:date="2023-05-31T13:43:00Z">
          <w:pPr>
            <w:pStyle w:val="ListParagraph"/>
            <w:numPr>
              <w:numId w:val="5"/>
            </w:numPr>
            <w:tabs>
              <w:tab w:val="left" w:pos="555"/>
            </w:tabs>
            <w:spacing w:before="1" w:line="355" w:lineRule="auto"/>
            <w:ind w:left="141" w:right="565" w:firstLine="10"/>
          </w:pPr>
        </w:pPrChange>
      </w:pPr>
      <w:r>
        <w:rPr>
          <w:sz w:val="24"/>
        </w:rPr>
        <w:t>Ramsey</w:t>
      </w:r>
      <w:r>
        <w:rPr>
          <w:spacing w:val="-10"/>
          <w:sz w:val="24"/>
          <w:rPrChange w:id="1454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AT,</w:t>
      </w:r>
      <w:r>
        <w:rPr>
          <w:spacing w:val="-10"/>
          <w:sz w:val="24"/>
          <w:rPrChange w:id="14543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Wetherell</w:t>
      </w:r>
      <w:r>
        <w:rPr>
          <w:spacing w:val="-9"/>
          <w:sz w:val="24"/>
          <w:rPrChange w:id="14544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JL,</w:t>
      </w:r>
      <w:r>
        <w:rPr>
          <w:spacing w:val="-10"/>
          <w:sz w:val="24"/>
          <w:rPrChange w:id="1454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Depp</w:t>
      </w:r>
      <w:r>
        <w:rPr>
          <w:spacing w:val="-9"/>
          <w:sz w:val="24"/>
          <w:rPrChange w:id="14546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C,</w:t>
      </w:r>
      <w:r>
        <w:rPr>
          <w:spacing w:val="-10"/>
          <w:sz w:val="24"/>
          <w:rPrChange w:id="14547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Dixon</w:t>
      </w:r>
      <w:r>
        <w:rPr>
          <w:spacing w:val="-10"/>
          <w:sz w:val="24"/>
          <w:rPrChange w:id="14548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D,</w:t>
      </w:r>
      <w:r>
        <w:rPr>
          <w:spacing w:val="-9"/>
          <w:sz w:val="24"/>
          <w:rPrChange w:id="14549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Lenze</w:t>
      </w:r>
      <w:r>
        <w:rPr>
          <w:spacing w:val="-10"/>
          <w:sz w:val="24"/>
          <w:rPrChange w:id="1455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E.</w:t>
      </w:r>
      <w:r>
        <w:rPr>
          <w:spacing w:val="-9"/>
          <w:sz w:val="24"/>
          <w:rPrChange w:id="14551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Feasibility</w:t>
      </w:r>
      <w:r>
        <w:rPr>
          <w:spacing w:val="-10"/>
          <w:sz w:val="24"/>
          <w:rPrChange w:id="1455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  <w:rPrChange w:id="1455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Acceptability</w:t>
      </w:r>
      <w:r>
        <w:rPr>
          <w:spacing w:val="-10"/>
          <w:sz w:val="24"/>
          <w:rPrChange w:id="14554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  <w:rPrChange w:id="14555" w:author="Kendra Wyant" w:date="2023-05-31T13:43:00Z">
            <w:rPr>
              <w:spacing w:val="-4"/>
              <w:sz w:val="24"/>
            </w:rPr>
          </w:rPrChange>
        </w:rPr>
        <w:t>Smartphone</w:t>
      </w:r>
      <w:r>
        <w:rPr>
          <w:spacing w:val="-9"/>
          <w:sz w:val="24"/>
          <w:rPrChange w:id="14556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4557" w:author="Kendra Wyant" w:date="2023-05-31T13:43:00Z">
            <w:rPr>
              <w:spacing w:val="-4"/>
              <w:sz w:val="24"/>
            </w:rPr>
          </w:rPrChange>
        </w:rPr>
        <w:t>Assessment</w:t>
      </w:r>
      <w:r>
        <w:rPr>
          <w:spacing w:val="-9"/>
          <w:sz w:val="24"/>
          <w:rPrChange w:id="14558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4559" w:author="Kendra Wyant" w:date="2023-05-31T13:43:00Z">
            <w:rPr>
              <w:spacing w:val="-4"/>
              <w:sz w:val="24"/>
            </w:rPr>
          </w:rPrChange>
        </w:rPr>
        <w:t>in</w:t>
      </w:r>
      <w:r>
        <w:rPr>
          <w:spacing w:val="-8"/>
          <w:sz w:val="24"/>
          <w:rPrChange w:id="14560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4561" w:author="Kendra Wyant" w:date="2023-05-31T13:43:00Z">
            <w:rPr>
              <w:spacing w:val="-4"/>
              <w:sz w:val="24"/>
            </w:rPr>
          </w:rPrChange>
        </w:rPr>
        <w:t>Older</w:t>
      </w:r>
      <w:r>
        <w:rPr>
          <w:spacing w:val="-9"/>
          <w:sz w:val="24"/>
          <w:rPrChange w:id="14562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4563" w:author="Kendra Wyant" w:date="2023-05-31T13:43:00Z">
            <w:rPr>
              <w:spacing w:val="-4"/>
              <w:sz w:val="24"/>
            </w:rPr>
          </w:rPrChange>
        </w:rPr>
        <w:t>Adults</w:t>
      </w:r>
      <w:r>
        <w:rPr>
          <w:spacing w:val="-9"/>
          <w:sz w:val="24"/>
          <w:rPrChange w:id="14564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4565" w:author="Kendra Wyant" w:date="2023-05-31T13:43:00Z">
            <w:rPr>
              <w:spacing w:val="-4"/>
              <w:sz w:val="24"/>
            </w:rPr>
          </w:rPrChange>
        </w:rPr>
        <w:t>with</w:t>
      </w:r>
      <w:r>
        <w:rPr>
          <w:spacing w:val="-8"/>
          <w:sz w:val="24"/>
          <w:rPrChange w:id="14566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4567" w:author="Kendra Wyant" w:date="2023-05-31T13:43:00Z">
            <w:rPr>
              <w:spacing w:val="-4"/>
              <w:sz w:val="24"/>
            </w:rPr>
          </w:rPrChange>
        </w:rPr>
        <w:t>Cognitive</w:t>
      </w:r>
      <w:r>
        <w:rPr>
          <w:spacing w:val="-8"/>
          <w:sz w:val="24"/>
          <w:rPrChange w:id="14568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4569" w:author="Kendra Wyant" w:date="2023-05-31T13:43:00Z">
            <w:rPr>
              <w:spacing w:val="-4"/>
              <w:sz w:val="24"/>
            </w:rPr>
          </w:rPrChange>
        </w:rPr>
        <w:t>and</w:t>
      </w:r>
      <w:r>
        <w:rPr>
          <w:spacing w:val="-9"/>
          <w:sz w:val="24"/>
          <w:rPrChange w:id="14570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4571" w:author="Kendra Wyant" w:date="2023-05-31T13:43:00Z">
            <w:rPr>
              <w:spacing w:val="-4"/>
              <w:sz w:val="24"/>
            </w:rPr>
          </w:rPrChange>
        </w:rPr>
        <w:t>Emotional</w:t>
      </w:r>
      <w:r>
        <w:rPr>
          <w:spacing w:val="-8"/>
          <w:sz w:val="24"/>
          <w:rPrChange w:id="14572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4573" w:author="Kendra Wyant" w:date="2023-05-31T13:43:00Z">
            <w:rPr>
              <w:spacing w:val="-4"/>
              <w:sz w:val="24"/>
            </w:rPr>
          </w:rPrChange>
        </w:rPr>
        <w:t>Difficulties.</w:t>
      </w:r>
      <w:r>
        <w:rPr>
          <w:spacing w:val="-2"/>
          <w:sz w:val="24"/>
          <w:rPrChange w:id="14574" w:author="Kendra Wyant" w:date="2023-05-31T13:43:00Z">
            <w:rPr>
              <w:spacing w:val="11"/>
              <w:sz w:val="24"/>
            </w:rPr>
          </w:rPrChange>
        </w:rPr>
        <w:t xml:space="preserve"> </w:t>
      </w:r>
      <w:r>
        <w:rPr>
          <w:i/>
          <w:sz w:val="24"/>
          <w:rPrChange w:id="14575" w:author="Kendra Wyant" w:date="2023-05-31T13:43:00Z">
            <w:rPr>
              <w:i/>
              <w:spacing w:val="-4"/>
              <w:sz w:val="24"/>
            </w:rPr>
          </w:rPrChange>
        </w:rPr>
        <w:t xml:space="preserve">Journal </w:t>
      </w:r>
      <w:r>
        <w:rPr>
          <w:i/>
          <w:sz w:val="24"/>
        </w:rPr>
        <w:t xml:space="preserve">of Technology in Human Services </w:t>
      </w:r>
      <w:r>
        <w:rPr>
          <w:sz w:val="24"/>
        </w:rPr>
        <w:t>Routledge; 2016 Apr;34(2):209–223.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r w:rsidR="00765778">
        <w:fldChar w:fldCharType="begin"/>
      </w:r>
      <w:r w:rsidR="00765778">
        <w:instrText>HYPERLINK "https://doi.org/10.1080/15228835.2016.1170649" \h</w:instrText>
      </w:r>
      <w:r w:rsidR="00765778">
        <w:fldChar w:fldCharType="separate"/>
      </w:r>
      <w:r>
        <w:rPr>
          <w:spacing w:val="-2"/>
          <w:sz w:val="24"/>
        </w:rPr>
        <w:t>10.1080/15228835.2016.1170649]</w:t>
      </w:r>
      <w:r w:rsidR="00765778">
        <w:rPr>
          <w:spacing w:val="-2"/>
          <w:sz w:val="24"/>
        </w:rPr>
        <w:fldChar w:fldCharType="end"/>
      </w:r>
    </w:p>
    <w:p w14:paraId="1E8C3F89" w14:textId="77777777" w:rsidR="00DC3B47" w:rsidRDefault="00DC3B47">
      <w:pPr>
        <w:pStyle w:val="BodyText"/>
        <w:spacing w:before="1"/>
        <w:rPr>
          <w:del w:id="14576" w:author="Kendra Wyant" w:date="2023-05-31T13:43:00Z"/>
          <w:sz w:val="35"/>
        </w:rPr>
      </w:pPr>
    </w:p>
    <w:p w14:paraId="03A3B623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left="159" w:right="557" w:firstLine="0"/>
        <w:rPr>
          <w:sz w:val="24"/>
        </w:rPr>
        <w:pPrChange w:id="14577" w:author="Kendra Wyant" w:date="2023-05-31T13:43:00Z">
          <w:pPr>
            <w:pStyle w:val="ListParagraph"/>
            <w:numPr>
              <w:numId w:val="5"/>
            </w:numPr>
            <w:tabs>
              <w:tab w:val="left" w:pos="555"/>
            </w:tabs>
            <w:spacing w:line="355" w:lineRule="auto"/>
            <w:ind w:left="148" w:right="559" w:firstLine="3"/>
          </w:pPr>
        </w:pPrChange>
      </w:pPr>
      <w:r>
        <w:rPr>
          <w:sz w:val="24"/>
        </w:rPr>
        <w:t>Yang C, Linas B, Kirk G, Bollinger R, Chang L, Chander G, Siconolfi D, Braxton S, Rudolph</w:t>
      </w:r>
      <w:r>
        <w:rPr>
          <w:spacing w:val="-9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z w:val="24"/>
        </w:rPr>
        <w:t>Latkin</w:t>
      </w:r>
      <w:r>
        <w:rPr>
          <w:spacing w:val="-9"/>
          <w:sz w:val="24"/>
        </w:rPr>
        <w:t xml:space="preserve"> </w:t>
      </w:r>
      <w:r>
        <w:rPr>
          <w:sz w:val="24"/>
        </w:rPr>
        <w:t>C.</w:t>
      </w:r>
      <w:r>
        <w:rPr>
          <w:spacing w:val="-9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Smartphone-Based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Ecological </w:t>
      </w:r>
      <w:r>
        <w:rPr>
          <w:spacing w:val="-6"/>
          <w:sz w:val="24"/>
        </w:rPr>
        <w:t xml:space="preserve">Momentary Assessment of Alcohol Use Among African American Men Who Have Sex With </w:t>
      </w:r>
      <w:r>
        <w:rPr>
          <w:sz w:val="24"/>
        </w:rPr>
        <w:t>Men in Baltimore.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mHealth and uHealth </w:t>
      </w:r>
      <w:r>
        <w:rPr>
          <w:sz w:val="24"/>
        </w:rPr>
        <w:t>2015 Jun;3(2):e67.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r w:rsidR="00765778">
        <w:fldChar w:fldCharType="begin"/>
      </w:r>
      <w:r w:rsidR="00765778">
        <w:instrText>HYPERLINK "https://doi.org/10.2196/mhealth.4344" \h</w:instrText>
      </w:r>
      <w:r w:rsidR="00765778">
        <w:fldChar w:fldCharType="separate"/>
      </w:r>
      <w:r>
        <w:rPr>
          <w:spacing w:val="-2"/>
          <w:sz w:val="24"/>
        </w:rPr>
        <w:t>10.2196/mhealth.4344]</w:t>
      </w:r>
      <w:r w:rsidR="00765778">
        <w:rPr>
          <w:spacing w:val="-2"/>
          <w:sz w:val="24"/>
        </w:rPr>
        <w:fldChar w:fldCharType="end"/>
      </w:r>
    </w:p>
    <w:p w14:paraId="056E279D" w14:textId="77777777" w:rsidR="00DC3B47" w:rsidRDefault="00DC3B47">
      <w:pPr>
        <w:pStyle w:val="BodyText"/>
        <w:spacing w:before="1"/>
        <w:rPr>
          <w:del w:id="14578" w:author="Kendra Wyant" w:date="2023-05-31T13:43:00Z"/>
          <w:sz w:val="35"/>
        </w:rPr>
      </w:pPr>
    </w:p>
    <w:p w14:paraId="3A8F07F3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3"/>
        <w:ind w:left="563" w:hanging="405"/>
        <w:rPr>
          <w:sz w:val="24"/>
        </w:rPr>
        <w:pPrChange w:id="14579" w:author="Kendra Wyant" w:date="2023-05-31T13:43:00Z">
          <w:pPr>
            <w:pStyle w:val="ListParagraph"/>
            <w:numPr>
              <w:numId w:val="5"/>
            </w:numPr>
            <w:tabs>
              <w:tab w:val="left" w:pos="555"/>
            </w:tabs>
            <w:ind w:left="554" w:hanging="404"/>
          </w:pPr>
        </w:pPrChange>
      </w:pPr>
      <w:r>
        <w:rPr>
          <w:spacing w:val="-2"/>
          <w:sz w:val="24"/>
        </w:rPr>
        <w:t>Moitra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Gaudiano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Davis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CH,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Ben-Zeev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Feasibility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acceptability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1C30C7B3" w14:textId="77777777" w:rsidR="003146FC" w:rsidRDefault="004E27B8">
      <w:pPr>
        <w:pStyle w:val="BodyText"/>
        <w:spacing w:before="155" w:line="355" w:lineRule="auto"/>
        <w:ind w:left="159"/>
        <w:pPrChange w:id="14580" w:author="Kendra Wyant" w:date="2023-05-31T13:43:00Z">
          <w:pPr>
            <w:pStyle w:val="BodyText"/>
            <w:spacing w:before="154" w:line="355" w:lineRule="auto"/>
            <w:ind w:left="148" w:firstLine="11"/>
          </w:pPr>
        </w:pPrChange>
      </w:pPr>
      <w:r>
        <w:rPr>
          <w:spacing w:val="-6"/>
        </w:rPr>
        <w:t xml:space="preserve">post-hospitalization ecological momentary assessment in patients with psychotic-spectrum </w:t>
      </w:r>
      <w:r>
        <w:t>disorders.</w:t>
      </w:r>
      <w:r>
        <w:rPr>
          <w:spacing w:val="40"/>
        </w:rPr>
        <w:t xml:space="preserve"> </w:t>
      </w:r>
      <w:r>
        <w:rPr>
          <w:i/>
        </w:rPr>
        <w:t xml:space="preserve">Comprehensive Psychiatry </w:t>
      </w:r>
      <w:r>
        <w:t>2017 Apr;74:204–213.</w:t>
      </w:r>
      <w:r>
        <w:rPr>
          <w:spacing w:val="40"/>
        </w:rPr>
        <w:t xml:space="preserve"> </w:t>
      </w:r>
      <w:r>
        <w:t xml:space="preserve">[doi: </w:t>
      </w:r>
      <w:r w:rsidR="00765778">
        <w:fldChar w:fldCharType="begin"/>
      </w:r>
      <w:r w:rsidR="00765778">
        <w:instrText>HYPERLINK "https://doi.org/10.1016/j.comppsych.2017.01.018" \h</w:instrText>
      </w:r>
      <w:r w:rsidR="00765778">
        <w:fldChar w:fldCharType="separate"/>
      </w:r>
      <w:r>
        <w:rPr>
          <w:spacing w:val="-2"/>
        </w:rPr>
        <w:t>10.1016/j.comppsych.2017.01.018]</w:t>
      </w:r>
      <w:r w:rsidR="00765778">
        <w:rPr>
          <w:spacing w:val="-2"/>
        </w:rPr>
        <w:fldChar w:fldCharType="end"/>
      </w:r>
    </w:p>
    <w:p w14:paraId="1669F060" w14:textId="77777777" w:rsidR="003146FC" w:rsidRDefault="003146FC">
      <w:pPr>
        <w:spacing w:line="355" w:lineRule="auto"/>
        <w:rPr>
          <w:ins w:id="14581" w:author="Kendra Wyant" w:date="2023-05-31T13:43:00Z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79375E40" w14:textId="77777777" w:rsidR="003146FC" w:rsidRDefault="003146FC">
      <w:pPr>
        <w:pStyle w:val="BodyText"/>
        <w:rPr>
          <w:sz w:val="9"/>
          <w:rPrChange w:id="14582" w:author="Kendra Wyant" w:date="2023-05-31T13:43:00Z">
            <w:rPr>
              <w:sz w:val="35"/>
            </w:rPr>
          </w:rPrChange>
        </w:rPr>
        <w:pPrChange w:id="14583" w:author="Kendra Wyant" w:date="2023-05-31T13:43:00Z">
          <w:pPr>
            <w:pStyle w:val="BodyText"/>
            <w:spacing w:before="3"/>
          </w:pPr>
        </w:pPrChange>
      </w:pPr>
    </w:p>
    <w:p w14:paraId="5C27B31C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118" w:line="355" w:lineRule="auto"/>
        <w:ind w:right="567" w:firstLine="0"/>
        <w:rPr>
          <w:sz w:val="24"/>
        </w:rPr>
        <w:pPrChange w:id="14584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1" w:right="524" w:firstLine="8"/>
            <w:jc w:val="both"/>
          </w:pPr>
        </w:pPrChange>
      </w:pPr>
      <w:r>
        <w:rPr>
          <w:spacing w:val="-2"/>
          <w:sz w:val="24"/>
          <w:rPrChange w:id="14585" w:author="Kendra Wyant" w:date="2023-05-31T13:43:00Z">
            <w:rPr>
              <w:sz w:val="24"/>
            </w:rPr>
          </w:rPrChange>
        </w:rPr>
        <w:t>Eisele</w:t>
      </w:r>
      <w:r>
        <w:rPr>
          <w:spacing w:val="-5"/>
          <w:sz w:val="24"/>
          <w:rPrChange w:id="14586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pacing w:val="-2"/>
          <w:sz w:val="24"/>
          <w:rPrChange w:id="14587" w:author="Kendra Wyant" w:date="2023-05-31T13:43:00Z">
            <w:rPr>
              <w:sz w:val="24"/>
            </w:rPr>
          </w:rPrChange>
        </w:rPr>
        <w:t>G,</w:t>
      </w:r>
      <w:r>
        <w:rPr>
          <w:spacing w:val="-6"/>
          <w:sz w:val="24"/>
          <w:rPrChange w:id="14588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pacing w:val="-2"/>
          <w:sz w:val="24"/>
          <w:rPrChange w:id="14589" w:author="Kendra Wyant" w:date="2023-05-31T13:43:00Z">
            <w:rPr>
              <w:sz w:val="24"/>
            </w:rPr>
          </w:rPrChange>
        </w:rPr>
        <w:t>Vachon</w:t>
      </w:r>
      <w:r>
        <w:rPr>
          <w:spacing w:val="-6"/>
          <w:sz w:val="24"/>
          <w:rPrChange w:id="14590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pacing w:val="-2"/>
          <w:sz w:val="24"/>
          <w:rPrChange w:id="14591" w:author="Kendra Wyant" w:date="2023-05-31T13:43:00Z">
            <w:rPr>
              <w:sz w:val="24"/>
            </w:rPr>
          </w:rPrChange>
        </w:rPr>
        <w:t>H,</w:t>
      </w:r>
      <w:r>
        <w:rPr>
          <w:spacing w:val="-5"/>
          <w:sz w:val="24"/>
          <w:rPrChange w:id="14592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pacing w:val="-2"/>
          <w:sz w:val="24"/>
          <w:rPrChange w:id="14593" w:author="Kendra Wyant" w:date="2023-05-31T13:43:00Z">
            <w:rPr>
              <w:sz w:val="24"/>
            </w:rPr>
          </w:rPrChange>
        </w:rPr>
        <w:t>Lafit</w:t>
      </w:r>
      <w:r>
        <w:rPr>
          <w:spacing w:val="-6"/>
          <w:sz w:val="24"/>
          <w:rPrChange w:id="14594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pacing w:val="-2"/>
          <w:sz w:val="24"/>
          <w:rPrChange w:id="14595" w:author="Kendra Wyant" w:date="2023-05-31T13:43:00Z">
            <w:rPr>
              <w:sz w:val="24"/>
            </w:rPr>
          </w:rPrChange>
        </w:rPr>
        <w:t>G,</w:t>
      </w:r>
      <w:r>
        <w:rPr>
          <w:spacing w:val="-5"/>
          <w:sz w:val="24"/>
          <w:rPrChange w:id="14596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pacing w:val="-2"/>
          <w:sz w:val="24"/>
          <w:rPrChange w:id="14597" w:author="Kendra Wyant" w:date="2023-05-31T13:43:00Z">
            <w:rPr>
              <w:sz w:val="24"/>
            </w:rPr>
          </w:rPrChange>
        </w:rPr>
        <w:t>Kuppens</w:t>
      </w:r>
      <w:r>
        <w:rPr>
          <w:spacing w:val="-5"/>
          <w:sz w:val="24"/>
          <w:rPrChange w:id="14598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pacing w:val="-2"/>
          <w:sz w:val="24"/>
          <w:rPrChange w:id="14599" w:author="Kendra Wyant" w:date="2023-05-31T13:43:00Z">
            <w:rPr>
              <w:sz w:val="24"/>
            </w:rPr>
          </w:rPrChange>
        </w:rPr>
        <w:t>P,</w:t>
      </w:r>
      <w:r>
        <w:rPr>
          <w:spacing w:val="-6"/>
          <w:sz w:val="24"/>
          <w:rPrChange w:id="14600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pacing w:val="-2"/>
          <w:sz w:val="24"/>
          <w:rPrChange w:id="14601" w:author="Kendra Wyant" w:date="2023-05-31T13:43:00Z">
            <w:rPr>
              <w:sz w:val="24"/>
            </w:rPr>
          </w:rPrChange>
        </w:rPr>
        <w:t>Houben</w:t>
      </w:r>
      <w:r>
        <w:rPr>
          <w:spacing w:val="-5"/>
          <w:sz w:val="24"/>
          <w:rPrChange w:id="14602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pacing w:val="-2"/>
          <w:sz w:val="24"/>
          <w:rPrChange w:id="14603" w:author="Kendra Wyant" w:date="2023-05-31T13:43:00Z">
            <w:rPr>
              <w:sz w:val="24"/>
            </w:rPr>
          </w:rPrChange>
        </w:rPr>
        <w:t>M,</w:t>
      </w:r>
      <w:r>
        <w:rPr>
          <w:spacing w:val="-6"/>
          <w:sz w:val="24"/>
          <w:rPrChange w:id="14604" w:author="Kendra Wyant" w:date="2023-05-31T13:43:00Z">
            <w:rPr>
              <w:spacing w:val="-13"/>
              <w:sz w:val="24"/>
            </w:rPr>
          </w:rPrChange>
        </w:rPr>
        <w:t xml:space="preserve"> </w:t>
      </w:r>
      <w:r>
        <w:rPr>
          <w:spacing w:val="-2"/>
          <w:sz w:val="24"/>
          <w:rPrChange w:id="14605" w:author="Kendra Wyant" w:date="2023-05-31T13:43:00Z">
            <w:rPr>
              <w:sz w:val="24"/>
            </w:rPr>
          </w:rPrChange>
        </w:rPr>
        <w:t>Myin-Germeys</w:t>
      </w:r>
      <w:r>
        <w:rPr>
          <w:spacing w:val="-5"/>
          <w:sz w:val="24"/>
          <w:rPrChange w:id="14606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pacing w:val="-2"/>
          <w:sz w:val="24"/>
          <w:rPrChange w:id="14607" w:author="Kendra Wyant" w:date="2023-05-31T13:43:00Z">
            <w:rPr>
              <w:sz w:val="24"/>
            </w:rPr>
          </w:rPrChange>
        </w:rPr>
        <w:t>I,</w:t>
      </w:r>
      <w:r>
        <w:rPr>
          <w:spacing w:val="-5"/>
          <w:sz w:val="24"/>
          <w:rPrChange w:id="14608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pacing w:val="-2"/>
          <w:sz w:val="24"/>
          <w:rPrChange w:id="14609" w:author="Kendra Wyant" w:date="2023-05-31T13:43:00Z">
            <w:rPr>
              <w:sz w:val="24"/>
            </w:rPr>
          </w:rPrChange>
        </w:rPr>
        <w:t>Viechtbauer</w:t>
      </w:r>
      <w:r>
        <w:rPr>
          <w:spacing w:val="-5"/>
          <w:sz w:val="24"/>
          <w:rPrChange w:id="14610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pacing w:val="-2"/>
          <w:sz w:val="24"/>
          <w:rPrChange w:id="14611" w:author="Kendra Wyant" w:date="2023-05-31T13:43:00Z">
            <w:rPr>
              <w:sz w:val="24"/>
            </w:rPr>
          </w:rPrChange>
        </w:rPr>
        <w:t xml:space="preserve">W. </w:t>
      </w:r>
      <w:r>
        <w:rPr>
          <w:spacing w:val="-2"/>
          <w:sz w:val="24"/>
          <w:rPrChange w:id="14612" w:author="Kendra Wyant" w:date="2023-05-31T13:43:00Z">
            <w:rPr>
              <w:spacing w:val="-6"/>
              <w:sz w:val="24"/>
            </w:rPr>
          </w:rPrChange>
        </w:rPr>
        <w:t>The</w:t>
      </w:r>
      <w:r>
        <w:rPr>
          <w:spacing w:val="-9"/>
          <w:sz w:val="24"/>
          <w:rPrChange w:id="14613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pacing w:val="-2"/>
          <w:sz w:val="24"/>
          <w:rPrChange w:id="14614" w:author="Kendra Wyant" w:date="2023-05-31T13:43:00Z">
            <w:rPr>
              <w:spacing w:val="-6"/>
              <w:sz w:val="24"/>
            </w:rPr>
          </w:rPrChange>
        </w:rPr>
        <w:t>effects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  <w:rPrChange w:id="14615" w:author="Kendra Wyant" w:date="2023-05-31T13:43:00Z">
            <w:rPr>
              <w:spacing w:val="-6"/>
              <w:sz w:val="24"/>
            </w:rPr>
          </w:rPrChange>
        </w:rPr>
        <w:t>of</w:t>
      </w:r>
      <w:r>
        <w:rPr>
          <w:spacing w:val="-10"/>
          <w:sz w:val="24"/>
          <w:rPrChange w:id="14616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617" w:author="Kendra Wyant" w:date="2023-05-31T13:43:00Z">
            <w:rPr>
              <w:spacing w:val="-6"/>
              <w:sz w:val="24"/>
            </w:rPr>
          </w:rPrChange>
        </w:rPr>
        <w:t>sampling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  <w:rPrChange w:id="14618" w:author="Kendra Wyant" w:date="2023-05-31T13:43:00Z">
            <w:rPr>
              <w:spacing w:val="-6"/>
              <w:sz w:val="24"/>
            </w:rPr>
          </w:rPrChange>
        </w:rPr>
        <w:t>frequency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  <w:rPrChange w:id="14619" w:author="Kendra Wyant" w:date="2023-05-31T13:43:00Z">
            <w:rPr>
              <w:spacing w:val="-6"/>
              <w:sz w:val="24"/>
            </w:rPr>
          </w:rPrChange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  <w:rPrChange w:id="14620" w:author="Kendra Wyant" w:date="2023-05-31T13:43:00Z">
            <w:rPr>
              <w:spacing w:val="-6"/>
              <w:sz w:val="24"/>
            </w:rPr>
          </w:rPrChange>
        </w:rPr>
        <w:t>questionnaire</w:t>
      </w:r>
      <w:r>
        <w:rPr>
          <w:spacing w:val="-10"/>
          <w:sz w:val="24"/>
          <w:rPrChange w:id="1462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622" w:author="Kendra Wyant" w:date="2023-05-31T13:43:00Z">
            <w:rPr>
              <w:spacing w:val="-6"/>
              <w:sz w:val="24"/>
            </w:rPr>
          </w:rPrChange>
        </w:rPr>
        <w:t>length</w:t>
      </w:r>
      <w:r>
        <w:rPr>
          <w:spacing w:val="-10"/>
          <w:sz w:val="24"/>
          <w:rPrChange w:id="1462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624" w:author="Kendra Wyant" w:date="2023-05-31T13:43:00Z">
            <w:rPr>
              <w:spacing w:val="-6"/>
              <w:sz w:val="24"/>
            </w:rPr>
          </w:rPrChange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  <w:rPrChange w:id="14625" w:author="Kendra Wyant" w:date="2023-05-31T13:43:00Z">
            <w:rPr>
              <w:spacing w:val="-6"/>
              <w:sz w:val="24"/>
            </w:rPr>
          </w:rPrChange>
        </w:rPr>
        <w:t>perceived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  <w:rPrChange w:id="14626" w:author="Kendra Wyant" w:date="2023-05-31T13:43:00Z">
            <w:rPr>
              <w:spacing w:val="-6"/>
              <w:sz w:val="24"/>
            </w:rPr>
          </w:rPrChange>
        </w:rPr>
        <w:t>burden,</w:t>
      </w:r>
      <w:r>
        <w:rPr>
          <w:spacing w:val="-2"/>
          <w:sz w:val="24"/>
          <w:rPrChange w:id="1462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4628" w:author="Kendra Wyant" w:date="2023-05-31T13:43:00Z">
            <w:rPr>
              <w:spacing w:val="-6"/>
              <w:sz w:val="24"/>
            </w:rPr>
          </w:rPrChange>
        </w:rPr>
        <w:t>compliance,</w:t>
      </w:r>
      <w:r>
        <w:rPr>
          <w:spacing w:val="-8"/>
          <w:sz w:val="24"/>
          <w:rPrChange w:id="14629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  <w:rPrChange w:id="14630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2"/>
          <w:sz w:val="24"/>
        </w:rPr>
        <w:t>careless</w:t>
      </w:r>
      <w:r>
        <w:rPr>
          <w:spacing w:val="-8"/>
          <w:sz w:val="24"/>
          <w:rPrChange w:id="14631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responding</w:t>
      </w:r>
      <w:r>
        <w:rPr>
          <w:spacing w:val="-9"/>
          <w:sz w:val="24"/>
          <w:rPrChange w:id="14632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  <w:rPrChange w:id="14633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experience</w:t>
      </w:r>
      <w:r>
        <w:rPr>
          <w:spacing w:val="-8"/>
          <w:sz w:val="24"/>
          <w:rPrChange w:id="14634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sampling</w:t>
      </w:r>
      <w:r>
        <w:rPr>
          <w:spacing w:val="-8"/>
          <w:sz w:val="24"/>
          <w:rPrChange w:id="14635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data</w:t>
      </w:r>
      <w:r>
        <w:rPr>
          <w:spacing w:val="-8"/>
          <w:sz w:val="24"/>
          <w:rPrChange w:id="14636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  <w:rPrChange w:id="14637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  <w:rPrChange w:id="14638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2"/>
          <w:sz w:val="24"/>
        </w:rPr>
        <w:t>student</w:t>
      </w:r>
      <w:r>
        <w:rPr>
          <w:spacing w:val="-8"/>
          <w:sz w:val="24"/>
          <w:rPrChange w:id="14639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2"/>
          <w:sz w:val="24"/>
        </w:rPr>
        <w:t>population.</w:t>
      </w:r>
      <w:r>
        <w:rPr>
          <w:spacing w:val="-2"/>
          <w:sz w:val="24"/>
          <w:rPrChange w:id="14640" w:author="Kendra Wyant" w:date="2023-05-31T13:43:00Z">
            <w:rPr>
              <w:spacing w:val="17"/>
              <w:sz w:val="24"/>
            </w:rPr>
          </w:rPrChange>
        </w:rPr>
        <w:t xml:space="preserve"> </w:t>
      </w:r>
      <w:r>
        <w:rPr>
          <w:spacing w:val="-2"/>
          <w:sz w:val="24"/>
        </w:rPr>
        <w:t>2020;</w:t>
      </w:r>
    </w:p>
    <w:p w14:paraId="6DF27864" w14:textId="77777777" w:rsidR="00DC3B47" w:rsidRDefault="00DC3B47">
      <w:pPr>
        <w:pStyle w:val="BodyText"/>
        <w:spacing w:before="3"/>
        <w:rPr>
          <w:del w:id="14641" w:author="Kendra Wyant" w:date="2023-05-31T13:43:00Z"/>
          <w:sz w:val="35"/>
        </w:rPr>
      </w:pPr>
    </w:p>
    <w:p w14:paraId="0A0183AD" w14:textId="77777777" w:rsidR="00DC3B47" w:rsidRDefault="004E27B8">
      <w:pPr>
        <w:pStyle w:val="ListParagraph"/>
        <w:numPr>
          <w:ilvl w:val="0"/>
          <w:numId w:val="5"/>
        </w:numPr>
        <w:tabs>
          <w:tab w:val="left" w:pos="564"/>
        </w:tabs>
        <w:spacing w:before="0" w:line="355" w:lineRule="auto"/>
        <w:ind w:right="692" w:firstLine="0"/>
        <w:rPr>
          <w:del w:id="14642" w:author="Kendra Wyant" w:date="2023-05-31T13:43:00Z"/>
          <w:sz w:val="24"/>
        </w:rPr>
      </w:pPr>
      <w:r>
        <w:rPr>
          <w:sz w:val="24"/>
        </w:rPr>
        <w:t>Wen</w:t>
      </w:r>
      <w:r>
        <w:rPr>
          <w:spacing w:val="-6"/>
          <w:sz w:val="24"/>
        </w:rPr>
        <w:t xml:space="preserve"> </w:t>
      </w:r>
      <w:r>
        <w:rPr>
          <w:sz w:val="24"/>
        </w:rPr>
        <w:t>CK,</w:t>
      </w:r>
      <w:r>
        <w:rPr>
          <w:spacing w:val="-6"/>
          <w:sz w:val="24"/>
        </w:rPr>
        <w:t xml:space="preserve"> </w:t>
      </w:r>
      <w:r>
        <w:rPr>
          <w:sz w:val="24"/>
        </w:rPr>
        <w:t>Schneider</w:t>
      </w:r>
      <w:r>
        <w:rPr>
          <w:spacing w:val="-7"/>
          <w:sz w:val="24"/>
        </w:rPr>
        <w:t xml:space="preserve"> </w:t>
      </w:r>
      <w:r>
        <w:rPr>
          <w:sz w:val="24"/>
        </w:rPr>
        <w:t>S,</w:t>
      </w:r>
      <w:r>
        <w:rPr>
          <w:spacing w:val="-6"/>
          <w:sz w:val="24"/>
        </w:rPr>
        <w:t xml:space="preserve"> </w:t>
      </w:r>
      <w:r>
        <w:rPr>
          <w:sz w:val="24"/>
        </w:rPr>
        <w:t>Stone</w:t>
      </w:r>
      <w:r>
        <w:rPr>
          <w:spacing w:val="-7"/>
          <w:sz w:val="24"/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</w:rPr>
        <w:t xml:space="preserve"> </w:t>
      </w:r>
      <w:r>
        <w:rPr>
          <w:sz w:val="24"/>
        </w:rPr>
        <w:t>Spruijt-Metz</w:t>
      </w:r>
      <w:r>
        <w:rPr>
          <w:spacing w:val="-6"/>
          <w:sz w:val="24"/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z w:val="24"/>
        </w:rPr>
        <w:t>Compliance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Ecological </w:t>
      </w:r>
      <w:r>
        <w:rPr>
          <w:spacing w:val="-4"/>
          <w:sz w:val="24"/>
        </w:rPr>
        <w:t>Momentary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Assessment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Protocols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Children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Adolescents: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Systematic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</w:p>
    <w:p w14:paraId="77253453" w14:textId="77777777" w:rsidR="00DC3B47" w:rsidRDefault="00DC3B47">
      <w:pPr>
        <w:spacing w:line="355" w:lineRule="auto"/>
        <w:rPr>
          <w:del w:id="14643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95541FF" w14:textId="77777777" w:rsidR="00DC3B47" w:rsidRDefault="00DC3B47">
      <w:pPr>
        <w:pStyle w:val="BodyText"/>
        <w:rPr>
          <w:del w:id="14644" w:author="Kendra Wyant" w:date="2023-05-31T13:43:00Z"/>
          <w:sz w:val="9"/>
        </w:rPr>
      </w:pPr>
    </w:p>
    <w:p w14:paraId="7A0F2EBB" w14:textId="06D1B892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692" w:firstLine="0"/>
        <w:rPr>
          <w:sz w:val="24"/>
        </w:rPr>
        <w:pPrChange w:id="14645" w:author="Kendra Wyant" w:date="2023-05-31T13:43:00Z">
          <w:pPr>
            <w:spacing w:before="118" w:line="355" w:lineRule="auto"/>
            <w:ind w:left="148" w:right="512" w:firstLine="11"/>
          </w:pPr>
        </w:pPrChange>
      </w:pPr>
      <w:ins w:id="14646" w:author="Kendra Wyant" w:date="2023-05-31T13:43:00Z">
        <w:r>
          <w:rPr>
            <w:spacing w:val="-4"/>
            <w:sz w:val="24"/>
          </w:rPr>
          <w:t xml:space="preserve"> </w:t>
        </w:r>
      </w:ins>
      <w:r>
        <w:rPr>
          <w:sz w:val="24"/>
        </w:rPr>
        <w:t>Meta-Analysis.</w:t>
      </w:r>
      <w:r>
        <w:rPr>
          <w:spacing w:val="40"/>
          <w:sz w:val="24"/>
          <w:rPrChange w:id="14647" w:author="Kendra Wyant" w:date="2023-05-31T13:43:00Z">
            <w:rPr>
              <w:spacing w:val="34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Journal of Medical Internet Research </w:t>
      </w:r>
      <w:r>
        <w:rPr>
          <w:sz w:val="24"/>
        </w:rPr>
        <w:t>2017 Apr;19:e132.</w:t>
      </w:r>
      <w:r>
        <w:rPr>
          <w:spacing w:val="40"/>
          <w:sz w:val="24"/>
          <w:rPrChange w:id="14648" w:author="Kendra Wyant" w:date="2023-05-31T13:43:00Z">
            <w:rPr>
              <w:spacing w:val="35"/>
              <w:sz w:val="24"/>
            </w:rPr>
          </w:rPrChange>
        </w:rPr>
        <w:t xml:space="preserve"> </w:t>
      </w:r>
      <w:r>
        <w:rPr>
          <w:sz w:val="24"/>
        </w:rPr>
        <w:t xml:space="preserve">[doi: </w:t>
      </w:r>
      <w:r w:rsidR="00765778">
        <w:fldChar w:fldCharType="begin"/>
      </w:r>
      <w:r w:rsidR="00765778">
        <w:instrText>HYPERLINK "https://doi.org/10.2196/jmir.6641" \h</w:instrText>
      </w:r>
      <w:r w:rsidR="00765778">
        <w:fldChar w:fldCharType="separate"/>
      </w:r>
      <w:r>
        <w:rPr>
          <w:spacing w:val="-2"/>
          <w:sz w:val="24"/>
        </w:rPr>
        <w:t>10.2196/jmir.6641]</w:t>
      </w:r>
      <w:r w:rsidR="00765778">
        <w:rPr>
          <w:spacing w:val="-2"/>
          <w:sz w:val="24"/>
        </w:rPr>
        <w:fldChar w:fldCharType="end"/>
      </w:r>
    </w:p>
    <w:p w14:paraId="212CFE1E" w14:textId="77777777" w:rsidR="00DC3B47" w:rsidRDefault="00DC3B47">
      <w:pPr>
        <w:pStyle w:val="BodyText"/>
        <w:spacing w:before="4"/>
        <w:rPr>
          <w:del w:id="14649" w:author="Kendra Wyant" w:date="2023-05-31T13:43:00Z"/>
          <w:sz w:val="35"/>
        </w:rPr>
      </w:pPr>
    </w:p>
    <w:p w14:paraId="3380BBEA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/>
        <w:ind w:left="563" w:hanging="404"/>
        <w:rPr>
          <w:sz w:val="24"/>
        </w:rPr>
        <w:pPrChange w:id="14650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ind w:left="563" w:hanging="404"/>
          </w:pPr>
        </w:pPrChange>
      </w:pPr>
      <w:r>
        <w:rPr>
          <w:spacing w:val="-2"/>
          <w:sz w:val="24"/>
        </w:rPr>
        <w:t>Jones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Remmerswaal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Verveer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Robinson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Franken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IHA,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CKF,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M.</w:t>
      </w:r>
    </w:p>
    <w:p w14:paraId="6CB5BCC6" w14:textId="77777777" w:rsidR="003146FC" w:rsidRDefault="004E27B8">
      <w:pPr>
        <w:pStyle w:val="BodyText"/>
        <w:spacing w:before="154"/>
        <w:ind w:left="160"/>
      </w:pPr>
      <w:r>
        <w:rPr>
          <w:spacing w:val="-6"/>
        </w:rPr>
        <w:t>Compliance</w:t>
      </w:r>
      <w:r>
        <w:t xml:space="preserve"> </w:t>
      </w:r>
      <w:r>
        <w:rPr>
          <w:spacing w:val="-6"/>
        </w:rPr>
        <w:t>with</w:t>
      </w:r>
      <w:r>
        <w:rPr>
          <w:spacing w:val="1"/>
        </w:rPr>
        <w:t xml:space="preserve"> </w:t>
      </w:r>
      <w:r>
        <w:rPr>
          <w:spacing w:val="-6"/>
        </w:rPr>
        <w:t>ecological</w:t>
      </w:r>
      <w:r>
        <w:rPr>
          <w:spacing w:val="1"/>
        </w:rPr>
        <w:t xml:space="preserve"> </w:t>
      </w:r>
      <w:r>
        <w:rPr>
          <w:spacing w:val="-6"/>
        </w:rPr>
        <w:t>momentary</w:t>
      </w:r>
      <w:r>
        <w:rPr>
          <w:spacing w:val="1"/>
        </w:rPr>
        <w:t xml:space="preserve"> </w:t>
      </w:r>
      <w:r>
        <w:rPr>
          <w:spacing w:val="-6"/>
        </w:rPr>
        <w:t>assessment</w:t>
      </w:r>
      <w:r>
        <w:t xml:space="preserve"> </w:t>
      </w:r>
      <w:r>
        <w:rPr>
          <w:spacing w:val="-6"/>
        </w:rPr>
        <w:t>protocols</w:t>
      </w:r>
      <w:r>
        <w:t xml:space="preserve"> </w:t>
      </w:r>
      <w:r>
        <w:rPr>
          <w:spacing w:val="-6"/>
        </w:rPr>
        <w:t>in</w:t>
      </w:r>
      <w:r>
        <w:rPr>
          <w:spacing w:val="1"/>
        </w:rPr>
        <w:t xml:space="preserve"> </w:t>
      </w:r>
      <w:r>
        <w:rPr>
          <w:spacing w:val="-6"/>
        </w:rPr>
        <w:t>substance</w:t>
      </w:r>
      <w:r>
        <w:rPr>
          <w:spacing w:val="1"/>
        </w:rPr>
        <w:t xml:space="preserve"> </w:t>
      </w:r>
      <w:r>
        <w:rPr>
          <w:spacing w:val="-6"/>
        </w:rPr>
        <w:t>users:</w:t>
      </w:r>
      <w:r>
        <w:rPr>
          <w:spacing w:val="21"/>
        </w:rPr>
        <w:t xml:space="preserve"> </w:t>
      </w:r>
      <w:r>
        <w:rPr>
          <w:spacing w:val="-10"/>
        </w:rPr>
        <w:t>A</w:t>
      </w:r>
    </w:p>
    <w:p w14:paraId="1317DDAF" w14:textId="77777777" w:rsidR="003146FC" w:rsidRDefault="004E27B8">
      <w:pPr>
        <w:spacing w:before="154"/>
        <w:ind w:left="160"/>
        <w:rPr>
          <w:sz w:val="24"/>
        </w:rPr>
      </w:pPr>
      <w:r>
        <w:rPr>
          <w:sz w:val="24"/>
        </w:rPr>
        <w:t>meta-analysis.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Addiction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(Abingdon,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England)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2019</w:t>
      </w:r>
      <w:r>
        <w:rPr>
          <w:spacing w:val="2"/>
          <w:sz w:val="24"/>
        </w:rPr>
        <w:t xml:space="preserve"> </w:t>
      </w:r>
      <w:r>
        <w:rPr>
          <w:sz w:val="24"/>
        </w:rPr>
        <w:t>Apr;114(4):609–619.</w:t>
      </w:r>
      <w:r>
        <w:rPr>
          <w:spacing w:val="24"/>
          <w:sz w:val="24"/>
        </w:rPr>
        <w:t xml:space="preserve"> </w:t>
      </w:r>
      <w:hyperlink r:id="rId19">
        <w:r>
          <w:rPr>
            <w:spacing w:val="-2"/>
            <w:sz w:val="24"/>
          </w:rPr>
          <w:t>PMID:30461120</w:t>
        </w:r>
      </w:hyperlink>
    </w:p>
    <w:p w14:paraId="15A04FD4" w14:textId="77777777" w:rsidR="003146FC" w:rsidRDefault="003146FC">
      <w:pPr>
        <w:pStyle w:val="BodyText"/>
        <w:spacing w:before="2"/>
        <w:rPr>
          <w:sz w:val="29"/>
          <w:rPrChange w:id="14651" w:author="Kendra Wyant" w:date="2023-05-31T13:43:00Z">
            <w:rPr>
              <w:sz w:val="46"/>
            </w:rPr>
          </w:rPrChange>
        </w:rPr>
        <w:pPrChange w:id="14652" w:author="Kendra Wyant" w:date="2023-05-31T13:43:00Z">
          <w:pPr>
            <w:pStyle w:val="BodyText"/>
            <w:spacing w:before="12"/>
          </w:pPr>
        </w:pPrChange>
      </w:pPr>
    </w:p>
    <w:p w14:paraId="422335E8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1" w:line="355" w:lineRule="auto"/>
        <w:ind w:right="557" w:firstLine="0"/>
        <w:rPr>
          <w:sz w:val="24"/>
        </w:rPr>
        <w:pPrChange w:id="14653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right="557"/>
          </w:pPr>
        </w:pPrChange>
      </w:pPr>
      <w:r>
        <w:rPr>
          <w:spacing w:val="-2"/>
          <w:sz w:val="24"/>
        </w:rPr>
        <w:t>Wrzus C, Neubauer AB. Ecological Momentary Assessment: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A Meta-Analysis on Designs,</w:t>
      </w:r>
      <w:r>
        <w:rPr>
          <w:spacing w:val="-11"/>
          <w:sz w:val="24"/>
          <w:rPrChange w:id="14654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Samples,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  <w:rPrChange w:id="14655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Compliance</w:t>
      </w:r>
      <w:r>
        <w:rPr>
          <w:spacing w:val="-11"/>
          <w:sz w:val="24"/>
          <w:rPrChange w:id="14656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Across</w:t>
      </w:r>
      <w:r>
        <w:rPr>
          <w:spacing w:val="-11"/>
          <w:sz w:val="24"/>
          <w:rPrChange w:id="14657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Research</w:t>
      </w:r>
      <w:r>
        <w:rPr>
          <w:spacing w:val="-11"/>
          <w:sz w:val="24"/>
          <w:rPrChange w:id="14658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Fields.</w:t>
      </w:r>
      <w:r>
        <w:rPr>
          <w:spacing w:val="8"/>
          <w:sz w:val="24"/>
        </w:rPr>
        <w:t xml:space="preserve"> </w:t>
      </w:r>
      <w:r>
        <w:rPr>
          <w:i/>
          <w:spacing w:val="-2"/>
          <w:sz w:val="24"/>
        </w:rPr>
        <w:t>Assessment</w:t>
      </w:r>
      <w:r>
        <w:rPr>
          <w:i/>
          <w:sz w:val="24"/>
          <w:rPrChange w:id="14659" w:author="Kendra Wyant" w:date="2023-05-31T13:43:00Z">
            <w:rPr>
              <w:i/>
              <w:spacing w:val="1"/>
              <w:sz w:val="24"/>
            </w:rPr>
          </w:rPrChange>
        </w:rPr>
        <w:t xml:space="preserve"> </w:t>
      </w:r>
      <w:r>
        <w:rPr>
          <w:spacing w:val="-2"/>
          <w:sz w:val="24"/>
        </w:rPr>
        <w:t>SAGE</w:t>
      </w:r>
      <w:r>
        <w:rPr>
          <w:spacing w:val="-11"/>
          <w:sz w:val="24"/>
          <w:rPrChange w:id="14660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 xml:space="preserve">Publications </w:t>
      </w:r>
      <w:r>
        <w:rPr>
          <w:sz w:val="24"/>
        </w:rPr>
        <w:t>Inc; 2022 Jan;10731911211067538.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"https://doi.org/10.1177/10731911211067538" \h</w:instrText>
      </w:r>
      <w:r w:rsidR="00765778">
        <w:fldChar w:fldCharType="separate"/>
      </w:r>
      <w:r>
        <w:rPr>
          <w:sz w:val="24"/>
        </w:rPr>
        <w:t>10.1177/10731911211067538]</w:t>
      </w:r>
      <w:r w:rsidR="00765778">
        <w:rPr>
          <w:sz w:val="24"/>
        </w:rPr>
        <w:fldChar w:fldCharType="end"/>
      </w:r>
    </w:p>
    <w:p w14:paraId="561D7E71" w14:textId="77777777" w:rsidR="00DC3B47" w:rsidRDefault="00DC3B47">
      <w:pPr>
        <w:pStyle w:val="BodyText"/>
        <w:spacing w:before="3"/>
        <w:rPr>
          <w:del w:id="14661" w:author="Kendra Wyant" w:date="2023-05-31T13:43:00Z"/>
          <w:sz w:val="35"/>
        </w:rPr>
      </w:pPr>
    </w:p>
    <w:p w14:paraId="5BD7E078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568" w:firstLine="0"/>
        <w:rPr>
          <w:sz w:val="24"/>
        </w:rPr>
        <w:pPrChange w:id="14662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3" w:right="552" w:firstLine="6"/>
          </w:pPr>
        </w:pPrChange>
      </w:pPr>
      <w:r>
        <w:rPr>
          <w:sz w:val="24"/>
        </w:rPr>
        <w:t>Duncan</w:t>
      </w:r>
      <w:r>
        <w:rPr>
          <w:spacing w:val="-6"/>
          <w:sz w:val="24"/>
          <w:rPrChange w:id="14663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DT,</w:t>
      </w:r>
      <w:r>
        <w:rPr>
          <w:spacing w:val="-6"/>
          <w:sz w:val="24"/>
          <w:rPrChange w:id="14664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Park</w:t>
      </w:r>
      <w:r>
        <w:rPr>
          <w:spacing w:val="-6"/>
          <w:sz w:val="24"/>
          <w:rPrChange w:id="14665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SH,</w:t>
      </w:r>
      <w:r>
        <w:rPr>
          <w:spacing w:val="-6"/>
          <w:sz w:val="24"/>
          <w:rPrChange w:id="14666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Goedel</w:t>
      </w:r>
      <w:r>
        <w:rPr>
          <w:spacing w:val="-6"/>
          <w:sz w:val="24"/>
          <w:rPrChange w:id="14667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WC,</w:t>
      </w:r>
      <w:r>
        <w:rPr>
          <w:spacing w:val="-6"/>
          <w:sz w:val="24"/>
          <w:rPrChange w:id="14668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Sheehan</w:t>
      </w:r>
      <w:r>
        <w:rPr>
          <w:spacing w:val="-6"/>
          <w:sz w:val="24"/>
          <w:rPrChange w:id="14669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DM,</w:t>
      </w:r>
      <w:r>
        <w:rPr>
          <w:spacing w:val="-6"/>
          <w:sz w:val="24"/>
          <w:rPrChange w:id="14670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Regan</w:t>
      </w:r>
      <w:r>
        <w:rPr>
          <w:spacing w:val="-6"/>
          <w:sz w:val="24"/>
          <w:rPrChange w:id="14671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SD,</w:t>
      </w:r>
      <w:r>
        <w:rPr>
          <w:spacing w:val="-6"/>
          <w:sz w:val="24"/>
          <w:rPrChange w:id="14672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Chaix</w:t>
      </w:r>
      <w:r>
        <w:rPr>
          <w:spacing w:val="-6"/>
          <w:sz w:val="24"/>
          <w:rPrChange w:id="14673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B.</w:t>
      </w:r>
      <w:r>
        <w:rPr>
          <w:spacing w:val="-6"/>
          <w:sz w:val="24"/>
          <w:rPrChange w:id="14674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Acceptability</w:t>
      </w:r>
      <w:r>
        <w:rPr>
          <w:spacing w:val="-6"/>
          <w:sz w:val="24"/>
          <w:rPrChange w:id="14675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smartphone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global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positioning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(GPS)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ecological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momentary </w:t>
      </w:r>
      <w:r>
        <w:rPr>
          <w:sz w:val="24"/>
          <w:rPrChange w:id="14676" w:author="Kendra Wyant" w:date="2023-05-31T13:43:00Z">
            <w:rPr>
              <w:spacing w:val="-2"/>
              <w:sz w:val="24"/>
            </w:rPr>
          </w:rPrChange>
        </w:rPr>
        <w:t>assessment</w:t>
      </w:r>
      <w:r>
        <w:rPr>
          <w:spacing w:val="-2"/>
          <w:sz w:val="24"/>
          <w:rPrChange w:id="14677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678" w:author="Kendra Wyant" w:date="2023-05-31T13:43:00Z">
            <w:rPr>
              <w:spacing w:val="-2"/>
              <w:sz w:val="24"/>
            </w:rPr>
          </w:rPrChange>
        </w:rPr>
        <w:t>(EMA)</w:t>
      </w:r>
      <w:r>
        <w:rPr>
          <w:spacing w:val="-2"/>
          <w:sz w:val="24"/>
          <w:rPrChange w:id="1467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680" w:author="Kendra Wyant" w:date="2023-05-31T13:43:00Z">
            <w:rPr>
              <w:spacing w:val="-2"/>
              <w:sz w:val="24"/>
            </w:rPr>
          </w:rPrChange>
        </w:rPr>
        <w:t>research</w:t>
      </w:r>
      <w:r>
        <w:rPr>
          <w:spacing w:val="-2"/>
          <w:sz w:val="24"/>
          <w:rPrChange w:id="14681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682" w:author="Kendra Wyant" w:date="2023-05-31T13:43:00Z">
            <w:rPr>
              <w:spacing w:val="-2"/>
              <w:sz w:val="24"/>
            </w:rPr>
          </w:rPrChange>
        </w:rPr>
        <w:t>among</w:t>
      </w:r>
      <w:r>
        <w:rPr>
          <w:spacing w:val="-2"/>
          <w:sz w:val="24"/>
          <w:rPrChange w:id="1468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684" w:author="Kendra Wyant" w:date="2023-05-31T13:43:00Z">
            <w:rPr>
              <w:spacing w:val="-2"/>
              <w:sz w:val="24"/>
            </w:rPr>
          </w:rPrChange>
        </w:rPr>
        <w:t>sexual</w:t>
      </w:r>
      <w:r>
        <w:rPr>
          <w:spacing w:val="-2"/>
          <w:sz w:val="24"/>
          <w:rPrChange w:id="14685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686" w:author="Kendra Wyant" w:date="2023-05-31T13:43:00Z">
            <w:rPr>
              <w:spacing w:val="-2"/>
              <w:sz w:val="24"/>
            </w:rPr>
          </w:rPrChange>
        </w:rPr>
        <w:t>minority</w:t>
      </w:r>
      <w:r>
        <w:rPr>
          <w:spacing w:val="-2"/>
          <w:sz w:val="24"/>
          <w:rPrChange w:id="14687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688" w:author="Kendra Wyant" w:date="2023-05-31T13:43:00Z">
            <w:rPr>
              <w:spacing w:val="-2"/>
              <w:sz w:val="24"/>
            </w:rPr>
          </w:rPrChange>
        </w:rPr>
        <w:t>men.</w:t>
      </w:r>
      <w:r>
        <w:rPr>
          <w:spacing w:val="18"/>
          <w:sz w:val="24"/>
          <w:rPrChange w:id="14689" w:author="Kendra Wyant" w:date="2023-05-31T13:43:00Z">
            <w:rPr>
              <w:spacing w:val="8"/>
              <w:sz w:val="24"/>
            </w:rPr>
          </w:rPrChange>
        </w:rPr>
        <w:t xml:space="preserve"> </w:t>
      </w:r>
      <w:r>
        <w:rPr>
          <w:sz w:val="24"/>
          <w:rPrChange w:id="14690" w:author="Kendra Wyant" w:date="2023-05-31T13:43:00Z">
            <w:rPr>
              <w:spacing w:val="-2"/>
              <w:sz w:val="24"/>
            </w:rPr>
          </w:rPrChange>
        </w:rPr>
        <w:t>Puebla</w:t>
      </w:r>
      <w:r>
        <w:rPr>
          <w:spacing w:val="-2"/>
          <w:sz w:val="24"/>
          <w:rPrChange w:id="14691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  <w:rPrChange w:id="14692" w:author="Kendra Wyant" w:date="2023-05-31T13:43:00Z">
            <w:rPr>
              <w:spacing w:val="-2"/>
              <w:sz w:val="24"/>
            </w:rPr>
          </w:rPrChange>
        </w:rPr>
        <w:t>I,</w:t>
      </w:r>
      <w:r>
        <w:rPr>
          <w:spacing w:val="-2"/>
          <w:sz w:val="24"/>
          <w:rPrChange w:id="1469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694" w:author="Kendra Wyant" w:date="2023-05-31T13:43:00Z">
            <w:rPr>
              <w:spacing w:val="-2"/>
              <w:sz w:val="24"/>
            </w:rPr>
          </w:rPrChange>
        </w:rPr>
        <w:t>editor.</w:t>
      </w:r>
      <w:r>
        <w:rPr>
          <w:spacing w:val="18"/>
          <w:sz w:val="24"/>
          <w:rPrChange w:id="14695" w:author="Kendra Wyant" w:date="2023-05-31T13:43:00Z">
            <w:rPr>
              <w:spacing w:val="7"/>
              <w:sz w:val="24"/>
            </w:rPr>
          </w:rPrChange>
        </w:rPr>
        <w:t xml:space="preserve"> </w:t>
      </w:r>
      <w:r>
        <w:rPr>
          <w:i/>
          <w:sz w:val="24"/>
          <w:rPrChange w:id="14696" w:author="Kendra Wyant" w:date="2023-05-31T13:43:00Z">
            <w:rPr>
              <w:i/>
              <w:spacing w:val="-2"/>
              <w:sz w:val="24"/>
            </w:rPr>
          </w:rPrChange>
        </w:rPr>
        <w:t>PLOS</w:t>
      </w:r>
      <w:r>
        <w:rPr>
          <w:i/>
          <w:sz w:val="24"/>
          <w:rPrChange w:id="14697" w:author="Kendra Wyant" w:date="2023-05-31T13:43:00Z">
            <w:rPr>
              <w:i/>
              <w:spacing w:val="-6"/>
              <w:sz w:val="24"/>
            </w:rPr>
          </w:rPrChange>
        </w:rPr>
        <w:t xml:space="preserve"> </w:t>
      </w:r>
      <w:r>
        <w:rPr>
          <w:i/>
          <w:sz w:val="24"/>
          <w:rPrChange w:id="14698" w:author="Kendra Wyant" w:date="2023-05-31T13:43:00Z">
            <w:rPr>
              <w:i/>
              <w:spacing w:val="-2"/>
              <w:sz w:val="24"/>
            </w:rPr>
          </w:rPrChange>
        </w:rPr>
        <w:t>ONE</w:t>
      </w:r>
      <w:r>
        <w:rPr>
          <w:i/>
          <w:sz w:val="24"/>
          <w:rPrChange w:id="14699" w:author="Kendra Wyant" w:date="2023-05-31T13:43:00Z">
            <w:rPr>
              <w:i/>
              <w:spacing w:val="5"/>
              <w:sz w:val="24"/>
            </w:rPr>
          </w:rPrChange>
        </w:rPr>
        <w:t xml:space="preserve"> </w:t>
      </w:r>
      <w:r>
        <w:rPr>
          <w:sz w:val="24"/>
          <w:rPrChange w:id="14700" w:author="Kendra Wyant" w:date="2023-05-31T13:43:00Z">
            <w:rPr>
              <w:spacing w:val="-2"/>
              <w:sz w:val="24"/>
            </w:rPr>
          </w:rPrChange>
        </w:rPr>
        <w:t xml:space="preserve">2019 </w:t>
      </w:r>
      <w:r>
        <w:rPr>
          <w:sz w:val="24"/>
        </w:rPr>
        <w:t>Jan;14(1):e0210240.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"https://doi.org/10.1371/journal.pone.0210240" \h</w:instrText>
      </w:r>
      <w:r w:rsidR="00765778">
        <w:fldChar w:fldCharType="separate"/>
      </w:r>
      <w:r>
        <w:rPr>
          <w:sz w:val="24"/>
        </w:rPr>
        <w:t>10.1371/journal.pone.0210240]</w:t>
      </w:r>
      <w:r w:rsidR="00765778">
        <w:rPr>
          <w:sz w:val="24"/>
        </w:rPr>
        <w:fldChar w:fldCharType="end"/>
      </w:r>
    </w:p>
    <w:p w14:paraId="4488A212" w14:textId="77777777" w:rsidR="00DC3B47" w:rsidRDefault="00DC3B47">
      <w:pPr>
        <w:pStyle w:val="BodyText"/>
        <w:spacing w:before="2"/>
        <w:rPr>
          <w:del w:id="14701" w:author="Kendra Wyant" w:date="2023-05-31T13:43:00Z"/>
          <w:sz w:val="35"/>
        </w:rPr>
      </w:pPr>
    </w:p>
    <w:p w14:paraId="03CB379C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3"/>
        </w:tabs>
        <w:spacing w:before="235"/>
        <w:ind w:left="562" w:hanging="403"/>
        <w:rPr>
          <w:sz w:val="24"/>
        </w:rPr>
        <w:pPrChange w:id="14702" w:author="Kendra Wyant" w:date="2023-05-31T13:43:00Z">
          <w:pPr>
            <w:pStyle w:val="ListParagraph"/>
            <w:numPr>
              <w:numId w:val="5"/>
            </w:numPr>
            <w:tabs>
              <w:tab w:val="left" w:pos="563"/>
            </w:tabs>
            <w:ind w:left="562" w:hanging="403"/>
          </w:pPr>
        </w:pPrChange>
      </w:pPr>
      <w:r>
        <w:rPr>
          <w:sz w:val="24"/>
        </w:rPr>
        <w:t>Rieger</w:t>
      </w:r>
      <w:r>
        <w:rPr>
          <w:spacing w:val="-7"/>
          <w:sz w:val="24"/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  <w:rPrChange w:id="14703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Gaines</w:t>
      </w:r>
      <w:r>
        <w:rPr>
          <w:spacing w:val="-6"/>
          <w:sz w:val="24"/>
          <w:rPrChange w:id="14704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</w:rPr>
        <w:t xml:space="preserve"> </w:t>
      </w:r>
      <w:r>
        <w:rPr>
          <w:sz w:val="24"/>
        </w:rPr>
        <w:t>Barnett</w:t>
      </w:r>
      <w:r>
        <w:rPr>
          <w:spacing w:val="-6"/>
          <w:sz w:val="24"/>
        </w:rPr>
        <w:t xml:space="preserve"> </w:t>
      </w:r>
      <w:r>
        <w:rPr>
          <w:sz w:val="24"/>
        </w:rPr>
        <w:t>I,</w:t>
      </w:r>
      <w:r>
        <w:rPr>
          <w:spacing w:val="-7"/>
          <w:sz w:val="24"/>
          <w:rPrChange w:id="14705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Baldassano</w:t>
      </w:r>
      <w:r>
        <w:rPr>
          <w:spacing w:val="-6"/>
          <w:sz w:val="24"/>
        </w:rPr>
        <w:t xml:space="preserve"> </w:t>
      </w:r>
      <w:r>
        <w:rPr>
          <w:sz w:val="24"/>
        </w:rPr>
        <w:t>CF,</w:t>
      </w:r>
      <w:r>
        <w:rPr>
          <w:spacing w:val="-7"/>
          <w:sz w:val="24"/>
          <w:rPrChange w:id="14706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Connolly</w:t>
      </w:r>
      <w:r>
        <w:rPr>
          <w:spacing w:val="-6"/>
          <w:sz w:val="24"/>
          <w:rPrChange w:id="14707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Gibbons</w:t>
      </w:r>
      <w:r>
        <w:rPr>
          <w:spacing w:val="-7"/>
          <w:sz w:val="24"/>
          <w:rPrChange w:id="14708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MB,</w:t>
      </w:r>
      <w:r>
        <w:rPr>
          <w:spacing w:val="-7"/>
          <w:sz w:val="24"/>
          <w:rPrChange w:id="14709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Crits-</w:t>
      </w:r>
      <w:r>
        <w:rPr>
          <w:spacing w:val="-2"/>
          <w:sz w:val="24"/>
        </w:rPr>
        <w:t>Christoph</w:t>
      </w:r>
    </w:p>
    <w:p w14:paraId="2621113F" w14:textId="77777777" w:rsidR="003146FC" w:rsidRDefault="004E27B8">
      <w:pPr>
        <w:pStyle w:val="BodyText"/>
        <w:spacing w:before="154" w:line="355" w:lineRule="auto"/>
        <w:ind w:left="160" w:right="553"/>
        <w:pPrChange w:id="14710" w:author="Kendra Wyant" w:date="2023-05-31T13:43:00Z">
          <w:pPr>
            <w:pStyle w:val="BodyText"/>
            <w:spacing w:before="154" w:line="355" w:lineRule="auto"/>
            <w:ind w:left="151" w:right="512" w:firstLine="8"/>
          </w:pPr>
        </w:pPrChange>
      </w:pPr>
      <w:r>
        <w:rPr>
          <w:spacing w:val="-2"/>
        </w:rPr>
        <w:t>P.</w:t>
      </w:r>
      <w:r>
        <w:rPr>
          <w:spacing w:val="-4"/>
        </w:rPr>
        <w:t xml:space="preserve"> </w:t>
      </w:r>
      <w:r>
        <w:rPr>
          <w:spacing w:val="-2"/>
        </w:rPr>
        <w:t>Psychiatry</w:t>
      </w:r>
      <w:r>
        <w:rPr>
          <w:spacing w:val="-5"/>
        </w:rPr>
        <w:t xml:space="preserve"> </w:t>
      </w:r>
      <w:r>
        <w:rPr>
          <w:spacing w:val="-2"/>
        </w:rPr>
        <w:t>Outpatients’</w:t>
      </w:r>
      <w:r>
        <w:rPr>
          <w:spacing w:val="-5"/>
        </w:rPr>
        <w:t xml:space="preserve"> </w:t>
      </w:r>
      <w:r>
        <w:rPr>
          <w:spacing w:val="-2"/>
        </w:rPr>
        <w:t>Willingness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Share</w:t>
      </w:r>
      <w:r>
        <w:rPr>
          <w:spacing w:val="-5"/>
        </w:rPr>
        <w:t xml:space="preserve"> </w:t>
      </w:r>
      <w:r>
        <w:rPr>
          <w:spacing w:val="-2"/>
        </w:rPr>
        <w:t>Social</w:t>
      </w:r>
      <w:r>
        <w:rPr>
          <w:spacing w:val="-4"/>
        </w:rPr>
        <w:t xml:space="preserve"> </w:t>
      </w:r>
      <w:r>
        <w:rPr>
          <w:spacing w:val="-2"/>
        </w:rPr>
        <w:t>Media</w:t>
      </w:r>
      <w:r>
        <w:rPr>
          <w:spacing w:val="-4"/>
        </w:rPr>
        <w:t xml:space="preserve"> </w:t>
      </w:r>
      <w:r>
        <w:rPr>
          <w:spacing w:val="-2"/>
        </w:rPr>
        <w:t>Posts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Smartphone</w:t>
      </w:r>
      <w:r>
        <w:rPr>
          <w:spacing w:val="-4"/>
        </w:rPr>
        <w:t xml:space="preserve"> </w:t>
      </w:r>
      <w:r>
        <w:rPr>
          <w:spacing w:val="-2"/>
        </w:rPr>
        <w:t xml:space="preserve">Data </w:t>
      </w:r>
      <w:r>
        <w:t>for Research and Clinical Purposes:</w:t>
      </w:r>
      <w:r>
        <w:rPr>
          <w:spacing w:val="40"/>
        </w:rPr>
        <w:t xml:space="preserve"> </w:t>
      </w:r>
      <w:r>
        <w:t>Survey Study.</w:t>
      </w:r>
      <w:r>
        <w:rPr>
          <w:spacing w:val="40"/>
        </w:rPr>
        <w:t xml:space="preserve"> </w:t>
      </w:r>
      <w:r>
        <w:rPr>
          <w:i/>
        </w:rPr>
        <w:t xml:space="preserve">JMIR Formative Research </w:t>
      </w:r>
      <w:r>
        <w:t>2019 Aug;3(3):e14329.</w:t>
      </w:r>
      <w:r>
        <w:rPr>
          <w:spacing w:val="40"/>
        </w:rPr>
        <w:t xml:space="preserve"> </w:t>
      </w:r>
      <w:r>
        <w:t>[doi:</w:t>
      </w:r>
      <w:r>
        <w:rPr>
          <w:spacing w:val="40"/>
        </w:rPr>
        <w:t xml:space="preserve"> </w:t>
      </w:r>
      <w:r w:rsidR="00765778">
        <w:fldChar w:fldCharType="begin"/>
      </w:r>
      <w:r w:rsidR="00765778">
        <w:instrText>HYPERLINK "https://doi.org/10.2196/14329" \h</w:instrText>
      </w:r>
      <w:r w:rsidR="00765778">
        <w:fldChar w:fldCharType="separate"/>
      </w:r>
      <w:r>
        <w:t>10.2196/14329]</w:t>
      </w:r>
      <w:r w:rsidR="00765778">
        <w:fldChar w:fldCharType="end"/>
      </w:r>
    </w:p>
    <w:p w14:paraId="48BE7164" w14:textId="77777777" w:rsidR="00DC3B47" w:rsidRDefault="00DC3B47">
      <w:pPr>
        <w:pStyle w:val="BodyText"/>
        <w:spacing w:before="3"/>
        <w:rPr>
          <w:del w:id="14711" w:author="Kendra Wyant" w:date="2023-05-31T13:43:00Z"/>
          <w:sz w:val="35"/>
        </w:rPr>
      </w:pPr>
    </w:p>
    <w:p w14:paraId="5D9F72DB" w14:textId="4D10F5E6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1117" w:firstLine="0"/>
        <w:rPr>
          <w:ins w:id="14712" w:author="Kendra Wyant" w:date="2023-05-31T13:43:00Z"/>
          <w:sz w:val="24"/>
        </w:rPr>
      </w:pPr>
      <w:r>
        <w:rPr>
          <w:sz w:val="24"/>
        </w:rPr>
        <w:t>Bessenyei</w:t>
      </w:r>
      <w:r>
        <w:rPr>
          <w:spacing w:val="-5"/>
          <w:sz w:val="24"/>
          <w:rPrChange w:id="1471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K,</w:t>
      </w:r>
      <w:r>
        <w:rPr>
          <w:spacing w:val="-5"/>
          <w:sz w:val="24"/>
          <w:rPrChange w:id="14714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Suruliraj</w:t>
      </w:r>
      <w:r>
        <w:rPr>
          <w:spacing w:val="-5"/>
          <w:sz w:val="24"/>
          <w:rPrChange w:id="1471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B,</w:t>
      </w:r>
      <w:r>
        <w:rPr>
          <w:spacing w:val="-5"/>
          <w:sz w:val="24"/>
          <w:rPrChange w:id="14716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Bagnell</w:t>
      </w:r>
      <w:r>
        <w:rPr>
          <w:spacing w:val="-5"/>
          <w:sz w:val="24"/>
          <w:rPrChange w:id="14717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A,</w:t>
      </w:r>
      <w:r>
        <w:rPr>
          <w:spacing w:val="-5"/>
          <w:sz w:val="24"/>
          <w:rPrChange w:id="14718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McGrath</w:t>
      </w:r>
      <w:r>
        <w:rPr>
          <w:spacing w:val="-5"/>
          <w:sz w:val="24"/>
          <w:rPrChange w:id="1471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P,</w:t>
      </w:r>
      <w:r>
        <w:rPr>
          <w:spacing w:val="-5"/>
          <w:sz w:val="24"/>
          <w:rPrChange w:id="1472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Wozney</w:t>
      </w:r>
      <w:r>
        <w:rPr>
          <w:spacing w:val="-5"/>
          <w:sz w:val="24"/>
          <w:rPrChange w:id="14721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L,</w:t>
      </w:r>
      <w:r>
        <w:rPr>
          <w:spacing w:val="-5"/>
          <w:sz w:val="24"/>
          <w:rPrChange w:id="14722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Huguet</w:t>
      </w:r>
      <w:r>
        <w:rPr>
          <w:spacing w:val="-5"/>
          <w:sz w:val="24"/>
          <w:rPrChange w:id="1472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A,</w:t>
      </w:r>
      <w:r>
        <w:rPr>
          <w:spacing w:val="-5"/>
          <w:sz w:val="24"/>
          <w:rPrChange w:id="14724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Elger</w:t>
      </w:r>
      <w:r>
        <w:rPr>
          <w:spacing w:val="-5"/>
          <w:sz w:val="24"/>
          <w:rPrChange w:id="1472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BS,</w:t>
      </w:r>
      <w:r>
        <w:rPr>
          <w:sz w:val="24"/>
          <w:rPrChange w:id="14726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Meier</w:t>
      </w:r>
      <w:r>
        <w:rPr>
          <w:spacing w:val="-2"/>
          <w:sz w:val="24"/>
          <w:rPrChange w:id="14727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S,</w:t>
      </w:r>
      <w:r>
        <w:rPr>
          <w:spacing w:val="-2"/>
          <w:sz w:val="24"/>
          <w:rPrChange w:id="14728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Orji</w:t>
      </w:r>
      <w:r>
        <w:rPr>
          <w:spacing w:val="-3"/>
          <w:sz w:val="24"/>
          <w:rPrChange w:id="14729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  <w:rPrChange w:id="14730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Comfortability</w:t>
      </w:r>
      <w:r>
        <w:rPr>
          <w:spacing w:val="-3"/>
          <w:sz w:val="24"/>
          <w:rPrChange w:id="14731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  <w:rPrChange w:id="14732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  <w:rPrChange w:id="14733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passive</w:t>
      </w:r>
      <w:r>
        <w:rPr>
          <w:spacing w:val="-2"/>
          <w:sz w:val="24"/>
          <w:rPrChange w:id="14734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  <w:rPrChange w:id="14735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  <w:rPrChange w:id="14736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smartphone</w:t>
      </w:r>
      <w:r>
        <w:rPr>
          <w:spacing w:val="-2"/>
          <w:sz w:val="24"/>
          <w:rPrChange w:id="14737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  <w:rPrChange w:id="14738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for</w:t>
      </w:r>
      <w:del w:id="14739" w:author="Kendra Wyant" w:date="2023-05-31T13:43:00Z">
        <w:r w:rsidR="00F53A9D">
          <w:rPr>
            <w:spacing w:val="-7"/>
            <w:sz w:val="24"/>
          </w:rPr>
          <w:delText xml:space="preserve"> </w:delText>
        </w:r>
      </w:del>
    </w:p>
    <w:p w14:paraId="490614A6" w14:textId="77777777" w:rsidR="003146FC" w:rsidRDefault="003146FC">
      <w:pPr>
        <w:spacing w:line="355" w:lineRule="auto"/>
        <w:rPr>
          <w:ins w:id="14740" w:author="Kendra Wyant" w:date="2023-05-31T13:43:00Z"/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0952FD06" w14:textId="77777777" w:rsidR="003146FC" w:rsidRDefault="003146FC">
      <w:pPr>
        <w:pStyle w:val="BodyText"/>
        <w:rPr>
          <w:ins w:id="14741" w:author="Kendra Wyant" w:date="2023-05-31T13:43:00Z"/>
          <w:sz w:val="9"/>
        </w:rPr>
      </w:pPr>
    </w:p>
    <w:p w14:paraId="4FC1850D" w14:textId="1EB659F7" w:rsidR="003146FC" w:rsidRDefault="004E27B8">
      <w:pPr>
        <w:spacing w:before="118"/>
        <w:ind w:left="160"/>
        <w:rPr>
          <w:ins w:id="14742" w:author="Kendra Wyant" w:date="2023-05-31T13:43:00Z"/>
          <w:i/>
          <w:sz w:val="24"/>
        </w:rPr>
      </w:pP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  <w:rPrChange w:id="14743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  <w:rPrChange w:id="14744" w:author="Kendra Wyant" w:date="2023-05-31T13:43:00Z">
            <w:rPr>
              <w:spacing w:val="-2"/>
              <w:sz w:val="24"/>
            </w:rPr>
          </w:rPrChange>
        </w:rPr>
        <w:t>mental</w:t>
      </w:r>
      <w:r>
        <w:rPr>
          <w:spacing w:val="-6"/>
          <w:sz w:val="24"/>
          <w:rPrChange w:id="14745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746" w:author="Kendra Wyant" w:date="2023-05-31T13:43:00Z">
            <w:rPr>
              <w:spacing w:val="-2"/>
              <w:sz w:val="24"/>
            </w:rPr>
          </w:rPrChange>
        </w:rPr>
        <w:t>health:</w:t>
      </w:r>
      <w:r>
        <w:rPr>
          <w:spacing w:val="13"/>
          <w:sz w:val="24"/>
          <w:rPrChange w:id="14747" w:author="Kendra Wyant" w:date="2023-05-31T13:43:00Z">
            <w:rPr>
              <w:spacing w:val="18"/>
              <w:sz w:val="24"/>
            </w:rPr>
          </w:rPrChange>
        </w:rPr>
        <w:t xml:space="preserve"> </w:t>
      </w:r>
      <w:r>
        <w:rPr>
          <w:sz w:val="24"/>
          <w:rPrChange w:id="14748" w:author="Kendra Wyant" w:date="2023-05-31T13:43:00Z">
            <w:rPr>
              <w:spacing w:val="-2"/>
              <w:sz w:val="24"/>
            </w:rPr>
          </w:rPrChange>
        </w:rPr>
        <w:t>An</w:t>
      </w:r>
      <w:r>
        <w:rPr>
          <w:spacing w:val="-6"/>
          <w:sz w:val="24"/>
          <w:rPrChange w:id="14749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750" w:author="Kendra Wyant" w:date="2023-05-31T13:43:00Z">
            <w:rPr>
              <w:spacing w:val="-2"/>
              <w:sz w:val="24"/>
            </w:rPr>
          </w:rPrChange>
        </w:rPr>
        <w:t>online</w:t>
      </w:r>
      <w:r>
        <w:rPr>
          <w:spacing w:val="-6"/>
          <w:sz w:val="24"/>
          <w:rPrChange w:id="14751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752" w:author="Kendra Wyant" w:date="2023-05-31T13:43:00Z">
            <w:rPr>
              <w:spacing w:val="-2"/>
              <w:sz w:val="24"/>
            </w:rPr>
          </w:rPrChange>
        </w:rPr>
        <w:t>survey.</w:t>
      </w:r>
      <w:r>
        <w:rPr>
          <w:spacing w:val="12"/>
          <w:sz w:val="24"/>
          <w:rPrChange w:id="14753" w:author="Kendra Wyant" w:date="2023-05-31T13:43:00Z">
            <w:rPr>
              <w:spacing w:val="18"/>
              <w:sz w:val="24"/>
            </w:rPr>
          </w:rPrChange>
        </w:rPr>
        <w:t xml:space="preserve"> </w:t>
      </w:r>
      <w:r>
        <w:rPr>
          <w:i/>
          <w:sz w:val="24"/>
          <w:rPrChange w:id="14754" w:author="Kendra Wyant" w:date="2023-05-31T13:43:00Z">
            <w:rPr>
              <w:i/>
              <w:spacing w:val="-2"/>
              <w:sz w:val="24"/>
            </w:rPr>
          </w:rPrChange>
        </w:rPr>
        <w:t>Computers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  <w:rPrChange w:id="14755" w:author="Kendra Wyant" w:date="2023-05-31T13:43:00Z">
            <w:rPr>
              <w:i/>
              <w:spacing w:val="-2"/>
              <w:sz w:val="24"/>
            </w:rPr>
          </w:rPrChange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  <w:rPrChange w:id="14756" w:author="Kendra Wyant" w:date="2023-05-31T13:43:00Z">
            <w:rPr>
              <w:i/>
              <w:spacing w:val="-2"/>
              <w:sz w:val="24"/>
            </w:rPr>
          </w:rPrChange>
        </w:rPr>
        <w:t>Human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  <w:rPrChange w:id="14757" w:author="Kendra Wyant" w:date="2023-05-31T13:43:00Z">
            <w:rPr>
              <w:i/>
              <w:spacing w:val="-2"/>
              <w:sz w:val="24"/>
            </w:rPr>
          </w:rPrChange>
        </w:rPr>
        <w:t>Behavior</w:t>
      </w:r>
      <w:r>
        <w:rPr>
          <w:i/>
          <w:spacing w:val="-2"/>
          <w:sz w:val="24"/>
        </w:rPr>
        <w:t xml:space="preserve"> Reports</w:t>
      </w:r>
      <w:del w:id="14758" w:author="Kendra Wyant" w:date="2023-05-31T13:43:00Z">
        <w:r w:rsidR="00F53A9D">
          <w:rPr>
            <w:i/>
            <w:spacing w:val="-2"/>
            <w:sz w:val="24"/>
          </w:rPr>
          <w:delText xml:space="preserve"> </w:delText>
        </w:r>
      </w:del>
    </w:p>
    <w:p w14:paraId="4E1A3490" w14:textId="54A6114D" w:rsidR="003146FC" w:rsidRPr="00765778" w:rsidRDefault="004E27B8">
      <w:pPr>
        <w:pStyle w:val="BodyText"/>
        <w:spacing w:before="154"/>
        <w:ind w:left="160"/>
        <w:pPrChange w:id="14759" w:author="Kendra Wyant" w:date="2023-05-31T13:43:00Z">
          <w:pPr>
            <w:pStyle w:val="ListParagraph"/>
            <w:numPr>
              <w:numId w:val="5"/>
            </w:numPr>
            <w:tabs>
              <w:tab w:val="left" w:pos="560"/>
            </w:tabs>
            <w:spacing w:line="355" w:lineRule="auto"/>
            <w:ind w:right="511"/>
          </w:pPr>
        </w:pPrChange>
      </w:pPr>
      <w:r w:rsidRPr="00765778">
        <w:rPr>
          <w:spacing w:val="-2"/>
        </w:rPr>
        <w:t>2021</w:t>
      </w:r>
      <w:r>
        <w:rPr>
          <w:spacing w:val="-5"/>
          <w:rPrChange w:id="14760" w:author="Kendra Wyant" w:date="2023-05-31T13:43:00Z">
            <w:rPr>
              <w:spacing w:val="-2"/>
              <w:sz w:val="24"/>
            </w:rPr>
          </w:rPrChange>
        </w:rPr>
        <w:t xml:space="preserve"> </w:t>
      </w:r>
      <w:r w:rsidRPr="00765778">
        <w:rPr>
          <w:spacing w:val="-2"/>
        </w:rPr>
        <w:t>Aug;4:100134.</w:t>
      </w:r>
      <w:r>
        <w:rPr>
          <w:spacing w:val="15"/>
          <w:rPrChange w:id="14761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rPrChange w:id="14762" w:author="Kendra Wyant" w:date="2023-05-31T13:43:00Z">
            <w:rPr>
              <w:sz w:val="24"/>
            </w:rPr>
          </w:rPrChange>
        </w:rPr>
        <w:t>[doi:</w:t>
      </w:r>
      <w:r>
        <w:rPr>
          <w:spacing w:val="15"/>
          <w:rPrChange w:id="14763" w:author="Kendra Wyant" w:date="2023-05-31T13:43:00Z">
            <w:rPr>
              <w:spacing w:val="40"/>
              <w:sz w:val="24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"https://doi.org/10.1016/j.chbr.2021.100134" \h</w:instrText>
      </w:r>
      <w:r w:rsidR="00765778">
        <w:fldChar w:fldCharType="separate"/>
      </w:r>
      <w:r>
        <w:rPr>
          <w:spacing w:val="-2"/>
          <w:rPrChange w:id="14764" w:author="Kendra Wyant" w:date="2023-05-31T13:43:00Z">
            <w:rPr>
              <w:sz w:val="24"/>
            </w:rPr>
          </w:rPrChange>
        </w:rPr>
        <w:t>10.1016/j.chbr.2021.</w:t>
      </w:r>
      <w:del w:id="14765" w:author="Kendra Wyant" w:date="2023-05-31T13:43:00Z">
        <w:r w:rsidR="00F53A9D">
          <w:delText>100134]</w:delText>
        </w:r>
      </w:del>
      <w:ins w:id="14766" w:author="Kendra Wyant" w:date="2023-05-31T13:43:00Z">
        <w:r>
          <w:rPr>
            <w:spacing w:val="-2"/>
          </w:rPr>
          <w:t>10013</w:t>
        </w:r>
      </w:ins>
      <w:r w:rsidR="00765778">
        <w:rPr>
          <w:spacing w:val="-2"/>
          <w:rPrChange w:id="14767" w:author="Kendra Wyant" w:date="2023-05-31T13:43:00Z">
            <w:rPr>
              <w:sz w:val="24"/>
            </w:rPr>
          </w:rPrChange>
        </w:rPr>
        <w:fldChar w:fldCharType="end"/>
      </w:r>
      <w:ins w:id="14768" w:author="Kendra Wyant" w:date="2023-05-31T13:43:00Z">
        <w:r>
          <w:rPr>
            <w:spacing w:val="-2"/>
          </w:rPr>
          <w:t>4]</w:t>
        </w:r>
      </w:ins>
    </w:p>
    <w:p w14:paraId="5E5F6748" w14:textId="77777777" w:rsidR="003146FC" w:rsidRDefault="003146FC">
      <w:pPr>
        <w:pStyle w:val="BodyText"/>
        <w:spacing w:before="2"/>
        <w:rPr>
          <w:sz w:val="29"/>
          <w:rPrChange w:id="14769" w:author="Kendra Wyant" w:date="2023-05-31T13:43:00Z">
            <w:rPr>
              <w:sz w:val="35"/>
            </w:rPr>
          </w:rPrChange>
        </w:rPr>
      </w:pPr>
    </w:p>
    <w:p w14:paraId="01F29623" w14:textId="77777777" w:rsidR="00DC3B47" w:rsidRDefault="004E27B8">
      <w:pPr>
        <w:pStyle w:val="ListParagraph"/>
        <w:numPr>
          <w:ilvl w:val="0"/>
          <w:numId w:val="5"/>
        </w:numPr>
        <w:tabs>
          <w:tab w:val="left" w:pos="559"/>
        </w:tabs>
        <w:spacing w:before="0"/>
        <w:ind w:left="558" w:hanging="399"/>
        <w:rPr>
          <w:del w:id="14770" w:author="Kendra Wyant" w:date="2023-05-31T13:43:00Z"/>
          <w:sz w:val="24"/>
        </w:rPr>
      </w:pPr>
      <w:r>
        <w:rPr>
          <w:sz w:val="24"/>
          <w:rPrChange w:id="14771" w:author="Kendra Wyant" w:date="2023-05-31T13:43:00Z">
            <w:rPr>
              <w:spacing w:val="-4"/>
              <w:sz w:val="24"/>
            </w:rPr>
          </w:rPrChange>
        </w:rPr>
        <w:t>Lind</w:t>
      </w:r>
      <w:r>
        <w:rPr>
          <w:spacing w:val="-9"/>
          <w:sz w:val="24"/>
          <w:rPrChange w:id="14772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4773" w:author="Kendra Wyant" w:date="2023-05-31T13:43:00Z">
            <w:rPr>
              <w:spacing w:val="-4"/>
              <w:sz w:val="24"/>
            </w:rPr>
          </w:rPrChange>
        </w:rPr>
        <w:t>MN,</w:t>
      </w:r>
      <w:r>
        <w:rPr>
          <w:spacing w:val="-9"/>
          <w:sz w:val="24"/>
          <w:rPrChange w:id="14774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4775" w:author="Kendra Wyant" w:date="2023-05-31T13:43:00Z">
            <w:rPr>
              <w:spacing w:val="-4"/>
              <w:sz w:val="24"/>
            </w:rPr>
          </w:rPrChange>
        </w:rPr>
        <w:t>Byrne</w:t>
      </w:r>
      <w:r>
        <w:rPr>
          <w:spacing w:val="-9"/>
          <w:sz w:val="24"/>
          <w:rPrChange w:id="14776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4777" w:author="Kendra Wyant" w:date="2023-05-31T13:43:00Z">
            <w:rPr>
              <w:spacing w:val="-4"/>
              <w:sz w:val="24"/>
            </w:rPr>
          </w:rPrChange>
        </w:rPr>
        <w:t>ML,</w:t>
      </w:r>
      <w:r>
        <w:rPr>
          <w:spacing w:val="-9"/>
          <w:sz w:val="24"/>
          <w:rPrChange w:id="14778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4779" w:author="Kendra Wyant" w:date="2023-05-31T13:43:00Z">
            <w:rPr>
              <w:spacing w:val="-4"/>
              <w:sz w:val="24"/>
            </w:rPr>
          </w:rPrChange>
        </w:rPr>
        <w:t>Wicks</w:t>
      </w:r>
      <w:r>
        <w:rPr>
          <w:spacing w:val="-9"/>
          <w:sz w:val="24"/>
          <w:rPrChange w:id="14780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  <w:rPrChange w:id="14781" w:author="Kendra Wyant" w:date="2023-05-31T13:43:00Z">
            <w:rPr>
              <w:spacing w:val="-4"/>
              <w:sz w:val="24"/>
            </w:rPr>
          </w:rPrChange>
        </w:rPr>
        <w:t>G,</w:t>
      </w:r>
      <w:r>
        <w:rPr>
          <w:spacing w:val="-9"/>
          <w:sz w:val="24"/>
          <w:rPrChange w:id="14782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783" w:author="Kendra Wyant" w:date="2023-05-31T13:43:00Z">
            <w:rPr>
              <w:spacing w:val="-4"/>
              <w:sz w:val="24"/>
            </w:rPr>
          </w:rPrChange>
        </w:rPr>
        <w:t>Smidt</w:t>
      </w:r>
      <w:r>
        <w:rPr>
          <w:spacing w:val="-9"/>
          <w:sz w:val="24"/>
          <w:rPrChange w:id="14784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  <w:rPrChange w:id="14785" w:author="Kendra Wyant" w:date="2023-05-31T13:43:00Z">
            <w:rPr>
              <w:spacing w:val="-4"/>
              <w:sz w:val="24"/>
            </w:rPr>
          </w:rPrChange>
        </w:rPr>
        <w:t>AM,</w:t>
      </w:r>
      <w:r>
        <w:rPr>
          <w:spacing w:val="-10"/>
          <w:sz w:val="24"/>
          <w:rPrChange w:id="14786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787" w:author="Kendra Wyant" w:date="2023-05-31T13:43:00Z">
            <w:rPr>
              <w:spacing w:val="-4"/>
              <w:sz w:val="24"/>
            </w:rPr>
          </w:rPrChange>
        </w:rPr>
        <w:t>Allen</w:t>
      </w:r>
      <w:r>
        <w:rPr>
          <w:spacing w:val="-10"/>
          <w:sz w:val="24"/>
          <w:rPrChange w:id="14788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  <w:rPrChange w:id="14789" w:author="Kendra Wyant" w:date="2023-05-31T13:43:00Z">
            <w:rPr>
              <w:spacing w:val="-4"/>
              <w:sz w:val="24"/>
            </w:rPr>
          </w:rPrChange>
        </w:rPr>
        <w:t>NB.</w:t>
      </w:r>
      <w:r>
        <w:rPr>
          <w:spacing w:val="-9"/>
          <w:sz w:val="24"/>
          <w:rPrChange w:id="14790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4791" w:author="Kendra Wyant" w:date="2023-05-31T13:43:00Z">
            <w:rPr>
              <w:spacing w:val="-4"/>
              <w:sz w:val="24"/>
            </w:rPr>
          </w:rPrChange>
        </w:rPr>
        <w:t>The</w:t>
      </w:r>
      <w:r>
        <w:rPr>
          <w:spacing w:val="-9"/>
          <w:sz w:val="24"/>
          <w:rPrChange w:id="14792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4793" w:author="Kendra Wyant" w:date="2023-05-31T13:43:00Z">
            <w:rPr>
              <w:spacing w:val="-4"/>
              <w:sz w:val="24"/>
            </w:rPr>
          </w:rPrChange>
        </w:rPr>
        <w:t>Effortless</w:t>
      </w:r>
      <w:r>
        <w:rPr>
          <w:spacing w:val="-9"/>
          <w:sz w:val="24"/>
          <w:rPrChange w:id="14794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4795" w:author="Kendra Wyant" w:date="2023-05-31T13:43:00Z">
            <w:rPr>
              <w:spacing w:val="-4"/>
              <w:sz w:val="24"/>
            </w:rPr>
          </w:rPrChange>
        </w:rPr>
        <w:t>Assessment</w:t>
      </w:r>
      <w:r>
        <w:rPr>
          <w:spacing w:val="-9"/>
          <w:sz w:val="24"/>
          <w:rPrChange w:id="14796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  <w:rPrChange w:id="14797" w:author="Kendra Wyant" w:date="2023-05-31T13:43:00Z">
            <w:rPr>
              <w:spacing w:val="-4"/>
              <w:sz w:val="24"/>
            </w:rPr>
          </w:rPrChange>
        </w:rPr>
        <w:t>of</w:t>
      </w:r>
      <w:r>
        <w:rPr>
          <w:sz w:val="24"/>
          <w:rPrChange w:id="14798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4799" w:author="Kendra Wyant" w:date="2023-05-31T13:43:00Z">
            <w:rPr>
              <w:spacing w:val="-4"/>
              <w:sz w:val="24"/>
            </w:rPr>
          </w:rPrChange>
        </w:rPr>
        <w:t>Risk</w:t>
      </w:r>
    </w:p>
    <w:p w14:paraId="5276640D" w14:textId="77777777" w:rsidR="00DC3B47" w:rsidRDefault="00DC3B47">
      <w:pPr>
        <w:rPr>
          <w:del w:id="14800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2E92E6E" w14:textId="77777777" w:rsidR="00DC3B47" w:rsidRDefault="00DC3B47">
      <w:pPr>
        <w:pStyle w:val="BodyText"/>
        <w:rPr>
          <w:del w:id="14801" w:author="Kendra Wyant" w:date="2023-05-31T13:43:00Z"/>
          <w:sz w:val="9"/>
        </w:rPr>
      </w:pPr>
    </w:p>
    <w:p w14:paraId="5A9FDE04" w14:textId="77777777" w:rsidR="00DC3B47" w:rsidRDefault="004E27B8">
      <w:pPr>
        <w:spacing w:before="118"/>
        <w:ind w:left="160"/>
        <w:rPr>
          <w:del w:id="14802" w:author="Kendra Wyant" w:date="2023-05-31T13:43:00Z"/>
          <w:i/>
          <w:sz w:val="24"/>
        </w:rPr>
      </w:pPr>
      <w:ins w:id="14803" w:author="Kendra Wyant" w:date="2023-05-31T13:43:00Z">
        <w:r>
          <w:rPr>
            <w:spacing w:val="-5"/>
            <w:sz w:val="24"/>
          </w:rPr>
          <w:t xml:space="preserve"> </w:t>
        </w:r>
      </w:ins>
      <w:r>
        <w:rPr>
          <w:sz w:val="24"/>
        </w:rPr>
        <w:t>States</w:t>
      </w:r>
      <w:r>
        <w:rPr>
          <w:spacing w:val="-4"/>
          <w:sz w:val="24"/>
          <w:rPrChange w:id="14804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(EARS)</w:t>
      </w:r>
      <w:r>
        <w:rPr>
          <w:spacing w:val="-5"/>
          <w:sz w:val="24"/>
          <w:rPrChange w:id="14805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Tool:</w:t>
      </w:r>
      <w:r>
        <w:rPr>
          <w:sz w:val="24"/>
          <w:rPrChange w:id="14806" w:author="Kendra Wyant" w:date="2023-05-31T13:43:00Z">
            <w:rPr>
              <w:spacing w:val="14"/>
              <w:sz w:val="24"/>
            </w:rPr>
          </w:rPrChange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  <w:rPrChange w:id="14807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Interpersonal</w:t>
      </w:r>
      <w:r>
        <w:rPr>
          <w:spacing w:val="-4"/>
          <w:sz w:val="24"/>
        </w:rPr>
        <w:t xml:space="preserve"> </w:t>
      </w:r>
      <w:r>
        <w:rPr>
          <w:sz w:val="24"/>
        </w:rPr>
        <w:t>Approach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  <w:rPrChange w:id="14808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Sensing.</w:t>
      </w:r>
      <w:r>
        <w:rPr>
          <w:sz w:val="24"/>
          <w:rPrChange w:id="14809" w:author="Kendra Wyant" w:date="2023-05-31T13:43:00Z">
            <w:rPr>
              <w:spacing w:val="14"/>
              <w:sz w:val="24"/>
            </w:rPr>
          </w:rPrChange>
        </w:rPr>
        <w:t xml:space="preserve"> </w:t>
      </w:r>
      <w:r>
        <w:rPr>
          <w:i/>
          <w:sz w:val="24"/>
        </w:rPr>
        <w:t>JMIR Mental</w:t>
      </w:r>
      <w:r>
        <w:rPr>
          <w:i/>
          <w:sz w:val="24"/>
          <w:rPrChange w:id="14810" w:author="Kendra Wyant" w:date="2023-05-31T13:43:00Z">
            <w:rPr>
              <w:i/>
              <w:spacing w:val="-1"/>
              <w:sz w:val="24"/>
            </w:rPr>
          </w:rPrChange>
        </w:rPr>
        <w:t xml:space="preserve"> </w:t>
      </w:r>
      <w:r>
        <w:rPr>
          <w:i/>
          <w:sz w:val="24"/>
          <w:rPrChange w:id="14811" w:author="Kendra Wyant" w:date="2023-05-31T13:43:00Z">
            <w:rPr>
              <w:i/>
              <w:spacing w:val="-2"/>
              <w:sz w:val="24"/>
            </w:rPr>
          </w:rPrChange>
        </w:rPr>
        <w:t>Health</w:t>
      </w:r>
    </w:p>
    <w:p w14:paraId="0D0A0F60" w14:textId="42152308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0" w:line="355" w:lineRule="auto"/>
        <w:ind w:right="905" w:firstLine="0"/>
        <w:jc w:val="both"/>
        <w:rPr>
          <w:sz w:val="24"/>
          <w:rPrChange w:id="14812" w:author="Kendra Wyant" w:date="2023-05-31T13:43:00Z">
            <w:rPr/>
          </w:rPrChange>
        </w:rPr>
        <w:pPrChange w:id="14813" w:author="Kendra Wyant" w:date="2023-05-31T13:43:00Z">
          <w:pPr>
            <w:pStyle w:val="BodyText"/>
            <w:spacing w:before="154"/>
            <w:ind w:left="154"/>
          </w:pPr>
        </w:pPrChange>
      </w:pPr>
      <w:ins w:id="14814" w:author="Kendra Wyant" w:date="2023-05-31T13:43:00Z">
        <w:r>
          <w:rPr>
            <w:i/>
            <w:sz w:val="24"/>
          </w:rPr>
          <w:t xml:space="preserve"> </w:t>
        </w:r>
      </w:ins>
      <w:r>
        <w:rPr>
          <w:sz w:val="24"/>
          <w:rPrChange w:id="14815" w:author="Kendra Wyant" w:date="2023-05-31T13:43:00Z">
            <w:rPr>
              <w:spacing w:val="-2"/>
            </w:rPr>
          </w:rPrChange>
        </w:rPr>
        <w:t>2018</w:t>
      </w:r>
      <w:r>
        <w:rPr>
          <w:sz w:val="24"/>
          <w:rPrChange w:id="14816" w:author="Kendra Wyant" w:date="2023-05-31T13:43:00Z">
            <w:rPr>
              <w:spacing w:val="-1"/>
            </w:rPr>
          </w:rPrChange>
        </w:rPr>
        <w:t xml:space="preserve"> </w:t>
      </w:r>
      <w:r>
        <w:rPr>
          <w:sz w:val="24"/>
          <w:rPrChange w:id="14817" w:author="Kendra Wyant" w:date="2023-05-31T13:43:00Z">
            <w:rPr>
              <w:spacing w:val="-2"/>
            </w:rPr>
          </w:rPrChange>
        </w:rPr>
        <w:t>Aug;5(3):e10334.</w:t>
      </w:r>
      <w:r>
        <w:rPr>
          <w:spacing w:val="40"/>
          <w:sz w:val="24"/>
          <w:rPrChange w:id="14818" w:author="Kendra Wyant" w:date="2023-05-31T13:43:00Z">
            <w:rPr>
              <w:spacing w:val="20"/>
            </w:rPr>
          </w:rPrChange>
        </w:rPr>
        <w:t xml:space="preserve"> </w:t>
      </w:r>
      <w:r>
        <w:rPr>
          <w:sz w:val="24"/>
          <w:rPrChange w:id="14819" w:author="Kendra Wyant" w:date="2023-05-31T13:43:00Z">
            <w:rPr>
              <w:spacing w:val="-2"/>
            </w:rPr>
          </w:rPrChange>
        </w:rPr>
        <w:t>[doi:</w:t>
      </w:r>
      <w:r>
        <w:rPr>
          <w:spacing w:val="40"/>
          <w:sz w:val="24"/>
          <w:rPrChange w:id="14820" w:author="Kendra Wyant" w:date="2023-05-31T13:43:00Z">
            <w:rPr>
              <w:spacing w:val="20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"https://doi.org/10.2196/10334" \h</w:instrText>
      </w:r>
      <w:r w:rsidR="00765778">
        <w:fldChar w:fldCharType="separate"/>
      </w:r>
      <w:r>
        <w:rPr>
          <w:sz w:val="24"/>
          <w:rPrChange w:id="14821" w:author="Kendra Wyant" w:date="2023-05-31T13:43:00Z">
            <w:rPr>
              <w:spacing w:val="-2"/>
            </w:rPr>
          </w:rPrChange>
        </w:rPr>
        <w:t>10.2196/10334]</w:t>
      </w:r>
      <w:r w:rsidR="00765778">
        <w:rPr>
          <w:sz w:val="24"/>
          <w:rPrChange w:id="14822" w:author="Kendra Wyant" w:date="2023-05-31T13:43:00Z">
            <w:rPr>
              <w:spacing w:val="-2"/>
            </w:rPr>
          </w:rPrChange>
        </w:rPr>
        <w:fldChar w:fldCharType="end"/>
      </w:r>
    </w:p>
    <w:p w14:paraId="3FEDD31B" w14:textId="77777777" w:rsidR="00DC3B47" w:rsidRDefault="00DC3B47">
      <w:pPr>
        <w:pStyle w:val="BodyText"/>
        <w:spacing w:before="12"/>
        <w:rPr>
          <w:del w:id="14823" w:author="Kendra Wyant" w:date="2023-05-31T13:43:00Z"/>
          <w:sz w:val="46"/>
        </w:rPr>
      </w:pPr>
    </w:p>
    <w:p w14:paraId="55FC7DA9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671" w:firstLine="0"/>
        <w:rPr>
          <w:sz w:val="24"/>
        </w:rPr>
        <w:pPrChange w:id="14824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1" w:right="670" w:firstLine="8"/>
          </w:pPr>
        </w:pPrChange>
      </w:pPr>
      <w:r>
        <w:rPr>
          <w:sz w:val="24"/>
        </w:rPr>
        <w:t>Ben-Zeev</w:t>
      </w:r>
      <w:r>
        <w:rPr>
          <w:spacing w:val="-6"/>
          <w:sz w:val="24"/>
        </w:rPr>
        <w:t xml:space="preserve"> </w:t>
      </w:r>
      <w:r>
        <w:rPr>
          <w:sz w:val="24"/>
        </w:rPr>
        <w:t>D,</w:t>
      </w:r>
      <w:r>
        <w:rPr>
          <w:spacing w:val="-6"/>
          <w:sz w:val="24"/>
        </w:rPr>
        <w:t xml:space="preserve"> </w:t>
      </w:r>
      <w:r>
        <w:rPr>
          <w:sz w:val="24"/>
        </w:rPr>
        <w:t>Wang</w:t>
      </w:r>
      <w:r>
        <w:rPr>
          <w:spacing w:val="-6"/>
          <w:sz w:val="24"/>
        </w:rPr>
        <w:t xml:space="preserve"> </w:t>
      </w:r>
      <w:r>
        <w:rPr>
          <w:sz w:val="24"/>
        </w:rPr>
        <w:t>R,</w:t>
      </w:r>
      <w:r>
        <w:rPr>
          <w:spacing w:val="-6"/>
          <w:sz w:val="24"/>
        </w:rPr>
        <w:t xml:space="preserve"> </w:t>
      </w:r>
      <w:r>
        <w:rPr>
          <w:sz w:val="24"/>
        </w:rPr>
        <w:t>Abdullah</w:t>
      </w:r>
      <w:r>
        <w:rPr>
          <w:spacing w:val="-6"/>
          <w:sz w:val="24"/>
        </w:rPr>
        <w:t xml:space="preserve"> </w:t>
      </w:r>
      <w:r>
        <w:rPr>
          <w:sz w:val="24"/>
        </w:rPr>
        <w:t>S,</w:t>
      </w:r>
      <w:r>
        <w:rPr>
          <w:spacing w:val="-6"/>
          <w:sz w:val="24"/>
        </w:rPr>
        <w:t xml:space="preserve"> </w:t>
      </w:r>
      <w:r>
        <w:rPr>
          <w:sz w:val="24"/>
        </w:rPr>
        <w:t>Brian</w:t>
      </w:r>
      <w:r>
        <w:rPr>
          <w:spacing w:val="-6"/>
          <w:sz w:val="24"/>
        </w:rPr>
        <w:t xml:space="preserve"> </w:t>
      </w:r>
      <w:r>
        <w:rPr>
          <w:sz w:val="24"/>
        </w:rPr>
        <w:t>R,</w:t>
      </w:r>
      <w:r>
        <w:rPr>
          <w:spacing w:val="-6"/>
          <w:sz w:val="24"/>
        </w:rPr>
        <w:t xml:space="preserve"> </w:t>
      </w:r>
      <w:r>
        <w:rPr>
          <w:sz w:val="24"/>
        </w:rPr>
        <w:t>Scherer</w:t>
      </w:r>
      <w:r>
        <w:rPr>
          <w:spacing w:val="-6"/>
          <w:sz w:val="24"/>
        </w:rPr>
        <w:t xml:space="preserve"> </w:t>
      </w:r>
      <w:r>
        <w:rPr>
          <w:sz w:val="24"/>
        </w:rPr>
        <w:t>EA,</w:t>
      </w:r>
      <w:r>
        <w:rPr>
          <w:spacing w:val="-6"/>
          <w:sz w:val="24"/>
        </w:rPr>
        <w:t xml:space="preserve"> </w:t>
      </w:r>
      <w:r>
        <w:rPr>
          <w:sz w:val="24"/>
        </w:rPr>
        <w:t>Mistler</w:t>
      </w:r>
      <w:r>
        <w:rPr>
          <w:spacing w:val="-6"/>
          <w:sz w:val="24"/>
        </w:rPr>
        <w:t xml:space="preserve"> </w:t>
      </w:r>
      <w:r>
        <w:rPr>
          <w:sz w:val="24"/>
        </w:rPr>
        <w:t>LA,</w:t>
      </w:r>
      <w:r>
        <w:rPr>
          <w:spacing w:val="-6"/>
          <w:sz w:val="24"/>
        </w:rPr>
        <w:t xml:space="preserve"> </w:t>
      </w:r>
      <w:r>
        <w:rPr>
          <w:sz w:val="24"/>
        </w:rPr>
        <w:t>Hauser</w:t>
      </w:r>
      <w:r>
        <w:rPr>
          <w:spacing w:val="-6"/>
          <w:sz w:val="24"/>
        </w:rPr>
        <w:t xml:space="preserve"> </w:t>
      </w:r>
      <w:r>
        <w:rPr>
          <w:sz w:val="24"/>
        </w:rPr>
        <w:t>M,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Kane </w:t>
      </w:r>
      <w:r>
        <w:rPr>
          <w:spacing w:val="-2"/>
          <w:sz w:val="24"/>
        </w:rPr>
        <w:t>JM,</w:t>
      </w:r>
      <w:r>
        <w:rPr>
          <w:spacing w:val="-6"/>
          <w:sz w:val="24"/>
          <w:rPrChange w:id="14825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2"/>
          <w:sz w:val="24"/>
        </w:rPr>
        <w:t>Choudhury</w:t>
      </w:r>
      <w:r>
        <w:rPr>
          <w:spacing w:val="-6"/>
          <w:sz w:val="24"/>
          <w:rPrChange w:id="14826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2"/>
          <w:sz w:val="24"/>
        </w:rPr>
        <w:t>T,</w:t>
      </w:r>
      <w:r>
        <w:rPr>
          <w:spacing w:val="-6"/>
          <w:sz w:val="24"/>
          <w:rPrChange w:id="14827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2"/>
          <w:sz w:val="24"/>
        </w:rPr>
        <w:t>Campbell</w:t>
      </w:r>
      <w:r>
        <w:rPr>
          <w:spacing w:val="-6"/>
          <w:sz w:val="24"/>
          <w:rPrChange w:id="14828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2"/>
          <w:sz w:val="24"/>
        </w:rPr>
        <w:t>A.</w:t>
      </w:r>
      <w:r>
        <w:rPr>
          <w:spacing w:val="-6"/>
          <w:sz w:val="24"/>
          <w:rPrChange w:id="14829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2"/>
          <w:sz w:val="24"/>
        </w:rPr>
        <w:t>Mobile</w:t>
      </w:r>
      <w:r>
        <w:rPr>
          <w:spacing w:val="-6"/>
          <w:sz w:val="24"/>
          <w:rPrChange w:id="14830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2"/>
          <w:sz w:val="24"/>
        </w:rPr>
        <w:t>Behavioral</w:t>
      </w:r>
      <w:r>
        <w:rPr>
          <w:spacing w:val="-6"/>
          <w:sz w:val="24"/>
          <w:rPrChange w:id="14831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2"/>
          <w:sz w:val="24"/>
        </w:rPr>
        <w:t>Sensing</w:t>
      </w:r>
      <w:r>
        <w:rPr>
          <w:spacing w:val="-6"/>
          <w:sz w:val="24"/>
          <w:rPrChange w:id="14832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2"/>
          <w:sz w:val="24"/>
        </w:rPr>
        <w:t>in</w:t>
      </w:r>
      <w:r>
        <w:rPr>
          <w:spacing w:val="-6"/>
          <w:sz w:val="24"/>
          <w:rPrChange w:id="14833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2"/>
          <w:sz w:val="24"/>
        </w:rPr>
        <w:t>Outpatients</w:t>
      </w:r>
      <w:r>
        <w:rPr>
          <w:spacing w:val="-6"/>
          <w:sz w:val="24"/>
          <w:rPrChange w:id="14834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  <w:rPrChange w:id="14835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2"/>
          <w:sz w:val="24"/>
        </w:rPr>
        <w:t xml:space="preserve">Inpatients </w:t>
      </w:r>
      <w:r>
        <w:rPr>
          <w:sz w:val="24"/>
        </w:rPr>
        <w:t>with Schizophrenia.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Psychiatric services (Washington, DC) </w:t>
      </w:r>
      <w:r>
        <w:rPr>
          <w:sz w:val="24"/>
        </w:rPr>
        <w:t xml:space="preserve">2016 May;67(5):558–561. </w:t>
      </w:r>
      <w:r w:rsidR="00765778">
        <w:fldChar w:fldCharType="begin"/>
      </w:r>
      <w:r w:rsidR="00765778">
        <w:instrText>HYPERLINK "https://www.ncbi.nlm.nih.gov/pubmed/26695497" \h</w:instrText>
      </w:r>
      <w:r w:rsidR="00765778">
        <w:fldChar w:fldCharType="separate"/>
      </w:r>
      <w:r>
        <w:rPr>
          <w:spacing w:val="-2"/>
          <w:sz w:val="24"/>
        </w:rPr>
        <w:t>PMID:26695497</w:t>
      </w:r>
      <w:r w:rsidR="00765778">
        <w:rPr>
          <w:spacing w:val="-2"/>
          <w:sz w:val="24"/>
        </w:rPr>
        <w:fldChar w:fldCharType="end"/>
      </w:r>
    </w:p>
    <w:p w14:paraId="21C88D8D" w14:textId="77777777" w:rsidR="00DC3B47" w:rsidRDefault="00DC3B47">
      <w:pPr>
        <w:pStyle w:val="BodyText"/>
        <w:spacing w:before="2"/>
        <w:rPr>
          <w:del w:id="14836" w:author="Kendra Wyant" w:date="2023-05-31T13:43:00Z"/>
          <w:sz w:val="35"/>
        </w:rPr>
      </w:pPr>
    </w:p>
    <w:p w14:paraId="526DA78B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595" w:firstLine="0"/>
        <w:rPr>
          <w:sz w:val="24"/>
        </w:rPr>
        <w:pPrChange w:id="14837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44" w:right="595" w:firstLine="15"/>
          </w:pPr>
        </w:pPrChange>
      </w:pPr>
      <w:r>
        <w:rPr>
          <w:spacing w:val="-2"/>
          <w:sz w:val="24"/>
        </w:rPr>
        <w:t>Rooksby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Morrison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Murray-Rust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Student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Perspectives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Phenotyping: </w:t>
      </w:r>
      <w:r>
        <w:rPr>
          <w:sz w:val="24"/>
        </w:rPr>
        <w:t>The Acceptability</w:t>
      </w:r>
      <w:r>
        <w:rPr>
          <w:spacing w:val="-1"/>
          <w:sz w:val="24"/>
          <w:rPrChange w:id="14838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  <w:rPrChange w:id="14839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Using Smartphone</w:t>
      </w:r>
      <w:r>
        <w:rPr>
          <w:spacing w:val="-1"/>
          <w:sz w:val="24"/>
          <w:rPrChange w:id="14840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  <w:rPrChange w:id="14841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to Assess</w:t>
      </w:r>
      <w:r>
        <w:rPr>
          <w:spacing w:val="-1"/>
          <w:sz w:val="24"/>
          <w:rPrChange w:id="14842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Mental</w:t>
      </w:r>
      <w:r>
        <w:rPr>
          <w:spacing w:val="-1"/>
          <w:sz w:val="24"/>
          <w:rPrChange w:id="14843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Health.</w:t>
      </w:r>
      <w:r>
        <w:rPr>
          <w:spacing w:val="19"/>
          <w:sz w:val="24"/>
          <w:rPrChange w:id="14844" w:author="Kendra Wyant" w:date="2023-05-31T13:43:00Z">
            <w:rPr>
              <w:spacing w:val="21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Proceedings of the </w:t>
      </w:r>
      <w:r>
        <w:rPr>
          <w:i/>
          <w:w w:val="105"/>
          <w:sz w:val="24"/>
        </w:rPr>
        <w:t>2019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CHI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Conference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on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Factors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Computing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Systems</w:t>
      </w:r>
      <w:r>
        <w:rPr>
          <w:i/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Glasgow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Scotland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 xml:space="preserve">Uk: </w:t>
      </w:r>
      <w:r>
        <w:rPr>
          <w:spacing w:val="-2"/>
          <w:w w:val="105"/>
          <w:sz w:val="24"/>
        </w:rPr>
        <w:t>ACM;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2019.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p.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1–14.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[doi:</w:t>
      </w:r>
      <w:r>
        <w:rPr>
          <w:spacing w:val="9"/>
          <w:w w:val="105"/>
          <w:sz w:val="24"/>
        </w:rPr>
        <w:t xml:space="preserve"> </w:t>
      </w:r>
      <w:r w:rsidR="00765778">
        <w:fldChar w:fldCharType="begin"/>
      </w:r>
      <w:r w:rsidR="00765778">
        <w:instrText>HYPERLINK "https://doi.org/10.1145/3290605.3300655" \h</w:instrText>
      </w:r>
      <w:r w:rsidR="00765778">
        <w:fldChar w:fldCharType="separate"/>
      </w:r>
      <w:r>
        <w:rPr>
          <w:spacing w:val="-2"/>
          <w:w w:val="105"/>
          <w:sz w:val="24"/>
        </w:rPr>
        <w:t>10.1145/3290605.3300655]</w:t>
      </w:r>
      <w:r w:rsidR="00765778">
        <w:rPr>
          <w:spacing w:val="-2"/>
          <w:w w:val="105"/>
          <w:sz w:val="24"/>
        </w:rPr>
        <w:fldChar w:fldCharType="end"/>
      </w:r>
    </w:p>
    <w:p w14:paraId="25EB0C6D" w14:textId="77777777" w:rsidR="00DC3B47" w:rsidRDefault="00DC3B47">
      <w:pPr>
        <w:pStyle w:val="BodyText"/>
        <w:spacing w:before="2"/>
        <w:rPr>
          <w:del w:id="14845" w:author="Kendra Wyant" w:date="2023-05-31T13:43:00Z"/>
          <w:sz w:val="35"/>
        </w:rPr>
      </w:pPr>
    </w:p>
    <w:p w14:paraId="53C14F98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left="159" w:right="601" w:firstLine="0"/>
        <w:rPr>
          <w:sz w:val="24"/>
        </w:rPr>
        <w:pPrChange w:id="14846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48" w:right="601" w:firstLine="11"/>
          </w:pPr>
        </w:pPrChange>
      </w:pPr>
      <w:r>
        <w:rPr>
          <w:sz w:val="24"/>
        </w:rPr>
        <w:t>Raugh</w:t>
      </w:r>
      <w:r>
        <w:rPr>
          <w:spacing w:val="-10"/>
          <w:sz w:val="24"/>
        </w:rPr>
        <w:t xml:space="preserve"> </w:t>
      </w:r>
      <w:r>
        <w:rPr>
          <w:sz w:val="24"/>
        </w:rPr>
        <w:t>IM,</w:t>
      </w:r>
      <w:r>
        <w:rPr>
          <w:spacing w:val="-10"/>
          <w:sz w:val="24"/>
        </w:rPr>
        <w:t xml:space="preserve"> </w:t>
      </w:r>
      <w:r>
        <w:rPr>
          <w:sz w:val="24"/>
        </w:rPr>
        <w:t>James</w:t>
      </w:r>
      <w:r>
        <w:rPr>
          <w:spacing w:val="-10"/>
          <w:sz w:val="24"/>
        </w:rPr>
        <w:t xml:space="preserve"> </w:t>
      </w:r>
      <w:r>
        <w:rPr>
          <w:sz w:val="24"/>
        </w:rPr>
        <w:t>SH,</w:t>
      </w:r>
      <w:r>
        <w:rPr>
          <w:spacing w:val="-9"/>
          <w:sz w:val="24"/>
        </w:rPr>
        <w:t xml:space="preserve"> </w:t>
      </w:r>
      <w:r>
        <w:rPr>
          <w:sz w:val="24"/>
        </w:rPr>
        <w:t>Gonzalez</w:t>
      </w:r>
      <w:r>
        <w:rPr>
          <w:spacing w:val="-9"/>
          <w:sz w:val="24"/>
        </w:rPr>
        <w:t xml:space="preserve"> </w:t>
      </w:r>
      <w:r>
        <w:rPr>
          <w:sz w:val="24"/>
        </w:rPr>
        <w:t>CM,</w:t>
      </w:r>
      <w:r>
        <w:rPr>
          <w:spacing w:val="-10"/>
          <w:sz w:val="24"/>
        </w:rPr>
        <w:t xml:space="preserve"> </w:t>
      </w:r>
      <w:r>
        <w:rPr>
          <w:sz w:val="24"/>
        </w:rPr>
        <w:t>Chapman</w:t>
      </w:r>
      <w:r>
        <w:rPr>
          <w:spacing w:val="-9"/>
          <w:sz w:val="24"/>
        </w:rPr>
        <w:t xml:space="preserve"> </w:t>
      </w:r>
      <w:r>
        <w:rPr>
          <w:sz w:val="24"/>
        </w:rPr>
        <w:t>HC,</w:t>
      </w:r>
      <w:r>
        <w:rPr>
          <w:spacing w:val="-10"/>
          <w:sz w:val="24"/>
        </w:rPr>
        <w:t xml:space="preserve"> </w:t>
      </w:r>
      <w:r>
        <w:rPr>
          <w:sz w:val="24"/>
        </w:rPr>
        <w:t>Cohen</w:t>
      </w:r>
      <w:r>
        <w:rPr>
          <w:spacing w:val="-9"/>
          <w:sz w:val="24"/>
        </w:rPr>
        <w:t xml:space="preserve"> </w:t>
      </w:r>
      <w:r>
        <w:rPr>
          <w:sz w:val="24"/>
        </w:rPr>
        <w:t>AS,</w:t>
      </w:r>
      <w:r>
        <w:rPr>
          <w:spacing w:val="-9"/>
          <w:sz w:val="24"/>
        </w:rPr>
        <w:t xml:space="preserve"> </w:t>
      </w:r>
      <w:r>
        <w:rPr>
          <w:sz w:val="24"/>
        </w:rPr>
        <w:t>Kirkpatrick</w:t>
      </w:r>
      <w:r>
        <w:rPr>
          <w:spacing w:val="-10"/>
          <w:sz w:val="24"/>
        </w:rPr>
        <w:t xml:space="preserve"> </w:t>
      </w:r>
      <w:r>
        <w:rPr>
          <w:sz w:val="24"/>
        </w:rPr>
        <w:t>B,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Strauss </w:t>
      </w:r>
      <w:r>
        <w:rPr>
          <w:spacing w:val="-2"/>
          <w:sz w:val="24"/>
        </w:rPr>
        <w:t>GP.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phenotyping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adherence,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feasibility,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tolerability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outpatients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with </w:t>
      </w:r>
      <w:r>
        <w:rPr>
          <w:sz w:val="24"/>
        </w:rPr>
        <w:t>schizophrenia.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Psychiatric Research </w:t>
      </w:r>
      <w:r>
        <w:rPr>
          <w:sz w:val="24"/>
        </w:rPr>
        <w:t>2021 Jun;138:436–443.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r w:rsidR="00765778">
        <w:fldChar w:fldCharType="begin"/>
      </w:r>
      <w:r w:rsidR="00765778">
        <w:instrText>HYPERLINK "https://doi.org/10.1016/j.jpsychires.2021.04.022" \h</w:instrText>
      </w:r>
      <w:r w:rsidR="00765778">
        <w:fldChar w:fldCharType="separate"/>
      </w:r>
      <w:r>
        <w:rPr>
          <w:spacing w:val="-2"/>
          <w:sz w:val="24"/>
        </w:rPr>
        <w:t>10.1016/j.jpsychires.2021.04.022]</w:t>
      </w:r>
      <w:r w:rsidR="00765778">
        <w:rPr>
          <w:spacing w:val="-2"/>
          <w:sz w:val="24"/>
        </w:rPr>
        <w:fldChar w:fldCharType="end"/>
      </w:r>
    </w:p>
    <w:p w14:paraId="45487FE6" w14:textId="77777777" w:rsidR="00DC3B47" w:rsidRDefault="00DC3B47">
      <w:pPr>
        <w:pStyle w:val="BodyText"/>
        <w:spacing w:before="1"/>
        <w:rPr>
          <w:del w:id="14847" w:author="Kendra Wyant" w:date="2023-05-31T13:43:00Z"/>
          <w:sz w:val="35"/>
        </w:rPr>
      </w:pPr>
    </w:p>
    <w:p w14:paraId="3A175ABA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left="159" w:right="1397" w:firstLine="0"/>
        <w:rPr>
          <w:sz w:val="24"/>
        </w:rPr>
        <w:pPrChange w:id="14848" w:author="Kendra Wyant" w:date="2023-05-31T13:43:00Z">
          <w:pPr>
            <w:pStyle w:val="ListParagraph"/>
            <w:numPr>
              <w:numId w:val="5"/>
            </w:numPr>
            <w:tabs>
              <w:tab w:val="left" w:pos="561"/>
            </w:tabs>
            <w:spacing w:line="355" w:lineRule="auto"/>
            <w:ind w:right="560"/>
          </w:pPr>
        </w:pPrChange>
      </w:pPr>
      <w:r>
        <w:rPr>
          <w:spacing w:val="-2"/>
          <w:sz w:val="24"/>
          <w:rPrChange w:id="14849" w:author="Kendra Wyant" w:date="2023-05-31T13:43:00Z">
            <w:rPr>
              <w:spacing w:val="-4"/>
              <w:sz w:val="24"/>
            </w:rPr>
          </w:rPrChange>
        </w:rPr>
        <w:t>Schönbrodt</w:t>
      </w:r>
      <w:r>
        <w:rPr>
          <w:spacing w:val="-10"/>
          <w:sz w:val="24"/>
          <w:rPrChange w:id="14850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4851" w:author="Kendra Wyant" w:date="2023-05-31T13:43:00Z">
            <w:rPr>
              <w:spacing w:val="-4"/>
              <w:sz w:val="24"/>
            </w:rPr>
          </w:rPrChange>
        </w:rPr>
        <w:t>FD,</w:t>
      </w:r>
      <w:r>
        <w:rPr>
          <w:spacing w:val="-10"/>
          <w:sz w:val="24"/>
          <w:rPrChange w:id="14852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4853" w:author="Kendra Wyant" w:date="2023-05-31T13:43:00Z">
            <w:rPr>
              <w:spacing w:val="-4"/>
              <w:sz w:val="24"/>
            </w:rPr>
          </w:rPrChange>
        </w:rPr>
        <w:t>Maier</w:t>
      </w:r>
      <w:r>
        <w:rPr>
          <w:spacing w:val="-9"/>
          <w:sz w:val="24"/>
          <w:rPrChange w:id="14854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4855" w:author="Kendra Wyant" w:date="2023-05-31T13:43:00Z">
            <w:rPr>
              <w:spacing w:val="-4"/>
              <w:sz w:val="24"/>
            </w:rPr>
          </w:rPrChange>
        </w:rPr>
        <w:t>M,</w:t>
      </w:r>
      <w:r>
        <w:rPr>
          <w:spacing w:val="-9"/>
          <w:sz w:val="24"/>
          <w:rPrChange w:id="14856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4857" w:author="Kendra Wyant" w:date="2023-05-31T13:43:00Z">
            <w:rPr>
              <w:spacing w:val="-4"/>
              <w:sz w:val="24"/>
            </w:rPr>
          </w:rPrChange>
        </w:rPr>
        <w:t>Heene</w:t>
      </w:r>
      <w:r>
        <w:rPr>
          <w:spacing w:val="-10"/>
          <w:sz w:val="24"/>
          <w:rPrChange w:id="14858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4859" w:author="Kendra Wyant" w:date="2023-05-31T13:43:00Z">
            <w:rPr>
              <w:spacing w:val="-4"/>
              <w:sz w:val="24"/>
            </w:rPr>
          </w:rPrChange>
        </w:rPr>
        <w:t>M,</w:t>
      </w:r>
      <w:r>
        <w:rPr>
          <w:spacing w:val="-9"/>
          <w:sz w:val="24"/>
          <w:rPrChange w:id="14860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4861" w:author="Kendra Wyant" w:date="2023-05-31T13:43:00Z">
            <w:rPr>
              <w:spacing w:val="-4"/>
              <w:sz w:val="24"/>
            </w:rPr>
          </w:rPrChange>
        </w:rPr>
        <w:t>Zehetleitner</w:t>
      </w:r>
      <w:r>
        <w:rPr>
          <w:spacing w:val="-9"/>
          <w:sz w:val="24"/>
          <w:rPrChange w:id="14862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4863" w:author="Kendra Wyant" w:date="2023-05-31T13:43:00Z">
            <w:rPr>
              <w:spacing w:val="-4"/>
              <w:sz w:val="24"/>
            </w:rPr>
          </w:rPrChange>
        </w:rPr>
        <w:t>M.</w:t>
      </w:r>
      <w:r>
        <w:rPr>
          <w:spacing w:val="-10"/>
          <w:sz w:val="24"/>
          <w:rPrChange w:id="14864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4865" w:author="Kendra Wyant" w:date="2023-05-31T13:43:00Z">
            <w:rPr>
              <w:spacing w:val="-4"/>
              <w:sz w:val="24"/>
            </w:rPr>
          </w:rPrChange>
        </w:rPr>
        <w:t>Voluntary</w:t>
      </w:r>
      <w:r>
        <w:rPr>
          <w:spacing w:val="-9"/>
          <w:sz w:val="24"/>
          <w:rPrChange w:id="14866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4867" w:author="Kendra Wyant" w:date="2023-05-31T13:43:00Z">
            <w:rPr>
              <w:spacing w:val="-4"/>
              <w:sz w:val="24"/>
            </w:rPr>
          </w:rPrChange>
        </w:rPr>
        <w:t>commitment</w:t>
      </w:r>
      <w:r>
        <w:rPr>
          <w:spacing w:val="-10"/>
          <w:sz w:val="24"/>
          <w:rPrChange w:id="14868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4869" w:author="Kendra Wyant" w:date="2023-05-31T13:43:00Z">
            <w:rPr>
              <w:spacing w:val="-4"/>
              <w:sz w:val="24"/>
            </w:rPr>
          </w:rPrChange>
        </w:rPr>
        <w:t>to</w:t>
      </w:r>
      <w:r>
        <w:rPr>
          <w:spacing w:val="-2"/>
          <w:sz w:val="24"/>
          <w:rPrChange w:id="14870" w:author="Kendra Wyant" w:date="2023-05-31T13:43:00Z">
            <w:rPr>
              <w:spacing w:val="-7"/>
              <w:sz w:val="24"/>
            </w:rPr>
          </w:rPrChange>
        </w:rPr>
        <w:t xml:space="preserve"> </w:t>
      </w:r>
      <w:r>
        <w:rPr>
          <w:spacing w:val="-2"/>
          <w:sz w:val="24"/>
          <w:rPrChange w:id="14871" w:author="Kendra Wyant" w:date="2023-05-31T13:43:00Z">
            <w:rPr>
              <w:spacing w:val="-4"/>
              <w:sz w:val="24"/>
            </w:rPr>
          </w:rPrChange>
        </w:rPr>
        <w:t>research</w:t>
      </w:r>
      <w:r>
        <w:rPr>
          <w:spacing w:val="-10"/>
          <w:sz w:val="24"/>
          <w:rPrChange w:id="14872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</w:rPr>
        <w:t>transparency.</w:t>
      </w:r>
      <w:r>
        <w:rPr>
          <w:spacing w:val="7"/>
          <w:sz w:val="24"/>
          <w:rPrChange w:id="14873" w:author="Kendra Wyant" w:date="2023-05-31T13:43:00Z">
            <w:rPr>
              <w:spacing w:val="16"/>
              <w:sz w:val="24"/>
            </w:rPr>
          </w:rPrChange>
        </w:rPr>
        <w:t xml:space="preserve"> </w:t>
      </w:r>
      <w:r>
        <w:rPr>
          <w:spacing w:val="-2"/>
          <w:sz w:val="24"/>
        </w:rPr>
        <w:t>http://www.researchtransparency.org;</w:t>
      </w:r>
      <w:r>
        <w:rPr>
          <w:spacing w:val="-10"/>
          <w:sz w:val="24"/>
          <w:rPrChange w:id="14874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</w:rPr>
        <w:t>2015.</w:t>
      </w:r>
    </w:p>
    <w:p w14:paraId="095F6D47" w14:textId="77777777" w:rsidR="00DC3B47" w:rsidRDefault="00DC3B47">
      <w:pPr>
        <w:pStyle w:val="BodyText"/>
        <w:spacing w:before="4"/>
        <w:rPr>
          <w:del w:id="14875" w:author="Kendra Wyant" w:date="2023-05-31T13:43:00Z"/>
          <w:sz w:val="35"/>
        </w:rPr>
      </w:pPr>
    </w:p>
    <w:p w14:paraId="2D00699D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7" w:line="355" w:lineRule="auto"/>
        <w:ind w:left="159" w:right="3261" w:firstLine="0"/>
        <w:rPr>
          <w:sz w:val="24"/>
        </w:rPr>
        <w:pPrChange w:id="14876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right="3261"/>
          </w:pPr>
        </w:pPrChange>
      </w:pPr>
      <w:r>
        <w:rPr>
          <w:spacing w:val="-2"/>
          <w:sz w:val="24"/>
        </w:rPr>
        <w:t>Simmons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JP,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Nelson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LD,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Simonsohn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21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Word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Solution. </w:t>
      </w:r>
      <w:r w:rsidR="00765778">
        <w:fldChar w:fldCharType="begin"/>
      </w:r>
      <w:r w:rsidR="00765778">
        <w:instrText>HYPERLINK "http://dx.doi.org/10.2139/ssrn.2160588%3B" \h</w:instrText>
      </w:r>
      <w:r w:rsidR="00765778">
        <w:fldChar w:fldCharType="separate"/>
      </w:r>
      <w:r>
        <w:rPr>
          <w:sz w:val="24"/>
        </w:rPr>
        <w:t>http://dx.doi.org/10.2139/ssrn.2160588;</w:t>
      </w:r>
      <w:r w:rsidR="00765778">
        <w:rPr>
          <w:sz w:val="24"/>
        </w:rPr>
        <w:fldChar w:fldCharType="end"/>
      </w:r>
      <w:r>
        <w:rPr>
          <w:sz w:val="24"/>
        </w:rPr>
        <w:t xml:space="preserve"> 2012.</w:t>
      </w:r>
    </w:p>
    <w:p w14:paraId="2CF004A7" w14:textId="77777777" w:rsidR="00DC3B47" w:rsidRDefault="00DC3B47">
      <w:pPr>
        <w:pStyle w:val="BodyText"/>
        <w:spacing w:before="4"/>
        <w:rPr>
          <w:del w:id="14877" w:author="Kendra Wyant" w:date="2023-05-31T13:43:00Z"/>
          <w:sz w:val="35"/>
        </w:rPr>
      </w:pPr>
    </w:p>
    <w:p w14:paraId="03E06FED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7" w:line="355" w:lineRule="auto"/>
        <w:ind w:left="159" w:right="705" w:firstLine="0"/>
        <w:rPr>
          <w:sz w:val="24"/>
        </w:rPr>
        <w:pPrChange w:id="14878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right="705"/>
          </w:pPr>
        </w:pPrChange>
      </w:pPr>
      <w:r>
        <w:rPr>
          <w:sz w:val="24"/>
        </w:rPr>
        <w:t>Aczel</w:t>
      </w:r>
      <w:r>
        <w:rPr>
          <w:spacing w:val="-10"/>
          <w:sz w:val="24"/>
        </w:rPr>
        <w:t xml:space="preserve"> </w:t>
      </w:r>
      <w:r>
        <w:rPr>
          <w:sz w:val="24"/>
        </w:rPr>
        <w:t>B,</w:t>
      </w:r>
      <w:r>
        <w:rPr>
          <w:spacing w:val="-9"/>
          <w:sz w:val="24"/>
        </w:rPr>
        <w:t xml:space="preserve"> </w:t>
      </w:r>
      <w:r>
        <w:rPr>
          <w:sz w:val="24"/>
        </w:rPr>
        <w:t>Szaszi</w:t>
      </w:r>
      <w:r>
        <w:rPr>
          <w:spacing w:val="-10"/>
          <w:sz w:val="24"/>
        </w:rPr>
        <w:t xml:space="preserve"> </w:t>
      </w:r>
      <w:r>
        <w:rPr>
          <w:sz w:val="24"/>
        </w:rPr>
        <w:t>B,</w:t>
      </w:r>
      <w:r>
        <w:rPr>
          <w:spacing w:val="-9"/>
          <w:sz w:val="24"/>
        </w:rPr>
        <w:t xml:space="preserve"> </w:t>
      </w:r>
      <w:r>
        <w:rPr>
          <w:sz w:val="24"/>
        </w:rPr>
        <w:t>Sarafoglou</w:t>
      </w:r>
      <w:r>
        <w:rPr>
          <w:spacing w:val="-10"/>
          <w:sz w:val="24"/>
        </w:rPr>
        <w:t xml:space="preserve"> </w:t>
      </w:r>
      <w:r>
        <w:rPr>
          <w:sz w:val="24"/>
        </w:rPr>
        <w:t>A,</w:t>
      </w:r>
      <w:r>
        <w:rPr>
          <w:spacing w:val="-10"/>
          <w:sz w:val="24"/>
        </w:rPr>
        <w:t xml:space="preserve"> </w:t>
      </w:r>
      <w:r>
        <w:rPr>
          <w:sz w:val="24"/>
        </w:rPr>
        <w:t>Kekecs</w:t>
      </w:r>
      <w:r>
        <w:rPr>
          <w:spacing w:val="-9"/>
          <w:sz w:val="24"/>
        </w:rPr>
        <w:t xml:space="preserve"> </w:t>
      </w:r>
      <w:r>
        <w:rPr>
          <w:sz w:val="24"/>
        </w:rPr>
        <w:t>Z,</w:t>
      </w:r>
      <w:r>
        <w:rPr>
          <w:spacing w:val="-9"/>
          <w:sz w:val="24"/>
        </w:rPr>
        <w:t xml:space="preserve"> </w:t>
      </w:r>
      <w:r>
        <w:rPr>
          <w:sz w:val="24"/>
        </w:rPr>
        <w:t>Kucharský</w:t>
      </w:r>
      <w:r>
        <w:rPr>
          <w:spacing w:val="-9"/>
          <w:sz w:val="24"/>
        </w:rPr>
        <w:t xml:space="preserve"> </w:t>
      </w:r>
      <w:r>
        <w:rPr>
          <w:sz w:val="24"/>
        </w:rPr>
        <w:t>Š,</w:t>
      </w:r>
      <w:r>
        <w:rPr>
          <w:spacing w:val="-10"/>
          <w:sz w:val="24"/>
        </w:rPr>
        <w:t xml:space="preserve"> </w:t>
      </w:r>
      <w:r>
        <w:rPr>
          <w:sz w:val="24"/>
        </w:rPr>
        <w:t>Benjamin</w:t>
      </w:r>
      <w:r>
        <w:rPr>
          <w:spacing w:val="-10"/>
          <w:sz w:val="24"/>
        </w:rPr>
        <w:t xml:space="preserve"> </w:t>
      </w:r>
      <w:r>
        <w:rPr>
          <w:sz w:val="24"/>
        </w:rPr>
        <w:t>D,</w:t>
      </w:r>
      <w:r>
        <w:rPr>
          <w:spacing w:val="-9"/>
          <w:sz w:val="24"/>
        </w:rPr>
        <w:t xml:space="preserve"> </w:t>
      </w:r>
      <w:r>
        <w:rPr>
          <w:sz w:val="24"/>
        </w:rPr>
        <w:t>Chambers</w:t>
      </w:r>
      <w:r>
        <w:rPr>
          <w:spacing w:val="-9"/>
          <w:sz w:val="24"/>
        </w:rPr>
        <w:t xml:space="preserve"> </w:t>
      </w:r>
      <w:r>
        <w:rPr>
          <w:sz w:val="24"/>
        </w:rPr>
        <w:t>CD, Fisher A, Gelman A, Gernsbacher MA, Ioannidis JP, Johnson E, Jonas K, Kousta S, Lilienfeld</w:t>
      </w:r>
      <w:r>
        <w:rPr>
          <w:spacing w:val="-3"/>
          <w:sz w:val="24"/>
        </w:rPr>
        <w:t xml:space="preserve"> </w:t>
      </w:r>
      <w:r>
        <w:rPr>
          <w:sz w:val="24"/>
        </w:rPr>
        <w:t>SO,</w:t>
      </w:r>
      <w:r>
        <w:rPr>
          <w:spacing w:val="-2"/>
          <w:sz w:val="24"/>
        </w:rPr>
        <w:t xml:space="preserve"> </w:t>
      </w:r>
      <w:r>
        <w:rPr>
          <w:sz w:val="24"/>
        </w:rPr>
        <w:t>Lindsay</w:t>
      </w:r>
      <w:r>
        <w:rPr>
          <w:spacing w:val="-2"/>
          <w:sz w:val="24"/>
        </w:rPr>
        <w:t xml:space="preserve"> </w:t>
      </w:r>
      <w:r>
        <w:rPr>
          <w:sz w:val="24"/>
        </w:rPr>
        <w:t>DS,</w:t>
      </w:r>
      <w:r>
        <w:rPr>
          <w:spacing w:val="-3"/>
          <w:sz w:val="24"/>
        </w:rPr>
        <w:t xml:space="preserve"> </w:t>
      </w:r>
      <w:r>
        <w:rPr>
          <w:sz w:val="24"/>
        </w:rPr>
        <w:t>Morey</w:t>
      </w:r>
      <w:r>
        <w:rPr>
          <w:spacing w:val="-2"/>
          <w:sz w:val="24"/>
        </w:rPr>
        <w:t xml:space="preserve"> </w:t>
      </w:r>
      <w:r>
        <w:rPr>
          <w:sz w:val="24"/>
        </w:rPr>
        <w:t>CC,</w:t>
      </w:r>
      <w:r>
        <w:rPr>
          <w:spacing w:val="-2"/>
          <w:sz w:val="24"/>
        </w:rPr>
        <w:t xml:space="preserve"> </w:t>
      </w:r>
      <w:r>
        <w:rPr>
          <w:sz w:val="24"/>
        </w:rPr>
        <w:t>Monafò</w:t>
      </w:r>
      <w:r>
        <w:rPr>
          <w:spacing w:val="-2"/>
          <w:sz w:val="24"/>
        </w:rPr>
        <w:t xml:space="preserve"> </w:t>
      </w:r>
      <w:r>
        <w:rPr>
          <w:sz w:val="24"/>
        </w:rPr>
        <w:t>M,</w:t>
      </w:r>
      <w:r>
        <w:rPr>
          <w:spacing w:val="-2"/>
          <w:sz w:val="24"/>
        </w:rPr>
        <w:t xml:space="preserve"> </w:t>
      </w:r>
      <w:r>
        <w:rPr>
          <w:sz w:val="24"/>
        </w:rPr>
        <w:t>Newell</w:t>
      </w:r>
      <w:r>
        <w:rPr>
          <w:spacing w:val="-2"/>
          <w:sz w:val="24"/>
        </w:rPr>
        <w:t xml:space="preserve"> </w:t>
      </w:r>
      <w:r>
        <w:rPr>
          <w:sz w:val="24"/>
        </w:rPr>
        <w:t>BR,</w:t>
      </w:r>
      <w:r>
        <w:rPr>
          <w:spacing w:val="-2"/>
          <w:sz w:val="24"/>
        </w:rPr>
        <w:t xml:space="preserve"> </w:t>
      </w:r>
      <w:r>
        <w:rPr>
          <w:sz w:val="24"/>
        </w:rPr>
        <w:t>Pashler</w:t>
      </w:r>
      <w:r>
        <w:rPr>
          <w:spacing w:val="-3"/>
          <w:sz w:val="24"/>
        </w:rPr>
        <w:t xml:space="preserve"> </w:t>
      </w:r>
      <w:r>
        <w:rPr>
          <w:sz w:val="24"/>
        </w:rPr>
        <w:t>H,</w:t>
      </w:r>
      <w:r>
        <w:rPr>
          <w:spacing w:val="-2"/>
          <w:sz w:val="24"/>
        </w:rPr>
        <w:t xml:space="preserve"> </w:t>
      </w:r>
      <w:r>
        <w:rPr>
          <w:sz w:val="24"/>
        </w:rPr>
        <w:t>Shanks</w:t>
      </w:r>
      <w:r>
        <w:rPr>
          <w:spacing w:val="-3"/>
          <w:sz w:val="24"/>
        </w:rPr>
        <w:t xml:space="preserve"> </w:t>
      </w:r>
      <w:r>
        <w:rPr>
          <w:sz w:val="24"/>
        </w:rPr>
        <w:t>DR,</w:t>
      </w:r>
    </w:p>
    <w:p w14:paraId="543279F0" w14:textId="77777777" w:rsidR="003146FC" w:rsidRDefault="003146FC">
      <w:pPr>
        <w:spacing w:line="355" w:lineRule="auto"/>
        <w:rPr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2F7CD7C9" w14:textId="77777777" w:rsidR="003146FC" w:rsidRDefault="003146FC">
      <w:pPr>
        <w:pStyle w:val="BodyText"/>
        <w:rPr>
          <w:sz w:val="9"/>
        </w:rPr>
      </w:pPr>
    </w:p>
    <w:p w14:paraId="0EEF3591" w14:textId="77777777" w:rsidR="00DC3B47" w:rsidRDefault="004E27B8">
      <w:pPr>
        <w:pStyle w:val="BodyText"/>
        <w:spacing w:before="118" w:line="355" w:lineRule="auto"/>
        <w:ind w:left="153" w:right="554" w:firstLine="6"/>
        <w:jc w:val="both"/>
        <w:rPr>
          <w:del w:id="14879" w:author="Kendra Wyant" w:date="2023-05-31T13:43:00Z"/>
        </w:rPr>
      </w:pPr>
      <w:r>
        <w:t>Simons</w:t>
      </w:r>
      <w:r>
        <w:rPr>
          <w:spacing w:val="-7"/>
          <w:rPrChange w:id="14880" w:author="Kendra Wyant" w:date="2023-05-31T13:43:00Z">
            <w:rPr>
              <w:spacing w:val="-3"/>
            </w:rPr>
          </w:rPrChange>
        </w:rPr>
        <w:t xml:space="preserve"> </w:t>
      </w:r>
      <w:r>
        <w:t>DJ,</w:t>
      </w:r>
      <w:r>
        <w:rPr>
          <w:spacing w:val="-6"/>
          <w:rPrChange w:id="14881" w:author="Kendra Wyant" w:date="2023-05-31T13:43:00Z">
            <w:rPr>
              <w:spacing w:val="-3"/>
            </w:rPr>
          </w:rPrChange>
        </w:rPr>
        <w:t xml:space="preserve"> </w:t>
      </w:r>
      <w:r>
        <w:t>Wicherts</w:t>
      </w:r>
      <w:r>
        <w:rPr>
          <w:spacing w:val="-6"/>
          <w:rPrChange w:id="14882" w:author="Kendra Wyant" w:date="2023-05-31T13:43:00Z">
            <w:rPr>
              <w:spacing w:val="-3"/>
            </w:rPr>
          </w:rPrChange>
        </w:rPr>
        <w:t xml:space="preserve"> </w:t>
      </w:r>
      <w:r>
        <w:t>JM,</w:t>
      </w:r>
      <w:r>
        <w:rPr>
          <w:spacing w:val="-7"/>
          <w:rPrChange w:id="14883" w:author="Kendra Wyant" w:date="2023-05-31T13:43:00Z">
            <w:rPr>
              <w:spacing w:val="-3"/>
            </w:rPr>
          </w:rPrChange>
        </w:rPr>
        <w:t xml:space="preserve"> </w:t>
      </w:r>
      <w:r>
        <w:t>Albarracin</w:t>
      </w:r>
      <w:r>
        <w:rPr>
          <w:spacing w:val="-6"/>
          <w:rPrChange w:id="14884" w:author="Kendra Wyant" w:date="2023-05-31T13:43:00Z">
            <w:rPr>
              <w:spacing w:val="-3"/>
            </w:rPr>
          </w:rPrChange>
        </w:rPr>
        <w:t xml:space="preserve"> </w:t>
      </w:r>
      <w:r>
        <w:t>D,</w:t>
      </w:r>
      <w:r>
        <w:rPr>
          <w:spacing w:val="-7"/>
          <w:rPrChange w:id="14885" w:author="Kendra Wyant" w:date="2023-05-31T13:43:00Z">
            <w:rPr>
              <w:spacing w:val="-3"/>
            </w:rPr>
          </w:rPrChange>
        </w:rPr>
        <w:t xml:space="preserve"> </w:t>
      </w:r>
      <w:r>
        <w:t>Anderson</w:t>
      </w:r>
      <w:r>
        <w:rPr>
          <w:spacing w:val="-7"/>
          <w:rPrChange w:id="14886" w:author="Kendra Wyant" w:date="2023-05-31T13:43:00Z">
            <w:rPr>
              <w:spacing w:val="-3"/>
            </w:rPr>
          </w:rPrChange>
        </w:rPr>
        <w:t xml:space="preserve"> </w:t>
      </w:r>
      <w:r>
        <w:t>ND,</w:t>
      </w:r>
      <w:r>
        <w:rPr>
          <w:spacing w:val="-6"/>
          <w:rPrChange w:id="14887" w:author="Kendra Wyant" w:date="2023-05-31T13:43:00Z">
            <w:rPr>
              <w:spacing w:val="-3"/>
            </w:rPr>
          </w:rPrChange>
        </w:rPr>
        <w:t xml:space="preserve"> </w:t>
      </w:r>
      <w:r>
        <w:t>Antonakis</w:t>
      </w:r>
      <w:r>
        <w:rPr>
          <w:spacing w:val="-6"/>
          <w:rPrChange w:id="14888" w:author="Kendra Wyant" w:date="2023-05-31T13:43:00Z">
            <w:rPr>
              <w:spacing w:val="-3"/>
            </w:rPr>
          </w:rPrChange>
        </w:rPr>
        <w:t xml:space="preserve"> </w:t>
      </w:r>
      <w:r>
        <w:rPr>
          <w:rPrChange w:id="14889" w:author="Kendra Wyant" w:date="2023-05-31T13:43:00Z">
            <w:rPr>
              <w:w w:val="105"/>
            </w:rPr>
          </w:rPrChange>
        </w:rPr>
        <w:t>J,</w:t>
      </w:r>
      <w:r>
        <w:rPr>
          <w:spacing w:val="-7"/>
          <w:rPrChange w:id="14890" w:author="Kendra Wyant" w:date="2023-05-31T13:43:00Z">
            <w:rPr>
              <w:spacing w:val="-6"/>
              <w:w w:val="105"/>
            </w:rPr>
          </w:rPrChange>
        </w:rPr>
        <w:t xml:space="preserve"> </w:t>
      </w:r>
      <w:r>
        <w:t>Arkes</w:t>
      </w:r>
      <w:r>
        <w:rPr>
          <w:spacing w:val="-6"/>
          <w:rPrChange w:id="14891" w:author="Kendra Wyant" w:date="2023-05-31T13:43:00Z">
            <w:rPr>
              <w:spacing w:val="-3"/>
            </w:rPr>
          </w:rPrChange>
        </w:rPr>
        <w:t xml:space="preserve"> </w:t>
      </w:r>
      <w:r>
        <w:t>HR,</w:t>
      </w:r>
      <w:r>
        <w:rPr>
          <w:spacing w:val="-6"/>
          <w:rPrChange w:id="14892" w:author="Kendra Wyant" w:date="2023-05-31T13:43:00Z">
            <w:rPr>
              <w:spacing w:val="-3"/>
            </w:rPr>
          </w:rPrChange>
        </w:rPr>
        <w:t xml:space="preserve"> </w:t>
      </w:r>
      <w:r>
        <w:t>Back</w:t>
      </w:r>
      <w:r>
        <w:rPr>
          <w:spacing w:val="-6"/>
          <w:rPrChange w:id="14893" w:author="Kendra Wyant" w:date="2023-05-31T13:43:00Z">
            <w:rPr>
              <w:spacing w:val="-3"/>
            </w:rPr>
          </w:rPrChange>
        </w:rPr>
        <w:t xml:space="preserve"> </w:t>
      </w:r>
      <w:r>
        <w:t xml:space="preserve">MD, </w:t>
      </w:r>
      <w:r>
        <w:rPr>
          <w:w w:val="105"/>
          <w:rPrChange w:id="14894" w:author="Kendra Wyant" w:date="2023-05-31T13:43:00Z">
            <w:rPr/>
          </w:rPrChange>
        </w:rPr>
        <w:t>Banks</w:t>
      </w:r>
      <w:r>
        <w:rPr>
          <w:spacing w:val="-13"/>
          <w:w w:val="105"/>
          <w:rPrChange w:id="14895" w:author="Kendra Wyant" w:date="2023-05-31T13:43:00Z">
            <w:rPr>
              <w:spacing w:val="-6"/>
            </w:rPr>
          </w:rPrChange>
        </w:rPr>
        <w:t xml:space="preserve"> </w:t>
      </w:r>
      <w:r>
        <w:rPr>
          <w:w w:val="105"/>
          <w:rPrChange w:id="14896" w:author="Kendra Wyant" w:date="2023-05-31T13:43:00Z">
            <w:rPr/>
          </w:rPrChange>
        </w:rPr>
        <w:t>GC,</w:t>
      </w:r>
      <w:r>
        <w:rPr>
          <w:spacing w:val="-12"/>
          <w:w w:val="105"/>
          <w:rPrChange w:id="14897" w:author="Kendra Wyant" w:date="2023-05-31T13:43:00Z">
            <w:rPr>
              <w:spacing w:val="-6"/>
            </w:rPr>
          </w:rPrChange>
        </w:rPr>
        <w:t xml:space="preserve"> </w:t>
      </w:r>
      <w:r>
        <w:rPr>
          <w:w w:val="105"/>
          <w:rPrChange w:id="14898" w:author="Kendra Wyant" w:date="2023-05-31T13:43:00Z">
            <w:rPr/>
          </w:rPrChange>
        </w:rPr>
        <w:t>Beevers</w:t>
      </w:r>
      <w:r>
        <w:rPr>
          <w:spacing w:val="-12"/>
          <w:w w:val="105"/>
          <w:rPrChange w:id="14899" w:author="Kendra Wyant" w:date="2023-05-31T13:43:00Z">
            <w:rPr>
              <w:spacing w:val="-6"/>
            </w:rPr>
          </w:rPrChange>
        </w:rPr>
        <w:t xml:space="preserve"> </w:t>
      </w:r>
      <w:r>
        <w:rPr>
          <w:w w:val="105"/>
          <w:rPrChange w:id="14900" w:author="Kendra Wyant" w:date="2023-05-31T13:43:00Z">
            <w:rPr/>
          </w:rPrChange>
        </w:rPr>
        <w:t>C,</w:t>
      </w:r>
      <w:r>
        <w:rPr>
          <w:spacing w:val="-13"/>
          <w:w w:val="105"/>
          <w:rPrChange w:id="14901" w:author="Kendra Wyant" w:date="2023-05-31T13:43:00Z">
            <w:rPr>
              <w:spacing w:val="-6"/>
            </w:rPr>
          </w:rPrChange>
        </w:rPr>
        <w:t xml:space="preserve"> </w:t>
      </w:r>
      <w:r>
        <w:rPr>
          <w:w w:val="105"/>
          <w:rPrChange w:id="14902" w:author="Kendra Wyant" w:date="2023-05-31T13:43:00Z">
            <w:rPr/>
          </w:rPrChange>
        </w:rPr>
        <w:t>Bennett</w:t>
      </w:r>
      <w:r>
        <w:rPr>
          <w:spacing w:val="-12"/>
          <w:w w:val="105"/>
          <w:rPrChange w:id="14903" w:author="Kendra Wyant" w:date="2023-05-31T13:43:00Z">
            <w:rPr>
              <w:spacing w:val="-6"/>
            </w:rPr>
          </w:rPrChange>
        </w:rPr>
        <w:t xml:space="preserve"> </w:t>
      </w:r>
      <w:r>
        <w:rPr>
          <w:w w:val="105"/>
          <w:rPrChange w:id="14904" w:author="Kendra Wyant" w:date="2023-05-31T13:43:00Z">
            <w:rPr/>
          </w:rPrChange>
        </w:rPr>
        <w:t>AA,</w:t>
      </w:r>
      <w:r>
        <w:rPr>
          <w:spacing w:val="-12"/>
          <w:w w:val="105"/>
          <w:rPrChange w:id="14905" w:author="Kendra Wyant" w:date="2023-05-31T13:43:00Z">
            <w:rPr>
              <w:spacing w:val="-6"/>
            </w:rPr>
          </w:rPrChange>
        </w:rPr>
        <w:t xml:space="preserve"> </w:t>
      </w:r>
      <w:r>
        <w:rPr>
          <w:w w:val="105"/>
          <w:rPrChange w:id="14906" w:author="Kendra Wyant" w:date="2023-05-31T13:43:00Z">
            <w:rPr/>
          </w:rPrChange>
        </w:rPr>
        <w:t>Bleidorn</w:t>
      </w:r>
      <w:r>
        <w:rPr>
          <w:spacing w:val="-13"/>
          <w:w w:val="105"/>
          <w:rPrChange w:id="14907" w:author="Kendra Wyant" w:date="2023-05-31T13:43:00Z">
            <w:rPr>
              <w:spacing w:val="-6"/>
            </w:rPr>
          </w:rPrChange>
        </w:rPr>
        <w:t xml:space="preserve"> </w:t>
      </w:r>
      <w:r>
        <w:rPr>
          <w:w w:val="105"/>
          <w:rPrChange w:id="14908" w:author="Kendra Wyant" w:date="2023-05-31T13:43:00Z">
            <w:rPr/>
          </w:rPrChange>
        </w:rPr>
        <w:t>W,</w:t>
      </w:r>
      <w:r>
        <w:rPr>
          <w:spacing w:val="-12"/>
          <w:w w:val="105"/>
          <w:rPrChange w:id="14909" w:author="Kendra Wyant" w:date="2023-05-31T13:43:00Z">
            <w:rPr>
              <w:spacing w:val="-6"/>
            </w:rPr>
          </w:rPrChange>
        </w:rPr>
        <w:t xml:space="preserve"> </w:t>
      </w:r>
      <w:r>
        <w:rPr>
          <w:w w:val="105"/>
          <w:rPrChange w:id="14910" w:author="Kendra Wyant" w:date="2023-05-31T13:43:00Z">
            <w:rPr/>
          </w:rPrChange>
        </w:rPr>
        <w:t>Boyer</w:t>
      </w:r>
      <w:r>
        <w:rPr>
          <w:spacing w:val="-12"/>
          <w:w w:val="105"/>
          <w:rPrChange w:id="14911" w:author="Kendra Wyant" w:date="2023-05-31T13:43:00Z">
            <w:rPr>
              <w:spacing w:val="-6"/>
            </w:rPr>
          </w:rPrChange>
        </w:rPr>
        <w:t xml:space="preserve"> </w:t>
      </w:r>
      <w:r>
        <w:rPr>
          <w:w w:val="105"/>
          <w:rPrChange w:id="14912" w:author="Kendra Wyant" w:date="2023-05-31T13:43:00Z">
            <w:rPr/>
          </w:rPrChange>
        </w:rPr>
        <w:t>TW,</w:t>
      </w:r>
      <w:r>
        <w:rPr>
          <w:spacing w:val="-12"/>
          <w:w w:val="105"/>
          <w:rPrChange w:id="14913" w:author="Kendra Wyant" w:date="2023-05-31T13:43:00Z">
            <w:rPr>
              <w:spacing w:val="-6"/>
            </w:rPr>
          </w:rPrChange>
        </w:rPr>
        <w:t xml:space="preserve"> </w:t>
      </w:r>
      <w:r>
        <w:rPr>
          <w:w w:val="105"/>
          <w:rPrChange w:id="14914" w:author="Kendra Wyant" w:date="2023-05-31T13:43:00Z">
            <w:rPr/>
          </w:rPrChange>
        </w:rPr>
        <w:t>Cacciari</w:t>
      </w:r>
      <w:r>
        <w:rPr>
          <w:spacing w:val="-13"/>
          <w:w w:val="105"/>
          <w:rPrChange w:id="14915" w:author="Kendra Wyant" w:date="2023-05-31T13:43:00Z">
            <w:rPr>
              <w:spacing w:val="-6"/>
            </w:rPr>
          </w:rPrChange>
        </w:rPr>
        <w:t xml:space="preserve"> </w:t>
      </w:r>
      <w:r>
        <w:rPr>
          <w:w w:val="105"/>
          <w:rPrChange w:id="14916" w:author="Kendra Wyant" w:date="2023-05-31T13:43:00Z">
            <w:rPr/>
          </w:rPrChange>
        </w:rPr>
        <w:t>C,</w:t>
      </w:r>
      <w:r>
        <w:rPr>
          <w:spacing w:val="-12"/>
          <w:w w:val="105"/>
          <w:rPrChange w:id="14917" w:author="Kendra Wyant" w:date="2023-05-31T13:43:00Z">
            <w:rPr>
              <w:spacing w:val="-6"/>
            </w:rPr>
          </w:rPrChange>
        </w:rPr>
        <w:t xml:space="preserve"> </w:t>
      </w:r>
      <w:r>
        <w:rPr>
          <w:w w:val="105"/>
          <w:rPrChange w:id="14918" w:author="Kendra Wyant" w:date="2023-05-31T13:43:00Z">
            <w:rPr/>
          </w:rPrChange>
        </w:rPr>
        <w:t>Carter</w:t>
      </w:r>
      <w:r>
        <w:rPr>
          <w:spacing w:val="-12"/>
          <w:w w:val="105"/>
          <w:rPrChange w:id="14919" w:author="Kendra Wyant" w:date="2023-05-31T13:43:00Z">
            <w:rPr>
              <w:spacing w:val="-6"/>
            </w:rPr>
          </w:rPrChange>
        </w:rPr>
        <w:t xml:space="preserve"> </w:t>
      </w:r>
      <w:r>
        <w:rPr>
          <w:w w:val="105"/>
          <w:rPrChange w:id="14920" w:author="Kendra Wyant" w:date="2023-05-31T13:43:00Z">
            <w:rPr/>
          </w:rPrChange>
        </w:rPr>
        <w:t>AS,</w:t>
      </w:r>
      <w:r>
        <w:rPr>
          <w:w w:val="105"/>
          <w:rPrChange w:id="14921" w:author="Kendra Wyant" w:date="2023-05-31T13:43:00Z">
            <w:rPr>
              <w:spacing w:val="-6"/>
            </w:rPr>
          </w:rPrChange>
        </w:rPr>
        <w:t xml:space="preserve"> </w:t>
      </w:r>
      <w:r>
        <w:t xml:space="preserve">Cesario </w:t>
      </w:r>
      <w:r>
        <w:rPr>
          <w:rPrChange w:id="14922" w:author="Kendra Wyant" w:date="2023-05-31T13:43:00Z">
            <w:rPr>
              <w:w w:val="105"/>
            </w:rPr>
          </w:rPrChange>
        </w:rPr>
        <w:t>J,</w:t>
      </w:r>
      <w:r>
        <w:rPr>
          <w:rPrChange w:id="14923" w:author="Kendra Wyant" w:date="2023-05-31T13:43:00Z">
            <w:rPr>
              <w:spacing w:val="-1"/>
              <w:w w:val="105"/>
            </w:rPr>
          </w:rPrChange>
        </w:rPr>
        <w:t xml:space="preserve"> </w:t>
      </w:r>
      <w:r>
        <w:t xml:space="preserve">Clifton C, Conroy RM, Cortese M, Cosci F, Cowan N, Crawford </w:t>
      </w:r>
      <w:r>
        <w:rPr>
          <w:rPrChange w:id="14924" w:author="Kendra Wyant" w:date="2023-05-31T13:43:00Z">
            <w:rPr>
              <w:w w:val="105"/>
            </w:rPr>
          </w:rPrChange>
        </w:rPr>
        <w:t>J,</w:t>
      </w:r>
      <w:r>
        <w:rPr>
          <w:rPrChange w:id="14925" w:author="Kendra Wyant" w:date="2023-05-31T13:43:00Z">
            <w:rPr>
              <w:spacing w:val="-1"/>
              <w:w w:val="105"/>
            </w:rPr>
          </w:rPrChange>
        </w:rPr>
        <w:t xml:space="preserve"> </w:t>
      </w:r>
      <w:r>
        <w:t xml:space="preserve">Crone EA, Curtin </w:t>
      </w:r>
      <w:r>
        <w:rPr>
          <w:rPrChange w:id="14926" w:author="Kendra Wyant" w:date="2023-05-31T13:43:00Z">
            <w:rPr>
              <w:w w:val="105"/>
            </w:rPr>
          </w:rPrChange>
        </w:rPr>
        <w:t xml:space="preserve">J, </w:t>
      </w:r>
      <w:r>
        <w:t>Engle R, Farrell S, Fearon P, Fichman M, Frankenhuis W, Freund AM, Gaskell MG,</w:t>
      </w:r>
    </w:p>
    <w:p w14:paraId="636F0D90" w14:textId="09E6A650" w:rsidR="003146FC" w:rsidRDefault="004E27B8">
      <w:pPr>
        <w:pStyle w:val="BodyText"/>
        <w:spacing w:before="118" w:line="355" w:lineRule="auto"/>
        <w:ind w:left="160" w:right="553"/>
        <w:pPrChange w:id="14927" w:author="Kendra Wyant" w:date="2023-05-31T13:43:00Z">
          <w:pPr>
            <w:pStyle w:val="BodyText"/>
            <w:spacing w:line="355" w:lineRule="auto"/>
            <w:ind w:left="147" w:right="512" w:firstLine="12"/>
          </w:pPr>
        </w:pPrChange>
      </w:pPr>
      <w:ins w:id="14928" w:author="Kendra Wyant" w:date="2023-05-31T13:43:00Z">
        <w:r>
          <w:rPr>
            <w:spacing w:val="-8"/>
          </w:rPr>
          <w:t xml:space="preserve"> </w:t>
        </w:r>
      </w:ins>
      <w:r>
        <w:t>Giner-Sorolla</w:t>
      </w:r>
      <w:r>
        <w:rPr>
          <w:spacing w:val="-8"/>
          <w:rPrChange w:id="14929" w:author="Kendra Wyant" w:date="2023-05-31T13:43:00Z">
            <w:rPr/>
          </w:rPrChange>
        </w:rPr>
        <w:t xml:space="preserve"> </w:t>
      </w:r>
      <w:r>
        <w:t>R,</w:t>
      </w:r>
      <w:r>
        <w:rPr>
          <w:spacing w:val="-9"/>
          <w:rPrChange w:id="14930" w:author="Kendra Wyant" w:date="2023-05-31T13:43:00Z">
            <w:rPr/>
          </w:rPrChange>
        </w:rPr>
        <w:t xml:space="preserve"> </w:t>
      </w:r>
      <w:r>
        <w:t>Green</w:t>
      </w:r>
      <w:r>
        <w:rPr>
          <w:spacing w:val="-8"/>
          <w:rPrChange w:id="14931" w:author="Kendra Wyant" w:date="2023-05-31T13:43:00Z">
            <w:rPr/>
          </w:rPrChange>
        </w:rPr>
        <w:t xml:space="preserve"> </w:t>
      </w:r>
      <w:r>
        <w:t>DP,</w:t>
      </w:r>
      <w:r>
        <w:rPr>
          <w:spacing w:val="-9"/>
          <w:rPrChange w:id="14932" w:author="Kendra Wyant" w:date="2023-05-31T13:43:00Z">
            <w:rPr/>
          </w:rPrChange>
        </w:rPr>
        <w:t xml:space="preserve"> </w:t>
      </w:r>
      <w:r>
        <w:t>Greene</w:t>
      </w:r>
      <w:r>
        <w:rPr>
          <w:spacing w:val="-8"/>
          <w:rPrChange w:id="14933" w:author="Kendra Wyant" w:date="2023-05-31T13:43:00Z">
            <w:rPr/>
          </w:rPrChange>
        </w:rPr>
        <w:t xml:space="preserve"> </w:t>
      </w:r>
      <w:r>
        <w:t>RL,</w:t>
      </w:r>
      <w:r>
        <w:rPr>
          <w:spacing w:val="-9"/>
          <w:rPrChange w:id="14934" w:author="Kendra Wyant" w:date="2023-05-31T13:43:00Z">
            <w:rPr/>
          </w:rPrChange>
        </w:rPr>
        <w:t xml:space="preserve"> </w:t>
      </w:r>
      <w:r>
        <w:t>Harlow</w:t>
      </w:r>
      <w:r>
        <w:rPr>
          <w:spacing w:val="-8"/>
          <w:rPrChange w:id="14935" w:author="Kendra Wyant" w:date="2023-05-31T13:43:00Z">
            <w:rPr/>
          </w:rPrChange>
        </w:rPr>
        <w:t xml:space="preserve"> </w:t>
      </w:r>
      <w:r>
        <w:t>LL,</w:t>
      </w:r>
      <w:r>
        <w:rPr>
          <w:spacing w:val="-9"/>
          <w:rPrChange w:id="14936" w:author="Kendra Wyant" w:date="2023-05-31T13:43:00Z">
            <w:rPr/>
          </w:rPrChange>
        </w:rPr>
        <w:t xml:space="preserve"> </w:t>
      </w:r>
      <w:r>
        <w:t>de</w:t>
      </w:r>
      <w:r>
        <w:rPr>
          <w:spacing w:val="-8"/>
          <w:rPrChange w:id="14937" w:author="Kendra Wyant" w:date="2023-05-31T13:43:00Z">
            <w:rPr/>
          </w:rPrChange>
        </w:rPr>
        <w:t xml:space="preserve"> </w:t>
      </w:r>
      <w:r>
        <w:t>la</w:t>
      </w:r>
      <w:r>
        <w:rPr>
          <w:spacing w:val="-9"/>
          <w:rPrChange w:id="14938" w:author="Kendra Wyant" w:date="2023-05-31T13:43:00Z">
            <w:rPr/>
          </w:rPrChange>
        </w:rPr>
        <w:t xml:space="preserve"> </w:t>
      </w:r>
      <w:r>
        <w:t>Guardia</w:t>
      </w:r>
      <w:r>
        <w:rPr>
          <w:spacing w:val="-8"/>
          <w:rPrChange w:id="14939" w:author="Kendra Wyant" w:date="2023-05-31T13:43:00Z">
            <w:rPr/>
          </w:rPrChange>
        </w:rPr>
        <w:t xml:space="preserve"> </w:t>
      </w:r>
      <w:r>
        <w:t>FH,</w:t>
      </w:r>
      <w:r>
        <w:rPr>
          <w:spacing w:val="-8"/>
          <w:rPrChange w:id="14940" w:author="Kendra Wyant" w:date="2023-05-31T13:43:00Z">
            <w:rPr/>
          </w:rPrChange>
        </w:rPr>
        <w:t xml:space="preserve"> </w:t>
      </w:r>
      <w:r>
        <w:t>Isaacowitz</w:t>
      </w:r>
      <w:r>
        <w:rPr>
          <w:spacing w:val="-8"/>
          <w:rPrChange w:id="14941" w:author="Kendra Wyant" w:date="2023-05-31T13:43:00Z">
            <w:rPr/>
          </w:rPrChange>
        </w:rPr>
        <w:t xml:space="preserve"> </w:t>
      </w:r>
      <w:r>
        <w:t xml:space="preserve">D, Kolodner J, Lieberman D, Logan GD, Mendes WB, Moersdorf L, Nyhan B, Pollack J, </w:t>
      </w:r>
      <w:r>
        <w:rPr>
          <w:spacing w:val="-2"/>
        </w:rPr>
        <w:t>Sullivan</w:t>
      </w:r>
      <w:r>
        <w:rPr>
          <w:spacing w:val="-10"/>
        </w:rPr>
        <w:t xml:space="preserve"> </w:t>
      </w:r>
      <w:r>
        <w:rPr>
          <w:spacing w:val="-2"/>
        </w:rPr>
        <w:t>C,</w:t>
      </w:r>
      <w:r>
        <w:rPr>
          <w:spacing w:val="-9"/>
          <w:rPrChange w:id="14942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Vazire</w:t>
      </w:r>
      <w:r>
        <w:rPr>
          <w:spacing w:val="-10"/>
        </w:rPr>
        <w:t xml:space="preserve"> </w:t>
      </w:r>
      <w:r>
        <w:rPr>
          <w:spacing w:val="-2"/>
        </w:rPr>
        <w:t>S,</w:t>
      </w:r>
      <w:r>
        <w:rPr>
          <w:spacing w:val="-10"/>
        </w:rPr>
        <w:t xml:space="preserve"> </w:t>
      </w:r>
      <w:r>
        <w:rPr>
          <w:spacing w:val="-2"/>
        </w:rPr>
        <w:t>Wagenmakers</w:t>
      </w:r>
      <w:r>
        <w:rPr>
          <w:spacing w:val="-9"/>
        </w:rPr>
        <w:t xml:space="preserve"> </w:t>
      </w:r>
      <w:r>
        <w:rPr>
          <w:spacing w:val="-2"/>
        </w:rPr>
        <w:t>E-J.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  <w:rPrChange w:id="1494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2"/>
        </w:rPr>
        <w:t>consensus-based</w:t>
      </w:r>
      <w:r>
        <w:rPr>
          <w:spacing w:val="-9"/>
        </w:rPr>
        <w:t xml:space="preserve"> </w:t>
      </w:r>
      <w:r>
        <w:rPr>
          <w:spacing w:val="-2"/>
        </w:rPr>
        <w:t>transparency</w:t>
      </w:r>
      <w:r>
        <w:rPr>
          <w:spacing w:val="-10"/>
        </w:rPr>
        <w:t xml:space="preserve"> </w:t>
      </w:r>
      <w:r>
        <w:rPr>
          <w:spacing w:val="-2"/>
        </w:rPr>
        <w:t>checklist.</w:t>
      </w:r>
      <w:r>
        <w:rPr>
          <w:spacing w:val="9"/>
          <w:rPrChange w:id="14944" w:author="Kendra Wyant" w:date="2023-05-31T13:43:00Z">
            <w:rPr>
              <w:spacing w:val="8"/>
            </w:rPr>
          </w:rPrChange>
        </w:rPr>
        <w:t xml:space="preserve"> </w:t>
      </w:r>
      <w:r>
        <w:rPr>
          <w:i/>
          <w:spacing w:val="-2"/>
        </w:rPr>
        <w:t xml:space="preserve">Nature </w:t>
      </w:r>
      <w:r>
        <w:rPr>
          <w:i/>
        </w:rPr>
        <w:t>Human Behaviour</w:t>
      </w:r>
      <w:r>
        <w:rPr>
          <w:i/>
          <w:spacing w:val="40"/>
        </w:rPr>
        <w:t xml:space="preserve"> </w:t>
      </w:r>
      <w:r>
        <w:t>2019 Dec;1–3.</w:t>
      </w:r>
      <w:r>
        <w:rPr>
          <w:spacing w:val="40"/>
        </w:rPr>
        <w:t xml:space="preserve"> </w:t>
      </w:r>
      <w:r>
        <w:t>[doi:</w:t>
      </w:r>
      <w:r>
        <w:rPr>
          <w:spacing w:val="40"/>
        </w:rPr>
        <w:t xml:space="preserve"> </w:t>
      </w:r>
      <w:r w:rsidR="00765778">
        <w:fldChar w:fldCharType="begin"/>
      </w:r>
      <w:r w:rsidR="00765778">
        <w:instrText>HYPERLINK "https://doi.org/10.1038/s41562-019-0772-6" \h</w:instrText>
      </w:r>
      <w:r w:rsidR="00765778">
        <w:fldChar w:fldCharType="separate"/>
      </w:r>
      <w:r>
        <w:t>10.1038/s41562-019-0772-6]</w:t>
      </w:r>
      <w:r w:rsidR="00765778">
        <w:fldChar w:fldCharType="end"/>
      </w:r>
    </w:p>
    <w:p w14:paraId="70870C19" w14:textId="77777777" w:rsidR="00DC3B47" w:rsidRDefault="00DC3B47">
      <w:pPr>
        <w:pStyle w:val="BodyText"/>
        <w:spacing w:before="11"/>
        <w:rPr>
          <w:del w:id="14945" w:author="Kendra Wyant" w:date="2023-05-31T13:43:00Z"/>
          <w:sz w:val="34"/>
        </w:rPr>
      </w:pPr>
    </w:p>
    <w:p w14:paraId="36683B75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1" w:line="355" w:lineRule="auto"/>
        <w:ind w:right="1273" w:firstLine="0"/>
        <w:rPr>
          <w:sz w:val="24"/>
        </w:rPr>
        <w:pPrChange w:id="14946" w:author="Kendra Wyant" w:date="2023-05-31T13:43:00Z">
          <w:pPr>
            <w:pStyle w:val="ListParagraph"/>
            <w:numPr>
              <w:numId w:val="5"/>
            </w:numPr>
            <w:tabs>
              <w:tab w:val="left" w:pos="559"/>
            </w:tabs>
            <w:spacing w:line="355" w:lineRule="auto"/>
            <w:ind w:left="151" w:right="526" w:firstLine="8"/>
            <w:jc w:val="both"/>
          </w:pPr>
        </w:pPrChange>
      </w:pPr>
      <w:r>
        <w:rPr>
          <w:sz w:val="24"/>
        </w:rPr>
        <w:t>Wyant</w:t>
      </w:r>
      <w:r>
        <w:rPr>
          <w:spacing w:val="-7"/>
          <w:sz w:val="24"/>
          <w:rPrChange w:id="14947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z w:val="24"/>
        </w:rPr>
        <w:t>K,</w:t>
      </w:r>
      <w:r>
        <w:rPr>
          <w:spacing w:val="-7"/>
          <w:sz w:val="24"/>
          <w:rPrChange w:id="14948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z w:val="24"/>
        </w:rPr>
        <w:t>Moshontz</w:t>
      </w:r>
      <w:r>
        <w:rPr>
          <w:spacing w:val="-7"/>
          <w:sz w:val="24"/>
          <w:rPrChange w:id="14949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z w:val="24"/>
        </w:rPr>
        <w:t>H,</w:t>
      </w:r>
      <w:r>
        <w:rPr>
          <w:spacing w:val="-7"/>
          <w:sz w:val="24"/>
          <w:rPrChange w:id="14950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z w:val="24"/>
        </w:rPr>
        <w:t>Ward</w:t>
      </w:r>
      <w:r>
        <w:rPr>
          <w:spacing w:val="-7"/>
          <w:sz w:val="24"/>
          <w:rPrChange w:id="14951" w:author="Kendra Wyant" w:date="2023-05-31T13:43:00Z">
            <w:rPr>
              <w:spacing w:val="-14"/>
              <w:sz w:val="24"/>
            </w:rPr>
          </w:rPrChange>
        </w:rPr>
        <w:t xml:space="preserve"> </w:t>
      </w:r>
      <w:r>
        <w:rPr>
          <w:sz w:val="24"/>
        </w:rPr>
        <w:t>SB,</w:t>
      </w:r>
      <w:r>
        <w:rPr>
          <w:spacing w:val="-7"/>
          <w:sz w:val="24"/>
          <w:rPrChange w:id="14952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z w:val="24"/>
        </w:rPr>
        <w:t>Fronk</w:t>
      </w:r>
      <w:r>
        <w:rPr>
          <w:spacing w:val="-7"/>
          <w:sz w:val="24"/>
          <w:rPrChange w:id="14953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z w:val="24"/>
        </w:rPr>
        <w:t>G,</w:t>
      </w:r>
      <w:r>
        <w:rPr>
          <w:spacing w:val="-7"/>
          <w:sz w:val="24"/>
          <w:rPrChange w:id="14954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z w:val="24"/>
        </w:rPr>
        <w:t>Curtin</w:t>
      </w:r>
      <w:r>
        <w:rPr>
          <w:spacing w:val="-7"/>
          <w:sz w:val="24"/>
          <w:rPrChange w:id="14955" w:author="Kendra Wyant" w:date="2023-05-31T13:43:00Z">
            <w:rPr>
              <w:spacing w:val="-14"/>
              <w:sz w:val="24"/>
            </w:rPr>
          </w:rPrChange>
        </w:rPr>
        <w:t xml:space="preserve"> </w:t>
      </w:r>
      <w:r>
        <w:rPr>
          <w:w w:val="110"/>
          <w:sz w:val="24"/>
          <w:rPrChange w:id="14956" w:author="Kendra Wyant" w:date="2023-05-31T13:43:00Z">
            <w:rPr>
              <w:sz w:val="24"/>
            </w:rPr>
          </w:rPrChange>
        </w:rPr>
        <w:t>JJ.</w:t>
      </w:r>
      <w:r>
        <w:rPr>
          <w:spacing w:val="-13"/>
          <w:w w:val="110"/>
          <w:sz w:val="24"/>
          <w:rPrChange w:id="14957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z w:val="24"/>
        </w:rPr>
        <w:t>Acceptability</w:t>
      </w:r>
      <w:r>
        <w:rPr>
          <w:spacing w:val="-7"/>
          <w:sz w:val="24"/>
          <w:rPrChange w:id="14958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  <w:rPrChange w:id="14959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z w:val="24"/>
        </w:rPr>
        <w:t>Personal</w:t>
      </w:r>
      <w:r>
        <w:rPr>
          <w:sz w:val="24"/>
          <w:rPrChange w:id="14960" w:author="Kendra Wyant" w:date="2023-05-31T13:43:00Z">
            <w:rPr>
              <w:spacing w:val="-15"/>
              <w:sz w:val="24"/>
            </w:rPr>
          </w:rPrChange>
        </w:rPr>
        <w:t xml:space="preserve"> </w:t>
      </w:r>
      <w:r>
        <w:rPr>
          <w:spacing w:val="-2"/>
          <w:sz w:val="24"/>
          <w:rPrChange w:id="14961" w:author="Kendra Wyant" w:date="2023-05-31T13:43:00Z">
            <w:rPr>
              <w:sz w:val="24"/>
            </w:rPr>
          </w:rPrChange>
        </w:rPr>
        <w:t>Sensing</w:t>
      </w:r>
      <w:r>
        <w:rPr>
          <w:spacing w:val="-8"/>
          <w:sz w:val="24"/>
          <w:rPrChange w:id="14962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sz w:val="24"/>
        </w:rPr>
        <w:t>Among</w:t>
      </w:r>
      <w:r>
        <w:rPr>
          <w:spacing w:val="-7"/>
          <w:sz w:val="24"/>
          <w:rPrChange w:id="1496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</w:rPr>
        <w:t>People</w:t>
      </w:r>
      <w:r>
        <w:rPr>
          <w:spacing w:val="-7"/>
          <w:sz w:val="24"/>
          <w:rPrChange w:id="14964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  <w:rPrChange w:id="14965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pacing w:val="-2"/>
          <w:sz w:val="24"/>
        </w:rPr>
        <w:t>Alcohol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7"/>
          <w:sz w:val="24"/>
          <w:rPrChange w:id="14966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</w:rPr>
        <w:t>Disorder:</w:t>
      </w:r>
      <w:r>
        <w:rPr>
          <w:spacing w:val="10"/>
          <w:sz w:val="24"/>
          <w:rPrChange w:id="14967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sz w:val="24"/>
        </w:rPr>
        <w:t>Observational</w:t>
      </w:r>
      <w:r>
        <w:rPr>
          <w:spacing w:val="-7"/>
          <w:sz w:val="24"/>
          <w:rPrChange w:id="14968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</w:rPr>
        <w:t>Study.</w:t>
      </w:r>
      <w:r>
        <w:rPr>
          <w:spacing w:val="-2"/>
          <w:sz w:val="24"/>
          <w:rPrChange w:id="14969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  <w:rPrChange w:id="14970" w:author="Kendra Wyant" w:date="2023-05-31T13:43:00Z">
            <w:rPr>
              <w:spacing w:val="-2"/>
              <w:sz w:val="24"/>
            </w:rPr>
          </w:rPrChange>
        </w:rPr>
        <w:t>https://osf.io/cjsvk/;</w:t>
      </w:r>
      <w:r>
        <w:rPr>
          <w:sz w:val="24"/>
          <w:rPrChange w:id="1497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972" w:author="Kendra Wyant" w:date="2023-05-31T13:43:00Z">
            <w:rPr>
              <w:spacing w:val="-2"/>
              <w:sz w:val="24"/>
            </w:rPr>
          </w:rPrChange>
        </w:rPr>
        <w:t xml:space="preserve">OSF; </w:t>
      </w:r>
      <w:r>
        <w:rPr>
          <w:sz w:val="24"/>
          <w:rPrChange w:id="14973" w:author="Kendra Wyant" w:date="2023-05-31T13:43:00Z">
            <w:rPr>
              <w:spacing w:val="-4"/>
              <w:w w:val="105"/>
              <w:sz w:val="24"/>
            </w:rPr>
          </w:rPrChange>
        </w:rPr>
        <w:t>2021.</w:t>
      </w:r>
    </w:p>
    <w:p w14:paraId="07E80E67" w14:textId="77777777" w:rsidR="00DC3B47" w:rsidRDefault="00DC3B47">
      <w:pPr>
        <w:pStyle w:val="BodyText"/>
        <w:spacing w:before="3"/>
        <w:rPr>
          <w:del w:id="14974" w:author="Kendra Wyant" w:date="2023-05-31T13:43:00Z"/>
          <w:sz w:val="35"/>
        </w:rPr>
      </w:pPr>
    </w:p>
    <w:p w14:paraId="57BDD1CB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ind w:left="563" w:hanging="404"/>
        <w:rPr>
          <w:sz w:val="24"/>
          <w:szCs w:val="24"/>
        </w:rPr>
        <w:pPrChange w:id="14975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ind w:left="563" w:hanging="404"/>
          </w:pPr>
        </w:pPrChange>
      </w:pPr>
      <w:r>
        <w:rPr>
          <w:w w:val="105"/>
          <w:sz w:val="24"/>
          <w:szCs w:val="24"/>
        </w:rPr>
        <w:t>RePORT</w:t>
      </w:r>
      <w:r>
        <w:rPr>
          <w:spacing w:val="-2"/>
          <w:w w:val="10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105"/>
          <w:sz w:val="24"/>
          <w:szCs w:val="24"/>
        </w:rPr>
        <w:t>⟩</w:t>
      </w:r>
      <w:r>
        <w:rPr>
          <w:rFonts w:ascii="Cambria" w:eastAsia="Cambria" w:hAnsi="Cambria" w:cs="Cambria"/>
          <w:spacing w:val="7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RePORTER.</w:t>
      </w:r>
    </w:p>
    <w:p w14:paraId="28262DDE" w14:textId="77777777" w:rsidR="003146FC" w:rsidRDefault="004E27B8">
      <w:pPr>
        <w:pStyle w:val="BodyText"/>
        <w:spacing w:before="154"/>
        <w:ind w:left="160"/>
      </w:pPr>
      <w:r>
        <w:rPr>
          <w:spacing w:val="-2"/>
        </w:rPr>
        <w:t>https://reporter.nih.gov/search/LLKWYWhN9EO5FmeFLrTL5g/project-details/8986398;</w:t>
      </w:r>
    </w:p>
    <w:p w14:paraId="5BBA5E4F" w14:textId="77777777" w:rsidR="003146FC" w:rsidRDefault="003146FC">
      <w:pPr>
        <w:pStyle w:val="BodyText"/>
        <w:spacing w:before="2"/>
        <w:rPr>
          <w:sz w:val="29"/>
          <w:rPrChange w:id="14976" w:author="Kendra Wyant" w:date="2023-05-31T13:43:00Z">
            <w:rPr>
              <w:sz w:val="46"/>
            </w:rPr>
          </w:rPrChange>
        </w:rPr>
        <w:pPrChange w:id="14977" w:author="Kendra Wyant" w:date="2023-05-31T13:43:00Z">
          <w:pPr>
            <w:pStyle w:val="BodyText"/>
            <w:spacing w:before="12"/>
          </w:pPr>
        </w:pPrChange>
      </w:pPr>
    </w:p>
    <w:p w14:paraId="17C0F38A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0" w:line="355" w:lineRule="auto"/>
        <w:ind w:right="684" w:firstLine="0"/>
        <w:rPr>
          <w:sz w:val="24"/>
        </w:rPr>
        <w:pPrChange w:id="14978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48" w:right="556" w:firstLine="11"/>
          </w:pPr>
        </w:pPrChange>
      </w:pPr>
      <w:r>
        <w:rPr>
          <w:sz w:val="24"/>
        </w:rPr>
        <w:t xml:space="preserve">Gustafson DH, Landucci G, McTavish F, Kornfield R, Johnson RA, Mares M-L, </w:t>
      </w:r>
      <w:r>
        <w:rPr>
          <w:sz w:val="24"/>
          <w:rPrChange w:id="14979" w:author="Kendra Wyant" w:date="2023-05-31T13:43:00Z">
            <w:rPr>
              <w:spacing w:val="-2"/>
              <w:sz w:val="24"/>
            </w:rPr>
          </w:rPrChange>
        </w:rPr>
        <w:t>Westergaard</w:t>
      </w:r>
      <w:r>
        <w:rPr>
          <w:spacing w:val="-10"/>
          <w:sz w:val="24"/>
          <w:rPrChange w:id="1498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981" w:author="Kendra Wyant" w:date="2023-05-31T13:43:00Z">
            <w:rPr>
              <w:spacing w:val="-2"/>
              <w:sz w:val="24"/>
            </w:rPr>
          </w:rPrChange>
        </w:rPr>
        <w:t>RP,</w:t>
      </w:r>
      <w:r>
        <w:rPr>
          <w:spacing w:val="-10"/>
          <w:sz w:val="24"/>
          <w:rPrChange w:id="1498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983" w:author="Kendra Wyant" w:date="2023-05-31T13:43:00Z">
            <w:rPr>
              <w:spacing w:val="-2"/>
              <w:sz w:val="24"/>
            </w:rPr>
          </w:rPrChange>
        </w:rPr>
        <w:t>Quanbeck</w:t>
      </w:r>
      <w:r>
        <w:rPr>
          <w:spacing w:val="-10"/>
          <w:sz w:val="24"/>
        </w:rPr>
        <w:t xml:space="preserve"> </w:t>
      </w:r>
      <w:r>
        <w:rPr>
          <w:sz w:val="24"/>
          <w:rPrChange w:id="14984" w:author="Kendra Wyant" w:date="2023-05-31T13:43:00Z">
            <w:rPr>
              <w:spacing w:val="-2"/>
              <w:sz w:val="24"/>
            </w:rPr>
          </w:rPrChange>
        </w:rPr>
        <w:t>A,</w:t>
      </w:r>
      <w:r>
        <w:rPr>
          <w:spacing w:val="-9"/>
          <w:sz w:val="24"/>
        </w:rPr>
        <w:t xml:space="preserve"> </w:t>
      </w:r>
      <w:r>
        <w:rPr>
          <w:sz w:val="24"/>
          <w:rPrChange w:id="14985" w:author="Kendra Wyant" w:date="2023-05-31T13:43:00Z">
            <w:rPr>
              <w:spacing w:val="-2"/>
              <w:sz w:val="24"/>
            </w:rPr>
          </w:rPrChange>
        </w:rPr>
        <w:t>Alagoz</w:t>
      </w:r>
      <w:r>
        <w:rPr>
          <w:spacing w:val="-10"/>
          <w:sz w:val="24"/>
        </w:rPr>
        <w:t xml:space="preserve"> </w:t>
      </w:r>
      <w:r>
        <w:rPr>
          <w:sz w:val="24"/>
          <w:rPrChange w:id="14986" w:author="Kendra Wyant" w:date="2023-05-31T13:43:00Z">
            <w:rPr>
              <w:spacing w:val="-2"/>
              <w:sz w:val="24"/>
            </w:rPr>
          </w:rPrChange>
        </w:rPr>
        <w:t>E,</w:t>
      </w:r>
      <w:r>
        <w:rPr>
          <w:spacing w:val="-9"/>
          <w:sz w:val="24"/>
        </w:rPr>
        <w:t xml:space="preserve"> </w:t>
      </w:r>
      <w:r>
        <w:rPr>
          <w:sz w:val="24"/>
          <w:rPrChange w:id="14987" w:author="Kendra Wyant" w:date="2023-05-31T13:43:00Z">
            <w:rPr>
              <w:spacing w:val="-2"/>
              <w:sz w:val="24"/>
            </w:rPr>
          </w:rPrChange>
        </w:rPr>
        <w:t>Pe-Romashko</w:t>
      </w:r>
      <w:r>
        <w:rPr>
          <w:spacing w:val="-10"/>
          <w:sz w:val="24"/>
        </w:rPr>
        <w:t xml:space="preserve"> </w:t>
      </w:r>
      <w:r>
        <w:rPr>
          <w:sz w:val="24"/>
          <w:rPrChange w:id="14988" w:author="Kendra Wyant" w:date="2023-05-31T13:43:00Z">
            <w:rPr>
              <w:spacing w:val="-2"/>
              <w:sz w:val="24"/>
            </w:rPr>
          </w:rPrChange>
        </w:rPr>
        <w:t>K,</w:t>
      </w:r>
      <w:r>
        <w:rPr>
          <w:spacing w:val="-9"/>
          <w:sz w:val="24"/>
        </w:rPr>
        <w:t xml:space="preserve"> </w:t>
      </w:r>
      <w:r>
        <w:rPr>
          <w:sz w:val="24"/>
          <w:rPrChange w:id="14989" w:author="Kendra Wyant" w:date="2023-05-31T13:43:00Z">
            <w:rPr>
              <w:spacing w:val="-2"/>
              <w:sz w:val="24"/>
            </w:rPr>
          </w:rPrChange>
        </w:rPr>
        <w:t>Thomas</w:t>
      </w:r>
      <w:r>
        <w:rPr>
          <w:spacing w:val="-10"/>
          <w:sz w:val="24"/>
          <w:rPrChange w:id="1499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991" w:author="Kendra Wyant" w:date="2023-05-31T13:43:00Z">
            <w:rPr>
              <w:spacing w:val="-2"/>
              <w:sz w:val="24"/>
            </w:rPr>
          </w:rPrChange>
        </w:rPr>
        <w:t>C,</w:t>
      </w:r>
      <w:r>
        <w:rPr>
          <w:spacing w:val="-9"/>
          <w:sz w:val="24"/>
        </w:rPr>
        <w:t xml:space="preserve"> </w:t>
      </w:r>
      <w:r>
        <w:rPr>
          <w:sz w:val="24"/>
          <w:rPrChange w:id="14992" w:author="Kendra Wyant" w:date="2023-05-31T13:43:00Z">
            <w:rPr>
              <w:spacing w:val="-2"/>
              <w:sz w:val="24"/>
            </w:rPr>
          </w:rPrChange>
        </w:rPr>
        <w:t>Shah</w:t>
      </w:r>
      <w:r>
        <w:rPr>
          <w:spacing w:val="-9"/>
          <w:sz w:val="24"/>
        </w:rPr>
        <w:t xml:space="preserve"> </w:t>
      </w:r>
      <w:r>
        <w:rPr>
          <w:sz w:val="24"/>
          <w:rPrChange w:id="14993" w:author="Kendra Wyant" w:date="2023-05-31T13:43:00Z">
            <w:rPr>
              <w:spacing w:val="-2"/>
              <w:sz w:val="24"/>
            </w:rPr>
          </w:rPrChange>
        </w:rPr>
        <w:t>D.</w:t>
      </w:r>
      <w:r>
        <w:rPr>
          <w:spacing w:val="-10"/>
          <w:sz w:val="24"/>
        </w:rPr>
        <w:t xml:space="preserve"> </w:t>
      </w:r>
      <w:r>
        <w:rPr>
          <w:sz w:val="24"/>
          <w:rPrChange w:id="14994" w:author="Kendra Wyant" w:date="2023-05-31T13:43:00Z">
            <w:rPr>
              <w:spacing w:val="-2"/>
              <w:sz w:val="24"/>
            </w:rPr>
          </w:rPrChange>
        </w:rPr>
        <w:t>The</w:t>
      </w:r>
      <w:r>
        <w:rPr>
          <w:spacing w:val="-10"/>
          <w:sz w:val="24"/>
          <w:rPrChange w:id="1499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4996" w:author="Kendra Wyant" w:date="2023-05-31T13:43:00Z">
            <w:rPr>
              <w:spacing w:val="-2"/>
              <w:sz w:val="24"/>
            </w:rPr>
          </w:rPrChange>
        </w:rPr>
        <w:t>effect</w:t>
      </w:r>
      <w:r>
        <w:rPr>
          <w:sz w:val="24"/>
          <w:rPrChange w:id="1499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  <w:rPrChange w:id="14998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  <w:rPrChange w:id="14999" w:author="Kendra Wyant" w:date="2023-05-31T13:43:00Z">
            <w:rPr>
              <w:spacing w:val="-4"/>
              <w:sz w:val="24"/>
            </w:rPr>
          </w:rPrChange>
        </w:rPr>
        <w:t>bundling</w:t>
      </w:r>
      <w:r>
        <w:rPr>
          <w:spacing w:val="-6"/>
          <w:sz w:val="24"/>
          <w:rPrChange w:id="15000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  <w:rPrChange w:id="15001" w:author="Kendra Wyant" w:date="2023-05-31T13:43:00Z">
            <w:rPr>
              <w:spacing w:val="-4"/>
              <w:sz w:val="24"/>
            </w:rPr>
          </w:rPrChange>
        </w:rPr>
        <w:t>medication-assisted</w:t>
      </w:r>
      <w:r>
        <w:rPr>
          <w:spacing w:val="-7"/>
          <w:sz w:val="24"/>
          <w:rPrChange w:id="15002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  <w:rPrChange w:id="15003" w:author="Kendra Wyant" w:date="2023-05-31T13:43:00Z">
            <w:rPr>
              <w:spacing w:val="-4"/>
              <w:sz w:val="24"/>
            </w:rPr>
          </w:rPrChange>
        </w:rPr>
        <w:t>treatment</w:t>
      </w:r>
      <w:r>
        <w:rPr>
          <w:spacing w:val="-7"/>
          <w:sz w:val="24"/>
          <w:rPrChange w:id="15004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  <w:rPrChange w:id="15005" w:author="Kendra Wyant" w:date="2023-05-31T13:43:00Z">
            <w:rPr>
              <w:spacing w:val="-4"/>
              <w:sz w:val="24"/>
            </w:rPr>
          </w:rPrChange>
        </w:rPr>
        <w:t>for</w:t>
      </w:r>
      <w:r>
        <w:rPr>
          <w:spacing w:val="-6"/>
          <w:sz w:val="24"/>
          <w:rPrChange w:id="15006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  <w:rPrChange w:id="15007" w:author="Kendra Wyant" w:date="2023-05-31T13:43:00Z">
            <w:rPr>
              <w:spacing w:val="-4"/>
              <w:sz w:val="24"/>
            </w:rPr>
          </w:rPrChange>
        </w:rPr>
        <w:t>opioid</w:t>
      </w:r>
      <w:r>
        <w:rPr>
          <w:spacing w:val="-6"/>
          <w:sz w:val="24"/>
          <w:rPrChange w:id="15008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  <w:rPrChange w:id="15009" w:author="Kendra Wyant" w:date="2023-05-31T13:43:00Z">
            <w:rPr>
              <w:spacing w:val="-4"/>
              <w:sz w:val="24"/>
            </w:rPr>
          </w:rPrChange>
        </w:rPr>
        <w:t>addiction</w:t>
      </w:r>
      <w:r>
        <w:rPr>
          <w:spacing w:val="-6"/>
          <w:sz w:val="24"/>
          <w:rPrChange w:id="15010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  <w:rPrChange w:id="15011" w:author="Kendra Wyant" w:date="2023-05-31T13:43:00Z">
            <w:rPr>
              <w:spacing w:val="-4"/>
              <w:sz w:val="24"/>
            </w:rPr>
          </w:rPrChange>
        </w:rPr>
        <w:t>with</w:t>
      </w:r>
      <w:r>
        <w:rPr>
          <w:spacing w:val="-6"/>
          <w:sz w:val="24"/>
          <w:rPrChange w:id="15012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  <w:rPrChange w:id="15013" w:author="Kendra Wyant" w:date="2023-05-31T13:43:00Z">
            <w:rPr>
              <w:spacing w:val="-4"/>
              <w:sz w:val="24"/>
            </w:rPr>
          </w:rPrChange>
        </w:rPr>
        <w:t>mHealth:</w:t>
      </w:r>
      <w:r>
        <w:rPr>
          <w:spacing w:val="12"/>
          <w:sz w:val="24"/>
          <w:rPrChange w:id="15014" w:author="Kendra Wyant" w:date="2023-05-31T13:43:00Z">
            <w:rPr>
              <w:spacing w:val="16"/>
              <w:sz w:val="24"/>
            </w:rPr>
          </w:rPrChange>
        </w:rPr>
        <w:t xml:space="preserve"> </w:t>
      </w:r>
      <w:r>
        <w:rPr>
          <w:spacing w:val="-2"/>
          <w:sz w:val="24"/>
          <w:rPrChange w:id="15015" w:author="Kendra Wyant" w:date="2023-05-31T13:43:00Z">
            <w:rPr>
              <w:spacing w:val="-4"/>
              <w:sz w:val="24"/>
            </w:rPr>
          </w:rPrChange>
        </w:rPr>
        <w:t xml:space="preserve">Study </w:t>
      </w:r>
      <w:r>
        <w:rPr>
          <w:sz w:val="24"/>
          <w:rPrChange w:id="15016" w:author="Kendra Wyant" w:date="2023-05-31T13:43:00Z">
            <w:rPr>
              <w:spacing w:val="-4"/>
              <w:sz w:val="24"/>
            </w:rPr>
          </w:rPrChange>
        </w:rPr>
        <w:t xml:space="preserve">protocol </w:t>
      </w:r>
      <w:r>
        <w:rPr>
          <w:sz w:val="24"/>
        </w:rPr>
        <w:t>for a randomized clinical trial.</w:t>
      </w:r>
      <w:r>
        <w:rPr>
          <w:spacing w:val="28"/>
          <w:sz w:val="24"/>
          <w:rPrChange w:id="15017" w:author="Kendra Wyant" w:date="2023-05-31T13:43:00Z">
            <w:rPr>
              <w:spacing w:val="34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Trials </w:t>
      </w:r>
      <w:r>
        <w:rPr>
          <w:sz w:val="24"/>
        </w:rPr>
        <w:t>2016 Dec;17(1):592.</w:t>
      </w:r>
      <w:r>
        <w:rPr>
          <w:spacing w:val="28"/>
          <w:sz w:val="24"/>
          <w:rPrChange w:id="15018" w:author="Kendra Wyant" w:date="2023-05-31T13:43:00Z">
            <w:rPr>
              <w:spacing w:val="34"/>
              <w:sz w:val="24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"https://www.ncbi.nlm.nih.gov/pubmed/27955689" \h</w:instrText>
      </w:r>
      <w:r w:rsidR="00765778">
        <w:fldChar w:fldCharType="separate"/>
      </w:r>
      <w:r>
        <w:rPr>
          <w:sz w:val="24"/>
        </w:rPr>
        <w:t>PMID:27955689</w:t>
      </w:r>
      <w:r w:rsidR="00765778">
        <w:rPr>
          <w:sz w:val="24"/>
        </w:rPr>
        <w:fldChar w:fldCharType="end"/>
      </w:r>
    </w:p>
    <w:p w14:paraId="6C7D2782" w14:textId="77777777" w:rsidR="00DC3B47" w:rsidRDefault="00DC3B47">
      <w:pPr>
        <w:pStyle w:val="BodyText"/>
        <w:spacing w:before="2"/>
        <w:rPr>
          <w:del w:id="15019" w:author="Kendra Wyant" w:date="2023-05-31T13:43:00Z"/>
          <w:sz w:val="35"/>
        </w:rPr>
      </w:pPr>
    </w:p>
    <w:p w14:paraId="604BABC1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688" w:firstLine="0"/>
        <w:rPr>
          <w:sz w:val="24"/>
        </w:rPr>
        <w:pPrChange w:id="15020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9" w:right="561"/>
          </w:pPr>
        </w:pPrChange>
      </w:pPr>
      <w:r>
        <w:rPr>
          <w:sz w:val="24"/>
        </w:rPr>
        <w:t>Gustafson</w:t>
      </w:r>
      <w:r>
        <w:rPr>
          <w:spacing w:val="-10"/>
          <w:sz w:val="24"/>
          <w:rPrChange w:id="15021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DH,</w:t>
      </w:r>
      <w:r>
        <w:rPr>
          <w:spacing w:val="-10"/>
          <w:sz w:val="24"/>
          <w:rPrChange w:id="15022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McTavish</w:t>
      </w:r>
      <w:r>
        <w:rPr>
          <w:spacing w:val="-10"/>
          <w:sz w:val="24"/>
          <w:rPrChange w:id="15023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FM,</w:t>
      </w:r>
      <w:r>
        <w:rPr>
          <w:spacing w:val="-10"/>
          <w:sz w:val="24"/>
          <w:rPrChange w:id="15024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Chih</w:t>
      </w:r>
      <w:r>
        <w:rPr>
          <w:spacing w:val="-9"/>
          <w:sz w:val="24"/>
          <w:rPrChange w:id="15025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M-Y,</w:t>
      </w:r>
      <w:r>
        <w:rPr>
          <w:spacing w:val="-9"/>
          <w:sz w:val="24"/>
          <w:rPrChange w:id="15026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Atwood</w:t>
      </w:r>
      <w:r>
        <w:rPr>
          <w:spacing w:val="-10"/>
          <w:sz w:val="24"/>
          <w:rPrChange w:id="15027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AK,</w:t>
      </w:r>
      <w:r>
        <w:rPr>
          <w:spacing w:val="-9"/>
          <w:sz w:val="24"/>
          <w:rPrChange w:id="15028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Johnson</w:t>
      </w:r>
      <w:r>
        <w:rPr>
          <w:spacing w:val="-10"/>
          <w:sz w:val="24"/>
          <w:rPrChange w:id="15029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RA,</w:t>
      </w:r>
      <w:r>
        <w:rPr>
          <w:spacing w:val="-10"/>
          <w:sz w:val="24"/>
          <w:rPrChange w:id="15030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Boyle</w:t>
      </w:r>
      <w:r>
        <w:rPr>
          <w:spacing w:val="-10"/>
          <w:sz w:val="24"/>
          <w:rPrChange w:id="15031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MG,</w:t>
      </w:r>
      <w:r>
        <w:rPr>
          <w:spacing w:val="-9"/>
          <w:sz w:val="24"/>
          <w:rPrChange w:id="15032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 xml:space="preserve">Levy </w:t>
      </w:r>
      <w:r>
        <w:rPr>
          <w:spacing w:val="-2"/>
          <w:sz w:val="24"/>
          <w:rPrChange w:id="15033" w:author="Kendra Wyant" w:date="2023-05-31T13:43:00Z">
            <w:rPr>
              <w:spacing w:val="-4"/>
              <w:sz w:val="24"/>
            </w:rPr>
          </w:rPrChange>
        </w:rPr>
        <w:t>MS,</w:t>
      </w:r>
      <w:r>
        <w:rPr>
          <w:spacing w:val="-7"/>
          <w:sz w:val="24"/>
          <w:rPrChange w:id="15034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035" w:author="Kendra Wyant" w:date="2023-05-31T13:43:00Z">
            <w:rPr>
              <w:spacing w:val="-4"/>
              <w:sz w:val="24"/>
            </w:rPr>
          </w:rPrChange>
        </w:rPr>
        <w:t>Driscoll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  <w:rPrChange w:id="15036" w:author="Kendra Wyant" w:date="2023-05-31T13:43:00Z">
            <w:rPr>
              <w:spacing w:val="-4"/>
              <w:sz w:val="24"/>
            </w:rPr>
          </w:rPrChange>
        </w:rPr>
        <w:t>H,</w:t>
      </w:r>
      <w:r>
        <w:rPr>
          <w:spacing w:val="-7"/>
          <w:sz w:val="24"/>
          <w:rPrChange w:id="15037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038" w:author="Kendra Wyant" w:date="2023-05-31T13:43:00Z">
            <w:rPr>
              <w:spacing w:val="-4"/>
              <w:sz w:val="24"/>
            </w:rPr>
          </w:rPrChange>
        </w:rPr>
        <w:t>Chisholm</w:t>
      </w:r>
      <w:r>
        <w:rPr>
          <w:spacing w:val="-7"/>
          <w:sz w:val="24"/>
          <w:rPrChange w:id="15039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040" w:author="Kendra Wyant" w:date="2023-05-31T13:43:00Z">
            <w:rPr>
              <w:spacing w:val="-4"/>
              <w:sz w:val="24"/>
            </w:rPr>
          </w:rPrChange>
        </w:rPr>
        <w:t>SM,</w:t>
      </w:r>
      <w:r>
        <w:rPr>
          <w:spacing w:val="-7"/>
          <w:sz w:val="24"/>
          <w:rPrChange w:id="15041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042" w:author="Kendra Wyant" w:date="2023-05-31T13:43:00Z">
            <w:rPr>
              <w:spacing w:val="-4"/>
              <w:sz w:val="24"/>
            </w:rPr>
          </w:rPrChange>
        </w:rPr>
        <w:t>Dillenburg</w:t>
      </w:r>
      <w:r>
        <w:rPr>
          <w:spacing w:val="-7"/>
          <w:sz w:val="24"/>
          <w:rPrChange w:id="15043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044" w:author="Kendra Wyant" w:date="2023-05-31T13:43:00Z">
            <w:rPr>
              <w:spacing w:val="-4"/>
              <w:sz w:val="24"/>
            </w:rPr>
          </w:rPrChange>
        </w:rPr>
        <w:t>L,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  <w:rPrChange w:id="15045" w:author="Kendra Wyant" w:date="2023-05-31T13:43:00Z">
            <w:rPr>
              <w:spacing w:val="-4"/>
              <w:sz w:val="24"/>
            </w:rPr>
          </w:rPrChange>
        </w:rPr>
        <w:t>Isham</w:t>
      </w:r>
      <w:r>
        <w:rPr>
          <w:spacing w:val="-7"/>
          <w:sz w:val="24"/>
          <w:rPrChange w:id="15046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047" w:author="Kendra Wyant" w:date="2023-05-31T13:43:00Z">
            <w:rPr>
              <w:spacing w:val="-4"/>
              <w:sz w:val="24"/>
            </w:rPr>
          </w:rPrChange>
        </w:rPr>
        <w:t>A,</w:t>
      </w:r>
      <w:r>
        <w:rPr>
          <w:spacing w:val="-7"/>
          <w:sz w:val="24"/>
          <w:rPrChange w:id="15048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049" w:author="Kendra Wyant" w:date="2023-05-31T13:43:00Z">
            <w:rPr>
              <w:spacing w:val="-4"/>
              <w:sz w:val="24"/>
            </w:rPr>
          </w:rPrChange>
        </w:rPr>
        <w:t>Shah</w:t>
      </w:r>
      <w:r>
        <w:rPr>
          <w:spacing w:val="-7"/>
          <w:sz w:val="24"/>
          <w:rPrChange w:id="15050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051" w:author="Kendra Wyant" w:date="2023-05-31T13:43:00Z">
            <w:rPr>
              <w:spacing w:val="-4"/>
              <w:sz w:val="24"/>
            </w:rPr>
          </w:rPrChange>
        </w:rPr>
        <w:t>D.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  <w:rPrChange w:id="15052" w:author="Kendra Wyant" w:date="2023-05-31T13:43:00Z">
            <w:rPr>
              <w:spacing w:val="-4"/>
              <w:sz w:val="24"/>
            </w:rPr>
          </w:rPrChange>
        </w:rPr>
        <w:t>A</w:t>
      </w:r>
      <w:r>
        <w:rPr>
          <w:spacing w:val="-7"/>
          <w:sz w:val="24"/>
          <w:rPrChange w:id="15053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054" w:author="Kendra Wyant" w:date="2023-05-31T13:43:00Z">
            <w:rPr>
              <w:spacing w:val="-4"/>
              <w:sz w:val="24"/>
            </w:rPr>
          </w:rPrChange>
        </w:rPr>
        <w:t>smartphone</w:t>
      </w:r>
      <w:r>
        <w:rPr>
          <w:spacing w:val="-7"/>
          <w:sz w:val="24"/>
          <w:rPrChange w:id="15055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056" w:author="Kendra Wyant" w:date="2023-05-31T13:43:00Z">
            <w:rPr>
              <w:spacing w:val="-4"/>
              <w:sz w:val="24"/>
            </w:rPr>
          </w:rPrChange>
        </w:rPr>
        <w:t>application</w:t>
      </w:r>
      <w:r>
        <w:rPr>
          <w:spacing w:val="-2"/>
          <w:sz w:val="24"/>
          <w:rPrChange w:id="15057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5058" w:author="Kendra Wyant" w:date="2023-05-31T13:43:00Z">
            <w:rPr>
              <w:spacing w:val="-4"/>
              <w:sz w:val="24"/>
            </w:rPr>
          </w:rPrChange>
        </w:rPr>
        <w:t>to</w:t>
      </w:r>
      <w:r>
        <w:rPr>
          <w:spacing w:val="-10"/>
          <w:sz w:val="24"/>
          <w:rPrChange w:id="15059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support</w:t>
      </w:r>
      <w:r>
        <w:rPr>
          <w:spacing w:val="-10"/>
          <w:sz w:val="24"/>
          <w:rPrChange w:id="15060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recovery</w:t>
      </w:r>
      <w:r>
        <w:rPr>
          <w:spacing w:val="-9"/>
          <w:sz w:val="24"/>
          <w:rPrChange w:id="15061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  <w:rPrChange w:id="15062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alcoholism:</w:t>
      </w:r>
      <w:r>
        <w:rPr>
          <w:spacing w:val="8"/>
          <w:sz w:val="24"/>
          <w:rPrChange w:id="15063" w:author="Kendra Wyant" w:date="2023-05-31T13:43:00Z">
            <w:rPr>
              <w:spacing w:val="12"/>
              <w:sz w:val="24"/>
            </w:rPr>
          </w:rPrChange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  <w:rPrChange w:id="15064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randomized</w:t>
      </w:r>
      <w:r>
        <w:rPr>
          <w:spacing w:val="-9"/>
          <w:sz w:val="24"/>
          <w:rPrChange w:id="15065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clinical</w:t>
      </w:r>
      <w:r>
        <w:rPr>
          <w:spacing w:val="-9"/>
          <w:sz w:val="24"/>
          <w:rPrChange w:id="15066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trial.</w:t>
      </w:r>
      <w:r>
        <w:rPr>
          <w:spacing w:val="8"/>
          <w:sz w:val="24"/>
          <w:rPrChange w:id="15067" w:author="Kendra Wyant" w:date="2023-05-31T13:43:00Z">
            <w:rPr>
              <w:spacing w:val="13"/>
              <w:sz w:val="24"/>
            </w:rPr>
          </w:rPrChange>
        </w:rPr>
        <w:t xml:space="preserve"> </w:t>
      </w:r>
      <w:r>
        <w:rPr>
          <w:i/>
          <w:sz w:val="24"/>
        </w:rPr>
        <w:t>JAMA</w:t>
      </w:r>
      <w:r>
        <w:rPr>
          <w:i/>
          <w:spacing w:val="-6"/>
          <w:sz w:val="24"/>
          <w:rPrChange w:id="15068" w:author="Kendra Wyant" w:date="2023-05-31T13:43:00Z">
            <w:rPr>
              <w:i/>
              <w:spacing w:val="-2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psychiatry </w:t>
      </w:r>
      <w:r>
        <w:rPr>
          <w:sz w:val="24"/>
        </w:rPr>
        <w:t>2014 May;71(5):566–572.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"https://www.ncbi.nlm.nih.gov/pubmed/24671165" \h</w:instrText>
      </w:r>
      <w:r w:rsidR="00765778">
        <w:fldChar w:fldCharType="separate"/>
      </w:r>
      <w:r>
        <w:rPr>
          <w:sz w:val="24"/>
        </w:rPr>
        <w:t>PMID:24671165</w:t>
      </w:r>
      <w:r w:rsidR="00765778">
        <w:rPr>
          <w:sz w:val="24"/>
        </w:rPr>
        <w:fldChar w:fldCharType="end"/>
      </w:r>
    </w:p>
    <w:p w14:paraId="186198DF" w14:textId="77777777" w:rsidR="00DC3B47" w:rsidRDefault="00DC3B47">
      <w:pPr>
        <w:pStyle w:val="BodyText"/>
        <w:spacing w:before="1"/>
        <w:rPr>
          <w:del w:id="15069" w:author="Kendra Wyant" w:date="2023-05-31T13:43:00Z"/>
          <w:sz w:val="35"/>
        </w:rPr>
      </w:pPr>
    </w:p>
    <w:p w14:paraId="73325330" w14:textId="77777777" w:rsidR="00DC3B47" w:rsidRDefault="004E27B8">
      <w:pPr>
        <w:pStyle w:val="ListParagraph"/>
        <w:numPr>
          <w:ilvl w:val="0"/>
          <w:numId w:val="5"/>
        </w:numPr>
        <w:tabs>
          <w:tab w:val="left" w:pos="564"/>
        </w:tabs>
        <w:spacing w:before="1"/>
        <w:ind w:left="563" w:hanging="405"/>
        <w:rPr>
          <w:del w:id="15070" w:author="Kendra Wyant" w:date="2023-05-31T13:43:00Z"/>
          <w:sz w:val="24"/>
        </w:rPr>
      </w:pPr>
      <w:r>
        <w:rPr>
          <w:sz w:val="24"/>
          <w:rPrChange w:id="15071" w:author="Kendra Wyant" w:date="2023-05-31T13:43:00Z">
            <w:rPr>
              <w:spacing w:val="-2"/>
              <w:sz w:val="24"/>
            </w:rPr>
          </w:rPrChange>
        </w:rPr>
        <w:t>Marlatt</w:t>
      </w:r>
      <w:r>
        <w:rPr>
          <w:spacing w:val="-10"/>
          <w:sz w:val="24"/>
          <w:rPrChange w:id="15072" w:author="Kendra Wyant" w:date="2023-05-31T13:43:00Z">
            <w:rPr>
              <w:spacing w:val="1"/>
              <w:sz w:val="24"/>
            </w:rPr>
          </w:rPrChange>
        </w:rPr>
        <w:t xml:space="preserve"> </w:t>
      </w:r>
      <w:r>
        <w:rPr>
          <w:sz w:val="24"/>
          <w:rPrChange w:id="15073" w:author="Kendra Wyant" w:date="2023-05-31T13:43:00Z">
            <w:rPr>
              <w:spacing w:val="-2"/>
              <w:sz w:val="24"/>
            </w:rPr>
          </w:rPrChange>
        </w:rPr>
        <w:t>GA,</w:t>
      </w:r>
      <w:r>
        <w:rPr>
          <w:spacing w:val="-10"/>
          <w:sz w:val="24"/>
          <w:rPrChange w:id="15074" w:author="Kendra Wyant" w:date="2023-05-31T13:43:00Z">
            <w:rPr>
              <w:spacing w:val="1"/>
              <w:sz w:val="24"/>
            </w:rPr>
          </w:rPrChange>
        </w:rPr>
        <w:t xml:space="preserve"> </w:t>
      </w:r>
      <w:r>
        <w:rPr>
          <w:sz w:val="24"/>
          <w:rPrChange w:id="15075" w:author="Kendra Wyant" w:date="2023-05-31T13:43:00Z">
            <w:rPr>
              <w:spacing w:val="-2"/>
              <w:sz w:val="24"/>
            </w:rPr>
          </w:rPrChange>
        </w:rPr>
        <w:t>Gordon</w:t>
      </w:r>
      <w:r>
        <w:rPr>
          <w:spacing w:val="-9"/>
          <w:sz w:val="24"/>
          <w:rPrChange w:id="15076" w:author="Kendra Wyant" w:date="2023-05-31T13:43:00Z">
            <w:rPr>
              <w:spacing w:val="2"/>
              <w:sz w:val="24"/>
            </w:rPr>
          </w:rPrChange>
        </w:rPr>
        <w:t xml:space="preserve"> </w:t>
      </w:r>
      <w:r>
        <w:rPr>
          <w:sz w:val="24"/>
          <w:rPrChange w:id="15077" w:author="Kendra Wyant" w:date="2023-05-31T13:43:00Z">
            <w:rPr>
              <w:spacing w:val="-2"/>
              <w:sz w:val="24"/>
            </w:rPr>
          </w:rPrChange>
        </w:rPr>
        <w:t>JR,</w:t>
      </w:r>
      <w:r>
        <w:rPr>
          <w:spacing w:val="-9"/>
          <w:sz w:val="24"/>
          <w:rPrChange w:id="15078" w:author="Kendra Wyant" w:date="2023-05-31T13:43:00Z">
            <w:rPr>
              <w:spacing w:val="2"/>
              <w:sz w:val="24"/>
            </w:rPr>
          </w:rPrChange>
        </w:rPr>
        <w:t xml:space="preserve"> </w:t>
      </w:r>
      <w:r>
        <w:rPr>
          <w:sz w:val="24"/>
          <w:rPrChange w:id="15079" w:author="Kendra Wyant" w:date="2023-05-31T13:43:00Z">
            <w:rPr>
              <w:spacing w:val="-2"/>
              <w:sz w:val="24"/>
            </w:rPr>
          </w:rPrChange>
        </w:rPr>
        <w:t>editors.</w:t>
      </w:r>
      <w:r>
        <w:rPr>
          <w:spacing w:val="7"/>
          <w:sz w:val="24"/>
          <w:rPrChange w:id="15080" w:author="Kendra Wyant" w:date="2023-05-31T13:43:00Z">
            <w:rPr>
              <w:spacing w:val="22"/>
              <w:sz w:val="24"/>
            </w:rPr>
          </w:rPrChange>
        </w:rPr>
        <w:t xml:space="preserve"> </w:t>
      </w:r>
      <w:r>
        <w:rPr>
          <w:sz w:val="24"/>
          <w:rPrChange w:id="15081" w:author="Kendra Wyant" w:date="2023-05-31T13:43:00Z">
            <w:rPr>
              <w:spacing w:val="-2"/>
              <w:sz w:val="24"/>
            </w:rPr>
          </w:rPrChange>
        </w:rPr>
        <w:t>Relapse</w:t>
      </w:r>
      <w:r>
        <w:rPr>
          <w:spacing w:val="-10"/>
          <w:sz w:val="24"/>
          <w:rPrChange w:id="15082" w:author="Kendra Wyant" w:date="2023-05-31T13:43:00Z">
            <w:rPr>
              <w:spacing w:val="1"/>
              <w:sz w:val="24"/>
            </w:rPr>
          </w:rPrChange>
        </w:rPr>
        <w:t xml:space="preserve"> </w:t>
      </w:r>
      <w:r>
        <w:rPr>
          <w:sz w:val="24"/>
          <w:rPrChange w:id="15083" w:author="Kendra Wyant" w:date="2023-05-31T13:43:00Z">
            <w:rPr>
              <w:spacing w:val="-2"/>
              <w:sz w:val="24"/>
            </w:rPr>
          </w:rPrChange>
        </w:rPr>
        <w:t>Prevention:</w:t>
      </w:r>
      <w:r>
        <w:rPr>
          <w:spacing w:val="8"/>
          <w:sz w:val="24"/>
          <w:rPrChange w:id="15084" w:author="Kendra Wyant" w:date="2023-05-31T13:43:00Z">
            <w:rPr>
              <w:spacing w:val="23"/>
              <w:sz w:val="24"/>
            </w:rPr>
          </w:rPrChange>
        </w:rPr>
        <w:t xml:space="preserve"> </w:t>
      </w:r>
      <w:r>
        <w:rPr>
          <w:sz w:val="24"/>
          <w:rPrChange w:id="15085" w:author="Kendra Wyant" w:date="2023-05-31T13:43:00Z">
            <w:rPr>
              <w:spacing w:val="-2"/>
              <w:sz w:val="24"/>
            </w:rPr>
          </w:rPrChange>
        </w:rPr>
        <w:t>Maintenance</w:t>
      </w:r>
      <w:r>
        <w:rPr>
          <w:spacing w:val="-9"/>
          <w:sz w:val="24"/>
          <w:rPrChange w:id="15086" w:author="Kendra Wyant" w:date="2023-05-31T13:43:00Z">
            <w:rPr>
              <w:spacing w:val="1"/>
              <w:sz w:val="24"/>
            </w:rPr>
          </w:rPrChange>
        </w:rPr>
        <w:t xml:space="preserve"> </w:t>
      </w:r>
      <w:r>
        <w:rPr>
          <w:sz w:val="24"/>
          <w:rPrChange w:id="15087" w:author="Kendra Wyant" w:date="2023-05-31T13:43:00Z">
            <w:rPr>
              <w:spacing w:val="-2"/>
              <w:sz w:val="24"/>
            </w:rPr>
          </w:rPrChange>
        </w:rPr>
        <w:t>Strategies</w:t>
      </w:r>
      <w:r>
        <w:rPr>
          <w:spacing w:val="-10"/>
          <w:sz w:val="24"/>
          <w:rPrChange w:id="15088" w:author="Kendra Wyant" w:date="2023-05-31T13:43:00Z">
            <w:rPr>
              <w:spacing w:val="1"/>
              <w:sz w:val="24"/>
            </w:rPr>
          </w:rPrChange>
        </w:rPr>
        <w:t xml:space="preserve"> </w:t>
      </w:r>
      <w:r>
        <w:rPr>
          <w:sz w:val="24"/>
          <w:rPrChange w:id="15089" w:author="Kendra Wyant" w:date="2023-05-31T13:43:00Z">
            <w:rPr>
              <w:spacing w:val="-2"/>
              <w:sz w:val="24"/>
            </w:rPr>
          </w:rPrChange>
        </w:rPr>
        <w:t>in</w:t>
      </w:r>
      <w:r>
        <w:rPr>
          <w:spacing w:val="-10"/>
          <w:sz w:val="24"/>
          <w:rPrChange w:id="15090" w:author="Kendra Wyant" w:date="2023-05-31T13:43:00Z">
            <w:rPr>
              <w:spacing w:val="1"/>
              <w:sz w:val="24"/>
            </w:rPr>
          </w:rPrChange>
        </w:rPr>
        <w:t xml:space="preserve"> </w:t>
      </w:r>
      <w:r>
        <w:rPr>
          <w:sz w:val="24"/>
          <w:rPrChange w:id="15091" w:author="Kendra Wyant" w:date="2023-05-31T13:43:00Z">
            <w:rPr>
              <w:spacing w:val="-5"/>
              <w:sz w:val="24"/>
            </w:rPr>
          </w:rPrChange>
        </w:rPr>
        <w:t>the</w:t>
      </w:r>
    </w:p>
    <w:p w14:paraId="6CAE50C5" w14:textId="77777777" w:rsidR="00DC3B47" w:rsidRDefault="00DC3B47">
      <w:pPr>
        <w:rPr>
          <w:del w:id="15092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65D8AFA" w14:textId="77777777" w:rsidR="00DC3B47" w:rsidRDefault="00DC3B47">
      <w:pPr>
        <w:pStyle w:val="BodyText"/>
        <w:rPr>
          <w:del w:id="15093" w:author="Kendra Wyant" w:date="2023-05-31T13:43:00Z"/>
          <w:sz w:val="9"/>
        </w:rPr>
      </w:pPr>
    </w:p>
    <w:p w14:paraId="5208F4E9" w14:textId="7DA98AEF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811" w:firstLine="0"/>
        <w:rPr>
          <w:sz w:val="24"/>
          <w:rPrChange w:id="15094" w:author="Kendra Wyant" w:date="2023-05-31T13:43:00Z">
            <w:rPr/>
          </w:rPrChange>
        </w:rPr>
        <w:pPrChange w:id="15095" w:author="Kendra Wyant" w:date="2023-05-31T13:43:00Z">
          <w:pPr>
            <w:pStyle w:val="BodyText"/>
            <w:spacing w:before="118" w:line="355" w:lineRule="auto"/>
            <w:ind w:left="160" w:right="1038" w:hanging="9"/>
          </w:pPr>
        </w:pPrChange>
      </w:pPr>
      <w:ins w:id="15096" w:author="Kendra Wyant" w:date="2023-05-31T13:43:00Z">
        <w:r>
          <w:rPr>
            <w:sz w:val="24"/>
          </w:rPr>
          <w:t xml:space="preserve"> </w:t>
        </w:r>
      </w:ins>
      <w:r>
        <w:rPr>
          <w:sz w:val="24"/>
          <w:rPrChange w:id="15097" w:author="Kendra Wyant" w:date="2023-05-31T13:43:00Z">
            <w:rPr>
              <w:spacing w:val="-2"/>
            </w:rPr>
          </w:rPrChange>
        </w:rPr>
        <w:t>Treatment</w:t>
      </w:r>
      <w:r>
        <w:rPr>
          <w:spacing w:val="-5"/>
          <w:sz w:val="24"/>
          <w:rPrChange w:id="15098" w:author="Kendra Wyant" w:date="2023-05-31T13:43:00Z">
            <w:rPr>
              <w:spacing w:val="-6"/>
            </w:rPr>
          </w:rPrChange>
        </w:rPr>
        <w:t xml:space="preserve"> </w:t>
      </w:r>
      <w:r>
        <w:rPr>
          <w:sz w:val="24"/>
          <w:rPrChange w:id="15099" w:author="Kendra Wyant" w:date="2023-05-31T13:43:00Z">
            <w:rPr>
              <w:spacing w:val="-2"/>
            </w:rPr>
          </w:rPrChange>
        </w:rPr>
        <w:t>of</w:t>
      </w:r>
      <w:r>
        <w:rPr>
          <w:spacing w:val="-4"/>
          <w:sz w:val="24"/>
          <w:rPrChange w:id="15100" w:author="Kendra Wyant" w:date="2023-05-31T13:43:00Z">
            <w:rPr>
              <w:spacing w:val="-6"/>
            </w:rPr>
          </w:rPrChange>
        </w:rPr>
        <w:t xml:space="preserve"> </w:t>
      </w:r>
      <w:r>
        <w:rPr>
          <w:sz w:val="24"/>
          <w:rPrChange w:id="15101" w:author="Kendra Wyant" w:date="2023-05-31T13:43:00Z">
            <w:rPr>
              <w:spacing w:val="-2"/>
            </w:rPr>
          </w:rPrChange>
        </w:rPr>
        <w:t>Addictive</w:t>
      </w:r>
      <w:r>
        <w:rPr>
          <w:spacing w:val="-4"/>
          <w:sz w:val="24"/>
          <w:rPrChange w:id="15102" w:author="Kendra Wyant" w:date="2023-05-31T13:43:00Z">
            <w:rPr>
              <w:spacing w:val="-6"/>
            </w:rPr>
          </w:rPrChange>
        </w:rPr>
        <w:t xml:space="preserve"> </w:t>
      </w:r>
      <w:r>
        <w:rPr>
          <w:sz w:val="24"/>
          <w:rPrChange w:id="15103" w:author="Kendra Wyant" w:date="2023-05-31T13:43:00Z">
            <w:rPr>
              <w:spacing w:val="-2"/>
            </w:rPr>
          </w:rPrChange>
        </w:rPr>
        <w:t>Behaviors.</w:t>
      </w:r>
      <w:r>
        <w:rPr>
          <w:spacing w:val="15"/>
          <w:sz w:val="24"/>
          <w:rPrChange w:id="15104" w:author="Kendra Wyant" w:date="2023-05-31T13:43:00Z">
            <w:rPr>
              <w:spacing w:val="12"/>
            </w:rPr>
          </w:rPrChange>
        </w:rPr>
        <w:t xml:space="preserve"> </w:t>
      </w:r>
      <w:r>
        <w:rPr>
          <w:sz w:val="24"/>
          <w:rPrChange w:id="15105" w:author="Kendra Wyant" w:date="2023-05-31T13:43:00Z">
            <w:rPr>
              <w:spacing w:val="-2"/>
            </w:rPr>
          </w:rPrChange>
        </w:rPr>
        <w:t>First</w:t>
      </w:r>
      <w:r>
        <w:rPr>
          <w:spacing w:val="-5"/>
          <w:sz w:val="24"/>
          <w:rPrChange w:id="15106" w:author="Kendra Wyant" w:date="2023-05-31T13:43:00Z">
            <w:rPr>
              <w:spacing w:val="-6"/>
            </w:rPr>
          </w:rPrChange>
        </w:rPr>
        <w:t xml:space="preserve"> </w:t>
      </w:r>
      <w:r>
        <w:rPr>
          <w:sz w:val="24"/>
          <w:rPrChange w:id="15107" w:author="Kendra Wyant" w:date="2023-05-31T13:43:00Z">
            <w:rPr>
              <w:spacing w:val="-2"/>
            </w:rPr>
          </w:rPrChange>
        </w:rPr>
        <w:t>edition.</w:t>
      </w:r>
      <w:r>
        <w:rPr>
          <w:spacing w:val="15"/>
          <w:sz w:val="24"/>
          <w:rPrChange w:id="15108" w:author="Kendra Wyant" w:date="2023-05-31T13:43:00Z">
            <w:rPr>
              <w:spacing w:val="13"/>
            </w:rPr>
          </w:rPrChange>
        </w:rPr>
        <w:t xml:space="preserve"> </w:t>
      </w:r>
      <w:r>
        <w:rPr>
          <w:sz w:val="24"/>
          <w:rPrChange w:id="15109" w:author="Kendra Wyant" w:date="2023-05-31T13:43:00Z">
            <w:rPr>
              <w:spacing w:val="-2"/>
            </w:rPr>
          </w:rPrChange>
        </w:rPr>
        <w:t>New</w:t>
      </w:r>
      <w:r>
        <w:rPr>
          <w:spacing w:val="-5"/>
          <w:sz w:val="24"/>
          <w:rPrChange w:id="15110" w:author="Kendra Wyant" w:date="2023-05-31T13:43:00Z">
            <w:rPr>
              <w:spacing w:val="-6"/>
            </w:rPr>
          </w:rPrChange>
        </w:rPr>
        <w:t xml:space="preserve"> </w:t>
      </w:r>
      <w:r>
        <w:rPr>
          <w:sz w:val="24"/>
          <w:rPrChange w:id="15111" w:author="Kendra Wyant" w:date="2023-05-31T13:43:00Z">
            <w:rPr>
              <w:spacing w:val="-2"/>
            </w:rPr>
          </w:rPrChange>
        </w:rPr>
        <w:t>York:</w:t>
      </w:r>
      <w:r>
        <w:rPr>
          <w:spacing w:val="14"/>
          <w:sz w:val="24"/>
          <w:rPrChange w:id="15112" w:author="Kendra Wyant" w:date="2023-05-31T13:43:00Z">
            <w:rPr>
              <w:spacing w:val="12"/>
            </w:rPr>
          </w:rPrChange>
        </w:rPr>
        <w:t xml:space="preserve"> </w:t>
      </w:r>
      <w:r>
        <w:rPr>
          <w:sz w:val="24"/>
          <w:rPrChange w:id="15113" w:author="Kendra Wyant" w:date="2023-05-31T13:43:00Z">
            <w:rPr>
              <w:spacing w:val="-2"/>
            </w:rPr>
          </w:rPrChange>
        </w:rPr>
        <w:t>The</w:t>
      </w:r>
      <w:r>
        <w:rPr>
          <w:spacing w:val="-4"/>
          <w:sz w:val="24"/>
          <w:rPrChange w:id="15114" w:author="Kendra Wyant" w:date="2023-05-31T13:43:00Z">
            <w:rPr>
              <w:spacing w:val="-6"/>
            </w:rPr>
          </w:rPrChange>
        </w:rPr>
        <w:t xml:space="preserve"> </w:t>
      </w:r>
      <w:r>
        <w:rPr>
          <w:sz w:val="24"/>
          <w:rPrChange w:id="15115" w:author="Kendra Wyant" w:date="2023-05-31T13:43:00Z">
            <w:rPr>
              <w:spacing w:val="-2"/>
            </w:rPr>
          </w:rPrChange>
        </w:rPr>
        <w:t>Guilford</w:t>
      </w:r>
      <w:r>
        <w:rPr>
          <w:spacing w:val="-4"/>
          <w:sz w:val="24"/>
          <w:rPrChange w:id="15116" w:author="Kendra Wyant" w:date="2023-05-31T13:43:00Z">
            <w:rPr>
              <w:spacing w:val="-6"/>
            </w:rPr>
          </w:rPrChange>
        </w:rPr>
        <w:t xml:space="preserve"> </w:t>
      </w:r>
      <w:r>
        <w:rPr>
          <w:sz w:val="24"/>
          <w:rPrChange w:id="15117" w:author="Kendra Wyant" w:date="2023-05-31T13:43:00Z">
            <w:rPr>
              <w:spacing w:val="-2"/>
            </w:rPr>
          </w:rPrChange>
        </w:rPr>
        <w:t>Press;</w:t>
      </w:r>
      <w:r>
        <w:rPr>
          <w:spacing w:val="-4"/>
          <w:sz w:val="24"/>
          <w:rPrChange w:id="15118" w:author="Kendra Wyant" w:date="2023-05-31T13:43:00Z">
            <w:rPr>
              <w:spacing w:val="-6"/>
            </w:rPr>
          </w:rPrChange>
        </w:rPr>
        <w:t xml:space="preserve"> </w:t>
      </w:r>
      <w:r>
        <w:rPr>
          <w:sz w:val="24"/>
          <w:rPrChange w:id="15119" w:author="Kendra Wyant" w:date="2023-05-31T13:43:00Z">
            <w:rPr>
              <w:spacing w:val="-2"/>
            </w:rPr>
          </w:rPrChange>
        </w:rPr>
        <w:t xml:space="preserve">1985. </w:t>
      </w:r>
      <w:r>
        <w:rPr>
          <w:spacing w:val="-2"/>
          <w:sz w:val="24"/>
          <w:rPrChange w:id="15120" w:author="Kendra Wyant" w:date="2023-05-31T13:43:00Z">
            <w:rPr>
              <w:spacing w:val="-2"/>
            </w:rPr>
          </w:rPrChange>
        </w:rPr>
        <w:t>ISBN:978-0-89862-009-2</w:t>
      </w:r>
    </w:p>
    <w:p w14:paraId="3CA87AC4" w14:textId="77777777" w:rsidR="003146FC" w:rsidRDefault="003146FC">
      <w:pPr>
        <w:spacing w:line="355" w:lineRule="auto"/>
        <w:rPr>
          <w:ins w:id="15121" w:author="Kendra Wyant" w:date="2023-05-31T13:43:00Z"/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267A8F2A" w14:textId="77777777" w:rsidR="003146FC" w:rsidRDefault="003146FC">
      <w:pPr>
        <w:pStyle w:val="BodyText"/>
        <w:rPr>
          <w:sz w:val="9"/>
          <w:rPrChange w:id="15122" w:author="Kendra Wyant" w:date="2023-05-31T13:43:00Z">
            <w:rPr>
              <w:sz w:val="35"/>
            </w:rPr>
          </w:rPrChange>
        </w:rPr>
        <w:pPrChange w:id="15123" w:author="Kendra Wyant" w:date="2023-05-31T13:43:00Z">
          <w:pPr>
            <w:pStyle w:val="BodyText"/>
            <w:spacing w:before="4"/>
          </w:pPr>
        </w:pPrChange>
      </w:pPr>
    </w:p>
    <w:p w14:paraId="46D30F8E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118" w:line="355" w:lineRule="auto"/>
        <w:ind w:right="649" w:firstLine="0"/>
        <w:rPr>
          <w:sz w:val="24"/>
        </w:rPr>
        <w:pPrChange w:id="15124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right="649"/>
          </w:pPr>
        </w:pPrChange>
      </w:pPr>
      <w:r>
        <w:rPr>
          <w:spacing w:val="-2"/>
          <w:sz w:val="24"/>
        </w:rPr>
        <w:t>Marlatt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GA,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Donovan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DM,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editors.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Relapse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Prevention,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Second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Edition: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 xml:space="preserve">Maintenance </w:t>
      </w:r>
      <w:r>
        <w:rPr>
          <w:sz w:val="24"/>
        </w:rPr>
        <w:t>Strategies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Treatment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Addictive</w:t>
      </w:r>
      <w:r>
        <w:rPr>
          <w:spacing w:val="-9"/>
          <w:sz w:val="24"/>
        </w:rPr>
        <w:t xml:space="preserve"> </w:t>
      </w:r>
      <w:r>
        <w:rPr>
          <w:sz w:val="24"/>
        </w:rPr>
        <w:t>Behaviors.</w:t>
      </w:r>
      <w:r>
        <w:rPr>
          <w:spacing w:val="7"/>
          <w:sz w:val="24"/>
        </w:rPr>
        <w:t xml:space="preserve"> </w:t>
      </w:r>
      <w:r>
        <w:rPr>
          <w:sz w:val="24"/>
        </w:rPr>
        <w:t>2nd</w:t>
      </w:r>
      <w:r>
        <w:rPr>
          <w:spacing w:val="-10"/>
          <w:sz w:val="24"/>
        </w:rPr>
        <w:t xml:space="preserve"> </w:t>
      </w:r>
      <w:r>
        <w:rPr>
          <w:sz w:val="24"/>
        </w:rPr>
        <w:t>edition.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z w:val="24"/>
        </w:rPr>
        <w:t>York</w:t>
      </w:r>
      <w:r>
        <w:rPr>
          <w:spacing w:val="-10"/>
          <w:sz w:val="24"/>
        </w:rPr>
        <w:t xml:space="preserve"> </w:t>
      </w:r>
      <w:r>
        <w:rPr>
          <w:sz w:val="24"/>
        </w:rPr>
        <w:t>London:</w:t>
      </w:r>
      <w:r>
        <w:rPr>
          <w:spacing w:val="7"/>
          <w:sz w:val="24"/>
        </w:rPr>
        <w:t xml:space="preserve"> </w:t>
      </w:r>
      <w:r>
        <w:rPr>
          <w:sz w:val="24"/>
        </w:rPr>
        <w:t>The Guilford Press; 2007.</w:t>
      </w:r>
      <w:r>
        <w:rPr>
          <w:spacing w:val="40"/>
          <w:sz w:val="24"/>
        </w:rPr>
        <w:t xml:space="preserve"> </w:t>
      </w:r>
      <w:r>
        <w:rPr>
          <w:sz w:val="24"/>
        </w:rPr>
        <w:t>ISBN:978-1-59385-641-0</w:t>
      </w:r>
    </w:p>
    <w:p w14:paraId="04827E7F" w14:textId="77777777" w:rsidR="00DC3B47" w:rsidRDefault="00DC3B47">
      <w:pPr>
        <w:pStyle w:val="BodyText"/>
        <w:spacing w:before="2"/>
        <w:rPr>
          <w:del w:id="15125" w:author="Kendra Wyant" w:date="2023-05-31T13:43:00Z"/>
          <w:sz w:val="35"/>
        </w:rPr>
      </w:pPr>
    </w:p>
    <w:p w14:paraId="2A089780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832" w:firstLine="0"/>
        <w:rPr>
          <w:sz w:val="24"/>
        </w:rPr>
        <w:pPrChange w:id="15126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before="1" w:line="355" w:lineRule="auto"/>
            <w:ind w:left="147" w:right="838" w:firstLine="6"/>
          </w:pPr>
        </w:pPrChange>
      </w:pPr>
      <w:r>
        <w:rPr>
          <w:spacing w:val="-2"/>
          <w:sz w:val="24"/>
        </w:rPr>
        <w:t>Larimer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Palmer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Marlatt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GA.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Relapse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prevention.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overview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Marlatt’s </w:t>
      </w:r>
      <w:r>
        <w:rPr>
          <w:sz w:val="24"/>
        </w:rPr>
        <w:t>cognitive-behavioral model.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Alcohol Research &amp; Health: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The Journal of the National Institute on Alcohol Abuse and Alcoholism </w:t>
      </w:r>
      <w:r>
        <w:rPr>
          <w:sz w:val="24"/>
        </w:rPr>
        <w:t>1999;23(2):151–160.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"https://www.ncbi.nlm.nih.gov/pubmed/10890810" \h</w:instrText>
      </w:r>
      <w:r w:rsidR="00765778">
        <w:fldChar w:fldCharType="separate"/>
      </w:r>
      <w:r>
        <w:rPr>
          <w:sz w:val="24"/>
        </w:rPr>
        <w:t>PMID:10890810</w:t>
      </w:r>
      <w:r w:rsidR="00765778">
        <w:rPr>
          <w:sz w:val="24"/>
        </w:rPr>
        <w:fldChar w:fldCharType="end"/>
      </w:r>
    </w:p>
    <w:p w14:paraId="1D3B806B" w14:textId="77777777" w:rsidR="00DC3B47" w:rsidRDefault="00DC3B47">
      <w:pPr>
        <w:pStyle w:val="BodyText"/>
        <w:spacing w:before="2"/>
        <w:rPr>
          <w:del w:id="15127" w:author="Kendra Wyant" w:date="2023-05-31T13:43:00Z"/>
          <w:sz w:val="35"/>
        </w:rPr>
      </w:pPr>
    </w:p>
    <w:p w14:paraId="26A8C5F8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775" w:firstLine="0"/>
        <w:rPr>
          <w:sz w:val="24"/>
        </w:rPr>
        <w:pPrChange w:id="15128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right="782" w:hanging="6"/>
          </w:pPr>
        </w:pPrChange>
      </w:pPr>
      <w:r>
        <w:rPr>
          <w:spacing w:val="-2"/>
          <w:sz w:val="24"/>
        </w:rPr>
        <w:t>Witkiewitz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K,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Marlatt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GA.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Emphasis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interpersonal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factors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dynamic</w:t>
      </w:r>
      <w:r>
        <w:rPr>
          <w:spacing w:val="-7"/>
          <w:sz w:val="24"/>
          <w:rPrChange w:id="15129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pacing w:val="-2"/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relapse.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The American Psychologist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2005;60(4):341–342.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"https://www.ncbi.nlm.nih.gov/pubmed/15943533" \h</w:instrText>
      </w:r>
      <w:r w:rsidR="00765778">
        <w:fldChar w:fldCharType="separate"/>
      </w:r>
      <w:r>
        <w:rPr>
          <w:sz w:val="24"/>
        </w:rPr>
        <w:t>PMID:15943533</w:t>
      </w:r>
      <w:r w:rsidR="00765778">
        <w:rPr>
          <w:sz w:val="24"/>
        </w:rPr>
        <w:fldChar w:fldCharType="end"/>
      </w:r>
    </w:p>
    <w:p w14:paraId="0EBA37C8" w14:textId="77777777" w:rsidR="00DC3B47" w:rsidRDefault="00DC3B47">
      <w:pPr>
        <w:pStyle w:val="BodyText"/>
        <w:spacing w:before="4"/>
        <w:rPr>
          <w:del w:id="15130" w:author="Kendra Wyant" w:date="2023-05-31T13:43:00Z"/>
          <w:sz w:val="35"/>
        </w:rPr>
      </w:pPr>
    </w:p>
    <w:p w14:paraId="33BF84F9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7" w:line="355" w:lineRule="auto"/>
        <w:ind w:right="771" w:firstLine="0"/>
        <w:rPr>
          <w:sz w:val="24"/>
        </w:rPr>
        <w:pPrChange w:id="15131" w:author="Kendra Wyant" w:date="2023-05-31T13:43:00Z">
          <w:pPr>
            <w:pStyle w:val="ListParagraph"/>
            <w:numPr>
              <w:numId w:val="5"/>
            </w:numPr>
            <w:tabs>
              <w:tab w:val="left" w:pos="556"/>
            </w:tabs>
            <w:spacing w:line="355" w:lineRule="auto"/>
            <w:ind w:left="147" w:right="556" w:firstLine="7"/>
            <w:jc w:val="both"/>
          </w:pPr>
        </w:pPrChange>
      </w:pPr>
      <w:r>
        <w:rPr>
          <w:spacing w:val="-4"/>
          <w:sz w:val="24"/>
        </w:rPr>
        <w:t>Carpenter SM, Menictas</w:t>
      </w:r>
      <w:r>
        <w:rPr>
          <w:spacing w:val="-4"/>
          <w:sz w:val="24"/>
          <w:rPrChange w:id="15132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4"/>
          <w:sz w:val="24"/>
        </w:rPr>
        <w:t>M, Nahum-Shani I, Wetter DW, Murphy SA.</w:t>
      </w:r>
      <w:r>
        <w:rPr>
          <w:spacing w:val="-4"/>
          <w:sz w:val="24"/>
          <w:rPrChange w:id="15133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pacing w:val="-4"/>
          <w:sz w:val="24"/>
        </w:rPr>
        <w:t xml:space="preserve">Developments </w:t>
      </w:r>
      <w:r>
        <w:rPr>
          <w:sz w:val="24"/>
          <w:rPrChange w:id="15134" w:author="Kendra Wyant" w:date="2023-05-31T13:43:00Z">
            <w:rPr>
              <w:spacing w:val="-4"/>
              <w:sz w:val="24"/>
            </w:rPr>
          </w:rPrChange>
        </w:rPr>
        <w:t>in</w:t>
      </w:r>
      <w:r>
        <w:rPr>
          <w:spacing w:val="-8"/>
          <w:sz w:val="24"/>
          <w:rPrChange w:id="15135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5136" w:author="Kendra Wyant" w:date="2023-05-31T13:43:00Z">
            <w:rPr>
              <w:spacing w:val="-4"/>
              <w:sz w:val="24"/>
            </w:rPr>
          </w:rPrChange>
        </w:rPr>
        <w:t>Mobile</w:t>
      </w:r>
      <w:r>
        <w:rPr>
          <w:spacing w:val="-8"/>
          <w:sz w:val="24"/>
          <w:rPrChange w:id="1513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5138" w:author="Kendra Wyant" w:date="2023-05-31T13:43:00Z">
            <w:rPr>
              <w:spacing w:val="-4"/>
              <w:sz w:val="24"/>
            </w:rPr>
          </w:rPrChange>
        </w:rPr>
        <w:t>Health</w:t>
      </w:r>
      <w:r>
        <w:rPr>
          <w:spacing w:val="-8"/>
          <w:sz w:val="24"/>
          <w:rPrChange w:id="1513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5140" w:author="Kendra Wyant" w:date="2023-05-31T13:43:00Z">
            <w:rPr>
              <w:spacing w:val="-4"/>
              <w:sz w:val="24"/>
            </w:rPr>
          </w:rPrChange>
        </w:rPr>
        <w:t>Just-in-Time</w:t>
      </w:r>
      <w:r>
        <w:rPr>
          <w:spacing w:val="-8"/>
          <w:sz w:val="24"/>
          <w:rPrChange w:id="1514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5142" w:author="Kendra Wyant" w:date="2023-05-31T13:43:00Z">
            <w:rPr>
              <w:spacing w:val="-4"/>
              <w:sz w:val="24"/>
            </w:rPr>
          </w:rPrChange>
        </w:rPr>
        <w:t>Adaptive</w:t>
      </w:r>
      <w:r>
        <w:rPr>
          <w:spacing w:val="-8"/>
          <w:sz w:val="24"/>
          <w:rPrChange w:id="1514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5144" w:author="Kendra Wyant" w:date="2023-05-31T13:43:00Z">
            <w:rPr>
              <w:spacing w:val="-4"/>
              <w:sz w:val="24"/>
            </w:rPr>
          </w:rPrChange>
        </w:rPr>
        <w:t>Interventions</w:t>
      </w:r>
      <w:r>
        <w:rPr>
          <w:spacing w:val="-8"/>
          <w:sz w:val="24"/>
          <w:rPrChange w:id="1514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5146" w:author="Kendra Wyant" w:date="2023-05-31T13:43:00Z">
            <w:rPr>
              <w:spacing w:val="-4"/>
              <w:sz w:val="24"/>
            </w:rPr>
          </w:rPrChange>
        </w:rPr>
        <w:t>for</w:t>
      </w:r>
      <w:r>
        <w:rPr>
          <w:spacing w:val="-8"/>
          <w:sz w:val="24"/>
          <w:rPrChange w:id="1514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5148" w:author="Kendra Wyant" w:date="2023-05-31T13:43:00Z">
            <w:rPr>
              <w:spacing w:val="-4"/>
              <w:sz w:val="24"/>
            </w:rPr>
          </w:rPrChange>
        </w:rPr>
        <w:t>Addiction</w:t>
      </w:r>
      <w:r>
        <w:rPr>
          <w:spacing w:val="-8"/>
          <w:sz w:val="24"/>
          <w:rPrChange w:id="1514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  <w:rPrChange w:id="15150" w:author="Kendra Wyant" w:date="2023-05-31T13:43:00Z">
            <w:rPr>
              <w:spacing w:val="-4"/>
              <w:sz w:val="24"/>
            </w:rPr>
          </w:rPrChange>
        </w:rPr>
        <w:t>Science.</w:t>
      </w:r>
      <w:r>
        <w:rPr>
          <w:spacing w:val="9"/>
          <w:sz w:val="24"/>
          <w:rPrChange w:id="15151" w:author="Kendra Wyant" w:date="2023-05-31T13:43:00Z">
            <w:rPr>
              <w:spacing w:val="10"/>
              <w:sz w:val="24"/>
            </w:rPr>
          </w:rPrChange>
        </w:rPr>
        <w:t xml:space="preserve"> </w:t>
      </w:r>
      <w:r>
        <w:rPr>
          <w:i/>
          <w:sz w:val="24"/>
          <w:rPrChange w:id="15152" w:author="Kendra Wyant" w:date="2023-05-31T13:43:00Z">
            <w:rPr>
              <w:i/>
              <w:spacing w:val="-4"/>
              <w:sz w:val="24"/>
            </w:rPr>
          </w:rPrChange>
        </w:rPr>
        <w:t>Current</w:t>
      </w:r>
      <w:r>
        <w:rPr>
          <w:i/>
          <w:sz w:val="24"/>
          <w:rPrChange w:id="15153" w:author="Kendra Wyant" w:date="2023-05-31T13:43:00Z">
            <w:rPr>
              <w:i/>
              <w:spacing w:val="-5"/>
              <w:sz w:val="24"/>
            </w:rPr>
          </w:rPrChange>
        </w:rPr>
        <w:t xml:space="preserve"> </w:t>
      </w:r>
      <w:r>
        <w:rPr>
          <w:i/>
          <w:sz w:val="24"/>
          <w:rPrChange w:id="15154" w:author="Kendra Wyant" w:date="2023-05-31T13:43:00Z">
            <w:rPr>
              <w:i/>
              <w:spacing w:val="-4"/>
              <w:sz w:val="24"/>
            </w:rPr>
          </w:rPrChange>
        </w:rPr>
        <w:t xml:space="preserve">Addiction </w:t>
      </w:r>
      <w:r>
        <w:rPr>
          <w:i/>
          <w:sz w:val="24"/>
        </w:rPr>
        <w:t xml:space="preserve">Reports </w:t>
      </w:r>
      <w:r>
        <w:rPr>
          <w:sz w:val="24"/>
        </w:rPr>
        <w:t>2020 Sep;7(3):280–290.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"https://www.ncbi.nlm.nih.gov/pubmed/33747711" \h</w:instrText>
      </w:r>
      <w:r w:rsidR="00765778">
        <w:fldChar w:fldCharType="separate"/>
      </w:r>
      <w:r>
        <w:rPr>
          <w:sz w:val="24"/>
        </w:rPr>
        <w:t>PMID:33747711</w:t>
      </w:r>
      <w:r w:rsidR="00765778">
        <w:rPr>
          <w:sz w:val="24"/>
        </w:rPr>
        <w:fldChar w:fldCharType="end"/>
      </w:r>
    </w:p>
    <w:p w14:paraId="18FA9BE5" w14:textId="77777777" w:rsidR="00DC3B47" w:rsidRDefault="00DC3B47">
      <w:pPr>
        <w:pStyle w:val="BodyText"/>
        <w:spacing w:before="3"/>
        <w:rPr>
          <w:del w:id="15155" w:author="Kendra Wyant" w:date="2023-05-31T13:43:00Z"/>
          <w:sz w:val="35"/>
        </w:rPr>
      </w:pPr>
    </w:p>
    <w:p w14:paraId="555D220B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940" w:firstLine="0"/>
        <w:rPr>
          <w:sz w:val="24"/>
        </w:rPr>
        <w:pPrChange w:id="15156" w:author="Kendra Wyant" w:date="2023-05-31T13:43:00Z">
          <w:pPr>
            <w:pStyle w:val="ListParagraph"/>
            <w:numPr>
              <w:numId w:val="5"/>
            </w:numPr>
            <w:tabs>
              <w:tab w:val="left" w:pos="552"/>
            </w:tabs>
            <w:spacing w:line="355" w:lineRule="auto"/>
            <w:ind w:left="151" w:right="558" w:firstLine="2"/>
          </w:pPr>
        </w:pPrChange>
      </w:pPr>
      <w:r>
        <w:rPr>
          <w:sz w:val="24"/>
        </w:rPr>
        <w:t>Businelle</w:t>
      </w:r>
      <w:r>
        <w:rPr>
          <w:sz w:val="24"/>
          <w:rPrChange w:id="15157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MS,</w:t>
      </w:r>
      <w:r>
        <w:rPr>
          <w:sz w:val="24"/>
          <w:rPrChange w:id="15158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Walters</w:t>
      </w:r>
      <w:r>
        <w:rPr>
          <w:sz w:val="24"/>
          <w:rPrChange w:id="1515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ST,</w:t>
      </w:r>
      <w:r>
        <w:rPr>
          <w:sz w:val="24"/>
          <w:rPrChange w:id="15160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Mun</w:t>
      </w:r>
      <w:r>
        <w:rPr>
          <w:sz w:val="24"/>
          <w:rPrChange w:id="15161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E-Y,</w:t>
      </w:r>
      <w:r>
        <w:rPr>
          <w:sz w:val="24"/>
          <w:rPrChange w:id="15162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Kirchner</w:t>
      </w:r>
      <w:r>
        <w:rPr>
          <w:sz w:val="24"/>
          <w:rPrChange w:id="1516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TR,</w:t>
      </w:r>
      <w:r>
        <w:rPr>
          <w:sz w:val="24"/>
          <w:rPrChange w:id="15164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Hébert</w:t>
      </w:r>
      <w:r>
        <w:rPr>
          <w:sz w:val="24"/>
          <w:rPrChange w:id="15165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ET,</w:t>
      </w:r>
      <w:r>
        <w:rPr>
          <w:sz w:val="24"/>
          <w:rPrChange w:id="15166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Li</w:t>
      </w:r>
      <w:r>
        <w:rPr>
          <w:sz w:val="24"/>
          <w:rPrChange w:id="15167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X.</w:t>
      </w:r>
      <w:r>
        <w:rPr>
          <w:sz w:val="24"/>
          <w:rPrChange w:id="15168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Reducing</w:t>
      </w:r>
      <w:r>
        <w:rPr>
          <w:sz w:val="24"/>
          <w:rPrChange w:id="1516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6"/>
          <w:sz w:val="24"/>
          <w:rPrChange w:id="15170" w:author="Kendra Wyant" w:date="2023-05-31T13:43:00Z">
            <w:rPr>
              <w:sz w:val="24"/>
            </w:rPr>
          </w:rPrChange>
        </w:rPr>
        <w:t xml:space="preserve">Drinking </w:t>
      </w:r>
      <w:r>
        <w:rPr>
          <w:spacing w:val="-6"/>
          <w:sz w:val="24"/>
          <w:rPrChange w:id="15171" w:author="Kendra Wyant" w:date="2023-05-31T13:43:00Z">
            <w:rPr>
              <w:spacing w:val="-4"/>
              <w:sz w:val="24"/>
            </w:rPr>
          </w:rPrChange>
        </w:rPr>
        <w:t>Among People Experiencing Homelessness:</w:t>
      </w:r>
      <w:r>
        <w:rPr>
          <w:spacing w:val="18"/>
          <w:sz w:val="24"/>
          <w:rPrChange w:id="15172" w:author="Kendra Wyant" w:date="2023-05-31T13:43:00Z">
            <w:rPr>
              <w:spacing w:val="17"/>
              <w:sz w:val="24"/>
            </w:rPr>
          </w:rPrChange>
        </w:rPr>
        <w:t xml:space="preserve"> </w:t>
      </w:r>
      <w:r>
        <w:rPr>
          <w:spacing w:val="-6"/>
          <w:sz w:val="24"/>
          <w:rPrChange w:id="15173" w:author="Kendra Wyant" w:date="2023-05-31T13:43:00Z">
            <w:rPr>
              <w:spacing w:val="-4"/>
              <w:sz w:val="24"/>
            </w:rPr>
          </w:rPrChange>
        </w:rPr>
        <w:t xml:space="preserve">Protocol for the Development and </w:t>
      </w:r>
      <w:r>
        <w:rPr>
          <w:sz w:val="24"/>
          <w:rPrChange w:id="15174" w:author="Kendra Wyant" w:date="2023-05-31T13:43:00Z">
            <w:rPr>
              <w:spacing w:val="-4"/>
              <w:sz w:val="24"/>
            </w:rPr>
          </w:rPrChange>
        </w:rPr>
        <w:t xml:space="preserve">Testing of a </w:t>
      </w:r>
      <w:r>
        <w:rPr>
          <w:sz w:val="24"/>
        </w:rPr>
        <w:t>Just-in-Time Adaptive Intervention.</w:t>
      </w:r>
      <w:r>
        <w:rPr>
          <w:spacing w:val="40"/>
          <w:sz w:val="24"/>
          <w:rPrChange w:id="15175" w:author="Kendra Wyant" w:date="2023-05-31T13:43:00Z">
            <w:rPr>
              <w:spacing w:val="37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JMIR Research Protocols </w:t>
      </w:r>
      <w:r>
        <w:rPr>
          <w:sz w:val="24"/>
        </w:rPr>
        <w:t>2020 Apr;9(4):e15610.</w:t>
      </w:r>
      <w:r>
        <w:rPr>
          <w:spacing w:val="40"/>
          <w:sz w:val="24"/>
          <w:rPrChange w:id="15176" w:author="Kendra Wyant" w:date="2023-05-31T13:43:00Z">
            <w:rPr>
              <w:spacing w:val="37"/>
              <w:sz w:val="24"/>
            </w:rPr>
          </w:rPrChange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  <w:rPrChange w:id="15177" w:author="Kendra Wyant" w:date="2023-05-31T13:43:00Z">
            <w:rPr>
              <w:sz w:val="24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"https://doi.org/ghqvcs" \h</w:instrText>
      </w:r>
      <w:r w:rsidR="00765778">
        <w:fldChar w:fldCharType="separate"/>
      </w:r>
      <w:r>
        <w:rPr>
          <w:sz w:val="24"/>
          <w:rPrChange w:id="15178" w:author="Kendra Wyant" w:date="2023-05-31T13:43:00Z">
            <w:rPr>
              <w:spacing w:val="-2"/>
              <w:sz w:val="24"/>
            </w:rPr>
          </w:rPrChange>
        </w:rPr>
        <w:t>ghqvcs]</w:t>
      </w:r>
      <w:r w:rsidR="00765778">
        <w:rPr>
          <w:sz w:val="24"/>
          <w:rPrChange w:id="15179" w:author="Kendra Wyant" w:date="2023-05-31T13:43:00Z">
            <w:rPr>
              <w:spacing w:val="-2"/>
              <w:sz w:val="24"/>
            </w:rPr>
          </w:rPrChange>
        </w:rPr>
        <w:fldChar w:fldCharType="end"/>
      </w:r>
    </w:p>
    <w:p w14:paraId="613B686C" w14:textId="77777777" w:rsidR="00DC3B47" w:rsidRDefault="00DC3B47">
      <w:pPr>
        <w:pStyle w:val="BodyText"/>
        <w:spacing w:before="2"/>
        <w:rPr>
          <w:del w:id="15180" w:author="Kendra Wyant" w:date="2023-05-31T13:43:00Z"/>
          <w:sz w:val="35"/>
        </w:rPr>
      </w:pPr>
    </w:p>
    <w:p w14:paraId="70EFD4D0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1615" w:firstLine="0"/>
        <w:rPr>
          <w:sz w:val="24"/>
        </w:rPr>
        <w:pPrChange w:id="15181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right="550" w:hanging="6"/>
            <w:jc w:val="both"/>
          </w:pPr>
        </w:pPrChange>
      </w:pPr>
      <w:r>
        <w:rPr>
          <w:sz w:val="24"/>
        </w:rPr>
        <w:t>Derogatis</w:t>
      </w:r>
      <w:r>
        <w:rPr>
          <w:spacing w:val="-10"/>
          <w:sz w:val="24"/>
          <w:rPrChange w:id="15182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LR,</w:t>
      </w:r>
      <w:r>
        <w:rPr>
          <w:spacing w:val="-9"/>
          <w:sz w:val="24"/>
          <w:rPrChange w:id="15183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Lipman</w:t>
      </w:r>
      <w:r>
        <w:rPr>
          <w:spacing w:val="-10"/>
          <w:sz w:val="24"/>
          <w:rPrChange w:id="15184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RS,</w:t>
      </w:r>
      <w:r>
        <w:rPr>
          <w:spacing w:val="-10"/>
          <w:sz w:val="24"/>
          <w:rPrChange w:id="15185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Covi</w:t>
      </w:r>
      <w:r>
        <w:rPr>
          <w:spacing w:val="-9"/>
          <w:sz w:val="24"/>
          <w:rPrChange w:id="15186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L.</w:t>
      </w:r>
      <w:r>
        <w:rPr>
          <w:spacing w:val="-10"/>
          <w:sz w:val="24"/>
          <w:rPrChange w:id="15187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SCL-90:</w:t>
      </w:r>
      <w:r>
        <w:rPr>
          <w:spacing w:val="8"/>
          <w:sz w:val="24"/>
          <w:rPrChange w:id="15188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  <w:rPrChange w:id="15189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outpatient</w:t>
      </w:r>
      <w:r>
        <w:rPr>
          <w:spacing w:val="-10"/>
          <w:sz w:val="24"/>
          <w:rPrChange w:id="15190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psychiatric</w:t>
      </w:r>
      <w:r>
        <w:rPr>
          <w:spacing w:val="-9"/>
          <w:sz w:val="24"/>
          <w:rPrChange w:id="15191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rating scale–preliminary</w:t>
      </w:r>
      <w:r>
        <w:rPr>
          <w:sz w:val="24"/>
          <w:rPrChange w:id="15192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report.</w:t>
      </w:r>
      <w:r>
        <w:rPr>
          <w:spacing w:val="40"/>
          <w:sz w:val="24"/>
          <w:rPrChange w:id="15193" w:author="Kendra Wyant" w:date="2023-05-31T13:43:00Z">
            <w:rPr>
              <w:spacing w:val="8"/>
              <w:sz w:val="24"/>
            </w:rPr>
          </w:rPrChange>
        </w:rPr>
        <w:t xml:space="preserve"> </w:t>
      </w:r>
      <w:r>
        <w:rPr>
          <w:i/>
          <w:sz w:val="24"/>
        </w:rPr>
        <w:t>Psychopharmacology</w:t>
      </w:r>
      <w:r>
        <w:rPr>
          <w:i/>
          <w:sz w:val="24"/>
          <w:rPrChange w:id="15194" w:author="Kendra Wyant" w:date="2023-05-31T13:43:00Z">
            <w:rPr>
              <w:i/>
              <w:spacing w:val="-4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Bulletin </w:t>
      </w:r>
      <w:r>
        <w:rPr>
          <w:sz w:val="24"/>
        </w:rPr>
        <w:t>1973</w:t>
      </w:r>
      <w:r>
        <w:rPr>
          <w:sz w:val="24"/>
          <w:rPrChange w:id="15195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</w:rPr>
        <w:t>Jan;9(1):13–28.</w:t>
      </w:r>
      <w:r>
        <w:rPr>
          <w:sz w:val="24"/>
          <w:rPrChange w:id="15196" w:author="Kendra Wyant" w:date="2023-05-31T13:43:00Z">
            <w:rPr>
              <w:spacing w:val="9"/>
              <w:sz w:val="24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"https://ww</w:instrText>
      </w:r>
      <w:r w:rsidR="00765778">
        <w:instrText>w.ncbi.nlm.nih.gov/pubmed/4682398" \h</w:instrText>
      </w:r>
      <w:r w:rsidR="00765778">
        <w:fldChar w:fldCharType="separate"/>
      </w:r>
      <w:r>
        <w:rPr>
          <w:spacing w:val="-2"/>
          <w:sz w:val="24"/>
        </w:rPr>
        <w:t>PMID:4682398</w:t>
      </w:r>
      <w:r w:rsidR="00765778">
        <w:rPr>
          <w:spacing w:val="-2"/>
          <w:sz w:val="24"/>
        </w:rPr>
        <w:fldChar w:fldCharType="end"/>
      </w:r>
    </w:p>
    <w:p w14:paraId="3F21D4F8" w14:textId="77777777" w:rsidR="00DC3B47" w:rsidRDefault="00DC3B47">
      <w:pPr>
        <w:pStyle w:val="BodyText"/>
        <w:spacing w:before="3"/>
        <w:rPr>
          <w:del w:id="15197" w:author="Kendra Wyant" w:date="2023-05-31T13:43:00Z"/>
          <w:sz w:val="35"/>
        </w:rPr>
      </w:pPr>
    </w:p>
    <w:p w14:paraId="0FF410DA" w14:textId="77777777" w:rsidR="00DC3B47" w:rsidRDefault="004E27B8">
      <w:pPr>
        <w:pStyle w:val="ListParagraph"/>
        <w:numPr>
          <w:ilvl w:val="0"/>
          <w:numId w:val="5"/>
        </w:numPr>
        <w:tabs>
          <w:tab w:val="left" w:pos="558"/>
        </w:tabs>
        <w:spacing w:before="1"/>
        <w:ind w:left="557" w:hanging="404"/>
        <w:jc w:val="both"/>
        <w:rPr>
          <w:del w:id="15198" w:author="Kendra Wyant" w:date="2023-05-31T13:43:00Z"/>
          <w:sz w:val="24"/>
        </w:rPr>
      </w:pPr>
      <w:r>
        <w:rPr>
          <w:spacing w:val="-2"/>
          <w:sz w:val="24"/>
        </w:rPr>
        <w:t>R</w:t>
      </w:r>
      <w:r>
        <w:rPr>
          <w:spacing w:val="-7"/>
          <w:sz w:val="24"/>
          <w:rPrChange w:id="15199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pacing w:val="-2"/>
          <w:sz w:val="24"/>
        </w:rPr>
        <w:t>Core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Team.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R: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  <w:rPrChange w:id="15200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7"/>
          <w:sz w:val="24"/>
          <w:rPrChange w:id="15201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environment</w:t>
      </w:r>
      <w:r>
        <w:rPr>
          <w:spacing w:val="-7"/>
          <w:sz w:val="24"/>
          <w:rPrChange w:id="15202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statistical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computing.</w:t>
      </w:r>
      <w:r>
        <w:rPr>
          <w:spacing w:val="11"/>
          <w:sz w:val="24"/>
          <w:rPrChange w:id="15203" w:author="Kendra Wyant" w:date="2023-05-31T13:43:00Z">
            <w:rPr>
              <w:spacing w:val="10"/>
              <w:sz w:val="24"/>
            </w:rPr>
          </w:rPrChange>
        </w:rPr>
        <w:t xml:space="preserve"> </w:t>
      </w:r>
      <w:r>
        <w:rPr>
          <w:spacing w:val="-2"/>
          <w:sz w:val="24"/>
        </w:rPr>
        <w:t>Vienna,</w:t>
      </w:r>
    </w:p>
    <w:p w14:paraId="21373E1C" w14:textId="77777777" w:rsidR="00DC3B47" w:rsidRDefault="00DC3B47">
      <w:pPr>
        <w:jc w:val="both"/>
        <w:rPr>
          <w:del w:id="15204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F567383" w14:textId="77777777" w:rsidR="00DC3B47" w:rsidRDefault="00DC3B47">
      <w:pPr>
        <w:pStyle w:val="BodyText"/>
        <w:rPr>
          <w:del w:id="15205" w:author="Kendra Wyant" w:date="2023-05-31T13:43:00Z"/>
          <w:sz w:val="9"/>
        </w:rPr>
      </w:pPr>
    </w:p>
    <w:p w14:paraId="3BC42114" w14:textId="129A636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1160" w:firstLine="0"/>
        <w:rPr>
          <w:sz w:val="24"/>
          <w:rPrChange w:id="15206" w:author="Kendra Wyant" w:date="2023-05-31T13:43:00Z">
            <w:rPr/>
          </w:rPrChange>
        </w:rPr>
        <w:pPrChange w:id="15207" w:author="Kendra Wyant" w:date="2023-05-31T13:43:00Z">
          <w:pPr>
            <w:pStyle w:val="BodyText"/>
            <w:spacing w:before="118"/>
            <w:ind w:left="151"/>
          </w:pPr>
        </w:pPrChange>
      </w:pPr>
      <w:ins w:id="15208" w:author="Kendra Wyant" w:date="2023-05-31T13:43:00Z">
        <w:r>
          <w:rPr>
            <w:spacing w:val="-2"/>
            <w:sz w:val="24"/>
          </w:rPr>
          <w:t xml:space="preserve"> </w:t>
        </w:r>
      </w:ins>
      <w:r>
        <w:rPr>
          <w:sz w:val="24"/>
          <w:rPrChange w:id="15209" w:author="Kendra Wyant" w:date="2023-05-31T13:43:00Z">
            <w:rPr>
              <w:spacing w:val="-2"/>
            </w:rPr>
          </w:rPrChange>
        </w:rPr>
        <w:t>Austria:</w:t>
      </w:r>
      <w:r>
        <w:rPr>
          <w:spacing w:val="34"/>
          <w:sz w:val="24"/>
          <w:rPrChange w:id="15210" w:author="Kendra Wyant" w:date="2023-05-31T13:43:00Z">
            <w:rPr>
              <w:spacing w:val="17"/>
            </w:rPr>
          </w:rPrChange>
        </w:rPr>
        <w:t xml:space="preserve"> </w:t>
      </w:r>
      <w:r>
        <w:rPr>
          <w:sz w:val="24"/>
          <w:rPrChange w:id="15211" w:author="Kendra Wyant" w:date="2023-05-31T13:43:00Z">
            <w:rPr>
              <w:spacing w:val="-2"/>
            </w:rPr>
          </w:rPrChange>
        </w:rPr>
        <w:t>R</w:t>
      </w:r>
      <w:r>
        <w:rPr>
          <w:sz w:val="24"/>
          <w:rPrChange w:id="15212" w:author="Kendra Wyant" w:date="2023-05-31T13:43:00Z">
            <w:rPr>
              <w:spacing w:val="-3"/>
            </w:rPr>
          </w:rPrChange>
        </w:rPr>
        <w:t xml:space="preserve"> </w:t>
      </w:r>
      <w:r>
        <w:rPr>
          <w:sz w:val="24"/>
          <w:rPrChange w:id="15213" w:author="Kendra Wyant" w:date="2023-05-31T13:43:00Z">
            <w:rPr>
              <w:spacing w:val="-2"/>
            </w:rPr>
          </w:rPrChange>
        </w:rPr>
        <w:t>Foundation</w:t>
      </w:r>
      <w:r>
        <w:rPr>
          <w:sz w:val="24"/>
          <w:rPrChange w:id="15214" w:author="Kendra Wyant" w:date="2023-05-31T13:43:00Z">
            <w:rPr>
              <w:spacing w:val="-3"/>
            </w:rPr>
          </w:rPrChange>
        </w:rPr>
        <w:t xml:space="preserve"> </w:t>
      </w:r>
      <w:r>
        <w:rPr>
          <w:sz w:val="24"/>
          <w:rPrChange w:id="15215" w:author="Kendra Wyant" w:date="2023-05-31T13:43:00Z">
            <w:rPr>
              <w:spacing w:val="-2"/>
            </w:rPr>
          </w:rPrChange>
        </w:rPr>
        <w:t>for Statistical Computing; 2021.</w:t>
      </w:r>
    </w:p>
    <w:p w14:paraId="289DCBD7" w14:textId="77777777" w:rsidR="00DC3B47" w:rsidRDefault="00DC3B47">
      <w:pPr>
        <w:pStyle w:val="BodyText"/>
        <w:spacing w:before="12"/>
        <w:rPr>
          <w:del w:id="15216" w:author="Kendra Wyant" w:date="2023-05-31T13:43:00Z"/>
          <w:sz w:val="46"/>
        </w:rPr>
      </w:pPr>
    </w:p>
    <w:p w14:paraId="6E35DD4C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7"/>
        <w:ind w:left="563" w:hanging="404"/>
        <w:rPr>
          <w:sz w:val="24"/>
        </w:rPr>
        <w:pPrChange w:id="15217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ind w:left="557" w:hanging="404"/>
          </w:pPr>
        </w:pPrChange>
      </w:pP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Rs.</w:t>
      </w:r>
      <w:r>
        <w:rPr>
          <w:spacing w:val="10"/>
          <w:sz w:val="24"/>
        </w:rPr>
        <w:t xml:space="preserve"> </w:t>
      </w:r>
      <w:r>
        <w:rPr>
          <w:sz w:val="24"/>
        </w:rPr>
        <w:t>RStudio:</w:t>
      </w:r>
      <w:r>
        <w:rPr>
          <w:spacing w:val="10"/>
          <w:sz w:val="24"/>
          <w:rPrChange w:id="15218" w:author="Kendra Wyant" w:date="2023-05-31T13:43:00Z">
            <w:rPr>
              <w:spacing w:val="11"/>
              <w:sz w:val="24"/>
            </w:rPr>
          </w:rPrChange>
        </w:rPr>
        <w:t xml:space="preserve"> </w:t>
      </w:r>
      <w:r>
        <w:rPr>
          <w:sz w:val="24"/>
        </w:rPr>
        <w:t>Integrated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R.</w:t>
      </w:r>
      <w:r>
        <w:rPr>
          <w:spacing w:val="-7"/>
          <w:sz w:val="24"/>
        </w:rPr>
        <w:t xml:space="preserve"> </w:t>
      </w:r>
      <w:r>
        <w:rPr>
          <w:sz w:val="24"/>
        </w:rPr>
        <w:t>RStudio,</w:t>
      </w:r>
      <w:r>
        <w:rPr>
          <w:spacing w:val="-7"/>
          <w:sz w:val="24"/>
        </w:rPr>
        <w:t xml:space="preserve"> </w:t>
      </w:r>
      <w:r>
        <w:rPr>
          <w:sz w:val="24"/>
        </w:rPr>
        <w:t>PBC;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2020.</w:t>
      </w:r>
    </w:p>
    <w:p w14:paraId="23778F11" w14:textId="77777777" w:rsidR="003146FC" w:rsidRDefault="003146FC">
      <w:pPr>
        <w:pStyle w:val="BodyText"/>
        <w:spacing w:before="2"/>
        <w:rPr>
          <w:sz w:val="29"/>
          <w:rPrChange w:id="15219" w:author="Kendra Wyant" w:date="2023-05-31T13:43:00Z">
            <w:rPr>
              <w:sz w:val="46"/>
            </w:rPr>
          </w:rPrChange>
        </w:rPr>
        <w:pPrChange w:id="15220" w:author="Kendra Wyant" w:date="2023-05-31T13:43:00Z">
          <w:pPr>
            <w:pStyle w:val="BodyText"/>
            <w:spacing w:before="12"/>
          </w:pPr>
        </w:pPrChange>
      </w:pPr>
    </w:p>
    <w:p w14:paraId="3CB84CBA" w14:textId="48A1BA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0" w:line="355" w:lineRule="auto"/>
        <w:ind w:right="599" w:firstLine="0"/>
        <w:rPr>
          <w:ins w:id="15221" w:author="Kendra Wyant" w:date="2023-05-31T13:43:00Z"/>
          <w:sz w:val="24"/>
        </w:rPr>
      </w:pPr>
      <w:r>
        <w:rPr>
          <w:spacing w:val="-2"/>
          <w:sz w:val="24"/>
          <w:rPrChange w:id="15222" w:author="Kendra Wyant" w:date="2023-05-31T13:43:00Z">
            <w:rPr>
              <w:sz w:val="24"/>
            </w:rPr>
          </w:rPrChange>
        </w:rPr>
        <w:t>Wickham</w:t>
      </w:r>
      <w:r>
        <w:rPr>
          <w:spacing w:val="-6"/>
          <w:sz w:val="24"/>
          <w:rPrChange w:id="1522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224" w:author="Kendra Wyant" w:date="2023-05-31T13:43:00Z">
            <w:rPr>
              <w:sz w:val="24"/>
            </w:rPr>
          </w:rPrChange>
        </w:rPr>
        <w:t>H,</w:t>
      </w:r>
      <w:r>
        <w:rPr>
          <w:spacing w:val="-5"/>
          <w:sz w:val="24"/>
          <w:rPrChange w:id="1522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226" w:author="Kendra Wyant" w:date="2023-05-31T13:43:00Z">
            <w:rPr>
              <w:sz w:val="24"/>
            </w:rPr>
          </w:rPrChange>
        </w:rPr>
        <w:t>Averick</w:t>
      </w:r>
      <w:r>
        <w:rPr>
          <w:spacing w:val="-5"/>
          <w:sz w:val="24"/>
          <w:rPrChange w:id="1522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228" w:author="Kendra Wyant" w:date="2023-05-31T13:43:00Z">
            <w:rPr>
              <w:sz w:val="24"/>
            </w:rPr>
          </w:rPrChange>
        </w:rPr>
        <w:t>M,</w:t>
      </w:r>
      <w:r>
        <w:rPr>
          <w:spacing w:val="-5"/>
          <w:sz w:val="24"/>
          <w:rPrChange w:id="1522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230" w:author="Kendra Wyant" w:date="2023-05-31T13:43:00Z">
            <w:rPr>
              <w:sz w:val="24"/>
            </w:rPr>
          </w:rPrChange>
        </w:rPr>
        <w:t>Bryan</w:t>
      </w:r>
      <w:r>
        <w:rPr>
          <w:spacing w:val="-6"/>
          <w:sz w:val="24"/>
          <w:rPrChange w:id="1523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  <w:rPrChange w:id="15232" w:author="Kendra Wyant" w:date="2023-05-31T13:43:00Z">
            <w:rPr>
              <w:sz w:val="24"/>
            </w:rPr>
          </w:rPrChange>
        </w:rPr>
        <w:t>J,</w:t>
      </w:r>
      <w:r>
        <w:rPr>
          <w:spacing w:val="-8"/>
          <w:w w:val="105"/>
          <w:sz w:val="24"/>
          <w:rPrChange w:id="1523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234" w:author="Kendra Wyant" w:date="2023-05-31T13:43:00Z">
            <w:rPr>
              <w:sz w:val="24"/>
            </w:rPr>
          </w:rPrChange>
        </w:rPr>
        <w:t>Chang</w:t>
      </w:r>
      <w:r>
        <w:rPr>
          <w:spacing w:val="-5"/>
          <w:sz w:val="24"/>
          <w:rPrChange w:id="1523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236" w:author="Kendra Wyant" w:date="2023-05-31T13:43:00Z">
            <w:rPr>
              <w:sz w:val="24"/>
            </w:rPr>
          </w:rPrChange>
        </w:rPr>
        <w:t>W,</w:t>
      </w:r>
      <w:r>
        <w:rPr>
          <w:spacing w:val="-6"/>
          <w:sz w:val="24"/>
          <w:rPrChange w:id="1523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238" w:author="Kendra Wyant" w:date="2023-05-31T13:43:00Z">
            <w:rPr>
              <w:sz w:val="24"/>
            </w:rPr>
          </w:rPrChange>
        </w:rPr>
        <w:t>McGowan</w:t>
      </w:r>
      <w:r>
        <w:rPr>
          <w:spacing w:val="-6"/>
          <w:sz w:val="24"/>
          <w:rPrChange w:id="1523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240" w:author="Kendra Wyant" w:date="2023-05-31T13:43:00Z">
            <w:rPr>
              <w:sz w:val="24"/>
            </w:rPr>
          </w:rPrChange>
        </w:rPr>
        <w:t>LD,</w:t>
      </w:r>
      <w:r>
        <w:rPr>
          <w:spacing w:val="-5"/>
          <w:sz w:val="24"/>
          <w:rPrChange w:id="1524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242" w:author="Kendra Wyant" w:date="2023-05-31T13:43:00Z">
            <w:rPr>
              <w:sz w:val="24"/>
            </w:rPr>
          </w:rPrChange>
        </w:rPr>
        <w:t>François</w:t>
      </w:r>
      <w:r>
        <w:rPr>
          <w:spacing w:val="-6"/>
          <w:sz w:val="24"/>
          <w:rPrChange w:id="1524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244" w:author="Kendra Wyant" w:date="2023-05-31T13:43:00Z">
            <w:rPr>
              <w:sz w:val="24"/>
            </w:rPr>
          </w:rPrChange>
        </w:rPr>
        <w:t>R,</w:t>
      </w:r>
      <w:r>
        <w:rPr>
          <w:spacing w:val="-5"/>
          <w:sz w:val="24"/>
          <w:rPrChange w:id="1524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246" w:author="Kendra Wyant" w:date="2023-05-31T13:43:00Z">
            <w:rPr>
              <w:sz w:val="24"/>
            </w:rPr>
          </w:rPrChange>
        </w:rPr>
        <w:t>Grolemund</w:t>
      </w:r>
      <w:r>
        <w:rPr>
          <w:spacing w:val="-6"/>
          <w:sz w:val="24"/>
          <w:rPrChange w:id="1524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248" w:author="Kendra Wyant" w:date="2023-05-31T13:43:00Z">
            <w:rPr>
              <w:sz w:val="24"/>
            </w:rPr>
          </w:rPrChange>
        </w:rPr>
        <w:t xml:space="preserve">G, </w:t>
      </w:r>
      <w:r>
        <w:rPr>
          <w:sz w:val="24"/>
        </w:rPr>
        <w:t>Hayes</w:t>
      </w:r>
      <w:r>
        <w:rPr>
          <w:spacing w:val="-2"/>
          <w:sz w:val="24"/>
          <w:rPrChange w:id="1524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A,</w:t>
      </w:r>
      <w:r>
        <w:rPr>
          <w:spacing w:val="-3"/>
          <w:sz w:val="24"/>
          <w:rPrChange w:id="1525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Henry</w:t>
      </w:r>
      <w:r>
        <w:rPr>
          <w:spacing w:val="-2"/>
          <w:sz w:val="24"/>
          <w:rPrChange w:id="1525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L,</w:t>
      </w:r>
      <w:r>
        <w:rPr>
          <w:spacing w:val="-3"/>
          <w:sz w:val="24"/>
          <w:rPrChange w:id="1525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Hester</w:t>
      </w:r>
      <w:r>
        <w:rPr>
          <w:spacing w:val="-3"/>
          <w:sz w:val="24"/>
          <w:rPrChange w:id="1525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w w:val="105"/>
          <w:sz w:val="24"/>
          <w:rPrChange w:id="15254" w:author="Kendra Wyant" w:date="2023-05-31T13:43:00Z">
            <w:rPr>
              <w:sz w:val="24"/>
            </w:rPr>
          </w:rPrChange>
        </w:rPr>
        <w:t>J,</w:t>
      </w:r>
      <w:r>
        <w:rPr>
          <w:spacing w:val="-5"/>
          <w:w w:val="105"/>
          <w:sz w:val="24"/>
          <w:rPrChange w:id="1525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Kuhn</w:t>
      </w:r>
      <w:r>
        <w:rPr>
          <w:spacing w:val="-2"/>
          <w:sz w:val="24"/>
          <w:rPrChange w:id="15256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M,</w:t>
      </w:r>
      <w:r>
        <w:rPr>
          <w:spacing w:val="-2"/>
          <w:sz w:val="24"/>
          <w:rPrChange w:id="1525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Pedersen</w:t>
      </w:r>
      <w:r>
        <w:rPr>
          <w:spacing w:val="-2"/>
          <w:sz w:val="24"/>
          <w:rPrChange w:id="15258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TL,</w:t>
      </w:r>
      <w:r>
        <w:rPr>
          <w:spacing w:val="-2"/>
          <w:sz w:val="24"/>
          <w:rPrChange w:id="1525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Miller</w:t>
      </w:r>
      <w:r>
        <w:rPr>
          <w:spacing w:val="-2"/>
          <w:sz w:val="24"/>
          <w:rPrChange w:id="1526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E,</w:t>
      </w:r>
      <w:r>
        <w:rPr>
          <w:spacing w:val="-2"/>
          <w:sz w:val="24"/>
          <w:rPrChange w:id="1526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Bache</w:t>
      </w:r>
      <w:r>
        <w:rPr>
          <w:spacing w:val="-2"/>
          <w:sz w:val="24"/>
          <w:rPrChange w:id="1526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SM,</w:t>
      </w:r>
      <w:r>
        <w:rPr>
          <w:spacing w:val="-3"/>
          <w:sz w:val="24"/>
          <w:rPrChange w:id="15263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Müller</w:t>
      </w:r>
      <w:r>
        <w:rPr>
          <w:spacing w:val="-2"/>
          <w:sz w:val="24"/>
          <w:rPrChange w:id="15264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K,</w:t>
      </w:r>
      <w:r>
        <w:rPr>
          <w:spacing w:val="-2"/>
          <w:sz w:val="24"/>
          <w:rPrChange w:id="1526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Ooms</w:t>
      </w:r>
      <w:del w:id="15266" w:author="Kendra Wyant" w:date="2023-05-31T13:43:00Z">
        <w:r w:rsidR="00F53A9D">
          <w:rPr>
            <w:spacing w:val="-9"/>
            <w:sz w:val="24"/>
          </w:rPr>
          <w:delText xml:space="preserve"> </w:delText>
        </w:r>
      </w:del>
    </w:p>
    <w:p w14:paraId="05645557" w14:textId="77777777" w:rsidR="003146FC" w:rsidRDefault="003146FC">
      <w:pPr>
        <w:spacing w:line="355" w:lineRule="auto"/>
        <w:rPr>
          <w:ins w:id="15267" w:author="Kendra Wyant" w:date="2023-05-31T13:43:00Z"/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752A8EF1" w14:textId="77777777" w:rsidR="003146FC" w:rsidRDefault="003146FC">
      <w:pPr>
        <w:pStyle w:val="BodyText"/>
        <w:rPr>
          <w:ins w:id="15268" w:author="Kendra Wyant" w:date="2023-05-31T13:43:00Z"/>
          <w:sz w:val="9"/>
        </w:rPr>
      </w:pPr>
    </w:p>
    <w:p w14:paraId="7CBAB76C" w14:textId="77777777" w:rsidR="003146FC" w:rsidRPr="00765778" w:rsidRDefault="004E27B8">
      <w:pPr>
        <w:pStyle w:val="BodyText"/>
        <w:spacing w:before="118" w:line="355" w:lineRule="auto"/>
        <w:ind w:left="160"/>
        <w:pPrChange w:id="15269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48" w:right="528" w:firstLine="6"/>
          </w:pPr>
        </w:pPrChange>
      </w:pPr>
      <w:r w:rsidRPr="00765778">
        <w:t>J,</w:t>
      </w:r>
      <w:r>
        <w:rPr>
          <w:spacing w:val="-5"/>
          <w:rPrChange w:id="15270" w:author="Kendra Wyant" w:date="2023-05-31T13:43:00Z">
            <w:rPr>
              <w:sz w:val="24"/>
            </w:rPr>
          </w:rPrChange>
        </w:rPr>
        <w:t xml:space="preserve"> </w:t>
      </w:r>
      <w:r w:rsidRPr="00765778">
        <w:t>Robinson</w:t>
      </w:r>
      <w:r>
        <w:rPr>
          <w:spacing w:val="-4"/>
          <w:rPrChange w:id="15271" w:author="Kendra Wyant" w:date="2023-05-31T13:43:00Z">
            <w:rPr>
              <w:sz w:val="24"/>
            </w:rPr>
          </w:rPrChange>
        </w:rPr>
        <w:t xml:space="preserve"> </w:t>
      </w:r>
      <w:r w:rsidRPr="00765778">
        <w:t>D,</w:t>
      </w:r>
      <w:r>
        <w:rPr>
          <w:spacing w:val="-5"/>
          <w:rPrChange w:id="15272" w:author="Kendra Wyant" w:date="2023-05-31T13:43:00Z">
            <w:rPr>
              <w:sz w:val="24"/>
            </w:rPr>
          </w:rPrChange>
        </w:rPr>
        <w:t xml:space="preserve"> </w:t>
      </w:r>
      <w:r w:rsidRPr="00765778">
        <w:t>Seidel</w:t>
      </w:r>
      <w:r>
        <w:rPr>
          <w:spacing w:val="-5"/>
          <w:rPrChange w:id="15273" w:author="Kendra Wyant" w:date="2023-05-31T13:43:00Z">
            <w:rPr>
              <w:sz w:val="24"/>
            </w:rPr>
          </w:rPrChange>
        </w:rPr>
        <w:t xml:space="preserve"> </w:t>
      </w:r>
      <w:r w:rsidRPr="00765778">
        <w:t>DP,</w:t>
      </w:r>
      <w:r>
        <w:rPr>
          <w:spacing w:val="-5"/>
          <w:rPrChange w:id="15274" w:author="Kendra Wyant" w:date="2023-05-31T13:43:00Z">
            <w:rPr>
              <w:sz w:val="24"/>
            </w:rPr>
          </w:rPrChange>
        </w:rPr>
        <w:t xml:space="preserve"> </w:t>
      </w:r>
      <w:r w:rsidRPr="00765778">
        <w:t>Spinu</w:t>
      </w:r>
      <w:r>
        <w:rPr>
          <w:spacing w:val="-5"/>
          <w:rPrChange w:id="15275" w:author="Kendra Wyant" w:date="2023-05-31T13:43:00Z">
            <w:rPr>
              <w:sz w:val="24"/>
            </w:rPr>
          </w:rPrChange>
        </w:rPr>
        <w:t xml:space="preserve"> </w:t>
      </w:r>
      <w:r w:rsidRPr="00765778">
        <w:t>V,</w:t>
      </w:r>
      <w:r>
        <w:rPr>
          <w:spacing w:val="-4"/>
          <w:rPrChange w:id="15276" w:author="Kendra Wyant" w:date="2023-05-31T13:43:00Z">
            <w:rPr>
              <w:sz w:val="24"/>
            </w:rPr>
          </w:rPrChange>
        </w:rPr>
        <w:t xml:space="preserve"> </w:t>
      </w:r>
      <w:r w:rsidRPr="00765778">
        <w:t>Takahashi</w:t>
      </w:r>
      <w:r>
        <w:rPr>
          <w:spacing w:val="-4"/>
          <w:rPrChange w:id="15277" w:author="Kendra Wyant" w:date="2023-05-31T13:43:00Z">
            <w:rPr>
              <w:sz w:val="24"/>
            </w:rPr>
          </w:rPrChange>
        </w:rPr>
        <w:t xml:space="preserve"> </w:t>
      </w:r>
      <w:r w:rsidRPr="00765778">
        <w:t>K,</w:t>
      </w:r>
      <w:r>
        <w:rPr>
          <w:spacing w:val="-4"/>
          <w:rPrChange w:id="15278" w:author="Kendra Wyant" w:date="2023-05-31T13:43:00Z">
            <w:rPr>
              <w:sz w:val="24"/>
            </w:rPr>
          </w:rPrChange>
        </w:rPr>
        <w:t xml:space="preserve"> </w:t>
      </w:r>
      <w:r w:rsidRPr="00765778">
        <w:t>Vaughan</w:t>
      </w:r>
      <w:r>
        <w:rPr>
          <w:spacing w:val="-4"/>
          <w:rPrChange w:id="15279" w:author="Kendra Wyant" w:date="2023-05-31T13:43:00Z">
            <w:rPr>
              <w:sz w:val="24"/>
            </w:rPr>
          </w:rPrChange>
        </w:rPr>
        <w:t xml:space="preserve"> </w:t>
      </w:r>
      <w:r w:rsidRPr="00765778">
        <w:t>D,</w:t>
      </w:r>
      <w:r>
        <w:rPr>
          <w:spacing w:val="-5"/>
          <w:rPrChange w:id="15280" w:author="Kendra Wyant" w:date="2023-05-31T13:43:00Z">
            <w:rPr>
              <w:sz w:val="24"/>
            </w:rPr>
          </w:rPrChange>
        </w:rPr>
        <w:t xml:space="preserve"> </w:t>
      </w:r>
      <w:r w:rsidRPr="00765778">
        <w:t>Wilke</w:t>
      </w:r>
      <w:r>
        <w:rPr>
          <w:spacing w:val="-4"/>
          <w:rPrChange w:id="15281" w:author="Kendra Wyant" w:date="2023-05-31T13:43:00Z">
            <w:rPr>
              <w:sz w:val="24"/>
            </w:rPr>
          </w:rPrChange>
        </w:rPr>
        <w:t xml:space="preserve"> </w:t>
      </w:r>
      <w:r w:rsidRPr="00765778">
        <w:t>C,</w:t>
      </w:r>
      <w:r>
        <w:rPr>
          <w:spacing w:val="-4"/>
          <w:rPrChange w:id="15282" w:author="Kendra Wyant" w:date="2023-05-31T13:43:00Z">
            <w:rPr>
              <w:sz w:val="24"/>
            </w:rPr>
          </w:rPrChange>
        </w:rPr>
        <w:t xml:space="preserve"> </w:t>
      </w:r>
      <w:r w:rsidRPr="00765778">
        <w:t>Woo</w:t>
      </w:r>
      <w:r>
        <w:rPr>
          <w:spacing w:val="-4"/>
          <w:rPrChange w:id="15283" w:author="Kendra Wyant" w:date="2023-05-31T13:43:00Z">
            <w:rPr>
              <w:sz w:val="24"/>
            </w:rPr>
          </w:rPrChange>
        </w:rPr>
        <w:t xml:space="preserve"> </w:t>
      </w:r>
      <w:r w:rsidRPr="00765778">
        <w:t>K,</w:t>
      </w:r>
      <w:r>
        <w:rPr>
          <w:spacing w:val="-4"/>
          <w:rPrChange w:id="15284" w:author="Kendra Wyant" w:date="2023-05-31T13:43:00Z">
            <w:rPr>
              <w:sz w:val="24"/>
            </w:rPr>
          </w:rPrChange>
        </w:rPr>
        <w:t xml:space="preserve"> </w:t>
      </w:r>
      <w:r w:rsidRPr="00765778">
        <w:t>Yutani</w:t>
      </w:r>
      <w:r>
        <w:rPr>
          <w:spacing w:val="-4"/>
          <w:rPrChange w:id="15285" w:author="Kendra Wyant" w:date="2023-05-31T13:43:00Z">
            <w:rPr>
              <w:sz w:val="24"/>
            </w:rPr>
          </w:rPrChange>
        </w:rPr>
        <w:t xml:space="preserve"> </w:t>
      </w:r>
      <w:r w:rsidRPr="00765778">
        <w:t xml:space="preserve">H. </w:t>
      </w:r>
      <w:r w:rsidRPr="00765778">
        <w:rPr>
          <w:spacing w:val="-2"/>
          <w:w w:val="105"/>
        </w:rPr>
        <w:t>Welcome</w:t>
      </w:r>
      <w:r w:rsidRPr="00765778">
        <w:rPr>
          <w:spacing w:val="-8"/>
          <w:w w:val="105"/>
        </w:rPr>
        <w:t xml:space="preserve"> </w:t>
      </w:r>
      <w:r w:rsidRPr="00765778">
        <w:rPr>
          <w:spacing w:val="-2"/>
          <w:w w:val="105"/>
        </w:rPr>
        <w:t>to</w:t>
      </w:r>
      <w:r w:rsidRPr="00765778">
        <w:rPr>
          <w:spacing w:val="-9"/>
          <w:w w:val="105"/>
        </w:rPr>
        <w:t xml:space="preserve"> </w:t>
      </w:r>
      <w:r w:rsidRPr="00765778">
        <w:rPr>
          <w:spacing w:val="-2"/>
          <w:w w:val="105"/>
        </w:rPr>
        <w:t>the</w:t>
      </w:r>
      <w:r w:rsidRPr="00765778">
        <w:rPr>
          <w:spacing w:val="-9"/>
          <w:w w:val="105"/>
        </w:rPr>
        <w:t xml:space="preserve"> </w:t>
      </w:r>
      <w:r w:rsidRPr="00765778">
        <w:rPr>
          <w:spacing w:val="-2"/>
          <w:w w:val="105"/>
        </w:rPr>
        <w:t>Tidyverse.</w:t>
      </w:r>
      <w:r w:rsidRPr="00765778">
        <w:rPr>
          <w:spacing w:val="10"/>
          <w:w w:val="105"/>
        </w:rPr>
        <w:t xml:space="preserve"> </w:t>
      </w:r>
      <w:r w:rsidRPr="00765778">
        <w:rPr>
          <w:i/>
          <w:spacing w:val="-2"/>
          <w:w w:val="105"/>
        </w:rPr>
        <w:t>Journal</w:t>
      </w:r>
      <w:r w:rsidRPr="00765778">
        <w:rPr>
          <w:i/>
          <w:spacing w:val="-5"/>
          <w:w w:val="105"/>
        </w:rPr>
        <w:t xml:space="preserve"> </w:t>
      </w:r>
      <w:r w:rsidRPr="00765778">
        <w:rPr>
          <w:i/>
          <w:spacing w:val="-2"/>
          <w:w w:val="105"/>
        </w:rPr>
        <w:t>of</w:t>
      </w:r>
      <w:r w:rsidRPr="00765778">
        <w:rPr>
          <w:i/>
          <w:spacing w:val="-5"/>
          <w:w w:val="105"/>
        </w:rPr>
        <w:t xml:space="preserve"> </w:t>
      </w:r>
      <w:r w:rsidRPr="00765778">
        <w:rPr>
          <w:i/>
          <w:spacing w:val="-2"/>
          <w:w w:val="105"/>
        </w:rPr>
        <w:t>Open</w:t>
      </w:r>
      <w:r w:rsidRPr="00765778">
        <w:rPr>
          <w:i/>
          <w:spacing w:val="-5"/>
          <w:w w:val="105"/>
        </w:rPr>
        <w:t xml:space="preserve"> </w:t>
      </w:r>
      <w:r w:rsidRPr="00765778">
        <w:rPr>
          <w:i/>
          <w:spacing w:val="-2"/>
          <w:w w:val="105"/>
        </w:rPr>
        <w:t>Source</w:t>
      </w:r>
      <w:r w:rsidRPr="00765778">
        <w:rPr>
          <w:i/>
          <w:spacing w:val="-5"/>
          <w:w w:val="105"/>
        </w:rPr>
        <w:t xml:space="preserve"> </w:t>
      </w:r>
      <w:r w:rsidRPr="00765778">
        <w:rPr>
          <w:i/>
          <w:spacing w:val="-2"/>
          <w:w w:val="105"/>
        </w:rPr>
        <w:t>Software</w:t>
      </w:r>
      <w:r w:rsidRPr="00765778">
        <w:rPr>
          <w:i/>
          <w:spacing w:val="-3"/>
          <w:w w:val="105"/>
        </w:rPr>
        <w:t xml:space="preserve"> </w:t>
      </w:r>
      <w:r w:rsidRPr="00765778">
        <w:rPr>
          <w:spacing w:val="-2"/>
          <w:w w:val="105"/>
        </w:rPr>
        <w:t>2019</w:t>
      </w:r>
      <w:r w:rsidRPr="00765778">
        <w:rPr>
          <w:spacing w:val="-9"/>
          <w:w w:val="105"/>
        </w:rPr>
        <w:t xml:space="preserve"> </w:t>
      </w:r>
      <w:r w:rsidRPr="00765778">
        <w:rPr>
          <w:spacing w:val="-2"/>
          <w:w w:val="105"/>
        </w:rPr>
        <w:t>Nov;4(43):1686.</w:t>
      </w:r>
      <w:r w:rsidRPr="00765778">
        <w:rPr>
          <w:spacing w:val="10"/>
          <w:w w:val="105"/>
        </w:rPr>
        <w:t xml:space="preserve"> </w:t>
      </w:r>
      <w:r w:rsidRPr="00765778">
        <w:rPr>
          <w:spacing w:val="-2"/>
          <w:w w:val="105"/>
        </w:rPr>
        <w:t xml:space="preserve">[doi: </w:t>
      </w:r>
      <w:r w:rsidR="00765778">
        <w:fldChar w:fldCharType="begin"/>
      </w:r>
      <w:r w:rsidR="00765778">
        <w:instrText>HYPERLINK "https://doi.org/10.21105/joss.01686" \h</w:instrText>
      </w:r>
      <w:r w:rsidR="00765778">
        <w:fldChar w:fldCharType="separate"/>
      </w:r>
      <w:r w:rsidRPr="00765778">
        <w:rPr>
          <w:spacing w:val="-2"/>
          <w:w w:val="105"/>
        </w:rPr>
        <w:t>10.21105/joss.01686]</w:t>
      </w:r>
      <w:r w:rsidR="00765778" w:rsidRPr="00765778">
        <w:rPr>
          <w:spacing w:val="-2"/>
          <w:w w:val="105"/>
        </w:rPr>
        <w:fldChar w:fldCharType="end"/>
      </w:r>
    </w:p>
    <w:p w14:paraId="7F7B4C61" w14:textId="77777777" w:rsidR="00DC3B47" w:rsidRDefault="00DC3B47">
      <w:pPr>
        <w:pStyle w:val="BodyText"/>
        <w:rPr>
          <w:del w:id="15286" w:author="Kendra Wyant" w:date="2023-05-31T13:43:00Z"/>
          <w:sz w:val="35"/>
        </w:rPr>
      </w:pPr>
    </w:p>
    <w:p w14:paraId="221B9E73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ind w:left="563" w:hanging="404"/>
        <w:rPr>
          <w:sz w:val="24"/>
        </w:rPr>
        <w:pPrChange w:id="15287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ind w:left="557" w:hanging="404"/>
          </w:pPr>
        </w:pPrChange>
      </w:pPr>
      <w:r>
        <w:rPr>
          <w:sz w:val="24"/>
        </w:rPr>
        <w:t>Shrout</w:t>
      </w:r>
      <w:r>
        <w:rPr>
          <w:spacing w:val="-8"/>
          <w:sz w:val="24"/>
        </w:rPr>
        <w:t xml:space="preserve"> </w:t>
      </w:r>
      <w:r>
        <w:rPr>
          <w:sz w:val="24"/>
        </w:rPr>
        <w:t>PE,</w:t>
      </w:r>
      <w:r>
        <w:rPr>
          <w:spacing w:val="-8"/>
          <w:sz w:val="24"/>
        </w:rPr>
        <w:t xml:space="preserve"> </w:t>
      </w:r>
      <w:r>
        <w:rPr>
          <w:sz w:val="24"/>
        </w:rPr>
        <w:t>Fleiss</w:t>
      </w:r>
      <w:r>
        <w:rPr>
          <w:spacing w:val="-7"/>
          <w:sz w:val="24"/>
        </w:rPr>
        <w:t xml:space="preserve"> </w:t>
      </w:r>
      <w:r>
        <w:rPr>
          <w:sz w:val="24"/>
        </w:rPr>
        <w:t>JL.</w:t>
      </w:r>
      <w:r>
        <w:rPr>
          <w:spacing w:val="-8"/>
          <w:sz w:val="24"/>
        </w:rPr>
        <w:t xml:space="preserve"> </w:t>
      </w:r>
      <w:r>
        <w:rPr>
          <w:sz w:val="24"/>
        </w:rPr>
        <w:t>Intraclass</w:t>
      </w:r>
      <w:r>
        <w:rPr>
          <w:spacing w:val="-7"/>
          <w:sz w:val="24"/>
        </w:rPr>
        <w:t xml:space="preserve"> </w:t>
      </w:r>
      <w:r>
        <w:rPr>
          <w:sz w:val="24"/>
        </w:rPr>
        <w:t>correlations:</w:t>
      </w:r>
      <w:r>
        <w:rPr>
          <w:spacing w:val="11"/>
          <w:sz w:val="24"/>
        </w:rPr>
        <w:t xml:space="preserve"> </w:t>
      </w:r>
      <w:r>
        <w:rPr>
          <w:sz w:val="24"/>
        </w:rPr>
        <w:t>Uses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assessing</w:t>
      </w:r>
      <w:r>
        <w:rPr>
          <w:spacing w:val="-8"/>
          <w:sz w:val="24"/>
        </w:rPr>
        <w:t xml:space="preserve"> </w:t>
      </w:r>
      <w:r>
        <w:rPr>
          <w:sz w:val="24"/>
        </w:rPr>
        <w:t>rater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reliability.</w:t>
      </w:r>
    </w:p>
    <w:p w14:paraId="189A7121" w14:textId="77777777" w:rsidR="003146FC" w:rsidRDefault="004E27B8">
      <w:pPr>
        <w:spacing w:before="154"/>
        <w:ind w:left="160"/>
        <w:rPr>
          <w:sz w:val="24"/>
        </w:rPr>
        <w:pPrChange w:id="15288" w:author="Kendra Wyant" w:date="2023-05-31T13:43:00Z">
          <w:pPr>
            <w:spacing w:before="155"/>
            <w:ind w:left="147"/>
          </w:pPr>
        </w:pPrChange>
      </w:pPr>
      <w:r>
        <w:rPr>
          <w:i/>
          <w:sz w:val="24"/>
        </w:rPr>
        <w:t>Psychological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Bulletin</w:t>
      </w:r>
      <w:r>
        <w:rPr>
          <w:i/>
          <w:spacing w:val="48"/>
          <w:sz w:val="24"/>
        </w:rPr>
        <w:t xml:space="preserve"> </w:t>
      </w:r>
      <w:r>
        <w:rPr>
          <w:spacing w:val="-2"/>
          <w:sz w:val="24"/>
        </w:rPr>
        <w:t>1979;86(2):420–428.</w:t>
      </w:r>
    </w:p>
    <w:p w14:paraId="77F2C02C" w14:textId="77777777" w:rsidR="003146FC" w:rsidRDefault="003146FC">
      <w:pPr>
        <w:pStyle w:val="BodyText"/>
        <w:spacing w:before="2"/>
        <w:rPr>
          <w:sz w:val="29"/>
          <w:rPrChange w:id="15289" w:author="Kendra Wyant" w:date="2023-05-31T13:43:00Z">
            <w:rPr>
              <w:sz w:val="46"/>
            </w:rPr>
          </w:rPrChange>
        </w:rPr>
        <w:pPrChange w:id="15290" w:author="Kendra Wyant" w:date="2023-05-31T13:43:00Z">
          <w:pPr>
            <w:pStyle w:val="BodyText"/>
            <w:spacing w:before="12"/>
          </w:pPr>
        </w:pPrChange>
      </w:pPr>
    </w:p>
    <w:p w14:paraId="36C3593D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0" w:line="355" w:lineRule="auto"/>
        <w:ind w:left="159" w:right="855" w:firstLine="0"/>
        <w:rPr>
          <w:sz w:val="24"/>
        </w:rPr>
        <w:pPrChange w:id="15291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59" w:right="855" w:hanging="6"/>
          </w:pPr>
        </w:pPrChange>
      </w:pPr>
      <w:r>
        <w:rPr>
          <w:sz w:val="24"/>
        </w:rPr>
        <w:t xml:space="preserve">Kilian C, Manthey J, Carr S, Hanschmidt F, Rehm J, Speerforck S, Schomerus G. </w:t>
      </w:r>
      <w:r>
        <w:rPr>
          <w:spacing w:val="-2"/>
          <w:sz w:val="24"/>
        </w:rPr>
        <w:t>Stigmatization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people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disorders: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updated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systematic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review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population studies.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Alcoholism: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 xml:space="preserve">Clinical and Experimental Research </w:t>
      </w:r>
      <w:r>
        <w:rPr>
          <w:sz w:val="24"/>
        </w:rPr>
        <w:t xml:space="preserve">2021;45(5):899–911. </w:t>
      </w:r>
      <w:r>
        <w:rPr>
          <w:w w:val="105"/>
          <w:sz w:val="24"/>
        </w:rPr>
        <w:t>[doi:</w:t>
      </w:r>
      <w:r>
        <w:rPr>
          <w:spacing w:val="4"/>
          <w:w w:val="105"/>
          <w:sz w:val="24"/>
        </w:rPr>
        <w:t xml:space="preserve"> </w:t>
      </w:r>
      <w:r w:rsidR="00765778">
        <w:fldChar w:fldCharType="begin"/>
      </w:r>
      <w:r w:rsidR="00765778">
        <w:instrText>HYPERLINK "https://doi.org/10.1111/acer.14598" \h</w:instrText>
      </w:r>
      <w:r w:rsidR="00765778">
        <w:fldChar w:fldCharType="separate"/>
      </w:r>
      <w:r>
        <w:rPr>
          <w:w w:val="105"/>
          <w:sz w:val="24"/>
        </w:rPr>
        <w:t>10.1111/acer.14598]</w:t>
      </w:r>
      <w:r w:rsidR="00765778">
        <w:rPr>
          <w:w w:val="105"/>
          <w:sz w:val="24"/>
        </w:rPr>
        <w:fldChar w:fldCharType="end"/>
      </w:r>
    </w:p>
    <w:p w14:paraId="382E2DAF" w14:textId="77777777" w:rsidR="00DC3B47" w:rsidRDefault="00DC3B47">
      <w:pPr>
        <w:pStyle w:val="BodyText"/>
        <w:spacing w:before="1"/>
        <w:rPr>
          <w:del w:id="15292" w:author="Kendra Wyant" w:date="2023-05-31T13:43:00Z"/>
          <w:sz w:val="35"/>
        </w:rPr>
      </w:pPr>
    </w:p>
    <w:p w14:paraId="7F43395F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left="159" w:right="615" w:firstLine="0"/>
        <w:rPr>
          <w:sz w:val="24"/>
        </w:rPr>
        <w:pPrChange w:id="15293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before="1" w:line="355" w:lineRule="auto"/>
            <w:ind w:left="159" w:right="615"/>
          </w:pPr>
        </w:pPrChange>
      </w:pPr>
      <w:r>
        <w:rPr>
          <w:spacing w:val="-2"/>
          <w:sz w:val="24"/>
        </w:rPr>
        <w:t>Substance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Abuse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Services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Administration.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Substance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z w:val="24"/>
        </w:rPr>
        <w:t>Mental</w:t>
      </w:r>
      <w:r>
        <w:rPr>
          <w:spacing w:val="-7"/>
          <w:sz w:val="24"/>
        </w:rPr>
        <w:t xml:space="preserve"> </w:t>
      </w:r>
      <w:r>
        <w:rPr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z w:val="24"/>
        </w:rPr>
        <w:t>Indicators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United</w:t>
      </w:r>
      <w:r>
        <w:rPr>
          <w:spacing w:val="-6"/>
          <w:sz w:val="24"/>
        </w:rPr>
        <w:t xml:space="preserve"> </w:t>
      </w:r>
      <w:r>
        <w:rPr>
          <w:sz w:val="24"/>
        </w:rPr>
        <w:t>States:</w:t>
      </w:r>
      <w:r>
        <w:rPr>
          <w:spacing w:val="12"/>
          <w:sz w:val="24"/>
        </w:rPr>
        <w:t xml:space="preserve"> </w:t>
      </w:r>
      <w:r>
        <w:rPr>
          <w:sz w:val="24"/>
        </w:rPr>
        <w:t>Results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2019</w:t>
      </w:r>
      <w:r>
        <w:rPr>
          <w:spacing w:val="-7"/>
          <w:sz w:val="24"/>
        </w:rPr>
        <w:t xml:space="preserve"> </w:t>
      </w:r>
      <w:r>
        <w:rPr>
          <w:sz w:val="24"/>
        </w:rPr>
        <w:t>National</w:t>
      </w:r>
      <w:r>
        <w:rPr>
          <w:spacing w:val="-7"/>
          <w:sz w:val="24"/>
        </w:rPr>
        <w:t xml:space="preserve"> </w:t>
      </w:r>
      <w:r>
        <w:rPr>
          <w:sz w:val="24"/>
        </w:rPr>
        <w:t>Survey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Drug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Health.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Rockville,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MD: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Center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Behavioral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Statistics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Quality, </w:t>
      </w:r>
      <w:r>
        <w:rPr>
          <w:sz w:val="24"/>
        </w:rPr>
        <w:t>Substance</w:t>
      </w:r>
      <w:r>
        <w:rPr>
          <w:spacing w:val="-9"/>
          <w:sz w:val="24"/>
        </w:rPr>
        <w:t xml:space="preserve"> </w:t>
      </w:r>
      <w:r>
        <w:rPr>
          <w:sz w:val="24"/>
        </w:rPr>
        <w:t>Abuse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Mental</w:t>
      </w:r>
      <w:r>
        <w:rPr>
          <w:spacing w:val="-9"/>
          <w:sz w:val="24"/>
        </w:rPr>
        <w:t xml:space="preserve"> </w:t>
      </w:r>
      <w:r>
        <w:rPr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z w:val="24"/>
        </w:rPr>
        <w:t>Services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Administration;</w:t>
      </w:r>
      <w:r>
        <w:rPr>
          <w:spacing w:val="-8"/>
          <w:sz w:val="24"/>
        </w:rPr>
        <w:t xml:space="preserve"> </w:t>
      </w:r>
      <w:r>
        <w:rPr>
          <w:sz w:val="24"/>
        </w:rPr>
        <w:t>2020.</w:t>
      </w:r>
      <w:r>
        <w:rPr>
          <w:spacing w:val="9"/>
          <w:sz w:val="24"/>
        </w:rPr>
        <w:t xml:space="preserve"> </w:t>
      </w:r>
      <w:r>
        <w:rPr>
          <w:sz w:val="24"/>
        </w:rPr>
        <w:t>Report</w:t>
      </w:r>
      <w:r>
        <w:rPr>
          <w:spacing w:val="-9"/>
          <w:sz w:val="24"/>
        </w:rPr>
        <w:t xml:space="preserve"> </w:t>
      </w:r>
      <w:r>
        <w:rPr>
          <w:sz w:val="24"/>
        </w:rPr>
        <w:t>No.:</w:t>
      </w:r>
      <w:r>
        <w:rPr>
          <w:spacing w:val="9"/>
          <w:sz w:val="24"/>
        </w:rPr>
        <w:t xml:space="preserve"> </w:t>
      </w:r>
      <w:r>
        <w:rPr>
          <w:sz w:val="24"/>
        </w:rPr>
        <w:t>HHS Publication No.</w:t>
      </w:r>
      <w:r>
        <w:rPr>
          <w:spacing w:val="40"/>
          <w:sz w:val="24"/>
        </w:rPr>
        <w:t xml:space="preserve"> </w:t>
      </w:r>
      <w:r>
        <w:rPr>
          <w:sz w:val="24"/>
        </w:rPr>
        <w:t>PEP20-07-01-001.</w:t>
      </w:r>
    </w:p>
    <w:p w14:paraId="5E9B6392" w14:textId="77777777" w:rsidR="00DC3B47" w:rsidRDefault="00DC3B47">
      <w:pPr>
        <w:pStyle w:val="BodyText"/>
        <w:rPr>
          <w:del w:id="15294" w:author="Kendra Wyant" w:date="2023-05-31T13:43:00Z"/>
          <w:sz w:val="35"/>
        </w:rPr>
      </w:pPr>
    </w:p>
    <w:p w14:paraId="50FCE4E7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4"/>
        <w:ind w:left="563" w:hanging="405"/>
        <w:rPr>
          <w:sz w:val="24"/>
        </w:rPr>
        <w:pPrChange w:id="15295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ind w:left="563" w:hanging="405"/>
          </w:pPr>
        </w:pPrChange>
      </w:pPr>
      <w:r>
        <w:rPr>
          <w:sz w:val="24"/>
        </w:rPr>
        <w:t>TEDx</w:t>
      </w:r>
      <w:r>
        <w:rPr>
          <w:spacing w:val="-6"/>
          <w:sz w:val="24"/>
        </w:rPr>
        <w:t xml:space="preserve"> </w:t>
      </w:r>
      <w:r>
        <w:rPr>
          <w:sz w:val="24"/>
        </w:rPr>
        <w:t>Talks.</w:t>
      </w:r>
      <w:r>
        <w:rPr>
          <w:spacing w:val="12"/>
          <w:sz w:val="24"/>
        </w:rPr>
        <w:t xml:space="preserve"> </w:t>
      </w:r>
      <w:r>
        <w:rPr>
          <w:sz w:val="24"/>
        </w:rPr>
        <w:t>Mental</w:t>
      </w:r>
      <w:r>
        <w:rPr>
          <w:spacing w:val="-6"/>
          <w:sz w:val="24"/>
        </w:rPr>
        <w:t xml:space="preserve"> </w:t>
      </w:r>
      <w:r>
        <w:rPr>
          <w:sz w:val="24"/>
        </w:rPr>
        <w:t>Healthcare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Fingertips.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2022.</w:t>
      </w:r>
    </w:p>
    <w:p w14:paraId="10E64145" w14:textId="77777777" w:rsidR="003146FC" w:rsidRDefault="003146FC">
      <w:pPr>
        <w:pStyle w:val="BodyText"/>
        <w:spacing w:before="2"/>
        <w:rPr>
          <w:sz w:val="29"/>
          <w:rPrChange w:id="15296" w:author="Kendra Wyant" w:date="2023-05-31T13:43:00Z">
            <w:rPr>
              <w:sz w:val="46"/>
            </w:rPr>
          </w:rPrChange>
        </w:rPr>
        <w:pPrChange w:id="15297" w:author="Kendra Wyant" w:date="2023-05-31T13:43:00Z">
          <w:pPr>
            <w:pStyle w:val="BodyText"/>
            <w:spacing w:before="12"/>
          </w:pPr>
        </w:pPrChange>
      </w:pPr>
    </w:p>
    <w:p w14:paraId="0A47BF72" w14:textId="77777777" w:rsidR="00DC3B47" w:rsidRDefault="004E27B8">
      <w:pPr>
        <w:pStyle w:val="ListParagraph"/>
        <w:numPr>
          <w:ilvl w:val="0"/>
          <w:numId w:val="5"/>
        </w:numPr>
        <w:tabs>
          <w:tab w:val="left" w:pos="564"/>
        </w:tabs>
        <w:spacing w:before="0"/>
        <w:ind w:left="563" w:hanging="405"/>
        <w:rPr>
          <w:del w:id="15298" w:author="Kendra Wyant" w:date="2023-05-31T13:43:00Z"/>
          <w:sz w:val="24"/>
        </w:rPr>
      </w:pPr>
      <w:r>
        <w:rPr>
          <w:sz w:val="24"/>
          <w:rPrChange w:id="15299" w:author="Kendra Wyant" w:date="2023-05-31T13:43:00Z">
            <w:rPr>
              <w:spacing w:val="-2"/>
              <w:sz w:val="24"/>
            </w:rPr>
          </w:rPrChange>
        </w:rPr>
        <w:t>Ono</w:t>
      </w:r>
      <w:r>
        <w:rPr>
          <w:sz w:val="24"/>
          <w:rPrChange w:id="15300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5301" w:author="Kendra Wyant" w:date="2023-05-31T13:43:00Z">
            <w:rPr>
              <w:spacing w:val="-2"/>
              <w:sz w:val="24"/>
            </w:rPr>
          </w:rPrChange>
        </w:rPr>
        <w:t>M,</w:t>
      </w:r>
      <w:r>
        <w:rPr>
          <w:sz w:val="24"/>
          <w:rPrChange w:id="15302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5303" w:author="Kendra Wyant" w:date="2023-05-31T13:43:00Z">
            <w:rPr>
              <w:spacing w:val="-2"/>
              <w:sz w:val="24"/>
            </w:rPr>
          </w:rPrChange>
        </w:rPr>
        <w:t>Schneider</w:t>
      </w:r>
      <w:r>
        <w:rPr>
          <w:sz w:val="24"/>
          <w:rPrChange w:id="15304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5305" w:author="Kendra Wyant" w:date="2023-05-31T13:43:00Z">
            <w:rPr>
              <w:spacing w:val="-2"/>
              <w:sz w:val="24"/>
            </w:rPr>
          </w:rPrChange>
        </w:rPr>
        <w:t>S,</w:t>
      </w:r>
      <w:r>
        <w:rPr>
          <w:sz w:val="24"/>
          <w:rPrChange w:id="15306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5307" w:author="Kendra Wyant" w:date="2023-05-31T13:43:00Z">
            <w:rPr>
              <w:spacing w:val="-2"/>
              <w:sz w:val="24"/>
            </w:rPr>
          </w:rPrChange>
        </w:rPr>
        <w:t>Junghaenel</w:t>
      </w:r>
      <w:r>
        <w:rPr>
          <w:sz w:val="24"/>
          <w:rPrChange w:id="15308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5309" w:author="Kendra Wyant" w:date="2023-05-31T13:43:00Z">
            <w:rPr>
              <w:spacing w:val="-2"/>
              <w:sz w:val="24"/>
            </w:rPr>
          </w:rPrChange>
        </w:rPr>
        <w:t>DU,</w:t>
      </w:r>
      <w:r>
        <w:rPr>
          <w:sz w:val="24"/>
          <w:rPrChange w:id="15310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5311" w:author="Kendra Wyant" w:date="2023-05-31T13:43:00Z">
            <w:rPr>
              <w:spacing w:val="-2"/>
              <w:sz w:val="24"/>
            </w:rPr>
          </w:rPrChange>
        </w:rPr>
        <w:t>Stone</w:t>
      </w:r>
      <w:r>
        <w:rPr>
          <w:sz w:val="24"/>
          <w:rPrChange w:id="15312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5313" w:author="Kendra Wyant" w:date="2023-05-31T13:43:00Z">
            <w:rPr>
              <w:spacing w:val="-2"/>
              <w:sz w:val="24"/>
            </w:rPr>
          </w:rPrChange>
        </w:rPr>
        <w:t>AA.</w:t>
      </w:r>
      <w:r>
        <w:rPr>
          <w:sz w:val="24"/>
          <w:rPrChange w:id="15314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5315" w:author="Kendra Wyant" w:date="2023-05-31T13:43:00Z">
            <w:rPr>
              <w:spacing w:val="-2"/>
              <w:sz w:val="24"/>
            </w:rPr>
          </w:rPrChange>
        </w:rPr>
        <w:t>What</w:t>
      </w:r>
      <w:r>
        <w:rPr>
          <w:sz w:val="24"/>
          <w:rPrChange w:id="15316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5317" w:author="Kendra Wyant" w:date="2023-05-31T13:43:00Z">
            <w:rPr>
              <w:spacing w:val="-2"/>
              <w:sz w:val="24"/>
            </w:rPr>
          </w:rPrChange>
        </w:rPr>
        <w:t>Affects</w:t>
      </w:r>
      <w:r>
        <w:rPr>
          <w:sz w:val="24"/>
          <w:rPrChange w:id="15318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5319" w:author="Kendra Wyant" w:date="2023-05-31T13:43:00Z">
            <w:rPr>
              <w:spacing w:val="-2"/>
              <w:sz w:val="24"/>
            </w:rPr>
          </w:rPrChange>
        </w:rPr>
        <w:t>the</w:t>
      </w:r>
      <w:r>
        <w:rPr>
          <w:sz w:val="24"/>
          <w:rPrChange w:id="15320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5321" w:author="Kendra Wyant" w:date="2023-05-31T13:43:00Z">
            <w:rPr>
              <w:spacing w:val="-2"/>
              <w:sz w:val="24"/>
            </w:rPr>
          </w:rPrChange>
        </w:rPr>
        <w:t>Completion</w:t>
      </w:r>
      <w:r>
        <w:rPr>
          <w:sz w:val="24"/>
          <w:rPrChange w:id="15322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5323" w:author="Kendra Wyant" w:date="2023-05-31T13:43:00Z">
            <w:rPr>
              <w:spacing w:val="-5"/>
              <w:sz w:val="24"/>
            </w:rPr>
          </w:rPrChange>
        </w:rPr>
        <w:t>of</w:t>
      </w:r>
    </w:p>
    <w:p w14:paraId="7D881F00" w14:textId="77777777" w:rsidR="00DC3B47" w:rsidRDefault="00DC3B47">
      <w:pPr>
        <w:rPr>
          <w:del w:id="15324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A1A31BE" w14:textId="77777777" w:rsidR="00DC3B47" w:rsidRDefault="00DC3B47">
      <w:pPr>
        <w:pStyle w:val="BodyText"/>
        <w:rPr>
          <w:del w:id="15325" w:author="Kendra Wyant" w:date="2023-05-31T13:43:00Z"/>
          <w:sz w:val="9"/>
        </w:rPr>
      </w:pPr>
    </w:p>
    <w:p w14:paraId="6C62B540" w14:textId="09F331D9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0" w:line="355" w:lineRule="auto"/>
        <w:ind w:left="159" w:right="568" w:firstLine="0"/>
        <w:rPr>
          <w:sz w:val="24"/>
        </w:rPr>
        <w:pPrChange w:id="15326" w:author="Kendra Wyant" w:date="2023-05-31T13:43:00Z">
          <w:pPr>
            <w:spacing w:before="118" w:line="355" w:lineRule="auto"/>
            <w:ind w:left="148" w:right="568" w:firstLine="11"/>
          </w:pPr>
        </w:pPrChange>
      </w:pPr>
      <w:ins w:id="15327" w:author="Kendra Wyant" w:date="2023-05-31T13:43:00Z">
        <w:r>
          <w:rPr>
            <w:sz w:val="24"/>
          </w:rPr>
          <w:t xml:space="preserve"> </w:t>
        </w:r>
      </w:ins>
      <w:r>
        <w:rPr>
          <w:spacing w:val="-4"/>
          <w:sz w:val="24"/>
        </w:rPr>
        <w:t>Ecological Momentary Assessments in Chronic Pain Research?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 xml:space="preserve">An Individual Patient Data </w:t>
      </w:r>
      <w:r>
        <w:rPr>
          <w:sz w:val="24"/>
        </w:rPr>
        <w:t>Meta-Analysis.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Medical Internet Research </w:t>
      </w:r>
      <w:r>
        <w:rPr>
          <w:sz w:val="24"/>
        </w:rPr>
        <w:t>2019 Feb;21(2):e11398.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r w:rsidR="00765778">
        <w:fldChar w:fldCharType="begin"/>
      </w:r>
      <w:r w:rsidR="00765778">
        <w:instrText>HYPERLINK "https://doi.org/10.2196/11398" \h</w:instrText>
      </w:r>
      <w:r w:rsidR="00765778">
        <w:fldChar w:fldCharType="separate"/>
      </w:r>
      <w:r>
        <w:rPr>
          <w:spacing w:val="-2"/>
          <w:sz w:val="24"/>
        </w:rPr>
        <w:t>10.2196/11398]</w:t>
      </w:r>
      <w:r w:rsidR="00765778">
        <w:rPr>
          <w:spacing w:val="-2"/>
          <w:sz w:val="24"/>
        </w:rPr>
        <w:fldChar w:fldCharType="end"/>
      </w:r>
    </w:p>
    <w:p w14:paraId="03F18C70" w14:textId="77777777" w:rsidR="00DC3B47" w:rsidRDefault="00DC3B47">
      <w:pPr>
        <w:pStyle w:val="BodyText"/>
        <w:spacing w:before="3"/>
        <w:rPr>
          <w:del w:id="15328" w:author="Kendra Wyant" w:date="2023-05-31T13:43:00Z"/>
          <w:sz w:val="35"/>
        </w:rPr>
      </w:pPr>
    </w:p>
    <w:p w14:paraId="21D05981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left="159" w:right="896" w:firstLine="0"/>
        <w:rPr>
          <w:sz w:val="24"/>
        </w:rPr>
        <w:pPrChange w:id="15329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right="896"/>
          </w:pPr>
        </w:pPrChange>
      </w:pPr>
      <w:r>
        <w:rPr>
          <w:sz w:val="24"/>
        </w:rPr>
        <w:t>Tausczik YR, Pennebaker JW. The Psychological Meaning of Words:</w:t>
      </w:r>
      <w:r>
        <w:rPr>
          <w:spacing w:val="21"/>
          <w:sz w:val="24"/>
        </w:rPr>
        <w:t xml:space="preserve"> </w:t>
      </w:r>
      <w:r>
        <w:rPr>
          <w:sz w:val="24"/>
        </w:rPr>
        <w:t>LIWC and Computerized Text Analysis Methods.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 xml:space="preserve">Journal of Language and Social Psychology </w:t>
      </w:r>
      <w:r>
        <w:rPr>
          <w:sz w:val="24"/>
        </w:rPr>
        <w:t>2010 Mar;29(1):24–54.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"https://doi.org/10.1177/0261927X09351676" \h</w:instrText>
      </w:r>
      <w:r w:rsidR="00765778">
        <w:fldChar w:fldCharType="separate"/>
      </w:r>
      <w:r>
        <w:rPr>
          <w:sz w:val="24"/>
        </w:rPr>
        <w:t>10.1177/0261927X09351676]</w:t>
      </w:r>
      <w:r w:rsidR="00765778">
        <w:rPr>
          <w:sz w:val="24"/>
        </w:rPr>
        <w:fldChar w:fldCharType="end"/>
      </w:r>
    </w:p>
    <w:p w14:paraId="64A5571D" w14:textId="77777777" w:rsidR="00DC3B47" w:rsidRDefault="00DC3B47">
      <w:pPr>
        <w:pStyle w:val="BodyText"/>
        <w:spacing w:before="2"/>
        <w:rPr>
          <w:del w:id="15330" w:author="Kendra Wyant" w:date="2023-05-31T13:43:00Z"/>
          <w:sz w:val="35"/>
        </w:rPr>
      </w:pPr>
    </w:p>
    <w:p w14:paraId="51066A13" w14:textId="360BD6BE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9" w:right="1422" w:firstLine="0"/>
        <w:rPr>
          <w:ins w:id="15331" w:author="Kendra Wyant" w:date="2023-05-31T13:43:00Z"/>
          <w:sz w:val="24"/>
        </w:rPr>
      </w:pPr>
      <w:r>
        <w:rPr>
          <w:spacing w:val="-2"/>
          <w:sz w:val="24"/>
          <w:rPrChange w:id="15332" w:author="Kendra Wyant" w:date="2023-05-31T13:43:00Z">
            <w:rPr>
              <w:spacing w:val="-4"/>
              <w:sz w:val="24"/>
            </w:rPr>
          </w:rPrChange>
        </w:rPr>
        <w:t>Tackman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  <w:rPrChange w:id="15333" w:author="Kendra Wyant" w:date="2023-05-31T13:43:00Z">
            <w:rPr>
              <w:spacing w:val="-4"/>
              <w:sz w:val="24"/>
            </w:rPr>
          </w:rPrChange>
        </w:rPr>
        <w:t>AM,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  <w:rPrChange w:id="15334" w:author="Kendra Wyant" w:date="2023-05-31T13:43:00Z">
            <w:rPr>
              <w:spacing w:val="-4"/>
              <w:sz w:val="24"/>
            </w:rPr>
          </w:rPrChange>
        </w:rPr>
        <w:t>Sbarra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  <w:rPrChange w:id="15335" w:author="Kendra Wyant" w:date="2023-05-31T13:43:00Z">
            <w:rPr>
              <w:spacing w:val="-4"/>
              <w:sz w:val="24"/>
            </w:rPr>
          </w:rPrChange>
        </w:rPr>
        <w:t>DA,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  <w:rPrChange w:id="15336" w:author="Kendra Wyant" w:date="2023-05-31T13:43:00Z">
            <w:rPr>
              <w:spacing w:val="-4"/>
              <w:sz w:val="24"/>
            </w:rPr>
          </w:rPrChange>
        </w:rPr>
        <w:t>Carey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  <w:rPrChange w:id="15337" w:author="Kendra Wyant" w:date="2023-05-31T13:43:00Z">
            <w:rPr>
              <w:spacing w:val="-4"/>
              <w:sz w:val="24"/>
            </w:rPr>
          </w:rPrChange>
        </w:rPr>
        <w:t>AL,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  <w:rPrChange w:id="15338" w:author="Kendra Wyant" w:date="2023-05-31T13:43:00Z">
            <w:rPr>
              <w:spacing w:val="-4"/>
              <w:sz w:val="24"/>
            </w:rPr>
          </w:rPrChange>
        </w:rPr>
        <w:t>Donnellan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  <w:rPrChange w:id="15339" w:author="Kendra Wyant" w:date="2023-05-31T13:43:00Z">
            <w:rPr>
              <w:spacing w:val="-4"/>
              <w:sz w:val="24"/>
            </w:rPr>
          </w:rPrChange>
        </w:rPr>
        <w:t>MB,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  <w:rPrChange w:id="15340" w:author="Kendra Wyant" w:date="2023-05-31T13:43:00Z">
            <w:rPr>
              <w:spacing w:val="-4"/>
              <w:sz w:val="24"/>
            </w:rPr>
          </w:rPrChange>
        </w:rPr>
        <w:t>Horn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  <w:rPrChange w:id="15341" w:author="Kendra Wyant" w:date="2023-05-31T13:43:00Z">
            <w:rPr>
              <w:spacing w:val="-4"/>
              <w:sz w:val="24"/>
            </w:rPr>
          </w:rPrChange>
        </w:rPr>
        <w:t>AB,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  <w:rPrChange w:id="15342" w:author="Kendra Wyant" w:date="2023-05-31T13:43:00Z">
            <w:rPr>
              <w:spacing w:val="-4"/>
              <w:sz w:val="24"/>
            </w:rPr>
          </w:rPrChange>
        </w:rPr>
        <w:t>Holtzman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  <w:rPrChange w:id="15343" w:author="Kendra Wyant" w:date="2023-05-31T13:43:00Z">
            <w:rPr>
              <w:spacing w:val="-4"/>
              <w:sz w:val="24"/>
            </w:rPr>
          </w:rPrChange>
        </w:rPr>
        <w:t>NS,</w:t>
      </w:r>
      <w:r>
        <w:rPr>
          <w:spacing w:val="-2"/>
          <w:sz w:val="24"/>
          <w:rPrChange w:id="15344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  <w:rPrChange w:id="15345" w:author="Kendra Wyant" w:date="2023-05-31T13:43:00Z">
            <w:rPr>
              <w:spacing w:val="-4"/>
              <w:sz w:val="24"/>
            </w:rPr>
          </w:rPrChange>
        </w:rPr>
        <w:t>Edwards</w:t>
      </w:r>
      <w:r>
        <w:rPr>
          <w:spacing w:val="-7"/>
          <w:sz w:val="24"/>
          <w:rPrChange w:id="15346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TS,</w:t>
      </w:r>
      <w:r>
        <w:rPr>
          <w:spacing w:val="-7"/>
          <w:sz w:val="24"/>
          <w:rPrChange w:id="15347" w:author="Kendra Wyant" w:date="2023-05-31T13:43:00Z">
            <w:rPr>
              <w:spacing w:val="-12"/>
              <w:sz w:val="24"/>
            </w:rPr>
          </w:rPrChange>
        </w:rPr>
        <w:t xml:space="preserve"> </w:t>
      </w:r>
      <w:r>
        <w:rPr>
          <w:sz w:val="24"/>
        </w:rPr>
        <w:t>Pennebaker</w:t>
      </w:r>
      <w:r>
        <w:rPr>
          <w:spacing w:val="-7"/>
          <w:sz w:val="24"/>
          <w:rPrChange w:id="15348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JW,</w:t>
      </w:r>
      <w:r>
        <w:rPr>
          <w:spacing w:val="-7"/>
          <w:sz w:val="24"/>
          <w:rPrChange w:id="1534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Mehl</w:t>
      </w:r>
      <w:r>
        <w:rPr>
          <w:spacing w:val="-7"/>
          <w:sz w:val="24"/>
          <w:rPrChange w:id="15350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MR.</w:t>
      </w:r>
      <w:r>
        <w:rPr>
          <w:spacing w:val="-7"/>
          <w:sz w:val="24"/>
          <w:rPrChange w:id="1535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Depression,</w:t>
      </w:r>
      <w:r>
        <w:rPr>
          <w:spacing w:val="-7"/>
          <w:sz w:val="24"/>
          <w:rPrChange w:id="1535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z w:val="24"/>
        </w:rPr>
        <w:t>negative</w:t>
      </w:r>
      <w:r>
        <w:rPr>
          <w:spacing w:val="-7"/>
          <w:sz w:val="24"/>
          <w:rPrChange w:id="1535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emotionality,</w:t>
      </w:r>
      <w:r>
        <w:rPr>
          <w:spacing w:val="-7"/>
          <w:sz w:val="24"/>
          <w:rPrChange w:id="15354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z w:val="24"/>
        </w:rPr>
        <w:t>and</w:t>
      </w:r>
      <w:del w:id="15355" w:author="Kendra Wyant" w:date="2023-05-31T13:43:00Z">
        <w:r w:rsidR="00F53A9D">
          <w:rPr>
            <w:spacing w:val="-9"/>
            <w:sz w:val="24"/>
          </w:rPr>
          <w:delText xml:space="preserve"> </w:delText>
        </w:r>
      </w:del>
    </w:p>
    <w:p w14:paraId="7E204E4A" w14:textId="77777777" w:rsidR="003146FC" w:rsidRDefault="003146FC">
      <w:pPr>
        <w:spacing w:line="355" w:lineRule="auto"/>
        <w:rPr>
          <w:ins w:id="15356" w:author="Kendra Wyant" w:date="2023-05-31T13:43:00Z"/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38686299" w14:textId="77777777" w:rsidR="003146FC" w:rsidRDefault="003146FC">
      <w:pPr>
        <w:pStyle w:val="BodyText"/>
        <w:rPr>
          <w:ins w:id="15357" w:author="Kendra Wyant" w:date="2023-05-31T13:43:00Z"/>
          <w:sz w:val="9"/>
        </w:rPr>
      </w:pPr>
    </w:p>
    <w:p w14:paraId="179B48D9" w14:textId="77777777" w:rsidR="003146FC" w:rsidRPr="00765778" w:rsidRDefault="004E27B8">
      <w:pPr>
        <w:pStyle w:val="BodyText"/>
        <w:spacing w:before="118" w:line="355" w:lineRule="auto"/>
        <w:ind w:left="160" w:right="553"/>
        <w:pPrChange w:id="15358" w:author="Kendra Wyant" w:date="2023-05-31T13:43:00Z">
          <w:pPr>
            <w:pStyle w:val="ListParagraph"/>
            <w:numPr>
              <w:numId w:val="5"/>
            </w:numPr>
            <w:tabs>
              <w:tab w:val="left" w:pos="560"/>
            </w:tabs>
            <w:spacing w:before="1" w:line="355" w:lineRule="auto"/>
            <w:ind w:left="141" w:right="558" w:firstLine="18"/>
          </w:pPr>
        </w:pPrChange>
      </w:pPr>
      <w:r>
        <w:rPr>
          <w:spacing w:val="-6"/>
          <w:rPrChange w:id="15359" w:author="Kendra Wyant" w:date="2023-05-31T13:43:00Z">
            <w:rPr>
              <w:sz w:val="24"/>
            </w:rPr>
          </w:rPrChange>
        </w:rPr>
        <w:t xml:space="preserve">self-referential </w:t>
      </w:r>
      <w:r>
        <w:rPr>
          <w:spacing w:val="-6"/>
          <w:rPrChange w:id="15360" w:author="Kendra Wyant" w:date="2023-05-31T13:43:00Z">
            <w:rPr>
              <w:spacing w:val="-2"/>
              <w:sz w:val="24"/>
            </w:rPr>
          </w:rPrChange>
        </w:rPr>
        <w:t>language:</w:t>
      </w:r>
      <w:r>
        <w:rPr>
          <w:spacing w:val="26"/>
          <w:rPrChange w:id="15361" w:author="Kendra Wyant" w:date="2023-05-31T13:43:00Z">
            <w:rPr>
              <w:spacing w:val="7"/>
              <w:sz w:val="24"/>
            </w:rPr>
          </w:rPrChange>
        </w:rPr>
        <w:t xml:space="preserve"> </w:t>
      </w:r>
      <w:r>
        <w:rPr>
          <w:spacing w:val="-6"/>
          <w:rPrChange w:id="15362" w:author="Kendra Wyant" w:date="2023-05-31T13:43:00Z">
            <w:rPr>
              <w:spacing w:val="-2"/>
              <w:sz w:val="24"/>
            </w:rPr>
          </w:rPrChange>
        </w:rPr>
        <w:t>A</w:t>
      </w:r>
      <w:r>
        <w:rPr>
          <w:spacing w:val="-6"/>
          <w:rPrChange w:id="1536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6"/>
          <w:rPrChange w:id="15364" w:author="Kendra Wyant" w:date="2023-05-31T13:43:00Z">
            <w:rPr>
              <w:spacing w:val="-2"/>
              <w:sz w:val="24"/>
            </w:rPr>
          </w:rPrChange>
        </w:rPr>
        <w:t>multi-lab,</w:t>
      </w:r>
      <w:r>
        <w:rPr>
          <w:spacing w:val="-6"/>
          <w:rPrChange w:id="1536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6"/>
          <w:rPrChange w:id="15366" w:author="Kendra Wyant" w:date="2023-05-31T13:43:00Z">
            <w:rPr>
              <w:spacing w:val="-2"/>
              <w:sz w:val="24"/>
            </w:rPr>
          </w:rPrChange>
        </w:rPr>
        <w:t>multi-measure,</w:t>
      </w:r>
      <w:r>
        <w:rPr>
          <w:spacing w:val="-6"/>
          <w:rPrChange w:id="1536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6"/>
          <w:rPrChange w:id="15368" w:author="Kendra Wyant" w:date="2023-05-31T13:43:00Z">
            <w:rPr>
              <w:spacing w:val="-2"/>
              <w:sz w:val="24"/>
            </w:rPr>
          </w:rPrChange>
        </w:rPr>
        <w:t>and</w:t>
      </w:r>
      <w:r>
        <w:rPr>
          <w:spacing w:val="-6"/>
          <w:rPrChange w:id="1536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6"/>
          <w:rPrChange w:id="15370" w:author="Kendra Wyant" w:date="2023-05-31T13:43:00Z">
            <w:rPr>
              <w:spacing w:val="-2"/>
              <w:sz w:val="24"/>
            </w:rPr>
          </w:rPrChange>
        </w:rPr>
        <w:t>multi-language-task</w:t>
      </w:r>
      <w:r>
        <w:rPr>
          <w:spacing w:val="-6"/>
          <w:rPrChange w:id="15371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6"/>
          <w:rPrChange w:id="15372" w:author="Kendra Wyant" w:date="2023-05-31T13:43:00Z">
            <w:rPr>
              <w:spacing w:val="-2"/>
              <w:sz w:val="24"/>
            </w:rPr>
          </w:rPrChange>
        </w:rPr>
        <w:t>research</w:t>
      </w:r>
      <w:r>
        <w:rPr>
          <w:spacing w:val="-6"/>
          <w:rPrChange w:id="1537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rPrChange w:id="15374" w:author="Kendra Wyant" w:date="2023-05-31T13:43:00Z">
            <w:rPr>
              <w:spacing w:val="-2"/>
              <w:sz w:val="24"/>
            </w:rPr>
          </w:rPrChange>
        </w:rPr>
        <w:t>synthesis.</w:t>
      </w:r>
      <w:r>
        <w:rPr>
          <w:spacing w:val="40"/>
          <w:rPrChange w:id="15375" w:author="Kendra Wyant" w:date="2023-05-31T13:43:00Z">
            <w:rPr>
              <w:spacing w:val="7"/>
              <w:sz w:val="24"/>
            </w:rPr>
          </w:rPrChange>
        </w:rPr>
        <w:t xml:space="preserve"> </w:t>
      </w:r>
      <w:r>
        <w:rPr>
          <w:i/>
          <w:rPrChange w:id="15376" w:author="Kendra Wyant" w:date="2023-05-31T13:43:00Z">
            <w:rPr>
              <w:i/>
              <w:spacing w:val="-2"/>
              <w:sz w:val="24"/>
            </w:rPr>
          </w:rPrChange>
        </w:rPr>
        <w:t xml:space="preserve">Journal </w:t>
      </w:r>
      <w:r w:rsidRPr="00765778">
        <w:rPr>
          <w:i/>
        </w:rPr>
        <w:t xml:space="preserve">of Personality and Social Psychology </w:t>
      </w:r>
      <w:r w:rsidRPr="00765778">
        <w:t>American Psychological Association; 2019 May;116(5):817–834.</w:t>
      </w:r>
      <w:r>
        <w:rPr>
          <w:spacing w:val="21"/>
          <w:rPrChange w:id="15377" w:author="Kendra Wyant" w:date="2023-05-31T13:43:00Z">
            <w:rPr>
              <w:spacing w:val="40"/>
              <w:sz w:val="24"/>
            </w:rPr>
          </w:rPrChange>
        </w:rPr>
        <w:t xml:space="preserve"> </w:t>
      </w:r>
      <w:r w:rsidRPr="00765778">
        <w:t>[doi:</w:t>
      </w:r>
      <w:r>
        <w:rPr>
          <w:spacing w:val="21"/>
          <w:rPrChange w:id="15378" w:author="Kendra Wyant" w:date="2023-05-31T13:43:00Z">
            <w:rPr>
              <w:spacing w:val="40"/>
              <w:sz w:val="24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"https://doi.org/10.1037/pspp0000187" \h</w:instrText>
      </w:r>
      <w:r w:rsidR="00765778">
        <w:fldChar w:fldCharType="separate"/>
      </w:r>
      <w:r w:rsidRPr="00765778">
        <w:t>10.1037/pspp0000187]</w:t>
      </w:r>
      <w:r w:rsidR="00765778" w:rsidRPr="00765778">
        <w:fldChar w:fldCharType="end"/>
      </w:r>
    </w:p>
    <w:p w14:paraId="7F39FD61" w14:textId="77777777" w:rsidR="00DC3B47" w:rsidRDefault="00DC3B47">
      <w:pPr>
        <w:pStyle w:val="BodyText"/>
        <w:rPr>
          <w:del w:id="15379" w:author="Kendra Wyant" w:date="2023-05-31T13:43:00Z"/>
          <w:sz w:val="35"/>
        </w:rPr>
      </w:pPr>
    </w:p>
    <w:p w14:paraId="3B466853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655" w:firstLine="0"/>
        <w:rPr>
          <w:sz w:val="24"/>
        </w:rPr>
        <w:pPrChange w:id="15380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4" w:right="655" w:firstLine="5"/>
          </w:pPr>
        </w:pPrChange>
      </w:pPr>
      <w:r>
        <w:rPr>
          <w:spacing w:val="-2"/>
          <w:sz w:val="24"/>
        </w:rPr>
        <w:t xml:space="preserve">Jacobucci R, Ammerman BA, Wilcox KT. The use of text-based responses to improve </w:t>
      </w:r>
      <w:r>
        <w:rPr>
          <w:sz w:val="24"/>
        </w:rPr>
        <w:t>our understanding and prediction of suicide risk.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 xml:space="preserve">Suicide and Life-Threatening Behavior </w:t>
      </w:r>
      <w:r>
        <w:rPr>
          <w:sz w:val="24"/>
        </w:rPr>
        <w:t>2021;51(1):55–64.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"https://doi.org/10.1111/sltb.12668" \h</w:instrText>
      </w:r>
      <w:r w:rsidR="00765778">
        <w:fldChar w:fldCharType="separate"/>
      </w:r>
      <w:r>
        <w:rPr>
          <w:sz w:val="24"/>
        </w:rPr>
        <w:t>10.1111/sltb.12668]</w:t>
      </w:r>
      <w:r w:rsidR="00765778">
        <w:rPr>
          <w:sz w:val="24"/>
        </w:rPr>
        <w:fldChar w:fldCharType="end"/>
      </w:r>
    </w:p>
    <w:p w14:paraId="6EBA6194" w14:textId="77777777" w:rsidR="00DC3B47" w:rsidRDefault="00DC3B47">
      <w:pPr>
        <w:pStyle w:val="BodyText"/>
        <w:spacing w:before="3"/>
        <w:rPr>
          <w:del w:id="15381" w:author="Kendra Wyant" w:date="2023-05-31T13:43:00Z"/>
          <w:sz w:val="35"/>
        </w:rPr>
      </w:pPr>
    </w:p>
    <w:p w14:paraId="171D1A89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804" w:firstLine="0"/>
        <w:rPr>
          <w:sz w:val="24"/>
        </w:rPr>
        <w:pPrChange w:id="15382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47" w:right="813" w:firstLine="12"/>
          </w:pPr>
        </w:pPrChange>
      </w:pPr>
      <w:r>
        <w:rPr>
          <w:sz w:val="24"/>
        </w:rPr>
        <w:t xml:space="preserve">Low DM, Rumker L, Talkar T, Torous J, Cecchi G, Ghosh SS. Natural Language </w:t>
      </w:r>
      <w:r>
        <w:rPr>
          <w:spacing w:val="-2"/>
          <w:sz w:val="24"/>
        </w:rPr>
        <w:t>Processing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Reveals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Vulnerable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Support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Groups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Heightened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Health </w:t>
      </w:r>
      <w:r>
        <w:rPr>
          <w:sz w:val="24"/>
        </w:rPr>
        <w:t>Anxiety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Reddit During</w:t>
      </w:r>
      <w:r>
        <w:rPr>
          <w:spacing w:val="-1"/>
          <w:sz w:val="24"/>
        </w:rPr>
        <w:t xml:space="preserve"> </w:t>
      </w:r>
      <w:r>
        <w:rPr>
          <w:sz w:val="24"/>
        </w:rPr>
        <w:t>COVID-19:</w:t>
      </w:r>
      <w:r>
        <w:rPr>
          <w:spacing w:val="20"/>
          <w:sz w:val="24"/>
        </w:rPr>
        <w:t xml:space="preserve"> </w:t>
      </w:r>
      <w:r>
        <w:rPr>
          <w:sz w:val="24"/>
        </w:rPr>
        <w:t>Observational</w:t>
      </w:r>
      <w:r>
        <w:rPr>
          <w:spacing w:val="-1"/>
          <w:sz w:val="24"/>
        </w:rPr>
        <w:t xml:space="preserve"> </w:t>
      </w:r>
      <w:r>
        <w:rPr>
          <w:sz w:val="24"/>
        </w:rPr>
        <w:t>Study.</w:t>
      </w:r>
      <w:r>
        <w:rPr>
          <w:spacing w:val="20"/>
          <w:sz w:val="24"/>
          <w:rPrChange w:id="15383" w:author="Kendra Wyant" w:date="2023-05-31T13:43:00Z">
            <w:rPr>
              <w:spacing w:val="21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Journal of Medical Internet </w:t>
      </w:r>
      <w:r>
        <w:rPr>
          <w:i/>
          <w:spacing w:val="-2"/>
          <w:w w:val="105"/>
          <w:sz w:val="24"/>
        </w:rPr>
        <w:t xml:space="preserve">Research </w:t>
      </w:r>
      <w:r>
        <w:rPr>
          <w:spacing w:val="-2"/>
          <w:w w:val="105"/>
          <w:sz w:val="24"/>
        </w:rPr>
        <w:t>JMIR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Publications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Inc.,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Toronto,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Canada;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2020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Oct;22(10):e22635.</w:t>
      </w:r>
      <w:r>
        <w:rPr>
          <w:spacing w:val="7"/>
          <w:w w:val="105"/>
          <w:sz w:val="24"/>
          <w:rPrChange w:id="15384" w:author="Kendra Wyant" w:date="2023-05-31T13:43:00Z">
            <w:rPr>
              <w:spacing w:val="8"/>
              <w:w w:val="105"/>
              <w:sz w:val="24"/>
            </w:rPr>
          </w:rPrChange>
        </w:rPr>
        <w:t xml:space="preserve"> </w:t>
      </w:r>
      <w:r>
        <w:rPr>
          <w:spacing w:val="-2"/>
          <w:w w:val="105"/>
          <w:sz w:val="24"/>
        </w:rPr>
        <w:t xml:space="preserve">[doi: </w:t>
      </w:r>
      <w:r w:rsidR="00765778">
        <w:fldChar w:fldCharType="begin"/>
      </w:r>
      <w:r w:rsidR="00765778">
        <w:instrText>HYPERLINK "https://doi.org/10.2196/22635" \h</w:instrText>
      </w:r>
      <w:r w:rsidR="00765778">
        <w:fldChar w:fldCharType="separate"/>
      </w:r>
      <w:r>
        <w:rPr>
          <w:spacing w:val="-2"/>
          <w:w w:val="105"/>
          <w:sz w:val="24"/>
        </w:rPr>
        <w:t>10.2196/22635]</w:t>
      </w:r>
      <w:r w:rsidR="00765778">
        <w:rPr>
          <w:spacing w:val="-2"/>
          <w:w w:val="105"/>
          <w:sz w:val="24"/>
        </w:rPr>
        <w:fldChar w:fldCharType="end"/>
      </w:r>
    </w:p>
    <w:p w14:paraId="7F3E67F8" w14:textId="77777777" w:rsidR="00DC3B47" w:rsidRDefault="00DC3B47">
      <w:pPr>
        <w:pStyle w:val="BodyText"/>
        <w:spacing w:before="1"/>
        <w:rPr>
          <w:del w:id="15385" w:author="Kendra Wyant" w:date="2023-05-31T13:43:00Z"/>
          <w:sz w:val="35"/>
        </w:rPr>
      </w:pPr>
    </w:p>
    <w:p w14:paraId="528FC034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4" w:line="355" w:lineRule="auto"/>
        <w:ind w:right="902" w:firstLine="0"/>
        <w:rPr>
          <w:sz w:val="24"/>
        </w:rPr>
        <w:pPrChange w:id="15386" w:author="Kendra Wyant" w:date="2023-05-31T13:43:00Z">
          <w:pPr>
            <w:pStyle w:val="ListParagraph"/>
            <w:numPr>
              <w:numId w:val="5"/>
            </w:numPr>
            <w:tabs>
              <w:tab w:val="left" w:pos="560"/>
            </w:tabs>
            <w:spacing w:line="355" w:lineRule="auto"/>
            <w:ind w:left="145" w:right="516" w:firstLine="14"/>
            <w:jc w:val="both"/>
          </w:pPr>
        </w:pPrChange>
      </w:pPr>
      <w:r>
        <w:rPr>
          <w:sz w:val="24"/>
        </w:rPr>
        <w:t>Belouali</w:t>
      </w:r>
      <w:r>
        <w:rPr>
          <w:spacing w:val="-3"/>
          <w:sz w:val="24"/>
          <w:rPrChange w:id="15387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A,</w:t>
      </w:r>
      <w:r>
        <w:rPr>
          <w:spacing w:val="-3"/>
          <w:sz w:val="24"/>
          <w:rPrChange w:id="15388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Gupta</w:t>
      </w:r>
      <w:r>
        <w:rPr>
          <w:spacing w:val="-3"/>
          <w:sz w:val="24"/>
          <w:rPrChange w:id="15389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S,</w:t>
      </w:r>
      <w:r>
        <w:rPr>
          <w:spacing w:val="-3"/>
          <w:sz w:val="24"/>
          <w:rPrChange w:id="15390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Sourirajan</w:t>
      </w:r>
      <w:r>
        <w:rPr>
          <w:spacing w:val="-3"/>
          <w:sz w:val="24"/>
          <w:rPrChange w:id="15391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V,</w:t>
      </w:r>
      <w:r>
        <w:rPr>
          <w:spacing w:val="-4"/>
          <w:sz w:val="24"/>
          <w:rPrChange w:id="15392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Yu</w:t>
      </w:r>
      <w:r>
        <w:rPr>
          <w:spacing w:val="-4"/>
          <w:sz w:val="24"/>
          <w:rPrChange w:id="15393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J,</w:t>
      </w:r>
      <w:r>
        <w:rPr>
          <w:spacing w:val="-3"/>
          <w:sz w:val="24"/>
          <w:rPrChange w:id="15394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Allen</w:t>
      </w:r>
      <w:r>
        <w:rPr>
          <w:spacing w:val="-4"/>
          <w:sz w:val="24"/>
          <w:rPrChange w:id="15395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N,</w:t>
      </w:r>
      <w:r>
        <w:rPr>
          <w:spacing w:val="-4"/>
          <w:sz w:val="24"/>
          <w:rPrChange w:id="15396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Alaoui</w:t>
      </w:r>
      <w:r>
        <w:rPr>
          <w:spacing w:val="-3"/>
          <w:sz w:val="24"/>
          <w:rPrChange w:id="15397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A,</w:t>
      </w:r>
      <w:r>
        <w:rPr>
          <w:spacing w:val="-4"/>
          <w:sz w:val="24"/>
          <w:rPrChange w:id="15398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Dutton</w:t>
      </w:r>
      <w:r>
        <w:rPr>
          <w:spacing w:val="-4"/>
          <w:sz w:val="24"/>
          <w:rPrChange w:id="15399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MA,</w:t>
      </w:r>
      <w:r>
        <w:rPr>
          <w:spacing w:val="-3"/>
          <w:sz w:val="24"/>
          <w:rPrChange w:id="15400" w:author="Kendra Wyant" w:date="2023-05-31T13:43:00Z">
            <w:rPr>
              <w:spacing w:val="-5"/>
              <w:sz w:val="24"/>
            </w:rPr>
          </w:rPrChange>
        </w:rPr>
        <w:t xml:space="preserve"> </w:t>
      </w:r>
      <w:r>
        <w:rPr>
          <w:sz w:val="24"/>
        </w:rPr>
        <w:t>Reinhard</w:t>
      </w:r>
      <w:r>
        <w:rPr>
          <w:sz w:val="24"/>
          <w:rPrChange w:id="15401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pacing w:val="-2"/>
          <w:sz w:val="24"/>
          <w:rPrChange w:id="15402" w:author="Kendra Wyant" w:date="2023-05-31T13:43:00Z">
            <w:rPr>
              <w:sz w:val="24"/>
            </w:rPr>
          </w:rPrChange>
        </w:rPr>
        <w:t>MJ.</w:t>
      </w:r>
      <w:r>
        <w:rPr>
          <w:spacing w:val="-6"/>
          <w:sz w:val="24"/>
          <w:rPrChange w:id="15403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sz w:val="24"/>
        </w:rPr>
        <w:t>Acoustic</w:t>
      </w:r>
      <w:r>
        <w:rPr>
          <w:spacing w:val="-6"/>
          <w:sz w:val="24"/>
          <w:rPrChange w:id="15404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  <w:rPrChange w:id="15405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7"/>
          <w:sz w:val="24"/>
          <w:rPrChange w:id="15406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6"/>
          <w:sz w:val="24"/>
          <w:rPrChange w:id="15407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  <w:rPrChange w:id="15408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speech</w:t>
      </w:r>
      <w:r>
        <w:rPr>
          <w:spacing w:val="-7"/>
          <w:sz w:val="24"/>
          <w:rPrChange w:id="1540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  <w:rPrChange w:id="15410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suicidal</w:t>
      </w:r>
      <w:r>
        <w:rPr>
          <w:spacing w:val="-6"/>
          <w:sz w:val="24"/>
          <w:rPrChange w:id="15411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ideation</w:t>
      </w:r>
      <w:r>
        <w:rPr>
          <w:spacing w:val="-7"/>
          <w:sz w:val="24"/>
          <w:rPrChange w:id="15412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among</w:t>
      </w:r>
      <w:r>
        <w:rPr>
          <w:spacing w:val="-7"/>
          <w:sz w:val="24"/>
          <w:rPrChange w:id="1541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US</w:t>
      </w:r>
      <w:r>
        <w:rPr>
          <w:spacing w:val="-6"/>
          <w:sz w:val="24"/>
          <w:rPrChange w:id="15414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veterans.</w:t>
      </w:r>
      <w:r>
        <w:rPr>
          <w:spacing w:val="-2"/>
          <w:sz w:val="24"/>
          <w:rPrChange w:id="15415" w:author="Kendra Wyant" w:date="2023-05-31T13:43:00Z">
            <w:rPr>
              <w:spacing w:val="7"/>
              <w:sz w:val="24"/>
            </w:rPr>
          </w:rPrChange>
        </w:rPr>
        <w:t xml:space="preserve"> </w:t>
      </w:r>
      <w:r>
        <w:rPr>
          <w:i/>
          <w:sz w:val="24"/>
          <w:rPrChange w:id="15416" w:author="Kendra Wyant" w:date="2023-05-31T13:43:00Z">
            <w:rPr>
              <w:i/>
              <w:spacing w:val="-2"/>
              <w:sz w:val="24"/>
            </w:rPr>
          </w:rPrChange>
        </w:rPr>
        <w:t xml:space="preserve">BioData </w:t>
      </w:r>
      <w:r>
        <w:rPr>
          <w:i/>
          <w:sz w:val="24"/>
        </w:rPr>
        <w:t xml:space="preserve">Mining </w:t>
      </w:r>
      <w:r>
        <w:rPr>
          <w:sz w:val="24"/>
        </w:rPr>
        <w:t>2021 Dec;14(1):11.</w:t>
      </w:r>
      <w:r>
        <w:rPr>
          <w:spacing w:val="40"/>
          <w:sz w:val="24"/>
          <w:rPrChange w:id="15417" w:author="Kendra Wyant" w:date="2023-05-31T13:43:00Z">
            <w:rPr>
              <w:spacing w:val="39"/>
              <w:sz w:val="24"/>
            </w:rPr>
          </w:rPrChange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"https://doi.org/10.1186/s13040-021-00245-y" \h</w:instrText>
      </w:r>
      <w:r w:rsidR="00765778">
        <w:fldChar w:fldCharType="separate"/>
      </w:r>
      <w:r>
        <w:rPr>
          <w:sz w:val="24"/>
        </w:rPr>
        <w:t>10.1186/s13040-021-00245-y]</w:t>
      </w:r>
      <w:r w:rsidR="00765778">
        <w:rPr>
          <w:sz w:val="24"/>
        </w:rPr>
        <w:fldChar w:fldCharType="end"/>
      </w:r>
    </w:p>
    <w:p w14:paraId="18278304" w14:textId="77777777" w:rsidR="00DC3B47" w:rsidRDefault="00DC3B47">
      <w:pPr>
        <w:spacing w:line="355" w:lineRule="auto"/>
        <w:jc w:val="both"/>
        <w:rPr>
          <w:del w:id="15418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ED9F5E9" w14:textId="77777777" w:rsidR="00DC3B47" w:rsidRDefault="00DC3B47">
      <w:pPr>
        <w:pStyle w:val="BodyText"/>
        <w:rPr>
          <w:del w:id="15419" w:author="Kendra Wyant" w:date="2023-05-31T13:43:00Z"/>
          <w:sz w:val="9"/>
        </w:rPr>
      </w:pPr>
    </w:p>
    <w:p w14:paraId="6FCD5AD6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9" w:right="778" w:firstLine="0"/>
        <w:rPr>
          <w:sz w:val="24"/>
        </w:rPr>
        <w:pPrChange w:id="15420" w:author="Kendra Wyant" w:date="2023-05-31T13:43:00Z">
          <w:pPr>
            <w:pStyle w:val="ListParagraph"/>
            <w:numPr>
              <w:numId w:val="5"/>
            </w:numPr>
            <w:tabs>
              <w:tab w:val="left" w:pos="559"/>
            </w:tabs>
            <w:spacing w:before="118" w:line="355" w:lineRule="auto"/>
            <w:ind w:left="123" w:right="560" w:firstLine="36"/>
          </w:pPr>
        </w:pPrChange>
      </w:pPr>
      <w:r>
        <w:rPr>
          <w:sz w:val="24"/>
          <w:rPrChange w:id="15421" w:author="Kendra Wyant" w:date="2023-05-31T13:43:00Z">
            <w:rPr>
              <w:spacing w:val="-2"/>
              <w:sz w:val="24"/>
            </w:rPr>
          </w:rPrChange>
        </w:rPr>
        <w:t>Faurholt-Jepsen</w:t>
      </w:r>
      <w:r>
        <w:rPr>
          <w:sz w:val="24"/>
          <w:rPrChange w:id="15422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5423" w:author="Kendra Wyant" w:date="2023-05-31T13:43:00Z">
            <w:rPr>
              <w:spacing w:val="-2"/>
              <w:sz w:val="24"/>
            </w:rPr>
          </w:rPrChange>
        </w:rPr>
        <w:t>M,</w:t>
      </w:r>
      <w:r>
        <w:rPr>
          <w:sz w:val="24"/>
          <w:rPrChange w:id="15424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5425" w:author="Kendra Wyant" w:date="2023-05-31T13:43:00Z">
            <w:rPr>
              <w:spacing w:val="-2"/>
              <w:sz w:val="24"/>
            </w:rPr>
          </w:rPrChange>
        </w:rPr>
        <w:t>Busk</w:t>
      </w:r>
      <w:r>
        <w:rPr>
          <w:sz w:val="24"/>
          <w:rPrChange w:id="15426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5427" w:author="Kendra Wyant" w:date="2023-05-31T13:43:00Z">
            <w:rPr>
              <w:spacing w:val="-2"/>
              <w:sz w:val="24"/>
            </w:rPr>
          </w:rPrChange>
        </w:rPr>
        <w:t>J,</w:t>
      </w:r>
      <w:r>
        <w:rPr>
          <w:sz w:val="24"/>
          <w:rPrChange w:id="15428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5429" w:author="Kendra Wyant" w:date="2023-05-31T13:43:00Z">
            <w:rPr>
              <w:spacing w:val="-2"/>
              <w:sz w:val="24"/>
            </w:rPr>
          </w:rPrChange>
        </w:rPr>
        <w:t>Frost</w:t>
      </w:r>
      <w:r>
        <w:rPr>
          <w:sz w:val="24"/>
          <w:rPrChange w:id="15430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5431" w:author="Kendra Wyant" w:date="2023-05-31T13:43:00Z">
            <w:rPr>
              <w:spacing w:val="-2"/>
              <w:sz w:val="24"/>
            </w:rPr>
          </w:rPrChange>
        </w:rPr>
        <w:t>M,</w:t>
      </w:r>
      <w:r>
        <w:rPr>
          <w:sz w:val="24"/>
          <w:rPrChange w:id="15432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5433" w:author="Kendra Wyant" w:date="2023-05-31T13:43:00Z">
            <w:rPr>
              <w:spacing w:val="-2"/>
              <w:sz w:val="24"/>
            </w:rPr>
          </w:rPrChange>
        </w:rPr>
        <w:t>Vinberg</w:t>
      </w:r>
      <w:r>
        <w:rPr>
          <w:sz w:val="24"/>
          <w:rPrChange w:id="15434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5435" w:author="Kendra Wyant" w:date="2023-05-31T13:43:00Z">
            <w:rPr>
              <w:spacing w:val="-2"/>
              <w:sz w:val="24"/>
            </w:rPr>
          </w:rPrChange>
        </w:rPr>
        <w:t>M,</w:t>
      </w:r>
      <w:r>
        <w:rPr>
          <w:sz w:val="24"/>
          <w:rPrChange w:id="15436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5437" w:author="Kendra Wyant" w:date="2023-05-31T13:43:00Z">
            <w:rPr>
              <w:spacing w:val="-2"/>
              <w:sz w:val="24"/>
            </w:rPr>
          </w:rPrChange>
        </w:rPr>
        <w:t>Christensen</w:t>
      </w:r>
      <w:r>
        <w:rPr>
          <w:sz w:val="24"/>
          <w:rPrChange w:id="15438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5439" w:author="Kendra Wyant" w:date="2023-05-31T13:43:00Z">
            <w:rPr>
              <w:spacing w:val="-2"/>
              <w:sz w:val="24"/>
            </w:rPr>
          </w:rPrChange>
        </w:rPr>
        <w:t>EM,</w:t>
      </w:r>
      <w:r>
        <w:rPr>
          <w:sz w:val="24"/>
          <w:rPrChange w:id="15440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z w:val="24"/>
          <w:rPrChange w:id="15441" w:author="Kendra Wyant" w:date="2023-05-31T13:43:00Z">
            <w:rPr>
              <w:spacing w:val="-2"/>
              <w:sz w:val="24"/>
            </w:rPr>
          </w:rPrChange>
        </w:rPr>
        <w:t>Winther</w:t>
      </w:r>
      <w:r>
        <w:rPr>
          <w:sz w:val="24"/>
          <w:rPrChange w:id="15442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  <w:rPrChange w:id="15443" w:author="Kendra Wyant" w:date="2023-05-31T13:43:00Z">
            <w:rPr>
              <w:spacing w:val="-2"/>
              <w:sz w:val="24"/>
            </w:rPr>
          </w:rPrChange>
        </w:rPr>
        <w:t>O,</w:t>
      </w:r>
      <w:r>
        <w:rPr>
          <w:sz w:val="24"/>
          <w:rPrChange w:id="15444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sz w:val="24"/>
        </w:rPr>
        <w:t>Bardram</w:t>
      </w:r>
      <w:r>
        <w:rPr>
          <w:spacing w:val="-3"/>
          <w:sz w:val="24"/>
          <w:rPrChange w:id="15445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pacing w:val="-2"/>
          <w:sz w:val="24"/>
          <w:rPrChange w:id="15446" w:author="Kendra Wyant" w:date="2023-05-31T13:43:00Z">
            <w:rPr>
              <w:sz w:val="24"/>
            </w:rPr>
          </w:rPrChange>
        </w:rPr>
        <w:t>JE,</w:t>
      </w:r>
      <w:r>
        <w:rPr>
          <w:spacing w:val="-3"/>
          <w:sz w:val="24"/>
          <w:rPrChange w:id="15447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pacing w:val="-2"/>
          <w:sz w:val="24"/>
          <w:rPrChange w:id="15448" w:author="Kendra Wyant" w:date="2023-05-31T13:43:00Z">
            <w:rPr>
              <w:sz w:val="24"/>
            </w:rPr>
          </w:rPrChange>
        </w:rPr>
        <w:t>Kessing</w:t>
      </w:r>
      <w:r>
        <w:rPr>
          <w:spacing w:val="-3"/>
          <w:sz w:val="24"/>
          <w:rPrChange w:id="15449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sz w:val="24"/>
          <w:rPrChange w:id="15450" w:author="Kendra Wyant" w:date="2023-05-31T13:43:00Z">
            <w:rPr>
              <w:sz w:val="24"/>
            </w:rPr>
          </w:rPrChange>
        </w:rPr>
        <w:t>LV.</w:t>
      </w:r>
      <w:r>
        <w:rPr>
          <w:spacing w:val="-3"/>
          <w:sz w:val="24"/>
          <w:rPrChange w:id="15451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pacing w:val="-2"/>
          <w:sz w:val="24"/>
          <w:rPrChange w:id="15452" w:author="Kendra Wyant" w:date="2023-05-31T13:43:00Z">
            <w:rPr>
              <w:sz w:val="24"/>
            </w:rPr>
          </w:rPrChange>
        </w:rPr>
        <w:t>Voice</w:t>
      </w:r>
      <w:r>
        <w:rPr>
          <w:spacing w:val="-3"/>
          <w:sz w:val="24"/>
          <w:rPrChange w:id="15453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pacing w:val="-2"/>
          <w:sz w:val="24"/>
          <w:rPrChange w:id="15454" w:author="Kendra Wyant" w:date="2023-05-31T13:43:00Z">
            <w:rPr>
              <w:sz w:val="24"/>
            </w:rPr>
          </w:rPrChange>
        </w:rPr>
        <w:t>analysis</w:t>
      </w:r>
      <w:r>
        <w:rPr>
          <w:spacing w:val="-3"/>
          <w:sz w:val="24"/>
          <w:rPrChange w:id="15455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pacing w:val="-2"/>
          <w:sz w:val="24"/>
          <w:rPrChange w:id="15456" w:author="Kendra Wyant" w:date="2023-05-31T13:43:00Z">
            <w:rPr>
              <w:sz w:val="24"/>
            </w:rPr>
          </w:rPrChange>
        </w:rPr>
        <w:t>as</w:t>
      </w:r>
      <w:r>
        <w:rPr>
          <w:spacing w:val="-3"/>
          <w:sz w:val="24"/>
          <w:rPrChange w:id="15457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sz w:val="24"/>
          <w:rPrChange w:id="15458" w:author="Kendra Wyant" w:date="2023-05-31T13:43:00Z">
            <w:rPr>
              <w:sz w:val="24"/>
            </w:rPr>
          </w:rPrChange>
        </w:rPr>
        <w:t>an</w:t>
      </w:r>
      <w:r>
        <w:rPr>
          <w:spacing w:val="-3"/>
          <w:sz w:val="24"/>
          <w:rPrChange w:id="15459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pacing w:val="-2"/>
          <w:sz w:val="24"/>
          <w:rPrChange w:id="15460" w:author="Kendra Wyant" w:date="2023-05-31T13:43:00Z">
            <w:rPr>
              <w:sz w:val="24"/>
            </w:rPr>
          </w:rPrChange>
        </w:rPr>
        <w:t>objective</w:t>
      </w:r>
      <w:r>
        <w:rPr>
          <w:spacing w:val="-3"/>
          <w:sz w:val="24"/>
          <w:rPrChange w:id="15461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sz w:val="24"/>
          <w:rPrChange w:id="15462" w:author="Kendra Wyant" w:date="2023-05-31T13:43:00Z">
            <w:rPr>
              <w:sz w:val="24"/>
            </w:rPr>
          </w:rPrChange>
        </w:rPr>
        <w:t>state</w:t>
      </w:r>
      <w:r>
        <w:rPr>
          <w:spacing w:val="-3"/>
          <w:sz w:val="24"/>
          <w:rPrChange w:id="15463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sz w:val="24"/>
          <w:rPrChange w:id="15464" w:author="Kendra Wyant" w:date="2023-05-31T13:43:00Z">
            <w:rPr>
              <w:sz w:val="24"/>
            </w:rPr>
          </w:rPrChange>
        </w:rPr>
        <w:t>marker</w:t>
      </w:r>
      <w:r>
        <w:rPr>
          <w:spacing w:val="-3"/>
          <w:sz w:val="24"/>
          <w:rPrChange w:id="15465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sz w:val="24"/>
          <w:rPrChange w:id="15466" w:author="Kendra Wyant" w:date="2023-05-31T13:43:00Z">
            <w:rPr>
              <w:sz w:val="24"/>
            </w:rPr>
          </w:rPrChange>
        </w:rPr>
        <w:t>in</w:t>
      </w:r>
      <w:r>
        <w:rPr>
          <w:spacing w:val="-3"/>
          <w:sz w:val="24"/>
          <w:rPrChange w:id="15467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pacing w:val="-2"/>
          <w:sz w:val="24"/>
          <w:rPrChange w:id="15468" w:author="Kendra Wyant" w:date="2023-05-31T13:43:00Z">
            <w:rPr>
              <w:sz w:val="24"/>
            </w:rPr>
          </w:rPrChange>
        </w:rPr>
        <w:t>bipolar</w:t>
      </w:r>
      <w:r>
        <w:rPr>
          <w:spacing w:val="-3"/>
          <w:sz w:val="24"/>
          <w:rPrChange w:id="15469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sz w:val="24"/>
          <w:rPrChange w:id="15470" w:author="Kendra Wyant" w:date="2023-05-31T13:43:00Z">
            <w:rPr>
              <w:sz w:val="24"/>
            </w:rPr>
          </w:rPrChange>
        </w:rPr>
        <w:t xml:space="preserve">disorder. </w:t>
      </w:r>
      <w:r>
        <w:rPr>
          <w:i/>
          <w:w w:val="105"/>
          <w:sz w:val="24"/>
        </w:rPr>
        <w:t xml:space="preserve">Translational Psychiatry </w:t>
      </w:r>
      <w:r>
        <w:rPr>
          <w:w w:val="105"/>
          <w:sz w:val="24"/>
        </w:rPr>
        <w:t>2016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Jul;6:e856.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PMID</w:t>
      </w:r>
      <w:r w:rsidR="00765778">
        <w:fldChar w:fldCharType="begin"/>
      </w:r>
      <w:r w:rsidR="00765778">
        <w:instrText>HYPERLINK "https://www.ncbi.nlm.nih.gov/pubmed/27434490" \h</w:instrText>
      </w:r>
      <w:r w:rsidR="00765778">
        <w:fldChar w:fldCharType="separate"/>
      </w:r>
      <w:r>
        <w:rPr>
          <w:w w:val="105"/>
          <w:sz w:val="24"/>
        </w:rPr>
        <w:t>:27434490</w:t>
      </w:r>
      <w:r w:rsidR="00765778">
        <w:rPr>
          <w:w w:val="105"/>
          <w:sz w:val="24"/>
        </w:rPr>
        <w:fldChar w:fldCharType="end"/>
      </w:r>
    </w:p>
    <w:p w14:paraId="4ABBD418" w14:textId="77777777" w:rsidR="00DC3B47" w:rsidRDefault="00DC3B47">
      <w:pPr>
        <w:pStyle w:val="BodyText"/>
        <w:spacing w:before="3"/>
        <w:rPr>
          <w:del w:id="15471" w:author="Kendra Wyant" w:date="2023-05-31T13:43:00Z"/>
          <w:sz w:val="35"/>
        </w:rPr>
      </w:pPr>
    </w:p>
    <w:p w14:paraId="3422BCAD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561" w:firstLine="0"/>
        <w:rPr>
          <w:sz w:val="24"/>
        </w:rPr>
        <w:pPrChange w:id="15472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1" w:right="561" w:firstLine="8"/>
          </w:pPr>
        </w:pPrChange>
      </w:pPr>
      <w:r>
        <w:rPr>
          <w:spacing w:val="-4"/>
          <w:sz w:val="24"/>
        </w:rPr>
        <w:t>Pavlou PA. Consumer Acceptance of Electronic Commerce: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 xml:space="preserve">Integrating Trust and Risk </w:t>
      </w:r>
      <w:r>
        <w:rPr>
          <w:sz w:val="24"/>
        </w:rPr>
        <w:t>with the Technology Acceptance Model.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International Journal of Electronic Commerce </w:t>
      </w:r>
      <w:r>
        <w:rPr>
          <w:sz w:val="24"/>
        </w:rPr>
        <w:t>[Internet]</w:t>
      </w:r>
      <w:r>
        <w:rPr>
          <w:spacing w:val="-3"/>
          <w:sz w:val="24"/>
        </w:rPr>
        <w:t xml:space="preserve"> </w:t>
      </w:r>
      <w:r>
        <w:rPr>
          <w:sz w:val="24"/>
        </w:rPr>
        <w:t>Taylor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Francis,</w:t>
      </w:r>
      <w:r>
        <w:rPr>
          <w:spacing w:val="-2"/>
          <w:sz w:val="24"/>
        </w:rPr>
        <w:t xml:space="preserve"> </w:t>
      </w:r>
      <w:r>
        <w:rPr>
          <w:sz w:val="24"/>
        </w:rPr>
        <w:t>Ltd.;</w:t>
      </w:r>
      <w:r>
        <w:rPr>
          <w:spacing w:val="-3"/>
          <w:sz w:val="24"/>
        </w:rPr>
        <w:t xml:space="preserve"> </w:t>
      </w:r>
      <w:r>
        <w:rPr>
          <w:sz w:val="24"/>
        </w:rPr>
        <w:t>2003</w:t>
      </w:r>
      <w:r>
        <w:rPr>
          <w:spacing w:val="-3"/>
          <w:sz w:val="24"/>
        </w:rPr>
        <w:t xml:space="preserve"> </w:t>
      </w:r>
      <w:r>
        <w:rPr>
          <w:sz w:val="24"/>
        </w:rPr>
        <w:t>[cited</w:t>
      </w:r>
      <w:r>
        <w:rPr>
          <w:spacing w:val="-2"/>
          <w:sz w:val="24"/>
        </w:rPr>
        <w:t xml:space="preserve"> </w:t>
      </w:r>
      <w:r>
        <w:rPr>
          <w:sz w:val="24"/>
        </w:rPr>
        <w:t>2021</w:t>
      </w:r>
      <w:r>
        <w:rPr>
          <w:spacing w:val="-3"/>
          <w:sz w:val="24"/>
        </w:rPr>
        <w:t xml:space="preserve"> </w:t>
      </w:r>
      <w:r>
        <w:rPr>
          <w:sz w:val="24"/>
        </w:rPr>
        <w:t>Feb</w:t>
      </w:r>
      <w:r>
        <w:rPr>
          <w:spacing w:val="-2"/>
          <w:sz w:val="24"/>
        </w:rPr>
        <w:t xml:space="preserve"> </w:t>
      </w:r>
      <w:r>
        <w:rPr>
          <w:sz w:val="24"/>
        </w:rPr>
        <w:t>12];7(3):101–134.</w:t>
      </w:r>
      <w:r>
        <w:rPr>
          <w:spacing w:val="17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from: </w:t>
      </w:r>
      <w:r w:rsidR="00765778">
        <w:fldChar w:fldCharType="begin"/>
      </w:r>
      <w:r w:rsidR="00765778">
        <w:instrText>HYPERLINK "https://www.jstor.org/stable/27751067" \h</w:instrText>
      </w:r>
      <w:r w:rsidR="00765778">
        <w:fldChar w:fldCharType="separate"/>
      </w:r>
      <w:r>
        <w:rPr>
          <w:spacing w:val="-2"/>
          <w:sz w:val="24"/>
        </w:rPr>
        <w:t>https://www.jstor.org/stable/27751067</w:t>
      </w:r>
      <w:r w:rsidR="00765778">
        <w:rPr>
          <w:spacing w:val="-2"/>
          <w:sz w:val="24"/>
        </w:rPr>
        <w:fldChar w:fldCharType="end"/>
      </w:r>
    </w:p>
    <w:p w14:paraId="22C47E81" w14:textId="77777777" w:rsidR="00DC3B47" w:rsidRDefault="00DC3B47">
      <w:pPr>
        <w:pStyle w:val="BodyText"/>
        <w:spacing w:before="1"/>
        <w:rPr>
          <w:del w:id="15473" w:author="Kendra Wyant" w:date="2023-05-31T13:43:00Z"/>
          <w:sz w:val="35"/>
        </w:rPr>
      </w:pPr>
    </w:p>
    <w:p w14:paraId="33AD1948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4" w:line="355" w:lineRule="auto"/>
        <w:ind w:right="580" w:firstLine="0"/>
        <w:jc w:val="both"/>
        <w:rPr>
          <w:sz w:val="24"/>
        </w:rPr>
        <w:pPrChange w:id="15474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9" w:right="580"/>
            <w:jc w:val="both"/>
          </w:pPr>
        </w:pPrChange>
      </w:pPr>
      <w:r>
        <w:rPr>
          <w:sz w:val="24"/>
        </w:rPr>
        <w:t>Schnall</w:t>
      </w:r>
      <w:r>
        <w:rPr>
          <w:spacing w:val="-15"/>
          <w:sz w:val="24"/>
        </w:rPr>
        <w:t xml:space="preserve"> </w:t>
      </w:r>
      <w:r>
        <w:rPr>
          <w:sz w:val="24"/>
        </w:rPr>
        <w:t>R,</w:t>
      </w:r>
      <w:r>
        <w:rPr>
          <w:spacing w:val="-15"/>
          <w:sz w:val="24"/>
        </w:rPr>
        <w:t xml:space="preserve"> </w:t>
      </w:r>
      <w:r>
        <w:rPr>
          <w:sz w:val="24"/>
        </w:rPr>
        <w:t>Higgins</w:t>
      </w:r>
      <w:r>
        <w:rPr>
          <w:spacing w:val="-15"/>
          <w:sz w:val="24"/>
        </w:rPr>
        <w:t xml:space="preserve"> </w:t>
      </w:r>
      <w:r>
        <w:rPr>
          <w:sz w:val="24"/>
        </w:rPr>
        <w:t>T,</w:t>
      </w:r>
      <w:r>
        <w:rPr>
          <w:spacing w:val="-14"/>
          <w:sz w:val="24"/>
        </w:rPr>
        <w:t xml:space="preserve"> </w:t>
      </w:r>
      <w:r>
        <w:rPr>
          <w:sz w:val="24"/>
        </w:rPr>
        <w:t>Brown</w:t>
      </w:r>
      <w:r>
        <w:rPr>
          <w:spacing w:val="-15"/>
          <w:sz w:val="24"/>
        </w:rPr>
        <w:t xml:space="preserve"> </w:t>
      </w:r>
      <w:r>
        <w:rPr>
          <w:sz w:val="24"/>
        </w:rPr>
        <w:t>W,</w:t>
      </w:r>
      <w:r>
        <w:rPr>
          <w:spacing w:val="-14"/>
          <w:sz w:val="24"/>
        </w:rPr>
        <w:t xml:space="preserve"> </w:t>
      </w:r>
      <w:r>
        <w:rPr>
          <w:sz w:val="24"/>
        </w:rPr>
        <w:t>Carballo-Dieguez</w:t>
      </w:r>
      <w:r>
        <w:rPr>
          <w:spacing w:val="-15"/>
          <w:sz w:val="24"/>
        </w:rPr>
        <w:t xml:space="preserve"> </w:t>
      </w:r>
      <w:r>
        <w:rPr>
          <w:sz w:val="24"/>
        </w:rPr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>Bakken</w:t>
      </w:r>
      <w:r>
        <w:rPr>
          <w:spacing w:val="-14"/>
          <w:sz w:val="24"/>
        </w:rPr>
        <w:t xml:space="preserve"> </w:t>
      </w:r>
      <w:r>
        <w:rPr>
          <w:sz w:val="24"/>
        </w:rPr>
        <w:t>S.</w:t>
      </w:r>
      <w:r>
        <w:rPr>
          <w:spacing w:val="-15"/>
          <w:sz w:val="24"/>
        </w:rPr>
        <w:t xml:space="preserve"> </w:t>
      </w:r>
      <w:r>
        <w:rPr>
          <w:sz w:val="24"/>
        </w:rPr>
        <w:t>Trust,</w:t>
      </w:r>
      <w:r>
        <w:rPr>
          <w:spacing w:val="-14"/>
          <w:sz w:val="24"/>
        </w:rPr>
        <w:t xml:space="preserve"> </w:t>
      </w:r>
      <w:r>
        <w:rPr>
          <w:sz w:val="24"/>
        </w:rPr>
        <w:t>Perceived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Risk, </w:t>
      </w:r>
      <w:r>
        <w:rPr>
          <w:spacing w:val="-4"/>
          <w:sz w:val="24"/>
        </w:rPr>
        <w:t>Perceived Ease of Use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Perceived Usefulness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as Factors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Related 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mHealth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Technology </w:t>
      </w:r>
      <w:r>
        <w:rPr>
          <w:sz w:val="24"/>
        </w:rPr>
        <w:t>Use.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Studies in Health Technology and Informatics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2015;216:467–471.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"https://www.ncbi.nlm.nih.gov/pubmed/26262094" \h</w:instrText>
      </w:r>
      <w:r w:rsidR="00765778">
        <w:fldChar w:fldCharType="separate"/>
      </w:r>
      <w:r>
        <w:rPr>
          <w:sz w:val="24"/>
        </w:rPr>
        <w:t>PMID:26262094</w:t>
      </w:r>
      <w:r w:rsidR="00765778">
        <w:rPr>
          <w:sz w:val="24"/>
        </w:rPr>
        <w:fldChar w:fldCharType="end"/>
      </w:r>
    </w:p>
    <w:p w14:paraId="12AFB03B" w14:textId="77777777" w:rsidR="003146FC" w:rsidRDefault="003146FC">
      <w:pPr>
        <w:spacing w:line="355" w:lineRule="auto"/>
        <w:jc w:val="both"/>
        <w:rPr>
          <w:ins w:id="15475" w:author="Kendra Wyant" w:date="2023-05-31T13:43:00Z"/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79088F70" w14:textId="77777777" w:rsidR="003146FC" w:rsidRDefault="003146FC">
      <w:pPr>
        <w:pStyle w:val="BodyText"/>
        <w:rPr>
          <w:sz w:val="9"/>
          <w:rPrChange w:id="15476" w:author="Kendra Wyant" w:date="2023-05-31T13:43:00Z">
            <w:rPr>
              <w:sz w:val="35"/>
            </w:rPr>
          </w:rPrChange>
        </w:rPr>
        <w:pPrChange w:id="15477" w:author="Kendra Wyant" w:date="2023-05-31T13:43:00Z">
          <w:pPr>
            <w:pStyle w:val="BodyText"/>
            <w:spacing w:before="3"/>
          </w:pPr>
        </w:pPrChange>
      </w:pPr>
    </w:p>
    <w:p w14:paraId="5873AAE1" w14:textId="6735CFE9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118" w:line="355" w:lineRule="auto"/>
        <w:ind w:right="775" w:firstLine="0"/>
        <w:rPr>
          <w:sz w:val="24"/>
        </w:rPr>
        <w:pPrChange w:id="15478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48" w:right="775" w:firstLine="11"/>
          </w:pPr>
        </w:pPrChange>
      </w:pPr>
      <w:r>
        <w:rPr>
          <w:sz w:val="24"/>
        </w:rPr>
        <w:t xml:space="preserve">Atienza A, Zarcadoolas C, Vaughon W, Hughes P, Patel V, Chou W-Y, Pritts J. </w:t>
      </w:r>
      <w:r>
        <w:rPr>
          <w:spacing w:val="-4"/>
          <w:sz w:val="24"/>
        </w:rPr>
        <w:t>Consumer Attitudes and Perceptions on mHealth Privacy and Security:</w:t>
      </w:r>
      <w:r>
        <w:rPr>
          <w:spacing w:val="18"/>
          <w:sz w:val="24"/>
          <w:rPrChange w:id="15479" w:author="Kendra Wyant" w:date="2023-05-31T13:43:00Z">
            <w:rPr>
              <w:spacing w:val="20"/>
              <w:sz w:val="24"/>
            </w:rPr>
          </w:rPrChange>
        </w:rPr>
        <w:t xml:space="preserve"> </w:t>
      </w:r>
      <w:r>
        <w:rPr>
          <w:spacing w:val="-4"/>
          <w:sz w:val="24"/>
        </w:rPr>
        <w:t xml:space="preserve">Findings From a </w:t>
      </w:r>
      <w:r>
        <w:rPr>
          <w:sz w:val="24"/>
        </w:rPr>
        <w:t>Mixed-Methods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health communication </w:t>
      </w:r>
      <w:r>
        <w:rPr>
          <w:sz w:val="24"/>
        </w:rPr>
        <w:t>2015 Apr;20:1–7.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r w:rsidR="00765778">
        <w:fldChar w:fldCharType="begin"/>
      </w:r>
      <w:r w:rsidR="00765778">
        <w:instrText>HYPERLINK "https://doi.org/10.1080/10810730.2015.1018560" \h</w:instrText>
      </w:r>
      <w:r w:rsidR="00765778">
        <w:fldChar w:fldCharType="separate"/>
      </w:r>
      <w:r>
        <w:rPr>
          <w:spacing w:val="-2"/>
          <w:sz w:val="24"/>
        </w:rPr>
        <w:t>10.1080/10810730.2015.1018560</w:t>
      </w:r>
      <w:del w:id="15480" w:author="Kendra Wyant" w:date="2023-05-31T13:43:00Z">
        <w:r w:rsidR="00F53A9D">
          <w:rPr>
            <w:spacing w:val="-2"/>
            <w:sz w:val="24"/>
          </w:rPr>
          <w:delText>]</w:delText>
        </w:r>
      </w:del>
      <w:r w:rsidR="00765778">
        <w:rPr>
          <w:spacing w:val="-2"/>
          <w:sz w:val="24"/>
        </w:rPr>
        <w:fldChar w:fldCharType="end"/>
      </w:r>
      <w:ins w:id="15481" w:author="Kendra Wyant" w:date="2023-05-31T13:43:00Z">
        <w:r>
          <w:rPr>
            <w:spacing w:val="-2"/>
            <w:sz w:val="24"/>
          </w:rPr>
          <w:t>]</w:t>
        </w:r>
      </w:ins>
    </w:p>
    <w:p w14:paraId="16760E90" w14:textId="77777777" w:rsidR="00DC3B47" w:rsidRDefault="00DC3B47">
      <w:pPr>
        <w:pStyle w:val="BodyText"/>
        <w:spacing w:before="2"/>
        <w:rPr>
          <w:del w:id="15482" w:author="Kendra Wyant" w:date="2023-05-31T13:43:00Z"/>
          <w:sz w:val="35"/>
        </w:rPr>
      </w:pPr>
    </w:p>
    <w:p w14:paraId="686F68DB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817" w:firstLine="0"/>
        <w:rPr>
          <w:sz w:val="24"/>
        </w:rPr>
        <w:pPrChange w:id="15483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23" w:right="817" w:firstLine="36"/>
          </w:pPr>
        </w:pPrChange>
      </w:pPr>
      <w:r>
        <w:rPr>
          <w:sz w:val="24"/>
        </w:rPr>
        <w:t xml:space="preserve">Parkinson B, Meacock R, Sutton M, Fichera E, Mills N, Shorter GW, Treweek S, </w:t>
      </w:r>
      <w:r>
        <w:rPr>
          <w:spacing w:val="-4"/>
          <w:sz w:val="24"/>
          <w:rPrChange w:id="15484" w:author="Kendra Wyant" w:date="2023-05-31T13:43:00Z">
            <w:rPr>
              <w:spacing w:val="-2"/>
              <w:sz w:val="24"/>
            </w:rPr>
          </w:rPrChange>
        </w:rPr>
        <w:t>Harman</w:t>
      </w:r>
      <w:r>
        <w:rPr>
          <w:spacing w:val="-4"/>
          <w:sz w:val="24"/>
          <w:rPrChange w:id="15485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5486" w:author="Kendra Wyant" w:date="2023-05-31T13:43:00Z">
            <w:rPr>
              <w:spacing w:val="-2"/>
              <w:sz w:val="24"/>
            </w:rPr>
          </w:rPrChange>
        </w:rPr>
        <w:t>NL,</w:t>
      </w:r>
      <w:r>
        <w:rPr>
          <w:spacing w:val="-4"/>
          <w:sz w:val="24"/>
          <w:rPrChange w:id="15487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5488" w:author="Kendra Wyant" w:date="2023-05-31T13:43:00Z">
            <w:rPr>
              <w:spacing w:val="-2"/>
              <w:sz w:val="24"/>
            </w:rPr>
          </w:rPrChange>
        </w:rPr>
        <w:t>Brown</w:t>
      </w:r>
      <w:r>
        <w:rPr>
          <w:spacing w:val="-4"/>
          <w:sz w:val="24"/>
          <w:rPrChange w:id="1548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5490" w:author="Kendra Wyant" w:date="2023-05-31T13:43:00Z">
            <w:rPr>
              <w:spacing w:val="-2"/>
              <w:sz w:val="24"/>
            </w:rPr>
          </w:rPrChange>
        </w:rPr>
        <w:t>RCH,</w:t>
      </w:r>
      <w:r>
        <w:rPr>
          <w:spacing w:val="-4"/>
          <w:sz w:val="24"/>
          <w:rPrChange w:id="1549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5492" w:author="Kendra Wyant" w:date="2023-05-31T13:43:00Z">
            <w:rPr>
              <w:spacing w:val="-2"/>
              <w:sz w:val="24"/>
            </w:rPr>
          </w:rPrChange>
        </w:rPr>
        <w:t>Gillies</w:t>
      </w:r>
      <w:r>
        <w:rPr>
          <w:spacing w:val="-4"/>
          <w:sz w:val="24"/>
          <w:rPrChange w:id="1549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5494" w:author="Kendra Wyant" w:date="2023-05-31T13:43:00Z">
            <w:rPr>
              <w:spacing w:val="-2"/>
              <w:sz w:val="24"/>
            </w:rPr>
          </w:rPrChange>
        </w:rPr>
        <w:t>K,</w:t>
      </w:r>
      <w:r>
        <w:rPr>
          <w:spacing w:val="-4"/>
          <w:sz w:val="24"/>
          <w:rPrChange w:id="15495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5496" w:author="Kendra Wyant" w:date="2023-05-31T13:43:00Z">
            <w:rPr>
              <w:spacing w:val="-2"/>
              <w:sz w:val="24"/>
            </w:rPr>
          </w:rPrChange>
        </w:rPr>
        <w:t>Bower</w:t>
      </w:r>
      <w:r>
        <w:rPr>
          <w:spacing w:val="-4"/>
          <w:sz w:val="24"/>
          <w:rPrChange w:id="1549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5498" w:author="Kendra Wyant" w:date="2023-05-31T13:43:00Z">
            <w:rPr>
              <w:spacing w:val="-2"/>
              <w:sz w:val="24"/>
            </w:rPr>
          </w:rPrChange>
        </w:rPr>
        <w:t>P.</w:t>
      </w:r>
      <w:r>
        <w:rPr>
          <w:spacing w:val="-4"/>
          <w:sz w:val="24"/>
          <w:rPrChange w:id="15499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5500" w:author="Kendra Wyant" w:date="2023-05-31T13:43:00Z">
            <w:rPr>
              <w:spacing w:val="-2"/>
              <w:sz w:val="24"/>
            </w:rPr>
          </w:rPrChange>
        </w:rPr>
        <w:t>Designing</w:t>
      </w:r>
      <w:r>
        <w:rPr>
          <w:spacing w:val="-4"/>
          <w:sz w:val="24"/>
          <w:rPrChange w:id="15501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5502" w:author="Kendra Wyant" w:date="2023-05-31T13:43:00Z">
            <w:rPr>
              <w:spacing w:val="-2"/>
              <w:sz w:val="24"/>
            </w:rPr>
          </w:rPrChange>
        </w:rPr>
        <w:t>and</w:t>
      </w:r>
      <w:r>
        <w:rPr>
          <w:spacing w:val="-4"/>
          <w:sz w:val="24"/>
          <w:rPrChange w:id="1550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5504" w:author="Kendra Wyant" w:date="2023-05-31T13:43:00Z">
            <w:rPr>
              <w:spacing w:val="-2"/>
              <w:sz w:val="24"/>
            </w:rPr>
          </w:rPrChange>
        </w:rPr>
        <w:t>using</w:t>
      </w:r>
      <w:r>
        <w:rPr>
          <w:spacing w:val="-4"/>
          <w:sz w:val="24"/>
          <w:rPrChange w:id="15505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4"/>
          <w:sz w:val="24"/>
          <w:rPrChange w:id="15506" w:author="Kendra Wyant" w:date="2023-05-31T13:43:00Z">
            <w:rPr>
              <w:spacing w:val="-2"/>
              <w:sz w:val="24"/>
            </w:rPr>
          </w:rPrChange>
        </w:rPr>
        <w:t>incentives</w:t>
      </w:r>
      <w:r>
        <w:rPr>
          <w:spacing w:val="-4"/>
          <w:sz w:val="24"/>
          <w:rPrChange w:id="15507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5508" w:author="Kendra Wyant" w:date="2023-05-31T13:43:00Z">
            <w:rPr>
              <w:spacing w:val="-2"/>
              <w:sz w:val="24"/>
            </w:rPr>
          </w:rPrChange>
        </w:rPr>
        <w:t>to</w:t>
      </w:r>
      <w:r>
        <w:rPr>
          <w:spacing w:val="-4"/>
          <w:sz w:val="24"/>
          <w:rPrChange w:id="15509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4"/>
          <w:sz w:val="24"/>
          <w:rPrChange w:id="15510" w:author="Kendra Wyant" w:date="2023-05-31T13:43:00Z">
            <w:rPr>
              <w:spacing w:val="-2"/>
              <w:sz w:val="24"/>
            </w:rPr>
          </w:rPrChange>
        </w:rPr>
        <w:t xml:space="preserve">support </w:t>
      </w:r>
      <w:r>
        <w:rPr>
          <w:spacing w:val="-2"/>
          <w:sz w:val="24"/>
        </w:rPr>
        <w:t>recruitment and retention in clinical trials:</w:t>
      </w:r>
      <w:r>
        <w:rPr>
          <w:spacing w:val="17"/>
          <w:sz w:val="24"/>
          <w:rPrChange w:id="15511" w:author="Kendra Wyant" w:date="2023-05-31T13:43:00Z">
            <w:rPr>
              <w:spacing w:val="18"/>
              <w:sz w:val="24"/>
            </w:rPr>
          </w:rPrChange>
        </w:rPr>
        <w:t xml:space="preserve"> </w:t>
      </w:r>
      <w:r>
        <w:rPr>
          <w:spacing w:val="-2"/>
          <w:sz w:val="24"/>
        </w:rPr>
        <w:t xml:space="preserve">A scoping review and a checklist for design. </w:t>
      </w:r>
      <w:r>
        <w:rPr>
          <w:i/>
          <w:sz w:val="24"/>
        </w:rPr>
        <w:t xml:space="preserve">Trials </w:t>
      </w:r>
      <w:r>
        <w:rPr>
          <w:sz w:val="24"/>
        </w:rPr>
        <w:t>2019 Nov;20(1):624.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"https://doi.org/10.1186/s13063-019-3710-z" \h</w:instrText>
      </w:r>
      <w:r w:rsidR="00765778">
        <w:fldChar w:fldCharType="separate"/>
      </w:r>
      <w:r>
        <w:rPr>
          <w:sz w:val="24"/>
        </w:rPr>
        <w:t>10.1186/s13063-019-3710-z]</w:t>
      </w:r>
      <w:r w:rsidR="00765778">
        <w:rPr>
          <w:sz w:val="24"/>
        </w:rPr>
        <w:fldChar w:fldCharType="end"/>
      </w:r>
    </w:p>
    <w:p w14:paraId="4A1979E3" w14:textId="77777777" w:rsidR="00DC3B47" w:rsidRDefault="00DC3B47">
      <w:pPr>
        <w:pStyle w:val="BodyText"/>
        <w:spacing w:before="2"/>
        <w:rPr>
          <w:del w:id="15512" w:author="Kendra Wyant" w:date="2023-05-31T13:43:00Z"/>
          <w:sz w:val="35"/>
        </w:rPr>
      </w:pPr>
    </w:p>
    <w:p w14:paraId="151681B6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639" w:firstLine="0"/>
        <w:rPr>
          <w:sz w:val="24"/>
        </w:rPr>
        <w:pPrChange w:id="15513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9" w:right="639"/>
          </w:pPr>
        </w:pPrChange>
      </w:pPr>
      <w:r>
        <w:rPr>
          <w:spacing w:val="-2"/>
          <w:sz w:val="24"/>
        </w:rPr>
        <w:t>Prendergast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Podus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Finney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Greenwell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Contingency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treatment of substance use disorders:</w:t>
      </w:r>
      <w:r>
        <w:rPr>
          <w:spacing w:val="29"/>
          <w:sz w:val="24"/>
        </w:rPr>
        <w:t xml:space="preserve"> </w:t>
      </w:r>
      <w:r>
        <w:rPr>
          <w:sz w:val="24"/>
        </w:rPr>
        <w:t>A meta-analysis.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 xml:space="preserve">Addiction (Abingdon, England) </w:t>
      </w:r>
      <w:r>
        <w:rPr>
          <w:sz w:val="24"/>
        </w:rPr>
        <w:t>[Internet]</w:t>
      </w:r>
      <w:r>
        <w:rPr>
          <w:spacing w:val="-2"/>
          <w:sz w:val="24"/>
        </w:rPr>
        <w:t xml:space="preserve"> </w:t>
      </w:r>
      <w:r>
        <w:rPr>
          <w:sz w:val="24"/>
        </w:rPr>
        <w:t>2006</w:t>
      </w:r>
      <w:r>
        <w:rPr>
          <w:spacing w:val="-2"/>
          <w:sz w:val="24"/>
        </w:rPr>
        <w:t xml:space="preserve"> </w:t>
      </w:r>
      <w:r>
        <w:rPr>
          <w:sz w:val="24"/>
        </w:rPr>
        <w:t>Nov</w:t>
      </w:r>
      <w:r>
        <w:rPr>
          <w:spacing w:val="-1"/>
          <w:sz w:val="24"/>
        </w:rPr>
        <w:t xml:space="preserve"> </w:t>
      </w:r>
      <w:r>
        <w:rPr>
          <w:sz w:val="24"/>
        </w:rPr>
        <w:t>[cited</w:t>
      </w:r>
      <w:r>
        <w:rPr>
          <w:spacing w:val="-1"/>
          <w:sz w:val="24"/>
        </w:rPr>
        <w:t xml:space="preserve"> </w:t>
      </w:r>
      <w:r>
        <w:rPr>
          <w:sz w:val="24"/>
        </w:rPr>
        <w:t>2012</w:t>
      </w:r>
      <w:r>
        <w:rPr>
          <w:spacing w:val="-2"/>
          <w:sz w:val="24"/>
        </w:rPr>
        <w:t xml:space="preserve"> </w:t>
      </w:r>
      <w:r>
        <w:rPr>
          <w:sz w:val="24"/>
        </w:rPr>
        <w:t>Aug</w:t>
      </w:r>
      <w:r>
        <w:rPr>
          <w:spacing w:val="-2"/>
          <w:sz w:val="24"/>
        </w:rPr>
        <w:t xml:space="preserve"> </w:t>
      </w:r>
      <w:r>
        <w:rPr>
          <w:sz w:val="24"/>
        </w:rPr>
        <w:t>27];101(11):1546–1560.</w:t>
      </w:r>
      <w:r>
        <w:rPr>
          <w:spacing w:val="18"/>
          <w:sz w:val="24"/>
        </w:rPr>
        <w:t xml:space="preserve"> </w:t>
      </w:r>
      <w:r w:rsidR="00765778">
        <w:fldChar w:fldCharType="begin"/>
      </w:r>
      <w:r w:rsidR="00765778">
        <w:instrText>HYPERLINK "https://www.ncbi.nlm.nih.gov/pubmed/17034434" \h</w:instrText>
      </w:r>
      <w:r w:rsidR="00765778">
        <w:fldChar w:fldCharType="separate"/>
      </w:r>
      <w:r>
        <w:rPr>
          <w:sz w:val="24"/>
        </w:rPr>
        <w:t>PMID:17034434</w:t>
      </w:r>
      <w:r w:rsidR="00765778">
        <w:rPr>
          <w:sz w:val="24"/>
        </w:rPr>
        <w:fldChar w:fldCharType="end"/>
      </w:r>
    </w:p>
    <w:p w14:paraId="4E65CF8F" w14:textId="77777777" w:rsidR="00DC3B47" w:rsidRDefault="00DC3B47">
      <w:pPr>
        <w:spacing w:line="355" w:lineRule="auto"/>
        <w:rPr>
          <w:del w:id="15514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2D86F7A" w14:textId="77777777" w:rsidR="00DC3B47" w:rsidRDefault="00DC3B47">
      <w:pPr>
        <w:pStyle w:val="BodyText"/>
        <w:rPr>
          <w:del w:id="15515" w:author="Kendra Wyant" w:date="2023-05-31T13:43:00Z"/>
          <w:sz w:val="9"/>
        </w:rPr>
      </w:pPr>
    </w:p>
    <w:p w14:paraId="1B7AE907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9" w:right="671" w:firstLine="0"/>
        <w:rPr>
          <w:sz w:val="24"/>
        </w:rPr>
        <w:pPrChange w:id="15516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before="118" w:line="355" w:lineRule="auto"/>
            <w:ind w:left="147" w:right="558" w:firstLine="12"/>
          </w:pPr>
        </w:pPrChange>
      </w:pPr>
      <w:r>
        <w:rPr>
          <w:sz w:val="24"/>
        </w:rPr>
        <w:t xml:space="preserve">Ginley MK, Pfund RA, Rash CJ, Zajac K. Long-term efficacy of contingency </w:t>
      </w:r>
      <w:r>
        <w:rPr>
          <w:spacing w:val="-2"/>
          <w:sz w:val="24"/>
          <w:rPrChange w:id="15517" w:author="Kendra Wyant" w:date="2023-05-31T13:43:00Z">
            <w:rPr>
              <w:spacing w:val="-4"/>
              <w:sz w:val="24"/>
            </w:rPr>
          </w:rPrChange>
        </w:rPr>
        <w:t>management</w:t>
      </w:r>
      <w:r>
        <w:rPr>
          <w:spacing w:val="-2"/>
          <w:sz w:val="24"/>
          <w:rPrChange w:id="15518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pacing w:val="-2"/>
          <w:sz w:val="24"/>
          <w:rPrChange w:id="15519" w:author="Kendra Wyant" w:date="2023-05-31T13:43:00Z">
            <w:rPr>
              <w:spacing w:val="-4"/>
              <w:sz w:val="24"/>
            </w:rPr>
          </w:rPrChange>
        </w:rPr>
        <w:t>treatment</w:t>
      </w:r>
      <w:r>
        <w:rPr>
          <w:spacing w:val="-2"/>
          <w:sz w:val="24"/>
          <w:rPrChange w:id="1552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521" w:author="Kendra Wyant" w:date="2023-05-31T13:43:00Z">
            <w:rPr>
              <w:spacing w:val="-4"/>
              <w:sz w:val="24"/>
            </w:rPr>
          </w:rPrChange>
        </w:rPr>
        <w:t>based</w:t>
      </w:r>
      <w:r>
        <w:rPr>
          <w:spacing w:val="-2"/>
          <w:sz w:val="24"/>
          <w:rPrChange w:id="1552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523" w:author="Kendra Wyant" w:date="2023-05-31T13:43:00Z">
            <w:rPr>
              <w:spacing w:val="-4"/>
              <w:sz w:val="24"/>
            </w:rPr>
          </w:rPrChange>
        </w:rPr>
        <w:t>on</w:t>
      </w:r>
      <w:r>
        <w:rPr>
          <w:spacing w:val="-2"/>
          <w:sz w:val="24"/>
          <w:rPrChange w:id="15524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525" w:author="Kendra Wyant" w:date="2023-05-31T13:43:00Z">
            <w:rPr>
              <w:spacing w:val="-4"/>
              <w:sz w:val="24"/>
            </w:rPr>
          </w:rPrChange>
        </w:rPr>
        <w:t>objective</w:t>
      </w:r>
      <w:r>
        <w:rPr>
          <w:spacing w:val="-2"/>
          <w:sz w:val="24"/>
          <w:rPrChange w:id="15526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pacing w:val="-2"/>
          <w:sz w:val="24"/>
          <w:rPrChange w:id="15527" w:author="Kendra Wyant" w:date="2023-05-31T13:43:00Z">
            <w:rPr>
              <w:spacing w:val="-4"/>
              <w:sz w:val="24"/>
            </w:rPr>
          </w:rPrChange>
        </w:rPr>
        <w:t>indicators</w:t>
      </w:r>
      <w:r>
        <w:rPr>
          <w:spacing w:val="-2"/>
          <w:sz w:val="24"/>
          <w:rPrChange w:id="15528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pacing w:val="-2"/>
          <w:sz w:val="24"/>
          <w:rPrChange w:id="15529" w:author="Kendra Wyant" w:date="2023-05-31T13:43:00Z">
            <w:rPr>
              <w:spacing w:val="-4"/>
              <w:sz w:val="24"/>
            </w:rPr>
          </w:rPrChange>
        </w:rPr>
        <w:t>of</w:t>
      </w:r>
      <w:r>
        <w:rPr>
          <w:spacing w:val="-2"/>
          <w:sz w:val="24"/>
          <w:rPrChange w:id="15530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531" w:author="Kendra Wyant" w:date="2023-05-31T13:43:00Z">
            <w:rPr>
              <w:spacing w:val="-4"/>
              <w:sz w:val="24"/>
            </w:rPr>
          </w:rPrChange>
        </w:rPr>
        <w:t>abstinence</w:t>
      </w:r>
      <w:r>
        <w:rPr>
          <w:spacing w:val="-2"/>
          <w:sz w:val="24"/>
          <w:rPrChange w:id="15532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533" w:author="Kendra Wyant" w:date="2023-05-31T13:43:00Z">
            <w:rPr>
              <w:spacing w:val="-4"/>
              <w:sz w:val="24"/>
            </w:rPr>
          </w:rPrChange>
        </w:rPr>
        <w:t>from</w:t>
      </w:r>
      <w:r>
        <w:rPr>
          <w:spacing w:val="-2"/>
          <w:sz w:val="24"/>
          <w:rPrChange w:id="15534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pacing w:val="-2"/>
          <w:sz w:val="24"/>
          <w:rPrChange w:id="15535" w:author="Kendra Wyant" w:date="2023-05-31T13:43:00Z">
            <w:rPr>
              <w:spacing w:val="-4"/>
              <w:sz w:val="24"/>
            </w:rPr>
          </w:rPrChange>
        </w:rPr>
        <w:t>illicit</w:t>
      </w:r>
      <w:r>
        <w:rPr>
          <w:spacing w:val="-2"/>
          <w:sz w:val="24"/>
          <w:rPrChange w:id="15536" w:author="Kendra Wyant" w:date="2023-05-31T13:43:00Z">
            <w:rPr>
              <w:spacing w:val="-9"/>
              <w:sz w:val="24"/>
            </w:rPr>
          </w:rPrChange>
        </w:rPr>
        <w:t xml:space="preserve"> </w:t>
      </w:r>
      <w:r>
        <w:rPr>
          <w:spacing w:val="-2"/>
          <w:sz w:val="24"/>
          <w:rPrChange w:id="15537" w:author="Kendra Wyant" w:date="2023-05-31T13:43:00Z">
            <w:rPr>
              <w:spacing w:val="-4"/>
              <w:sz w:val="24"/>
            </w:rPr>
          </w:rPrChange>
        </w:rPr>
        <w:t>substance</w:t>
      </w:r>
      <w:r>
        <w:rPr>
          <w:spacing w:val="-2"/>
          <w:sz w:val="24"/>
          <w:rPrChange w:id="15538" w:author="Kendra Wyant" w:date="2023-05-31T13:43:00Z">
            <w:rPr>
              <w:spacing w:val="-8"/>
              <w:sz w:val="24"/>
            </w:rPr>
          </w:rPrChange>
        </w:rPr>
        <w:t xml:space="preserve"> </w:t>
      </w:r>
      <w:r>
        <w:rPr>
          <w:sz w:val="24"/>
          <w:rPrChange w:id="15539" w:author="Kendra Wyant" w:date="2023-05-31T13:43:00Z">
            <w:rPr>
              <w:spacing w:val="-4"/>
              <w:sz w:val="24"/>
            </w:rPr>
          </w:rPrChange>
        </w:rPr>
        <w:t>use</w:t>
      </w:r>
      <w:r>
        <w:rPr>
          <w:spacing w:val="-1"/>
          <w:sz w:val="24"/>
          <w:rPrChange w:id="15540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up to</w:t>
      </w:r>
      <w:r>
        <w:rPr>
          <w:spacing w:val="-1"/>
          <w:sz w:val="24"/>
          <w:rPrChange w:id="15541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  <w:rPrChange w:id="15542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year following treatment:</w:t>
      </w:r>
      <w:r>
        <w:rPr>
          <w:spacing w:val="19"/>
          <w:sz w:val="24"/>
          <w:rPrChange w:id="15543" w:author="Kendra Wyant" w:date="2023-05-31T13:43:00Z">
            <w:rPr>
              <w:spacing w:val="39"/>
              <w:sz w:val="24"/>
            </w:rPr>
          </w:rPrChange>
        </w:rPr>
        <w:t xml:space="preserve"> </w:t>
      </w:r>
      <w:r>
        <w:rPr>
          <w:sz w:val="24"/>
        </w:rPr>
        <w:t>A meta-analysis.</w:t>
      </w:r>
      <w:r>
        <w:rPr>
          <w:spacing w:val="19"/>
          <w:sz w:val="24"/>
          <w:rPrChange w:id="15544" w:author="Kendra Wyant" w:date="2023-05-31T13:43:00Z">
            <w:rPr>
              <w:spacing w:val="39"/>
              <w:sz w:val="24"/>
            </w:rPr>
          </w:rPrChange>
        </w:rPr>
        <w:t xml:space="preserve"> </w:t>
      </w:r>
      <w:r>
        <w:rPr>
          <w:i/>
          <w:sz w:val="24"/>
        </w:rPr>
        <w:t xml:space="preserve">Journal of Consulting and Clinical Psychology </w:t>
      </w:r>
      <w:r>
        <w:rPr>
          <w:sz w:val="24"/>
        </w:rPr>
        <w:t>US: American Psychological Association; 2021;89(1):58–71.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[doi: </w:t>
      </w:r>
      <w:r w:rsidR="00765778">
        <w:fldChar w:fldCharType="begin"/>
      </w:r>
      <w:r w:rsidR="00765778">
        <w:instrText>HYPERLINK "https://doi.org/10.1037/ccp0000552" \h</w:instrText>
      </w:r>
      <w:r w:rsidR="00765778">
        <w:fldChar w:fldCharType="separate"/>
      </w:r>
      <w:r>
        <w:rPr>
          <w:spacing w:val="-2"/>
          <w:sz w:val="24"/>
        </w:rPr>
        <w:t>10.1037/ccp0000552]</w:t>
      </w:r>
      <w:r w:rsidR="00765778">
        <w:rPr>
          <w:spacing w:val="-2"/>
          <w:sz w:val="24"/>
        </w:rPr>
        <w:fldChar w:fldCharType="end"/>
      </w:r>
    </w:p>
    <w:p w14:paraId="34395C95" w14:textId="77777777" w:rsidR="00DC3B47" w:rsidRDefault="00DC3B47">
      <w:pPr>
        <w:pStyle w:val="BodyText"/>
        <w:rPr>
          <w:del w:id="15545" w:author="Kendra Wyant" w:date="2023-05-31T13:43:00Z"/>
          <w:sz w:val="35"/>
        </w:rPr>
      </w:pPr>
    </w:p>
    <w:p w14:paraId="554A7713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3" w:line="355" w:lineRule="auto"/>
        <w:ind w:left="159" w:right="569" w:firstLine="0"/>
        <w:rPr>
          <w:sz w:val="24"/>
        </w:rPr>
        <w:pPrChange w:id="15546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before="1" w:line="355" w:lineRule="auto"/>
            <w:ind w:left="159" w:right="569"/>
          </w:pPr>
        </w:pPrChange>
      </w:pPr>
      <w:r>
        <w:rPr>
          <w:spacing w:val="-2"/>
          <w:sz w:val="24"/>
        </w:rPr>
        <w:t>Petry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NM.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Contingency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management: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why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psychiatrists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want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to </w:t>
      </w:r>
      <w:r>
        <w:rPr>
          <w:sz w:val="24"/>
        </w:rPr>
        <w:t>use it.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The Psychiatrist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2011 May;35(5):161–163.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"https://www.ncbi.nlm.nih.gov/pubmed/22558006" \h</w:instrText>
      </w:r>
      <w:r w:rsidR="00765778">
        <w:fldChar w:fldCharType="separate"/>
      </w:r>
      <w:r>
        <w:rPr>
          <w:sz w:val="24"/>
        </w:rPr>
        <w:t>PMID:22558006</w:t>
      </w:r>
      <w:r w:rsidR="00765778">
        <w:rPr>
          <w:sz w:val="24"/>
        </w:rPr>
        <w:fldChar w:fldCharType="end"/>
      </w:r>
    </w:p>
    <w:p w14:paraId="17A1A1FD" w14:textId="77777777" w:rsidR="00DC3B47" w:rsidRDefault="00DC3B47">
      <w:pPr>
        <w:pStyle w:val="BodyText"/>
        <w:spacing w:before="3"/>
        <w:rPr>
          <w:del w:id="15547" w:author="Kendra Wyant" w:date="2023-05-31T13:43:00Z"/>
          <w:sz w:val="35"/>
        </w:rPr>
      </w:pPr>
    </w:p>
    <w:p w14:paraId="24C70353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7" w:line="355" w:lineRule="auto"/>
        <w:ind w:left="159" w:right="574" w:firstLine="0"/>
        <w:rPr>
          <w:sz w:val="24"/>
        </w:rPr>
        <w:pPrChange w:id="15548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48" w:right="574" w:firstLine="11"/>
          </w:pPr>
        </w:pPrChange>
      </w:pPr>
      <w:r>
        <w:rPr>
          <w:spacing w:val="-2"/>
          <w:sz w:val="24"/>
        </w:rPr>
        <w:t xml:space="preserve">Rendina HJ, Mustanski B. Privacy, Trust, and Data Sharing in Web-Based and Mobile </w:t>
      </w:r>
      <w:r>
        <w:rPr>
          <w:sz w:val="24"/>
        </w:rPr>
        <w:t>Research:</w:t>
      </w:r>
      <w:r>
        <w:rPr>
          <w:spacing w:val="7"/>
          <w:sz w:val="24"/>
        </w:rPr>
        <w:t xml:space="preserve"> </w:t>
      </w:r>
      <w:r>
        <w:rPr>
          <w:sz w:val="24"/>
        </w:rPr>
        <w:t>Participant</w:t>
      </w:r>
      <w:r>
        <w:rPr>
          <w:spacing w:val="-9"/>
          <w:sz w:val="24"/>
        </w:rPr>
        <w:t xml:space="preserve"> </w:t>
      </w:r>
      <w:r>
        <w:rPr>
          <w:sz w:val="24"/>
        </w:rPr>
        <w:t>Perspectives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Large</w:t>
      </w:r>
      <w:r>
        <w:rPr>
          <w:spacing w:val="-10"/>
          <w:sz w:val="24"/>
        </w:rPr>
        <w:t xml:space="preserve"> </w:t>
      </w:r>
      <w:r>
        <w:rPr>
          <w:sz w:val="24"/>
        </w:rPr>
        <w:t>Nationwide</w:t>
      </w:r>
      <w:r>
        <w:rPr>
          <w:spacing w:val="-9"/>
          <w:sz w:val="24"/>
        </w:rPr>
        <w:t xml:space="preserve"> </w:t>
      </w:r>
      <w:r>
        <w:rPr>
          <w:sz w:val="24"/>
        </w:rPr>
        <w:t>Sample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Men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Sex With Men in the United States.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Medical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Internet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2018 Jul;20(7). </w:t>
      </w:r>
      <w:r w:rsidR="00765778">
        <w:fldChar w:fldCharType="begin"/>
      </w:r>
      <w:r w:rsidR="00765778">
        <w:instrText>HYPE</w:instrText>
      </w:r>
      <w:r w:rsidR="00765778">
        <w:instrText>RLINK "https://www.ncbi.nlm.nih.gov/pubmed/29973332" \h</w:instrText>
      </w:r>
      <w:r w:rsidR="00765778">
        <w:fldChar w:fldCharType="separate"/>
      </w:r>
      <w:r>
        <w:rPr>
          <w:spacing w:val="-2"/>
          <w:sz w:val="24"/>
        </w:rPr>
        <w:t>PMID:29973332</w:t>
      </w:r>
      <w:r w:rsidR="00765778">
        <w:rPr>
          <w:spacing w:val="-2"/>
          <w:sz w:val="24"/>
        </w:rPr>
        <w:fldChar w:fldCharType="end"/>
      </w:r>
    </w:p>
    <w:p w14:paraId="2ED022EE" w14:textId="77777777" w:rsidR="00DC3B47" w:rsidRDefault="00DC3B47">
      <w:pPr>
        <w:pStyle w:val="BodyText"/>
        <w:spacing w:before="2"/>
        <w:rPr>
          <w:del w:id="15549" w:author="Kendra Wyant" w:date="2023-05-31T13:43:00Z"/>
          <w:sz w:val="35"/>
        </w:rPr>
      </w:pPr>
    </w:p>
    <w:p w14:paraId="01D73E74" w14:textId="01D8CAE6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5" w:line="355" w:lineRule="auto"/>
        <w:ind w:right="991" w:firstLine="0"/>
        <w:rPr>
          <w:ins w:id="15550" w:author="Kendra Wyant" w:date="2023-05-31T13:43:00Z"/>
          <w:sz w:val="24"/>
        </w:rPr>
      </w:pPr>
      <w:r>
        <w:rPr>
          <w:sz w:val="24"/>
        </w:rPr>
        <w:t>Nicholas</w:t>
      </w:r>
      <w:r>
        <w:rPr>
          <w:spacing w:val="-4"/>
          <w:sz w:val="24"/>
          <w:rPrChange w:id="15551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w w:val="105"/>
          <w:sz w:val="24"/>
          <w:rPrChange w:id="15552" w:author="Kendra Wyant" w:date="2023-05-31T13:43:00Z">
            <w:rPr>
              <w:sz w:val="24"/>
            </w:rPr>
          </w:rPrChange>
        </w:rPr>
        <w:t>J,</w:t>
      </w:r>
      <w:r>
        <w:rPr>
          <w:spacing w:val="-6"/>
          <w:w w:val="105"/>
          <w:sz w:val="24"/>
          <w:rPrChange w:id="15553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Shilton</w:t>
      </w:r>
      <w:r>
        <w:rPr>
          <w:spacing w:val="-4"/>
          <w:sz w:val="24"/>
          <w:rPrChange w:id="15554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K,</w:t>
      </w:r>
      <w:r>
        <w:rPr>
          <w:spacing w:val="-3"/>
          <w:sz w:val="24"/>
          <w:rPrChange w:id="15555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Schueller</w:t>
      </w:r>
      <w:r>
        <w:rPr>
          <w:spacing w:val="-4"/>
          <w:sz w:val="24"/>
          <w:rPrChange w:id="15556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SM,</w:t>
      </w:r>
      <w:r>
        <w:rPr>
          <w:spacing w:val="-3"/>
          <w:sz w:val="24"/>
          <w:rPrChange w:id="15557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Gray</w:t>
      </w:r>
      <w:r>
        <w:rPr>
          <w:spacing w:val="-3"/>
          <w:sz w:val="24"/>
          <w:rPrChange w:id="15558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EL,</w:t>
      </w:r>
      <w:r>
        <w:rPr>
          <w:spacing w:val="-3"/>
          <w:sz w:val="24"/>
          <w:rPrChange w:id="15559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Kwasny</w:t>
      </w:r>
      <w:r>
        <w:rPr>
          <w:spacing w:val="-4"/>
          <w:sz w:val="24"/>
          <w:rPrChange w:id="15560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MJ,</w:t>
      </w:r>
      <w:r>
        <w:rPr>
          <w:spacing w:val="-3"/>
          <w:sz w:val="24"/>
          <w:rPrChange w:id="15561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Mohr</w:t>
      </w:r>
      <w:r>
        <w:rPr>
          <w:spacing w:val="-3"/>
          <w:sz w:val="24"/>
          <w:rPrChange w:id="15562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DC.</w:t>
      </w:r>
      <w:r>
        <w:rPr>
          <w:spacing w:val="-4"/>
          <w:sz w:val="24"/>
          <w:rPrChange w:id="15563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  <w:rPrChange w:id="15564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  <w:rPrChange w:id="15565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z w:val="24"/>
        </w:rPr>
        <w:t>of</w:t>
      </w:r>
      <w:r>
        <w:rPr>
          <w:sz w:val="24"/>
          <w:rPrChange w:id="15566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pacing w:val="-2"/>
          <w:sz w:val="24"/>
          <w:rPrChange w:id="15567" w:author="Kendra Wyant" w:date="2023-05-31T13:43:00Z">
            <w:rPr>
              <w:sz w:val="24"/>
            </w:rPr>
          </w:rPrChange>
        </w:rPr>
        <w:t xml:space="preserve">Data </w:t>
      </w:r>
      <w:r>
        <w:rPr>
          <w:spacing w:val="-2"/>
          <w:sz w:val="24"/>
          <w:rPrChange w:id="15568" w:author="Kendra Wyant" w:date="2023-05-31T13:43:00Z">
            <w:rPr>
              <w:spacing w:val="-4"/>
              <w:sz w:val="24"/>
            </w:rPr>
          </w:rPrChange>
        </w:rPr>
        <w:t>Type</w:t>
      </w:r>
      <w:r>
        <w:rPr>
          <w:spacing w:val="-2"/>
          <w:sz w:val="24"/>
          <w:rPrChange w:id="15569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pacing w:val="-2"/>
          <w:sz w:val="24"/>
          <w:rPrChange w:id="15570" w:author="Kendra Wyant" w:date="2023-05-31T13:43:00Z">
            <w:rPr>
              <w:spacing w:val="-4"/>
              <w:sz w:val="24"/>
            </w:rPr>
          </w:rPrChange>
        </w:rPr>
        <w:t>and</w:t>
      </w:r>
      <w:r>
        <w:rPr>
          <w:spacing w:val="-2"/>
          <w:sz w:val="24"/>
          <w:rPrChange w:id="15571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pacing w:val="-2"/>
          <w:sz w:val="24"/>
          <w:rPrChange w:id="15572" w:author="Kendra Wyant" w:date="2023-05-31T13:43:00Z">
            <w:rPr>
              <w:spacing w:val="-4"/>
              <w:sz w:val="24"/>
            </w:rPr>
          </w:rPrChange>
        </w:rPr>
        <w:t>Recipient</w:t>
      </w:r>
      <w:r>
        <w:rPr>
          <w:spacing w:val="-2"/>
          <w:sz w:val="24"/>
          <w:rPrChange w:id="15573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pacing w:val="-2"/>
          <w:sz w:val="24"/>
          <w:rPrChange w:id="15574" w:author="Kendra Wyant" w:date="2023-05-31T13:43:00Z">
            <w:rPr>
              <w:spacing w:val="-4"/>
              <w:sz w:val="24"/>
            </w:rPr>
          </w:rPrChange>
        </w:rPr>
        <w:t>in</w:t>
      </w:r>
      <w:r>
        <w:rPr>
          <w:spacing w:val="-2"/>
          <w:sz w:val="24"/>
          <w:rPrChange w:id="15575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pacing w:val="-2"/>
          <w:sz w:val="24"/>
          <w:rPrChange w:id="15576" w:author="Kendra Wyant" w:date="2023-05-31T13:43:00Z">
            <w:rPr>
              <w:spacing w:val="-4"/>
              <w:sz w:val="24"/>
            </w:rPr>
          </w:rPrChange>
        </w:rPr>
        <w:t>Individuals’</w:t>
      </w:r>
      <w:r>
        <w:rPr>
          <w:spacing w:val="-2"/>
          <w:sz w:val="24"/>
          <w:rPrChange w:id="15577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pacing w:val="-2"/>
          <w:sz w:val="24"/>
          <w:rPrChange w:id="15578" w:author="Kendra Wyant" w:date="2023-05-31T13:43:00Z">
            <w:rPr>
              <w:spacing w:val="-4"/>
              <w:sz w:val="24"/>
            </w:rPr>
          </w:rPrChange>
        </w:rPr>
        <w:t>Perspectives</w:t>
      </w:r>
      <w:r>
        <w:rPr>
          <w:spacing w:val="-2"/>
          <w:sz w:val="24"/>
          <w:rPrChange w:id="15579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pacing w:val="-2"/>
          <w:sz w:val="24"/>
          <w:rPrChange w:id="15580" w:author="Kendra Wyant" w:date="2023-05-31T13:43:00Z">
            <w:rPr>
              <w:spacing w:val="-4"/>
              <w:sz w:val="24"/>
            </w:rPr>
          </w:rPrChange>
        </w:rPr>
        <w:t>on</w:t>
      </w:r>
      <w:r>
        <w:rPr>
          <w:spacing w:val="-2"/>
          <w:sz w:val="24"/>
          <w:rPrChange w:id="15581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pacing w:val="-2"/>
          <w:sz w:val="24"/>
          <w:rPrChange w:id="15582" w:author="Kendra Wyant" w:date="2023-05-31T13:43:00Z">
            <w:rPr>
              <w:spacing w:val="-4"/>
              <w:sz w:val="24"/>
            </w:rPr>
          </w:rPrChange>
        </w:rPr>
        <w:t>Sharing</w:t>
      </w:r>
      <w:r>
        <w:rPr>
          <w:spacing w:val="-2"/>
          <w:sz w:val="24"/>
          <w:rPrChange w:id="15583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pacing w:val="-2"/>
          <w:sz w:val="24"/>
          <w:rPrChange w:id="15584" w:author="Kendra Wyant" w:date="2023-05-31T13:43:00Z">
            <w:rPr>
              <w:spacing w:val="-4"/>
              <w:sz w:val="24"/>
            </w:rPr>
          </w:rPrChange>
        </w:rPr>
        <w:t>Passively</w:t>
      </w:r>
      <w:r>
        <w:rPr>
          <w:spacing w:val="-2"/>
          <w:sz w:val="24"/>
          <w:rPrChange w:id="15585" w:author="Kendra Wyant" w:date="2023-05-31T13:43:00Z">
            <w:rPr>
              <w:spacing w:val="-11"/>
              <w:sz w:val="24"/>
            </w:rPr>
          </w:rPrChange>
        </w:rPr>
        <w:t xml:space="preserve"> </w:t>
      </w:r>
      <w:r>
        <w:rPr>
          <w:spacing w:val="-2"/>
          <w:sz w:val="24"/>
          <w:rPrChange w:id="15586" w:author="Kendra Wyant" w:date="2023-05-31T13:43:00Z">
            <w:rPr>
              <w:spacing w:val="-4"/>
              <w:sz w:val="24"/>
            </w:rPr>
          </w:rPrChange>
        </w:rPr>
        <w:t>Collected</w:t>
      </w:r>
      <w:del w:id="15587" w:author="Kendra Wyant" w:date="2023-05-31T13:43:00Z">
        <w:r w:rsidR="00F53A9D">
          <w:rPr>
            <w:spacing w:val="-11"/>
            <w:sz w:val="24"/>
          </w:rPr>
          <w:delText xml:space="preserve"> </w:delText>
        </w:r>
      </w:del>
    </w:p>
    <w:p w14:paraId="39839D91" w14:textId="77777777" w:rsidR="003146FC" w:rsidRDefault="003146FC">
      <w:pPr>
        <w:spacing w:line="355" w:lineRule="auto"/>
        <w:rPr>
          <w:ins w:id="15588" w:author="Kendra Wyant" w:date="2023-05-31T13:43:00Z"/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09408AB7" w14:textId="77777777" w:rsidR="003146FC" w:rsidRDefault="003146FC">
      <w:pPr>
        <w:pStyle w:val="BodyText"/>
        <w:rPr>
          <w:ins w:id="15589" w:author="Kendra Wyant" w:date="2023-05-31T13:43:00Z"/>
          <w:sz w:val="9"/>
        </w:rPr>
      </w:pPr>
    </w:p>
    <w:p w14:paraId="0C163A18" w14:textId="77777777" w:rsidR="003146FC" w:rsidRPr="00765778" w:rsidRDefault="004E27B8">
      <w:pPr>
        <w:pStyle w:val="BodyText"/>
        <w:spacing w:before="118" w:line="355" w:lineRule="auto"/>
        <w:ind w:left="160" w:right="553"/>
        <w:pPrChange w:id="15590" w:author="Kendra Wyant" w:date="2023-05-31T13:43:00Z">
          <w:pPr>
            <w:pStyle w:val="ListParagraph"/>
            <w:numPr>
              <w:numId w:val="5"/>
            </w:numPr>
            <w:tabs>
              <w:tab w:val="left" w:pos="558"/>
            </w:tabs>
            <w:spacing w:line="355" w:lineRule="auto"/>
            <w:ind w:left="151" w:right="558" w:firstLine="8"/>
            <w:jc w:val="both"/>
          </w:pPr>
        </w:pPrChange>
      </w:pPr>
      <w:r>
        <w:rPr>
          <w:spacing w:val="-2"/>
          <w:rPrChange w:id="15591" w:author="Kendra Wyant" w:date="2023-05-31T13:43:00Z">
            <w:rPr>
              <w:spacing w:val="-4"/>
              <w:sz w:val="24"/>
            </w:rPr>
          </w:rPrChange>
        </w:rPr>
        <w:t xml:space="preserve">Smartphone </w:t>
      </w:r>
      <w:r>
        <w:rPr>
          <w:spacing w:val="-2"/>
          <w:rPrChange w:id="15592" w:author="Kendra Wyant" w:date="2023-05-31T13:43:00Z">
            <w:rPr>
              <w:sz w:val="24"/>
            </w:rPr>
          </w:rPrChange>
        </w:rPr>
        <w:t>Data</w:t>
      </w:r>
      <w:r>
        <w:rPr>
          <w:spacing w:val="-2"/>
          <w:rPrChange w:id="15593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rPrChange w:id="15594" w:author="Kendra Wyant" w:date="2023-05-31T13:43:00Z">
            <w:rPr>
              <w:sz w:val="24"/>
            </w:rPr>
          </w:rPrChange>
        </w:rPr>
        <w:t>for</w:t>
      </w:r>
      <w:r>
        <w:rPr>
          <w:spacing w:val="-2"/>
          <w:rPrChange w:id="15595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2"/>
          <w:rPrChange w:id="15596" w:author="Kendra Wyant" w:date="2023-05-31T13:43:00Z">
            <w:rPr>
              <w:sz w:val="24"/>
            </w:rPr>
          </w:rPrChange>
        </w:rPr>
        <w:t>Mental</w:t>
      </w:r>
      <w:r>
        <w:rPr>
          <w:spacing w:val="-2"/>
          <w:rPrChange w:id="15597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2"/>
          <w:rPrChange w:id="15598" w:author="Kendra Wyant" w:date="2023-05-31T13:43:00Z">
            <w:rPr>
              <w:sz w:val="24"/>
            </w:rPr>
          </w:rPrChange>
        </w:rPr>
        <w:t>Health:</w:t>
      </w:r>
      <w:r>
        <w:rPr>
          <w:spacing w:val="19"/>
          <w:rPrChange w:id="15599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rPrChange w:id="15600" w:author="Kendra Wyant" w:date="2023-05-31T13:43:00Z">
            <w:rPr>
              <w:sz w:val="24"/>
            </w:rPr>
          </w:rPrChange>
        </w:rPr>
        <w:t>Cross-Sectional</w:t>
      </w:r>
      <w:r>
        <w:rPr>
          <w:spacing w:val="-2"/>
          <w:rPrChange w:id="15601" w:author="Kendra Wyant" w:date="2023-05-31T13:43:00Z">
            <w:rPr>
              <w:spacing w:val="-3"/>
              <w:sz w:val="24"/>
            </w:rPr>
          </w:rPrChange>
        </w:rPr>
        <w:t xml:space="preserve"> </w:t>
      </w:r>
      <w:r>
        <w:rPr>
          <w:spacing w:val="-2"/>
          <w:rPrChange w:id="15602" w:author="Kendra Wyant" w:date="2023-05-31T13:43:00Z">
            <w:rPr>
              <w:sz w:val="24"/>
            </w:rPr>
          </w:rPrChange>
        </w:rPr>
        <w:t>Questionnaire</w:t>
      </w:r>
      <w:r>
        <w:rPr>
          <w:spacing w:val="-2"/>
          <w:rPrChange w:id="15603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pacing w:val="-2"/>
          <w:rPrChange w:id="15604" w:author="Kendra Wyant" w:date="2023-05-31T13:43:00Z">
            <w:rPr>
              <w:sz w:val="24"/>
            </w:rPr>
          </w:rPrChange>
        </w:rPr>
        <w:t>Study.</w:t>
      </w:r>
      <w:r>
        <w:rPr>
          <w:spacing w:val="18"/>
          <w:rPrChange w:id="15605" w:author="Kendra Wyant" w:date="2023-05-31T13:43:00Z">
            <w:rPr>
              <w:sz w:val="24"/>
            </w:rPr>
          </w:rPrChange>
        </w:rPr>
        <w:t xml:space="preserve"> </w:t>
      </w:r>
      <w:r>
        <w:rPr>
          <w:i/>
          <w:spacing w:val="-2"/>
          <w:rPrChange w:id="15606" w:author="Kendra Wyant" w:date="2023-05-31T13:43:00Z">
            <w:rPr>
              <w:i/>
              <w:sz w:val="24"/>
            </w:rPr>
          </w:rPrChange>
        </w:rPr>
        <w:t xml:space="preserve">JMIR mHealth </w:t>
      </w:r>
      <w:r w:rsidRPr="00765778">
        <w:rPr>
          <w:i/>
        </w:rPr>
        <w:t xml:space="preserve">and uHealth </w:t>
      </w:r>
      <w:r w:rsidRPr="00765778">
        <w:t>2019 Apr;7(4):e12578.</w:t>
      </w:r>
      <w:r w:rsidRPr="00765778">
        <w:rPr>
          <w:spacing w:val="40"/>
        </w:rPr>
        <w:t xml:space="preserve"> </w:t>
      </w:r>
      <w:r w:rsidRPr="00765778">
        <w:t>[doi:</w:t>
      </w:r>
      <w:r w:rsidRPr="00765778">
        <w:rPr>
          <w:spacing w:val="40"/>
        </w:rPr>
        <w:t xml:space="preserve"> </w:t>
      </w:r>
      <w:r w:rsidR="00765778">
        <w:fldChar w:fldCharType="begin"/>
      </w:r>
      <w:r w:rsidR="00765778">
        <w:instrText>HYPERLINK "https://doi.org/10.2196/12578" \h</w:instrText>
      </w:r>
      <w:r w:rsidR="00765778">
        <w:fldChar w:fldCharType="separate"/>
      </w:r>
      <w:r w:rsidRPr="00765778">
        <w:t>10.2196/12578]</w:t>
      </w:r>
      <w:r w:rsidR="00765778" w:rsidRPr="00765778">
        <w:fldChar w:fldCharType="end"/>
      </w:r>
    </w:p>
    <w:p w14:paraId="74EC8323" w14:textId="77777777" w:rsidR="00DC3B47" w:rsidRDefault="00DC3B47">
      <w:pPr>
        <w:pStyle w:val="BodyText"/>
        <w:spacing w:before="2"/>
        <w:rPr>
          <w:del w:id="15607" w:author="Kendra Wyant" w:date="2023-05-31T13:43:00Z"/>
          <w:sz w:val="35"/>
        </w:rPr>
      </w:pPr>
    </w:p>
    <w:p w14:paraId="4BBF5341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7" w:line="355" w:lineRule="auto"/>
        <w:ind w:right="1020" w:firstLine="0"/>
        <w:rPr>
          <w:sz w:val="24"/>
        </w:rPr>
        <w:pPrChange w:id="15608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right="1020"/>
          </w:pPr>
        </w:pPrChange>
      </w:pPr>
      <w:r>
        <w:rPr>
          <w:sz w:val="24"/>
        </w:rPr>
        <w:t>Prasad</w:t>
      </w:r>
      <w:r>
        <w:rPr>
          <w:spacing w:val="-7"/>
          <w:sz w:val="24"/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</w:rPr>
        <w:t xml:space="preserve"> </w:t>
      </w:r>
      <w:r>
        <w:rPr>
          <w:sz w:val="24"/>
        </w:rPr>
        <w:t>Sorber</w:t>
      </w:r>
      <w:r>
        <w:rPr>
          <w:spacing w:val="-7"/>
          <w:sz w:val="24"/>
        </w:rPr>
        <w:t xml:space="preserve"> </w:t>
      </w:r>
      <w:r>
        <w:rPr>
          <w:w w:val="105"/>
          <w:sz w:val="24"/>
        </w:rPr>
        <w:t>J,</w:t>
      </w:r>
      <w:r>
        <w:rPr>
          <w:spacing w:val="-10"/>
          <w:w w:val="105"/>
          <w:sz w:val="24"/>
        </w:rPr>
        <w:t xml:space="preserve"> </w:t>
      </w:r>
      <w:r>
        <w:rPr>
          <w:sz w:val="24"/>
        </w:rPr>
        <w:t>Stablein</w:t>
      </w:r>
      <w:r>
        <w:rPr>
          <w:spacing w:val="-7"/>
          <w:sz w:val="24"/>
        </w:rPr>
        <w:t xml:space="preserve"> </w:t>
      </w:r>
      <w:r>
        <w:rPr>
          <w:sz w:val="24"/>
        </w:rPr>
        <w:t>T,</w:t>
      </w:r>
      <w:r>
        <w:rPr>
          <w:spacing w:val="-7"/>
          <w:sz w:val="24"/>
        </w:rPr>
        <w:t xml:space="preserve"> </w:t>
      </w:r>
      <w:r>
        <w:rPr>
          <w:sz w:val="24"/>
        </w:rPr>
        <w:t>Anthony</w:t>
      </w:r>
      <w:r>
        <w:rPr>
          <w:spacing w:val="-7"/>
          <w:sz w:val="24"/>
        </w:rPr>
        <w:t xml:space="preserve"> </w:t>
      </w:r>
      <w:r>
        <w:rPr>
          <w:sz w:val="24"/>
        </w:rPr>
        <w:t>D,</w:t>
      </w:r>
      <w:r>
        <w:rPr>
          <w:spacing w:val="-7"/>
          <w:sz w:val="24"/>
        </w:rPr>
        <w:t xml:space="preserve"> </w:t>
      </w:r>
      <w:r>
        <w:rPr>
          <w:sz w:val="24"/>
        </w:rPr>
        <w:t>Kotz</w:t>
      </w:r>
      <w:r>
        <w:rPr>
          <w:spacing w:val="-7"/>
          <w:sz w:val="24"/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z w:val="24"/>
        </w:rPr>
        <w:t>Exposing</w:t>
      </w:r>
      <w:r>
        <w:rPr>
          <w:spacing w:val="-7"/>
          <w:sz w:val="24"/>
        </w:rPr>
        <w:t xml:space="preserve"> </w:t>
      </w:r>
      <w:r>
        <w:rPr>
          <w:sz w:val="24"/>
        </w:rPr>
        <w:t>privacy</w:t>
      </w:r>
      <w:r>
        <w:rPr>
          <w:spacing w:val="-7"/>
          <w:sz w:val="24"/>
        </w:rPr>
        <w:t xml:space="preserve"> </w:t>
      </w:r>
      <w:r>
        <w:rPr>
          <w:sz w:val="24"/>
        </w:rPr>
        <w:t>concerns</w:t>
      </w:r>
      <w:r>
        <w:rPr>
          <w:spacing w:val="-7"/>
          <w:sz w:val="24"/>
        </w:rPr>
        <w:t xml:space="preserve"> </w:t>
      </w:r>
      <w:r>
        <w:rPr>
          <w:sz w:val="24"/>
        </w:rPr>
        <w:t>in mHealth.</w:t>
      </w:r>
      <w:r>
        <w:rPr>
          <w:spacing w:val="40"/>
          <w:sz w:val="24"/>
        </w:rPr>
        <w:t xml:space="preserve"> </w:t>
      </w:r>
      <w:r>
        <w:rPr>
          <w:sz w:val="24"/>
        </w:rPr>
        <w:t>2011.</w:t>
      </w:r>
    </w:p>
    <w:p w14:paraId="306FCEA7" w14:textId="77777777" w:rsidR="00DC3B47" w:rsidRDefault="00DC3B47">
      <w:pPr>
        <w:pStyle w:val="BodyText"/>
        <w:spacing w:before="4"/>
        <w:rPr>
          <w:del w:id="15609" w:author="Kendra Wyant" w:date="2023-05-31T13:43:00Z"/>
          <w:sz w:val="35"/>
        </w:rPr>
      </w:pPr>
    </w:p>
    <w:p w14:paraId="05E9C8B9" w14:textId="77777777" w:rsidR="003146FC" w:rsidRDefault="004E27B8">
      <w:pPr>
        <w:pStyle w:val="ListParagraph"/>
        <w:numPr>
          <w:ilvl w:val="0"/>
          <w:numId w:val="1"/>
        </w:numPr>
        <w:tabs>
          <w:tab w:val="left" w:pos="564"/>
        </w:tabs>
        <w:spacing w:before="237" w:line="355" w:lineRule="auto"/>
        <w:ind w:right="610" w:firstLine="0"/>
        <w:rPr>
          <w:sz w:val="24"/>
        </w:rPr>
        <w:pPrChange w:id="15610" w:author="Kendra Wyant" w:date="2023-05-31T13:43:00Z">
          <w:pPr>
            <w:pStyle w:val="ListParagraph"/>
            <w:numPr>
              <w:numId w:val="5"/>
            </w:numPr>
            <w:tabs>
              <w:tab w:val="left" w:pos="564"/>
            </w:tabs>
            <w:spacing w:line="355" w:lineRule="auto"/>
            <w:ind w:left="151" w:right="610" w:firstLine="8"/>
          </w:pPr>
        </w:pPrChange>
      </w:pPr>
      <w:r>
        <w:rPr>
          <w:spacing w:val="-2"/>
          <w:sz w:val="24"/>
        </w:rPr>
        <w:t>Ackerman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Mainwaring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SD.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Privacy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Human-Computer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Interaction. </w:t>
      </w:r>
      <w:r>
        <w:rPr>
          <w:spacing w:val="-6"/>
          <w:sz w:val="24"/>
        </w:rPr>
        <w:t>h</w:t>
      </w:r>
      <w:r w:rsidR="00765778">
        <w:fldChar w:fldCharType="begin"/>
      </w:r>
      <w:r w:rsidR="00765778">
        <w:instrText>HYPERLINK "http://www.semanticscholar.org/paper/Privacy-Issues-and-Human-Computer-Interaction-" \h</w:instrText>
      </w:r>
      <w:r w:rsidR="00765778">
        <w:fldChar w:fldCharType="separate"/>
      </w:r>
      <w:r>
        <w:rPr>
          <w:spacing w:val="-6"/>
          <w:sz w:val="24"/>
        </w:rPr>
        <w:t>ttps://www.seman</w:t>
      </w:r>
      <w:r w:rsidR="00765778">
        <w:rPr>
          <w:spacing w:val="-6"/>
          <w:sz w:val="24"/>
        </w:rPr>
        <w:fldChar w:fldCharType="end"/>
      </w:r>
      <w:r>
        <w:rPr>
          <w:spacing w:val="-6"/>
          <w:sz w:val="24"/>
        </w:rPr>
        <w:t>ticsc</w:t>
      </w:r>
      <w:r w:rsidR="00765778">
        <w:fldChar w:fldCharType="begin"/>
      </w:r>
      <w:r w:rsidR="00765778">
        <w:instrText>HYPERLINK "http://www.semanticscholar.org/paper/Privacy-Issues-and-Human-Computer-Interaction-" \h</w:instrText>
      </w:r>
      <w:r w:rsidR="00765778">
        <w:fldChar w:fldCharType="separate"/>
      </w:r>
      <w:r>
        <w:rPr>
          <w:spacing w:val="-6"/>
          <w:sz w:val="24"/>
        </w:rPr>
        <w:t>holar.org/paper/Privacy-Issues-and-Human-Computer-Interaction-</w:t>
      </w:r>
      <w:r w:rsidR="00765778">
        <w:rPr>
          <w:spacing w:val="-6"/>
          <w:sz w:val="24"/>
        </w:rPr>
        <w:fldChar w:fldCharType="end"/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Ackerman-Mainwaring/d36442dacea38d57ed2f0ef2b52eac763c2b3cfb; 2008.</w:t>
      </w:r>
    </w:p>
    <w:p w14:paraId="4C57ADAA" w14:textId="77777777" w:rsidR="00DC3B47" w:rsidRDefault="00DC3B47">
      <w:pPr>
        <w:pStyle w:val="BodyText"/>
        <w:spacing w:before="2"/>
        <w:rPr>
          <w:del w:id="15611" w:author="Kendra Wyant" w:date="2023-05-31T13:43:00Z"/>
          <w:sz w:val="35"/>
        </w:rPr>
      </w:pPr>
    </w:p>
    <w:p w14:paraId="5AAE3A28" w14:textId="77777777" w:rsidR="00DC3B47" w:rsidRDefault="004E27B8">
      <w:pPr>
        <w:pStyle w:val="ListParagraph"/>
        <w:numPr>
          <w:ilvl w:val="0"/>
          <w:numId w:val="5"/>
        </w:numPr>
        <w:tabs>
          <w:tab w:val="left" w:pos="663"/>
        </w:tabs>
        <w:spacing w:before="1"/>
        <w:ind w:left="662" w:hanging="515"/>
        <w:rPr>
          <w:del w:id="15612" w:author="Kendra Wyant" w:date="2023-05-31T13:43:00Z"/>
          <w:sz w:val="24"/>
        </w:rPr>
      </w:pPr>
      <w:r>
        <w:rPr>
          <w:sz w:val="24"/>
          <w:rPrChange w:id="15613" w:author="Kendra Wyant" w:date="2023-05-31T13:43:00Z">
            <w:rPr>
              <w:spacing w:val="-6"/>
              <w:sz w:val="24"/>
            </w:rPr>
          </w:rPrChange>
        </w:rPr>
        <w:t>Schomerus</w:t>
      </w:r>
      <w:r>
        <w:rPr>
          <w:spacing w:val="-9"/>
          <w:sz w:val="24"/>
          <w:rPrChange w:id="15614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5615" w:author="Kendra Wyant" w:date="2023-05-31T13:43:00Z">
            <w:rPr>
              <w:spacing w:val="-6"/>
              <w:sz w:val="24"/>
            </w:rPr>
          </w:rPrChange>
        </w:rPr>
        <w:t>G,</w:t>
      </w:r>
      <w:r>
        <w:rPr>
          <w:spacing w:val="-9"/>
          <w:sz w:val="24"/>
          <w:rPrChange w:id="15616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  <w:rPrChange w:id="15617" w:author="Kendra Wyant" w:date="2023-05-31T13:43:00Z">
            <w:rPr>
              <w:spacing w:val="-6"/>
              <w:sz w:val="24"/>
            </w:rPr>
          </w:rPrChange>
        </w:rPr>
        <w:t>Lucht</w:t>
      </w:r>
      <w:r>
        <w:rPr>
          <w:spacing w:val="-9"/>
          <w:sz w:val="24"/>
          <w:rPrChange w:id="15618" w:author="Kendra Wyant" w:date="2023-05-31T13:43:00Z">
            <w:rPr>
              <w:spacing w:val="-2"/>
              <w:sz w:val="24"/>
            </w:rPr>
          </w:rPrChange>
        </w:rPr>
        <w:t xml:space="preserve"> </w:t>
      </w:r>
      <w:r>
        <w:rPr>
          <w:sz w:val="24"/>
          <w:rPrChange w:id="15619" w:author="Kendra Wyant" w:date="2023-05-31T13:43:00Z">
            <w:rPr>
              <w:spacing w:val="-6"/>
              <w:sz w:val="24"/>
            </w:rPr>
          </w:rPrChange>
        </w:rPr>
        <w:t>M,</w:t>
      </w:r>
      <w:r>
        <w:rPr>
          <w:spacing w:val="-9"/>
          <w:sz w:val="24"/>
          <w:rPrChange w:id="15620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  <w:rPrChange w:id="15621" w:author="Kendra Wyant" w:date="2023-05-31T13:43:00Z">
            <w:rPr>
              <w:spacing w:val="-6"/>
              <w:sz w:val="24"/>
            </w:rPr>
          </w:rPrChange>
        </w:rPr>
        <w:t>Holzinger</w:t>
      </w:r>
      <w:r>
        <w:rPr>
          <w:spacing w:val="-9"/>
          <w:sz w:val="24"/>
          <w:rPrChange w:id="15622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5623" w:author="Kendra Wyant" w:date="2023-05-31T13:43:00Z">
            <w:rPr>
              <w:spacing w:val="-6"/>
              <w:sz w:val="24"/>
            </w:rPr>
          </w:rPrChange>
        </w:rPr>
        <w:t>A,</w:t>
      </w:r>
      <w:r>
        <w:rPr>
          <w:spacing w:val="-9"/>
          <w:sz w:val="24"/>
          <w:rPrChange w:id="15624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  <w:rPrChange w:id="15625" w:author="Kendra Wyant" w:date="2023-05-31T13:43:00Z">
            <w:rPr>
              <w:spacing w:val="-6"/>
              <w:sz w:val="24"/>
            </w:rPr>
          </w:rPrChange>
        </w:rPr>
        <w:t>Matschinger</w:t>
      </w:r>
      <w:r>
        <w:rPr>
          <w:spacing w:val="-9"/>
          <w:sz w:val="24"/>
          <w:rPrChange w:id="15626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5627" w:author="Kendra Wyant" w:date="2023-05-31T13:43:00Z">
            <w:rPr>
              <w:spacing w:val="-6"/>
              <w:sz w:val="24"/>
            </w:rPr>
          </w:rPrChange>
        </w:rPr>
        <w:t>H,</w:t>
      </w:r>
      <w:r>
        <w:rPr>
          <w:spacing w:val="-9"/>
          <w:sz w:val="24"/>
          <w:rPrChange w:id="15628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  <w:rPrChange w:id="15629" w:author="Kendra Wyant" w:date="2023-05-31T13:43:00Z">
            <w:rPr>
              <w:spacing w:val="-6"/>
              <w:sz w:val="24"/>
            </w:rPr>
          </w:rPrChange>
        </w:rPr>
        <w:t>Carta</w:t>
      </w:r>
      <w:r>
        <w:rPr>
          <w:spacing w:val="-9"/>
          <w:sz w:val="24"/>
          <w:rPrChange w:id="15630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5631" w:author="Kendra Wyant" w:date="2023-05-31T13:43:00Z">
            <w:rPr>
              <w:spacing w:val="-6"/>
              <w:sz w:val="24"/>
            </w:rPr>
          </w:rPrChange>
        </w:rPr>
        <w:t>MG,</w:t>
      </w:r>
      <w:r>
        <w:rPr>
          <w:spacing w:val="-9"/>
          <w:sz w:val="24"/>
          <w:rPrChange w:id="15632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  <w:rPrChange w:id="15633" w:author="Kendra Wyant" w:date="2023-05-31T13:43:00Z">
            <w:rPr>
              <w:spacing w:val="-6"/>
              <w:sz w:val="24"/>
            </w:rPr>
          </w:rPrChange>
        </w:rPr>
        <w:t>Angermeyer</w:t>
      </w:r>
      <w:r>
        <w:rPr>
          <w:spacing w:val="-9"/>
          <w:sz w:val="24"/>
          <w:rPrChange w:id="15634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  <w:rPrChange w:id="15635" w:author="Kendra Wyant" w:date="2023-05-31T13:43:00Z">
            <w:rPr>
              <w:spacing w:val="-6"/>
              <w:sz w:val="24"/>
            </w:rPr>
          </w:rPrChange>
        </w:rPr>
        <w:t>MC.</w:t>
      </w:r>
      <w:r>
        <w:rPr>
          <w:sz w:val="24"/>
        </w:rPr>
        <w:t xml:space="preserve"> </w:t>
      </w:r>
      <w:r>
        <w:rPr>
          <w:spacing w:val="-4"/>
          <w:sz w:val="24"/>
          <w:rPrChange w:id="15636" w:author="Kendra Wyant" w:date="2023-05-31T13:43:00Z">
            <w:rPr>
              <w:spacing w:val="-6"/>
              <w:sz w:val="24"/>
            </w:rPr>
          </w:rPrChange>
        </w:rPr>
        <w:t>The</w:t>
      </w:r>
    </w:p>
    <w:p w14:paraId="68FA03D8" w14:textId="77777777" w:rsidR="00DC3B47" w:rsidRDefault="00DC3B47">
      <w:pPr>
        <w:rPr>
          <w:del w:id="15637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A726436" w14:textId="77777777" w:rsidR="00DC3B47" w:rsidRDefault="00DC3B47">
      <w:pPr>
        <w:pStyle w:val="BodyText"/>
        <w:rPr>
          <w:del w:id="15638" w:author="Kendra Wyant" w:date="2023-05-31T13:43:00Z"/>
          <w:sz w:val="9"/>
        </w:rPr>
      </w:pPr>
    </w:p>
    <w:p w14:paraId="74C60818" w14:textId="717B5749" w:rsidR="003146FC" w:rsidRDefault="004E27B8">
      <w:pPr>
        <w:pStyle w:val="ListParagraph"/>
        <w:numPr>
          <w:ilvl w:val="0"/>
          <w:numId w:val="1"/>
        </w:numPr>
        <w:tabs>
          <w:tab w:val="left" w:pos="681"/>
        </w:tabs>
        <w:spacing w:line="355" w:lineRule="auto"/>
        <w:ind w:right="697" w:firstLine="0"/>
        <w:rPr>
          <w:sz w:val="24"/>
          <w:rPrChange w:id="15639" w:author="Kendra Wyant" w:date="2023-05-31T13:43:00Z">
            <w:rPr/>
          </w:rPrChange>
        </w:rPr>
        <w:pPrChange w:id="15640" w:author="Kendra Wyant" w:date="2023-05-31T13:43:00Z">
          <w:pPr>
            <w:pStyle w:val="BodyText"/>
            <w:spacing w:before="118" w:line="355" w:lineRule="auto"/>
            <w:ind w:left="148" w:right="512" w:firstLine="11"/>
          </w:pPr>
        </w:pPrChange>
      </w:pPr>
      <w:ins w:id="15641" w:author="Kendra Wyant" w:date="2023-05-31T13:43:00Z">
        <w:r>
          <w:rPr>
            <w:spacing w:val="-6"/>
            <w:sz w:val="24"/>
          </w:rPr>
          <w:t xml:space="preserve"> </w:t>
        </w:r>
      </w:ins>
      <w:r>
        <w:rPr>
          <w:spacing w:val="-4"/>
          <w:sz w:val="24"/>
          <w:rPrChange w:id="15642" w:author="Kendra Wyant" w:date="2023-05-31T13:43:00Z">
            <w:rPr>
              <w:spacing w:val="-4"/>
            </w:rPr>
          </w:rPrChange>
        </w:rPr>
        <w:t>Stigma</w:t>
      </w:r>
      <w:r>
        <w:rPr>
          <w:spacing w:val="-6"/>
          <w:sz w:val="24"/>
          <w:rPrChange w:id="15643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sz w:val="24"/>
          <w:rPrChange w:id="15644" w:author="Kendra Wyant" w:date="2023-05-31T13:43:00Z">
            <w:rPr>
              <w:spacing w:val="-4"/>
            </w:rPr>
          </w:rPrChange>
        </w:rPr>
        <w:t>of</w:t>
      </w:r>
      <w:r>
        <w:rPr>
          <w:spacing w:val="-6"/>
          <w:sz w:val="24"/>
          <w:rPrChange w:id="15645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sz w:val="24"/>
          <w:rPrChange w:id="15646" w:author="Kendra Wyant" w:date="2023-05-31T13:43:00Z">
            <w:rPr>
              <w:spacing w:val="-4"/>
            </w:rPr>
          </w:rPrChange>
        </w:rPr>
        <w:t>Alcohol</w:t>
      </w:r>
      <w:r>
        <w:rPr>
          <w:spacing w:val="-6"/>
          <w:sz w:val="24"/>
          <w:rPrChange w:id="15647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sz w:val="24"/>
          <w:rPrChange w:id="15648" w:author="Kendra Wyant" w:date="2023-05-31T13:43:00Z">
            <w:rPr>
              <w:spacing w:val="-4"/>
            </w:rPr>
          </w:rPrChange>
        </w:rPr>
        <w:t>Dependence</w:t>
      </w:r>
      <w:r>
        <w:rPr>
          <w:spacing w:val="-6"/>
          <w:sz w:val="24"/>
          <w:rPrChange w:id="15649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sz w:val="24"/>
          <w:rPrChange w:id="15650" w:author="Kendra Wyant" w:date="2023-05-31T13:43:00Z">
            <w:rPr>
              <w:spacing w:val="-4"/>
            </w:rPr>
          </w:rPrChange>
        </w:rPr>
        <w:t>Compared</w:t>
      </w:r>
      <w:r>
        <w:rPr>
          <w:spacing w:val="-6"/>
          <w:sz w:val="24"/>
          <w:rPrChange w:id="15651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sz w:val="24"/>
          <w:rPrChange w:id="15652" w:author="Kendra Wyant" w:date="2023-05-31T13:43:00Z">
            <w:rPr>
              <w:spacing w:val="-4"/>
            </w:rPr>
          </w:rPrChange>
        </w:rPr>
        <w:t>with</w:t>
      </w:r>
      <w:r>
        <w:rPr>
          <w:spacing w:val="-6"/>
          <w:sz w:val="24"/>
          <w:rPrChange w:id="1565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sz w:val="24"/>
          <w:rPrChange w:id="15654" w:author="Kendra Wyant" w:date="2023-05-31T13:43:00Z">
            <w:rPr>
              <w:spacing w:val="-4"/>
            </w:rPr>
          </w:rPrChange>
        </w:rPr>
        <w:t>Other</w:t>
      </w:r>
      <w:r>
        <w:rPr>
          <w:spacing w:val="-6"/>
          <w:sz w:val="24"/>
          <w:rPrChange w:id="15655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sz w:val="24"/>
          <w:rPrChange w:id="15656" w:author="Kendra Wyant" w:date="2023-05-31T13:43:00Z">
            <w:rPr>
              <w:spacing w:val="-4"/>
            </w:rPr>
          </w:rPrChange>
        </w:rPr>
        <w:t>Mental</w:t>
      </w:r>
      <w:r>
        <w:rPr>
          <w:spacing w:val="-6"/>
          <w:sz w:val="24"/>
          <w:rPrChange w:id="15657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sz w:val="24"/>
          <w:rPrChange w:id="15658" w:author="Kendra Wyant" w:date="2023-05-31T13:43:00Z">
            <w:rPr>
              <w:spacing w:val="-4"/>
            </w:rPr>
          </w:rPrChange>
        </w:rPr>
        <w:t>Disorders:</w:t>
      </w:r>
      <w:r>
        <w:rPr>
          <w:spacing w:val="12"/>
          <w:sz w:val="24"/>
          <w:rPrChange w:id="15659" w:author="Kendra Wyant" w:date="2023-05-31T13:43:00Z">
            <w:rPr>
              <w:spacing w:val="8"/>
            </w:rPr>
          </w:rPrChange>
        </w:rPr>
        <w:t xml:space="preserve"> </w:t>
      </w:r>
      <w:r>
        <w:rPr>
          <w:spacing w:val="-4"/>
          <w:sz w:val="24"/>
          <w:rPrChange w:id="15660" w:author="Kendra Wyant" w:date="2023-05-31T13:43:00Z">
            <w:rPr>
              <w:spacing w:val="-4"/>
            </w:rPr>
          </w:rPrChange>
        </w:rPr>
        <w:t>A</w:t>
      </w:r>
      <w:r>
        <w:rPr>
          <w:spacing w:val="-6"/>
          <w:sz w:val="24"/>
          <w:rPrChange w:id="15661" w:author="Kendra Wyant" w:date="2023-05-31T13:43:00Z">
            <w:rPr>
              <w:spacing w:val="-10"/>
            </w:rPr>
          </w:rPrChange>
        </w:rPr>
        <w:t xml:space="preserve"> </w:t>
      </w:r>
      <w:r>
        <w:rPr>
          <w:spacing w:val="-4"/>
          <w:sz w:val="24"/>
          <w:rPrChange w:id="15662" w:author="Kendra Wyant" w:date="2023-05-31T13:43:00Z">
            <w:rPr>
              <w:spacing w:val="-4"/>
            </w:rPr>
          </w:rPrChange>
        </w:rPr>
        <w:t>Review</w:t>
      </w:r>
      <w:r>
        <w:rPr>
          <w:spacing w:val="-6"/>
          <w:sz w:val="24"/>
          <w:rPrChange w:id="15663" w:author="Kendra Wyant" w:date="2023-05-31T13:43:00Z">
            <w:rPr>
              <w:spacing w:val="-9"/>
            </w:rPr>
          </w:rPrChange>
        </w:rPr>
        <w:t xml:space="preserve"> </w:t>
      </w:r>
      <w:r>
        <w:rPr>
          <w:spacing w:val="-4"/>
          <w:sz w:val="24"/>
          <w:rPrChange w:id="15664" w:author="Kendra Wyant" w:date="2023-05-31T13:43:00Z">
            <w:rPr>
              <w:spacing w:val="-4"/>
            </w:rPr>
          </w:rPrChange>
        </w:rPr>
        <w:t xml:space="preserve">of </w:t>
      </w:r>
      <w:r>
        <w:rPr>
          <w:sz w:val="24"/>
          <w:rPrChange w:id="15665" w:author="Kendra Wyant" w:date="2023-05-31T13:43:00Z">
            <w:rPr/>
          </w:rPrChange>
        </w:rPr>
        <w:t>Population Studies.</w:t>
      </w:r>
      <w:r>
        <w:rPr>
          <w:spacing w:val="40"/>
          <w:sz w:val="24"/>
          <w:rPrChange w:id="15666" w:author="Kendra Wyant" w:date="2023-05-31T13:43:00Z">
            <w:rPr>
              <w:spacing w:val="40"/>
            </w:rPr>
          </w:rPrChange>
        </w:rPr>
        <w:t xml:space="preserve"> </w:t>
      </w:r>
      <w:r>
        <w:rPr>
          <w:i/>
          <w:sz w:val="24"/>
          <w:rPrChange w:id="15667" w:author="Kendra Wyant" w:date="2023-05-31T13:43:00Z">
            <w:rPr>
              <w:i/>
            </w:rPr>
          </w:rPrChange>
        </w:rPr>
        <w:t xml:space="preserve">Alcohol and Alcoholism </w:t>
      </w:r>
      <w:r>
        <w:rPr>
          <w:sz w:val="24"/>
          <w:rPrChange w:id="15668" w:author="Kendra Wyant" w:date="2023-05-31T13:43:00Z">
            <w:rPr/>
          </w:rPrChange>
        </w:rPr>
        <w:t>2011 Mar;46(2):105–112.</w:t>
      </w:r>
      <w:r>
        <w:rPr>
          <w:spacing w:val="40"/>
          <w:sz w:val="24"/>
          <w:rPrChange w:id="15669" w:author="Kendra Wyant" w:date="2023-05-31T13:43:00Z">
            <w:rPr>
              <w:spacing w:val="40"/>
            </w:rPr>
          </w:rPrChange>
        </w:rPr>
        <w:t xml:space="preserve"> </w:t>
      </w:r>
      <w:r>
        <w:rPr>
          <w:sz w:val="24"/>
          <w:rPrChange w:id="15670" w:author="Kendra Wyant" w:date="2023-05-31T13:43:00Z">
            <w:rPr/>
          </w:rPrChange>
        </w:rPr>
        <w:t xml:space="preserve">[doi: </w:t>
      </w:r>
      <w:r w:rsidR="00765778">
        <w:fldChar w:fldCharType="begin"/>
      </w:r>
      <w:r w:rsidR="00765778">
        <w:instrText>HYPERLINK "https://doi.org/10.1093/alcalc/agq089" \h</w:instrText>
      </w:r>
      <w:r w:rsidR="00765778">
        <w:fldChar w:fldCharType="separate"/>
      </w:r>
      <w:r>
        <w:rPr>
          <w:spacing w:val="-2"/>
          <w:sz w:val="24"/>
          <w:rPrChange w:id="15671" w:author="Kendra Wyant" w:date="2023-05-31T13:43:00Z">
            <w:rPr>
              <w:spacing w:val="-2"/>
            </w:rPr>
          </w:rPrChange>
        </w:rPr>
        <w:t>10.1093/alcalc/agq089]</w:t>
      </w:r>
      <w:r w:rsidR="00765778">
        <w:rPr>
          <w:spacing w:val="-2"/>
          <w:sz w:val="24"/>
          <w:rPrChange w:id="15672" w:author="Kendra Wyant" w:date="2023-05-31T13:43:00Z">
            <w:rPr>
              <w:spacing w:val="-2"/>
            </w:rPr>
          </w:rPrChange>
        </w:rPr>
        <w:fldChar w:fldCharType="end"/>
      </w:r>
    </w:p>
    <w:p w14:paraId="029DCCBE" w14:textId="77777777" w:rsidR="00DC3B47" w:rsidRDefault="00DC3B47">
      <w:pPr>
        <w:pStyle w:val="BodyText"/>
        <w:spacing w:before="3"/>
        <w:rPr>
          <w:del w:id="15673" w:author="Kendra Wyant" w:date="2023-05-31T13:43:00Z"/>
          <w:sz w:val="35"/>
        </w:rPr>
      </w:pPr>
    </w:p>
    <w:p w14:paraId="6C3164F8" w14:textId="77777777" w:rsidR="003146FC" w:rsidRDefault="004E27B8">
      <w:pPr>
        <w:pStyle w:val="ListParagraph"/>
        <w:numPr>
          <w:ilvl w:val="0"/>
          <w:numId w:val="1"/>
        </w:numPr>
        <w:tabs>
          <w:tab w:val="left" w:pos="681"/>
        </w:tabs>
        <w:spacing w:before="235" w:line="355" w:lineRule="auto"/>
        <w:ind w:right="1090" w:firstLine="0"/>
        <w:rPr>
          <w:sz w:val="24"/>
        </w:rPr>
        <w:pPrChange w:id="15674" w:author="Kendra Wyant" w:date="2023-05-31T13:43:00Z">
          <w:pPr>
            <w:pStyle w:val="ListParagraph"/>
            <w:numPr>
              <w:numId w:val="5"/>
            </w:numPr>
            <w:tabs>
              <w:tab w:val="left" w:pos="669"/>
            </w:tabs>
            <w:spacing w:line="355" w:lineRule="auto"/>
            <w:ind w:left="151" w:right="513" w:hanging="4"/>
          </w:pPr>
        </w:pPrChange>
      </w:pPr>
      <w:r>
        <w:rPr>
          <w:sz w:val="24"/>
        </w:rPr>
        <w:t>Barry</w:t>
      </w:r>
      <w:r>
        <w:rPr>
          <w:spacing w:val="-9"/>
          <w:sz w:val="24"/>
          <w:rPrChange w:id="15675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CL,</w:t>
      </w:r>
      <w:r>
        <w:rPr>
          <w:spacing w:val="-9"/>
          <w:sz w:val="24"/>
          <w:rPrChange w:id="15676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McGinty</w:t>
      </w:r>
      <w:r>
        <w:rPr>
          <w:spacing w:val="-9"/>
          <w:sz w:val="24"/>
          <w:rPrChange w:id="15677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EE,</w:t>
      </w:r>
      <w:r>
        <w:rPr>
          <w:spacing w:val="-9"/>
          <w:sz w:val="24"/>
          <w:rPrChange w:id="15678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Pescosolido</w:t>
      </w:r>
      <w:r>
        <w:rPr>
          <w:spacing w:val="-9"/>
          <w:sz w:val="24"/>
          <w:rPrChange w:id="15679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BA,</w:t>
      </w:r>
      <w:r>
        <w:rPr>
          <w:spacing w:val="-9"/>
          <w:sz w:val="24"/>
          <w:rPrChange w:id="15680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Goldman</w:t>
      </w:r>
      <w:r>
        <w:rPr>
          <w:spacing w:val="-9"/>
          <w:sz w:val="24"/>
          <w:rPrChange w:id="15681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HH.</w:t>
      </w:r>
      <w:r>
        <w:rPr>
          <w:spacing w:val="-10"/>
          <w:sz w:val="24"/>
          <w:rPrChange w:id="15682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Stigma,</w:t>
      </w:r>
      <w:r>
        <w:rPr>
          <w:spacing w:val="-9"/>
          <w:sz w:val="24"/>
          <w:rPrChange w:id="15683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 xml:space="preserve">Discrimination, </w:t>
      </w:r>
      <w:r>
        <w:rPr>
          <w:spacing w:val="-4"/>
          <w:sz w:val="24"/>
          <w:rPrChange w:id="15684" w:author="Kendra Wyant" w:date="2023-05-31T13:43:00Z">
            <w:rPr>
              <w:spacing w:val="-6"/>
              <w:sz w:val="24"/>
            </w:rPr>
          </w:rPrChange>
        </w:rPr>
        <w:t>Treatment Effectiveness, and Policy:</w:t>
      </w:r>
      <w:r>
        <w:rPr>
          <w:spacing w:val="19"/>
          <w:sz w:val="24"/>
          <w:rPrChange w:id="15685" w:author="Kendra Wyant" w:date="2023-05-31T13:43:00Z">
            <w:rPr>
              <w:spacing w:val="17"/>
              <w:sz w:val="24"/>
            </w:rPr>
          </w:rPrChange>
        </w:rPr>
        <w:t xml:space="preserve"> </w:t>
      </w:r>
      <w:r>
        <w:rPr>
          <w:spacing w:val="-4"/>
          <w:sz w:val="24"/>
          <w:rPrChange w:id="15686" w:author="Kendra Wyant" w:date="2023-05-31T13:43:00Z">
            <w:rPr>
              <w:spacing w:val="-6"/>
              <w:sz w:val="24"/>
            </w:rPr>
          </w:rPrChange>
        </w:rPr>
        <w:t xml:space="preserve">Public Views About Drug Addiction and Mental </w:t>
      </w:r>
      <w:r>
        <w:rPr>
          <w:sz w:val="24"/>
          <w:rPrChange w:id="15687" w:author="Kendra Wyant" w:date="2023-05-31T13:43:00Z">
            <w:rPr>
              <w:spacing w:val="-6"/>
              <w:sz w:val="24"/>
            </w:rPr>
          </w:rPrChange>
        </w:rPr>
        <w:t>Illness.</w:t>
      </w:r>
      <w:r>
        <w:rPr>
          <w:spacing w:val="40"/>
          <w:sz w:val="24"/>
          <w:rPrChange w:id="15688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  <w:rPrChange w:id="15689" w:author="Kendra Wyant" w:date="2023-05-31T13:43:00Z">
            <w:rPr>
              <w:spacing w:val="-2"/>
              <w:sz w:val="24"/>
            </w:rPr>
          </w:rPrChange>
        </w:rPr>
        <w:t>2014;65(10):4.</w:t>
      </w:r>
    </w:p>
    <w:p w14:paraId="7AC4493F" w14:textId="77777777" w:rsidR="00DC3B47" w:rsidRDefault="00DC3B47">
      <w:pPr>
        <w:pStyle w:val="BodyText"/>
        <w:spacing w:before="2"/>
        <w:rPr>
          <w:del w:id="15690" w:author="Kendra Wyant" w:date="2023-05-31T13:43:00Z"/>
          <w:sz w:val="35"/>
        </w:rPr>
      </w:pPr>
    </w:p>
    <w:p w14:paraId="3DFB7FCC" w14:textId="77777777" w:rsidR="003146FC" w:rsidRDefault="004E27B8">
      <w:pPr>
        <w:pStyle w:val="ListParagraph"/>
        <w:numPr>
          <w:ilvl w:val="0"/>
          <w:numId w:val="1"/>
        </w:numPr>
        <w:tabs>
          <w:tab w:val="left" w:pos="681"/>
        </w:tabs>
        <w:spacing w:line="355" w:lineRule="auto"/>
        <w:ind w:right="1154" w:firstLine="0"/>
        <w:rPr>
          <w:sz w:val="24"/>
        </w:rPr>
        <w:pPrChange w:id="15691" w:author="Kendra Wyant" w:date="2023-05-31T13:43:00Z">
          <w:pPr>
            <w:pStyle w:val="ListParagraph"/>
            <w:numPr>
              <w:numId w:val="5"/>
            </w:numPr>
            <w:tabs>
              <w:tab w:val="left" w:pos="669"/>
            </w:tabs>
            <w:spacing w:before="1" w:line="355" w:lineRule="auto"/>
            <w:ind w:left="146" w:right="1166" w:firstLine="1"/>
          </w:pPr>
        </w:pPrChange>
      </w:pPr>
      <w:r>
        <w:rPr>
          <w:sz w:val="24"/>
        </w:rPr>
        <w:t>Overton SL, Medina SL. The Stigma of Mental Illness.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Journal of Counseling &amp; Development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2008;86(2):143–151.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r w:rsidR="00765778">
        <w:fldChar w:fldCharType="begin"/>
      </w:r>
      <w:r w:rsidR="00765778">
        <w:instrText>HYPERLINK "https://doi.org/10.1002/j.1556-6678.2008.tb00491.x" \h</w:instrText>
      </w:r>
      <w:r w:rsidR="00765778">
        <w:fldChar w:fldCharType="separate"/>
      </w:r>
      <w:r>
        <w:rPr>
          <w:sz w:val="24"/>
        </w:rPr>
        <w:t>10.1002/j.1556-6678.2008.tb00491.x]</w:t>
      </w:r>
      <w:r w:rsidR="00765778">
        <w:rPr>
          <w:sz w:val="24"/>
        </w:rPr>
        <w:fldChar w:fldCharType="end"/>
      </w:r>
    </w:p>
    <w:p w14:paraId="573AE6E1" w14:textId="77777777" w:rsidR="00DC3B47" w:rsidRDefault="00DC3B47">
      <w:pPr>
        <w:pStyle w:val="BodyText"/>
        <w:spacing w:before="3"/>
        <w:rPr>
          <w:del w:id="15692" w:author="Kendra Wyant" w:date="2023-05-31T13:43:00Z"/>
          <w:sz w:val="35"/>
        </w:rPr>
      </w:pPr>
    </w:p>
    <w:p w14:paraId="746278C4" w14:textId="77777777" w:rsidR="003146FC" w:rsidRDefault="004E27B8">
      <w:pPr>
        <w:pStyle w:val="ListParagraph"/>
        <w:numPr>
          <w:ilvl w:val="0"/>
          <w:numId w:val="1"/>
        </w:numPr>
        <w:tabs>
          <w:tab w:val="left" w:pos="681"/>
        </w:tabs>
        <w:spacing w:before="237" w:line="355" w:lineRule="auto"/>
        <w:ind w:right="741" w:firstLine="0"/>
        <w:rPr>
          <w:sz w:val="24"/>
        </w:rPr>
        <w:pPrChange w:id="15693" w:author="Kendra Wyant" w:date="2023-05-31T13:43:00Z">
          <w:pPr>
            <w:pStyle w:val="ListParagraph"/>
            <w:numPr>
              <w:numId w:val="5"/>
            </w:numPr>
            <w:tabs>
              <w:tab w:val="left" w:pos="669"/>
            </w:tabs>
            <w:spacing w:line="355" w:lineRule="auto"/>
            <w:ind w:left="159" w:right="752" w:hanging="12"/>
          </w:pPr>
        </w:pPrChange>
      </w:pPr>
      <w:r>
        <w:rPr>
          <w:sz w:val="24"/>
        </w:rPr>
        <w:t>Parcesepe</w:t>
      </w:r>
      <w:r>
        <w:rPr>
          <w:spacing w:val="-5"/>
          <w:sz w:val="24"/>
          <w:rPrChange w:id="15694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AM,</w:t>
      </w:r>
      <w:r>
        <w:rPr>
          <w:spacing w:val="-5"/>
          <w:sz w:val="24"/>
          <w:rPrChange w:id="15695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Cabassa</w:t>
      </w:r>
      <w:r>
        <w:rPr>
          <w:spacing w:val="-5"/>
          <w:sz w:val="24"/>
          <w:rPrChange w:id="15696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LJ.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  <w:rPrChange w:id="15697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Stigma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Mental</w:t>
      </w:r>
      <w:r>
        <w:rPr>
          <w:spacing w:val="-5"/>
          <w:sz w:val="24"/>
          <w:rPrChange w:id="15698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Illness</w:t>
      </w:r>
      <w:r>
        <w:rPr>
          <w:spacing w:val="-5"/>
          <w:sz w:val="24"/>
          <w:rPrChange w:id="15699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  <w:rPrChange w:id="15700" w:author="Kendra Wyant" w:date="2023-05-31T13:43:00Z">
            <w:rPr>
              <w:spacing w:val="-4"/>
              <w:sz w:val="24"/>
            </w:rPr>
          </w:rPrChange>
        </w:rPr>
        <w:t xml:space="preserve"> </w:t>
      </w:r>
      <w:r>
        <w:rPr>
          <w:sz w:val="24"/>
        </w:rPr>
        <w:t>United</w:t>
      </w:r>
      <w:r>
        <w:rPr>
          <w:spacing w:val="-5"/>
          <w:sz w:val="24"/>
        </w:rPr>
        <w:t xml:space="preserve"> </w:t>
      </w:r>
      <w:r>
        <w:rPr>
          <w:sz w:val="24"/>
        </w:rPr>
        <w:t>States:</w:t>
      </w:r>
      <w:r>
        <w:rPr>
          <w:spacing w:val="14"/>
          <w:sz w:val="24"/>
        </w:rPr>
        <w:t xml:space="preserve"> </w:t>
      </w:r>
      <w:r>
        <w:rPr>
          <w:sz w:val="24"/>
        </w:rPr>
        <w:t>A Systematic Literature Review.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Adm Policy Ment Health </w:t>
      </w:r>
      <w:r>
        <w:rPr>
          <w:sz w:val="24"/>
        </w:rPr>
        <w:t>2013;16.</w:t>
      </w:r>
    </w:p>
    <w:p w14:paraId="09B8335D" w14:textId="77777777" w:rsidR="00DC3B47" w:rsidRDefault="00DC3B47">
      <w:pPr>
        <w:pStyle w:val="BodyText"/>
        <w:spacing w:before="4"/>
        <w:rPr>
          <w:del w:id="15701" w:author="Kendra Wyant" w:date="2023-05-31T13:43:00Z"/>
          <w:sz w:val="35"/>
        </w:rPr>
      </w:pPr>
    </w:p>
    <w:p w14:paraId="00BFF83C" w14:textId="77777777" w:rsidR="003146FC" w:rsidRDefault="004E27B8">
      <w:pPr>
        <w:pStyle w:val="ListParagraph"/>
        <w:numPr>
          <w:ilvl w:val="0"/>
          <w:numId w:val="1"/>
        </w:numPr>
        <w:tabs>
          <w:tab w:val="left" w:pos="681"/>
        </w:tabs>
        <w:spacing w:before="237"/>
        <w:ind w:left="680" w:hanging="521"/>
        <w:rPr>
          <w:sz w:val="24"/>
          <w:szCs w:val="24"/>
        </w:rPr>
        <w:pPrChange w:id="15702" w:author="Kendra Wyant" w:date="2023-05-31T13:43:00Z">
          <w:pPr>
            <w:pStyle w:val="ListParagraph"/>
            <w:numPr>
              <w:numId w:val="5"/>
            </w:numPr>
            <w:tabs>
              <w:tab w:val="left" w:pos="669"/>
            </w:tabs>
            <w:ind w:left="668" w:hanging="521"/>
          </w:pPr>
        </w:pPrChange>
      </w:pPr>
      <w:r>
        <w:rPr>
          <w:w w:val="105"/>
          <w:sz w:val="24"/>
          <w:szCs w:val="24"/>
        </w:rPr>
        <w:t>RePORT</w:t>
      </w:r>
      <w:r>
        <w:rPr>
          <w:spacing w:val="-2"/>
          <w:w w:val="10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105"/>
          <w:sz w:val="24"/>
          <w:szCs w:val="24"/>
        </w:rPr>
        <w:t>⟩</w:t>
      </w:r>
      <w:r>
        <w:rPr>
          <w:rFonts w:ascii="Cambria" w:eastAsia="Cambria" w:hAnsi="Cambria" w:cs="Cambria"/>
          <w:spacing w:val="7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RePORTER.</w:t>
      </w:r>
    </w:p>
    <w:p w14:paraId="5FA2C12E" w14:textId="77777777" w:rsidR="003146FC" w:rsidRDefault="004E27B8">
      <w:pPr>
        <w:pStyle w:val="BodyText"/>
        <w:spacing w:before="154"/>
        <w:ind w:left="160"/>
        <w:pPrChange w:id="15703" w:author="Kendra Wyant" w:date="2023-05-31T13:43:00Z">
          <w:pPr>
            <w:pStyle w:val="BodyText"/>
            <w:spacing w:before="155"/>
            <w:ind w:left="159"/>
          </w:pPr>
        </w:pPrChange>
      </w:pPr>
      <w:r>
        <w:rPr>
          <w:spacing w:val="-2"/>
        </w:rPr>
        <w:t>https://reporter.nih.gov/search/-uI6W9d_OEyhJadSGQU19g/project-details/10427354;</w:t>
      </w:r>
    </w:p>
    <w:p w14:paraId="01D9E213" w14:textId="77777777" w:rsidR="003146FC" w:rsidRDefault="003146FC">
      <w:pPr>
        <w:pStyle w:val="BodyText"/>
        <w:spacing w:before="2"/>
        <w:rPr>
          <w:sz w:val="29"/>
          <w:rPrChange w:id="15704" w:author="Kendra Wyant" w:date="2023-05-31T13:43:00Z">
            <w:rPr>
              <w:sz w:val="46"/>
            </w:rPr>
          </w:rPrChange>
        </w:rPr>
        <w:pPrChange w:id="15705" w:author="Kendra Wyant" w:date="2023-05-31T13:43:00Z">
          <w:pPr>
            <w:pStyle w:val="BodyText"/>
            <w:spacing w:before="11"/>
          </w:pPr>
        </w:pPrChange>
      </w:pPr>
    </w:p>
    <w:p w14:paraId="1EC2A21C" w14:textId="77777777" w:rsidR="003146FC" w:rsidRDefault="004E27B8">
      <w:pPr>
        <w:pStyle w:val="ListParagraph"/>
        <w:numPr>
          <w:ilvl w:val="0"/>
          <w:numId w:val="1"/>
        </w:numPr>
        <w:tabs>
          <w:tab w:val="left" w:pos="681"/>
        </w:tabs>
        <w:spacing w:before="0" w:line="355" w:lineRule="auto"/>
        <w:ind w:right="1332" w:firstLine="0"/>
        <w:rPr>
          <w:sz w:val="24"/>
        </w:rPr>
        <w:pPrChange w:id="15706" w:author="Kendra Wyant" w:date="2023-05-31T13:43:00Z">
          <w:pPr>
            <w:pStyle w:val="ListParagraph"/>
            <w:numPr>
              <w:numId w:val="5"/>
            </w:numPr>
            <w:tabs>
              <w:tab w:val="left" w:pos="669"/>
            </w:tabs>
            <w:spacing w:before="1" w:line="355" w:lineRule="auto"/>
            <w:ind w:left="159" w:right="1332" w:hanging="12"/>
          </w:pPr>
        </w:pPrChange>
      </w:pPr>
      <w:r>
        <w:rPr>
          <w:sz w:val="24"/>
        </w:rPr>
        <w:t>Marwick</w:t>
      </w:r>
      <w:r>
        <w:rPr>
          <w:spacing w:val="-7"/>
          <w:sz w:val="24"/>
          <w:rPrChange w:id="15707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AE,</w:t>
      </w:r>
      <w:r>
        <w:rPr>
          <w:spacing w:val="-7"/>
          <w:sz w:val="24"/>
          <w:rPrChange w:id="15708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Boyd</w:t>
      </w:r>
      <w:r>
        <w:rPr>
          <w:spacing w:val="-7"/>
          <w:sz w:val="24"/>
          <w:rPrChange w:id="15709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  <w:rPrChange w:id="15710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Privacy</w:t>
      </w:r>
      <w:r>
        <w:rPr>
          <w:spacing w:val="-7"/>
          <w:sz w:val="24"/>
          <w:rPrChange w:id="15711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  <w:rPrChange w:id="15712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  <w:rPrChange w:id="15713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Margins|</w:t>
      </w:r>
      <w:r>
        <w:rPr>
          <w:spacing w:val="-7"/>
          <w:sz w:val="24"/>
          <w:rPrChange w:id="15714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Understanding</w:t>
      </w:r>
      <w:r>
        <w:rPr>
          <w:spacing w:val="-7"/>
          <w:sz w:val="24"/>
          <w:rPrChange w:id="15715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Privacy</w:t>
      </w:r>
      <w:r>
        <w:rPr>
          <w:spacing w:val="-7"/>
          <w:sz w:val="24"/>
          <w:rPrChange w:id="15716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  <w:rPrChange w:id="15717" w:author="Kendra Wyant" w:date="2023-05-31T13:43:00Z">
            <w:rPr>
              <w:spacing w:val="-6"/>
              <w:sz w:val="24"/>
            </w:rPr>
          </w:rPrChange>
        </w:rPr>
        <w:t xml:space="preserve"> </w:t>
      </w:r>
      <w:r>
        <w:rPr>
          <w:sz w:val="24"/>
        </w:rPr>
        <w:t>the Margins—Introduction.</w:t>
      </w:r>
      <w:r>
        <w:rPr>
          <w:spacing w:val="40"/>
          <w:sz w:val="24"/>
          <w:rPrChange w:id="15718" w:author="Kendra Wyant" w:date="2023-05-31T13:43:00Z">
            <w:rPr>
              <w:spacing w:val="41"/>
              <w:sz w:val="24"/>
            </w:rPr>
          </w:rPrChange>
        </w:rPr>
        <w:t xml:space="preserve"> </w:t>
      </w:r>
      <w:r>
        <w:rPr>
          <w:i/>
          <w:sz w:val="24"/>
        </w:rPr>
        <w:t>International</w:t>
      </w:r>
      <w:r>
        <w:rPr>
          <w:i/>
          <w:sz w:val="24"/>
          <w:rPrChange w:id="15719" w:author="Kendra Wyant" w:date="2023-05-31T13:43:00Z">
            <w:rPr>
              <w:i/>
              <w:spacing w:val="22"/>
              <w:sz w:val="24"/>
            </w:rPr>
          </w:rPrChange>
        </w:rPr>
        <w:t xml:space="preserve"> </w:t>
      </w:r>
      <w:r>
        <w:rPr>
          <w:i/>
          <w:sz w:val="24"/>
        </w:rPr>
        <w:t>Journal</w:t>
      </w:r>
      <w:r>
        <w:rPr>
          <w:i/>
          <w:sz w:val="24"/>
          <w:rPrChange w:id="15720" w:author="Kendra Wyant" w:date="2023-05-31T13:43:00Z">
            <w:rPr>
              <w:i/>
              <w:spacing w:val="21"/>
              <w:sz w:val="24"/>
            </w:rPr>
          </w:rPrChange>
        </w:rPr>
        <w:t xml:space="preserve"> </w:t>
      </w:r>
      <w:r>
        <w:rPr>
          <w:i/>
          <w:sz w:val="24"/>
        </w:rPr>
        <w:t>of</w:t>
      </w:r>
      <w:r>
        <w:rPr>
          <w:i/>
          <w:sz w:val="24"/>
          <w:rPrChange w:id="15721" w:author="Kendra Wyant" w:date="2023-05-31T13:43:00Z">
            <w:rPr>
              <w:i/>
              <w:spacing w:val="22"/>
              <w:sz w:val="24"/>
            </w:rPr>
          </w:rPrChange>
        </w:rPr>
        <w:t xml:space="preserve"> </w:t>
      </w:r>
      <w:r>
        <w:rPr>
          <w:i/>
          <w:sz w:val="24"/>
        </w:rPr>
        <w:t>Communication</w:t>
      </w:r>
      <w:r>
        <w:rPr>
          <w:i/>
          <w:spacing w:val="32"/>
          <w:sz w:val="24"/>
          <w:rPrChange w:id="15722" w:author="Kendra Wyant" w:date="2023-05-31T13:43:00Z">
            <w:rPr>
              <w:i/>
              <w:spacing w:val="28"/>
              <w:sz w:val="24"/>
            </w:rPr>
          </w:rPrChange>
        </w:rPr>
        <w:t xml:space="preserve"> </w:t>
      </w:r>
      <w:r>
        <w:rPr>
          <w:sz w:val="24"/>
        </w:rPr>
        <w:t>2018</w:t>
      </w:r>
      <w:r>
        <w:rPr>
          <w:sz w:val="24"/>
          <w:rPrChange w:id="15723" w:author="Kendra Wyant" w:date="2023-05-31T13:43:00Z">
            <w:rPr>
              <w:spacing w:val="15"/>
              <w:sz w:val="24"/>
            </w:rPr>
          </w:rPrChange>
        </w:rPr>
        <w:t xml:space="preserve"> </w:t>
      </w:r>
      <w:r>
        <w:rPr>
          <w:sz w:val="24"/>
          <w:rPrChange w:id="15724" w:author="Kendra Wyant" w:date="2023-05-31T13:43:00Z">
            <w:rPr>
              <w:spacing w:val="-2"/>
              <w:sz w:val="24"/>
            </w:rPr>
          </w:rPrChange>
        </w:rPr>
        <w:t>Mar;12(0):9.</w:t>
      </w:r>
    </w:p>
    <w:p w14:paraId="7A97204B" w14:textId="77777777" w:rsidR="00DC3B47" w:rsidRDefault="00DC3B47">
      <w:pPr>
        <w:pStyle w:val="BodyText"/>
        <w:spacing w:before="3"/>
        <w:rPr>
          <w:del w:id="15725" w:author="Kendra Wyant" w:date="2023-05-31T13:43:00Z"/>
          <w:sz w:val="35"/>
        </w:rPr>
      </w:pPr>
    </w:p>
    <w:p w14:paraId="2BD1D049" w14:textId="12BECF37" w:rsidR="003146FC" w:rsidRDefault="004E27B8">
      <w:pPr>
        <w:pStyle w:val="ListParagraph"/>
        <w:numPr>
          <w:ilvl w:val="0"/>
          <w:numId w:val="1"/>
        </w:numPr>
        <w:tabs>
          <w:tab w:val="left" w:pos="681"/>
        </w:tabs>
        <w:spacing w:before="237"/>
        <w:ind w:left="680" w:hanging="521"/>
        <w:rPr>
          <w:ins w:id="15726" w:author="Kendra Wyant" w:date="2023-05-31T13:43:00Z"/>
          <w:sz w:val="24"/>
        </w:rPr>
      </w:pPr>
      <w:r>
        <w:rPr>
          <w:sz w:val="24"/>
        </w:rPr>
        <w:t>Collins</w:t>
      </w:r>
      <w:r>
        <w:rPr>
          <w:spacing w:val="1"/>
          <w:sz w:val="24"/>
          <w:rPrChange w:id="15727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KM,</w:t>
      </w:r>
      <w:r>
        <w:rPr>
          <w:spacing w:val="1"/>
          <w:sz w:val="24"/>
          <w:rPrChange w:id="15728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Armenta</w:t>
      </w:r>
      <w:r>
        <w:rPr>
          <w:sz w:val="24"/>
          <w:rPrChange w:id="15729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RF,</w:t>
      </w:r>
      <w:r>
        <w:rPr>
          <w:sz w:val="24"/>
          <w:rPrChange w:id="15730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Cuevas-Mota</w:t>
      </w:r>
      <w:r>
        <w:rPr>
          <w:spacing w:val="-3"/>
          <w:w w:val="105"/>
          <w:sz w:val="24"/>
          <w:rPrChange w:id="15731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w w:val="105"/>
          <w:sz w:val="24"/>
          <w:rPrChange w:id="15732" w:author="Kendra Wyant" w:date="2023-05-31T13:43:00Z">
            <w:rPr>
              <w:sz w:val="24"/>
            </w:rPr>
          </w:rPrChange>
        </w:rPr>
        <w:t>J,</w:t>
      </w:r>
      <w:r>
        <w:rPr>
          <w:spacing w:val="-2"/>
          <w:w w:val="105"/>
          <w:sz w:val="24"/>
          <w:rPrChange w:id="15733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Liu</w:t>
      </w:r>
      <w:r>
        <w:rPr>
          <w:spacing w:val="1"/>
          <w:sz w:val="24"/>
          <w:rPrChange w:id="15734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L,</w:t>
      </w:r>
      <w:r>
        <w:rPr>
          <w:sz w:val="24"/>
          <w:rPrChange w:id="15735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Strathdee</w:t>
      </w:r>
      <w:r>
        <w:rPr>
          <w:spacing w:val="1"/>
          <w:sz w:val="24"/>
          <w:rPrChange w:id="15736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SA,</w:t>
      </w:r>
      <w:r>
        <w:rPr>
          <w:sz w:val="24"/>
          <w:rPrChange w:id="15737" w:author="Kendra Wyant" w:date="2023-05-31T13:43:00Z">
            <w:rPr>
              <w:spacing w:val="-1"/>
              <w:sz w:val="24"/>
            </w:rPr>
          </w:rPrChange>
        </w:rPr>
        <w:t xml:space="preserve"> </w:t>
      </w:r>
      <w:r>
        <w:rPr>
          <w:sz w:val="24"/>
        </w:rPr>
        <w:t>Garfein</w:t>
      </w:r>
      <w:r>
        <w:rPr>
          <w:spacing w:val="1"/>
          <w:sz w:val="24"/>
          <w:rPrChange w:id="15738" w:author="Kendra Wyant" w:date="2023-05-31T13:43:00Z">
            <w:rPr>
              <w:sz w:val="24"/>
            </w:rPr>
          </w:rPrChange>
        </w:rPr>
        <w:t xml:space="preserve"> </w:t>
      </w:r>
      <w:r>
        <w:rPr>
          <w:sz w:val="24"/>
        </w:rPr>
        <w:t>RS.</w:t>
      </w:r>
      <w:r>
        <w:rPr>
          <w:spacing w:val="1"/>
          <w:sz w:val="24"/>
          <w:rPrChange w:id="15739" w:author="Kendra Wyant" w:date="2023-05-31T13:43:00Z">
            <w:rPr>
              <w:sz w:val="24"/>
            </w:rPr>
          </w:rPrChange>
        </w:rPr>
        <w:t xml:space="preserve"> </w:t>
      </w:r>
      <w:r>
        <w:rPr>
          <w:spacing w:val="-2"/>
          <w:sz w:val="24"/>
          <w:rPrChange w:id="15740" w:author="Kendra Wyant" w:date="2023-05-31T13:43:00Z">
            <w:rPr>
              <w:sz w:val="24"/>
            </w:rPr>
          </w:rPrChange>
        </w:rPr>
        <w:t>Factors</w:t>
      </w:r>
      <w:del w:id="15741" w:author="Kendra Wyant" w:date="2023-05-31T13:43:00Z">
        <w:r w:rsidR="00F53A9D">
          <w:rPr>
            <w:sz w:val="24"/>
          </w:rPr>
          <w:delText xml:space="preserve"> </w:delText>
        </w:r>
      </w:del>
    </w:p>
    <w:p w14:paraId="2B304F45" w14:textId="77777777" w:rsidR="003146FC" w:rsidRDefault="003146FC">
      <w:pPr>
        <w:rPr>
          <w:ins w:id="15742" w:author="Kendra Wyant" w:date="2023-05-31T13:43:00Z"/>
          <w:sz w:val="24"/>
        </w:rPr>
        <w:sectPr w:rsidR="003146FC">
          <w:pgSz w:w="12240" w:h="15840"/>
          <w:pgMar w:top="1240" w:right="880" w:bottom="280" w:left="1280" w:header="649" w:footer="0" w:gutter="0"/>
          <w:cols w:space="720"/>
        </w:sectPr>
      </w:pPr>
    </w:p>
    <w:p w14:paraId="775DE03B" w14:textId="77777777" w:rsidR="003146FC" w:rsidRDefault="003146FC">
      <w:pPr>
        <w:pStyle w:val="BodyText"/>
        <w:rPr>
          <w:ins w:id="15743" w:author="Kendra Wyant" w:date="2023-05-31T13:43:00Z"/>
          <w:sz w:val="9"/>
        </w:rPr>
      </w:pPr>
    </w:p>
    <w:p w14:paraId="6770334A" w14:textId="3D202F19" w:rsidR="003146FC" w:rsidRDefault="004E27B8">
      <w:pPr>
        <w:pStyle w:val="BodyText"/>
        <w:spacing w:before="118"/>
        <w:ind w:left="160"/>
        <w:rPr>
          <w:ins w:id="15744" w:author="Kendra Wyant" w:date="2023-05-31T13:43:00Z"/>
        </w:rPr>
      </w:pPr>
      <w:r>
        <w:rPr>
          <w:spacing w:val="-4"/>
          <w:rPrChange w:id="15745" w:author="Kendra Wyant" w:date="2023-05-31T13:43:00Z">
            <w:rPr>
              <w:spacing w:val="-2"/>
            </w:rPr>
          </w:rPrChange>
        </w:rPr>
        <w:t>associated</w:t>
      </w:r>
      <w:r>
        <w:rPr>
          <w:spacing w:val="-7"/>
          <w:rPrChange w:id="1574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5747" w:author="Kendra Wyant" w:date="2023-05-31T13:43:00Z">
            <w:rPr>
              <w:spacing w:val="-2"/>
            </w:rPr>
          </w:rPrChange>
        </w:rPr>
        <w:t>with</w:t>
      </w:r>
      <w:r>
        <w:rPr>
          <w:spacing w:val="-7"/>
          <w:rPrChange w:id="1574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5749" w:author="Kendra Wyant" w:date="2023-05-31T13:43:00Z">
            <w:rPr>
              <w:spacing w:val="-2"/>
            </w:rPr>
          </w:rPrChange>
        </w:rPr>
        <w:t>patterns</w:t>
      </w:r>
      <w:r>
        <w:rPr>
          <w:spacing w:val="-7"/>
          <w:rPrChange w:id="1575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5751" w:author="Kendra Wyant" w:date="2023-05-31T13:43:00Z">
            <w:rPr>
              <w:spacing w:val="-2"/>
            </w:rPr>
          </w:rPrChange>
        </w:rPr>
        <w:t>of</w:t>
      </w:r>
      <w:r>
        <w:rPr>
          <w:spacing w:val="-7"/>
          <w:rPrChange w:id="1575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5753" w:author="Kendra Wyant" w:date="2023-05-31T13:43:00Z">
            <w:rPr>
              <w:spacing w:val="-2"/>
            </w:rPr>
          </w:rPrChange>
        </w:rPr>
        <w:t>mobile</w:t>
      </w:r>
      <w:r>
        <w:rPr>
          <w:spacing w:val="-7"/>
          <w:rPrChange w:id="1575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5755" w:author="Kendra Wyant" w:date="2023-05-31T13:43:00Z">
            <w:rPr>
              <w:spacing w:val="-2"/>
            </w:rPr>
          </w:rPrChange>
        </w:rPr>
        <w:t>technology</w:t>
      </w:r>
      <w:r>
        <w:rPr>
          <w:spacing w:val="-7"/>
          <w:rPrChange w:id="15756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5757" w:author="Kendra Wyant" w:date="2023-05-31T13:43:00Z">
            <w:rPr>
              <w:spacing w:val="-2"/>
            </w:rPr>
          </w:rPrChange>
        </w:rPr>
        <w:t>use</w:t>
      </w:r>
      <w:r>
        <w:rPr>
          <w:spacing w:val="-7"/>
          <w:rPrChange w:id="15758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5759" w:author="Kendra Wyant" w:date="2023-05-31T13:43:00Z">
            <w:rPr>
              <w:spacing w:val="-2"/>
            </w:rPr>
          </w:rPrChange>
        </w:rPr>
        <w:t>among</w:t>
      </w:r>
      <w:r>
        <w:rPr>
          <w:spacing w:val="-7"/>
          <w:rPrChange w:id="15760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5761" w:author="Kendra Wyant" w:date="2023-05-31T13:43:00Z">
            <w:rPr>
              <w:spacing w:val="-2"/>
            </w:rPr>
          </w:rPrChange>
        </w:rPr>
        <w:t>persons</w:t>
      </w:r>
      <w:r>
        <w:rPr>
          <w:spacing w:val="-7"/>
          <w:rPrChange w:id="15762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5763" w:author="Kendra Wyant" w:date="2023-05-31T13:43:00Z">
            <w:rPr>
              <w:spacing w:val="-2"/>
            </w:rPr>
          </w:rPrChange>
        </w:rPr>
        <w:t>who</w:t>
      </w:r>
      <w:r>
        <w:rPr>
          <w:spacing w:val="-7"/>
          <w:rPrChange w:id="15764" w:author="Kendra Wyant" w:date="2023-05-31T13:43:00Z">
            <w:rPr>
              <w:spacing w:val="-6"/>
            </w:rPr>
          </w:rPrChange>
        </w:rPr>
        <w:t xml:space="preserve"> </w:t>
      </w:r>
      <w:r>
        <w:rPr>
          <w:spacing w:val="-4"/>
          <w:rPrChange w:id="15765" w:author="Kendra Wyant" w:date="2023-05-31T13:43:00Z">
            <w:rPr>
              <w:spacing w:val="-2"/>
            </w:rPr>
          </w:rPrChange>
        </w:rPr>
        <w:t>inject</w:t>
      </w:r>
      <w:r w:rsidRPr="00765778">
        <w:rPr>
          <w:spacing w:val="-6"/>
        </w:rPr>
        <w:t xml:space="preserve"> </w:t>
      </w:r>
      <w:r>
        <w:rPr>
          <w:spacing w:val="-4"/>
          <w:rPrChange w:id="15766" w:author="Kendra Wyant" w:date="2023-05-31T13:43:00Z">
            <w:rPr>
              <w:spacing w:val="-2"/>
            </w:rPr>
          </w:rPrChange>
        </w:rPr>
        <w:t>drugs.</w:t>
      </w:r>
      <w:del w:id="15767" w:author="Kendra Wyant" w:date="2023-05-31T13:43:00Z">
        <w:r w:rsidR="00F53A9D">
          <w:rPr>
            <w:spacing w:val="-2"/>
          </w:rPr>
          <w:delText xml:space="preserve"> </w:delText>
        </w:r>
      </w:del>
    </w:p>
    <w:p w14:paraId="566C8176" w14:textId="77777777" w:rsidR="003146FC" w:rsidRDefault="004E27B8">
      <w:pPr>
        <w:spacing w:before="154"/>
        <w:ind w:left="160"/>
        <w:rPr>
          <w:sz w:val="24"/>
        </w:rPr>
        <w:pPrChange w:id="15768" w:author="Kendra Wyant" w:date="2023-05-31T13:43:00Z">
          <w:pPr>
            <w:pStyle w:val="ListParagraph"/>
            <w:numPr>
              <w:numId w:val="5"/>
            </w:numPr>
            <w:tabs>
              <w:tab w:val="left" w:pos="669"/>
            </w:tabs>
            <w:spacing w:line="355" w:lineRule="auto"/>
            <w:ind w:left="148" w:right="706"/>
          </w:pPr>
        </w:pPrChange>
      </w:pPr>
      <w:r>
        <w:rPr>
          <w:i/>
          <w:sz w:val="24"/>
          <w:rPrChange w:id="15769" w:author="Kendra Wyant" w:date="2023-05-31T13:43:00Z">
            <w:rPr>
              <w:i/>
              <w:w w:val="105"/>
              <w:sz w:val="24"/>
            </w:rPr>
          </w:rPrChange>
        </w:rPr>
        <w:t>Substance</w:t>
      </w:r>
      <w:r>
        <w:rPr>
          <w:i/>
          <w:spacing w:val="16"/>
          <w:sz w:val="24"/>
          <w:rPrChange w:id="15770" w:author="Kendra Wyant" w:date="2023-05-31T13:43:00Z">
            <w:rPr>
              <w:i/>
              <w:spacing w:val="-10"/>
              <w:w w:val="105"/>
              <w:sz w:val="24"/>
            </w:rPr>
          </w:rPrChange>
        </w:rPr>
        <w:t xml:space="preserve"> </w:t>
      </w:r>
      <w:r>
        <w:rPr>
          <w:i/>
          <w:sz w:val="24"/>
          <w:rPrChange w:id="15771" w:author="Kendra Wyant" w:date="2023-05-31T13:43:00Z">
            <w:rPr>
              <w:i/>
              <w:w w:val="105"/>
              <w:sz w:val="24"/>
            </w:rPr>
          </w:rPrChange>
        </w:rPr>
        <w:t>abuse</w:t>
      </w:r>
      <w:r>
        <w:rPr>
          <w:i/>
          <w:spacing w:val="20"/>
          <w:sz w:val="24"/>
          <w:rPrChange w:id="15772" w:author="Kendra Wyant" w:date="2023-05-31T13:43:00Z">
            <w:rPr>
              <w:i/>
              <w:spacing w:val="-7"/>
              <w:w w:val="105"/>
              <w:sz w:val="24"/>
            </w:rPr>
          </w:rPrChange>
        </w:rPr>
        <w:t xml:space="preserve"> </w:t>
      </w:r>
      <w:r>
        <w:rPr>
          <w:sz w:val="24"/>
          <w:rPrChange w:id="15773" w:author="Kendra Wyant" w:date="2023-05-31T13:43:00Z">
            <w:rPr>
              <w:w w:val="105"/>
              <w:sz w:val="24"/>
            </w:rPr>
          </w:rPrChange>
        </w:rPr>
        <w:t>2016;37(4):606–612.</w:t>
      </w:r>
      <w:r>
        <w:rPr>
          <w:spacing w:val="35"/>
          <w:sz w:val="24"/>
          <w:rPrChange w:id="15774" w:author="Kendra Wyant" w:date="2023-05-31T13:43:00Z">
            <w:rPr>
              <w:spacing w:val="4"/>
              <w:w w:val="105"/>
              <w:sz w:val="24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"https://www.ncbi.nlm.nih.gov/pubmed/27092425" \h</w:instrText>
      </w:r>
      <w:r w:rsidR="00765778">
        <w:fldChar w:fldCharType="separate"/>
      </w:r>
      <w:r>
        <w:rPr>
          <w:spacing w:val="-2"/>
          <w:sz w:val="24"/>
          <w:rPrChange w:id="15775" w:author="Kendra Wyant" w:date="2023-05-31T13:43:00Z">
            <w:rPr>
              <w:w w:val="105"/>
              <w:sz w:val="24"/>
            </w:rPr>
          </w:rPrChange>
        </w:rPr>
        <w:t>PMID:27092425</w:t>
      </w:r>
      <w:r w:rsidR="00765778">
        <w:rPr>
          <w:spacing w:val="-2"/>
          <w:sz w:val="24"/>
          <w:rPrChange w:id="15776" w:author="Kendra Wyant" w:date="2023-05-31T13:43:00Z">
            <w:rPr>
              <w:w w:val="105"/>
              <w:sz w:val="24"/>
            </w:rPr>
          </w:rPrChange>
        </w:rPr>
        <w:fldChar w:fldCharType="end"/>
      </w:r>
    </w:p>
    <w:p w14:paraId="1BAF7512" w14:textId="77777777" w:rsidR="003146FC" w:rsidRDefault="003146FC">
      <w:pPr>
        <w:pStyle w:val="BodyText"/>
        <w:spacing w:before="2"/>
        <w:rPr>
          <w:sz w:val="29"/>
          <w:rPrChange w:id="15777" w:author="Kendra Wyant" w:date="2023-05-31T13:43:00Z">
            <w:rPr>
              <w:sz w:val="35"/>
            </w:rPr>
          </w:rPrChange>
        </w:rPr>
        <w:pPrChange w:id="15778" w:author="Kendra Wyant" w:date="2023-05-31T13:43:00Z">
          <w:pPr>
            <w:pStyle w:val="BodyText"/>
            <w:spacing w:before="3"/>
          </w:pPr>
        </w:pPrChange>
      </w:pPr>
    </w:p>
    <w:p w14:paraId="16BB9BD0" w14:textId="77777777" w:rsidR="00DC3B47" w:rsidRDefault="004E27B8">
      <w:pPr>
        <w:pStyle w:val="ListParagraph"/>
        <w:numPr>
          <w:ilvl w:val="0"/>
          <w:numId w:val="5"/>
        </w:numPr>
        <w:tabs>
          <w:tab w:val="left" w:pos="669"/>
        </w:tabs>
        <w:spacing w:before="0" w:line="355" w:lineRule="auto"/>
        <w:ind w:left="159" w:right="557" w:hanging="12"/>
        <w:rPr>
          <w:del w:id="15779" w:author="Kendra Wyant" w:date="2023-05-31T13:43:00Z"/>
          <w:sz w:val="24"/>
        </w:rPr>
      </w:pPr>
      <w:r>
        <w:rPr>
          <w:sz w:val="24"/>
        </w:rPr>
        <w:t>Doryab A, Villalba DK, Chikersal P, Dutcher JM, Tumminia M, Liu X, Cohen S, Creswell</w:t>
      </w:r>
      <w:r>
        <w:rPr>
          <w:spacing w:val="-6"/>
          <w:sz w:val="24"/>
        </w:rPr>
        <w:t xml:space="preserve"> </w:t>
      </w:r>
      <w:r>
        <w:rPr>
          <w:sz w:val="24"/>
        </w:rPr>
        <w:t>K,</w:t>
      </w:r>
      <w:r>
        <w:rPr>
          <w:spacing w:val="-6"/>
          <w:sz w:val="24"/>
        </w:rPr>
        <w:t xml:space="preserve"> </w:t>
      </w:r>
      <w:r>
        <w:rPr>
          <w:sz w:val="24"/>
        </w:rPr>
        <w:t>Mankoff</w:t>
      </w:r>
      <w:r>
        <w:rPr>
          <w:spacing w:val="-6"/>
          <w:sz w:val="24"/>
        </w:rPr>
        <w:t xml:space="preserve"> </w:t>
      </w:r>
      <w:r>
        <w:rPr>
          <w:sz w:val="24"/>
          <w:rPrChange w:id="15780" w:author="Kendra Wyant" w:date="2023-05-31T13:43:00Z">
            <w:rPr>
              <w:w w:val="105"/>
              <w:sz w:val="24"/>
            </w:rPr>
          </w:rPrChange>
        </w:rPr>
        <w:t>J,</w:t>
      </w:r>
      <w:r>
        <w:rPr>
          <w:spacing w:val="-7"/>
          <w:sz w:val="24"/>
          <w:rPrChange w:id="15781" w:author="Kendra Wyant" w:date="2023-05-31T13:43:00Z">
            <w:rPr>
              <w:spacing w:val="-10"/>
              <w:w w:val="105"/>
              <w:sz w:val="24"/>
            </w:rPr>
          </w:rPrChange>
        </w:rPr>
        <w:t xml:space="preserve"> </w:t>
      </w:r>
      <w:r>
        <w:rPr>
          <w:sz w:val="24"/>
        </w:rPr>
        <w:t>Creswell</w:t>
      </w:r>
      <w:r>
        <w:rPr>
          <w:spacing w:val="-6"/>
          <w:sz w:val="24"/>
        </w:rPr>
        <w:t xml:space="preserve"> </w:t>
      </w:r>
      <w:r>
        <w:rPr>
          <w:sz w:val="24"/>
        </w:rPr>
        <w:t>JD,</w:t>
      </w:r>
      <w:r>
        <w:rPr>
          <w:spacing w:val="-7"/>
          <w:sz w:val="24"/>
        </w:rPr>
        <w:t xml:space="preserve"> </w:t>
      </w:r>
      <w:r>
        <w:rPr>
          <w:sz w:val="24"/>
        </w:rPr>
        <w:t>Dey</w:t>
      </w:r>
      <w:r>
        <w:rPr>
          <w:spacing w:val="-6"/>
          <w:sz w:val="24"/>
        </w:rPr>
        <w:t xml:space="preserve"> </w:t>
      </w:r>
      <w:r>
        <w:rPr>
          <w:sz w:val="24"/>
        </w:rPr>
        <w:t>AK.</w:t>
      </w:r>
      <w:r>
        <w:rPr>
          <w:spacing w:val="-7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7"/>
          <w:sz w:val="24"/>
        </w:rPr>
        <w:t xml:space="preserve"> </w:t>
      </w:r>
      <w:r>
        <w:rPr>
          <w:sz w:val="24"/>
        </w:rPr>
        <w:t>Behavioral</w:t>
      </w:r>
      <w:r>
        <w:rPr>
          <w:spacing w:val="-7"/>
          <w:sz w:val="24"/>
        </w:rPr>
        <w:t xml:space="preserve"> </w:t>
      </w:r>
      <w:r>
        <w:rPr>
          <w:sz w:val="24"/>
        </w:rPr>
        <w:t>Phenotypes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Loneliness</w:t>
      </w:r>
      <w:r>
        <w:rPr>
          <w:spacing w:val="-12"/>
          <w:sz w:val="24"/>
          <w:rPrChange w:id="15782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Social</w:t>
      </w:r>
      <w:r>
        <w:rPr>
          <w:spacing w:val="-11"/>
          <w:sz w:val="24"/>
          <w:rPrChange w:id="15783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Isolation</w:t>
      </w:r>
      <w:r>
        <w:rPr>
          <w:spacing w:val="-11"/>
          <w:sz w:val="24"/>
          <w:rPrChange w:id="15784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Passive</w:t>
      </w:r>
      <w:r>
        <w:rPr>
          <w:spacing w:val="-11"/>
          <w:sz w:val="24"/>
          <w:rPrChange w:id="15785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Sensing: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Statistical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Analysis,</w:t>
      </w:r>
      <w:r>
        <w:rPr>
          <w:spacing w:val="-11"/>
          <w:sz w:val="24"/>
          <w:rPrChange w:id="15786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Data</w:t>
      </w:r>
      <w:r>
        <w:rPr>
          <w:spacing w:val="-11"/>
          <w:sz w:val="24"/>
          <w:rPrChange w:id="15787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Mining</w:t>
      </w:r>
      <w:r>
        <w:rPr>
          <w:spacing w:val="-11"/>
          <w:sz w:val="24"/>
          <w:rPrChange w:id="15788" w:author="Kendra Wyant" w:date="2023-05-31T13:43:00Z">
            <w:rPr>
              <w:spacing w:val="-10"/>
              <w:sz w:val="24"/>
            </w:rPr>
          </w:rPrChange>
        </w:rPr>
        <w:t xml:space="preserve"> </w:t>
      </w:r>
      <w:r>
        <w:rPr>
          <w:spacing w:val="-2"/>
          <w:sz w:val="24"/>
        </w:rPr>
        <w:t>and</w:t>
      </w:r>
    </w:p>
    <w:p w14:paraId="36554A36" w14:textId="77777777" w:rsidR="00DC3B47" w:rsidRDefault="00DC3B47">
      <w:pPr>
        <w:spacing w:line="355" w:lineRule="auto"/>
        <w:rPr>
          <w:del w:id="15789" w:author="Kendra Wyant" w:date="2023-05-31T13:43:00Z"/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10CD6AF" w14:textId="77777777" w:rsidR="00DC3B47" w:rsidRDefault="00DC3B47">
      <w:pPr>
        <w:pStyle w:val="BodyText"/>
        <w:rPr>
          <w:del w:id="15790" w:author="Kendra Wyant" w:date="2023-05-31T13:43:00Z"/>
          <w:sz w:val="9"/>
        </w:rPr>
      </w:pPr>
    </w:p>
    <w:p w14:paraId="352AE7EA" w14:textId="64949B9D" w:rsidR="003146FC" w:rsidRDefault="004E27B8">
      <w:pPr>
        <w:pStyle w:val="ListParagraph"/>
        <w:numPr>
          <w:ilvl w:val="0"/>
          <w:numId w:val="1"/>
        </w:numPr>
        <w:tabs>
          <w:tab w:val="left" w:pos="681"/>
        </w:tabs>
        <w:spacing w:before="0" w:line="355" w:lineRule="auto"/>
        <w:ind w:right="557" w:firstLine="0"/>
        <w:rPr>
          <w:sz w:val="24"/>
          <w:rPrChange w:id="15791" w:author="Kendra Wyant" w:date="2023-05-31T13:43:00Z">
            <w:rPr/>
          </w:rPrChange>
        </w:rPr>
        <w:pPrChange w:id="15792" w:author="Kendra Wyant" w:date="2023-05-31T13:43:00Z">
          <w:pPr>
            <w:pStyle w:val="BodyText"/>
            <w:spacing w:before="118" w:line="355" w:lineRule="auto"/>
            <w:ind w:left="160"/>
          </w:pPr>
        </w:pPrChange>
      </w:pPr>
      <w:ins w:id="15793" w:author="Kendra Wyant" w:date="2023-05-31T13:43:00Z">
        <w:r>
          <w:rPr>
            <w:spacing w:val="-2"/>
            <w:sz w:val="24"/>
          </w:rPr>
          <w:t xml:space="preserve"> </w:t>
        </w:r>
      </w:ins>
      <w:r>
        <w:rPr>
          <w:spacing w:val="-2"/>
          <w:w w:val="105"/>
          <w:sz w:val="24"/>
          <w:rPrChange w:id="15794" w:author="Kendra Wyant" w:date="2023-05-31T13:43:00Z">
            <w:rPr/>
          </w:rPrChange>
        </w:rPr>
        <w:t>Machine</w:t>
      </w:r>
      <w:r>
        <w:rPr>
          <w:spacing w:val="-7"/>
          <w:w w:val="105"/>
          <w:sz w:val="24"/>
          <w:rPrChange w:id="15795" w:author="Kendra Wyant" w:date="2023-05-31T13:43:00Z">
            <w:rPr/>
          </w:rPrChange>
        </w:rPr>
        <w:t xml:space="preserve"> </w:t>
      </w:r>
      <w:r>
        <w:rPr>
          <w:spacing w:val="-2"/>
          <w:w w:val="105"/>
          <w:sz w:val="24"/>
          <w:rPrChange w:id="15796" w:author="Kendra Wyant" w:date="2023-05-31T13:43:00Z">
            <w:rPr/>
          </w:rPrChange>
        </w:rPr>
        <w:t>Learning</w:t>
      </w:r>
      <w:r>
        <w:rPr>
          <w:spacing w:val="-7"/>
          <w:w w:val="105"/>
          <w:sz w:val="24"/>
          <w:rPrChange w:id="15797" w:author="Kendra Wyant" w:date="2023-05-31T13:43:00Z">
            <w:rPr/>
          </w:rPrChange>
        </w:rPr>
        <w:t xml:space="preserve"> </w:t>
      </w:r>
      <w:r>
        <w:rPr>
          <w:spacing w:val="-2"/>
          <w:w w:val="105"/>
          <w:sz w:val="24"/>
          <w:rPrChange w:id="15798" w:author="Kendra Wyant" w:date="2023-05-31T13:43:00Z">
            <w:rPr/>
          </w:rPrChange>
        </w:rPr>
        <w:t>of</w:t>
      </w:r>
      <w:r>
        <w:rPr>
          <w:spacing w:val="-6"/>
          <w:w w:val="105"/>
          <w:sz w:val="24"/>
          <w:rPrChange w:id="15799" w:author="Kendra Wyant" w:date="2023-05-31T13:43:00Z">
            <w:rPr/>
          </w:rPrChange>
        </w:rPr>
        <w:t xml:space="preserve"> </w:t>
      </w:r>
      <w:r>
        <w:rPr>
          <w:spacing w:val="-2"/>
          <w:w w:val="105"/>
          <w:sz w:val="24"/>
          <w:rPrChange w:id="15800" w:author="Kendra Wyant" w:date="2023-05-31T13:43:00Z">
            <w:rPr/>
          </w:rPrChange>
        </w:rPr>
        <w:t>Smartphone</w:t>
      </w:r>
      <w:r>
        <w:rPr>
          <w:spacing w:val="-7"/>
          <w:w w:val="105"/>
          <w:sz w:val="24"/>
          <w:rPrChange w:id="15801" w:author="Kendra Wyant" w:date="2023-05-31T13:43:00Z">
            <w:rPr/>
          </w:rPrChange>
        </w:rPr>
        <w:t xml:space="preserve"> </w:t>
      </w:r>
      <w:r>
        <w:rPr>
          <w:spacing w:val="-2"/>
          <w:w w:val="105"/>
          <w:sz w:val="24"/>
          <w:rPrChange w:id="15802" w:author="Kendra Wyant" w:date="2023-05-31T13:43:00Z">
            <w:rPr/>
          </w:rPrChange>
        </w:rPr>
        <w:t>and</w:t>
      </w:r>
      <w:r>
        <w:rPr>
          <w:spacing w:val="-7"/>
          <w:w w:val="105"/>
          <w:sz w:val="24"/>
          <w:rPrChange w:id="15803" w:author="Kendra Wyant" w:date="2023-05-31T13:43:00Z">
            <w:rPr/>
          </w:rPrChange>
        </w:rPr>
        <w:t xml:space="preserve"> </w:t>
      </w:r>
      <w:r>
        <w:rPr>
          <w:spacing w:val="-2"/>
          <w:w w:val="105"/>
          <w:sz w:val="24"/>
          <w:rPrChange w:id="15804" w:author="Kendra Wyant" w:date="2023-05-31T13:43:00Z">
            <w:rPr/>
          </w:rPrChange>
        </w:rPr>
        <w:t>Fitbit</w:t>
      </w:r>
      <w:r>
        <w:rPr>
          <w:spacing w:val="-6"/>
          <w:w w:val="105"/>
          <w:sz w:val="24"/>
          <w:rPrChange w:id="15805" w:author="Kendra Wyant" w:date="2023-05-31T13:43:00Z">
            <w:rPr/>
          </w:rPrChange>
        </w:rPr>
        <w:t xml:space="preserve"> </w:t>
      </w:r>
      <w:r>
        <w:rPr>
          <w:spacing w:val="-2"/>
          <w:w w:val="105"/>
          <w:sz w:val="24"/>
          <w:rPrChange w:id="15806" w:author="Kendra Wyant" w:date="2023-05-31T13:43:00Z">
            <w:rPr/>
          </w:rPrChange>
        </w:rPr>
        <w:t>Data.</w:t>
      </w:r>
      <w:r>
        <w:rPr>
          <w:spacing w:val="13"/>
          <w:w w:val="105"/>
          <w:sz w:val="24"/>
          <w:rPrChange w:id="15807" w:author="Kendra Wyant" w:date="2023-05-31T13:43:00Z">
            <w:rPr>
              <w:spacing w:val="26"/>
            </w:rPr>
          </w:rPrChange>
        </w:rPr>
        <w:t xml:space="preserve"> </w:t>
      </w:r>
      <w:r>
        <w:rPr>
          <w:i/>
          <w:spacing w:val="-2"/>
          <w:w w:val="105"/>
          <w:sz w:val="24"/>
          <w:rPrChange w:id="15808" w:author="Kendra Wyant" w:date="2023-05-31T13:43:00Z">
            <w:rPr>
              <w:i/>
            </w:rPr>
          </w:rPrChange>
        </w:rPr>
        <w:t xml:space="preserve">JMIR mHealth and uHealth </w:t>
      </w:r>
      <w:r>
        <w:rPr>
          <w:spacing w:val="-2"/>
          <w:w w:val="105"/>
          <w:sz w:val="24"/>
          <w:rPrChange w:id="15809" w:author="Kendra Wyant" w:date="2023-05-31T13:43:00Z">
            <w:rPr/>
          </w:rPrChange>
        </w:rPr>
        <w:t xml:space="preserve">JMIR </w:t>
      </w:r>
      <w:r>
        <w:rPr>
          <w:sz w:val="24"/>
          <w:rPrChange w:id="15810" w:author="Kendra Wyant" w:date="2023-05-31T13:43:00Z">
            <w:rPr/>
          </w:rPrChange>
        </w:rPr>
        <w:t>Publications Inc., Toronto, Canada; 2019 Jul;7(7):e13209.</w:t>
      </w:r>
      <w:r>
        <w:rPr>
          <w:spacing w:val="40"/>
          <w:sz w:val="24"/>
          <w:rPrChange w:id="15811" w:author="Kendra Wyant" w:date="2023-05-31T13:43:00Z">
            <w:rPr>
              <w:spacing w:val="40"/>
            </w:rPr>
          </w:rPrChange>
        </w:rPr>
        <w:t xml:space="preserve"> </w:t>
      </w:r>
      <w:r>
        <w:rPr>
          <w:sz w:val="24"/>
          <w:rPrChange w:id="15812" w:author="Kendra Wyant" w:date="2023-05-31T13:43:00Z">
            <w:rPr/>
          </w:rPrChange>
        </w:rPr>
        <w:t>[doi:</w:t>
      </w:r>
      <w:r>
        <w:rPr>
          <w:spacing w:val="40"/>
          <w:sz w:val="24"/>
          <w:rPrChange w:id="15813" w:author="Kendra Wyant" w:date="2023-05-31T13:43:00Z">
            <w:rPr>
              <w:spacing w:val="40"/>
            </w:rPr>
          </w:rPrChange>
        </w:rPr>
        <w:t xml:space="preserve"> </w:t>
      </w:r>
      <w:r w:rsidR="00765778">
        <w:fldChar w:fldCharType="begin"/>
      </w:r>
      <w:r w:rsidR="00765778">
        <w:instrText>HYPERLINK "https://doi.org/10.2196/13209" \h</w:instrText>
      </w:r>
      <w:r w:rsidR="00765778">
        <w:fldChar w:fldCharType="separate"/>
      </w:r>
      <w:r>
        <w:rPr>
          <w:sz w:val="24"/>
          <w:rPrChange w:id="15814" w:author="Kendra Wyant" w:date="2023-05-31T13:43:00Z">
            <w:rPr/>
          </w:rPrChange>
        </w:rPr>
        <w:t>10.2196/13209]</w:t>
      </w:r>
      <w:r w:rsidR="00765778">
        <w:rPr>
          <w:sz w:val="24"/>
          <w:rPrChange w:id="15815" w:author="Kendra Wyant" w:date="2023-05-31T13:43:00Z">
            <w:rPr/>
          </w:rPrChange>
        </w:rPr>
        <w:fldChar w:fldCharType="end"/>
      </w:r>
    </w:p>
    <w:p w14:paraId="5C4118D4" w14:textId="77777777" w:rsidR="00DC3B47" w:rsidRDefault="00DC3B47">
      <w:pPr>
        <w:pStyle w:val="BodyText"/>
        <w:spacing w:before="4"/>
        <w:rPr>
          <w:del w:id="15816" w:author="Kendra Wyant" w:date="2023-05-31T13:43:00Z"/>
          <w:sz w:val="35"/>
        </w:rPr>
      </w:pPr>
    </w:p>
    <w:p w14:paraId="486275CD" w14:textId="77777777" w:rsidR="00DC3B47" w:rsidRDefault="004E27B8">
      <w:pPr>
        <w:pStyle w:val="ListParagraph"/>
        <w:numPr>
          <w:ilvl w:val="0"/>
          <w:numId w:val="5"/>
        </w:numPr>
        <w:tabs>
          <w:tab w:val="left" w:pos="669"/>
        </w:tabs>
        <w:spacing w:before="0" w:line="355" w:lineRule="auto"/>
        <w:ind w:left="159" w:right="647" w:hanging="12"/>
        <w:rPr>
          <w:del w:id="15817" w:author="Kendra Wyant" w:date="2023-05-31T13:43:00Z"/>
          <w:sz w:val="24"/>
        </w:rPr>
      </w:pPr>
      <w:r>
        <w:rPr>
          <w:spacing w:val="-2"/>
          <w:sz w:val="24"/>
        </w:rPr>
        <w:t>Shin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Feng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Jarrahi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MH,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Gafinowitz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Beyond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novelty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effect: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mixed-methods </w:t>
      </w:r>
      <w:r>
        <w:rPr>
          <w:sz w:val="24"/>
        </w:rPr>
        <w:t>exploration into the motivation for long-term activity tracker use.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 xml:space="preserve">JAMIA Open </w:t>
      </w:r>
      <w:r>
        <w:rPr>
          <w:sz w:val="24"/>
        </w:rPr>
        <w:t>2018 Dec;2(1):62–72.</w:t>
      </w:r>
      <w:r>
        <w:rPr>
          <w:spacing w:val="40"/>
          <w:sz w:val="24"/>
        </w:rPr>
        <w:t xml:space="preserve"> </w:t>
      </w:r>
      <w:hyperlink r:id="rId20">
        <w:r>
          <w:rPr>
            <w:sz w:val="24"/>
          </w:rPr>
          <w:t>PMID:31984346</w:t>
        </w:r>
      </w:hyperlink>
    </w:p>
    <w:p w14:paraId="5C5AD9B3" w14:textId="044E0BD3" w:rsidR="003146FC" w:rsidRPr="004E27B8" w:rsidRDefault="003146FC" w:rsidP="004E27B8">
      <w:pPr>
        <w:pStyle w:val="ListParagraph"/>
        <w:numPr>
          <w:ilvl w:val="0"/>
          <w:numId w:val="1"/>
        </w:numPr>
        <w:tabs>
          <w:tab w:val="left" w:pos="681"/>
        </w:tabs>
        <w:spacing w:before="234" w:line="355" w:lineRule="auto"/>
        <w:ind w:left="159" w:right="635" w:firstLine="0"/>
        <w:rPr>
          <w:sz w:val="24"/>
        </w:rPr>
        <w:sectPr w:rsidR="003146FC" w:rsidRPr="004E27B8">
          <w:pgSz w:w="12240" w:h="15840"/>
          <w:pgMar w:top="1240" w:right="880" w:bottom="280" w:left="1280" w:header="649" w:footer="0" w:gutter="0"/>
          <w:cols w:space="720"/>
        </w:sectPr>
        <w:pPrChange w:id="15818" w:author="Kendra Wyant" w:date="2023-05-31T13:43:00Z">
          <w:pPr>
            <w:spacing w:line="355" w:lineRule="auto"/>
          </w:pPr>
        </w:pPrChange>
      </w:pPr>
    </w:p>
    <w:p w14:paraId="7E23E355" w14:textId="77777777" w:rsidR="003146FC" w:rsidRDefault="004E27B8">
      <w:pPr>
        <w:pStyle w:val="Heading1"/>
        <w:spacing w:before="120"/>
        <w:ind w:left="168" w:right="566"/>
        <w:jc w:val="center"/>
        <w:pPrChange w:id="15819" w:author="Kendra Wyant" w:date="2023-05-31T13:43:00Z">
          <w:pPr>
            <w:pStyle w:val="Heading1"/>
            <w:ind w:right="558"/>
            <w:jc w:val="center"/>
          </w:pPr>
        </w:pPrChange>
      </w:pPr>
      <w:r>
        <w:rPr>
          <w:spacing w:val="-2"/>
          <w:w w:val="110"/>
        </w:rPr>
        <w:t>Footnotes</w:t>
      </w:r>
    </w:p>
    <w:p w14:paraId="41D53235" w14:textId="77777777" w:rsidR="003146FC" w:rsidRDefault="003146FC">
      <w:pPr>
        <w:pStyle w:val="BodyText"/>
        <w:spacing w:before="8"/>
        <w:rPr>
          <w:b/>
          <w:sz w:val="37"/>
        </w:rPr>
      </w:pPr>
    </w:p>
    <w:p w14:paraId="2AF3FEAF" w14:textId="64DC7F8D" w:rsidR="003146FC" w:rsidRDefault="004E27B8">
      <w:pPr>
        <w:spacing w:before="1" w:line="352" w:lineRule="auto"/>
        <w:ind w:left="160" w:right="559" w:firstLine="269"/>
        <w:jc w:val="both"/>
        <w:rPr>
          <w:sz w:val="20"/>
        </w:rPr>
        <w:pPrChange w:id="15820" w:author="Kendra Wyant" w:date="2023-05-31T13:43:00Z">
          <w:pPr>
            <w:spacing w:before="1" w:line="352" w:lineRule="auto"/>
            <w:ind w:left="160" w:right="555" w:firstLine="269"/>
            <w:jc w:val="both"/>
          </w:pPr>
        </w:pPrChange>
      </w:pPr>
      <w:r>
        <w:rPr>
          <w:rFonts w:ascii="Eras Medium ITC" w:hAnsi="Eras Medium ITC"/>
          <w:position w:val="7"/>
          <w:sz w:val="14"/>
        </w:rPr>
        <w:t>1</w:t>
      </w:r>
      <w:r>
        <w:rPr>
          <w:sz w:val="20"/>
        </w:rPr>
        <w:t>Psychosis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paranoia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defined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scores</w:t>
      </w:r>
      <w:r>
        <w:rPr>
          <w:spacing w:val="-5"/>
          <w:sz w:val="20"/>
        </w:rPr>
        <w:t xml:space="preserve"> </w:t>
      </w:r>
      <w:r>
        <w:rPr>
          <w:sz w:val="20"/>
        </w:rPr>
        <w:t>greater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2.2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2.8,</w:t>
      </w:r>
      <w:r>
        <w:rPr>
          <w:spacing w:val="-5"/>
          <w:sz w:val="20"/>
        </w:rPr>
        <w:t xml:space="preserve"> </w:t>
      </w:r>
      <w:r>
        <w:rPr>
          <w:sz w:val="20"/>
        </w:rPr>
        <w:t>respectively,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  <w:rPrChange w:id="15821" w:author="Kendra Wyant" w:date="2023-05-31T13:43:00Z">
            <w:rPr>
              <w:spacing w:val="-5"/>
              <w:sz w:val="20"/>
            </w:rPr>
          </w:rPrChange>
        </w:rPr>
        <w:t xml:space="preserve"> </w:t>
      </w:r>
      <w:r>
        <w:rPr>
          <w:sz w:val="20"/>
        </w:rPr>
        <w:t>psychosis</w:t>
      </w:r>
      <w:r>
        <w:rPr>
          <w:spacing w:val="-5"/>
          <w:sz w:val="20"/>
        </w:rPr>
        <w:t xml:space="preserve"> </w:t>
      </w:r>
      <w:r>
        <w:rPr>
          <w:sz w:val="20"/>
        </w:rPr>
        <w:t>or paranoia scales of the on the Symptom Checklist – 90 (SCL-90) [74</w:t>
      </w:r>
      <w:del w:id="15822" w:author="Kendra Wyant" w:date="2023-05-31T13:43:00Z">
        <w:r w:rsidR="00F53A9D">
          <w:rPr>
            <w:sz w:val="20"/>
          </w:rPr>
          <w:delText>]</w:delText>
        </w:r>
      </w:del>
      <w:ins w:id="15823" w:author="Kendra Wyant" w:date="2023-05-31T13:43:00Z">
        <w:r>
          <w:rPr>
            <w:sz w:val="20"/>
          </w:rPr>
          <w:t>].</w:t>
        </w:r>
      </w:ins>
    </w:p>
    <w:p w14:paraId="6D7E5AD6" w14:textId="7A163270" w:rsidR="003146FC" w:rsidRDefault="004E27B8">
      <w:pPr>
        <w:spacing w:before="117" w:line="352" w:lineRule="auto"/>
        <w:ind w:left="160" w:right="554" w:firstLine="269"/>
        <w:jc w:val="both"/>
        <w:rPr>
          <w:sz w:val="20"/>
        </w:rPr>
        <w:pPrChange w:id="15824" w:author="Kendra Wyant" w:date="2023-05-31T13:43:00Z">
          <w:pPr>
            <w:spacing w:before="237" w:line="352" w:lineRule="auto"/>
            <w:ind w:left="152" w:right="555" w:firstLine="276"/>
            <w:jc w:val="both"/>
          </w:pPr>
        </w:pPrChange>
      </w:pPr>
      <w:r>
        <w:rPr>
          <w:rFonts w:ascii="Eras Medium ITC"/>
          <w:spacing w:val="-2"/>
          <w:position w:val="7"/>
          <w:sz w:val="14"/>
          <w:rPrChange w:id="15825" w:author="Kendra Wyant" w:date="2023-05-31T13:43:00Z">
            <w:rPr>
              <w:rFonts w:ascii="Eras Medium ITC"/>
              <w:spacing w:val="-6"/>
              <w:position w:val="7"/>
              <w:sz w:val="14"/>
            </w:rPr>
          </w:rPrChange>
        </w:rPr>
        <w:t>2</w:t>
      </w:r>
      <w:r>
        <w:rPr>
          <w:spacing w:val="-2"/>
          <w:sz w:val="20"/>
          <w:rPrChange w:id="15826" w:author="Kendra Wyant" w:date="2023-05-31T13:43:00Z">
            <w:rPr>
              <w:spacing w:val="-6"/>
              <w:sz w:val="20"/>
            </w:rPr>
          </w:rPrChange>
        </w:rPr>
        <w:t>We</w:t>
      </w:r>
      <w:r>
        <w:rPr>
          <w:spacing w:val="-11"/>
          <w:sz w:val="20"/>
          <w:rPrChange w:id="15827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15828" w:author="Kendra Wyant" w:date="2023-05-31T13:43:00Z">
            <w:rPr>
              <w:spacing w:val="-6"/>
              <w:sz w:val="20"/>
            </w:rPr>
          </w:rPrChange>
        </w:rPr>
        <w:t>measured</w:t>
      </w:r>
      <w:r>
        <w:rPr>
          <w:spacing w:val="-10"/>
          <w:sz w:val="20"/>
          <w:rPrChange w:id="15829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15830" w:author="Kendra Wyant" w:date="2023-05-31T13:43:00Z">
            <w:rPr>
              <w:spacing w:val="-6"/>
              <w:sz w:val="20"/>
            </w:rPr>
          </w:rPrChange>
        </w:rPr>
        <w:t>DSM-5</w:t>
      </w:r>
      <w:r>
        <w:rPr>
          <w:spacing w:val="-11"/>
          <w:sz w:val="20"/>
          <w:rPrChange w:id="15831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15832" w:author="Kendra Wyant" w:date="2023-05-31T13:43:00Z">
            <w:rPr>
              <w:spacing w:val="-6"/>
              <w:sz w:val="20"/>
            </w:rPr>
          </w:rPrChange>
        </w:rPr>
        <w:t>symptoms</w:t>
      </w:r>
      <w:r>
        <w:rPr>
          <w:spacing w:val="-10"/>
          <w:sz w:val="20"/>
          <w:rPrChange w:id="15833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15834" w:author="Kendra Wyant" w:date="2023-05-31T13:43:00Z">
            <w:rPr>
              <w:spacing w:val="-6"/>
              <w:sz w:val="20"/>
            </w:rPr>
          </w:rPrChange>
        </w:rPr>
        <w:t>with</w:t>
      </w:r>
      <w:r>
        <w:rPr>
          <w:spacing w:val="-11"/>
          <w:sz w:val="20"/>
          <w:rPrChange w:id="15835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15836" w:author="Kendra Wyant" w:date="2023-05-31T13:43:00Z">
            <w:rPr>
              <w:spacing w:val="-6"/>
              <w:sz w:val="20"/>
            </w:rPr>
          </w:rPrChange>
        </w:rPr>
        <w:t>a</w:t>
      </w:r>
      <w:r>
        <w:rPr>
          <w:spacing w:val="-10"/>
          <w:sz w:val="20"/>
          <w:rPrChange w:id="15837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15838" w:author="Kendra Wyant" w:date="2023-05-31T13:43:00Z">
            <w:rPr>
              <w:spacing w:val="-6"/>
              <w:sz w:val="20"/>
            </w:rPr>
          </w:rPrChange>
        </w:rPr>
        <w:t>self-report</w:t>
      </w:r>
      <w:r>
        <w:rPr>
          <w:spacing w:val="-11"/>
          <w:sz w:val="20"/>
          <w:rPrChange w:id="15839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15840" w:author="Kendra Wyant" w:date="2023-05-31T13:43:00Z">
            <w:rPr>
              <w:spacing w:val="-6"/>
              <w:sz w:val="20"/>
            </w:rPr>
          </w:rPrChange>
        </w:rPr>
        <w:t>survey</w:t>
      </w:r>
      <w:r>
        <w:rPr>
          <w:spacing w:val="-10"/>
          <w:sz w:val="20"/>
          <w:rPrChange w:id="15841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15842" w:author="Kendra Wyant" w:date="2023-05-31T13:43:00Z">
            <w:rPr>
              <w:spacing w:val="-6"/>
              <w:sz w:val="20"/>
            </w:rPr>
          </w:rPrChange>
        </w:rPr>
        <w:t>administered</w:t>
      </w:r>
      <w:r>
        <w:rPr>
          <w:spacing w:val="-11"/>
          <w:sz w:val="20"/>
          <w:rPrChange w:id="15843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15844" w:author="Kendra Wyant" w:date="2023-05-31T13:43:00Z">
            <w:rPr>
              <w:spacing w:val="-6"/>
              <w:sz w:val="20"/>
            </w:rPr>
          </w:rPrChange>
        </w:rPr>
        <w:t>to</w:t>
      </w:r>
      <w:r>
        <w:rPr>
          <w:spacing w:val="-10"/>
          <w:sz w:val="20"/>
          <w:rPrChange w:id="15845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15846" w:author="Kendra Wyant" w:date="2023-05-31T13:43:00Z">
            <w:rPr>
              <w:spacing w:val="-6"/>
              <w:sz w:val="20"/>
            </w:rPr>
          </w:rPrChange>
        </w:rPr>
        <w:t>participants</w:t>
      </w:r>
      <w:r>
        <w:rPr>
          <w:spacing w:val="-11"/>
          <w:sz w:val="20"/>
          <w:rPrChange w:id="15847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15848" w:author="Kendra Wyant" w:date="2023-05-31T13:43:00Z">
            <w:rPr>
              <w:spacing w:val="-6"/>
              <w:sz w:val="20"/>
            </w:rPr>
          </w:rPrChange>
        </w:rPr>
        <w:t>during</w:t>
      </w:r>
      <w:r>
        <w:rPr>
          <w:spacing w:val="-10"/>
          <w:sz w:val="20"/>
          <w:rPrChange w:id="15849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pacing w:val="-2"/>
          <w:sz w:val="20"/>
          <w:rPrChange w:id="15850" w:author="Kendra Wyant" w:date="2023-05-31T13:43:00Z">
            <w:rPr>
              <w:spacing w:val="-6"/>
              <w:sz w:val="20"/>
            </w:rPr>
          </w:rPrChange>
        </w:rPr>
        <w:t>the</w:t>
      </w:r>
      <w:r>
        <w:rPr>
          <w:spacing w:val="-11"/>
          <w:sz w:val="20"/>
          <w:rPrChange w:id="15851" w:author="Kendra Wyant" w:date="2023-05-31T13:43:00Z">
            <w:rPr>
              <w:spacing w:val="-6"/>
              <w:sz w:val="20"/>
            </w:rPr>
          </w:rPrChange>
        </w:rPr>
        <w:t xml:space="preserve"> </w:t>
      </w:r>
      <w:del w:id="15852" w:author="Kendra Wyant" w:date="2023-05-31T13:43:00Z">
        <w:r w:rsidR="00F53A9D">
          <w:rPr>
            <w:spacing w:val="-6"/>
            <w:sz w:val="20"/>
          </w:rPr>
          <w:delText>screening</w:delText>
        </w:r>
      </w:del>
      <w:ins w:id="15853" w:author="Kendra Wyant" w:date="2023-05-31T13:43:00Z">
        <w:r>
          <w:rPr>
            <w:spacing w:val="-2"/>
            <w:sz w:val="20"/>
          </w:rPr>
          <w:t xml:space="preserve">screen- </w:t>
        </w:r>
        <w:r>
          <w:rPr>
            <w:sz w:val="20"/>
          </w:rPr>
          <w:t>ing</w:t>
        </w:r>
      </w:ins>
      <w:r>
        <w:rPr>
          <w:sz w:val="20"/>
          <w:rPrChange w:id="15854" w:author="Kendra Wyant" w:date="2023-05-31T13:43:00Z">
            <w:rPr>
              <w:spacing w:val="-6"/>
              <w:sz w:val="20"/>
            </w:rPr>
          </w:rPrChange>
        </w:rPr>
        <w:t xml:space="preserve"> </w:t>
      </w:r>
      <w:r>
        <w:rPr>
          <w:sz w:val="20"/>
        </w:rPr>
        <w:t>visit.</w:t>
      </w:r>
      <w:r>
        <w:rPr>
          <w:spacing w:val="20"/>
          <w:sz w:val="20"/>
          <w:rPrChange w:id="15855" w:author="Kendra Wyant" w:date="2023-05-31T13:43:00Z">
            <w:rPr>
              <w:spacing w:val="40"/>
              <w:sz w:val="20"/>
            </w:rPr>
          </w:rPrChange>
        </w:rPr>
        <w:t xml:space="preserve"> </w:t>
      </w:r>
      <w:r>
        <w:rPr>
          <w:sz w:val="20"/>
        </w:rPr>
        <w:t>This survey (and all other surveys) is available on the study OSF page described in the Research Transparency section of the Method</w:t>
      </w:r>
      <w:ins w:id="15856" w:author="Kendra Wyant" w:date="2023-05-31T13:43:00Z">
        <w:r>
          <w:rPr>
            <w:sz w:val="20"/>
          </w:rPr>
          <w:t>.</w:t>
        </w:r>
      </w:ins>
    </w:p>
    <w:p w14:paraId="236FA6B9" w14:textId="77777777" w:rsidR="003146FC" w:rsidRDefault="004E27B8">
      <w:pPr>
        <w:spacing w:before="117" w:line="352" w:lineRule="auto"/>
        <w:ind w:left="160" w:right="557" w:firstLine="269"/>
        <w:jc w:val="both"/>
        <w:rPr>
          <w:sz w:val="20"/>
        </w:rPr>
        <w:pPrChange w:id="15857" w:author="Kendra Wyant" w:date="2023-05-31T13:43:00Z">
          <w:pPr>
            <w:spacing w:before="236" w:line="352" w:lineRule="auto"/>
            <w:ind w:left="160" w:right="550" w:firstLine="269"/>
            <w:jc w:val="both"/>
          </w:pPr>
        </w:pPrChange>
      </w:pPr>
      <w:r>
        <w:rPr>
          <w:rFonts w:ascii="Eras Medium ITC"/>
          <w:position w:val="7"/>
          <w:sz w:val="14"/>
        </w:rPr>
        <w:t>3</w:t>
      </w:r>
      <w:r>
        <w:rPr>
          <w:sz w:val="20"/>
        </w:rPr>
        <w:t>We</w:t>
      </w:r>
      <w:r>
        <w:rPr>
          <w:spacing w:val="-10"/>
          <w:sz w:val="20"/>
          <w:rPrChange w:id="15858" w:author="Kendra Wyant" w:date="2023-05-31T13:43:00Z">
            <w:rPr>
              <w:spacing w:val="-9"/>
              <w:sz w:val="20"/>
            </w:rPr>
          </w:rPrChange>
        </w:rPr>
        <w:t xml:space="preserve"> </w:t>
      </w:r>
      <w:r>
        <w:rPr>
          <w:sz w:val="20"/>
        </w:rPr>
        <w:t>used</w:t>
      </w:r>
      <w:r>
        <w:rPr>
          <w:spacing w:val="-10"/>
          <w:sz w:val="20"/>
          <w:rPrChange w:id="15859" w:author="Kendra Wyant" w:date="2023-05-31T13:43:00Z">
            <w:rPr>
              <w:spacing w:val="-9"/>
              <w:sz w:val="20"/>
            </w:rPr>
          </w:rPrChange>
        </w:rPr>
        <w:t xml:space="preserve"> </w:t>
      </w:r>
      <w:r>
        <w:rPr>
          <w:sz w:val="20"/>
        </w:rPr>
        <w:t>alcohol</w:t>
      </w:r>
      <w:r>
        <w:rPr>
          <w:spacing w:val="-10"/>
          <w:sz w:val="20"/>
          <w:rPrChange w:id="15860" w:author="Kendra Wyant" w:date="2023-05-31T13:43:00Z">
            <w:rPr>
              <w:spacing w:val="-9"/>
              <w:sz w:val="20"/>
            </w:rPr>
          </w:rPrChange>
        </w:rPr>
        <w:t xml:space="preserve"> </w:t>
      </w:r>
      <w:r>
        <w:rPr>
          <w:sz w:val="20"/>
        </w:rPr>
        <w:t>abstinence</w:t>
      </w:r>
      <w:r>
        <w:rPr>
          <w:spacing w:val="-10"/>
          <w:sz w:val="20"/>
          <w:rPrChange w:id="15861" w:author="Kendra Wyant" w:date="2023-05-31T13:43:00Z">
            <w:rPr>
              <w:spacing w:val="-9"/>
              <w:sz w:val="20"/>
            </w:rPr>
          </w:rPrChange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  <w:rPrChange w:id="15862" w:author="Kendra Wyant" w:date="2023-05-31T13:43:00Z">
            <w:rPr>
              <w:spacing w:val="-9"/>
              <w:sz w:val="20"/>
            </w:rPr>
          </w:rPrChange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  <w:rPrChange w:id="15863" w:author="Kendra Wyant" w:date="2023-05-31T13:43:00Z">
            <w:rPr>
              <w:spacing w:val="-9"/>
              <w:sz w:val="20"/>
            </w:rPr>
          </w:rPrChange>
        </w:rPr>
        <w:t xml:space="preserve"> </w:t>
      </w:r>
      <w:r>
        <w:rPr>
          <w:sz w:val="20"/>
        </w:rPr>
        <w:t>behavioral</w:t>
      </w:r>
      <w:r>
        <w:rPr>
          <w:spacing w:val="-10"/>
          <w:sz w:val="20"/>
          <w:rPrChange w:id="15864" w:author="Kendra Wyant" w:date="2023-05-31T13:43:00Z">
            <w:rPr>
              <w:spacing w:val="-9"/>
              <w:sz w:val="20"/>
            </w:rPr>
          </w:rPrChange>
        </w:rPr>
        <w:t xml:space="preserve"> </w:t>
      </w:r>
      <w:r>
        <w:rPr>
          <w:sz w:val="20"/>
        </w:rPr>
        <w:t>indicator</w:t>
      </w:r>
      <w:r>
        <w:rPr>
          <w:spacing w:val="-10"/>
          <w:sz w:val="20"/>
          <w:rPrChange w:id="15865" w:author="Kendra Wyant" w:date="2023-05-31T13:43:00Z">
            <w:rPr>
              <w:spacing w:val="-9"/>
              <w:sz w:val="20"/>
            </w:rPr>
          </w:rPrChange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  <w:rPrChange w:id="15866" w:author="Kendra Wyant" w:date="2023-05-31T13:43:00Z">
            <w:rPr>
              <w:spacing w:val="-9"/>
              <w:sz w:val="20"/>
            </w:rPr>
          </w:rPrChange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  <w:rPrChange w:id="15867" w:author="Kendra Wyant" w:date="2023-05-31T13:43:00Z">
            <w:rPr>
              <w:spacing w:val="-9"/>
              <w:sz w:val="20"/>
            </w:rPr>
          </w:rPrChange>
        </w:rPr>
        <w:t xml:space="preserve"> </w:t>
      </w:r>
      <w:r>
        <w:rPr>
          <w:sz w:val="20"/>
        </w:rPr>
        <w:t>commitment</w:t>
      </w:r>
      <w:r>
        <w:rPr>
          <w:spacing w:val="-10"/>
          <w:sz w:val="20"/>
          <w:rPrChange w:id="15868" w:author="Kendra Wyant" w:date="2023-05-31T13:43:00Z">
            <w:rPr>
              <w:spacing w:val="-9"/>
              <w:sz w:val="20"/>
            </w:rPr>
          </w:rPrChange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  <w:rPrChange w:id="15869" w:author="Kendra Wyant" w:date="2023-05-31T13:43:00Z">
            <w:rPr>
              <w:spacing w:val="-9"/>
              <w:sz w:val="20"/>
            </w:rPr>
          </w:rPrChange>
        </w:rPr>
        <w:t xml:space="preserve"> </w:t>
      </w:r>
      <w:r>
        <w:rPr>
          <w:sz w:val="20"/>
        </w:rPr>
        <w:t>recovery.</w:t>
      </w:r>
      <w:r>
        <w:rPr>
          <w:spacing w:val="6"/>
          <w:sz w:val="20"/>
          <w:rPrChange w:id="15870" w:author="Kendra Wyant" w:date="2023-05-31T13:43:00Z">
            <w:rPr>
              <w:sz w:val="20"/>
            </w:rPr>
          </w:rPrChange>
        </w:rPr>
        <w:t xml:space="preserve"> </w:t>
      </w:r>
      <w:r>
        <w:rPr>
          <w:sz w:val="20"/>
        </w:rPr>
        <w:t>Although,</w:t>
      </w:r>
      <w:r>
        <w:rPr>
          <w:spacing w:val="-9"/>
          <w:sz w:val="20"/>
        </w:rPr>
        <w:t xml:space="preserve"> </w:t>
      </w:r>
      <w:r>
        <w:rPr>
          <w:sz w:val="20"/>
        </w:rPr>
        <w:t>recovery may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3"/>
          <w:sz w:val="20"/>
        </w:rPr>
        <w:t xml:space="preserve"> </w:t>
      </w:r>
      <w:r>
        <w:rPr>
          <w:sz w:val="20"/>
        </w:rPr>
        <w:t>without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abstinence,</w:t>
      </w:r>
      <w:r>
        <w:rPr>
          <w:spacing w:val="-1"/>
          <w:sz w:val="20"/>
          <w:rPrChange w:id="15871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clinicians</w:t>
      </w:r>
      <w:r>
        <w:rPr>
          <w:spacing w:val="-3"/>
          <w:sz w:val="20"/>
        </w:rPr>
        <w:t xml:space="preserve"> </w:t>
      </w:r>
      <w:r>
        <w:rPr>
          <w:sz w:val="20"/>
        </w:rPr>
        <w:t>typically</w:t>
      </w:r>
      <w:r>
        <w:rPr>
          <w:spacing w:val="-3"/>
          <w:sz w:val="20"/>
        </w:rPr>
        <w:t xml:space="preserve"> </w:t>
      </w:r>
      <w:r>
        <w:rPr>
          <w:sz w:val="20"/>
        </w:rPr>
        <w:t>recommend</w:t>
      </w:r>
      <w:r>
        <w:rPr>
          <w:spacing w:val="-3"/>
          <w:sz w:val="20"/>
        </w:rPr>
        <w:t xml:space="preserve"> </w:t>
      </w:r>
      <w:r>
        <w:rPr>
          <w:sz w:val="20"/>
        </w:rPr>
        <w:t>abstinence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patients</w:t>
      </w:r>
      <w:r>
        <w:rPr>
          <w:spacing w:val="-3"/>
          <w:sz w:val="20"/>
        </w:rPr>
        <w:t xml:space="preserve"> </w:t>
      </w:r>
      <w:r>
        <w:rPr>
          <w:sz w:val="20"/>
        </w:rPr>
        <w:t>who present with moderate or more severe alcohol use disorder</w:t>
      </w:r>
      <w:ins w:id="15872" w:author="Kendra Wyant" w:date="2023-05-31T13:43:00Z">
        <w:r>
          <w:rPr>
            <w:sz w:val="20"/>
          </w:rPr>
          <w:t>.</w:t>
        </w:r>
      </w:ins>
    </w:p>
    <w:p w14:paraId="0D5BDF1A" w14:textId="77777777" w:rsidR="003146FC" w:rsidRDefault="004E27B8">
      <w:pPr>
        <w:spacing w:before="117" w:line="352" w:lineRule="auto"/>
        <w:ind w:left="160" w:right="557" w:firstLine="269"/>
        <w:jc w:val="both"/>
        <w:rPr>
          <w:sz w:val="20"/>
        </w:rPr>
        <w:pPrChange w:id="15873" w:author="Kendra Wyant" w:date="2023-05-31T13:43:00Z">
          <w:pPr>
            <w:spacing w:before="236" w:line="352" w:lineRule="auto"/>
            <w:ind w:left="160" w:right="550" w:firstLine="269"/>
            <w:jc w:val="both"/>
          </w:pPr>
        </w:pPrChange>
      </w:pPr>
      <w:r>
        <w:rPr>
          <w:rFonts w:ascii="Eras Medium ITC"/>
          <w:position w:val="7"/>
          <w:sz w:val="14"/>
        </w:rPr>
        <w:t>4</w:t>
      </w:r>
      <w:r>
        <w:rPr>
          <w:sz w:val="20"/>
        </w:rPr>
        <w:t>Additional</w:t>
      </w:r>
      <w:r>
        <w:rPr>
          <w:spacing w:val="-11"/>
          <w:sz w:val="20"/>
          <w:rPrChange w:id="15874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variables</w:t>
      </w:r>
      <w:r>
        <w:rPr>
          <w:spacing w:val="-11"/>
          <w:sz w:val="20"/>
          <w:rPrChange w:id="15875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were</w:t>
      </w:r>
      <w:r>
        <w:rPr>
          <w:spacing w:val="-11"/>
          <w:sz w:val="20"/>
          <w:rPrChange w:id="15876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measured</w:t>
      </w:r>
      <w:r>
        <w:rPr>
          <w:spacing w:val="-11"/>
          <w:sz w:val="20"/>
          <w:rPrChange w:id="15877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  <w:rPrChange w:id="15878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part</w:t>
      </w:r>
      <w:r>
        <w:rPr>
          <w:spacing w:val="-11"/>
          <w:sz w:val="20"/>
          <w:rPrChange w:id="15879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  <w:rPrChange w:id="15880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  <w:rPrChange w:id="15881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parent</w:t>
      </w:r>
      <w:r>
        <w:rPr>
          <w:spacing w:val="-11"/>
          <w:sz w:val="20"/>
          <w:rPrChange w:id="15882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project</w:t>
      </w:r>
      <w:r>
        <w:rPr>
          <w:spacing w:val="-11"/>
          <w:sz w:val="20"/>
          <w:rPrChange w:id="15883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aims.</w:t>
      </w:r>
      <w:r>
        <w:rPr>
          <w:spacing w:val="7"/>
          <w:sz w:val="20"/>
          <w:rPrChange w:id="15884" w:author="Kendra Wyant" w:date="2023-05-31T13:43:00Z">
            <w:rPr>
              <w:sz w:val="20"/>
            </w:rPr>
          </w:rPrChange>
        </w:rPr>
        <w:t xml:space="preserve"> </w:t>
      </w:r>
      <w:r>
        <w:rPr>
          <w:sz w:val="20"/>
        </w:rPr>
        <w:t>We</w:t>
      </w:r>
      <w:r>
        <w:rPr>
          <w:spacing w:val="-11"/>
          <w:sz w:val="20"/>
          <w:rPrChange w:id="15885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share</w:t>
      </w:r>
      <w:r>
        <w:rPr>
          <w:spacing w:val="-11"/>
          <w:sz w:val="20"/>
          <w:rPrChange w:id="15886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  <w:rPrChange w:id="15887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surveys</w:t>
      </w:r>
      <w:r>
        <w:rPr>
          <w:spacing w:val="-11"/>
          <w:sz w:val="20"/>
          <w:rPrChange w:id="15888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  <w:rPrChange w:id="15889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  <w:rPrChange w:id="15890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z w:val="20"/>
        </w:rPr>
        <w:t>OSF study page.</w:t>
      </w:r>
    </w:p>
    <w:p w14:paraId="188A9E65" w14:textId="4099FA4F" w:rsidR="003146FC" w:rsidRDefault="004E27B8">
      <w:pPr>
        <w:spacing w:before="118" w:line="352" w:lineRule="auto"/>
        <w:ind w:left="160" w:right="557" w:firstLine="269"/>
        <w:jc w:val="both"/>
        <w:rPr>
          <w:ins w:id="15891" w:author="Kendra Wyant" w:date="2023-05-31T13:43:00Z"/>
          <w:sz w:val="20"/>
        </w:rPr>
      </w:pPr>
      <w:r>
        <w:rPr>
          <w:rFonts w:ascii="Eras Medium ITC" w:hAnsi="Eras Medium ITC"/>
          <w:position w:val="7"/>
          <w:sz w:val="14"/>
        </w:rPr>
        <w:t>5</w:t>
      </w:r>
      <w:r>
        <w:rPr>
          <w:sz w:val="20"/>
        </w:rPr>
        <w:t>Participants</w:t>
      </w:r>
      <w:r>
        <w:rPr>
          <w:spacing w:val="-13"/>
          <w:sz w:val="20"/>
          <w:rPrChange w:id="15892" w:author="Kendra Wyant" w:date="2023-05-31T13:43:00Z">
            <w:rPr>
              <w:spacing w:val="-11"/>
              <w:sz w:val="20"/>
            </w:rPr>
          </w:rPrChange>
        </w:rPr>
        <w:t xml:space="preserve"> </w:t>
      </w:r>
      <w:r>
        <w:rPr>
          <w:sz w:val="20"/>
        </w:rPr>
        <w:t>provided</w:t>
      </w:r>
      <w:r>
        <w:rPr>
          <w:spacing w:val="-12"/>
          <w:sz w:val="20"/>
          <w:rPrChange w:id="15893" w:author="Kendra Wyant" w:date="2023-05-31T13:43:00Z">
            <w:rPr>
              <w:spacing w:val="-11"/>
              <w:sz w:val="20"/>
            </w:rPr>
          </w:rPrChange>
        </w:rPr>
        <w:t xml:space="preserve"> </w:t>
      </w:r>
      <w:r>
        <w:rPr>
          <w:sz w:val="20"/>
        </w:rPr>
        <w:t>ratings</w:t>
      </w:r>
      <w:r>
        <w:rPr>
          <w:spacing w:val="-13"/>
          <w:sz w:val="20"/>
          <w:rPrChange w:id="15894" w:author="Kendra Wyant" w:date="2023-05-31T13:43:00Z">
            <w:rPr>
              <w:spacing w:val="-11"/>
              <w:sz w:val="20"/>
            </w:rPr>
          </w:rPrChange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  <w:rPrChange w:id="15895" w:author="Kendra Wyant" w:date="2023-05-31T13:43:00Z">
            <w:rPr>
              <w:spacing w:val="-11"/>
              <w:sz w:val="20"/>
            </w:rPr>
          </w:rPrChange>
        </w:rPr>
        <w:t xml:space="preserve"> </w:t>
      </w:r>
      <w:r>
        <w:rPr>
          <w:sz w:val="20"/>
        </w:rPr>
        <w:t>dislike</w:t>
      </w:r>
      <w:r>
        <w:rPr>
          <w:spacing w:val="-13"/>
          <w:sz w:val="20"/>
          <w:rPrChange w:id="15896" w:author="Kendra Wyant" w:date="2023-05-31T13:43:00Z">
            <w:rPr>
              <w:spacing w:val="-11"/>
              <w:sz w:val="20"/>
            </w:rPr>
          </w:rPrChange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  <w:rPrChange w:id="15897" w:author="Kendra Wyant" w:date="2023-05-31T13:43:00Z">
            <w:rPr>
              <w:spacing w:val="-11"/>
              <w:sz w:val="20"/>
            </w:rPr>
          </w:rPrChange>
        </w:rPr>
        <w:t xml:space="preserve"> </w:t>
      </w:r>
      <w:r>
        <w:rPr>
          <w:sz w:val="20"/>
        </w:rPr>
        <w:t>willingness</w:t>
      </w:r>
      <w:r>
        <w:rPr>
          <w:spacing w:val="-13"/>
          <w:sz w:val="20"/>
          <w:rPrChange w:id="15898" w:author="Kendra Wyant" w:date="2023-05-31T13:43:00Z">
            <w:rPr>
              <w:spacing w:val="-11"/>
              <w:sz w:val="20"/>
            </w:rPr>
          </w:rPrChange>
        </w:rPr>
        <w:t xml:space="preserve"> </w:t>
      </w:r>
      <w:r>
        <w:rPr>
          <w:sz w:val="20"/>
        </w:rPr>
        <w:t>separately</w:t>
      </w:r>
      <w:r>
        <w:rPr>
          <w:spacing w:val="-12"/>
          <w:sz w:val="20"/>
          <w:rPrChange w:id="15899" w:author="Kendra Wyant" w:date="2023-05-31T13:43:00Z">
            <w:rPr>
              <w:spacing w:val="-11"/>
              <w:sz w:val="20"/>
            </w:rPr>
          </w:rPrChange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  <w:rPrChange w:id="15900" w:author="Kendra Wyant" w:date="2023-05-31T13:43:00Z">
            <w:rPr>
              <w:spacing w:val="-11"/>
              <w:sz w:val="20"/>
            </w:rPr>
          </w:rPrChange>
        </w:rPr>
        <w:t xml:space="preserve"> </w:t>
      </w:r>
      <w:r>
        <w:rPr>
          <w:sz w:val="20"/>
        </w:rPr>
        <w:t>text</w:t>
      </w:r>
      <w:r>
        <w:rPr>
          <w:spacing w:val="-12"/>
          <w:sz w:val="20"/>
          <w:rPrChange w:id="15901" w:author="Kendra Wyant" w:date="2023-05-31T13:43:00Z">
            <w:rPr>
              <w:spacing w:val="-11"/>
              <w:sz w:val="20"/>
            </w:rPr>
          </w:rPrChange>
        </w:rPr>
        <w:t xml:space="preserve"> </w:t>
      </w:r>
      <w:r>
        <w:rPr>
          <w:sz w:val="20"/>
        </w:rPr>
        <w:t>message</w:t>
      </w:r>
      <w:r>
        <w:rPr>
          <w:spacing w:val="-13"/>
          <w:sz w:val="20"/>
          <w:rPrChange w:id="15902" w:author="Kendra Wyant" w:date="2023-05-31T13:43:00Z">
            <w:rPr>
              <w:spacing w:val="-11"/>
              <w:sz w:val="20"/>
            </w:rPr>
          </w:rPrChange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  <w:rPrChange w:id="15903" w:author="Kendra Wyant" w:date="2023-05-31T13:43:00Z">
            <w:rPr>
              <w:spacing w:val="-11"/>
              <w:sz w:val="20"/>
            </w:rPr>
          </w:rPrChange>
        </w:rPr>
        <w:t xml:space="preserve"> </w:t>
      </w:r>
      <w:r>
        <w:rPr>
          <w:sz w:val="20"/>
        </w:rPr>
        <w:t>phone</w:t>
      </w:r>
      <w:r>
        <w:rPr>
          <w:spacing w:val="-13"/>
          <w:sz w:val="20"/>
          <w:rPrChange w:id="15904" w:author="Kendra Wyant" w:date="2023-05-31T13:43:00Z">
            <w:rPr>
              <w:spacing w:val="-11"/>
              <w:sz w:val="20"/>
            </w:rPr>
          </w:rPrChange>
        </w:rPr>
        <w:t xml:space="preserve"> </w:t>
      </w:r>
      <w:r>
        <w:rPr>
          <w:sz w:val="20"/>
        </w:rPr>
        <w:t>call</w:t>
      </w:r>
      <w:r>
        <w:rPr>
          <w:spacing w:val="-12"/>
          <w:sz w:val="20"/>
          <w:rPrChange w:id="15905" w:author="Kendra Wyant" w:date="2023-05-31T13:43:00Z">
            <w:rPr>
              <w:spacing w:val="-11"/>
              <w:sz w:val="20"/>
            </w:rPr>
          </w:rPrChange>
        </w:rPr>
        <w:t xml:space="preserve"> </w:t>
      </w:r>
      <w:r>
        <w:rPr>
          <w:sz w:val="20"/>
        </w:rPr>
        <w:t>logs. However,</w:t>
      </w:r>
      <w:r>
        <w:rPr>
          <w:spacing w:val="-1"/>
          <w:sz w:val="20"/>
          <w:rPrChange w:id="15906" w:author="Kendra Wyant" w:date="2023-05-31T13:43:00Z">
            <w:rPr>
              <w:spacing w:val="-13"/>
              <w:sz w:val="20"/>
            </w:rPr>
          </w:rPrChange>
        </w:rPr>
        <w:t xml:space="preserve"> </w:t>
      </w:r>
      <w:r>
        <w:rPr>
          <w:sz w:val="20"/>
        </w:rPr>
        <w:t>participants’</w:t>
      </w:r>
      <w:r>
        <w:rPr>
          <w:spacing w:val="-1"/>
          <w:sz w:val="20"/>
          <w:rPrChange w:id="15907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ratings</w:t>
      </w:r>
      <w:r>
        <w:rPr>
          <w:spacing w:val="-1"/>
          <w:sz w:val="20"/>
          <w:rPrChange w:id="15908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  <w:rPrChange w:id="15909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  <w:rPrChange w:id="15910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item</w:t>
      </w:r>
      <w:r>
        <w:rPr>
          <w:spacing w:val="-1"/>
          <w:sz w:val="20"/>
          <w:rPrChange w:id="15911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were</w:t>
      </w:r>
      <w:r>
        <w:rPr>
          <w:spacing w:val="-1"/>
          <w:sz w:val="20"/>
          <w:rPrChange w:id="15912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highly</w:t>
      </w:r>
      <w:r>
        <w:rPr>
          <w:spacing w:val="-1"/>
          <w:sz w:val="20"/>
          <w:rPrChange w:id="15913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correlated</w:t>
      </w:r>
      <w:r>
        <w:rPr>
          <w:spacing w:val="-1"/>
          <w:sz w:val="20"/>
          <w:rPrChange w:id="15914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  <w:rPrChange w:id="15915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  <w:rPrChange w:id="15916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  <w:rPrChange w:id="15917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logs</w:t>
      </w:r>
      <w:r>
        <w:rPr>
          <w:spacing w:val="-1"/>
          <w:sz w:val="20"/>
          <w:rPrChange w:id="15918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(r</w:t>
      </w:r>
      <w:r>
        <w:rPr>
          <w:spacing w:val="-1"/>
          <w:sz w:val="20"/>
          <w:rPrChange w:id="15919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w w:val="125"/>
          <w:sz w:val="20"/>
        </w:rPr>
        <w:t>=</w:t>
      </w:r>
      <w:r>
        <w:rPr>
          <w:spacing w:val="-14"/>
          <w:w w:val="125"/>
          <w:sz w:val="20"/>
          <w:rPrChange w:id="15920" w:author="Kendra Wyant" w:date="2023-05-31T13:43:00Z">
            <w:rPr>
              <w:spacing w:val="-16"/>
              <w:w w:val="125"/>
              <w:sz w:val="20"/>
            </w:rPr>
          </w:rPrChange>
        </w:rPr>
        <w:t xml:space="preserve"> </w:t>
      </w:r>
      <w:r>
        <w:rPr>
          <w:sz w:val="20"/>
        </w:rPr>
        <w:t>0.83</w:t>
      </w:r>
      <w:r>
        <w:rPr>
          <w:spacing w:val="-1"/>
          <w:sz w:val="20"/>
          <w:rPrChange w:id="15921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  <w:rPrChange w:id="15922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dislike;</w:t>
      </w:r>
      <w:r>
        <w:rPr>
          <w:sz w:val="20"/>
          <w:rPrChange w:id="15923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</w:rPr>
        <w:t>r</w:t>
      </w:r>
      <w:del w:id="15924" w:author="Kendra Wyant" w:date="2023-05-31T13:43:00Z">
        <w:r w:rsidR="00F53A9D">
          <w:rPr>
            <w:spacing w:val="-8"/>
            <w:sz w:val="20"/>
          </w:rPr>
          <w:delText xml:space="preserve"> </w:delText>
        </w:r>
      </w:del>
    </w:p>
    <w:p w14:paraId="18EB5A24" w14:textId="77777777" w:rsidR="003146FC" w:rsidRDefault="004E27B8">
      <w:pPr>
        <w:spacing w:line="352" w:lineRule="auto"/>
        <w:ind w:left="160" w:right="556"/>
        <w:jc w:val="both"/>
        <w:rPr>
          <w:sz w:val="20"/>
        </w:rPr>
        <w:pPrChange w:id="15925" w:author="Kendra Wyant" w:date="2023-05-31T13:43:00Z">
          <w:pPr>
            <w:spacing w:before="238" w:line="352" w:lineRule="auto"/>
            <w:ind w:left="160" w:right="518" w:firstLine="269"/>
            <w:jc w:val="both"/>
          </w:pPr>
        </w:pPrChange>
      </w:pPr>
      <w:r>
        <w:rPr>
          <w:w w:val="125"/>
          <w:sz w:val="20"/>
        </w:rPr>
        <w:t>=</w:t>
      </w:r>
      <w:r>
        <w:rPr>
          <w:spacing w:val="-8"/>
          <w:w w:val="125"/>
          <w:sz w:val="20"/>
          <w:rPrChange w:id="15926" w:author="Kendra Wyant" w:date="2023-05-31T13:43:00Z">
            <w:rPr>
              <w:w w:val="125"/>
              <w:sz w:val="20"/>
            </w:rPr>
          </w:rPrChange>
        </w:rPr>
        <w:t xml:space="preserve"> </w:t>
      </w:r>
      <w:r>
        <w:rPr>
          <w:sz w:val="20"/>
          <w:rPrChange w:id="15927" w:author="Kendra Wyant" w:date="2023-05-31T13:43:00Z">
            <w:rPr>
              <w:spacing w:val="-2"/>
              <w:sz w:val="20"/>
            </w:rPr>
          </w:rPrChange>
        </w:rPr>
        <w:t>0.79</w:t>
      </w:r>
      <w:r>
        <w:rPr>
          <w:sz w:val="20"/>
          <w:rPrChange w:id="15928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29" w:author="Kendra Wyant" w:date="2023-05-31T13:43:00Z">
            <w:rPr>
              <w:spacing w:val="-2"/>
              <w:sz w:val="20"/>
            </w:rPr>
          </w:rPrChange>
        </w:rPr>
        <w:t>for</w:t>
      </w:r>
      <w:r>
        <w:rPr>
          <w:sz w:val="20"/>
          <w:rPrChange w:id="15930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31" w:author="Kendra Wyant" w:date="2023-05-31T13:43:00Z">
            <w:rPr>
              <w:spacing w:val="-2"/>
              <w:sz w:val="20"/>
            </w:rPr>
          </w:rPrChange>
        </w:rPr>
        <w:t>willingness).</w:t>
      </w:r>
      <w:r>
        <w:rPr>
          <w:spacing w:val="33"/>
          <w:sz w:val="20"/>
          <w:rPrChange w:id="15932" w:author="Kendra Wyant" w:date="2023-05-31T13:43:00Z">
            <w:rPr>
              <w:spacing w:val="8"/>
              <w:sz w:val="20"/>
            </w:rPr>
          </w:rPrChange>
        </w:rPr>
        <w:t xml:space="preserve"> </w:t>
      </w:r>
      <w:r>
        <w:rPr>
          <w:sz w:val="20"/>
          <w:rPrChange w:id="15933" w:author="Kendra Wyant" w:date="2023-05-31T13:43:00Z">
            <w:rPr>
              <w:spacing w:val="-2"/>
              <w:sz w:val="20"/>
            </w:rPr>
          </w:rPrChange>
        </w:rPr>
        <w:t>Furthermore,</w:t>
      </w:r>
      <w:r>
        <w:rPr>
          <w:sz w:val="20"/>
          <w:rPrChange w:id="15934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35" w:author="Kendra Wyant" w:date="2023-05-31T13:43:00Z">
            <w:rPr>
              <w:spacing w:val="-2"/>
              <w:sz w:val="20"/>
            </w:rPr>
          </w:rPrChange>
        </w:rPr>
        <w:t>permissions</w:t>
      </w:r>
      <w:r>
        <w:rPr>
          <w:sz w:val="20"/>
          <w:rPrChange w:id="15936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37" w:author="Kendra Wyant" w:date="2023-05-31T13:43:00Z">
            <w:rPr>
              <w:spacing w:val="-2"/>
              <w:sz w:val="20"/>
            </w:rPr>
          </w:rPrChange>
        </w:rPr>
        <w:t>for</w:t>
      </w:r>
      <w:r>
        <w:rPr>
          <w:sz w:val="20"/>
          <w:rPrChange w:id="15938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39" w:author="Kendra Wyant" w:date="2023-05-31T13:43:00Z">
            <w:rPr>
              <w:spacing w:val="-2"/>
              <w:sz w:val="20"/>
            </w:rPr>
          </w:rPrChange>
        </w:rPr>
        <w:t>API</w:t>
      </w:r>
      <w:r>
        <w:rPr>
          <w:sz w:val="20"/>
          <w:rPrChange w:id="15940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41" w:author="Kendra Wyant" w:date="2023-05-31T13:43:00Z">
            <w:rPr>
              <w:spacing w:val="-2"/>
              <w:sz w:val="20"/>
            </w:rPr>
          </w:rPrChange>
        </w:rPr>
        <w:t>access</w:t>
      </w:r>
      <w:r>
        <w:rPr>
          <w:sz w:val="20"/>
          <w:rPrChange w:id="15942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43" w:author="Kendra Wyant" w:date="2023-05-31T13:43:00Z">
            <w:rPr>
              <w:spacing w:val="-2"/>
              <w:sz w:val="20"/>
            </w:rPr>
          </w:rPrChange>
        </w:rPr>
        <w:t>to</w:t>
      </w:r>
      <w:r>
        <w:rPr>
          <w:sz w:val="20"/>
          <w:rPrChange w:id="15944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45" w:author="Kendra Wyant" w:date="2023-05-31T13:43:00Z">
            <w:rPr>
              <w:spacing w:val="-2"/>
              <w:sz w:val="20"/>
            </w:rPr>
          </w:rPrChange>
        </w:rPr>
        <w:t>text</w:t>
      </w:r>
      <w:r>
        <w:rPr>
          <w:sz w:val="20"/>
          <w:rPrChange w:id="15946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47" w:author="Kendra Wyant" w:date="2023-05-31T13:43:00Z">
            <w:rPr>
              <w:spacing w:val="-2"/>
              <w:sz w:val="20"/>
            </w:rPr>
          </w:rPrChange>
        </w:rPr>
        <w:t>messages</w:t>
      </w:r>
      <w:r>
        <w:rPr>
          <w:sz w:val="20"/>
          <w:rPrChange w:id="15948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49" w:author="Kendra Wyant" w:date="2023-05-31T13:43:00Z">
            <w:rPr>
              <w:spacing w:val="-2"/>
              <w:sz w:val="20"/>
            </w:rPr>
          </w:rPrChange>
        </w:rPr>
        <w:t>and</w:t>
      </w:r>
      <w:r>
        <w:rPr>
          <w:sz w:val="20"/>
          <w:rPrChange w:id="15950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51" w:author="Kendra Wyant" w:date="2023-05-31T13:43:00Z">
            <w:rPr>
              <w:spacing w:val="-2"/>
              <w:sz w:val="20"/>
            </w:rPr>
          </w:rPrChange>
        </w:rPr>
        <w:t>phone</w:t>
      </w:r>
      <w:r>
        <w:rPr>
          <w:sz w:val="20"/>
          <w:rPrChange w:id="15952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53" w:author="Kendra Wyant" w:date="2023-05-31T13:43:00Z">
            <w:rPr>
              <w:spacing w:val="-2"/>
              <w:sz w:val="20"/>
            </w:rPr>
          </w:rPrChange>
        </w:rPr>
        <w:t>call</w:t>
      </w:r>
      <w:r>
        <w:rPr>
          <w:sz w:val="20"/>
          <w:rPrChange w:id="15954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55" w:author="Kendra Wyant" w:date="2023-05-31T13:43:00Z">
            <w:rPr>
              <w:spacing w:val="-2"/>
              <w:sz w:val="20"/>
            </w:rPr>
          </w:rPrChange>
        </w:rPr>
        <w:t>logs</w:t>
      </w:r>
      <w:r>
        <w:rPr>
          <w:sz w:val="20"/>
          <w:rPrChange w:id="15956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57" w:author="Kendra Wyant" w:date="2023-05-31T13:43:00Z">
            <w:rPr>
              <w:spacing w:val="-2"/>
              <w:sz w:val="20"/>
            </w:rPr>
          </w:rPrChange>
        </w:rPr>
        <w:t>are</w:t>
      </w:r>
      <w:r>
        <w:rPr>
          <w:sz w:val="20"/>
          <w:rPrChange w:id="15958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5959" w:author="Kendra Wyant" w:date="2023-05-31T13:43:00Z">
            <w:rPr>
              <w:spacing w:val="-2"/>
              <w:sz w:val="20"/>
            </w:rPr>
          </w:rPrChange>
        </w:rPr>
        <w:t>linked</w:t>
      </w:r>
      <w:r>
        <w:rPr>
          <w:spacing w:val="-5"/>
          <w:sz w:val="20"/>
          <w:rPrChange w:id="15960" w:author="Kendra Wyant" w:date="2023-05-31T13:43:00Z">
            <w:rPr>
              <w:spacing w:val="-2"/>
              <w:sz w:val="20"/>
            </w:rPr>
          </w:rPrChange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  <w:rPrChange w:id="15961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  <w:rPrChange w:id="15962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Android</w:t>
      </w:r>
      <w:r>
        <w:rPr>
          <w:spacing w:val="-5"/>
          <w:sz w:val="20"/>
          <w:rPrChange w:id="15963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  <w:rPrChange w:id="15964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  <w:rPrChange w:id="15965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operating</w:t>
      </w:r>
      <w:r>
        <w:rPr>
          <w:spacing w:val="-4"/>
          <w:sz w:val="20"/>
          <w:rPrChange w:id="15966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systems</w:t>
      </w:r>
      <w:r>
        <w:rPr>
          <w:spacing w:val="-5"/>
          <w:sz w:val="20"/>
          <w:rPrChange w:id="15967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  <w:rPrChange w:id="15968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  <w:rPrChange w:id="15969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researchers</w:t>
      </w:r>
      <w:r>
        <w:rPr>
          <w:spacing w:val="-5"/>
          <w:sz w:val="20"/>
          <w:rPrChange w:id="15970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  <w:rPrChange w:id="15971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  <w:rPrChange w:id="15972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developers</w:t>
      </w:r>
      <w:r>
        <w:rPr>
          <w:spacing w:val="-5"/>
          <w:sz w:val="20"/>
          <w:rPrChange w:id="15973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get</w:t>
      </w:r>
      <w:r>
        <w:rPr>
          <w:spacing w:val="-5"/>
          <w:sz w:val="20"/>
          <w:rPrChange w:id="15974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  <w:rPrChange w:id="15975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z w:val="20"/>
        </w:rPr>
        <w:t>to</w:t>
      </w:r>
      <w:r>
        <w:rPr>
          <w:sz w:val="20"/>
          <w:rPrChange w:id="15976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pacing w:val="-2"/>
          <w:sz w:val="20"/>
          <w:rPrChange w:id="15977" w:author="Kendra Wyant" w:date="2023-05-31T13:43:00Z">
            <w:rPr>
              <w:sz w:val="20"/>
            </w:rPr>
          </w:rPrChange>
        </w:rPr>
        <w:t>both</w:t>
      </w:r>
      <w:r>
        <w:rPr>
          <w:spacing w:val="-8"/>
          <w:sz w:val="20"/>
          <w:rPrChange w:id="15978" w:author="Kendra Wyant" w:date="2023-05-31T13:43:00Z">
            <w:rPr>
              <w:spacing w:val="-3"/>
              <w:sz w:val="20"/>
            </w:rPr>
          </w:rPrChange>
        </w:rPr>
        <w:t xml:space="preserve"> </w:t>
      </w:r>
      <w:r>
        <w:rPr>
          <w:spacing w:val="-2"/>
          <w:sz w:val="20"/>
          <w:rPrChange w:id="15979" w:author="Kendra Wyant" w:date="2023-05-31T13:43:00Z">
            <w:rPr>
              <w:sz w:val="20"/>
            </w:rPr>
          </w:rPrChange>
        </w:rPr>
        <w:t>if</w:t>
      </w:r>
      <w:r>
        <w:rPr>
          <w:spacing w:val="-8"/>
          <w:sz w:val="20"/>
          <w:rPrChange w:id="15980" w:author="Kendra Wyant" w:date="2023-05-31T13:43:00Z">
            <w:rPr>
              <w:sz w:val="20"/>
            </w:rPr>
          </w:rPrChange>
        </w:rPr>
        <w:t xml:space="preserve"> </w:t>
      </w:r>
      <w:r>
        <w:rPr>
          <w:spacing w:val="-2"/>
          <w:sz w:val="20"/>
        </w:rPr>
        <w:t>permission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8"/>
          <w:sz w:val="20"/>
          <w:rPrChange w:id="15981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pacing w:val="-2"/>
          <w:sz w:val="20"/>
        </w:rPr>
        <w:t>granted.</w:t>
      </w:r>
      <w:r>
        <w:rPr>
          <w:spacing w:val="11"/>
          <w:sz w:val="20"/>
          <w:rPrChange w:id="15982" w:author="Kendra Wyant" w:date="2023-05-31T13:43:00Z">
            <w:rPr>
              <w:spacing w:val="8"/>
              <w:sz w:val="20"/>
            </w:rPr>
          </w:rPrChange>
        </w:rPr>
        <w:t xml:space="preserve"> </w:t>
      </w:r>
      <w:r>
        <w:rPr>
          <w:spacing w:val="-2"/>
          <w:sz w:val="20"/>
        </w:rPr>
        <w:t>Therefore,</w:t>
      </w:r>
      <w:r>
        <w:rPr>
          <w:spacing w:val="-6"/>
          <w:sz w:val="20"/>
          <w:rPrChange w:id="15983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pacing w:val="-2"/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decided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  <w:rPrChange w:id="15984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pacing w:val="-2"/>
          <w:sz w:val="20"/>
        </w:rPr>
        <w:t>combine</w:t>
      </w:r>
      <w:r>
        <w:rPr>
          <w:spacing w:val="-8"/>
          <w:sz w:val="20"/>
          <w:rPrChange w:id="15985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pacing w:val="-2"/>
          <w:sz w:val="20"/>
        </w:rPr>
        <w:t>ratings</w:t>
      </w:r>
      <w:r>
        <w:rPr>
          <w:spacing w:val="-8"/>
          <w:sz w:val="20"/>
          <w:rPrChange w:id="15986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  <w:rPrChange w:id="15987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pacing w:val="-2"/>
          <w:sz w:val="20"/>
        </w:rPr>
        <w:t>dislike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  <w:rPrChange w:id="15988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pacing w:val="-2"/>
          <w:sz w:val="20"/>
        </w:rPr>
        <w:t>willingness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8"/>
          <w:sz w:val="20"/>
          <w:rPrChange w:id="15989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pacing w:val="-2"/>
          <w:sz w:val="20"/>
        </w:rPr>
        <w:t>each</w:t>
      </w:r>
      <w:r>
        <w:rPr>
          <w:spacing w:val="-8"/>
          <w:sz w:val="20"/>
          <w:rPrChange w:id="15990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pacing w:val="-2"/>
          <w:sz w:val="20"/>
        </w:rPr>
        <w:t>of</w:t>
      </w:r>
      <w:r>
        <w:rPr>
          <w:spacing w:val="-2"/>
          <w:sz w:val="20"/>
          <w:rPrChange w:id="15991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  <w:rPrChange w:id="15992" w:author="Kendra Wyant" w:date="2023-05-31T13:43:00Z">
            <w:rPr>
              <w:spacing w:val="-2"/>
              <w:sz w:val="20"/>
            </w:rPr>
          </w:rPrChange>
        </w:rPr>
        <w:t>these</w:t>
      </w:r>
      <w:r>
        <w:rPr>
          <w:sz w:val="20"/>
          <w:rPrChange w:id="15993" w:author="Kendra Wyant" w:date="2023-05-31T13:43:00Z">
            <w:rPr>
              <w:spacing w:val="-7"/>
              <w:sz w:val="20"/>
            </w:rPr>
          </w:rPrChange>
        </w:rPr>
        <w:t xml:space="preserve"> </w:t>
      </w:r>
      <w:r>
        <w:rPr>
          <w:sz w:val="20"/>
          <w:rPrChange w:id="15994" w:author="Kendra Wyant" w:date="2023-05-31T13:43:00Z">
            <w:rPr>
              <w:spacing w:val="-2"/>
              <w:sz w:val="20"/>
            </w:rPr>
          </w:rPrChange>
        </w:rPr>
        <w:t>2 logs.</w:t>
      </w:r>
    </w:p>
    <w:p w14:paraId="17EDDB91" w14:textId="77777777" w:rsidR="003146FC" w:rsidRDefault="004E27B8">
      <w:pPr>
        <w:spacing w:before="114" w:line="352" w:lineRule="auto"/>
        <w:ind w:left="160" w:right="556" w:firstLine="269"/>
        <w:jc w:val="both"/>
        <w:rPr>
          <w:sz w:val="20"/>
        </w:rPr>
        <w:pPrChange w:id="15995" w:author="Kendra Wyant" w:date="2023-05-31T13:43:00Z">
          <w:pPr>
            <w:spacing w:before="233" w:line="352" w:lineRule="auto"/>
            <w:ind w:left="154" w:right="555" w:firstLine="274"/>
            <w:jc w:val="both"/>
          </w:pPr>
        </w:pPrChange>
      </w:pPr>
      <w:r>
        <w:rPr>
          <w:rFonts w:ascii="Eras Medium ITC"/>
          <w:position w:val="7"/>
          <w:sz w:val="14"/>
        </w:rPr>
        <w:t>6</w:t>
      </w:r>
      <w:r>
        <w:rPr>
          <w:sz w:val="20"/>
        </w:rPr>
        <w:t>Participants did not provide ratings of interference for passive signals so the comparisons of active</w:t>
      </w:r>
      <w:r>
        <w:rPr>
          <w:spacing w:val="80"/>
          <w:sz w:val="20"/>
        </w:rPr>
        <w:t xml:space="preserve"> </w:t>
      </w:r>
      <w:r>
        <w:rPr>
          <w:spacing w:val="-2"/>
          <w:sz w:val="20"/>
        </w:rPr>
        <w:t>vs.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passive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categories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limited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dislike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willingness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1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year.</w:t>
      </w:r>
      <w:r>
        <w:rPr>
          <w:spacing w:val="-6"/>
          <w:sz w:val="20"/>
          <w:rPrChange w:id="15996" w:author="Kendra Wyant" w:date="2023-05-31T13:43:00Z">
            <w:rPr>
              <w:spacing w:val="2"/>
              <w:sz w:val="20"/>
            </w:rPr>
          </w:rPrChange>
        </w:rPr>
        <w:t xml:space="preserve"> </w:t>
      </w:r>
      <w:r>
        <w:rPr>
          <w:spacing w:val="-2"/>
          <w:sz w:val="20"/>
        </w:rPr>
        <w:t>Also,</w:t>
      </w:r>
      <w:r>
        <w:rPr>
          <w:spacing w:val="-9"/>
          <w:sz w:val="20"/>
          <w:rPrChange w:id="15997" w:author="Kendra Wyant" w:date="2023-05-31T13:43:00Z">
            <w:rPr>
              <w:spacing w:val="-10"/>
              <w:sz w:val="20"/>
            </w:rPr>
          </w:rPrChange>
        </w:rPr>
        <w:t xml:space="preserve"> </w:t>
      </w:r>
      <w:r>
        <w:rPr>
          <w:spacing w:val="-2"/>
          <w:sz w:val="20"/>
        </w:rPr>
        <w:t>due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high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proportion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pacing w:val="-4"/>
          <w:sz w:val="20"/>
        </w:rPr>
        <w:t xml:space="preserve">missing data for the sleep monitor, we excluded this signal from these analyses and the intra-class correlations </w:t>
      </w:r>
      <w:r>
        <w:rPr>
          <w:sz w:val="20"/>
        </w:rPr>
        <w:t>described next.</w:t>
      </w:r>
    </w:p>
    <w:p w14:paraId="1B0CFDE7" w14:textId="77777777" w:rsidR="003146FC" w:rsidRDefault="004E27B8">
      <w:pPr>
        <w:spacing w:before="115" w:line="352" w:lineRule="auto"/>
        <w:ind w:left="160" w:right="557" w:firstLine="269"/>
        <w:jc w:val="both"/>
        <w:rPr>
          <w:sz w:val="20"/>
        </w:rPr>
        <w:pPrChange w:id="15998" w:author="Kendra Wyant" w:date="2023-05-31T13:43:00Z">
          <w:pPr>
            <w:spacing w:before="236" w:line="352" w:lineRule="auto"/>
            <w:ind w:left="160" w:right="556" w:firstLine="269"/>
            <w:jc w:val="both"/>
          </w:pPr>
        </w:pPrChange>
      </w:pPr>
      <w:r>
        <w:rPr>
          <w:rFonts w:ascii="Eras Medium ITC"/>
          <w:position w:val="7"/>
          <w:sz w:val="14"/>
          <w:rPrChange w:id="15999" w:author="Kendra Wyant" w:date="2023-05-31T13:43:00Z">
            <w:rPr>
              <w:rFonts w:ascii="Eras Medium ITC"/>
              <w:spacing w:val="-2"/>
              <w:position w:val="7"/>
              <w:sz w:val="14"/>
            </w:rPr>
          </w:rPrChange>
        </w:rPr>
        <w:t>7</w:t>
      </w:r>
      <w:r>
        <w:rPr>
          <w:sz w:val="20"/>
          <w:rPrChange w:id="16000" w:author="Kendra Wyant" w:date="2023-05-31T13:43:00Z">
            <w:rPr>
              <w:spacing w:val="-2"/>
              <w:sz w:val="20"/>
            </w:rPr>
          </w:rPrChange>
        </w:rPr>
        <w:t>We</w:t>
      </w:r>
      <w:r>
        <w:rPr>
          <w:sz w:val="20"/>
          <w:rPrChange w:id="16001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02" w:author="Kendra Wyant" w:date="2023-05-31T13:43:00Z">
            <w:rPr>
              <w:spacing w:val="-2"/>
              <w:sz w:val="20"/>
            </w:rPr>
          </w:rPrChange>
        </w:rPr>
        <w:t>are</w:t>
      </w:r>
      <w:r>
        <w:rPr>
          <w:sz w:val="20"/>
          <w:rPrChange w:id="16003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04" w:author="Kendra Wyant" w:date="2023-05-31T13:43:00Z">
            <w:rPr>
              <w:spacing w:val="-2"/>
              <w:sz w:val="20"/>
            </w:rPr>
          </w:rPrChange>
        </w:rPr>
        <w:t>missing</w:t>
      </w:r>
      <w:r>
        <w:rPr>
          <w:sz w:val="20"/>
          <w:rPrChange w:id="16005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06" w:author="Kendra Wyant" w:date="2023-05-31T13:43:00Z">
            <w:rPr>
              <w:spacing w:val="-2"/>
              <w:sz w:val="20"/>
            </w:rPr>
          </w:rPrChange>
        </w:rPr>
        <w:t>demographic</w:t>
      </w:r>
      <w:r>
        <w:rPr>
          <w:sz w:val="20"/>
          <w:rPrChange w:id="16007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08" w:author="Kendra Wyant" w:date="2023-05-31T13:43:00Z">
            <w:rPr>
              <w:spacing w:val="-2"/>
              <w:sz w:val="20"/>
            </w:rPr>
          </w:rPrChange>
        </w:rPr>
        <w:t>data</w:t>
      </w:r>
      <w:r>
        <w:rPr>
          <w:sz w:val="20"/>
          <w:rPrChange w:id="16009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10" w:author="Kendra Wyant" w:date="2023-05-31T13:43:00Z">
            <w:rPr>
              <w:spacing w:val="-2"/>
              <w:sz w:val="20"/>
            </w:rPr>
          </w:rPrChange>
        </w:rPr>
        <w:t>for</w:t>
      </w:r>
      <w:r>
        <w:rPr>
          <w:sz w:val="20"/>
          <w:rPrChange w:id="16011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12" w:author="Kendra Wyant" w:date="2023-05-31T13:43:00Z">
            <w:rPr>
              <w:spacing w:val="-2"/>
              <w:sz w:val="20"/>
            </w:rPr>
          </w:rPrChange>
        </w:rPr>
        <w:t>1</w:t>
      </w:r>
      <w:r>
        <w:rPr>
          <w:sz w:val="20"/>
          <w:rPrChange w:id="16013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14" w:author="Kendra Wyant" w:date="2023-05-31T13:43:00Z">
            <w:rPr>
              <w:spacing w:val="-2"/>
              <w:sz w:val="20"/>
            </w:rPr>
          </w:rPrChange>
        </w:rPr>
        <w:t>participant</w:t>
      </w:r>
      <w:r>
        <w:rPr>
          <w:sz w:val="20"/>
          <w:rPrChange w:id="16015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16" w:author="Kendra Wyant" w:date="2023-05-31T13:43:00Z">
            <w:rPr>
              <w:spacing w:val="-2"/>
              <w:sz w:val="20"/>
            </w:rPr>
          </w:rPrChange>
        </w:rPr>
        <w:t>who</w:t>
      </w:r>
      <w:r>
        <w:rPr>
          <w:sz w:val="20"/>
          <w:rPrChange w:id="16017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18" w:author="Kendra Wyant" w:date="2023-05-31T13:43:00Z">
            <w:rPr>
              <w:spacing w:val="-2"/>
              <w:sz w:val="20"/>
            </w:rPr>
          </w:rPrChange>
        </w:rPr>
        <w:t>consented</w:t>
      </w:r>
      <w:r>
        <w:rPr>
          <w:sz w:val="20"/>
          <w:rPrChange w:id="16019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20" w:author="Kendra Wyant" w:date="2023-05-31T13:43:00Z">
            <w:rPr>
              <w:spacing w:val="-2"/>
              <w:sz w:val="20"/>
            </w:rPr>
          </w:rPrChange>
        </w:rPr>
        <w:t>but</w:t>
      </w:r>
      <w:r>
        <w:rPr>
          <w:sz w:val="20"/>
          <w:rPrChange w:id="16021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22" w:author="Kendra Wyant" w:date="2023-05-31T13:43:00Z">
            <w:rPr>
              <w:spacing w:val="-2"/>
              <w:sz w:val="20"/>
            </w:rPr>
          </w:rPrChange>
        </w:rPr>
        <w:t>did</w:t>
      </w:r>
      <w:r>
        <w:rPr>
          <w:sz w:val="20"/>
          <w:rPrChange w:id="16023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24" w:author="Kendra Wyant" w:date="2023-05-31T13:43:00Z">
            <w:rPr>
              <w:spacing w:val="-2"/>
              <w:sz w:val="20"/>
            </w:rPr>
          </w:rPrChange>
        </w:rPr>
        <w:t>not</w:t>
      </w:r>
      <w:r>
        <w:rPr>
          <w:sz w:val="20"/>
          <w:rPrChange w:id="16025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26" w:author="Kendra Wyant" w:date="2023-05-31T13:43:00Z">
            <w:rPr>
              <w:spacing w:val="-2"/>
              <w:sz w:val="20"/>
            </w:rPr>
          </w:rPrChange>
        </w:rPr>
        <w:t>subsequently</w:t>
      </w:r>
      <w:r>
        <w:rPr>
          <w:sz w:val="20"/>
          <w:rPrChange w:id="16027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28" w:author="Kendra Wyant" w:date="2023-05-31T13:43:00Z">
            <w:rPr>
              <w:spacing w:val="-2"/>
              <w:sz w:val="20"/>
            </w:rPr>
          </w:rPrChange>
        </w:rPr>
        <w:t>enroll</w:t>
      </w:r>
      <w:r>
        <w:rPr>
          <w:sz w:val="20"/>
          <w:rPrChange w:id="16029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30" w:author="Kendra Wyant" w:date="2023-05-31T13:43:00Z">
            <w:rPr>
              <w:spacing w:val="-2"/>
              <w:sz w:val="20"/>
            </w:rPr>
          </w:rPrChange>
        </w:rPr>
        <w:t>in</w:t>
      </w:r>
      <w:r>
        <w:rPr>
          <w:sz w:val="20"/>
          <w:rPrChange w:id="16031" w:author="Kendra Wyant" w:date="2023-05-31T13:43:00Z">
            <w:rPr>
              <w:spacing w:val="-8"/>
              <w:sz w:val="20"/>
            </w:rPr>
          </w:rPrChange>
        </w:rPr>
        <w:t xml:space="preserve"> </w:t>
      </w:r>
      <w:r>
        <w:rPr>
          <w:sz w:val="20"/>
          <w:rPrChange w:id="16032" w:author="Kendra Wyant" w:date="2023-05-31T13:43:00Z">
            <w:rPr>
              <w:spacing w:val="-2"/>
              <w:sz w:val="20"/>
            </w:rPr>
          </w:rPrChange>
        </w:rPr>
        <w:t>the study.</w:t>
      </w:r>
    </w:p>
    <w:sectPr w:rsidR="003146FC">
      <w:pgSz w:w="12240" w:h="15840"/>
      <w:pgMar w:top="1240" w:right="880" w:bottom="280" w:left="128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4478" w14:textId="77777777" w:rsidR="00765778" w:rsidRDefault="00765778">
      <w:r>
        <w:separator/>
      </w:r>
    </w:p>
  </w:endnote>
  <w:endnote w:type="continuationSeparator" w:id="0">
    <w:p w14:paraId="60EB8283" w14:textId="77777777" w:rsidR="00765778" w:rsidRDefault="00765778">
      <w:r>
        <w:continuationSeparator/>
      </w:r>
    </w:p>
  </w:endnote>
  <w:endnote w:type="continuationNotice" w:id="1">
    <w:p w14:paraId="21147606" w14:textId="77777777" w:rsidR="00765778" w:rsidRDefault="007657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Medium ITC">
    <w:altName w:val="Eras Medium ITC"/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B4C2" w14:textId="77777777" w:rsidR="00765778" w:rsidRDefault="00765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57E23" w14:textId="77777777" w:rsidR="00765778" w:rsidRDefault="00765778">
      <w:r>
        <w:separator/>
      </w:r>
    </w:p>
  </w:footnote>
  <w:footnote w:type="continuationSeparator" w:id="0">
    <w:p w14:paraId="2C9A2C2D" w14:textId="77777777" w:rsidR="00765778" w:rsidRDefault="00765778">
      <w:r>
        <w:continuationSeparator/>
      </w:r>
    </w:p>
  </w:footnote>
  <w:footnote w:type="continuationNotice" w:id="1">
    <w:p w14:paraId="086348CF" w14:textId="77777777" w:rsidR="00765778" w:rsidRDefault="007657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AD2A" w14:textId="67699C99" w:rsidR="003146FC" w:rsidRDefault="007657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39360" behindDoc="1" locked="0" layoutInCell="1" allowOverlap="1" wp14:anchorId="64E4D888" wp14:editId="77B49FF6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574925" cy="239395"/>
              <wp:effectExtent l="0" t="0" r="0" b="0"/>
              <wp:wrapNone/>
              <wp:docPr id="85582755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49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83E13" w14:textId="77777777" w:rsidR="003146FC" w:rsidRDefault="004E27B8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Running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head:</w:t>
                          </w:r>
                          <w:r>
                            <w:rPr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PERSONAL SENSING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E4D88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1pt;margin-top:31.45pt;width:202.75pt;height:18.85pt;z-index:-174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" filled="f" stroked="f">
              <v:textbox inset="0,0,0,0">
                <w:txbxContent>
                  <w:p w14:paraId="04483E13" w14:textId="77777777" w:rsidR="003146FC" w:rsidRDefault="004E27B8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2"/>
                      </w:rPr>
                      <w:t>Running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head: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PERSONAL SENSING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39872" behindDoc="1" locked="0" layoutInCell="1" allowOverlap="1" wp14:anchorId="3A53CA06" wp14:editId="0D4BC2E0">
              <wp:simplePos x="0" y="0"/>
              <wp:positionH relativeFrom="page">
                <wp:posOffset>6771640</wp:posOffset>
              </wp:positionH>
              <wp:positionV relativeFrom="page">
                <wp:posOffset>399415</wp:posOffset>
              </wp:positionV>
              <wp:extent cx="100330" cy="239395"/>
              <wp:effectExtent l="0" t="0" r="0" b="0"/>
              <wp:wrapNone/>
              <wp:docPr id="178660285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B488A9" w14:textId="77777777" w:rsidR="003146FC" w:rsidRDefault="004E27B8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97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3CA06" id="docshape2" o:spid="_x0000_s1027" type="#_x0000_t202" style="position:absolute;margin-left:533.2pt;margin-top:31.45pt;width:7.9pt;height:18.85pt;z-index:-174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" filled="f" stroked="f">
              <v:textbox inset="0,0,0,0">
                <w:txbxContent>
                  <w:p w14:paraId="32B488A9" w14:textId="77777777" w:rsidR="003146FC" w:rsidRDefault="004E27B8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97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F4D0" w14:textId="08A42BBE" w:rsidR="003146FC" w:rsidRDefault="007657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40384" behindDoc="1" locked="0" layoutInCell="1" allowOverlap="1" wp14:anchorId="3B7A223E" wp14:editId="06B92A9B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1560830" cy="239395"/>
              <wp:effectExtent l="0" t="0" r="0" b="0"/>
              <wp:wrapNone/>
              <wp:docPr id="1262545549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08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1499E" w14:textId="77777777" w:rsidR="003146FC" w:rsidRDefault="004E27B8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PERSONAL</w:t>
                          </w:r>
                          <w:r>
                            <w:rPr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SENSING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A223E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71pt;margin-top:31.45pt;width:122.9pt;height:18.85pt;z-index:-174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" filled="f" stroked="f">
              <v:textbox inset="0,0,0,0">
                <w:txbxContent>
                  <w:p w14:paraId="3361499E" w14:textId="77777777" w:rsidR="003146FC" w:rsidRDefault="004E27B8">
                    <w:pPr>
                      <w:pStyle w:val="BodyText"/>
                      <w:spacing w:before="37"/>
                      <w:ind w:left="20"/>
                    </w:pPr>
                    <w:r>
                      <w:t>PERSONAL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SENSING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840896" behindDoc="1" locked="0" layoutInCell="1" allowOverlap="1" wp14:anchorId="57808B19" wp14:editId="125F3EB9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50279008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EA086" w14:textId="77777777" w:rsidR="003146FC" w:rsidRDefault="004E27B8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08B19" id="docshape4" o:spid="_x0000_s1029" type="#_x0000_t202" style="position:absolute;margin-left:525.3pt;margin-top:31.45pt;width:18.75pt;height:18.85pt;z-index:-174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" filled="f" stroked="f">
              <v:textbox inset="0,0,0,0">
                <w:txbxContent>
                  <w:p w14:paraId="009EA086" w14:textId="77777777" w:rsidR="003146FC" w:rsidRDefault="004E27B8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071"/>
    <w:multiLevelType w:val="hybridMultilevel"/>
    <w:tmpl w:val="CEE8167C"/>
    <w:lvl w:ilvl="0" w:tplc="D138D9EE">
      <w:start w:val="1"/>
      <w:numFmt w:val="decimal"/>
      <w:lvlText w:val="%1."/>
      <w:lvlJc w:val="left"/>
      <w:pPr>
        <w:ind w:left="745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2332AB8C">
      <w:numFmt w:val="bullet"/>
      <w:lvlText w:val="•"/>
      <w:lvlJc w:val="left"/>
      <w:pPr>
        <w:ind w:left="1674" w:hanging="300"/>
      </w:pPr>
      <w:rPr>
        <w:rFonts w:hint="default"/>
        <w:lang w:val="en-US" w:eastAsia="en-US" w:bidi="ar-SA"/>
      </w:rPr>
    </w:lvl>
    <w:lvl w:ilvl="2" w:tplc="CE7E7630">
      <w:numFmt w:val="bullet"/>
      <w:lvlText w:val="•"/>
      <w:lvlJc w:val="left"/>
      <w:pPr>
        <w:ind w:left="2608" w:hanging="300"/>
      </w:pPr>
      <w:rPr>
        <w:rFonts w:hint="default"/>
        <w:lang w:val="en-US" w:eastAsia="en-US" w:bidi="ar-SA"/>
      </w:rPr>
    </w:lvl>
    <w:lvl w:ilvl="3" w:tplc="B4DE3A34">
      <w:numFmt w:val="bullet"/>
      <w:lvlText w:val="•"/>
      <w:lvlJc w:val="left"/>
      <w:pPr>
        <w:ind w:left="3542" w:hanging="300"/>
      </w:pPr>
      <w:rPr>
        <w:rFonts w:hint="default"/>
        <w:lang w:val="en-US" w:eastAsia="en-US" w:bidi="ar-SA"/>
      </w:rPr>
    </w:lvl>
    <w:lvl w:ilvl="4" w:tplc="5F800590">
      <w:numFmt w:val="bullet"/>
      <w:lvlText w:val="•"/>
      <w:lvlJc w:val="left"/>
      <w:pPr>
        <w:ind w:left="4476" w:hanging="300"/>
      </w:pPr>
      <w:rPr>
        <w:rFonts w:hint="default"/>
        <w:lang w:val="en-US" w:eastAsia="en-US" w:bidi="ar-SA"/>
      </w:rPr>
    </w:lvl>
    <w:lvl w:ilvl="5" w:tplc="DFD0E1DE">
      <w:numFmt w:val="bullet"/>
      <w:lvlText w:val="•"/>
      <w:lvlJc w:val="left"/>
      <w:pPr>
        <w:ind w:left="5410" w:hanging="300"/>
      </w:pPr>
      <w:rPr>
        <w:rFonts w:hint="default"/>
        <w:lang w:val="en-US" w:eastAsia="en-US" w:bidi="ar-SA"/>
      </w:rPr>
    </w:lvl>
    <w:lvl w:ilvl="6" w:tplc="8AC679B8">
      <w:numFmt w:val="bullet"/>
      <w:lvlText w:val="•"/>
      <w:lvlJc w:val="left"/>
      <w:pPr>
        <w:ind w:left="6344" w:hanging="300"/>
      </w:pPr>
      <w:rPr>
        <w:rFonts w:hint="default"/>
        <w:lang w:val="en-US" w:eastAsia="en-US" w:bidi="ar-SA"/>
      </w:rPr>
    </w:lvl>
    <w:lvl w:ilvl="7" w:tplc="E92A9936">
      <w:numFmt w:val="bullet"/>
      <w:lvlText w:val="•"/>
      <w:lvlJc w:val="left"/>
      <w:pPr>
        <w:ind w:left="7278" w:hanging="300"/>
      </w:pPr>
      <w:rPr>
        <w:rFonts w:hint="default"/>
        <w:lang w:val="en-US" w:eastAsia="en-US" w:bidi="ar-SA"/>
      </w:rPr>
    </w:lvl>
    <w:lvl w:ilvl="8" w:tplc="184695D0">
      <w:numFmt w:val="bullet"/>
      <w:lvlText w:val="•"/>
      <w:lvlJc w:val="left"/>
      <w:pPr>
        <w:ind w:left="8212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1AC237F7"/>
    <w:multiLevelType w:val="hybridMultilevel"/>
    <w:tmpl w:val="63BE0BF2"/>
    <w:lvl w:ilvl="0" w:tplc="BAECA136">
      <w:start w:val="1"/>
      <w:numFmt w:val="decimal"/>
      <w:lvlText w:val="%1."/>
      <w:lvlJc w:val="left"/>
      <w:pPr>
        <w:ind w:left="745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0B3C4F2A">
      <w:numFmt w:val="bullet"/>
      <w:lvlText w:val="•"/>
      <w:lvlJc w:val="left"/>
      <w:pPr>
        <w:ind w:left="1674" w:hanging="300"/>
      </w:pPr>
      <w:rPr>
        <w:rFonts w:hint="default"/>
        <w:lang w:val="en-US" w:eastAsia="en-US" w:bidi="ar-SA"/>
      </w:rPr>
    </w:lvl>
    <w:lvl w:ilvl="2" w:tplc="7DD2723C">
      <w:numFmt w:val="bullet"/>
      <w:lvlText w:val="•"/>
      <w:lvlJc w:val="left"/>
      <w:pPr>
        <w:ind w:left="2608" w:hanging="300"/>
      </w:pPr>
      <w:rPr>
        <w:rFonts w:hint="default"/>
        <w:lang w:val="en-US" w:eastAsia="en-US" w:bidi="ar-SA"/>
      </w:rPr>
    </w:lvl>
    <w:lvl w:ilvl="3" w:tplc="ED50C534">
      <w:numFmt w:val="bullet"/>
      <w:lvlText w:val="•"/>
      <w:lvlJc w:val="left"/>
      <w:pPr>
        <w:ind w:left="3542" w:hanging="300"/>
      </w:pPr>
      <w:rPr>
        <w:rFonts w:hint="default"/>
        <w:lang w:val="en-US" w:eastAsia="en-US" w:bidi="ar-SA"/>
      </w:rPr>
    </w:lvl>
    <w:lvl w:ilvl="4" w:tplc="D6D8CCD0">
      <w:numFmt w:val="bullet"/>
      <w:lvlText w:val="•"/>
      <w:lvlJc w:val="left"/>
      <w:pPr>
        <w:ind w:left="4476" w:hanging="300"/>
      </w:pPr>
      <w:rPr>
        <w:rFonts w:hint="default"/>
        <w:lang w:val="en-US" w:eastAsia="en-US" w:bidi="ar-SA"/>
      </w:rPr>
    </w:lvl>
    <w:lvl w:ilvl="5" w:tplc="D7206F5C">
      <w:numFmt w:val="bullet"/>
      <w:lvlText w:val="•"/>
      <w:lvlJc w:val="left"/>
      <w:pPr>
        <w:ind w:left="5410" w:hanging="300"/>
      </w:pPr>
      <w:rPr>
        <w:rFonts w:hint="default"/>
        <w:lang w:val="en-US" w:eastAsia="en-US" w:bidi="ar-SA"/>
      </w:rPr>
    </w:lvl>
    <w:lvl w:ilvl="6" w:tplc="BC824A2E">
      <w:numFmt w:val="bullet"/>
      <w:lvlText w:val="•"/>
      <w:lvlJc w:val="left"/>
      <w:pPr>
        <w:ind w:left="6344" w:hanging="300"/>
      </w:pPr>
      <w:rPr>
        <w:rFonts w:hint="default"/>
        <w:lang w:val="en-US" w:eastAsia="en-US" w:bidi="ar-SA"/>
      </w:rPr>
    </w:lvl>
    <w:lvl w:ilvl="7" w:tplc="25987E02">
      <w:numFmt w:val="bullet"/>
      <w:lvlText w:val="•"/>
      <w:lvlJc w:val="left"/>
      <w:pPr>
        <w:ind w:left="7278" w:hanging="300"/>
      </w:pPr>
      <w:rPr>
        <w:rFonts w:hint="default"/>
        <w:lang w:val="en-US" w:eastAsia="en-US" w:bidi="ar-SA"/>
      </w:rPr>
    </w:lvl>
    <w:lvl w:ilvl="8" w:tplc="874C0736">
      <w:numFmt w:val="bullet"/>
      <w:lvlText w:val="•"/>
      <w:lvlJc w:val="left"/>
      <w:pPr>
        <w:ind w:left="8212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1B1C3697"/>
    <w:multiLevelType w:val="hybridMultilevel"/>
    <w:tmpl w:val="EF52B70E"/>
    <w:lvl w:ilvl="0" w:tplc="4342C992">
      <w:start w:val="1"/>
      <w:numFmt w:val="decimal"/>
      <w:lvlText w:val="%1."/>
      <w:lvlJc w:val="left"/>
      <w:pPr>
        <w:ind w:left="160" w:hanging="32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4"/>
        <w:sz w:val="24"/>
        <w:szCs w:val="24"/>
        <w:lang w:val="en-US" w:eastAsia="en-US" w:bidi="ar-SA"/>
      </w:rPr>
    </w:lvl>
    <w:lvl w:ilvl="1" w:tplc="98A0A88C">
      <w:numFmt w:val="bullet"/>
      <w:lvlText w:val="•"/>
      <w:lvlJc w:val="left"/>
      <w:pPr>
        <w:ind w:left="1152" w:hanging="326"/>
      </w:pPr>
      <w:rPr>
        <w:rFonts w:hint="default"/>
        <w:lang w:val="en-US" w:eastAsia="en-US" w:bidi="ar-SA"/>
      </w:rPr>
    </w:lvl>
    <w:lvl w:ilvl="2" w:tplc="B80AC802">
      <w:numFmt w:val="bullet"/>
      <w:lvlText w:val="•"/>
      <w:lvlJc w:val="left"/>
      <w:pPr>
        <w:ind w:left="2144" w:hanging="326"/>
      </w:pPr>
      <w:rPr>
        <w:rFonts w:hint="default"/>
        <w:lang w:val="en-US" w:eastAsia="en-US" w:bidi="ar-SA"/>
      </w:rPr>
    </w:lvl>
    <w:lvl w:ilvl="3" w:tplc="9ED4953A">
      <w:numFmt w:val="bullet"/>
      <w:lvlText w:val="•"/>
      <w:lvlJc w:val="left"/>
      <w:pPr>
        <w:ind w:left="3136" w:hanging="326"/>
      </w:pPr>
      <w:rPr>
        <w:rFonts w:hint="default"/>
        <w:lang w:val="en-US" w:eastAsia="en-US" w:bidi="ar-SA"/>
      </w:rPr>
    </w:lvl>
    <w:lvl w:ilvl="4" w:tplc="4A5030E0">
      <w:numFmt w:val="bullet"/>
      <w:lvlText w:val="•"/>
      <w:lvlJc w:val="left"/>
      <w:pPr>
        <w:ind w:left="4128" w:hanging="326"/>
      </w:pPr>
      <w:rPr>
        <w:rFonts w:hint="default"/>
        <w:lang w:val="en-US" w:eastAsia="en-US" w:bidi="ar-SA"/>
      </w:rPr>
    </w:lvl>
    <w:lvl w:ilvl="5" w:tplc="5B009834">
      <w:numFmt w:val="bullet"/>
      <w:lvlText w:val="•"/>
      <w:lvlJc w:val="left"/>
      <w:pPr>
        <w:ind w:left="5120" w:hanging="326"/>
      </w:pPr>
      <w:rPr>
        <w:rFonts w:hint="default"/>
        <w:lang w:val="en-US" w:eastAsia="en-US" w:bidi="ar-SA"/>
      </w:rPr>
    </w:lvl>
    <w:lvl w:ilvl="6" w:tplc="90A6CE42">
      <w:numFmt w:val="bullet"/>
      <w:lvlText w:val="•"/>
      <w:lvlJc w:val="left"/>
      <w:pPr>
        <w:ind w:left="6112" w:hanging="326"/>
      </w:pPr>
      <w:rPr>
        <w:rFonts w:hint="default"/>
        <w:lang w:val="en-US" w:eastAsia="en-US" w:bidi="ar-SA"/>
      </w:rPr>
    </w:lvl>
    <w:lvl w:ilvl="7" w:tplc="31FE2E2C">
      <w:numFmt w:val="bullet"/>
      <w:lvlText w:val="•"/>
      <w:lvlJc w:val="left"/>
      <w:pPr>
        <w:ind w:left="7104" w:hanging="326"/>
      </w:pPr>
      <w:rPr>
        <w:rFonts w:hint="default"/>
        <w:lang w:val="en-US" w:eastAsia="en-US" w:bidi="ar-SA"/>
      </w:rPr>
    </w:lvl>
    <w:lvl w:ilvl="8" w:tplc="C07E5B70">
      <w:numFmt w:val="bullet"/>
      <w:lvlText w:val="•"/>
      <w:lvlJc w:val="left"/>
      <w:pPr>
        <w:ind w:left="8096" w:hanging="326"/>
      </w:pPr>
      <w:rPr>
        <w:rFonts w:hint="default"/>
        <w:lang w:val="en-US" w:eastAsia="en-US" w:bidi="ar-SA"/>
      </w:rPr>
    </w:lvl>
  </w:abstractNum>
  <w:abstractNum w:abstractNumId="3" w15:restartNumberingAfterBreak="0">
    <w:nsid w:val="43490AA1"/>
    <w:multiLevelType w:val="hybridMultilevel"/>
    <w:tmpl w:val="F656C9A4"/>
    <w:lvl w:ilvl="0" w:tplc="22127A7A">
      <w:start w:val="1"/>
      <w:numFmt w:val="decimal"/>
      <w:lvlText w:val="%1."/>
      <w:lvlJc w:val="left"/>
      <w:pPr>
        <w:ind w:left="745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FD203ACA">
      <w:numFmt w:val="bullet"/>
      <w:lvlText w:val="•"/>
      <w:lvlJc w:val="left"/>
      <w:pPr>
        <w:ind w:left="1674" w:hanging="300"/>
      </w:pPr>
      <w:rPr>
        <w:rFonts w:hint="default"/>
        <w:lang w:val="en-US" w:eastAsia="en-US" w:bidi="ar-SA"/>
      </w:rPr>
    </w:lvl>
    <w:lvl w:ilvl="2" w:tplc="D3CCB4B8">
      <w:numFmt w:val="bullet"/>
      <w:lvlText w:val="•"/>
      <w:lvlJc w:val="left"/>
      <w:pPr>
        <w:ind w:left="2608" w:hanging="300"/>
      </w:pPr>
      <w:rPr>
        <w:rFonts w:hint="default"/>
        <w:lang w:val="en-US" w:eastAsia="en-US" w:bidi="ar-SA"/>
      </w:rPr>
    </w:lvl>
    <w:lvl w:ilvl="3" w:tplc="80AA89F0">
      <w:numFmt w:val="bullet"/>
      <w:lvlText w:val="•"/>
      <w:lvlJc w:val="left"/>
      <w:pPr>
        <w:ind w:left="3542" w:hanging="300"/>
      </w:pPr>
      <w:rPr>
        <w:rFonts w:hint="default"/>
        <w:lang w:val="en-US" w:eastAsia="en-US" w:bidi="ar-SA"/>
      </w:rPr>
    </w:lvl>
    <w:lvl w:ilvl="4" w:tplc="1E12E3E2">
      <w:numFmt w:val="bullet"/>
      <w:lvlText w:val="•"/>
      <w:lvlJc w:val="left"/>
      <w:pPr>
        <w:ind w:left="4476" w:hanging="300"/>
      </w:pPr>
      <w:rPr>
        <w:rFonts w:hint="default"/>
        <w:lang w:val="en-US" w:eastAsia="en-US" w:bidi="ar-SA"/>
      </w:rPr>
    </w:lvl>
    <w:lvl w:ilvl="5" w:tplc="E3F85E30">
      <w:numFmt w:val="bullet"/>
      <w:lvlText w:val="•"/>
      <w:lvlJc w:val="left"/>
      <w:pPr>
        <w:ind w:left="5410" w:hanging="300"/>
      </w:pPr>
      <w:rPr>
        <w:rFonts w:hint="default"/>
        <w:lang w:val="en-US" w:eastAsia="en-US" w:bidi="ar-SA"/>
      </w:rPr>
    </w:lvl>
    <w:lvl w:ilvl="6" w:tplc="DF70522A">
      <w:numFmt w:val="bullet"/>
      <w:lvlText w:val="•"/>
      <w:lvlJc w:val="left"/>
      <w:pPr>
        <w:ind w:left="6344" w:hanging="300"/>
      </w:pPr>
      <w:rPr>
        <w:rFonts w:hint="default"/>
        <w:lang w:val="en-US" w:eastAsia="en-US" w:bidi="ar-SA"/>
      </w:rPr>
    </w:lvl>
    <w:lvl w:ilvl="7" w:tplc="6D909778">
      <w:numFmt w:val="bullet"/>
      <w:lvlText w:val="•"/>
      <w:lvlJc w:val="left"/>
      <w:pPr>
        <w:ind w:left="7278" w:hanging="300"/>
      </w:pPr>
      <w:rPr>
        <w:rFonts w:hint="default"/>
        <w:lang w:val="en-US" w:eastAsia="en-US" w:bidi="ar-SA"/>
      </w:rPr>
    </w:lvl>
    <w:lvl w:ilvl="8" w:tplc="5C0A79A8">
      <w:numFmt w:val="bullet"/>
      <w:lvlText w:val="•"/>
      <w:lvlJc w:val="left"/>
      <w:pPr>
        <w:ind w:left="8212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59F020F1"/>
    <w:multiLevelType w:val="hybridMultilevel"/>
    <w:tmpl w:val="ED5C9D5E"/>
    <w:lvl w:ilvl="0" w:tplc="C54A228A">
      <w:start w:val="1"/>
      <w:numFmt w:val="decimal"/>
      <w:lvlText w:val="%1."/>
      <w:lvlJc w:val="left"/>
      <w:pPr>
        <w:ind w:left="736" w:hanging="29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90744A62">
      <w:numFmt w:val="bullet"/>
      <w:lvlText w:val="•"/>
      <w:lvlJc w:val="left"/>
      <w:pPr>
        <w:ind w:left="1674" w:hanging="291"/>
      </w:pPr>
      <w:rPr>
        <w:rFonts w:hint="default"/>
        <w:lang w:val="en-US" w:eastAsia="en-US" w:bidi="ar-SA"/>
      </w:rPr>
    </w:lvl>
    <w:lvl w:ilvl="2" w:tplc="29EEDE7E">
      <w:numFmt w:val="bullet"/>
      <w:lvlText w:val="•"/>
      <w:lvlJc w:val="left"/>
      <w:pPr>
        <w:ind w:left="2608" w:hanging="291"/>
      </w:pPr>
      <w:rPr>
        <w:rFonts w:hint="default"/>
        <w:lang w:val="en-US" w:eastAsia="en-US" w:bidi="ar-SA"/>
      </w:rPr>
    </w:lvl>
    <w:lvl w:ilvl="3" w:tplc="1340E774">
      <w:numFmt w:val="bullet"/>
      <w:lvlText w:val="•"/>
      <w:lvlJc w:val="left"/>
      <w:pPr>
        <w:ind w:left="3542" w:hanging="291"/>
      </w:pPr>
      <w:rPr>
        <w:rFonts w:hint="default"/>
        <w:lang w:val="en-US" w:eastAsia="en-US" w:bidi="ar-SA"/>
      </w:rPr>
    </w:lvl>
    <w:lvl w:ilvl="4" w:tplc="F920E7EC">
      <w:numFmt w:val="bullet"/>
      <w:lvlText w:val="•"/>
      <w:lvlJc w:val="left"/>
      <w:pPr>
        <w:ind w:left="4476" w:hanging="291"/>
      </w:pPr>
      <w:rPr>
        <w:rFonts w:hint="default"/>
        <w:lang w:val="en-US" w:eastAsia="en-US" w:bidi="ar-SA"/>
      </w:rPr>
    </w:lvl>
    <w:lvl w:ilvl="5" w:tplc="EA16E450">
      <w:numFmt w:val="bullet"/>
      <w:lvlText w:val="•"/>
      <w:lvlJc w:val="left"/>
      <w:pPr>
        <w:ind w:left="5410" w:hanging="291"/>
      </w:pPr>
      <w:rPr>
        <w:rFonts w:hint="default"/>
        <w:lang w:val="en-US" w:eastAsia="en-US" w:bidi="ar-SA"/>
      </w:rPr>
    </w:lvl>
    <w:lvl w:ilvl="6" w:tplc="79145F78">
      <w:numFmt w:val="bullet"/>
      <w:lvlText w:val="•"/>
      <w:lvlJc w:val="left"/>
      <w:pPr>
        <w:ind w:left="6344" w:hanging="291"/>
      </w:pPr>
      <w:rPr>
        <w:rFonts w:hint="default"/>
        <w:lang w:val="en-US" w:eastAsia="en-US" w:bidi="ar-SA"/>
      </w:rPr>
    </w:lvl>
    <w:lvl w:ilvl="7" w:tplc="0F48BECE">
      <w:numFmt w:val="bullet"/>
      <w:lvlText w:val="•"/>
      <w:lvlJc w:val="left"/>
      <w:pPr>
        <w:ind w:left="7278" w:hanging="291"/>
      </w:pPr>
      <w:rPr>
        <w:rFonts w:hint="default"/>
        <w:lang w:val="en-US" w:eastAsia="en-US" w:bidi="ar-SA"/>
      </w:rPr>
    </w:lvl>
    <w:lvl w:ilvl="8" w:tplc="976A4EBE">
      <w:numFmt w:val="bullet"/>
      <w:lvlText w:val="•"/>
      <w:lvlJc w:val="left"/>
      <w:pPr>
        <w:ind w:left="8212" w:hanging="291"/>
      </w:pPr>
      <w:rPr>
        <w:rFonts w:hint="default"/>
        <w:lang w:val="en-US" w:eastAsia="en-US" w:bidi="ar-SA"/>
      </w:rPr>
    </w:lvl>
  </w:abstractNum>
  <w:abstractNum w:abstractNumId="5" w15:restartNumberingAfterBreak="0">
    <w:nsid w:val="5C2E0CCC"/>
    <w:multiLevelType w:val="hybridMultilevel"/>
    <w:tmpl w:val="634E244C"/>
    <w:lvl w:ilvl="0" w:tplc="C8AA995E">
      <w:start w:val="1"/>
      <w:numFmt w:val="decimal"/>
      <w:lvlText w:val="%1."/>
      <w:lvlJc w:val="left"/>
      <w:pPr>
        <w:ind w:left="160" w:hanging="287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3DB81378">
      <w:numFmt w:val="bullet"/>
      <w:lvlText w:val="•"/>
      <w:lvlJc w:val="left"/>
      <w:pPr>
        <w:ind w:left="1152" w:hanging="287"/>
      </w:pPr>
      <w:rPr>
        <w:rFonts w:hint="default"/>
        <w:lang w:val="en-US" w:eastAsia="en-US" w:bidi="ar-SA"/>
      </w:rPr>
    </w:lvl>
    <w:lvl w:ilvl="2" w:tplc="3D60F520">
      <w:numFmt w:val="bullet"/>
      <w:lvlText w:val="•"/>
      <w:lvlJc w:val="left"/>
      <w:pPr>
        <w:ind w:left="2144" w:hanging="287"/>
      </w:pPr>
      <w:rPr>
        <w:rFonts w:hint="default"/>
        <w:lang w:val="en-US" w:eastAsia="en-US" w:bidi="ar-SA"/>
      </w:rPr>
    </w:lvl>
    <w:lvl w:ilvl="3" w:tplc="5C0A3F74">
      <w:numFmt w:val="bullet"/>
      <w:lvlText w:val="•"/>
      <w:lvlJc w:val="left"/>
      <w:pPr>
        <w:ind w:left="3136" w:hanging="287"/>
      </w:pPr>
      <w:rPr>
        <w:rFonts w:hint="default"/>
        <w:lang w:val="en-US" w:eastAsia="en-US" w:bidi="ar-SA"/>
      </w:rPr>
    </w:lvl>
    <w:lvl w:ilvl="4" w:tplc="9754E496">
      <w:numFmt w:val="bullet"/>
      <w:lvlText w:val="•"/>
      <w:lvlJc w:val="left"/>
      <w:pPr>
        <w:ind w:left="4128" w:hanging="287"/>
      </w:pPr>
      <w:rPr>
        <w:rFonts w:hint="default"/>
        <w:lang w:val="en-US" w:eastAsia="en-US" w:bidi="ar-SA"/>
      </w:rPr>
    </w:lvl>
    <w:lvl w:ilvl="5" w:tplc="F0FEFD26">
      <w:numFmt w:val="bullet"/>
      <w:lvlText w:val="•"/>
      <w:lvlJc w:val="left"/>
      <w:pPr>
        <w:ind w:left="5120" w:hanging="287"/>
      </w:pPr>
      <w:rPr>
        <w:rFonts w:hint="default"/>
        <w:lang w:val="en-US" w:eastAsia="en-US" w:bidi="ar-SA"/>
      </w:rPr>
    </w:lvl>
    <w:lvl w:ilvl="6" w:tplc="326A57AA">
      <w:numFmt w:val="bullet"/>
      <w:lvlText w:val="•"/>
      <w:lvlJc w:val="left"/>
      <w:pPr>
        <w:ind w:left="6112" w:hanging="287"/>
      </w:pPr>
      <w:rPr>
        <w:rFonts w:hint="default"/>
        <w:lang w:val="en-US" w:eastAsia="en-US" w:bidi="ar-SA"/>
      </w:rPr>
    </w:lvl>
    <w:lvl w:ilvl="7" w:tplc="709809E2">
      <w:numFmt w:val="bullet"/>
      <w:lvlText w:val="•"/>
      <w:lvlJc w:val="left"/>
      <w:pPr>
        <w:ind w:left="7104" w:hanging="287"/>
      </w:pPr>
      <w:rPr>
        <w:rFonts w:hint="default"/>
        <w:lang w:val="en-US" w:eastAsia="en-US" w:bidi="ar-SA"/>
      </w:rPr>
    </w:lvl>
    <w:lvl w:ilvl="8" w:tplc="87181270">
      <w:numFmt w:val="bullet"/>
      <w:lvlText w:val="•"/>
      <w:lvlJc w:val="left"/>
      <w:pPr>
        <w:ind w:left="8096" w:hanging="287"/>
      </w:pPr>
      <w:rPr>
        <w:rFonts w:hint="default"/>
        <w:lang w:val="en-US" w:eastAsia="en-US" w:bidi="ar-SA"/>
      </w:rPr>
    </w:lvl>
  </w:abstractNum>
  <w:abstractNum w:abstractNumId="6" w15:restartNumberingAfterBreak="0">
    <w:nsid w:val="76932CF1"/>
    <w:multiLevelType w:val="hybridMultilevel"/>
    <w:tmpl w:val="A0EADA1E"/>
    <w:lvl w:ilvl="0" w:tplc="301E3592">
      <w:start w:val="1"/>
      <w:numFmt w:val="decimal"/>
      <w:lvlText w:val="%1."/>
      <w:lvlJc w:val="left"/>
      <w:pPr>
        <w:ind w:left="160" w:hanging="284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76D68C5A">
      <w:numFmt w:val="bullet"/>
      <w:lvlText w:val="•"/>
      <w:lvlJc w:val="left"/>
      <w:pPr>
        <w:ind w:left="1152" w:hanging="284"/>
      </w:pPr>
      <w:rPr>
        <w:rFonts w:hint="default"/>
        <w:lang w:val="en-US" w:eastAsia="en-US" w:bidi="ar-SA"/>
      </w:rPr>
    </w:lvl>
    <w:lvl w:ilvl="2" w:tplc="C80AD3EA">
      <w:numFmt w:val="bullet"/>
      <w:lvlText w:val="•"/>
      <w:lvlJc w:val="left"/>
      <w:pPr>
        <w:ind w:left="2144" w:hanging="284"/>
      </w:pPr>
      <w:rPr>
        <w:rFonts w:hint="default"/>
        <w:lang w:val="en-US" w:eastAsia="en-US" w:bidi="ar-SA"/>
      </w:rPr>
    </w:lvl>
    <w:lvl w:ilvl="3" w:tplc="4B0EE5B2">
      <w:numFmt w:val="bullet"/>
      <w:lvlText w:val="•"/>
      <w:lvlJc w:val="left"/>
      <w:pPr>
        <w:ind w:left="3136" w:hanging="284"/>
      </w:pPr>
      <w:rPr>
        <w:rFonts w:hint="default"/>
        <w:lang w:val="en-US" w:eastAsia="en-US" w:bidi="ar-SA"/>
      </w:rPr>
    </w:lvl>
    <w:lvl w:ilvl="4" w:tplc="A1EA1404">
      <w:numFmt w:val="bullet"/>
      <w:lvlText w:val="•"/>
      <w:lvlJc w:val="left"/>
      <w:pPr>
        <w:ind w:left="4128" w:hanging="284"/>
      </w:pPr>
      <w:rPr>
        <w:rFonts w:hint="default"/>
        <w:lang w:val="en-US" w:eastAsia="en-US" w:bidi="ar-SA"/>
      </w:rPr>
    </w:lvl>
    <w:lvl w:ilvl="5" w:tplc="368CE976">
      <w:numFmt w:val="bullet"/>
      <w:lvlText w:val="•"/>
      <w:lvlJc w:val="left"/>
      <w:pPr>
        <w:ind w:left="5120" w:hanging="284"/>
      </w:pPr>
      <w:rPr>
        <w:rFonts w:hint="default"/>
        <w:lang w:val="en-US" w:eastAsia="en-US" w:bidi="ar-SA"/>
      </w:rPr>
    </w:lvl>
    <w:lvl w:ilvl="6" w:tplc="1C64843E">
      <w:numFmt w:val="bullet"/>
      <w:lvlText w:val="•"/>
      <w:lvlJc w:val="left"/>
      <w:pPr>
        <w:ind w:left="6112" w:hanging="284"/>
      </w:pPr>
      <w:rPr>
        <w:rFonts w:hint="default"/>
        <w:lang w:val="en-US" w:eastAsia="en-US" w:bidi="ar-SA"/>
      </w:rPr>
    </w:lvl>
    <w:lvl w:ilvl="7" w:tplc="9D8223E0">
      <w:numFmt w:val="bullet"/>
      <w:lvlText w:val="•"/>
      <w:lvlJc w:val="left"/>
      <w:pPr>
        <w:ind w:left="7104" w:hanging="284"/>
      </w:pPr>
      <w:rPr>
        <w:rFonts w:hint="default"/>
        <w:lang w:val="en-US" w:eastAsia="en-US" w:bidi="ar-SA"/>
      </w:rPr>
    </w:lvl>
    <w:lvl w:ilvl="8" w:tplc="901E665E">
      <w:numFmt w:val="bullet"/>
      <w:lvlText w:val="•"/>
      <w:lvlJc w:val="left"/>
      <w:pPr>
        <w:ind w:left="8096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778D3474"/>
    <w:multiLevelType w:val="hybridMultilevel"/>
    <w:tmpl w:val="E7ECDD30"/>
    <w:lvl w:ilvl="0" w:tplc="29F65192">
      <w:start w:val="1"/>
      <w:numFmt w:val="decimal"/>
      <w:lvlText w:val="%1."/>
      <w:lvlJc w:val="left"/>
      <w:pPr>
        <w:ind w:left="160" w:hanging="329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6"/>
        <w:sz w:val="24"/>
        <w:szCs w:val="24"/>
        <w:lang w:val="en-US" w:eastAsia="en-US" w:bidi="ar-SA"/>
      </w:rPr>
    </w:lvl>
    <w:lvl w:ilvl="1" w:tplc="DF64888C">
      <w:numFmt w:val="bullet"/>
      <w:lvlText w:val="•"/>
      <w:lvlJc w:val="left"/>
      <w:pPr>
        <w:ind w:left="1152" w:hanging="329"/>
      </w:pPr>
      <w:rPr>
        <w:rFonts w:hint="default"/>
        <w:lang w:val="en-US" w:eastAsia="en-US" w:bidi="ar-SA"/>
      </w:rPr>
    </w:lvl>
    <w:lvl w:ilvl="2" w:tplc="F84AF33E">
      <w:numFmt w:val="bullet"/>
      <w:lvlText w:val="•"/>
      <w:lvlJc w:val="left"/>
      <w:pPr>
        <w:ind w:left="2144" w:hanging="329"/>
      </w:pPr>
      <w:rPr>
        <w:rFonts w:hint="default"/>
        <w:lang w:val="en-US" w:eastAsia="en-US" w:bidi="ar-SA"/>
      </w:rPr>
    </w:lvl>
    <w:lvl w:ilvl="3" w:tplc="3FE6C140">
      <w:numFmt w:val="bullet"/>
      <w:lvlText w:val="•"/>
      <w:lvlJc w:val="left"/>
      <w:pPr>
        <w:ind w:left="3136" w:hanging="329"/>
      </w:pPr>
      <w:rPr>
        <w:rFonts w:hint="default"/>
        <w:lang w:val="en-US" w:eastAsia="en-US" w:bidi="ar-SA"/>
      </w:rPr>
    </w:lvl>
    <w:lvl w:ilvl="4" w:tplc="4FC6C628">
      <w:numFmt w:val="bullet"/>
      <w:lvlText w:val="•"/>
      <w:lvlJc w:val="left"/>
      <w:pPr>
        <w:ind w:left="4128" w:hanging="329"/>
      </w:pPr>
      <w:rPr>
        <w:rFonts w:hint="default"/>
        <w:lang w:val="en-US" w:eastAsia="en-US" w:bidi="ar-SA"/>
      </w:rPr>
    </w:lvl>
    <w:lvl w:ilvl="5" w:tplc="8368B95C">
      <w:numFmt w:val="bullet"/>
      <w:lvlText w:val="•"/>
      <w:lvlJc w:val="left"/>
      <w:pPr>
        <w:ind w:left="5120" w:hanging="329"/>
      </w:pPr>
      <w:rPr>
        <w:rFonts w:hint="default"/>
        <w:lang w:val="en-US" w:eastAsia="en-US" w:bidi="ar-SA"/>
      </w:rPr>
    </w:lvl>
    <w:lvl w:ilvl="6" w:tplc="8BDC01DE">
      <w:numFmt w:val="bullet"/>
      <w:lvlText w:val="•"/>
      <w:lvlJc w:val="left"/>
      <w:pPr>
        <w:ind w:left="6112" w:hanging="329"/>
      </w:pPr>
      <w:rPr>
        <w:rFonts w:hint="default"/>
        <w:lang w:val="en-US" w:eastAsia="en-US" w:bidi="ar-SA"/>
      </w:rPr>
    </w:lvl>
    <w:lvl w:ilvl="7" w:tplc="1EE8297E">
      <w:numFmt w:val="bullet"/>
      <w:lvlText w:val="•"/>
      <w:lvlJc w:val="left"/>
      <w:pPr>
        <w:ind w:left="7104" w:hanging="329"/>
      </w:pPr>
      <w:rPr>
        <w:rFonts w:hint="default"/>
        <w:lang w:val="en-US" w:eastAsia="en-US" w:bidi="ar-SA"/>
      </w:rPr>
    </w:lvl>
    <w:lvl w:ilvl="8" w:tplc="2188DED6">
      <w:numFmt w:val="bullet"/>
      <w:lvlText w:val="•"/>
      <w:lvlJc w:val="left"/>
      <w:pPr>
        <w:ind w:left="8096" w:hanging="329"/>
      </w:pPr>
      <w:rPr>
        <w:rFonts w:hint="default"/>
        <w:lang w:val="en-US" w:eastAsia="en-US" w:bidi="ar-SA"/>
      </w:rPr>
    </w:lvl>
  </w:abstractNum>
  <w:num w:numId="1" w16cid:durableId="300578015">
    <w:abstractNumId w:val="5"/>
  </w:num>
  <w:num w:numId="2" w16cid:durableId="1629971884">
    <w:abstractNumId w:val="7"/>
  </w:num>
  <w:num w:numId="3" w16cid:durableId="796724165">
    <w:abstractNumId w:val="0"/>
  </w:num>
  <w:num w:numId="4" w16cid:durableId="540746772">
    <w:abstractNumId w:val="1"/>
  </w:num>
  <w:num w:numId="5" w16cid:durableId="2012947986">
    <w:abstractNumId w:val="6"/>
  </w:num>
  <w:num w:numId="6" w16cid:durableId="1197083311">
    <w:abstractNumId w:val="2"/>
  </w:num>
  <w:num w:numId="7" w16cid:durableId="158353410">
    <w:abstractNumId w:val="3"/>
  </w:num>
  <w:num w:numId="8" w16cid:durableId="127023384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dra Wyant">
    <w15:presenceInfo w15:providerId="AD" w15:userId="S::kpaquette2@wisc.edu::3077f3dd-e7c2-4208-b60e-2e4b5c2a6b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formatting="0"/>
  <w:defaultTabStop w:val="720"/>
  <w:drawingGridHorizontalSpacing w:val="110"/>
  <w:displayHorizontalDrawingGridEvery w:val="2"/>
  <w:characterSpacingControl w:val="doNotCompress"/>
  <w:hdrShapeDefaults>
    <o:shapedefaults v:ext="edit" spidmax="2503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FC"/>
    <w:rsid w:val="00095859"/>
    <w:rsid w:val="001423F1"/>
    <w:rsid w:val="002006DA"/>
    <w:rsid w:val="003146FC"/>
    <w:rsid w:val="00360066"/>
    <w:rsid w:val="004E27B8"/>
    <w:rsid w:val="00765778"/>
    <w:rsid w:val="00774D64"/>
    <w:rsid w:val="00AB122C"/>
    <w:rsid w:val="00D60BF6"/>
    <w:rsid w:val="00DC3B47"/>
    <w:rsid w:val="00E16229"/>
    <w:rsid w:val="00F53A9D"/>
    <w:rsid w:val="00F8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03"/>
    <o:shapelayout v:ext="edit">
      <o:idmap v:ext="edit" data="2"/>
    </o:shapelayout>
  </w:shapeDefaults>
  <w:decimalSymbol w:val="."/>
  <w:listSeparator w:val=","/>
  <w14:docId w14:val="20478878"/>
  <w15:docId w15:val="{42B07D94-0EAF-4C9A-A520-069E4246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rsid w:val="00765778"/>
    <w:pPr>
      <w:ind w:left="160"/>
      <w:outlineLvl w:val="0"/>
      <w:pPrChange w:id="0" w:author="Kendra Wyant" w:date="2023-05-31T13:43:00Z">
        <w:pPr>
          <w:widowControl w:val="0"/>
          <w:autoSpaceDE w:val="0"/>
          <w:autoSpaceDN w:val="0"/>
          <w:spacing w:before="120"/>
          <w:ind w:left="160"/>
          <w:outlineLvl w:val="0"/>
        </w:pPr>
      </w:pPrChange>
    </w:pPr>
    <w:rPr>
      <w:b/>
      <w:bCs/>
      <w:sz w:val="24"/>
      <w:szCs w:val="24"/>
      <w:rPrChange w:id="0" w:author="Kendra Wyant" w:date="2023-05-31T13:43:00Z">
        <w:rPr>
          <w:rFonts w:ascii="Palatino Linotype" w:eastAsia="Palatino Linotype" w:hAnsi="Palatino Linotype" w:cs="Palatino Linotype"/>
          <w:b/>
          <w:bCs/>
          <w:sz w:val="24"/>
          <w:szCs w:val="24"/>
          <w:lang w:val="en-US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65778"/>
    <w:pPr>
      <w:spacing w:before="236"/>
      <w:ind w:left="160"/>
      <w:pPrChange w:id="1" w:author="Kendra Wyant" w:date="2023-05-31T13:43:00Z">
        <w:pPr>
          <w:widowControl w:val="0"/>
          <w:autoSpaceDE w:val="0"/>
          <w:autoSpaceDN w:val="0"/>
          <w:ind w:left="160"/>
        </w:pPr>
      </w:pPrChange>
    </w:pPr>
    <w:rPr>
      <w:rPrChange w:id="1" w:author="Kendra Wyant" w:date="2023-05-31T13:43:00Z">
        <w:rPr>
          <w:rFonts w:ascii="Palatino Linotype" w:eastAsia="Palatino Linotype" w:hAnsi="Palatino Linotype" w:cs="Palatino Linotype"/>
          <w:sz w:val="22"/>
          <w:szCs w:val="22"/>
          <w:lang w:val="en-US" w:eastAsia="en-US" w:bidi="ar-SA"/>
        </w:rPr>
      </w:rPrChange>
    </w:r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76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778"/>
    <w:rPr>
      <w:rFonts w:ascii="Palatino Linotype" w:eastAsia="Palatino Linotype" w:hAnsi="Palatino Linotype" w:cs="Palatino Linotype"/>
    </w:rPr>
  </w:style>
  <w:style w:type="paragraph" w:styleId="Revision">
    <w:name w:val="Revision"/>
    <w:hidden/>
    <w:uiPriority w:val="99"/>
    <w:semiHidden/>
    <w:rsid w:val="00765778"/>
    <w:pPr>
      <w:widowControl/>
      <w:autoSpaceDE/>
      <w:autoSpaceDN/>
    </w:pPr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ncbi.nlm.nih.gov/pubmed/3198434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www.ncbi.nlm.nih.gov/pubmed/3046112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7C391-2EB7-4B5C-BA05-349C3A22C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25</Pages>
  <Words>19281</Words>
  <Characters>109905</Characters>
  <Application>Microsoft Office Word</Application>
  <DocSecurity>0</DocSecurity>
  <Lines>915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Acceptability of Personal Sensing Among People with Alcohol Use Disorder: Observational Study</vt:lpstr>
    </vt:vector>
  </TitlesOfParts>
  <Company/>
  <LinksUpToDate>false</LinksUpToDate>
  <CharactersWithSpaces>128929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Acceptability of Personal Sensing Among People with Alcohol Use Disorder: Observational Study</dc:title>
  <dc:creator>Kendra Wyant1, Hannah Moshontz1, Stephanie B. Ward1, Gaylen E. Fronk1, &amp; John J. Curtin1</dc:creator>
  <cp:keywords>personal sensing, digital therapeutics, mobile health, smartphone, alcohol use disorder</cp:keywords>
  <cp:lastModifiedBy>Kendra Wyant</cp:lastModifiedBy>
  <cp:revision>1</cp:revision>
  <dcterms:created xsi:type="dcterms:W3CDTF">2023-05-31T18:10:00Z</dcterms:created>
  <dcterms:modified xsi:type="dcterms:W3CDTF">2023-05-31T18:52:00Z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2023-05-31T00:00:00Z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