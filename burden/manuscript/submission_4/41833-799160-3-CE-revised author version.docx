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10386" w14:textId="35BC06B3" w:rsidR="008E403B" w:rsidRPr="002F6E3E" w:rsidRDefault="0046147D" w:rsidP="004E0223">
      <w:pPr>
        <w:pStyle w:val="Heading2"/>
        <w:rPr>
          <w:ins w:id="0" w:author="Copyeditor (JMIR)" w:date="2023-08-04T09:05:00Z"/>
          <w:rFonts w:asciiTheme="minorHAnsi" w:hAnsiTheme="minorHAnsi" w:cstheme="minorHAnsi"/>
        </w:rPr>
      </w:pPr>
      <w:ins w:id="1" w:author="Copyeditor (JMIR)" w:date="2023-08-04T09:05:00Z">
        <w:r w:rsidRPr="002F6E3E">
          <w:rPr>
            <w:rFonts w:asciiTheme="minorHAnsi" w:hAnsiTheme="minorHAnsi" w:cstheme="minorHAnsi"/>
          </w:rPr>
          <w:t>Original Paper</w:t>
        </w:r>
      </w:ins>
    </w:p>
    <w:p w14:paraId="22779B56" w14:textId="77777777" w:rsidR="008E403B" w:rsidRPr="002F6E3E" w:rsidRDefault="008E403B">
      <w:pPr>
        <w:spacing w:line="360" w:lineRule="auto"/>
        <w:rPr>
          <w:ins w:id="2" w:author="Copyeditor (JMIR)" w:date="2023-08-04T09:05:00Z"/>
          <w:rFonts w:asciiTheme="minorHAnsi" w:eastAsia="Calibri" w:hAnsiTheme="minorHAnsi" w:cstheme="minorHAnsi"/>
          <w:sz w:val="22"/>
        </w:rPr>
      </w:pPr>
    </w:p>
    <w:p w14:paraId="4F0F8C7A" w14:textId="509943E2" w:rsidR="008B2A7A" w:rsidRPr="003A7E59" w:rsidRDefault="0046147D" w:rsidP="002F6E3E">
      <w:pPr>
        <w:pStyle w:val="Heading1"/>
        <w:rPr>
          <w:rFonts w:cstheme="minorHAnsi"/>
        </w:rPr>
      </w:pPr>
      <w:commentRangeStart w:id="3"/>
      <w:r w:rsidRPr="003A7E59">
        <w:rPr>
          <w:rFonts w:cstheme="minorHAnsi"/>
        </w:rPr>
        <w:t>A</w:t>
      </w:r>
      <w:commentRangeEnd w:id="3"/>
      <w:r w:rsidR="00C943F8" w:rsidRPr="003A7E59">
        <w:rPr>
          <w:rFonts w:cstheme="minorHAnsi"/>
        </w:rPr>
        <w:commentReference w:id="3"/>
      </w:r>
      <w:r w:rsidRPr="003A7E59">
        <w:rPr>
          <w:rFonts w:cstheme="minorHAnsi"/>
        </w:rPr>
        <w:t xml:space="preserve">cceptability of Personal Sensing Among People </w:t>
      </w:r>
      <w:del w:id="4" w:author="Copyeditor (JMIR)" w:date="2023-08-03T06:30:00Z">
        <w:r w:rsidRPr="003A7E59">
          <w:rPr>
            <w:rFonts w:cstheme="minorHAnsi"/>
          </w:rPr>
          <w:delText>w</w:delText>
        </w:r>
      </w:del>
      <w:ins w:id="5" w:author="Copyeditor (JMIR)" w:date="2023-08-03T06:30:00Z">
        <w:r w:rsidRPr="003A7E59">
          <w:rPr>
            <w:rFonts w:cstheme="minorHAnsi"/>
          </w:rPr>
          <w:t>W</w:t>
        </w:r>
      </w:ins>
      <w:r w:rsidRPr="003A7E59">
        <w:rPr>
          <w:rFonts w:cstheme="minorHAnsi"/>
        </w:rPr>
        <w:t>ith Alcohol Use Disorder: Observational Study</w:t>
      </w:r>
    </w:p>
    <w:p w14:paraId="29357508" w14:textId="77777777" w:rsidR="008B2A7A" w:rsidRPr="002F6E3E" w:rsidRDefault="008B2A7A">
      <w:pPr>
        <w:spacing w:line="360" w:lineRule="auto"/>
        <w:rPr>
          <w:del w:id="6" w:author="Copyeditor (JMIR)" w:date="2023-08-03T06:30:00Z"/>
          <w:rFonts w:asciiTheme="minorHAnsi" w:eastAsia="Times New Roman" w:hAnsiTheme="minorHAnsi" w:cstheme="minorHAnsi"/>
          <w:sz w:val="22"/>
        </w:rPr>
      </w:pPr>
    </w:p>
    <w:p w14:paraId="64C0B496" w14:textId="77777777" w:rsidR="008B2A7A" w:rsidRPr="002F6E3E" w:rsidRDefault="0046147D" w:rsidP="004E0223">
      <w:pPr>
        <w:pStyle w:val="Heading2"/>
        <w:rPr>
          <w:rFonts w:asciiTheme="minorHAnsi" w:eastAsia="Times New Roman" w:hAnsiTheme="minorHAnsi" w:cstheme="minorHAnsi"/>
        </w:rPr>
      </w:pPr>
      <w:commentRangeStart w:id="7"/>
      <w:r w:rsidRPr="002F6E3E">
        <w:rPr>
          <w:rFonts w:asciiTheme="minorHAnsi" w:hAnsiTheme="minorHAnsi" w:cstheme="minorHAnsi"/>
        </w:rPr>
        <w:t>Abstract</w:t>
      </w:r>
      <w:commentRangeEnd w:id="7"/>
      <w:r w:rsidR="009B2142" w:rsidRPr="003A7E59">
        <w:rPr>
          <w:rFonts w:asciiTheme="minorHAnsi" w:eastAsiaTheme="minorEastAsia" w:hAnsiTheme="minorHAnsi" w:cstheme="minorHAnsi"/>
          <w:b w:val="0"/>
          <w:color w:val="auto"/>
        </w:rPr>
        <w:commentReference w:id="7"/>
      </w:r>
    </w:p>
    <w:p w14:paraId="4FDCC25F" w14:textId="3BDEFEF4" w:rsidR="008B2A7A" w:rsidRPr="002F6E3E" w:rsidRDefault="0046147D">
      <w:pPr>
        <w:spacing w:line="360" w:lineRule="auto"/>
        <w:rPr>
          <w:rFonts w:asciiTheme="minorHAnsi" w:eastAsia="Times New Roman" w:hAnsiTheme="minorHAnsi" w:cstheme="minorHAnsi"/>
          <w:sz w:val="22"/>
        </w:rPr>
      </w:pPr>
      <w:r w:rsidRPr="002F6E3E">
        <w:rPr>
          <w:rStyle w:val="Heading"/>
          <w:rFonts w:asciiTheme="minorHAnsi" w:eastAsia="Calibri" w:hAnsiTheme="minorHAnsi" w:cstheme="minorHAnsi"/>
          <w:b/>
          <w:color w:val="auto"/>
          <w:sz w:val="22"/>
        </w:rPr>
        <w:t xml:space="preserve">Background: </w:t>
      </w:r>
      <w:r w:rsidRPr="002F6E3E">
        <w:rPr>
          <w:rFonts w:asciiTheme="minorHAnsi" w:eastAsia="Calibri" w:hAnsiTheme="minorHAnsi" w:cstheme="minorHAnsi"/>
          <w:sz w:val="22"/>
        </w:rPr>
        <w:t>Personal sensing may improve digital therapeutics for mental health</w:t>
      </w:r>
      <w:ins w:id="8" w:author="Copyeditor (JMIR)" w:date="2023-08-04T17:39:00Z">
        <w:r w:rsidR="00282039" w:rsidRPr="002F6E3E">
          <w:rPr>
            <w:rFonts w:asciiTheme="minorHAnsi" w:eastAsia="Calibri" w:hAnsiTheme="minorHAnsi" w:cstheme="minorHAnsi"/>
            <w:sz w:val="22"/>
          </w:rPr>
          <w:t xml:space="preserve"> </w:t>
        </w:r>
      </w:ins>
      <w:del w:id="9" w:author="Copyeditor (JMIR)" w:date="2023-08-03T06:36:00Z">
        <w:r w:rsidRPr="002F6E3E">
          <w:rPr>
            <w:rFonts w:asciiTheme="minorHAnsi" w:eastAsia="Calibri" w:hAnsiTheme="minorHAnsi" w:cstheme="minorHAnsi"/>
            <w:sz w:val="22"/>
          </w:rPr>
          <w:delText xml:space="preserve"> </w:delText>
        </w:r>
      </w:del>
      <w:r w:rsidRPr="002F6E3E">
        <w:rPr>
          <w:rFonts w:asciiTheme="minorHAnsi" w:eastAsia="Calibri" w:hAnsiTheme="minorHAnsi" w:cstheme="minorHAnsi"/>
          <w:sz w:val="22"/>
        </w:rPr>
        <w:t>care by facilitating early screening, symptom monitoring, risk prediction, and personalized</w:t>
      </w:r>
      <w:commentRangeStart w:id="10"/>
      <w:del w:id="11" w:author="Kendra Wyant" w:date="2023-08-07T18:03:00Z">
        <w:r w:rsidRPr="002F6E3E" w:rsidDel="00DE3D8D">
          <w:rPr>
            <w:rFonts w:asciiTheme="minorHAnsi" w:eastAsia="Calibri" w:hAnsiTheme="minorHAnsi" w:cstheme="minorHAnsi"/>
            <w:sz w:val="22"/>
          </w:rPr>
          <w:delText>/</w:delText>
        </w:r>
        <w:commentRangeEnd w:id="10"/>
        <w:r w:rsidR="00A45880" w:rsidRPr="002F6E3E" w:rsidDel="00DE3D8D">
          <w:rPr>
            <w:rFonts w:asciiTheme="minorHAnsi" w:hAnsiTheme="minorHAnsi" w:cstheme="minorHAnsi"/>
          </w:rPr>
          <w:commentReference w:id="10"/>
        </w:r>
      </w:del>
      <w:ins w:id="12" w:author="Kendra Wyant" w:date="2023-08-07T18:03:00Z">
        <w:r w:rsidR="00DE3D8D">
          <w:rPr>
            <w:rFonts w:asciiTheme="minorHAnsi" w:eastAsia="Calibri" w:hAnsiTheme="minorHAnsi" w:cstheme="minorHAnsi"/>
            <w:sz w:val="22"/>
          </w:rPr>
          <w:t xml:space="preserve"> </w:t>
        </w:r>
      </w:ins>
      <w:r w:rsidRPr="002F6E3E">
        <w:rPr>
          <w:rFonts w:asciiTheme="minorHAnsi" w:eastAsia="Calibri" w:hAnsiTheme="minorHAnsi" w:cstheme="minorHAnsi"/>
          <w:sz w:val="22"/>
        </w:rPr>
        <w:t xml:space="preserve">adaptive interventions. However, further development and </w:t>
      </w:r>
      <w:ins w:id="13" w:author="Copyeditor (JMIR)" w:date="2023-08-07T14:48:00Z">
        <w:r w:rsidR="00A76E65" w:rsidRPr="002F6E3E">
          <w:rPr>
            <w:rFonts w:asciiTheme="minorHAnsi" w:eastAsia="Calibri" w:hAnsiTheme="minorHAnsi" w:cstheme="minorHAnsi"/>
            <w:sz w:val="22"/>
          </w:rPr>
          <w:t xml:space="preserve">the </w:t>
        </w:r>
      </w:ins>
      <w:r w:rsidRPr="002F6E3E">
        <w:rPr>
          <w:rFonts w:asciiTheme="minorHAnsi" w:eastAsia="Calibri" w:hAnsiTheme="minorHAnsi" w:cstheme="minorHAnsi"/>
          <w:sz w:val="22"/>
        </w:rPr>
        <w:t xml:space="preserve">use of personal sensing requires </w:t>
      </w:r>
      <w:ins w:id="14" w:author="Copyeditor (JMIR)" w:date="2023-08-04T17:44:00Z">
        <w:r w:rsidR="006F54E6" w:rsidRPr="002F6E3E">
          <w:rPr>
            <w:rFonts w:asciiTheme="minorHAnsi" w:eastAsia="Calibri" w:hAnsiTheme="minorHAnsi" w:cstheme="minorHAnsi"/>
            <w:sz w:val="22"/>
          </w:rPr>
          <w:t xml:space="preserve">a </w:t>
        </w:r>
      </w:ins>
      <w:r w:rsidRPr="002F6E3E">
        <w:rPr>
          <w:rFonts w:asciiTheme="minorHAnsi" w:eastAsia="Calibri" w:hAnsiTheme="minorHAnsi" w:cstheme="minorHAnsi"/>
          <w:sz w:val="22"/>
        </w:rPr>
        <w:t xml:space="preserve">better understanding of its acceptability to people targeted for these </w:t>
      </w:r>
      <w:del w:id="15" w:author="Kendra Wyant" w:date="2023-08-07T18:03:00Z">
        <w:r w:rsidRPr="002F6E3E" w:rsidDel="00DE3D8D">
          <w:rPr>
            <w:rFonts w:asciiTheme="minorHAnsi" w:eastAsia="Calibri" w:hAnsiTheme="minorHAnsi" w:cstheme="minorHAnsi"/>
            <w:sz w:val="22"/>
          </w:rPr>
          <w:delText xml:space="preserve">mental </w:delText>
        </w:r>
      </w:del>
      <w:ins w:id="16" w:author="Copyeditor (JMIR)" w:date="2023-08-03T06:36:00Z">
        <w:del w:id="17" w:author="Kendra Wyant" w:date="2023-08-07T18:03:00Z">
          <w:r w:rsidRPr="002F6E3E" w:rsidDel="00DE3D8D">
            <w:rPr>
              <w:rFonts w:asciiTheme="minorHAnsi" w:eastAsia="Calibri" w:hAnsiTheme="minorHAnsi" w:cstheme="minorHAnsi"/>
              <w:sz w:val="22"/>
            </w:rPr>
            <w:delText xml:space="preserve"> </w:delText>
          </w:r>
        </w:del>
      </w:ins>
      <w:del w:id="18" w:author="Kendra Wyant" w:date="2023-08-07T18:03:00Z">
        <w:r w:rsidRPr="002F6E3E" w:rsidDel="00DE3D8D">
          <w:rPr>
            <w:rFonts w:asciiTheme="minorHAnsi" w:eastAsia="Calibri" w:hAnsiTheme="minorHAnsi" w:cstheme="minorHAnsi"/>
            <w:sz w:val="22"/>
          </w:rPr>
          <w:delText xml:space="preserve">health </w:delText>
        </w:r>
      </w:del>
      <w:r w:rsidRPr="002F6E3E">
        <w:rPr>
          <w:rFonts w:asciiTheme="minorHAnsi" w:eastAsia="Calibri" w:hAnsiTheme="minorHAnsi" w:cstheme="minorHAnsi"/>
          <w:sz w:val="22"/>
        </w:rPr>
        <w:t>applications.</w:t>
      </w:r>
    </w:p>
    <w:p w14:paraId="677E75F5" w14:textId="0D4A780B" w:rsidR="008B2A7A" w:rsidRPr="002F6E3E" w:rsidRDefault="0046147D">
      <w:pPr>
        <w:spacing w:line="360" w:lineRule="auto"/>
        <w:rPr>
          <w:rFonts w:asciiTheme="minorHAnsi" w:eastAsia="Times New Roman" w:hAnsiTheme="minorHAnsi" w:cstheme="minorHAnsi"/>
          <w:sz w:val="22"/>
        </w:rPr>
      </w:pPr>
      <w:r w:rsidRPr="002F6E3E">
        <w:rPr>
          <w:rStyle w:val="Heading"/>
          <w:rFonts w:asciiTheme="minorHAnsi" w:eastAsia="Calibri" w:hAnsiTheme="minorHAnsi" w:cstheme="minorHAnsi"/>
          <w:b/>
          <w:color w:val="auto"/>
          <w:sz w:val="22"/>
        </w:rPr>
        <w:t xml:space="preserve">Objective: </w:t>
      </w:r>
      <w:r w:rsidRPr="002F6E3E">
        <w:rPr>
          <w:rFonts w:asciiTheme="minorHAnsi" w:eastAsia="Calibri" w:hAnsiTheme="minorHAnsi" w:cstheme="minorHAnsi"/>
          <w:sz w:val="22"/>
        </w:rPr>
        <w:t xml:space="preserve">We </w:t>
      </w:r>
      <w:ins w:id="19" w:author="Copyeditor (JMIR)" w:date="2023-08-07T14:48:00Z">
        <w:r w:rsidR="00A76E65" w:rsidRPr="002F6E3E">
          <w:rPr>
            <w:rFonts w:asciiTheme="minorHAnsi" w:eastAsia="Calibri" w:hAnsiTheme="minorHAnsi" w:cstheme="minorHAnsi"/>
            <w:sz w:val="22"/>
          </w:rPr>
          <w:t xml:space="preserve">aimed to </w:t>
        </w:r>
      </w:ins>
      <w:r w:rsidRPr="002F6E3E">
        <w:rPr>
          <w:rFonts w:asciiTheme="minorHAnsi" w:eastAsia="Calibri" w:hAnsiTheme="minorHAnsi" w:cstheme="minorHAnsi"/>
          <w:sz w:val="22"/>
        </w:rPr>
        <w:t>assess</w:t>
      </w:r>
      <w:del w:id="20" w:author="Copyeditor (JMIR)" w:date="2023-08-07T14:48:00Z">
        <w:r w:rsidRPr="002F6E3E">
          <w:rPr>
            <w:rFonts w:asciiTheme="minorHAnsi" w:eastAsia="Calibri" w:hAnsiTheme="minorHAnsi" w:cstheme="minorHAnsi"/>
            <w:sz w:val="22"/>
          </w:rPr>
          <w:delText>ed</w:delText>
        </w:r>
      </w:del>
      <w:r w:rsidRPr="002F6E3E">
        <w:rPr>
          <w:rFonts w:asciiTheme="minorHAnsi" w:eastAsia="Calibri" w:hAnsiTheme="minorHAnsi" w:cstheme="minorHAnsi"/>
          <w:sz w:val="22"/>
        </w:rPr>
        <w:t xml:space="preserve"> the acceptability of active and passive personal sensing methods in a sample of people with moderate to severe alcohol use disorder</w:t>
      </w:r>
      <w:del w:id="21" w:author="Copyeditor (JMIR)" w:date="2023-08-03T06:30:00Z">
        <w:r w:rsidRPr="002F6E3E">
          <w:rPr>
            <w:rFonts w:asciiTheme="minorHAnsi" w:eastAsia="Calibri" w:hAnsiTheme="minorHAnsi" w:cstheme="minorHAnsi"/>
            <w:sz w:val="22"/>
          </w:rPr>
          <w:delText xml:space="preserve"> (AUD)</w:delText>
        </w:r>
      </w:del>
      <w:r w:rsidRPr="002F6E3E">
        <w:rPr>
          <w:rFonts w:asciiTheme="minorHAnsi" w:eastAsia="Calibri" w:hAnsiTheme="minorHAnsi" w:cstheme="minorHAnsi"/>
          <w:sz w:val="22"/>
        </w:rPr>
        <w:t xml:space="preserve"> using both behavioral and self-report measures. This sample was recruited as part of a larger grant-funded project to develop a </w:t>
      </w:r>
      <w:del w:id="22" w:author="Kendra Wyant" w:date="2023-08-07T19:06:00Z">
        <w:r w:rsidRPr="002F6E3E" w:rsidDel="006E790B">
          <w:rPr>
            <w:rFonts w:asciiTheme="minorHAnsi" w:eastAsia="Calibri" w:hAnsiTheme="minorHAnsi" w:cstheme="minorHAnsi"/>
            <w:sz w:val="22"/>
          </w:rPr>
          <w:delText xml:space="preserve">temporally precise </w:delText>
        </w:r>
      </w:del>
      <w:r w:rsidRPr="002F6E3E">
        <w:rPr>
          <w:rFonts w:asciiTheme="minorHAnsi" w:eastAsia="Calibri" w:hAnsiTheme="minorHAnsi" w:cstheme="minorHAnsi"/>
          <w:sz w:val="22"/>
        </w:rPr>
        <w:t>machine learning algorithm to predict lapses.</w:t>
      </w:r>
    </w:p>
    <w:p w14:paraId="4701BA8A" w14:textId="564ACE2B" w:rsidR="008B2A7A" w:rsidRPr="002F6E3E" w:rsidRDefault="0046147D">
      <w:pPr>
        <w:spacing w:line="360" w:lineRule="auto"/>
        <w:rPr>
          <w:rFonts w:asciiTheme="minorHAnsi" w:eastAsia="Times New Roman" w:hAnsiTheme="minorHAnsi" w:cstheme="minorHAnsi"/>
          <w:sz w:val="22"/>
        </w:rPr>
      </w:pPr>
      <w:r w:rsidRPr="002F6E3E">
        <w:rPr>
          <w:rStyle w:val="Heading"/>
          <w:rFonts w:asciiTheme="minorHAnsi" w:eastAsia="Calibri" w:hAnsiTheme="minorHAnsi" w:cstheme="minorHAnsi"/>
          <w:b/>
          <w:color w:val="auto"/>
          <w:sz w:val="22"/>
        </w:rPr>
        <w:t xml:space="preserve">Methods: </w:t>
      </w:r>
      <w:r w:rsidRPr="002F6E3E">
        <w:rPr>
          <w:rFonts w:asciiTheme="minorHAnsi" w:eastAsia="Calibri" w:hAnsiTheme="minorHAnsi" w:cstheme="minorHAnsi"/>
          <w:sz w:val="22"/>
        </w:rPr>
        <w:t>Participants (N</w:t>
      </w:r>
      <w:del w:id="23" w:author="Copyeditor (JMIR)" w:date="2023-08-03T06:30:00Z">
        <w:r w:rsidRPr="002F6E3E">
          <w:rPr>
            <w:rFonts w:asciiTheme="minorHAnsi" w:eastAsia="Calibri" w:hAnsiTheme="minorHAnsi" w:cstheme="minorHAnsi"/>
            <w:sz w:val="22"/>
          </w:rPr>
          <w:delText xml:space="preserve"> </w:delText>
        </w:r>
      </w:del>
      <w:r w:rsidRPr="002F6E3E">
        <w:rPr>
          <w:rFonts w:asciiTheme="minorHAnsi" w:eastAsia="Calibri" w:hAnsiTheme="minorHAnsi" w:cstheme="minorHAnsi"/>
          <w:sz w:val="22"/>
        </w:rPr>
        <w:t>=</w:t>
      </w:r>
      <w:del w:id="24" w:author="Copyeditor (JMIR)" w:date="2023-08-03T06:30:00Z">
        <w:r w:rsidRPr="002F6E3E">
          <w:rPr>
            <w:rFonts w:asciiTheme="minorHAnsi" w:eastAsia="Calibri" w:hAnsiTheme="minorHAnsi" w:cstheme="minorHAnsi"/>
            <w:sz w:val="22"/>
          </w:rPr>
          <w:delText xml:space="preserve"> </w:delText>
        </w:r>
      </w:del>
      <w:r w:rsidRPr="002F6E3E">
        <w:rPr>
          <w:rFonts w:asciiTheme="minorHAnsi" w:eastAsia="Calibri" w:hAnsiTheme="minorHAnsi" w:cstheme="minorHAnsi"/>
          <w:sz w:val="22"/>
        </w:rPr>
        <w:t xml:space="preserve">154; </w:t>
      </w:r>
      <w:del w:id="25" w:author="Copyeditor (JMIR)" w:date="2023-08-07T14:49:00Z">
        <w:r w:rsidRPr="002F6E3E">
          <w:rPr>
            <w:rFonts w:asciiTheme="minorHAnsi" w:eastAsia="Calibri" w:hAnsiTheme="minorHAnsi" w:cstheme="minorHAnsi"/>
            <w:sz w:val="22"/>
          </w:rPr>
          <w:delText>50%</w:delText>
        </w:r>
      </w:del>
      <w:ins w:id="26" w:author="Copyeditor (JMIR)" w:date="2023-08-06T06:47:00Z">
        <w:r w:rsidR="008A6677" w:rsidRPr="002F6E3E">
          <w:rPr>
            <w:rFonts w:asciiTheme="minorHAnsi" w:eastAsia="Calibri" w:hAnsiTheme="minorHAnsi" w:cstheme="minorHAnsi"/>
            <w:sz w:val="22"/>
          </w:rPr>
          <w:t>77/154</w:t>
        </w:r>
      </w:ins>
      <w:ins w:id="27" w:author="Copyeditor (JMIR)" w:date="2023-08-07T14:49:00Z">
        <w:r w:rsidR="00A76E65" w:rsidRPr="002F6E3E">
          <w:rPr>
            <w:rFonts w:asciiTheme="minorHAnsi" w:eastAsia="Calibri" w:hAnsiTheme="minorHAnsi" w:cstheme="minorHAnsi"/>
            <w:sz w:val="22"/>
          </w:rPr>
          <w:t>, 50%</w:t>
        </w:r>
      </w:ins>
      <w:r w:rsidRPr="002F6E3E">
        <w:rPr>
          <w:rFonts w:asciiTheme="minorHAnsi" w:eastAsia="Calibri" w:hAnsiTheme="minorHAnsi" w:cstheme="minorHAnsi"/>
          <w:sz w:val="22"/>
        </w:rPr>
        <w:t xml:space="preserve"> female; mean age</w:t>
      </w:r>
      <w:del w:id="28" w:author="Copyeditor (JMIR)" w:date="2023-08-03T06:30:00Z">
        <w:r w:rsidRPr="002F6E3E">
          <w:rPr>
            <w:rFonts w:asciiTheme="minorHAnsi" w:eastAsia="Calibri" w:hAnsiTheme="minorHAnsi" w:cstheme="minorHAnsi"/>
            <w:sz w:val="22"/>
          </w:rPr>
          <w:delText xml:space="preserve"> </w:delText>
        </w:r>
      </w:del>
      <w:ins w:id="29" w:author="Copyeditor (JMIR)" w:date="2023-08-04T17:52:00Z">
        <w:r w:rsidR="000A46D4" w:rsidRPr="002F6E3E">
          <w:rPr>
            <w:rFonts w:asciiTheme="minorHAnsi" w:eastAsia="Calibri" w:hAnsiTheme="minorHAnsi" w:cstheme="minorHAnsi"/>
            <w:sz w:val="22"/>
          </w:rPr>
          <w:t xml:space="preserve"> </w:t>
        </w:r>
      </w:ins>
      <w:del w:id="30" w:author="Copyeditor (JMIR)" w:date="2023-08-04T17:52:00Z">
        <w:r w:rsidRPr="002F6E3E">
          <w:rPr>
            <w:rFonts w:asciiTheme="minorHAnsi" w:eastAsia="Calibri" w:hAnsiTheme="minorHAnsi" w:cstheme="minorHAnsi"/>
            <w:sz w:val="22"/>
          </w:rPr>
          <w:delText>=</w:delText>
        </w:r>
      </w:del>
      <w:del w:id="31" w:author="Copyeditor (JMIR)" w:date="2023-08-03T06:30:00Z">
        <w:r w:rsidRPr="002F6E3E">
          <w:rPr>
            <w:rFonts w:asciiTheme="minorHAnsi" w:eastAsia="Calibri" w:hAnsiTheme="minorHAnsi" w:cstheme="minorHAnsi"/>
            <w:sz w:val="22"/>
          </w:rPr>
          <w:delText xml:space="preserve"> </w:delText>
        </w:r>
      </w:del>
      <w:r w:rsidRPr="002F6E3E">
        <w:rPr>
          <w:rFonts w:asciiTheme="minorHAnsi" w:eastAsia="Calibri" w:hAnsiTheme="minorHAnsi" w:cstheme="minorHAnsi"/>
          <w:sz w:val="22"/>
        </w:rPr>
        <w:t>41</w:t>
      </w:r>
      <w:ins w:id="32" w:author="Copyeditor (JMIR)" w:date="2023-08-07T17:25:00Z">
        <w:r w:rsidR="00007C6D" w:rsidRPr="003A7E59">
          <w:rPr>
            <w:rFonts w:asciiTheme="minorHAnsi" w:eastAsia="Calibri" w:hAnsiTheme="minorHAnsi" w:cstheme="minorHAnsi"/>
            <w:sz w:val="22"/>
          </w:rPr>
          <w:t xml:space="preserve">, </w:t>
        </w:r>
        <w:r w:rsidR="00007C6D" w:rsidRPr="002F6E3E">
          <w:rPr>
            <w:rFonts w:asciiTheme="minorHAnsi" w:hAnsiTheme="minorHAnsi" w:cstheme="minorHAnsi"/>
            <w:sz w:val="22"/>
          </w:rPr>
          <w:t xml:space="preserve">SD </w:t>
        </w:r>
        <w:r w:rsidR="00007C6D" w:rsidRPr="003A7E59">
          <w:rPr>
            <w:rFonts w:asciiTheme="minorHAnsi" w:hAnsiTheme="minorHAnsi" w:cstheme="minorHAnsi"/>
            <w:sz w:val="22"/>
          </w:rPr>
          <w:t xml:space="preserve">11.9 </w:t>
        </w:r>
        <w:r w:rsidR="00007C6D" w:rsidRPr="003A7E59">
          <w:rPr>
            <w:rFonts w:asciiTheme="minorHAnsi" w:eastAsia="Calibri" w:hAnsiTheme="minorHAnsi" w:cstheme="minorHAnsi"/>
            <w:sz w:val="22"/>
          </w:rPr>
          <w:t>years</w:t>
        </w:r>
      </w:ins>
      <w:r w:rsidRPr="002F6E3E">
        <w:rPr>
          <w:rFonts w:asciiTheme="minorHAnsi" w:eastAsia="Calibri" w:hAnsiTheme="minorHAnsi" w:cstheme="minorHAnsi"/>
          <w:sz w:val="22"/>
        </w:rPr>
        <w:t xml:space="preserve">; </w:t>
      </w:r>
      <w:del w:id="33" w:author="Copyeditor (JMIR)" w:date="2023-08-07T14:49:00Z">
        <w:r w:rsidRPr="002F6E3E">
          <w:rPr>
            <w:rFonts w:asciiTheme="minorHAnsi" w:eastAsia="Calibri" w:hAnsiTheme="minorHAnsi" w:cstheme="minorHAnsi"/>
            <w:sz w:val="22"/>
          </w:rPr>
          <w:delText>87%</w:delText>
        </w:r>
      </w:del>
      <w:ins w:id="34" w:author="Copyeditor (JMIR)" w:date="2023-08-06T06:47:00Z">
        <w:r w:rsidR="008A6677" w:rsidRPr="002F6E3E">
          <w:rPr>
            <w:rFonts w:asciiTheme="minorHAnsi" w:eastAsia="Calibri" w:hAnsiTheme="minorHAnsi" w:cstheme="minorHAnsi"/>
            <w:sz w:val="22"/>
          </w:rPr>
          <w:t>134</w:t>
        </w:r>
      </w:ins>
      <w:ins w:id="35" w:author="Copyeditor (JMIR)" w:date="2023-08-04T17:55:00Z">
        <w:r w:rsidR="00DF594D" w:rsidRPr="002F6E3E">
          <w:rPr>
            <w:rFonts w:asciiTheme="minorHAnsi" w:eastAsia="Calibri" w:hAnsiTheme="minorHAnsi" w:cstheme="minorHAnsi"/>
            <w:sz w:val="22"/>
          </w:rPr>
          <w:t>/</w:t>
        </w:r>
      </w:ins>
      <w:ins w:id="36" w:author="Copyeditor (JMIR)" w:date="2023-08-04T17:57:00Z">
        <w:r w:rsidR="00FB7311" w:rsidRPr="002F6E3E">
          <w:rPr>
            <w:rFonts w:asciiTheme="minorHAnsi" w:eastAsia="Calibri" w:hAnsiTheme="minorHAnsi" w:cstheme="minorHAnsi"/>
            <w:sz w:val="22"/>
          </w:rPr>
          <w:t>154</w:t>
        </w:r>
      </w:ins>
      <w:ins w:id="37" w:author="Copyeditor (JMIR)" w:date="2023-08-07T14:49:00Z">
        <w:r w:rsidR="00A76E65" w:rsidRPr="002F6E3E">
          <w:rPr>
            <w:rFonts w:asciiTheme="minorHAnsi" w:eastAsia="Calibri" w:hAnsiTheme="minorHAnsi" w:cstheme="minorHAnsi"/>
            <w:sz w:val="22"/>
          </w:rPr>
          <w:t>, 87%</w:t>
        </w:r>
      </w:ins>
      <w:r w:rsidRPr="002F6E3E">
        <w:rPr>
          <w:rFonts w:asciiTheme="minorHAnsi" w:eastAsia="Calibri" w:hAnsiTheme="minorHAnsi" w:cstheme="minorHAnsi"/>
          <w:sz w:val="22"/>
        </w:rPr>
        <w:t xml:space="preserve"> White</w:t>
      </w:r>
      <w:del w:id="38" w:author="Copyeditor (JMIR)" w:date="2023-08-07T14:49:00Z">
        <w:r w:rsidRPr="002F6E3E">
          <w:rPr>
            <w:rFonts w:asciiTheme="minorHAnsi" w:eastAsia="Calibri" w:hAnsiTheme="minorHAnsi" w:cstheme="minorHAnsi"/>
            <w:sz w:val="22"/>
          </w:rPr>
          <w:delText>,</w:delText>
        </w:r>
      </w:del>
      <w:r w:rsidRPr="002F6E3E">
        <w:rPr>
          <w:rFonts w:asciiTheme="minorHAnsi" w:eastAsia="Calibri" w:hAnsiTheme="minorHAnsi" w:cstheme="minorHAnsi"/>
          <w:sz w:val="22"/>
        </w:rPr>
        <w:t xml:space="preserve"> </w:t>
      </w:r>
      <w:ins w:id="39" w:author="Copyeditor (JMIR)" w:date="2023-08-07T14:50:00Z">
        <w:r w:rsidR="00A76E65" w:rsidRPr="002F6E3E">
          <w:rPr>
            <w:rFonts w:asciiTheme="minorHAnsi" w:eastAsia="Calibri" w:hAnsiTheme="minorHAnsi" w:cstheme="minorHAnsi"/>
            <w:sz w:val="22"/>
          </w:rPr>
          <w:t xml:space="preserve">and 150/154, </w:t>
        </w:r>
      </w:ins>
      <w:r w:rsidRPr="002F6E3E">
        <w:rPr>
          <w:rFonts w:asciiTheme="minorHAnsi" w:eastAsia="Calibri" w:hAnsiTheme="minorHAnsi" w:cstheme="minorHAnsi"/>
          <w:sz w:val="22"/>
        </w:rPr>
        <w:t xml:space="preserve">97% </w:t>
      </w:r>
      <w:ins w:id="40" w:author="Copyeditor (JMIR)" w:date="2023-08-04T19:43:00Z">
        <w:r w:rsidR="00650BB1" w:rsidRPr="002F6E3E">
          <w:rPr>
            <w:rFonts w:asciiTheme="minorHAnsi" w:eastAsia="Calibri" w:hAnsiTheme="minorHAnsi" w:cstheme="minorHAnsi"/>
            <w:sz w:val="22"/>
          </w:rPr>
          <w:t>n</w:t>
        </w:r>
      </w:ins>
      <w:del w:id="41" w:author="Copyeditor (JMIR)" w:date="2023-08-04T19:43:00Z">
        <w:r w:rsidRPr="002F6E3E">
          <w:rPr>
            <w:rFonts w:asciiTheme="minorHAnsi" w:eastAsia="Calibri" w:hAnsiTheme="minorHAnsi" w:cstheme="minorHAnsi"/>
            <w:sz w:val="22"/>
          </w:rPr>
          <w:delText>N</w:delText>
        </w:r>
      </w:del>
      <w:r w:rsidRPr="002F6E3E">
        <w:rPr>
          <w:rFonts w:asciiTheme="minorHAnsi" w:eastAsia="Calibri" w:hAnsiTheme="minorHAnsi" w:cstheme="minorHAnsi"/>
          <w:sz w:val="22"/>
        </w:rPr>
        <w:t>on-Hispanic) in early recovery (1</w:t>
      </w:r>
      <w:del w:id="42" w:author="Copyeditor (JMIR)" w:date="2023-08-03T06:30:00Z">
        <w:r w:rsidRPr="002F6E3E">
          <w:rPr>
            <w:rFonts w:asciiTheme="minorHAnsi" w:eastAsia="Calibri" w:hAnsiTheme="minorHAnsi" w:cstheme="minorHAnsi"/>
            <w:sz w:val="22"/>
          </w:rPr>
          <w:delText>–</w:delText>
        </w:r>
      </w:del>
      <w:ins w:id="43" w:author="Copyeditor (JMIR)" w:date="2023-08-03T06:30:00Z">
        <w:r w:rsidRPr="002F6E3E">
          <w:rPr>
            <w:rFonts w:asciiTheme="minorHAnsi" w:eastAsia="Calibri" w:hAnsiTheme="minorHAnsi" w:cstheme="minorHAnsi"/>
            <w:sz w:val="22"/>
          </w:rPr>
          <w:t>-</w:t>
        </w:r>
      </w:ins>
      <w:r w:rsidRPr="002F6E3E">
        <w:rPr>
          <w:rFonts w:asciiTheme="minorHAnsi" w:eastAsia="Calibri" w:hAnsiTheme="minorHAnsi" w:cstheme="minorHAnsi"/>
          <w:sz w:val="22"/>
        </w:rPr>
        <w:t xml:space="preserve">8 weeks of abstinence) were recruited to participate in a 3-month longitudinal study. Participants were modestly compensated </w:t>
      </w:r>
      <w:ins w:id="44" w:author="Copyeditor (JMIR)" w:date="2023-08-03T06:36:00Z">
        <w:r w:rsidRPr="002F6E3E">
          <w:rPr>
            <w:rFonts w:asciiTheme="minorHAnsi" w:eastAsia="Calibri" w:hAnsiTheme="minorHAnsi" w:cstheme="minorHAnsi"/>
            <w:sz w:val="22"/>
          </w:rPr>
          <w:t>for engaging</w:t>
        </w:r>
      </w:ins>
      <w:del w:id="45" w:author="Copyeditor (JMIR)" w:date="2023-08-03T06:36:00Z">
        <w:r w:rsidRPr="002F6E3E">
          <w:rPr>
            <w:rFonts w:asciiTheme="minorHAnsi" w:eastAsia="Calibri" w:hAnsiTheme="minorHAnsi" w:cstheme="minorHAnsi"/>
            <w:sz w:val="22"/>
          </w:rPr>
          <w:delText>to engage</w:delText>
        </w:r>
      </w:del>
      <w:r w:rsidRPr="002F6E3E">
        <w:rPr>
          <w:rFonts w:asciiTheme="minorHAnsi" w:eastAsia="Calibri" w:hAnsiTheme="minorHAnsi" w:cstheme="minorHAnsi"/>
          <w:sz w:val="22"/>
        </w:rPr>
        <w:t xml:space="preserve"> with active (</w:t>
      </w:r>
      <w:ins w:id="46" w:author="Copyeditor (JMIR)" w:date="2023-08-04T19:39:00Z">
        <w:r w:rsidR="00E4325A" w:rsidRPr="002F6E3E">
          <w:rPr>
            <w:rFonts w:asciiTheme="minorHAnsi" w:eastAsia="Calibri" w:hAnsiTheme="minorHAnsi" w:cstheme="minorHAnsi"/>
            <w:sz w:val="22"/>
          </w:rPr>
          <w:t xml:space="preserve">eg, </w:t>
        </w:r>
      </w:ins>
      <w:ins w:id="47" w:author="Copyeditor (JMIR)" w:date="2023-08-05T08:53:00Z">
        <w:del w:id="48" w:author="Kendra Wyant" w:date="2023-08-07T19:03:00Z">
          <w:r w:rsidR="00556661" w:rsidRPr="002F6E3E" w:rsidDel="006E790B">
            <w:rPr>
              <w:rFonts w:asciiTheme="minorHAnsi" w:eastAsia="Calibri" w:hAnsiTheme="minorHAnsi" w:cstheme="minorHAnsi"/>
              <w:sz w:val="22"/>
            </w:rPr>
            <w:delText>4</w:delText>
          </w:r>
        </w:del>
      </w:ins>
      <w:ins w:id="49" w:author="Copyeditor (JMIR)" w:date="2023-08-07T05:00:00Z">
        <w:del w:id="50" w:author="Kendra Wyant" w:date="2023-08-07T19:03:00Z">
          <w:r w:rsidR="00740471" w:rsidRPr="002F6E3E" w:rsidDel="006E790B">
            <w:rPr>
              <w:rFonts w:asciiTheme="minorHAnsi" w:eastAsia="Calibri" w:hAnsiTheme="minorHAnsi" w:cstheme="minorHAnsi"/>
              <w:sz w:val="22"/>
            </w:rPr>
            <w:delText xml:space="preserve"> </w:delText>
          </w:r>
        </w:del>
      </w:ins>
      <w:ins w:id="51" w:author="Copyeditor (JMIR)" w:date="2023-08-05T08:53:00Z">
        <w:del w:id="52" w:author="Kendra Wyant" w:date="2023-08-07T19:03:00Z">
          <w:r w:rsidR="00556661" w:rsidRPr="002F6E3E" w:rsidDel="006E790B">
            <w:rPr>
              <w:rFonts w:asciiTheme="minorHAnsi" w:eastAsia="Calibri" w:hAnsiTheme="minorHAnsi" w:cstheme="minorHAnsi"/>
              <w:sz w:val="22"/>
            </w:rPr>
            <w:delText>time</w:delText>
          </w:r>
        </w:del>
      </w:ins>
      <w:ins w:id="53" w:author="Copyeditor (JMIR)" w:date="2023-08-07T05:00:00Z">
        <w:del w:id="54" w:author="Kendra Wyant" w:date="2023-08-07T19:03:00Z">
          <w:r w:rsidR="00740471" w:rsidRPr="002F6E3E" w:rsidDel="006E790B">
            <w:rPr>
              <w:rFonts w:asciiTheme="minorHAnsi" w:eastAsia="Calibri" w:hAnsiTheme="minorHAnsi" w:cstheme="minorHAnsi"/>
              <w:sz w:val="22"/>
            </w:rPr>
            <w:delText>s</w:delText>
          </w:r>
        </w:del>
      </w:ins>
      <w:ins w:id="55" w:author="Copyeditor (JMIR)" w:date="2023-08-05T08:53:00Z">
        <w:del w:id="56" w:author="Kendra Wyant" w:date="2023-08-07T19:03:00Z">
          <w:r w:rsidR="00556661" w:rsidRPr="002F6E3E" w:rsidDel="006E790B">
            <w:rPr>
              <w:rFonts w:asciiTheme="minorHAnsi" w:eastAsia="Calibri" w:hAnsiTheme="minorHAnsi" w:cstheme="minorHAnsi"/>
              <w:sz w:val="22"/>
            </w:rPr>
            <w:delText xml:space="preserve"> </w:delText>
          </w:r>
        </w:del>
      </w:ins>
      <w:del w:id="57" w:author="Kendra Wyant" w:date="2023-08-07T19:03:00Z">
        <w:r w:rsidRPr="002F6E3E" w:rsidDel="006E790B">
          <w:rPr>
            <w:rFonts w:asciiTheme="minorHAnsi" w:eastAsia="Calibri" w:hAnsiTheme="minorHAnsi" w:cstheme="minorHAnsi"/>
            <w:sz w:val="22"/>
          </w:rPr>
          <w:delText xml:space="preserve">4x daily </w:delText>
        </w:r>
      </w:del>
      <w:r w:rsidRPr="002F6E3E">
        <w:rPr>
          <w:rFonts w:asciiTheme="minorHAnsi" w:eastAsia="Calibri" w:hAnsiTheme="minorHAnsi" w:cstheme="minorHAnsi"/>
          <w:sz w:val="22"/>
        </w:rPr>
        <w:t>ecological momentary assessment</w:t>
      </w:r>
      <w:ins w:id="58" w:author="Copyeditor (JMIR)" w:date="2023-08-04T19:34:00Z">
        <w:r w:rsidR="004C4DAE" w:rsidRPr="002F6E3E">
          <w:rPr>
            <w:rFonts w:asciiTheme="minorHAnsi" w:eastAsia="Calibri" w:hAnsiTheme="minorHAnsi" w:cstheme="minorHAnsi"/>
            <w:sz w:val="22"/>
          </w:rPr>
          <w:t xml:space="preserve"> </w:t>
        </w:r>
      </w:ins>
      <w:del w:id="59" w:author="Copyeditor (JMIR)" w:date="2023-08-04T19:44:00Z">
        <w:r w:rsidRPr="002F6E3E">
          <w:rPr>
            <w:rFonts w:asciiTheme="minorHAnsi" w:eastAsia="Calibri" w:hAnsiTheme="minorHAnsi" w:cstheme="minorHAnsi"/>
            <w:sz w:val="22"/>
          </w:rPr>
          <w:delText xml:space="preserve">; </w:delText>
        </w:r>
      </w:del>
      <w:ins w:id="60" w:author="Copyeditor (JMIR)" w:date="2023-08-04T19:44:00Z">
        <w:r w:rsidR="00B77E4B" w:rsidRPr="002F6E3E">
          <w:rPr>
            <w:rFonts w:asciiTheme="minorHAnsi" w:eastAsia="Calibri" w:hAnsiTheme="minorHAnsi" w:cstheme="minorHAnsi"/>
            <w:sz w:val="22"/>
          </w:rPr>
          <w:t>[</w:t>
        </w:r>
      </w:ins>
      <w:r w:rsidRPr="002F6E3E">
        <w:rPr>
          <w:rFonts w:asciiTheme="minorHAnsi" w:eastAsia="Calibri" w:hAnsiTheme="minorHAnsi" w:cstheme="minorHAnsi"/>
          <w:sz w:val="22"/>
        </w:rPr>
        <w:t>EMA</w:t>
      </w:r>
      <w:ins w:id="61" w:author="Copyeditor (JMIR)" w:date="2023-08-04T19:44:00Z">
        <w:r w:rsidR="00B77E4B" w:rsidRPr="002F6E3E">
          <w:rPr>
            <w:rFonts w:asciiTheme="minorHAnsi" w:eastAsia="Calibri" w:hAnsiTheme="minorHAnsi" w:cstheme="minorHAnsi"/>
            <w:sz w:val="22"/>
          </w:rPr>
          <w:t>]</w:t>
        </w:r>
      </w:ins>
      <w:r w:rsidRPr="002F6E3E">
        <w:rPr>
          <w:rFonts w:asciiTheme="minorHAnsi" w:eastAsia="Calibri" w:hAnsiTheme="minorHAnsi" w:cstheme="minorHAnsi"/>
          <w:sz w:val="22"/>
        </w:rPr>
        <w:t>, audio check-in, and sleep quality) and passive (</w:t>
      </w:r>
      <w:ins w:id="62" w:author="Copyeditor (JMIR)" w:date="2023-08-04T19:39:00Z">
        <w:r w:rsidR="00E4325A" w:rsidRPr="002F6E3E">
          <w:rPr>
            <w:rFonts w:asciiTheme="minorHAnsi" w:eastAsia="Calibri" w:hAnsiTheme="minorHAnsi" w:cstheme="minorHAnsi"/>
            <w:sz w:val="22"/>
          </w:rPr>
          <w:t xml:space="preserve">eg, </w:t>
        </w:r>
      </w:ins>
      <w:r w:rsidRPr="002F6E3E">
        <w:rPr>
          <w:rFonts w:asciiTheme="minorHAnsi" w:eastAsia="Calibri" w:hAnsiTheme="minorHAnsi" w:cstheme="minorHAnsi"/>
          <w:sz w:val="22"/>
        </w:rPr>
        <w:t xml:space="preserve">geolocation, cellular communication logs, and </w:t>
      </w:r>
      <w:ins w:id="63" w:author="Copyeditor (JMIR)" w:date="2023-08-05T08:55:00Z">
        <w:r w:rsidR="006121F6" w:rsidRPr="002F6E3E">
          <w:rPr>
            <w:rFonts w:asciiTheme="minorHAnsi" w:eastAsia="Calibri" w:hAnsiTheme="minorHAnsi" w:cstheme="minorHAnsi"/>
            <w:sz w:val="22"/>
          </w:rPr>
          <w:t xml:space="preserve">SMS </w:t>
        </w:r>
      </w:ins>
      <w:r w:rsidRPr="002F6E3E">
        <w:rPr>
          <w:rFonts w:asciiTheme="minorHAnsi" w:eastAsia="Calibri" w:hAnsiTheme="minorHAnsi" w:cstheme="minorHAnsi"/>
          <w:sz w:val="22"/>
        </w:rPr>
        <w:t xml:space="preserve">text message content) sensing methods that were selected to tap into constructs from </w:t>
      </w:r>
      <w:commentRangeStart w:id="64"/>
      <w:del w:id="65" w:author="Copyeditor (JMIR)" w:date="2023-08-07T14:50:00Z">
        <w:r w:rsidRPr="002F6E3E">
          <w:rPr>
            <w:rFonts w:asciiTheme="minorHAnsi" w:eastAsia="Calibri" w:hAnsiTheme="minorHAnsi" w:cstheme="minorHAnsi"/>
            <w:sz w:val="22"/>
          </w:rPr>
          <w:delText xml:space="preserve">Marlatt's </w:delText>
        </w:r>
      </w:del>
      <w:ins w:id="66" w:author="Copyeditor (JMIR)" w:date="2023-08-07T14:50:00Z">
        <w:r w:rsidR="00F352B7" w:rsidRPr="002F6E3E">
          <w:rPr>
            <w:rFonts w:asciiTheme="minorHAnsi" w:eastAsia="Calibri" w:hAnsiTheme="minorHAnsi" w:cstheme="minorHAnsi"/>
            <w:sz w:val="22"/>
          </w:rPr>
          <w:t xml:space="preserve">the </w:t>
        </w:r>
      </w:ins>
      <w:r w:rsidRPr="002F6E3E">
        <w:rPr>
          <w:rFonts w:asciiTheme="minorHAnsi" w:eastAsia="Calibri" w:hAnsiTheme="minorHAnsi" w:cstheme="minorHAnsi"/>
          <w:sz w:val="22"/>
        </w:rPr>
        <w:t>Relapse Prevention model</w:t>
      </w:r>
      <w:ins w:id="67" w:author="Copyeditor (JMIR)" w:date="2023-08-07T14:50:00Z">
        <w:r w:rsidR="00F352B7" w:rsidRPr="002F6E3E">
          <w:rPr>
            <w:rFonts w:asciiTheme="minorHAnsi" w:eastAsia="Calibri" w:hAnsiTheme="minorHAnsi" w:cstheme="minorHAnsi"/>
            <w:sz w:val="22"/>
          </w:rPr>
          <w:t xml:space="preserve"> by Marlatt</w:t>
        </w:r>
        <w:commentRangeEnd w:id="64"/>
        <w:r w:rsidR="00A12DD6" w:rsidRPr="002F6E3E">
          <w:rPr>
            <w:rStyle w:val="CommentReference"/>
            <w:rFonts w:asciiTheme="minorHAnsi" w:hAnsiTheme="minorHAnsi" w:cstheme="minorHAnsi"/>
          </w:rPr>
          <w:commentReference w:id="64"/>
        </w:r>
      </w:ins>
      <w:r w:rsidRPr="002F6E3E">
        <w:rPr>
          <w:rFonts w:asciiTheme="minorHAnsi" w:eastAsia="Calibri" w:hAnsiTheme="minorHAnsi" w:cstheme="minorHAnsi"/>
          <w:sz w:val="22"/>
        </w:rPr>
        <w:t>. We assessed 3 behavioral indicators of acceptability: participants’ choices about their participation in the study at various stages in the procedure, their choice to opt</w:t>
      </w:r>
      <w:ins w:id="68" w:author="Copyeditor (JMIR)" w:date="2023-08-04T19:50:00Z">
        <w:r w:rsidR="009F2A7F" w:rsidRPr="002F6E3E">
          <w:rPr>
            <w:rFonts w:asciiTheme="minorHAnsi" w:eastAsia="Calibri" w:hAnsiTheme="minorHAnsi" w:cstheme="minorHAnsi"/>
            <w:sz w:val="22"/>
          </w:rPr>
          <w:t xml:space="preserve"> </w:t>
        </w:r>
      </w:ins>
      <w:del w:id="69" w:author="Copyeditor (JMIR)" w:date="2023-08-04T19:50:00Z">
        <w:r w:rsidRPr="002F6E3E">
          <w:rPr>
            <w:rFonts w:asciiTheme="minorHAnsi" w:eastAsia="Calibri" w:hAnsiTheme="minorHAnsi" w:cstheme="minorHAnsi"/>
            <w:sz w:val="22"/>
          </w:rPr>
          <w:delText>-</w:delText>
        </w:r>
      </w:del>
      <w:r w:rsidRPr="002F6E3E">
        <w:rPr>
          <w:rFonts w:asciiTheme="minorHAnsi" w:eastAsia="Calibri" w:hAnsiTheme="minorHAnsi" w:cstheme="minorHAnsi"/>
          <w:sz w:val="22"/>
        </w:rPr>
        <w:t>in to provide data for each sensing method, and their adherence to a subset of the active methods (EMA</w:t>
      </w:r>
      <w:ins w:id="70" w:author="Copyeditor (JMIR)" w:date="2023-08-04T19:50:00Z">
        <w:r w:rsidR="006978EF" w:rsidRPr="002F6E3E">
          <w:rPr>
            <w:rFonts w:asciiTheme="minorHAnsi" w:eastAsia="Calibri" w:hAnsiTheme="minorHAnsi" w:cstheme="minorHAnsi"/>
            <w:sz w:val="22"/>
          </w:rPr>
          <w:t xml:space="preserve"> and</w:t>
        </w:r>
      </w:ins>
      <w:del w:id="71" w:author="Copyeditor (JMIR)" w:date="2023-08-04T19:50:00Z">
        <w:r w:rsidRPr="002F6E3E">
          <w:rPr>
            <w:rFonts w:asciiTheme="minorHAnsi" w:eastAsia="Calibri" w:hAnsiTheme="minorHAnsi" w:cstheme="minorHAnsi"/>
            <w:sz w:val="22"/>
          </w:rPr>
          <w:delText>,</w:delText>
        </w:r>
      </w:del>
      <w:r w:rsidRPr="002F6E3E">
        <w:rPr>
          <w:rFonts w:asciiTheme="minorHAnsi" w:eastAsia="Calibri" w:hAnsiTheme="minorHAnsi" w:cstheme="minorHAnsi"/>
          <w:sz w:val="22"/>
        </w:rPr>
        <w:t xml:space="preserve"> audio check-in). We also assessed 3 self-report measures of acceptability (interference, dislike, and willingness to use for 1 year) for each method.</w:t>
      </w:r>
    </w:p>
    <w:p w14:paraId="285E0D3C" w14:textId="2804B06C" w:rsidR="008B2A7A" w:rsidRPr="002F6E3E" w:rsidRDefault="0046147D">
      <w:pPr>
        <w:spacing w:line="360" w:lineRule="auto"/>
        <w:rPr>
          <w:rFonts w:asciiTheme="minorHAnsi" w:eastAsia="Times New Roman" w:hAnsiTheme="minorHAnsi" w:cstheme="minorHAnsi"/>
          <w:sz w:val="22"/>
        </w:rPr>
      </w:pPr>
      <w:r w:rsidRPr="002F6E3E">
        <w:rPr>
          <w:rStyle w:val="Heading"/>
          <w:rFonts w:asciiTheme="minorHAnsi" w:eastAsia="Calibri" w:hAnsiTheme="minorHAnsi" w:cstheme="minorHAnsi"/>
          <w:b/>
          <w:color w:val="auto"/>
          <w:sz w:val="22"/>
        </w:rPr>
        <w:t xml:space="preserve">Results: </w:t>
      </w:r>
      <w:del w:id="72" w:author="Copyeditor (JMIR)" w:date="2023-08-04T19:52:00Z">
        <w:r w:rsidRPr="002F6E3E">
          <w:rPr>
            <w:rFonts w:asciiTheme="minorHAnsi" w:eastAsia="Calibri" w:hAnsiTheme="minorHAnsi" w:cstheme="minorHAnsi"/>
            <w:sz w:val="22"/>
          </w:rPr>
          <w:delText xml:space="preserve">N = 191 </w:delText>
        </w:r>
      </w:del>
      <w:ins w:id="73" w:author="Copyeditor (JMIR)" w:date="2023-08-04T19:51:00Z">
        <w:r w:rsidR="00B73B19" w:rsidRPr="002F6E3E">
          <w:rPr>
            <w:rFonts w:asciiTheme="minorHAnsi" w:eastAsia="Calibri" w:hAnsiTheme="minorHAnsi" w:cstheme="minorHAnsi"/>
            <w:sz w:val="22"/>
          </w:rPr>
          <w:t>O</w:t>
        </w:r>
      </w:ins>
      <w:del w:id="74" w:author="Copyeditor (JMIR)" w:date="2023-08-04T19:51:00Z">
        <w:r w:rsidRPr="002F6E3E">
          <w:rPr>
            <w:rFonts w:asciiTheme="minorHAnsi" w:eastAsia="Calibri" w:hAnsiTheme="minorHAnsi" w:cstheme="minorHAnsi"/>
            <w:sz w:val="22"/>
          </w:rPr>
          <w:delText>o</w:delText>
        </w:r>
      </w:del>
      <w:r w:rsidRPr="002F6E3E">
        <w:rPr>
          <w:rFonts w:asciiTheme="minorHAnsi" w:eastAsia="Calibri" w:hAnsiTheme="minorHAnsi" w:cstheme="minorHAnsi"/>
          <w:sz w:val="22"/>
        </w:rPr>
        <w:t xml:space="preserve">f </w:t>
      </w:r>
      <w:ins w:id="75" w:author="Copyeditor (JMIR)" w:date="2023-08-04T19:51:00Z">
        <w:r w:rsidR="00B73B19" w:rsidRPr="002F6E3E">
          <w:rPr>
            <w:rFonts w:asciiTheme="minorHAnsi" w:eastAsia="Calibri" w:hAnsiTheme="minorHAnsi" w:cstheme="minorHAnsi"/>
            <w:sz w:val="22"/>
          </w:rPr>
          <w:t xml:space="preserve">the </w:t>
        </w:r>
      </w:ins>
      <w:commentRangeStart w:id="76"/>
      <w:commentRangeStart w:id="77"/>
      <w:r w:rsidRPr="002F6E3E">
        <w:rPr>
          <w:rFonts w:asciiTheme="minorHAnsi" w:eastAsia="Calibri" w:hAnsiTheme="minorHAnsi" w:cstheme="minorHAnsi"/>
          <w:sz w:val="22"/>
        </w:rPr>
        <w:t xml:space="preserve">192 </w:t>
      </w:r>
      <w:commentRangeEnd w:id="76"/>
      <w:r w:rsidR="006811E5" w:rsidRPr="002F6E3E">
        <w:rPr>
          <w:rStyle w:val="CommentReference"/>
          <w:rFonts w:asciiTheme="minorHAnsi" w:hAnsiTheme="minorHAnsi" w:cstheme="minorHAnsi"/>
        </w:rPr>
        <w:commentReference w:id="76"/>
      </w:r>
      <w:commentRangeEnd w:id="77"/>
      <w:r w:rsidR="006E790B">
        <w:rPr>
          <w:rStyle w:val="CommentReference"/>
        </w:rPr>
        <w:commentReference w:id="77"/>
      </w:r>
      <w:r w:rsidRPr="002F6E3E">
        <w:rPr>
          <w:rFonts w:asciiTheme="minorHAnsi" w:eastAsia="Calibri" w:hAnsiTheme="minorHAnsi" w:cstheme="minorHAnsi"/>
          <w:sz w:val="22"/>
        </w:rPr>
        <w:t xml:space="preserve">eligible </w:t>
      </w:r>
      <w:del w:id="78" w:author="Kendra Wyant" w:date="2023-08-07T18:53:00Z">
        <w:r w:rsidRPr="002F6E3E" w:rsidDel="00436317">
          <w:rPr>
            <w:rFonts w:asciiTheme="minorHAnsi" w:eastAsia="Calibri" w:hAnsiTheme="minorHAnsi" w:cstheme="minorHAnsi"/>
            <w:sz w:val="22"/>
          </w:rPr>
          <w:delText>participants</w:delText>
        </w:r>
      </w:del>
      <w:ins w:id="79" w:author="Kendra Wyant" w:date="2023-08-07T19:08:00Z">
        <w:r w:rsidR="006E790B">
          <w:rPr>
            <w:rFonts w:asciiTheme="minorHAnsi" w:eastAsia="Calibri" w:hAnsiTheme="minorHAnsi" w:cstheme="minorHAnsi"/>
            <w:sz w:val="22"/>
          </w:rPr>
          <w:t>individuals screened</w:t>
        </w:r>
      </w:ins>
      <w:ins w:id="80" w:author="Copyeditor (JMIR)" w:date="2023-08-04T19:55:00Z">
        <w:r w:rsidR="005156B4" w:rsidRPr="002F6E3E">
          <w:rPr>
            <w:rFonts w:asciiTheme="minorHAnsi" w:eastAsia="Calibri" w:hAnsiTheme="minorHAnsi" w:cstheme="minorHAnsi"/>
            <w:sz w:val="22"/>
          </w:rPr>
          <w:t>, 191</w:t>
        </w:r>
      </w:ins>
      <w:r w:rsidRPr="002F6E3E">
        <w:rPr>
          <w:rFonts w:asciiTheme="minorHAnsi" w:eastAsia="Calibri" w:hAnsiTheme="minorHAnsi" w:cstheme="minorHAnsi"/>
          <w:sz w:val="22"/>
        </w:rPr>
        <w:t xml:space="preserve"> consented to personal sensing. Most of these individuals (</w:t>
      </w:r>
      <w:ins w:id="81" w:author="Kendra Wyant" w:date="2023-08-07T18:08:00Z">
        <w:r w:rsidR="00DE3D8D">
          <w:rPr>
            <w:rFonts w:asciiTheme="minorHAnsi" w:eastAsia="Calibri" w:hAnsiTheme="minorHAnsi" w:cstheme="minorHAnsi"/>
            <w:sz w:val="22"/>
          </w:rPr>
          <w:t>169</w:t>
        </w:r>
      </w:ins>
      <w:commentRangeStart w:id="82"/>
      <w:ins w:id="83" w:author="Copyeditor (JMIR)" w:date="2023-08-04T19:56:00Z">
        <w:del w:id="84" w:author="Kendra Wyant" w:date="2023-08-07T18:08:00Z">
          <w:r w:rsidR="00824844" w:rsidRPr="002F6E3E" w:rsidDel="00DE3D8D">
            <w:rPr>
              <w:rFonts w:asciiTheme="minorHAnsi" w:eastAsia="Calibri" w:hAnsiTheme="minorHAnsi" w:cstheme="minorHAnsi"/>
              <w:sz w:val="22"/>
            </w:rPr>
            <w:delText>n</w:delText>
          </w:r>
        </w:del>
        <w:r w:rsidR="00824844" w:rsidRPr="002F6E3E">
          <w:rPr>
            <w:rFonts w:asciiTheme="minorHAnsi" w:eastAsia="Calibri" w:hAnsiTheme="minorHAnsi" w:cstheme="minorHAnsi"/>
            <w:sz w:val="22"/>
          </w:rPr>
          <w:t>/</w:t>
        </w:r>
      </w:ins>
      <w:ins w:id="85" w:author="Kendra Wyant" w:date="2023-08-07T18:09:00Z">
        <w:r w:rsidR="00DE3D8D">
          <w:rPr>
            <w:rFonts w:asciiTheme="minorHAnsi" w:eastAsia="Calibri" w:hAnsiTheme="minorHAnsi" w:cstheme="minorHAnsi"/>
            <w:sz w:val="22"/>
          </w:rPr>
          <w:t>191</w:t>
        </w:r>
      </w:ins>
      <w:ins w:id="86" w:author="Copyeditor (JMIR)" w:date="2023-08-04T19:56:00Z">
        <w:del w:id="87" w:author="Kendra Wyant" w:date="2023-08-07T18:09:00Z">
          <w:r w:rsidR="00824844" w:rsidRPr="002F6E3E" w:rsidDel="00DE3D8D">
            <w:rPr>
              <w:rFonts w:asciiTheme="minorHAnsi" w:eastAsia="Calibri" w:hAnsiTheme="minorHAnsi" w:cstheme="minorHAnsi"/>
              <w:sz w:val="22"/>
            </w:rPr>
            <w:delText>N</w:delText>
          </w:r>
        </w:del>
      </w:ins>
      <w:commentRangeEnd w:id="82"/>
      <w:ins w:id="88" w:author="Copyeditor (JMIR)" w:date="2023-08-07T14:52:00Z">
        <w:r w:rsidR="00BE3C46" w:rsidRPr="002F6E3E">
          <w:rPr>
            <w:rStyle w:val="CommentReference"/>
            <w:rFonts w:asciiTheme="minorHAnsi" w:hAnsiTheme="minorHAnsi" w:cstheme="minorHAnsi"/>
          </w:rPr>
          <w:commentReference w:id="82"/>
        </w:r>
      </w:ins>
      <w:ins w:id="89" w:author="Copyeditor (JMIR)" w:date="2023-08-04T19:56:00Z">
        <w:r w:rsidR="00824844" w:rsidRPr="002F6E3E">
          <w:rPr>
            <w:rFonts w:asciiTheme="minorHAnsi" w:eastAsia="Calibri" w:hAnsiTheme="minorHAnsi" w:cstheme="minorHAnsi"/>
            <w:sz w:val="22"/>
          </w:rPr>
          <w:t xml:space="preserve">, </w:t>
        </w:r>
      </w:ins>
      <w:r w:rsidRPr="002F6E3E">
        <w:rPr>
          <w:rFonts w:asciiTheme="minorHAnsi" w:eastAsia="Calibri" w:hAnsiTheme="minorHAnsi" w:cstheme="minorHAnsi"/>
          <w:sz w:val="22"/>
        </w:rPr>
        <w:t xml:space="preserve">88%) also returned 1 week later to formally enroll and </w:t>
      </w:r>
      <w:del w:id="90" w:author="Kendra Wyant" w:date="2023-08-07T18:12:00Z">
        <w:r w:rsidRPr="002F6E3E" w:rsidDel="00DE3D8D">
          <w:rPr>
            <w:rFonts w:asciiTheme="minorHAnsi" w:eastAsia="Calibri" w:hAnsiTheme="minorHAnsi" w:cstheme="minorHAnsi"/>
            <w:sz w:val="22"/>
          </w:rPr>
          <w:delText>begin to provide these data</w:delText>
        </w:r>
      </w:del>
      <w:ins w:id="91" w:author="Kendra Wyant" w:date="2023-08-07T18:12:00Z">
        <w:r w:rsidR="00DE3D8D">
          <w:rPr>
            <w:rFonts w:asciiTheme="minorHAnsi" w:eastAsia="Calibri" w:hAnsiTheme="minorHAnsi" w:cstheme="minorHAnsi"/>
            <w:sz w:val="22"/>
          </w:rPr>
          <w:t xml:space="preserve">154 </w:t>
        </w:r>
      </w:ins>
      <w:ins w:id="92" w:author="Kendra Wyant" w:date="2023-08-07T19:00:00Z">
        <w:r w:rsidR="00436317">
          <w:rPr>
            <w:rFonts w:asciiTheme="minorHAnsi" w:eastAsia="Calibri" w:hAnsiTheme="minorHAnsi" w:cstheme="minorHAnsi"/>
            <w:sz w:val="22"/>
          </w:rPr>
          <w:t>participated through the first month follow-up visit</w:t>
        </w:r>
      </w:ins>
      <w:r w:rsidRPr="002F6E3E">
        <w:rPr>
          <w:rFonts w:asciiTheme="minorHAnsi" w:eastAsia="Calibri" w:hAnsiTheme="minorHAnsi" w:cstheme="minorHAnsi"/>
          <w:sz w:val="22"/>
        </w:rPr>
        <w:t>. All participants</w:t>
      </w:r>
      <w:ins w:id="93" w:author="Kendra Wyant" w:date="2023-08-07T18:55:00Z">
        <w:r w:rsidR="00436317">
          <w:rPr>
            <w:rFonts w:asciiTheme="minorHAnsi" w:eastAsia="Calibri" w:hAnsiTheme="minorHAnsi" w:cstheme="minorHAnsi"/>
            <w:sz w:val="22"/>
          </w:rPr>
          <w:t xml:space="preserve"> in our analysis sample</w:t>
        </w:r>
      </w:ins>
      <w:del w:id="94" w:author="Copyeditor (JMIR)" w:date="2023-08-04T19:57:00Z">
        <w:r w:rsidRPr="002F6E3E">
          <w:rPr>
            <w:rFonts w:asciiTheme="minorHAnsi" w:eastAsia="Calibri" w:hAnsiTheme="minorHAnsi" w:cstheme="minorHAnsi"/>
            <w:sz w:val="22"/>
          </w:rPr>
          <w:delText xml:space="preserve"> (100%)</w:delText>
        </w:r>
      </w:del>
      <w:r w:rsidRPr="002F6E3E">
        <w:rPr>
          <w:rFonts w:asciiTheme="minorHAnsi" w:eastAsia="Calibri" w:hAnsiTheme="minorHAnsi" w:cstheme="minorHAnsi"/>
          <w:sz w:val="22"/>
        </w:rPr>
        <w:t xml:space="preserve"> opted</w:t>
      </w:r>
      <w:ins w:id="95" w:author="Copyeditor (JMIR)" w:date="2023-08-04T19:57:00Z">
        <w:r w:rsidR="00824844" w:rsidRPr="002F6E3E">
          <w:rPr>
            <w:rFonts w:asciiTheme="minorHAnsi" w:eastAsia="Calibri" w:hAnsiTheme="minorHAnsi" w:cstheme="minorHAnsi"/>
            <w:sz w:val="22"/>
          </w:rPr>
          <w:t xml:space="preserve"> </w:t>
        </w:r>
      </w:ins>
      <w:del w:id="96" w:author="Copyeditor (JMIR)" w:date="2023-08-04T19:57:00Z">
        <w:r w:rsidRPr="002F6E3E">
          <w:rPr>
            <w:rFonts w:asciiTheme="minorHAnsi" w:eastAsia="Calibri" w:hAnsiTheme="minorHAnsi" w:cstheme="minorHAnsi"/>
            <w:sz w:val="22"/>
          </w:rPr>
          <w:delText>-</w:delText>
        </w:r>
      </w:del>
      <w:r w:rsidRPr="002F6E3E">
        <w:rPr>
          <w:rFonts w:asciiTheme="minorHAnsi" w:eastAsia="Calibri" w:hAnsiTheme="minorHAnsi" w:cstheme="minorHAnsi"/>
          <w:sz w:val="22"/>
        </w:rPr>
        <w:t xml:space="preserve">in to provide data for </w:t>
      </w:r>
      <w:del w:id="97" w:author="Copyeditor (JMIR)" w:date="2023-08-04T20:04:00Z">
        <w:r w:rsidRPr="002F6E3E">
          <w:rPr>
            <w:rFonts w:asciiTheme="minorHAnsi" w:eastAsia="Calibri" w:hAnsiTheme="minorHAnsi" w:cstheme="minorHAnsi"/>
            <w:sz w:val="22"/>
          </w:rPr>
          <w:delText xml:space="preserve"> momentary assessment (</w:delText>
        </w:r>
      </w:del>
      <w:r w:rsidRPr="002F6E3E">
        <w:rPr>
          <w:rFonts w:asciiTheme="minorHAnsi" w:eastAsia="Calibri" w:hAnsiTheme="minorHAnsi" w:cstheme="minorHAnsi"/>
          <w:sz w:val="22"/>
        </w:rPr>
        <w:t>EMA, sleep quality,</w:t>
      </w:r>
      <w:ins w:id="98" w:author="Kendra Wyant" w:date="2023-08-07T18:56:00Z">
        <w:r w:rsidR="00436317" w:rsidRPr="002F6E3E" w:rsidDel="00436317">
          <w:rPr>
            <w:rFonts w:asciiTheme="minorHAnsi" w:eastAsia="Calibri" w:hAnsiTheme="minorHAnsi" w:cstheme="minorHAnsi"/>
            <w:sz w:val="22"/>
          </w:rPr>
          <w:t xml:space="preserve"> </w:t>
        </w:r>
      </w:ins>
      <w:del w:id="99" w:author="Kendra Wyant" w:date="2023-08-07T18:56:00Z">
        <w:r w:rsidRPr="002F6E3E" w:rsidDel="00436317">
          <w:rPr>
            <w:rFonts w:asciiTheme="minorHAnsi" w:eastAsia="Calibri" w:hAnsiTheme="minorHAnsi" w:cstheme="minorHAnsi"/>
            <w:sz w:val="22"/>
          </w:rPr>
          <w:delText xml:space="preserve"> </w:delText>
        </w:r>
      </w:del>
      <w:ins w:id="100" w:author="Copyeditor (JMIR)" w:date="2023-08-03T06:36:00Z">
        <w:del w:id="101" w:author="Kendra Wyant" w:date="2023-08-07T18:56:00Z">
          <w:r w:rsidRPr="002F6E3E" w:rsidDel="00436317">
            <w:rPr>
              <w:rFonts w:asciiTheme="minorHAnsi" w:eastAsia="Calibri" w:hAnsiTheme="minorHAnsi" w:cstheme="minorHAnsi"/>
              <w:sz w:val="22"/>
            </w:rPr>
            <w:delText xml:space="preserve">and </w:delText>
          </w:r>
        </w:del>
      </w:ins>
      <w:del w:id="102" w:author="Kendra Wyant" w:date="2023-08-07T18:56:00Z">
        <w:r w:rsidRPr="002F6E3E" w:rsidDel="00436317">
          <w:rPr>
            <w:rFonts w:asciiTheme="minorHAnsi" w:eastAsia="Calibri" w:hAnsiTheme="minorHAnsi" w:cstheme="minorHAnsi"/>
            <w:sz w:val="22"/>
          </w:rPr>
          <w:delText>most passive methods (</w:delText>
        </w:r>
      </w:del>
      <w:r w:rsidRPr="002F6E3E">
        <w:rPr>
          <w:rFonts w:asciiTheme="minorHAnsi" w:eastAsia="Calibri" w:hAnsiTheme="minorHAnsi" w:cstheme="minorHAnsi"/>
          <w:sz w:val="22"/>
        </w:rPr>
        <w:t>geolocation</w:t>
      </w:r>
      <w:ins w:id="103" w:author="Kendra Wyant" w:date="2023-08-07T18:56:00Z">
        <w:r w:rsidR="00436317">
          <w:rPr>
            <w:rFonts w:asciiTheme="minorHAnsi" w:eastAsia="Calibri" w:hAnsiTheme="minorHAnsi" w:cstheme="minorHAnsi"/>
            <w:sz w:val="22"/>
          </w:rPr>
          <w:t>,</w:t>
        </w:r>
      </w:ins>
      <w:ins w:id="104" w:author="Copyeditor (JMIR)" w:date="2023-08-03T06:36:00Z">
        <w:r w:rsidRPr="002F6E3E">
          <w:rPr>
            <w:rFonts w:asciiTheme="minorHAnsi" w:eastAsia="Calibri" w:hAnsiTheme="minorHAnsi" w:cstheme="minorHAnsi"/>
            <w:sz w:val="22"/>
          </w:rPr>
          <w:t xml:space="preserve"> and</w:t>
        </w:r>
      </w:ins>
      <w:del w:id="105" w:author="Copyeditor (JMIR)" w:date="2023-08-03T06:36:00Z">
        <w:r w:rsidRPr="002F6E3E">
          <w:rPr>
            <w:rFonts w:asciiTheme="minorHAnsi" w:eastAsia="Calibri" w:hAnsiTheme="minorHAnsi" w:cstheme="minorHAnsi"/>
            <w:sz w:val="22"/>
          </w:rPr>
          <w:delText>,</w:delText>
        </w:r>
      </w:del>
      <w:r w:rsidRPr="002F6E3E">
        <w:rPr>
          <w:rFonts w:asciiTheme="minorHAnsi" w:eastAsia="Calibri" w:hAnsiTheme="minorHAnsi" w:cstheme="minorHAnsi"/>
          <w:sz w:val="22"/>
        </w:rPr>
        <w:t xml:space="preserve"> cellular communication logs</w:t>
      </w:r>
      <w:ins w:id="106" w:author="Kendra Wyant" w:date="2023-08-07T19:16:00Z">
        <w:r w:rsidR="001903BC">
          <w:rPr>
            <w:rFonts w:asciiTheme="minorHAnsi" w:eastAsia="Calibri" w:hAnsiTheme="minorHAnsi" w:cstheme="minorHAnsi"/>
            <w:sz w:val="22"/>
          </w:rPr>
          <w:t>.</w:t>
        </w:r>
      </w:ins>
      <w:del w:id="107" w:author="Kendra Wyant" w:date="2023-08-07T18:56:00Z">
        <w:r w:rsidRPr="002F6E3E" w:rsidDel="00436317">
          <w:rPr>
            <w:rFonts w:asciiTheme="minorHAnsi" w:eastAsia="Calibri" w:hAnsiTheme="minorHAnsi" w:cstheme="minorHAnsi"/>
            <w:sz w:val="22"/>
          </w:rPr>
          <w:delText>)</w:delText>
        </w:r>
      </w:del>
      <w:del w:id="108" w:author="Kendra Wyant" w:date="2023-08-07T18:58:00Z">
        <w:r w:rsidRPr="002F6E3E" w:rsidDel="00436317">
          <w:rPr>
            <w:rFonts w:asciiTheme="minorHAnsi" w:eastAsia="Calibri" w:hAnsiTheme="minorHAnsi" w:cstheme="minorHAnsi"/>
            <w:sz w:val="22"/>
          </w:rPr>
          <w:delText>, with</w:delText>
        </w:r>
      </w:del>
      <w:r w:rsidRPr="002F6E3E">
        <w:rPr>
          <w:rFonts w:asciiTheme="minorHAnsi" w:eastAsia="Calibri" w:hAnsiTheme="minorHAnsi" w:cstheme="minorHAnsi"/>
          <w:sz w:val="22"/>
        </w:rPr>
        <w:t xml:space="preserve"> </w:t>
      </w:r>
      <w:del w:id="109" w:author="Kendra Wyant" w:date="2023-08-07T18:58:00Z">
        <w:r w:rsidRPr="002F6E3E" w:rsidDel="00436317">
          <w:rPr>
            <w:rFonts w:asciiTheme="minorHAnsi" w:eastAsia="Calibri" w:hAnsiTheme="minorHAnsi" w:cstheme="minorHAnsi"/>
            <w:sz w:val="22"/>
          </w:rPr>
          <w:delText xml:space="preserve">1 participant not providing </w:delText>
        </w:r>
      </w:del>
      <w:ins w:id="110" w:author="Copyeditor (JMIR)" w:date="2023-08-04T20:08:00Z">
        <w:del w:id="111" w:author="Kendra Wyant" w:date="2023-08-07T18:58:00Z">
          <w:r w:rsidR="009D131A" w:rsidRPr="002F6E3E" w:rsidDel="00436317">
            <w:rPr>
              <w:rFonts w:asciiTheme="minorHAnsi" w:eastAsia="Calibri" w:hAnsiTheme="minorHAnsi" w:cstheme="minorHAnsi"/>
              <w:sz w:val="22"/>
            </w:rPr>
            <w:delText xml:space="preserve">SMS </w:delText>
          </w:r>
        </w:del>
      </w:ins>
      <w:del w:id="112" w:author="Kendra Wyant" w:date="2023-08-07T18:58:00Z">
        <w:r w:rsidRPr="002F6E3E" w:rsidDel="00436317">
          <w:rPr>
            <w:rFonts w:asciiTheme="minorHAnsi" w:eastAsia="Calibri" w:hAnsiTheme="minorHAnsi" w:cstheme="minorHAnsi"/>
            <w:sz w:val="22"/>
          </w:rPr>
          <w:delText xml:space="preserve">text message content. </w:delText>
        </w:r>
      </w:del>
      <w:ins w:id="113" w:author="Copyeditor (JMIR)" w:date="2023-08-07T14:52:00Z">
        <w:r w:rsidR="00104923" w:rsidRPr="002F6E3E">
          <w:rPr>
            <w:rFonts w:asciiTheme="minorHAnsi" w:eastAsia="Calibri" w:hAnsiTheme="minorHAnsi" w:cstheme="minorHAnsi"/>
            <w:sz w:val="22"/>
          </w:rPr>
          <w:t>In total,</w:t>
        </w:r>
      </w:ins>
      <w:ins w:id="114" w:author="Kendra Wyant" w:date="2023-08-07T18:58:00Z">
        <w:r w:rsidR="00436317">
          <w:rPr>
            <w:rFonts w:asciiTheme="minorHAnsi" w:eastAsia="Calibri" w:hAnsiTheme="minorHAnsi" w:cstheme="minorHAnsi"/>
            <w:sz w:val="22"/>
          </w:rPr>
          <w:t xml:space="preserve"> </w:t>
        </w:r>
        <w:r w:rsidR="00436317" w:rsidRPr="002F6E3E">
          <w:rPr>
            <w:rFonts w:asciiTheme="minorHAnsi" w:eastAsia="Calibri" w:hAnsiTheme="minorHAnsi" w:cstheme="minorHAnsi"/>
            <w:sz w:val="22"/>
          </w:rPr>
          <w:t>1</w:t>
        </w:r>
      </w:ins>
      <w:ins w:id="115" w:author="Kendra Wyant" w:date="2023-08-07T18:59:00Z">
        <w:r w:rsidR="00436317">
          <w:rPr>
            <w:rFonts w:asciiTheme="minorHAnsi" w:eastAsia="Calibri" w:hAnsiTheme="minorHAnsi" w:cstheme="minorHAnsi"/>
            <w:sz w:val="22"/>
          </w:rPr>
          <w:t xml:space="preserve"> </w:t>
        </w:r>
        <w:r w:rsidR="00436317" w:rsidRPr="002F6E3E">
          <w:rPr>
            <w:rFonts w:asciiTheme="minorHAnsi" w:eastAsia="Calibri" w:hAnsiTheme="minorHAnsi" w:cstheme="minorHAnsi"/>
            <w:sz w:val="22"/>
          </w:rPr>
          <w:t>(</w:t>
        </w:r>
        <w:r w:rsidR="00436317" w:rsidRPr="002F6E3E">
          <w:rPr>
            <w:rFonts w:asciiTheme="minorHAnsi" w:eastAsia="Calibri" w:hAnsiTheme="minorHAnsi" w:cstheme="minorHAnsi"/>
            <w:sz w:val="22"/>
            <w:highlight w:val="yellow"/>
          </w:rPr>
          <w:t>N=</w:t>
        </w:r>
        <w:r w:rsidR="00436317">
          <w:rPr>
            <w:rFonts w:asciiTheme="minorHAnsi" w:eastAsia="Calibri" w:hAnsiTheme="minorHAnsi" w:cstheme="minorHAnsi"/>
            <w:sz w:val="22"/>
            <w:highlight w:val="yellow"/>
          </w:rPr>
          <w:t>154</w:t>
        </w:r>
        <w:r w:rsidR="00436317" w:rsidRPr="002F6E3E">
          <w:rPr>
            <w:rFonts w:asciiTheme="minorHAnsi" w:eastAsia="Calibri" w:hAnsiTheme="minorHAnsi" w:cstheme="minorHAnsi"/>
            <w:sz w:val="22"/>
            <w:highlight w:val="yellow"/>
          </w:rPr>
          <w:t>,</w:t>
        </w:r>
        <w:r w:rsidR="00436317" w:rsidRPr="002F6E3E">
          <w:rPr>
            <w:rFonts w:asciiTheme="minorHAnsi" w:eastAsia="Calibri" w:hAnsiTheme="minorHAnsi" w:cstheme="minorHAnsi"/>
            <w:sz w:val="22"/>
          </w:rPr>
          <w:t xml:space="preserve"> </w:t>
        </w:r>
      </w:ins>
      <w:ins w:id="116" w:author="Kendra Wyant" w:date="2023-08-07T19:01:00Z">
        <w:r w:rsidR="00436317">
          <w:rPr>
            <w:rFonts w:asciiTheme="minorHAnsi" w:eastAsia="Calibri" w:hAnsiTheme="minorHAnsi" w:cstheme="minorHAnsi"/>
            <w:sz w:val="22"/>
          </w:rPr>
          <w:t>.6</w:t>
        </w:r>
      </w:ins>
      <w:ins w:id="117" w:author="Kendra Wyant" w:date="2023-08-07T18:59:00Z">
        <w:r w:rsidR="00436317" w:rsidRPr="002F6E3E">
          <w:rPr>
            <w:rFonts w:asciiTheme="minorHAnsi" w:eastAsia="Calibri" w:hAnsiTheme="minorHAnsi" w:cstheme="minorHAnsi"/>
            <w:sz w:val="22"/>
          </w:rPr>
          <w:t xml:space="preserve">%) </w:t>
        </w:r>
      </w:ins>
      <w:ins w:id="118" w:author="Kendra Wyant" w:date="2023-08-07T18:58:00Z">
        <w:r w:rsidR="00436317" w:rsidRPr="002F6E3E">
          <w:rPr>
            <w:rFonts w:asciiTheme="minorHAnsi" w:eastAsia="Calibri" w:hAnsiTheme="minorHAnsi" w:cstheme="minorHAnsi"/>
            <w:sz w:val="22"/>
          </w:rPr>
          <w:t>participant</w:t>
        </w:r>
      </w:ins>
      <w:ins w:id="119" w:author="Kendra Wyant" w:date="2023-08-07T18:59:00Z">
        <w:r w:rsidR="00436317">
          <w:rPr>
            <w:rFonts w:asciiTheme="minorHAnsi" w:eastAsia="Calibri" w:hAnsiTheme="minorHAnsi" w:cstheme="minorHAnsi"/>
            <w:sz w:val="22"/>
          </w:rPr>
          <w:t xml:space="preserve"> did</w:t>
        </w:r>
      </w:ins>
      <w:ins w:id="120" w:author="Kendra Wyant" w:date="2023-08-07T18:58:00Z">
        <w:r w:rsidR="00436317" w:rsidRPr="002F6E3E">
          <w:rPr>
            <w:rFonts w:asciiTheme="minorHAnsi" w:eastAsia="Calibri" w:hAnsiTheme="minorHAnsi" w:cstheme="minorHAnsi"/>
            <w:sz w:val="22"/>
          </w:rPr>
          <w:t xml:space="preserve"> not provid</w:t>
        </w:r>
      </w:ins>
      <w:ins w:id="121" w:author="Kendra Wyant" w:date="2023-08-07T18:59:00Z">
        <w:r w:rsidR="00436317">
          <w:rPr>
            <w:rFonts w:asciiTheme="minorHAnsi" w:eastAsia="Calibri" w:hAnsiTheme="minorHAnsi" w:cstheme="minorHAnsi"/>
            <w:sz w:val="22"/>
          </w:rPr>
          <w:t>e</w:t>
        </w:r>
      </w:ins>
      <w:ins w:id="122" w:author="Kendra Wyant" w:date="2023-08-07T18:58:00Z">
        <w:r w:rsidR="00436317" w:rsidRPr="002F6E3E">
          <w:rPr>
            <w:rFonts w:asciiTheme="minorHAnsi" w:eastAsia="Calibri" w:hAnsiTheme="minorHAnsi" w:cstheme="minorHAnsi"/>
            <w:sz w:val="22"/>
          </w:rPr>
          <w:t xml:space="preserve"> SMS text message content</w:t>
        </w:r>
      </w:ins>
      <w:ins w:id="123" w:author="Kendra Wyant" w:date="2023-08-07T18:59:00Z">
        <w:r w:rsidR="00436317">
          <w:rPr>
            <w:rFonts w:asciiTheme="minorHAnsi" w:eastAsia="Calibri" w:hAnsiTheme="minorHAnsi" w:cstheme="minorHAnsi"/>
            <w:sz w:val="22"/>
          </w:rPr>
          <w:t xml:space="preserve"> and </w:t>
        </w:r>
      </w:ins>
      <w:ins w:id="124" w:author="Copyeditor (JMIR)" w:date="2023-08-07T14:52:00Z">
        <w:del w:id="125" w:author="Kendra Wyant" w:date="2023-08-07T18:59:00Z">
          <w:r w:rsidR="00104923" w:rsidRPr="002F6E3E" w:rsidDel="00436317">
            <w:rPr>
              <w:rFonts w:asciiTheme="minorHAnsi" w:eastAsia="Calibri" w:hAnsiTheme="minorHAnsi" w:cstheme="minorHAnsi"/>
              <w:sz w:val="22"/>
            </w:rPr>
            <w:delText xml:space="preserve"> </w:delText>
          </w:r>
        </w:del>
      </w:ins>
      <w:del w:id="126" w:author="Copyeditor (JMIR)" w:date="2023-08-07T14:52:00Z">
        <w:r w:rsidRPr="002F6E3E">
          <w:rPr>
            <w:rFonts w:asciiTheme="minorHAnsi" w:eastAsia="Calibri" w:hAnsiTheme="minorHAnsi" w:cstheme="minorHAnsi"/>
            <w:sz w:val="22"/>
          </w:rPr>
          <w:delText xml:space="preserve">Three </w:delText>
        </w:r>
      </w:del>
      <w:ins w:id="127" w:author="Copyeditor (JMIR)" w:date="2023-08-07T14:52:00Z">
        <w:r w:rsidR="00104923" w:rsidRPr="002F6E3E">
          <w:rPr>
            <w:rFonts w:asciiTheme="minorHAnsi" w:eastAsia="Calibri" w:hAnsiTheme="minorHAnsi" w:cstheme="minorHAnsi"/>
            <w:sz w:val="22"/>
          </w:rPr>
          <w:t xml:space="preserve">3 </w:t>
        </w:r>
      </w:ins>
      <w:ins w:id="128" w:author="Copyeditor (JMIR)" w:date="2023-08-07T14:53:00Z">
        <w:r w:rsidR="00104923" w:rsidRPr="002F6E3E">
          <w:rPr>
            <w:rFonts w:asciiTheme="minorHAnsi" w:eastAsia="Calibri" w:hAnsiTheme="minorHAnsi" w:cstheme="minorHAnsi"/>
            <w:sz w:val="22"/>
          </w:rPr>
          <w:t>(</w:t>
        </w:r>
        <w:r w:rsidR="00104923" w:rsidRPr="002F6E3E">
          <w:rPr>
            <w:rFonts w:asciiTheme="minorHAnsi" w:eastAsia="Calibri" w:hAnsiTheme="minorHAnsi" w:cstheme="minorHAnsi"/>
            <w:sz w:val="22"/>
            <w:highlight w:val="yellow"/>
          </w:rPr>
          <w:t>N=</w:t>
        </w:r>
      </w:ins>
      <w:ins w:id="129" w:author="Kendra Wyant" w:date="2023-08-07T18:15:00Z">
        <w:r w:rsidR="00CD2F45">
          <w:rPr>
            <w:rFonts w:asciiTheme="minorHAnsi" w:eastAsia="Calibri" w:hAnsiTheme="minorHAnsi" w:cstheme="minorHAnsi"/>
            <w:sz w:val="22"/>
            <w:highlight w:val="yellow"/>
          </w:rPr>
          <w:t>154</w:t>
        </w:r>
      </w:ins>
      <w:ins w:id="130" w:author="Copyeditor (JMIR)" w:date="2023-08-07T14:53:00Z">
        <w:r w:rsidR="00104923" w:rsidRPr="002F6E3E">
          <w:rPr>
            <w:rFonts w:asciiTheme="minorHAnsi" w:eastAsia="Calibri" w:hAnsiTheme="minorHAnsi" w:cstheme="minorHAnsi"/>
            <w:sz w:val="22"/>
            <w:highlight w:val="yellow"/>
          </w:rPr>
          <w:t>,</w:t>
        </w:r>
        <w:r w:rsidR="00104923" w:rsidRPr="002F6E3E">
          <w:rPr>
            <w:rFonts w:asciiTheme="minorHAnsi" w:eastAsia="Calibri" w:hAnsiTheme="minorHAnsi" w:cstheme="minorHAnsi"/>
            <w:sz w:val="22"/>
          </w:rPr>
          <w:t xml:space="preserve"> 2%) </w:t>
        </w:r>
      </w:ins>
      <w:r w:rsidRPr="002F6E3E">
        <w:rPr>
          <w:rFonts w:asciiTheme="minorHAnsi" w:eastAsia="Calibri" w:hAnsiTheme="minorHAnsi" w:cstheme="minorHAnsi"/>
          <w:sz w:val="22"/>
        </w:rPr>
        <w:t xml:space="preserve">participants </w:t>
      </w:r>
      <w:del w:id="131" w:author="Copyeditor (JMIR)" w:date="2023-08-07T14:53:00Z">
        <w:r w:rsidRPr="002F6E3E">
          <w:rPr>
            <w:rFonts w:asciiTheme="minorHAnsi" w:eastAsia="Calibri" w:hAnsiTheme="minorHAnsi" w:cstheme="minorHAnsi"/>
            <w:sz w:val="22"/>
          </w:rPr>
          <w:delText xml:space="preserve">(2%) </w:delText>
        </w:r>
      </w:del>
      <w:r w:rsidRPr="002F6E3E">
        <w:rPr>
          <w:rFonts w:asciiTheme="minorHAnsi" w:eastAsia="Calibri" w:hAnsiTheme="minorHAnsi" w:cstheme="minorHAnsi"/>
          <w:sz w:val="22"/>
        </w:rPr>
        <w:t xml:space="preserve">did not provide any audio check-ins. </w:t>
      </w:r>
      <w:commentRangeStart w:id="132"/>
      <w:r w:rsidRPr="002F6E3E">
        <w:rPr>
          <w:rFonts w:asciiTheme="minorHAnsi" w:eastAsia="Calibri" w:hAnsiTheme="minorHAnsi" w:cstheme="minorHAnsi"/>
          <w:sz w:val="22"/>
        </w:rPr>
        <w:t>The average completion rate</w:t>
      </w:r>
      <w:ins w:id="133" w:author="Copyeditor (JMIR)" w:date="2023-08-03T06:36:00Z">
        <w:del w:id="134" w:author="Kendra Wyant" w:date="2023-08-07T19:02:00Z">
          <w:r w:rsidRPr="002F6E3E" w:rsidDel="00436317">
            <w:rPr>
              <w:rFonts w:asciiTheme="minorHAnsi" w:eastAsia="Calibri" w:hAnsiTheme="minorHAnsi" w:cstheme="minorHAnsi"/>
              <w:sz w:val="22"/>
            </w:rPr>
            <w:delText>s</w:delText>
          </w:r>
        </w:del>
      </w:ins>
      <w:r w:rsidRPr="002F6E3E">
        <w:rPr>
          <w:rFonts w:asciiTheme="minorHAnsi" w:eastAsia="Calibri" w:hAnsiTheme="minorHAnsi" w:cstheme="minorHAnsi"/>
          <w:sz w:val="22"/>
        </w:rPr>
        <w:t xml:space="preserve"> for</w:t>
      </w:r>
      <w:ins w:id="135" w:author="Kendra Wyant" w:date="2023-08-07T19:02:00Z">
        <w:r w:rsidR="00436317">
          <w:rPr>
            <w:rFonts w:asciiTheme="minorHAnsi" w:eastAsia="Calibri" w:hAnsiTheme="minorHAnsi" w:cstheme="minorHAnsi"/>
            <w:sz w:val="22"/>
          </w:rPr>
          <w:t xml:space="preserve"> </w:t>
        </w:r>
      </w:ins>
      <w:ins w:id="136" w:author="Kendra Wyant" w:date="2023-08-07T19:05:00Z">
        <w:r w:rsidR="006E790B">
          <w:rPr>
            <w:rFonts w:asciiTheme="minorHAnsi" w:eastAsia="Calibri" w:hAnsiTheme="minorHAnsi" w:cstheme="minorHAnsi"/>
            <w:sz w:val="22"/>
          </w:rPr>
          <w:t xml:space="preserve">the </w:t>
        </w:r>
      </w:ins>
      <w:ins w:id="137" w:author="Kendra Wyant" w:date="2023-08-07T19:02:00Z">
        <w:r w:rsidR="00436317">
          <w:rPr>
            <w:rFonts w:asciiTheme="minorHAnsi" w:eastAsia="Calibri" w:hAnsiTheme="minorHAnsi" w:cstheme="minorHAnsi"/>
            <w:sz w:val="22"/>
          </w:rPr>
          <w:t>four time daily</w:t>
        </w:r>
      </w:ins>
      <w:r w:rsidRPr="002F6E3E">
        <w:rPr>
          <w:rFonts w:asciiTheme="minorHAnsi" w:eastAsia="Calibri" w:hAnsiTheme="minorHAnsi" w:cstheme="minorHAnsi"/>
          <w:sz w:val="22"/>
        </w:rPr>
        <w:t xml:space="preserve"> </w:t>
      </w:r>
      <w:del w:id="138" w:author="Kendra Wyant" w:date="2023-08-07T19:01:00Z">
        <w:r w:rsidRPr="002F6E3E" w:rsidDel="00436317">
          <w:rPr>
            <w:rFonts w:asciiTheme="minorHAnsi" w:eastAsia="Calibri" w:hAnsiTheme="minorHAnsi" w:cstheme="minorHAnsi"/>
            <w:sz w:val="22"/>
          </w:rPr>
          <w:delText xml:space="preserve">all </w:delText>
        </w:r>
      </w:del>
      <w:r w:rsidRPr="002F6E3E">
        <w:rPr>
          <w:rFonts w:asciiTheme="minorHAnsi" w:eastAsia="Calibri" w:hAnsiTheme="minorHAnsi" w:cstheme="minorHAnsi"/>
          <w:sz w:val="22"/>
        </w:rPr>
        <w:t>EMA</w:t>
      </w:r>
      <w:del w:id="139" w:author="Kendra Wyant" w:date="2023-08-07T19:02:00Z">
        <w:r w:rsidRPr="002F6E3E" w:rsidDel="00436317">
          <w:rPr>
            <w:rFonts w:asciiTheme="minorHAnsi" w:eastAsia="Calibri" w:hAnsiTheme="minorHAnsi" w:cstheme="minorHAnsi"/>
            <w:sz w:val="22"/>
          </w:rPr>
          <w:delText>s</w:delText>
        </w:r>
      </w:del>
      <w:r w:rsidRPr="002F6E3E">
        <w:rPr>
          <w:rFonts w:asciiTheme="minorHAnsi" w:eastAsia="Calibri" w:hAnsiTheme="minorHAnsi" w:cstheme="minorHAnsi"/>
          <w:sz w:val="22"/>
        </w:rPr>
        <w:t xml:space="preserve"> </w:t>
      </w:r>
      <w:ins w:id="140" w:author="Copyeditor (JMIR)" w:date="2023-08-07T04:55:00Z">
        <w:del w:id="141" w:author="Kendra Wyant" w:date="2023-08-07T19:02:00Z">
          <w:r w:rsidR="00F94E61" w:rsidRPr="002F6E3E" w:rsidDel="00436317">
            <w:rPr>
              <w:rFonts w:asciiTheme="minorHAnsi" w:eastAsia="Calibri" w:hAnsiTheme="minorHAnsi" w:cstheme="minorHAnsi"/>
              <w:sz w:val="22"/>
            </w:rPr>
            <w:delText>performed</w:delText>
          </w:r>
        </w:del>
      </w:ins>
      <w:ins w:id="142" w:author="Copyeditor (JMIR)" w:date="2023-08-05T08:55:00Z">
        <w:del w:id="143" w:author="Kendra Wyant" w:date="2023-08-07T19:02:00Z">
          <w:r w:rsidR="0074570E" w:rsidRPr="002F6E3E" w:rsidDel="00436317">
            <w:rPr>
              <w:rFonts w:asciiTheme="minorHAnsi" w:eastAsia="Calibri" w:hAnsiTheme="minorHAnsi" w:cstheme="minorHAnsi"/>
              <w:sz w:val="22"/>
            </w:rPr>
            <w:delText xml:space="preserve"> </w:delText>
          </w:r>
        </w:del>
      </w:ins>
      <w:ins w:id="144" w:author="Copyeditor (JMIR)" w:date="2023-08-07T04:54:00Z">
        <w:del w:id="145" w:author="Kendra Wyant" w:date="2023-08-07T19:02:00Z">
          <w:r w:rsidR="003621EA" w:rsidRPr="002F6E3E" w:rsidDel="00436317">
            <w:rPr>
              <w:rFonts w:asciiTheme="minorHAnsi" w:eastAsia="Calibri" w:hAnsiTheme="minorHAnsi" w:cstheme="minorHAnsi"/>
              <w:sz w:val="22"/>
            </w:rPr>
            <w:delText>1</w:delText>
          </w:r>
        </w:del>
      </w:ins>
      <w:ins w:id="146" w:author="Copyeditor (JMIR)" w:date="2023-08-07T05:00:00Z">
        <w:del w:id="147" w:author="Kendra Wyant" w:date="2023-08-07T19:02:00Z">
          <w:r w:rsidR="00740471" w:rsidRPr="002F6E3E" w:rsidDel="00436317">
            <w:rPr>
              <w:rFonts w:asciiTheme="minorHAnsi" w:eastAsia="Calibri" w:hAnsiTheme="minorHAnsi" w:cstheme="minorHAnsi"/>
              <w:sz w:val="22"/>
            </w:rPr>
            <w:delText xml:space="preserve"> </w:delText>
          </w:r>
        </w:del>
      </w:ins>
      <w:ins w:id="148" w:author="Copyeditor (JMIR)" w:date="2023-08-07T04:54:00Z">
        <w:del w:id="149" w:author="Kendra Wyant" w:date="2023-08-07T19:02:00Z">
          <w:r w:rsidR="003621EA" w:rsidRPr="002F6E3E" w:rsidDel="00436317">
            <w:rPr>
              <w:rFonts w:asciiTheme="minorHAnsi" w:eastAsia="Calibri" w:hAnsiTheme="minorHAnsi" w:cstheme="minorHAnsi"/>
              <w:sz w:val="22"/>
            </w:rPr>
            <w:delText>time</w:delText>
          </w:r>
        </w:del>
      </w:ins>
      <w:ins w:id="150" w:author="Copyeditor (JMIR)" w:date="2023-08-05T08:55:00Z">
        <w:del w:id="151" w:author="Kendra Wyant" w:date="2023-08-07T19:02:00Z">
          <w:r w:rsidR="0074570E" w:rsidRPr="002F6E3E" w:rsidDel="00436317">
            <w:rPr>
              <w:rFonts w:asciiTheme="minorHAnsi" w:eastAsia="Calibri" w:hAnsiTheme="minorHAnsi" w:cstheme="minorHAnsi"/>
              <w:sz w:val="22"/>
            </w:rPr>
            <w:delText xml:space="preserve"> daily </w:delText>
          </w:r>
        </w:del>
      </w:ins>
      <w:ins w:id="152" w:author="Copyeditor (JMIR)" w:date="2023-08-03T06:36:00Z">
        <w:del w:id="153" w:author="Kendra Wyant" w:date="2023-08-07T19:02:00Z">
          <w:r w:rsidRPr="002F6E3E" w:rsidDel="00436317">
            <w:rPr>
              <w:rFonts w:asciiTheme="minorHAnsi" w:eastAsia="Calibri" w:hAnsiTheme="minorHAnsi" w:cstheme="minorHAnsi"/>
              <w:sz w:val="22"/>
            </w:rPr>
            <w:delText>were</w:delText>
          </w:r>
        </w:del>
      </w:ins>
      <w:del w:id="154" w:author="Kendra Wyant" w:date="2023-08-07T19:02:00Z">
        <w:r w:rsidRPr="002F6E3E" w:rsidDel="00436317">
          <w:rPr>
            <w:rFonts w:asciiTheme="minorHAnsi" w:eastAsia="Calibri" w:hAnsiTheme="minorHAnsi" w:cstheme="minorHAnsi"/>
            <w:sz w:val="22"/>
          </w:rPr>
          <w:delText>was</w:delText>
        </w:r>
      </w:del>
      <w:ins w:id="155" w:author="Kendra Wyant" w:date="2023-08-07T19:02:00Z">
        <w:r w:rsidR="00436317">
          <w:rPr>
            <w:rFonts w:asciiTheme="minorHAnsi" w:eastAsia="Calibri" w:hAnsiTheme="minorHAnsi" w:cstheme="minorHAnsi"/>
            <w:sz w:val="22"/>
          </w:rPr>
          <w:t>was</w:t>
        </w:r>
      </w:ins>
      <w:r w:rsidRPr="002F6E3E">
        <w:rPr>
          <w:rFonts w:asciiTheme="minorHAnsi" w:eastAsia="Calibri" w:hAnsiTheme="minorHAnsi" w:cstheme="minorHAnsi"/>
          <w:sz w:val="22"/>
        </w:rPr>
        <w:t xml:space="preserve"> 80%</w:t>
      </w:r>
      <w:del w:id="156" w:author="Kendra Wyant" w:date="2023-08-07T19:02:00Z">
        <w:r w:rsidRPr="002F6E3E" w:rsidDel="00436317">
          <w:rPr>
            <w:rFonts w:asciiTheme="minorHAnsi" w:eastAsia="Calibri" w:hAnsiTheme="minorHAnsi" w:cstheme="minorHAnsi"/>
            <w:sz w:val="22"/>
          </w:rPr>
          <w:delText xml:space="preserve"> and 94%</w:delText>
        </w:r>
      </w:del>
      <w:del w:id="157" w:author="Copyeditor (JMIR)" w:date="2023-08-05T08:56:00Z">
        <w:r w:rsidRPr="002F6E3E">
          <w:rPr>
            <w:rFonts w:asciiTheme="minorHAnsi" w:eastAsia="Calibri" w:hAnsiTheme="minorHAnsi" w:cstheme="minorHAnsi"/>
            <w:sz w:val="22"/>
          </w:rPr>
          <w:delText xml:space="preserve"> for </w:delText>
        </w:r>
      </w:del>
      <w:commentRangeEnd w:id="132"/>
      <w:r w:rsidR="00B62818" w:rsidRPr="002F6E3E">
        <w:rPr>
          <w:rFonts w:asciiTheme="minorHAnsi" w:hAnsiTheme="minorHAnsi" w:cstheme="minorHAnsi"/>
        </w:rPr>
        <w:commentReference w:id="132"/>
      </w:r>
      <w:del w:id="158" w:author="Copyeditor (JMIR)" w:date="2023-08-05T08:54:00Z">
        <w:r w:rsidRPr="002F6E3E">
          <w:rPr>
            <w:rFonts w:asciiTheme="minorHAnsi" w:eastAsia="Calibri" w:hAnsiTheme="minorHAnsi" w:cstheme="minorHAnsi"/>
            <w:sz w:val="22"/>
          </w:rPr>
          <w:delText>1</w:delText>
        </w:r>
      </w:del>
      <w:del w:id="159" w:author="Copyeditor (JMIR)" w:date="2023-08-03T06:30:00Z">
        <w:r w:rsidRPr="002F6E3E">
          <w:rPr>
            <w:rFonts w:asciiTheme="minorHAnsi" w:eastAsia="Calibri" w:hAnsiTheme="minorHAnsi" w:cstheme="minorHAnsi"/>
            <w:sz w:val="22"/>
          </w:rPr>
          <w:delText>x</w:delText>
        </w:r>
      </w:del>
      <w:del w:id="160" w:author="Copyeditor (JMIR)" w:date="2023-08-05T08:56:00Z">
        <w:r w:rsidRPr="002F6E3E">
          <w:rPr>
            <w:rFonts w:asciiTheme="minorHAnsi" w:eastAsia="Calibri" w:hAnsiTheme="minorHAnsi" w:cstheme="minorHAnsi"/>
            <w:sz w:val="22"/>
          </w:rPr>
          <w:delText xml:space="preserve"> daily</w:delText>
        </w:r>
      </w:del>
      <w:r w:rsidRPr="002F6E3E">
        <w:rPr>
          <w:rFonts w:asciiTheme="minorHAnsi" w:eastAsia="Calibri" w:hAnsiTheme="minorHAnsi" w:cstheme="minorHAnsi"/>
          <w:sz w:val="22"/>
        </w:rPr>
        <w:t xml:space="preserve">. The completion rate for the daily audio check-in was 54%. Aggregate participant ratings indicated </w:t>
      </w:r>
      <w:ins w:id="161" w:author="Copyeditor (JMIR)" w:date="2023-08-03T06:36:00Z">
        <w:r w:rsidRPr="002F6E3E">
          <w:rPr>
            <w:rFonts w:asciiTheme="minorHAnsi" w:eastAsia="Calibri" w:hAnsiTheme="minorHAnsi" w:cstheme="minorHAnsi"/>
            <w:sz w:val="22"/>
          </w:rPr>
          <w:t xml:space="preserve">that </w:t>
        </w:r>
      </w:ins>
      <w:r w:rsidRPr="002F6E3E">
        <w:rPr>
          <w:rFonts w:asciiTheme="minorHAnsi" w:eastAsia="Calibri" w:hAnsiTheme="minorHAnsi" w:cstheme="minorHAnsi"/>
          <w:sz w:val="22"/>
        </w:rPr>
        <w:t xml:space="preserve">all personal sensing methods </w:t>
      </w:r>
      <w:ins w:id="162" w:author="Copyeditor (JMIR)" w:date="2023-08-03T06:36:00Z">
        <w:r w:rsidRPr="002F6E3E">
          <w:rPr>
            <w:rFonts w:asciiTheme="minorHAnsi" w:eastAsia="Calibri" w:hAnsiTheme="minorHAnsi" w:cstheme="minorHAnsi"/>
            <w:sz w:val="22"/>
          </w:rPr>
          <w:t>were</w:t>
        </w:r>
      </w:ins>
      <w:del w:id="163" w:author="Copyeditor (JMIR)" w:date="2023-08-03T06:36:00Z">
        <w:r w:rsidRPr="002F6E3E">
          <w:rPr>
            <w:rFonts w:asciiTheme="minorHAnsi" w:eastAsia="Calibri" w:hAnsiTheme="minorHAnsi" w:cstheme="minorHAnsi"/>
            <w:sz w:val="22"/>
          </w:rPr>
          <w:delText>to be</w:delText>
        </w:r>
      </w:del>
      <w:r w:rsidRPr="002F6E3E">
        <w:rPr>
          <w:rFonts w:asciiTheme="minorHAnsi" w:eastAsia="Calibri" w:hAnsiTheme="minorHAnsi" w:cstheme="minorHAnsi"/>
          <w:sz w:val="22"/>
        </w:rPr>
        <w:t xml:space="preserve"> significantly more acceptable (all </w:t>
      </w:r>
      <w:del w:id="164" w:author="Copyeditor (JMIR)" w:date="2023-08-03T06:30:00Z">
        <w:r w:rsidRPr="002F6E3E">
          <w:rPr>
            <w:rFonts w:asciiTheme="minorHAnsi" w:eastAsia="Calibri" w:hAnsiTheme="minorHAnsi" w:cstheme="minorHAnsi"/>
            <w:sz w:val="22"/>
          </w:rPr>
          <w:delText>p</w:delText>
        </w:r>
      </w:del>
      <w:ins w:id="165" w:author="Copyeditor (JMIR)" w:date="2023-08-03T06:30:00Z">
        <w:r w:rsidRPr="002F6E3E">
          <w:rPr>
            <w:rFonts w:asciiTheme="minorHAnsi" w:eastAsia="Calibri" w:hAnsiTheme="minorHAnsi" w:cstheme="minorHAnsi"/>
            <w:i/>
            <w:sz w:val="22"/>
          </w:rPr>
          <w:t>P</w:t>
        </w:r>
      </w:ins>
      <w:del w:id="166" w:author="Copyeditor (JMIR)" w:date="2023-08-03T06:30:00Z">
        <w:r w:rsidRPr="002F6E3E">
          <w:rPr>
            <w:rFonts w:asciiTheme="minorHAnsi" w:eastAsia="Calibri" w:hAnsiTheme="minorHAnsi" w:cstheme="minorHAnsi"/>
            <w:sz w:val="22"/>
          </w:rPr>
          <w:delText xml:space="preserve"> </w:delText>
        </w:r>
      </w:del>
      <w:r w:rsidRPr="002F6E3E">
        <w:rPr>
          <w:rFonts w:asciiTheme="minorHAnsi" w:eastAsia="Calibri" w:hAnsiTheme="minorHAnsi" w:cstheme="minorHAnsi"/>
          <w:sz w:val="22"/>
        </w:rPr>
        <w:t>&lt;</w:t>
      </w:r>
      <w:del w:id="167" w:author="Copyeditor (JMIR)" w:date="2023-08-03T06:30:00Z">
        <w:r w:rsidRPr="002F6E3E">
          <w:rPr>
            <w:rFonts w:asciiTheme="minorHAnsi" w:eastAsia="Calibri" w:hAnsiTheme="minorHAnsi" w:cstheme="minorHAnsi"/>
            <w:sz w:val="22"/>
          </w:rPr>
          <w:delText xml:space="preserve"> </w:delText>
        </w:r>
      </w:del>
      <w:r w:rsidRPr="002F6E3E">
        <w:rPr>
          <w:rFonts w:asciiTheme="minorHAnsi" w:eastAsia="Calibri" w:hAnsiTheme="minorHAnsi" w:cstheme="minorHAnsi"/>
          <w:sz w:val="22"/>
        </w:rPr>
        <w:t>.</w:t>
      </w:r>
      <w:del w:id="168" w:author="Kendra Wyant" w:date="2023-08-07T13:41:00Z">
        <w:r w:rsidRPr="002F6E3E" w:rsidDel="00C76B1B">
          <w:rPr>
            <w:rFonts w:asciiTheme="minorHAnsi" w:eastAsia="Calibri" w:hAnsiTheme="minorHAnsi" w:cstheme="minorHAnsi"/>
            <w:sz w:val="22"/>
          </w:rPr>
          <w:delText>0</w:delText>
        </w:r>
      </w:del>
      <w:ins w:id="169" w:author="Kendra Wyant" w:date="2023-08-07T13:41:00Z">
        <w:r w:rsidR="00C76B1B">
          <w:rPr>
            <w:rFonts w:asciiTheme="minorHAnsi" w:eastAsia="Calibri" w:hAnsiTheme="minorHAnsi" w:cstheme="minorHAnsi"/>
            <w:sz w:val="22"/>
          </w:rPr>
          <w:t>001</w:t>
        </w:r>
      </w:ins>
      <w:del w:id="170" w:author="Kendra Wyant" w:date="2023-08-07T13:41:00Z">
        <w:r w:rsidRPr="002F6E3E" w:rsidDel="00C76B1B">
          <w:rPr>
            <w:rFonts w:asciiTheme="minorHAnsi" w:eastAsia="Calibri" w:hAnsiTheme="minorHAnsi" w:cstheme="minorHAnsi"/>
            <w:sz w:val="22"/>
          </w:rPr>
          <w:delText>5</w:delText>
        </w:r>
      </w:del>
      <w:r w:rsidRPr="002F6E3E">
        <w:rPr>
          <w:rFonts w:asciiTheme="minorHAnsi" w:eastAsia="Calibri" w:hAnsiTheme="minorHAnsi" w:cstheme="minorHAnsi"/>
          <w:sz w:val="22"/>
        </w:rPr>
        <w:t xml:space="preserve">) compared </w:t>
      </w:r>
      <w:del w:id="171" w:author="Copyeditor (JMIR)" w:date="2023-08-03T06:30:00Z">
        <w:r w:rsidRPr="002F6E3E">
          <w:rPr>
            <w:rFonts w:asciiTheme="minorHAnsi" w:eastAsia="Calibri" w:hAnsiTheme="minorHAnsi" w:cstheme="minorHAnsi"/>
            <w:sz w:val="22"/>
          </w:rPr>
          <w:delText>to</w:delText>
        </w:r>
      </w:del>
      <w:ins w:id="172" w:author="Copyeditor (JMIR)" w:date="2023-08-03T06:30:00Z">
        <w:r w:rsidRPr="002F6E3E">
          <w:rPr>
            <w:rFonts w:asciiTheme="minorHAnsi" w:eastAsia="Calibri" w:hAnsiTheme="minorHAnsi" w:cstheme="minorHAnsi"/>
            <w:sz w:val="22"/>
          </w:rPr>
          <w:t>with</w:t>
        </w:r>
      </w:ins>
      <w:r w:rsidRPr="002F6E3E">
        <w:rPr>
          <w:rFonts w:asciiTheme="minorHAnsi" w:eastAsia="Calibri" w:hAnsiTheme="minorHAnsi" w:cstheme="minorHAnsi"/>
          <w:sz w:val="22"/>
        </w:rPr>
        <w:t xml:space="preserve"> neutral across subjective measures of interference, dislike, and willingness to use for 1 year. Participants did not significantly differ in their dislike of active</w:t>
      </w:r>
      <w:ins w:id="173" w:author="Copyeditor (JMIR)" w:date="2023-08-07T14:54:00Z">
        <w:r w:rsidR="00104923" w:rsidRPr="002F6E3E">
          <w:rPr>
            <w:rFonts w:asciiTheme="minorHAnsi" w:eastAsia="Calibri" w:hAnsiTheme="minorHAnsi" w:cstheme="minorHAnsi"/>
            <w:sz w:val="22"/>
          </w:rPr>
          <w:t xml:space="preserve"> methods</w:t>
        </w:r>
      </w:ins>
      <w:r w:rsidRPr="002F6E3E">
        <w:rPr>
          <w:rFonts w:asciiTheme="minorHAnsi" w:eastAsia="Calibri" w:hAnsiTheme="minorHAnsi" w:cstheme="minorHAnsi"/>
          <w:sz w:val="22"/>
        </w:rPr>
        <w:t xml:space="preserve"> compared </w:t>
      </w:r>
      <w:del w:id="174" w:author="Copyeditor (JMIR)" w:date="2023-08-03T06:30:00Z">
        <w:r w:rsidRPr="002F6E3E">
          <w:rPr>
            <w:rFonts w:asciiTheme="minorHAnsi" w:eastAsia="Calibri" w:hAnsiTheme="minorHAnsi" w:cstheme="minorHAnsi"/>
            <w:sz w:val="22"/>
          </w:rPr>
          <w:delText>to</w:delText>
        </w:r>
      </w:del>
      <w:ins w:id="175" w:author="Copyeditor (JMIR)" w:date="2023-08-03T06:30:00Z">
        <w:r w:rsidRPr="002F6E3E">
          <w:rPr>
            <w:rFonts w:asciiTheme="minorHAnsi" w:eastAsia="Calibri" w:hAnsiTheme="minorHAnsi" w:cstheme="minorHAnsi"/>
            <w:sz w:val="22"/>
          </w:rPr>
          <w:t>with</w:t>
        </w:r>
      </w:ins>
      <w:r w:rsidRPr="002F6E3E">
        <w:rPr>
          <w:rFonts w:asciiTheme="minorHAnsi" w:eastAsia="Calibri" w:hAnsiTheme="minorHAnsi" w:cstheme="minorHAnsi"/>
          <w:sz w:val="22"/>
        </w:rPr>
        <w:t xml:space="preserve"> passive methods (</w:t>
      </w:r>
      <w:del w:id="176" w:author="Copyeditor (JMIR)" w:date="2023-08-03T06:30:00Z">
        <w:r w:rsidRPr="002F6E3E">
          <w:rPr>
            <w:rFonts w:asciiTheme="minorHAnsi" w:eastAsia="Calibri" w:hAnsiTheme="minorHAnsi" w:cstheme="minorHAnsi"/>
            <w:sz w:val="22"/>
          </w:rPr>
          <w:delText>p</w:delText>
        </w:r>
      </w:del>
      <w:ins w:id="177" w:author="Copyeditor (JMIR)" w:date="2023-08-03T06:30:00Z">
        <w:r w:rsidRPr="002F6E3E">
          <w:rPr>
            <w:rFonts w:asciiTheme="minorHAnsi" w:eastAsia="Calibri" w:hAnsiTheme="minorHAnsi" w:cstheme="minorHAnsi"/>
            <w:i/>
            <w:sz w:val="22"/>
          </w:rPr>
          <w:t>P</w:t>
        </w:r>
      </w:ins>
      <w:del w:id="178" w:author="Copyeditor (JMIR)" w:date="2023-08-03T06:30:00Z">
        <w:r w:rsidRPr="002F6E3E">
          <w:rPr>
            <w:rFonts w:asciiTheme="minorHAnsi" w:eastAsia="Calibri" w:hAnsiTheme="minorHAnsi" w:cstheme="minorHAnsi"/>
            <w:sz w:val="22"/>
          </w:rPr>
          <w:delText xml:space="preserve"> </w:delText>
        </w:r>
      </w:del>
      <w:r w:rsidRPr="002F6E3E">
        <w:rPr>
          <w:rFonts w:asciiTheme="minorHAnsi" w:eastAsia="Calibri" w:hAnsiTheme="minorHAnsi" w:cstheme="minorHAnsi"/>
          <w:sz w:val="22"/>
        </w:rPr>
        <w:t>=</w:t>
      </w:r>
      <w:del w:id="179" w:author="Copyeditor (JMIR)" w:date="2023-08-03T06:30:00Z">
        <w:r w:rsidRPr="002F6E3E">
          <w:rPr>
            <w:rFonts w:asciiTheme="minorHAnsi" w:eastAsia="Calibri" w:hAnsiTheme="minorHAnsi" w:cstheme="minorHAnsi"/>
            <w:sz w:val="22"/>
          </w:rPr>
          <w:delText xml:space="preserve"> </w:delText>
        </w:r>
      </w:del>
      <w:r w:rsidRPr="002F6E3E">
        <w:rPr>
          <w:rFonts w:asciiTheme="minorHAnsi" w:eastAsia="Calibri" w:hAnsiTheme="minorHAnsi" w:cstheme="minorHAnsi"/>
          <w:sz w:val="22"/>
        </w:rPr>
        <w:t>.23). However, participants reported a higher willingness to use passive (vs</w:t>
      </w:r>
      <w:del w:id="180" w:author="Copyeditor (JMIR)" w:date="2023-08-04T20:48:00Z">
        <w:r w:rsidRPr="002F6E3E">
          <w:rPr>
            <w:rFonts w:asciiTheme="minorHAnsi" w:eastAsia="Calibri" w:hAnsiTheme="minorHAnsi" w:cstheme="minorHAnsi"/>
            <w:sz w:val="22"/>
          </w:rPr>
          <w:delText>.</w:delText>
        </w:r>
      </w:del>
      <w:r w:rsidRPr="002F6E3E">
        <w:rPr>
          <w:rFonts w:asciiTheme="minorHAnsi" w:eastAsia="Calibri" w:hAnsiTheme="minorHAnsi" w:cstheme="minorHAnsi"/>
          <w:sz w:val="22"/>
        </w:rPr>
        <w:t xml:space="preserve"> active) methods for 1 year (</w:t>
      </w:r>
      <w:del w:id="181" w:author="Copyeditor (JMIR)" w:date="2023-08-03T06:30:00Z">
        <w:r w:rsidRPr="002F6E3E">
          <w:rPr>
            <w:rFonts w:asciiTheme="minorHAnsi" w:eastAsia="Calibri" w:hAnsiTheme="minorHAnsi" w:cstheme="minorHAnsi"/>
            <w:sz w:val="22"/>
          </w:rPr>
          <w:delText>p</w:delText>
        </w:r>
      </w:del>
      <w:ins w:id="182" w:author="Copyeditor (JMIR)" w:date="2023-08-03T06:30:00Z">
        <w:r w:rsidRPr="002F6E3E">
          <w:rPr>
            <w:rFonts w:asciiTheme="minorHAnsi" w:eastAsia="Calibri" w:hAnsiTheme="minorHAnsi" w:cstheme="minorHAnsi"/>
            <w:i/>
            <w:sz w:val="22"/>
          </w:rPr>
          <w:t>P</w:t>
        </w:r>
      </w:ins>
      <w:del w:id="183" w:author="Copyeditor (JMIR)" w:date="2023-08-03T06:30:00Z">
        <w:r w:rsidRPr="002F6E3E">
          <w:rPr>
            <w:rFonts w:asciiTheme="minorHAnsi" w:eastAsia="Calibri" w:hAnsiTheme="minorHAnsi" w:cstheme="minorHAnsi"/>
            <w:sz w:val="22"/>
          </w:rPr>
          <w:delText xml:space="preserve"> </w:delText>
        </w:r>
      </w:del>
      <w:r w:rsidRPr="002F6E3E">
        <w:rPr>
          <w:rFonts w:asciiTheme="minorHAnsi" w:eastAsia="Calibri" w:hAnsiTheme="minorHAnsi" w:cstheme="minorHAnsi"/>
          <w:sz w:val="22"/>
        </w:rPr>
        <w:t>=</w:t>
      </w:r>
      <w:del w:id="184" w:author="Copyeditor (JMIR)" w:date="2023-08-03T06:30:00Z">
        <w:r w:rsidRPr="002F6E3E">
          <w:rPr>
            <w:rFonts w:asciiTheme="minorHAnsi" w:eastAsia="Calibri" w:hAnsiTheme="minorHAnsi" w:cstheme="minorHAnsi"/>
            <w:sz w:val="22"/>
          </w:rPr>
          <w:delText xml:space="preserve"> </w:delText>
        </w:r>
      </w:del>
      <w:r w:rsidRPr="002F6E3E">
        <w:rPr>
          <w:rFonts w:asciiTheme="minorHAnsi" w:eastAsia="Calibri" w:hAnsiTheme="minorHAnsi" w:cstheme="minorHAnsi"/>
          <w:sz w:val="22"/>
        </w:rPr>
        <w:t>.04).</w:t>
      </w:r>
    </w:p>
    <w:p w14:paraId="03E874F8" w14:textId="1282A77A" w:rsidR="008B2A7A" w:rsidRPr="002F6E3E" w:rsidRDefault="0046147D">
      <w:pPr>
        <w:spacing w:line="360" w:lineRule="auto"/>
        <w:rPr>
          <w:rFonts w:asciiTheme="minorHAnsi" w:eastAsia="Times New Roman" w:hAnsiTheme="minorHAnsi" w:cstheme="minorHAnsi"/>
          <w:sz w:val="22"/>
        </w:rPr>
      </w:pPr>
      <w:r w:rsidRPr="002F6E3E">
        <w:rPr>
          <w:rStyle w:val="Heading"/>
          <w:rFonts w:asciiTheme="minorHAnsi" w:eastAsia="Calibri" w:hAnsiTheme="minorHAnsi" w:cstheme="minorHAnsi"/>
          <w:b/>
          <w:color w:val="auto"/>
          <w:sz w:val="22"/>
        </w:rPr>
        <w:t xml:space="preserve">Conclusions: </w:t>
      </w:r>
      <w:r w:rsidRPr="002F6E3E">
        <w:rPr>
          <w:rFonts w:asciiTheme="minorHAnsi" w:eastAsia="Calibri" w:hAnsiTheme="minorHAnsi" w:cstheme="minorHAnsi"/>
          <w:sz w:val="22"/>
        </w:rPr>
        <w:t xml:space="preserve">These results suggest that active and passive sensing methods are acceptable </w:t>
      </w:r>
      <w:ins w:id="185" w:author="Copyeditor (JMIR)" w:date="2023-08-03T06:36:00Z">
        <w:r w:rsidRPr="002F6E3E">
          <w:rPr>
            <w:rFonts w:asciiTheme="minorHAnsi" w:eastAsia="Calibri" w:hAnsiTheme="minorHAnsi" w:cstheme="minorHAnsi"/>
            <w:sz w:val="22"/>
          </w:rPr>
          <w:t>for</w:t>
        </w:r>
      </w:ins>
      <w:del w:id="186" w:author="Copyeditor (JMIR)" w:date="2023-08-03T06:36:00Z">
        <w:r w:rsidRPr="002F6E3E">
          <w:rPr>
            <w:rFonts w:asciiTheme="minorHAnsi" w:eastAsia="Calibri" w:hAnsiTheme="minorHAnsi" w:cstheme="minorHAnsi"/>
            <w:sz w:val="22"/>
          </w:rPr>
          <w:delText>to</w:delText>
        </w:r>
      </w:del>
      <w:r w:rsidRPr="002F6E3E">
        <w:rPr>
          <w:rFonts w:asciiTheme="minorHAnsi" w:eastAsia="Calibri" w:hAnsiTheme="minorHAnsi" w:cstheme="minorHAnsi"/>
          <w:sz w:val="22"/>
        </w:rPr>
        <w:t xml:space="preserve"> people with </w:t>
      </w:r>
      <w:del w:id="187" w:author="Copyeditor (JMIR)" w:date="2023-08-03T06:30:00Z">
        <w:r w:rsidRPr="002F6E3E">
          <w:rPr>
            <w:rFonts w:asciiTheme="minorHAnsi" w:eastAsia="Calibri" w:hAnsiTheme="minorHAnsi" w:cstheme="minorHAnsi"/>
            <w:sz w:val="22"/>
          </w:rPr>
          <w:delText>AUD</w:delText>
        </w:r>
      </w:del>
      <w:ins w:id="188" w:author="Copyeditor (JMIR)" w:date="2023-08-03T06:30:00Z">
        <w:r w:rsidRPr="002F6E3E">
          <w:rPr>
            <w:rFonts w:asciiTheme="minorHAnsi" w:eastAsia="Calibri" w:hAnsiTheme="minorHAnsi" w:cstheme="minorHAnsi"/>
            <w:sz w:val="22"/>
          </w:rPr>
          <w:t>alcohol use disorder</w:t>
        </w:r>
      </w:ins>
      <w:r w:rsidRPr="002F6E3E">
        <w:rPr>
          <w:rFonts w:asciiTheme="minorHAnsi" w:eastAsia="Calibri" w:hAnsiTheme="minorHAnsi" w:cstheme="minorHAnsi"/>
          <w:sz w:val="22"/>
        </w:rPr>
        <w:t xml:space="preserve"> over a longer period than has previously been assessed. </w:t>
      </w:r>
      <w:del w:id="189" w:author="Kendra Wyant" w:date="2023-08-07T18:53:00Z">
        <w:r w:rsidRPr="002F6E3E" w:rsidDel="00436317">
          <w:rPr>
            <w:rFonts w:asciiTheme="minorHAnsi" w:eastAsia="Calibri" w:hAnsiTheme="minorHAnsi" w:cstheme="minorHAnsi"/>
            <w:sz w:val="22"/>
          </w:rPr>
          <w:delText>This was true even for data streams that contained potentially more sensitive information (e.g.</w:delText>
        </w:r>
      </w:del>
      <w:ins w:id="190" w:author="Copyeditor (JMIR)" w:date="2023-08-03T06:30:00Z">
        <w:del w:id="191" w:author="Kendra Wyant" w:date="2023-08-07T18:53:00Z">
          <w:r w:rsidRPr="002F6E3E" w:rsidDel="00436317">
            <w:rPr>
              <w:rFonts w:asciiTheme="minorHAnsi" w:eastAsia="Calibri" w:hAnsiTheme="minorHAnsi" w:cstheme="minorHAnsi"/>
              <w:sz w:val="22"/>
            </w:rPr>
            <w:delText>g</w:delText>
          </w:r>
        </w:del>
      </w:ins>
      <w:del w:id="192" w:author="Kendra Wyant" w:date="2023-08-07T18:53:00Z">
        <w:r w:rsidRPr="002F6E3E" w:rsidDel="00436317">
          <w:rPr>
            <w:rFonts w:asciiTheme="minorHAnsi" w:eastAsia="Calibri" w:hAnsiTheme="minorHAnsi" w:cstheme="minorHAnsi"/>
            <w:sz w:val="22"/>
          </w:rPr>
          <w:delText>, geolocation</w:delText>
        </w:r>
      </w:del>
      <w:ins w:id="193" w:author="Copyeditor (JMIR)" w:date="2023-08-03T06:36:00Z">
        <w:del w:id="194" w:author="Kendra Wyant" w:date="2023-08-07T18:53:00Z">
          <w:r w:rsidRPr="002F6E3E" w:rsidDel="00436317">
            <w:rPr>
              <w:rFonts w:asciiTheme="minorHAnsi" w:eastAsia="Calibri" w:hAnsiTheme="minorHAnsi" w:cstheme="minorHAnsi"/>
              <w:sz w:val="22"/>
            </w:rPr>
            <w:delText xml:space="preserve"> and</w:delText>
          </w:r>
        </w:del>
      </w:ins>
      <w:del w:id="195" w:author="Kendra Wyant" w:date="2023-08-07T18:53:00Z">
        <w:r w:rsidRPr="002F6E3E" w:rsidDel="00436317">
          <w:rPr>
            <w:rFonts w:asciiTheme="minorHAnsi" w:eastAsia="Calibri" w:hAnsiTheme="minorHAnsi" w:cstheme="minorHAnsi"/>
            <w:sz w:val="22"/>
          </w:rPr>
          <w:delText xml:space="preserve">, cellular communications). </w:delText>
        </w:r>
      </w:del>
      <w:r w:rsidRPr="002F6E3E">
        <w:rPr>
          <w:rFonts w:asciiTheme="minorHAnsi" w:eastAsia="Calibri" w:hAnsiTheme="minorHAnsi" w:cstheme="minorHAnsi"/>
          <w:sz w:val="22"/>
        </w:rPr>
        <w:t xml:space="preserve">Important individual </w:t>
      </w:r>
      <w:r w:rsidRPr="002F6E3E">
        <w:rPr>
          <w:rFonts w:asciiTheme="minorHAnsi" w:eastAsia="Calibri" w:hAnsiTheme="minorHAnsi" w:cstheme="minorHAnsi"/>
          <w:sz w:val="22"/>
        </w:rPr>
        <w:lastRenderedPageBreak/>
        <w:t xml:space="preserve">differences were observed </w:t>
      </w:r>
      <w:del w:id="196" w:author="Copyeditor (JMIR)" w:date="2023-08-03T06:36:00Z">
        <w:r w:rsidRPr="002F6E3E">
          <w:rPr>
            <w:rFonts w:asciiTheme="minorHAnsi" w:eastAsia="Calibri" w:hAnsiTheme="minorHAnsi" w:cstheme="minorHAnsi"/>
            <w:sz w:val="22"/>
          </w:rPr>
          <w:delText xml:space="preserve">both </w:delText>
        </w:r>
      </w:del>
      <w:r w:rsidRPr="002F6E3E">
        <w:rPr>
          <w:rFonts w:asciiTheme="minorHAnsi" w:eastAsia="Calibri" w:hAnsiTheme="minorHAnsi" w:cstheme="minorHAnsi"/>
          <w:sz w:val="22"/>
        </w:rPr>
        <w:t>across people and methods,</w:t>
      </w:r>
      <w:del w:id="197" w:author="Copyeditor (JMIR)" w:date="2023-08-04T20:53:00Z">
        <w:r w:rsidRPr="002F6E3E">
          <w:rPr>
            <w:rFonts w:asciiTheme="minorHAnsi" w:eastAsia="Calibri" w:hAnsiTheme="minorHAnsi" w:cstheme="minorHAnsi"/>
            <w:sz w:val="22"/>
          </w:rPr>
          <w:delText xml:space="preserve"> which</w:delText>
        </w:r>
      </w:del>
      <w:r w:rsidRPr="002F6E3E">
        <w:rPr>
          <w:rFonts w:asciiTheme="minorHAnsi" w:eastAsia="Calibri" w:hAnsiTheme="minorHAnsi" w:cstheme="minorHAnsi"/>
          <w:sz w:val="22"/>
        </w:rPr>
        <w:t xml:space="preserve"> indicat</w:t>
      </w:r>
      <w:ins w:id="198" w:author="Copyeditor (JMIR)" w:date="2023-08-04T20:53:00Z">
        <w:r w:rsidR="00901AEE" w:rsidRPr="002F6E3E">
          <w:rPr>
            <w:rFonts w:asciiTheme="minorHAnsi" w:eastAsia="Calibri" w:hAnsiTheme="minorHAnsi" w:cstheme="minorHAnsi"/>
            <w:sz w:val="22"/>
          </w:rPr>
          <w:t>ing</w:t>
        </w:r>
      </w:ins>
      <w:del w:id="199" w:author="Copyeditor (JMIR)" w:date="2023-08-04T20:53:00Z">
        <w:r w:rsidRPr="002F6E3E">
          <w:rPr>
            <w:rFonts w:asciiTheme="minorHAnsi" w:eastAsia="Calibri" w:hAnsiTheme="minorHAnsi" w:cstheme="minorHAnsi"/>
            <w:sz w:val="22"/>
          </w:rPr>
          <w:delText>e</w:delText>
        </w:r>
      </w:del>
      <w:r w:rsidRPr="002F6E3E">
        <w:rPr>
          <w:rFonts w:asciiTheme="minorHAnsi" w:eastAsia="Calibri" w:hAnsiTheme="minorHAnsi" w:cstheme="minorHAnsi"/>
          <w:sz w:val="22"/>
        </w:rPr>
        <w:t xml:space="preserve"> opportunities for future improvement</w:t>
      </w:r>
      <w:del w:id="200" w:author="Copyeditor (JMIR)" w:date="2023-08-03T06:36:00Z">
        <w:r w:rsidRPr="002F6E3E">
          <w:rPr>
            <w:rFonts w:asciiTheme="minorHAnsi" w:eastAsia="Calibri" w:hAnsiTheme="minorHAnsi" w:cstheme="minorHAnsi"/>
            <w:sz w:val="22"/>
          </w:rPr>
          <w:delText>s</w:delText>
        </w:r>
      </w:del>
      <w:r w:rsidRPr="002F6E3E">
        <w:rPr>
          <w:rFonts w:asciiTheme="minorHAnsi" w:eastAsia="Calibri" w:hAnsiTheme="minorHAnsi" w:cstheme="minorHAnsi"/>
          <w:sz w:val="22"/>
        </w:rPr>
        <w:t>.</w:t>
      </w:r>
    </w:p>
    <w:p w14:paraId="07DC02FF" w14:textId="77777777" w:rsidR="008B2A7A" w:rsidRPr="002F6E3E" w:rsidRDefault="0046147D" w:rsidP="004E0223">
      <w:pPr>
        <w:pStyle w:val="Heading3"/>
        <w:rPr>
          <w:rFonts w:asciiTheme="minorHAnsi" w:eastAsia="Times New Roman" w:hAnsiTheme="minorHAnsi" w:cstheme="minorHAnsi"/>
        </w:rPr>
      </w:pPr>
      <w:r w:rsidRPr="002F6E3E">
        <w:rPr>
          <w:rFonts w:asciiTheme="minorHAnsi" w:eastAsia="Calibri" w:hAnsiTheme="minorHAnsi" w:cstheme="minorHAnsi"/>
        </w:rPr>
        <w:t>Keywords</w:t>
      </w:r>
      <w:del w:id="201" w:author="Copyeditor (JMIR)" w:date="2023-08-03T06:30:00Z">
        <w:r w:rsidRPr="002F6E3E">
          <w:rPr>
            <w:rFonts w:asciiTheme="minorHAnsi" w:eastAsia="Calibri" w:hAnsiTheme="minorHAnsi" w:cstheme="minorHAnsi"/>
          </w:rPr>
          <w:delText xml:space="preserve">: </w:delText>
        </w:r>
      </w:del>
    </w:p>
    <w:p w14:paraId="1E6BAD42" w14:textId="7654F32C" w:rsidR="008B2A7A" w:rsidRPr="002F6E3E" w:rsidRDefault="0046147D">
      <w:pPr>
        <w:spacing w:line="360" w:lineRule="auto"/>
        <w:rPr>
          <w:rFonts w:asciiTheme="minorHAnsi" w:eastAsia="Times New Roman" w:hAnsiTheme="minorHAnsi" w:cstheme="minorHAnsi"/>
          <w:sz w:val="22"/>
        </w:rPr>
      </w:pPr>
      <w:r w:rsidRPr="002F6E3E">
        <w:rPr>
          <w:rFonts w:asciiTheme="minorHAnsi" w:eastAsia="Calibri" w:hAnsiTheme="minorHAnsi" w:cstheme="minorHAnsi"/>
          <w:sz w:val="22"/>
        </w:rPr>
        <w:t>personal sensing; digital therapeutics; mobile health; smartphone; alcohol use disorder; self-report; alcohol use; symptom monitoring; mental health; acceptability; alcohol intake</w:t>
      </w:r>
      <w:ins w:id="202" w:author="Copyeditor (JMIR)" w:date="2023-08-04T14:40:00Z">
        <w:r w:rsidR="00DC3825" w:rsidRPr="002F6E3E">
          <w:rPr>
            <w:rFonts w:asciiTheme="minorHAnsi" w:eastAsia="Calibri" w:hAnsiTheme="minorHAnsi" w:cstheme="minorHAnsi"/>
            <w:sz w:val="22"/>
          </w:rPr>
          <w:t xml:space="preserve">; mobile </w:t>
        </w:r>
        <w:commentRangeStart w:id="203"/>
        <w:r w:rsidR="00DC3825" w:rsidRPr="002F6E3E">
          <w:rPr>
            <w:rFonts w:asciiTheme="minorHAnsi" w:eastAsia="Calibri" w:hAnsiTheme="minorHAnsi" w:cstheme="minorHAnsi"/>
            <w:sz w:val="22"/>
          </w:rPr>
          <w:t>phone</w:t>
        </w:r>
        <w:commentRangeEnd w:id="203"/>
        <w:r w:rsidR="00DC3825" w:rsidRPr="002F6E3E">
          <w:rPr>
            <w:rFonts w:asciiTheme="minorHAnsi" w:hAnsiTheme="minorHAnsi" w:cstheme="minorHAnsi"/>
          </w:rPr>
          <w:commentReference w:id="203"/>
        </w:r>
      </w:ins>
    </w:p>
    <w:p w14:paraId="23E26E6E" w14:textId="77777777" w:rsidR="008B2A7A" w:rsidRPr="002F6E3E" w:rsidRDefault="008B2A7A">
      <w:pPr>
        <w:spacing w:line="360" w:lineRule="auto"/>
        <w:rPr>
          <w:rFonts w:asciiTheme="minorHAnsi" w:eastAsia="Times New Roman" w:hAnsiTheme="minorHAnsi" w:cstheme="minorHAnsi"/>
          <w:sz w:val="22"/>
        </w:rPr>
      </w:pPr>
    </w:p>
    <w:p w14:paraId="40B3474E" w14:textId="77777777" w:rsidR="008B2A7A" w:rsidRPr="002F6E3E" w:rsidRDefault="0046147D" w:rsidP="004E0223">
      <w:pPr>
        <w:pStyle w:val="Heading2"/>
        <w:rPr>
          <w:rFonts w:asciiTheme="minorHAnsi" w:hAnsiTheme="minorHAnsi" w:cstheme="minorHAnsi"/>
        </w:rPr>
      </w:pPr>
      <w:r w:rsidRPr="002F6E3E">
        <w:rPr>
          <w:rFonts w:asciiTheme="minorHAnsi" w:hAnsiTheme="minorHAnsi" w:cstheme="minorHAnsi"/>
        </w:rPr>
        <w:t>Introduction</w:t>
      </w:r>
    </w:p>
    <w:p w14:paraId="38C350E8" w14:textId="77777777" w:rsidR="008B2A7A" w:rsidRPr="002F6E3E" w:rsidRDefault="008B2A7A">
      <w:pPr>
        <w:spacing w:before="10" w:line="360" w:lineRule="auto"/>
        <w:rPr>
          <w:rFonts w:asciiTheme="minorHAnsi" w:hAnsiTheme="minorHAnsi" w:cstheme="minorHAnsi"/>
          <w:b/>
          <w:sz w:val="22"/>
        </w:rPr>
      </w:pPr>
    </w:p>
    <w:p w14:paraId="38039864" w14:textId="77777777" w:rsidR="008B2A7A" w:rsidRPr="002F6E3E" w:rsidRDefault="0046147D" w:rsidP="004E0223">
      <w:pPr>
        <w:pStyle w:val="Heading3"/>
        <w:rPr>
          <w:rFonts w:asciiTheme="minorHAnsi" w:hAnsiTheme="minorHAnsi" w:cstheme="minorHAnsi"/>
        </w:rPr>
      </w:pPr>
      <w:r w:rsidRPr="002F6E3E">
        <w:rPr>
          <w:rFonts w:asciiTheme="minorHAnsi" w:eastAsia="Palatino Linotype" w:hAnsiTheme="minorHAnsi" w:cstheme="minorHAnsi"/>
        </w:rPr>
        <w:t>Personal Sensing</w:t>
      </w:r>
    </w:p>
    <w:p w14:paraId="7CFA126F" w14:textId="77777777" w:rsidR="008B2A7A" w:rsidRPr="002F6E3E" w:rsidRDefault="008B2A7A">
      <w:pPr>
        <w:spacing w:before="9" w:line="360" w:lineRule="auto"/>
        <w:rPr>
          <w:rFonts w:asciiTheme="minorHAnsi" w:hAnsiTheme="minorHAnsi" w:cstheme="minorHAnsi"/>
          <w:b/>
          <w:sz w:val="22"/>
        </w:rPr>
      </w:pPr>
    </w:p>
    <w:p w14:paraId="20A231EC" w14:textId="49223277" w:rsidR="008B2A7A" w:rsidRPr="002F6E3E" w:rsidRDefault="0046147D" w:rsidP="004E0223">
      <w:pPr>
        <w:spacing w:before="1" w:line="360" w:lineRule="auto"/>
        <w:ind w:right="111"/>
        <w:rPr>
          <w:rFonts w:asciiTheme="minorHAnsi" w:hAnsiTheme="minorHAnsi" w:cstheme="minorHAnsi"/>
          <w:sz w:val="22"/>
        </w:rPr>
      </w:pPr>
      <w:r w:rsidRPr="002F6E3E">
        <w:rPr>
          <w:rFonts w:asciiTheme="minorHAnsi" w:hAnsiTheme="minorHAnsi" w:cstheme="minorHAnsi"/>
          <w:sz w:val="22"/>
        </w:rPr>
        <w:t>The World Health Organization’s Global Observatory for eHealth has concluded that “the use of mobile and wireless technologies to support the achievement of health objectives has the potential to transform the face of health service delivery across the globe” [1]. This conclusion applies to research and care for mental health as well as other traditional health services. These opportunities are now possible</w:t>
      </w:r>
      <w:ins w:id="204"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in part</w:t>
      </w:r>
      <w:ins w:id="205"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because of rapid advances in smartphone</w:t>
      </w:r>
      <w:ins w:id="206"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and related mobile technologies [2] and high levels of smartphone access across race, socioeconomic status, geographic region, and other demographic characteristics [3].</w:t>
      </w:r>
    </w:p>
    <w:p w14:paraId="0961FF7B" w14:textId="487278F9" w:rsidR="008B2A7A" w:rsidRPr="002F6E3E" w:rsidRDefault="0046147D" w:rsidP="0052003F">
      <w:pPr>
        <w:spacing w:before="112" w:line="360" w:lineRule="auto"/>
        <w:rPr>
          <w:rFonts w:asciiTheme="minorHAnsi" w:hAnsiTheme="minorHAnsi" w:cstheme="minorHAnsi"/>
          <w:sz w:val="22"/>
        </w:rPr>
      </w:pPr>
      <w:r w:rsidRPr="002F6E3E">
        <w:rPr>
          <w:rFonts w:asciiTheme="minorHAnsi" w:hAnsiTheme="minorHAnsi" w:cstheme="minorHAnsi"/>
          <w:sz w:val="22"/>
        </w:rPr>
        <w:t xml:space="preserve">Personal sensing may become an important component of these digital health advances [4]. Personal sensing is a method for longitudinal measurement in situ; </w:t>
      </w:r>
      <w:ins w:id="207" w:author="Copyeditor (JMIR)" w:date="2023-08-05T08:46:00Z">
        <w:r w:rsidR="001D78AA" w:rsidRPr="002F6E3E">
          <w:rPr>
            <w:rFonts w:asciiTheme="minorHAnsi" w:hAnsiTheme="minorHAnsi" w:cstheme="minorHAnsi"/>
            <w:sz w:val="22"/>
          </w:rPr>
          <w:t>that is</w:t>
        </w:r>
      </w:ins>
      <w:del w:id="208" w:author="Copyeditor (JMIR)" w:date="2023-08-05T08:46:00Z">
        <w:r w:rsidRPr="002F6E3E">
          <w:rPr>
            <w:rFonts w:asciiTheme="minorHAnsi" w:hAnsiTheme="minorHAnsi" w:cstheme="minorHAnsi"/>
            <w:sz w:val="22"/>
          </w:rPr>
          <w:delText>ie</w:delText>
        </w:r>
      </w:del>
      <w:r w:rsidRPr="002F6E3E">
        <w:rPr>
          <w:rFonts w:asciiTheme="minorHAnsi" w:hAnsiTheme="minorHAnsi" w:cstheme="minorHAnsi"/>
          <w:sz w:val="22"/>
        </w:rPr>
        <w:t>,</w:t>
      </w:r>
      <w:ins w:id="209"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 xml:space="preserve">real-world measurement </w:t>
      </w:r>
      <w:del w:id="210" w:author="Copyeditor (JMIR)" w:date="2023-08-03T06:36:00Z">
        <w:r w:rsidRPr="002F6E3E">
          <w:rPr>
            <w:rFonts w:asciiTheme="minorHAnsi" w:hAnsiTheme="minorHAnsi" w:cstheme="minorHAnsi"/>
            <w:sz w:val="22"/>
          </w:rPr>
          <w:delText xml:space="preserve">that is </w:delText>
        </w:r>
      </w:del>
      <w:r w:rsidRPr="002F6E3E">
        <w:rPr>
          <w:rFonts w:asciiTheme="minorHAnsi" w:hAnsiTheme="minorHAnsi" w:cstheme="minorHAnsi"/>
          <w:sz w:val="22"/>
        </w:rPr>
        <w:t>embedded in individuals’ day</w:t>
      </w:r>
      <w:ins w:id="211" w:author="Copyeditor (JMIR)" w:date="2023-08-03T06:36:00Z">
        <w:r w:rsidRPr="002F6E3E">
          <w:rPr>
            <w:rFonts w:asciiTheme="minorHAnsi" w:hAnsiTheme="minorHAnsi" w:cstheme="minorHAnsi"/>
            <w:sz w:val="22"/>
          </w:rPr>
          <w:t>-</w:t>
        </w:r>
      </w:ins>
      <w:del w:id="212"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to</w:t>
      </w:r>
      <w:ins w:id="213" w:author="Copyeditor (JMIR)" w:date="2023-08-03T06:36:00Z">
        <w:r w:rsidRPr="002F6E3E">
          <w:rPr>
            <w:rFonts w:asciiTheme="minorHAnsi" w:hAnsiTheme="minorHAnsi" w:cstheme="minorHAnsi"/>
            <w:sz w:val="22"/>
          </w:rPr>
          <w:t>-</w:t>
        </w:r>
      </w:ins>
      <w:del w:id="214"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day lives [5</w:t>
      </w:r>
      <w:del w:id="215" w:author="Copyeditor (JMIR)" w:date="2023-08-03T06:30:00Z">
        <w:r w:rsidRPr="002F6E3E">
          <w:rPr>
            <w:rFonts w:asciiTheme="minorHAnsi" w:hAnsiTheme="minorHAnsi" w:cstheme="minorHAnsi"/>
            <w:sz w:val="22"/>
          </w:rPr>
          <w:delText>–</w:delText>
        </w:r>
      </w:del>
      <w:ins w:id="216"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7]. Raw data streams are collected </w:t>
      </w:r>
      <w:ins w:id="217" w:author="Copyeditor (JMIR)" w:date="2023-08-03T06:36:00Z">
        <w:r w:rsidRPr="002F6E3E">
          <w:rPr>
            <w:rFonts w:asciiTheme="minorHAnsi" w:hAnsiTheme="minorHAnsi" w:cstheme="minorHAnsi"/>
            <w:sz w:val="22"/>
          </w:rPr>
          <w:t>using</w:t>
        </w:r>
      </w:ins>
      <w:del w:id="218" w:author="Copyeditor (JMIR)" w:date="2023-08-03T06:36:00Z">
        <w:r w:rsidRPr="002F6E3E">
          <w:rPr>
            <w:rFonts w:asciiTheme="minorHAnsi" w:hAnsiTheme="minorHAnsi" w:cstheme="minorHAnsi"/>
            <w:sz w:val="22"/>
          </w:rPr>
          <w:delText>by</w:delText>
        </w:r>
      </w:del>
      <w:r w:rsidRPr="002F6E3E">
        <w:rPr>
          <w:rFonts w:asciiTheme="minorHAnsi" w:hAnsiTheme="minorHAnsi" w:cstheme="minorHAnsi"/>
          <w:sz w:val="22"/>
        </w:rPr>
        <w:t xml:space="preserve"> smartphones, wearable sensors, or other smart devices. These raw data streams can consist of self-reports or more novel data streams</w:t>
      </w:r>
      <w:ins w:id="219"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 such as geolocation, cellular communications, social media activity, or physiology. Subsequent processing can extract psychiatric or health</w:t>
      </w:r>
      <w:ins w:id="220" w:author="Copyeditor (JMIR)" w:date="2023-08-05T08:47:00Z">
        <w:r w:rsidR="000E5821" w:rsidRPr="002F6E3E">
          <w:rPr>
            <w:rFonts w:asciiTheme="minorHAnsi" w:hAnsiTheme="minorHAnsi" w:cstheme="minorHAnsi"/>
            <w:sz w:val="22"/>
          </w:rPr>
          <w:t>-</w:t>
        </w:r>
      </w:ins>
      <w:del w:id="221" w:author="Copyeditor (JMIR)" w:date="2023-08-05T08:47:00Z">
        <w:r w:rsidRPr="002F6E3E">
          <w:rPr>
            <w:rFonts w:asciiTheme="minorHAnsi" w:hAnsiTheme="minorHAnsi" w:cstheme="minorHAnsi"/>
            <w:sz w:val="22"/>
          </w:rPr>
          <w:delText xml:space="preserve"> </w:delText>
        </w:r>
      </w:del>
      <w:r w:rsidRPr="002F6E3E">
        <w:rPr>
          <w:rFonts w:asciiTheme="minorHAnsi" w:hAnsiTheme="minorHAnsi" w:cstheme="minorHAnsi"/>
          <w:sz w:val="22"/>
        </w:rPr>
        <w:t>relevant measures of thoughts, feelings, behavior, and even interpersonal interactions.</w:t>
      </w:r>
    </w:p>
    <w:p w14:paraId="3C365F75" w14:textId="56963B13" w:rsidR="008B2A7A" w:rsidRPr="002F6E3E" w:rsidRDefault="0046147D" w:rsidP="00104923">
      <w:pPr>
        <w:spacing w:before="111" w:line="360" w:lineRule="auto"/>
        <w:rPr>
          <w:rFonts w:asciiTheme="minorHAnsi" w:hAnsiTheme="minorHAnsi" w:cstheme="minorHAnsi"/>
          <w:sz w:val="22"/>
        </w:rPr>
      </w:pPr>
      <w:r w:rsidRPr="002F6E3E">
        <w:rPr>
          <w:rFonts w:asciiTheme="minorHAnsi" w:hAnsiTheme="minorHAnsi" w:cstheme="minorHAnsi"/>
          <w:sz w:val="22"/>
        </w:rPr>
        <w:t>Ecological momentary assessment (EMA), a personal sensing method that collects brief self-reports about momentary states multiple times per day, has been used for many years in short-term longitudinal studies of psychiatric disorders. For example, EMA research on substance use disorders has identified proximal causes and risk factors for drug craving and relapse [8</w:t>
      </w:r>
      <w:del w:id="222" w:author="Copyeditor (JMIR)" w:date="2023-08-03T06:30:00Z">
        <w:r w:rsidRPr="002F6E3E">
          <w:rPr>
            <w:rFonts w:asciiTheme="minorHAnsi" w:hAnsiTheme="minorHAnsi" w:cstheme="minorHAnsi"/>
            <w:sz w:val="22"/>
          </w:rPr>
          <w:delText>–</w:delText>
        </w:r>
      </w:del>
      <w:ins w:id="223"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10]. It has also characterized the time course and nature of drug withdrawal [11,12].</w:t>
      </w:r>
      <w:ins w:id="224" w:author="Copyeditor (JMIR)" w:date="2023-08-05T08:51:00Z">
        <w:r w:rsidR="00F46AC5" w:rsidRPr="002F6E3E">
          <w:rPr>
            <w:rFonts w:asciiTheme="minorHAnsi" w:hAnsiTheme="minorHAnsi" w:cstheme="minorHAnsi"/>
            <w:sz w:val="22"/>
          </w:rPr>
          <w:t xml:space="preserve"> </w:t>
        </w:r>
      </w:ins>
      <w:del w:id="225" w:author="Copyeditor (JMIR)" w:date="2023-08-05T08:51:00Z">
        <w:r w:rsidRPr="002F6E3E">
          <w:rPr>
            <w:rFonts w:asciiTheme="minorHAnsi" w:hAnsiTheme="minorHAnsi" w:cstheme="minorHAnsi"/>
            <w:sz w:val="22"/>
          </w:rPr>
          <w:delText xml:space="preserve"> </w:delText>
        </w:r>
      </w:del>
      <w:r w:rsidRPr="002F6E3E">
        <w:rPr>
          <w:rFonts w:asciiTheme="minorHAnsi" w:hAnsiTheme="minorHAnsi" w:cstheme="minorHAnsi"/>
          <w:sz w:val="22"/>
        </w:rPr>
        <w:t>Much of this research could not have been accomplished with other</w:t>
      </w:r>
      <w:ins w:id="226" w:author="Copyeditor (JMIR)" w:date="2023-08-05T08:51:00Z">
        <w:r w:rsidR="00F46AC5" w:rsidRPr="002F6E3E">
          <w:rPr>
            <w:rFonts w:asciiTheme="minorHAnsi" w:hAnsiTheme="minorHAnsi" w:cstheme="minorHAnsi"/>
            <w:sz w:val="22"/>
          </w:rPr>
          <w:t xml:space="preserve"> </w:t>
        </w:r>
      </w:ins>
      <w:r w:rsidRPr="002F6E3E">
        <w:rPr>
          <w:rFonts w:asciiTheme="minorHAnsi" w:hAnsiTheme="minorHAnsi" w:cstheme="minorHAnsi"/>
          <w:sz w:val="22"/>
        </w:rPr>
        <w:t>measurement methods.</w:t>
      </w:r>
    </w:p>
    <w:p w14:paraId="0CF8E01A" w14:textId="35393BB7" w:rsidR="008B2A7A" w:rsidRPr="002F6E3E" w:rsidRDefault="0046147D" w:rsidP="003679FD">
      <w:pPr>
        <w:spacing w:before="274" w:line="360" w:lineRule="auto"/>
        <w:rPr>
          <w:rFonts w:asciiTheme="minorHAnsi" w:hAnsiTheme="minorHAnsi" w:cstheme="minorHAnsi"/>
          <w:sz w:val="22"/>
        </w:rPr>
      </w:pPr>
      <w:r w:rsidRPr="002F6E3E">
        <w:rPr>
          <w:rFonts w:asciiTheme="minorHAnsi" w:hAnsiTheme="minorHAnsi" w:cstheme="minorHAnsi"/>
          <w:sz w:val="22"/>
        </w:rPr>
        <w:t>More recently, research using personal sensing of raw data streams other than</w:t>
      </w:r>
      <w:ins w:id="227"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self-report</w:t>
      </w:r>
      <w:ins w:id="228" w:author="Copyeditor (JMIR)" w:date="2023-08-03T06:36:00Z">
        <w:r w:rsidRPr="002F6E3E">
          <w:rPr>
            <w:rFonts w:asciiTheme="minorHAnsi" w:hAnsiTheme="minorHAnsi" w:cstheme="minorHAnsi"/>
            <w:sz w:val="22"/>
          </w:rPr>
          <w:t>ing</w:t>
        </w:r>
      </w:ins>
      <w:r w:rsidRPr="002F6E3E">
        <w:rPr>
          <w:rFonts w:asciiTheme="minorHAnsi" w:hAnsiTheme="minorHAnsi" w:cstheme="minorHAnsi"/>
          <w:sz w:val="22"/>
        </w:rPr>
        <w:t xml:space="preserve"> is emerging for mental health</w:t>
      </w:r>
      <w:del w:id="229" w:author="Copyeditor (JMIR)" w:date="2023-08-03T06:36:00Z">
        <w:r w:rsidRPr="002F6E3E">
          <w:rPr>
            <w:rFonts w:asciiTheme="minorHAnsi" w:hAnsiTheme="minorHAnsi" w:cstheme="minorHAnsi"/>
            <w:sz w:val="22"/>
          </w:rPr>
          <w:delText xml:space="preserve"> broadly</w:delText>
        </w:r>
      </w:del>
      <w:r w:rsidRPr="002F6E3E">
        <w:rPr>
          <w:rFonts w:asciiTheme="minorHAnsi" w:hAnsiTheme="minorHAnsi" w:cstheme="minorHAnsi"/>
          <w:sz w:val="22"/>
        </w:rPr>
        <w:t>, including alcohol and other substance use disorders. This includes methods to sense geolocation [13</w:t>
      </w:r>
      <w:del w:id="230" w:author="Copyeditor (JMIR)" w:date="2023-08-03T06:30:00Z">
        <w:r w:rsidRPr="002F6E3E">
          <w:rPr>
            <w:rFonts w:asciiTheme="minorHAnsi" w:hAnsiTheme="minorHAnsi" w:cstheme="minorHAnsi"/>
            <w:sz w:val="22"/>
          </w:rPr>
          <w:delText>–</w:delText>
        </w:r>
      </w:del>
      <w:ins w:id="231"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16], cellular communications [14</w:t>
      </w:r>
      <w:del w:id="232" w:author="Copyeditor (JMIR)" w:date="2023-08-03T06:30:00Z">
        <w:r w:rsidRPr="002F6E3E">
          <w:rPr>
            <w:rFonts w:asciiTheme="minorHAnsi" w:hAnsiTheme="minorHAnsi" w:cstheme="minorHAnsi"/>
            <w:sz w:val="22"/>
          </w:rPr>
          <w:delText>–</w:delText>
        </w:r>
      </w:del>
      <w:ins w:id="233"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16], sleep [17], and physiology [15,16,18], </w:t>
      </w:r>
      <w:ins w:id="234" w:author="Copyeditor (JMIR)" w:date="2023-08-07T14:56:00Z">
        <w:r w:rsidR="00104923" w:rsidRPr="003A7E59">
          <w:rPr>
            <w:rFonts w:asciiTheme="minorHAnsi" w:hAnsiTheme="minorHAnsi" w:cstheme="minorHAnsi"/>
            <w:sz w:val="22"/>
          </w:rPr>
          <w:t>for example</w:t>
        </w:r>
      </w:ins>
      <w:del w:id="235" w:author="Copyeditor (JMIR)" w:date="2023-08-07T14:56:00Z">
        <w:r w:rsidRPr="002F6E3E">
          <w:rPr>
            <w:rFonts w:asciiTheme="minorHAnsi" w:hAnsiTheme="minorHAnsi" w:cstheme="minorHAnsi"/>
            <w:sz w:val="22"/>
          </w:rPr>
          <w:delText>as examples</w:delText>
        </w:r>
      </w:del>
      <w:r w:rsidRPr="002F6E3E">
        <w:rPr>
          <w:rFonts w:asciiTheme="minorHAnsi" w:hAnsiTheme="minorHAnsi" w:cstheme="minorHAnsi"/>
          <w:sz w:val="22"/>
        </w:rPr>
        <w:t xml:space="preserve">. These alternative personal sensing methods provide benefits and opportunities </w:t>
      </w:r>
      <w:ins w:id="236" w:author="Copyeditor (JMIR)" w:date="2023-08-03T06:36:00Z">
        <w:r w:rsidRPr="002F6E3E">
          <w:rPr>
            <w:rFonts w:asciiTheme="minorHAnsi" w:hAnsiTheme="minorHAnsi" w:cstheme="minorHAnsi"/>
            <w:sz w:val="22"/>
          </w:rPr>
          <w:t xml:space="preserve">that are </w:t>
        </w:r>
      </w:ins>
      <w:r w:rsidRPr="002F6E3E">
        <w:rPr>
          <w:rFonts w:asciiTheme="minorHAnsi" w:hAnsiTheme="minorHAnsi" w:cstheme="minorHAnsi"/>
          <w:sz w:val="22"/>
        </w:rPr>
        <w:t xml:space="preserve">not possible with EMA. For example, many of these data streams can be sensed passively such that they have </w:t>
      </w:r>
      <w:ins w:id="237"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 xml:space="preserve">very low </w:t>
      </w:r>
      <w:r w:rsidRPr="002F6E3E">
        <w:rPr>
          <w:rFonts w:asciiTheme="minorHAnsi" w:hAnsiTheme="minorHAnsi" w:cstheme="minorHAnsi"/>
          <w:sz w:val="22"/>
        </w:rPr>
        <w:lastRenderedPageBreak/>
        <w:t xml:space="preserve">assessment burden. This may allow their use for long-term longitudinal monitoring of participants that would not be feasible with </w:t>
      </w:r>
      <w:r w:rsidRPr="002F6E3E">
        <w:rPr>
          <w:rFonts w:asciiTheme="minorHAnsi" w:hAnsiTheme="minorHAnsi" w:cstheme="minorHAnsi"/>
        </w:rPr>
        <w:t>EMA</w:t>
      </w:r>
      <w:r w:rsidRPr="002F6E3E">
        <w:rPr>
          <w:rFonts w:asciiTheme="minorHAnsi" w:hAnsiTheme="minorHAnsi" w:cstheme="minorHAnsi"/>
          <w:sz w:val="22"/>
        </w:rPr>
        <w:t>, which requires more active effort for data collection.</w:t>
      </w:r>
    </w:p>
    <w:p w14:paraId="73F9A29E" w14:textId="3BF75E6C" w:rsidR="008B2A7A" w:rsidRPr="002F6E3E" w:rsidRDefault="0046147D" w:rsidP="004E0223">
      <w:pPr>
        <w:spacing w:before="111" w:line="360" w:lineRule="auto"/>
        <w:rPr>
          <w:rFonts w:asciiTheme="minorHAnsi" w:hAnsiTheme="minorHAnsi" w:cstheme="minorHAnsi"/>
          <w:sz w:val="22"/>
        </w:rPr>
      </w:pPr>
      <w:r w:rsidRPr="002F6E3E">
        <w:rPr>
          <w:rFonts w:asciiTheme="minorHAnsi" w:hAnsiTheme="minorHAnsi" w:cstheme="minorHAnsi"/>
          <w:sz w:val="22"/>
        </w:rPr>
        <w:t xml:space="preserve">Personal sensing is a powerful tool </w:t>
      </w:r>
      <w:ins w:id="238" w:author="Copyeditor (JMIR)" w:date="2023-08-03T06:36:00Z">
        <w:r w:rsidRPr="002F6E3E">
          <w:rPr>
            <w:rFonts w:asciiTheme="minorHAnsi" w:hAnsiTheme="minorHAnsi" w:cstheme="minorHAnsi"/>
            <w:sz w:val="22"/>
          </w:rPr>
          <w:t>in</w:t>
        </w:r>
      </w:ins>
      <w:del w:id="239" w:author="Copyeditor (JMIR)" w:date="2023-08-03T06:36:00Z">
        <w:r w:rsidRPr="002F6E3E">
          <w:rPr>
            <w:rFonts w:asciiTheme="minorHAnsi" w:hAnsiTheme="minorHAnsi" w:cstheme="minorHAnsi"/>
            <w:sz w:val="22"/>
          </w:rPr>
          <w:delText>for</w:delText>
        </w:r>
      </w:del>
      <w:r w:rsidRPr="002F6E3E">
        <w:rPr>
          <w:rFonts w:asciiTheme="minorHAnsi" w:hAnsiTheme="minorHAnsi" w:cstheme="minorHAnsi"/>
          <w:sz w:val="22"/>
        </w:rPr>
        <w:t xml:space="preserve"> mental health research [19]. These data are inherently longitudinal, which allows observation of the temporal ordering </w:t>
      </w:r>
      <w:ins w:id="240" w:author="Copyeditor (JMIR)" w:date="2023-08-03T06:36:00Z">
        <w:r w:rsidRPr="002F6E3E">
          <w:rPr>
            <w:rFonts w:asciiTheme="minorHAnsi" w:hAnsiTheme="minorHAnsi" w:cstheme="minorHAnsi"/>
            <w:sz w:val="22"/>
          </w:rPr>
          <w:t>of</w:t>
        </w:r>
      </w:ins>
      <w:del w:id="241" w:author="Copyeditor (JMIR)" w:date="2023-08-03T06:36:00Z">
        <w:r w:rsidRPr="002F6E3E">
          <w:rPr>
            <w:rFonts w:asciiTheme="minorHAnsi" w:hAnsiTheme="minorHAnsi" w:cstheme="minorHAnsi"/>
            <w:sz w:val="22"/>
          </w:rPr>
          <w:delText>for</w:delText>
        </w:r>
      </w:del>
      <w:r w:rsidRPr="002F6E3E">
        <w:rPr>
          <w:rFonts w:asciiTheme="minorHAnsi" w:hAnsiTheme="minorHAnsi" w:cstheme="minorHAnsi"/>
          <w:sz w:val="22"/>
        </w:rPr>
        <w:t xml:space="preserve"> putative etiologic</w:t>
      </w:r>
      <w:ins w:id="242" w:author="Copyeditor (JMIR)" w:date="2023-08-05T09:07:00Z">
        <w:r w:rsidR="000C4155" w:rsidRPr="002F6E3E">
          <w:rPr>
            <w:rFonts w:asciiTheme="minorHAnsi" w:hAnsiTheme="minorHAnsi" w:cstheme="minorHAnsi"/>
            <w:sz w:val="22"/>
          </w:rPr>
          <w:t>al</w:t>
        </w:r>
      </w:ins>
      <w:r w:rsidRPr="002F6E3E">
        <w:rPr>
          <w:rFonts w:asciiTheme="minorHAnsi" w:hAnsiTheme="minorHAnsi" w:cstheme="minorHAnsi"/>
          <w:sz w:val="22"/>
        </w:rPr>
        <w:t xml:space="preserve"> mechanisms and their effects. Longitudinal measurement is also critical for many mental</w:t>
      </w:r>
      <w:del w:id="243" w:author="Copyeditor (JMIR)" w:date="2023-08-03T06:30:00Z">
        <w:r w:rsidRPr="002F6E3E">
          <w:rPr>
            <w:rFonts w:asciiTheme="minorHAnsi" w:hAnsiTheme="minorHAnsi" w:cstheme="minorHAnsi"/>
            <w:sz w:val="22"/>
          </w:rPr>
          <w:delText xml:space="preserve"> </w:delText>
        </w:r>
      </w:del>
      <w:ins w:id="244" w:author="Copyeditor (JMIR)" w:date="2023-08-03T06:36:00Z">
        <w:r w:rsidRPr="002F6E3E">
          <w:rPr>
            <w:rFonts w:asciiTheme="minorHAnsi" w:hAnsiTheme="minorHAnsi" w:cstheme="minorHAnsi"/>
            <w:sz w:val="22"/>
          </w:rPr>
          <w:t xml:space="preserve"> </w:t>
        </w:r>
      </w:ins>
      <w:r w:rsidRPr="002F6E3E">
        <w:rPr>
          <w:rFonts w:asciiTheme="minorHAnsi" w:hAnsiTheme="minorHAnsi" w:cstheme="minorHAnsi"/>
          <w:sz w:val="22"/>
        </w:rPr>
        <w:t xml:space="preserve">health constructs that display meaningful and often frequent temporal variation </w:t>
      </w:r>
      <w:del w:id="245" w:author="Copyeditor (JMIR)" w:date="2023-08-05T09:10:00Z">
        <w:r w:rsidRPr="002F6E3E">
          <w:rPr>
            <w:rFonts w:asciiTheme="minorHAnsi" w:hAnsiTheme="minorHAnsi" w:cstheme="minorHAnsi"/>
            <w:sz w:val="22"/>
          </w:rPr>
          <w:delText>with</w:delText>
        </w:r>
      </w:del>
      <w:r w:rsidRPr="002F6E3E">
        <w:rPr>
          <w:rFonts w:asciiTheme="minorHAnsi" w:hAnsiTheme="minorHAnsi" w:cstheme="minorHAnsi"/>
          <w:sz w:val="22"/>
        </w:rPr>
        <w:t xml:space="preserve">in </w:t>
      </w:r>
      <w:ins w:id="246"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person (e</w:t>
      </w:r>
      <w:del w:id="247" w:author="Copyeditor (JMIR)" w:date="2023-08-03T06:30:00Z">
        <w:r w:rsidRPr="002F6E3E">
          <w:rPr>
            <w:rFonts w:asciiTheme="minorHAnsi" w:hAnsiTheme="minorHAnsi" w:cstheme="minorHAnsi"/>
            <w:sz w:val="22"/>
          </w:rPr>
          <w:delText>.g.</w:delText>
        </w:r>
      </w:del>
      <w:ins w:id="248"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psychiatric symptoms). Measures based on personal sensing data generally have high ecological validity because they are collected in</w:t>
      </w:r>
      <w:ins w:id="249" w:author="Copyeditor (JMIR)" w:date="2023-08-05T09:13:00Z">
        <w:r w:rsidR="00607789" w:rsidRPr="002F6E3E">
          <w:rPr>
            <w:rFonts w:asciiTheme="minorHAnsi" w:hAnsiTheme="minorHAnsi" w:cstheme="minorHAnsi"/>
            <w:sz w:val="22"/>
          </w:rPr>
          <w:t xml:space="preserve"> </w:t>
        </w:r>
      </w:ins>
      <w:del w:id="250"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situ. Personal sensing measures also have low retrospective bias because they are often collected in real</w:t>
      </w:r>
      <w:ins w:id="251" w:author="Copyeditor (JMIR)" w:date="2023-08-03T06:36:00Z">
        <w:r w:rsidRPr="002F6E3E">
          <w:rPr>
            <w:rFonts w:asciiTheme="minorHAnsi" w:hAnsiTheme="minorHAnsi" w:cstheme="minorHAnsi"/>
            <w:sz w:val="22"/>
          </w:rPr>
          <w:t xml:space="preserve"> </w:t>
        </w:r>
      </w:ins>
      <w:del w:id="252"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time.</w:t>
      </w:r>
    </w:p>
    <w:p w14:paraId="4AE08820" w14:textId="64EB1633" w:rsidR="008B2A7A" w:rsidRPr="002F6E3E" w:rsidRDefault="0046147D">
      <w:pPr>
        <w:spacing w:line="360" w:lineRule="auto"/>
        <w:ind w:right="562"/>
        <w:jc w:val="both"/>
        <w:rPr>
          <w:rFonts w:asciiTheme="minorHAnsi" w:hAnsiTheme="minorHAnsi" w:cstheme="minorHAnsi"/>
          <w:sz w:val="22"/>
        </w:rPr>
      </w:pPr>
      <w:r w:rsidRPr="002F6E3E">
        <w:rPr>
          <w:rFonts w:asciiTheme="minorHAnsi" w:hAnsiTheme="minorHAnsi" w:cstheme="minorHAnsi"/>
          <w:sz w:val="22"/>
        </w:rPr>
        <w:t>Furthermore, personal sensing can derive measures from raw data streams (e</w:t>
      </w:r>
      <w:del w:id="253" w:author="Copyeditor (JMIR)" w:date="2023-08-03T06:30:00Z">
        <w:r w:rsidRPr="002F6E3E">
          <w:rPr>
            <w:rFonts w:asciiTheme="minorHAnsi" w:hAnsiTheme="minorHAnsi" w:cstheme="minorHAnsi"/>
            <w:sz w:val="22"/>
          </w:rPr>
          <w:delText>.g.</w:delText>
        </w:r>
      </w:del>
      <w:ins w:id="254"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in situ behavior, physiology, </w:t>
      </w:r>
      <w:ins w:id="255" w:author="Copyeditor (JMIR)" w:date="2023-08-03T06:36:00Z">
        <w:r w:rsidRPr="002F6E3E">
          <w:rPr>
            <w:rFonts w:asciiTheme="minorHAnsi" w:hAnsiTheme="minorHAnsi" w:cstheme="minorHAnsi"/>
            <w:sz w:val="22"/>
          </w:rPr>
          <w:t xml:space="preserve">and </w:t>
        </w:r>
      </w:ins>
      <w:r w:rsidRPr="002F6E3E">
        <w:rPr>
          <w:rFonts w:asciiTheme="minorHAnsi" w:hAnsiTheme="minorHAnsi" w:cstheme="minorHAnsi"/>
          <w:sz w:val="22"/>
        </w:rPr>
        <w:t>interpersonal interactions) that are difficult or even impossible to obtain through other traditional research measurement methods.</w:t>
      </w:r>
    </w:p>
    <w:p w14:paraId="16145BC4" w14:textId="33C07A31" w:rsidR="008B2A7A" w:rsidRPr="002F6E3E" w:rsidRDefault="0046147D" w:rsidP="004E0223">
      <w:pPr>
        <w:spacing w:before="109" w:line="360" w:lineRule="auto"/>
        <w:rPr>
          <w:rFonts w:asciiTheme="minorHAnsi" w:hAnsiTheme="minorHAnsi" w:cstheme="minorHAnsi"/>
        </w:rPr>
        <w:sectPr w:rsidR="008B2A7A" w:rsidRPr="002F6E3E">
          <w:pgSz w:w="12240" w:h="15840"/>
          <w:pgMar w:top="1300" w:right="1320" w:bottom="280" w:left="1280" w:header="649" w:footer="0" w:gutter="0"/>
          <w:cols w:space="720"/>
        </w:sectPr>
      </w:pPr>
      <w:r w:rsidRPr="002F6E3E">
        <w:rPr>
          <w:rFonts w:asciiTheme="minorHAnsi" w:hAnsiTheme="minorHAnsi" w:cstheme="minorHAnsi"/>
          <w:sz w:val="22"/>
        </w:rPr>
        <w:t xml:space="preserve">Personal sensing may have even higher value in the future for mental health clinical applications that target patient mental health care than it does for research [7,20,21]. Data collected by personal sensing methods may be used for preliminary screening </w:t>
      </w:r>
      <w:ins w:id="256" w:author="Copyeditor (JMIR)" w:date="2023-08-03T06:36:00Z">
        <w:r w:rsidRPr="002F6E3E">
          <w:rPr>
            <w:rFonts w:asciiTheme="minorHAnsi" w:hAnsiTheme="minorHAnsi" w:cstheme="minorHAnsi"/>
            <w:sz w:val="22"/>
          </w:rPr>
          <w:t>of</w:t>
        </w:r>
      </w:ins>
      <w:del w:id="257" w:author="Copyeditor (JMIR)" w:date="2023-08-03T06:36:00Z">
        <w:r w:rsidRPr="002F6E3E">
          <w:rPr>
            <w:rFonts w:asciiTheme="minorHAnsi" w:hAnsiTheme="minorHAnsi" w:cstheme="minorHAnsi"/>
            <w:sz w:val="22"/>
          </w:rPr>
          <w:delText>for</w:delText>
        </w:r>
      </w:del>
      <w:r w:rsidRPr="002F6E3E">
        <w:rPr>
          <w:rFonts w:asciiTheme="minorHAnsi" w:hAnsiTheme="minorHAnsi" w:cstheme="minorHAnsi"/>
          <w:sz w:val="22"/>
        </w:rPr>
        <w:t xml:space="preserve"> psychiatric disorders [22,23]. These methods can also be used to monitor psychiatric symptoms or even predict </w:t>
      </w:r>
      <w:ins w:id="258"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future risk </w:t>
      </w:r>
      <w:ins w:id="259" w:author="Copyeditor (JMIR)" w:date="2023-08-03T06:36:00Z">
        <w:r w:rsidRPr="002F6E3E">
          <w:rPr>
            <w:rFonts w:asciiTheme="minorHAnsi" w:hAnsiTheme="minorHAnsi" w:cstheme="minorHAnsi"/>
            <w:sz w:val="22"/>
          </w:rPr>
          <w:t>of</w:t>
        </w:r>
      </w:ins>
      <w:del w:id="260" w:author="Copyeditor (JMIR)" w:date="2023-08-03T06:36:00Z">
        <w:r w:rsidRPr="002F6E3E">
          <w:rPr>
            <w:rFonts w:asciiTheme="minorHAnsi" w:hAnsiTheme="minorHAnsi" w:cstheme="minorHAnsi"/>
            <w:sz w:val="22"/>
          </w:rPr>
          <w:delText>for</w:delText>
        </w:r>
      </w:del>
      <w:r w:rsidRPr="002F6E3E">
        <w:rPr>
          <w:rFonts w:asciiTheme="minorHAnsi" w:hAnsiTheme="minorHAnsi" w:cstheme="minorHAnsi"/>
          <w:sz w:val="22"/>
        </w:rPr>
        <w:t xml:space="preserve"> symptom recurrence or other harmful behaviors (e</w:t>
      </w:r>
      <w:del w:id="261" w:author="Copyeditor (JMIR)" w:date="2023-08-03T06:30:00Z">
        <w:r w:rsidRPr="002F6E3E">
          <w:rPr>
            <w:rFonts w:asciiTheme="minorHAnsi" w:hAnsiTheme="minorHAnsi" w:cstheme="minorHAnsi"/>
            <w:sz w:val="22"/>
          </w:rPr>
          <w:delText>.g.</w:delText>
        </w:r>
      </w:del>
      <w:ins w:id="262"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suicide attempts</w:t>
      </w:r>
      <w:del w:id="263" w:author="Copyeditor (JMIR)" w:date="2023-08-07T14:58:00Z">
        <w:r w:rsidRPr="002F6E3E">
          <w:rPr>
            <w:rFonts w:asciiTheme="minorHAnsi" w:hAnsiTheme="minorHAnsi" w:cstheme="minorHAnsi"/>
            <w:sz w:val="22"/>
          </w:rPr>
          <w:delText>,</w:delText>
        </w:r>
      </w:del>
      <w:ins w:id="264" w:author="Copyeditor (JMIR)" w:date="2023-08-07T14:58:00Z">
        <w:r w:rsidR="007C2BBE" w:rsidRPr="003A7E59">
          <w:rPr>
            <w:rFonts w:asciiTheme="minorHAnsi" w:hAnsiTheme="minorHAnsi" w:cstheme="minorHAnsi"/>
            <w:sz w:val="22"/>
          </w:rPr>
          <w:t xml:space="preserve"> and</w:t>
        </w:r>
      </w:ins>
      <w:r w:rsidRPr="002F6E3E">
        <w:rPr>
          <w:rFonts w:asciiTheme="minorHAnsi" w:hAnsiTheme="minorHAnsi" w:cstheme="minorHAnsi"/>
          <w:sz w:val="22"/>
        </w:rPr>
        <w:t xml:space="preserve"> risky or otherwise harmful drinking episodes) [24-27]. For alcohol</w:t>
      </w:r>
      <w:r w:rsidR="00121AB2" w:rsidRPr="002F6E3E">
        <w:rPr>
          <w:rFonts w:asciiTheme="minorHAnsi" w:hAnsiTheme="minorHAnsi" w:cstheme="minorHAnsi"/>
          <w:sz w:val="22"/>
        </w:rPr>
        <w:t xml:space="preserve"> </w:t>
      </w:r>
    </w:p>
    <w:p w14:paraId="261136D0" w14:textId="331EE188" w:rsidR="008B2A7A" w:rsidRPr="002F6E3E" w:rsidRDefault="0046147D" w:rsidP="00121AB2">
      <w:pPr>
        <w:spacing w:before="182" w:line="360" w:lineRule="auto"/>
        <w:rPr>
          <w:rFonts w:asciiTheme="minorHAnsi" w:hAnsiTheme="minorHAnsi" w:cstheme="minorHAnsi"/>
          <w:sz w:val="22"/>
        </w:rPr>
      </w:pPr>
      <w:r w:rsidRPr="002F6E3E">
        <w:rPr>
          <w:rFonts w:asciiTheme="minorHAnsi" w:hAnsiTheme="minorHAnsi" w:cstheme="minorHAnsi"/>
          <w:sz w:val="22"/>
        </w:rPr>
        <w:lastRenderedPageBreak/>
        <w:t xml:space="preserve">and other substance use disorders, </w:t>
      </w:r>
      <w:commentRangeStart w:id="265"/>
      <w:commentRangeStart w:id="266"/>
      <w:ins w:id="267" w:author="Copyeditor (JMIR)" w:date="2023-08-07T14:59:00Z">
        <w:r w:rsidR="00F82F41" w:rsidRPr="003A7E59">
          <w:rPr>
            <w:rFonts w:asciiTheme="minorHAnsi" w:hAnsiTheme="minorHAnsi" w:cstheme="minorHAnsi"/>
            <w:sz w:val="22"/>
          </w:rPr>
          <w:t xml:space="preserve">there is emerging </w:t>
        </w:r>
      </w:ins>
      <w:r w:rsidRPr="002F6E3E">
        <w:rPr>
          <w:rFonts w:asciiTheme="minorHAnsi" w:hAnsiTheme="minorHAnsi" w:cstheme="minorHAnsi"/>
          <w:sz w:val="22"/>
        </w:rPr>
        <w:t xml:space="preserve">research </w:t>
      </w:r>
      <w:del w:id="268" w:author="Copyeditor (JMIR)" w:date="2023-08-07T14:59:00Z">
        <w:r w:rsidRPr="002F6E3E">
          <w:rPr>
            <w:rFonts w:asciiTheme="minorHAnsi" w:hAnsiTheme="minorHAnsi" w:cstheme="minorHAnsi"/>
            <w:sz w:val="22"/>
          </w:rPr>
          <w:delText>is emerging now to</w:delText>
        </w:r>
      </w:del>
      <w:ins w:id="269" w:author="Copyeditor (JMIR)" w:date="2023-08-07T14:59:00Z">
        <w:r w:rsidR="00F82F41" w:rsidRPr="003A7E59">
          <w:rPr>
            <w:rFonts w:asciiTheme="minorHAnsi" w:hAnsiTheme="minorHAnsi" w:cstheme="minorHAnsi"/>
            <w:sz w:val="22"/>
          </w:rPr>
          <w:t>on</w:t>
        </w:r>
      </w:ins>
      <w:r w:rsidRPr="002F6E3E">
        <w:rPr>
          <w:rFonts w:asciiTheme="minorHAnsi" w:hAnsiTheme="minorHAnsi" w:cstheme="minorHAnsi"/>
          <w:sz w:val="22"/>
        </w:rPr>
        <w:t xml:space="preserve"> </w:t>
      </w:r>
      <w:del w:id="270" w:author="Copyeditor (JMIR)" w:date="2023-08-07T16:29:00Z">
        <w:r w:rsidRPr="002F6E3E">
          <w:rPr>
            <w:rFonts w:asciiTheme="minorHAnsi" w:hAnsiTheme="minorHAnsi" w:cstheme="minorHAnsi"/>
            <w:sz w:val="22"/>
          </w:rPr>
          <w:delText xml:space="preserve">used </w:delText>
        </w:r>
      </w:del>
      <w:ins w:id="271" w:author="Copyeditor (JMIR)" w:date="2023-08-07T16:29:00Z">
        <w:r w:rsidR="00AB3A19" w:rsidRPr="002F6E3E">
          <w:rPr>
            <w:rFonts w:asciiTheme="minorHAnsi" w:hAnsiTheme="minorHAnsi" w:cstheme="minorHAnsi"/>
            <w:sz w:val="22"/>
          </w:rPr>
          <w:t>us</w:t>
        </w:r>
        <w:r w:rsidR="00AB3A19" w:rsidRPr="003A7E59">
          <w:rPr>
            <w:rFonts w:asciiTheme="minorHAnsi" w:hAnsiTheme="minorHAnsi" w:cstheme="minorHAnsi"/>
            <w:sz w:val="22"/>
          </w:rPr>
          <w:t>ing</w:t>
        </w:r>
        <w:r w:rsidR="00AB3A19" w:rsidRPr="002F6E3E">
          <w:rPr>
            <w:rFonts w:asciiTheme="minorHAnsi" w:hAnsiTheme="minorHAnsi" w:cstheme="minorHAnsi"/>
            <w:sz w:val="22"/>
          </w:rPr>
          <w:t xml:space="preserve"> </w:t>
        </w:r>
      </w:ins>
      <w:r w:rsidRPr="002F6E3E">
        <w:rPr>
          <w:rFonts w:asciiTheme="minorHAnsi" w:hAnsiTheme="minorHAnsi" w:cstheme="minorHAnsi"/>
          <w:sz w:val="22"/>
        </w:rPr>
        <w:t xml:space="preserve">sensed </w:t>
      </w:r>
      <w:commentRangeEnd w:id="265"/>
      <w:r w:rsidR="00AB3A19" w:rsidRPr="003A7E59">
        <w:rPr>
          <w:rStyle w:val="CommentReference"/>
        </w:rPr>
        <w:commentReference w:id="265"/>
      </w:r>
      <w:commentRangeEnd w:id="266"/>
      <w:r w:rsidR="008445BE">
        <w:rPr>
          <w:rStyle w:val="CommentReference"/>
        </w:rPr>
        <w:commentReference w:id="266"/>
      </w:r>
      <w:r w:rsidRPr="002F6E3E">
        <w:rPr>
          <w:rFonts w:asciiTheme="minorHAnsi" w:hAnsiTheme="minorHAnsi" w:cstheme="minorHAnsi"/>
          <w:sz w:val="22"/>
        </w:rPr>
        <w:t>data to predict craving [13,18]</w:t>
      </w:r>
      <w:ins w:id="274" w:author="Copyeditor (JMIR)" w:date="2023-08-05T09:21:00Z">
        <w:r w:rsidR="00F54F86" w:rsidRPr="002F6E3E">
          <w:rPr>
            <w:rFonts w:asciiTheme="minorHAnsi" w:hAnsiTheme="minorHAnsi" w:cstheme="minorHAnsi"/>
            <w:sz w:val="22"/>
          </w:rPr>
          <w:t>;</w:t>
        </w:r>
      </w:ins>
      <w:del w:id="275" w:author="Copyeditor (JMIR)" w:date="2023-08-05T09:21:00Z">
        <w:r w:rsidRPr="002F6E3E">
          <w:rPr>
            <w:rFonts w:asciiTheme="minorHAnsi" w:hAnsiTheme="minorHAnsi" w:cstheme="minorHAnsi"/>
            <w:sz w:val="22"/>
          </w:rPr>
          <w:delText>,</w:delText>
        </w:r>
      </w:del>
      <w:r w:rsidRPr="002F6E3E">
        <w:rPr>
          <w:rFonts w:asciiTheme="minorHAnsi" w:hAnsiTheme="minorHAnsi" w:cstheme="minorHAnsi"/>
          <w:sz w:val="22"/>
        </w:rPr>
        <w:t xml:space="preserve"> alcohol [15,27</w:t>
      </w:r>
      <w:del w:id="276" w:author="Copyeditor (JMIR)" w:date="2023-08-03T06:30:00Z">
        <w:r w:rsidRPr="002F6E3E">
          <w:rPr>
            <w:rFonts w:asciiTheme="minorHAnsi" w:hAnsiTheme="minorHAnsi" w:cstheme="minorHAnsi"/>
            <w:sz w:val="22"/>
          </w:rPr>
          <w:delText>–</w:delText>
        </w:r>
      </w:del>
      <w:ins w:id="277"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29], cannabis [16], or opioid use [14]</w:t>
      </w:r>
      <w:ins w:id="278" w:author="Copyeditor (JMIR)" w:date="2023-08-05T09:21:00Z">
        <w:r w:rsidR="00F54F86" w:rsidRPr="002F6E3E">
          <w:rPr>
            <w:rFonts w:asciiTheme="minorHAnsi" w:hAnsiTheme="minorHAnsi" w:cstheme="minorHAnsi"/>
            <w:sz w:val="22"/>
          </w:rPr>
          <w:t>;</w:t>
        </w:r>
      </w:ins>
      <w:del w:id="279" w:author="Copyeditor (JMIR)" w:date="2023-08-05T09:21:00Z">
        <w:r w:rsidRPr="002F6E3E">
          <w:rPr>
            <w:rFonts w:asciiTheme="minorHAnsi" w:hAnsiTheme="minorHAnsi" w:cstheme="minorHAnsi"/>
            <w:sz w:val="22"/>
          </w:rPr>
          <w:delText>,</w:delText>
        </w:r>
      </w:del>
      <w:r w:rsidRPr="002F6E3E">
        <w:rPr>
          <w:rFonts w:asciiTheme="minorHAnsi" w:hAnsiTheme="minorHAnsi" w:cstheme="minorHAnsi"/>
          <w:sz w:val="22"/>
        </w:rPr>
        <w:t xml:space="preserve"> and lapses/relapse [14,30,31]. Personal sensing measures or risk indicators may be shared, with patient consent, to health</w:t>
      </w:r>
      <w:ins w:id="280" w:author="Copyeditor (JMIR)" w:date="2023-08-05T09:28:00Z">
        <w:r w:rsidR="000D7EF9" w:rsidRPr="002F6E3E">
          <w:rPr>
            <w:rFonts w:asciiTheme="minorHAnsi" w:hAnsiTheme="minorHAnsi" w:cstheme="minorHAnsi"/>
            <w:sz w:val="22"/>
          </w:rPr>
          <w:t xml:space="preserve"> </w:t>
        </w:r>
      </w:ins>
      <w:del w:id="281"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care providers to allow for cost-effective, targeted allocation of limited mental health resources to patients with the greatest or most urgent need [32]. Personal sensing has the potential to support precision mental health care by adapting and timing interventions based on characteristics of the patient and the moment in time [33</w:t>
      </w:r>
      <w:del w:id="282" w:author="Copyeditor (JMIR)" w:date="2023-08-03T06:30:00Z">
        <w:r w:rsidRPr="002F6E3E">
          <w:rPr>
            <w:rFonts w:asciiTheme="minorHAnsi" w:hAnsiTheme="minorHAnsi" w:cstheme="minorHAnsi"/>
            <w:sz w:val="22"/>
          </w:rPr>
          <w:delText>–</w:delText>
        </w:r>
      </w:del>
      <w:ins w:id="283"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35]. T</w:t>
      </w:r>
      <w:del w:id="284" w:author="Copyeditor (JMIR)" w:date="2023-08-03T06:36:00Z">
        <w:r w:rsidRPr="002F6E3E">
          <w:rPr>
            <w:rFonts w:asciiTheme="minorHAnsi" w:hAnsiTheme="minorHAnsi" w:cstheme="minorHAnsi"/>
            <w:sz w:val="22"/>
          </w:rPr>
          <w:delText>o be clear, t</w:delText>
        </w:r>
      </w:del>
      <w:r w:rsidRPr="002F6E3E">
        <w:rPr>
          <w:rFonts w:asciiTheme="minorHAnsi" w:hAnsiTheme="minorHAnsi" w:cstheme="minorHAnsi"/>
          <w:sz w:val="22"/>
        </w:rPr>
        <w:t>hese applications of personal sensing are</w:t>
      </w:r>
      <w:ins w:id="285" w:author="Copyeditor (JMIR)" w:date="2023-08-05T09:34:00Z">
        <w:r w:rsidR="008723B8" w:rsidRPr="002F6E3E">
          <w:rPr>
            <w:rFonts w:asciiTheme="minorHAnsi" w:hAnsiTheme="minorHAnsi" w:cstheme="minorHAnsi"/>
            <w:sz w:val="22"/>
          </w:rPr>
          <w:t xml:space="preserve"> </w:t>
        </w:r>
      </w:ins>
      <w:del w:id="286"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currently aspirational rather than available for clinical implementation</w:t>
      </w:r>
      <w:del w:id="287" w:author="Copyeditor (JMIR)" w:date="2023-08-03T06:36:00Z">
        <w:r w:rsidRPr="002F6E3E">
          <w:rPr>
            <w:rFonts w:asciiTheme="minorHAnsi" w:hAnsiTheme="minorHAnsi" w:cstheme="minorHAnsi"/>
            <w:sz w:val="22"/>
          </w:rPr>
          <w:delText xml:space="preserve"> today</w:delText>
        </w:r>
      </w:del>
      <w:r w:rsidRPr="002F6E3E">
        <w:rPr>
          <w:rFonts w:asciiTheme="minorHAnsi" w:hAnsiTheme="minorHAnsi" w:cstheme="minorHAnsi"/>
          <w:sz w:val="22"/>
        </w:rPr>
        <w:t xml:space="preserve">. However, clinical research is advancing </w:t>
      </w:r>
      <w:del w:id="288" w:author="Copyeditor (JMIR)" w:date="2023-08-03T06:36:00Z">
        <w:r w:rsidRPr="002F6E3E">
          <w:rPr>
            <w:rFonts w:asciiTheme="minorHAnsi" w:hAnsiTheme="minorHAnsi" w:cstheme="minorHAnsi"/>
            <w:sz w:val="22"/>
          </w:rPr>
          <w:delText xml:space="preserve">us </w:delText>
        </w:r>
      </w:del>
      <w:r w:rsidRPr="002F6E3E">
        <w:rPr>
          <w:rFonts w:asciiTheme="minorHAnsi" w:hAnsiTheme="minorHAnsi" w:cstheme="minorHAnsi"/>
          <w:sz w:val="22"/>
        </w:rPr>
        <w:t>rapidly toward these goals [14,30,36].</w:t>
      </w:r>
    </w:p>
    <w:p w14:paraId="034D2D42" w14:textId="4F76ED73" w:rsidR="008B2A7A" w:rsidRPr="002F6E3E" w:rsidRDefault="0046147D" w:rsidP="004E0223">
      <w:pPr>
        <w:spacing w:before="108" w:line="360" w:lineRule="auto"/>
        <w:rPr>
          <w:rFonts w:asciiTheme="minorHAnsi" w:hAnsiTheme="minorHAnsi" w:cstheme="minorHAnsi"/>
          <w:sz w:val="22"/>
        </w:rPr>
      </w:pPr>
      <w:r w:rsidRPr="002F6E3E">
        <w:rPr>
          <w:rFonts w:asciiTheme="minorHAnsi" w:hAnsiTheme="minorHAnsi" w:cstheme="minorHAnsi"/>
          <w:sz w:val="22"/>
        </w:rPr>
        <w:t>Mental health research and applications with emerging, often more passively sensed, novel data streams</w:t>
      </w:r>
      <w:ins w:id="289" w:author="Copyeditor (JMIR)" w:date="2023-08-03T06:36:00Z">
        <w:r w:rsidRPr="002F6E3E">
          <w:rPr>
            <w:rFonts w:asciiTheme="minorHAnsi" w:hAnsiTheme="minorHAnsi" w:cstheme="minorHAnsi"/>
            <w:sz w:val="22"/>
          </w:rPr>
          <w:t xml:space="preserve"> such as</w:t>
        </w:r>
      </w:ins>
      <w:del w:id="290" w:author="Copyeditor (JMIR)" w:date="2023-08-03T06:36:00Z">
        <w:r w:rsidRPr="002F6E3E">
          <w:rPr>
            <w:rFonts w:asciiTheme="minorHAnsi" w:hAnsiTheme="minorHAnsi" w:cstheme="minorHAnsi"/>
            <w:sz w:val="22"/>
          </w:rPr>
          <w:delText xml:space="preserve"> like</w:delText>
        </w:r>
      </w:del>
      <w:r w:rsidRPr="002F6E3E">
        <w:rPr>
          <w:rFonts w:asciiTheme="minorHAnsi" w:hAnsiTheme="minorHAnsi" w:cstheme="minorHAnsi"/>
          <w:sz w:val="22"/>
        </w:rPr>
        <w:t xml:space="preserve"> geolocation and cellular communications are still nascent. This research has predominantly involved </w:t>
      </w:r>
      <w:commentRangeStart w:id="291"/>
      <w:del w:id="292" w:author="Kendra Wyant" w:date="2023-08-07T11:30:00Z">
        <w:r w:rsidRPr="002F6E3E" w:rsidDel="008445BE">
          <w:rPr>
            <w:rFonts w:asciiTheme="minorHAnsi" w:hAnsiTheme="minorHAnsi" w:cstheme="minorHAnsi"/>
            <w:sz w:val="22"/>
          </w:rPr>
          <w:delText>“</w:delText>
        </w:r>
        <w:commentRangeEnd w:id="291"/>
        <w:r w:rsidR="000D67F1" w:rsidRPr="002F6E3E" w:rsidDel="008445BE">
          <w:rPr>
            <w:rFonts w:asciiTheme="minorHAnsi" w:hAnsiTheme="minorHAnsi" w:cstheme="minorHAnsi"/>
          </w:rPr>
          <w:commentReference w:id="291"/>
        </w:r>
      </w:del>
      <w:r w:rsidRPr="008445BE">
        <w:rPr>
          <w:rFonts w:asciiTheme="minorHAnsi" w:hAnsiTheme="minorHAnsi" w:cstheme="minorHAnsi"/>
          <w:i/>
          <w:iCs/>
          <w:sz w:val="22"/>
          <w:rPrChange w:id="293" w:author="Kendra Wyant" w:date="2023-08-07T11:30:00Z">
            <w:rPr>
              <w:rFonts w:asciiTheme="minorHAnsi" w:hAnsiTheme="minorHAnsi" w:cstheme="minorHAnsi"/>
              <w:sz w:val="22"/>
            </w:rPr>
          </w:rPrChange>
        </w:rPr>
        <w:t>proof-of-concept</w:t>
      </w:r>
      <w:del w:id="294" w:author="Kendra Wyant" w:date="2023-08-07T11:30:00Z">
        <w:r w:rsidRPr="002F6E3E" w:rsidDel="008445BE">
          <w:rPr>
            <w:rFonts w:asciiTheme="minorHAnsi" w:hAnsiTheme="minorHAnsi" w:cstheme="minorHAnsi"/>
            <w:sz w:val="22"/>
          </w:rPr>
          <w:delText>”</w:delText>
        </w:r>
      </w:del>
      <w:r w:rsidRPr="002F6E3E">
        <w:rPr>
          <w:rFonts w:asciiTheme="minorHAnsi" w:hAnsiTheme="minorHAnsi" w:cstheme="minorHAnsi"/>
          <w:sz w:val="22"/>
        </w:rPr>
        <w:t xml:space="preserve"> studies that typically include only healthy controls or other convenience samples rather than people with psychiatric disorders [16,17]. It has also often used very small sample sizes </w:t>
      </w:r>
      <w:commentRangeStart w:id="295"/>
      <w:commentRangeStart w:id="296"/>
      <w:del w:id="297" w:author="Kendra Wyant" w:date="2023-08-07T12:01:00Z">
        <w:r w:rsidRPr="002F6E3E" w:rsidDel="00121DC6">
          <w:rPr>
            <w:rFonts w:asciiTheme="minorHAnsi" w:hAnsiTheme="minorHAnsi" w:cstheme="minorHAnsi"/>
            <w:sz w:val="22"/>
          </w:rPr>
          <w:delText>and/or</w:delText>
        </w:r>
      </w:del>
      <w:ins w:id="298" w:author="Kendra Wyant" w:date="2023-08-07T12:01:00Z">
        <w:r w:rsidR="00121DC6">
          <w:rPr>
            <w:rFonts w:asciiTheme="minorHAnsi" w:hAnsiTheme="minorHAnsi" w:cstheme="minorHAnsi"/>
            <w:sz w:val="22"/>
          </w:rPr>
          <w:t>or</w:t>
        </w:r>
      </w:ins>
      <w:r w:rsidRPr="002F6E3E">
        <w:rPr>
          <w:rFonts w:asciiTheme="minorHAnsi" w:hAnsiTheme="minorHAnsi" w:cstheme="minorHAnsi"/>
          <w:sz w:val="22"/>
        </w:rPr>
        <w:t xml:space="preserve"> </w:t>
      </w:r>
      <w:commentRangeEnd w:id="295"/>
      <w:r w:rsidR="002C2C36" w:rsidRPr="002F6E3E">
        <w:rPr>
          <w:rFonts w:asciiTheme="minorHAnsi" w:hAnsiTheme="minorHAnsi" w:cstheme="minorHAnsi"/>
        </w:rPr>
        <w:commentReference w:id="295"/>
      </w:r>
      <w:commentRangeEnd w:id="296"/>
      <w:r w:rsidR="00121DC6">
        <w:rPr>
          <w:rStyle w:val="CommentReference"/>
        </w:rPr>
        <w:commentReference w:id="296"/>
      </w:r>
      <w:r w:rsidRPr="002F6E3E">
        <w:rPr>
          <w:rFonts w:asciiTheme="minorHAnsi" w:hAnsiTheme="minorHAnsi" w:cstheme="minorHAnsi"/>
          <w:sz w:val="22"/>
        </w:rPr>
        <w:t xml:space="preserve">short monitoring periods [15,16,18]. Recent reviews of this emerging literature have highlighted gaps in reporting on participant exclusions, attrition, and adherence that are necessary to assess selection biases and </w:t>
      </w:r>
      <w:ins w:id="299"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feasibility of these </w:t>
      </w:r>
      <w:del w:id="300" w:author="Copyeditor (JMIR)" w:date="2023-08-03T06:36:00Z">
        <w:r w:rsidRPr="002F6E3E">
          <w:rPr>
            <w:rFonts w:asciiTheme="minorHAnsi" w:hAnsiTheme="minorHAnsi" w:cstheme="minorHAnsi"/>
            <w:sz w:val="22"/>
          </w:rPr>
          <w:delText xml:space="preserve">more </w:delText>
        </w:r>
      </w:del>
      <w:r w:rsidRPr="002F6E3E">
        <w:rPr>
          <w:rFonts w:asciiTheme="minorHAnsi" w:hAnsiTheme="minorHAnsi" w:cstheme="minorHAnsi"/>
          <w:sz w:val="22"/>
        </w:rPr>
        <w:t>novel personal sensing methods [37</w:t>
      </w:r>
      <w:del w:id="301" w:author="Copyeditor (JMIR)" w:date="2023-08-03T06:30:00Z">
        <w:r w:rsidRPr="002F6E3E">
          <w:rPr>
            <w:rFonts w:asciiTheme="minorHAnsi" w:hAnsiTheme="minorHAnsi" w:cstheme="minorHAnsi"/>
            <w:sz w:val="22"/>
          </w:rPr>
          <w:delText>–</w:delText>
        </w:r>
      </w:del>
      <w:ins w:id="302"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39].</w:t>
      </w:r>
    </w:p>
    <w:p w14:paraId="42CDEDAE" w14:textId="77777777" w:rsidR="008B2A7A" w:rsidRPr="002F6E3E" w:rsidRDefault="008B2A7A">
      <w:pPr>
        <w:spacing w:before="2" w:line="360" w:lineRule="auto"/>
        <w:rPr>
          <w:rFonts w:asciiTheme="minorHAnsi" w:hAnsiTheme="minorHAnsi" w:cstheme="minorHAnsi"/>
          <w:sz w:val="22"/>
        </w:rPr>
      </w:pPr>
    </w:p>
    <w:p w14:paraId="71240899" w14:textId="77777777" w:rsidR="008B2A7A" w:rsidRPr="002F6E3E" w:rsidRDefault="0046147D" w:rsidP="004E0223">
      <w:pPr>
        <w:pStyle w:val="Heading3"/>
        <w:rPr>
          <w:rFonts w:asciiTheme="minorHAnsi" w:hAnsiTheme="minorHAnsi" w:cstheme="minorHAnsi"/>
        </w:rPr>
      </w:pPr>
      <w:r w:rsidRPr="002F6E3E">
        <w:rPr>
          <w:rFonts w:asciiTheme="minorHAnsi" w:eastAsia="Palatino Linotype" w:hAnsiTheme="minorHAnsi" w:cstheme="minorHAnsi"/>
        </w:rPr>
        <w:t>Acceptability of Personal Sensing</w:t>
      </w:r>
    </w:p>
    <w:p w14:paraId="0E6AC501" w14:textId="77777777" w:rsidR="008B2A7A" w:rsidRPr="002F6E3E" w:rsidRDefault="008B2A7A">
      <w:pPr>
        <w:spacing w:before="8" w:line="360" w:lineRule="auto"/>
        <w:rPr>
          <w:rFonts w:asciiTheme="minorHAnsi" w:hAnsiTheme="minorHAnsi" w:cstheme="minorHAnsi"/>
          <w:b/>
          <w:sz w:val="22"/>
        </w:rPr>
      </w:pPr>
    </w:p>
    <w:p w14:paraId="77E9050D" w14:textId="0230F4AA" w:rsidR="008B2A7A" w:rsidRPr="002F6E3E" w:rsidRDefault="0046147D" w:rsidP="004E0223">
      <w:pPr>
        <w:spacing w:before="1" w:line="360" w:lineRule="auto"/>
        <w:ind w:right="142"/>
        <w:rPr>
          <w:rFonts w:asciiTheme="minorHAnsi" w:hAnsiTheme="minorHAnsi" w:cstheme="minorHAnsi"/>
        </w:rPr>
        <w:sectPr w:rsidR="008B2A7A" w:rsidRPr="002F6E3E">
          <w:pgSz w:w="12240" w:h="15840"/>
          <w:pgMar w:top="1300" w:right="1320" w:bottom="280" w:left="1280" w:header="649" w:footer="0" w:gutter="0"/>
          <w:cols w:space="720"/>
        </w:sectPr>
      </w:pPr>
      <w:r w:rsidRPr="002F6E3E">
        <w:rPr>
          <w:rFonts w:asciiTheme="minorHAnsi" w:hAnsiTheme="minorHAnsi" w:cstheme="minorHAnsi"/>
          <w:sz w:val="22"/>
        </w:rPr>
        <w:t xml:space="preserve">Further development and use of personal sensing necessitates </w:t>
      </w:r>
      <w:ins w:id="303"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better understanding of its acceptability to research participants and patients targeted for mental</w:t>
      </w:r>
      <w:del w:id="304" w:author="Copyeditor (JMIR)" w:date="2023-08-03T06:30:00Z">
        <w:r w:rsidRPr="002F6E3E">
          <w:rPr>
            <w:rFonts w:asciiTheme="minorHAnsi" w:hAnsiTheme="minorHAnsi" w:cstheme="minorHAnsi"/>
            <w:sz w:val="22"/>
          </w:rPr>
          <w:delText xml:space="preserve"> </w:delText>
        </w:r>
      </w:del>
      <w:ins w:id="305" w:author="Copyeditor (JMIR)" w:date="2023-08-03T06:36:00Z">
        <w:r w:rsidRPr="002F6E3E">
          <w:rPr>
            <w:rFonts w:asciiTheme="minorHAnsi" w:hAnsiTheme="minorHAnsi" w:cstheme="minorHAnsi"/>
            <w:sz w:val="22"/>
          </w:rPr>
          <w:t xml:space="preserve"> </w:t>
        </w:r>
      </w:ins>
      <w:r w:rsidRPr="002F6E3E">
        <w:rPr>
          <w:rFonts w:asciiTheme="minorHAnsi" w:hAnsiTheme="minorHAnsi" w:cstheme="minorHAnsi"/>
          <w:sz w:val="22"/>
        </w:rPr>
        <w:t>health applications. Will individuals consent to the use of personal sensing methods? Will they opt</w:t>
      </w:r>
      <w:ins w:id="306" w:author="Copyeditor (JMIR)" w:date="2023-08-05T10:01:00Z">
        <w:r w:rsidR="001A0EFC" w:rsidRPr="002F6E3E">
          <w:rPr>
            <w:rFonts w:asciiTheme="minorHAnsi" w:hAnsiTheme="minorHAnsi" w:cstheme="minorHAnsi"/>
            <w:sz w:val="22"/>
          </w:rPr>
          <w:t xml:space="preserve"> </w:t>
        </w:r>
      </w:ins>
      <w:del w:id="307" w:author="Copyeditor (JMIR)" w:date="2023-08-05T10:01:00Z">
        <w:r w:rsidRPr="002F6E3E">
          <w:rPr>
            <w:rFonts w:asciiTheme="minorHAnsi" w:hAnsiTheme="minorHAnsi" w:cstheme="minorHAnsi"/>
            <w:sz w:val="22"/>
          </w:rPr>
          <w:delText>-</w:delText>
        </w:r>
      </w:del>
      <w:r w:rsidRPr="002F6E3E">
        <w:rPr>
          <w:rFonts w:asciiTheme="minorHAnsi" w:hAnsiTheme="minorHAnsi" w:cstheme="minorHAnsi"/>
          <w:sz w:val="22"/>
        </w:rPr>
        <w:t xml:space="preserve">in to allow </w:t>
      </w:r>
      <w:del w:id="308" w:author="Copyeditor (JMIR)" w:date="2023-08-07T16:31:00Z">
        <w:r w:rsidRPr="002F6E3E">
          <w:rPr>
            <w:rFonts w:asciiTheme="minorHAnsi" w:hAnsiTheme="minorHAnsi" w:cstheme="minorHAnsi"/>
            <w:sz w:val="22"/>
          </w:rPr>
          <w:delText xml:space="preserve">for </w:delText>
        </w:r>
      </w:del>
      <w:r w:rsidRPr="002F6E3E">
        <w:rPr>
          <w:rFonts w:asciiTheme="minorHAnsi" w:hAnsiTheme="minorHAnsi" w:cstheme="minorHAnsi"/>
          <w:sz w:val="22"/>
        </w:rPr>
        <w:t>passive measurement methods? Can they sustain the behaviors necessary for active measurement methods for longer periods</w:t>
      </w:r>
      <w:del w:id="309" w:author="Copyeditor (JMIR)" w:date="2023-08-03T06:30:00Z">
        <w:r w:rsidRPr="002F6E3E">
          <w:rPr>
            <w:rFonts w:asciiTheme="minorHAnsi" w:hAnsiTheme="minorHAnsi" w:cstheme="minorHAnsi"/>
            <w:sz w:val="22"/>
          </w:rPr>
          <w:delText xml:space="preserve"> of time</w:delText>
        </w:r>
      </w:del>
      <w:r w:rsidRPr="002F6E3E">
        <w:rPr>
          <w:rFonts w:asciiTheme="minorHAnsi" w:hAnsiTheme="minorHAnsi" w:cstheme="minorHAnsi"/>
          <w:sz w:val="22"/>
        </w:rPr>
        <w:t xml:space="preserve">? Do they perceive specific personal sensing methods </w:t>
      </w:r>
      <w:ins w:id="310" w:author="Copyeditor (JMIR)" w:date="2023-08-03T06:36:00Z">
        <w:r w:rsidRPr="002F6E3E">
          <w:rPr>
            <w:rFonts w:asciiTheme="minorHAnsi" w:hAnsiTheme="minorHAnsi" w:cstheme="minorHAnsi"/>
            <w:sz w:val="22"/>
          </w:rPr>
          <w:t>to be</w:t>
        </w:r>
      </w:ins>
      <w:del w:id="311" w:author="Copyeditor (JMIR)" w:date="2023-08-03T06:36:00Z">
        <w:r w:rsidRPr="002F6E3E">
          <w:rPr>
            <w:rFonts w:asciiTheme="minorHAnsi" w:hAnsiTheme="minorHAnsi" w:cstheme="minorHAnsi"/>
            <w:sz w:val="22"/>
          </w:rPr>
          <w:delText>as</w:delText>
        </w:r>
      </w:del>
      <w:r w:rsidRPr="002F6E3E">
        <w:rPr>
          <w:rFonts w:asciiTheme="minorHAnsi" w:hAnsiTheme="minorHAnsi" w:cstheme="minorHAnsi"/>
          <w:sz w:val="22"/>
        </w:rPr>
        <w:t xml:space="preserve"> burdensome or dislike them? Answers to these questions about the acceptability of personal sensing methods are central to </w:t>
      </w:r>
      <w:ins w:id="312" w:author="Copyeditor (JMIR)" w:date="2023-08-05T10:04:00Z">
        <w:r w:rsidR="00492BB8" w:rsidRPr="002F6E3E">
          <w:rPr>
            <w:rFonts w:asciiTheme="minorHAnsi" w:hAnsiTheme="minorHAnsi" w:cstheme="minorHAnsi"/>
            <w:sz w:val="22"/>
          </w:rPr>
          <w:t>their</w:t>
        </w:r>
      </w:ins>
      <w:del w:id="313" w:author="Copyeditor (JMIR)" w:date="2023-08-05T10:04:00Z">
        <w:r w:rsidRPr="002F6E3E">
          <w:rPr>
            <w:rFonts w:asciiTheme="minorHAnsi" w:hAnsiTheme="minorHAnsi" w:cstheme="minorHAnsi"/>
            <w:sz w:val="22"/>
          </w:rPr>
          <w:delText>its</w:delText>
        </w:r>
      </w:del>
      <w:r w:rsidRPr="002F6E3E">
        <w:rPr>
          <w:rFonts w:asciiTheme="minorHAnsi" w:hAnsiTheme="minorHAnsi" w:cstheme="minorHAnsi"/>
          <w:sz w:val="22"/>
        </w:rPr>
        <w:t xml:space="preserve"> feasibility</w:t>
      </w:r>
      <w:r w:rsidR="0070370B" w:rsidRPr="002F6E3E">
        <w:rPr>
          <w:rFonts w:asciiTheme="minorHAnsi" w:hAnsiTheme="minorHAnsi" w:cstheme="minorHAnsi"/>
          <w:sz w:val="22"/>
        </w:rPr>
        <w:t xml:space="preserve"> </w:t>
      </w:r>
    </w:p>
    <w:p w14:paraId="4173ACFF" w14:textId="77777777" w:rsidR="008B2A7A" w:rsidRPr="002F6E3E" w:rsidRDefault="0046147D" w:rsidP="0070370B">
      <w:pPr>
        <w:spacing w:before="182" w:line="360" w:lineRule="auto"/>
        <w:rPr>
          <w:rFonts w:asciiTheme="minorHAnsi" w:hAnsiTheme="minorHAnsi" w:cstheme="minorHAnsi"/>
          <w:sz w:val="22"/>
        </w:rPr>
      </w:pPr>
      <w:r w:rsidRPr="002F6E3E">
        <w:rPr>
          <w:rFonts w:asciiTheme="minorHAnsi" w:hAnsiTheme="minorHAnsi" w:cstheme="minorHAnsi"/>
          <w:sz w:val="22"/>
        </w:rPr>
        <w:lastRenderedPageBreak/>
        <w:t>for both mental health research and applications.</w:t>
      </w:r>
    </w:p>
    <w:p w14:paraId="0DC0946C" w14:textId="4F79248A" w:rsidR="008B2A7A" w:rsidRPr="002F6E3E" w:rsidRDefault="0046147D" w:rsidP="004E0223">
      <w:pPr>
        <w:spacing w:before="274" w:line="360" w:lineRule="auto"/>
        <w:ind w:right="124"/>
        <w:rPr>
          <w:rFonts w:asciiTheme="minorHAnsi" w:hAnsiTheme="minorHAnsi" w:cstheme="minorHAnsi"/>
          <w:sz w:val="22"/>
        </w:rPr>
      </w:pPr>
      <w:r w:rsidRPr="002F6E3E">
        <w:rPr>
          <w:rFonts w:asciiTheme="minorHAnsi" w:hAnsiTheme="minorHAnsi" w:cstheme="minorHAnsi"/>
          <w:sz w:val="22"/>
        </w:rPr>
        <w:t>The acceptability of a personal sensing method may be influenced by the degree of active effort required from the participant or patient to collect the raw data (i</w:t>
      </w:r>
      <w:del w:id="314" w:author="Copyeditor (JMIR)" w:date="2023-08-03T06:30:00Z">
        <w:r w:rsidRPr="002F6E3E">
          <w:rPr>
            <w:rFonts w:asciiTheme="minorHAnsi" w:hAnsiTheme="minorHAnsi" w:cstheme="minorHAnsi"/>
            <w:sz w:val="22"/>
          </w:rPr>
          <w:delText>.e.</w:delText>
        </w:r>
      </w:del>
      <w:ins w:id="315"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the method’s assessment burden) and other factors (e</w:t>
      </w:r>
      <w:del w:id="316" w:author="Copyeditor (JMIR)" w:date="2023-08-03T06:30:00Z">
        <w:r w:rsidRPr="002F6E3E">
          <w:rPr>
            <w:rFonts w:asciiTheme="minorHAnsi" w:hAnsiTheme="minorHAnsi" w:cstheme="minorHAnsi"/>
            <w:sz w:val="22"/>
          </w:rPr>
          <w:delText>.g.</w:delText>
        </w:r>
      </w:del>
      <w:ins w:id="317"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w:t>
      </w:r>
      <w:del w:id="318" w:author="Copyeditor (JMIR)" w:date="2023-08-05T10:09:00Z">
        <w:r w:rsidRPr="002F6E3E">
          <w:rPr>
            <w:rFonts w:asciiTheme="minorHAnsi" w:hAnsiTheme="minorHAnsi" w:cstheme="minorHAnsi"/>
            <w:sz w:val="22"/>
          </w:rPr>
          <w:delText xml:space="preserve">the </w:delText>
        </w:r>
      </w:del>
      <w:r w:rsidRPr="002F6E3E">
        <w:rPr>
          <w:rFonts w:asciiTheme="minorHAnsi" w:hAnsiTheme="minorHAnsi" w:cstheme="minorHAnsi"/>
          <w:sz w:val="22"/>
        </w:rPr>
        <w:t>sensitivity of the data collected). As such, acceptability may vary across different personal sensing methods</w:t>
      </w:r>
      <w:ins w:id="319"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and comparisons across methods within the same individuals are thus warranted. Furthermore, </w:t>
      </w:r>
      <w:ins w:id="320"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comprehensive assessment of both behavioral measures (e</w:t>
      </w:r>
      <w:del w:id="321" w:author="Copyeditor (JMIR)" w:date="2023-08-03T06:30:00Z">
        <w:r w:rsidRPr="002F6E3E">
          <w:rPr>
            <w:rFonts w:asciiTheme="minorHAnsi" w:hAnsiTheme="minorHAnsi" w:cstheme="minorHAnsi"/>
            <w:sz w:val="22"/>
          </w:rPr>
          <w:delText>.g.</w:delText>
        </w:r>
      </w:del>
      <w:ins w:id="322"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adherence) and subjective perceptions of acceptability may better anticipate potential issues for recruitment, consent, adherence, and attrition when they are used for either research or clinical applications.</w:t>
      </w:r>
    </w:p>
    <w:p w14:paraId="300AA849" w14:textId="5C3DD4E2" w:rsidR="008B2A7A" w:rsidRPr="002F6E3E" w:rsidRDefault="0046147D" w:rsidP="004E0223">
      <w:pPr>
        <w:spacing w:before="111" w:line="360" w:lineRule="auto"/>
        <w:ind w:right="111"/>
        <w:rPr>
          <w:rFonts w:asciiTheme="minorHAnsi" w:hAnsiTheme="minorHAnsi" w:cstheme="minorHAnsi"/>
          <w:sz w:val="22"/>
        </w:rPr>
      </w:pPr>
      <w:r w:rsidRPr="002F6E3E">
        <w:rPr>
          <w:rFonts w:asciiTheme="minorHAnsi" w:hAnsiTheme="minorHAnsi" w:cstheme="minorHAnsi"/>
          <w:sz w:val="22"/>
        </w:rPr>
        <w:t>Much of what is known about the acceptability of personal sensing is limited to EMA. Studies that have a</w:t>
      </w:r>
      <w:ins w:id="323" w:author="Copyeditor (JMIR)" w:date="2023-08-05T10:13:00Z">
        <w:r w:rsidR="00DE6258" w:rsidRPr="002F6E3E">
          <w:rPr>
            <w:rFonts w:asciiTheme="minorHAnsi" w:hAnsiTheme="minorHAnsi" w:cstheme="minorHAnsi"/>
            <w:sz w:val="22"/>
          </w:rPr>
          <w:t>ss</w:t>
        </w:r>
      </w:ins>
      <w:del w:id="324" w:author="Copyeditor (JMIR)" w:date="2023-08-05T10:13:00Z">
        <w:r w:rsidRPr="002F6E3E">
          <w:rPr>
            <w:rFonts w:asciiTheme="minorHAnsi" w:hAnsiTheme="minorHAnsi" w:cstheme="minorHAnsi"/>
            <w:sz w:val="22"/>
          </w:rPr>
          <w:delText>cc</w:delText>
        </w:r>
      </w:del>
      <w:r w:rsidRPr="002F6E3E">
        <w:rPr>
          <w:rFonts w:asciiTheme="minorHAnsi" w:hAnsiTheme="minorHAnsi" w:cstheme="minorHAnsi"/>
          <w:sz w:val="22"/>
        </w:rPr>
        <w:t xml:space="preserve">essed participants’ perceptions of EMA methods have generally concluded that </w:t>
      </w:r>
      <w:ins w:id="325" w:author="Copyeditor (JMIR)" w:date="2023-08-03T06:36:00Z">
        <w:r w:rsidRPr="002F6E3E">
          <w:rPr>
            <w:rFonts w:asciiTheme="minorHAnsi" w:hAnsiTheme="minorHAnsi" w:cstheme="minorHAnsi"/>
            <w:sz w:val="22"/>
          </w:rPr>
          <w:t>they</w:t>
        </w:r>
      </w:ins>
      <w:del w:id="326" w:author="Copyeditor (JMIR)" w:date="2023-08-03T06:36:00Z">
        <w:r w:rsidRPr="002F6E3E">
          <w:rPr>
            <w:rFonts w:asciiTheme="minorHAnsi" w:hAnsiTheme="minorHAnsi" w:cstheme="minorHAnsi"/>
            <w:sz w:val="22"/>
          </w:rPr>
          <w:delText>it</w:delText>
        </w:r>
      </w:del>
      <w:r w:rsidRPr="002F6E3E">
        <w:rPr>
          <w:rFonts w:asciiTheme="minorHAnsi" w:hAnsiTheme="minorHAnsi" w:cstheme="minorHAnsi"/>
          <w:sz w:val="22"/>
        </w:rPr>
        <w:t xml:space="preserve"> </w:t>
      </w:r>
      <w:ins w:id="327" w:author="Copyeditor (JMIR)" w:date="2023-08-03T06:36:00Z">
        <w:r w:rsidRPr="002F6E3E">
          <w:rPr>
            <w:rFonts w:asciiTheme="minorHAnsi" w:hAnsiTheme="minorHAnsi" w:cstheme="minorHAnsi"/>
            <w:sz w:val="22"/>
          </w:rPr>
          <w:t>are</w:t>
        </w:r>
      </w:ins>
      <w:del w:id="328" w:author="Copyeditor (JMIR)" w:date="2023-08-03T06:36:00Z">
        <w:r w:rsidRPr="002F6E3E">
          <w:rPr>
            <w:rFonts w:asciiTheme="minorHAnsi" w:hAnsiTheme="minorHAnsi" w:cstheme="minorHAnsi"/>
            <w:sz w:val="22"/>
          </w:rPr>
          <w:delText>is</w:delText>
        </w:r>
      </w:del>
      <w:r w:rsidRPr="002F6E3E">
        <w:rPr>
          <w:rFonts w:asciiTheme="minorHAnsi" w:hAnsiTheme="minorHAnsi" w:cstheme="minorHAnsi"/>
          <w:sz w:val="22"/>
        </w:rPr>
        <w:t xml:space="preserve"> acceptable to participants from both non</w:t>
      </w:r>
      <w:del w:id="329"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clinical and clinical samples [40</w:t>
      </w:r>
      <w:del w:id="330" w:author="Copyeditor (JMIR)" w:date="2023-08-03T06:30:00Z">
        <w:r w:rsidRPr="002F6E3E">
          <w:rPr>
            <w:rFonts w:asciiTheme="minorHAnsi" w:hAnsiTheme="minorHAnsi" w:cstheme="minorHAnsi"/>
            <w:sz w:val="22"/>
          </w:rPr>
          <w:delText>–</w:delText>
        </w:r>
      </w:del>
      <w:ins w:id="331"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44]. Similarly, participants display</w:t>
      </w:r>
      <w:ins w:id="332" w:author="Copyeditor (JMIR)" w:date="2023-08-03T06:36:00Z">
        <w:r w:rsidRPr="002F6E3E">
          <w:rPr>
            <w:rFonts w:asciiTheme="minorHAnsi" w:hAnsiTheme="minorHAnsi" w:cstheme="minorHAnsi"/>
            <w:sz w:val="22"/>
          </w:rPr>
          <w:t>ed</w:t>
        </w:r>
      </w:ins>
      <w:r w:rsidRPr="002F6E3E">
        <w:rPr>
          <w:rFonts w:asciiTheme="minorHAnsi" w:hAnsiTheme="minorHAnsi" w:cstheme="minorHAnsi"/>
          <w:sz w:val="22"/>
        </w:rPr>
        <w:t xml:space="preserve"> moderate or better adherence with respect to response rates</w:t>
      </w:r>
      <w:ins w:id="333"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even with </w:t>
      </w:r>
      <w:ins w:id="334"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relatively high sampling density (e</w:t>
      </w:r>
      <w:del w:id="335" w:author="Copyeditor (JMIR)" w:date="2023-08-03T06:30:00Z">
        <w:r w:rsidRPr="002F6E3E">
          <w:rPr>
            <w:rFonts w:asciiTheme="minorHAnsi" w:hAnsiTheme="minorHAnsi" w:cstheme="minorHAnsi"/>
            <w:sz w:val="22"/>
          </w:rPr>
          <w:delText>.g.</w:delText>
        </w:r>
      </w:del>
      <w:ins w:id="336"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6</w:t>
      </w:r>
      <w:del w:id="337" w:author="Copyeditor (JMIR)" w:date="2023-08-03T06:30:00Z">
        <w:r w:rsidRPr="002F6E3E">
          <w:rPr>
            <w:rFonts w:asciiTheme="minorHAnsi" w:hAnsiTheme="minorHAnsi" w:cstheme="minorHAnsi"/>
            <w:sz w:val="22"/>
          </w:rPr>
          <w:delText xml:space="preserve"> – </w:delText>
        </w:r>
      </w:del>
      <w:ins w:id="338"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9 daily assessments) [40,45,46]. However, these studies generally assessed participants’ perceptions and adherence over short monitoring periods (i</w:t>
      </w:r>
      <w:del w:id="339" w:author="Copyeditor (JMIR)" w:date="2023-08-03T06:30:00Z">
        <w:r w:rsidRPr="002F6E3E">
          <w:rPr>
            <w:rFonts w:asciiTheme="minorHAnsi" w:hAnsiTheme="minorHAnsi" w:cstheme="minorHAnsi"/>
            <w:sz w:val="22"/>
          </w:rPr>
          <w:delText>.e.</w:delText>
        </w:r>
      </w:del>
      <w:ins w:id="340"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2</w:t>
      </w:r>
      <w:del w:id="341" w:author="Copyeditor (JMIR)" w:date="2023-08-03T06:30:00Z">
        <w:r w:rsidRPr="002F6E3E">
          <w:rPr>
            <w:rFonts w:asciiTheme="minorHAnsi" w:hAnsiTheme="minorHAnsi" w:cstheme="minorHAnsi"/>
            <w:sz w:val="22"/>
          </w:rPr>
          <w:delText xml:space="preserve"> – </w:delText>
        </w:r>
      </w:del>
      <w:ins w:id="342"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6 weeks). Less is known about the use of EMA over longer </w:t>
      </w:r>
      <w:del w:id="343" w:author="Copyeditor (JMIR)" w:date="2023-08-03T06:36:00Z">
        <w:r w:rsidRPr="002F6E3E">
          <w:rPr>
            <w:rFonts w:asciiTheme="minorHAnsi" w:hAnsiTheme="minorHAnsi" w:cstheme="minorHAnsi"/>
            <w:sz w:val="22"/>
          </w:rPr>
          <w:delText xml:space="preserve">duration </w:delText>
        </w:r>
      </w:del>
      <w:r w:rsidRPr="002F6E3E">
        <w:rPr>
          <w:rFonts w:asciiTheme="minorHAnsi" w:hAnsiTheme="minorHAnsi" w:cstheme="minorHAnsi"/>
          <w:sz w:val="22"/>
        </w:rPr>
        <w:t>monitoring periods (e</w:t>
      </w:r>
      <w:del w:id="344" w:author="Copyeditor (JMIR)" w:date="2023-08-03T06:30:00Z">
        <w:r w:rsidRPr="002F6E3E">
          <w:rPr>
            <w:rFonts w:asciiTheme="minorHAnsi" w:hAnsiTheme="minorHAnsi" w:cstheme="minorHAnsi"/>
            <w:sz w:val="22"/>
          </w:rPr>
          <w:delText>.g.</w:delText>
        </w:r>
      </w:del>
      <w:ins w:id="345"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months)</w:t>
      </w:r>
      <w:ins w:id="346" w:author="Copyeditor (JMIR)" w:date="2023-08-07T16:33:00Z">
        <w:r w:rsidR="007E48E2" w:rsidRPr="003A7E59">
          <w:rPr>
            <w:rFonts w:asciiTheme="minorHAnsi" w:hAnsiTheme="minorHAnsi" w:cstheme="minorHAnsi"/>
            <w:sz w:val="22"/>
          </w:rPr>
          <w:t>,</w:t>
        </w:r>
      </w:ins>
      <w:r w:rsidRPr="002F6E3E">
        <w:rPr>
          <w:rFonts w:asciiTheme="minorHAnsi" w:hAnsiTheme="minorHAnsi" w:cstheme="minorHAnsi"/>
          <w:sz w:val="22"/>
        </w:rPr>
        <w:t xml:space="preserve"> as would be necessary for clinical applications.</w:t>
      </w:r>
    </w:p>
    <w:p w14:paraId="4DE5416A" w14:textId="542E78EC" w:rsidR="008B2A7A" w:rsidRPr="002F6E3E" w:rsidRDefault="0046147D" w:rsidP="007E48E2">
      <w:pPr>
        <w:spacing w:before="110" w:line="360" w:lineRule="auto"/>
        <w:ind w:right="128"/>
        <w:rPr>
          <w:rFonts w:asciiTheme="minorHAnsi" w:hAnsiTheme="minorHAnsi" w:cstheme="minorHAnsi"/>
          <w:sz w:val="22"/>
        </w:rPr>
      </w:pPr>
      <w:r w:rsidRPr="002F6E3E">
        <w:rPr>
          <w:rFonts w:asciiTheme="minorHAnsi" w:hAnsiTheme="minorHAnsi" w:cstheme="minorHAnsi"/>
          <w:sz w:val="22"/>
        </w:rPr>
        <w:t>Existing research also raises some concern about perceptions and adherence to EMA protocols in patients with alcohol and other substance use disorders relative to other groups. Specifically, a recent meta-analysis confirmed decreased adherence to EMA protocols in patients with substance use disorder diagnoses v</w:t>
      </w:r>
      <w:ins w:id="347" w:author="Copyeditor (JMIR)" w:date="2023-08-07T16:34:00Z">
        <w:r w:rsidR="007E48E2" w:rsidRPr="003A7E59">
          <w:rPr>
            <w:rFonts w:asciiTheme="minorHAnsi" w:hAnsiTheme="minorHAnsi" w:cstheme="minorHAnsi"/>
            <w:sz w:val="22"/>
          </w:rPr>
          <w:t>ersu</w:t>
        </w:r>
      </w:ins>
      <w:r w:rsidRPr="002F6E3E">
        <w:rPr>
          <w:rFonts w:asciiTheme="minorHAnsi" w:hAnsiTheme="minorHAnsi" w:cstheme="minorHAnsi"/>
          <w:sz w:val="22"/>
        </w:rPr>
        <w:t>s</w:t>
      </w:r>
      <w:del w:id="348" w:author="Copyeditor (JMIR)" w:date="2023-08-07T16:34:00Z">
        <w:r w:rsidRPr="002F6E3E">
          <w:rPr>
            <w:rFonts w:asciiTheme="minorHAnsi" w:hAnsiTheme="minorHAnsi" w:cstheme="minorHAnsi"/>
            <w:sz w:val="22"/>
          </w:rPr>
          <w:delText>.</w:delText>
        </w:r>
      </w:del>
      <w:r w:rsidRPr="002F6E3E">
        <w:rPr>
          <w:rFonts w:asciiTheme="minorHAnsi" w:hAnsiTheme="minorHAnsi" w:cstheme="minorHAnsi"/>
          <w:sz w:val="22"/>
        </w:rPr>
        <w:t xml:space="preserve"> </w:t>
      </w:r>
      <w:commentRangeStart w:id="349"/>
      <w:ins w:id="350" w:author="Copyeditor (JMIR)" w:date="2023-08-05T10:16:00Z">
        <w:r w:rsidR="00F064C1" w:rsidRPr="002F6E3E">
          <w:rPr>
            <w:rFonts w:asciiTheme="minorHAnsi" w:hAnsiTheme="minorHAnsi" w:cstheme="minorHAnsi"/>
            <w:sz w:val="22"/>
          </w:rPr>
          <w:t>t</w:t>
        </w:r>
        <w:r w:rsidR="00170687" w:rsidRPr="002F6E3E">
          <w:rPr>
            <w:rFonts w:asciiTheme="minorHAnsi" w:hAnsiTheme="minorHAnsi" w:cstheme="minorHAnsi"/>
            <w:sz w:val="22"/>
          </w:rPr>
          <w:t xml:space="preserve">hose with </w:t>
        </w:r>
      </w:ins>
      <w:r w:rsidRPr="002F6E3E">
        <w:rPr>
          <w:rFonts w:asciiTheme="minorHAnsi" w:hAnsiTheme="minorHAnsi" w:cstheme="minorHAnsi"/>
          <w:sz w:val="22"/>
        </w:rPr>
        <w:t>recreational substance use</w:t>
      </w:r>
      <w:ins w:id="351" w:author="Copyeditor (JMIR)" w:date="2023-08-05T10:19:00Z">
        <w:r w:rsidR="00474EB6" w:rsidRPr="002F6E3E">
          <w:rPr>
            <w:rFonts w:asciiTheme="minorHAnsi" w:hAnsiTheme="minorHAnsi" w:cstheme="minorHAnsi"/>
            <w:sz w:val="22"/>
          </w:rPr>
          <w:t xml:space="preserve"> disorders</w:t>
        </w:r>
      </w:ins>
      <w:del w:id="352" w:author="Copyeditor (JMIR)" w:date="2023-08-05T10:16:00Z">
        <w:r w:rsidRPr="002F6E3E">
          <w:rPr>
            <w:rFonts w:asciiTheme="minorHAnsi" w:hAnsiTheme="minorHAnsi" w:cstheme="minorHAnsi"/>
            <w:sz w:val="22"/>
          </w:rPr>
          <w:delText>rs</w:delText>
        </w:r>
      </w:del>
      <w:r w:rsidRPr="002F6E3E">
        <w:rPr>
          <w:rFonts w:asciiTheme="minorHAnsi" w:hAnsiTheme="minorHAnsi" w:cstheme="minorHAnsi"/>
          <w:sz w:val="22"/>
        </w:rPr>
        <w:t xml:space="preserve"> </w:t>
      </w:r>
      <w:commentRangeEnd w:id="349"/>
      <w:r w:rsidR="00533B48">
        <w:rPr>
          <w:rStyle w:val="CommentReference"/>
        </w:rPr>
        <w:commentReference w:id="349"/>
      </w:r>
      <w:r w:rsidRPr="002F6E3E">
        <w:rPr>
          <w:rFonts w:asciiTheme="minorHAnsi" w:hAnsiTheme="minorHAnsi" w:cstheme="minorHAnsi"/>
          <w:sz w:val="22"/>
        </w:rPr>
        <w:t>[47]. Furthermore, another meta-analysis [48] concluded that adherence rates did not differ between healthy and psychiatric samples</w:t>
      </w:r>
      <w:ins w:id="353" w:author="Copyeditor (JMIR)" w:date="2023-08-05T10:18:00Z">
        <w:r w:rsidR="00472C92" w:rsidRPr="002F6E3E">
          <w:rPr>
            <w:rFonts w:asciiTheme="minorHAnsi" w:hAnsiTheme="minorHAnsi" w:cstheme="minorHAnsi"/>
            <w:sz w:val="22"/>
          </w:rPr>
          <w:t>,</w:t>
        </w:r>
      </w:ins>
      <w:r w:rsidRPr="002F6E3E">
        <w:rPr>
          <w:rFonts w:asciiTheme="minorHAnsi" w:hAnsiTheme="minorHAnsi" w:cstheme="minorHAnsi"/>
          <w:sz w:val="22"/>
        </w:rPr>
        <w:t xml:space="preserve"> more generally. These meta-analyses combined </w:t>
      </w:r>
      <w:del w:id="354" w:author="Copyeditor (JMIR)" w:date="2023-08-07T16:34:00Z">
        <w:r w:rsidRPr="002F6E3E">
          <w:rPr>
            <w:rFonts w:asciiTheme="minorHAnsi" w:hAnsiTheme="minorHAnsi" w:cstheme="minorHAnsi"/>
            <w:sz w:val="22"/>
          </w:rPr>
          <w:delText xml:space="preserve">to </w:delText>
        </w:r>
      </w:del>
      <w:r w:rsidRPr="002F6E3E">
        <w:rPr>
          <w:rFonts w:asciiTheme="minorHAnsi" w:hAnsiTheme="minorHAnsi" w:cstheme="minorHAnsi"/>
          <w:sz w:val="22"/>
        </w:rPr>
        <w:t>suggest that adherence concerns may be limited to applications with patients with alcohol and other substance use disorders rather than all psychiatric disorders</w:t>
      </w:r>
      <w:del w:id="355" w:author="Copyeditor (JMIR)" w:date="2023-08-03T06:36:00Z">
        <w:r w:rsidRPr="002F6E3E">
          <w:rPr>
            <w:rFonts w:asciiTheme="minorHAnsi" w:hAnsiTheme="minorHAnsi" w:cstheme="minorHAnsi"/>
            <w:sz w:val="22"/>
          </w:rPr>
          <w:delText xml:space="preserve"> more generally</w:delText>
        </w:r>
      </w:del>
      <w:r w:rsidRPr="002F6E3E">
        <w:rPr>
          <w:rFonts w:asciiTheme="minorHAnsi" w:hAnsiTheme="minorHAnsi" w:cstheme="minorHAnsi"/>
          <w:sz w:val="22"/>
        </w:rPr>
        <w:t>. For</w:t>
      </w:r>
      <w:ins w:id="356" w:author="Copyeditor (JMIR)" w:date="2023-08-05T10:44:00Z">
        <w:r w:rsidR="00E85482" w:rsidRPr="002F6E3E">
          <w:rPr>
            <w:rFonts w:asciiTheme="minorHAnsi" w:hAnsiTheme="minorHAnsi" w:cstheme="minorHAnsi"/>
            <w:sz w:val="22"/>
          </w:rPr>
          <w:t xml:space="preserve"> </w:t>
        </w:r>
      </w:ins>
      <w:r w:rsidRPr="002F6E3E">
        <w:rPr>
          <w:rFonts w:asciiTheme="minorHAnsi" w:hAnsiTheme="minorHAnsi" w:cstheme="minorHAnsi"/>
          <w:sz w:val="22"/>
        </w:rPr>
        <w:t>these reasons, it is important to further study the acceptability of EMA in samples</w:t>
      </w:r>
      <w:ins w:id="357" w:author="Copyeditor (JMIR)" w:date="2023-08-05T10:23:00Z">
        <w:r w:rsidR="00F2315F" w:rsidRPr="002F6E3E">
          <w:rPr>
            <w:rFonts w:asciiTheme="minorHAnsi" w:hAnsiTheme="minorHAnsi" w:cstheme="minorHAnsi"/>
            <w:sz w:val="22"/>
          </w:rPr>
          <w:t xml:space="preserve"> </w:t>
        </w:r>
      </w:ins>
      <w:del w:id="358" w:author="Copyeditor (JMIR)" w:date="2023-08-05T10:23:00Z">
        <w:r w:rsidRPr="002F6E3E">
          <w:rPr>
            <w:rFonts w:asciiTheme="minorHAnsi" w:hAnsiTheme="minorHAnsi" w:cstheme="minorHAnsi"/>
            <w:sz w:val="22"/>
          </w:rPr>
          <w:delText xml:space="preserve"> </w:delText>
        </w:r>
      </w:del>
      <w:r w:rsidRPr="002F6E3E">
        <w:rPr>
          <w:rFonts w:asciiTheme="minorHAnsi" w:hAnsiTheme="minorHAnsi" w:cstheme="minorHAnsi"/>
          <w:sz w:val="22"/>
        </w:rPr>
        <w:t>with alcohol and other substance use disorders.</w:t>
      </w:r>
    </w:p>
    <w:p w14:paraId="6F0B4E08" w14:textId="0E2E98E2" w:rsidR="008B2A7A" w:rsidRPr="002F6E3E" w:rsidRDefault="0046147D" w:rsidP="004E0223">
      <w:pPr>
        <w:spacing w:before="117" w:line="360" w:lineRule="auto"/>
        <w:rPr>
          <w:rFonts w:asciiTheme="minorHAnsi" w:hAnsiTheme="minorHAnsi" w:cstheme="minorHAnsi"/>
          <w:sz w:val="22"/>
        </w:rPr>
      </w:pPr>
      <w:r w:rsidRPr="002F6E3E">
        <w:rPr>
          <w:rFonts w:asciiTheme="minorHAnsi" w:hAnsiTheme="minorHAnsi" w:cstheme="minorHAnsi"/>
          <w:sz w:val="22"/>
        </w:rPr>
        <w:t xml:space="preserve">Far less is known about participants’ perceptions and adherence to </w:t>
      </w:r>
      <w:del w:id="359" w:author="Copyeditor (JMIR)" w:date="2023-08-03T06:36:00Z">
        <w:r w:rsidRPr="002F6E3E">
          <w:rPr>
            <w:rFonts w:asciiTheme="minorHAnsi" w:hAnsiTheme="minorHAnsi" w:cstheme="minorHAnsi"/>
            <w:sz w:val="22"/>
          </w:rPr>
          <w:delText xml:space="preserve">more </w:delText>
        </w:r>
      </w:del>
      <w:r w:rsidRPr="002F6E3E">
        <w:rPr>
          <w:rFonts w:asciiTheme="minorHAnsi" w:hAnsiTheme="minorHAnsi" w:cstheme="minorHAnsi"/>
          <w:sz w:val="22"/>
        </w:rPr>
        <w:t>passive personal sensing methods. Some research has presented hypothetical scenarios to either community or psychiatric samples to assess their perceptions about personal sensing methods [49</w:t>
      </w:r>
      <w:del w:id="360" w:author="Copyeditor (JMIR)" w:date="2023-08-03T06:30:00Z">
        <w:r w:rsidRPr="002F6E3E">
          <w:rPr>
            <w:rFonts w:asciiTheme="minorHAnsi" w:hAnsiTheme="minorHAnsi" w:cstheme="minorHAnsi"/>
            <w:sz w:val="22"/>
          </w:rPr>
          <w:delText>–</w:delText>
        </w:r>
      </w:del>
      <w:ins w:id="361"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51]. Participants’ willingness to share sensed data appears to vary </w:t>
      </w:r>
      <w:ins w:id="362" w:author="Copyeditor (JMIR)" w:date="2023-08-03T06:36:00Z">
        <w:r w:rsidRPr="002F6E3E">
          <w:rPr>
            <w:rFonts w:asciiTheme="minorHAnsi" w:hAnsiTheme="minorHAnsi" w:cstheme="minorHAnsi"/>
            <w:sz w:val="22"/>
          </w:rPr>
          <w:t>according to</w:t>
        </w:r>
      </w:ins>
      <w:del w:id="363" w:author="Copyeditor (JMIR)" w:date="2023-08-03T06:36:00Z">
        <w:r w:rsidRPr="002F6E3E">
          <w:rPr>
            <w:rFonts w:asciiTheme="minorHAnsi" w:hAnsiTheme="minorHAnsi" w:cstheme="minorHAnsi"/>
            <w:sz w:val="22"/>
          </w:rPr>
          <w:delText>by</w:delText>
        </w:r>
      </w:del>
      <w:r w:rsidRPr="002F6E3E">
        <w:rPr>
          <w:rFonts w:asciiTheme="minorHAnsi" w:hAnsiTheme="minorHAnsi" w:cstheme="minorHAnsi"/>
          <w:sz w:val="22"/>
        </w:rPr>
        <w:t xml:space="preserve"> the data type (e</w:t>
      </w:r>
      <w:del w:id="364" w:author="Copyeditor (JMIR)" w:date="2023-08-03T06:30:00Z">
        <w:r w:rsidRPr="002F6E3E">
          <w:rPr>
            <w:rFonts w:asciiTheme="minorHAnsi" w:hAnsiTheme="minorHAnsi" w:cstheme="minorHAnsi"/>
            <w:sz w:val="22"/>
          </w:rPr>
          <w:delText>.g.</w:delText>
        </w:r>
      </w:del>
      <w:ins w:id="365"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sleep, geolocation, </w:t>
      </w:r>
      <w:ins w:id="366" w:author="Copyeditor (JMIR)" w:date="2023-08-03T06:36:00Z">
        <w:r w:rsidRPr="002F6E3E">
          <w:rPr>
            <w:rFonts w:asciiTheme="minorHAnsi" w:hAnsiTheme="minorHAnsi" w:cstheme="minorHAnsi"/>
            <w:sz w:val="22"/>
          </w:rPr>
          <w:t xml:space="preserve">and </w:t>
        </w:r>
      </w:ins>
      <w:r w:rsidRPr="002F6E3E">
        <w:rPr>
          <w:rFonts w:asciiTheme="minorHAnsi" w:hAnsiTheme="minorHAnsi" w:cstheme="minorHAnsi"/>
          <w:sz w:val="22"/>
        </w:rPr>
        <w:t xml:space="preserve">social media activity). However, it is difficult to determine how well participants’ perceptions in these hypothetical scenarios would generalize to </w:t>
      </w:r>
      <w:ins w:id="367"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real</w:t>
      </w:r>
      <w:ins w:id="368" w:author="Copyeditor (JMIR)" w:date="2023-08-03T06:36:00Z">
        <w:r w:rsidRPr="002F6E3E">
          <w:rPr>
            <w:rFonts w:asciiTheme="minorHAnsi" w:hAnsiTheme="minorHAnsi" w:cstheme="minorHAnsi"/>
            <w:sz w:val="22"/>
          </w:rPr>
          <w:t>-</w:t>
        </w:r>
      </w:ins>
      <w:del w:id="369"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world collection of these data. </w:t>
      </w:r>
      <w:ins w:id="370" w:author="Copyeditor (JMIR)" w:date="2023-08-05T10:26:00Z">
        <w:r w:rsidR="00897CE5" w:rsidRPr="002F6E3E">
          <w:rPr>
            <w:rFonts w:asciiTheme="minorHAnsi" w:hAnsiTheme="minorHAnsi" w:cstheme="minorHAnsi"/>
            <w:sz w:val="22"/>
          </w:rPr>
          <w:t>In addition</w:t>
        </w:r>
      </w:ins>
      <w:del w:id="371" w:author="Copyeditor (JMIR)" w:date="2023-08-05T10:26:00Z">
        <w:r w:rsidRPr="002F6E3E">
          <w:rPr>
            <w:rFonts w:asciiTheme="minorHAnsi" w:hAnsiTheme="minorHAnsi" w:cstheme="minorHAnsi"/>
            <w:sz w:val="22"/>
          </w:rPr>
          <w:delText xml:space="preserve">And, of </w:delText>
        </w:r>
      </w:del>
      <w:del w:id="372" w:author="Copyeditor (JMIR)" w:date="2023-08-03T06:36:00Z">
        <w:r w:rsidRPr="002F6E3E">
          <w:rPr>
            <w:rFonts w:asciiTheme="minorHAnsi" w:hAnsiTheme="minorHAnsi" w:cstheme="minorHAnsi"/>
            <w:sz w:val="22"/>
          </w:rPr>
          <w:delText>course</w:delText>
        </w:r>
      </w:del>
      <w:r w:rsidRPr="002F6E3E">
        <w:rPr>
          <w:rFonts w:asciiTheme="minorHAnsi" w:hAnsiTheme="minorHAnsi" w:cstheme="minorHAnsi"/>
          <w:sz w:val="22"/>
        </w:rPr>
        <w:t xml:space="preserve">, it is impossible to measure attrition and adherence outside </w:t>
      </w:r>
      <w:ins w:id="373" w:author="Copyeditor (JMIR)" w:date="2023-08-03T06:36:00Z">
        <w:r w:rsidRPr="002F6E3E">
          <w:rPr>
            <w:rFonts w:asciiTheme="minorHAnsi" w:hAnsiTheme="minorHAnsi" w:cstheme="minorHAnsi"/>
            <w:sz w:val="22"/>
          </w:rPr>
          <w:t>the</w:t>
        </w:r>
      </w:ins>
      <w:del w:id="374" w:author="Copyeditor (JMIR)" w:date="2023-08-03T06:36:00Z">
        <w:r w:rsidRPr="002F6E3E">
          <w:rPr>
            <w:rFonts w:asciiTheme="minorHAnsi" w:hAnsiTheme="minorHAnsi" w:cstheme="minorHAnsi"/>
            <w:sz w:val="22"/>
          </w:rPr>
          <w:delText>of</w:delText>
        </w:r>
      </w:del>
      <w:r w:rsidRPr="002F6E3E">
        <w:rPr>
          <w:rFonts w:asciiTheme="minorHAnsi" w:hAnsiTheme="minorHAnsi" w:cstheme="minorHAnsi"/>
          <w:sz w:val="22"/>
        </w:rPr>
        <w:t xml:space="preserve"> explicit implementation of these sensing methods.</w:t>
      </w:r>
    </w:p>
    <w:p w14:paraId="3D8E1398" w14:textId="4E8C76F9" w:rsidR="008B2A7A" w:rsidRPr="002F6E3E" w:rsidRDefault="0046147D" w:rsidP="004E0223">
      <w:pPr>
        <w:spacing w:before="111" w:line="360" w:lineRule="auto"/>
        <w:ind w:right="108"/>
        <w:rPr>
          <w:rFonts w:asciiTheme="minorHAnsi" w:hAnsiTheme="minorHAnsi" w:cstheme="minorHAnsi"/>
          <w:sz w:val="22"/>
        </w:rPr>
      </w:pPr>
      <w:r w:rsidRPr="002F6E3E">
        <w:rPr>
          <w:rFonts w:asciiTheme="minorHAnsi" w:hAnsiTheme="minorHAnsi" w:cstheme="minorHAnsi"/>
          <w:sz w:val="22"/>
        </w:rPr>
        <w:t>Preliminary research has begun to examine perceptions and adherence during real</w:t>
      </w:r>
      <w:ins w:id="375" w:author="Copyeditor (JMIR)" w:date="2023-08-03T06:36:00Z">
        <w:r w:rsidRPr="002F6E3E">
          <w:rPr>
            <w:rFonts w:asciiTheme="minorHAnsi" w:hAnsiTheme="minorHAnsi" w:cstheme="minorHAnsi"/>
            <w:sz w:val="22"/>
          </w:rPr>
          <w:t>-</w:t>
        </w:r>
      </w:ins>
      <w:del w:id="376"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world use of passive personal sensing methods. However, this research has generally been limited by small sample sizes </w:t>
      </w:r>
      <w:r w:rsidRPr="002F6E3E">
        <w:rPr>
          <w:rFonts w:asciiTheme="minorHAnsi" w:hAnsiTheme="minorHAnsi" w:cstheme="minorHAnsi"/>
          <w:sz w:val="22"/>
        </w:rPr>
        <w:lastRenderedPageBreak/>
        <w:t>[52,53]</w:t>
      </w:r>
      <w:ins w:id="377" w:author="Copyeditor (JMIR)" w:date="2023-08-05T10:30:00Z">
        <w:r w:rsidR="00BE5028" w:rsidRPr="002F6E3E">
          <w:rPr>
            <w:rFonts w:asciiTheme="minorHAnsi" w:hAnsiTheme="minorHAnsi" w:cstheme="minorHAnsi"/>
            <w:sz w:val="22"/>
          </w:rPr>
          <w:t>;</w:t>
        </w:r>
      </w:ins>
      <w:del w:id="378" w:author="Copyeditor (JMIR)" w:date="2023-08-05T10:30:00Z">
        <w:r w:rsidRPr="002F6E3E">
          <w:rPr>
            <w:rFonts w:asciiTheme="minorHAnsi" w:hAnsiTheme="minorHAnsi" w:cstheme="minorHAnsi"/>
            <w:sz w:val="22"/>
          </w:rPr>
          <w:delText>,</w:delText>
        </w:r>
      </w:del>
      <w:r w:rsidRPr="002F6E3E">
        <w:rPr>
          <w:rFonts w:asciiTheme="minorHAnsi" w:hAnsiTheme="minorHAnsi" w:cstheme="minorHAnsi"/>
          <w:sz w:val="22"/>
        </w:rPr>
        <w:t xml:space="preserve"> use of convenience samples (e</w:t>
      </w:r>
      <w:del w:id="379" w:author="Copyeditor (JMIR)" w:date="2023-08-03T06:30:00Z">
        <w:r w:rsidRPr="002F6E3E">
          <w:rPr>
            <w:rFonts w:asciiTheme="minorHAnsi" w:hAnsiTheme="minorHAnsi" w:cstheme="minorHAnsi"/>
            <w:sz w:val="22"/>
          </w:rPr>
          <w:delText>.g.</w:delText>
        </w:r>
      </w:del>
      <w:ins w:id="380"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students</w:t>
      </w:r>
      <w:ins w:id="381" w:author="Copyeditor (JMIR)" w:date="2023-08-05T10:30:00Z">
        <w:r w:rsidR="00962408" w:rsidRPr="002F6E3E">
          <w:rPr>
            <w:rFonts w:asciiTheme="minorHAnsi" w:hAnsiTheme="minorHAnsi" w:cstheme="minorHAnsi"/>
            <w:sz w:val="22"/>
          </w:rPr>
          <w:t xml:space="preserve"> and</w:t>
        </w:r>
      </w:ins>
      <w:del w:id="382" w:author="Copyeditor (JMIR)" w:date="2023-08-05T10:30:00Z">
        <w:r w:rsidRPr="002F6E3E">
          <w:rPr>
            <w:rFonts w:asciiTheme="minorHAnsi" w:hAnsiTheme="minorHAnsi" w:cstheme="minorHAnsi"/>
            <w:sz w:val="22"/>
          </w:rPr>
          <w:delText>,</w:delText>
        </w:r>
      </w:del>
      <w:r w:rsidRPr="002F6E3E">
        <w:rPr>
          <w:rFonts w:asciiTheme="minorHAnsi" w:hAnsiTheme="minorHAnsi" w:cstheme="minorHAnsi"/>
          <w:sz w:val="22"/>
        </w:rPr>
        <w:t xml:space="preserve"> community participants) [41,52,54]</w:t>
      </w:r>
      <w:ins w:id="383" w:author="Copyeditor (JMIR)" w:date="2023-08-05T10:30:00Z">
        <w:r w:rsidR="00BE5028" w:rsidRPr="002F6E3E">
          <w:rPr>
            <w:rFonts w:asciiTheme="minorHAnsi" w:hAnsiTheme="minorHAnsi" w:cstheme="minorHAnsi"/>
            <w:sz w:val="22"/>
          </w:rPr>
          <w:t>;</w:t>
        </w:r>
      </w:ins>
      <w:del w:id="384" w:author="Copyeditor (JMIR)" w:date="2023-08-05T10:30:00Z">
        <w:r w:rsidRPr="002F6E3E">
          <w:rPr>
            <w:rFonts w:asciiTheme="minorHAnsi" w:hAnsiTheme="minorHAnsi" w:cstheme="minorHAnsi"/>
            <w:sz w:val="22"/>
          </w:rPr>
          <w:delText>,</w:delText>
        </w:r>
      </w:del>
      <w:r w:rsidRPr="002F6E3E">
        <w:rPr>
          <w:rFonts w:asciiTheme="minorHAnsi" w:hAnsiTheme="minorHAnsi" w:cstheme="minorHAnsi"/>
          <w:sz w:val="22"/>
        </w:rPr>
        <w:t xml:space="preserve"> short monitoring duration [52,53,55,56]</w:t>
      </w:r>
      <w:ins w:id="385" w:author="Copyeditor (JMIR)" w:date="2023-08-05T10:30:00Z">
        <w:r w:rsidR="00BE5028" w:rsidRPr="002F6E3E">
          <w:rPr>
            <w:rFonts w:asciiTheme="minorHAnsi" w:hAnsiTheme="minorHAnsi" w:cstheme="minorHAnsi"/>
            <w:sz w:val="22"/>
          </w:rPr>
          <w:t>;</w:t>
        </w:r>
      </w:ins>
      <w:del w:id="386" w:author="Copyeditor (JMIR)" w:date="2023-08-05T10:30:00Z">
        <w:r w:rsidRPr="002F6E3E">
          <w:rPr>
            <w:rFonts w:asciiTheme="minorHAnsi" w:hAnsiTheme="minorHAnsi" w:cstheme="minorHAnsi"/>
            <w:sz w:val="22"/>
          </w:rPr>
          <w:delText>,</w:delText>
        </w:r>
      </w:del>
      <w:r w:rsidRPr="002F6E3E">
        <w:rPr>
          <w:rFonts w:asciiTheme="minorHAnsi" w:hAnsiTheme="minorHAnsi" w:cstheme="minorHAnsi"/>
          <w:sz w:val="22"/>
        </w:rPr>
        <w:t xml:space="preserve"> and coarse, incomplete, or aggregate reporting of perceptions, adherence</w:t>
      </w:r>
      <w:del w:id="387" w:author="Copyeditor (JMIR)" w:date="2023-08-07T16:36:00Z">
        <w:r w:rsidRPr="002F6E3E">
          <w:rPr>
            <w:rFonts w:asciiTheme="minorHAnsi" w:hAnsiTheme="minorHAnsi" w:cstheme="minorHAnsi"/>
            <w:sz w:val="22"/>
          </w:rPr>
          <w:delText>,</w:delText>
        </w:r>
      </w:del>
      <w:r w:rsidRPr="002F6E3E">
        <w:rPr>
          <w:rFonts w:asciiTheme="minorHAnsi" w:hAnsiTheme="minorHAnsi" w:cstheme="minorHAnsi"/>
          <w:sz w:val="22"/>
        </w:rPr>
        <w:t xml:space="preserve"> and related participant behaviors [41,52,53]. These are important </w:t>
      </w:r>
      <w:ins w:id="388" w:author="Copyeditor (JMIR)" w:date="2023-08-03T06:36:00Z">
        <w:r w:rsidRPr="002F6E3E">
          <w:rPr>
            <w:rFonts w:asciiTheme="minorHAnsi" w:hAnsiTheme="minorHAnsi" w:cstheme="minorHAnsi"/>
            <w:sz w:val="22"/>
          </w:rPr>
          <w:t>initial</w:t>
        </w:r>
      </w:ins>
      <w:del w:id="389" w:author="Copyeditor (JMIR)" w:date="2023-08-03T06:36:00Z">
        <w:r w:rsidRPr="002F6E3E">
          <w:rPr>
            <w:rFonts w:asciiTheme="minorHAnsi" w:hAnsiTheme="minorHAnsi" w:cstheme="minorHAnsi"/>
            <w:sz w:val="22"/>
          </w:rPr>
          <w:delText>first</w:delText>
        </w:r>
      </w:del>
      <w:r w:rsidRPr="002F6E3E">
        <w:rPr>
          <w:rFonts w:asciiTheme="minorHAnsi" w:hAnsiTheme="minorHAnsi" w:cstheme="minorHAnsi"/>
          <w:sz w:val="22"/>
        </w:rPr>
        <w:t xml:space="preserve"> efforts</w:t>
      </w:r>
      <w:ins w:id="390"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but more research into the feasibility of personal sensing methods is clearly warranted.</w:t>
      </w:r>
    </w:p>
    <w:p w14:paraId="0E927089" w14:textId="77777777" w:rsidR="008B2A7A" w:rsidRPr="002F6E3E" w:rsidRDefault="008B2A7A">
      <w:pPr>
        <w:spacing w:before="5" w:line="360" w:lineRule="auto"/>
        <w:rPr>
          <w:rFonts w:asciiTheme="minorHAnsi" w:hAnsiTheme="minorHAnsi" w:cstheme="minorHAnsi"/>
          <w:sz w:val="22"/>
        </w:rPr>
      </w:pPr>
    </w:p>
    <w:p w14:paraId="22F3E1BB" w14:textId="77777777" w:rsidR="008B2A7A" w:rsidRPr="002F6E3E" w:rsidRDefault="0046147D" w:rsidP="004E0223">
      <w:pPr>
        <w:pStyle w:val="Heading3"/>
        <w:rPr>
          <w:rFonts w:asciiTheme="minorHAnsi" w:hAnsiTheme="minorHAnsi" w:cstheme="minorHAnsi"/>
        </w:rPr>
      </w:pPr>
      <w:r w:rsidRPr="002F6E3E">
        <w:rPr>
          <w:rFonts w:asciiTheme="minorHAnsi" w:hAnsiTheme="minorHAnsi" w:cstheme="minorHAnsi"/>
        </w:rPr>
        <w:t>Study Goals</w:t>
      </w:r>
    </w:p>
    <w:p w14:paraId="012791FD" w14:textId="77777777" w:rsidR="008B2A7A" w:rsidRPr="002F6E3E" w:rsidRDefault="008B2A7A">
      <w:pPr>
        <w:spacing w:before="10" w:line="360" w:lineRule="auto"/>
        <w:rPr>
          <w:rFonts w:asciiTheme="minorHAnsi" w:hAnsiTheme="minorHAnsi" w:cstheme="minorHAnsi"/>
          <w:b/>
          <w:sz w:val="22"/>
        </w:rPr>
      </w:pPr>
    </w:p>
    <w:p w14:paraId="72B2E9BB" w14:textId="6AE89110" w:rsidR="008B2A7A" w:rsidRPr="002F6E3E" w:rsidRDefault="0046147D" w:rsidP="00AE5900">
      <w:pPr>
        <w:spacing w:before="1" w:line="360" w:lineRule="auto"/>
        <w:rPr>
          <w:rFonts w:asciiTheme="minorHAnsi" w:hAnsiTheme="minorHAnsi" w:cstheme="minorHAnsi"/>
          <w:sz w:val="22"/>
        </w:rPr>
      </w:pPr>
      <w:r w:rsidRPr="002F6E3E">
        <w:rPr>
          <w:rFonts w:asciiTheme="minorHAnsi" w:hAnsiTheme="minorHAnsi" w:cstheme="minorHAnsi"/>
          <w:sz w:val="22"/>
        </w:rPr>
        <w:t>This study reports on the acceptability of both active and passive personal sensing methods in a sample of participants with moderate to severe alcohol use disorder</w:t>
      </w:r>
      <w:ins w:id="391" w:author="Copyeditor (JMIR)" w:date="2023-08-05T14:57:00Z">
        <w:r w:rsidR="00092018" w:rsidRPr="002F6E3E">
          <w:rPr>
            <w:rFonts w:asciiTheme="minorHAnsi" w:hAnsiTheme="minorHAnsi" w:cstheme="minorHAnsi"/>
            <w:sz w:val="22"/>
          </w:rPr>
          <w:t xml:space="preserve"> (AUD)</w:t>
        </w:r>
      </w:ins>
      <w:r w:rsidRPr="002F6E3E">
        <w:rPr>
          <w:rFonts w:asciiTheme="minorHAnsi" w:hAnsiTheme="minorHAnsi" w:cstheme="minorHAnsi"/>
          <w:sz w:val="22"/>
        </w:rPr>
        <w:t xml:space="preserve">. These participants were enrolled early in their recovery </w:t>
      </w:r>
      <w:ins w:id="392" w:author="Copyeditor (JMIR)" w:date="2023-08-03T06:36:00Z">
        <w:r w:rsidRPr="002F6E3E">
          <w:rPr>
            <w:rFonts w:asciiTheme="minorHAnsi" w:hAnsiTheme="minorHAnsi" w:cstheme="minorHAnsi"/>
            <w:sz w:val="22"/>
          </w:rPr>
          <w:t xml:space="preserve">period </w:t>
        </w:r>
      </w:ins>
      <w:r w:rsidRPr="002F6E3E">
        <w:rPr>
          <w:rFonts w:asciiTheme="minorHAnsi" w:hAnsiTheme="minorHAnsi" w:cstheme="minorHAnsi"/>
          <w:sz w:val="22"/>
        </w:rPr>
        <w:t>(i</w:t>
      </w:r>
      <w:del w:id="393" w:author="Copyeditor (JMIR)" w:date="2023-08-03T06:30:00Z">
        <w:r w:rsidRPr="002F6E3E">
          <w:rPr>
            <w:rFonts w:asciiTheme="minorHAnsi" w:hAnsiTheme="minorHAnsi" w:cstheme="minorHAnsi"/>
            <w:sz w:val="22"/>
          </w:rPr>
          <w:delText>.e.</w:delText>
        </w:r>
      </w:del>
      <w:ins w:id="394"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1</w:t>
      </w:r>
      <w:del w:id="395" w:author="Copyeditor (JMIR)" w:date="2023-08-03T06:30:00Z">
        <w:r w:rsidRPr="002F6E3E">
          <w:rPr>
            <w:rFonts w:asciiTheme="minorHAnsi" w:hAnsiTheme="minorHAnsi" w:cstheme="minorHAnsi"/>
            <w:sz w:val="22"/>
          </w:rPr>
          <w:delText xml:space="preserve"> – </w:delText>
        </w:r>
      </w:del>
      <w:ins w:id="396"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8 weeks after becoming abstinent) and followed for 3 months. We used active personal sensing methods to collect EMA, daily audio check-ins, sleep quality, and selected physiology. We </w:t>
      </w:r>
      <w:del w:id="397" w:author="Copyeditor (JMIR)" w:date="2023-08-03T06:36:00Z">
        <w:r w:rsidRPr="002F6E3E">
          <w:rPr>
            <w:rFonts w:asciiTheme="minorHAnsi" w:hAnsiTheme="minorHAnsi" w:cstheme="minorHAnsi"/>
            <w:sz w:val="22"/>
          </w:rPr>
          <w:delText xml:space="preserve">used </w:delText>
        </w:r>
      </w:del>
      <w:r w:rsidRPr="002F6E3E">
        <w:rPr>
          <w:rFonts w:asciiTheme="minorHAnsi" w:hAnsiTheme="minorHAnsi" w:cstheme="minorHAnsi"/>
          <w:sz w:val="22"/>
        </w:rPr>
        <w:t>primarily</w:t>
      </w:r>
      <w:ins w:id="398" w:author="Copyeditor (JMIR)" w:date="2023-08-03T06:36:00Z">
        <w:r w:rsidRPr="002F6E3E">
          <w:rPr>
            <w:rFonts w:asciiTheme="minorHAnsi" w:hAnsiTheme="minorHAnsi" w:cstheme="minorHAnsi"/>
            <w:sz w:val="22"/>
          </w:rPr>
          <w:t xml:space="preserve"> used</w:t>
        </w:r>
      </w:ins>
      <w:r w:rsidRPr="002F6E3E">
        <w:rPr>
          <w:rFonts w:asciiTheme="minorHAnsi" w:hAnsiTheme="minorHAnsi" w:cstheme="minorHAnsi"/>
          <w:sz w:val="22"/>
        </w:rPr>
        <w:t xml:space="preserve"> passive methods to collect geolocation, cellular communications</w:t>
      </w:r>
      <w:r w:rsidR="00EA1D39">
        <w:rPr>
          <w:rFonts w:asciiTheme="minorHAnsi" w:hAnsiTheme="minorHAnsi" w:cstheme="minorHAnsi"/>
          <w:sz w:val="22"/>
        </w:rPr>
        <w:t xml:space="preserve"> logs</w:t>
      </w:r>
      <w:r w:rsidRPr="002F6E3E">
        <w:rPr>
          <w:rFonts w:asciiTheme="minorHAnsi" w:hAnsiTheme="minorHAnsi" w:cstheme="minorHAnsi"/>
          <w:sz w:val="22"/>
        </w:rPr>
        <w:t xml:space="preserve">, and </w:t>
      </w:r>
      <w:ins w:id="399" w:author="Copyeditor (JMIR)" w:date="2023-08-05T10:38:00Z">
        <w:r w:rsidR="00054B52" w:rsidRPr="002F6E3E">
          <w:rPr>
            <w:rFonts w:asciiTheme="minorHAnsi" w:hAnsiTheme="minorHAnsi" w:cstheme="minorHAnsi"/>
            <w:sz w:val="22"/>
          </w:rPr>
          <w:t xml:space="preserve">SMS </w:t>
        </w:r>
      </w:ins>
      <w:r w:rsidRPr="002F6E3E">
        <w:rPr>
          <w:rFonts w:asciiTheme="minorHAnsi" w:hAnsiTheme="minorHAnsi" w:cstheme="minorHAnsi"/>
          <w:sz w:val="22"/>
        </w:rPr>
        <w:t xml:space="preserve">text message content. We assessed </w:t>
      </w:r>
      <w:ins w:id="400"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participants’ choices </w:t>
      </w:r>
      <w:ins w:id="401" w:author="Copyeditor (JMIR)" w:date="2023-08-03T06:36:00Z">
        <w:r w:rsidRPr="002F6E3E">
          <w:rPr>
            <w:rFonts w:asciiTheme="minorHAnsi" w:hAnsiTheme="minorHAnsi" w:cstheme="minorHAnsi"/>
            <w:sz w:val="22"/>
          </w:rPr>
          <w:t>regarding</w:t>
        </w:r>
      </w:ins>
      <w:del w:id="402" w:author="Copyeditor (JMIR)" w:date="2023-08-03T06:36:00Z">
        <w:r w:rsidRPr="002F6E3E">
          <w:rPr>
            <w:rFonts w:asciiTheme="minorHAnsi" w:hAnsiTheme="minorHAnsi" w:cstheme="minorHAnsi"/>
            <w:sz w:val="22"/>
          </w:rPr>
          <w:delText>about</w:delText>
        </w:r>
      </w:del>
      <w:r w:rsidRPr="002F6E3E">
        <w:rPr>
          <w:rFonts w:asciiTheme="minorHAnsi" w:hAnsiTheme="minorHAnsi" w:cstheme="minorHAnsi"/>
          <w:sz w:val="22"/>
        </w:rPr>
        <w:t xml:space="preserve"> their participation in the study at various</w:t>
      </w:r>
      <w:r w:rsidR="00AE5900" w:rsidRPr="003A7E59">
        <w:rPr>
          <w:rFonts w:asciiTheme="minorHAnsi" w:hAnsiTheme="minorHAnsi" w:cstheme="minorHAnsi"/>
          <w:sz w:val="22"/>
        </w:rPr>
        <w:t xml:space="preserve"> </w:t>
      </w:r>
      <w:r w:rsidRPr="002F6E3E">
        <w:rPr>
          <w:rFonts w:asciiTheme="minorHAnsi" w:hAnsiTheme="minorHAnsi" w:cstheme="minorHAnsi"/>
          <w:sz w:val="22"/>
        </w:rPr>
        <w:t xml:space="preserve">stages </w:t>
      </w:r>
      <w:ins w:id="403" w:author="Copyeditor (JMIR)" w:date="2023-08-06T06:20:00Z">
        <w:r w:rsidR="00D4199A" w:rsidRPr="002F6E3E">
          <w:rPr>
            <w:rFonts w:asciiTheme="minorHAnsi" w:hAnsiTheme="minorHAnsi" w:cstheme="minorHAnsi"/>
            <w:sz w:val="22"/>
          </w:rPr>
          <w:t>of</w:t>
        </w:r>
      </w:ins>
      <w:del w:id="404" w:author="Copyeditor (JMIR)" w:date="2023-08-06T06:20:00Z">
        <w:r w:rsidRPr="002F6E3E">
          <w:rPr>
            <w:rFonts w:asciiTheme="minorHAnsi" w:hAnsiTheme="minorHAnsi" w:cstheme="minorHAnsi"/>
            <w:sz w:val="22"/>
          </w:rPr>
          <w:delText>in</w:delText>
        </w:r>
      </w:del>
      <w:r w:rsidRPr="002F6E3E">
        <w:rPr>
          <w:rFonts w:asciiTheme="minorHAnsi" w:hAnsiTheme="minorHAnsi" w:cstheme="minorHAnsi"/>
          <w:sz w:val="22"/>
        </w:rPr>
        <w:t xml:space="preserve"> the study procedure (e</w:t>
      </w:r>
      <w:del w:id="405" w:author="Copyeditor (JMIR)" w:date="2023-08-03T06:30:00Z">
        <w:r w:rsidRPr="002F6E3E">
          <w:rPr>
            <w:rFonts w:asciiTheme="minorHAnsi" w:hAnsiTheme="minorHAnsi" w:cstheme="minorHAnsi"/>
            <w:sz w:val="22"/>
          </w:rPr>
          <w:delText>.g.</w:delText>
        </w:r>
      </w:del>
      <w:ins w:id="406"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consent, enrollment, </w:t>
      </w:r>
      <w:ins w:id="407" w:author="Copyeditor (JMIR)" w:date="2023-08-05T10:40:00Z">
        <w:r w:rsidR="00B529FF" w:rsidRPr="002F6E3E">
          <w:rPr>
            <w:rFonts w:asciiTheme="minorHAnsi" w:hAnsiTheme="minorHAnsi" w:cstheme="minorHAnsi"/>
            <w:sz w:val="22"/>
          </w:rPr>
          <w:t xml:space="preserve">and </w:t>
        </w:r>
      </w:ins>
      <w:r w:rsidRPr="002F6E3E">
        <w:rPr>
          <w:rFonts w:asciiTheme="minorHAnsi" w:hAnsiTheme="minorHAnsi" w:cstheme="minorHAnsi"/>
          <w:sz w:val="22"/>
        </w:rPr>
        <w:t>data collection), their choice to opt</w:t>
      </w:r>
      <w:ins w:id="408" w:author="Copyeditor (JMIR)" w:date="2023-08-05T10:41:00Z">
        <w:r w:rsidR="00A52F44" w:rsidRPr="002F6E3E">
          <w:rPr>
            <w:rFonts w:asciiTheme="minorHAnsi" w:hAnsiTheme="minorHAnsi" w:cstheme="minorHAnsi"/>
            <w:sz w:val="22"/>
          </w:rPr>
          <w:t xml:space="preserve"> </w:t>
        </w:r>
      </w:ins>
      <w:del w:id="409" w:author="Copyeditor (JMIR)" w:date="2023-08-05T10:41:00Z">
        <w:r w:rsidRPr="002F6E3E">
          <w:rPr>
            <w:rFonts w:asciiTheme="minorHAnsi" w:hAnsiTheme="minorHAnsi" w:cstheme="minorHAnsi"/>
            <w:sz w:val="22"/>
          </w:rPr>
          <w:delText>-</w:delText>
        </w:r>
      </w:del>
      <w:r w:rsidRPr="002F6E3E">
        <w:rPr>
          <w:rFonts w:asciiTheme="minorHAnsi" w:hAnsiTheme="minorHAnsi" w:cstheme="minorHAnsi"/>
          <w:sz w:val="22"/>
        </w:rPr>
        <w:t>in to provide data associated with each personal sensing method, and their reasons for discontinuation when available. For active measures, we also assessed their adherence for providing</w:t>
      </w:r>
      <w:del w:id="410" w:author="Copyeditor (JMIR)" w:date="2023-08-05T10:42:00Z">
        <w:r w:rsidRPr="002F6E3E">
          <w:rPr>
            <w:rFonts w:asciiTheme="minorHAnsi" w:hAnsiTheme="minorHAnsi" w:cstheme="minorHAnsi"/>
            <w:sz w:val="22"/>
          </w:rPr>
          <w:delText xml:space="preserve"> those</w:delText>
        </w:r>
      </w:del>
      <w:r w:rsidRPr="002F6E3E">
        <w:rPr>
          <w:rFonts w:asciiTheme="minorHAnsi" w:hAnsiTheme="minorHAnsi" w:cstheme="minorHAnsi"/>
          <w:sz w:val="22"/>
        </w:rPr>
        <w:t xml:space="preserve"> raw data streams for up to 3 months of their study participation. Finally, we assessed participants’ subjective perceptions of the acceptability of each of these personal sensing methods</w:t>
      </w:r>
      <w:del w:id="411" w:author="Copyeditor (JMIR)" w:date="2023-08-05T10:43:00Z">
        <w:r w:rsidRPr="002F6E3E">
          <w:rPr>
            <w:rFonts w:asciiTheme="minorHAnsi" w:hAnsiTheme="minorHAnsi" w:cstheme="minorHAnsi"/>
            <w:sz w:val="22"/>
          </w:rPr>
          <w:delText>,</w:delText>
        </w:r>
      </w:del>
      <w:r w:rsidRPr="002F6E3E">
        <w:rPr>
          <w:rFonts w:asciiTheme="minorHAnsi" w:hAnsiTheme="minorHAnsi" w:cstheme="minorHAnsi"/>
          <w:sz w:val="22"/>
        </w:rPr>
        <w:t xml:space="preserve"> separately</w:t>
      </w:r>
      <w:del w:id="412" w:author="Copyeditor (JMIR)" w:date="2023-08-05T10:43:00Z">
        <w:r w:rsidRPr="002F6E3E">
          <w:rPr>
            <w:rFonts w:asciiTheme="minorHAnsi" w:hAnsiTheme="minorHAnsi" w:cstheme="minorHAnsi"/>
            <w:sz w:val="22"/>
          </w:rPr>
          <w:delText>,</w:delText>
        </w:r>
      </w:del>
      <w:r w:rsidRPr="002F6E3E">
        <w:rPr>
          <w:rFonts w:asciiTheme="minorHAnsi" w:hAnsiTheme="minorHAnsi" w:cstheme="minorHAnsi"/>
          <w:sz w:val="22"/>
        </w:rPr>
        <w:t xml:space="preserve"> by self-report. We believe </w:t>
      </w:r>
      <w:ins w:id="413" w:author="Copyeditor (JMIR)" w:date="2023-08-03T06:36:00Z">
        <w:r w:rsidRPr="002F6E3E">
          <w:rPr>
            <w:rFonts w:asciiTheme="minorHAnsi" w:hAnsiTheme="minorHAnsi" w:cstheme="minorHAnsi"/>
            <w:sz w:val="22"/>
          </w:rPr>
          <w:t xml:space="preserve">that </w:t>
        </w:r>
      </w:ins>
      <w:r w:rsidRPr="002F6E3E">
        <w:rPr>
          <w:rFonts w:asciiTheme="minorHAnsi" w:hAnsiTheme="minorHAnsi" w:cstheme="minorHAnsi"/>
          <w:sz w:val="22"/>
        </w:rPr>
        <w:t xml:space="preserve">these data provide insight into the feasibility of using numerous personal sensing methods with individuals with </w:t>
      </w:r>
      <w:ins w:id="414" w:author="Copyeditor (JMIR)" w:date="2023-08-05T14:57:00Z">
        <w:r w:rsidR="00D7699A" w:rsidRPr="002F6E3E">
          <w:rPr>
            <w:rFonts w:asciiTheme="minorHAnsi" w:hAnsiTheme="minorHAnsi" w:cstheme="minorHAnsi"/>
            <w:sz w:val="22"/>
          </w:rPr>
          <w:t>AUD</w:t>
        </w:r>
      </w:ins>
      <w:del w:id="415" w:author="Copyeditor (JMIR)" w:date="2023-08-05T14:57:00Z">
        <w:r w:rsidRPr="002F6E3E">
          <w:rPr>
            <w:rFonts w:asciiTheme="minorHAnsi" w:hAnsiTheme="minorHAnsi" w:cstheme="minorHAnsi"/>
            <w:sz w:val="22"/>
          </w:rPr>
          <w:delText>alcohol use disorder</w:delText>
        </w:r>
      </w:del>
      <w:r w:rsidRPr="002F6E3E">
        <w:rPr>
          <w:rFonts w:asciiTheme="minorHAnsi" w:hAnsiTheme="minorHAnsi" w:cstheme="minorHAnsi"/>
          <w:sz w:val="22"/>
        </w:rPr>
        <w:t>, a highly stigmatized psychiatric disorder.</w:t>
      </w:r>
    </w:p>
    <w:p w14:paraId="54BD9D6C" w14:textId="77777777" w:rsidR="008B2A7A" w:rsidRPr="002F6E3E" w:rsidRDefault="008B2A7A">
      <w:pPr>
        <w:spacing w:before="4" w:line="360" w:lineRule="auto"/>
        <w:rPr>
          <w:del w:id="416" w:author="Copyeditor (JMIR)" w:date="2023-08-03T06:30:00Z"/>
          <w:rFonts w:asciiTheme="minorHAnsi" w:hAnsiTheme="minorHAnsi" w:cstheme="minorHAnsi"/>
          <w:sz w:val="22"/>
        </w:rPr>
      </w:pPr>
    </w:p>
    <w:p w14:paraId="094D270F" w14:textId="77777777" w:rsidR="008B2A7A" w:rsidRPr="002F6E3E" w:rsidRDefault="0046147D" w:rsidP="004E0223">
      <w:pPr>
        <w:pStyle w:val="Heading2"/>
        <w:rPr>
          <w:rFonts w:asciiTheme="minorHAnsi" w:hAnsiTheme="minorHAnsi" w:cstheme="minorHAnsi"/>
        </w:rPr>
      </w:pPr>
      <w:r w:rsidRPr="002F6E3E">
        <w:rPr>
          <w:rFonts w:asciiTheme="minorHAnsi" w:hAnsiTheme="minorHAnsi" w:cstheme="minorHAnsi"/>
        </w:rPr>
        <w:t>Methods</w:t>
      </w:r>
    </w:p>
    <w:p w14:paraId="6FE0105C" w14:textId="77777777" w:rsidR="008B2A7A" w:rsidRPr="002F6E3E" w:rsidRDefault="008B2A7A">
      <w:pPr>
        <w:spacing w:before="10" w:line="360" w:lineRule="auto"/>
        <w:rPr>
          <w:rFonts w:asciiTheme="minorHAnsi" w:hAnsiTheme="minorHAnsi" w:cstheme="minorHAnsi"/>
          <w:b/>
          <w:sz w:val="22"/>
        </w:rPr>
      </w:pPr>
    </w:p>
    <w:p w14:paraId="01E0962E" w14:textId="77777777" w:rsidR="008B2A7A" w:rsidRPr="002F6E3E" w:rsidRDefault="0046147D" w:rsidP="004E0223">
      <w:pPr>
        <w:pStyle w:val="Heading3"/>
        <w:rPr>
          <w:rFonts w:asciiTheme="minorHAnsi" w:hAnsiTheme="minorHAnsi" w:cstheme="minorHAnsi"/>
        </w:rPr>
      </w:pPr>
      <w:r w:rsidRPr="002F6E3E">
        <w:rPr>
          <w:rFonts w:asciiTheme="minorHAnsi" w:hAnsiTheme="minorHAnsi" w:cstheme="minorHAnsi"/>
        </w:rPr>
        <w:t>Research Transparency</w:t>
      </w:r>
    </w:p>
    <w:p w14:paraId="1FEE26D3" w14:textId="77777777" w:rsidR="008B2A7A" w:rsidRPr="002F6E3E" w:rsidRDefault="008B2A7A">
      <w:pPr>
        <w:spacing w:before="10" w:line="360" w:lineRule="auto"/>
        <w:rPr>
          <w:rFonts w:asciiTheme="minorHAnsi" w:hAnsiTheme="minorHAnsi" w:cstheme="minorHAnsi"/>
          <w:b/>
          <w:sz w:val="22"/>
        </w:rPr>
      </w:pPr>
    </w:p>
    <w:p w14:paraId="0E542468" w14:textId="09E4F953" w:rsidR="008B2A7A" w:rsidRPr="002F6E3E" w:rsidRDefault="0046147D" w:rsidP="004E0223">
      <w:pPr>
        <w:spacing w:line="360" w:lineRule="auto"/>
        <w:rPr>
          <w:rFonts w:asciiTheme="minorHAnsi" w:hAnsiTheme="minorHAnsi" w:cstheme="minorHAnsi"/>
          <w:sz w:val="22"/>
        </w:rPr>
      </w:pPr>
      <w:r w:rsidRPr="002F6E3E">
        <w:rPr>
          <w:rFonts w:asciiTheme="minorHAnsi" w:hAnsiTheme="minorHAnsi" w:cstheme="minorHAnsi"/>
          <w:sz w:val="22"/>
        </w:rPr>
        <w:t xml:space="preserve">We value the principles of research transparency that are essential </w:t>
      </w:r>
      <w:ins w:id="417" w:author="Copyeditor (JMIR)" w:date="2023-08-03T06:36:00Z">
        <w:r w:rsidRPr="002F6E3E">
          <w:rPr>
            <w:rFonts w:asciiTheme="minorHAnsi" w:hAnsiTheme="minorHAnsi" w:cstheme="minorHAnsi"/>
            <w:sz w:val="22"/>
          </w:rPr>
          <w:t>for</w:t>
        </w:r>
      </w:ins>
      <w:del w:id="418" w:author="Copyeditor (JMIR)" w:date="2023-08-03T06:36:00Z">
        <w:r w:rsidRPr="002F6E3E">
          <w:rPr>
            <w:rFonts w:asciiTheme="minorHAnsi" w:hAnsiTheme="minorHAnsi" w:cstheme="minorHAnsi"/>
            <w:sz w:val="22"/>
          </w:rPr>
          <w:delText>to</w:delText>
        </w:r>
      </w:del>
      <w:r w:rsidRPr="002F6E3E">
        <w:rPr>
          <w:rFonts w:asciiTheme="minorHAnsi" w:hAnsiTheme="minorHAnsi" w:cstheme="minorHAnsi"/>
          <w:sz w:val="22"/>
        </w:rPr>
        <w:t xml:space="preserve"> the robustness and reproducibility of science [57]. Consequently, we maximized transparency </w:t>
      </w:r>
      <w:ins w:id="419" w:author="Copyeditor (JMIR)" w:date="2023-08-03T06:36:00Z">
        <w:r w:rsidRPr="002F6E3E">
          <w:rPr>
            <w:rFonts w:asciiTheme="minorHAnsi" w:hAnsiTheme="minorHAnsi" w:cstheme="minorHAnsi"/>
            <w:sz w:val="22"/>
          </w:rPr>
          <w:t>using</w:t>
        </w:r>
      </w:ins>
      <w:del w:id="420" w:author="Copyeditor (JMIR)" w:date="2023-08-03T06:36:00Z">
        <w:r w:rsidRPr="002F6E3E">
          <w:rPr>
            <w:rFonts w:asciiTheme="minorHAnsi" w:hAnsiTheme="minorHAnsi" w:cstheme="minorHAnsi"/>
            <w:sz w:val="22"/>
          </w:rPr>
          <w:delText>through</w:delText>
        </w:r>
      </w:del>
      <w:r w:rsidRPr="002F6E3E">
        <w:rPr>
          <w:rFonts w:asciiTheme="minorHAnsi" w:hAnsiTheme="minorHAnsi" w:cstheme="minorHAnsi"/>
          <w:sz w:val="22"/>
        </w:rPr>
        <w:t xml:space="preserve"> several complementary methods. First, we report</w:t>
      </w:r>
      <w:ins w:id="421" w:author="Copyeditor (JMIR)" w:date="2023-08-05T14:28:00Z">
        <w:r w:rsidR="00BE6753" w:rsidRPr="002F6E3E">
          <w:rPr>
            <w:rFonts w:asciiTheme="minorHAnsi" w:hAnsiTheme="minorHAnsi" w:cstheme="minorHAnsi"/>
            <w:sz w:val="22"/>
          </w:rPr>
          <w:t>ed</w:t>
        </w:r>
      </w:ins>
      <w:r w:rsidRPr="002F6E3E">
        <w:rPr>
          <w:rFonts w:asciiTheme="minorHAnsi" w:hAnsiTheme="minorHAnsi" w:cstheme="minorHAnsi"/>
          <w:sz w:val="22"/>
        </w:rPr>
        <w:t xml:space="preserve"> how we determined our sample size, all data exclusions, all manipulations, and all available measures in the study [58]. Second, we completed a transparency checklist, which can be found in </w:t>
      </w:r>
      <w:del w:id="422" w:author="Copyeditor (JMIR)" w:date="2023-08-05T14:29:00Z">
        <w:r w:rsidRPr="002F6E3E">
          <w:rPr>
            <w:rFonts w:asciiTheme="minorHAnsi" w:hAnsiTheme="minorHAnsi" w:cstheme="minorHAnsi"/>
            <w:sz w:val="22"/>
          </w:rPr>
          <w:delText>the supplement of this paper (</w:delText>
        </w:r>
      </w:del>
      <w:r w:rsidRPr="002F6E3E">
        <w:rPr>
          <w:rFonts w:asciiTheme="minorHAnsi" w:hAnsiTheme="minorHAnsi" w:cstheme="minorHAnsi"/>
          <w:sz w:val="22"/>
        </w:rPr>
        <w:t>Multimedia Appendix 1</w:t>
      </w:r>
      <w:del w:id="423" w:author="Copyeditor (JMIR)" w:date="2023-08-05T14:29:00Z">
        <w:r w:rsidRPr="002F6E3E">
          <w:rPr>
            <w:rFonts w:asciiTheme="minorHAnsi" w:hAnsiTheme="minorHAnsi" w:cstheme="minorHAnsi"/>
            <w:sz w:val="22"/>
          </w:rPr>
          <w:delText>)</w:delText>
        </w:r>
      </w:del>
      <w:r w:rsidRPr="002F6E3E">
        <w:rPr>
          <w:rFonts w:asciiTheme="minorHAnsi" w:hAnsiTheme="minorHAnsi" w:cstheme="minorHAnsi"/>
          <w:sz w:val="22"/>
        </w:rPr>
        <w:t xml:space="preserve"> [59]. Third, we made the data, analysis scripts and annotated results, self-report surveys, and other study materials (e</w:t>
      </w:r>
      <w:del w:id="424" w:author="Copyeditor (JMIR)" w:date="2023-08-03T06:30:00Z">
        <w:r w:rsidRPr="002F6E3E">
          <w:rPr>
            <w:rFonts w:asciiTheme="minorHAnsi" w:hAnsiTheme="minorHAnsi" w:cstheme="minorHAnsi"/>
            <w:sz w:val="22"/>
          </w:rPr>
          <w:delText>.g.</w:delText>
        </w:r>
      </w:del>
      <w:ins w:id="425"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consent form</w:t>
      </w:r>
      <w:ins w:id="426" w:author="Copyeditor (JMIR)" w:date="2023-08-05T10:46:00Z">
        <w:r w:rsidR="00766953" w:rsidRPr="002F6E3E">
          <w:rPr>
            <w:rFonts w:asciiTheme="minorHAnsi" w:hAnsiTheme="minorHAnsi" w:cstheme="minorHAnsi"/>
            <w:sz w:val="22"/>
          </w:rPr>
          <w:t xml:space="preserve"> and</w:t>
        </w:r>
      </w:ins>
      <w:del w:id="427" w:author="Copyeditor (JMIR)" w:date="2023-08-05T10:46:00Z">
        <w:r w:rsidRPr="002F6E3E">
          <w:rPr>
            <w:rFonts w:asciiTheme="minorHAnsi" w:hAnsiTheme="minorHAnsi" w:cstheme="minorHAnsi"/>
            <w:sz w:val="22"/>
          </w:rPr>
          <w:delText>,</w:delText>
        </w:r>
      </w:del>
      <w:r w:rsidRPr="002F6E3E">
        <w:rPr>
          <w:rFonts w:asciiTheme="minorHAnsi" w:hAnsiTheme="minorHAnsi" w:cstheme="minorHAnsi"/>
          <w:sz w:val="22"/>
        </w:rPr>
        <w:t xml:space="preserve"> recruitment flyer) associated with this report publicly available through a study page on </w:t>
      </w:r>
      <w:ins w:id="428"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Open Science Framework</w:t>
      </w:r>
      <w:del w:id="429" w:author="Copyeditor (JMIR)" w:date="2023-08-05T10:51:00Z">
        <w:r w:rsidRPr="002F6E3E">
          <w:rPr>
            <w:rFonts w:asciiTheme="minorHAnsi" w:hAnsiTheme="minorHAnsi" w:cstheme="minorHAnsi"/>
            <w:sz w:val="22"/>
          </w:rPr>
          <w:delText xml:space="preserve"> (OSF)</w:delText>
        </w:r>
      </w:del>
      <w:r w:rsidRPr="002F6E3E">
        <w:rPr>
          <w:rFonts w:asciiTheme="minorHAnsi" w:hAnsiTheme="minorHAnsi" w:cstheme="minorHAnsi"/>
          <w:sz w:val="22"/>
        </w:rPr>
        <w:t xml:space="preserve"> [60].</w:t>
      </w:r>
    </w:p>
    <w:p w14:paraId="4D05534B" w14:textId="77777777" w:rsidR="008B2A7A" w:rsidRPr="002F6E3E" w:rsidRDefault="008B2A7A">
      <w:pPr>
        <w:spacing w:before="3" w:line="360" w:lineRule="auto"/>
        <w:rPr>
          <w:rFonts w:asciiTheme="minorHAnsi" w:hAnsiTheme="minorHAnsi" w:cstheme="minorHAnsi"/>
          <w:sz w:val="22"/>
        </w:rPr>
      </w:pPr>
    </w:p>
    <w:p w14:paraId="60592FD9" w14:textId="77777777" w:rsidR="008B2A7A" w:rsidRPr="002F6E3E" w:rsidRDefault="0046147D" w:rsidP="004E0223">
      <w:pPr>
        <w:pStyle w:val="Heading3"/>
        <w:rPr>
          <w:rFonts w:asciiTheme="minorHAnsi" w:hAnsiTheme="minorHAnsi" w:cstheme="minorHAnsi"/>
        </w:rPr>
      </w:pPr>
      <w:r w:rsidRPr="002F6E3E">
        <w:rPr>
          <w:rFonts w:asciiTheme="minorHAnsi" w:eastAsia="Palatino Linotype" w:hAnsiTheme="minorHAnsi" w:cstheme="minorHAnsi"/>
        </w:rPr>
        <w:t>Participants</w:t>
      </w:r>
    </w:p>
    <w:p w14:paraId="588D7C3C" w14:textId="77777777" w:rsidR="008B2A7A" w:rsidRPr="002F6E3E" w:rsidRDefault="008B2A7A">
      <w:pPr>
        <w:spacing w:before="10" w:line="360" w:lineRule="auto"/>
        <w:rPr>
          <w:rFonts w:asciiTheme="minorHAnsi" w:hAnsiTheme="minorHAnsi" w:cstheme="minorHAnsi"/>
          <w:b/>
          <w:sz w:val="22"/>
        </w:rPr>
      </w:pPr>
    </w:p>
    <w:p w14:paraId="46E3F2EC" w14:textId="1E5019EE" w:rsidR="008B2A7A" w:rsidRPr="002F6E3E" w:rsidRDefault="0046147D" w:rsidP="004E0223">
      <w:pPr>
        <w:pStyle w:val="Heading4"/>
        <w:rPr>
          <w:rFonts w:asciiTheme="minorHAnsi" w:hAnsiTheme="minorHAnsi" w:cstheme="minorHAnsi"/>
        </w:rPr>
      </w:pPr>
      <w:r w:rsidRPr="002F6E3E">
        <w:rPr>
          <w:rFonts w:asciiTheme="minorHAnsi" w:eastAsia="Palatino Linotype" w:hAnsiTheme="minorHAnsi" w:cstheme="minorHAnsi"/>
        </w:rPr>
        <w:t>Parent Project for Study Data</w:t>
      </w:r>
    </w:p>
    <w:p w14:paraId="26A0EF26" w14:textId="3B323339" w:rsidR="008B2A7A" w:rsidRPr="002F6E3E" w:rsidRDefault="0046147D" w:rsidP="00790590">
      <w:pPr>
        <w:tabs>
          <w:tab w:val="left" w:pos="4648"/>
        </w:tabs>
        <w:spacing w:line="360" w:lineRule="auto"/>
        <w:ind w:right="336"/>
        <w:rPr>
          <w:rFonts w:asciiTheme="minorHAnsi" w:hAnsiTheme="minorHAnsi" w:cstheme="minorHAnsi"/>
          <w:sz w:val="22"/>
        </w:rPr>
      </w:pPr>
      <w:r w:rsidRPr="002F6E3E">
        <w:rPr>
          <w:rFonts w:asciiTheme="minorHAnsi" w:hAnsiTheme="minorHAnsi" w:cstheme="minorHAnsi"/>
          <w:sz w:val="22"/>
        </w:rPr>
        <w:t xml:space="preserve">This study provides analyses to address the first aim of a larger grant-funded parent project (R01 </w:t>
      </w:r>
      <w:r w:rsidRPr="002F6E3E">
        <w:rPr>
          <w:rFonts w:asciiTheme="minorHAnsi" w:hAnsiTheme="minorHAnsi" w:cstheme="minorHAnsi"/>
          <w:sz w:val="22"/>
        </w:rPr>
        <w:lastRenderedPageBreak/>
        <w:t>AA024391) [61]. The broad goal of th</w:t>
      </w:r>
      <w:ins w:id="430" w:author="Copyeditor (JMIR)" w:date="2023-08-07T16:41:00Z">
        <w:r w:rsidR="00790590" w:rsidRPr="003A7E59">
          <w:rPr>
            <w:rFonts w:asciiTheme="minorHAnsi" w:hAnsiTheme="minorHAnsi" w:cstheme="minorHAnsi"/>
            <w:sz w:val="22"/>
          </w:rPr>
          <w:t>e</w:t>
        </w:r>
      </w:ins>
      <w:del w:id="431" w:author="Copyeditor (JMIR)" w:date="2023-08-03T06:36:00Z">
        <w:r w:rsidRPr="002F6E3E">
          <w:rPr>
            <w:rFonts w:asciiTheme="minorHAnsi" w:hAnsiTheme="minorHAnsi" w:cstheme="minorHAnsi"/>
            <w:sz w:val="22"/>
          </w:rPr>
          <w:delText>at</w:delText>
        </w:r>
      </w:del>
      <w:r w:rsidRPr="002F6E3E">
        <w:rPr>
          <w:rFonts w:asciiTheme="minorHAnsi" w:hAnsiTheme="minorHAnsi" w:cstheme="minorHAnsi"/>
          <w:sz w:val="22"/>
        </w:rPr>
        <w:t xml:space="preserve"> project has been to develop a temporally precise machine learning algorithm to predict future </w:t>
      </w:r>
      <w:commentRangeStart w:id="432"/>
      <w:commentRangeStart w:id="433"/>
      <w:r w:rsidRPr="002F6E3E">
        <w:rPr>
          <w:rFonts w:asciiTheme="minorHAnsi" w:hAnsiTheme="minorHAnsi" w:cstheme="minorHAnsi"/>
          <w:sz w:val="22"/>
        </w:rPr>
        <w:t xml:space="preserve">lapses back </w:t>
      </w:r>
      <w:commentRangeEnd w:id="432"/>
      <w:r w:rsidR="006D6446" w:rsidRPr="002F6E3E">
        <w:rPr>
          <w:rFonts w:asciiTheme="minorHAnsi" w:hAnsiTheme="minorHAnsi" w:cstheme="minorHAnsi"/>
        </w:rPr>
        <w:commentReference w:id="432"/>
      </w:r>
      <w:commentRangeEnd w:id="433"/>
      <w:r w:rsidR="002E428F">
        <w:rPr>
          <w:rStyle w:val="CommentReference"/>
        </w:rPr>
        <w:commentReference w:id="433"/>
      </w:r>
      <w:r w:rsidRPr="002F6E3E">
        <w:rPr>
          <w:rFonts w:asciiTheme="minorHAnsi" w:hAnsiTheme="minorHAnsi" w:cstheme="minorHAnsi"/>
          <w:sz w:val="22"/>
        </w:rPr>
        <w:t xml:space="preserve">to alcohol use in the next week, </w:t>
      </w:r>
      <w:ins w:id="434"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next day, and </w:t>
      </w:r>
      <w:ins w:id="435"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next hour. This</w:t>
      </w:r>
      <w:ins w:id="436" w:author="Copyeditor (JMIR)" w:date="2023-08-05T14:37:00Z">
        <w:r w:rsidR="00FF152E" w:rsidRPr="002F6E3E">
          <w:rPr>
            <w:rFonts w:asciiTheme="minorHAnsi" w:hAnsiTheme="minorHAnsi" w:cstheme="minorHAnsi"/>
            <w:sz w:val="22"/>
          </w:rPr>
          <w:t xml:space="preserve"> </w:t>
        </w:r>
      </w:ins>
      <w:r w:rsidRPr="002F6E3E">
        <w:rPr>
          <w:rFonts w:asciiTheme="minorHAnsi" w:hAnsiTheme="minorHAnsi" w:cstheme="minorHAnsi"/>
          <w:sz w:val="22"/>
        </w:rPr>
        <w:t xml:space="preserve">algorithm will be integrated within </w:t>
      </w:r>
      <w:commentRangeStart w:id="437"/>
      <w:commentRangeStart w:id="438"/>
      <w:r w:rsidRPr="002F6E3E">
        <w:rPr>
          <w:rFonts w:asciiTheme="minorHAnsi" w:hAnsiTheme="minorHAnsi" w:cstheme="minorHAnsi"/>
          <w:sz w:val="22"/>
        </w:rPr>
        <w:t xml:space="preserve">an innovative digital therapeutic </w:t>
      </w:r>
      <w:commentRangeEnd w:id="437"/>
      <w:r w:rsidR="00790590" w:rsidRPr="003A7E59">
        <w:rPr>
          <w:rStyle w:val="CommentReference"/>
        </w:rPr>
        <w:commentReference w:id="437"/>
      </w:r>
      <w:commentRangeEnd w:id="438"/>
      <w:r w:rsidR="002E428F">
        <w:rPr>
          <w:rStyle w:val="CommentReference"/>
        </w:rPr>
        <w:commentReference w:id="438"/>
      </w:r>
      <w:r w:rsidRPr="002F6E3E">
        <w:rPr>
          <w:rFonts w:asciiTheme="minorHAnsi" w:hAnsiTheme="minorHAnsi" w:cstheme="minorHAnsi"/>
          <w:sz w:val="22"/>
        </w:rPr>
        <w:t>to support recovery for patients with alcohol and other substance use disorders</w:t>
      </w:r>
      <w:del w:id="439" w:author="Copyeditor (JMIR)" w:date="2023-08-03T06:30:00Z">
        <w:r w:rsidRPr="002F6E3E">
          <w:rPr>
            <w:rFonts w:asciiTheme="minorHAnsi" w:hAnsiTheme="minorHAnsi" w:cstheme="minorHAnsi"/>
            <w:sz w:val="22"/>
          </w:rPr>
          <w:delText xml:space="preserve"> - </w:delText>
        </w:r>
      </w:del>
      <w:ins w:id="440" w:author="Copyeditor (JMIR)" w:date="2023-08-03T06:30:00Z">
        <w:r w:rsidRPr="002F6E3E">
          <w:rPr>
            <w:rFonts w:asciiTheme="minorHAnsi" w:hAnsiTheme="minorHAnsi" w:cstheme="minorHAnsi"/>
            <w:sz w:val="22"/>
          </w:rPr>
          <w:t>—</w:t>
        </w:r>
      </w:ins>
      <w:commentRangeStart w:id="441"/>
      <w:r w:rsidRPr="002F6E3E">
        <w:rPr>
          <w:rFonts w:asciiTheme="minorHAnsi" w:hAnsiTheme="minorHAnsi" w:cstheme="minorHAnsi"/>
          <w:sz w:val="22"/>
        </w:rPr>
        <w:t xml:space="preserve">The </w:t>
      </w:r>
      <w:ins w:id="442" w:author="Copyeditor (JMIR)" w:date="2023-08-05T14:45:00Z">
        <w:r w:rsidR="001F25A4" w:rsidRPr="002F6E3E">
          <w:rPr>
            <w:rFonts w:asciiTheme="minorHAnsi" w:hAnsiTheme="minorHAnsi" w:cstheme="minorHAnsi"/>
            <w:sz w:val="22"/>
          </w:rPr>
          <w:t xml:space="preserve">Addiction </w:t>
        </w:r>
      </w:ins>
      <w:r w:rsidRPr="002F6E3E">
        <w:rPr>
          <w:rFonts w:asciiTheme="minorHAnsi" w:hAnsiTheme="minorHAnsi" w:cstheme="minorHAnsi"/>
          <w:sz w:val="22"/>
        </w:rPr>
        <w:t xml:space="preserve">Comprehensive Health Enhancement Support System </w:t>
      </w:r>
      <w:commentRangeEnd w:id="441"/>
      <w:r w:rsidR="000C2655" w:rsidRPr="002F6E3E">
        <w:rPr>
          <w:rFonts w:asciiTheme="minorHAnsi" w:hAnsiTheme="minorHAnsi" w:cstheme="minorHAnsi"/>
        </w:rPr>
        <w:commentReference w:id="441"/>
      </w:r>
      <w:del w:id="443" w:author="Copyeditor (JMIR)" w:date="2023-08-05T14:45:00Z">
        <w:r w:rsidRPr="002F6E3E">
          <w:rPr>
            <w:rFonts w:asciiTheme="minorHAnsi" w:hAnsiTheme="minorHAnsi" w:cstheme="minorHAnsi"/>
            <w:sz w:val="22"/>
          </w:rPr>
          <w:delText xml:space="preserve">for Addiction </w:delText>
        </w:r>
      </w:del>
      <w:del w:id="444" w:author="Copyeditor (JMIR)" w:date="2023-08-05T14:46:00Z">
        <w:r w:rsidRPr="002F6E3E">
          <w:rPr>
            <w:rFonts w:asciiTheme="minorHAnsi" w:hAnsiTheme="minorHAnsi" w:cstheme="minorHAnsi"/>
            <w:sz w:val="22"/>
          </w:rPr>
          <w:delText>(A-CHESS</w:delText>
        </w:r>
      </w:del>
      <w:del w:id="445" w:author="Copyeditor (JMIR)" w:date="2023-08-07T07:18:00Z">
        <w:r w:rsidRPr="002F6E3E">
          <w:rPr>
            <w:rFonts w:asciiTheme="minorHAnsi" w:hAnsiTheme="minorHAnsi" w:cstheme="minorHAnsi"/>
            <w:sz w:val="22"/>
          </w:rPr>
          <w:delText xml:space="preserve"> </w:delText>
        </w:r>
      </w:del>
      <w:r w:rsidRPr="002F6E3E">
        <w:rPr>
          <w:rFonts w:asciiTheme="minorHAnsi" w:hAnsiTheme="minorHAnsi" w:cstheme="minorHAnsi"/>
          <w:sz w:val="22"/>
        </w:rPr>
        <w:t>[30,62,63]</w:t>
      </w:r>
      <w:del w:id="446" w:author="Copyeditor (JMIR)" w:date="2023-08-05T14:46:00Z">
        <w:r w:rsidRPr="002F6E3E">
          <w:rPr>
            <w:rFonts w:asciiTheme="minorHAnsi" w:hAnsiTheme="minorHAnsi" w:cstheme="minorHAnsi"/>
            <w:sz w:val="22"/>
          </w:rPr>
          <w:delText>)</w:delText>
        </w:r>
      </w:del>
      <w:r w:rsidRPr="002F6E3E">
        <w:rPr>
          <w:rFonts w:asciiTheme="minorHAnsi" w:hAnsiTheme="minorHAnsi" w:cstheme="minorHAnsi"/>
          <w:sz w:val="22"/>
        </w:rPr>
        <w:t>. This algorithm can be used to support patients to engage in ongoing self-monitoring of their recovery and to select, time, and adapt digital interventions to meet patients’ momentary needs during their recovery. We selected sensing methods that we believed would be well</w:t>
      </w:r>
      <w:ins w:id="447" w:author="Copyeditor (JMIR)" w:date="2023-08-05T14:49:00Z">
        <w:r w:rsidR="00036600" w:rsidRPr="002F6E3E">
          <w:rPr>
            <w:rFonts w:asciiTheme="minorHAnsi" w:hAnsiTheme="minorHAnsi" w:cstheme="minorHAnsi"/>
            <w:sz w:val="22"/>
          </w:rPr>
          <w:t xml:space="preserve"> </w:t>
        </w:r>
      </w:ins>
      <w:del w:id="448" w:author="Copyeditor (JMIR)" w:date="2023-08-05T14:49:00Z">
        <w:r w:rsidRPr="002F6E3E">
          <w:rPr>
            <w:rFonts w:asciiTheme="minorHAnsi" w:hAnsiTheme="minorHAnsi" w:cstheme="minorHAnsi"/>
            <w:sz w:val="22"/>
          </w:rPr>
          <w:delText>-</w:delText>
        </w:r>
      </w:del>
      <w:r w:rsidRPr="002F6E3E">
        <w:rPr>
          <w:rFonts w:asciiTheme="minorHAnsi" w:hAnsiTheme="minorHAnsi" w:cstheme="minorHAnsi"/>
          <w:sz w:val="22"/>
        </w:rPr>
        <w:t>positioned to collect raw data streams to allow us to engineer machine learning features (i</w:t>
      </w:r>
      <w:del w:id="449" w:author="Copyeditor (JMIR)" w:date="2023-08-03T06:30:00Z">
        <w:r w:rsidRPr="002F6E3E">
          <w:rPr>
            <w:rFonts w:asciiTheme="minorHAnsi" w:hAnsiTheme="minorHAnsi" w:cstheme="minorHAnsi"/>
            <w:sz w:val="22"/>
          </w:rPr>
          <w:delText>.e.</w:delText>
        </w:r>
      </w:del>
      <w:ins w:id="450"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predictors) that tap into key constructs from the Relapse Prevention model [64</w:t>
      </w:r>
      <w:del w:id="451" w:author="Copyeditor (JMIR)" w:date="2023-08-03T06:30:00Z">
        <w:r w:rsidRPr="002F6E3E">
          <w:rPr>
            <w:rFonts w:asciiTheme="minorHAnsi" w:hAnsiTheme="minorHAnsi" w:cstheme="minorHAnsi"/>
            <w:sz w:val="22"/>
          </w:rPr>
          <w:delText>–</w:delText>
        </w:r>
      </w:del>
      <w:ins w:id="452"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67]</w:t>
      </w:r>
      <w:ins w:id="453"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 such as craving, affect, stressors, lifestyle imbalances, high</w:t>
      </w:r>
      <w:del w:id="454" w:author="Copyeditor (JMIR)" w:date="2023-08-03T06:30:00Z">
        <w:r w:rsidRPr="002F6E3E">
          <w:rPr>
            <w:rFonts w:asciiTheme="minorHAnsi" w:hAnsiTheme="minorHAnsi" w:cstheme="minorHAnsi"/>
            <w:sz w:val="22"/>
          </w:rPr>
          <w:delText xml:space="preserve"> </w:delText>
        </w:r>
      </w:del>
      <w:ins w:id="455"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risk situations, self-efficacy/confidence, and abstinence violation effects. We focused on both active (e</w:t>
      </w:r>
      <w:del w:id="456" w:author="Copyeditor (JMIR)" w:date="2023-08-03T06:30:00Z">
        <w:r w:rsidRPr="002F6E3E">
          <w:rPr>
            <w:rFonts w:asciiTheme="minorHAnsi" w:hAnsiTheme="minorHAnsi" w:cstheme="minorHAnsi"/>
            <w:sz w:val="22"/>
          </w:rPr>
          <w:delText>.g.</w:delText>
        </w:r>
      </w:del>
      <w:ins w:id="457"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EMA) and passive (</w:t>
      </w:r>
      <w:ins w:id="458" w:author="Copyeditor (JMIR)" w:date="2023-08-03T06:36:00Z">
        <w:r w:rsidRPr="002F6E3E">
          <w:rPr>
            <w:rFonts w:asciiTheme="minorHAnsi" w:hAnsiTheme="minorHAnsi" w:cstheme="minorHAnsi"/>
            <w:sz w:val="22"/>
          </w:rPr>
          <w:t xml:space="preserve">eg, </w:t>
        </w:r>
      </w:ins>
      <w:r w:rsidRPr="002F6E3E">
        <w:rPr>
          <w:rFonts w:asciiTheme="minorHAnsi" w:hAnsiTheme="minorHAnsi" w:cstheme="minorHAnsi"/>
          <w:sz w:val="22"/>
        </w:rPr>
        <w:t>geolocation</w:t>
      </w:r>
      <w:ins w:id="459" w:author="Copyeditor (JMIR)" w:date="2023-08-05T14:50:00Z">
        <w:r w:rsidR="008E0FB9" w:rsidRPr="002F6E3E">
          <w:rPr>
            <w:rFonts w:asciiTheme="minorHAnsi" w:hAnsiTheme="minorHAnsi" w:cstheme="minorHAnsi"/>
            <w:sz w:val="22"/>
          </w:rPr>
          <w:t xml:space="preserve"> and</w:t>
        </w:r>
      </w:ins>
      <w:del w:id="460" w:author="Copyeditor (JMIR)" w:date="2023-08-05T14:50:00Z">
        <w:r w:rsidRPr="002F6E3E">
          <w:rPr>
            <w:rFonts w:asciiTheme="minorHAnsi" w:hAnsiTheme="minorHAnsi" w:cstheme="minorHAnsi"/>
            <w:sz w:val="22"/>
          </w:rPr>
          <w:delText>,</w:delText>
        </w:r>
      </w:del>
      <w:r w:rsidRPr="002F6E3E">
        <w:rPr>
          <w:rFonts w:asciiTheme="minorHAnsi" w:hAnsiTheme="minorHAnsi" w:cstheme="minorHAnsi"/>
          <w:sz w:val="22"/>
        </w:rPr>
        <w:t xml:space="preserve"> cellular communications) sensing methods to allow us to balance </w:t>
      </w:r>
      <w:ins w:id="461"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potential predictive power </w:t>
      </w:r>
      <w:ins w:id="462" w:author="Copyeditor (JMIR)" w:date="2023-08-05T14:52:00Z">
        <w:r w:rsidR="00795578" w:rsidRPr="002F6E3E">
          <w:rPr>
            <w:rFonts w:asciiTheme="minorHAnsi" w:hAnsiTheme="minorHAnsi" w:cstheme="minorHAnsi"/>
            <w:sz w:val="22"/>
          </w:rPr>
          <w:t>and</w:t>
        </w:r>
      </w:ins>
      <w:del w:id="463" w:author="Copyeditor (JMIR)" w:date="2023-08-05T14:52:00Z">
        <w:r w:rsidRPr="002F6E3E">
          <w:rPr>
            <w:rFonts w:asciiTheme="minorHAnsi" w:hAnsiTheme="minorHAnsi" w:cstheme="minorHAnsi"/>
            <w:sz w:val="22"/>
          </w:rPr>
          <w:delText>vs</w:delText>
        </w:r>
      </w:del>
      <w:del w:id="464" w:author="Copyeditor (JMIR)" w:date="2023-08-05T14:51:00Z">
        <w:r w:rsidRPr="002F6E3E">
          <w:rPr>
            <w:rFonts w:asciiTheme="minorHAnsi" w:hAnsiTheme="minorHAnsi" w:cstheme="minorHAnsi"/>
            <w:sz w:val="22"/>
          </w:rPr>
          <w:delText>.</w:delText>
        </w:r>
      </w:del>
      <w:r w:rsidRPr="002F6E3E">
        <w:rPr>
          <w:rFonts w:asciiTheme="minorHAnsi" w:hAnsiTheme="minorHAnsi" w:cstheme="minorHAnsi"/>
          <w:sz w:val="22"/>
        </w:rPr>
        <w:t xml:space="preserve"> assessment burden. We sensed many of these raw data streams at high sampling rates to allow for temporally precise prediction (i</w:t>
      </w:r>
      <w:del w:id="465" w:author="Copyeditor (JMIR)" w:date="2023-08-03T06:30:00Z">
        <w:r w:rsidRPr="002F6E3E">
          <w:rPr>
            <w:rFonts w:asciiTheme="minorHAnsi" w:hAnsiTheme="minorHAnsi" w:cstheme="minorHAnsi"/>
            <w:sz w:val="22"/>
          </w:rPr>
          <w:delText>.e.</w:delText>
        </w:r>
      </w:del>
      <w:ins w:id="466"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up to 1</w:t>
      </w:r>
      <w:del w:id="467" w:author="Copyeditor (JMIR)" w:date="2023-08-03T06:30:00Z">
        <w:r w:rsidRPr="002F6E3E">
          <w:rPr>
            <w:rFonts w:asciiTheme="minorHAnsi" w:hAnsiTheme="minorHAnsi" w:cstheme="minorHAnsi"/>
            <w:sz w:val="22"/>
          </w:rPr>
          <w:delText xml:space="preserve"> </w:delText>
        </w:r>
      </w:del>
      <w:ins w:id="468"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hour resolution) of lapse risk that may be necessary to deliver </w:t>
      </w:r>
      <w:del w:id="469" w:author="Kendra Wyant" w:date="2023-08-07T11:30:00Z">
        <w:r w:rsidRPr="002F6E3E" w:rsidDel="008445BE">
          <w:rPr>
            <w:rFonts w:asciiTheme="minorHAnsi" w:hAnsiTheme="minorHAnsi" w:cstheme="minorHAnsi"/>
            <w:sz w:val="22"/>
          </w:rPr>
          <w:delText>“</w:delText>
        </w:r>
      </w:del>
      <w:r w:rsidRPr="008445BE">
        <w:rPr>
          <w:rFonts w:asciiTheme="minorHAnsi" w:hAnsiTheme="minorHAnsi" w:cstheme="minorHAnsi"/>
          <w:i/>
          <w:iCs/>
          <w:sz w:val="22"/>
          <w:rPrChange w:id="470" w:author="Kendra Wyant" w:date="2023-08-07T11:31:00Z">
            <w:rPr>
              <w:rFonts w:asciiTheme="minorHAnsi" w:hAnsiTheme="minorHAnsi" w:cstheme="minorHAnsi"/>
              <w:sz w:val="22"/>
            </w:rPr>
          </w:rPrChange>
        </w:rPr>
        <w:t>just-in-time</w:t>
      </w:r>
      <w:del w:id="471" w:author="Kendra Wyant" w:date="2023-08-07T11:30:00Z">
        <w:r w:rsidRPr="002F6E3E" w:rsidDel="008445BE">
          <w:rPr>
            <w:rFonts w:asciiTheme="minorHAnsi" w:hAnsiTheme="minorHAnsi" w:cstheme="minorHAnsi"/>
            <w:sz w:val="22"/>
          </w:rPr>
          <w:delText>”</w:delText>
        </w:r>
      </w:del>
      <w:r w:rsidRPr="002F6E3E">
        <w:rPr>
          <w:rFonts w:asciiTheme="minorHAnsi" w:hAnsiTheme="minorHAnsi" w:cstheme="minorHAnsi"/>
          <w:sz w:val="22"/>
        </w:rPr>
        <w:t xml:space="preserve"> digital interventions [33,68,69].</w:t>
      </w:r>
    </w:p>
    <w:p w14:paraId="4A44E652" w14:textId="3D9D1DFE" w:rsidR="000055E2" w:rsidRPr="002F6E3E" w:rsidRDefault="0046147D" w:rsidP="004E0223">
      <w:pPr>
        <w:spacing w:before="87" w:line="360" w:lineRule="auto"/>
        <w:ind w:right="111"/>
        <w:rPr>
          <w:ins w:id="472" w:author="Copyeditor (JMIR)" w:date="2023-08-07T11:17:00Z"/>
          <w:rFonts w:asciiTheme="minorHAnsi" w:hAnsiTheme="minorHAnsi" w:cstheme="minorHAnsi"/>
          <w:sz w:val="22"/>
        </w:rPr>
      </w:pPr>
      <w:r w:rsidRPr="002F6E3E">
        <w:rPr>
          <w:rFonts w:asciiTheme="minorHAnsi" w:hAnsiTheme="minorHAnsi" w:cstheme="minorHAnsi"/>
          <w:sz w:val="22"/>
        </w:rPr>
        <w:t xml:space="preserve">As a first step toward this broad goal </w:t>
      </w:r>
      <w:ins w:id="473" w:author="Copyeditor (JMIR)" w:date="2023-08-03T06:36:00Z">
        <w:r w:rsidRPr="002F6E3E">
          <w:rPr>
            <w:rFonts w:asciiTheme="minorHAnsi" w:hAnsiTheme="minorHAnsi" w:cstheme="minorHAnsi"/>
            <w:sz w:val="22"/>
          </w:rPr>
          <w:t>of developing</w:t>
        </w:r>
      </w:ins>
      <w:del w:id="474" w:author="Copyeditor (JMIR)" w:date="2023-08-03T06:36:00Z">
        <w:r w:rsidRPr="002F6E3E">
          <w:rPr>
            <w:rFonts w:asciiTheme="minorHAnsi" w:hAnsiTheme="minorHAnsi" w:cstheme="minorHAnsi"/>
            <w:sz w:val="22"/>
          </w:rPr>
          <w:delText>to develop</w:delText>
        </w:r>
      </w:del>
      <w:r w:rsidRPr="002F6E3E">
        <w:rPr>
          <w:rFonts w:asciiTheme="minorHAnsi" w:hAnsiTheme="minorHAnsi" w:cstheme="minorHAnsi"/>
          <w:sz w:val="22"/>
        </w:rPr>
        <w:t xml:space="preserve"> a lapse risk prediction algorithm, th</w:t>
      </w:r>
      <w:ins w:id="475" w:author="Copyeditor (JMIR)" w:date="2023-08-05T14:53:00Z">
        <w:r w:rsidR="000F372E" w:rsidRPr="002F6E3E">
          <w:rPr>
            <w:rFonts w:asciiTheme="minorHAnsi" w:hAnsiTheme="minorHAnsi" w:cstheme="minorHAnsi"/>
            <w:sz w:val="22"/>
          </w:rPr>
          <w:t>is</w:t>
        </w:r>
      </w:ins>
      <w:del w:id="476" w:author="Copyeditor (JMIR)" w:date="2023-08-05T14:53:00Z">
        <w:r w:rsidRPr="002F6E3E">
          <w:rPr>
            <w:rFonts w:asciiTheme="minorHAnsi" w:hAnsiTheme="minorHAnsi" w:cstheme="minorHAnsi"/>
            <w:sz w:val="22"/>
          </w:rPr>
          <w:delText>e current</w:delText>
        </w:r>
      </w:del>
      <w:r w:rsidRPr="002F6E3E">
        <w:rPr>
          <w:rFonts w:asciiTheme="minorHAnsi" w:hAnsiTheme="minorHAnsi" w:cstheme="minorHAnsi"/>
          <w:sz w:val="22"/>
        </w:rPr>
        <w:t xml:space="preserve"> study examine</w:t>
      </w:r>
      <w:ins w:id="477" w:author="Copyeditor (JMIR)" w:date="2023-08-03T06:36:00Z">
        <w:r w:rsidRPr="002F6E3E">
          <w:rPr>
            <w:rFonts w:asciiTheme="minorHAnsi" w:hAnsiTheme="minorHAnsi" w:cstheme="minorHAnsi"/>
            <w:sz w:val="22"/>
          </w:rPr>
          <w:t>d</w:t>
        </w:r>
      </w:ins>
      <w:del w:id="478" w:author="Copyeditor (JMIR)" w:date="2023-08-03T06:36:00Z">
        <w:r w:rsidRPr="002F6E3E">
          <w:rPr>
            <w:rFonts w:asciiTheme="minorHAnsi" w:hAnsiTheme="minorHAnsi" w:cstheme="minorHAnsi"/>
            <w:sz w:val="22"/>
          </w:rPr>
          <w:delText>s</w:delText>
        </w:r>
      </w:del>
      <w:r w:rsidRPr="002F6E3E">
        <w:rPr>
          <w:rFonts w:asciiTheme="minorHAnsi" w:hAnsiTheme="minorHAnsi" w:cstheme="minorHAnsi"/>
          <w:sz w:val="22"/>
        </w:rPr>
        <w:t xml:space="preserve"> issues related to acceptability and feasibility (</w:t>
      </w:r>
      <w:del w:id="479" w:author="Copyeditor (JMIR)" w:date="2023-08-07T16:44:00Z">
        <w:r w:rsidRPr="002F6E3E">
          <w:rPr>
            <w:rFonts w:asciiTheme="minorHAnsi" w:hAnsiTheme="minorHAnsi" w:cstheme="minorHAnsi"/>
            <w:sz w:val="22"/>
          </w:rPr>
          <w:delText>A</w:delText>
        </w:r>
      </w:del>
      <w:ins w:id="480" w:author="Copyeditor (JMIR)" w:date="2023-08-07T16:44:00Z">
        <w:r w:rsidR="008C1BB7" w:rsidRPr="003A7E59">
          <w:rPr>
            <w:rFonts w:asciiTheme="minorHAnsi" w:hAnsiTheme="minorHAnsi" w:cstheme="minorHAnsi"/>
            <w:sz w:val="22"/>
          </w:rPr>
          <w:t>a</w:t>
        </w:r>
      </w:ins>
      <w:r w:rsidRPr="002F6E3E">
        <w:rPr>
          <w:rFonts w:asciiTheme="minorHAnsi" w:hAnsiTheme="minorHAnsi" w:cstheme="minorHAnsi"/>
          <w:sz w:val="22"/>
        </w:rPr>
        <w:t xml:space="preserve">im 1 of the grant) of collecting these </w:t>
      </w:r>
      <w:commentRangeStart w:id="481"/>
      <w:commentRangeStart w:id="482"/>
      <w:r w:rsidRPr="002F6E3E">
        <w:rPr>
          <w:rFonts w:asciiTheme="minorHAnsi" w:hAnsiTheme="minorHAnsi" w:cstheme="minorHAnsi"/>
          <w:sz w:val="22"/>
        </w:rPr>
        <w:t>active</w:t>
      </w:r>
      <w:ins w:id="483" w:author="Kendra Wyant" w:date="2023-08-07T12:14:00Z">
        <w:r w:rsidR="002E428F">
          <w:rPr>
            <w:rFonts w:asciiTheme="minorHAnsi" w:hAnsiTheme="minorHAnsi" w:cstheme="minorHAnsi"/>
            <w:sz w:val="22"/>
          </w:rPr>
          <w:t>ly</w:t>
        </w:r>
      </w:ins>
      <w:r w:rsidRPr="002F6E3E">
        <w:rPr>
          <w:rFonts w:asciiTheme="minorHAnsi" w:hAnsiTheme="minorHAnsi" w:cstheme="minorHAnsi"/>
          <w:sz w:val="22"/>
        </w:rPr>
        <w:t xml:space="preserve"> and passively sensed raw data streams </w:t>
      </w:r>
      <w:commentRangeEnd w:id="481"/>
      <w:r w:rsidR="008C1BB7" w:rsidRPr="003A7E59">
        <w:rPr>
          <w:rStyle w:val="CommentReference"/>
        </w:rPr>
        <w:commentReference w:id="481"/>
      </w:r>
      <w:commentRangeEnd w:id="482"/>
      <w:r w:rsidR="002E428F">
        <w:rPr>
          <w:rStyle w:val="CommentReference"/>
        </w:rPr>
        <w:commentReference w:id="482"/>
      </w:r>
      <w:r w:rsidRPr="002F6E3E">
        <w:rPr>
          <w:rFonts w:asciiTheme="minorHAnsi" w:hAnsiTheme="minorHAnsi" w:cstheme="minorHAnsi"/>
          <w:sz w:val="22"/>
        </w:rPr>
        <w:t xml:space="preserve">from individuals in early recovery from an </w:t>
      </w:r>
      <w:ins w:id="484" w:author="Copyeditor (JMIR)" w:date="2023-08-05T14:58:00Z">
        <w:r w:rsidR="00BE68CE" w:rsidRPr="002F6E3E">
          <w:rPr>
            <w:rFonts w:asciiTheme="minorHAnsi" w:hAnsiTheme="minorHAnsi" w:cstheme="minorHAnsi"/>
            <w:sz w:val="22"/>
          </w:rPr>
          <w:t>AUD</w:t>
        </w:r>
      </w:ins>
      <w:del w:id="485" w:author="Copyeditor (JMIR)" w:date="2023-08-05T14:58:00Z">
        <w:r w:rsidRPr="002F6E3E">
          <w:rPr>
            <w:rFonts w:asciiTheme="minorHAnsi" w:hAnsiTheme="minorHAnsi" w:cstheme="minorHAnsi"/>
            <w:sz w:val="22"/>
          </w:rPr>
          <w:delText>alcohol use disorder</w:delText>
        </w:r>
      </w:del>
      <w:r w:rsidRPr="002F6E3E">
        <w:rPr>
          <w:rFonts w:asciiTheme="minorHAnsi" w:hAnsiTheme="minorHAnsi" w:cstheme="minorHAnsi"/>
          <w:sz w:val="22"/>
        </w:rPr>
        <w:t xml:space="preserve">. We used all </w:t>
      </w:r>
      <w:ins w:id="486"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available participants from the parent project for this study</w:t>
      </w:r>
      <w:ins w:id="487"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and the sample size was determined based on power analyses for the aims of th</w:t>
      </w:r>
      <w:ins w:id="488" w:author="Copyeditor (JMIR)" w:date="2023-08-03T06:36:00Z">
        <w:r w:rsidRPr="002F6E3E">
          <w:rPr>
            <w:rFonts w:asciiTheme="minorHAnsi" w:hAnsiTheme="minorHAnsi" w:cstheme="minorHAnsi"/>
            <w:sz w:val="22"/>
          </w:rPr>
          <w:t>e</w:t>
        </w:r>
      </w:ins>
      <w:del w:id="489" w:author="Copyeditor (JMIR)" w:date="2023-08-03T06:36:00Z">
        <w:r w:rsidRPr="002F6E3E">
          <w:rPr>
            <w:rFonts w:asciiTheme="minorHAnsi" w:hAnsiTheme="minorHAnsi" w:cstheme="minorHAnsi"/>
            <w:sz w:val="22"/>
          </w:rPr>
          <w:delText>at</w:delText>
        </w:r>
      </w:del>
      <w:r w:rsidRPr="002F6E3E">
        <w:rPr>
          <w:rFonts w:asciiTheme="minorHAnsi" w:hAnsiTheme="minorHAnsi" w:cstheme="minorHAnsi"/>
          <w:sz w:val="22"/>
        </w:rPr>
        <w:t xml:space="preserve"> project. We collected </w:t>
      </w:r>
      <w:del w:id="490" w:author="Copyeditor (JMIR)" w:date="2023-08-03T06:36:00Z">
        <w:r w:rsidRPr="002F6E3E">
          <w:rPr>
            <w:rFonts w:asciiTheme="minorHAnsi" w:hAnsiTheme="minorHAnsi" w:cstheme="minorHAnsi"/>
            <w:sz w:val="22"/>
          </w:rPr>
          <w:delText xml:space="preserve">the </w:delText>
        </w:r>
      </w:del>
      <w:r w:rsidRPr="002F6E3E">
        <w:rPr>
          <w:rFonts w:asciiTheme="minorHAnsi" w:hAnsiTheme="minorHAnsi" w:cstheme="minorHAnsi"/>
          <w:sz w:val="22"/>
        </w:rPr>
        <w:t xml:space="preserve">study data between 2017 </w:t>
      </w:r>
      <w:del w:id="491" w:author="Copyeditor (JMIR)" w:date="2023-08-03T06:30:00Z">
        <w:r w:rsidRPr="002F6E3E">
          <w:rPr>
            <w:rFonts w:asciiTheme="minorHAnsi" w:hAnsiTheme="minorHAnsi" w:cstheme="minorHAnsi"/>
            <w:sz w:val="22"/>
          </w:rPr>
          <w:delText>–</w:delText>
        </w:r>
      </w:del>
      <w:ins w:id="492" w:author="Copyeditor (JMIR)" w:date="2023-08-03T06:30:00Z">
        <w:r w:rsidRPr="002F6E3E">
          <w:rPr>
            <w:rFonts w:asciiTheme="minorHAnsi" w:hAnsiTheme="minorHAnsi" w:cstheme="minorHAnsi"/>
            <w:sz w:val="22"/>
          </w:rPr>
          <w:t>and</w:t>
        </w:r>
      </w:ins>
      <w:r w:rsidRPr="002F6E3E">
        <w:rPr>
          <w:rFonts w:asciiTheme="minorHAnsi" w:hAnsiTheme="minorHAnsi" w:cstheme="minorHAnsi"/>
          <w:sz w:val="22"/>
        </w:rPr>
        <w:t xml:space="preserve"> 2019. </w:t>
      </w:r>
    </w:p>
    <w:p w14:paraId="24E9C40A" w14:textId="542F4063" w:rsidR="000055E2" w:rsidRPr="002F6E3E" w:rsidRDefault="0046147D" w:rsidP="002F6E3E">
      <w:pPr>
        <w:pStyle w:val="Heading4"/>
        <w:rPr>
          <w:ins w:id="493" w:author="Copyeditor (JMIR)" w:date="2023-08-07T11:17:00Z"/>
          <w:rFonts w:asciiTheme="minorHAnsi" w:hAnsiTheme="minorHAnsi" w:cstheme="minorHAnsi"/>
        </w:rPr>
      </w:pPr>
      <w:commentRangeStart w:id="494"/>
      <w:ins w:id="495" w:author="Copyeditor (JMIR)" w:date="2023-08-07T11:17:00Z">
        <w:r w:rsidRPr="002F6E3E">
          <w:rPr>
            <w:rFonts w:asciiTheme="minorHAnsi" w:hAnsiTheme="minorHAnsi" w:cstheme="minorHAnsi"/>
          </w:rPr>
          <w:t>Ethics Approval</w:t>
        </w:r>
        <w:commentRangeEnd w:id="494"/>
        <w:r w:rsidRPr="002F6E3E">
          <w:rPr>
            <w:rFonts w:asciiTheme="minorHAnsi" w:eastAsiaTheme="minorEastAsia" w:hAnsiTheme="minorHAnsi" w:cstheme="minorHAnsi"/>
            <w:i w:val="0"/>
            <w:iCs w:val="0"/>
            <w:color w:val="auto"/>
          </w:rPr>
          <w:commentReference w:id="494"/>
        </w:r>
      </w:ins>
    </w:p>
    <w:p w14:paraId="7D40D2AB" w14:textId="16BDE87C" w:rsidR="008B2A7A" w:rsidRPr="002F6E3E" w:rsidRDefault="0046147D" w:rsidP="004E0223">
      <w:pPr>
        <w:spacing w:before="87" w:line="360" w:lineRule="auto"/>
        <w:ind w:right="111"/>
        <w:rPr>
          <w:rFonts w:asciiTheme="minorHAnsi" w:hAnsiTheme="minorHAnsi" w:cstheme="minorHAnsi"/>
          <w:sz w:val="22"/>
        </w:rPr>
      </w:pPr>
      <w:r w:rsidRPr="002F6E3E">
        <w:rPr>
          <w:rFonts w:asciiTheme="minorHAnsi" w:hAnsiTheme="minorHAnsi" w:cstheme="minorHAnsi"/>
          <w:sz w:val="22"/>
        </w:rPr>
        <w:t xml:space="preserve">All procedures were approved by the University of Wisconsin-Madison Institutional Review Board </w:t>
      </w:r>
      <w:commentRangeStart w:id="496"/>
      <w:commentRangeStart w:id="497"/>
      <w:r w:rsidRPr="002F6E3E">
        <w:rPr>
          <w:rFonts w:asciiTheme="minorHAnsi" w:hAnsiTheme="minorHAnsi" w:cstheme="minorHAnsi"/>
          <w:sz w:val="22"/>
        </w:rPr>
        <w:t>(Study #</w:t>
      </w:r>
      <w:del w:id="498" w:author="Copyeditor (JMIR)" w:date="2023-08-07T11:17:00Z">
        <w:r w:rsidRPr="002F6E3E">
          <w:rPr>
            <w:rFonts w:asciiTheme="minorHAnsi" w:hAnsiTheme="minorHAnsi" w:cstheme="minorHAnsi"/>
            <w:sz w:val="22"/>
          </w:rPr>
          <w:delText xml:space="preserve"> </w:delText>
        </w:r>
      </w:del>
      <w:r w:rsidRPr="002F6E3E">
        <w:rPr>
          <w:rFonts w:asciiTheme="minorHAnsi" w:hAnsiTheme="minorHAnsi" w:cstheme="minorHAnsi"/>
          <w:sz w:val="22"/>
        </w:rPr>
        <w:t>2015-0780).</w:t>
      </w:r>
      <w:commentRangeEnd w:id="496"/>
      <w:r w:rsidR="008C1BB7" w:rsidRPr="003A7E59">
        <w:rPr>
          <w:rStyle w:val="CommentReference"/>
        </w:rPr>
        <w:commentReference w:id="496"/>
      </w:r>
      <w:commentRangeEnd w:id="497"/>
      <w:r w:rsidR="002E428F">
        <w:rPr>
          <w:rStyle w:val="CommentReference"/>
        </w:rPr>
        <w:commentReference w:id="497"/>
      </w:r>
    </w:p>
    <w:p w14:paraId="3ADEF317" w14:textId="48C3845B" w:rsidR="008B2A7A" w:rsidRPr="002F6E3E" w:rsidRDefault="0046147D" w:rsidP="004E0223">
      <w:pPr>
        <w:tabs>
          <w:tab w:val="left" w:pos="6459"/>
        </w:tabs>
        <w:spacing w:before="76" w:line="360" w:lineRule="auto"/>
        <w:ind w:right="118"/>
        <w:rPr>
          <w:rFonts w:asciiTheme="minorHAnsi" w:hAnsiTheme="minorHAnsi" w:cstheme="minorHAnsi"/>
          <w:sz w:val="22"/>
        </w:rPr>
      </w:pPr>
      <w:r w:rsidRPr="002F6E3E">
        <w:rPr>
          <w:rStyle w:val="Heading4Char"/>
          <w:rFonts w:asciiTheme="minorHAnsi" w:hAnsiTheme="minorHAnsi" w:cstheme="minorHAnsi"/>
        </w:rPr>
        <w:t>Recruitment and Exclusion/Inclusion Criteria</w:t>
      </w:r>
    </w:p>
    <w:p w14:paraId="7AF5343F" w14:textId="60092799" w:rsidR="008B2A7A" w:rsidRPr="002F6E3E" w:rsidRDefault="0046147D" w:rsidP="004E0223">
      <w:pPr>
        <w:tabs>
          <w:tab w:val="left" w:pos="6459"/>
        </w:tabs>
        <w:spacing w:before="76" w:line="360" w:lineRule="auto"/>
        <w:ind w:right="118"/>
        <w:rPr>
          <w:rFonts w:asciiTheme="minorHAnsi" w:hAnsiTheme="minorHAnsi" w:cstheme="minorHAnsi"/>
          <w:sz w:val="22"/>
        </w:rPr>
      </w:pPr>
      <w:r w:rsidRPr="002F6E3E">
        <w:rPr>
          <w:rFonts w:asciiTheme="minorHAnsi" w:hAnsiTheme="minorHAnsi" w:cstheme="minorHAnsi"/>
          <w:sz w:val="22"/>
        </w:rPr>
        <w:t>We recruited participants in early recovery (1</w:t>
      </w:r>
      <w:del w:id="499" w:author="Copyeditor (JMIR)" w:date="2023-08-03T06:30:00Z">
        <w:r w:rsidRPr="002F6E3E">
          <w:rPr>
            <w:rFonts w:asciiTheme="minorHAnsi" w:hAnsiTheme="minorHAnsi" w:cstheme="minorHAnsi"/>
            <w:sz w:val="22"/>
          </w:rPr>
          <w:delText xml:space="preserve"> – </w:delText>
        </w:r>
      </w:del>
      <w:ins w:id="500"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8 weeks of abstinence) from </w:t>
      </w:r>
      <w:ins w:id="501" w:author="Copyeditor (JMIR)" w:date="2023-08-05T16:06:00Z">
        <w:r w:rsidR="0070452E" w:rsidRPr="002F6E3E">
          <w:rPr>
            <w:rFonts w:asciiTheme="minorHAnsi" w:hAnsiTheme="minorHAnsi" w:cstheme="minorHAnsi"/>
            <w:sz w:val="22"/>
          </w:rPr>
          <w:t>AUD</w:t>
        </w:r>
      </w:ins>
      <w:del w:id="502" w:author="Copyeditor (JMIR)" w:date="2023-08-05T16:06:00Z">
        <w:r w:rsidRPr="002F6E3E">
          <w:rPr>
            <w:rFonts w:asciiTheme="minorHAnsi" w:hAnsiTheme="minorHAnsi" w:cstheme="minorHAnsi"/>
            <w:sz w:val="22"/>
          </w:rPr>
          <w:delText>alcohol use disorder</w:delText>
        </w:r>
      </w:del>
      <w:r w:rsidRPr="002F6E3E">
        <w:rPr>
          <w:rFonts w:asciiTheme="minorHAnsi" w:hAnsiTheme="minorHAnsi" w:cstheme="minorHAnsi"/>
          <w:sz w:val="22"/>
        </w:rPr>
        <w:t xml:space="preserve"> in Madison, Wisconsin, U</w:t>
      </w:r>
      <w:ins w:id="503" w:author="Copyeditor (JMIR)" w:date="2023-08-07T16:46:00Z">
        <w:r w:rsidR="0076284A" w:rsidRPr="003A7E59">
          <w:rPr>
            <w:rFonts w:asciiTheme="minorHAnsi" w:hAnsiTheme="minorHAnsi" w:cstheme="minorHAnsi"/>
            <w:sz w:val="22"/>
          </w:rPr>
          <w:t xml:space="preserve">nited </w:t>
        </w:r>
      </w:ins>
      <w:r w:rsidRPr="002F6E3E">
        <w:rPr>
          <w:rFonts w:asciiTheme="minorHAnsi" w:hAnsiTheme="minorHAnsi" w:cstheme="minorHAnsi"/>
          <w:sz w:val="22"/>
        </w:rPr>
        <w:t>S</w:t>
      </w:r>
      <w:ins w:id="504" w:author="Copyeditor (JMIR)" w:date="2023-08-07T16:46:00Z">
        <w:r w:rsidR="0076284A" w:rsidRPr="003A7E59">
          <w:rPr>
            <w:rFonts w:asciiTheme="minorHAnsi" w:hAnsiTheme="minorHAnsi" w:cstheme="minorHAnsi"/>
            <w:sz w:val="22"/>
          </w:rPr>
          <w:t>tates</w:t>
        </w:r>
      </w:ins>
      <w:del w:id="505" w:author="Copyeditor (JMIR)" w:date="2023-08-07T16:46:00Z">
        <w:r w:rsidRPr="002F6E3E">
          <w:rPr>
            <w:rFonts w:asciiTheme="minorHAnsi" w:hAnsiTheme="minorHAnsi" w:cstheme="minorHAnsi"/>
            <w:sz w:val="22"/>
          </w:rPr>
          <w:delText>A</w:delText>
        </w:r>
      </w:del>
      <w:r w:rsidRPr="002F6E3E">
        <w:rPr>
          <w:rFonts w:asciiTheme="minorHAnsi" w:hAnsiTheme="minorHAnsi" w:cstheme="minorHAnsi"/>
          <w:sz w:val="22"/>
        </w:rPr>
        <w:t>, to participate in a 3-month longitudinal study. Participants were recruited through print and targeted digital advertisements and partnerships with treatment centers.</w:t>
      </w:r>
    </w:p>
    <w:p w14:paraId="2BE24EF2" w14:textId="13DF1ACB" w:rsidR="008B2A7A" w:rsidRPr="002F6E3E" w:rsidRDefault="0046147D" w:rsidP="004E0223">
      <w:pPr>
        <w:spacing w:before="92" w:line="360" w:lineRule="auto"/>
        <w:rPr>
          <w:rFonts w:asciiTheme="minorHAnsi" w:hAnsiTheme="minorHAnsi" w:cstheme="minorHAnsi"/>
          <w:sz w:val="22"/>
        </w:rPr>
      </w:pPr>
      <w:r w:rsidRPr="002F6E3E">
        <w:rPr>
          <w:rFonts w:asciiTheme="minorHAnsi" w:hAnsiTheme="minorHAnsi" w:cstheme="minorHAnsi"/>
          <w:sz w:val="22"/>
        </w:rPr>
        <w:t>We excluded participants if they exhibited severe symptoms of psychosis or paranoia</w:t>
      </w:r>
      <w:ins w:id="506" w:author="Copyeditor (JMIR)" w:date="2023-08-05T16:10:00Z">
        <w:r w:rsidR="00F01494" w:rsidRPr="002F6E3E">
          <w:rPr>
            <w:rFonts w:asciiTheme="minorHAnsi" w:hAnsiTheme="minorHAnsi" w:cstheme="minorHAnsi"/>
            <w:sz w:val="22"/>
          </w:rPr>
          <w:t>.</w:t>
        </w:r>
      </w:ins>
      <w:commentRangeStart w:id="507"/>
      <w:del w:id="508" w:author="Kendra Wyant" w:date="2023-08-07T12:16:00Z">
        <w:r w:rsidRPr="002F6E3E" w:rsidDel="00EA1D39">
          <w:rPr>
            <w:rFonts w:asciiTheme="minorHAnsi" w:hAnsiTheme="minorHAnsi" w:cstheme="minorHAnsi"/>
            <w:position w:val="9"/>
            <w:sz w:val="22"/>
            <w:vertAlign w:val="superscript"/>
          </w:rPr>
          <w:delText>1</w:delText>
        </w:r>
      </w:del>
      <w:commentRangeEnd w:id="507"/>
      <w:r w:rsidR="00675ED7" w:rsidRPr="002F6E3E">
        <w:rPr>
          <w:rFonts w:asciiTheme="minorHAnsi" w:hAnsiTheme="minorHAnsi" w:cstheme="minorHAnsi"/>
        </w:rPr>
        <w:commentReference w:id="507"/>
      </w:r>
    </w:p>
    <w:p w14:paraId="611B98C2" w14:textId="7A661771" w:rsidR="008B2A7A" w:rsidRPr="002F6E3E" w:rsidRDefault="0046147D" w:rsidP="004E0223">
      <w:pPr>
        <w:spacing w:line="360" w:lineRule="auto"/>
        <w:rPr>
          <w:rFonts w:asciiTheme="minorHAnsi" w:hAnsiTheme="minorHAnsi" w:cstheme="minorHAnsi"/>
          <w:sz w:val="22"/>
          <w:szCs w:val="22"/>
        </w:rPr>
      </w:pPr>
      <w:r w:rsidRPr="002F6E3E">
        <w:rPr>
          <w:rFonts w:asciiTheme="minorHAnsi" w:hAnsiTheme="minorHAnsi" w:cstheme="minorHAnsi"/>
          <w:sz w:val="22"/>
          <w:szCs w:val="22"/>
        </w:rPr>
        <w:t>To be included, we required that participants</w:t>
      </w:r>
      <w:ins w:id="509" w:author="Copyeditor (JMIR)" w:date="2023-08-05T16:13:00Z">
        <w:r w:rsidR="00703F4C" w:rsidRPr="002F6E3E">
          <w:rPr>
            <w:rFonts w:asciiTheme="minorHAnsi" w:hAnsiTheme="minorHAnsi" w:cstheme="minorHAnsi"/>
            <w:sz w:val="22"/>
            <w:szCs w:val="22"/>
          </w:rPr>
          <w:t xml:space="preserve"> (</w:t>
        </w:r>
      </w:ins>
      <w:del w:id="510" w:author="Copyeditor (JMIR)" w:date="2023-08-05T16:13:00Z">
        <w:r w:rsidRPr="002F6E3E">
          <w:rPr>
            <w:rFonts w:asciiTheme="minorHAnsi" w:hAnsiTheme="minorHAnsi" w:cstheme="minorHAnsi"/>
            <w:sz w:val="22"/>
            <w:szCs w:val="22"/>
          </w:rPr>
          <w:delText>:</w:delText>
        </w:r>
      </w:del>
      <w:ins w:id="511" w:author="Copyeditor (JMIR)" w:date="2023-08-05T16:13:00Z">
        <w:r w:rsidR="00703F4C" w:rsidRPr="002F6E3E">
          <w:rPr>
            <w:rFonts w:asciiTheme="minorHAnsi" w:hAnsiTheme="minorHAnsi" w:cstheme="minorHAnsi"/>
            <w:sz w:val="22"/>
            <w:szCs w:val="22"/>
          </w:rPr>
          <w:t xml:space="preserve">1) </w:t>
        </w:r>
      </w:ins>
      <w:r w:rsidRPr="002F6E3E">
        <w:rPr>
          <w:rFonts w:asciiTheme="minorHAnsi" w:hAnsiTheme="minorHAnsi" w:cstheme="minorHAnsi"/>
          <w:sz w:val="22"/>
          <w:szCs w:val="22"/>
        </w:rPr>
        <w:t xml:space="preserve">were </w:t>
      </w:r>
      <w:ins w:id="512" w:author="Copyeditor (JMIR)" w:date="2023-08-05T16:13:00Z">
        <w:r w:rsidR="00703F4C" w:rsidRPr="002F6E3E">
          <w:rPr>
            <w:rFonts w:asciiTheme="minorHAnsi" w:hAnsiTheme="minorHAnsi" w:cstheme="minorHAnsi"/>
            <w:sz w:val="22"/>
            <w:szCs w:val="22"/>
          </w:rPr>
          <w:t>≥</w:t>
        </w:r>
      </w:ins>
      <w:r w:rsidRPr="002F6E3E">
        <w:rPr>
          <w:rFonts w:asciiTheme="minorHAnsi" w:hAnsiTheme="minorHAnsi" w:cstheme="minorHAnsi"/>
          <w:sz w:val="22"/>
          <w:szCs w:val="22"/>
        </w:rPr>
        <w:t>18 years</w:t>
      </w:r>
      <w:del w:id="513" w:author="Copyeditor (JMIR)" w:date="2023-08-05T16:13:00Z">
        <w:r w:rsidRPr="002F6E3E">
          <w:rPr>
            <w:rFonts w:asciiTheme="minorHAnsi" w:hAnsiTheme="minorHAnsi" w:cstheme="minorHAnsi"/>
            <w:sz w:val="22"/>
            <w:szCs w:val="22"/>
          </w:rPr>
          <w:delText xml:space="preserve"> of age or older</w:delText>
        </w:r>
      </w:del>
      <w:r w:rsidRPr="002F6E3E">
        <w:rPr>
          <w:rFonts w:asciiTheme="minorHAnsi" w:hAnsiTheme="minorHAnsi" w:cstheme="minorHAnsi"/>
          <w:sz w:val="22"/>
          <w:szCs w:val="22"/>
        </w:rPr>
        <w:t>,</w:t>
      </w:r>
      <w:ins w:id="514" w:author="Copyeditor (JMIR)" w:date="2023-08-05T16:13:00Z">
        <w:r w:rsidR="00703F4C" w:rsidRPr="002F6E3E">
          <w:rPr>
            <w:rFonts w:asciiTheme="minorHAnsi" w:hAnsiTheme="minorHAnsi" w:cstheme="minorHAnsi"/>
            <w:sz w:val="22"/>
            <w:szCs w:val="22"/>
          </w:rPr>
          <w:t xml:space="preserve"> (2) </w:t>
        </w:r>
      </w:ins>
      <w:r w:rsidRPr="002F6E3E">
        <w:rPr>
          <w:rFonts w:asciiTheme="minorHAnsi" w:hAnsiTheme="minorHAnsi" w:cstheme="minorHAnsi"/>
          <w:sz w:val="22"/>
          <w:szCs w:val="22"/>
        </w:rPr>
        <w:t>were able to write and read in English,</w:t>
      </w:r>
      <w:ins w:id="515" w:author="Copyeditor (JMIR)" w:date="2023-08-05T16:14:00Z">
        <w:r w:rsidR="00703F4C" w:rsidRPr="002F6E3E">
          <w:rPr>
            <w:rFonts w:asciiTheme="minorHAnsi" w:hAnsiTheme="minorHAnsi" w:cstheme="minorHAnsi"/>
            <w:sz w:val="22"/>
            <w:szCs w:val="22"/>
          </w:rPr>
          <w:t xml:space="preserve"> (3) </w:t>
        </w:r>
      </w:ins>
      <w:r w:rsidRPr="002F6E3E">
        <w:rPr>
          <w:rFonts w:asciiTheme="minorHAnsi" w:hAnsiTheme="minorHAnsi" w:cstheme="minorHAnsi"/>
          <w:sz w:val="22"/>
          <w:szCs w:val="22"/>
        </w:rPr>
        <w:t xml:space="preserve">had at least moderate </w:t>
      </w:r>
      <w:ins w:id="516" w:author="Copyeditor (JMIR)" w:date="2023-08-05T16:14:00Z">
        <w:r w:rsidR="00703F4C" w:rsidRPr="002F6E3E">
          <w:rPr>
            <w:rFonts w:asciiTheme="minorHAnsi" w:hAnsiTheme="minorHAnsi" w:cstheme="minorHAnsi"/>
            <w:sz w:val="22"/>
            <w:szCs w:val="22"/>
          </w:rPr>
          <w:t>AUD</w:t>
        </w:r>
      </w:ins>
      <w:del w:id="517" w:author="Copyeditor (JMIR)" w:date="2023-08-05T16:14:00Z">
        <w:r w:rsidRPr="002F6E3E">
          <w:rPr>
            <w:rFonts w:asciiTheme="minorHAnsi" w:hAnsiTheme="minorHAnsi" w:cstheme="minorHAnsi"/>
            <w:sz w:val="22"/>
            <w:szCs w:val="22"/>
          </w:rPr>
          <w:delText>alcohol use disorder</w:delText>
        </w:r>
      </w:del>
      <w:r w:rsidRPr="002F6E3E">
        <w:rPr>
          <w:rFonts w:asciiTheme="minorHAnsi" w:hAnsiTheme="minorHAnsi" w:cstheme="minorHAnsi"/>
          <w:sz w:val="22"/>
          <w:szCs w:val="22"/>
        </w:rPr>
        <w:t xml:space="preserve"> (</w:t>
      </w:r>
      <w:ins w:id="518" w:author="Copyeditor (JMIR)" w:date="2023-08-05T16:14:00Z">
        <w:r w:rsidR="00703F4C" w:rsidRPr="002F6E3E">
          <w:rPr>
            <w:rFonts w:asciiTheme="minorHAnsi" w:hAnsiTheme="minorHAnsi" w:cstheme="minorHAnsi"/>
            <w:sz w:val="22"/>
            <w:szCs w:val="22"/>
          </w:rPr>
          <w:t>≥</w:t>
        </w:r>
      </w:ins>
      <w:del w:id="519" w:author="Copyeditor (JMIR)" w:date="2023-08-05T16:14:00Z">
        <w:r w:rsidRPr="002F6E3E">
          <w:rPr>
            <w:rFonts w:asciiTheme="minorHAnsi" w:hAnsiTheme="minorHAnsi" w:cstheme="minorHAnsi"/>
            <w:sz w:val="22"/>
            <w:szCs w:val="22"/>
          </w:rPr>
          <w:delText>&gt;=</w:delText>
        </w:r>
      </w:del>
      <w:del w:id="520" w:author="Copyeditor (JMIR)" w:date="2023-08-03T06:30:00Z">
        <w:r w:rsidRPr="002F6E3E">
          <w:rPr>
            <w:rFonts w:asciiTheme="minorHAnsi" w:hAnsiTheme="minorHAnsi" w:cstheme="minorHAnsi"/>
            <w:sz w:val="22"/>
            <w:szCs w:val="22"/>
          </w:rPr>
          <w:delText xml:space="preserve"> </w:delText>
        </w:r>
      </w:del>
      <w:r w:rsidRPr="002F6E3E">
        <w:rPr>
          <w:rFonts w:asciiTheme="minorHAnsi" w:hAnsiTheme="minorHAnsi" w:cstheme="minorHAnsi"/>
          <w:sz w:val="22"/>
          <w:szCs w:val="22"/>
        </w:rPr>
        <w:t xml:space="preserve">4 DSM-5 </w:t>
      </w:r>
      <w:ins w:id="521" w:author="Copyeditor (JMIR)" w:date="2023-08-06T05:58:00Z">
        <w:r w:rsidR="00540290" w:rsidRPr="002F6E3E">
          <w:rPr>
            <w:rFonts w:asciiTheme="minorHAnsi" w:hAnsiTheme="minorHAnsi" w:cstheme="minorHAnsi"/>
            <w:sz w:val="22"/>
            <w:szCs w:val="22"/>
          </w:rPr>
          <w:t>[Diagnostic and Statistic</w:t>
        </w:r>
      </w:ins>
      <w:ins w:id="522" w:author="Copyeditor (JMIR)" w:date="2023-08-06T05:59:00Z">
        <w:r w:rsidR="004D4F17" w:rsidRPr="002F6E3E">
          <w:rPr>
            <w:rFonts w:asciiTheme="minorHAnsi" w:hAnsiTheme="minorHAnsi" w:cstheme="minorHAnsi"/>
            <w:sz w:val="22"/>
            <w:szCs w:val="22"/>
          </w:rPr>
          <w:t>al</w:t>
        </w:r>
      </w:ins>
      <w:ins w:id="523" w:author="Copyeditor (JMIR)" w:date="2023-08-06T05:58:00Z">
        <w:r w:rsidR="00540290" w:rsidRPr="002F6E3E">
          <w:rPr>
            <w:rFonts w:asciiTheme="minorHAnsi" w:hAnsiTheme="minorHAnsi" w:cstheme="minorHAnsi"/>
            <w:sz w:val="22"/>
            <w:szCs w:val="22"/>
          </w:rPr>
          <w:t xml:space="preserve"> </w:t>
        </w:r>
      </w:ins>
      <w:ins w:id="524" w:author="Copyeditor (JMIR)" w:date="2023-08-06T05:59:00Z">
        <w:r w:rsidR="004D4F17" w:rsidRPr="002F6E3E">
          <w:rPr>
            <w:rFonts w:asciiTheme="minorHAnsi" w:hAnsiTheme="minorHAnsi" w:cstheme="minorHAnsi"/>
            <w:sz w:val="22"/>
            <w:szCs w:val="22"/>
          </w:rPr>
          <w:t>M</w:t>
        </w:r>
      </w:ins>
      <w:ins w:id="525" w:author="Copyeditor (JMIR)" w:date="2023-08-06T05:58:00Z">
        <w:r w:rsidR="00540290" w:rsidRPr="002F6E3E">
          <w:rPr>
            <w:rFonts w:asciiTheme="minorHAnsi" w:hAnsiTheme="minorHAnsi" w:cstheme="minorHAnsi"/>
            <w:sz w:val="22"/>
            <w:szCs w:val="22"/>
          </w:rPr>
          <w:t xml:space="preserve">anual </w:t>
        </w:r>
      </w:ins>
      <w:ins w:id="526" w:author="Copyeditor (JMIR)" w:date="2023-08-06T05:59:00Z">
        <w:r w:rsidR="00540290" w:rsidRPr="002F6E3E">
          <w:rPr>
            <w:rFonts w:asciiTheme="minorHAnsi" w:hAnsiTheme="minorHAnsi" w:cstheme="minorHAnsi"/>
            <w:sz w:val="22"/>
            <w:szCs w:val="22"/>
          </w:rPr>
          <w:t>of Mental disorders</w:t>
        </w:r>
        <w:r w:rsidR="004D4F17" w:rsidRPr="002F6E3E">
          <w:rPr>
            <w:rFonts w:asciiTheme="minorHAnsi" w:hAnsiTheme="minorHAnsi" w:cstheme="minorHAnsi"/>
            <w:sz w:val="22"/>
            <w:szCs w:val="22"/>
          </w:rPr>
          <w:t xml:space="preserve">, fifth edition] </w:t>
        </w:r>
      </w:ins>
      <w:r w:rsidRPr="002F6E3E">
        <w:rPr>
          <w:rFonts w:asciiTheme="minorHAnsi" w:hAnsiTheme="minorHAnsi" w:cstheme="minorHAnsi"/>
          <w:sz w:val="22"/>
          <w:szCs w:val="22"/>
        </w:rPr>
        <w:t>symptoms</w:t>
      </w:r>
      <w:del w:id="527" w:author="Kendra Wyant" w:date="2023-08-07T12:18:00Z">
        <w:r w:rsidRPr="002F6E3E" w:rsidDel="00EA1D39">
          <w:rPr>
            <w:rFonts w:asciiTheme="minorHAnsi" w:hAnsiTheme="minorHAnsi" w:cstheme="minorHAnsi"/>
            <w:position w:val="9"/>
            <w:sz w:val="22"/>
            <w:szCs w:val="22"/>
            <w:vertAlign w:val="superscript"/>
          </w:rPr>
          <w:delText>2</w:delText>
        </w:r>
      </w:del>
      <w:r w:rsidRPr="002F6E3E">
        <w:rPr>
          <w:rFonts w:asciiTheme="minorHAnsi" w:hAnsiTheme="minorHAnsi" w:cstheme="minorHAnsi"/>
          <w:sz w:val="22"/>
          <w:szCs w:val="22"/>
        </w:rPr>
        <w:t>),</w:t>
      </w:r>
      <w:ins w:id="528" w:author="Copyeditor (JMIR)" w:date="2023-08-05T16:14:00Z">
        <w:r w:rsidR="00A61E78" w:rsidRPr="002F6E3E">
          <w:rPr>
            <w:rFonts w:asciiTheme="minorHAnsi" w:hAnsiTheme="minorHAnsi" w:cstheme="minorHAnsi"/>
            <w:sz w:val="22"/>
            <w:szCs w:val="22"/>
          </w:rPr>
          <w:t xml:space="preserve"> (4) </w:t>
        </w:r>
      </w:ins>
      <w:r w:rsidRPr="002F6E3E">
        <w:rPr>
          <w:rFonts w:asciiTheme="minorHAnsi" w:hAnsiTheme="minorHAnsi" w:cstheme="minorHAnsi"/>
          <w:sz w:val="22"/>
          <w:szCs w:val="22"/>
        </w:rPr>
        <w:t xml:space="preserve">were abstinent from alcohol for at least </w:t>
      </w:r>
      <w:ins w:id="529" w:author="Copyeditor (JMIR)" w:date="2023-08-05T16:14:00Z">
        <w:r w:rsidR="00720193" w:rsidRPr="002F6E3E">
          <w:rPr>
            <w:rFonts w:asciiTheme="minorHAnsi" w:hAnsiTheme="minorHAnsi" w:cstheme="minorHAnsi"/>
            <w:sz w:val="22"/>
            <w:szCs w:val="22"/>
          </w:rPr>
          <w:t>1</w:t>
        </w:r>
      </w:ins>
      <w:ins w:id="530" w:author="Copyeditor (JMIR)" w:date="2023-08-03T06:36:00Z">
        <w:del w:id="531" w:author="Copyeditor (JMIR)" w:date="2023-08-05T16:14:00Z">
          <w:r w:rsidRPr="002F6E3E">
            <w:rPr>
              <w:rFonts w:asciiTheme="minorHAnsi" w:hAnsiTheme="minorHAnsi" w:cstheme="minorHAnsi"/>
              <w:sz w:val="22"/>
              <w:szCs w:val="22"/>
            </w:rPr>
            <w:delText>one</w:delText>
          </w:r>
        </w:del>
      </w:ins>
      <w:del w:id="532" w:author="Copyeditor (JMIR)" w:date="2023-08-03T06:36:00Z">
        <w:r w:rsidRPr="002F6E3E">
          <w:rPr>
            <w:rFonts w:asciiTheme="minorHAnsi" w:hAnsiTheme="minorHAnsi" w:cstheme="minorHAnsi"/>
            <w:sz w:val="22"/>
            <w:szCs w:val="22"/>
          </w:rPr>
          <w:delText>1</w:delText>
        </w:r>
      </w:del>
      <w:r w:rsidRPr="002F6E3E">
        <w:rPr>
          <w:rFonts w:asciiTheme="minorHAnsi" w:hAnsiTheme="minorHAnsi" w:cstheme="minorHAnsi"/>
          <w:sz w:val="22"/>
          <w:szCs w:val="22"/>
        </w:rPr>
        <w:t xml:space="preserve"> week</w:t>
      </w:r>
      <w:ins w:id="533" w:author="Copyeditor (JMIR)" w:date="2023-08-03T06:36:00Z">
        <w:r w:rsidRPr="002F6E3E">
          <w:rPr>
            <w:rFonts w:asciiTheme="minorHAnsi" w:hAnsiTheme="minorHAnsi" w:cstheme="minorHAnsi"/>
            <w:sz w:val="22"/>
            <w:szCs w:val="22"/>
          </w:rPr>
          <w:t>,</w:t>
        </w:r>
      </w:ins>
      <w:r w:rsidRPr="002F6E3E">
        <w:rPr>
          <w:rFonts w:asciiTheme="minorHAnsi" w:hAnsiTheme="minorHAnsi" w:cstheme="minorHAnsi"/>
          <w:sz w:val="22"/>
          <w:szCs w:val="22"/>
        </w:rPr>
        <w:t xml:space="preserve"> but no longer than 2 months</w:t>
      </w:r>
      <w:del w:id="534" w:author="Kendra Wyant" w:date="2023-08-07T12:18:00Z">
        <w:r w:rsidRPr="002F6E3E" w:rsidDel="00EA1D39">
          <w:rPr>
            <w:rFonts w:asciiTheme="minorHAnsi" w:hAnsiTheme="minorHAnsi" w:cstheme="minorHAnsi"/>
            <w:position w:val="9"/>
            <w:sz w:val="22"/>
            <w:szCs w:val="22"/>
            <w:vertAlign w:val="superscript"/>
          </w:rPr>
          <w:delText>3</w:delText>
        </w:r>
      </w:del>
      <w:r w:rsidRPr="002F6E3E">
        <w:rPr>
          <w:rFonts w:asciiTheme="minorHAnsi" w:hAnsiTheme="minorHAnsi" w:cstheme="minorHAnsi"/>
          <w:sz w:val="22"/>
          <w:szCs w:val="22"/>
        </w:rPr>
        <w:t>,</w:t>
      </w:r>
      <w:ins w:id="535" w:author="Copyeditor (JMIR)" w:date="2023-08-05T16:14:00Z">
        <w:r w:rsidR="00A91FD0" w:rsidRPr="002F6E3E">
          <w:rPr>
            <w:rFonts w:asciiTheme="minorHAnsi" w:hAnsiTheme="minorHAnsi" w:cstheme="minorHAnsi"/>
            <w:sz w:val="22"/>
            <w:szCs w:val="22"/>
          </w:rPr>
          <w:t xml:space="preserve"> and </w:t>
        </w:r>
      </w:ins>
      <w:ins w:id="536" w:author="Copyeditor (JMIR)" w:date="2023-08-05T16:15:00Z">
        <w:r w:rsidR="00A91FD0" w:rsidRPr="002F6E3E">
          <w:rPr>
            <w:rFonts w:asciiTheme="minorHAnsi" w:hAnsiTheme="minorHAnsi" w:cstheme="minorHAnsi"/>
            <w:sz w:val="22"/>
            <w:szCs w:val="22"/>
          </w:rPr>
          <w:t xml:space="preserve">(5) </w:t>
        </w:r>
      </w:ins>
      <w:r w:rsidRPr="002F6E3E">
        <w:rPr>
          <w:rFonts w:asciiTheme="minorHAnsi" w:hAnsiTheme="minorHAnsi" w:cstheme="minorHAnsi"/>
          <w:sz w:val="22"/>
          <w:szCs w:val="22"/>
        </w:rPr>
        <w:t>were willing to use a single smartphone (their personal phone or one provided by us)</w:t>
      </w:r>
      <w:ins w:id="537" w:author="Copyeditor (JMIR)" w:date="2023-08-05T16:17:00Z">
        <w:r w:rsidR="00F8391F" w:rsidRPr="002F6E3E">
          <w:rPr>
            <w:rFonts w:asciiTheme="minorHAnsi" w:hAnsiTheme="minorHAnsi" w:cstheme="minorHAnsi"/>
            <w:sz w:val="22"/>
            <w:szCs w:val="22"/>
          </w:rPr>
          <w:t xml:space="preserve"> </w:t>
        </w:r>
      </w:ins>
      <w:del w:id="538" w:author="Copyeditor (JMIR)" w:date="2023-08-03T06:36:00Z">
        <w:r w:rsidRPr="002F6E3E">
          <w:rPr>
            <w:rFonts w:asciiTheme="minorHAnsi" w:hAnsiTheme="minorHAnsi" w:cstheme="minorHAnsi"/>
            <w:sz w:val="22"/>
            <w:szCs w:val="22"/>
          </w:rPr>
          <w:delText xml:space="preserve"> </w:delText>
        </w:r>
      </w:del>
      <w:r w:rsidRPr="002F6E3E">
        <w:rPr>
          <w:rFonts w:asciiTheme="minorHAnsi" w:hAnsiTheme="minorHAnsi" w:cstheme="minorHAnsi"/>
          <w:sz w:val="22"/>
          <w:szCs w:val="22"/>
        </w:rPr>
        <w:t>while enrolled in the study.</w:t>
      </w:r>
    </w:p>
    <w:p w14:paraId="7AC032B3" w14:textId="77777777" w:rsidR="008B2A7A" w:rsidRPr="002F6E3E" w:rsidRDefault="008B2A7A">
      <w:pPr>
        <w:spacing w:before="12" w:line="360" w:lineRule="auto"/>
        <w:rPr>
          <w:rFonts w:asciiTheme="minorHAnsi" w:hAnsiTheme="minorHAnsi" w:cstheme="minorHAnsi"/>
          <w:sz w:val="22"/>
        </w:rPr>
      </w:pPr>
    </w:p>
    <w:p w14:paraId="3A65F045" w14:textId="6CECB351" w:rsidR="008B2A7A" w:rsidRPr="002F6E3E" w:rsidRDefault="0046147D" w:rsidP="003B53D8">
      <w:pPr>
        <w:spacing w:line="360" w:lineRule="auto"/>
        <w:ind w:right="119"/>
        <w:rPr>
          <w:rFonts w:asciiTheme="minorHAnsi" w:hAnsiTheme="minorHAnsi" w:cstheme="minorHAnsi"/>
          <w:sz w:val="22"/>
        </w:rPr>
      </w:pPr>
      <w:r w:rsidRPr="002F6E3E">
        <w:rPr>
          <w:rFonts w:asciiTheme="minorHAnsi" w:hAnsiTheme="minorHAnsi" w:cstheme="minorHAnsi"/>
          <w:sz w:val="22"/>
        </w:rPr>
        <w:lastRenderedPageBreak/>
        <w:t xml:space="preserve">We assessed </w:t>
      </w:r>
      <w:ins w:id="539"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inclusion and exclusion criteria using a brief phone screen followed by a more detailed </w:t>
      </w:r>
      <w:del w:id="540" w:author="Copyeditor (JMIR)" w:date="2023-08-03T06:36:00Z">
        <w:r w:rsidRPr="002F6E3E">
          <w:rPr>
            <w:rFonts w:asciiTheme="minorHAnsi" w:hAnsiTheme="minorHAnsi" w:cstheme="minorHAnsi"/>
            <w:sz w:val="22"/>
          </w:rPr>
          <w:delText xml:space="preserve">in </w:delText>
        </w:r>
      </w:del>
      <w:r w:rsidRPr="002F6E3E">
        <w:rPr>
          <w:rFonts w:asciiTheme="minorHAnsi" w:hAnsiTheme="minorHAnsi" w:cstheme="minorHAnsi"/>
          <w:sz w:val="22"/>
        </w:rPr>
        <w:t>person</w:t>
      </w:r>
      <w:ins w:id="541" w:author="Copyeditor (JMIR)" w:date="2023-08-03T06:36:00Z">
        <w:r w:rsidRPr="002F6E3E">
          <w:rPr>
            <w:rFonts w:asciiTheme="minorHAnsi" w:hAnsiTheme="minorHAnsi" w:cstheme="minorHAnsi"/>
            <w:sz w:val="22"/>
          </w:rPr>
          <w:t>al</w:t>
        </w:r>
      </w:ins>
      <w:r w:rsidRPr="002F6E3E">
        <w:rPr>
          <w:rFonts w:asciiTheme="minorHAnsi" w:hAnsiTheme="minorHAnsi" w:cstheme="minorHAnsi"/>
          <w:sz w:val="22"/>
        </w:rPr>
        <w:t xml:space="preserve"> screening visit. </w:t>
      </w:r>
      <w:ins w:id="542" w:author="Copyeditor (JMIR)" w:date="2023-08-05T16:17:00Z">
        <w:r w:rsidR="00F8391F" w:rsidRPr="002F6E3E">
          <w:rPr>
            <w:rFonts w:asciiTheme="minorHAnsi" w:hAnsiTheme="minorHAnsi" w:cstheme="minorHAnsi"/>
            <w:sz w:val="22"/>
          </w:rPr>
          <w:t xml:space="preserve">A total of 192 </w:t>
        </w:r>
      </w:ins>
      <w:del w:id="543" w:author="Copyeditor (JMIR)" w:date="2023-08-05T16:17:00Z">
        <w:r w:rsidRPr="002F6E3E">
          <w:rPr>
            <w:rFonts w:asciiTheme="minorHAnsi" w:hAnsiTheme="minorHAnsi" w:cstheme="minorHAnsi"/>
            <w:sz w:val="22"/>
          </w:rPr>
          <w:delText xml:space="preserve">One hundred ninety-two </w:delText>
        </w:r>
      </w:del>
      <w:r w:rsidRPr="002F6E3E">
        <w:rPr>
          <w:rFonts w:asciiTheme="minorHAnsi" w:hAnsiTheme="minorHAnsi" w:cstheme="minorHAnsi"/>
          <w:sz w:val="22"/>
        </w:rPr>
        <w:t>participants were eligible for enrollment. Of these participants, 191 consented to participate in the study at the screening session</w:t>
      </w:r>
      <w:ins w:id="544"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and 169 subsequently enrolled in the study at the enrollment visit</w:t>
      </w:r>
      <w:ins w:id="545"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which occurred approximately 1 week later. </w:t>
      </w:r>
      <w:ins w:id="546" w:author="Copyeditor (JMIR)" w:date="2023-08-05T16:18:00Z">
        <w:r w:rsidR="003B53D8" w:rsidRPr="002F6E3E">
          <w:rPr>
            <w:rFonts w:asciiTheme="minorHAnsi" w:hAnsiTheme="minorHAnsi" w:cstheme="minorHAnsi"/>
            <w:sz w:val="22"/>
          </w:rPr>
          <w:t>A total of 15</w:t>
        </w:r>
      </w:ins>
      <w:del w:id="547" w:author="Copyeditor (JMIR)" w:date="2023-08-05T16:18:00Z">
        <w:r w:rsidRPr="002F6E3E">
          <w:rPr>
            <w:rFonts w:asciiTheme="minorHAnsi" w:hAnsiTheme="minorHAnsi" w:cstheme="minorHAnsi"/>
            <w:sz w:val="22"/>
          </w:rPr>
          <w:delText>Fifteen</w:delText>
        </w:r>
      </w:del>
      <w:r w:rsidRPr="002F6E3E">
        <w:rPr>
          <w:rFonts w:asciiTheme="minorHAnsi" w:hAnsiTheme="minorHAnsi" w:cstheme="minorHAnsi"/>
          <w:sz w:val="22"/>
        </w:rPr>
        <w:t xml:space="preserve"> participants discontinued </w:t>
      </w:r>
      <w:ins w:id="548" w:author="Copyeditor (JMIR)" w:date="2023-08-03T06:36:00Z">
        <w:r w:rsidRPr="002F6E3E">
          <w:rPr>
            <w:rFonts w:asciiTheme="minorHAnsi" w:hAnsiTheme="minorHAnsi" w:cstheme="minorHAnsi"/>
            <w:sz w:val="22"/>
          </w:rPr>
          <w:t xml:space="preserve">the study </w:t>
        </w:r>
      </w:ins>
      <w:del w:id="549" w:author="Copyeditor (JMIR)" w:date="2023-08-03T06:30:00Z">
        <w:r w:rsidRPr="002F6E3E">
          <w:rPr>
            <w:rFonts w:asciiTheme="minorHAnsi" w:hAnsiTheme="minorHAnsi" w:cstheme="minorHAnsi"/>
            <w:sz w:val="22"/>
          </w:rPr>
          <w:delText>prior to</w:delText>
        </w:r>
      </w:del>
      <w:ins w:id="550" w:author="Copyeditor (JMIR)" w:date="2023-08-03T06:30:00Z">
        <w:r w:rsidRPr="002F6E3E">
          <w:rPr>
            <w:rFonts w:asciiTheme="minorHAnsi" w:hAnsiTheme="minorHAnsi" w:cstheme="minorHAnsi"/>
            <w:sz w:val="22"/>
          </w:rPr>
          <w:t>before</w:t>
        </w:r>
      </w:ins>
      <w:r w:rsidRPr="002F6E3E">
        <w:rPr>
          <w:rFonts w:asciiTheme="minorHAnsi" w:hAnsiTheme="minorHAnsi" w:cstheme="minorHAnsi"/>
          <w:sz w:val="22"/>
        </w:rPr>
        <w:t xml:space="preserve"> the</w:t>
      </w:r>
      <w:ins w:id="551" w:author="Copyeditor (JMIR)" w:date="2023-08-03T06:36:00Z">
        <w:r w:rsidRPr="002F6E3E">
          <w:rPr>
            <w:rFonts w:asciiTheme="minorHAnsi" w:hAnsiTheme="minorHAnsi" w:cstheme="minorHAnsi"/>
            <w:sz w:val="22"/>
          </w:rPr>
          <w:t>ir</w:t>
        </w:r>
      </w:ins>
      <w:r w:rsidRPr="002F6E3E">
        <w:rPr>
          <w:rFonts w:asciiTheme="minorHAnsi" w:hAnsiTheme="minorHAnsi" w:cstheme="minorHAnsi"/>
          <w:sz w:val="22"/>
        </w:rPr>
        <w:t xml:space="preserve"> first monthly follow-up visit. The remaining 154 participants provided study measures for 1 (</w:t>
      </w:r>
      <w:ins w:id="552" w:author="Copyeditor (JMIR)" w:date="2023-08-05T16:19:00Z">
        <w:r w:rsidR="001C7C86" w:rsidRPr="002F6E3E">
          <w:rPr>
            <w:rFonts w:asciiTheme="minorHAnsi" w:hAnsiTheme="minorHAnsi" w:cstheme="minorHAnsi"/>
            <w:sz w:val="22"/>
          </w:rPr>
          <w:t>n</w:t>
        </w:r>
      </w:ins>
      <w:del w:id="553" w:author="Copyeditor (JMIR)" w:date="2023-08-05T16:19:00Z">
        <w:r w:rsidRPr="002F6E3E">
          <w:rPr>
            <w:rFonts w:asciiTheme="minorHAnsi" w:hAnsiTheme="minorHAnsi" w:cstheme="minorHAnsi"/>
            <w:sz w:val="22"/>
          </w:rPr>
          <w:delText xml:space="preserve">N </w:delText>
        </w:r>
      </w:del>
      <w:r w:rsidRPr="002F6E3E">
        <w:rPr>
          <w:rFonts w:asciiTheme="minorHAnsi" w:hAnsiTheme="minorHAnsi" w:cstheme="minorHAnsi"/>
          <w:sz w:val="22"/>
        </w:rPr>
        <w:t>=14), 2 (</w:t>
      </w:r>
      <w:ins w:id="554" w:author="Copyeditor (JMIR)" w:date="2023-08-05T16:19:00Z">
        <w:r w:rsidR="001C7C86" w:rsidRPr="002F6E3E">
          <w:rPr>
            <w:rFonts w:asciiTheme="minorHAnsi" w:hAnsiTheme="minorHAnsi" w:cstheme="minorHAnsi"/>
            <w:sz w:val="22"/>
          </w:rPr>
          <w:t>n</w:t>
        </w:r>
      </w:ins>
      <w:del w:id="555" w:author="Copyeditor (JMIR)" w:date="2023-08-05T16:19:00Z">
        <w:r w:rsidRPr="002F6E3E">
          <w:rPr>
            <w:rFonts w:asciiTheme="minorHAnsi" w:hAnsiTheme="minorHAnsi" w:cstheme="minorHAnsi"/>
            <w:sz w:val="22"/>
          </w:rPr>
          <w:delText xml:space="preserve">N </w:delText>
        </w:r>
      </w:del>
      <w:r w:rsidRPr="002F6E3E">
        <w:rPr>
          <w:rFonts w:asciiTheme="minorHAnsi" w:hAnsiTheme="minorHAnsi" w:cstheme="minorHAnsi"/>
          <w:sz w:val="22"/>
        </w:rPr>
        <w:t>=</w:t>
      </w:r>
      <w:del w:id="556" w:author="Copyeditor (JMIR)" w:date="2023-08-05T16:19:00Z">
        <w:r w:rsidRPr="002F6E3E">
          <w:rPr>
            <w:rFonts w:asciiTheme="minorHAnsi" w:hAnsiTheme="minorHAnsi" w:cstheme="minorHAnsi"/>
            <w:sz w:val="22"/>
          </w:rPr>
          <w:delText xml:space="preserve"> </w:delText>
        </w:r>
      </w:del>
      <w:r w:rsidRPr="002F6E3E">
        <w:rPr>
          <w:rFonts w:asciiTheme="minorHAnsi" w:hAnsiTheme="minorHAnsi" w:cstheme="minorHAnsi"/>
          <w:sz w:val="22"/>
        </w:rPr>
        <w:t>7)</w:t>
      </w:r>
      <w:ins w:id="557" w:author="Copyeditor (JMIR)" w:date="2023-08-05T16:19:00Z">
        <w:r w:rsidR="001C7C86" w:rsidRPr="002F6E3E">
          <w:rPr>
            <w:rFonts w:asciiTheme="minorHAnsi" w:hAnsiTheme="minorHAnsi" w:cstheme="minorHAnsi"/>
            <w:sz w:val="22"/>
          </w:rPr>
          <w:t>,</w:t>
        </w:r>
      </w:ins>
      <w:r w:rsidRPr="002F6E3E">
        <w:rPr>
          <w:rFonts w:asciiTheme="minorHAnsi" w:hAnsiTheme="minorHAnsi" w:cstheme="minorHAnsi"/>
          <w:sz w:val="22"/>
        </w:rPr>
        <w:t xml:space="preserve"> or 3 (</w:t>
      </w:r>
      <w:ins w:id="558" w:author="Copyeditor (JMIR)" w:date="2023-08-05T16:19:00Z">
        <w:r w:rsidR="001C7C86" w:rsidRPr="002F6E3E">
          <w:rPr>
            <w:rFonts w:asciiTheme="minorHAnsi" w:hAnsiTheme="minorHAnsi" w:cstheme="minorHAnsi"/>
            <w:sz w:val="22"/>
          </w:rPr>
          <w:t>n</w:t>
        </w:r>
      </w:ins>
      <w:del w:id="559" w:author="Copyeditor (JMIR)" w:date="2023-08-05T16:19:00Z">
        <w:r w:rsidRPr="002F6E3E">
          <w:rPr>
            <w:rFonts w:asciiTheme="minorHAnsi" w:hAnsiTheme="minorHAnsi" w:cstheme="minorHAnsi"/>
            <w:sz w:val="22"/>
          </w:rPr>
          <w:delText>N</w:delText>
        </w:r>
      </w:del>
      <w:del w:id="560"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w:t>
      </w:r>
      <w:del w:id="561"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133) months. </w:t>
      </w:r>
      <w:ins w:id="562" w:author="Copyeditor (JMIR)" w:date="2023-08-03T06:36:00Z">
        <w:r w:rsidRPr="002F6E3E">
          <w:rPr>
            <w:rFonts w:asciiTheme="minorHAnsi" w:hAnsiTheme="minorHAnsi" w:cstheme="minorHAnsi"/>
            <w:sz w:val="22"/>
          </w:rPr>
          <w:t>A</w:t>
        </w:r>
      </w:ins>
      <w:del w:id="563" w:author="Copyeditor (JMIR)" w:date="2023-08-03T06:36:00Z">
        <w:r w:rsidRPr="002F6E3E">
          <w:rPr>
            <w:rFonts w:asciiTheme="minorHAnsi" w:hAnsiTheme="minorHAnsi" w:cstheme="minorHAnsi"/>
            <w:sz w:val="22"/>
          </w:rPr>
          <w:delText>We provide a</w:delText>
        </w:r>
      </w:del>
      <w:r w:rsidRPr="002F6E3E">
        <w:rPr>
          <w:rFonts w:asciiTheme="minorHAnsi" w:hAnsiTheme="minorHAnsi" w:cstheme="minorHAnsi"/>
          <w:sz w:val="22"/>
        </w:rPr>
        <w:t xml:space="preserve"> study participation flow</w:t>
      </w:r>
      <w:del w:id="564"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chart </w:t>
      </w:r>
      <w:ins w:id="565" w:author="Copyeditor (JMIR)" w:date="2023-08-03T06:36:00Z">
        <w:r w:rsidRPr="002F6E3E">
          <w:rPr>
            <w:rFonts w:asciiTheme="minorHAnsi" w:hAnsiTheme="minorHAnsi" w:cstheme="minorHAnsi"/>
            <w:sz w:val="22"/>
          </w:rPr>
          <w:t xml:space="preserve">is presented </w:t>
        </w:r>
      </w:ins>
      <w:r w:rsidRPr="002F6E3E">
        <w:rPr>
          <w:rFonts w:asciiTheme="minorHAnsi" w:hAnsiTheme="minorHAnsi" w:cstheme="minorHAnsi"/>
          <w:sz w:val="22"/>
        </w:rPr>
        <w:t>in Figure 1.</w:t>
      </w:r>
    </w:p>
    <w:p w14:paraId="0C521FDC" w14:textId="77777777" w:rsidR="008B2A7A" w:rsidRPr="002F6E3E" w:rsidRDefault="0046147D" w:rsidP="004E0223">
      <w:pPr>
        <w:pStyle w:val="Heading4"/>
        <w:rPr>
          <w:rFonts w:asciiTheme="minorHAnsi" w:hAnsiTheme="minorHAnsi" w:cstheme="minorHAnsi"/>
        </w:rPr>
      </w:pPr>
      <w:r w:rsidRPr="002F6E3E">
        <w:rPr>
          <w:rFonts w:asciiTheme="minorHAnsi" w:eastAsia="Palatino Linotype" w:hAnsiTheme="minorHAnsi" w:cstheme="minorHAnsi"/>
        </w:rPr>
        <w:t>Compensation</w:t>
      </w:r>
      <w:del w:id="566" w:author="Copyeditor (JMIR)" w:date="2023-08-03T06:30:00Z">
        <w:r w:rsidRPr="002F6E3E">
          <w:rPr>
            <w:rFonts w:asciiTheme="minorHAnsi" w:eastAsia="Palatino Linotype" w:hAnsiTheme="minorHAnsi" w:cstheme="minorHAnsi"/>
          </w:rPr>
          <w:delText xml:space="preserve">. </w:delText>
        </w:r>
      </w:del>
    </w:p>
    <w:p w14:paraId="698C0454" w14:textId="526A75E3" w:rsidR="008B2A7A" w:rsidRPr="002F6E3E" w:rsidRDefault="0046147D" w:rsidP="004E0223">
      <w:pPr>
        <w:spacing w:before="111" w:line="360" w:lineRule="auto"/>
        <w:ind w:right="116"/>
        <w:jc w:val="both"/>
        <w:rPr>
          <w:rFonts w:asciiTheme="minorHAnsi" w:hAnsiTheme="minorHAnsi" w:cstheme="minorHAnsi"/>
          <w:sz w:val="22"/>
        </w:rPr>
      </w:pPr>
      <w:r w:rsidRPr="002F6E3E">
        <w:rPr>
          <w:rFonts w:asciiTheme="minorHAnsi" w:hAnsiTheme="minorHAnsi" w:cstheme="minorHAnsi"/>
          <w:sz w:val="22"/>
        </w:rPr>
        <w:t xml:space="preserve">We paid participants </w:t>
      </w:r>
      <w:commentRangeStart w:id="567"/>
      <w:ins w:id="568" w:author="Copyeditor (JMIR)" w:date="2023-08-07T17:10:00Z">
        <w:r w:rsidR="00F83F0E" w:rsidRPr="003A7E59">
          <w:rPr>
            <w:rFonts w:asciiTheme="minorHAnsi" w:hAnsiTheme="minorHAnsi" w:cstheme="minorHAnsi"/>
            <w:sz w:val="22"/>
          </w:rPr>
          <w:t>US</w:t>
        </w:r>
      </w:ins>
      <w:ins w:id="569" w:author="Copyeditor (JMIR)" w:date="2023-08-07T17:11:00Z">
        <w:r w:rsidR="00F83F0E" w:rsidRPr="003A7E59">
          <w:rPr>
            <w:rFonts w:asciiTheme="minorHAnsi" w:hAnsiTheme="minorHAnsi" w:cstheme="minorHAnsi"/>
            <w:sz w:val="22"/>
          </w:rPr>
          <w:t xml:space="preserve"> </w:t>
        </w:r>
      </w:ins>
      <w:r w:rsidRPr="002F6E3E">
        <w:rPr>
          <w:rFonts w:asciiTheme="minorHAnsi" w:hAnsiTheme="minorHAnsi" w:cstheme="minorHAnsi"/>
          <w:sz w:val="22"/>
        </w:rPr>
        <w:t>$20</w:t>
      </w:r>
      <w:ins w:id="570" w:author="Copyeditor (JMIR)" w:date="2023-08-05T20:38:00Z">
        <w:r w:rsidR="00022F9E" w:rsidRPr="002F6E3E">
          <w:rPr>
            <w:rFonts w:asciiTheme="minorHAnsi" w:hAnsiTheme="minorHAnsi" w:cstheme="minorHAnsi"/>
            <w:sz w:val="22"/>
          </w:rPr>
          <w:t xml:space="preserve"> </w:t>
        </w:r>
      </w:ins>
      <w:commentRangeEnd w:id="567"/>
      <w:ins w:id="571" w:author="Copyeditor (JMIR)" w:date="2023-08-07T17:10:00Z">
        <w:r w:rsidR="00F83F0E" w:rsidRPr="003A7E59">
          <w:rPr>
            <w:rStyle w:val="CommentReference"/>
          </w:rPr>
          <w:commentReference w:id="567"/>
        </w:r>
      </w:ins>
      <w:ins w:id="572" w:author="Copyeditor (JMIR)" w:date="2023-08-05T20:38:00Z">
        <w:r w:rsidR="00022F9E" w:rsidRPr="002F6E3E">
          <w:rPr>
            <w:rFonts w:asciiTheme="minorHAnsi" w:hAnsiTheme="minorHAnsi" w:cstheme="minorHAnsi"/>
            <w:sz w:val="22"/>
          </w:rPr>
          <w:t xml:space="preserve">per </w:t>
        </w:r>
      </w:ins>
      <w:del w:id="573" w:author="Copyeditor (JMIR)" w:date="2023-08-05T20:38:00Z">
        <w:r w:rsidRPr="002F6E3E">
          <w:rPr>
            <w:rFonts w:asciiTheme="minorHAnsi" w:hAnsiTheme="minorHAnsi" w:cstheme="minorHAnsi"/>
            <w:sz w:val="22"/>
          </w:rPr>
          <w:delText>/</w:delText>
        </w:r>
      </w:del>
      <w:r w:rsidRPr="002F6E3E">
        <w:rPr>
          <w:rFonts w:asciiTheme="minorHAnsi" w:hAnsiTheme="minorHAnsi" w:cstheme="minorHAnsi"/>
          <w:sz w:val="22"/>
        </w:rPr>
        <w:t>hour for all time spent in the laboratory (i</w:t>
      </w:r>
      <w:del w:id="574" w:author="Copyeditor (JMIR)" w:date="2023-08-03T06:30:00Z">
        <w:r w:rsidRPr="002F6E3E">
          <w:rPr>
            <w:rFonts w:asciiTheme="minorHAnsi" w:hAnsiTheme="minorHAnsi" w:cstheme="minorHAnsi"/>
            <w:sz w:val="22"/>
          </w:rPr>
          <w:delText>.e.</w:delText>
        </w:r>
      </w:del>
      <w:ins w:id="575"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xml:space="preserve">, during screening, intake, and follow-up visits). In addition, we paid participants a </w:t>
      </w:r>
      <w:ins w:id="576" w:author="Copyeditor (JMIR)" w:date="2023-08-07T17:11:00Z">
        <w:r w:rsidR="00F83F0E" w:rsidRPr="003A7E59">
          <w:rPr>
            <w:rFonts w:asciiTheme="minorHAnsi" w:hAnsiTheme="minorHAnsi" w:cstheme="minorHAnsi"/>
            <w:sz w:val="22"/>
          </w:rPr>
          <w:t xml:space="preserve">US </w:t>
        </w:r>
      </w:ins>
      <w:r w:rsidRPr="002F6E3E">
        <w:rPr>
          <w:rFonts w:asciiTheme="minorHAnsi" w:hAnsiTheme="minorHAnsi" w:cstheme="minorHAnsi"/>
          <w:sz w:val="22"/>
        </w:rPr>
        <w:t>$99 bonus if they completed the study for the full 3-month duration. We also paid participants</w:t>
      </w:r>
      <w:ins w:id="577" w:author="Copyeditor (JMIR)" w:date="2023-08-04T09:18:00Z">
        <w:r w:rsidR="0009670A" w:rsidRPr="002F6E3E">
          <w:rPr>
            <w:rFonts w:asciiTheme="minorHAnsi" w:hAnsiTheme="minorHAnsi" w:cstheme="minorHAnsi"/>
            <w:sz w:val="22"/>
          </w:rPr>
          <w:t xml:space="preserve"> </w:t>
        </w:r>
      </w:ins>
      <w:ins w:id="578" w:author="Copyeditor (JMIR)" w:date="2023-08-05T20:40:00Z">
        <w:r w:rsidR="00DC47C3" w:rsidRPr="002F6E3E">
          <w:rPr>
            <w:rFonts w:asciiTheme="minorHAnsi" w:hAnsiTheme="minorHAnsi" w:cstheme="minorHAnsi"/>
            <w:sz w:val="22"/>
          </w:rPr>
          <w:t xml:space="preserve">US </w:t>
        </w:r>
      </w:ins>
      <w:r w:rsidRPr="002F6E3E">
        <w:rPr>
          <w:rFonts w:asciiTheme="minorHAnsi" w:hAnsiTheme="minorHAnsi" w:cstheme="minorHAnsi"/>
          <w:sz w:val="22"/>
        </w:rPr>
        <w:t>$66</w:t>
      </w:r>
      <w:ins w:id="579" w:author="Copyeditor (JMIR)" w:date="2023-08-05T20:40:00Z">
        <w:r w:rsidR="00DC47C3" w:rsidRPr="002F6E3E">
          <w:rPr>
            <w:rFonts w:asciiTheme="minorHAnsi" w:hAnsiTheme="minorHAnsi" w:cstheme="minorHAnsi"/>
            <w:sz w:val="22"/>
          </w:rPr>
          <w:t xml:space="preserve"> per </w:t>
        </w:r>
      </w:ins>
      <w:del w:id="580" w:author="Copyeditor (JMIR)" w:date="2023-08-05T20:40:00Z">
        <w:r w:rsidRPr="002F6E3E">
          <w:rPr>
            <w:rFonts w:asciiTheme="minorHAnsi" w:hAnsiTheme="minorHAnsi" w:cstheme="minorHAnsi"/>
            <w:sz w:val="22"/>
          </w:rPr>
          <w:delText>/</w:delText>
        </w:r>
      </w:del>
      <w:r w:rsidRPr="002F6E3E">
        <w:rPr>
          <w:rFonts w:asciiTheme="minorHAnsi" w:hAnsiTheme="minorHAnsi" w:cstheme="minorHAnsi"/>
          <w:sz w:val="22"/>
        </w:rPr>
        <w:t xml:space="preserve">month to offset </w:t>
      </w:r>
      <w:ins w:id="581"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costs associated with their cellular plan</w:t>
      </w:r>
      <w:ins w:id="582"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and provided them with a smartphone for the study duration if they did not own one. Similarly, we provided them with bus transportation to and from the laboratory if needed.</w:t>
      </w:r>
    </w:p>
    <w:p w14:paraId="4A721F7C" w14:textId="15013848" w:rsidR="008B2A7A" w:rsidRPr="002F6E3E" w:rsidRDefault="0046147D" w:rsidP="00F83F0E">
      <w:pPr>
        <w:spacing w:before="113" w:line="360" w:lineRule="auto"/>
        <w:rPr>
          <w:rFonts w:asciiTheme="minorHAnsi" w:hAnsiTheme="minorHAnsi" w:cstheme="minorHAnsi"/>
          <w:sz w:val="22"/>
        </w:rPr>
      </w:pPr>
      <w:r w:rsidRPr="002F6E3E">
        <w:rPr>
          <w:rFonts w:asciiTheme="minorHAnsi" w:hAnsiTheme="minorHAnsi" w:cstheme="minorHAnsi"/>
          <w:sz w:val="22"/>
        </w:rPr>
        <w:t xml:space="preserve">For each sensing method, we paid participants bonuses (ranging from </w:t>
      </w:r>
      <w:ins w:id="583" w:author="Copyeditor (JMIR)" w:date="2023-08-05T20:43:00Z">
        <w:r w:rsidR="00117B80" w:rsidRPr="002F6E3E">
          <w:rPr>
            <w:rFonts w:asciiTheme="minorHAnsi" w:hAnsiTheme="minorHAnsi" w:cstheme="minorHAnsi"/>
            <w:sz w:val="22"/>
          </w:rPr>
          <w:t xml:space="preserve">US </w:t>
        </w:r>
      </w:ins>
      <w:r w:rsidRPr="002F6E3E">
        <w:rPr>
          <w:rFonts w:asciiTheme="minorHAnsi" w:hAnsiTheme="minorHAnsi" w:cstheme="minorHAnsi"/>
          <w:sz w:val="22"/>
        </w:rPr>
        <w:t>$10</w:t>
      </w:r>
      <w:ins w:id="584" w:author="Copyeditor (JMIR)" w:date="2023-08-05T20:44:00Z">
        <w:r w:rsidR="00560414" w:rsidRPr="002F6E3E">
          <w:rPr>
            <w:rFonts w:asciiTheme="minorHAnsi" w:hAnsiTheme="minorHAnsi" w:cstheme="minorHAnsi"/>
            <w:sz w:val="22"/>
          </w:rPr>
          <w:t xml:space="preserve"> to US </w:t>
        </w:r>
      </w:ins>
      <w:del w:id="585" w:author="Copyeditor (JMIR)" w:date="2023-08-05T20:44:00Z">
        <w:r w:rsidRPr="002F6E3E">
          <w:rPr>
            <w:rFonts w:asciiTheme="minorHAnsi" w:hAnsiTheme="minorHAnsi" w:cstheme="minorHAnsi"/>
            <w:sz w:val="22"/>
          </w:rPr>
          <w:delText>-</w:delText>
        </w:r>
      </w:del>
      <w:r w:rsidRPr="002F6E3E">
        <w:rPr>
          <w:rFonts w:asciiTheme="minorHAnsi" w:hAnsiTheme="minorHAnsi" w:cstheme="minorHAnsi"/>
          <w:sz w:val="22"/>
        </w:rPr>
        <w:t xml:space="preserve">$25) if they had </w:t>
      </w:r>
      <w:ins w:id="586" w:author="Copyeditor (JMIR)" w:date="2023-08-05T20:46:00Z">
        <w:r w:rsidR="00402456" w:rsidRPr="002F6E3E">
          <w:rPr>
            <w:rFonts w:asciiTheme="minorHAnsi" w:hAnsiTheme="minorHAnsi" w:cstheme="minorHAnsi"/>
            <w:sz w:val="22"/>
          </w:rPr>
          <w:t>≤</w:t>
        </w:r>
      </w:ins>
      <w:r w:rsidRPr="002F6E3E">
        <w:rPr>
          <w:rFonts w:asciiTheme="minorHAnsi" w:hAnsiTheme="minorHAnsi" w:cstheme="minorHAnsi"/>
          <w:sz w:val="22"/>
        </w:rPr>
        <w:t>10%</w:t>
      </w:r>
      <w:del w:id="587" w:author="Copyeditor (JMIR)" w:date="2023-08-05T20:47:00Z">
        <w:r w:rsidRPr="002F6E3E">
          <w:rPr>
            <w:rFonts w:asciiTheme="minorHAnsi" w:hAnsiTheme="minorHAnsi" w:cstheme="minorHAnsi"/>
            <w:sz w:val="22"/>
          </w:rPr>
          <w:delText xml:space="preserve"> or less</w:delText>
        </w:r>
      </w:del>
      <w:r w:rsidRPr="002F6E3E">
        <w:rPr>
          <w:rFonts w:asciiTheme="minorHAnsi" w:hAnsiTheme="minorHAnsi" w:cstheme="minorHAnsi"/>
          <w:sz w:val="22"/>
        </w:rPr>
        <w:t xml:space="preserve"> missing data for that method each month. Specifically, if participants met these individual missing data thresholds, we paid them </w:t>
      </w:r>
      <w:ins w:id="588" w:author="Copyeditor (JMIR)" w:date="2023-08-05T20:47:00Z">
        <w:r w:rsidR="007D25BC" w:rsidRPr="002F6E3E">
          <w:rPr>
            <w:rFonts w:asciiTheme="minorHAnsi" w:hAnsiTheme="minorHAnsi" w:cstheme="minorHAnsi"/>
            <w:sz w:val="22"/>
          </w:rPr>
          <w:t xml:space="preserve">US </w:t>
        </w:r>
      </w:ins>
      <w:r w:rsidRPr="002F6E3E">
        <w:rPr>
          <w:rFonts w:asciiTheme="minorHAnsi" w:hAnsiTheme="minorHAnsi" w:cstheme="minorHAnsi"/>
          <w:sz w:val="22"/>
        </w:rPr>
        <w:t>$25</w:t>
      </w:r>
      <w:ins w:id="589" w:author="Copyeditor (JMIR)" w:date="2023-08-05T20:47:00Z">
        <w:r w:rsidR="007D25BC" w:rsidRPr="002F6E3E">
          <w:rPr>
            <w:rFonts w:asciiTheme="minorHAnsi" w:hAnsiTheme="minorHAnsi" w:cstheme="minorHAnsi"/>
            <w:sz w:val="22"/>
          </w:rPr>
          <w:t xml:space="preserve"> per </w:t>
        </w:r>
      </w:ins>
      <w:del w:id="590" w:author="Copyeditor (JMIR)" w:date="2023-08-05T20:47:00Z">
        <w:r w:rsidRPr="002F6E3E">
          <w:rPr>
            <w:rFonts w:asciiTheme="minorHAnsi" w:hAnsiTheme="minorHAnsi" w:cstheme="minorHAnsi"/>
            <w:sz w:val="22"/>
          </w:rPr>
          <w:delText>/</w:delText>
        </w:r>
      </w:del>
      <w:r w:rsidRPr="002F6E3E">
        <w:rPr>
          <w:rFonts w:asciiTheme="minorHAnsi" w:hAnsiTheme="minorHAnsi" w:cstheme="minorHAnsi"/>
          <w:sz w:val="22"/>
        </w:rPr>
        <w:t xml:space="preserve">month for EMA, </w:t>
      </w:r>
      <w:ins w:id="591" w:author="Copyeditor (JMIR)" w:date="2023-08-05T20:53:00Z">
        <w:r w:rsidR="00E60AF1" w:rsidRPr="002F6E3E">
          <w:rPr>
            <w:rFonts w:asciiTheme="minorHAnsi" w:hAnsiTheme="minorHAnsi" w:cstheme="minorHAnsi"/>
            <w:sz w:val="22"/>
          </w:rPr>
          <w:t>US</w:t>
        </w:r>
      </w:ins>
      <w:ins w:id="592" w:author="Copyeditor (JMIR)" w:date="2023-08-05T20:48:00Z">
        <w:r w:rsidR="007D25BC" w:rsidRPr="002F6E3E">
          <w:rPr>
            <w:rFonts w:asciiTheme="minorHAnsi" w:hAnsiTheme="minorHAnsi" w:cstheme="minorHAnsi"/>
            <w:sz w:val="22"/>
          </w:rPr>
          <w:t xml:space="preserve"> </w:t>
        </w:r>
      </w:ins>
      <w:r w:rsidRPr="002F6E3E">
        <w:rPr>
          <w:rFonts w:asciiTheme="minorHAnsi" w:hAnsiTheme="minorHAnsi" w:cstheme="minorHAnsi"/>
          <w:sz w:val="22"/>
        </w:rPr>
        <w:t>$25</w:t>
      </w:r>
      <w:ins w:id="593" w:author="Copyeditor (JMIR)" w:date="2023-08-05T20:48:00Z">
        <w:r w:rsidR="007D25BC" w:rsidRPr="002F6E3E">
          <w:rPr>
            <w:rFonts w:asciiTheme="minorHAnsi" w:hAnsiTheme="minorHAnsi" w:cstheme="minorHAnsi"/>
            <w:sz w:val="22"/>
          </w:rPr>
          <w:t xml:space="preserve"> per </w:t>
        </w:r>
      </w:ins>
      <w:del w:id="594" w:author="Copyeditor (JMIR)" w:date="2023-08-05T20:48:00Z">
        <w:r w:rsidRPr="002F6E3E">
          <w:rPr>
            <w:rFonts w:asciiTheme="minorHAnsi" w:hAnsiTheme="minorHAnsi" w:cstheme="minorHAnsi"/>
            <w:sz w:val="22"/>
          </w:rPr>
          <w:delText>/</w:delText>
        </w:r>
      </w:del>
      <w:r w:rsidRPr="002F6E3E">
        <w:rPr>
          <w:rFonts w:asciiTheme="minorHAnsi" w:hAnsiTheme="minorHAnsi" w:cstheme="minorHAnsi"/>
          <w:sz w:val="22"/>
        </w:rPr>
        <w:t xml:space="preserve">month for audio check-ins, </w:t>
      </w:r>
      <w:ins w:id="595" w:author="Copyeditor (JMIR)" w:date="2023-08-05T20:48:00Z">
        <w:r w:rsidR="007D25BC" w:rsidRPr="002F6E3E">
          <w:rPr>
            <w:rFonts w:asciiTheme="minorHAnsi" w:hAnsiTheme="minorHAnsi" w:cstheme="minorHAnsi"/>
            <w:sz w:val="22"/>
          </w:rPr>
          <w:t xml:space="preserve">US </w:t>
        </w:r>
      </w:ins>
      <w:r w:rsidRPr="002F6E3E">
        <w:rPr>
          <w:rFonts w:asciiTheme="minorHAnsi" w:hAnsiTheme="minorHAnsi" w:cstheme="minorHAnsi"/>
          <w:sz w:val="22"/>
        </w:rPr>
        <w:t>$15</w:t>
      </w:r>
      <w:ins w:id="596" w:author="Copyeditor (JMIR)" w:date="2023-08-05T20:48:00Z">
        <w:r w:rsidR="007D25BC" w:rsidRPr="002F6E3E">
          <w:rPr>
            <w:rFonts w:asciiTheme="minorHAnsi" w:hAnsiTheme="minorHAnsi" w:cstheme="minorHAnsi"/>
            <w:sz w:val="22"/>
          </w:rPr>
          <w:t xml:space="preserve"> per </w:t>
        </w:r>
      </w:ins>
      <w:del w:id="597" w:author="Copyeditor (JMIR)" w:date="2023-08-05T20:48:00Z">
        <w:r w:rsidRPr="002F6E3E">
          <w:rPr>
            <w:rFonts w:asciiTheme="minorHAnsi" w:hAnsiTheme="minorHAnsi" w:cstheme="minorHAnsi"/>
            <w:sz w:val="22"/>
          </w:rPr>
          <w:delText>/</w:delText>
        </w:r>
      </w:del>
      <w:r w:rsidRPr="002F6E3E">
        <w:rPr>
          <w:rFonts w:asciiTheme="minorHAnsi" w:hAnsiTheme="minorHAnsi" w:cstheme="minorHAnsi"/>
          <w:sz w:val="22"/>
        </w:rPr>
        <w:t xml:space="preserve">month for sleep quality data, </w:t>
      </w:r>
      <w:ins w:id="598" w:author="Copyeditor (JMIR)" w:date="2023-08-05T20:48:00Z">
        <w:r w:rsidR="007D25BC" w:rsidRPr="002F6E3E">
          <w:rPr>
            <w:rFonts w:asciiTheme="minorHAnsi" w:hAnsiTheme="minorHAnsi" w:cstheme="minorHAnsi"/>
            <w:sz w:val="22"/>
          </w:rPr>
          <w:t xml:space="preserve">US </w:t>
        </w:r>
      </w:ins>
      <w:r w:rsidRPr="002F6E3E">
        <w:rPr>
          <w:rFonts w:asciiTheme="minorHAnsi" w:hAnsiTheme="minorHAnsi" w:cstheme="minorHAnsi"/>
          <w:sz w:val="22"/>
        </w:rPr>
        <w:t>$15</w:t>
      </w:r>
      <w:ins w:id="599" w:author="Copyeditor (JMIR)" w:date="2023-08-05T20:48:00Z">
        <w:r w:rsidR="007D25BC" w:rsidRPr="002F6E3E">
          <w:rPr>
            <w:rFonts w:asciiTheme="minorHAnsi" w:hAnsiTheme="minorHAnsi" w:cstheme="minorHAnsi"/>
            <w:sz w:val="22"/>
          </w:rPr>
          <w:t xml:space="preserve"> per </w:t>
        </w:r>
      </w:ins>
      <w:del w:id="600" w:author="Copyeditor (JMIR)" w:date="2023-08-05T20:48:00Z">
        <w:r w:rsidRPr="002F6E3E">
          <w:rPr>
            <w:rFonts w:asciiTheme="minorHAnsi" w:hAnsiTheme="minorHAnsi" w:cstheme="minorHAnsi"/>
            <w:sz w:val="22"/>
          </w:rPr>
          <w:delText>/</w:delText>
        </w:r>
      </w:del>
      <w:r w:rsidRPr="002F6E3E">
        <w:rPr>
          <w:rFonts w:asciiTheme="minorHAnsi" w:hAnsiTheme="minorHAnsi" w:cstheme="minorHAnsi"/>
          <w:sz w:val="22"/>
        </w:rPr>
        <w:t>month for cellular</w:t>
      </w:r>
      <w:r w:rsidR="00F83F0E" w:rsidRPr="003A7E59">
        <w:rPr>
          <w:rFonts w:asciiTheme="minorHAnsi" w:hAnsiTheme="minorHAnsi" w:cstheme="minorHAnsi"/>
          <w:sz w:val="22"/>
        </w:rPr>
        <w:t xml:space="preserve"> </w:t>
      </w:r>
      <w:r w:rsidRPr="002F6E3E">
        <w:rPr>
          <w:rFonts w:asciiTheme="minorHAnsi" w:hAnsiTheme="minorHAnsi" w:cstheme="minorHAnsi"/>
          <w:sz w:val="22"/>
        </w:rPr>
        <w:t xml:space="preserve">communications </w:t>
      </w:r>
      <w:r w:rsidR="00EA1D39">
        <w:rPr>
          <w:rFonts w:asciiTheme="minorHAnsi" w:hAnsiTheme="minorHAnsi" w:cstheme="minorHAnsi"/>
          <w:sz w:val="22"/>
        </w:rPr>
        <w:t xml:space="preserve">logs </w:t>
      </w:r>
      <w:r w:rsidRPr="002F6E3E">
        <w:rPr>
          <w:rFonts w:asciiTheme="minorHAnsi" w:hAnsiTheme="minorHAnsi" w:cstheme="minorHAnsi"/>
          <w:sz w:val="22"/>
        </w:rPr>
        <w:t xml:space="preserve">and </w:t>
      </w:r>
      <w:ins w:id="601" w:author="Copyeditor (JMIR)" w:date="2023-08-05T20:48:00Z">
        <w:r w:rsidR="007D25BC" w:rsidRPr="002F6E3E">
          <w:rPr>
            <w:rFonts w:asciiTheme="minorHAnsi" w:hAnsiTheme="minorHAnsi" w:cstheme="minorHAnsi"/>
            <w:sz w:val="22"/>
          </w:rPr>
          <w:t xml:space="preserve">SMS </w:t>
        </w:r>
      </w:ins>
      <w:r w:rsidRPr="002F6E3E">
        <w:rPr>
          <w:rFonts w:asciiTheme="minorHAnsi" w:hAnsiTheme="minorHAnsi" w:cstheme="minorHAnsi"/>
          <w:sz w:val="22"/>
        </w:rPr>
        <w:t xml:space="preserve">text message content, and </w:t>
      </w:r>
      <w:ins w:id="602" w:author="Copyeditor (JMIR)" w:date="2023-08-05T20:48:00Z">
        <w:r w:rsidR="007D25BC" w:rsidRPr="002F6E3E">
          <w:rPr>
            <w:rFonts w:asciiTheme="minorHAnsi" w:hAnsiTheme="minorHAnsi" w:cstheme="minorHAnsi"/>
            <w:sz w:val="22"/>
          </w:rPr>
          <w:t>U</w:t>
        </w:r>
      </w:ins>
      <w:ins w:id="603" w:author="Copyeditor (JMIR)" w:date="2023-08-05T20:49:00Z">
        <w:r w:rsidR="007D25BC" w:rsidRPr="002F6E3E">
          <w:rPr>
            <w:rFonts w:asciiTheme="minorHAnsi" w:hAnsiTheme="minorHAnsi" w:cstheme="minorHAnsi"/>
            <w:sz w:val="22"/>
          </w:rPr>
          <w:t xml:space="preserve">S </w:t>
        </w:r>
      </w:ins>
      <w:r w:rsidRPr="002F6E3E">
        <w:rPr>
          <w:rFonts w:asciiTheme="minorHAnsi" w:hAnsiTheme="minorHAnsi" w:cstheme="minorHAnsi"/>
          <w:sz w:val="22"/>
        </w:rPr>
        <w:t>$10</w:t>
      </w:r>
      <w:ins w:id="604" w:author="Copyeditor (JMIR)" w:date="2023-08-05T20:49:00Z">
        <w:r w:rsidR="007D25BC" w:rsidRPr="002F6E3E">
          <w:rPr>
            <w:rFonts w:asciiTheme="minorHAnsi" w:hAnsiTheme="minorHAnsi" w:cstheme="minorHAnsi"/>
            <w:sz w:val="22"/>
          </w:rPr>
          <w:t xml:space="preserve"> per </w:t>
        </w:r>
      </w:ins>
      <w:del w:id="605" w:author="Copyeditor (JMIR)" w:date="2023-08-05T20:49:00Z">
        <w:r w:rsidRPr="002F6E3E">
          <w:rPr>
            <w:rFonts w:asciiTheme="minorHAnsi" w:hAnsiTheme="minorHAnsi" w:cstheme="minorHAnsi"/>
            <w:sz w:val="22"/>
          </w:rPr>
          <w:delText>/</w:delText>
        </w:r>
      </w:del>
      <w:r w:rsidRPr="002F6E3E">
        <w:rPr>
          <w:rFonts w:asciiTheme="minorHAnsi" w:hAnsiTheme="minorHAnsi" w:cstheme="minorHAnsi"/>
          <w:sz w:val="22"/>
        </w:rPr>
        <w:t>month for geolocation. More detail</w:t>
      </w:r>
      <w:ins w:id="606"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about these raw data streams </w:t>
      </w:r>
      <w:ins w:id="607" w:author="Copyeditor (JMIR)" w:date="2023-08-03T06:36:00Z">
        <w:r w:rsidRPr="002F6E3E">
          <w:rPr>
            <w:rFonts w:asciiTheme="minorHAnsi" w:hAnsiTheme="minorHAnsi" w:cstheme="minorHAnsi"/>
            <w:sz w:val="22"/>
          </w:rPr>
          <w:t>are</w:t>
        </w:r>
      </w:ins>
      <w:del w:id="608" w:author="Copyeditor (JMIR)" w:date="2023-08-03T06:36:00Z">
        <w:r w:rsidRPr="002F6E3E">
          <w:rPr>
            <w:rFonts w:asciiTheme="minorHAnsi" w:hAnsiTheme="minorHAnsi" w:cstheme="minorHAnsi"/>
            <w:sz w:val="22"/>
          </w:rPr>
          <w:delText>is</w:delText>
        </w:r>
      </w:del>
      <w:r w:rsidRPr="002F6E3E">
        <w:rPr>
          <w:rFonts w:asciiTheme="minorHAnsi" w:hAnsiTheme="minorHAnsi" w:cstheme="minorHAnsi"/>
          <w:sz w:val="22"/>
        </w:rPr>
        <w:t xml:space="preserve"> provided </w:t>
      </w:r>
      <w:del w:id="609" w:author="Copyeditor (JMIR)" w:date="2023-08-03T06:36:00Z">
        <w:r w:rsidRPr="002F6E3E">
          <w:rPr>
            <w:rFonts w:asciiTheme="minorHAnsi" w:hAnsiTheme="minorHAnsi" w:cstheme="minorHAnsi"/>
            <w:sz w:val="22"/>
          </w:rPr>
          <w:delText xml:space="preserve">below </w:delText>
        </w:r>
      </w:del>
      <w:r w:rsidRPr="002F6E3E">
        <w:rPr>
          <w:rFonts w:asciiTheme="minorHAnsi" w:hAnsiTheme="minorHAnsi" w:cstheme="minorHAnsi"/>
          <w:sz w:val="22"/>
        </w:rPr>
        <w:t>in the Personal Sensing section.</w:t>
      </w:r>
    </w:p>
    <w:p w14:paraId="786AA09B" w14:textId="77777777" w:rsidR="008B2A7A" w:rsidRPr="002F6E3E" w:rsidRDefault="008B2A7A">
      <w:pPr>
        <w:spacing w:before="10" w:line="360" w:lineRule="auto"/>
        <w:rPr>
          <w:rFonts w:asciiTheme="minorHAnsi" w:hAnsiTheme="minorHAnsi" w:cstheme="minorHAnsi"/>
          <w:sz w:val="22"/>
        </w:rPr>
      </w:pPr>
    </w:p>
    <w:p w14:paraId="2DA03FEA" w14:textId="77777777" w:rsidR="008B2A7A" w:rsidRPr="002F6E3E" w:rsidRDefault="0046147D" w:rsidP="004E0223">
      <w:pPr>
        <w:pStyle w:val="Heading3"/>
        <w:rPr>
          <w:rFonts w:asciiTheme="minorHAnsi" w:hAnsiTheme="minorHAnsi" w:cstheme="minorHAnsi"/>
        </w:rPr>
      </w:pPr>
      <w:r w:rsidRPr="002F6E3E">
        <w:rPr>
          <w:rFonts w:asciiTheme="minorHAnsi" w:eastAsia="Palatino Linotype" w:hAnsiTheme="minorHAnsi" w:cstheme="minorHAnsi"/>
        </w:rPr>
        <w:t>Procedure</w:t>
      </w:r>
    </w:p>
    <w:p w14:paraId="77C0B32B" w14:textId="77777777" w:rsidR="008B2A7A" w:rsidRPr="002F6E3E" w:rsidRDefault="008B2A7A">
      <w:pPr>
        <w:spacing w:before="10" w:line="360" w:lineRule="auto"/>
        <w:rPr>
          <w:rFonts w:asciiTheme="minorHAnsi" w:hAnsiTheme="minorHAnsi" w:cstheme="minorHAnsi"/>
          <w:b/>
          <w:sz w:val="22"/>
        </w:rPr>
      </w:pPr>
    </w:p>
    <w:p w14:paraId="36A67D8B" w14:textId="336766E2" w:rsidR="008B2A7A" w:rsidRPr="002F6E3E" w:rsidRDefault="0046147D" w:rsidP="00A00D11">
      <w:pPr>
        <w:spacing w:line="360" w:lineRule="auto"/>
        <w:rPr>
          <w:rFonts w:asciiTheme="minorHAnsi" w:hAnsiTheme="minorHAnsi" w:cstheme="minorHAnsi"/>
          <w:sz w:val="22"/>
        </w:rPr>
      </w:pPr>
      <w:r w:rsidRPr="002F6E3E">
        <w:rPr>
          <w:rFonts w:asciiTheme="minorHAnsi" w:hAnsiTheme="minorHAnsi" w:cstheme="minorHAnsi"/>
          <w:sz w:val="22"/>
        </w:rPr>
        <w:t>Participants completed 5 study visits over the course of approximately 3 months. Participants first attended a screening visit where we determined eligibility, obtained informed consent, and collected self-report measures of individual differences (e</w:t>
      </w:r>
      <w:del w:id="610" w:author="Copyeditor (JMIR)" w:date="2023-08-03T06:30:00Z">
        <w:r w:rsidRPr="002F6E3E">
          <w:rPr>
            <w:rFonts w:asciiTheme="minorHAnsi" w:hAnsiTheme="minorHAnsi" w:cstheme="minorHAnsi"/>
            <w:sz w:val="22"/>
          </w:rPr>
          <w:delText>.g.</w:delText>
        </w:r>
      </w:del>
      <w:ins w:id="611"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demographics</w:t>
      </w:r>
      <w:ins w:id="612" w:author="Copyeditor (JMIR)" w:date="2023-08-03T06:36:00Z">
        <w:r w:rsidRPr="002F6E3E">
          <w:rPr>
            <w:rFonts w:asciiTheme="minorHAnsi" w:hAnsiTheme="minorHAnsi" w:cstheme="minorHAnsi"/>
            <w:sz w:val="22"/>
          </w:rPr>
          <w:t xml:space="preserve"> and</w:t>
        </w:r>
      </w:ins>
      <w:del w:id="613"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alcohol use history). We scheduled eligible and consented participants to enroll in the study approximately 1 week later. During this enrollment visit, we collected additional self-report and interview measures. Participants completed 3 additional</w:t>
      </w:r>
      <w:ins w:id="614" w:author="Copyeditor (JMIR)" w:date="2023-08-05T16:20:00Z">
        <w:r w:rsidR="00A00D11" w:rsidRPr="002F6E3E">
          <w:rPr>
            <w:rFonts w:asciiTheme="minorHAnsi" w:hAnsiTheme="minorHAnsi" w:cstheme="minorHAnsi"/>
            <w:sz w:val="22"/>
          </w:rPr>
          <w:t xml:space="preserve"> </w:t>
        </w:r>
      </w:ins>
      <w:r w:rsidRPr="002F6E3E">
        <w:rPr>
          <w:rFonts w:asciiTheme="minorHAnsi" w:hAnsiTheme="minorHAnsi" w:cstheme="minorHAnsi"/>
          <w:sz w:val="22"/>
        </w:rPr>
        <w:t xml:space="preserve">follow-up visits that occurred about every 30 days. We collected self-report and interview measures and downloaded cellular communications </w:t>
      </w:r>
      <w:r w:rsidR="00EA1D39">
        <w:rPr>
          <w:rFonts w:asciiTheme="minorHAnsi" w:hAnsiTheme="minorHAnsi" w:cstheme="minorHAnsi"/>
          <w:sz w:val="22"/>
        </w:rPr>
        <w:t xml:space="preserve">logs </w:t>
      </w:r>
      <w:r w:rsidRPr="002F6E3E">
        <w:rPr>
          <w:rFonts w:asciiTheme="minorHAnsi" w:hAnsiTheme="minorHAnsi" w:cstheme="minorHAnsi"/>
          <w:sz w:val="22"/>
        </w:rPr>
        <w:t>(</w:t>
      </w:r>
      <w:ins w:id="615" w:author="Copyeditor (JMIR)" w:date="2023-08-05T20:56:00Z">
        <w:r w:rsidR="00A406AC" w:rsidRPr="002F6E3E">
          <w:rPr>
            <w:rFonts w:asciiTheme="minorHAnsi" w:hAnsiTheme="minorHAnsi" w:cstheme="minorHAnsi"/>
            <w:sz w:val="22"/>
          </w:rPr>
          <w:t>ie</w:t>
        </w:r>
        <w:r w:rsidR="00C26E29" w:rsidRPr="002F6E3E">
          <w:rPr>
            <w:rFonts w:asciiTheme="minorHAnsi" w:hAnsiTheme="minorHAnsi" w:cstheme="minorHAnsi"/>
            <w:sz w:val="22"/>
          </w:rPr>
          <w:t xml:space="preserve">, </w:t>
        </w:r>
      </w:ins>
      <w:ins w:id="616" w:author="Copyeditor (JMIR)" w:date="2023-08-05T16:23:00Z">
        <w:r w:rsidR="00B35BE2" w:rsidRPr="002F6E3E">
          <w:rPr>
            <w:rFonts w:asciiTheme="minorHAnsi" w:hAnsiTheme="minorHAnsi" w:cstheme="minorHAnsi"/>
            <w:sz w:val="22"/>
          </w:rPr>
          <w:t xml:space="preserve">SMS </w:t>
        </w:r>
      </w:ins>
      <w:r w:rsidRPr="002F6E3E">
        <w:rPr>
          <w:rFonts w:asciiTheme="minorHAnsi" w:hAnsiTheme="minorHAnsi" w:cstheme="minorHAnsi"/>
          <w:sz w:val="22"/>
        </w:rPr>
        <w:t>text message</w:t>
      </w:r>
      <w:ins w:id="617"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and phone call</w:t>
      </w:r>
      <w:ins w:id="618"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w:t>
      </w:r>
      <w:ins w:id="619" w:author="Copyeditor (JMIR)" w:date="2023-08-03T06:36:00Z">
        <w:r w:rsidRPr="002F6E3E">
          <w:rPr>
            <w:rFonts w:asciiTheme="minorHAnsi" w:hAnsiTheme="minorHAnsi" w:cstheme="minorHAnsi"/>
            <w:sz w:val="22"/>
          </w:rPr>
          <w:t>during</w:t>
        </w:r>
      </w:ins>
      <w:del w:id="620" w:author="Copyeditor (JMIR)" w:date="2023-08-03T06:36:00Z">
        <w:r w:rsidRPr="002F6E3E">
          <w:rPr>
            <w:rFonts w:asciiTheme="minorHAnsi" w:hAnsiTheme="minorHAnsi" w:cstheme="minorHAnsi"/>
            <w:sz w:val="22"/>
          </w:rPr>
          <w:delText>at</w:delText>
        </w:r>
      </w:del>
      <w:r w:rsidRPr="002F6E3E">
        <w:rPr>
          <w:rFonts w:asciiTheme="minorHAnsi" w:hAnsiTheme="minorHAnsi" w:cstheme="minorHAnsi"/>
          <w:sz w:val="22"/>
        </w:rPr>
        <w:t xml:space="preserve"> these visits. Finally, we collected various raw data streams (e</w:t>
      </w:r>
      <w:del w:id="621" w:author="Copyeditor (JMIR)" w:date="2023-08-03T06:30:00Z">
        <w:r w:rsidRPr="002F6E3E">
          <w:rPr>
            <w:rFonts w:asciiTheme="minorHAnsi" w:hAnsiTheme="minorHAnsi" w:cstheme="minorHAnsi"/>
            <w:sz w:val="22"/>
          </w:rPr>
          <w:delText>.g.</w:delText>
        </w:r>
      </w:del>
      <w:ins w:id="622"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geolocation</w:t>
      </w:r>
      <w:del w:id="623" w:author="Kendra Wyant" w:date="2023-08-07T12:24:00Z">
        <w:r w:rsidRPr="002F6E3E" w:rsidDel="00EA1D39">
          <w:rPr>
            <w:rFonts w:asciiTheme="minorHAnsi" w:hAnsiTheme="minorHAnsi" w:cstheme="minorHAnsi"/>
            <w:sz w:val="22"/>
          </w:rPr>
          <w:delText xml:space="preserve">, </w:delText>
        </w:r>
      </w:del>
      <w:del w:id="624" w:author="Kendra Wyant" w:date="2023-08-07T12:23:00Z">
        <w:r w:rsidRPr="002F6E3E" w:rsidDel="00EA1D39">
          <w:rPr>
            <w:rFonts w:asciiTheme="minorHAnsi" w:hAnsiTheme="minorHAnsi" w:cstheme="minorHAnsi"/>
            <w:sz w:val="22"/>
          </w:rPr>
          <w:delText>cellular communication logs</w:delText>
        </w:r>
      </w:del>
      <w:r w:rsidRPr="002F6E3E">
        <w:rPr>
          <w:rFonts w:asciiTheme="minorHAnsi" w:hAnsiTheme="minorHAnsi" w:cstheme="minorHAnsi"/>
          <w:sz w:val="22"/>
        </w:rPr>
        <w:t xml:space="preserve">, </w:t>
      </w:r>
      <w:ins w:id="625" w:author="Copyeditor (JMIR)" w:date="2023-08-05T16:23:00Z">
        <w:r w:rsidR="00B34177" w:rsidRPr="002F6E3E">
          <w:rPr>
            <w:rFonts w:asciiTheme="minorHAnsi" w:hAnsiTheme="minorHAnsi" w:cstheme="minorHAnsi"/>
            <w:sz w:val="22"/>
          </w:rPr>
          <w:t xml:space="preserve">and </w:t>
        </w:r>
      </w:ins>
      <w:r w:rsidRPr="002F6E3E">
        <w:rPr>
          <w:rFonts w:asciiTheme="minorHAnsi" w:hAnsiTheme="minorHAnsi" w:cstheme="minorHAnsi"/>
          <w:sz w:val="22"/>
        </w:rPr>
        <w:t xml:space="preserve">EMA) using personal sensing to monitor </w:t>
      </w:r>
      <w:ins w:id="626"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participants throughout the 3-month study period. We informed </w:t>
      </w:r>
      <w:ins w:id="627" w:author="Copyeditor (JMIR)" w:date="2023-08-05T20:58:00Z">
        <w:r w:rsidR="008C1598" w:rsidRPr="002F6E3E">
          <w:rPr>
            <w:rFonts w:asciiTheme="minorHAnsi" w:hAnsiTheme="minorHAnsi" w:cstheme="minorHAnsi"/>
            <w:sz w:val="22"/>
          </w:rPr>
          <w:t xml:space="preserve">the </w:t>
        </w:r>
      </w:ins>
      <w:r w:rsidRPr="002F6E3E">
        <w:rPr>
          <w:rFonts w:asciiTheme="minorHAnsi" w:hAnsiTheme="minorHAnsi" w:cstheme="minorHAnsi"/>
          <w:sz w:val="22"/>
        </w:rPr>
        <w:t>participants that we were collecting these data to develop an algorithm that could be used in the future to monitor for relapse risk. We did not provide them</w:t>
      </w:r>
      <w:del w:id="628" w:author="Copyeditor (JMIR)" w:date="2023-08-05T21:00:00Z">
        <w:r w:rsidRPr="002F6E3E">
          <w:rPr>
            <w:rFonts w:asciiTheme="minorHAnsi" w:hAnsiTheme="minorHAnsi" w:cstheme="minorHAnsi"/>
            <w:sz w:val="22"/>
          </w:rPr>
          <w:delText xml:space="preserve"> with</w:delText>
        </w:r>
      </w:del>
      <w:r w:rsidRPr="002F6E3E">
        <w:rPr>
          <w:rFonts w:asciiTheme="minorHAnsi" w:hAnsiTheme="minorHAnsi" w:cstheme="minorHAnsi"/>
          <w:sz w:val="22"/>
        </w:rPr>
        <w:t xml:space="preserve"> any further information about how each sensed data stream might be used in this algorithm. They were also not provided with any feedback or clinical interventions based on the sensing data that were collected from them. Furthermore, there were no consequences for continued study participation if </w:t>
      </w:r>
      <w:r w:rsidRPr="002F6E3E">
        <w:rPr>
          <w:rFonts w:asciiTheme="minorHAnsi" w:hAnsiTheme="minorHAnsi" w:cstheme="minorHAnsi"/>
          <w:sz w:val="22"/>
        </w:rPr>
        <w:lastRenderedPageBreak/>
        <w:t xml:space="preserve">participants lapsed back to alcohol use during the study. However, for human subjects reasons, we did offer brief motivational interviewing interventions to participants if they reported any alcohol use to </w:t>
      </w:r>
      <w:ins w:id="629"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study staff. Participants were not required to participate in these interventions</w:t>
      </w:r>
      <w:ins w:id="630"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but we offered it to them as support to maintain their recovery</w:t>
      </w:r>
      <w:ins w:id="631" w:author="Copyeditor (JMIR)" w:date="2023-08-05T16:26:00Z">
        <w:r w:rsidR="00D90AAC" w:rsidRPr="002F6E3E">
          <w:rPr>
            <w:rFonts w:asciiTheme="minorHAnsi" w:hAnsiTheme="minorHAnsi" w:cstheme="minorHAnsi"/>
            <w:sz w:val="22"/>
          </w:rPr>
          <w:t>,</w:t>
        </w:r>
      </w:ins>
      <w:r w:rsidRPr="002F6E3E">
        <w:rPr>
          <w:rFonts w:asciiTheme="minorHAnsi" w:hAnsiTheme="minorHAnsi" w:cstheme="minorHAnsi"/>
          <w:sz w:val="22"/>
        </w:rPr>
        <w:t xml:space="preserve"> if desired. Additional information about all </w:t>
      </w:r>
      <w:del w:id="632" w:author="Copyeditor (JMIR)" w:date="2023-08-03T06:36:00Z">
        <w:r w:rsidRPr="002F6E3E">
          <w:rPr>
            <w:rFonts w:asciiTheme="minorHAnsi" w:hAnsiTheme="minorHAnsi" w:cstheme="minorHAnsi"/>
            <w:sz w:val="22"/>
          </w:rPr>
          <w:delText xml:space="preserve">of </w:delText>
        </w:r>
      </w:del>
      <w:r w:rsidRPr="002F6E3E">
        <w:rPr>
          <w:rFonts w:asciiTheme="minorHAnsi" w:hAnsiTheme="minorHAnsi" w:cstheme="minorHAnsi"/>
          <w:sz w:val="22"/>
        </w:rPr>
        <w:t>these procedures (e</w:t>
      </w:r>
      <w:del w:id="633" w:author="Copyeditor (JMIR)" w:date="2023-08-03T06:30:00Z">
        <w:r w:rsidRPr="002F6E3E">
          <w:rPr>
            <w:rFonts w:asciiTheme="minorHAnsi" w:hAnsiTheme="minorHAnsi" w:cstheme="minorHAnsi"/>
            <w:sz w:val="22"/>
          </w:rPr>
          <w:delText>.g.</w:delText>
        </w:r>
      </w:del>
      <w:ins w:id="634"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recruitment flyer, consent form, </w:t>
      </w:r>
      <w:ins w:id="635" w:author="Copyeditor (JMIR)" w:date="2023-08-03T06:36:00Z">
        <w:r w:rsidRPr="002F6E3E">
          <w:rPr>
            <w:rFonts w:asciiTheme="minorHAnsi" w:hAnsiTheme="minorHAnsi" w:cstheme="minorHAnsi"/>
            <w:sz w:val="22"/>
          </w:rPr>
          <w:t xml:space="preserve">and </w:t>
        </w:r>
      </w:ins>
      <w:r w:rsidRPr="002F6E3E">
        <w:rPr>
          <w:rFonts w:asciiTheme="minorHAnsi" w:hAnsiTheme="minorHAnsi" w:cstheme="minorHAnsi"/>
          <w:sz w:val="22"/>
        </w:rPr>
        <w:t xml:space="preserve">all surveys) can be found </w:t>
      </w:r>
      <w:ins w:id="636" w:author="Copyeditor (JMIR)" w:date="2023-08-03T06:36:00Z">
        <w:r w:rsidRPr="002F6E3E">
          <w:rPr>
            <w:rFonts w:asciiTheme="minorHAnsi" w:hAnsiTheme="minorHAnsi" w:cstheme="minorHAnsi"/>
            <w:sz w:val="22"/>
          </w:rPr>
          <w:t>on</w:t>
        </w:r>
      </w:ins>
      <w:del w:id="637" w:author="Copyeditor (JMIR)" w:date="2023-08-03T06:36:00Z">
        <w:r w:rsidRPr="002F6E3E">
          <w:rPr>
            <w:rFonts w:asciiTheme="minorHAnsi" w:hAnsiTheme="minorHAnsi" w:cstheme="minorHAnsi"/>
            <w:sz w:val="22"/>
          </w:rPr>
          <w:delText>at</w:delText>
        </w:r>
      </w:del>
      <w:r w:rsidRPr="002F6E3E">
        <w:rPr>
          <w:rFonts w:asciiTheme="minorHAnsi" w:hAnsiTheme="minorHAnsi" w:cstheme="minorHAnsi"/>
          <w:sz w:val="22"/>
        </w:rPr>
        <w:t xml:space="preserve"> the study’s </w:t>
      </w:r>
      <w:ins w:id="638" w:author="Copyeditor (JMIR)" w:date="2023-08-05T21:13:00Z">
        <w:r w:rsidR="00CE1976" w:rsidRPr="002F6E3E">
          <w:rPr>
            <w:rFonts w:asciiTheme="minorHAnsi" w:hAnsiTheme="minorHAnsi" w:cstheme="minorHAnsi"/>
            <w:sz w:val="22"/>
          </w:rPr>
          <w:t>O</w:t>
        </w:r>
      </w:ins>
      <w:ins w:id="639" w:author="Copyeditor (JMIR)" w:date="2023-08-05T21:12:00Z">
        <w:r w:rsidR="00CE1976" w:rsidRPr="002F6E3E">
          <w:rPr>
            <w:rFonts w:asciiTheme="minorHAnsi" w:hAnsiTheme="minorHAnsi" w:cstheme="minorHAnsi"/>
            <w:sz w:val="22"/>
          </w:rPr>
          <w:t xml:space="preserve">pen </w:t>
        </w:r>
      </w:ins>
      <w:ins w:id="640" w:author="Copyeditor (JMIR)" w:date="2023-08-05T21:13:00Z">
        <w:r w:rsidR="00CE1976" w:rsidRPr="002F6E3E">
          <w:rPr>
            <w:rFonts w:asciiTheme="minorHAnsi" w:hAnsiTheme="minorHAnsi" w:cstheme="minorHAnsi"/>
            <w:sz w:val="22"/>
          </w:rPr>
          <w:t>S</w:t>
        </w:r>
      </w:ins>
      <w:ins w:id="641" w:author="Copyeditor (JMIR)" w:date="2023-08-05T21:12:00Z">
        <w:r w:rsidR="00CE1976" w:rsidRPr="002F6E3E">
          <w:rPr>
            <w:rFonts w:asciiTheme="minorHAnsi" w:hAnsiTheme="minorHAnsi" w:cstheme="minorHAnsi"/>
            <w:sz w:val="22"/>
          </w:rPr>
          <w:t xml:space="preserve">cience </w:t>
        </w:r>
      </w:ins>
      <w:ins w:id="642" w:author="Copyeditor (JMIR)" w:date="2023-08-05T21:13:00Z">
        <w:r w:rsidR="00CE1976" w:rsidRPr="002F6E3E">
          <w:rPr>
            <w:rFonts w:asciiTheme="minorHAnsi" w:hAnsiTheme="minorHAnsi" w:cstheme="minorHAnsi"/>
            <w:sz w:val="22"/>
          </w:rPr>
          <w:t>F</w:t>
        </w:r>
      </w:ins>
      <w:ins w:id="643" w:author="Copyeditor (JMIR)" w:date="2023-08-05T21:12:00Z">
        <w:r w:rsidR="00CE1976" w:rsidRPr="002F6E3E">
          <w:rPr>
            <w:rFonts w:asciiTheme="minorHAnsi" w:hAnsiTheme="minorHAnsi" w:cstheme="minorHAnsi"/>
            <w:sz w:val="22"/>
          </w:rPr>
          <w:t>ramework</w:t>
        </w:r>
      </w:ins>
      <w:del w:id="644" w:author="Copyeditor (JMIR)" w:date="2023-08-05T21:12:00Z">
        <w:r w:rsidRPr="002F6E3E">
          <w:rPr>
            <w:rFonts w:asciiTheme="minorHAnsi" w:hAnsiTheme="minorHAnsi" w:cstheme="minorHAnsi"/>
            <w:sz w:val="22"/>
          </w:rPr>
          <w:delText>OSF</w:delText>
        </w:r>
      </w:del>
      <w:r w:rsidRPr="002F6E3E">
        <w:rPr>
          <w:rFonts w:asciiTheme="minorHAnsi" w:hAnsiTheme="minorHAnsi" w:cstheme="minorHAnsi"/>
          <w:sz w:val="22"/>
        </w:rPr>
        <w:t xml:space="preserve"> page [60].</w:t>
      </w:r>
    </w:p>
    <w:p w14:paraId="1C100048" w14:textId="77777777" w:rsidR="008B2A7A" w:rsidRPr="002F6E3E" w:rsidRDefault="0046147D" w:rsidP="004E0223">
      <w:pPr>
        <w:pStyle w:val="Heading3"/>
        <w:rPr>
          <w:rFonts w:asciiTheme="minorHAnsi" w:hAnsiTheme="minorHAnsi" w:cstheme="minorHAnsi"/>
        </w:rPr>
      </w:pPr>
      <w:r w:rsidRPr="002F6E3E">
        <w:rPr>
          <w:rFonts w:asciiTheme="minorHAnsi" w:eastAsia="Palatino Linotype" w:hAnsiTheme="minorHAnsi" w:cstheme="minorHAnsi"/>
        </w:rPr>
        <w:t>Personal Sensing</w:t>
      </w:r>
    </w:p>
    <w:p w14:paraId="2CE7789D" w14:textId="77777777" w:rsidR="008B2A7A" w:rsidRPr="002F6E3E" w:rsidRDefault="008B2A7A">
      <w:pPr>
        <w:spacing w:before="10" w:line="360" w:lineRule="auto"/>
        <w:rPr>
          <w:rFonts w:asciiTheme="minorHAnsi" w:hAnsiTheme="minorHAnsi" w:cstheme="minorHAnsi"/>
          <w:b/>
          <w:sz w:val="22"/>
        </w:rPr>
      </w:pPr>
    </w:p>
    <w:p w14:paraId="470AEA30" w14:textId="3A953BE8" w:rsidR="008B2A7A" w:rsidRPr="002F6E3E" w:rsidRDefault="0046147D" w:rsidP="004E0223">
      <w:pPr>
        <w:spacing w:line="360" w:lineRule="auto"/>
        <w:ind w:right="109"/>
        <w:rPr>
          <w:rFonts w:asciiTheme="minorHAnsi" w:hAnsiTheme="minorHAnsi" w:cstheme="minorHAnsi"/>
          <w:sz w:val="22"/>
        </w:rPr>
      </w:pPr>
      <w:r w:rsidRPr="002F6E3E">
        <w:rPr>
          <w:rFonts w:asciiTheme="minorHAnsi" w:hAnsiTheme="minorHAnsi" w:cstheme="minorHAnsi"/>
          <w:sz w:val="22"/>
        </w:rPr>
        <w:t>Personal sensing methods can be coarsely classified as active or passive. Active personal sensing requires active effort from the participant to provide the raw data streams</w:t>
      </w:r>
      <w:ins w:id="645"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 whereas passive personal sensing data are collected automatically (either asynchronously or continuously) with little to no effort required by the participant. Our study obtained several active signals that varied</w:t>
      </w:r>
      <w:commentRangeStart w:id="646"/>
      <w:commentRangeStart w:id="647"/>
      <w:r w:rsidRPr="002F6E3E">
        <w:rPr>
          <w:rFonts w:asciiTheme="minorHAnsi" w:hAnsiTheme="minorHAnsi" w:cstheme="minorHAnsi"/>
          <w:sz w:val="22"/>
        </w:rPr>
        <w:t xml:space="preserve"> somewhat </w:t>
      </w:r>
      <w:commentRangeEnd w:id="646"/>
      <w:r w:rsidR="00944AE9" w:rsidRPr="002F6E3E">
        <w:rPr>
          <w:rFonts w:asciiTheme="minorHAnsi" w:hAnsiTheme="minorHAnsi" w:cstheme="minorHAnsi"/>
        </w:rPr>
        <w:commentReference w:id="646"/>
      </w:r>
      <w:commentRangeEnd w:id="647"/>
      <w:r w:rsidR="00562CF7">
        <w:rPr>
          <w:rStyle w:val="CommentReference"/>
        </w:rPr>
        <w:commentReference w:id="647"/>
      </w:r>
      <w:r w:rsidRPr="002F6E3E">
        <w:rPr>
          <w:rFonts w:asciiTheme="minorHAnsi" w:hAnsiTheme="minorHAnsi" w:cstheme="minorHAnsi"/>
          <w:sz w:val="22"/>
        </w:rPr>
        <w:t>in the amount of effort required by the participant</w:t>
      </w:r>
      <w:ins w:id="648"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Specifically, we used active methods to collect EMA, daily audio check-ins, sleep quality, and selected physiology. We </w:t>
      </w:r>
      <w:del w:id="649" w:author="Copyeditor (JMIR)" w:date="2023-08-03T06:36:00Z">
        <w:r w:rsidRPr="002F6E3E">
          <w:rPr>
            <w:rFonts w:asciiTheme="minorHAnsi" w:hAnsiTheme="minorHAnsi" w:cstheme="minorHAnsi"/>
            <w:sz w:val="22"/>
          </w:rPr>
          <w:delText xml:space="preserve">used </w:delText>
        </w:r>
      </w:del>
      <w:r w:rsidRPr="002F6E3E">
        <w:rPr>
          <w:rFonts w:asciiTheme="minorHAnsi" w:hAnsiTheme="minorHAnsi" w:cstheme="minorHAnsi"/>
          <w:sz w:val="22"/>
        </w:rPr>
        <w:t>primarily</w:t>
      </w:r>
      <w:ins w:id="650" w:author="Copyeditor (JMIR)" w:date="2023-08-03T06:36:00Z">
        <w:r w:rsidRPr="002F6E3E">
          <w:rPr>
            <w:rFonts w:asciiTheme="minorHAnsi" w:hAnsiTheme="minorHAnsi" w:cstheme="minorHAnsi"/>
            <w:sz w:val="22"/>
          </w:rPr>
          <w:t xml:space="preserve"> used</w:t>
        </w:r>
      </w:ins>
      <w:r w:rsidRPr="002F6E3E">
        <w:rPr>
          <w:rFonts w:asciiTheme="minorHAnsi" w:hAnsiTheme="minorHAnsi" w:cstheme="minorHAnsi"/>
          <w:sz w:val="22"/>
        </w:rPr>
        <w:t xml:space="preserve"> passive methods to collect geolocation, cellular communications logs, and </w:t>
      </w:r>
      <w:ins w:id="651" w:author="Copyeditor (JMIR)" w:date="2023-08-05T21:26:00Z">
        <w:r w:rsidR="008B5ABB" w:rsidRPr="002F6E3E">
          <w:rPr>
            <w:rFonts w:asciiTheme="minorHAnsi" w:hAnsiTheme="minorHAnsi" w:cstheme="minorHAnsi"/>
            <w:sz w:val="22"/>
          </w:rPr>
          <w:t xml:space="preserve">SMS </w:t>
        </w:r>
      </w:ins>
      <w:r w:rsidRPr="002F6E3E">
        <w:rPr>
          <w:rFonts w:asciiTheme="minorHAnsi" w:hAnsiTheme="minorHAnsi" w:cstheme="minorHAnsi"/>
          <w:sz w:val="22"/>
        </w:rPr>
        <w:t xml:space="preserve">text message content. More information about data collection and related procedures for each raw data stream is provided </w:t>
      </w:r>
      <w:ins w:id="652" w:author="Copyeditor (JMIR)" w:date="2023-08-05T21:26:00Z">
        <w:r w:rsidR="00F83322" w:rsidRPr="002F6E3E">
          <w:rPr>
            <w:rFonts w:asciiTheme="minorHAnsi" w:hAnsiTheme="minorHAnsi" w:cstheme="minorHAnsi"/>
            <w:sz w:val="22"/>
          </w:rPr>
          <w:t>in the following sections</w:t>
        </w:r>
      </w:ins>
      <w:del w:id="653" w:author="Copyeditor (JMIR)" w:date="2023-08-05T21:26:00Z">
        <w:r w:rsidRPr="002F6E3E">
          <w:rPr>
            <w:rFonts w:asciiTheme="minorHAnsi" w:hAnsiTheme="minorHAnsi" w:cstheme="minorHAnsi"/>
            <w:sz w:val="22"/>
          </w:rPr>
          <w:delText>below</w:delText>
        </w:r>
      </w:del>
      <w:r w:rsidRPr="002F6E3E">
        <w:rPr>
          <w:rFonts w:asciiTheme="minorHAnsi" w:hAnsiTheme="minorHAnsi" w:cstheme="minorHAnsi"/>
          <w:sz w:val="22"/>
        </w:rPr>
        <w:t>.</w:t>
      </w:r>
    </w:p>
    <w:p w14:paraId="3F31FE21" w14:textId="0D538CC7" w:rsidR="0009670A" w:rsidRPr="002F6E3E" w:rsidRDefault="0046147D" w:rsidP="004E0223">
      <w:pPr>
        <w:pStyle w:val="Heading4"/>
        <w:rPr>
          <w:ins w:id="654" w:author="Copyeditor (JMIR)" w:date="2023-08-04T09:20:00Z"/>
          <w:rFonts w:asciiTheme="minorHAnsi" w:eastAsia="Palatino Linotype" w:hAnsiTheme="minorHAnsi" w:cstheme="minorHAnsi"/>
        </w:rPr>
      </w:pPr>
      <w:r w:rsidRPr="002F6E3E">
        <w:rPr>
          <w:rFonts w:asciiTheme="minorHAnsi" w:eastAsia="Palatino Linotype" w:hAnsiTheme="minorHAnsi" w:cstheme="minorHAnsi"/>
          <w:b/>
          <w:sz w:val="22"/>
        </w:rPr>
        <w:t>E</w:t>
      </w:r>
      <w:ins w:id="655" w:author="Copyeditor (JMIR)" w:date="2023-08-07T17:13:00Z">
        <w:r w:rsidR="00F83F0E" w:rsidRPr="003A7E59">
          <w:rPr>
            <w:rFonts w:asciiTheme="minorHAnsi" w:eastAsia="Palatino Linotype" w:hAnsiTheme="minorHAnsi" w:cstheme="minorHAnsi"/>
            <w:b/>
            <w:sz w:val="22"/>
          </w:rPr>
          <w:t xml:space="preserve">cological </w:t>
        </w:r>
      </w:ins>
      <w:r w:rsidRPr="002F6E3E">
        <w:rPr>
          <w:rFonts w:asciiTheme="minorHAnsi" w:eastAsia="Palatino Linotype" w:hAnsiTheme="minorHAnsi" w:cstheme="minorHAnsi"/>
          <w:b/>
          <w:sz w:val="22"/>
        </w:rPr>
        <w:t>M</w:t>
      </w:r>
      <w:ins w:id="656" w:author="Copyeditor (JMIR)" w:date="2023-08-07T17:14:00Z">
        <w:r w:rsidR="00F83F0E" w:rsidRPr="003A7E59">
          <w:rPr>
            <w:rFonts w:asciiTheme="minorHAnsi" w:eastAsia="Palatino Linotype" w:hAnsiTheme="minorHAnsi" w:cstheme="minorHAnsi"/>
            <w:b/>
            <w:sz w:val="22"/>
          </w:rPr>
          <w:t xml:space="preserve">omentary </w:t>
        </w:r>
      </w:ins>
      <w:r w:rsidRPr="002F6E3E">
        <w:rPr>
          <w:rFonts w:asciiTheme="minorHAnsi" w:eastAsia="Palatino Linotype" w:hAnsiTheme="minorHAnsi" w:cstheme="minorHAnsi"/>
          <w:b/>
          <w:sz w:val="22"/>
        </w:rPr>
        <w:t>A</w:t>
      </w:r>
      <w:ins w:id="657" w:author="Copyeditor (JMIR)" w:date="2023-08-07T17:14:00Z">
        <w:r w:rsidR="00F83F0E" w:rsidRPr="003A7E59">
          <w:rPr>
            <w:rFonts w:asciiTheme="minorHAnsi" w:eastAsia="Palatino Linotype" w:hAnsiTheme="minorHAnsi" w:cstheme="minorHAnsi"/>
            <w:b/>
            <w:sz w:val="22"/>
          </w:rPr>
          <w:t>ssessment</w:t>
        </w:r>
      </w:ins>
      <w:r w:rsidRPr="002F6E3E">
        <w:rPr>
          <w:rFonts w:asciiTheme="minorHAnsi" w:eastAsia="Palatino Linotype" w:hAnsiTheme="minorHAnsi" w:cstheme="minorHAnsi"/>
        </w:rPr>
        <w:tab/>
      </w:r>
    </w:p>
    <w:p w14:paraId="6605B03B" w14:textId="6260D04B" w:rsidR="008B2A7A" w:rsidRPr="002F6E3E" w:rsidRDefault="0046147D" w:rsidP="004E0223">
      <w:pPr>
        <w:tabs>
          <w:tab w:val="left" w:pos="1679"/>
        </w:tabs>
        <w:spacing w:before="110" w:line="360" w:lineRule="auto"/>
        <w:ind w:right="130"/>
        <w:rPr>
          <w:rFonts w:asciiTheme="minorHAnsi" w:hAnsiTheme="minorHAnsi" w:cstheme="minorHAnsi"/>
          <w:sz w:val="22"/>
        </w:rPr>
      </w:pPr>
      <w:r w:rsidRPr="002F6E3E">
        <w:rPr>
          <w:rFonts w:asciiTheme="minorHAnsi" w:hAnsiTheme="minorHAnsi" w:cstheme="minorHAnsi"/>
          <w:sz w:val="22"/>
        </w:rPr>
        <w:t xml:space="preserve">Participants completed a brief </w:t>
      </w:r>
      <w:ins w:id="658" w:author="Copyeditor (JMIR)" w:date="2023-08-03T06:36:00Z">
        <w:r w:rsidRPr="002F6E3E">
          <w:rPr>
            <w:rFonts w:asciiTheme="minorHAnsi" w:hAnsiTheme="minorHAnsi" w:cstheme="minorHAnsi"/>
            <w:sz w:val="22"/>
          </w:rPr>
          <w:t>EMA (7</w:t>
        </w:r>
      </w:ins>
      <w:ins w:id="659" w:author="Copyeditor (JMIR)" w:date="2023-08-05T21:27:00Z">
        <w:r w:rsidR="00887984" w:rsidRPr="002F6E3E">
          <w:rPr>
            <w:rFonts w:asciiTheme="minorHAnsi" w:hAnsiTheme="minorHAnsi" w:cstheme="minorHAnsi"/>
            <w:sz w:val="22"/>
          </w:rPr>
          <w:t>-</w:t>
        </w:r>
      </w:ins>
      <w:ins w:id="660" w:author="Copyeditor (JMIR)" w:date="2023-08-03T06:36:00Z">
        <w:r w:rsidRPr="002F6E3E">
          <w:rPr>
            <w:rFonts w:asciiTheme="minorHAnsi" w:hAnsiTheme="minorHAnsi" w:cstheme="minorHAnsi"/>
            <w:sz w:val="22"/>
          </w:rPr>
          <w:t>10 questions)</w:t>
        </w:r>
      </w:ins>
      <w:del w:id="661" w:author="Copyeditor (JMIR)" w:date="2023-08-03T06:36:00Z">
        <w:r w:rsidRPr="002F6E3E">
          <w:rPr>
            <w:rFonts w:asciiTheme="minorHAnsi" w:hAnsiTheme="minorHAnsi" w:cstheme="minorHAnsi"/>
            <w:sz w:val="22"/>
          </w:rPr>
          <w:delText>(7 – 10 questions) EMA</w:delText>
        </w:r>
      </w:del>
      <w:r w:rsidRPr="002F6E3E">
        <w:rPr>
          <w:rFonts w:asciiTheme="minorHAnsi" w:hAnsiTheme="minorHAnsi" w:cstheme="minorHAnsi"/>
          <w:sz w:val="22"/>
        </w:rPr>
        <w:t xml:space="preserve"> 4 times each day following reminders from us that were sent by </w:t>
      </w:r>
      <w:ins w:id="662" w:author="Copyeditor (JMIR)" w:date="2023-08-05T21:27:00Z">
        <w:r w:rsidR="00301AA8" w:rsidRPr="002F6E3E">
          <w:rPr>
            <w:rFonts w:asciiTheme="minorHAnsi" w:hAnsiTheme="minorHAnsi" w:cstheme="minorHAnsi"/>
            <w:sz w:val="22"/>
          </w:rPr>
          <w:t xml:space="preserve">SMS </w:t>
        </w:r>
      </w:ins>
      <w:r w:rsidRPr="002F6E3E">
        <w:rPr>
          <w:rFonts w:asciiTheme="minorHAnsi" w:hAnsiTheme="minorHAnsi" w:cstheme="minorHAnsi"/>
          <w:sz w:val="22"/>
        </w:rPr>
        <w:t xml:space="preserve">text message. These </w:t>
      </w:r>
      <w:ins w:id="663" w:author="Copyeditor (JMIR)" w:date="2023-08-05T21:27:00Z">
        <w:r w:rsidR="00301AA8" w:rsidRPr="002F6E3E">
          <w:rPr>
            <w:rFonts w:asciiTheme="minorHAnsi" w:hAnsiTheme="minorHAnsi" w:cstheme="minorHAnsi"/>
            <w:sz w:val="22"/>
          </w:rPr>
          <w:t xml:space="preserve">SMS </w:t>
        </w:r>
      </w:ins>
      <w:r w:rsidRPr="002F6E3E">
        <w:rPr>
          <w:rFonts w:asciiTheme="minorHAnsi" w:hAnsiTheme="minorHAnsi" w:cstheme="minorHAnsi"/>
          <w:sz w:val="22"/>
        </w:rPr>
        <w:t xml:space="preserve">text messages included a link to a Qualtrics </w:t>
      </w:r>
      <w:ins w:id="664" w:author="Copyeditor (JMIR)" w:date="2023-08-07T17:14:00Z">
        <w:r w:rsidR="00F83F0E" w:rsidRPr="003A7E59">
          <w:rPr>
            <w:rFonts w:asciiTheme="minorHAnsi" w:hAnsiTheme="minorHAnsi" w:cstheme="minorHAnsi"/>
            <w:sz w:val="22"/>
          </w:rPr>
          <w:t xml:space="preserve">(Qualtrics XM) </w:t>
        </w:r>
      </w:ins>
      <w:r w:rsidRPr="002F6E3E">
        <w:rPr>
          <w:rFonts w:asciiTheme="minorHAnsi" w:hAnsiTheme="minorHAnsi" w:cstheme="minorHAnsi"/>
          <w:sz w:val="22"/>
        </w:rPr>
        <w:t xml:space="preserve">survey that was optimized for completion on their smartphone. All 4 EMAs included items that asked about any alcohol use that had not yet been reported, current affective state (pleasantness and arousal), greatest urge to drink alcohol since the last EMA, any pleasant or positive events and any hassles or stressful events that occurred since the last EMA, </w:t>
      </w:r>
      <w:ins w:id="665" w:author="Copyeditor (JMIR)" w:date="2023-08-03T06:36:00Z">
        <w:r w:rsidRPr="002F6E3E">
          <w:rPr>
            <w:rFonts w:asciiTheme="minorHAnsi" w:hAnsiTheme="minorHAnsi" w:cstheme="minorHAnsi"/>
            <w:sz w:val="22"/>
          </w:rPr>
          <w:t xml:space="preserve">and </w:t>
        </w:r>
      </w:ins>
      <w:r w:rsidRPr="002F6E3E">
        <w:rPr>
          <w:rFonts w:asciiTheme="minorHAnsi" w:hAnsiTheme="minorHAnsi" w:cstheme="minorHAnsi"/>
          <w:sz w:val="22"/>
        </w:rPr>
        <w:t>any exposure to risky situations (i</w:t>
      </w:r>
      <w:del w:id="666" w:author="Copyeditor (JMIR)" w:date="2023-08-05T21:32:00Z">
        <w:r w:rsidRPr="002F6E3E">
          <w:rPr>
            <w:rFonts w:asciiTheme="minorHAnsi" w:hAnsiTheme="minorHAnsi" w:cstheme="minorHAnsi"/>
            <w:sz w:val="22"/>
          </w:rPr>
          <w:delText>.</w:delText>
        </w:r>
      </w:del>
      <w:r w:rsidRPr="002F6E3E">
        <w:rPr>
          <w:rFonts w:asciiTheme="minorHAnsi" w:hAnsiTheme="minorHAnsi" w:cstheme="minorHAnsi"/>
          <w:sz w:val="22"/>
        </w:rPr>
        <w:t>e</w:t>
      </w:r>
      <w:del w:id="667" w:author="Copyeditor (JMIR)" w:date="2023-08-05T21:32:00Z">
        <w:r w:rsidRPr="002F6E3E">
          <w:rPr>
            <w:rFonts w:asciiTheme="minorHAnsi" w:hAnsiTheme="minorHAnsi" w:cstheme="minorHAnsi"/>
            <w:sz w:val="22"/>
          </w:rPr>
          <w:delText>.</w:delText>
        </w:r>
      </w:del>
      <w:r w:rsidRPr="002F6E3E">
        <w:rPr>
          <w:rFonts w:asciiTheme="minorHAnsi" w:hAnsiTheme="minorHAnsi" w:cstheme="minorHAnsi"/>
          <w:sz w:val="22"/>
        </w:rPr>
        <w:t xml:space="preserve">, people, places, or things) since the last EMA. The first EMA each day asked an additional 3 questions about how likely participants were to encounter a risky situation, </w:t>
      </w:r>
      <w:ins w:id="668" w:author="Copyeditor (JMIR)" w:date="2023-08-05T21:33:00Z">
        <w:r w:rsidR="009B3246" w:rsidRPr="002F6E3E">
          <w:rPr>
            <w:rFonts w:asciiTheme="minorHAnsi" w:hAnsiTheme="minorHAnsi" w:cstheme="minorHAnsi"/>
            <w:sz w:val="22"/>
          </w:rPr>
          <w:t xml:space="preserve">to </w:t>
        </w:r>
      </w:ins>
      <w:r w:rsidRPr="002F6E3E">
        <w:rPr>
          <w:rFonts w:asciiTheme="minorHAnsi" w:hAnsiTheme="minorHAnsi" w:cstheme="minorHAnsi"/>
          <w:sz w:val="22"/>
        </w:rPr>
        <w:t xml:space="preserve">encounter a stressful event, and </w:t>
      </w:r>
      <w:ins w:id="669" w:author="Copyeditor (JMIR)" w:date="2023-08-05T21:33:00Z">
        <w:r w:rsidR="009B3246" w:rsidRPr="002F6E3E">
          <w:rPr>
            <w:rFonts w:asciiTheme="minorHAnsi" w:hAnsiTheme="minorHAnsi" w:cstheme="minorHAnsi"/>
            <w:sz w:val="22"/>
          </w:rPr>
          <w:t xml:space="preserve">to </w:t>
        </w:r>
      </w:ins>
      <w:r w:rsidRPr="002F6E3E">
        <w:rPr>
          <w:rFonts w:asciiTheme="minorHAnsi" w:hAnsiTheme="minorHAnsi" w:cstheme="minorHAnsi"/>
          <w:sz w:val="22"/>
        </w:rPr>
        <w:t xml:space="preserve">drink alcohol in the upcoming week. The first and last EMAs of the day were scheduled within 1 hour of </w:t>
      </w:r>
      <w:ins w:id="670"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participants’ typical wake and sleep times. The other 2 EMAs were each scheduled randomly within the first and second halves of the participants’ typical day. All </w:t>
      </w:r>
      <w:ins w:id="671"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EMAs were separated from each other </w:t>
      </w:r>
      <w:ins w:id="672" w:author="Copyeditor (JMIR)" w:date="2023-08-03T06:36:00Z">
        <w:del w:id="673" w:author="Copyeditor (JMIR)" w:date="2023-08-05T21:34:00Z">
          <w:r w:rsidRPr="002F6E3E">
            <w:rPr>
              <w:rFonts w:asciiTheme="minorHAnsi" w:hAnsiTheme="minorHAnsi" w:cstheme="minorHAnsi"/>
              <w:sz w:val="22"/>
            </w:rPr>
            <w:delText>f</w:delText>
          </w:r>
        </w:del>
      </w:ins>
      <w:r w:rsidRPr="002F6E3E">
        <w:rPr>
          <w:rFonts w:asciiTheme="minorHAnsi" w:hAnsiTheme="minorHAnsi" w:cstheme="minorHAnsi"/>
          <w:sz w:val="22"/>
        </w:rPr>
        <w:t xml:space="preserve">by at least 1 hour. Participants were required to agree to complete </w:t>
      </w:r>
      <w:ins w:id="674"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EMAs for the duration of the study </w:t>
      </w:r>
      <w:del w:id="675" w:author="Copyeditor (JMIR)" w:date="2023-08-07T17:15:00Z">
        <w:r w:rsidRPr="002F6E3E">
          <w:rPr>
            <w:rFonts w:asciiTheme="minorHAnsi" w:hAnsiTheme="minorHAnsi" w:cstheme="minorHAnsi"/>
            <w:sz w:val="22"/>
          </w:rPr>
          <w:delText xml:space="preserve">in order </w:delText>
        </w:r>
      </w:del>
      <w:r w:rsidRPr="002F6E3E">
        <w:rPr>
          <w:rFonts w:asciiTheme="minorHAnsi" w:hAnsiTheme="minorHAnsi" w:cstheme="minorHAnsi"/>
          <w:sz w:val="22"/>
        </w:rPr>
        <w:t>to participate in the study.</w:t>
      </w:r>
    </w:p>
    <w:p w14:paraId="4A777537" w14:textId="594F525D" w:rsidR="0009670A" w:rsidRPr="002F6E3E" w:rsidRDefault="0046147D" w:rsidP="004E0223">
      <w:pPr>
        <w:tabs>
          <w:tab w:val="left" w:pos="2872"/>
        </w:tabs>
        <w:spacing w:before="105" w:line="360" w:lineRule="auto"/>
        <w:ind w:right="153"/>
        <w:rPr>
          <w:ins w:id="676" w:author="Copyeditor (JMIR)" w:date="2023-08-04T09:20:00Z"/>
          <w:rFonts w:asciiTheme="minorHAnsi" w:hAnsiTheme="minorHAnsi" w:cstheme="minorHAnsi"/>
          <w:b/>
          <w:sz w:val="22"/>
        </w:rPr>
      </w:pPr>
      <w:r w:rsidRPr="002F6E3E">
        <w:rPr>
          <w:rStyle w:val="Heading4Char"/>
          <w:rFonts w:asciiTheme="minorHAnsi" w:hAnsiTheme="minorHAnsi" w:cstheme="minorHAnsi"/>
        </w:rPr>
        <w:t>Audio Check</w:t>
      </w:r>
      <w:ins w:id="677" w:author="Copyeditor (JMIR)" w:date="2023-08-06T16:23:00Z">
        <w:r w:rsidR="0094193E" w:rsidRPr="002F6E3E">
          <w:rPr>
            <w:rStyle w:val="Heading4Char"/>
            <w:rFonts w:asciiTheme="minorHAnsi" w:hAnsiTheme="minorHAnsi" w:cstheme="minorHAnsi"/>
          </w:rPr>
          <w:t>-</w:t>
        </w:r>
      </w:ins>
      <w:del w:id="678" w:author="Copyeditor (JMIR)" w:date="2023-08-05T21:34:00Z">
        <w:r w:rsidRPr="002F6E3E">
          <w:rPr>
            <w:rStyle w:val="Heading4Char"/>
            <w:rFonts w:asciiTheme="minorHAnsi" w:hAnsiTheme="minorHAnsi" w:cstheme="minorHAnsi"/>
          </w:rPr>
          <w:delText>-</w:delText>
        </w:r>
      </w:del>
      <w:del w:id="679" w:author="Copyeditor (JMIR)" w:date="2023-08-07T17:15:00Z">
        <w:r w:rsidRPr="002F6E3E">
          <w:rPr>
            <w:rStyle w:val="Heading4Char"/>
            <w:rFonts w:asciiTheme="minorHAnsi" w:hAnsiTheme="minorHAnsi" w:cstheme="minorHAnsi"/>
          </w:rPr>
          <w:delText>i</w:delText>
        </w:r>
      </w:del>
      <w:ins w:id="680" w:author="Copyeditor (JMIR)" w:date="2023-08-07T17:15:00Z">
        <w:r w:rsidR="00F83F0E" w:rsidRPr="003A7E59">
          <w:rPr>
            <w:rStyle w:val="Heading4Char"/>
            <w:rFonts w:asciiTheme="minorHAnsi" w:hAnsiTheme="minorHAnsi" w:cstheme="minorHAnsi"/>
          </w:rPr>
          <w:t>I</w:t>
        </w:r>
      </w:ins>
      <w:r w:rsidRPr="002F6E3E">
        <w:rPr>
          <w:rStyle w:val="Heading4Char"/>
          <w:rFonts w:asciiTheme="minorHAnsi" w:hAnsiTheme="minorHAnsi" w:cstheme="minorHAnsi"/>
        </w:rPr>
        <w:t>n</w:t>
      </w:r>
    </w:p>
    <w:p w14:paraId="169837DA" w14:textId="54C75BB2" w:rsidR="008B2A7A" w:rsidRPr="002F6E3E" w:rsidRDefault="0046147D" w:rsidP="000055E2">
      <w:pPr>
        <w:tabs>
          <w:tab w:val="left" w:pos="2872"/>
        </w:tabs>
        <w:spacing w:before="105" w:line="360" w:lineRule="auto"/>
        <w:ind w:right="153"/>
        <w:rPr>
          <w:rFonts w:asciiTheme="minorHAnsi" w:hAnsiTheme="minorHAnsi" w:cstheme="minorHAnsi"/>
          <w:sz w:val="22"/>
        </w:rPr>
      </w:pPr>
      <w:r w:rsidRPr="002F6E3E">
        <w:rPr>
          <w:rFonts w:asciiTheme="minorHAnsi" w:hAnsiTheme="minorHAnsi" w:cstheme="minorHAnsi"/>
          <w:sz w:val="22"/>
        </w:rPr>
        <w:t>Participants recorded a diary-style audio response on their smartphone to an open-ended prompt each day</w:t>
      </w:r>
      <w:ins w:id="681"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following a reminder from us that was sent</w:t>
      </w:r>
      <w:ins w:id="682" w:author="Copyeditor (JMIR)" w:date="2023-08-05T21:35:00Z">
        <w:r w:rsidR="00E10BD4" w:rsidRPr="002F6E3E">
          <w:rPr>
            <w:rFonts w:asciiTheme="minorHAnsi" w:hAnsiTheme="minorHAnsi" w:cstheme="minorHAnsi"/>
            <w:sz w:val="22"/>
          </w:rPr>
          <w:t xml:space="preserve"> </w:t>
        </w:r>
      </w:ins>
      <w:r w:rsidRPr="002F6E3E">
        <w:rPr>
          <w:rFonts w:asciiTheme="minorHAnsi" w:hAnsiTheme="minorHAnsi" w:cstheme="minorHAnsi"/>
          <w:sz w:val="22"/>
        </w:rPr>
        <w:t xml:space="preserve">via </w:t>
      </w:r>
      <w:ins w:id="683" w:author="Copyeditor (JMIR)" w:date="2023-08-05T21:35:00Z">
        <w:r w:rsidR="001845A0" w:rsidRPr="002F6E3E">
          <w:rPr>
            <w:rFonts w:asciiTheme="minorHAnsi" w:hAnsiTheme="minorHAnsi" w:cstheme="minorHAnsi"/>
            <w:sz w:val="22"/>
          </w:rPr>
          <w:t xml:space="preserve">SMS </w:t>
        </w:r>
      </w:ins>
      <w:r w:rsidRPr="002F6E3E">
        <w:rPr>
          <w:rFonts w:asciiTheme="minorHAnsi" w:hAnsiTheme="minorHAnsi" w:cstheme="minorHAnsi"/>
          <w:sz w:val="22"/>
        </w:rPr>
        <w:t>text message. They responded to the prompt</w:t>
      </w:r>
      <w:ins w:id="684" w:author="Copyeditor (JMIR)" w:date="2023-08-05T21:36:00Z">
        <w:r w:rsidR="000F53F1" w:rsidRPr="002F6E3E">
          <w:rPr>
            <w:rFonts w:asciiTheme="minorHAnsi" w:hAnsiTheme="minorHAnsi" w:cstheme="minorHAnsi"/>
            <w:sz w:val="22"/>
          </w:rPr>
          <w:t>,</w:t>
        </w:r>
      </w:ins>
      <w:r w:rsidRPr="002F6E3E">
        <w:rPr>
          <w:rFonts w:asciiTheme="minorHAnsi" w:hAnsiTheme="minorHAnsi" w:cstheme="minorHAnsi"/>
          <w:sz w:val="22"/>
        </w:rPr>
        <w:t xml:space="preserve"> </w:t>
      </w:r>
      <w:del w:id="685" w:author="Copyeditor (JMIR)" w:date="2023-08-05T21:36:00Z">
        <w:r w:rsidRPr="002F6E3E">
          <w:rPr>
            <w:rFonts w:asciiTheme="minorHAnsi" w:hAnsiTheme="minorHAnsi" w:cstheme="minorHAnsi"/>
            <w:sz w:val="22"/>
          </w:rPr>
          <w:delText>(</w:delText>
        </w:r>
      </w:del>
      <w:r w:rsidRPr="002F6E3E">
        <w:rPr>
          <w:rFonts w:asciiTheme="minorHAnsi" w:hAnsiTheme="minorHAnsi" w:cstheme="minorHAnsi"/>
          <w:sz w:val="22"/>
        </w:rPr>
        <w:t>“How are you feeling about your recovery today?”</w:t>
      </w:r>
      <w:del w:id="686" w:author="Copyeditor (JMIR)" w:date="2023-08-05T21:36:00Z">
        <w:r w:rsidRPr="002F6E3E">
          <w:rPr>
            <w:rFonts w:asciiTheme="minorHAnsi" w:hAnsiTheme="minorHAnsi" w:cstheme="minorHAnsi"/>
            <w:sz w:val="22"/>
          </w:rPr>
          <w:delText>)</w:delText>
        </w:r>
      </w:del>
      <w:ins w:id="687" w:author="Copyeditor (JMIR)" w:date="2023-08-03T06:36:00Z">
        <w:del w:id="688" w:author="Copyeditor (JMIR)" w:date="2023-08-05T21:36:00Z">
          <w:r w:rsidRPr="002F6E3E">
            <w:rPr>
              <w:rFonts w:asciiTheme="minorHAnsi" w:hAnsiTheme="minorHAnsi" w:cstheme="minorHAnsi"/>
              <w:sz w:val="22"/>
            </w:rPr>
            <w:delText xml:space="preserve"> </w:delText>
          </w:r>
        </w:del>
      </w:ins>
      <w:r w:rsidRPr="002F6E3E">
        <w:rPr>
          <w:rFonts w:asciiTheme="minorHAnsi" w:hAnsiTheme="minorHAnsi" w:cstheme="minorHAnsi"/>
          <w:sz w:val="22"/>
        </w:rPr>
        <w:t xml:space="preserve">, which stayed the same throughout the entire study. We instructed them that their responses should be approximately 15 </w:t>
      </w:r>
      <w:del w:id="689" w:author="Copyeditor (JMIR)" w:date="2023-08-03T06:30:00Z">
        <w:r w:rsidRPr="002F6E3E">
          <w:rPr>
            <w:rFonts w:asciiTheme="minorHAnsi" w:hAnsiTheme="minorHAnsi" w:cstheme="minorHAnsi"/>
            <w:sz w:val="22"/>
          </w:rPr>
          <w:delText>–</w:delText>
        </w:r>
      </w:del>
      <w:ins w:id="690" w:author="Copyeditor (JMIR)" w:date="2023-08-03T06:30:00Z">
        <w:r w:rsidRPr="002F6E3E">
          <w:rPr>
            <w:rFonts w:asciiTheme="minorHAnsi" w:hAnsiTheme="minorHAnsi" w:cstheme="minorHAnsi"/>
            <w:sz w:val="22"/>
          </w:rPr>
          <w:t>to</w:t>
        </w:r>
      </w:ins>
      <w:r w:rsidRPr="002F6E3E">
        <w:rPr>
          <w:rFonts w:asciiTheme="minorHAnsi" w:hAnsiTheme="minorHAnsi" w:cstheme="minorHAnsi"/>
          <w:sz w:val="22"/>
        </w:rPr>
        <w:t xml:space="preserve"> 30 seconds in duration. These </w:t>
      </w:r>
      <w:r w:rsidRPr="002F6E3E">
        <w:rPr>
          <w:rFonts w:asciiTheme="minorHAnsi" w:hAnsiTheme="minorHAnsi" w:cstheme="minorHAnsi"/>
          <w:sz w:val="22"/>
        </w:rPr>
        <w:lastRenderedPageBreak/>
        <w:t xml:space="preserve">recordings were sent to us </w:t>
      </w:r>
      <w:ins w:id="691" w:author="Copyeditor (JMIR)" w:date="2023-08-05T21:39:00Z">
        <w:r w:rsidR="001505D0" w:rsidRPr="002F6E3E">
          <w:rPr>
            <w:rFonts w:asciiTheme="minorHAnsi" w:hAnsiTheme="minorHAnsi" w:cstheme="minorHAnsi"/>
            <w:sz w:val="22"/>
          </w:rPr>
          <w:t>via</w:t>
        </w:r>
      </w:ins>
      <w:del w:id="692" w:author="Copyeditor (JMIR)" w:date="2023-08-05T21:39:00Z">
        <w:r w:rsidRPr="002F6E3E">
          <w:rPr>
            <w:rFonts w:asciiTheme="minorHAnsi" w:hAnsiTheme="minorHAnsi" w:cstheme="minorHAnsi"/>
            <w:sz w:val="22"/>
          </w:rPr>
          <w:delText>by</w:delText>
        </w:r>
      </w:del>
      <w:r w:rsidRPr="002F6E3E">
        <w:rPr>
          <w:rFonts w:asciiTheme="minorHAnsi" w:hAnsiTheme="minorHAnsi" w:cstheme="minorHAnsi"/>
          <w:sz w:val="22"/>
        </w:rPr>
        <w:t xml:space="preserve"> </w:t>
      </w:r>
      <w:ins w:id="693" w:author="Copyeditor (JMIR)" w:date="2023-08-05T21:37:00Z">
        <w:r w:rsidR="001B6E27" w:rsidRPr="002F6E3E">
          <w:rPr>
            <w:rFonts w:asciiTheme="minorHAnsi" w:hAnsiTheme="minorHAnsi" w:cstheme="minorHAnsi"/>
            <w:sz w:val="22"/>
          </w:rPr>
          <w:t xml:space="preserve">SMS </w:t>
        </w:r>
      </w:ins>
      <w:r w:rsidRPr="002F6E3E">
        <w:rPr>
          <w:rFonts w:asciiTheme="minorHAnsi" w:hAnsiTheme="minorHAnsi" w:cstheme="minorHAnsi"/>
          <w:sz w:val="22"/>
        </w:rPr>
        <w:t>text message. Participants were not required to complete audio check-ins to participate in the study</w:t>
      </w:r>
      <w:ins w:id="694" w:author="Copyeditor (JMIR)" w:date="2023-08-05T21:56:00Z">
        <w:r w:rsidR="008A24BC" w:rsidRPr="002F6E3E">
          <w:rPr>
            <w:rFonts w:asciiTheme="minorHAnsi" w:hAnsiTheme="minorHAnsi" w:cstheme="minorHAnsi"/>
            <w:sz w:val="22"/>
          </w:rPr>
          <w:t>,</w:t>
        </w:r>
      </w:ins>
      <w:r w:rsidRPr="002F6E3E">
        <w:rPr>
          <w:rFonts w:asciiTheme="minorHAnsi" w:hAnsiTheme="minorHAnsi" w:cstheme="minorHAnsi"/>
          <w:sz w:val="22"/>
        </w:rPr>
        <w:t xml:space="preserve"> but the associated monthly sensing method compensation bonus was not provided unless they met </w:t>
      </w:r>
      <w:ins w:id="695"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missing data thresholds each month (</w:t>
      </w:r>
      <w:del w:id="696" w:author="Copyeditor (JMIR)" w:date="2023-08-03T06:36:00Z">
        <w:r w:rsidRPr="002F6E3E">
          <w:rPr>
            <w:rFonts w:asciiTheme="minorHAnsi" w:hAnsiTheme="minorHAnsi" w:cstheme="minorHAnsi"/>
            <w:sz w:val="22"/>
          </w:rPr>
          <w:delText>&lt;</w:delText>
        </w:r>
      </w:del>
      <w:ins w:id="697" w:author="Copyeditor (JMIR)" w:date="2023-08-03T06:36:00Z">
        <w:del w:id="698" w:author="Copyeditor (JMIR)" w:date="2023-08-05T21:38:00Z">
          <w:r w:rsidRPr="002F6E3E">
            <w:rPr>
              <w:rFonts w:asciiTheme="minorHAnsi" w:hAnsiTheme="minorHAnsi" w:cstheme="minorHAnsi"/>
              <w:sz w:val="22"/>
            </w:rPr>
            <w:delText xml:space="preserve"> </w:delText>
          </w:r>
        </w:del>
        <w:r w:rsidRPr="002F6E3E">
          <w:rPr>
            <w:rFonts w:asciiTheme="minorHAnsi" w:hAnsiTheme="minorHAnsi" w:cstheme="minorHAnsi"/>
            <w:sz w:val="22"/>
          </w:rPr>
          <w:t>≤</w:t>
        </w:r>
        <w:del w:id="699" w:author="Copyeditor (JMIR)" w:date="2023-08-05T21:37:00Z">
          <w:r w:rsidRPr="002F6E3E">
            <w:rPr>
              <w:rFonts w:asciiTheme="minorHAnsi" w:hAnsiTheme="minorHAnsi" w:cstheme="minorHAnsi"/>
              <w:sz w:val="22"/>
            </w:rPr>
            <w:delText xml:space="preserve"> </w:delText>
          </w:r>
        </w:del>
      </w:ins>
      <w:del w:id="700" w:author="Copyeditor (JMIR)" w:date="2023-08-03T06:36:00Z">
        <w:r w:rsidRPr="002F6E3E">
          <w:rPr>
            <w:rFonts w:asciiTheme="minorHAnsi" w:hAnsiTheme="minorHAnsi" w:cstheme="minorHAnsi"/>
            <w:sz w:val="22"/>
          </w:rPr>
          <w:delText>=</w:delText>
        </w:r>
      </w:del>
      <w:del w:id="701"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10% missing).</w:t>
      </w:r>
    </w:p>
    <w:p w14:paraId="68A369DA" w14:textId="51989356" w:rsidR="008B2A7A" w:rsidRPr="002F6E3E" w:rsidRDefault="0046147D" w:rsidP="004E0223">
      <w:pPr>
        <w:pStyle w:val="Heading4"/>
        <w:rPr>
          <w:rFonts w:asciiTheme="minorHAnsi" w:hAnsiTheme="minorHAnsi" w:cstheme="minorHAnsi"/>
        </w:rPr>
      </w:pPr>
      <w:r w:rsidRPr="002F6E3E">
        <w:rPr>
          <w:rFonts w:asciiTheme="minorHAnsi" w:eastAsia="Palatino Linotype" w:hAnsiTheme="minorHAnsi" w:cstheme="minorHAnsi"/>
        </w:rPr>
        <w:t>Geolocation</w:t>
      </w:r>
    </w:p>
    <w:p w14:paraId="6020D138" w14:textId="77FB8232" w:rsidR="008B2A7A" w:rsidRPr="002F6E3E" w:rsidRDefault="0046147D" w:rsidP="004E0223">
      <w:pPr>
        <w:tabs>
          <w:tab w:val="left" w:pos="2443"/>
        </w:tabs>
        <w:spacing w:before="113" w:line="360" w:lineRule="auto"/>
        <w:ind w:right="145"/>
        <w:rPr>
          <w:rFonts w:asciiTheme="minorHAnsi" w:hAnsiTheme="minorHAnsi" w:cstheme="minorHAnsi"/>
          <w:sz w:val="22"/>
        </w:rPr>
      </w:pPr>
      <w:r w:rsidRPr="002F6E3E">
        <w:rPr>
          <w:rFonts w:asciiTheme="minorHAnsi" w:hAnsiTheme="minorHAnsi" w:cstheme="minorHAnsi"/>
          <w:sz w:val="22"/>
        </w:rPr>
        <w:t xml:space="preserve">We continuously collected participants’ moment-by-moment geolocation </w:t>
      </w:r>
      <w:ins w:id="702" w:author="Copyeditor (JMIR)" w:date="2023-08-03T06:36:00Z">
        <w:r w:rsidRPr="002F6E3E">
          <w:rPr>
            <w:rFonts w:asciiTheme="minorHAnsi" w:hAnsiTheme="minorHAnsi" w:cstheme="minorHAnsi"/>
            <w:sz w:val="22"/>
          </w:rPr>
          <w:t xml:space="preserve">data </w:t>
        </w:r>
      </w:ins>
      <w:r w:rsidRPr="002F6E3E">
        <w:rPr>
          <w:rFonts w:asciiTheme="minorHAnsi" w:hAnsiTheme="minorHAnsi" w:cstheme="minorHAnsi"/>
          <w:sz w:val="22"/>
        </w:rPr>
        <w:t xml:space="preserve">using location services on their smartphones in combination with a commercial app that accessed these geolocation data and saved them in the cloud. Participants were not required to provide these data to participate in the study, but the associated monthly sensing method compensation bonus was not available if they </w:t>
      </w:r>
      <w:commentRangeStart w:id="703"/>
      <w:commentRangeStart w:id="704"/>
      <w:r w:rsidRPr="002F6E3E">
        <w:rPr>
          <w:rFonts w:asciiTheme="minorHAnsi" w:hAnsiTheme="minorHAnsi" w:cstheme="minorHAnsi"/>
          <w:sz w:val="22"/>
        </w:rPr>
        <w:t xml:space="preserve">did </w:t>
      </w:r>
      <w:ins w:id="705" w:author="Copyeditor (JMIR)" w:date="2023-08-05T21:40:00Z">
        <w:r w:rsidR="008A497B" w:rsidRPr="002F6E3E">
          <w:rPr>
            <w:rFonts w:asciiTheme="minorHAnsi" w:hAnsiTheme="minorHAnsi" w:cstheme="minorHAnsi"/>
            <w:sz w:val="22"/>
          </w:rPr>
          <w:t xml:space="preserve">not </w:t>
        </w:r>
      </w:ins>
      <w:r w:rsidRPr="002F6E3E">
        <w:rPr>
          <w:rFonts w:asciiTheme="minorHAnsi" w:hAnsiTheme="minorHAnsi" w:cstheme="minorHAnsi"/>
          <w:sz w:val="22"/>
        </w:rPr>
        <w:t xml:space="preserve">provide </w:t>
      </w:r>
      <w:commentRangeEnd w:id="703"/>
      <w:r w:rsidR="00C4740A" w:rsidRPr="002F6E3E">
        <w:rPr>
          <w:rFonts w:asciiTheme="minorHAnsi" w:hAnsiTheme="minorHAnsi" w:cstheme="minorHAnsi"/>
        </w:rPr>
        <w:commentReference w:id="703"/>
      </w:r>
      <w:commentRangeEnd w:id="704"/>
      <w:r w:rsidR="00562CF7">
        <w:rPr>
          <w:rStyle w:val="CommentReference"/>
        </w:rPr>
        <w:commentReference w:id="704"/>
      </w:r>
      <w:r w:rsidRPr="002F6E3E">
        <w:rPr>
          <w:rFonts w:asciiTheme="minorHAnsi" w:hAnsiTheme="minorHAnsi" w:cstheme="minorHAnsi"/>
          <w:sz w:val="22"/>
        </w:rPr>
        <w:t>these data each month. Participants opted</w:t>
      </w:r>
      <w:ins w:id="706" w:author="Copyeditor (JMIR)" w:date="2023-08-05T21:40:00Z">
        <w:r w:rsidR="008A497B" w:rsidRPr="002F6E3E">
          <w:rPr>
            <w:rFonts w:asciiTheme="minorHAnsi" w:hAnsiTheme="minorHAnsi" w:cstheme="minorHAnsi"/>
            <w:sz w:val="22"/>
          </w:rPr>
          <w:t xml:space="preserve"> </w:t>
        </w:r>
      </w:ins>
      <w:del w:id="707" w:author="Copyeditor (JMIR)" w:date="2023-08-05T21:40:00Z">
        <w:r w:rsidRPr="002F6E3E">
          <w:rPr>
            <w:rFonts w:asciiTheme="minorHAnsi" w:hAnsiTheme="minorHAnsi" w:cstheme="minorHAnsi"/>
            <w:sz w:val="22"/>
          </w:rPr>
          <w:delText>-</w:delText>
        </w:r>
      </w:del>
      <w:r w:rsidRPr="002F6E3E">
        <w:rPr>
          <w:rFonts w:asciiTheme="minorHAnsi" w:hAnsiTheme="minorHAnsi" w:cstheme="minorHAnsi"/>
          <w:sz w:val="22"/>
        </w:rPr>
        <w:t>in at the start of the study to provide these data by installing the app on their phone. They were allowed to opt</w:t>
      </w:r>
      <w:ins w:id="708" w:author="Copyeditor (JMIR)" w:date="2023-08-03T06:36:00Z">
        <w:r w:rsidRPr="002F6E3E">
          <w:rPr>
            <w:rFonts w:asciiTheme="minorHAnsi" w:hAnsiTheme="minorHAnsi" w:cstheme="minorHAnsi"/>
            <w:sz w:val="22"/>
          </w:rPr>
          <w:t xml:space="preserve"> </w:t>
        </w:r>
      </w:ins>
      <w:del w:id="709"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out at any later point by simply uninstalling the app. At the start of the study, we used the Moves app (</w:t>
      </w:r>
      <w:del w:id="710" w:author="Copyeditor (JMIR)" w:date="2023-08-03T06:36:00Z">
        <w:r w:rsidRPr="002F6E3E">
          <w:rPr>
            <w:rFonts w:asciiTheme="minorHAnsi" w:hAnsiTheme="minorHAnsi" w:cstheme="minorHAnsi"/>
            <w:sz w:val="22"/>
          </w:rPr>
          <w:delText>developed by</w:delText>
        </w:r>
      </w:del>
      <w:del w:id="711" w:author="Copyeditor (JMIR)" w:date="2023-08-07T17:16:00Z">
        <w:r w:rsidRPr="002F6E3E">
          <w:rPr>
            <w:rFonts w:asciiTheme="minorHAnsi" w:hAnsiTheme="minorHAnsi" w:cstheme="minorHAnsi"/>
            <w:sz w:val="22"/>
          </w:rPr>
          <w:delText xml:space="preserve"> </w:delText>
        </w:r>
      </w:del>
      <w:r w:rsidRPr="002F6E3E">
        <w:rPr>
          <w:rFonts w:asciiTheme="minorHAnsi" w:hAnsiTheme="minorHAnsi" w:cstheme="minorHAnsi"/>
          <w:sz w:val="22"/>
        </w:rPr>
        <w:t>ProtoGeo Oy</w:t>
      </w:r>
      <w:del w:id="712" w:author="Copyeditor (JMIR)" w:date="2023-08-06T05:52:00Z">
        <w:r w:rsidRPr="002F6E3E">
          <w:rPr>
            <w:rFonts w:asciiTheme="minorHAnsi" w:hAnsiTheme="minorHAnsi" w:cstheme="minorHAnsi"/>
            <w:sz w:val="22"/>
          </w:rPr>
          <w:delText>, Helsinki, Finland</w:delText>
        </w:r>
      </w:del>
      <w:r w:rsidRPr="002F6E3E">
        <w:rPr>
          <w:rFonts w:asciiTheme="minorHAnsi" w:hAnsiTheme="minorHAnsi" w:cstheme="minorHAnsi"/>
          <w:sz w:val="22"/>
        </w:rPr>
        <w:t xml:space="preserve">). However, Facebook acquired ProtoGeo Oy and shut down use of the Moves app in July 2018. At this point, we switched to using the FollowMee </w:t>
      </w:r>
      <w:ins w:id="713" w:author="Copyeditor (JMIR)" w:date="2023-08-07T17:16:00Z">
        <w:r w:rsidR="00B66130" w:rsidRPr="003A7E59">
          <w:rPr>
            <w:rFonts w:asciiTheme="minorHAnsi" w:hAnsiTheme="minorHAnsi" w:cstheme="minorHAnsi"/>
            <w:sz w:val="22"/>
          </w:rPr>
          <w:t xml:space="preserve">(FollowMee LLC) </w:t>
        </w:r>
      </w:ins>
      <w:r w:rsidRPr="002F6E3E">
        <w:rPr>
          <w:rFonts w:asciiTheme="minorHAnsi" w:hAnsiTheme="minorHAnsi" w:cstheme="minorHAnsi"/>
          <w:sz w:val="22"/>
        </w:rPr>
        <w:t>GPS tracking mobile app</w:t>
      </w:r>
      <w:del w:id="714" w:author="Copyeditor (JMIR)" w:date="2023-08-07T17:16:00Z">
        <w:r w:rsidRPr="002F6E3E">
          <w:rPr>
            <w:rFonts w:asciiTheme="minorHAnsi" w:hAnsiTheme="minorHAnsi" w:cstheme="minorHAnsi"/>
            <w:sz w:val="22"/>
          </w:rPr>
          <w:delText xml:space="preserve"> (FollowMee LLC</w:delText>
        </w:r>
      </w:del>
      <w:del w:id="715" w:author="Copyeditor (JMIR)" w:date="2023-08-06T05:52:00Z">
        <w:r w:rsidRPr="002F6E3E">
          <w:rPr>
            <w:rFonts w:asciiTheme="minorHAnsi" w:hAnsiTheme="minorHAnsi" w:cstheme="minorHAnsi"/>
            <w:sz w:val="22"/>
          </w:rPr>
          <w:delText>, Murphy, TX</w:delText>
        </w:r>
      </w:del>
      <w:del w:id="716" w:author="Copyeditor (JMIR)" w:date="2023-08-07T17:16:00Z">
        <w:r w:rsidRPr="002F6E3E">
          <w:rPr>
            <w:rFonts w:asciiTheme="minorHAnsi" w:hAnsiTheme="minorHAnsi" w:cstheme="minorHAnsi"/>
            <w:sz w:val="22"/>
          </w:rPr>
          <w:delText>)</w:delText>
        </w:r>
      </w:del>
      <w:r w:rsidRPr="002F6E3E">
        <w:rPr>
          <w:rFonts w:asciiTheme="minorHAnsi" w:hAnsiTheme="minorHAnsi" w:cstheme="minorHAnsi"/>
          <w:sz w:val="22"/>
        </w:rPr>
        <w:t xml:space="preserve">. Measurement of geolocation required only </w:t>
      </w:r>
      <w:ins w:id="717"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initial installation of the app by the participants. Subsequent measurement and transfer of the data to the cloud was completed automatically with no input or effort by the participant. Both apps allowed participants to temporarily disable location</w:t>
      </w:r>
      <w:ins w:id="718" w:author="Copyeditor (JMIR)" w:date="2023-08-05T21:48:00Z">
        <w:r w:rsidR="00156452" w:rsidRPr="002F6E3E">
          <w:rPr>
            <w:rFonts w:asciiTheme="minorHAnsi" w:hAnsiTheme="minorHAnsi" w:cstheme="minorHAnsi"/>
            <w:sz w:val="22"/>
          </w:rPr>
          <w:t xml:space="preserve"> </w:t>
        </w:r>
      </w:ins>
      <w:ins w:id="719" w:author="Copyeditor (JMIR)" w:date="2023-08-03T06:36:00Z">
        <w:del w:id="720" w:author="Copyeditor (JMIR)" w:date="2023-08-05T21:48:00Z">
          <w:r w:rsidRPr="002F6E3E">
            <w:rPr>
              <w:rFonts w:asciiTheme="minorHAnsi" w:hAnsiTheme="minorHAnsi" w:cstheme="minorHAnsi"/>
              <w:sz w:val="22"/>
            </w:rPr>
            <w:delText>-</w:delText>
          </w:r>
        </w:del>
      </w:ins>
      <w:del w:id="721"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sharing if they deemed it necessary for short periods</w:t>
      </w:r>
      <w:del w:id="722" w:author="Copyeditor (JMIR)" w:date="2023-08-03T06:30:00Z">
        <w:r w:rsidRPr="002F6E3E">
          <w:rPr>
            <w:rFonts w:asciiTheme="minorHAnsi" w:hAnsiTheme="minorHAnsi" w:cstheme="minorHAnsi"/>
            <w:sz w:val="22"/>
          </w:rPr>
          <w:delText xml:space="preserve"> of time</w:delText>
        </w:r>
      </w:del>
      <w:r w:rsidRPr="002F6E3E">
        <w:rPr>
          <w:rFonts w:asciiTheme="minorHAnsi" w:hAnsiTheme="minorHAnsi" w:cstheme="minorHAnsi"/>
          <w:sz w:val="22"/>
        </w:rPr>
        <w:t>.</w:t>
      </w:r>
    </w:p>
    <w:p w14:paraId="409407C2" w14:textId="0396D13E" w:rsidR="008B2A7A" w:rsidRPr="002F6E3E" w:rsidRDefault="0046147D" w:rsidP="004E0223">
      <w:pPr>
        <w:pStyle w:val="Heading4"/>
        <w:rPr>
          <w:rFonts w:asciiTheme="minorHAnsi" w:hAnsiTheme="minorHAnsi" w:cstheme="minorHAnsi"/>
        </w:rPr>
      </w:pPr>
      <w:r w:rsidRPr="002F6E3E">
        <w:rPr>
          <w:rFonts w:asciiTheme="minorHAnsi" w:eastAsia="Palatino Linotype" w:hAnsiTheme="minorHAnsi" w:cstheme="minorHAnsi"/>
        </w:rPr>
        <w:t>Cellular Communication Logs</w:t>
      </w:r>
    </w:p>
    <w:p w14:paraId="4E826413" w14:textId="77777777" w:rsidR="00562CF7" w:rsidRPr="002F6E3E" w:rsidRDefault="0046147D" w:rsidP="00562CF7">
      <w:pPr>
        <w:spacing w:line="360" w:lineRule="auto"/>
        <w:ind w:right="120"/>
        <w:rPr>
          <w:ins w:id="723" w:author="Kendra Wyant" w:date="2023-08-07T12:31:00Z"/>
          <w:rFonts w:asciiTheme="minorHAnsi" w:hAnsiTheme="minorHAnsi" w:cstheme="minorHAnsi"/>
          <w:sz w:val="22"/>
        </w:rPr>
      </w:pPr>
      <w:r w:rsidRPr="002F6E3E">
        <w:rPr>
          <w:rFonts w:asciiTheme="minorHAnsi" w:hAnsiTheme="minorHAnsi" w:cstheme="minorHAnsi"/>
          <w:sz w:val="22"/>
        </w:rPr>
        <w:t xml:space="preserve">We collected </w:t>
      </w:r>
      <w:commentRangeStart w:id="724"/>
      <w:commentRangeStart w:id="725"/>
      <w:r w:rsidRPr="002F6E3E">
        <w:rPr>
          <w:rFonts w:asciiTheme="minorHAnsi" w:hAnsiTheme="minorHAnsi" w:cstheme="minorHAnsi"/>
          <w:sz w:val="22"/>
        </w:rPr>
        <w:t xml:space="preserve">cellular communication </w:t>
      </w:r>
      <w:commentRangeEnd w:id="724"/>
      <w:r w:rsidR="00B66130" w:rsidRPr="003A7E59">
        <w:rPr>
          <w:rStyle w:val="CommentReference"/>
        </w:rPr>
        <w:commentReference w:id="724"/>
      </w:r>
      <w:commentRangeEnd w:id="725"/>
      <w:r w:rsidR="00562CF7">
        <w:rPr>
          <w:rStyle w:val="CommentReference"/>
        </w:rPr>
        <w:commentReference w:id="725"/>
      </w:r>
      <w:r w:rsidRPr="002F6E3E">
        <w:rPr>
          <w:rFonts w:asciiTheme="minorHAnsi" w:hAnsiTheme="minorHAnsi" w:cstheme="minorHAnsi"/>
          <w:sz w:val="22"/>
        </w:rPr>
        <w:t>logs that include</w:t>
      </w:r>
      <w:ins w:id="726" w:author="Copyeditor (JMIR)" w:date="2023-08-03T06:36:00Z">
        <w:r w:rsidRPr="002F6E3E">
          <w:rPr>
            <w:rFonts w:asciiTheme="minorHAnsi" w:hAnsiTheme="minorHAnsi" w:cstheme="minorHAnsi"/>
            <w:sz w:val="22"/>
          </w:rPr>
          <w:t>d</w:t>
        </w:r>
      </w:ins>
      <w:r w:rsidRPr="002F6E3E">
        <w:rPr>
          <w:rFonts w:asciiTheme="minorHAnsi" w:hAnsiTheme="minorHAnsi" w:cstheme="minorHAnsi"/>
          <w:sz w:val="22"/>
        </w:rPr>
        <w:t xml:space="preserve"> meta</w:t>
      </w:r>
      <w:del w:id="727"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 xml:space="preserve">data about smartphone communications involving both </w:t>
      </w:r>
      <w:ins w:id="728" w:author="Copyeditor (JMIR)" w:date="2023-08-05T21:50:00Z">
        <w:r w:rsidR="00FE0D3F" w:rsidRPr="002F6E3E">
          <w:rPr>
            <w:rFonts w:asciiTheme="minorHAnsi" w:hAnsiTheme="minorHAnsi" w:cstheme="minorHAnsi"/>
            <w:sz w:val="22"/>
          </w:rPr>
          <w:t xml:space="preserve">SMS </w:t>
        </w:r>
      </w:ins>
      <w:r w:rsidRPr="002F6E3E">
        <w:rPr>
          <w:rFonts w:asciiTheme="minorHAnsi" w:hAnsiTheme="minorHAnsi" w:cstheme="minorHAnsi"/>
          <w:sz w:val="22"/>
        </w:rPr>
        <w:t>text messages and phone calls. For each communication entry, these logs include the phone number of the other party, the type of call or message (i</w:t>
      </w:r>
      <w:del w:id="729" w:author="Copyeditor (JMIR)" w:date="2023-08-03T06:30:00Z">
        <w:r w:rsidRPr="002F6E3E">
          <w:rPr>
            <w:rFonts w:asciiTheme="minorHAnsi" w:hAnsiTheme="minorHAnsi" w:cstheme="minorHAnsi"/>
            <w:sz w:val="22"/>
          </w:rPr>
          <w:delText>.e.</w:delText>
        </w:r>
      </w:del>
      <w:ins w:id="730"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xml:space="preserve">, incoming, outgoing, missed, </w:t>
      </w:r>
      <w:ins w:id="731" w:author="Copyeditor (JMIR)" w:date="2023-08-05T21:50:00Z">
        <w:r w:rsidR="00145ADE" w:rsidRPr="002F6E3E">
          <w:rPr>
            <w:rFonts w:asciiTheme="minorHAnsi" w:hAnsiTheme="minorHAnsi" w:cstheme="minorHAnsi"/>
            <w:sz w:val="22"/>
          </w:rPr>
          <w:t xml:space="preserve">or </w:t>
        </w:r>
      </w:ins>
      <w:r w:rsidRPr="002F6E3E">
        <w:rPr>
          <w:rFonts w:asciiTheme="minorHAnsi" w:hAnsiTheme="minorHAnsi" w:cstheme="minorHAnsi"/>
          <w:sz w:val="22"/>
        </w:rPr>
        <w:t>rejected), the name of the party if listed in the phone contacts, the date and time the message or call occurred, whether the log entry was read (</w:t>
      </w:r>
      <w:ins w:id="732" w:author="Copyeditor (JMIR)" w:date="2023-08-05T21:51:00Z">
        <w:r w:rsidR="00F14C1E" w:rsidRPr="002F6E3E">
          <w:rPr>
            <w:rFonts w:asciiTheme="minorHAnsi" w:hAnsiTheme="minorHAnsi" w:cstheme="minorHAnsi"/>
            <w:sz w:val="22"/>
          </w:rPr>
          <w:t xml:space="preserve">SMS </w:t>
        </w:r>
      </w:ins>
      <w:r w:rsidRPr="002F6E3E">
        <w:rPr>
          <w:rFonts w:asciiTheme="minorHAnsi" w:hAnsiTheme="minorHAnsi" w:cstheme="minorHAnsi"/>
          <w:sz w:val="22"/>
        </w:rPr>
        <w:t>text messages only), and the duration of the call</w:t>
      </w:r>
      <w:ins w:id="733" w:author="Copyeditor (JMIR)" w:date="2023-08-05T21:55:00Z">
        <w:r w:rsidR="00AE17FB" w:rsidRPr="002F6E3E">
          <w:rPr>
            <w:rFonts w:asciiTheme="minorHAnsi" w:hAnsiTheme="minorHAnsi" w:cstheme="minorHAnsi"/>
            <w:sz w:val="22"/>
          </w:rPr>
          <w:t xml:space="preserve"> </w:t>
        </w:r>
      </w:ins>
      <w:r w:rsidRPr="002F6E3E">
        <w:rPr>
          <w:rFonts w:asciiTheme="minorHAnsi" w:hAnsiTheme="minorHAnsi" w:cstheme="minorHAnsi"/>
          <w:sz w:val="22"/>
        </w:rPr>
        <w:t xml:space="preserve">(voice calls only). These data are saved passively on the phone with no additional input or effort </w:t>
      </w:r>
      <w:ins w:id="734" w:author="Copyeditor (JMIR)" w:date="2023-08-03T06:36:00Z">
        <w:r w:rsidRPr="002F6E3E">
          <w:rPr>
            <w:rFonts w:asciiTheme="minorHAnsi" w:hAnsiTheme="minorHAnsi" w:cstheme="minorHAnsi"/>
            <w:sz w:val="22"/>
          </w:rPr>
          <w:t>from</w:t>
        </w:r>
      </w:ins>
      <w:del w:id="735" w:author="Copyeditor (JMIR)" w:date="2023-08-03T06:36:00Z">
        <w:r w:rsidRPr="002F6E3E">
          <w:rPr>
            <w:rFonts w:asciiTheme="minorHAnsi" w:hAnsiTheme="minorHAnsi" w:cstheme="minorHAnsi"/>
            <w:sz w:val="22"/>
          </w:rPr>
          <w:delText>on the part of</w:delText>
        </w:r>
      </w:del>
      <w:r w:rsidRPr="002F6E3E">
        <w:rPr>
          <w:rFonts w:asciiTheme="minorHAnsi" w:hAnsiTheme="minorHAnsi" w:cstheme="minorHAnsi"/>
          <w:sz w:val="22"/>
        </w:rPr>
        <w:t xml:space="preserve"> the participant. We downloaded these logs from participants’ phones at each monthly follow-up visit. Participants were not required to provide these data to participate in the study, but the associated monthly sensing method compensation bonus was not available if they did </w:t>
      </w:r>
      <w:ins w:id="736" w:author="Copyeditor (JMIR)" w:date="2023-08-05T21:56:00Z">
        <w:r w:rsidR="008A24BC" w:rsidRPr="002F6E3E">
          <w:rPr>
            <w:rFonts w:asciiTheme="minorHAnsi" w:hAnsiTheme="minorHAnsi" w:cstheme="minorHAnsi"/>
            <w:sz w:val="22"/>
          </w:rPr>
          <w:t xml:space="preserve">not </w:t>
        </w:r>
      </w:ins>
      <w:r w:rsidRPr="002F6E3E">
        <w:rPr>
          <w:rFonts w:asciiTheme="minorHAnsi" w:hAnsiTheme="minorHAnsi" w:cstheme="minorHAnsi"/>
          <w:sz w:val="22"/>
        </w:rPr>
        <w:t>provide these data each month. Participants opted</w:t>
      </w:r>
      <w:ins w:id="737" w:author="Copyeditor (JMIR)" w:date="2023-08-05T21:57:00Z">
        <w:r w:rsidR="000355EA" w:rsidRPr="002F6E3E">
          <w:rPr>
            <w:rFonts w:asciiTheme="minorHAnsi" w:hAnsiTheme="minorHAnsi" w:cstheme="minorHAnsi"/>
            <w:sz w:val="22"/>
          </w:rPr>
          <w:t xml:space="preserve"> </w:t>
        </w:r>
      </w:ins>
      <w:del w:id="738" w:author="Copyeditor (JMIR)" w:date="2023-08-05T21:57:00Z">
        <w:r w:rsidRPr="002F6E3E">
          <w:rPr>
            <w:rFonts w:asciiTheme="minorHAnsi" w:hAnsiTheme="minorHAnsi" w:cstheme="minorHAnsi"/>
            <w:sz w:val="22"/>
          </w:rPr>
          <w:delText>-</w:delText>
        </w:r>
      </w:del>
      <w:r w:rsidRPr="002F6E3E">
        <w:rPr>
          <w:rFonts w:asciiTheme="minorHAnsi" w:hAnsiTheme="minorHAnsi" w:cstheme="minorHAnsi"/>
          <w:sz w:val="22"/>
        </w:rPr>
        <w:t>in to provide these data when they allowed us to download their data at the study visit.</w:t>
      </w:r>
      <w:ins w:id="739" w:author="Kendra Wyant" w:date="2023-08-07T12:31:00Z">
        <w:r w:rsidR="00562CF7">
          <w:rPr>
            <w:rFonts w:asciiTheme="minorHAnsi" w:hAnsiTheme="minorHAnsi" w:cstheme="minorHAnsi"/>
            <w:sz w:val="22"/>
          </w:rPr>
          <w:t xml:space="preserve"> </w:t>
        </w:r>
        <w:r w:rsidR="00562CF7" w:rsidRPr="002F6E3E">
          <w:rPr>
            <w:rFonts w:asciiTheme="minorHAnsi" w:hAnsiTheme="minorHAnsi" w:cstheme="minorHAnsi"/>
            <w:sz w:val="22"/>
          </w:rPr>
          <w:t>Participants were informed that they could delete any SMS text message or voice call log entries before the download, if they desired.</w:t>
        </w:r>
      </w:ins>
    </w:p>
    <w:p w14:paraId="1C80AB68" w14:textId="7B461174" w:rsidR="008B2A7A" w:rsidRPr="002F6E3E" w:rsidRDefault="008B2A7A" w:rsidP="000055E2">
      <w:pPr>
        <w:tabs>
          <w:tab w:val="left" w:pos="4548"/>
        </w:tabs>
        <w:spacing w:before="104" w:line="360" w:lineRule="auto"/>
        <w:ind w:right="128"/>
        <w:rPr>
          <w:rFonts w:asciiTheme="minorHAnsi" w:hAnsiTheme="minorHAnsi" w:cstheme="minorHAnsi"/>
          <w:sz w:val="22"/>
        </w:rPr>
      </w:pPr>
    </w:p>
    <w:p w14:paraId="0F3C83E9" w14:textId="5A25F92B" w:rsidR="008B2A7A" w:rsidRPr="002F6E3E" w:rsidDel="00562CF7" w:rsidRDefault="0046147D" w:rsidP="004E0223">
      <w:pPr>
        <w:spacing w:line="360" w:lineRule="auto"/>
        <w:ind w:right="120"/>
        <w:rPr>
          <w:del w:id="740" w:author="Kendra Wyant" w:date="2023-08-07T12:31:00Z"/>
          <w:rFonts w:asciiTheme="minorHAnsi" w:hAnsiTheme="minorHAnsi" w:cstheme="minorHAnsi"/>
          <w:sz w:val="22"/>
        </w:rPr>
      </w:pPr>
      <w:del w:id="741" w:author="Kendra Wyant" w:date="2023-08-07T12:31:00Z">
        <w:r w:rsidRPr="002F6E3E" w:rsidDel="00562CF7">
          <w:rPr>
            <w:rFonts w:asciiTheme="minorHAnsi" w:hAnsiTheme="minorHAnsi" w:cstheme="minorHAnsi"/>
            <w:sz w:val="22"/>
          </w:rPr>
          <w:delText xml:space="preserve">Participants were informed that they could delete any </w:delText>
        </w:r>
      </w:del>
      <w:ins w:id="742" w:author="Copyeditor (JMIR)" w:date="2023-08-05T21:57:00Z">
        <w:del w:id="743" w:author="Kendra Wyant" w:date="2023-08-07T12:31:00Z">
          <w:r w:rsidR="000355EA" w:rsidRPr="002F6E3E" w:rsidDel="00562CF7">
            <w:rPr>
              <w:rFonts w:asciiTheme="minorHAnsi" w:hAnsiTheme="minorHAnsi" w:cstheme="minorHAnsi"/>
              <w:sz w:val="22"/>
            </w:rPr>
            <w:delText xml:space="preserve">SMS </w:delText>
          </w:r>
        </w:del>
      </w:ins>
      <w:del w:id="744" w:author="Kendra Wyant" w:date="2023-08-07T12:31:00Z">
        <w:r w:rsidRPr="002F6E3E" w:rsidDel="00562CF7">
          <w:rPr>
            <w:rFonts w:asciiTheme="minorHAnsi" w:hAnsiTheme="minorHAnsi" w:cstheme="minorHAnsi"/>
            <w:sz w:val="22"/>
          </w:rPr>
          <w:delText>text message or voice call log entries prior to</w:delText>
        </w:r>
      </w:del>
      <w:ins w:id="745" w:author="Copyeditor (JMIR)" w:date="2023-08-03T06:30:00Z">
        <w:del w:id="746" w:author="Kendra Wyant" w:date="2023-08-07T12:31:00Z">
          <w:r w:rsidRPr="002F6E3E" w:rsidDel="00562CF7">
            <w:rPr>
              <w:rFonts w:asciiTheme="minorHAnsi" w:hAnsiTheme="minorHAnsi" w:cstheme="minorHAnsi"/>
              <w:sz w:val="22"/>
            </w:rPr>
            <w:delText>before</w:delText>
          </w:r>
        </w:del>
      </w:ins>
      <w:del w:id="747" w:author="Kendra Wyant" w:date="2023-08-07T12:31:00Z">
        <w:r w:rsidRPr="002F6E3E" w:rsidDel="00562CF7">
          <w:rPr>
            <w:rFonts w:asciiTheme="minorHAnsi" w:hAnsiTheme="minorHAnsi" w:cstheme="minorHAnsi"/>
            <w:sz w:val="22"/>
          </w:rPr>
          <w:delText xml:space="preserve"> the download</w:delText>
        </w:r>
      </w:del>
      <w:ins w:id="748" w:author="Copyeditor (JMIR)" w:date="2023-08-03T06:36:00Z">
        <w:del w:id="749" w:author="Kendra Wyant" w:date="2023-08-07T12:31:00Z">
          <w:r w:rsidRPr="002F6E3E" w:rsidDel="00562CF7">
            <w:rPr>
              <w:rFonts w:asciiTheme="minorHAnsi" w:hAnsiTheme="minorHAnsi" w:cstheme="minorHAnsi"/>
              <w:sz w:val="22"/>
            </w:rPr>
            <w:delText>,</w:delText>
          </w:r>
        </w:del>
      </w:ins>
      <w:del w:id="750" w:author="Kendra Wyant" w:date="2023-08-07T12:31:00Z">
        <w:r w:rsidRPr="002F6E3E" w:rsidDel="00562CF7">
          <w:rPr>
            <w:rFonts w:asciiTheme="minorHAnsi" w:hAnsiTheme="minorHAnsi" w:cstheme="minorHAnsi"/>
            <w:sz w:val="22"/>
          </w:rPr>
          <w:delText xml:space="preserve"> if they desired.</w:delText>
        </w:r>
      </w:del>
    </w:p>
    <w:p w14:paraId="1F9D2DEE" w14:textId="339B3006" w:rsidR="008B2A7A" w:rsidRPr="002F6E3E" w:rsidRDefault="0046147D" w:rsidP="004E0223">
      <w:pPr>
        <w:tabs>
          <w:tab w:val="left" w:pos="3680"/>
        </w:tabs>
        <w:spacing w:before="111" w:line="360" w:lineRule="auto"/>
        <w:ind w:right="150"/>
        <w:rPr>
          <w:rFonts w:asciiTheme="minorHAnsi" w:hAnsiTheme="minorHAnsi" w:cstheme="minorHAnsi"/>
          <w:sz w:val="22"/>
        </w:rPr>
      </w:pPr>
      <w:ins w:id="751" w:author="Copyeditor (JMIR)" w:date="2023-08-05T22:09:00Z">
        <w:r w:rsidRPr="002F6E3E">
          <w:rPr>
            <w:rStyle w:val="Heading4Char"/>
            <w:rFonts w:asciiTheme="minorHAnsi" w:hAnsiTheme="minorHAnsi" w:cstheme="minorHAnsi"/>
          </w:rPr>
          <w:t xml:space="preserve">SMS </w:t>
        </w:r>
      </w:ins>
      <w:r w:rsidR="008F1B2F" w:rsidRPr="002F6E3E">
        <w:rPr>
          <w:rStyle w:val="Heading4Char"/>
          <w:rFonts w:asciiTheme="minorHAnsi" w:hAnsiTheme="minorHAnsi" w:cstheme="minorHAnsi"/>
        </w:rPr>
        <w:t>Text Message Content</w:t>
      </w:r>
    </w:p>
    <w:p w14:paraId="6BF7C459" w14:textId="61704BA3" w:rsidR="008B2A7A" w:rsidRPr="002F6E3E" w:rsidRDefault="0046147D" w:rsidP="004E0223">
      <w:pPr>
        <w:tabs>
          <w:tab w:val="left" w:pos="3680"/>
        </w:tabs>
        <w:spacing w:before="111" w:line="360" w:lineRule="auto"/>
        <w:ind w:right="150"/>
        <w:rPr>
          <w:rFonts w:asciiTheme="minorHAnsi" w:hAnsiTheme="minorHAnsi" w:cstheme="minorHAnsi"/>
          <w:sz w:val="22"/>
        </w:rPr>
      </w:pPr>
      <w:r w:rsidRPr="002F6E3E">
        <w:rPr>
          <w:rFonts w:asciiTheme="minorHAnsi" w:hAnsiTheme="minorHAnsi" w:cstheme="minorHAnsi"/>
          <w:sz w:val="22"/>
        </w:rPr>
        <w:t xml:space="preserve">We also collected the message content from </w:t>
      </w:r>
      <w:ins w:id="752"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participants’ </w:t>
      </w:r>
      <w:ins w:id="753" w:author="Copyeditor (JMIR)" w:date="2023-08-05T22:10:00Z">
        <w:r w:rsidR="00CF12B7" w:rsidRPr="002F6E3E">
          <w:rPr>
            <w:rFonts w:asciiTheme="minorHAnsi" w:hAnsiTheme="minorHAnsi" w:cstheme="minorHAnsi"/>
            <w:sz w:val="22"/>
          </w:rPr>
          <w:t xml:space="preserve">SMS </w:t>
        </w:r>
      </w:ins>
      <w:r w:rsidRPr="002F6E3E">
        <w:rPr>
          <w:rFonts w:asciiTheme="minorHAnsi" w:hAnsiTheme="minorHAnsi" w:cstheme="minorHAnsi"/>
          <w:sz w:val="22"/>
        </w:rPr>
        <w:t>text messages on their smartphone</w:t>
      </w:r>
      <w:ins w:id="754"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As with the logs, content from individual </w:t>
      </w:r>
      <w:ins w:id="755" w:author="Copyeditor (JMIR)" w:date="2023-08-05T22:10:00Z">
        <w:r w:rsidR="00F63A51" w:rsidRPr="002F6E3E">
          <w:rPr>
            <w:rFonts w:asciiTheme="minorHAnsi" w:hAnsiTheme="minorHAnsi" w:cstheme="minorHAnsi"/>
            <w:sz w:val="22"/>
          </w:rPr>
          <w:t xml:space="preserve">SMS </w:t>
        </w:r>
      </w:ins>
      <w:r w:rsidRPr="002F6E3E">
        <w:rPr>
          <w:rFonts w:asciiTheme="minorHAnsi" w:hAnsiTheme="minorHAnsi" w:cstheme="minorHAnsi"/>
          <w:sz w:val="22"/>
        </w:rPr>
        <w:t xml:space="preserve">text messages is saved passively on the phone with no additional input or effort </w:t>
      </w:r>
      <w:ins w:id="756" w:author="Copyeditor (JMIR)" w:date="2023-08-05T22:10:00Z">
        <w:r w:rsidR="008A2B21" w:rsidRPr="002F6E3E">
          <w:rPr>
            <w:rFonts w:asciiTheme="minorHAnsi" w:hAnsiTheme="minorHAnsi" w:cstheme="minorHAnsi"/>
            <w:sz w:val="22"/>
          </w:rPr>
          <w:t>from</w:t>
        </w:r>
      </w:ins>
      <w:del w:id="757" w:author="Copyeditor (JMIR)" w:date="2023-08-05T22:10:00Z">
        <w:r w:rsidRPr="002F6E3E">
          <w:rPr>
            <w:rFonts w:asciiTheme="minorHAnsi" w:hAnsiTheme="minorHAnsi" w:cstheme="minorHAnsi"/>
            <w:sz w:val="22"/>
          </w:rPr>
          <w:delText>on the part of</w:delText>
        </w:r>
      </w:del>
      <w:r w:rsidRPr="002F6E3E">
        <w:rPr>
          <w:rFonts w:asciiTheme="minorHAnsi" w:hAnsiTheme="minorHAnsi" w:cstheme="minorHAnsi"/>
          <w:sz w:val="22"/>
        </w:rPr>
        <w:t xml:space="preserve"> the participant. We downloaded </w:t>
      </w:r>
      <w:ins w:id="758" w:author="Copyeditor (JMIR)" w:date="2023-08-05T22:11:00Z">
        <w:r w:rsidR="00E2733F" w:rsidRPr="002F6E3E">
          <w:rPr>
            <w:rFonts w:asciiTheme="minorHAnsi" w:hAnsiTheme="minorHAnsi" w:cstheme="minorHAnsi"/>
            <w:sz w:val="22"/>
          </w:rPr>
          <w:t xml:space="preserve">SMS </w:t>
        </w:r>
      </w:ins>
      <w:r w:rsidRPr="002F6E3E">
        <w:rPr>
          <w:rFonts w:asciiTheme="minorHAnsi" w:hAnsiTheme="minorHAnsi" w:cstheme="minorHAnsi"/>
          <w:sz w:val="22"/>
        </w:rPr>
        <w:t xml:space="preserve">text message content (bundled with </w:t>
      </w:r>
      <w:r w:rsidRPr="002F6E3E">
        <w:rPr>
          <w:rFonts w:asciiTheme="minorHAnsi" w:hAnsiTheme="minorHAnsi" w:cstheme="minorHAnsi"/>
          <w:sz w:val="22"/>
        </w:rPr>
        <w:lastRenderedPageBreak/>
        <w:t>the logs in the same files) at each monthly follow-up visit</w:t>
      </w:r>
      <w:ins w:id="759"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and participants could delete </w:t>
      </w:r>
      <w:ins w:id="760" w:author="Copyeditor (JMIR)" w:date="2023-08-05T22:11:00Z">
        <w:r w:rsidR="00E2733F" w:rsidRPr="002F6E3E">
          <w:rPr>
            <w:rFonts w:asciiTheme="minorHAnsi" w:hAnsiTheme="minorHAnsi" w:cstheme="minorHAnsi"/>
            <w:sz w:val="22"/>
          </w:rPr>
          <w:t xml:space="preserve">SMS </w:t>
        </w:r>
      </w:ins>
      <w:r w:rsidRPr="002F6E3E">
        <w:rPr>
          <w:rFonts w:asciiTheme="minorHAnsi" w:hAnsiTheme="minorHAnsi" w:cstheme="minorHAnsi"/>
          <w:sz w:val="22"/>
        </w:rPr>
        <w:t xml:space="preserve">text messages </w:t>
      </w:r>
      <w:del w:id="761" w:author="Copyeditor (JMIR)" w:date="2023-08-03T06:30:00Z">
        <w:r w:rsidRPr="002F6E3E">
          <w:rPr>
            <w:rFonts w:asciiTheme="minorHAnsi" w:hAnsiTheme="minorHAnsi" w:cstheme="minorHAnsi"/>
            <w:sz w:val="22"/>
          </w:rPr>
          <w:delText>prior to</w:delText>
        </w:r>
      </w:del>
      <w:ins w:id="762" w:author="Copyeditor (JMIR)" w:date="2023-08-03T06:30:00Z">
        <w:r w:rsidRPr="002F6E3E">
          <w:rPr>
            <w:rFonts w:asciiTheme="minorHAnsi" w:hAnsiTheme="minorHAnsi" w:cstheme="minorHAnsi"/>
            <w:sz w:val="22"/>
          </w:rPr>
          <w:t>before</w:t>
        </w:r>
      </w:ins>
      <w:r w:rsidRPr="002F6E3E">
        <w:rPr>
          <w:rFonts w:asciiTheme="minorHAnsi" w:hAnsiTheme="minorHAnsi" w:cstheme="minorHAnsi"/>
          <w:sz w:val="22"/>
        </w:rPr>
        <w:t xml:space="preserve"> the download. </w:t>
      </w:r>
      <w:ins w:id="763" w:author="Copyeditor (JMIR)" w:date="2023-08-05T22:12:00Z">
        <w:del w:id="764" w:author="Kendra Wyant" w:date="2023-08-07T12:32:00Z">
          <w:r w:rsidR="00802EA3" w:rsidRPr="002F6E3E" w:rsidDel="00562CF7">
            <w:rPr>
              <w:rFonts w:asciiTheme="minorHAnsi" w:hAnsiTheme="minorHAnsi" w:cstheme="minorHAnsi"/>
              <w:sz w:val="22"/>
            </w:rPr>
            <w:delText>It is n</w:delText>
          </w:r>
        </w:del>
      </w:ins>
      <w:del w:id="765" w:author="Kendra Wyant" w:date="2023-08-07T12:32:00Z">
        <w:r w:rsidRPr="002F6E3E" w:rsidDel="00562CF7">
          <w:rPr>
            <w:rFonts w:asciiTheme="minorHAnsi" w:hAnsiTheme="minorHAnsi" w:cstheme="minorHAnsi"/>
            <w:sz w:val="22"/>
          </w:rPr>
          <w:delText>Not</w:delText>
        </w:r>
      </w:del>
      <w:ins w:id="766" w:author="Copyeditor (JMIR)" w:date="2023-08-05T22:12:00Z">
        <w:del w:id="767" w:author="Kendra Wyant" w:date="2023-08-07T12:32:00Z">
          <w:r w:rsidR="00802EA3" w:rsidRPr="002F6E3E" w:rsidDel="00562CF7">
            <w:rPr>
              <w:rFonts w:asciiTheme="minorHAnsi" w:hAnsiTheme="minorHAnsi" w:cstheme="minorHAnsi"/>
              <w:sz w:val="22"/>
            </w:rPr>
            <w:delText>able</w:delText>
          </w:r>
        </w:del>
      </w:ins>
      <w:del w:id="768" w:author="Kendra Wyant" w:date="2023-08-07T12:32:00Z">
        <w:r w:rsidRPr="002F6E3E" w:rsidDel="00562CF7">
          <w:rPr>
            <w:rFonts w:asciiTheme="minorHAnsi" w:hAnsiTheme="minorHAnsi" w:cstheme="minorHAnsi"/>
            <w:sz w:val="22"/>
          </w:rPr>
          <w:delText>e that w</w:delText>
        </w:r>
      </w:del>
      <w:ins w:id="769" w:author="Kendra Wyant" w:date="2023-08-07T12:32:00Z">
        <w:r w:rsidR="00562CF7">
          <w:rPr>
            <w:rFonts w:asciiTheme="minorHAnsi" w:hAnsiTheme="minorHAnsi" w:cstheme="minorHAnsi"/>
            <w:sz w:val="22"/>
          </w:rPr>
          <w:t>W</w:t>
        </w:r>
      </w:ins>
      <w:r w:rsidRPr="002F6E3E">
        <w:rPr>
          <w:rFonts w:asciiTheme="minorHAnsi" w:hAnsiTheme="minorHAnsi" w:cstheme="minorHAnsi"/>
          <w:sz w:val="22"/>
        </w:rPr>
        <w:t>e did not have a parallel method to gain access to phone call content. Thus, we had meta</w:t>
      </w:r>
      <w:del w:id="770"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 xml:space="preserve">data from communication logs for both </w:t>
      </w:r>
      <w:ins w:id="771" w:author="Copyeditor (JMIR)" w:date="2023-08-05T22:12:00Z">
        <w:r w:rsidR="00802EA3" w:rsidRPr="002F6E3E">
          <w:rPr>
            <w:rFonts w:asciiTheme="minorHAnsi" w:hAnsiTheme="minorHAnsi" w:cstheme="minorHAnsi"/>
            <w:sz w:val="22"/>
          </w:rPr>
          <w:t xml:space="preserve">SMS </w:t>
        </w:r>
      </w:ins>
      <w:r w:rsidRPr="002F6E3E">
        <w:rPr>
          <w:rFonts w:asciiTheme="minorHAnsi" w:hAnsiTheme="minorHAnsi" w:cstheme="minorHAnsi"/>
          <w:sz w:val="22"/>
        </w:rPr>
        <w:t xml:space="preserve">text messages and phone calls but had the content of the communication only for </w:t>
      </w:r>
      <w:ins w:id="772" w:author="Copyeditor (JMIR)" w:date="2023-08-05T22:12:00Z">
        <w:r w:rsidR="00802EA3" w:rsidRPr="002F6E3E">
          <w:rPr>
            <w:rFonts w:asciiTheme="minorHAnsi" w:hAnsiTheme="minorHAnsi" w:cstheme="minorHAnsi"/>
            <w:sz w:val="22"/>
          </w:rPr>
          <w:t xml:space="preserve">SMS </w:t>
        </w:r>
      </w:ins>
      <w:r w:rsidRPr="002F6E3E">
        <w:rPr>
          <w:rFonts w:asciiTheme="minorHAnsi" w:hAnsiTheme="minorHAnsi" w:cstheme="minorHAnsi"/>
          <w:sz w:val="22"/>
        </w:rPr>
        <w:t>text messages.</w:t>
      </w:r>
    </w:p>
    <w:p w14:paraId="1B346FB6" w14:textId="51DE1F5A" w:rsidR="008B2A7A" w:rsidRPr="002F6E3E" w:rsidRDefault="0046147D" w:rsidP="004E0223">
      <w:pPr>
        <w:pStyle w:val="Heading4"/>
        <w:rPr>
          <w:rFonts w:asciiTheme="minorHAnsi" w:hAnsiTheme="minorHAnsi" w:cstheme="minorHAnsi"/>
        </w:rPr>
      </w:pPr>
      <w:r w:rsidRPr="002F6E3E">
        <w:rPr>
          <w:rFonts w:asciiTheme="minorHAnsi" w:hAnsiTheme="minorHAnsi" w:cstheme="minorHAnsi"/>
        </w:rPr>
        <w:t>Sleep Quality</w:t>
      </w:r>
    </w:p>
    <w:p w14:paraId="45AE69D1" w14:textId="3C06DC7A" w:rsidR="008B2A7A" w:rsidRPr="002F6E3E" w:rsidRDefault="0046147D">
      <w:pPr>
        <w:spacing w:line="360" w:lineRule="auto"/>
        <w:rPr>
          <w:rFonts w:asciiTheme="minorHAnsi" w:hAnsiTheme="minorHAnsi" w:cstheme="minorHAnsi"/>
          <w:sz w:val="22"/>
        </w:rPr>
        <w:pPrChange w:id="773" w:author="Kendra Wyant" w:date="2023-08-07T12:33:00Z">
          <w:pPr>
            <w:tabs>
              <w:tab w:val="left" w:pos="2624"/>
            </w:tabs>
            <w:spacing w:before="111" w:line="360" w:lineRule="auto"/>
            <w:ind w:right="313"/>
          </w:pPr>
        </w:pPrChange>
      </w:pPr>
      <w:r w:rsidRPr="002F6E3E">
        <w:rPr>
          <w:rFonts w:asciiTheme="minorHAnsi" w:hAnsiTheme="minorHAnsi" w:cstheme="minorHAnsi"/>
          <w:sz w:val="22"/>
        </w:rPr>
        <w:t xml:space="preserve">We collected information about participants’ sleep duration, timing, and overall quality with a Beddit </w:t>
      </w:r>
      <w:ins w:id="774" w:author="Copyeditor (JMIR)" w:date="2023-08-07T19:09:00Z">
        <w:r w:rsidR="002F6E3E">
          <w:rPr>
            <w:rFonts w:asciiTheme="minorHAnsi" w:hAnsiTheme="minorHAnsi" w:cstheme="minorHAnsi"/>
            <w:sz w:val="22"/>
          </w:rPr>
          <w:t>Sleep Monitor</w:t>
        </w:r>
      </w:ins>
      <w:del w:id="775" w:author="Copyeditor (JMIR)" w:date="2023-08-07T19:09:00Z">
        <w:r w:rsidRPr="002F6E3E">
          <w:rPr>
            <w:rFonts w:asciiTheme="minorHAnsi" w:hAnsiTheme="minorHAnsi" w:cstheme="minorHAnsi"/>
            <w:sz w:val="22"/>
          </w:rPr>
          <w:delText>sleep monitor</w:delText>
        </w:r>
      </w:del>
      <w:r w:rsidRPr="002F6E3E">
        <w:rPr>
          <w:rFonts w:asciiTheme="minorHAnsi" w:hAnsiTheme="minorHAnsi" w:cstheme="minorHAnsi"/>
          <w:sz w:val="22"/>
        </w:rPr>
        <w:t xml:space="preserve"> (Beddit Oy Inc</w:t>
      </w:r>
      <w:del w:id="776" w:author="Copyeditor (JMIR)" w:date="2023-08-03T06:30:00Z">
        <w:r w:rsidRPr="002F6E3E">
          <w:rPr>
            <w:rFonts w:asciiTheme="minorHAnsi" w:hAnsiTheme="minorHAnsi" w:cstheme="minorHAnsi"/>
            <w:sz w:val="22"/>
          </w:rPr>
          <w:delText>.</w:delText>
        </w:r>
      </w:del>
      <w:del w:id="777" w:author="Copyeditor (JMIR)" w:date="2023-08-06T05:52:00Z">
        <w:r w:rsidRPr="002F6E3E">
          <w:rPr>
            <w:rFonts w:asciiTheme="minorHAnsi" w:hAnsiTheme="minorHAnsi" w:cstheme="minorHAnsi"/>
            <w:sz w:val="22"/>
          </w:rPr>
          <w:delText>, Espoo, Finland</w:delText>
        </w:r>
      </w:del>
      <w:r w:rsidRPr="002F6E3E">
        <w:rPr>
          <w:rFonts w:asciiTheme="minorHAnsi" w:hAnsiTheme="minorHAnsi" w:cstheme="minorHAnsi"/>
          <w:sz w:val="22"/>
        </w:rPr>
        <w:t>) that was placed in their beds and connected to their smartphones. We used an early version of the sleep monitor that required participants to actively start and stop the monitor when they entered and exited their bed</w:t>
      </w:r>
      <w:ins w:id="778"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each night and morning, respectively.</w:t>
      </w:r>
      <w:ins w:id="779" w:author="Kendra Wyant" w:date="2023-08-07T12:33:00Z">
        <w:r w:rsidR="00493B4F">
          <w:rPr>
            <w:rFonts w:asciiTheme="minorHAnsi" w:hAnsiTheme="minorHAnsi" w:cstheme="minorHAnsi"/>
            <w:sz w:val="22"/>
          </w:rPr>
          <w:t xml:space="preserve"> </w:t>
        </w:r>
        <w:r w:rsidR="00493B4F" w:rsidRPr="002F6E3E">
          <w:rPr>
            <w:rFonts w:asciiTheme="minorHAnsi" w:hAnsiTheme="minorHAnsi" w:cstheme="minorHAnsi"/>
            <w:sz w:val="22"/>
          </w:rPr>
          <w:t>These data are available for only 87 participants because Beddit Oy was acquired by Apple Inc during the data collection for this study. Apple discontinued cloud support for data collection with the sleep monitor in November 2018, which prevented its further use for our remaining participants. Participants were not required to provide these data to participate in the study, but the associated monthly sensing method compensation bonus was not available if they did not provide these data each month. Participants opted in at the start of the study to provide these data by installing the app on their phone. They were allowed to opt out at any later point by simply uninstalling the app.</w:t>
        </w:r>
      </w:ins>
    </w:p>
    <w:p w14:paraId="5C7A18B3" w14:textId="6153D349" w:rsidR="008B2A7A" w:rsidRPr="002F6E3E" w:rsidDel="00493B4F" w:rsidRDefault="0046147D" w:rsidP="00B66130">
      <w:pPr>
        <w:spacing w:line="360" w:lineRule="auto"/>
        <w:rPr>
          <w:del w:id="780" w:author="Kendra Wyant" w:date="2023-08-07T12:33:00Z"/>
          <w:rFonts w:asciiTheme="minorHAnsi" w:hAnsiTheme="minorHAnsi" w:cstheme="minorHAnsi"/>
          <w:sz w:val="22"/>
        </w:rPr>
      </w:pPr>
      <w:del w:id="781" w:author="Kendra Wyant" w:date="2023-08-07T12:33:00Z">
        <w:r w:rsidRPr="002F6E3E" w:rsidDel="00493B4F">
          <w:rPr>
            <w:rFonts w:asciiTheme="minorHAnsi" w:hAnsiTheme="minorHAnsi" w:cstheme="minorHAnsi"/>
            <w:sz w:val="22"/>
          </w:rPr>
          <w:delText xml:space="preserve">These data are available for only 87 participants because Beddit Oy was acquired by Apple Inc. during </w:delText>
        </w:r>
      </w:del>
      <w:ins w:id="782" w:author="Copyeditor (JMIR)" w:date="2023-08-03T06:36:00Z">
        <w:del w:id="783" w:author="Kendra Wyant" w:date="2023-08-07T12:33:00Z">
          <w:r w:rsidRPr="002F6E3E" w:rsidDel="00493B4F">
            <w:rPr>
              <w:rFonts w:asciiTheme="minorHAnsi" w:hAnsiTheme="minorHAnsi" w:cstheme="minorHAnsi"/>
              <w:sz w:val="22"/>
            </w:rPr>
            <w:delText xml:space="preserve">the </w:delText>
          </w:r>
        </w:del>
      </w:ins>
      <w:del w:id="784" w:author="Kendra Wyant" w:date="2023-08-07T12:33:00Z">
        <w:r w:rsidRPr="002F6E3E" w:rsidDel="00493B4F">
          <w:rPr>
            <w:rFonts w:asciiTheme="minorHAnsi" w:hAnsiTheme="minorHAnsi" w:cstheme="minorHAnsi"/>
            <w:sz w:val="22"/>
          </w:rPr>
          <w:delText xml:space="preserve">data collection for this study. Apple discontinued cloud support for data collection with the sleep monitor in November 2018, which prevented its further use for our remaining participants. Participants were not required to provide these data to participate in the study, but the associated monthly sensing method compensation bonus was not available if they did </w:delText>
        </w:r>
      </w:del>
      <w:ins w:id="785" w:author="Copyeditor (JMIR)" w:date="2023-08-05T22:15:00Z">
        <w:del w:id="786" w:author="Kendra Wyant" w:date="2023-08-07T12:33:00Z">
          <w:r w:rsidR="00F17B9F" w:rsidRPr="002F6E3E" w:rsidDel="00493B4F">
            <w:rPr>
              <w:rFonts w:asciiTheme="minorHAnsi" w:hAnsiTheme="minorHAnsi" w:cstheme="minorHAnsi"/>
              <w:sz w:val="22"/>
            </w:rPr>
            <w:delText xml:space="preserve">not </w:delText>
          </w:r>
        </w:del>
      </w:ins>
      <w:del w:id="787" w:author="Kendra Wyant" w:date="2023-08-07T12:33:00Z">
        <w:r w:rsidRPr="002F6E3E" w:rsidDel="00493B4F">
          <w:rPr>
            <w:rFonts w:asciiTheme="minorHAnsi" w:hAnsiTheme="minorHAnsi" w:cstheme="minorHAnsi"/>
            <w:sz w:val="22"/>
          </w:rPr>
          <w:delText>provide these data each month. Participants opted</w:delText>
        </w:r>
      </w:del>
      <w:ins w:id="788" w:author="Copyeditor (JMIR)" w:date="2023-08-05T22:16:00Z">
        <w:del w:id="789" w:author="Kendra Wyant" w:date="2023-08-07T12:33:00Z">
          <w:r w:rsidR="0064004C" w:rsidRPr="002F6E3E" w:rsidDel="00493B4F">
            <w:rPr>
              <w:rFonts w:asciiTheme="minorHAnsi" w:hAnsiTheme="minorHAnsi" w:cstheme="minorHAnsi"/>
              <w:sz w:val="22"/>
            </w:rPr>
            <w:delText xml:space="preserve"> </w:delText>
          </w:r>
        </w:del>
      </w:ins>
      <w:del w:id="790" w:author="Kendra Wyant" w:date="2023-08-07T12:33:00Z">
        <w:r w:rsidRPr="002F6E3E" w:rsidDel="00493B4F">
          <w:rPr>
            <w:rFonts w:asciiTheme="minorHAnsi" w:hAnsiTheme="minorHAnsi" w:cstheme="minorHAnsi"/>
            <w:sz w:val="22"/>
          </w:rPr>
          <w:delText>-in at the start of</w:delText>
        </w:r>
      </w:del>
      <w:ins w:id="791" w:author="Copyeditor (JMIR)" w:date="2023-08-05T22:16:00Z">
        <w:del w:id="792" w:author="Kendra Wyant" w:date="2023-08-07T12:33:00Z">
          <w:r w:rsidR="00004320" w:rsidRPr="002F6E3E" w:rsidDel="00493B4F">
            <w:rPr>
              <w:rFonts w:asciiTheme="minorHAnsi" w:hAnsiTheme="minorHAnsi" w:cstheme="minorHAnsi"/>
              <w:sz w:val="22"/>
            </w:rPr>
            <w:delText xml:space="preserve"> </w:delText>
          </w:r>
        </w:del>
      </w:ins>
      <w:del w:id="793" w:author="Kendra Wyant" w:date="2023-08-07T12:33:00Z">
        <w:r w:rsidRPr="002F6E3E" w:rsidDel="00493B4F">
          <w:rPr>
            <w:rFonts w:asciiTheme="minorHAnsi" w:hAnsiTheme="minorHAnsi" w:cstheme="minorHAnsi"/>
            <w:sz w:val="22"/>
          </w:rPr>
          <w:delText>the study to provide these data by installing the app on their phone. They were allowed to opt</w:delText>
        </w:r>
      </w:del>
      <w:ins w:id="794" w:author="Copyeditor (JMIR)" w:date="2023-08-05T22:16:00Z">
        <w:del w:id="795" w:author="Kendra Wyant" w:date="2023-08-07T12:33:00Z">
          <w:r w:rsidR="002A58FE" w:rsidRPr="002F6E3E" w:rsidDel="00493B4F">
            <w:rPr>
              <w:rFonts w:asciiTheme="minorHAnsi" w:hAnsiTheme="minorHAnsi" w:cstheme="minorHAnsi"/>
              <w:sz w:val="22"/>
            </w:rPr>
            <w:delText xml:space="preserve"> </w:delText>
          </w:r>
        </w:del>
      </w:ins>
      <w:ins w:id="796" w:author="Copyeditor (JMIR)" w:date="2023-08-03T06:36:00Z">
        <w:del w:id="797" w:author="Kendra Wyant" w:date="2023-08-07T12:33:00Z">
          <w:r w:rsidRPr="002F6E3E" w:rsidDel="00493B4F">
            <w:rPr>
              <w:rFonts w:asciiTheme="minorHAnsi" w:hAnsiTheme="minorHAnsi" w:cstheme="minorHAnsi"/>
              <w:sz w:val="22"/>
            </w:rPr>
            <w:delText xml:space="preserve"> </w:delText>
          </w:r>
        </w:del>
      </w:ins>
      <w:del w:id="798" w:author="Kendra Wyant" w:date="2023-08-07T12:33:00Z">
        <w:r w:rsidRPr="002F6E3E" w:rsidDel="00493B4F">
          <w:rPr>
            <w:rFonts w:asciiTheme="minorHAnsi" w:hAnsiTheme="minorHAnsi" w:cstheme="minorHAnsi"/>
            <w:sz w:val="22"/>
          </w:rPr>
          <w:delText>-out at any later point by simply uninstalling the app.</w:delText>
        </w:r>
      </w:del>
    </w:p>
    <w:p w14:paraId="53126B3C" w14:textId="2F8EB846" w:rsidR="008B2A7A" w:rsidRPr="002F6E3E" w:rsidRDefault="0046147D" w:rsidP="002F6E3E">
      <w:pPr>
        <w:tabs>
          <w:tab w:val="left" w:pos="2313"/>
        </w:tabs>
        <w:spacing w:before="84" w:line="360" w:lineRule="auto"/>
        <w:ind w:right="117"/>
        <w:rPr>
          <w:rFonts w:asciiTheme="minorHAnsi" w:hAnsiTheme="minorHAnsi" w:cstheme="minorHAnsi"/>
          <w:sz w:val="22"/>
        </w:rPr>
      </w:pPr>
      <w:r w:rsidRPr="002F6E3E">
        <w:rPr>
          <w:rStyle w:val="Heading4Char"/>
          <w:rFonts w:asciiTheme="minorHAnsi" w:hAnsiTheme="minorHAnsi" w:cstheme="minorHAnsi"/>
        </w:rPr>
        <w:t>Physiology</w:t>
      </w:r>
    </w:p>
    <w:p w14:paraId="04A8BF55" w14:textId="52815A24" w:rsidR="008B2A7A" w:rsidRPr="002F6E3E" w:rsidRDefault="0046147D" w:rsidP="002F6E3E">
      <w:pPr>
        <w:tabs>
          <w:tab w:val="left" w:pos="2313"/>
        </w:tabs>
        <w:spacing w:before="84" w:line="360" w:lineRule="auto"/>
        <w:ind w:right="117"/>
        <w:rPr>
          <w:rFonts w:asciiTheme="minorHAnsi" w:hAnsiTheme="minorHAnsi" w:cstheme="minorHAnsi"/>
          <w:sz w:val="22"/>
        </w:rPr>
      </w:pPr>
      <w:r w:rsidRPr="002F6E3E">
        <w:rPr>
          <w:rFonts w:asciiTheme="minorHAnsi" w:hAnsiTheme="minorHAnsi" w:cstheme="minorHAnsi"/>
          <w:sz w:val="22"/>
        </w:rPr>
        <w:t xml:space="preserve">We continuously monitored participants’ physiology (heart rate, electrodermal activity, </w:t>
      </w:r>
      <w:ins w:id="799" w:author="Copyeditor (JMIR)" w:date="2023-08-06T05:54:00Z">
        <w:r w:rsidR="003F5917" w:rsidRPr="002F6E3E">
          <w:rPr>
            <w:rFonts w:asciiTheme="minorHAnsi" w:hAnsiTheme="minorHAnsi" w:cstheme="minorHAnsi"/>
            <w:sz w:val="22"/>
          </w:rPr>
          <w:t xml:space="preserve">and </w:t>
        </w:r>
      </w:ins>
      <w:r w:rsidRPr="002F6E3E">
        <w:rPr>
          <w:rFonts w:asciiTheme="minorHAnsi" w:hAnsiTheme="minorHAnsi" w:cstheme="minorHAnsi"/>
          <w:sz w:val="22"/>
        </w:rPr>
        <w:t>skin temperature) using an early version of the Empatica E4</w:t>
      </w:r>
      <w:ins w:id="800" w:author="Copyeditor (JMIR)" w:date="2023-08-07T17:20:00Z">
        <w:r w:rsidR="00B66130" w:rsidRPr="003A7E59">
          <w:rPr>
            <w:rFonts w:asciiTheme="minorHAnsi" w:hAnsiTheme="minorHAnsi" w:cstheme="minorHAnsi"/>
            <w:sz w:val="22"/>
          </w:rPr>
          <w:t xml:space="preserve"> (Empatica </w:t>
        </w:r>
        <w:r w:rsidR="00B66130" w:rsidRPr="002F6E3E">
          <w:rPr>
            <w:rFonts w:asciiTheme="minorHAnsi" w:hAnsiTheme="minorHAnsi" w:cstheme="minorHAnsi"/>
            <w:sz w:val="22"/>
          </w:rPr>
          <w:t>Inc</w:t>
        </w:r>
        <w:r w:rsidR="00B66130" w:rsidRPr="003A7E59">
          <w:rPr>
            <w:rFonts w:asciiTheme="minorHAnsi" w:hAnsiTheme="minorHAnsi" w:cstheme="minorHAnsi"/>
            <w:sz w:val="22"/>
          </w:rPr>
          <w:t>)</w:t>
        </w:r>
      </w:ins>
      <w:r w:rsidRPr="002F6E3E">
        <w:rPr>
          <w:rFonts w:asciiTheme="minorHAnsi" w:hAnsiTheme="minorHAnsi" w:cstheme="minorHAnsi"/>
          <w:sz w:val="22"/>
        </w:rPr>
        <w:t xml:space="preserve"> wristband monitor</w:t>
      </w:r>
      <w:del w:id="801" w:author="Copyeditor (JMIR)" w:date="2023-08-07T17:20:00Z">
        <w:r w:rsidRPr="002F6E3E">
          <w:rPr>
            <w:rFonts w:asciiTheme="minorHAnsi" w:hAnsiTheme="minorHAnsi" w:cstheme="minorHAnsi"/>
            <w:sz w:val="22"/>
          </w:rPr>
          <w:delText xml:space="preserve"> (</w:delText>
        </w:r>
      </w:del>
      <w:del w:id="802" w:author="Copyeditor (JMIR)" w:date="2023-08-03T06:36:00Z">
        <w:r w:rsidRPr="002F6E3E">
          <w:rPr>
            <w:rFonts w:asciiTheme="minorHAnsi" w:hAnsiTheme="minorHAnsi" w:cstheme="minorHAnsi"/>
            <w:sz w:val="22"/>
          </w:rPr>
          <w:delText>by</w:delText>
        </w:r>
      </w:del>
      <w:del w:id="803" w:author="Copyeditor (JMIR)" w:date="2023-08-07T17:20:00Z">
        <w:r w:rsidRPr="002F6E3E">
          <w:rPr>
            <w:rFonts w:asciiTheme="minorHAnsi" w:hAnsiTheme="minorHAnsi" w:cstheme="minorHAnsi"/>
            <w:sz w:val="22"/>
          </w:rPr>
          <w:delText xml:space="preserve"> Empatica Inc</w:delText>
        </w:r>
      </w:del>
      <w:del w:id="804" w:author="Copyeditor (JMIR)" w:date="2023-08-03T06:30:00Z">
        <w:r w:rsidRPr="002F6E3E">
          <w:rPr>
            <w:rFonts w:asciiTheme="minorHAnsi" w:hAnsiTheme="minorHAnsi" w:cstheme="minorHAnsi"/>
            <w:sz w:val="22"/>
          </w:rPr>
          <w:delText>.</w:delText>
        </w:r>
      </w:del>
      <w:del w:id="805" w:author="Copyeditor (JMIR)" w:date="2023-08-06T05:54:00Z">
        <w:r w:rsidRPr="002F6E3E">
          <w:rPr>
            <w:rFonts w:asciiTheme="minorHAnsi" w:hAnsiTheme="minorHAnsi" w:cstheme="minorHAnsi"/>
            <w:sz w:val="22"/>
          </w:rPr>
          <w:delText>, Boston, MA</w:delText>
        </w:r>
      </w:del>
      <w:del w:id="806" w:author="Copyeditor (JMIR)" w:date="2023-08-07T17:20:00Z">
        <w:r w:rsidRPr="002F6E3E">
          <w:rPr>
            <w:rFonts w:asciiTheme="minorHAnsi" w:hAnsiTheme="minorHAnsi" w:cstheme="minorHAnsi"/>
            <w:sz w:val="22"/>
          </w:rPr>
          <w:delText>)</w:delText>
        </w:r>
      </w:del>
      <w:r w:rsidRPr="002F6E3E">
        <w:rPr>
          <w:rFonts w:asciiTheme="minorHAnsi" w:hAnsiTheme="minorHAnsi" w:cstheme="minorHAnsi"/>
          <w:sz w:val="22"/>
        </w:rPr>
        <w:t xml:space="preserve">. However, this early version did not adequately support </w:t>
      </w:r>
      <w:ins w:id="807"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Bluetooth streaming of data to the cloud. Instead, participants had to manually connect the wristband each night to a tablet we provided to upload their data. This </w:t>
      </w:r>
      <w:ins w:id="808" w:author="Copyeditor (JMIR)" w:date="2023-08-06T05:56:00Z">
        <w:r w:rsidR="00601511" w:rsidRPr="002F6E3E">
          <w:rPr>
            <w:rFonts w:asciiTheme="minorHAnsi" w:hAnsiTheme="minorHAnsi" w:cstheme="minorHAnsi"/>
            <w:sz w:val="22"/>
          </w:rPr>
          <w:t>limitation</w:t>
        </w:r>
      </w:ins>
      <w:ins w:id="809" w:author="Copyeditor (JMIR)" w:date="2023-08-06T05:55:00Z">
        <w:r w:rsidR="00DC07E5" w:rsidRPr="002F6E3E">
          <w:rPr>
            <w:rFonts w:asciiTheme="minorHAnsi" w:hAnsiTheme="minorHAnsi" w:cstheme="minorHAnsi"/>
            <w:sz w:val="22"/>
          </w:rPr>
          <w:t xml:space="preserve"> </w:t>
        </w:r>
      </w:ins>
      <w:r w:rsidRPr="002F6E3E">
        <w:rPr>
          <w:rFonts w:asciiTheme="minorHAnsi" w:hAnsiTheme="minorHAnsi" w:cstheme="minorHAnsi"/>
          <w:sz w:val="22"/>
        </w:rPr>
        <w:t xml:space="preserve">and other software bugs made </w:t>
      </w:r>
      <w:ins w:id="810"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use of the wristband too complicated for many participants. Therefore, we discontinued </w:t>
      </w:r>
      <w:ins w:id="811"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use of the wristband after we collected data from 9 participants. Given th</w:t>
      </w:r>
      <w:ins w:id="812" w:author="Copyeditor (JMIR)" w:date="2023-08-03T06:36:00Z">
        <w:r w:rsidRPr="002F6E3E">
          <w:rPr>
            <w:rFonts w:asciiTheme="minorHAnsi" w:hAnsiTheme="minorHAnsi" w:cstheme="minorHAnsi"/>
            <w:sz w:val="22"/>
          </w:rPr>
          <w:t>e</w:t>
        </w:r>
      </w:ins>
      <w:del w:id="813" w:author="Copyeditor (JMIR)" w:date="2023-08-03T06:36:00Z">
        <w:r w:rsidRPr="002F6E3E">
          <w:rPr>
            <w:rFonts w:asciiTheme="minorHAnsi" w:hAnsiTheme="minorHAnsi" w:cstheme="minorHAnsi"/>
            <w:sz w:val="22"/>
          </w:rPr>
          <w:delText>is</w:delText>
        </w:r>
      </w:del>
      <w:r w:rsidRPr="002F6E3E">
        <w:rPr>
          <w:rFonts w:asciiTheme="minorHAnsi" w:hAnsiTheme="minorHAnsi" w:cstheme="minorHAnsi"/>
          <w:sz w:val="22"/>
        </w:rPr>
        <w:t xml:space="preserve"> small sample size, we did not include the wrist</w:t>
      </w:r>
      <w:ins w:id="814" w:author="Copyeditor (JMIR)" w:date="2023-08-03T06:36:00Z">
        <w:r w:rsidRPr="002F6E3E">
          <w:rPr>
            <w:rFonts w:asciiTheme="minorHAnsi" w:hAnsiTheme="minorHAnsi" w:cstheme="minorHAnsi"/>
            <w:sz w:val="22"/>
          </w:rPr>
          <w:t xml:space="preserve"> </w:t>
        </w:r>
      </w:ins>
      <w:r w:rsidRPr="002F6E3E">
        <w:rPr>
          <w:rFonts w:asciiTheme="minorHAnsi" w:hAnsiTheme="minorHAnsi" w:cstheme="minorHAnsi"/>
          <w:sz w:val="22"/>
        </w:rPr>
        <w:t xml:space="preserve">band </w:t>
      </w:r>
      <w:ins w:id="815" w:author="Copyeditor (JMIR)" w:date="2023-08-06T05:55:00Z">
        <w:r w:rsidR="00740B22" w:rsidRPr="002F6E3E">
          <w:rPr>
            <w:rFonts w:asciiTheme="minorHAnsi" w:hAnsiTheme="minorHAnsi" w:cstheme="minorHAnsi"/>
            <w:sz w:val="22"/>
          </w:rPr>
          <w:t xml:space="preserve">data </w:t>
        </w:r>
      </w:ins>
      <w:r w:rsidRPr="002F6E3E">
        <w:rPr>
          <w:rFonts w:asciiTheme="minorHAnsi" w:hAnsiTheme="minorHAnsi" w:cstheme="minorHAnsi"/>
          <w:sz w:val="22"/>
        </w:rPr>
        <w:t xml:space="preserve">in our primary analyses. We </w:t>
      </w:r>
      <w:del w:id="816" w:author="Copyeditor (JMIR)" w:date="2023-08-03T06:36:00Z">
        <w:r w:rsidRPr="002F6E3E">
          <w:rPr>
            <w:rFonts w:asciiTheme="minorHAnsi" w:hAnsiTheme="minorHAnsi" w:cstheme="minorHAnsi"/>
            <w:sz w:val="22"/>
          </w:rPr>
          <w:delText xml:space="preserve">do </w:delText>
        </w:r>
      </w:del>
      <w:r w:rsidRPr="002F6E3E">
        <w:rPr>
          <w:rFonts w:asciiTheme="minorHAnsi" w:hAnsiTheme="minorHAnsi" w:cstheme="minorHAnsi"/>
          <w:sz w:val="22"/>
        </w:rPr>
        <w:t>provide self-reported acceptability ratings for this signal from this small sample in Multimedia Appendix 3 (Figure S1).</w:t>
      </w:r>
    </w:p>
    <w:p w14:paraId="67157C4D" w14:textId="77777777" w:rsidR="008B2A7A" w:rsidRPr="002F6E3E" w:rsidRDefault="008B2A7A">
      <w:pPr>
        <w:spacing w:before="10" w:line="360" w:lineRule="auto"/>
        <w:rPr>
          <w:rFonts w:asciiTheme="minorHAnsi" w:hAnsiTheme="minorHAnsi" w:cstheme="minorHAnsi"/>
          <w:sz w:val="22"/>
        </w:rPr>
      </w:pPr>
    </w:p>
    <w:p w14:paraId="3E4E9593" w14:textId="77777777" w:rsidR="008B2A7A" w:rsidRPr="002F6E3E" w:rsidRDefault="0046147D" w:rsidP="004E0223">
      <w:pPr>
        <w:pStyle w:val="Heading3"/>
        <w:rPr>
          <w:rFonts w:asciiTheme="minorHAnsi" w:hAnsiTheme="minorHAnsi" w:cstheme="minorHAnsi"/>
        </w:rPr>
      </w:pPr>
      <w:r w:rsidRPr="002F6E3E">
        <w:rPr>
          <w:rFonts w:asciiTheme="minorHAnsi" w:eastAsia="Palatino Linotype" w:hAnsiTheme="minorHAnsi" w:cstheme="minorHAnsi"/>
        </w:rPr>
        <w:t>Measures</w:t>
      </w:r>
    </w:p>
    <w:p w14:paraId="67CD0F0D" w14:textId="77777777" w:rsidR="008B2A7A" w:rsidRPr="002F6E3E" w:rsidRDefault="008B2A7A">
      <w:pPr>
        <w:spacing w:before="12" w:line="360" w:lineRule="auto"/>
        <w:rPr>
          <w:rFonts w:asciiTheme="minorHAnsi" w:hAnsiTheme="minorHAnsi" w:cstheme="minorHAnsi"/>
          <w:b/>
          <w:sz w:val="22"/>
        </w:rPr>
      </w:pPr>
    </w:p>
    <w:p w14:paraId="40C76015" w14:textId="030ED87E" w:rsidR="008B2A7A" w:rsidRPr="002F6E3E" w:rsidRDefault="0046147D" w:rsidP="004E0223">
      <w:pPr>
        <w:pStyle w:val="Heading4"/>
        <w:rPr>
          <w:rFonts w:asciiTheme="minorHAnsi" w:hAnsiTheme="minorHAnsi" w:cstheme="minorHAnsi"/>
        </w:rPr>
      </w:pPr>
      <w:r w:rsidRPr="002F6E3E">
        <w:rPr>
          <w:rFonts w:asciiTheme="minorHAnsi" w:eastAsia="Palatino Linotype" w:hAnsiTheme="minorHAnsi" w:cstheme="minorHAnsi"/>
        </w:rPr>
        <w:t>Individual Differences</w:t>
      </w:r>
    </w:p>
    <w:p w14:paraId="3BBDD0DC" w14:textId="6E3479A4" w:rsidR="008B2A7A" w:rsidRPr="002F6E3E" w:rsidRDefault="0046147D" w:rsidP="004E0223">
      <w:pPr>
        <w:tabs>
          <w:tab w:val="left" w:pos="3620"/>
        </w:tabs>
        <w:spacing w:before="1" w:line="360" w:lineRule="auto"/>
        <w:ind w:right="358"/>
        <w:rPr>
          <w:rFonts w:asciiTheme="minorHAnsi" w:hAnsiTheme="minorHAnsi" w:cstheme="minorHAnsi"/>
          <w:sz w:val="22"/>
        </w:rPr>
      </w:pPr>
      <w:r w:rsidRPr="002F6E3E">
        <w:rPr>
          <w:rFonts w:asciiTheme="minorHAnsi" w:hAnsiTheme="minorHAnsi" w:cstheme="minorHAnsi"/>
          <w:sz w:val="22"/>
        </w:rPr>
        <w:t xml:space="preserve">We collected </w:t>
      </w:r>
      <w:del w:id="817" w:author="Kendra Wyant" w:date="2023-08-07T12:36:00Z">
        <w:r w:rsidRPr="002F6E3E" w:rsidDel="00CD75CD">
          <w:rPr>
            <w:rFonts w:asciiTheme="minorHAnsi" w:hAnsiTheme="minorHAnsi" w:cstheme="minorHAnsi"/>
            <w:sz w:val="22"/>
          </w:rPr>
          <w:delText xml:space="preserve">demographic </w:delText>
        </w:r>
      </w:del>
      <w:ins w:id="818" w:author="Kendra Wyant" w:date="2023-08-07T12:36:00Z">
        <w:r w:rsidR="00CD75CD">
          <w:rPr>
            <w:rFonts w:asciiTheme="minorHAnsi" w:hAnsiTheme="minorHAnsi" w:cstheme="minorHAnsi"/>
            <w:sz w:val="22"/>
          </w:rPr>
          <w:t>self-report</w:t>
        </w:r>
        <w:r w:rsidR="00CD75CD" w:rsidRPr="002F6E3E">
          <w:rPr>
            <w:rFonts w:asciiTheme="minorHAnsi" w:hAnsiTheme="minorHAnsi" w:cstheme="minorHAnsi"/>
            <w:sz w:val="22"/>
          </w:rPr>
          <w:t xml:space="preserve"> </w:t>
        </w:r>
      </w:ins>
      <w:r w:rsidRPr="002F6E3E">
        <w:rPr>
          <w:rFonts w:asciiTheme="minorHAnsi" w:hAnsiTheme="minorHAnsi" w:cstheme="minorHAnsi"/>
          <w:sz w:val="22"/>
        </w:rPr>
        <w:t xml:space="preserve">information </w:t>
      </w:r>
      <w:ins w:id="819" w:author="Kendra Wyant" w:date="2023-08-07T12:37:00Z">
        <w:r w:rsidR="00CD75CD">
          <w:rPr>
            <w:rFonts w:asciiTheme="minorHAnsi" w:hAnsiTheme="minorHAnsi" w:cstheme="minorHAnsi"/>
            <w:sz w:val="22"/>
          </w:rPr>
          <w:t xml:space="preserve">about demographics </w:t>
        </w:r>
        <w:r w:rsidR="00CD75CD" w:rsidRPr="00CD75CD">
          <w:rPr>
            <w:rFonts w:asciiTheme="minorHAnsi" w:hAnsiTheme="minorHAnsi" w:cstheme="minorHAnsi"/>
            <w:sz w:val="22"/>
          </w:rPr>
          <w:t>(age, sex, race, ethnicity, education, employment, personal income, and marital status)</w:t>
        </w:r>
        <w:r w:rsidR="00CD75CD">
          <w:rPr>
            <w:rFonts w:asciiTheme="minorHAnsi" w:hAnsiTheme="minorHAnsi" w:cstheme="minorHAnsi"/>
            <w:sz w:val="22"/>
          </w:rPr>
          <w:t xml:space="preserve"> </w:t>
        </w:r>
      </w:ins>
      <w:del w:id="820" w:author="Kendra Wyant" w:date="2023-08-07T12:37:00Z">
        <w:r w:rsidRPr="002F6E3E" w:rsidDel="00CD75CD">
          <w:rPr>
            <w:rFonts w:asciiTheme="minorHAnsi" w:hAnsiTheme="minorHAnsi" w:cstheme="minorHAnsi"/>
            <w:sz w:val="22"/>
          </w:rPr>
          <w:delText xml:space="preserve">and information relevant to participants’ alcohol use and DSM-5 </w:delText>
        </w:r>
      </w:del>
      <w:ins w:id="821" w:author="Copyeditor (JMIR)" w:date="2023-08-06T06:00:00Z">
        <w:del w:id="822" w:author="Kendra Wyant" w:date="2023-08-07T12:37:00Z">
          <w:r w:rsidR="00B35221" w:rsidRPr="002F6E3E" w:rsidDel="00CD75CD">
            <w:rPr>
              <w:rFonts w:asciiTheme="minorHAnsi" w:hAnsiTheme="minorHAnsi" w:cstheme="minorHAnsi"/>
              <w:sz w:val="22"/>
            </w:rPr>
            <w:delText xml:space="preserve">AUD </w:delText>
          </w:r>
        </w:del>
      </w:ins>
      <w:del w:id="823" w:author="Kendra Wyant" w:date="2023-08-07T12:37:00Z">
        <w:r w:rsidRPr="002F6E3E" w:rsidDel="00CD75CD">
          <w:rPr>
            <w:rFonts w:asciiTheme="minorHAnsi" w:hAnsiTheme="minorHAnsi" w:cstheme="minorHAnsi"/>
            <w:sz w:val="22"/>
          </w:rPr>
          <w:delText>alcohol use disorder symptoms</w:delText>
        </w:r>
      </w:del>
      <w:ins w:id="824" w:author="Kendra Wyant" w:date="2023-08-07T12:37:00Z">
        <w:r w:rsidR="00CD75CD">
          <w:rPr>
            <w:rFonts w:asciiTheme="minorHAnsi" w:hAnsiTheme="minorHAnsi" w:cstheme="minorHAnsi"/>
            <w:sz w:val="22"/>
          </w:rPr>
          <w:t xml:space="preserve">and </w:t>
        </w:r>
      </w:ins>
      <w:ins w:id="825" w:author="Kendra Wyant" w:date="2023-08-07T13:08:00Z">
        <w:r w:rsidR="00DD4030">
          <w:rPr>
            <w:rFonts w:asciiTheme="minorHAnsi" w:hAnsiTheme="minorHAnsi" w:cstheme="minorHAnsi"/>
            <w:sz w:val="22"/>
          </w:rPr>
          <w:t xml:space="preserve">drug and </w:t>
        </w:r>
      </w:ins>
      <w:ins w:id="826" w:author="Kendra Wyant" w:date="2023-08-07T12:37:00Z">
        <w:r w:rsidR="00CD75CD">
          <w:rPr>
            <w:rFonts w:asciiTheme="minorHAnsi" w:hAnsiTheme="minorHAnsi" w:cstheme="minorHAnsi"/>
            <w:sz w:val="22"/>
          </w:rPr>
          <w:t>alcohol use history</w:t>
        </w:r>
      </w:ins>
      <w:r w:rsidRPr="002F6E3E">
        <w:rPr>
          <w:rFonts w:asciiTheme="minorHAnsi" w:hAnsiTheme="minorHAnsi" w:cstheme="minorHAnsi"/>
          <w:sz w:val="22"/>
        </w:rPr>
        <w:t xml:space="preserve"> </w:t>
      </w:r>
      <w:ins w:id="827" w:author="Kendra Wyant" w:date="2023-08-07T12:38:00Z">
        <w:r w:rsidR="00CD75CD" w:rsidRPr="00CD75CD">
          <w:rPr>
            <w:rFonts w:asciiTheme="minorHAnsi" w:hAnsiTheme="minorHAnsi" w:cstheme="minorHAnsi"/>
            <w:sz w:val="22"/>
          </w:rPr>
          <w:t>(AUD milestones, number of quit attempts, lifetime history of treatment for AUD</w:t>
        </w:r>
      </w:ins>
      <w:ins w:id="828" w:author="Kendra Wyant" w:date="2023-08-07T14:04:00Z">
        <w:r w:rsidR="00A530C5">
          <w:rPr>
            <w:rFonts w:asciiTheme="minorHAnsi" w:hAnsiTheme="minorHAnsi" w:cstheme="minorHAnsi"/>
            <w:sz w:val="22"/>
          </w:rPr>
          <w:t>, lifetime receipt of medication for AUD</w:t>
        </w:r>
      </w:ins>
      <w:ins w:id="829" w:author="Kendra Wyant" w:date="2023-08-07T12:38:00Z">
        <w:r w:rsidR="00CD75CD" w:rsidRPr="00CD75CD">
          <w:rPr>
            <w:rFonts w:asciiTheme="minorHAnsi" w:hAnsiTheme="minorHAnsi" w:cstheme="minorHAnsi"/>
            <w:sz w:val="22"/>
          </w:rPr>
          <w:t xml:space="preserve">, DSM-5 AUD symptom count, </w:t>
        </w:r>
      </w:ins>
      <w:ins w:id="830" w:author="Kendra Wyant" w:date="2023-08-07T12:40:00Z">
        <w:r w:rsidR="00CD75CD">
          <w:rPr>
            <w:rFonts w:asciiTheme="minorHAnsi" w:hAnsiTheme="minorHAnsi" w:cstheme="minorHAnsi"/>
            <w:sz w:val="22"/>
          </w:rPr>
          <w:t xml:space="preserve">lifetime drug use, </w:t>
        </w:r>
      </w:ins>
      <w:ins w:id="831" w:author="Kendra Wyant" w:date="2023-08-07T12:38:00Z">
        <w:r w:rsidR="00CD75CD" w:rsidRPr="00CD75CD">
          <w:rPr>
            <w:rFonts w:asciiTheme="minorHAnsi" w:hAnsiTheme="minorHAnsi" w:cstheme="minorHAnsi"/>
            <w:sz w:val="22"/>
          </w:rPr>
          <w:t>and current drug use</w:t>
        </w:r>
        <w:r w:rsidR="00CD75CD">
          <w:rPr>
            <w:rFonts w:asciiTheme="minorHAnsi" w:hAnsiTheme="minorHAnsi" w:cstheme="minorHAnsi"/>
            <w:sz w:val="22"/>
          </w:rPr>
          <w:t xml:space="preserve">) </w:t>
        </w:r>
      </w:ins>
      <w:r w:rsidRPr="002F6E3E">
        <w:rPr>
          <w:rFonts w:asciiTheme="minorHAnsi" w:hAnsiTheme="minorHAnsi" w:cstheme="minorHAnsi"/>
          <w:sz w:val="22"/>
        </w:rPr>
        <w:t>at the screening visit</w:t>
      </w:r>
      <w:del w:id="832" w:author="Kendra Wyant" w:date="2023-08-07T12:34:00Z">
        <w:r w:rsidRPr="002F6E3E" w:rsidDel="00CD75CD">
          <w:rPr>
            <w:rFonts w:asciiTheme="minorHAnsi" w:hAnsiTheme="minorHAnsi" w:cstheme="minorHAnsi"/>
            <w:position w:val="9"/>
            <w:sz w:val="22"/>
            <w:vertAlign w:val="superscript"/>
          </w:rPr>
          <w:delText>4</w:delText>
        </w:r>
      </w:del>
      <w:r w:rsidRPr="002F6E3E">
        <w:rPr>
          <w:rFonts w:asciiTheme="minorHAnsi" w:hAnsiTheme="minorHAnsi" w:cstheme="minorHAnsi"/>
          <w:sz w:val="22"/>
        </w:rPr>
        <w:t>.</w:t>
      </w:r>
    </w:p>
    <w:p w14:paraId="7C02497B" w14:textId="0C6246D7" w:rsidR="008B2A7A" w:rsidRPr="002F6E3E" w:rsidRDefault="0046147D" w:rsidP="004E0223">
      <w:pPr>
        <w:tabs>
          <w:tab w:val="left" w:pos="5441"/>
        </w:tabs>
        <w:spacing w:before="87" w:line="360" w:lineRule="auto"/>
        <w:ind w:right="118"/>
        <w:rPr>
          <w:rFonts w:asciiTheme="minorHAnsi" w:hAnsiTheme="minorHAnsi" w:cstheme="minorHAnsi"/>
          <w:sz w:val="22"/>
        </w:rPr>
      </w:pPr>
      <w:r w:rsidRPr="002F6E3E">
        <w:rPr>
          <w:rStyle w:val="Heading4Char"/>
          <w:rFonts w:asciiTheme="minorHAnsi" w:hAnsiTheme="minorHAnsi" w:cstheme="minorHAnsi"/>
        </w:rPr>
        <w:t>Behavioral Measures of Acceptability</w:t>
      </w:r>
    </w:p>
    <w:p w14:paraId="7EC9F169" w14:textId="21C570B5" w:rsidR="008B2A7A" w:rsidRPr="002F6E3E" w:rsidRDefault="0046147D" w:rsidP="004E0223">
      <w:pPr>
        <w:tabs>
          <w:tab w:val="left" w:pos="5441"/>
        </w:tabs>
        <w:spacing w:before="87" w:line="360" w:lineRule="auto"/>
        <w:ind w:right="118"/>
        <w:rPr>
          <w:rFonts w:asciiTheme="minorHAnsi" w:hAnsiTheme="minorHAnsi" w:cstheme="minorHAnsi"/>
          <w:sz w:val="22"/>
        </w:rPr>
      </w:pPr>
      <w:ins w:id="833" w:author="Copyeditor (JMIR)" w:date="2023-08-03T06:36:00Z">
        <w:r w:rsidRPr="002F6E3E">
          <w:rPr>
            <w:rFonts w:asciiTheme="minorHAnsi" w:hAnsiTheme="minorHAnsi" w:cstheme="minorHAnsi"/>
            <w:sz w:val="22"/>
          </w:rPr>
          <w:lastRenderedPageBreak/>
          <w:t>A c</w:t>
        </w:r>
      </w:ins>
      <w:del w:id="834" w:author="Copyeditor (JMIR)" w:date="2023-08-03T06:36:00Z">
        <w:r w:rsidRPr="002F6E3E">
          <w:rPr>
            <w:rFonts w:asciiTheme="minorHAnsi" w:hAnsiTheme="minorHAnsi" w:cstheme="minorHAnsi"/>
            <w:sz w:val="22"/>
          </w:rPr>
          <w:delText>C</w:delText>
        </w:r>
      </w:del>
      <w:r w:rsidRPr="002F6E3E">
        <w:rPr>
          <w:rFonts w:asciiTheme="minorHAnsi" w:hAnsiTheme="minorHAnsi" w:cstheme="minorHAnsi"/>
          <w:sz w:val="22"/>
        </w:rPr>
        <w:t xml:space="preserve">oarse assessment of the acceptability of </w:t>
      </w:r>
      <w:del w:id="835" w:author="Copyeditor (JMIR)" w:date="2023-08-03T06:36:00Z">
        <w:r w:rsidRPr="002F6E3E">
          <w:rPr>
            <w:rFonts w:asciiTheme="minorHAnsi" w:hAnsiTheme="minorHAnsi" w:cstheme="minorHAnsi"/>
            <w:sz w:val="22"/>
          </w:rPr>
          <w:delText xml:space="preserve">the </w:delText>
        </w:r>
      </w:del>
      <w:r w:rsidRPr="002F6E3E">
        <w:rPr>
          <w:rFonts w:asciiTheme="minorHAnsi" w:hAnsiTheme="minorHAnsi" w:cstheme="minorHAnsi"/>
          <w:sz w:val="22"/>
        </w:rPr>
        <w:t xml:space="preserve">personal sensing methods can be made based on </w:t>
      </w:r>
      <w:ins w:id="836"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participants’ behaviors. Specifically, we assessed 3 categories of behavior. First, we assessed participants’ choices </w:t>
      </w:r>
      <w:ins w:id="837" w:author="Copyeditor (JMIR)" w:date="2023-08-03T06:36:00Z">
        <w:r w:rsidRPr="002F6E3E">
          <w:rPr>
            <w:rFonts w:asciiTheme="minorHAnsi" w:hAnsiTheme="minorHAnsi" w:cstheme="minorHAnsi"/>
            <w:sz w:val="22"/>
          </w:rPr>
          <w:t>regarding</w:t>
        </w:r>
      </w:ins>
      <w:del w:id="838" w:author="Copyeditor (JMIR)" w:date="2023-08-03T06:36:00Z">
        <w:r w:rsidRPr="002F6E3E">
          <w:rPr>
            <w:rFonts w:asciiTheme="minorHAnsi" w:hAnsiTheme="minorHAnsi" w:cstheme="minorHAnsi"/>
            <w:sz w:val="22"/>
          </w:rPr>
          <w:delText>about</w:delText>
        </w:r>
      </w:del>
      <w:r w:rsidRPr="002F6E3E">
        <w:rPr>
          <w:rFonts w:asciiTheme="minorHAnsi" w:hAnsiTheme="minorHAnsi" w:cstheme="minorHAnsi"/>
          <w:sz w:val="22"/>
        </w:rPr>
        <w:t xml:space="preserve"> their participation in the study at various stages </w:t>
      </w:r>
      <w:ins w:id="839" w:author="Copyeditor (JMIR)" w:date="2023-08-06T06:20:00Z">
        <w:r w:rsidR="00F62B1C" w:rsidRPr="002F6E3E">
          <w:rPr>
            <w:rFonts w:asciiTheme="minorHAnsi" w:hAnsiTheme="minorHAnsi" w:cstheme="minorHAnsi"/>
            <w:sz w:val="22"/>
          </w:rPr>
          <w:t>of</w:t>
        </w:r>
      </w:ins>
      <w:del w:id="840" w:author="Copyeditor (JMIR)" w:date="2023-08-06T06:20:00Z">
        <w:r w:rsidRPr="002F6E3E">
          <w:rPr>
            <w:rFonts w:asciiTheme="minorHAnsi" w:hAnsiTheme="minorHAnsi" w:cstheme="minorHAnsi"/>
            <w:sz w:val="22"/>
          </w:rPr>
          <w:delText>in</w:delText>
        </w:r>
      </w:del>
      <w:r w:rsidRPr="002F6E3E">
        <w:rPr>
          <w:rFonts w:asciiTheme="minorHAnsi" w:hAnsiTheme="minorHAnsi" w:cstheme="minorHAnsi"/>
          <w:sz w:val="22"/>
        </w:rPr>
        <w:t xml:space="preserve"> the study procedure (e</w:t>
      </w:r>
      <w:del w:id="841" w:author="Copyeditor (JMIR)" w:date="2023-08-03T06:30:00Z">
        <w:r w:rsidRPr="002F6E3E">
          <w:rPr>
            <w:rFonts w:asciiTheme="minorHAnsi" w:hAnsiTheme="minorHAnsi" w:cstheme="minorHAnsi"/>
            <w:sz w:val="22"/>
          </w:rPr>
          <w:delText>.g.</w:delText>
        </w:r>
      </w:del>
      <w:ins w:id="842"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consent, enrollment, </w:t>
      </w:r>
      <w:ins w:id="843" w:author="Copyeditor (JMIR)" w:date="2023-08-06T06:01:00Z">
        <w:r w:rsidR="00555BF0" w:rsidRPr="002F6E3E">
          <w:rPr>
            <w:rFonts w:asciiTheme="minorHAnsi" w:hAnsiTheme="minorHAnsi" w:cstheme="minorHAnsi"/>
            <w:sz w:val="22"/>
          </w:rPr>
          <w:t xml:space="preserve">and </w:t>
        </w:r>
      </w:ins>
      <w:r w:rsidRPr="002F6E3E">
        <w:rPr>
          <w:rFonts w:asciiTheme="minorHAnsi" w:hAnsiTheme="minorHAnsi" w:cstheme="minorHAnsi"/>
          <w:sz w:val="22"/>
        </w:rPr>
        <w:t>data collection) and their reasons for discontinuation when available. Second, we assessed their choice to opt</w:t>
      </w:r>
      <w:ins w:id="844" w:author="Copyeditor (JMIR)" w:date="2023-08-06T06:01:00Z">
        <w:r w:rsidR="008D0891" w:rsidRPr="002F6E3E">
          <w:rPr>
            <w:rFonts w:asciiTheme="minorHAnsi" w:hAnsiTheme="minorHAnsi" w:cstheme="minorHAnsi"/>
            <w:sz w:val="22"/>
          </w:rPr>
          <w:t xml:space="preserve"> </w:t>
        </w:r>
      </w:ins>
      <w:del w:id="845" w:author="Copyeditor (JMIR)" w:date="2023-08-06T06:01:00Z">
        <w:r w:rsidRPr="002F6E3E">
          <w:rPr>
            <w:rFonts w:asciiTheme="minorHAnsi" w:hAnsiTheme="minorHAnsi" w:cstheme="minorHAnsi"/>
            <w:sz w:val="22"/>
          </w:rPr>
          <w:delText>-</w:delText>
        </w:r>
      </w:del>
      <w:r w:rsidRPr="002F6E3E">
        <w:rPr>
          <w:rFonts w:asciiTheme="minorHAnsi" w:hAnsiTheme="minorHAnsi" w:cstheme="minorHAnsi"/>
          <w:sz w:val="22"/>
        </w:rPr>
        <w:t>in to provide data associated with each personal sensing method. Participants were allowed to participate in the study without opting</w:t>
      </w:r>
      <w:ins w:id="846" w:author="Copyeditor (JMIR)" w:date="2023-08-06T06:01:00Z">
        <w:r w:rsidR="009C75DF" w:rsidRPr="002F6E3E">
          <w:rPr>
            <w:rFonts w:asciiTheme="minorHAnsi" w:hAnsiTheme="minorHAnsi" w:cstheme="minorHAnsi"/>
            <w:sz w:val="22"/>
          </w:rPr>
          <w:t xml:space="preserve"> </w:t>
        </w:r>
      </w:ins>
      <w:del w:id="847" w:author="Copyeditor (JMIR)" w:date="2023-08-06T06:01:00Z">
        <w:r w:rsidRPr="002F6E3E">
          <w:rPr>
            <w:rFonts w:asciiTheme="minorHAnsi" w:hAnsiTheme="minorHAnsi" w:cstheme="minorHAnsi"/>
            <w:sz w:val="22"/>
          </w:rPr>
          <w:delText>-</w:delText>
        </w:r>
      </w:del>
      <w:r w:rsidRPr="002F6E3E">
        <w:rPr>
          <w:rFonts w:asciiTheme="minorHAnsi" w:hAnsiTheme="minorHAnsi" w:cstheme="minorHAnsi"/>
          <w:sz w:val="22"/>
        </w:rPr>
        <w:t xml:space="preserve">in </w:t>
      </w:r>
      <w:ins w:id="848" w:author="Copyeditor (JMIR)" w:date="2023-08-06T06:02:00Z">
        <w:r w:rsidR="00DC789C" w:rsidRPr="002F6E3E">
          <w:rPr>
            <w:rFonts w:asciiTheme="minorHAnsi" w:hAnsiTheme="minorHAnsi" w:cstheme="minorHAnsi"/>
            <w:sz w:val="22"/>
          </w:rPr>
          <w:t>for</w:t>
        </w:r>
      </w:ins>
      <w:del w:id="849" w:author="Copyeditor (JMIR)" w:date="2023-08-06T06:02:00Z">
        <w:r w:rsidRPr="002F6E3E">
          <w:rPr>
            <w:rFonts w:asciiTheme="minorHAnsi" w:hAnsiTheme="minorHAnsi" w:cstheme="minorHAnsi"/>
            <w:sz w:val="22"/>
          </w:rPr>
          <w:delText>to</w:delText>
        </w:r>
      </w:del>
      <w:r w:rsidRPr="002F6E3E">
        <w:rPr>
          <w:rFonts w:asciiTheme="minorHAnsi" w:hAnsiTheme="minorHAnsi" w:cstheme="minorHAnsi"/>
          <w:sz w:val="22"/>
        </w:rPr>
        <w:t xml:space="preserve"> any specific personal sensing method other than EMA. Finally, for a subset of the active measures (EMA</w:t>
      </w:r>
      <w:ins w:id="850" w:author="Copyeditor (JMIR)" w:date="2023-08-06T06:02:00Z">
        <w:r w:rsidR="00DC789C" w:rsidRPr="002F6E3E">
          <w:rPr>
            <w:rFonts w:asciiTheme="minorHAnsi" w:hAnsiTheme="minorHAnsi" w:cstheme="minorHAnsi"/>
            <w:sz w:val="22"/>
          </w:rPr>
          <w:t xml:space="preserve"> and</w:t>
        </w:r>
      </w:ins>
      <w:del w:id="851" w:author="Copyeditor (JMIR)" w:date="2023-08-06T06:02:00Z">
        <w:r w:rsidRPr="002F6E3E">
          <w:rPr>
            <w:rFonts w:asciiTheme="minorHAnsi" w:hAnsiTheme="minorHAnsi" w:cstheme="minorHAnsi"/>
            <w:sz w:val="22"/>
          </w:rPr>
          <w:delText>,</w:delText>
        </w:r>
      </w:del>
      <w:r w:rsidRPr="002F6E3E">
        <w:rPr>
          <w:rFonts w:asciiTheme="minorHAnsi" w:hAnsiTheme="minorHAnsi" w:cstheme="minorHAnsi"/>
          <w:sz w:val="22"/>
        </w:rPr>
        <w:t xml:space="preserve"> audio check-in), we assessed their behavioral adherence for up to 3 months of study participation.</w:t>
      </w:r>
    </w:p>
    <w:p w14:paraId="29C2BA88" w14:textId="7041569E" w:rsidR="008B2A7A" w:rsidRPr="002F6E3E" w:rsidRDefault="0046147D" w:rsidP="004E0223">
      <w:pPr>
        <w:pStyle w:val="Heading4"/>
        <w:rPr>
          <w:rFonts w:asciiTheme="minorHAnsi" w:hAnsiTheme="minorHAnsi" w:cstheme="minorHAnsi"/>
        </w:rPr>
      </w:pPr>
      <w:r w:rsidRPr="002F6E3E">
        <w:rPr>
          <w:rFonts w:asciiTheme="minorHAnsi" w:eastAsia="Palatino Linotype" w:hAnsiTheme="minorHAnsi" w:cstheme="minorHAnsi"/>
        </w:rPr>
        <w:t>Self-Reported Measures of Acceptability</w:t>
      </w:r>
    </w:p>
    <w:p w14:paraId="70CEB4C7" w14:textId="6D4B7035" w:rsidR="008B2A7A" w:rsidRPr="002F6E3E" w:rsidRDefault="0046147D" w:rsidP="004E0223">
      <w:pPr>
        <w:tabs>
          <w:tab w:val="left" w:pos="745"/>
        </w:tabs>
        <w:spacing w:before="1" w:line="360" w:lineRule="auto"/>
        <w:rPr>
          <w:rFonts w:asciiTheme="minorHAnsi" w:hAnsiTheme="minorHAnsi" w:cstheme="minorHAnsi"/>
          <w:sz w:val="22"/>
        </w:rPr>
      </w:pPr>
      <w:r w:rsidRPr="002F6E3E">
        <w:rPr>
          <w:rFonts w:asciiTheme="minorHAnsi" w:hAnsiTheme="minorHAnsi" w:cstheme="minorHAnsi"/>
          <w:sz w:val="22"/>
        </w:rPr>
        <w:t>To assess participants’ subjective experience of the acceptability of the personal sensing methods in this study, each month</w:t>
      </w:r>
      <w:ins w:id="852"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they rated each method on 3 acceptability</w:t>
      </w:r>
      <w:ins w:id="853" w:author="Copyeditor (JMIR)" w:date="2023-08-06T06:03:00Z">
        <w:r w:rsidR="00AB0770" w:rsidRPr="002F6E3E">
          <w:rPr>
            <w:rFonts w:asciiTheme="minorHAnsi" w:hAnsiTheme="minorHAnsi" w:cstheme="minorHAnsi"/>
            <w:sz w:val="22"/>
          </w:rPr>
          <w:t>-</w:t>
        </w:r>
      </w:ins>
      <w:del w:id="854" w:author="Copyeditor (JMIR)" w:date="2023-08-06T06:03:00Z">
        <w:r w:rsidRPr="002F6E3E">
          <w:rPr>
            <w:rFonts w:asciiTheme="minorHAnsi" w:hAnsiTheme="minorHAnsi" w:cstheme="minorHAnsi"/>
            <w:sz w:val="22"/>
          </w:rPr>
          <w:delText xml:space="preserve"> </w:delText>
        </w:r>
      </w:del>
      <w:r w:rsidRPr="002F6E3E">
        <w:rPr>
          <w:rFonts w:asciiTheme="minorHAnsi" w:hAnsiTheme="minorHAnsi" w:cstheme="minorHAnsi"/>
          <w:sz w:val="22"/>
        </w:rPr>
        <w:t>relevant dimensions (</w:t>
      </w:r>
      <w:del w:id="855" w:author="Copyeditor (JMIR)" w:date="2023-08-06T06:03:00Z">
        <w:r w:rsidRPr="002F6E3E">
          <w:rPr>
            <w:rFonts w:asciiTheme="minorHAnsi" w:hAnsiTheme="minorHAnsi" w:cstheme="minorHAnsi"/>
            <w:sz w:val="22"/>
          </w:rPr>
          <w:delText xml:space="preserve">see </w:delText>
        </w:r>
      </w:del>
      <w:r w:rsidRPr="002F6E3E">
        <w:rPr>
          <w:rFonts w:asciiTheme="minorHAnsi" w:hAnsiTheme="minorHAnsi" w:cstheme="minorHAnsi"/>
          <w:sz w:val="22"/>
        </w:rPr>
        <w:t xml:space="preserve">Multimedia Appendix 2). Specifically, participants were asked to </w:t>
      </w:r>
      <w:del w:id="856" w:author="Kendra Wyant" w:date="2023-08-07T12:42:00Z">
        <w:r w:rsidRPr="002F6E3E" w:rsidDel="00C42790">
          <w:rPr>
            <w:rFonts w:asciiTheme="minorHAnsi" w:hAnsiTheme="minorHAnsi" w:cstheme="minorHAnsi"/>
            <w:sz w:val="22"/>
          </w:rPr>
          <w:delText>“</w:delText>
        </w:r>
      </w:del>
      <w:r w:rsidRPr="002F6E3E">
        <w:rPr>
          <w:rFonts w:asciiTheme="minorHAnsi" w:hAnsiTheme="minorHAnsi" w:cstheme="minorHAnsi"/>
          <w:sz w:val="22"/>
        </w:rPr>
        <w:t xml:space="preserve">indicate how much </w:t>
      </w:r>
      <w:ins w:id="857" w:author="Copyeditor (JMIR)" w:date="2023-08-03T06:36:00Z">
        <w:r w:rsidRPr="002F6E3E">
          <w:rPr>
            <w:rFonts w:asciiTheme="minorHAnsi" w:hAnsiTheme="minorHAnsi" w:cstheme="minorHAnsi"/>
            <w:sz w:val="22"/>
          </w:rPr>
          <w:t>they</w:t>
        </w:r>
      </w:ins>
      <w:del w:id="858" w:author="Copyeditor (JMIR)" w:date="2023-08-03T06:36:00Z">
        <w:r w:rsidRPr="002F6E3E">
          <w:rPr>
            <w:rFonts w:asciiTheme="minorHAnsi" w:hAnsiTheme="minorHAnsi" w:cstheme="minorHAnsi"/>
            <w:sz w:val="22"/>
          </w:rPr>
          <w:delText>you</w:delText>
        </w:r>
      </w:del>
      <w:r w:rsidRPr="002F6E3E">
        <w:rPr>
          <w:rFonts w:asciiTheme="minorHAnsi" w:hAnsiTheme="minorHAnsi" w:cstheme="minorHAnsi"/>
          <w:sz w:val="22"/>
        </w:rPr>
        <w:t xml:space="preserve"> agree or disagree with each statement</w:t>
      </w:r>
      <w:del w:id="859" w:author="Kendra Wyant" w:date="2023-08-07T12:42:00Z">
        <w:r w:rsidRPr="002F6E3E" w:rsidDel="00C42790">
          <w:rPr>
            <w:rFonts w:asciiTheme="minorHAnsi" w:hAnsiTheme="minorHAnsi" w:cstheme="minorHAnsi"/>
            <w:sz w:val="22"/>
          </w:rPr>
          <w:delText>”</w:delText>
        </w:r>
      </w:del>
      <w:r w:rsidRPr="002F6E3E">
        <w:rPr>
          <w:rFonts w:asciiTheme="minorHAnsi" w:hAnsiTheme="minorHAnsi" w:cstheme="minorHAnsi"/>
          <w:sz w:val="22"/>
        </w:rPr>
        <w:t xml:space="preserve"> </w:t>
      </w:r>
      <w:del w:id="860" w:author="Copyeditor (JMIR)" w:date="2023-08-06T06:06:00Z">
        <w:r w:rsidRPr="002F6E3E">
          <w:rPr>
            <w:rFonts w:asciiTheme="minorHAnsi" w:hAnsiTheme="minorHAnsi" w:cstheme="minorHAnsi"/>
            <w:sz w:val="22"/>
          </w:rPr>
          <w:delText>(</w:delText>
        </w:r>
      </w:del>
      <w:del w:id="861" w:author="Copyeditor (JMIR)" w:date="2023-08-06T06:04:00Z">
        <w:r w:rsidRPr="002F6E3E">
          <w:rPr>
            <w:rFonts w:asciiTheme="minorHAnsi" w:hAnsiTheme="minorHAnsi" w:cstheme="minorHAnsi"/>
            <w:sz w:val="22"/>
          </w:rPr>
          <w:delText xml:space="preserve">see </w:delText>
        </w:r>
      </w:del>
      <w:del w:id="862" w:author="Copyeditor (JMIR)" w:date="2023-08-06T06:06:00Z">
        <w:r w:rsidRPr="002F6E3E">
          <w:rPr>
            <w:rFonts w:asciiTheme="minorHAnsi" w:hAnsiTheme="minorHAnsi" w:cstheme="minorHAnsi"/>
            <w:sz w:val="22"/>
          </w:rPr>
          <w:delText>3 statements</w:delText>
        </w:r>
      </w:del>
      <w:del w:id="863" w:author="Copyeditor (JMIR)" w:date="2023-08-06T06:04:00Z">
        <w:r w:rsidRPr="002F6E3E">
          <w:rPr>
            <w:rFonts w:asciiTheme="minorHAnsi" w:hAnsiTheme="minorHAnsi" w:cstheme="minorHAnsi"/>
            <w:sz w:val="22"/>
          </w:rPr>
          <w:delText xml:space="preserve"> below</w:delText>
        </w:r>
      </w:del>
      <w:del w:id="864" w:author="Copyeditor (JMIR)" w:date="2023-08-06T06:06:00Z">
        <w:r w:rsidRPr="002F6E3E">
          <w:rPr>
            <w:rFonts w:asciiTheme="minorHAnsi" w:hAnsiTheme="minorHAnsi" w:cstheme="minorHAnsi"/>
            <w:sz w:val="22"/>
          </w:rPr>
          <w:delText xml:space="preserve">) </w:delText>
        </w:r>
      </w:del>
      <w:r w:rsidRPr="002F6E3E">
        <w:rPr>
          <w:rFonts w:asciiTheme="minorHAnsi" w:hAnsiTheme="minorHAnsi" w:cstheme="minorHAnsi"/>
          <w:sz w:val="22"/>
        </w:rPr>
        <w:t>on a 5-point bipolar scale (strongly</w:t>
      </w:r>
      <w:ins w:id="865" w:author="Copyeditor (JMIR)" w:date="2023-08-06T06:08:00Z">
        <w:r w:rsidR="00446FC6" w:rsidRPr="002F6E3E">
          <w:rPr>
            <w:rFonts w:asciiTheme="minorHAnsi" w:hAnsiTheme="minorHAnsi" w:cstheme="minorHAnsi"/>
            <w:sz w:val="22"/>
          </w:rPr>
          <w:t xml:space="preserve"> </w:t>
        </w:r>
      </w:ins>
      <w:del w:id="866" w:author="Copyeditor (JMIR)" w:date="2023-08-06T06:08: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disagree, disagree, undecided, agree, </w:t>
      </w:r>
      <w:ins w:id="867" w:author="Copyeditor (JMIR)" w:date="2023-08-06T06:05:00Z">
        <w:r w:rsidR="009466B8" w:rsidRPr="002F6E3E">
          <w:rPr>
            <w:rFonts w:asciiTheme="minorHAnsi" w:hAnsiTheme="minorHAnsi" w:cstheme="minorHAnsi"/>
            <w:sz w:val="22"/>
          </w:rPr>
          <w:t xml:space="preserve">or </w:t>
        </w:r>
      </w:ins>
      <w:r w:rsidRPr="002F6E3E">
        <w:rPr>
          <w:rFonts w:asciiTheme="minorHAnsi" w:hAnsiTheme="minorHAnsi" w:cstheme="minorHAnsi"/>
          <w:sz w:val="22"/>
        </w:rPr>
        <w:t>strongly agree) for</w:t>
      </w:r>
      <w:del w:id="868" w:author="Copyeditor (JMIR)" w:date="2023-08-06T06:04:00Z">
        <w:r w:rsidRPr="002F6E3E">
          <w:rPr>
            <w:rFonts w:asciiTheme="minorHAnsi" w:hAnsiTheme="minorHAnsi" w:cstheme="minorHAnsi"/>
            <w:sz w:val="22"/>
          </w:rPr>
          <w:delText xml:space="preserve"> the </w:delText>
        </w:r>
      </w:del>
      <w:ins w:id="869" w:author="Copyeditor (JMIR)" w:date="2023-08-06T06:05:00Z">
        <w:r w:rsidR="00071143" w:rsidRPr="002F6E3E">
          <w:rPr>
            <w:rFonts w:asciiTheme="minorHAnsi" w:hAnsiTheme="minorHAnsi" w:cstheme="minorHAnsi"/>
            <w:sz w:val="22"/>
          </w:rPr>
          <w:t xml:space="preserve"> </w:t>
        </w:r>
      </w:ins>
      <w:r w:rsidRPr="002F6E3E">
        <w:rPr>
          <w:rFonts w:asciiTheme="minorHAnsi" w:hAnsiTheme="minorHAnsi" w:cstheme="minorHAnsi"/>
          <w:sz w:val="22"/>
        </w:rPr>
        <w:t>personal sensing signals</w:t>
      </w:r>
      <w:del w:id="870" w:author="Kendra Wyant" w:date="2023-08-07T12:41:00Z">
        <w:r w:rsidRPr="002F6E3E" w:rsidDel="00C42790">
          <w:rPr>
            <w:rFonts w:asciiTheme="minorHAnsi" w:hAnsiTheme="minorHAnsi" w:cstheme="minorHAnsi"/>
            <w:position w:val="9"/>
            <w:sz w:val="22"/>
            <w:vertAlign w:val="superscript"/>
          </w:rPr>
          <w:delText>5</w:delText>
        </w:r>
      </w:del>
      <w:r w:rsidRPr="002F6E3E">
        <w:rPr>
          <w:rFonts w:asciiTheme="minorHAnsi" w:hAnsiTheme="minorHAnsi" w:cstheme="minorHAnsi"/>
          <w:sz w:val="22"/>
        </w:rPr>
        <w:t>:</w:t>
      </w:r>
      <w:ins w:id="871" w:author="Copyeditor (JMIR)" w:date="2023-08-06T06:06:00Z">
        <w:r w:rsidR="00BE2F11" w:rsidRPr="002F6E3E">
          <w:rPr>
            <w:rFonts w:asciiTheme="minorHAnsi" w:hAnsiTheme="minorHAnsi" w:cstheme="minorHAnsi"/>
            <w:sz w:val="22"/>
          </w:rPr>
          <w:t xml:space="preserve"> (1) </w:t>
        </w:r>
      </w:ins>
      <w:r w:rsidRPr="002F6E3E">
        <w:rPr>
          <w:rFonts w:asciiTheme="minorHAnsi" w:hAnsiTheme="minorHAnsi" w:cstheme="minorHAnsi"/>
        </w:rPr>
        <w:t>[</w:t>
      </w:r>
      <w:r w:rsidRPr="002F6E3E">
        <w:rPr>
          <w:rFonts w:asciiTheme="minorHAnsi" w:eastAsiaTheme="minorEastAsia" w:hAnsiTheme="minorHAnsi" w:cstheme="minorHAnsi"/>
          <w:sz w:val="22"/>
        </w:rPr>
        <w:t>Personal sensing method name</w:t>
      </w:r>
      <w:r w:rsidRPr="002F6E3E">
        <w:rPr>
          <w:rFonts w:asciiTheme="minorHAnsi" w:hAnsiTheme="minorHAnsi" w:cstheme="minorHAnsi"/>
        </w:rPr>
        <w:t xml:space="preserve">] </w:t>
      </w:r>
      <w:r w:rsidRPr="002F6E3E">
        <w:rPr>
          <w:rFonts w:asciiTheme="minorHAnsi" w:eastAsiaTheme="minorEastAsia" w:hAnsiTheme="minorHAnsi" w:cstheme="minorHAnsi"/>
          <w:sz w:val="22"/>
        </w:rPr>
        <w:t>interfered with my daily activities</w:t>
      </w:r>
      <w:ins w:id="872" w:author="Copyeditor (JMIR)" w:date="2023-08-06T06:06:00Z">
        <w:r w:rsidR="00BE2F11" w:rsidRPr="002F6E3E">
          <w:rPr>
            <w:rFonts w:asciiTheme="minorHAnsi" w:hAnsiTheme="minorHAnsi" w:cstheme="minorHAnsi"/>
            <w:sz w:val="22"/>
          </w:rPr>
          <w:t xml:space="preserve">, (2) </w:t>
        </w:r>
      </w:ins>
      <w:r w:rsidRPr="002F6E3E">
        <w:rPr>
          <w:rFonts w:asciiTheme="minorHAnsi" w:hAnsiTheme="minorHAnsi" w:cstheme="minorHAnsi"/>
          <w:sz w:val="22"/>
        </w:rPr>
        <w:t>I disliked [Personal sensing method name]</w:t>
      </w:r>
      <w:ins w:id="873" w:author="Copyeditor (JMIR)" w:date="2023-08-06T06:06:00Z">
        <w:r w:rsidR="00BE2F11" w:rsidRPr="002F6E3E">
          <w:rPr>
            <w:rFonts w:asciiTheme="minorHAnsi" w:hAnsiTheme="minorHAnsi" w:cstheme="minorHAnsi"/>
            <w:sz w:val="22"/>
          </w:rPr>
          <w:t>, and (</w:t>
        </w:r>
      </w:ins>
      <w:ins w:id="874" w:author="Copyeditor (JMIR)" w:date="2023-08-06T06:07:00Z">
        <w:r w:rsidR="00BE2F11" w:rsidRPr="002F6E3E">
          <w:rPr>
            <w:rFonts w:asciiTheme="minorHAnsi" w:hAnsiTheme="minorHAnsi" w:cstheme="minorHAnsi"/>
            <w:sz w:val="22"/>
          </w:rPr>
          <w:t>3)</w:t>
        </w:r>
      </w:ins>
      <w:del w:id="875" w:author="Copyeditor (JMIR)" w:date="2023-08-06T06:06:00Z">
        <w:r w:rsidRPr="002F6E3E">
          <w:rPr>
            <w:rFonts w:asciiTheme="minorHAnsi" w:hAnsiTheme="minorHAnsi" w:cstheme="minorHAnsi"/>
            <w:sz w:val="22"/>
          </w:rPr>
          <w:delText>.</w:delText>
        </w:r>
      </w:del>
      <w:ins w:id="876" w:author="Copyeditor (JMIR)" w:date="2023-08-06T06:07:00Z">
        <w:r w:rsidR="00BE2F11" w:rsidRPr="002F6E3E">
          <w:rPr>
            <w:rFonts w:asciiTheme="minorHAnsi" w:hAnsiTheme="minorHAnsi" w:cstheme="minorHAnsi"/>
            <w:sz w:val="22"/>
          </w:rPr>
          <w:t xml:space="preserve"> </w:t>
        </w:r>
      </w:ins>
      <w:r w:rsidRPr="002F6E3E">
        <w:rPr>
          <w:rFonts w:asciiTheme="minorHAnsi" w:hAnsiTheme="minorHAnsi" w:cstheme="minorHAnsi"/>
          <w:sz w:val="22"/>
        </w:rPr>
        <w:t>I would be willing to use [Personal sensing method name] for 1 year to help with my recovery.</w:t>
      </w:r>
    </w:p>
    <w:p w14:paraId="4C040F29" w14:textId="07EA0ADB" w:rsidR="008B2A7A" w:rsidRPr="002F6E3E" w:rsidRDefault="0046147D" w:rsidP="002F6E3E">
      <w:pPr>
        <w:spacing w:line="360" w:lineRule="auto"/>
        <w:rPr>
          <w:rFonts w:asciiTheme="minorHAnsi" w:hAnsiTheme="minorHAnsi" w:cstheme="minorHAnsi"/>
          <w:sz w:val="22"/>
        </w:rPr>
      </w:pPr>
      <w:r w:rsidRPr="002F6E3E">
        <w:rPr>
          <w:rFonts w:asciiTheme="minorHAnsi" w:hAnsiTheme="minorHAnsi" w:cstheme="minorHAnsi"/>
          <w:sz w:val="22"/>
        </w:rPr>
        <w:t>The interference item (item 1) was collected only for the active methods because the passive methods require no effort and therefore cannot interfere with daily activities.</w:t>
      </w:r>
      <w:ins w:id="877" w:author="Copyeditor (JMIR)" w:date="2023-08-06T06:09:00Z">
        <w:r w:rsidR="00EA5DB6" w:rsidRPr="002F6E3E">
          <w:rPr>
            <w:rFonts w:asciiTheme="minorHAnsi" w:hAnsiTheme="minorHAnsi" w:cstheme="minorHAnsi"/>
            <w:sz w:val="22"/>
          </w:rPr>
          <w:t xml:space="preserve"> </w:t>
        </w:r>
      </w:ins>
    </w:p>
    <w:p w14:paraId="52C68524" w14:textId="6CD22D29" w:rsidR="008B2A7A" w:rsidRPr="002F6E3E" w:rsidRDefault="0046147D" w:rsidP="004E0223">
      <w:pPr>
        <w:spacing w:line="360" w:lineRule="auto"/>
        <w:rPr>
          <w:rFonts w:asciiTheme="minorHAnsi" w:hAnsiTheme="minorHAnsi" w:cstheme="minorHAnsi"/>
          <w:sz w:val="22"/>
        </w:rPr>
      </w:pPr>
      <w:r w:rsidRPr="002F6E3E">
        <w:rPr>
          <w:rFonts w:asciiTheme="minorHAnsi" w:hAnsiTheme="minorHAnsi" w:cstheme="minorHAnsi"/>
          <w:sz w:val="22"/>
        </w:rPr>
        <w:t xml:space="preserve">Dislike and willingness to use for 1 year (items 2 </w:t>
      </w:r>
      <w:del w:id="878" w:author="Copyeditor (JMIR)" w:date="2023-08-03T06:30:00Z">
        <w:r w:rsidRPr="002F6E3E">
          <w:rPr>
            <w:rFonts w:asciiTheme="minorHAnsi" w:hAnsiTheme="minorHAnsi" w:cstheme="minorHAnsi"/>
            <w:sz w:val="22"/>
          </w:rPr>
          <w:delText>&amp;</w:delText>
        </w:r>
      </w:del>
      <w:ins w:id="879" w:author="Copyeditor (JMIR)" w:date="2023-08-03T06:30:00Z">
        <w:r w:rsidRPr="002F6E3E">
          <w:rPr>
            <w:rFonts w:asciiTheme="minorHAnsi" w:hAnsiTheme="minorHAnsi" w:cstheme="minorHAnsi"/>
            <w:sz w:val="22"/>
          </w:rPr>
          <w:t>and</w:t>
        </w:r>
      </w:ins>
      <w:r w:rsidRPr="002F6E3E">
        <w:rPr>
          <w:rFonts w:asciiTheme="minorHAnsi" w:hAnsiTheme="minorHAnsi" w:cstheme="minorHAnsi"/>
          <w:sz w:val="22"/>
        </w:rPr>
        <w:t xml:space="preserve"> 3, respectively) were collected for all methods.</w:t>
      </w:r>
    </w:p>
    <w:p w14:paraId="24EE897A" w14:textId="67A6C631" w:rsidR="008B2A7A" w:rsidRPr="002F6E3E" w:rsidRDefault="0046147D" w:rsidP="004E0223">
      <w:pPr>
        <w:pStyle w:val="Heading4"/>
        <w:rPr>
          <w:rFonts w:asciiTheme="minorHAnsi" w:hAnsiTheme="minorHAnsi" w:cstheme="minorHAnsi"/>
        </w:rPr>
      </w:pPr>
      <w:r w:rsidRPr="002F6E3E">
        <w:rPr>
          <w:rFonts w:asciiTheme="minorHAnsi" w:eastAsia="Palatino Linotype" w:hAnsiTheme="minorHAnsi" w:cstheme="minorHAnsi"/>
        </w:rPr>
        <w:t>Participant Feedback</w:t>
      </w:r>
    </w:p>
    <w:p w14:paraId="611178C9" w14:textId="7340B49E" w:rsidR="008B2A7A" w:rsidRPr="002F6E3E" w:rsidRDefault="0046147D" w:rsidP="004E0223">
      <w:pPr>
        <w:tabs>
          <w:tab w:val="left" w:pos="3527"/>
        </w:tabs>
        <w:spacing w:before="116" w:line="360" w:lineRule="auto"/>
        <w:ind w:right="174"/>
        <w:rPr>
          <w:rFonts w:asciiTheme="minorHAnsi" w:hAnsiTheme="minorHAnsi" w:cstheme="minorHAnsi"/>
          <w:sz w:val="22"/>
        </w:rPr>
      </w:pPr>
      <w:r w:rsidRPr="002F6E3E">
        <w:rPr>
          <w:rFonts w:asciiTheme="minorHAnsi" w:hAnsiTheme="minorHAnsi" w:cstheme="minorHAnsi"/>
          <w:sz w:val="22"/>
        </w:rPr>
        <w:t xml:space="preserve">We also solicited open-ended feedback about </w:t>
      </w:r>
      <w:ins w:id="880"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participants’ experiences with each personal sensing method. Each month</w:t>
      </w:r>
      <w:ins w:id="881" w:author="Copyeditor (JMIR)" w:date="2023-08-03T06:36:00Z">
        <w:r w:rsidRPr="002F6E3E">
          <w:rPr>
            <w:rFonts w:asciiTheme="minorHAnsi" w:hAnsiTheme="minorHAnsi" w:cstheme="minorHAnsi"/>
            <w:sz w:val="22"/>
          </w:rPr>
          <w:t xml:space="preserve">, </w:t>
        </w:r>
      </w:ins>
      <w:del w:id="882" w:author="Copyeditor (JMIR)" w:date="2023-08-06T06:13:00Z">
        <w:r w:rsidRPr="002F6E3E">
          <w:rPr>
            <w:rFonts w:asciiTheme="minorHAnsi" w:hAnsiTheme="minorHAnsi" w:cstheme="minorHAnsi"/>
            <w:sz w:val="22"/>
          </w:rPr>
          <w:delText xml:space="preserve"> </w:delText>
        </w:r>
      </w:del>
      <w:r w:rsidRPr="002F6E3E">
        <w:rPr>
          <w:rFonts w:asciiTheme="minorHAnsi" w:hAnsiTheme="minorHAnsi" w:cstheme="minorHAnsi"/>
          <w:sz w:val="22"/>
        </w:rPr>
        <w:t>participants were prompted</w:t>
      </w:r>
      <w:ins w:id="883" w:author="Copyeditor (JMIR)" w:date="2023-08-07T17:22:00Z">
        <w:r w:rsidR="00B00CA6" w:rsidRPr="003A7E59">
          <w:rPr>
            <w:rFonts w:asciiTheme="minorHAnsi" w:hAnsiTheme="minorHAnsi" w:cstheme="minorHAnsi"/>
            <w:sz w:val="22"/>
          </w:rPr>
          <w:t xml:space="preserve"> as follows</w:t>
        </w:r>
      </w:ins>
      <w:r w:rsidRPr="002F6E3E">
        <w:rPr>
          <w:rFonts w:asciiTheme="minorHAnsi" w:hAnsiTheme="minorHAnsi" w:cstheme="minorHAnsi"/>
          <w:sz w:val="22"/>
        </w:rPr>
        <w:t>:</w:t>
      </w:r>
      <w:ins w:id="884" w:author="Copyeditor (JMIR)" w:date="2023-08-07T17:22:00Z">
        <w:r w:rsidR="00B00CA6" w:rsidRPr="003A7E59">
          <w:rPr>
            <w:rFonts w:asciiTheme="minorHAnsi" w:hAnsiTheme="minorHAnsi" w:cstheme="minorHAnsi"/>
            <w:sz w:val="22"/>
          </w:rPr>
          <w:t xml:space="preserve"> </w:t>
        </w:r>
      </w:ins>
      <w:r w:rsidRPr="002F6E3E">
        <w:rPr>
          <w:rFonts w:asciiTheme="minorHAnsi" w:hAnsiTheme="minorHAnsi" w:cstheme="minorHAnsi"/>
          <w:sz w:val="22"/>
        </w:rPr>
        <w:t>Tell us your general thoughts, whether positive or negative, about your experience completing [Personal sensing method name]. These qualitative data provide</w:t>
      </w:r>
      <w:ins w:id="885" w:author="Copyeditor (JMIR)" w:date="2023-08-03T06:36:00Z">
        <w:r w:rsidRPr="002F6E3E">
          <w:rPr>
            <w:rFonts w:asciiTheme="minorHAnsi" w:hAnsiTheme="minorHAnsi" w:cstheme="minorHAnsi"/>
            <w:sz w:val="22"/>
          </w:rPr>
          <w:t>d</w:t>
        </w:r>
      </w:ins>
      <w:r w:rsidRPr="002F6E3E">
        <w:rPr>
          <w:rFonts w:asciiTheme="minorHAnsi" w:hAnsiTheme="minorHAnsi" w:cstheme="minorHAnsi"/>
          <w:sz w:val="22"/>
        </w:rPr>
        <w:t xml:space="preserve"> another method through which to assess participants’ perceptions of the acceptability of these methods.</w:t>
      </w:r>
    </w:p>
    <w:p w14:paraId="7653B1D3" w14:textId="77777777" w:rsidR="008B2A7A" w:rsidRPr="002F6E3E" w:rsidRDefault="008B2A7A">
      <w:pPr>
        <w:spacing w:before="9" w:line="360" w:lineRule="auto"/>
        <w:rPr>
          <w:rFonts w:asciiTheme="minorHAnsi" w:hAnsiTheme="minorHAnsi" w:cstheme="minorHAnsi"/>
          <w:sz w:val="22"/>
        </w:rPr>
      </w:pPr>
    </w:p>
    <w:p w14:paraId="03D9E0B2" w14:textId="77777777" w:rsidR="008B2A7A" w:rsidRPr="002F6E3E" w:rsidRDefault="0046147D" w:rsidP="004E0223">
      <w:pPr>
        <w:pStyle w:val="Heading3"/>
        <w:rPr>
          <w:rFonts w:asciiTheme="minorHAnsi" w:hAnsiTheme="minorHAnsi" w:cstheme="minorHAnsi"/>
        </w:rPr>
      </w:pPr>
      <w:r w:rsidRPr="002F6E3E">
        <w:rPr>
          <w:rFonts w:asciiTheme="minorHAnsi" w:eastAsia="Palatino Linotype" w:hAnsiTheme="minorHAnsi" w:cstheme="minorHAnsi"/>
        </w:rPr>
        <w:t>Data Analytic Strategy</w:t>
      </w:r>
    </w:p>
    <w:p w14:paraId="588DB5A6" w14:textId="77777777" w:rsidR="008B2A7A" w:rsidRPr="002F6E3E" w:rsidRDefault="008B2A7A">
      <w:pPr>
        <w:spacing w:before="10" w:line="360" w:lineRule="auto"/>
        <w:rPr>
          <w:rFonts w:asciiTheme="minorHAnsi" w:hAnsiTheme="minorHAnsi" w:cstheme="minorHAnsi"/>
          <w:b/>
          <w:sz w:val="22"/>
        </w:rPr>
      </w:pPr>
    </w:p>
    <w:p w14:paraId="4F7E88DB" w14:textId="5490EEB2" w:rsidR="008B2A7A" w:rsidRPr="002F6E3E" w:rsidRDefault="0046147D" w:rsidP="004E0223">
      <w:pPr>
        <w:spacing w:line="360" w:lineRule="auto"/>
        <w:ind w:right="111"/>
        <w:rPr>
          <w:rFonts w:asciiTheme="minorHAnsi" w:hAnsiTheme="minorHAnsi" w:cstheme="minorHAnsi"/>
          <w:sz w:val="22"/>
        </w:rPr>
      </w:pPr>
      <w:r w:rsidRPr="002F6E3E">
        <w:rPr>
          <w:rFonts w:asciiTheme="minorHAnsi" w:hAnsiTheme="minorHAnsi" w:cstheme="minorHAnsi"/>
          <w:sz w:val="22"/>
        </w:rPr>
        <w:t xml:space="preserve">We conducted all analyses in R version 4.1.1 </w:t>
      </w:r>
      <w:ins w:id="886" w:author="Copyeditor (JMIR)" w:date="2023-08-06T06:19:00Z">
        <w:r w:rsidR="00194D0B" w:rsidRPr="002F6E3E">
          <w:rPr>
            <w:rFonts w:asciiTheme="minorHAnsi" w:hAnsiTheme="minorHAnsi" w:cstheme="minorHAnsi"/>
            <w:sz w:val="22"/>
          </w:rPr>
          <w:t xml:space="preserve">(R Core Team) </w:t>
        </w:r>
      </w:ins>
      <w:r w:rsidRPr="002F6E3E">
        <w:rPr>
          <w:rFonts w:asciiTheme="minorHAnsi" w:hAnsiTheme="minorHAnsi" w:cstheme="minorHAnsi"/>
          <w:sz w:val="22"/>
        </w:rPr>
        <w:t>[71] using RStudio [72] and the tidyverse ecosystem of packages [73].</w:t>
      </w:r>
    </w:p>
    <w:p w14:paraId="0EFE3FEB" w14:textId="72B36381" w:rsidR="008B2A7A" w:rsidRPr="002F6E3E" w:rsidRDefault="0046147D" w:rsidP="004E0223">
      <w:pPr>
        <w:pStyle w:val="Heading4"/>
        <w:rPr>
          <w:rFonts w:asciiTheme="minorHAnsi" w:hAnsiTheme="minorHAnsi" w:cstheme="minorHAnsi"/>
        </w:rPr>
      </w:pPr>
      <w:r w:rsidRPr="002F6E3E">
        <w:rPr>
          <w:rFonts w:asciiTheme="minorHAnsi" w:eastAsia="Palatino Linotype" w:hAnsiTheme="minorHAnsi" w:cstheme="minorHAnsi"/>
        </w:rPr>
        <w:t>Behavioral Measures of Acceptability</w:t>
      </w:r>
    </w:p>
    <w:p w14:paraId="4AE6E06E" w14:textId="05DB37B3" w:rsidR="008B2A7A" w:rsidRPr="002F6E3E" w:rsidRDefault="0046147D" w:rsidP="004E0223">
      <w:pPr>
        <w:tabs>
          <w:tab w:val="left" w:pos="5441"/>
        </w:tabs>
        <w:spacing w:before="182" w:line="360" w:lineRule="auto"/>
        <w:ind w:right="124"/>
        <w:rPr>
          <w:rFonts w:asciiTheme="minorHAnsi" w:hAnsiTheme="minorHAnsi" w:cstheme="minorHAnsi"/>
          <w:sz w:val="22"/>
        </w:rPr>
      </w:pPr>
      <w:r w:rsidRPr="002F6E3E">
        <w:rPr>
          <w:rFonts w:asciiTheme="minorHAnsi" w:hAnsiTheme="minorHAnsi" w:cstheme="minorHAnsi"/>
          <w:sz w:val="22"/>
        </w:rPr>
        <w:t xml:space="preserve">We provide descriptive data on participants’ choices about their participation in the study at various stages </w:t>
      </w:r>
      <w:ins w:id="887" w:author="Copyeditor (JMIR)" w:date="2023-08-03T06:36:00Z">
        <w:r w:rsidRPr="002F6E3E">
          <w:rPr>
            <w:rFonts w:asciiTheme="minorHAnsi" w:hAnsiTheme="minorHAnsi" w:cstheme="minorHAnsi"/>
            <w:sz w:val="22"/>
          </w:rPr>
          <w:t>of</w:t>
        </w:r>
      </w:ins>
      <w:del w:id="888" w:author="Copyeditor (JMIR)" w:date="2023-08-03T06:36:00Z">
        <w:r w:rsidRPr="002F6E3E">
          <w:rPr>
            <w:rFonts w:asciiTheme="minorHAnsi" w:hAnsiTheme="minorHAnsi" w:cstheme="minorHAnsi"/>
            <w:sz w:val="22"/>
          </w:rPr>
          <w:delText>in</w:delText>
        </w:r>
      </w:del>
      <w:r w:rsidRPr="002F6E3E">
        <w:rPr>
          <w:rFonts w:asciiTheme="minorHAnsi" w:hAnsiTheme="minorHAnsi" w:cstheme="minorHAnsi"/>
          <w:sz w:val="22"/>
        </w:rPr>
        <w:t xml:space="preserve"> the study procedure (e</w:t>
      </w:r>
      <w:del w:id="889" w:author="Copyeditor (JMIR)" w:date="2023-08-03T06:30:00Z">
        <w:r w:rsidRPr="002F6E3E">
          <w:rPr>
            <w:rFonts w:asciiTheme="minorHAnsi" w:hAnsiTheme="minorHAnsi" w:cstheme="minorHAnsi"/>
            <w:sz w:val="22"/>
          </w:rPr>
          <w:delText>.g.</w:delText>
        </w:r>
      </w:del>
      <w:ins w:id="890"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consent, enrollment, </w:t>
      </w:r>
      <w:ins w:id="891" w:author="Copyeditor (JMIR)" w:date="2023-08-03T06:36:00Z">
        <w:r w:rsidRPr="002F6E3E">
          <w:rPr>
            <w:rFonts w:asciiTheme="minorHAnsi" w:hAnsiTheme="minorHAnsi" w:cstheme="minorHAnsi"/>
            <w:sz w:val="22"/>
          </w:rPr>
          <w:t xml:space="preserve">and </w:t>
        </w:r>
      </w:ins>
      <w:r w:rsidRPr="002F6E3E">
        <w:rPr>
          <w:rFonts w:asciiTheme="minorHAnsi" w:hAnsiTheme="minorHAnsi" w:cstheme="minorHAnsi"/>
          <w:sz w:val="22"/>
        </w:rPr>
        <w:t>data collection). We provide both coarse and more granular tabulation</w:t>
      </w:r>
      <w:ins w:id="892"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of their reasons for discontinuation when available. We report the percentages of participants who opted</w:t>
      </w:r>
      <w:ins w:id="893" w:author="Copyeditor (JMIR)" w:date="2023-08-06T06:22:00Z">
        <w:r w:rsidR="006B255E" w:rsidRPr="002F6E3E">
          <w:rPr>
            <w:rFonts w:asciiTheme="minorHAnsi" w:hAnsiTheme="minorHAnsi" w:cstheme="minorHAnsi"/>
            <w:sz w:val="22"/>
          </w:rPr>
          <w:t xml:space="preserve"> </w:t>
        </w:r>
      </w:ins>
      <w:del w:id="894" w:author="Copyeditor (JMIR)" w:date="2023-08-06T06:22:00Z">
        <w:r w:rsidRPr="002F6E3E">
          <w:rPr>
            <w:rFonts w:asciiTheme="minorHAnsi" w:hAnsiTheme="minorHAnsi" w:cstheme="minorHAnsi"/>
            <w:sz w:val="22"/>
          </w:rPr>
          <w:delText>-</w:delText>
        </w:r>
      </w:del>
      <w:r w:rsidRPr="002F6E3E">
        <w:rPr>
          <w:rFonts w:asciiTheme="minorHAnsi" w:hAnsiTheme="minorHAnsi" w:cstheme="minorHAnsi"/>
          <w:sz w:val="22"/>
        </w:rPr>
        <w:t xml:space="preserve">in to provide us with the raw data streams we collected via personal sensing. </w:t>
      </w:r>
      <w:r w:rsidRPr="002F6E3E">
        <w:rPr>
          <w:rFonts w:asciiTheme="minorHAnsi" w:hAnsiTheme="minorHAnsi" w:cstheme="minorHAnsi"/>
          <w:sz w:val="22"/>
        </w:rPr>
        <w:lastRenderedPageBreak/>
        <w:t xml:space="preserve">We also report adherence measures for 2 </w:t>
      </w:r>
      <w:del w:id="895" w:author="Copyeditor (JMIR)" w:date="2023-08-03T06:36:00Z">
        <w:r w:rsidRPr="002F6E3E">
          <w:rPr>
            <w:rFonts w:asciiTheme="minorHAnsi" w:hAnsiTheme="minorHAnsi" w:cstheme="minorHAnsi"/>
            <w:sz w:val="22"/>
          </w:rPr>
          <w:delText xml:space="preserve">of the </w:delText>
        </w:r>
      </w:del>
      <w:r w:rsidRPr="002F6E3E">
        <w:rPr>
          <w:rFonts w:asciiTheme="minorHAnsi" w:hAnsiTheme="minorHAnsi" w:cstheme="minorHAnsi"/>
          <w:sz w:val="22"/>
        </w:rPr>
        <w:t xml:space="preserve">active personal sensing methods (EMA and audio check-in). Formal measures of adherence could not be calculated for geolocation, cellular communication logs, </w:t>
      </w:r>
      <w:ins w:id="896" w:author="Copyeditor (JMIR)" w:date="2023-08-06T06:24:00Z">
        <w:r w:rsidR="00D47FA1" w:rsidRPr="002F6E3E">
          <w:rPr>
            <w:rFonts w:asciiTheme="minorHAnsi" w:hAnsiTheme="minorHAnsi" w:cstheme="minorHAnsi"/>
            <w:sz w:val="22"/>
          </w:rPr>
          <w:t xml:space="preserve">SMS </w:t>
        </w:r>
      </w:ins>
      <w:r w:rsidRPr="002F6E3E">
        <w:rPr>
          <w:rFonts w:asciiTheme="minorHAnsi" w:hAnsiTheme="minorHAnsi" w:cstheme="minorHAnsi"/>
          <w:sz w:val="22"/>
        </w:rPr>
        <w:t xml:space="preserve">text message content, and sleep quality because it was not possible to distinguish between low volumes of data </w:t>
      </w:r>
      <w:ins w:id="897" w:author="Copyeditor (JMIR)" w:date="2023-08-06T06:24:00Z">
        <w:r w:rsidR="00D47FA1" w:rsidRPr="002F6E3E">
          <w:rPr>
            <w:rFonts w:asciiTheme="minorHAnsi" w:hAnsiTheme="minorHAnsi" w:cstheme="minorHAnsi"/>
            <w:sz w:val="22"/>
          </w:rPr>
          <w:t>owing to</w:t>
        </w:r>
      </w:ins>
      <w:del w:id="898" w:author="Copyeditor (JMIR)" w:date="2023-08-06T06:25:00Z">
        <w:r w:rsidRPr="002F6E3E">
          <w:rPr>
            <w:rFonts w:asciiTheme="minorHAnsi" w:hAnsiTheme="minorHAnsi" w:cstheme="minorHAnsi"/>
            <w:sz w:val="22"/>
          </w:rPr>
          <w:delText>due to</w:delText>
        </w:r>
      </w:del>
      <w:r w:rsidRPr="002F6E3E">
        <w:rPr>
          <w:rFonts w:asciiTheme="minorHAnsi" w:hAnsiTheme="minorHAnsi" w:cstheme="minorHAnsi"/>
          <w:sz w:val="22"/>
        </w:rPr>
        <w:t xml:space="preserve"> adherence (e</w:t>
      </w:r>
      <w:del w:id="899" w:author="Copyeditor (JMIR)" w:date="2023-08-03T06:30:00Z">
        <w:r w:rsidRPr="002F6E3E">
          <w:rPr>
            <w:rFonts w:asciiTheme="minorHAnsi" w:hAnsiTheme="minorHAnsi" w:cstheme="minorHAnsi"/>
            <w:sz w:val="22"/>
          </w:rPr>
          <w:delText>.g.</w:delText>
        </w:r>
      </w:del>
      <w:ins w:id="900"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deleting phone calls or messages, turning off location services on the phone, </w:t>
      </w:r>
      <w:ins w:id="901" w:author="Copyeditor (JMIR)" w:date="2023-08-06T06:26:00Z">
        <w:r w:rsidR="00BD2D12" w:rsidRPr="002F6E3E">
          <w:rPr>
            <w:rFonts w:asciiTheme="minorHAnsi" w:hAnsiTheme="minorHAnsi" w:cstheme="minorHAnsi"/>
            <w:sz w:val="22"/>
          </w:rPr>
          <w:t xml:space="preserve">and </w:t>
        </w:r>
      </w:ins>
      <w:r w:rsidRPr="002F6E3E">
        <w:rPr>
          <w:rFonts w:asciiTheme="minorHAnsi" w:hAnsiTheme="minorHAnsi" w:cstheme="minorHAnsi"/>
          <w:sz w:val="22"/>
        </w:rPr>
        <w:t xml:space="preserve">failing to start sleep monitoring at bedtime) and </w:t>
      </w:r>
      <w:ins w:id="902" w:author="Copyeditor (JMIR)" w:date="2023-08-06T06:25:00Z">
        <w:r w:rsidR="00D47FA1" w:rsidRPr="002F6E3E">
          <w:rPr>
            <w:rFonts w:asciiTheme="minorHAnsi" w:hAnsiTheme="minorHAnsi" w:cstheme="minorHAnsi"/>
            <w:sz w:val="22"/>
          </w:rPr>
          <w:t xml:space="preserve">other </w:t>
        </w:r>
      </w:ins>
      <w:r w:rsidRPr="002F6E3E">
        <w:rPr>
          <w:rFonts w:asciiTheme="minorHAnsi" w:hAnsiTheme="minorHAnsi" w:cstheme="minorHAnsi"/>
          <w:sz w:val="22"/>
        </w:rPr>
        <w:t xml:space="preserve">valid reasons (no calls made during the day, no movement, </w:t>
      </w:r>
      <w:ins w:id="903" w:author="Copyeditor (JMIR)" w:date="2023-08-03T06:36:00Z">
        <w:r w:rsidRPr="002F6E3E">
          <w:rPr>
            <w:rFonts w:asciiTheme="minorHAnsi" w:hAnsiTheme="minorHAnsi" w:cstheme="minorHAnsi"/>
            <w:sz w:val="22"/>
          </w:rPr>
          <w:t xml:space="preserve">and </w:t>
        </w:r>
      </w:ins>
      <w:r w:rsidRPr="002F6E3E">
        <w:rPr>
          <w:rFonts w:asciiTheme="minorHAnsi" w:hAnsiTheme="minorHAnsi" w:cstheme="minorHAnsi"/>
          <w:sz w:val="22"/>
        </w:rPr>
        <w:t>erratic sleep patterns).</w:t>
      </w:r>
    </w:p>
    <w:p w14:paraId="3122F623" w14:textId="53F60DB0" w:rsidR="008B2A7A" w:rsidRPr="002F6E3E" w:rsidRDefault="0046147D" w:rsidP="004E0223">
      <w:pPr>
        <w:pStyle w:val="Heading4"/>
        <w:rPr>
          <w:rFonts w:asciiTheme="minorHAnsi" w:hAnsiTheme="minorHAnsi" w:cstheme="minorHAnsi"/>
        </w:rPr>
      </w:pPr>
      <w:r w:rsidRPr="002F6E3E">
        <w:rPr>
          <w:rFonts w:asciiTheme="minorHAnsi" w:hAnsiTheme="minorHAnsi" w:cstheme="minorHAnsi"/>
        </w:rPr>
        <w:t>Self-Reported Measures of Acceptability</w:t>
      </w:r>
    </w:p>
    <w:p w14:paraId="25497B20" w14:textId="76301F37" w:rsidR="008B2A7A" w:rsidRPr="002F6E3E" w:rsidRDefault="0046147D" w:rsidP="004E0223">
      <w:pPr>
        <w:tabs>
          <w:tab w:val="left" w:pos="5717"/>
        </w:tabs>
        <w:spacing w:before="107" w:line="360" w:lineRule="auto"/>
        <w:ind w:right="294"/>
        <w:rPr>
          <w:rFonts w:asciiTheme="minorHAnsi" w:hAnsiTheme="minorHAnsi" w:cstheme="minorHAnsi"/>
          <w:sz w:val="22"/>
        </w:rPr>
      </w:pPr>
      <w:r w:rsidRPr="002F6E3E">
        <w:rPr>
          <w:rFonts w:asciiTheme="minorHAnsi" w:hAnsiTheme="minorHAnsi" w:cstheme="minorHAnsi"/>
          <w:sz w:val="22"/>
        </w:rPr>
        <w:t xml:space="preserve">Participants responded to the 3 self-report items related to acceptability (interference, dislike, and willingness to use for 1 year) on a 5-point bipolar scale (strongly disagree, disagree, undecided, agree, </w:t>
      </w:r>
      <w:ins w:id="904" w:author="Copyeditor (JMIR)" w:date="2023-08-06T06:27:00Z">
        <w:r w:rsidR="005076B6" w:rsidRPr="002F6E3E">
          <w:rPr>
            <w:rFonts w:asciiTheme="minorHAnsi" w:hAnsiTheme="minorHAnsi" w:cstheme="minorHAnsi"/>
            <w:sz w:val="22"/>
          </w:rPr>
          <w:t xml:space="preserve">or </w:t>
        </w:r>
      </w:ins>
      <w:r w:rsidRPr="002F6E3E">
        <w:rPr>
          <w:rFonts w:asciiTheme="minorHAnsi" w:hAnsiTheme="minorHAnsi" w:cstheme="minorHAnsi"/>
          <w:sz w:val="22"/>
        </w:rPr>
        <w:t>strongly agree). We retained these ordinal labels for visual display of these data in figures but ordered the labels such that higher scores represent</w:t>
      </w:r>
      <w:ins w:id="905" w:author="Copyeditor (JMIR)" w:date="2023-08-03T06:36:00Z">
        <w:r w:rsidRPr="002F6E3E">
          <w:rPr>
            <w:rFonts w:asciiTheme="minorHAnsi" w:hAnsiTheme="minorHAnsi" w:cstheme="minorHAnsi"/>
            <w:sz w:val="22"/>
          </w:rPr>
          <w:t>ed</w:t>
        </w:r>
      </w:ins>
      <w:r w:rsidRPr="002F6E3E">
        <w:rPr>
          <w:rFonts w:asciiTheme="minorHAnsi" w:hAnsiTheme="minorHAnsi" w:cstheme="minorHAnsi"/>
          <w:sz w:val="22"/>
        </w:rPr>
        <w:t xml:space="preserve"> greater acceptability (i</w:t>
      </w:r>
      <w:del w:id="906" w:author="Copyeditor (JMIR)" w:date="2023-08-03T06:30:00Z">
        <w:r w:rsidRPr="002F6E3E">
          <w:rPr>
            <w:rFonts w:asciiTheme="minorHAnsi" w:hAnsiTheme="minorHAnsi" w:cstheme="minorHAnsi"/>
            <w:sz w:val="22"/>
          </w:rPr>
          <w:delText>.e.</w:delText>
        </w:r>
      </w:del>
      <w:ins w:id="907"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xml:space="preserve">, strongly agree for willingness to use for 1 year and strongly disagree for interference and dislike). For </w:t>
      </w:r>
      <w:ins w:id="908"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analyses, we </w:t>
      </w:r>
      <w:del w:id="909" w:author="Copyeditor (JMIR)" w:date="2023-08-03T06:30:00Z">
        <w:r w:rsidRPr="002F6E3E">
          <w:rPr>
            <w:rFonts w:asciiTheme="minorHAnsi" w:hAnsiTheme="minorHAnsi" w:cstheme="minorHAnsi"/>
            <w:sz w:val="22"/>
          </w:rPr>
          <w:delText>re-</w:delText>
        </w:r>
      </w:del>
      <w:ins w:id="910" w:author="Copyeditor (JMIR)" w:date="2023-08-03T06:30:00Z">
        <w:r w:rsidRPr="002F6E3E">
          <w:rPr>
            <w:rFonts w:asciiTheme="minorHAnsi" w:hAnsiTheme="minorHAnsi" w:cstheme="minorHAnsi"/>
            <w:sz w:val="22"/>
          </w:rPr>
          <w:t>re</w:t>
        </w:r>
      </w:ins>
      <w:r w:rsidRPr="002F6E3E">
        <w:rPr>
          <w:rFonts w:asciiTheme="minorHAnsi" w:hAnsiTheme="minorHAnsi" w:cstheme="minorHAnsi"/>
          <w:sz w:val="22"/>
        </w:rPr>
        <w:t xml:space="preserve">coded these items to a numeric scale ranging from </w:t>
      </w:r>
      <w:del w:id="911" w:author="Copyeditor (JMIR)" w:date="2023-08-03T06:30:00Z">
        <w:r w:rsidRPr="002F6E3E">
          <w:rPr>
            <w:rFonts w:asciiTheme="minorHAnsi" w:hAnsiTheme="minorHAnsi" w:cstheme="minorHAnsi"/>
            <w:sz w:val="22"/>
          </w:rPr>
          <w:delText>-</w:delText>
        </w:r>
      </w:del>
      <w:ins w:id="912"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2 to 2</w:t>
      </w:r>
      <w:ins w:id="913"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with 0 representing the neutral (undecided) midpoint and higher scores representing greater acceptability.</w:t>
      </w:r>
    </w:p>
    <w:p w14:paraId="0F054F5F" w14:textId="178C1DD2" w:rsidR="008B2A7A" w:rsidRPr="002F6E3E" w:rsidRDefault="0046147D" w:rsidP="004E0223">
      <w:pPr>
        <w:spacing w:before="110" w:line="360" w:lineRule="auto"/>
        <w:rPr>
          <w:rFonts w:asciiTheme="minorHAnsi" w:hAnsiTheme="minorHAnsi" w:cstheme="minorHAnsi"/>
          <w:sz w:val="22"/>
        </w:rPr>
      </w:pPr>
      <w:r w:rsidRPr="002F6E3E">
        <w:rPr>
          <w:rFonts w:asciiTheme="minorHAnsi" w:hAnsiTheme="minorHAnsi" w:cstheme="minorHAnsi"/>
          <w:sz w:val="22"/>
        </w:rPr>
        <w:t>Participants responded to these items at each monthly follow-up visit. Therefore, participants had up to 3 responses for each item</w:t>
      </w:r>
      <w:ins w:id="914"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depending on when they ended their participation. We analyzed their last available response in our primary analyses to allow us to include all participants and to represent their final perception of each personal sensing signal. However, mean responses across each time point remained relatively constant for all signals (</w:t>
      </w:r>
      <w:del w:id="915" w:author="Copyeditor (JMIR)" w:date="2023-08-03T06:36:00Z">
        <w:r w:rsidRPr="002F6E3E">
          <w:rPr>
            <w:rFonts w:asciiTheme="minorHAnsi" w:hAnsiTheme="minorHAnsi" w:cstheme="minorHAnsi"/>
            <w:sz w:val="22"/>
          </w:rPr>
          <w:delText>see</w:delText>
        </w:r>
      </w:del>
      <w:del w:id="916" w:author="Copyeditor (JMIR)" w:date="2023-08-07T17:23:00Z">
        <w:r w:rsidRPr="002F6E3E">
          <w:rPr>
            <w:rFonts w:asciiTheme="minorHAnsi" w:hAnsiTheme="minorHAnsi" w:cstheme="minorHAnsi"/>
            <w:sz w:val="22"/>
          </w:rPr>
          <w:delText xml:space="preserve"> </w:delText>
        </w:r>
      </w:del>
      <w:r w:rsidRPr="002F6E3E">
        <w:rPr>
          <w:rFonts w:asciiTheme="minorHAnsi" w:hAnsiTheme="minorHAnsi" w:cstheme="minorHAnsi"/>
          <w:sz w:val="22"/>
        </w:rPr>
        <w:t>Figure S2 in Multimedia Appendix 3).</w:t>
      </w:r>
    </w:p>
    <w:p w14:paraId="1D7498BF" w14:textId="0F583925" w:rsidR="008B2A7A" w:rsidRPr="002F6E3E" w:rsidRDefault="0046147D" w:rsidP="004E0223">
      <w:pPr>
        <w:spacing w:before="182" w:line="360" w:lineRule="auto"/>
        <w:ind w:right="224"/>
        <w:rPr>
          <w:rFonts w:asciiTheme="minorHAnsi" w:hAnsiTheme="minorHAnsi" w:cstheme="minorHAnsi"/>
          <w:sz w:val="22"/>
        </w:rPr>
      </w:pPr>
      <w:r w:rsidRPr="002F6E3E">
        <w:rPr>
          <w:rFonts w:asciiTheme="minorHAnsi" w:hAnsiTheme="minorHAnsi" w:cstheme="minorHAnsi"/>
          <w:sz w:val="22"/>
        </w:rPr>
        <w:t xml:space="preserve">To detect </w:t>
      </w:r>
      <w:ins w:id="917"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mean perceptions of the personal sensing signals that diverge from neutral (i</w:t>
      </w:r>
      <w:del w:id="918" w:author="Copyeditor (JMIR)" w:date="2023-08-03T06:30:00Z">
        <w:r w:rsidRPr="002F6E3E">
          <w:rPr>
            <w:rFonts w:asciiTheme="minorHAnsi" w:hAnsiTheme="minorHAnsi" w:cstheme="minorHAnsi"/>
            <w:sz w:val="22"/>
          </w:rPr>
          <w:delText>.e.</w:delText>
        </w:r>
      </w:del>
      <w:ins w:id="919"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xml:space="preserve">, mean responses to any items that are different from 0/undecided), we conducted </w:t>
      </w:r>
      <w:ins w:id="920" w:author="Copyeditor (JMIR)" w:date="2023-08-06T06:30:00Z">
        <w:r w:rsidR="008A400A" w:rsidRPr="002F6E3E">
          <w:rPr>
            <w:rFonts w:asciiTheme="minorHAnsi" w:hAnsiTheme="minorHAnsi" w:cstheme="minorHAnsi"/>
            <w:sz w:val="22"/>
          </w:rPr>
          <w:t>1</w:t>
        </w:r>
      </w:ins>
      <w:del w:id="921" w:author="Copyeditor (JMIR)" w:date="2023-08-06T06:30:00Z">
        <w:r w:rsidRPr="002F6E3E">
          <w:rPr>
            <w:rFonts w:asciiTheme="minorHAnsi" w:hAnsiTheme="minorHAnsi" w:cstheme="minorHAnsi"/>
            <w:sz w:val="22"/>
          </w:rPr>
          <w:delText>one</w:delText>
        </w:r>
      </w:del>
      <w:r w:rsidRPr="002F6E3E">
        <w:rPr>
          <w:rFonts w:asciiTheme="minorHAnsi" w:hAnsiTheme="minorHAnsi" w:cstheme="minorHAnsi"/>
          <w:sz w:val="22"/>
        </w:rPr>
        <w:t xml:space="preserve"> sample </w:t>
      </w:r>
      <w:del w:id="922" w:author="Copyeditor (JMIR)" w:date="2023-08-03T06:30:00Z">
        <w:r w:rsidRPr="002F6E3E">
          <w:rPr>
            <w:rFonts w:asciiTheme="minorHAnsi" w:hAnsiTheme="minorHAnsi" w:cstheme="minorHAnsi"/>
            <w:sz w:val="22"/>
          </w:rPr>
          <w:delText>t</w:delText>
        </w:r>
      </w:del>
      <w:ins w:id="923" w:author="Copyeditor (JMIR)" w:date="2023-08-03T06:30:00Z">
        <w:r w:rsidRPr="002F6E3E">
          <w:rPr>
            <w:rFonts w:asciiTheme="minorHAnsi" w:hAnsiTheme="minorHAnsi" w:cstheme="minorHAnsi"/>
            <w:i/>
            <w:sz w:val="22"/>
          </w:rPr>
          <w:t>t</w:t>
        </w:r>
      </w:ins>
      <w:del w:id="924" w:author="Copyeditor (JMIR)" w:date="2023-08-03T06:30:00Z">
        <w:r w:rsidRPr="002F6E3E">
          <w:rPr>
            <w:rFonts w:asciiTheme="minorHAnsi" w:hAnsiTheme="minorHAnsi" w:cstheme="minorHAnsi"/>
            <w:sz w:val="22"/>
          </w:rPr>
          <w:delText>-</w:delText>
        </w:r>
      </w:del>
      <w:ins w:id="925"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 xml:space="preserve">tests for the 3 self-report items for each personal sensing signal. To examine relative perceptions of the signals, we compared perceptions of the active </w:t>
      </w:r>
      <w:ins w:id="926" w:author="Copyeditor (JMIR)" w:date="2023-08-06T15:51:00Z">
        <w:r w:rsidR="00CC6B32" w:rsidRPr="002F6E3E">
          <w:rPr>
            <w:rFonts w:asciiTheme="minorHAnsi" w:hAnsiTheme="minorHAnsi" w:cstheme="minorHAnsi"/>
            <w:sz w:val="22"/>
          </w:rPr>
          <w:t>versus</w:t>
        </w:r>
      </w:ins>
      <w:del w:id="927" w:author="Copyeditor (JMIR)" w:date="2023-08-03T06:36:00Z">
        <w:r w:rsidRPr="002F6E3E">
          <w:rPr>
            <w:rFonts w:asciiTheme="minorHAnsi" w:hAnsiTheme="minorHAnsi" w:cstheme="minorHAnsi"/>
            <w:sz w:val="22"/>
          </w:rPr>
          <w:delText>vs.</w:delText>
        </w:r>
      </w:del>
      <w:r w:rsidRPr="002F6E3E">
        <w:rPr>
          <w:rFonts w:asciiTheme="minorHAnsi" w:hAnsiTheme="minorHAnsi" w:cstheme="minorHAnsi"/>
          <w:sz w:val="22"/>
        </w:rPr>
        <w:t xml:space="preserve"> passive categories of signals using within-sample </w:t>
      </w:r>
      <w:del w:id="928" w:author="Copyeditor (JMIR)" w:date="2023-08-03T06:30:00Z">
        <w:r w:rsidRPr="002F6E3E">
          <w:rPr>
            <w:rFonts w:asciiTheme="minorHAnsi" w:hAnsiTheme="minorHAnsi" w:cstheme="minorHAnsi"/>
            <w:sz w:val="22"/>
          </w:rPr>
          <w:delText>t</w:delText>
        </w:r>
      </w:del>
      <w:ins w:id="929" w:author="Copyeditor (JMIR)" w:date="2023-08-03T06:30:00Z">
        <w:r w:rsidRPr="002F6E3E">
          <w:rPr>
            <w:rFonts w:asciiTheme="minorHAnsi" w:hAnsiTheme="minorHAnsi" w:cstheme="minorHAnsi"/>
            <w:i/>
            <w:sz w:val="22"/>
          </w:rPr>
          <w:t>t</w:t>
        </w:r>
      </w:ins>
      <w:del w:id="930" w:author="Copyeditor (JMIR)" w:date="2023-08-03T06:30:00Z">
        <w:r w:rsidRPr="002F6E3E">
          <w:rPr>
            <w:rFonts w:asciiTheme="minorHAnsi" w:hAnsiTheme="minorHAnsi" w:cstheme="minorHAnsi"/>
            <w:sz w:val="22"/>
          </w:rPr>
          <w:delText>-</w:delText>
        </w:r>
      </w:del>
      <w:ins w:id="931"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tests</w:t>
      </w:r>
      <w:del w:id="932" w:author="Kendra Wyant" w:date="2023-08-07T12:56:00Z">
        <w:r w:rsidRPr="002F6E3E" w:rsidDel="00152CAF">
          <w:rPr>
            <w:rFonts w:asciiTheme="minorHAnsi" w:hAnsiTheme="minorHAnsi" w:cstheme="minorHAnsi"/>
            <w:sz w:val="22"/>
          </w:rPr>
          <w:delText xml:space="preserve"> for dislike and willingness to use for 1 year</w:delText>
        </w:r>
      </w:del>
      <w:del w:id="933" w:author="Kendra Wyant" w:date="2023-08-07T12:50:00Z">
        <w:r w:rsidRPr="002F6E3E" w:rsidDel="00C42790">
          <w:rPr>
            <w:rFonts w:asciiTheme="minorHAnsi" w:hAnsiTheme="minorHAnsi" w:cstheme="minorHAnsi"/>
            <w:position w:val="9"/>
            <w:sz w:val="22"/>
            <w:vertAlign w:val="superscript"/>
          </w:rPr>
          <w:delText>6</w:delText>
        </w:r>
      </w:del>
      <w:r w:rsidRPr="002F6E3E">
        <w:rPr>
          <w:rFonts w:asciiTheme="minorHAnsi" w:hAnsiTheme="minorHAnsi" w:cstheme="minorHAnsi"/>
          <w:sz w:val="22"/>
        </w:rPr>
        <w:t xml:space="preserve">. </w:t>
      </w:r>
      <w:ins w:id="934" w:author="Kendra Wyant" w:date="2023-08-07T12:53:00Z">
        <w:r w:rsidR="00152CAF" w:rsidRPr="002F6E3E">
          <w:rPr>
            <w:rFonts w:asciiTheme="minorHAnsi" w:hAnsiTheme="minorHAnsi" w:cstheme="minorHAnsi"/>
            <w:sz w:val="22"/>
          </w:rPr>
          <w:t xml:space="preserve">Participants did not provide ratings of interference for passive signals so the comparisons of active versus passive categories were limited to dislike and willingness to use for 1 year. </w:t>
        </w:r>
      </w:ins>
      <w:ins w:id="935" w:author="Kendra Wyant" w:date="2023-08-07T12:54:00Z">
        <w:r w:rsidR="00152CAF">
          <w:rPr>
            <w:rFonts w:asciiTheme="minorHAnsi" w:hAnsiTheme="minorHAnsi" w:cstheme="minorHAnsi"/>
            <w:sz w:val="22"/>
          </w:rPr>
          <w:t>Due</w:t>
        </w:r>
      </w:ins>
      <w:ins w:id="936" w:author="Kendra Wyant" w:date="2023-08-07T12:53:00Z">
        <w:r w:rsidR="00152CAF">
          <w:rPr>
            <w:rFonts w:asciiTheme="minorHAnsi" w:hAnsiTheme="minorHAnsi" w:cstheme="minorHAnsi"/>
            <w:sz w:val="22"/>
          </w:rPr>
          <w:t xml:space="preserve"> to</w:t>
        </w:r>
        <w:r w:rsidR="00152CAF" w:rsidRPr="002F6E3E">
          <w:rPr>
            <w:rFonts w:asciiTheme="minorHAnsi" w:hAnsiTheme="minorHAnsi" w:cstheme="minorHAnsi"/>
            <w:sz w:val="22"/>
          </w:rPr>
          <w:t xml:space="preserve"> the high proportion of missing data for sleep </w:t>
        </w:r>
      </w:ins>
      <w:ins w:id="937" w:author="Kendra Wyant" w:date="2023-08-07T12:54:00Z">
        <w:r w:rsidR="00152CAF">
          <w:rPr>
            <w:rFonts w:asciiTheme="minorHAnsi" w:hAnsiTheme="minorHAnsi" w:cstheme="minorHAnsi"/>
            <w:sz w:val="22"/>
          </w:rPr>
          <w:t>quality</w:t>
        </w:r>
      </w:ins>
      <w:ins w:id="938" w:author="Kendra Wyant" w:date="2023-08-07T12:53:00Z">
        <w:r w:rsidR="00152CAF" w:rsidRPr="002F6E3E">
          <w:rPr>
            <w:rFonts w:asciiTheme="minorHAnsi" w:hAnsiTheme="minorHAnsi" w:cstheme="minorHAnsi"/>
            <w:sz w:val="22"/>
          </w:rPr>
          <w:t>, we excluded this signal from these analyses and the intraclass correlations described next.</w:t>
        </w:r>
        <w:r w:rsidR="00152CAF">
          <w:rPr>
            <w:rFonts w:asciiTheme="minorHAnsi" w:hAnsiTheme="minorHAnsi" w:cstheme="minorHAnsi"/>
            <w:sz w:val="22"/>
          </w:rPr>
          <w:t xml:space="preserve"> </w:t>
        </w:r>
      </w:ins>
      <w:del w:id="939" w:author="Kendra Wyant" w:date="2023-08-07T12:55:00Z">
        <w:r w:rsidRPr="002F6E3E" w:rsidDel="00152CAF">
          <w:rPr>
            <w:rFonts w:asciiTheme="minorHAnsi" w:hAnsiTheme="minorHAnsi" w:cstheme="minorHAnsi"/>
            <w:sz w:val="22"/>
          </w:rPr>
          <w:delText xml:space="preserve">We </w:delText>
        </w:r>
      </w:del>
      <w:ins w:id="940" w:author="Copyeditor (JMIR)" w:date="2023-08-07T17:23:00Z">
        <w:del w:id="941" w:author="Kendra Wyant" w:date="2023-08-07T12:55:00Z">
          <w:r w:rsidR="00B00CA6" w:rsidRPr="003A7E59" w:rsidDel="00152CAF">
            <w:rPr>
              <w:rFonts w:asciiTheme="minorHAnsi" w:hAnsiTheme="minorHAnsi" w:cstheme="minorHAnsi"/>
              <w:sz w:val="22"/>
            </w:rPr>
            <w:delText xml:space="preserve">have </w:delText>
          </w:r>
        </w:del>
      </w:ins>
      <w:del w:id="942" w:author="Kendra Wyant" w:date="2023-08-07T12:55:00Z">
        <w:r w:rsidRPr="002F6E3E" w:rsidDel="00152CAF">
          <w:rPr>
            <w:rFonts w:asciiTheme="minorHAnsi" w:hAnsiTheme="minorHAnsi" w:cstheme="minorHAnsi"/>
            <w:sz w:val="22"/>
          </w:rPr>
          <w:delText>also report</w:delText>
        </w:r>
      </w:del>
      <w:ins w:id="943" w:author="Copyeditor (JMIR)" w:date="2023-08-07T17:23:00Z">
        <w:del w:id="944" w:author="Kendra Wyant" w:date="2023-08-07T12:55:00Z">
          <w:r w:rsidR="00B00CA6" w:rsidRPr="003A7E59" w:rsidDel="00152CAF">
            <w:rPr>
              <w:rFonts w:asciiTheme="minorHAnsi" w:hAnsiTheme="minorHAnsi" w:cstheme="minorHAnsi"/>
              <w:sz w:val="22"/>
            </w:rPr>
            <w:delText>e</w:delText>
          </w:r>
        </w:del>
      </w:ins>
      <w:ins w:id="945" w:author="Copyeditor (JMIR)" w:date="2023-08-07T17:24:00Z">
        <w:del w:id="946" w:author="Kendra Wyant" w:date="2023-08-07T12:55:00Z">
          <w:r w:rsidR="00B00CA6" w:rsidRPr="003A7E59" w:rsidDel="00152CAF">
            <w:rPr>
              <w:rFonts w:asciiTheme="minorHAnsi" w:hAnsiTheme="minorHAnsi" w:cstheme="minorHAnsi"/>
              <w:sz w:val="22"/>
            </w:rPr>
            <w:delText>d</w:delText>
          </w:r>
        </w:del>
      </w:ins>
      <w:del w:id="947" w:author="Kendra Wyant" w:date="2023-08-07T12:55:00Z">
        <w:r w:rsidRPr="002F6E3E" w:rsidDel="00152CAF">
          <w:rPr>
            <w:rFonts w:asciiTheme="minorHAnsi" w:hAnsiTheme="minorHAnsi" w:cstheme="minorHAnsi"/>
            <w:sz w:val="22"/>
          </w:rPr>
          <w:delText xml:space="preserve"> pairwise comparisons </w:delText>
        </w:r>
      </w:del>
      <w:ins w:id="948" w:author="Kendra Wyant" w:date="2023-08-07T12:55:00Z">
        <w:r w:rsidR="00152CAF">
          <w:rPr>
            <w:rFonts w:asciiTheme="minorHAnsi" w:hAnsiTheme="minorHAnsi" w:cstheme="minorHAnsi"/>
            <w:sz w:val="22"/>
          </w:rPr>
          <w:t>C</w:t>
        </w:r>
        <w:r w:rsidR="00152CAF" w:rsidRPr="002F6E3E">
          <w:rPr>
            <w:rFonts w:asciiTheme="minorHAnsi" w:hAnsiTheme="minorHAnsi" w:cstheme="minorHAnsi"/>
            <w:sz w:val="22"/>
          </w:rPr>
          <w:t xml:space="preserve">omparisons </w:t>
        </w:r>
      </w:ins>
      <w:r w:rsidRPr="002F6E3E">
        <w:rPr>
          <w:rFonts w:asciiTheme="minorHAnsi" w:hAnsiTheme="minorHAnsi" w:cstheme="minorHAnsi"/>
          <w:sz w:val="22"/>
        </w:rPr>
        <w:t xml:space="preserve">among all personal sensing signals using </w:t>
      </w:r>
      <w:ins w:id="949" w:author="Kendra Wyant" w:date="2023-08-07T13:19:00Z">
        <w:r w:rsidR="007366F0">
          <w:rPr>
            <w:rFonts w:asciiTheme="minorHAnsi" w:hAnsiTheme="minorHAnsi" w:cstheme="minorHAnsi"/>
            <w:sz w:val="22"/>
          </w:rPr>
          <w:t xml:space="preserve">2-tailed </w:t>
        </w:r>
      </w:ins>
      <w:r w:rsidRPr="002F6E3E">
        <w:rPr>
          <w:rFonts w:asciiTheme="minorHAnsi" w:hAnsiTheme="minorHAnsi" w:cstheme="minorHAnsi"/>
          <w:sz w:val="22"/>
        </w:rPr>
        <w:t xml:space="preserve">within-sample </w:t>
      </w:r>
      <w:commentRangeStart w:id="950"/>
      <w:del w:id="951" w:author="Copyeditor (JMIR)" w:date="2023-08-03T06:30:00Z">
        <w:r w:rsidRPr="002F6E3E">
          <w:rPr>
            <w:rFonts w:asciiTheme="minorHAnsi" w:hAnsiTheme="minorHAnsi" w:cstheme="minorHAnsi"/>
            <w:sz w:val="22"/>
          </w:rPr>
          <w:delText>t</w:delText>
        </w:r>
      </w:del>
      <w:ins w:id="952" w:author="Copyeditor (JMIR)" w:date="2023-08-03T06:30:00Z">
        <w:r w:rsidRPr="002F6E3E">
          <w:rPr>
            <w:rFonts w:asciiTheme="minorHAnsi" w:hAnsiTheme="minorHAnsi" w:cstheme="minorHAnsi"/>
            <w:i/>
            <w:sz w:val="22"/>
          </w:rPr>
          <w:t>t</w:t>
        </w:r>
      </w:ins>
      <w:del w:id="953" w:author="Copyeditor (JMIR)" w:date="2023-08-03T06:30:00Z">
        <w:r w:rsidRPr="002F6E3E">
          <w:rPr>
            <w:rFonts w:asciiTheme="minorHAnsi" w:hAnsiTheme="minorHAnsi" w:cstheme="minorHAnsi"/>
            <w:sz w:val="22"/>
          </w:rPr>
          <w:delText>-</w:delText>
        </w:r>
      </w:del>
      <w:ins w:id="954"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 xml:space="preserve">tests </w:t>
      </w:r>
      <w:commentRangeEnd w:id="950"/>
      <w:r w:rsidR="00B00CA6" w:rsidRPr="003A7E59">
        <w:rPr>
          <w:rStyle w:val="CommentReference"/>
        </w:rPr>
        <w:commentReference w:id="950"/>
      </w:r>
      <w:r w:rsidRPr="002F6E3E">
        <w:rPr>
          <w:rFonts w:asciiTheme="minorHAnsi" w:hAnsiTheme="minorHAnsi" w:cstheme="minorHAnsi"/>
          <w:sz w:val="22"/>
        </w:rPr>
        <w:t xml:space="preserve">for each of the 3 self-report items </w:t>
      </w:r>
      <w:ins w:id="955" w:author="Kendra Wyant" w:date="2023-08-07T12:55:00Z">
        <w:r w:rsidR="00152CAF">
          <w:rPr>
            <w:rFonts w:asciiTheme="minorHAnsi" w:hAnsiTheme="minorHAnsi" w:cstheme="minorHAnsi"/>
            <w:sz w:val="22"/>
          </w:rPr>
          <w:t xml:space="preserve">are reported </w:t>
        </w:r>
      </w:ins>
      <w:r w:rsidRPr="002F6E3E">
        <w:rPr>
          <w:rFonts w:asciiTheme="minorHAnsi" w:hAnsiTheme="minorHAnsi" w:cstheme="minorHAnsi"/>
          <w:sz w:val="22"/>
        </w:rPr>
        <w:t>in Table S1 in Multimedia Appendix 3.</w:t>
      </w:r>
    </w:p>
    <w:p w14:paraId="3850EFC2" w14:textId="7FB5BCA5" w:rsidR="008B2A7A" w:rsidRPr="002F6E3E" w:rsidRDefault="0046147D" w:rsidP="004E0223">
      <w:pPr>
        <w:spacing w:before="131" w:line="360" w:lineRule="auto"/>
        <w:rPr>
          <w:rFonts w:asciiTheme="minorHAnsi" w:hAnsiTheme="minorHAnsi" w:cstheme="minorHAnsi"/>
          <w:sz w:val="22"/>
        </w:rPr>
      </w:pPr>
      <w:r w:rsidRPr="002F6E3E">
        <w:rPr>
          <w:rFonts w:asciiTheme="minorHAnsi" w:hAnsiTheme="minorHAnsi" w:cstheme="minorHAnsi"/>
          <w:sz w:val="22"/>
        </w:rPr>
        <w:t>Finally, we conducted 2 analyses to examine the consistency of perceptions across personal sensing signals (e</w:t>
      </w:r>
      <w:del w:id="956" w:author="Copyeditor (JMIR)" w:date="2023-08-03T06:30:00Z">
        <w:r w:rsidRPr="002F6E3E">
          <w:rPr>
            <w:rFonts w:asciiTheme="minorHAnsi" w:hAnsiTheme="minorHAnsi" w:cstheme="minorHAnsi"/>
            <w:sz w:val="22"/>
          </w:rPr>
          <w:delText>.g.</w:delText>
        </w:r>
      </w:del>
      <w:ins w:id="957"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w:t>
      </w:r>
      <w:del w:id="958" w:author="Copyeditor (JMIR)" w:date="2023-08-07T17:24:00Z">
        <w:r w:rsidRPr="002F6E3E">
          <w:rPr>
            <w:rFonts w:asciiTheme="minorHAnsi" w:hAnsiTheme="minorHAnsi" w:cstheme="minorHAnsi"/>
            <w:sz w:val="22"/>
          </w:rPr>
          <w:delText>d</w:delText>
        </w:r>
      </w:del>
      <w:ins w:id="959" w:author="Copyeditor (JMIR)" w:date="2023-08-07T17:24:00Z">
        <w:r w:rsidR="00007C6D" w:rsidRPr="003A7E59">
          <w:rPr>
            <w:rFonts w:asciiTheme="minorHAnsi" w:hAnsiTheme="minorHAnsi" w:cstheme="minorHAnsi"/>
            <w:sz w:val="22"/>
          </w:rPr>
          <w:t>D</w:t>
        </w:r>
      </w:ins>
      <w:r w:rsidRPr="002F6E3E">
        <w:rPr>
          <w:rFonts w:asciiTheme="minorHAnsi" w:hAnsiTheme="minorHAnsi" w:cstheme="minorHAnsi"/>
          <w:sz w:val="22"/>
        </w:rPr>
        <w:t>o participants who dislike 1 signal also dislike the other signals?). First, we calculated bivariate correlations among the personal sensing signals for each item. Second, we calculated intraclass correlations (single, case 3 [74]) separately for each item to quantify agreement in participants’ perceptions across the signals.</w:t>
      </w:r>
      <w:ins w:id="960" w:author="Kendra Wyant" w:date="2023-08-07T12:51:00Z">
        <w:r w:rsidR="00152CAF">
          <w:rPr>
            <w:rFonts w:asciiTheme="minorHAnsi" w:hAnsiTheme="minorHAnsi" w:cstheme="minorHAnsi"/>
            <w:sz w:val="22"/>
          </w:rPr>
          <w:t xml:space="preserve"> </w:t>
        </w:r>
      </w:ins>
    </w:p>
    <w:p w14:paraId="140AC58A" w14:textId="409CFC0C" w:rsidR="008B2A7A" w:rsidRPr="002F6E3E" w:rsidRDefault="0046147D" w:rsidP="004E0223">
      <w:pPr>
        <w:pStyle w:val="Heading4"/>
        <w:rPr>
          <w:rFonts w:asciiTheme="minorHAnsi" w:hAnsiTheme="minorHAnsi" w:cstheme="minorHAnsi"/>
        </w:rPr>
      </w:pPr>
      <w:r w:rsidRPr="002F6E3E">
        <w:rPr>
          <w:rFonts w:asciiTheme="minorHAnsi" w:hAnsiTheme="minorHAnsi" w:cstheme="minorHAnsi"/>
        </w:rPr>
        <w:lastRenderedPageBreak/>
        <w:t>Participant Feedback</w:t>
      </w:r>
    </w:p>
    <w:p w14:paraId="7C48ED5C" w14:textId="3BE9D580" w:rsidR="008B2A7A" w:rsidRPr="002F6E3E" w:rsidRDefault="0046147D" w:rsidP="004E0223">
      <w:pPr>
        <w:tabs>
          <w:tab w:val="left" w:pos="3527"/>
        </w:tabs>
        <w:spacing w:before="114" w:line="360" w:lineRule="auto"/>
        <w:ind w:right="201"/>
        <w:rPr>
          <w:rFonts w:asciiTheme="minorHAnsi" w:hAnsiTheme="minorHAnsi" w:cstheme="minorHAnsi"/>
          <w:sz w:val="22"/>
        </w:rPr>
      </w:pPr>
      <w:r w:rsidRPr="002F6E3E">
        <w:rPr>
          <w:rFonts w:asciiTheme="minorHAnsi" w:hAnsiTheme="minorHAnsi" w:cstheme="minorHAnsi"/>
          <w:sz w:val="22"/>
        </w:rPr>
        <w:t xml:space="preserve">We </w:t>
      </w:r>
      <w:ins w:id="961" w:author="Copyeditor (JMIR)" w:date="2023-08-07T17:24:00Z">
        <w:r w:rsidR="00007C6D" w:rsidRPr="003A7E59">
          <w:rPr>
            <w:rFonts w:asciiTheme="minorHAnsi" w:hAnsiTheme="minorHAnsi" w:cstheme="minorHAnsi"/>
            <w:sz w:val="22"/>
          </w:rPr>
          <w:t xml:space="preserve">have </w:t>
        </w:r>
      </w:ins>
      <w:r w:rsidRPr="002F6E3E">
        <w:rPr>
          <w:rFonts w:asciiTheme="minorHAnsi" w:hAnsiTheme="minorHAnsi" w:cstheme="minorHAnsi"/>
          <w:sz w:val="22"/>
        </w:rPr>
        <w:t>provide</w:t>
      </w:r>
      <w:ins w:id="962" w:author="Kendra Wyant" w:date="2023-08-07T12:56:00Z">
        <w:r w:rsidR="00152CAF">
          <w:rPr>
            <w:rFonts w:asciiTheme="minorHAnsi" w:hAnsiTheme="minorHAnsi" w:cstheme="minorHAnsi"/>
            <w:sz w:val="22"/>
          </w:rPr>
          <w:t>d</w:t>
        </w:r>
      </w:ins>
      <w:r w:rsidRPr="002F6E3E">
        <w:rPr>
          <w:rFonts w:asciiTheme="minorHAnsi" w:hAnsiTheme="minorHAnsi" w:cstheme="minorHAnsi"/>
          <w:sz w:val="22"/>
        </w:rPr>
        <w:t xml:space="preserve"> all raw participant responses, organized by </w:t>
      </w:r>
      <w:ins w:id="963"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sensing method, in </w:t>
      </w:r>
      <w:ins w:id="964" w:author="Copyeditor (JMIR)" w:date="2023-08-06T06:35:00Z">
        <w:r w:rsidR="00A03D43" w:rsidRPr="002F6E3E">
          <w:rPr>
            <w:rFonts w:asciiTheme="minorHAnsi" w:hAnsiTheme="minorHAnsi" w:cstheme="minorHAnsi"/>
            <w:sz w:val="22"/>
          </w:rPr>
          <w:t>T</w:t>
        </w:r>
      </w:ins>
      <w:ins w:id="965" w:author="Copyeditor (JMIR)" w:date="2023-08-06T06:34:00Z">
        <w:r w:rsidR="00A03D43" w:rsidRPr="002F6E3E">
          <w:rPr>
            <w:rFonts w:asciiTheme="minorHAnsi" w:hAnsiTheme="minorHAnsi" w:cstheme="minorHAnsi"/>
            <w:sz w:val="22"/>
          </w:rPr>
          <w:t xml:space="preserve">ables </w:t>
        </w:r>
      </w:ins>
      <w:ins w:id="966" w:author="Copyeditor (JMIR)" w:date="2023-08-06T06:35:00Z">
        <w:r w:rsidR="00A03D43" w:rsidRPr="002F6E3E">
          <w:rPr>
            <w:rFonts w:asciiTheme="minorHAnsi" w:hAnsiTheme="minorHAnsi" w:cstheme="minorHAnsi"/>
            <w:sz w:val="22"/>
          </w:rPr>
          <w:t>S</w:t>
        </w:r>
      </w:ins>
      <w:ins w:id="967" w:author="Kendra Wyant" w:date="2023-08-07T12:59:00Z">
        <w:r w:rsidR="00152CAF">
          <w:rPr>
            <w:rFonts w:asciiTheme="minorHAnsi" w:hAnsiTheme="minorHAnsi" w:cstheme="minorHAnsi"/>
            <w:sz w:val="22"/>
          </w:rPr>
          <w:t>5</w:t>
        </w:r>
      </w:ins>
      <w:ins w:id="968" w:author="Copyeditor (JMIR)" w:date="2023-08-06T06:35:00Z">
        <w:del w:id="969" w:author="Kendra Wyant" w:date="2023-08-07T12:59:00Z">
          <w:r w:rsidR="00A03D43" w:rsidRPr="002F6E3E" w:rsidDel="00152CAF">
            <w:rPr>
              <w:rFonts w:asciiTheme="minorHAnsi" w:hAnsiTheme="minorHAnsi" w:cstheme="minorHAnsi"/>
              <w:sz w:val="22"/>
            </w:rPr>
            <w:delText>3</w:delText>
          </w:r>
        </w:del>
        <w:r w:rsidR="00A03D43" w:rsidRPr="002F6E3E">
          <w:rPr>
            <w:rFonts w:asciiTheme="minorHAnsi" w:hAnsiTheme="minorHAnsi" w:cstheme="minorHAnsi"/>
            <w:sz w:val="22"/>
          </w:rPr>
          <w:t xml:space="preserve"> to S</w:t>
        </w:r>
      </w:ins>
      <w:ins w:id="970" w:author="Kendra Wyant" w:date="2023-08-07T12:59:00Z">
        <w:r w:rsidR="00152CAF">
          <w:rPr>
            <w:rFonts w:asciiTheme="minorHAnsi" w:hAnsiTheme="minorHAnsi" w:cstheme="minorHAnsi"/>
            <w:sz w:val="22"/>
          </w:rPr>
          <w:t>9</w:t>
        </w:r>
      </w:ins>
      <w:ins w:id="971" w:author="Copyeditor (JMIR)" w:date="2023-08-06T06:35:00Z">
        <w:del w:id="972" w:author="Kendra Wyant" w:date="2023-08-07T12:59:00Z">
          <w:r w:rsidR="00A03D43" w:rsidRPr="002F6E3E" w:rsidDel="00152CAF">
            <w:rPr>
              <w:rFonts w:asciiTheme="minorHAnsi" w:hAnsiTheme="minorHAnsi" w:cstheme="minorHAnsi"/>
              <w:sz w:val="22"/>
            </w:rPr>
            <w:delText>7</w:delText>
          </w:r>
        </w:del>
        <w:r w:rsidR="00A03D43" w:rsidRPr="002F6E3E">
          <w:rPr>
            <w:rFonts w:asciiTheme="minorHAnsi" w:hAnsiTheme="minorHAnsi" w:cstheme="minorHAnsi"/>
            <w:sz w:val="22"/>
          </w:rPr>
          <w:t xml:space="preserve"> in </w:t>
        </w:r>
      </w:ins>
      <w:r w:rsidRPr="002F6E3E">
        <w:rPr>
          <w:rFonts w:asciiTheme="minorHAnsi" w:hAnsiTheme="minorHAnsi" w:cstheme="minorHAnsi"/>
          <w:sz w:val="22"/>
        </w:rPr>
        <w:t>Multimedia Appendix 3</w:t>
      </w:r>
      <w:del w:id="973" w:author="Copyeditor (JMIR)" w:date="2023-08-06T06:34:00Z">
        <w:r w:rsidRPr="002F6E3E">
          <w:rPr>
            <w:rFonts w:asciiTheme="minorHAnsi" w:hAnsiTheme="minorHAnsi" w:cstheme="minorHAnsi"/>
            <w:sz w:val="22"/>
          </w:rPr>
          <w:delText xml:space="preserve"> in </w:delText>
        </w:r>
      </w:del>
      <w:del w:id="974" w:author="Copyeditor (JMIR)" w:date="2023-08-06T06:35:00Z">
        <w:r w:rsidRPr="002F6E3E">
          <w:rPr>
            <w:rFonts w:asciiTheme="minorHAnsi" w:hAnsiTheme="minorHAnsi" w:cstheme="minorHAnsi"/>
            <w:sz w:val="22"/>
          </w:rPr>
          <w:delText xml:space="preserve">Tables S3 </w:delText>
        </w:r>
      </w:del>
      <w:del w:id="975" w:author="Copyeditor (JMIR)" w:date="2023-08-03T06:30:00Z">
        <w:r w:rsidRPr="002F6E3E">
          <w:rPr>
            <w:rFonts w:asciiTheme="minorHAnsi" w:hAnsiTheme="minorHAnsi" w:cstheme="minorHAnsi"/>
            <w:sz w:val="22"/>
          </w:rPr>
          <w:delText>-</w:delText>
        </w:r>
      </w:del>
      <w:del w:id="976" w:author="Copyeditor (JMIR)" w:date="2023-08-06T06:35:00Z">
        <w:r w:rsidRPr="002F6E3E">
          <w:rPr>
            <w:rFonts w:asciiTheme="minorHAnsi" w:hAnsiTheme="minorHAnsi" w:cstheme="minorHAnsi"/>
            <w:sz w:val="22"/>
          </w:rPr>
          <w:delText xml:space="preserve"> S7</w:delText>
        </w:r>
      </w:del>
      <w:r w:rsidRPr="002F6E3E">
        <w:rPr>
          <w:rFonts w:asciiTheme="minorHAnsi" w:hAnsiTheme="minorHAnsi" w:cstheme="minorHAnsi"/>
          <w:sz w:val="22"/>
        </w:rPr>
        <w:t xml:space="preserve">. In addition, we </w:t>
      </w:r>
      <w:ins w:id="977" w:author="Copyeditor (JMIR)" w:date="2023-08-07T17:24:00Z">
        <w:r w:rsidR="00007C6D" w:rsidRPr="003A7E59">
          <w:rPr>
            <w:rFonts w:asciiTheme="minorHAnsi" w:hAnsiTheme="minorHAnsi" w:cstheme="minorHAnsi"/>
            <w:sz w:val="22"/>
          </w:rPr>
          <w:t xml:space="preserve">have </w:t>
        </w:r>
      </w:ins>
      <w:r w:rsidRPr="002F6E3E">
        <w:rPr>
          <w:rFonts w:asciiTheme="minorHAnsi" w:hAnsiTheme="minorHAnsi" w:cstheme="minorHAnsi"/>
          <w:sz w:val="22"/>
        </w:rPr>
        <w:t>provide</w:t>
      </w:r>
      <w:ins w:id="978" w:author="Copyeditor (JMIR)" w:date="2023-08-07T17:24:00Z">
        <w:r w:rsidR="00007C6D" w:rsidRPr="003A7E59">
          <w:rPr>
            <w:rFonts w:asciiTheme="minorHAnsi" w:hAnsiTheme="minorHAnsi" w:cstheme="minorHAnsi"/>
            <w:sz w:val="22"/>
          </w:rPr>
          <w:t>d</w:t>
        </w:r>
      </w:ins>
      <w:r w:rsidRPr="002F6E3E">
        <w:rPr>
          <w:rFonts w:asciiTheme="minorHAnsi" w:hAnsiTheme="minorHAnsi" w:cstheme="minorHAnsi"/>
          <w:sz w:val="22"/>
        </w:rPr>
        <w:t xml:space="preserve"> representative positive and negative evaluations</w:t>
      </w:r>
      <w:del w:id="979"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organized by guiding themes (</w:t>
      </w:r>
      <w:ins w:id="980" w:author="Copyeditor (JMIR)" w:date="2023-08-07T05:56:00Z">
        <w:r w:rsidR="00B51696" w:rsidRPr="002F6E3E">
          <w:rPr>
            <w:rFonts w:asciiTheme="minorHAnsi" w:hAnsiTheme="minorHAnsi" w:cstheme="minorHAnsi"/>
            <w:sz w:val="22"/>
          </w:rPr>
          <w:t>a</w:t>
        </w:r>
      </w:ins>
      <w:del w:id="981" w:author="Copyeditor (JMIR)" w:date="2023-08-07T05:56:00Z">
        <w:r w:rsidRPr="002F6E3E">
          <w:rPr>
            <w:rFonts w:asciiTheme="minorHAnsi" w:hAnsiTheme="minorHAnsi" w:cstheme="minorHAnsi"/>
            <w:sz w:val="22"/>
          </w:rPr>
          <w:delText>A</w:delText>
        </w:r>
      </w:del>
      <w:r w:rsidRPr="002F6E3E">
        <w:rPr>
          <w:rFonts w:asciiTheme="minorHAnsi" w:hAnsiTheme="minorHAnsi" w:cstheme="minorHAnsi"/>
          <w:sz w:val="22"/>
        </w:rPr>
        <w:t xml:space="preserve">cceptability, </w:t>
      </w:r>
      <w:ins w:id="982" w:author="Copyeditor (JMIR)" w:date="2023-08-07T05:56:00Z">
        <w:r w:rsidR="00B51696" w:rsidRPr="002F6E3E">
          <w:rPr>
            <w:rFonts w:asciiTheme="minorHAnsi" w:hAnsiTheme="minorHAnsi" w:cstheme="minorHAnsi"/>
            <w:sz w:val="22"/>
          </w:rPr>
          <w:t>s</w:t>
        </w:r>
      </w:ins>
      <w:del w:id="983" w:author="Copyeditor (JMIR)" w:date="2023-08-07T05:56:00Z">
        <w:r w:rsidRPr="002F6E3E">
          <w:rPr>
            <w:rFonts w:asciiTheme="minorHAnsi" w:hAnsiTheme="minorHAnsi" w:cstheme="minorHAnsi"/>
            <w:sz w:val="22"/>
          </w:rPr>
          <w:delText>S</w:delText>
        </w:r>
      </w:del>
      <w:r w:rsidRPr="002F6E3E">
        <w:rPr>
          <w:rFonts w:asciiTheme="minorHAnsi" w:hAnsiTheme="minorHAnsi" w:cstheme="minorHAnsi"/>
          <w:sz w:val="22"/>
        </w:rPr>
        <w:t xml:space="preserve">ustainability, </w:t>
      </w:r>
      <w:ins w:id="984" w:author="Copyeditor (JMIR)" w:date="2023-08-07T05:56:00Z">
        <w:r w:rsidR="00B51696" w:rsidRPr="002F6E3E">
          <w:rPr>
            <w:rFonts w:asciiTheme="minorHAnsi" w:hAnsiTheme="minorHAnsi" w:cstheme="minorHAnsi"/>
            <w:sz w:val="22"/>
          </w:rPr>
          <w:t>b</w:t>
        </w:r>
      </w:ins>
      <w:del w:id="985" w:author="Copyeditor (JMIR)" w:date="2023-08-07T05:56:00Z">
        <w:r w:rsidRPr="002F6E3E">
          <w:rPr>
            <w:rFonts w:asciiTheme="minorHAnsi" w:hAnsiTheme="minorHAnsi" w:cstheme="minorHAnsi"/>
            <w:sz w:val="22"/>
          </w:rPr>
          <w:delText>B</w:delText>
        </w:r>
      </w:del>
      <w:r w:rsidRPr="002F6E3E">
        <w:rPr>
          <w:rFonts w:asciiTheme="minorHAnsi" w:hAnsiTheme="minorHAnsi" w:cstheme="minorHAnsi"/>
          <w:sz w:val="22"/>
        </w:rPr>
        <w:t xml:space="preserve">enefits, </w:t>
      </w:r>
      <w:ins w:id="986" w:author="Copyeditor (JMIR)" w:date="2023-08-07T05:56:00Z">
        <w:r w:rsidR="00B51696" w:rsidRPr="002F6E3E">
          <w:rPr>
            <w:rFonts w:asciiTheme="minorHAnsi" w:hAnsiTheme="minorHAnsi" w:cstheme="minorHAnsi"/>
            <w:sz w:val="22"/>
          </w:rPr>
          <w:t>t</w:t>
        </w:r>
      </w:ins>
      <w:del w:id="987" w:author="Copyeditor (JMIR)" w:date="2023-08-07T05:56:00Z">
        <w:r w:rsidRPr="002F6E3E">
          <w:rPr>
            <w:rFonts w:asciiTheme="minorHAnsi" w:hAnsiTheme="minorHAnsi" w:cstheme="minorHAnsi"/>
            <w:sz w:val="22"/>
          </w:rPr>
          <w:delText>T</w:delText>
        </w:r>
      </w:del>
      <w:r w:rsidRPr="002F6E3E">
        <w:rPr>
          <w:rFonts w:asciiTheme="minorHAnsi" w:hAnsiTheme="minorHAnsi" w:cstheme="minorHAnsi"/>
          <w:sz w:val="22"/>
        </w:rPr>
        <w:t xml:space="preserve">rust, and </w:t>
      </w:r>
      <w:ins w:id="988" w:author="Copyeditor (JMIR)" w:date="2023-08-07T05:56:00Z">
        <w:r w:rsidR="00B51696" w:rsidRPr="002F6E3E">
          <w:rPr>
            <w:rFonts w:asciiTheme="minorHAnsi" w:hAnsiTheme="minorHAnsi" w:cstheme="minorHAnsi"/>
            <w:sz w:val="22"/>
          </w:rPr>
          <w:t>u</w:t>
        </w:r>
      </w:ins>
      <w:del w:id="989" w:author="Copyeditor (JMIR)" w:date="2023-08-07T05:56:00Z">
        <w:r w:rsidRPr="002F6E3E">
          <w:rPr>
            <w:rFonts w:asciiTheme="minorHAnsi" w:hAnsiTheme="minorHAnsi" w:cstheme="minorHAnsi"/>
            <w:sz w:val="22"/>
          </w:rPr>
          <w:delText>U</w:delText>
        </w:r>
      </w:del>
      <w:r w:rsidRPr="002F6E3E">
        <w:rPr>
          <w:rFonts w:asciiTheme="minorHAnsi" w:hAnsiTheme="minorHAnsi" w:cstheme="minorHAnsi"/>
          <w:sz w:val="22"/>
        </w:rPr>
        <w:t xml:space="preserve">sability) developed from our literature review </w:t>
      </w:r>
      <w:commentRangeStart w:id="990"/>
      <w:r w:rsidRPr="002F6E3E">
        <w:rPr>
          <w:rFonts w:asciiTheme="minorHAnsi" w:hAnsiTheme="minorHAnsi" w:cstheme="minorHAnsi"/>
          <w:sz w:val="22"/>
        </w:rPr>
        <w:t xml:space="preserve">in </w:t>
      </w:r>
      <w:del w:id="991" w:author="Kendra Wyant" w:date="2023-08-07T12:58:00Z">
        <w:r w:rsidRPr="002F6E3E" w:rsidDel="00152CAF">
          <w:rPr>
            <w:rFonts w:asciiTheme="minorHAnsi" w:hAnsiTheme="minorHAnsi" w:cstheme="minorHAnsi"/>
            <w:sz w:val="22"/>
          </w:rPr>
          <w:delText xml:space="preserve">a </w:delText>
        </w:r>
      </w:del>
      <w:r w:rsidRPr="002F6E3E">
        <w:rPr>
          <w:rFonts w:asciiTheme="minorHAnsi" w:hAnsiTheme="minorHAnsi" w:cstheme="minorHAnsi"/>
          <w:sz w:val="22"/>
        </w:rPr>
        <w:t>table</w:t>
      </w:r>
      <w:ins w:id="992" w:author="Kendra Wyant" w:date="2023-08-07T12:58:00Z">
        <w:r w:rsidR="00152CAF">
          <w:rPr>
            <w:rFonts w:asciiTheme="minorHAnsi" w:hAnsiTheme="minorHAnsi" w:cstheme="minorHAnsi"/>
            <w:sz w:val="22"/>
          </w:rPr>
          <w:t xml:space="preserve"> S4</w:t>
        </w:r>
      </w:ins>
      <w:r w:rsidRPr="002F6E3E">
        <w:rPr>
          <w:rFonts w:asciiTheme="minorHAnsi" w:hAnsiTheme="minorHAnsi" w:cstheme="minorHAnsi"/>
          <w:sz w:val="22"/>
        </w:rPr>
        <w:t xml:space="preserve"> </w:t>
      </w:r>
      <w:commentRangeEnd w:id="990"/>
      <w:r w:rsidR="008424E3" w:rsidRPr="002F6E3E">
        <w:rPr>
          <w:rFonts w:asciiTheme="minorHAnsi" w:hAnsiTheme="minorHAnsi" w:cstheme="minorHAnsi"/>
        </w:rPr>
        <w:commentReference w:id="990"/>
      </w:r>
      <w:r w:rsidRPr="002F6E3E">
        <w:rPr>
          <w:rFonts w:asciiTheme="minorHAnsi" w:hAnsiTheme="minorHAnsi" w:cstheme="minorHAnsi"/>
          <w:sz w:val="22"/>
        </w:rPr>
        <w:t xml:space="preserve">in </w:t>
      </w:r>
      <w:del w:id="993" w:author="Kendra Wyant" w:date="2023-08-07T12:58:00Z">
        <w:r w:rsidRPr="002F6E3E" w:rsidDel="00152CAF">
          <w:rPr>
            <w:rFonts w:asciiTheme="minorHAnsi" w:hAnsiTheme="minorHAnsi" w:cstheme="minorHAnsi"/>
            <w:sz w:val="22"/>
          </w:rPr>
          <w:delText>the Results</w:delText>
        </w:r>
      </w:del>
      <w:ins w:id="994" w:author="Copyeditor (JMIR)" w:date="2023-08-06T06:39:00Z">
        <w:del w:id="995" w:author="Kendra Wyant" w:date="2023-08-07T12:58:00Z">
          <w:r w:rsidR="00012440" w:rsidRPr="002F6E3E" w:rsidDel="00152CAF">
            <w:rPr>
              <w:rFonts w:asciiTheme="minorHAnsi" w:hAnsiTheme="minorHAnsi" w:cstheme="minorHAnsi"/>
              <w:sz w:val="22"/>
            </w:rPr>
            <w:delText xml:space="preserve"> section</w:delText>
          </w:r>
        </w:del>
      </w:ins>
      <w:ins w:id="996" w:author="Kendra Wyant" w:date="2023-08-07T12:58:00Z">
        <w:r w:rsidR="00152CAF">
          <w:rPr>
            <w:rFonts w:asciiTheme="minorHAnsi" w:hAnsiTheme="minorHAnsi" w:cstheme="minorHAnsi"/>
            <w:sz w:val="22"/>
          </w:rPr>
          <w:t>Multimedia Appendix 3</w:t>
        </w:r>
      </w:ins>
      <w:r w:rsidRPr="002F6E3E">
        <w:rPr>
          <w:rFonts w:asciiTheme="minorHAnsi" w:hAnsiTheme="minorHAnsi" w:cstheme="minorHAnsi"/>
          <w:sz w:val="22"/>
        </w:rPr>
        <w:t>.</w:t>
      </w:r>
    </w:p>
    <w:p w14:paraId="2D5B4103" w14:textId="77777777" w:rsidR="008B2A7A" w:rsidRPr="002F6E3E" w:rsidRDefault="0046147D" w:rsidP="004E0223">
      <w:pPr>
        <w:pStyle w:val="Heading2"/>
        <w:rPr>
          <w:rFonts w:asciiTheme="minorHAnsi" w:hAnsiTheme="minorHAnsi" w:cstheme="minorHAnsi"/>
        </w:rPr>
      </w:pPr>
      <w:r w:rsidRPr="002F6E3E">
        <w:rPr>
          <w:rFonts w:asciiTheme="minorHAnsi" w:hAnsiTheme="minorHAnsi" w:cstheme="minorHAnsi"/>
        </w:rPr>
        <w:t>Results</w:t>
      </w:r>
    </w:p>
    <w:p w14:paraId="20D9EA75" w14:textId="77777777" w:rsidR="008B2A7A" w:rsidRPr="002F6E3E" w:rsidRDefault="008B2A7A">
      <w:pPr>
        <w:spacing w:before="10" w:line="360" w:lineRule="auto"/>
        <w:rPr>
          <w:rFonts w:asciiTheme="minorHAnsi" w:hAnsiTheme="minorHAnsi" w:cstheme="minorHAnsi"/>
          <w:b/>
          <w:sz w:val="22"/>
        </w:rPr>
      </w:pPr>
    </w:p>
    <w:p w14:paraId="6304403A" w14:textId="77777777" w:rsidR="008B2A7A" w:rsidRPr="002F6E3E" w:rsidRDefault="0046147D" w:rsidP="004E0223">
      <w:pPr>
        <w:pStyle w:val="Heading3"/>
        <w:rPr>
          <w:rFonts w:asciiTheme="minorHAnsi" w:hAnsiTheme="minorHAnsi" w:cstheme="minorHAnsi"/>
        </w:rPr>
      </w:pPr>
      <w:r w:rsidRPr="002F6E3E">
        <w:rPr>
          <w:rFonts w:asciiTheme="minorHAnsi" w:hAnsiTheme="minorHAnsi" w:cstheme="minorHAnsi"/>
        </w:rPr>
        <w:t>Participant Characteristics</w:t>
      </w:r>
    </w:p>
    <w:p w14:paraId="3520D3FA" w14:textId="77777777" w:rsidR="008B2A7A" w:rsidRPr="002F6E3E" w:rsidRDefault="008B2A7A">
      <w:pPr>
        <w:spacing w:before="10" w:line="360" w:lineRule="auto"/>
        <w:rPr>
          <w:rFonts w:asciiTheme="minorHAnsi" w:hAnsiTheme="minorHAnsi" w:cstheme="minorHAnsi"/>
          <w:b/>
          <w:sz w:val="22"/>
        </w:rPr>
      </w:pPr>
    </w:p>
    <w:p w14:paraId="311271A8" w14:textId="330DD474" w:rsidR="0094513B" w:rsidRPr="002F6E3E" w:rsidRDefault="0046147D">
      <w:pPr>
        <w:spacing w:before="116" w:line="360" w:lineRule="auto"/>
        <w:ind w:right="117"/>
        <w:jc w:val="both"/>
        <w:rPr>
          <w:ins w:id="997" w:author="Kendra Wyant" w:date="2023-08-07T13:02:00Z"/>
          <w:rFonts w:asciiTheme="minorHAnsi" w:hAnsiTheme="minorHAnsi" w:cstheme="minorHAnsi"/>
          <w:sz w:val="22"/>
        </w:rPr>
        <w:pPrChange w:id="998" w:author="Kendra Wyant" w:date="2023-08-07T14:08:00Z">
          <w:pPr>
            <w:spacing w:before="116" w:line="360" w:lineRule="auto"/>
            <w:ind w:left="160" w:right="117" w:firstLine="269"/>
            <w:jc w:val="both"/>
          </w:pPr>
        </w:pPrChange>
      </w:pPr>
      <w:r w:rsidRPr="002F6E3E">
        <w:rPr>
          <w:rFonts w:asciiTheme="minorHAnsi" w:hAnsiTheme="minorHAnsi" w:cstheme="minorHAnsi"/>
          <w:sz w:val="22"/>
        </w:rPr>
        <w:t>A total of 154 participants completed at least 1 monthly follow-up visit and provided self-report</w:t>
      </w:r>
      <w:ins w:id="999" w:author="Copyeditor (JMIR)" w:date="2023-08-03T06:36:00Z">
        <w:r w:rsidRPr="002F6E3E">
          <w:rPr>
            <w:rFonts w:asciiTheme="minorHAnsi" w:hAnsiTheme="minorHAnsi" w:cstheme="minorHAnsi"/>
            <w:sz w:val="22"/>
          </w:rPr>
          <w:t>ed</w:t>
        </w:r>
      </w:ins>
      <w:r w:rsidRPr="002F6E3E">
        <w:rPr>
          <w:rFonts w:asciiTheme="minorHAnsi" w:hAnsiTheme="minorHAnsi" w:cstheme="minorHAnsi"/>
          <w:sz w:val="22"/>
        </w:rPr>
        <w:t xml:space="preserve"> acceptability ratings for interference, dislike, and willingness to use for 1 year.</w:t>
      </w:r>
      <w:ins w:id="1000" w:author="Copyeditor (JMIR)" w:date="2023-08-06T06:49:00Z">
        <w:r w:rsidR="006B4876" w:rsidRPr="002F6E3E">
          <w:rPr>
            <w:rFonts w:asciiTheme="minorHAnsi" w:hAnsiTheme="minorHAnsi" w:cstheme="minorHAnsi"/>
            <w:sz w:val="22"/>
          </w:rPr>
          <w:t xml:space="preserve"> </w:t>
        </w:r>
      </w:ins>
      <w:r w:rsidRPr="002F6E3E">
        <w:rPr>
          <w:rFonts w:asciiTheme="minorHAnsi" w:hAnsiTheme="minorHAnsi" w:cstheme="minorHAnsi"/>
          <w:sz w:val="22"/>
        </w:rPr>
        <w:t>These participants serve</w:t>
      </w:r>
      <w:ins w:id="1001" w:author="Copyeditor (JMIR)" w:date="2023-08-03T06:36:00Z">
        <w:r w:rsidRPr="002F6E3E">
          <w:rPr>
            <w:rFonts w:asciiTheme="minorHAnsi" w:hAnsiTheme="minorHAnsi" w:cstheme="minorHAnsi"/>
            <w:sz w:val="22"/>
          </w:rPr>
          <w:t>d</w:t>
        </w:r>
      </w:ins>
      <w:r w:rsidRPr="002F6E3E">
        <w:rPr>
          <w:rFonts w:asciiTheme="minorHAnsi" w:hAnsiTheme="minorHAnsi" w:cstheme="minorHAnsi"/>
          <w:sz w:val="22"/>
        </w:rPr>
        <w:t xml:space="preserve"> as </w:t>
      </w:r>
      <w:ins w:id="1002" w:author="Copyeditor (JMIR)" w:date="2023-08-03T06:36:00Z">
        <w:r w:rsidRPr="002F6E3E">
          <w:rPr>
            <w:rFonts w:asciiTheme="minorHAnsi" w:hAnsiTheme="minorHAnsi" w:cstheme="minorHAnsi"/>
            <w:sz w:val="22"/>
          </w:rPr>
          <w:t>the</w:t>
        </w:r>
      </w:ins>
      <w:del w:id="1003" w:author="Copyeditor (JMIR)" w:date="2023-08-03T06:36:00Z">
        <w:r w:rsidRPr="002F6E3E">
          <w:rPr>
            <w:rFonts w:asciiTheme="minorHAnsi" w:hAnsiTheme="minorHAnsi" w:cstheme="minorHAnsi"/>
            <w:sz w:val="22"/>
          </w:rPr>
          <w:delText>our</w:delText>
        </w:r>
      </w:del>
      <w:r w:rsidRPr="002F6E3E">
        <w:rPr>
          <w:rFonts w:asciiTheme="minorHAnsi" w:hAnsiTheme="minorHAnsi" w:cstheme="minorHAnsi"/>
          <w:sz w:val="22"/>
        </w:rPr>
        <w:t xml:space="preserve"> primary sample for our analyses. Participants were mostly White (134/154</w:t>
      </w:r>
      <w:ins w:id="1004" w:author="Copyeditor (JMIR)" w:date="2023-08-03T06:36:00Z">
        <w:r w:rsidRPr="002F6E3E">
          <w:rPr>
            <w:rFonts w:asciiTheme="minorHAnsi" w:hAnsiTheme="minorHAnsi" w:cstheme="minorHAnsi"/>
            <w:sz w:val="22"/>
          </w:rPr>
          <w:t>,</w:t>
        </w:r>
      </w:ins>
      <w:del w:id="1005"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87</w:t>
      </w:r>
      <w:del w:id="1006" w:author="Copyeditor (JMIR)" w:date="2023-08-07T17:25:00Z">
        <w:r w:rsidRPr="002F6E3E">
          <w:rPr>
            <w:rFonts w:asciiTheme="minorHAnsi" w:hAnsiTheme="minorHAnsi" w:cstheme="minorHAnsi"/>
            <w:sz w:val="22"/>
          </w:rPr>
          <w:delText>.0</w:delText>
        </w:r>
      </w:del>
      <w:r w:rsidRPr="002F6E3E">
        <w:rPr>
          <w:rFonts w:asciiTheme="minorHAnsi" w:hAnsiTheme="minorHAnsi" w:cstheme="minorHAnsi"/>
          <w:sz w:val="22"/>
        </w:rPr>
        <w:t>%) and non-Hispanic (150/154</w:t>
      </w:r>
      <w:ins w:id="1007" w:author="Copyeditor (JMIR)" w:date="2023-08-03T06:36:00Z">
        <w:r w:rsidRPr="002F6E3E">
          <w:rPr>
            <w:rFonts w:asciiTheme="minorHAnsi" w:hAnsiTheme="minorHAnsi" w:cstheme="minorHAnsi"/>
            <w:sz w:val="22"/>
          </w:rPr>
          <w:t>,</w:t>
        </w:r>
      </w:ins>
      <w:del w:id="1008"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97.4%). Half of our </w:t>
      </w:r>
      <w:ins w:id="1009" w:author="Copyeditor (JMIR)" w:date="2023-08-06T17:21:00Z">
        <w:r w:rsidR="00CD4F7A" w:rsidRPr="002F6E3E">
          <w:rPr>
            <w:rFonts w:asciiTheme="minorHAnsi" w:hAnsiTheme="minorHAnsi" w:cstheme="minorHAnsi"/>
            <w:sz w:val="22"/>
          </w:rPr>
          <w:t xml:space="preserve">research </w:t>
        </w:r>
      </w:ins>
      <w:r w:rsidRPr="002F6E3E">
        <w:rPr>
          <w:rFonts w:asciiTheme="minorHAnsi" w:hAnsiTheme="minorHAnsi" w:cstheme="minorHAnsi"/>
          <w:sz w:val="22"/>
        </w:rPr>
        <w:t>participants were female (77/154)</w:t>
      </w:r>
      <w:ins w:id="1010"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and the mean age was 41 </w:t>
      </w:r>
      <w:del w:id="1011" w:author="Copyeditor (JMIR)" w:date="2023-08-06T06:53:00Z">
        <w:r w:rsidRPr="002F6E3E">
          <w:rPr>
            <w:rFonts w:asciiTheme="minorHAnsi" w:hAnsiTheme="minorHAnsi" w:cstheme="minorHAnsi"/>
            <w:sz w:val="22"/>
          </w:rPr>
          <w:delText xml:space="preserve">years </w:delText>
        </w:r>
      </w:del>
      <w:r w:rsidRPr="002F6E3E">
        <w:rPr>
          <w:rFonts w:asciiTheme="minorHAnsi" w:hAnsiTheme="minorHAnsi" w:cstheme="minorHAnsi"/>
          <w:sz w:val="22"/>
        </w:rPr>
        <w:t>(SD</w:t>
      </w:r>
      <w:ins w:id="1012" w:author="Copyeditor (JMIR)" w:date="2023-08-06T06:55:00Z">
        <w:r w:rsidR="008E1575" w:rsidRPr="002F6E3E">
          <w:rPr>
            <w:rFonts w:asciiTheme="minorHAnsi" w:hAnsiTheme="minorHAnsi" w:cstheme="minorHAnsi"/>
            <w:sz w:val="22"/>
          </w:rPr>
          <w:t xml:space="preserve"> </w:t>
        </w:r>
      </w:ins>
      <w:del w:id="1013" w:author="Copyeditor (JMIR)" w:date="2023-08-06T06:54:00Z">
        <w:r w:rsidRPr="002F6E3E">
          <w:rPr>
            <w:rFonts w:asciiTheme="minorHAnsi" w:hAnsiTheme="minorHAnsi" w:cstheme="minorHAnsi"/>
            <w:sz w:val="22"/>
          </w:rPr>
          <w:delText xml:space="preserve"> =</w:delText>
        </w:r>
      </w:del>
      <w:del w:id="1014"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11.9</w:t>
      </w:r>
      <w:del w:id="1015" w:author="Copyeditor (JMIR)" w:date="2023-08-06T06:54:00Z">
        <w:r w:rsidRPr="002F6E3E">
          <w:rPr>
            <w:rFonts w:asciiTheme="minorHAnsi" w:hAnsiTheme="minorHAnsi" w:cstheme="minorHAnsi"/>
            <w:sz w:val="22"/>
          </w:rPr>
          <w:delText xml:space="preserve"> years</w:delText>
        </w:r>
      </w:del>
      <w:r w:rsidRPr="002F6E3E">
        <w:rPr>
          <w:rFonts w:asciiTheme="minorHAnsi" w:hAnsiTheme="minorHAnsi" w:cstheme="minorHAnsi"/>
          <w:sz w:val="22"/>
        </w:rPr>
        <w:t>)</w:t>
      </w:r>
      <w:ins w:id="1016" w:author="Copyeditor (JMIR)" w:date="2023-08-06T06:55:00Z">
        <w:r w:rsidR="006327E1" w:rsidRPr="002F6E3E">
          <w:rPr>
            <w:rFonts w:asciiTheme="minorHAnsi" w:hAnsiTheme="minorHAnsi" w:cstheme="minorHAnsi"/>
            <w:sz w:val="22"/>
          </w:rPr>
          <w:t xml:space="preserve"> years</w:t>
        </w:r>
      </w:ins>
      <w:r w:rsidRPr="002F6E3E">
        <w:rPr>
          <w:rFonts w:asciiTheme="minorHAnsi" w:hAnsiTheme="minorHAnsi" w:cstheme="minorHAnsi"/>
          <w:sz w:val="22"/>
        </w:rPr>
        <w:t>. Table 1 presents</w:t>
      </w:r>
      <w:r w:rsidR="000055E2" w:rsidRPr="002F6E3E">
        <w:rPr>
          <w:rFonts w:asciiTheme="minorHAnsi" w:hAnsiTheme="minorHAnsi" w:cstheme="minorHAnsi"/>
          <w:sz w:val="22"/>
        </w:rPr>
        <w:t xml:space="preserve"> </w:t>
      </w:r>
      <w:r w:rsidR="008E1575" w:rsidRPr="002F6E3E">
        <w:rPr>
          <w:rFonts w:asciiTheme="minorHAnsi" w:hAnsiTheme="minorHAnsi" w:cstheme="minorHAnsi"/>
          <w:sz w:val="22"/>
        </w:rPr>
        <w:t>d</w:t>
      </w:r>
      <w:r w:rsidRPr="002F6E3E">
        <w:rPr>
          <w:rFonts w:asciiTheme="minorHAnsi" w:hAnsiTheme="minorHAnsi" w:cstheme="minorHAnsi"/>
          <w:sz w:val="22"/>
        </w:rPr>
        <w:t xml:space="preserve">etailed demographic information. Table 2 </w:t>
      </w:r>
      <w:ins w:id="1017" w:author="Copyeditor (JMIR)" w:date="2023-08-03T06:36:00Z">
        <w:r w:rsidRPr="002F6E3E">
          <w:rPr>
            <w:rFonts w:asciiTheme="minorHAnsi" w:hAnsiTheme="minorHAnsi" w:cstheme="minorHAnsi"/>
            <w:sz w:val="22"/>
          </w:rPr>
          <w:t xml:space="preserve">presents the </w:t>
        </w:r>
      </w:ins>
      <w:del w:id="1018" w:author="Copyeditor (JMIR)" w:date="2023-08-03T06:36:00Z">
        <w:r w:rsidRPr="002F6E3E">
          <w:rPr>
            <w:rFonts w:asciiTheme="minorHAnsi" w:hAnsiTheme="minorHAnsi" w:cstheme="minorHAnsi"/>
            <w:sz w:val="22"/>
          </w:rPr>
          <w:delText xml:space="preserve">characterizes </w:delText>
        </w:r>
      </w:del>
      <w:r w:rsidRPr="002F6E3E">
        <w:rPr>
          <w:rFonts w:asciiTheme="minorHAnsi" w:hAnsiTheme="minorHAnsi" w:cstheme="minorHAnsi"/>
          <w:sz w:val="22"/>
        </w:rPr>
        <w:t xml:space="preserve">information relevant to </w:t>
      </w:r>
      <w:ins w:id="1019" w:author="Kendra Wyant" w:date="2023-08-07T13:11:00Z">
        <w:r w:rsidR="00DD4030">
          <w:rPr>
            <w:rFonts w:asciiTheme="minorHAnsi" w:hAnsiTheme="minorHAnsi" w:cstheme="minorHAnsi"/>
            <w:sz w:val="22"/>
          </w:rPr>
          <w:t xml:space="preserve">lifetime </w:t>
        </w:r>
      </w:ins>
      <w:ins w:id="1020" w:author="Kendra Wyant" w:date="2023-08-07T13:10:00Z">
        <w:r w:rsidR="00DD4030">
          <w:rPr>
            <w:rFonts w:asciiTheme="minorHAnsi" w:hAnsiTheme="minorHAnsi" w:cstheme="minorHAnsi"/>
            <w:sz w:val="22"/>
          </w:rPr>
          <w:t xml:space="preserve">drug and </w:t>
        </w:r>
      </w:ins>
      <w:r w:rsidRPr="002F6E3E">
        <w:rPr>
          <w:rFonts w:asciiTheme="minorHAnsi" w:hAnsiTheme="minorHAnsi" w:cstheme="minorHAnsi"/>
          <w:sz w:val="22"/>
        </w:rPr>
        <w:t xml:space="preserve">alcohol use for these participants. We compared demographics and </w:t>
      </w:r>
      <w:ins w:id="1021" w:author="Kendra Wyant" w:date="2023-08-07T13:11:00Z">
        <w:r w:rsidR="00DD4030">
          <w:rPr>
            <w:rFonts w:asciiTheme="minorHAnsi" w:hAnsiTheme="minorHAnsi" w:cstheme="minorHAnsi"/>
            <w:sz w:val="22"/>
          </w:rPr>
          <w:t xml:space="preserve">drug and </w:t>
        </w:r>
      </w:ins>
      <w:r w:rsidRPr="002F6E3E">
        <w:rPr>
          <w:rFonts w:asciiTheme="minorHAnsi" w:hAnsiTheme="minorHAnsi" w:cstheme="minorHAnsi"/>
          <w:sz w:val="22"/>
        </w:rPr>
        <w:t xml:space="preserve">alcohol use information for participants who were included in the analyses </w:t>
      </w:r>
      <w:ins w:id="1022" w:author="Copyeditor (JMIR)" w:date="2023-08-06T06:57:00Z">
        <w:r w:rsidR="009553C4" w:rsidRPr="002F6E3E">
          <w:rPr>
            <w:rFonts w:asciiTheme="minorHAnsi" w:hAnsiTheme="minorHAnsi" w:cstheme="minorHAnsi"/>
            <w:sz w:val="22"/>
          </w:rPr>
          <w:t>with those of</w:t>
        </w:r>
      </w:ins>
      <w:ins w:id="1023" w:author="Copyeditor (JMIR)" w:date="2023-08-07T18:59:00Z">
        <w:r w:rsidR="003A7E59">
          <w:rPr>
            <w:rFonts w:asciiTheme="minorHAnsi" w:hAnsiTheme="minorHAnsi" w:cstheme="minorHAnsi"/>
            <w:sz w:val="22"/>
          </w:rPr>
          <w:t xml:space="preserve"> </w:t>
        </w:r>
      </w:ins>
      <w:del w:id="1024" w:author="Copyeditor (JMIR)" w:date="2023-08-06T06:57:00Z">
        <w:r w:rsidRPr="002F6E3E">
          <w:rPr>
            <w:rFonts w:asciiTheme="minorHAnsi" w:hAnsiTheme="minorHAnsi" w:cstheme="minorHAnsi"/>
            <w:sz w:val="22"/>
          </w:rPr>
          <w:delText xml:space="preserve">vs. </w:delText>
        </w:r>
      </w:del>
      <w:r w:rsidRPr="002F6E3E">
        <w:rPr>
          <w:rFonts w:asciiTheme="minorHAnsi" w:hAnsiTheme="minorHAnsi" w:cstheme="minorHAnsi"/>
          <w:sz w:val="22"/>
        </w:rPr>
        <w:t>eligible participants who did not provide study measures (i</w:t>
      </w:r>
      <w:del w:id="1025" w:author="Copyeditor (JMIR)" w:date="2023-08-03T06:30:00Z">
        <w:r w:rsidRPr="002F6E3E">
          <w:rPr>
            <w:rFonts w:asciiTheme="minorHAnsi" w:hAnsiTheme="minorHAnsi" w:cstheme="minorHAnsi"/>
            <w:sz w:val="22"/>
          </w:rPr>
          <w:delText>.e.</w:delText>
        </w:r>
      </w:del>
      <w:ins w:id="1026"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xml:space="preserve">, did not enroll or discontinued </w:t>
      </w:r>
      <w:del w:id="1027" w:author="Copyeditor (JMIR)" w:date="2023-08-03T06:30:00Z">
        <w:r w:rsidRPr="002F6E3E">
          <w:rPr>
            <w:rFonts w:asciiTheme="minorHAnsi" w:hAnsiTheme="minorHAnsi" w:cstheme="minorHAnsi"/>
            <w:sz w:val="22"/>
          </w:rPr>
          <w:delText>prior to</w:delText>
        </w:r>
      </w:del>
      <w:ins w:id="1028" w:author="Copyeditor (JMIR)" w:date="2023-08-03T06:30:00Z">
        <w:r w:rsidRPr="002F6E3E">
          <w:rPr>
            <w:rFonts w:asciiTheme="minorHAnsi" w:hAnsiTheme="minorHAnsi" w:cstheme="minorHAnsi"/>
            <w:sz w:val="22"/>
          </w:rPr>
          <w:t>before</w:t>
        </w:r>
      </w:ins>
      <w:r w:rsidRPr="002F6E3E">
        <w:rPr>
          <w:rFonts w:asciiTheme="minorHAnsi" w:hAnsiTheme="minorHAnsi" w:cstheme="minorHAnsi"/>
          <w:sz w:val="22"/>
        </w:rPr>
        <w:t xml:space="preserve"> the first month follow-up; </w:t>
      </w:r>
      <w:del w:id="1029" w:author="Copyeditor (JMIR)" w:date="2023-08-03T06:30:00Z">
        <w:r w:rsidRPr="002F6E3E">
          <w:rPr>
            <w:rFonts w:asciiTheme="minorHAnsi" w:eastAsia="Bookman Old Style" w:hAnsiTheme="minorHAnsi" w:cstheme="minorHAnsi"/>
            <w:i/>
            <w:sz w:val="22"/>
          </w:rPr>
          <w:delText>N</w:delText>
        </w:r>
      </w:del>
      <w:ins w:id="1030" w:author="Copyeditor (JMIR)" w:date="2023-08-06T06:59:00Z">
        <w:r w:rsidR="00E10645" w:rsidRPr="002F6E3E">
          <w:rPr>
            <w:rFonts w:asciiTheme="minorHAnsi" w:hAnsiTheme="minorHAnsi" w:cstheme="minorHAnsi"/>
            <w:sz w:val="22"/>
          </w:rPr>
          <w:t>n</w:t>
        </w:r>
      </w:ins>
      <w:del w:id="1031" w:author="Copyeditor (JMIR)" w:date="2023-08-03T06:30:00Z">
        <w:r w:rsidRPr="002F6E3E">
          <w:rPr>
            <w:rFonts w:asciiTheme="minorHAnsi" w:eastAsia="Bookman Old Style" w:hAnsiTheme="minorHAnsi" w:cstheme="minorHAnsi"/>
            <w:i/>
            <w:sz w:val="22"/>
          </w:rPr>
          <w:delText xml:space="preserve"> </w:delText>
        </w:r>
      </w:del>
      <w:r w:rsidRPr="002F6E3E">
        <w:rPr>
          <w:rFonts w:asciiTheme="minorHAnsi" w:hAnsiTheme="minorHAnsi" w:cstheme="minorHAnsi"/>
          <w:sz w:val="22"/>
        </w:rPr>
        <w:t>=</w:t>
      </w:r>
      <w:del w:id="1032"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36</w:t>
      </w:r>
      <w:del w:id="1033" w:author="Kendra Wyant" w:date="2023-08-07T13:01:00Z">
        <w:r w:rsidRPr="002F6E3E" w:rsidDel="0094513B">
          <w:rPr>
            <w:rFonts w:asciiTheme="minorHAnsi" w:hAnsiTheme="minorHAnsi" w:cstheme="minorHAnsi"/>
            <w:position w:val="9"/>
            <w:sz w:val="22"/>
            <w:vertAlign w:val="superscript"/>
          </w:rPr>
          <w:delText>7</w:delText>
        </w:r>
      </w:del>
      <w:r w:rsidRPr="002F6E3E">
        <w:rPr>
          <w:rFonts w:asciiTheme="minorHAnsi" w:hAnsiTheme="minorHAnsi" w:cstheme="minorHAnsi"/>
          <w:sz w:val="22"/>
        </w:rPr>
        <w:t>) and found no significant differences (</w:t>
      </w:r>
      <w:del w:id="1034" w:author="Copyeditor (JMIR)" w:date="2023-08-06T06:59:00Z">
        <w:r w:rsidRPr="002F6E3E">
          <w:rPr>
            <w:rFonts w:asciiTheme="minorHAnsi" w:hAnsiTheme="minorHAnsi" w:cstheme="minorHAnsi"/>
            <w:sz w:val="22"/>
          </w:rPr>
          <w:delText xml:space="preserve">see </w:delText>
        </w:r>
      </w:del>
      <w:r w:rsidRPr="002F6E3E">
        <w:rPr>
          <w:rFonts w:asciiTheme="minorHAnsi" w:hAnsiTheme="minorHAnsi" w:cstheme="minorHAnsi"/>
          <w:sz w:val="22"/>
        </w:rPr>
        <w:t xml:space="preserve">Table S2 in Multimedia Appendix 3 </w:t>
      </w:r>
      <w:ins w:id="1035" w:author="Copyeditor (JMIR)" w:date="2023-08-06T07:00:00Z">
        <w:r w:rsidR="00975C43" w:rsidRPr="002F6E3E">
          <w:rPr>
            <w:rFonts w:asciiTheme="minorHAnsi" w:hAnsiTheme="minorHAnsi" w:cstheme="minorHAnsi"/>
            <w:sz w:val="22"/>
          </w:rPr>
          <w:t>presents</w:t>
        </w:r>
      </w:ins>
      <w:del w:id="1036" w:author="Copyeditor (JMIR)" w:date="2023-08-06T07:00:00Z">
        <w:r w:rsidRPr="002F6E3E">
          <w:rPr>
            <w:rFonts w:asciiTheme="minorHAnsi" w:hAnsiTheme="minorHAnsi" w:cstheme="minorHAnsi"/>
            <w:sz w:val="22"/>
          </w:rPr>
          <w:delText>for</w:delText>
        </w:r>
      </w:del>
      <w:r w:rsidRPr="002F6E3E">
        <w:rPr>
          <w:rFonts w:asciiTheme="minorHAnsi" w:hAnsiTheme="minorHAnsi" w:cstheme="minorHAnsi"/>
          <w:sz w:val="22"/>
        </w:rPr>
        <w:t xml:space="preserve"> </w:t>
      </w:r>
      <w:del w:id="1037" w:author="Copyeditor (JMIR)" w:date="2023-08-07T17:35:00Z">
        <w:r w:rsidRPr="002F6E3E">
          <w:rPr>
            <w:rFonts w:asciiTheme="minorHAnsi" w:hAnsiTheme="minorHAnsi" w:cstheme="minorHAnsi"/>
            <w:sz w:val="22"/>
          </w:rPr>
          <w:delText xml:space="preserve">more </w:delText>
        </w:r>
      </w:del>
      <w:r w:rsidRPr="002F6E3E">
        <w:rPr>
          <w:rFonts w:asciiTheme="minorHAnsi" w:hAnsiTheme="minorHAnsi" w:cstheme="minorHAnsi"/>
          <w:sz w:val="22"/>
        </w:rPr>
        <w:t>detail</w:t>
      </w:r>
      <w:ins w:id="1038"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on these analyses).</w:t>
      </w:r>
      <w:ins w:id="1039" w:author="Kendra Wyant" w:date="2023-08-07T13:02:00Z">
        <w:r w:rsidR="0094513B">
          <w:rPr>
            <w:rFonts w:asciiTheme="minorHAnsi" w:hAnsiTheme="minorHAnsi" w:cstheme="minorHAnsi"/>
            <w:sz w:val="22"/>
          </w:rPr>
          <w:t xml:space="preserve"> </w:t>
        </w:r>
      </w:ins>
    </w:p>
    <w:p w14:paraId="6D6E8A63" w14:textId="2B9F16DE" w:rsidR="008B2A7A" w:rsidRPr="002F6E3E" w:rsidRDefault="008B2A7A" w:rsidP="000055E2">
      <w:pPr>
        <w:spacing w:line="360" w:lineRule="auto"/>
        <w:ind w:right="191"/>
        <w:jc w:val="both"/>
        <w:rPr>
          <w:rFonts w:asciiTheme="minorHAnsi" w:hAnsiTheme="minorHAnsi" w:cstheme="minorHAnsi"/>
          <w:sz w:val="22"/>
        </w:rPr>
      </w:pPr>
    </w:p>
    <w:p w14:paraId="5CFDA323" w14:textId="77777777" w:rsidR="000055E2" w:rsidRPr="002F6E3E" w:rsidRDefault="000055E2" w:rsidP="000055E2">
      <w:pPr>
        <w:spacing w:line="360" w:lineRule="auto"/>
        <w:ind w:right="191"/>
        <w:jc w:val="both"/>
        <w:rPr>
          <w:rFonts w:asciiTheme="minorHAnsi" w:hAnsiTheme="minorHAnsi" w:cstheme="minorHAnsi"/>
          <w:sz w:val="22"/>
        </w:rPr>
      </w:pPr>
    </w:p>
    <w:p w14:paraId="142A552A" w14:textId="6D01FB4A" w:rsidR="008B2A7A" w:rsidRPr="002F6E3E" w:rsidRDefault="0046147D">
      <w:pPr>
        <w:spacing w:before="9" w:line="360" w:lineRule="auto"/>
        <w:rPr>
          <w:rFonts w:asciiTheme="minorHAnsi" w:hAnsiTheme="minorHAnsi" w:cstheme="minorHAnsi"/>
          <w:sz w:val="22"/>
        </w:rPr>
      </w:pPr>
      <w:commentRangeStart w:id="1040"/>
      <w:ins w:id="1041" w:author="Copyeditor (JMIR)" w:date="2023-08-06T07:06:00Z">
        <w:r w:rsidRPr="002F6E3E">
          <w:rPr>
            <w:rFonts w:asciiTheme="minorHAnsi" w:eastAsiaTheme="minorEastAsia" w:hAnsiTheme="minorHAnsi" w:cstheme="minorHAnsi"/>
            <w:b/>
            <w:bCs/>
            <w:sz w:val="22"/>
          </w:rPr>
          <w:t>Table 1.</w:t>
        </w:r>
        <w:r w:rsidRPr="002F6E3E">
          <w:rPr>
            <w:rFonts w:asciiTheme="minorHAnsi" w:eastAsiaTheme="minorEastAsia" w:hAnsiTheme="minorHAnsi" w:cstheme="minorHAnsi"/>
            <w:sz w:val="22"/>
          </w:rPr>
          <w:t xml:space="preserve"> </w:t>
        </w:r>
      </w:ins>
      <w:commentRangeEnd w:id="1040"/>
      <w:ins w:id="1042" w:author="Copyeditor (JMIR)" w:date="2023-08-06T09:12:00Z">
        <w:r w:rsidR="00F74DA0" w:rsidRPr="002F6E3E">
          <w:rPr>
            <w:rFonts w:asciiTheme="minorHAnsi" w:hAnsiTheme="minorHAnsi" w:cstheme="minorHAnsi"/>
          </w:rPr>
          <w:commentReference w:id="1040"/>
        </w:r>
      </w:ins>
      <w:ins w:id="1043" w:author="Copyeditor (JMIR)" w:date="2023-08-06T07:07:00Z">
        <w:r w:rsidR="00714907" w:rsidRPr="002F6E3E">
          <w:rPr>
            <w:rFonts w:asciiTheme="minorHAnsi" w:eastAsiaTheme="minorEastAsia" w:hAnsiTheme="minorHAnsi" w:cstheme="minorHAnsi"/>
            <w:sz w:val="22"/>
          </w:rPr>
          <w:t>Participant d</w:t>
        </w:r>
      </w:ins>
      <w:ins w:id="1044" w:author="Copyeditor (JMIR)" w:date="2023-08-06T07:06:00Z">
        <w:r w:rsidRPr="002F6E3E">
          <w:rPr>
            <w:rFonts w:asciiTheme="minorHAnsi" w:eastAsiaTheme="minorEastAsia" w:hAnsiTheme="minorHAnsi" w:cstheme="minorHAnsi"/>
            <w:sz w:val="22"/>
          </w:rPr>
          <w:t>emographic</w:t>
        </w:r>
      </w:ins>
      <w:ins w:id="1045" w:author="Copyeditor (JMIR)" w:date="2023-08-06T07:07:00Z">
        <w:r w:rsidR="00714907" w:rsidRPr="002F6E3E">
          <w:rPr>
            <w:rFonts w:asciiTheme="minorHAnsi" w:eastAsiaTheme="minorEastAsia" w:hAnsiTheme="minorHAnsi" w:cstheme="minorHAnsi"/>
            <w:sz w:val="22"/>
          </w:rPr>
          <w:t xml:space="preserve"> </w:t>
        </w:r>
        <w:commentRangeStart w:id="1046"/>
        <w:r w:rsidR="00714907" w:rsidRPr="002F6E3E">
          <w:rPr>
            <w:rFonts w:asciiTheme="minorHAnsi" w:eastAsiaTheme="minorEastAsia" w:hAnsiTheme="minorHAnsi" w:cstheme="minorHAnsi"/>
            <w:sz w:val="22"/>
          </w:rPr>
          <w:t>data</w:t>
        </w:r>
      </w:ins>
      <w:commentRangeEnd w:id="1046"/>
      <w:ins w:id="1047" w:author="Copyeditor (JMIR)" w:date="2023-08-06T09:11:00Z">
        <w:r w:rsidR="004F32F8" w:rsidRPr="002F6E3E">
          <w:rPr>
            <w:rFonts w:asciiTheme="minorHAnsi" w:hAnsiTheme="minorHAnsi" w:cstheme="minorHAnsi"/>
          </w:rPr>
          <w:commentReference w:id="1046"/>
        </w:r>
      </w:ins>
      <w:ins w:id="1048" w:author="Copyeditor (JMIR)" w:date="2023-08-06T07:07:00Z">
        <w:r w:rsidR="00714907" w:rsidRPr="002F6E3E">
          <w:rPr>
            <w:rFonts w:asciiTheme="minorHAnsi" w:eastAsiaTheme="minorEastAsia" w:hAnsiTheme="minorHAnsi" w:cstheme="minorHAnsi"/>
            <w:sz w:val="22"/>
          </w:rPr>
          <w:t xml:space="preserve"> (N=154</w:t>
        </w:r>
      </w:ins>
      <w:ins w:id="1049" w:author="Copyeditor (JMIR)" w:date="2023-08-06T07:08:00Z">
        <w:r w:rsidR="00714907" w:rsidRPr="002F6E3E">
          <w:rPr>
            <w:rFonts w:asciiTheme="minorHAnsi" w:eastAsiaTheme="minorEastAsia" w:hAnsiTheme="minorHAnsi" w:cstheme="minorHAnsi"/>
            <w:sz w:val="22"/>
          </w:rPr>
          <w:t>)</w:t>
        </w:r>
      </w:ins>
      <w:ins w:id="1050" w:author="Copyeditor (JMIR)" w:date="2023-08-06T10:11:00Z">
        <w:r w:rsidR="004372E4" w:rsidRPr="002F6E3E">
          <w:rPr>
            <w:rFonts w:asciiTheme="minorHAnsi" w:hAnsiTheme="minorHAnsi" w:cstheme="minorHAnsi"/>
            <w:sz w:val="22"/>
          </w:rPr>
          <w:t xml:space="preserve">. </w:t>
        </w:r>
      </w:ins>
    </w:p>
    <w:tbl>
      <w:tblPr>
        <w:tblStyle w:val="TableGrid"/>
        <w:tblW w:w="5000" w:type="pct"/>
        <w:tblLook w:val="01E0" w:firstRow="1" w:lastRow="1" w:firstColumn="1" w:lastColumn="1" w:noHBand="0" w:noVBand="0"/>
      </w:tblPr>
      <w:tblGrid>
        <w:gridCol w:w="2233"/>
        <w:gridCol w:w="5951"/>
        <w:gridCol w:w="1672"/>
      </w:tblGrid>
      <w:tr w:rsidR="00D857E5" w14:paraId="51E05E94" w14:textId="77777777" w:rsidTr="000055E2">
        <w:trPr>
          <w:trHeight w:val="583"/>
          <w:ins w:id="1051" w:author="Copyeditor (JMIR)" w:date="2023-08-06T07:46:00Z"/>
        </w:trPr>
        <w:tc>
          <w:tcPr>
            <w:tcW w:w="4152" w:type="pct"/>
            <w:gridSpan w:val="2"/>
          </w:tcPr>
          <w:p w14:paraId="4F33688D" w14:textId="2A778AFD" w:rsidR="000F7B63" w:rsidRPr="002F6E3E" w:rsidRDefault="0046147D" w:rsidP="00717998">
            <w:pPr>
              <w:spacing w:line="360" w:lineRule="auto"/>
              <w:rPr>
                <w:ins w:id="1052" w:author="Copyeditor (JMIR)" w:date="2023-08-06T07:46:00Z"/>
                <w:rFonts w:asciiTheme="minorHAnsi" w:eastAsia="Times New Roman" w:hAnsiTheme="minorHAnsi" w:cstheme="minorHAnsi"/>
                <w:sz w:val="22"/>
                <w:szCs w:val="22"/>
              </w:rPr>
            </w:pPr>
            <w:ins w:id="1053" w:author="Copyeditor (JMIR)" w:date="2023-08-06T07:46:00Z">
              <w:r w:rsidRPr="002F6E3E">
                <w:rPr>
                  <w:rFonts w:asciiTheme="minorHAnsi" w:eastAsia="Times New Roman" w:hAnsiTheme="minorHAnsi" w:cstheme="minorHAnsi"/>
                  <w:sz w:val="22"/>
                  <w:szCs w:val="22"/>
                </w:rPr>
                <w:t>Characteristic</w:t>
              </w:r>
            </w:ins>
            <w:ins w:id="1054" w:author="Copyeditor (JMIR)" w:date="2023-08-07T11:20:00Z">
              <w:r w:rsidR="000055E2" w:rsidRPr="002F6E3E">
                <w:rPr>
                  <w:rFonts w:asciiTheme="minorHAnsi" w:eastAsia="Times New Roman" w:hAnsiTheme="minorHAnsi" w:cstheme="minorHAnsi"/>
                  <w:sz w:val="22"/>
                  <w:szCs w:val="22"/>
                </w:rPr>
                <w:t>s</w:t>
              </w:r>
            </w:ins>
            <w:ins w:id="1055" w:author="Copyeditor (JMIR)" w:date="2023-08-06T07:46:00Z">
              <w:r w:rsidRPr="002F6E3E">
                <w:rPr>
                  <w:rFonts w:asciiTheme="minorHAnsi" w:eastAsia="Times New Roman" w:hAnsiTheme="minorHAnsi" w:cstheme="minorHAnsi"/>
                  <w:sz w:val="22"/>
                  <w:szCs w:val="22"/>
                </w:rPr>
                <w:t xml:space="preserve"> </w:t>
              </w:r>
            </w:ins>
          </w:p>
        </w:tc>
        <w:tc>
          <w:tcPr>
            <w:tcW w:w="848" w:type="pct"/>
          </w:tcPr>
          <w:p w14:paraId="510C6046" w14:textId="02E96FF0" w:rsidR="000F7B63" w:rsidRPr="002F6E3E" w:rsidRDefault="0046147D" w:rsidP="004E0223">
            <w:pPr>
              <w:spacing w:before="149" w:line="360" w:lineRule="auto"/>
              <w:ind w:right="279"/>
              <w:rPr>
                <w:ins w:id="1056" w:author="Copyeditor (JMIR)" w:date="2023-08-06T07:46:00Z"/>
                <w:rFonts w:asciiTheme="minorHAnsi" w:hAnsiTheme="minorHAnsi" w:cstheme="minorHAnsi"/>
                <w:i/>
                <w:sz w:val="22"/>
              </w:rPr>
            </w:pPr>
            <w:ins w:id="1057" w:author="Copyeditor (JMIR)" w:date="2023-08-06T07:47:00Z">
              <w:r w:rsidRPr="002F6E3E">
                <w:rPr>
                  <w:rFonts w:asciiTheme="minorHAnsi" w:hAnsiTheme="minorHAnsi" w:cstheme="minorHAnsi"/>
                  <w:sz w:val="22"/>
                  <w:szCs w:val="22"/>
                </w:rPr>
                <w:t>Participants</w:t>
              </w:r>
            </w:ins>
          </w:p>
        </w:tc>
      </w:tr>
      <w:tr w:rsidR="00D857E5" w14:paraId="0D296CD1" w14:textId="77777777" w:rsidTr="000055E2">
        <w:trPr>
          <w:trHeight w:val="670"/>
        </w:trPr>
        <w:tc>
          <w:tcPr>
            <w:tcW w:w="4152" w:type="pct"/>
            <w:gridSpan w:val="2"/>
          </w:tcPr>
          <w:p w14:paraId="3EFFC95C" w14:textId="36C48E86" w:rsidR="000F7B63" w:rsidRPr="002F6E3E" w:rsidRDefault="0046147D" w:rsidP="004E0223">
            <w:pPr>
              <w:spacing w:before="148" w:line="360" w:lineRule="auto"/>
              <w:rPr>
                <w:rFonts w:asciiTheme="minorHAnsi" w:hAnsiTheme="minorHAnsi" w:cstheme="minorHAnsi"/>
                <w:sz w:val="22"/>
                <w:szCs w:val="22"/>
              </w:rPr>
            </w:pPr>
            <w:r w:rsidRPr="002F6E3E">
              <w:rPr>
                <w:rFonts w:asciiTheme="minorHAnsi" w:hAnsiTheme="minorHAnsi" w:cstheme="minorHAnsi"/>
                <w:sz w:val="22"/>
                <w:szCs w:val="22"/>
              </w:rPr>
              <w:t>Age</w:t>
            </w:r>
            <w:ins w:id="1058" w:author="Copyeditor (JMIR)" w:date="2023-08-06T07:47:00Z">
              <w:r w:rsidRPr="002F6E3E">
                <w:rPr>
                  <w:rFonts w:asciiTheme="minorHAnsi" w:hAnsiTheme="minorHAnsi" w:cstheme="minorHAnsi"/>
                  <w:sz w:val="22"/>
                  <w:szCs w:val="22"/>
                </w:rPr>
                <w:t xml:space="preserve"> (years), mean (SD)</w:t>
              </w:r>
            </w:ins>
          </w:p>
        </w:tc>
        <w:tc>
          <w:tcPr>
            <w:tcW w:w="848" w:type="pct"/>
          </w:tcPr>
          <w:p w14:paraId="5A551592" w14:textId="08BE096F" w:rsidR="000F7B63" w:rsidRPr="002F6E3E" w:rsidRDefault="0046147D" w:rsidP="004E0223">
            <w:pPr>
              <w:spacing w:line="360" w:lineRule="auto"/>
              <w:rPr>
                <w:rFonts w:asciiTheme="minorHAnsi" w:hAnsiTheme="minorHAnsi" w:cstheme="minorHAnsi"/>
                <w:sz w:val="22"/>
              </w:rPr>
            </w:pPr>
            <w:ins w:id="1059" w:author="Copyeditor (JMIR)" w:date="2023-08-06T07:49:00Z">
              <w:r w:rsidRPr="002F6E3E">
                <w:rPr>
                  <w:rFonts w:asciiTheme="minorHAnsi" w:eastAsia="Times New Roman" w:hAnsiTheme="minorHAnsi" w:cstheme="minorHAnsi"/>
                  <w:sz w:val="22"/>
                  <w:szCs w:val="22"/>
                </w:rPr>
                <w:t>41 (11.9)</w:t>
              </w:r>
            </w:ins>
          </w:p>
        </w:tc>
      </w:tr>
      <w:tr w:rsidR="00D857E5" w14:paraId="24023196" w14:textId="77777777" w:rsidTr="000055E2">
        <w:trPr>
          <w:trHeight w:val="572"/>
          <w:ins w:id="1060" w:author="Copyeditor (JMIR)" w:date="2023-08-06T07:49:00Z"/>
        </w:trPr>
        <w:tc>
          <w:tcPr>
            <w:tcW w:w="5000" w:type="pct"/>
            <w:gridSpan w:val="3"/>
          </w:tcPr>
          <w:p w14:paraId="6BB1EDF1" w14:textId="6DB0C975" w:rsidR="00717998" w:rsidRPr="002F6E3E" w:rsidRDefault="0046147D" w:rsidP="004E0223">
            <w:pPr>
              <w:spacing w:before="148" w:line="360" w:lineRule="auto"/>
              <w:ind w:right="279"/>
              <w:rPr>
                <w:ins w:id="1061" w:author="Copyeditor (JMIR)" w:date="2023-08-06T07:49:00Z"/>
                <w:rFonts w:asciiTheme="minorHAnsi" w:hAnsiTheme="minorHAnsi" w:cstheme="minorHAnsi"/>
                <w:b/>
                <w:sz w:val="22"/>
                <w:szCs w:val="22"/>
              </w:rPr>
            </w:pPr>
            <w:ins w:id="1062" w:author="Copyeditor (JMIR)" w:date="2023-08-06T07:49:00Z">
              <w:r w:rsidRPr="002F6E3E">
                <w:rPr>
                  <w:rFonts w:asciiTheme="minorHAnsi" w:hAnsiTheme="minorHAnsi" w:cstheme="minorHAnsi"/>
                  <w:b/>
                  <w:sz w:val="22"/>
                  <w:szCs w:val="22"/>
                </w:rPr>
                <w:t>Sex, n</w:t>
              </w:r>
            </w:ins>
            <w:ins w:id="1063" w:author="Copyeditor (JMIR)" w:date="2023-08-06T07:50:00Z">
              <w:r w:rsidRPr="002F6E3E">
                <w:rPr>
                  <w:rFonts w:asciiTheme="minorHAnsi" w:hAnsiTheme="minorHAnsi" w:cstheme="minorHAnsi"/>
                  <w:b/>
                  <w:sz w:val="22"/>
                  <w:szCs w:val="22"/>
                </w:rPr>
                <w:t xml:space="preserve"> (%)</w:t>
              </w:r>
            </w:ins>
          </w:p>
        </w:tc>
      </w:tr>
      <w:tr w:rsidR="00D857E5" w14:paraId="1E1FB20A" w14:textId="77777777" w:rsidTr="000055E2">
        <w:trPr>
          <w:trHeight w:val="661"/>
        </w:trPr>
        <w:tc>
          <w:tcPr>
            <w:tcW w:w="1133" w:type="pct"/>
          </w:tcPr>
          <w:p w14:paraId="41C3D3AA" w14:textId="430D5B4B" w:rsidR="000F7B63" w:rsidRPr="002F6E3E" w:rsidRDefault="000F7B63" w:rsidP="00717998">
            <w:pPr>
              <w:spacing w:before="155" w:line="360" w:lineRule="auto"/>
              <w:ind w:left="641"/>
              <w:rPr>
                <w:rFonts w:asciiTheme="minorHAnsi" w:hAnsiTheme="minorHAnsi" w:cstheme="minorHAnsi"/>
                <w:sz w:val="22"/>
                <w:szCs w:val="22"/>
              </w:rPr>
            </w:pPr>
          </w:p>
        </w:tc>
        <w:tc>
          <w:tcPr>
            <w:tcW w:w="3019" w:type="pct"/>
          </w:tcPr>
          <w:p w14:paraId="002B48D4" w14:textId="001CC2F1" w:rsidR="000F7B63" w:rsidRPr="002F6E3E" w:rsidRDefault="0046147D" w:rsidP="004E0223">
            <w:pPr>
              <w:spacing w:before="88" w:line="360" w:lineRule="auto"/>
              <w:rPr>
                <w:rFonts w:asciiTheme="minorHAnsi" w:hAnsiTheme="minorHAnsi" w:cstheme="minorHAnsi"/>
                <w:sz w:val="22"/>
                <w:szCs w:val="22"/>
              </w:rPr>
            </w:pPr>
            <w:ins w:id="1064" w:author="Copyeditor (JMIR)" w:date="2023-08-06T07:50:00Z">
              <w:r w:rsidRPr="002F6E3E">
                <w:rPr>
                  <w:rFonts w:asciiTheme="minorHAnsi" w:hAnsiTheme="minorHAnsi" w:cstheme="minorHAnsi"/>
                  <w:sz w:val="22"/>
                  <w:szCs w:val="22"/>
                </w:rPr>
                <w:t>Fem</w:t>
              </w:r>
            </w:ins>
            <w:r w:rsidRPr="002F6E3E">
              <w:rPr>
                <w:rFonts w:asciiTheme="minorHAnsi" w:hAnsiTheme="minorHAnsi" w:cstheme="minorHAnsi"/>
                <w:sz w:val="22"/>
                <w:szCs w:val="22"/>
              </w:rPr>
              <w:t>ale</w:t>
            </w:r>
            <w:ins w:id="1065" w:author="Copyeditor (JMIR)" w:date="2023-08-06T07:50:00Z">
              <w:r w:rsidRPr="002F6E3E">
                <w:rPr>
                  <w:rFonts w:asciiTheme="minorHAnsi" w:hAnsiTheme="minorHAnsi" w:cstheme="minorHAnsi"/>
                  <w:sz w:val="22"/>
                  <w:szCs w:val="22"/>
                </w:rPr>
                <w:t xml:space="preserve"> </w:t>
              </w:r>
            </w:ins>
          </w:p>
        </w:tc>
        <w:tc>
          <w:tcPr>
            <w:tcW w:w="848" w:type="pct"/>
          </w:tcPr>
          <w:p w14:paraId="40C9F097" w14:textId="3BDB9C40" w:rsidR="000F7B63" w:rsidRPr="002F6E3E" w:rsidRDefault="0046147D" w:rsidP="00717998">
            <w:pPr>
              <w:spacing w:line="360" w:lineRule="auto"/>
              <w:rPr>
                <w:rFonts w:asciiTheme="minorHAnsi" w:eastAsia="Times New Roman" w:hAnsiTheme="minorHAnsi" w:cstheme="minorHAnsi"/>
              </w:rPr>
            </w:pPr>
            <w:r w:rsidRPr="002F6E3E">
              <w:rPr>
                <w:rFonts w:asciiTheme="minorHAnsi" w:hAnsiTheme="minorHAnsi" w:cstheme="minorHAnsi"/>
                <w:sz w:val="22"/>
                <w:szCs w:val="22"/>
              </w:rPr>
              <w:t>77</w:t>
            </w:r>
            <w:ins w:id="1066" w:author="Copyeditor (JMIR)" w:date="2023-08-06T07:50:00Z">
              <w:r w:rsidRPr="002F6E3E">
                <w:rPr>
                  <w:rFonts w:asciiTheme="minorHAnsi" w:hAnsiTheme="minorHAnsi" w:cstheme="minorHAnsi"/>
                  <w:sz w:val="22"/>
                  <w:szCs w:val="22"/>
                </w:rPr>
                <w:t xml:space="preserve"> (50.0)</w:t>
              </w:r>
            </w:ins>
          </w:p>
        </w:tc>
      </w:tr>
      <w:tr w:rsidR="00D857E5" w14:paraId="7C09C2A2" w14:textId="77777777" w:rsidTr="000055E2">
        <w:trPr>
          <w:trHeight w:val="407"/>
        </w:trPr>
        <w:tc>
          <w:tcPr>
            <w:tcW w:w="1133" w:type="pct"/>
          </w:tcPr>
          <w:p w14:paraId="24A5FF26" w14:textId="77777777" w:rsidR="000F7B63" w:rsidRPr="002F6E3E" w:rsidRDefault="000F7B63" w:rsidP="00717998">
            <w:pPr>
              <w:spacing w:before="88" w:line="360" w:lineRule="auto"/>
              <w:ind w:left="641"/>
              <w:rPr>
                <w:rFonts w:asciiTheme="minorHAnsi" w:hAnsiTheme="minorHAnsi" w:cstheme="minorHAnsi"/>
                <w:sz w:val="22"/>
                <w:szCs w:val="22"/>
              </w:rPr>
            </w:pPr>
          </w:p>
        </w:tc>
        <w:tc>
          <w:tcPr>
            <w:tcW w:w="3019" w:type="pct"/>
          </w:tcPr>
          <w:p w14:paraId="40FDF3AA" w14:textId="0759E877" w:rsidR="000F7B63" w:rsidRPr="002F6E3E" w:rsidRDefault="0046147D" w:rsidP="004E0223">
            <w:pPr>
              <w:spacing w:before="88" w:line="360" w:lineRule="auto"/>
              <w:rPr>
                <w:rFonts w:asciiTheme="minorHAnsi" w:hAnsiTheme="minorHAnsi" w:cstheme="minorHAnsi"/>
                <w:sz w:val="22"/>
                <w:szCs w:val="22"/>
              </w:rPr>
            </w:pPr>
            <w:ins w:id="1067" w:author="Copyeditor (JMIR)" w:date="2023-08-06T07:50:00Z">
              <w:r w:rsidRPr="002F6E3E">
                <w:rPr>
                  <w:rFonts w:asciiTheme="minorHAnsi" w:hAnsiTheme="minorHAnsi" w:cstheme="minorHAnsi"/>
                  <w:sz w:val="22"/>
                  <w:szCs w:val="22"/>
                </w:rPr>
                <w:t>Male</w:t>
              </w:r>
            </w:ins>
          </w:p>
        </w:tc>
        <w:tc>
          <w:tcPr>
            <w:tcW w:w="848" w:type="pct"/>
          </w:tcPr>
          <w:p w14:paraId="702950B2" w14:textId="45472F90" w:rsidR="000F7B63" w:rsidRPr="002F6E3E" w:rsidRDefault="0046147D" w:rsidP="00717998">
            <w:pPr>
              <w:spacing w:line="360" w:lineRule="auto"/>
              <w:rPr>
                <w:rFonts w:asciiTheme="minorHAnsi" w:eastAsia="Times New Roman" w:hAnsiTheme="minorHAnsi" w:cstheme="minorHAnsi"/>
              </w:rPr>
            </w:pPr>
            <w:r w:rsidRPr="002F6E3E">
              <w:rPr>
                <w:rFonts w:asciiTheme="minorHAnsi" w:hAnsiTheme="minorHAnsi" w:cstheme="minorHAnsi"/>
                <w:sz w:val="22"/>
                <w:szCs w:val="22"/>
              </w:rPr>
              <w:t>77</w:t>
            </w:r>
            <w:ins w:id="1068" w:author="Copyeditor (JMIR)" w:date="2023-08-06T07:50:00Z">
              <w:r w:rsidRPr="002F6E3E">
                <w:rPr>
                  <w:rFonts w:asciiTheme="minorHAnsi" w:hAnsiTheme="minorHAnsi" w:cstheme="minorHAnsi"/>
                  <w:sz w:val="22"/>
                  <w:szCs w:val="22"/>
                </w:rPr>
                <w:t xml:space="preserve"> (50.0)</w:t>
              </w:r>
            </w:ins>
          </w:p>
        </w:tc>
      </w:tr>
      <w:tr w:rsidR="00D857E5" w14:paraId="1516C219" w14:textId="77777777" w:rsidTr="000055E2">
        <w:trPr>
          <w:trHeight w:val="407"/>
          <w:ins w:id="1069" w:author="Copyeditor (JMIR)" w:date="2023-08-06T07:51:00Z"/>
        </w:trPr>
        <w:tc>
          <w:tcPr>
            <w:tcW w:w="5000" w:type="pct"/>
            <w:gridSpan w:val="3"/>
          </w:tcPr>
          <w:p w14:paraId="4C1D24BA" w14:textId="08CA4B4C" w:rsidR="00717998" w:rsidRPr="002F6E3E" w:rsidRDefault="0046147D" w:rsidP="004E0223">
            <w:pPr>
              <w:tabs>
                <w:tab w:val="left" w:pos="8965"/>
              </w:tabs>
              <w:spacing w:line="360" w:lineRule="auto"/>
              <w:rPr>
                <w:ins w:id="1070" w:author="Copyeditor (JMIR)" w:date="2023-08-06T07:51:00Z"/>
                <w:rFonts w:asciiTheme="minorHAnsi" w:eastAsia="Times New Roman" w:hAnsiTheme="minorHAnsi" w:cstheme="minorHAnsi"/>
                <w:b/>
              </w:rPr>
            </w:pPr>
            <w:ins w:id="1071" w:author="Copyeditor (JMIR)" w:date="2023-08-06T07:51:00Z">
              <w:r w:rsidRPr="002F6E3E">
                <w:rPr>
                  <w:rFonts w:asciiTheme="minorHAnsi" w:hAnsiTheme="minorHAnsi" w:cstheme="minorHAnsi"/>
                  <w:b/>
                  <w:sz w:val="22"/>
                </w:rPr>
                <w:t>Race</w:t>
              </w:r>
            </w:ins>
            <w:ins w:id="1072" w:author="Copyeditor (JMIR)" w:date="2023-08-06T08:17:00Z">
              <w:r w:rsidRPr="002F6E3E">
                <w:rPr>
                  <w:rFonts w:asciiTheme="minorHAnsi" w:hAnsiTheme="minorHAnsi" w:cstheme="minorHAnsi"/>
                  <w:b/>
                  <w:sz w:val="22"/>
                </w:rPr>
                <w:t>, n (%)</w:t>
              </w:r>
            </w:ins>
          </w:p>
        </w:tc>
      </w:tr>
      <w:tr w:rsidR="00D857E5" w14:paraId="4F68DD7E" w14:textId="77777777" w:rsidTr="000055E2">
        <w:trPr>
          <w:trHeight w:val="723"/>
        </w:trPr>
        <w:tc>
          <w:tcPr>
            <w:tcW w:w="1133" w:type="pct"/>
          </w:tcPr>
          <w:p w14:paraId="57A5B2B7" w14:textId="409317F4" w:rsidR="000C34CE" w:rsidRPr="002F6E3E" w:rsidRDefault="000C34CE" w:rsidP="00717998">
            <w:pPr>
              <w:spacing w:before="88" w:line="360" w:lineRule="auto"/>
              <w:ind w:left="641"/>
              <w:rPr>
                <w:rFonts w:asciiTheme="minorHAnsi" w:hAnsiTheme="minorHAnsi" w:cstheme="minorHAnsi"/>
                <w:sz w:val="22"/>
              </w:rPr>
            </w:pPr>
          </w:p>
        </w:tc>
        <w:tc>
          <w:tcPr>
            <w:tcW w:w="3019" w:type="pct"/>
          </w:tcPr>
          <w:p w14:paraId="54B996D5" w14:textId="07AC09C0" w:rsidR="000C34CE" w:rsidRPr="002F6E3E" w:rsidRDefault="0046147D" w:rsidP="004E0223">
            <w:pPr>
              <w:spacing w:before="88" w:line="360" w:lineRule="auto"/>
              <w:rPr>
                <w:rFonts w:asciiTheme="minorHAnsi" w:hAnsiTheme="minorHAnsi" w:cstheme="minorHAnsi"/>
                <w:sz w:val="22"/>
              </w:rPr>
            </w:pPr>
            <w:ins w:id="1073" w:author="Copyeditor (JMIR)" w:date="2023-08-06T07:52:00Z">
              <w:r w:rsidRPr="002F6E3E">
                <w:rPr>
                  <w:rFonts w:asciiTheme="minorHAnsi" w:hAnsiTheme="minorHAnsi" w:cstheme="minorHAnsi"/>
                  <w:sz w:val="22"/>
                </w:rPr>
                <w:t>American Indian</w:t>
              </w:r>
              <w:commentRangeStart w:id="1074"/>
              <w:r w:rsidRPr="002F6E3E">
                <w:rPr>
                  <w:rFonts w:asciiTheme="minorHAnsi" w:hAnsiTheme="minorHAnsi" w:cstheme="minorHAnsi"/>
                  <w:sz w:val="22"/>
                </w:rPr>
                <w:t>/</w:t>
              </w:r>
            </w:ins>
            <w:commentRangeEnd w:id="1074"/>
            <w:ins w:id="1075" w:author="Copyeditor (JMIR)" w:date="2023-08-06T08:19:00Z">
              <w:r w:rsidRPr="002F6E3E">
                <w:rPr>
                  <w:rFonts w:asciiTheme="minorHAnsi" w:hAnsiTheme="minorHAnsi" w:cstheme="minorHAnsi"/>
                </w:rPr>
                <w:commentReference w:id="1074"/>
              </w:r>
            </w:ins>
            <w:ins w:id="1076" w:author="Copyeditor (JMIR)" w:date="2023-08-06T07:52:00Z">
              <w:r w:rsidRPr="002F6E3E">
                <w:rPr>
                  <w:rFonts w:asciiTheme="minorHAnsi" w:hAnsiTheme="minorHAnsi" w:cstheme="minorHAnsi"/>
                  <w:sz w:val="22"/>
                </w:rPr>
                <w:t>Alaska native</w:t>
              </w:r>
            </w:ins>
          </w:p>
        </w:tc>
        <w:tc>
          <w:tcPr>
            <w:tcW w:w="848" w:type="pct"/>
          </w:tcPr>
          <w:p w14:paraId="45725D0F" w14:textId="294510E1" w:rsidR="000C34CE" w:rsidRPr="002F6E3E" w:rsidRDefault="0046147D" w:rsidP="004E0223">
            <w:pPr>
              <w:spacing w:before="249" w:line="360" w:lineRule="auto"/>
              <w:ind w:right="234"/>
              <w:rPr>
                <w:rFonts w:asciiTheme="minorHAnsi" w:hAnsiTheme="minorHAnsi" w:cstheme="minorHAnsi"/>
                <w:sz w:val="22"/>
              </w:rPr>
            </w:pPr>
            <w:r w:rsidRPr="002F6E3E">
              <w:rPr>
                <w:rFonts w:asciiTheme="minorHAnsi" w:hAnsiTheme="minorHAnsi" w:cstheme="minorHAnsi"/>
                <w:sz w:val="22"/>
              </w:rPr>
              <w:t>3</w:t>
            </w:r>
            <w:ins w:id="1077" w:author="Copyeditor (JMIR)" w:date="2023-08-06T07:53:00Z">
              <w:r w:rsidRPr="002F6E3E">
                <w:rPr>
                  <w:rFonts w:asciiTheme="minorHAnsi" w:hAnsiTheme="minorHAnsi" w:cstheme="minorHAnsi"/>
                  <w:sz w:val="22"/>
                </w:rPr>
                <w:t xml:space="preserve"> (1.9)</w:t>
              </w:r>
            </w:ins>
          </w:p>
        </w:tc>
      </w:tr>
      <w:tr w:rsidR="00D857E5" w14:paraId="5E0AFB7F" w14:textId="77777777" w:rsidTr="000055E2">
        <w:trPr>
          <w:trHeight w:val="478"/>
        </w:trPr>
        <w:tc>
          <w:tcPr>
            <w:tcW w:w="1133" w:type="pct"/>
          </w:tcPr>
          <w:p w14:paraId="72B8BB70" w14:textId="77777777" w:rsidR="000C34CE" w:rsidRPr="002F6E3E" w:rsidRDefault="000C34CE" w:rsidP="00717998">
            <w:pPr>
              <w:spacing w:before="88" w:line="360" w:lineRule="auto"/>
              <w:ind w:left="641"/>
              <w:rPr>
                <w:rFonts w:asciiTheme="minorHAnsi" w:hAnsiTheme="minorHAnsi" w:cstheme="minorHAnsi"/>
                <w:sz w:val="22"/>
              </w:rPr>
            </w:pPr>
          </w:p>
        </w:tc>
        <w:tc>
          <w:tcPr>
            <w:tcW w:w="3019" w:type="pct"/>
          </w:tcPr>
          <w:p w14:paraId="05060AD6" w14:textId="58189A01" w:rsidR="000C34CE" w:rsidRPr="002F6E3E" w:rsidRDefault="0046147D" w:rsidP="004E0223">
            <w:pPr>
              <w:spacing w:before="88" w:line="360" w:lineRule="auto"/>
              <w:rPr>
                <w:rFonts w:asciiTheme="minorHAnsi" w:hAnsiTheme="minorHAnsi" w:cstheme="minorHAnsi"/>
                <w:sz w:val="22"/>
              </w:rPr>
            </w:pPr>
            <w:ins w:id="1078" w:author="Copyeditor (JMIR)" w:date="2023-08-06T07:52:00Z">
              <w:r w:rsidRPr="002F6E3E">
                <w:rPr>
                  <w:rFonts w:asciiTheme="minorHAnsi" w:hAnsiTheme="minorHAnsi" w:cstheme="minorHAnsi"/>
                  <w:sz w:val="22"/>
                </w:rPr>
                <w:t>Asian</w:t>
              </w:r>
            </w:ins>
          </w:p>
        </w:tc>
        <w:tc>
          <w:tcPr>
            <w:tcW w:w="848" w:type="pct"/>
          </w:tcPr>
          <w:p w14:paraId="7BED6A11" w14:textId="4C9AF29D" w:rsidR="000C34CE" w:rsidRPr="002F6E3E" w:rsidRDefault="0046147D" w:rsidP="004E0223">
            <w:pPr>
              <w:spacing w:before="88" w:line="360" w:lineRule="auto"/>
              <w:ind w:right="233"/>
              <w:rPr>
                <w:rFonts w:asciiTheme="minorHAnsi" w:hAnsiTheme="minorHAnsi" w:cstheme="minorHAnsi"/>
                <w:sz w:val="22"/>
              </w:rPr>
            </w:pPr>
            <w:r w:rsidRPr="002F6E3E">
              <w:rPr>
                <w:rFonts w:asciiTheme="minorHAnsi" w:hAnsiTheme="minorHAnsi" w:cstheme="minorHAnsi"/>
                <w:sz w:val="22"/>
              </w:rPr>
              <w:t>2</w:t>
            </w:r>
            <w:ins w:id="1079" w:author="Copyeditor (JMIR)" w:date="2023-08-06T07:53:00Z">
              <w:r w:rsidRPr="002F6E3E">
                <w:rPr>
                  <w:rFonts w:asciiTheme="minorHAnsi" w:hAnsiTheme="minorHAnsi" w:cstheme="minorHAnsi"/>
                  <w:sz w:val="22"/>
                </w:rPr>
                <w:t xml:space="preserve"> (1.3)</w:t>
              </w:r>
            </w:ins>
          </w:p>
        </w:tc>
      </w:tr>
      <w:tr w:rsidR="00D857E5" w14:paraId="6BBC621A" w14:textId="77777777" w:rsidTr="000055E2">
        <w:trPr>
          <w:trHeight w:val="478"/>
        </w:trPr>
        <w:tc>
          <w:tcPr>
            <w:tcW w:w="1133" w:type="pct"/>
          </w:tcPr>
          <w:p w14:paraId="0BE59BCE" w14:textId="77777777" w:rsidR="000C34CE" w:rsidRPr="002F6E3E" w:rsidRDefault="000C34CE" w:rsidP="00717998">
            <w:pPr>
              <w:spacing w:before="88" w:line="360" w:lineRule="auto"/>
              <w:ind w:left="641"/>
              <w:rPr>
                <w:rFonts w:asciiTheme="minorHAnsi" w:hAnsiTheme="minorHAnsi" w:cstheme="minorHAnsi"/>
                <w:sz w:val="22"/>
              </w:rPr>
            </w:pPr>
          </w:p>
        </w:tc>
        <w:tc>
          <w:tcPr>
            <w:tcW w:w="3019" w:type="pct"/>
          </w:tcPr>
          <w:p w14:paraId="665F1193" w14:textId="0DE9D5D3" w:rsidR="000C34CE" w:rsidRPr="002F6E3E" w:rsidRDefault="0046147D" w:rsidP="004E0223">
            <w:pPr>
              <w:spacing w:before="88" w:line="360" w:lineRule="auto"/>
              <w:rPr>
                <w:rFonts w:asciiTheme="minorHAnsi" w:hAnsiTheme="minorHAnsi" w:cstheme="minorHAnsi"/>
                <w:sz w:val="22"/>
              </w:rPr>
            </w:pPr>
            <w:ins w:id="1080" w:author="Copyeditor (JMIR)" w:date="2023-08-06T07:52:00Z">
              <w:r w:rsidRPr="002F6E3E">
                <w:rPr>
                  <w:rFonts w:asciiTheme="minorHAnsi" w:hAnsiTheme="minorHAnsi" w:cstheme="minorHAnsi"/>
                  <w:sz w:val="22"/>
                </w:rPr>
                <w:t>Black/African American</w:t>
              </w:r>
            </w:ins>
          </w:p>
        </w:tc>
        <w:tc>
          <w:tcPr>
            <w:tcW w:w="848" w:type="pct"/>
          </w:tcPr>
          <w:p w14:paraId="64BAC249" w14:textId="412A96CC" w:rsidR="000C34CE" w:rsidRPr="002F6E3E" w:rsidRDefault="0046147D" w:rsidP="004E0223">
            <w:pPr>
              <w:spacing w:before="88" w:line="360" w:lineRule="auto"/>
              <w:ind w:right="233"/>
              <w:rPr>
                <w:rFonts w:asciiTheme="minorHAnsi" w:hAnsiTheme="minorHAnsi" w:cstheme="minorHAnsi"/>
                <w:sz w:val="22"/>
              </w:rPr>
            </w:pPr>
            <w:r w:rsidRPr="002F6E3E">
              <w:rPr>
                <w:rFonts w:asciiTheme="minorHAnsi" w:hAnsiTheme="minorHAnsi" w:cstheme="minorHAnsi"/>
                <w:sz w:val="22"/>
              </w:rPr>
              <w:t>8</w:t>
            </w:r>
            <w:ins w:id="1081" w:author="Copyeditor (JMIR)" w:date="2023-08-06T07:53:00Z">
              <w:r w:rsidRPr="002F6E3E">
                <w:rPr>
                  <w:rFonts w:asciiTheme="minorHAnsi" w:hAnsiTheme="minorHAnsi" w:cstheme="minorHAnsi"/>
                  <w:sz w:val="22"/>
                </w:rPr>
                <w:t xml:space="preserve"> (5.2)</w:t>
              </w:r>
            </w:ins>
          </w:p>
        </w:tc>
      </w:tr>
      <w:tr w:rsidR="00D857E5" w14:paraId="7944E03C" w14:textId="77777777" w:rsidTr="000055E2">
        <w:trPr>
          <w:trHeight w:val="478"/>
        </w:trPr>
        <w:tc>
          <w:tcPr>
            <w:tcW w:w="1133" w:type="pct"/>
          </w:tcPr>
          <w:p w14:paraId="4C2AD0CD" w14:textId="77777777" w:rsidR="000C34CE" w:rsidRPr="002F6E3E" w:rsidRDefault="000C34CE" w:rsidP="00717998">
            <w:pPr>
              <w:spacing w:before="88" w:line="360" w:lineRule="auto"/>
              <w:ind w:left="641"/>
              <w:rPr>
                <w:rFonts w:asciiTheme="minorHAnsi" w:hAnsiTheme="minorHAnsi" w:cstheme="minorHAnsi"/>
                <w:sz w:val="22"/>
              </w:rPr>
            </w:pPr>
          </w:p>
        </w:tc>
        <w:tc>
          <w:tcPr>
            <w:tcW w:w="3019" w:type="pct"/>
          </w:tcPr>
          <w:p w14:paraId="350C7BC1" w14:textId="48A5FA95" w:rsidR="000C34CE" w:rsidRPr="002F6E3E" w:rsidRDefault="0046147D" w:rsidP="004E0223">
            <w:pPr>
              <w:spacing w:before="88" w:line="360" w:lineRule="auto"/>
              <w:rPr>
                <w:rFonts w:asciiTheme="minorHAnsi" w:hAnsiTheme="minorHAnsi" w:cstheme="minorHAnsi"/>
                <w:sz w:val="22"/>
              </w:rPr>
            </w:pPr>
            <w:ins w:id="1082" w:author="Copyeditor (JMIR)" w:date="2023-08-06T07:52:00Z">
              <w:r w:rsidRPr="002F6E3E">
                <w:rPr>
                  <w:rFonts w:asciiTheme="minorHAnsi" w:hAnsiTheme="minorHAnsi" w:cstheme="minorHAnsi"/>
                  <w:sz w:val="22"/>
                </w:rPr>
                <w:t>White</w:t>
              </w:r>
            </w:ins>
          </w:p>
        </w:tc>
        <w:tc>
          <w:tcPr>
            <w:tcW w:w="848" w:type="pct"/>
          </w:tcPr>
          <w:p w14:paraId="63BD8930" w14:textId="29D9C8D8" w:rsidR="000C34CE" w:rsidRPr="002F6E3E" w:rsidRDefault="0046147D" w:rsidP="004E0223">
            <w:pPr>
              <w:spacing w:before="88" w:line="360" w:lineRule="auto"/>
              <w:ind w:right="116"/>
              <w:rPr>
                <w:rFonts w:asciiTheme="minorHAnsi" w:hAnsiTheme="minorHAnsi" w:cstheme="minorHAnsi"/>
                <w:sz w:val="22"/>
              </w:rPr>
            </w:pPr>
            <w:r w:rsidRPr="002F6E3E">
              <w:rPr>
                <w:rFonts w:asciiTheme="minorHAnsi" w:hAnsiTheme="minorHAnsi" w:cstheme="minorHAnsi"/>
                <w:sz w:val="22"/>
              </w:rPr>
              <w:t>134</w:t>
            </w:r>
            <w:ins w:id="1083" w:author="Copyeditor (JMIR)" w:date="2023-08-06T07:53:00Z">
              <w:r w:rsidRPr="002F6E3E">
                <w:rPr>
                  <w:rFonts w:asciiTheme="minorHAnsi" w:hAnsiTheme="minorHAnsi" w:cstheme="minorHAnsi"/>
                  <w:sz w:val="22"/>
                </w:rPr>
                <w:t xml:space="preserve"> (87.0)</w:t>
              </w:r>
            </w:ins>
          </w:p>
        </w:tc>
      </w:tr>
      <w:tr w:rsidR="00D857E5" w14:paraId="17C88527" w14:textId="77777777" w:rsidTr="000055E2">
        <w:trPr>
          <w:trHeight w:val="407"/>
        </w:trPr>
        <w:tc>
          <w:tcPr>
            <w:tcW w:w="1133" w:type="pct"/>
          </w:tcPr>
          <w:p w14:paraId="61A07FCB" w14:textId="77777777" w:rsidR="000C34CE" w:rsidRPr="002F6E3E" w:rsidRDefault="000C34CE" w:rsidP="00717998">
            <w:pPr>
              <w:spacing w:before="88" w:line="360" w:lineRule="auto"/>
              <w:ind w:left="641"/>
              <w:rPr>
                <w:rFonts w:asciiTheme="minorHAnsi" w:hAnsiTheme="minorHAnsi" w:cstheme="minorHAnsi"/>
                <w:sz w:val="22"/>
              </w:rPr>
            </w:pPr>
          </w:p>
        </w:tc>
        <w:tc>
          <w:tcPr>
            <w:tcW w:w="3019" w:type="pct"/>
          </w:tcPr>
          <w:p w14:paraId="625B49EB" w14:textId="1FFC7323" w:rsidR="000C34CE" w:rsidRPr="002F6E3E" w:rsidRDefault="0046147D" w:rsidP="004E0223">
            <w:pPr>
              <w:spacing w:before="88" w:line="360" w:lineRule="auto"/>
              <w:rPr>
                <w:rFonts w:asciiTheme="minorHAnsi" w:hAnsiTheme="minorHAnsi" w:cstheme="minorHAnsi"/>
                <w:sz w:val="22"/>
              </w:rPr>
            </w:pPr>
            <w:ins w:id="1084" w:author="Copyeditor (JMIR)" w:date="2023-08-06T07:51:00Z">
              <w:r w:rsidRPr="002F6E3E">
                <w:rPr>
                  <w:rFonts w:asciiTheme="minorHAnsi" w:hAnsiTheme="minorHAnsi" w:cstheme="minorHAnsi"/>
                  <w:sz w:val="22"/>
                </w:rPr>
                <w:t>Other/multiracial</w:t>
              </w:r>
            </w:ins>
          </w:p>
        </w:tc>
        <w:tc>
          <w:tcPr>
            <w:tcW w:w="848" w:type="pct"/>
          </w:tcPr>
          <w:p w14:paraId="3443600C" w14:textId="7DBA12E0" w:rsidR="000C34CE" w:rsidRPr="002F6E3E" w:rsidRDefault="0046147D" w:rsidP="004E0223">
            <w:pPr>
              <w:spacing w:before="88" w:line="360" w:lineRule="auto"/>
              <w:ind w:right="233"/>
              <w:rPr>
                <w:rFonts w:asciiTheme="minorHAnsi" w:hAnsiTheme="minorHAnsi" w:cstheme="minorHAnsi"/>
                <w:sz w:val="22"/>
              </w:rPr>
            </w:pPr>
            <w:r w:rsidRPr="002F6E3E">
              <w:rPr>
                <w:rFonts w:asciiTheme="minorHAnsi" w:hAnsiTheme="minorHAnsi" w:cstheme="minorHAnsi"/>
                <w:sz w:val="22"/>
              </w:rPr>
              <w:t>7</w:t>
            </w:r>
            <w:ins w:id="1085" w:author="Copyeditor (JMIR)" w:date="2023-08-06T07:53:00Z">
              <w:r w:rsidRPr="002F6E3E">
                <w:rPr>
                  <w:rFonts w:asciiTheme="minorHAnsi" w:hAnsiTheme="minorHAnsi" w:cstheme="minorHAnsi"/>
                  <w:sz w:val="22"/>
                </w:rPr>
                <w:t xml:space="preserve"> (4.5)</w:t>
              </w:r>
            </w:ins>
          </w:p>
        </w:tc>
      </w:tr>
      <w:tr w:rsidR="00D857E5" w14:paraId="7ED3A493" w14:textId="77777777" w:rsidTr="000055E2">
        <w:trPr>
          <w:trHeight w:val="407"/>
          <w:ins w:id="1086" w:author="Copyeditor (JMIR)" w:date="2023-08-06T07:53:00Z"/>
        </w:trPr>
        <w:tc>
          <w:tcPr>
            <w:tcW w:w="5000" w:type="pct"/>
            <w:gridSpan w:val="3"/>
          </w:tcPr>
          <w:p w14:paraId="34460FA9" w14:textId="1B4C9D39" w:rsidR="00717998" w:rsidRPr="002F6E3E" w:rsidRDefault="0046147D" w:rsidP="004E0223">
            <w:pPr>
              <w:spacing w:before="88" w:line="360" w:lineRule="auto"/>
              <w:rPr>
                <w:ins w:id="1087" w:author="Copyeditor (JMIR)" w:date="2023-08-06T07:53:00Z"/>
                <w:rFonts w:asciiTheme="minorHAnsi" w:hAnsiTheme="minorHAnsi" w:cstheme="minorHAnsi"/>
                <w:b/>
                <w:sz w:val="22"/>
              </w:rPr>
            </w:pPr>
            <w:ins w:id="1088" w:author="Copyeditor (JMIR)" w:date="2023-08-06T07:53:00Z">
              <w:r w:rsidRPr="002F6E3E">
                <w:rPr>
                  <w:rFonts w:asciiTheme="minorHAnsi" w:hAnsiTheme="minorHAnsi" w:cstheme="minorHAnsi"/>
                  <w:b/>
                  <w:sz w:val="22"/>
                </w:rPr>
                <w:t xml:space="preserve">Hispanic, </w:t>
              </w:r>
            </w:ins>
            <w:ins w:id="1089" w:author="Copyeditor (JMIR)" w:date="2023-08-06T08:15:00Z">
              <w:r w:rsidRPr="002F6E3E">
                <w:rPr>
                  <w:rFonts w:asciiTheme="minorHAnsi" w:hAnsiTheme="minorHAnsi" w:cstheme="minorHAnsi"/>
                  <w:b/>
                  <w:sz w:val="22"/>
                </w:rPr>
                <w:t>L</w:t>
              </w:r>
            </w:ins>
            <w:ins w:id="1090" w:author="Copyeditor (JMIR)" w:date="2023-08-06T07:53:00Z">
              <w:r w:rsidRPr="002F6E3E">
                <w:rPr>
                  <w:rFonts w:asciiTheme="minorHAnsi" w:hAnsiTheme="minorHAnsi" w:cstheme="minorHAnsi"/>
                  <w:b/>
                  <w:sz w:val="22"/>
                </w:rPr>
                <w:t>atino, or Spanish origin</w:t>
              </w:r>
            </w:ins>
            <w:ins w:id="1091" w:author="Copyeditor (JMIR)" w:date="2023-08-07T17:35:00Z">
              <w:r w:rsidR="00426623" w:rsidRPr="003A7E59">
                <w:rPr>
                  <w:rFonts w:asciiTheme="minorHAnsi" w:hAnsiTheme="minorHAnsi" w:cstheme="minorHAnsi"/>
                  <w:b/>
                  <w:sz w:val="22"/>
                </w:rPr>
                <w:t>,</w:t>
              </w:r>
            </w:ins>
            <w:ins w:id="1092" w:author="Copyeditor (JMIR)" w:date="2023-08-06T08:15:00Z">
              <w:r w:rsidRPr="002F6E3E">
                <w:rPr>
                  <w:rFonts w:asciiTheme="minorHAnsi" w:hAnsiTheme="minorHAnsi" w:cstheme="minorHAnsi"/>
                  <w:b/>
                  <w:sz w:val="22"/>
                </w:rPr>
                <w:t xml:space="preserve"> n (%)</w:t>
              </w:r>
            </w:ins>
          </w:p>
        </w:tc>
      </w:tr>
      <w:tr w:rsidR="00D857E5" w14:paraId="4B3F0D7F" w14:textId="77777777" w:rsidTr="000055E2">
        <w:trPr>
          <w:trHeight w:val="606"/>
        </w:trPr>
        <w:tc>
          <w:tcPr>
            <w:tcW w:w="1133" w:type="pct"/>
          </w:tcPr>
          <w:p w14:paraId="397F4F60" w14:textId="2E2092DC" w:rsidR="000C34CE" w:rsidRPr="002F6E3E" w:rsidRDefault="000C34CE" w:rsidP="00717998">
            <w:pPr>
              <w:spacing w:before="73" w:line="360" w:lineRule="auto"/>
              <w:ind w:left="641" w:right="891" w:hanging="235"/>
              <w:rPr>
                <w:rFonts w:asciiTheme="minorHAnsi" w:hAnsiTheme="minorHAnsi" w:cstheme="minorHAnsi"/>
                <w:sz w:val="22"/>
              </w:rPr>
            </w:pPr>
          </w:p>
        </w:tc>
        <w:tc>
          <w:tcPr>
            <w:tcW w:w="3019" w:type="pct"/>
          </w:tcPr>
          <w:p w14:paraId="02A8E604" w14:textId="178FA6EC" w:rsidR="000C34CE" w:rsidRPr="002F6E3E" w:rsidRDefault="0046147D" w:rsidP="002F6E3E">
            <w:pPr>
              <w:spacing w:before="88" w:line="360" w:lineRule="auto"/>
              <w:rPr>
                <w:rFonts w:asciiTheme="minorHAnsi" w:hAnsiTheme="minorHAnsi" w:cstheme="minorHAnsi"/>
                <w:sz w:val="22"/>
              </w:rPr>
            </w:pPr>
            <w:ins w:id="1093" w:author="Copyeditor (JMIR)" w:date="2023-08-06T07:53:00Z">
              <w:r w:rsidRPr="002F6E3E">
                <w:rPr>
                  <w:rFonts w:asciiTheme="minorHAnsi" w:hAnsiTheme="minorHAnsi" w:cstheme="minorHAnsi"/>
                  <w:sz w:val="22"/>
                </w:rPr>
                <w:t>Yes</w:t>
              </w:r>
            </w:ins>
          </w:p>
        </w:tc>
        <w:tc>
          <w:tcPr>
            <w:tcW w:w="848" w:type="pct"/>
          </w:tcPr>
          <w:p w14:paraId="5C1275D3" w14:textId="0E098631" w:rsidR="000C34CE" w:rsidRPr="002F6E3E" w:rsidRDefault="0046147D" w:rsidP="004E0223">
            <w:pPr>
              <w:spacing w:before="249" w:line="360" w:lineRule="auto"/>
              <w:ind w:right="233"/>
              <w:rPr>
                <w:rFonts w:asciiTheme="minorHAnsi" w:hAnsiTheme="minorHAnsi" w:cstheme="minorHAnsi"/>
                <w:sz w:val="22"/>
              </w:rPr>
            </w:pPr>
            <w:r w:rsidRPr="002F6E3E">
              <w:rPr>
                <w:rFonts w:asciiTheme="minorHAnsi" w:hAnsiTheme="minorHAnsi" w:cstheme="minorHAnsi"/>
                <w:sz w:val="22"/>
              </w:rPr>
              <w:t>4</w:t>
            </w:r>
            <w:ins w:id="1094" w:author="Copyeditor (JMIR)" w:date="2023-08-06T07:54:00Z">
              <w:r w:rsidRPr="002F6E3E">
                <w:rPr>
                  <w:rFonts w:asciiTheme="minorHAnsi" w:hAnsiTheme="minorHAnsi" w:cstheme="minorHAnsi"/>
                  <w:sz w:val="22"/>
                </w:rPr>
                <w:t xml:space="preserve"> (2.6)</w:t>
              </w:r>
            </w:ins>
          </w:p>
        </w:tc>
      </w:tr>
      <w:tr w:rsidR="00D857E5" w14:paraId="0DA05017" w14:textId="77777777" w:rsidTr="000055E2">
        <w:trPr>
          <w:trHeight w:val="407"/>
        </w:trPr>
        <w:tc>
          <w:tcPr>
            <w:tcW w:w="1133" w:type="pct"/>
          </w:tcPr>
          <w:p w14:paraId="50913BAD" w14:textId="77777777" w:rsidR="000C34CE" w:rsidRPr="002F6E3E" w:rsidRDefault="000C34CE" w:rsidP="00717998">
            <w:pPr>
              <w:spacing w:before="88" w:line="360" w:lineRule="auto"/>
              <w:ind w:left="641"/>
              <w:rPr>
                <w:rFonts w:asciiTheme="minorHAnsi" w:hAnsiTheme="minorHAnsi" w:cstheme="minorHAnsi"/>
                <w:sz w:val="22"/>
              </w:rPr>
            </w:pPr>
          </w:p>
        </w:tc>
        <w:tc>
          <w:tcPr>
            <w:tcW w:w="3019" w:type="pct"/>
          </w:tcPr>
          <w:p w14:paraId="4CF5A5EA" w14:textId="05C2D309" w:rsidR="000C34CE" w:rsidRPr="002F6E3E" w:rsidRDefault="0046147D" w:rsidP="002F6E3E">
            <w:pPr>
              <w:spacing w:before="88" w:line="360" w:lineRule="auto"/>
              <w:rPr>
                <w:rFonts w:asciiTheme="minorHAnsi" w:hAnsiTheme="minorHAnsi" w:cstheme="minorHAnsi"/>
                <w:sz w:val="22"/>
              </w:rPr>
            </w:pPr>
            <w:ins w:id="1095" w:author="Copyeditor (JMIR)" w:date="2023-08-06T07:53:00Z">
              <w:r w:rsidRPr="002F6E3E">
                <w:rPr>
                  <w:rFonts w:asciiTheme="minorHAnsi" w:hAnsiTheme="minorHAnsi" w:cstheme="minorHAnsi"/>
                  <w:sz w:val="22"/>
                </w:rPr>
                <w:t>No</w:t>
              </w:r>
            </w:ins>
          </w:p>
        </w:tc>
        <w:tc>
          <w:tcPr>
            <w:tcW w:w="848" w:type="pct"/>
          </w:tcPr>
          <w:p w14:paraId="7CC43132" w14:textId="2B71B82F" w:rsidR="000C34CE" w:rsidRPr="002F6E3E" w:rsidRDefault="0046147D" w:rsidP="004E0223">
            <w:pPr>
              <w:spacing w:before="88" w:line="360" w:lineRule="auto"/>
              <w:ind w:right="117"/>
              <w:rPr>
                <w:rFonts w:asciiTheme="minorHAnsi" w:hAnsiTheme="minorHAnsi" w:cstheme="minorHAnsi"/>
                <w:sz w:val="22"/>
              </w:rPr>
            </w:pPr>
            <w:r w:rsidRPr="002F6E3E">
              <w:rPr>
                <w:rFonts w:asciiTheme="minorHAnsi" w:hAnsiTheme="minorHAnsi" w:cstheme="minorHAnsi"/>
                <w:sz w:val="22"/>
              </w:rPr>
              <w:t>150</w:t>
            </w:r>
            <w:ins w:id="1096" w:author="Copyeditor (JMIR)" w:date="2023-08-06T07:54:00Z">
              <w:r w:rsidRPr="002F6E3E">
                <w:rPr>
                  <w:rFonts w:asciiTheme="minorHAnsi" w:hAnsiTheme="minorHAnsi" w:cstheme="minorHAnsi"/>
                  <w:sz w:val="22"/>
                </w:rPr>
                <w:t xml:space="preserve"> (97.4)</w:t>
              </w:r>
            </w:ins>
          </w:p>
        </w:tc>
      </w:tr>
      <w:tr w:rsidR="00D857E5" w14:paraId="26A6BF76" w14:textId="77777777" w:rsidTr="000055E2">
        <w:trPr>
          <w:trHeight w:val="407"/>
          <w:ins w:id="1097" w:author="Copyeditor (JMIR)" w:date="2023-08-06T07:54:00Z"/>
        </w:trPr>
        <w:tc>
          <w:tcPr>
            <w:tcW w:w="5000" w:type="pct"/>
            <w:gridSpan w:val="3"/>
          </w:tcPr>
          <w:p w14:paraId="5A952484" w14:textId="4BE0B851" w:rsidR="00717998" w:rsidRPr="002F6E3E" w:rsidRDefault="0046147D" w:rsidP="004E0223">
            <w:pPr>
              <w:spacing w:before="88" w:line="360" w:lineRule="auto"/>
              <w:rPr>
                <w:ins w:id="1098" w:author="Copyeditor (JMIR)" w:date="2023-08-06T07:54:00Z"/>
                <w:rFonts w:asciiTheme="minorHAnsi" w:hAnsiTheme="minorHAnsi" w:cstheme="minorHAnsi"/>
                <w:b/>
                <w:sz w:val="22"/>
              </w:rPr>
            </w:pPr>
            <w:ins w:id="1099" w:author="Copyeditor (JMIR)" w:date="2023-08-06T07:54:00Z">
              <w:r w:rsidRPr="002F6E3E">
                <w:rPr>
                  <w:rFonts w:asciiTheme="minorHAnsi" w:hAnsiTheme="minorHAnsi" w:cstheme="minorHAnsi"/>
                  <w:b/>
                  <w:sz w:val="22"/>
                </w:rPr>
                <w:t>Education</w:t>
              </w:r>
            </w:ins>
            <w:ins w:id="1100" w:author="Copyeditor (JMIR)" w:date="2023-08-06T08:15:00Z">
              <w:r w:rsidRPr="002F6E3E">
                <w:rPr>
                  <w:rFonts w:asciiTheme="minorHAnsi" w:hAnsiTheme="minorHAnsi" w:cstheme="minorHAnsi"/>
                  <w:b/>
                  <w:sz w:val="22"/>
                </w:rPr>
                <w:t>, n</w:t>
              </w:r>
            </w:ins>
            <w:ins w:id="1101" w:author="Copyeditor (JMIR)" w:date="2023-08-06T08:16:00Z">
              <w:r w:rsidRPr="002F6E3E">
                <w:rPr>
                  <w:rFonts w:asciiTheme="minorHAnsi" w:hAnsiTheme="minorHAnsi" w:cstheme="minorHAnsi"/>
                  <w:b/>
                  <w:sz w:val="22"/>
                </w:rPr>
                <w:t xml:space="preserve"> (%)</w:t>
              </w:r>
            </w:ins>
          </w:p>
        </w:tc>
      </w:tr>
      <w:tr w:rsidR="00D857E5" w14:paraId="1B5D6C95" w14:textId="77777777" w:rsidTr="000055E2">
        <w:trPr>
          <w:trHeight w:val="699"/>
        </w:trPr>
        <w:tc>
          <w:tcPr>
            <w:tcW w:w="1133" w:type="pct"/>
          </w:tcPr>
          <w:p w14:paraId="65F6F9D2" w14:textId="5BF79C9A" w:rsidR="000C34CE" w:rsidRPr="002F6E3E" w:rsidRDefault="000C34CE" w:rsidP="00717998">
            <w:pPr>
              <w:spacing w:before="88" w:line="360" w:lineRule="auto"/>
              <w:ind w:left="641"/>
              <w:rPr>
                <w:rFonts w:asciiTheme="minorHAnsi" w:hAnsiTheme="minorHAnsi" w:cstheme="minorHAnsi"/>
                <w:sz w:val="22"/>
              </w:rPr>
            </w:pPr>
          </w:p>
        </w:tc>
        <w:tc>
          <w:tcPr>
            <w:tcW w:w="3019" w:type="pct"/>
          </w:tcPr>
          <w:p w14:paraId="14CFEE89" w14:textId="3CFFBB0D" w:rsidR="000C34CE" w:rsidRPr="002F6E3E" w:rsidRDefault="0046147D" w:rsidP="004E0223">
            <w:pPr>
              <w:spacing w:before="88" w:line="360" w:lineRule="auto"/>
              <w:rPr>
                <w:rFonts w:asciiTheme="minorHAnsi" w:hAnsiTheme="minorHAnsi" w:cstheme="minorHAnsi"/>
                <w:sz w:val="22"/>
              </w:rPr>
            </w:pPr>
            <w:ins w:id="1102" w:author="Copyeditor (JMIR)" w:date="2023-08-06T07:55:00Z">
              <w:r w:rsidRPr="002F6E3E">
                <w:rPr>
                  <w:rFonts w:asciiTheme="minorHAnsi" w:hAnsiTheme="minorHAnsi" w:cstheme="minorHAnsi"/>
                  <w:sz w:val="22"/>
                </w:rPr>
                <w:t>Less than high school or GED</w:t>
              </w:r>
            </w:ins>
            <w:ins w:id="1103" w:author="Copyeditor (JMIR)" w:date="2023-08-06T09:37:00Z">
              <w:r w:rsidR="00077056" w:rsidRPr="002F6E3E">
                <w:rPr>
                  <w:rFonts w:asciiTheme="minorHAnsi" w:hAnsiTheme="minorHAnsi" w:cstheme="minorHAnsi"/>
                  <w:sz w:val="22"/>
                  <w:vertAlign w:val="superscript"/>
                </w:rPr>
                <w:t>a</w:t>
              </w:r>
            </w:ins>
            <w:ins w:id="1104" w:author="Copyeditor (JMIR)" w:date="2023-08-06T07:55:00Z">
              <w:r w:rsidRPr="002F6E3E">
                <w:rPr>
                  <w:rFonts w:asciiTheme="minorHAnsi" w:hAnsiTheme="minorHAnsi" w:cstheme="minorHAnsi"/>
                  <w:sz w:val="22"/>
                </w:rPr>
                <w:t xml:space="preserve"> degree</w:t>
              </w:r>
            </w:ins>
          </w:p>
        </w:tc>
        <w:tc>
          <w:tcPr>
            <w:tcW w:w="848" w:type="pct"/>
          </w:tcPr>
          <w:p w14:paraId="287493F8" w14:textId="58EE5EA7" w:rsidR="000C34CE" w:rsidRPr="002F6E3E" w:rsidRDefault="0046147D" w:rsidP="004E0223">
            <w:pPr>
              <w:spacing w:before="249" w:line="360" w:lineRule="auto"/>
              <w:ind w:right="233"/>
              <w:rPr>
                <w:rFonts w:asciiTheme="minorHAnsi" w:hAnsiTheme="minorHAnsi" w:cstheme="minorHAnsi"/>
                <w:sz w:val="22"/>
              </w:rPr>
            </w:pPr>
            <w:r w:rsidRPr="002F6E3E">
              <w:rPr>
                <w:rFonts w:asciiTheme="minorHAnsi" w:hAnsiTheme="minorHAnsi" w:cstheme="minorHAnsi"/>
                <w:sz w:val="22"/>
              </w:rPr>
              <w:t>1</w:t>
            </w:r>
            <w:ins w:id="1105" w:author="Copyeditor (JMIR)" w:date="2023-08-06T07:55:00Z">
              <w:r w:rsidRPr="002F6E3E">
                <w:rPr>
                  <w:rFonts w:asciiTheme="minorHAnsi" w:hAnsiTheme="minorHAnsi" w:cstheme="minorHAnsi"/>
                  <w:sz w:val="22"/>
                </w:rPr>
                <w:t xml:space="preserve"> (0.6)</w:t>
              </w:r>
            </w:ins>
          </w:p>
        </w:tc>
      </w:tr>
      <w:tr w:rsidR="00D857E5" w14:paraId="5CD146EF" w14:textId="77777777" w:rsidTr="000055E2">
        <w:trPr>
          <w:trHeight w:val="478"/>
        </w:trPr>
        <w:tc>
          <w:tcPr>
            <w:tcW w:w="1133" w:type="pct"/>
          </w:tcPr>
          <w:p w14:paraId="2C8EA66C" w14:textId="77777777" w:rsidR="000C34CE" w:rsidRPr="002F6E3E" w:rsidRDefault="000C34CE" w:rsidP="00717998">
            <w:pPr>
              <w:spacing w:before="88" w:line="360" w:lineRule="auto"/>
              <w:ind w:left="641"/>
              <w:rPr>
                <w:rFonts w:asciiTheme="minorHAnsi" w:hAnsiTheme="minorHAnsi" w:cstheme="minorHAnsi"/>
                <w:sz w:val="22"/>
              </w:rPr>
            </w:pPr>
          </w:p>
        </w:tc>
        <w:tc>
          <w:tcPr>
            <w:tcW w:w="3019" w:type="pct"/>
          </w:tcPr>
          <w:p w14:paraId="6A1B61A6" w14:textId="1425DAE8" w:rsidR="000C34CE" w:rsidRPr="002F6E3E" w:rsidRDefault="0046147D" w:rsidP="004E0223">
            <w:pPr>
              <w:spacing w:before="88" w:line="360" w:lineRule="auto"/>
              <w:rPr>
                <w:rFonts w:asciiTheme="minorHAnsi" w:hAnsiTheme="minorHAnsi" w:cstheme="minorHAnsi"/>
                <w:sz w:val="22"/>
              </w:rPr>
            </w:pPr>
            <w:ins w:id="1106" w:author="Copyeditor (JMIR)" w:date="2023-08-06T07:55:00Z">
              <w:r w:rsidRPr="002F6E3E">
                <w:rPr>
                  <w:rFonts w:asciiTheme="minorHAnsi" w:hAnsiTheme="minorHAnsi" w:cstheme="minorHAnsi"/>
                  <w:sz w:val="22"/>
                </w:rPr>
                <w:t>High school or GED</w:t>
              </w:r>
            </w:ins>
          </w:p>
        </w:tc>
        <w:tc>
          <w:tcPr>
            <w:tcW w:w="848" w:type="pct"/>
          </w:tcPr>
          <w:p w14:paraId="7A16EEBA" w14:textId="5DF23AD6" w:rsidR="000C34CE" w:rsidRPr="002F6E3E" w:rsidRDefault="0046147D" w:rsidP="004E0223">
            <w:pPr>
              <w:spacing w:before="88" w:line="360" w:lineRule="auto"/>
              <w:ind w:right="175"/>
              <w:rPr>
                <w:rFonts w:asciiTheme="minorHAnsi" w:hAnsiTheme="minorHAnsi" w:cstheme="minorHAnsi"/>
                <w:sz w:val="22"/>
              </w:rPr>
            </w:pPr>
            <w:r w:rsidRPr="002F6E3E">
              <w:rPr>
                <w:rFonts w:asciiTheme="minorHAnsi" w:hAnsiTheme="minorHAnsi" w:cstheme="minorHAnsi"/>
                <w:sz w:val="22"/>
              </w:rPr>
              <w:t>15</w:t>
            </w:r>
            <w:ins w:id="1107" w:author="Copyeditor (JMIR)" w:date="2023-08-06T07:55:00Z">
              <w:r w:rsidRPr="002F6E3E">
                <w:rPr>
                  <w:rFonts w:asciiTheme="minorHAnsi" w:hAnsiTheme="minorHAnsi" w:cstheme="minorHAnsi"/>
                  <w:sz w:val="22"/>
                </w:rPr>
                <w:t xml:space="preserve"> (9.7)</w:t>
              </w:r>
            </w:ins>
          </w:p>
        </w:tc>
      </w:tr>
      <w:tr w:rsidR="00D857E5" w14:paraId="2F63BC7D" w14:textId="77777777" w:rsidTr="000055E2">
        <w:trPr>
          <w:trHeight w:val="478"/>
        </w:trPr>
        <w:tc>
          <w:tcPr>
            <w:tcW w:w="1133" w:type="pct"/>
          </w:tcPr>
          <w:p w14:paraId="40E68B2B" w14:textId="77777777" w:rsidR="000C34CE" w:rsidRPr="002F6E3E" w:rsidRDefault="000C34CE" w:rsidP="00717998">
            <w:pPr>
              <w:spacing w:before="88" w:line="360" w:lineRule="auto"/>
              <w:ind w:left="641"/>
              <w:rPr>
                <w:rFonts w:asciiTheme="minorHAnsi" w:hAnsiTheme="minorHAnsi" w:cstheme="minorHAnsi"/>
                <w:sz w:val="22"/>
              </w:rPr>
            </w:pPr>
          </w:p>
        </w:tc>
        <w:tc>
          <w:tcPr>
            <w:tcW w:w="3019" w:type="pct"/>
          </w:tcPr>
          <w:p w14:paraId="639B3848" w14:textId="3EE1129F" w:rsidR="000C34CE" w:rsidRPr="002F6E3E" w:rsidRDefault="0046147D" w:rsidP="004E0223">
            <w:pPr>
              <w:spacing w:before="88" w:line="360" w:lineRule="auto"/>
              <w:rPr>
                <w:rFonts w:asciiTheme="minorHAnsi" w:hAnsiTheme="minorHAnsi" w:cstheme="minorHAnsi"/>
                <w:sz w:val="22"/>
              </w:rPr>
            </w:pPr>
            <w:ins w:id="1108" w:author="Copyeditor (JMIR)" w:date="2023-08-06T07:55:00Z">
              <w:r w:rsidRPr="002F6E3E">
                <w:rPr>
                  <w:rFonts w:asciiTheme="minorHAnsi" w:hAnsiTheme="minorHAnsi" w:cstheme="minorHAnsi"/>
                  <w:sz w:val="22"/>
                </w:rPr>
                <w:t>Some college</w:t>
              </w:r>
            </w:ins>
          </w:p>
        </w:tc>
        <w:tc>
          <w:tcPr>
            <w:tcW w:w="848" w:type="pct"/>
          </w:tcPr>
          <w:p w14:paraId="0CB8FA37" w14:textId="78DEA97B" w:rsidR="000C34CE" w:rsidRPr="002F6E3E" w:rsidRDefault="0046147D" w:rsidP="004E0223">
            <w:pPr>
              <w:spacing w:before="88" w:line="360" w:lineRule="auto"/>
              <w:ind w:right="174"/>
              <w:rPr>
                <w:rFonts w:asciiTheme="minorHAnsi" w:hAnsiTheme="minorHAnsi" w:cstheme="minorHAnsi"/>
                <w:sz w:val="22"/>
              </w:rPr>
            </w:pPr>
            <w:r w:rsidRPr="002F6E3E">
              <w:rPr>
                <w:rFonts w:asciiTheme="minorHAnsi" w:hAnsiTheme="minorHAnsi" w:cstheme="minorHAnsi"/>
                <w:sz w:val="22"/>
              </w:rPr>
              <w:t>43</w:t>
            </w:r>
            <w:ins w:id="1109" w:author="Copyeditor (JMIR)" w:date="2023-08-06T07:55:00Z">
              <w:r w:rsidRPr="002F6E3E">
                <w:rPr>
                  <w:rFonts w:asciiTheme="minorHAnsi" w:hAnsiTheme="minorHAnsi" w:cstheme="minorHAnsi"/>
                  <w:sz w:val="22"/>
                </w:rPr>
                <w:t xml:space="preserve"> (27.9)</w:t>
              </w:r>
            </w:ins>
          </w:p>
        </w:tc>
      </w:tr>
      <w:tr w:rsidR="00D857E5" w14:paraId="2D1CB6E7" w14:textId="77777777" w:rsidTr="000055E2">
        <w:trPr>
          <w:trHeight w:val="478"/>
        </w:trPr>
        <w:tc>
          <w:tcPr>
            <w:tcW w:w="1133" w:type="pct"/>
          </w:tcPr>
          <w:p w14:paraId="22C4DAB9" w14:textId="77777777" w:rsidR="000C34CE" w:rsidRPr="002F6E3E" w:rsidRDefault="000C34CE" w:rsidP="00717998">
            <w:pPr>
              <w:spacing w:before="88" w:line="360" w:lineRule="auto"/>
              <w:ind w:left="641"/>
              <w:rPr>
                <w:rFonts w:asciiTheme="minorHAnsi" w:hAnsiTheme="minorHAnsi" w:cstheme="minorHAnsi"/>
                <w:sz w:val="22"/>
              </w:rPr>
            </w:pPr>
          </w:p>
        </w:tc>
        <w:tc>
          <w:tcPr>
            <w:tcW w:w="3019" w:type="pct"/>
          </w:tcPr>
          <w:p w14:paraId="2042DD35" w14:textId="2515D933" w:rsidR="000C34CE" w:rsidRPr="002F6E3E" w:rsidRDefault="0046147D" w:rsidP="004E0223">
            <w:pPr>
              <w:spacing w:before="88" w:line="360" w:lineRule="auto"/>
              <w:rPr>
                <w:rFonts w:asciiTheme="minorHAnsi" w:hAnsiTheme="minorHAnsi" w:cstheme="minorHAnsi"/>
                <w:sz w:val="22"/>
              </w:rPr>
            </w:pPr>
            <w:ins w:id="1110" w:author="Copyeditor (JMIR)" w:date="2023-08-06T07:54:00Z">
              <w:r w:rsidRPr="002F6E3E">
                <w:rPr>
                  <w:rFonts w:asciiTheme="minorHAnsi" w:hAnsiTheme="minorHAnsi" w:cstheme="minorHAnsi"/>
                  <w:sz w:val="22"/>
                </w:rPr>
                <w:t>2-y</w:t>
              </w:r>
            </w:ins>
            <w:ins w:id="1111" w:author="Copyeditor (JMIR)" w:date="2023-08-07T17:35:00Z">
              <w:r w:rsidR="009652CC" w:rsidRPr="003A7E59">
                <w:rPr>
                  <w:rFonts w:asciiTheme="minorHAnsi" w:hAnsiTheme="minorHAnsi" w:cstheme="minorHAnsi"/>
                  <w:sz w:val="22"/>
                </w:rPr>
                <w:t>ear</w:t>
              </w:r>
            </w:ins>
            <w:ins w:id="1112" w:author="Copyeditor (JMIR)" w:date="2023-08-06T07:54:00Z">
              <w:r w:rsidRPr="002F6E3E">
                <w:rPr>
                  <w:rFonts w:asciiTheme="minorHAnsi" w:hAnsiTheme="minorHAnsi" w:cstheme="minorHAnsi"/>
                  <w:sz w:val="22"/>
                </w:rPr>
                <w:t xml:space="preserve"> degree</w:t>
              </w:r>
            </w:ins>
          </w:p>
        </w:tc>
        <w:tc>
          <w:tcPr>
            <w:tcW w:w="848" w:type="pct"/>
          </w:tcPr>
          <w:p w14:paraId="16895208" w14:textId="78B3AF41" w:rsidR="000C34CE" w:rsidRPr="002F6E3E" w:rsidRDefault="0046147D" w:rsidP="004E0223">
            <w:pPr>
              <w:spacing w:before="88" w:line="360" w:lineRule="auto"/>
              <w:ind w:right="175"/>
              <w:rPr>
                <w:rFonts w:asciiTheme="minorHAnsi" w:hAnsiTheme="minorHAnsi" w:cstheme="minorHAnsi"/>
                <w:sz w:val="22"/>
              </w:rPr>
            </w:pPr>
            <w:r w:rsidRPr="002F6E3E">
              <w:rPr>
                <w:rFonts w:asciiTheme="minorHAnsi" w:hAnsiTheme="minorHAnsi" w:cstheme="minorHAnsi"/>
                <w:sz w:val="22"/>
              </w:rPr>
              <w:t>14</w:t>
            </w:r>
            <w:ins w:id="1113" w:author="Copyeditor (JMIR)" w:date="2023-08-06T07:55:00Z">
              <w:r w:rsidRPr="002F6E3E">
                <w:rPr>
                  <w:rFonts w:asciiTheme="minorHAnsi" w:hAnsiTheme="minorHAnsi" w:cstheme="minorHAnsi"/>
                  <w:sz w:val="22"/>
                </w:rPr>
                <w:t xml:space="preserve"> (9.1)</w:t>
              </w:r>
            </w:ins>
          </w:p>
        </w:tc>
      </w:tr>
      <w:tr w:rsidR="00D857E5" w14:paraId="2DA0EDE2" w14:textId="77777777" w:rsidTr="000055E2">
        <w:trPr>
          <w:trHeight w:val="478"/>
        </w:trPr>
        <w:tc>
          <w:tcPr>
            <w:tcW w:w="1133" w:type="pct"/>
          </w:tcPr>
          <w:p w14:paraId="73D58A63" w14:textId="77777777" w:rsidR="000C34CE" w:rsidRPr="002F6E3E" w:rsidRDefault="000C34CE" w:rsidP="00717998">
            <w:pPr>
              <w:spacing w:before="88" w:line="360" w:lineRule="auto"/>
              <w:ind w:left="641"/>
              <w:rPr>
                <w:rFonts w:asciiTheme="minorHAnsi" w:hAnsiTheme="minorHAnsi" w:cstheme="minorHAnsi"/>
                <w:sz w:val="22"/>
              </w:rPr>
            </w:pPr>
          </w:p>
        </w:tc>
        <w:tc>
          <w:tcPr>
            <w:tcW w:w="3019" w:type="pct"/>
          </w:tcPr>
          <w:p w14:paraId="41A18606" w14:textId="7CBD8073" w:rsidR="000C34CE" w:rsidRPr="002F6E3E" w:rsidRDefault="0046147D" w:rsidP="004E0223">
            <w:pPr>
              <w:spacing w:before="88" w:line="360" w:lineRule="auto"/>
              <w:rPr>
                <w:rFonts w:asciiTheme="minorHAnsi" w:hAnsiTheme="minorHAnsi" w:cstheme="minorHAnsi"/>
                <w:sz w:val="22"/>
              </w:rPr>
            </w:pPr>
            <w:ins w:id="1114" w:author="Copyeditor (JMIR)" w:date="2023-08-06T07:54:00Z">
              <w:r w:rsidRPr="002F6E3E">
                <w:rPr>
                  <w:rFonts w:asciiTheme="minorHAnsi" w:hAnsiTheme="minorHAnsi" w:cstheme="minorHAnsi"/>
                  <w:sz w:val="22"/>
                </w:rPr>
                <w:t>College degree</w:t>
              </w:r>
            </w:ins>
          </w:p>
        </w:tc>
        <w:tc>
          <w:tcPr>
            <w:tcW w:w="848" w:type="pct"/>
          </w:tcPr>
          <w:p w14:paraId="393E7F28" w14:textId="67CD81E2" w:rsidR="000C34CE" w:rsidRPr="002F6E3E" w:rsidRDefault="0046147D" w:rsidP="004E0223">
            <w:pPr>
              <w:spacing w:before="88" w:line="360" w:lineRule="auto"/>
              <w:ind w:right="174"/>
              <w:rPr>
                <w:rFonts w:asciiTheme="minorHAnsi" w:hAnsiTheme="minorHAnsi" w:cstheme="minorHAnsi"/>
                <w:sz w:val="22"/>
              </w:rPr>
            </w:pPr>
            <w:r w:rsidRPr="002F6E3E">
              <w:rPr>
                <w:rFonts w:asciiTheme="minorHAnsi" w:hAnsiTheme="minorHAnsi" w:cstheme="minorHAnsi"/>
                <w:sz w:val="22"/>
              </w:rPr>
              <w:t>58</w:t>
            </w:r>
            <w:ins w:id="1115" w:author="Copyeditor (JMIR)" w:date="2023-08-06T07:55:00Z">
              <w:r w:rsidRPr="002F6E3E">
                <w:rPr>
                  <w:rFonts w:asciiTheme="minorHAnsi" w:hAnsiTheme="minorHAnsi" w:cstheme="minorHAnsi"/>
                  <w:sz w:val="22"/>
                </w:rPr>
                <w:t xml:space="preserve"> (37.7)</w:t>
              </w:r>
            </w:ins>
          </w:p>
        </w:tc>
      </w:tr>
      <w:tr w:rsidR="00D857E5" w14:paraId="002D51D7" w14:textId="77777777" w:rsidTr="000055E2">
        <w:trPr>
          <w:trHeight w:val="407"/>
        </w:trPr>
        <w:tc>
          <w:tcPr>
            <w:tcW w:w="1133" w:type="pct"/>
          </w:tcPr>
          <w:p w14:paraId="6E32F1CF" w14:textId="77777777" w:rsidR="000C34CE" w:rsidRPr="002F6E3E" w:rsidRDefault="000C34CE" w:rsidP="00717998">
            <w:pPr>
              <w:spacing w:before="88" w:line="360" w:lineRule="auto"/>
              <w:ind w:left="641"/>
              <w:rPr>
                <w:rFonts w:asciiTheme="minorHAnsi" w:hAnsiTheme="minorHAnsi" w:cstheme="minorHAnsi"/>
                <w:sz w:val="22"/>
              </w:rPr>
            </w:pPr>
          </w:p>
        </w:tc>
        <w:tc>
          <w:tcPr>
            <w:tcW w:w="3019" w:type="pct"/>
          </w:tcPr>
          <w:p w14:paraId="11D2D477" w14:textId="5E23C15A" w:rsidR="000C34CE" w:rsidRPr="002F6E3E" w:rsidRDefault="0046147D" w:rsidP="004E0223">
            <w:pPr>
              <w:spacing w:before="88" w:line="360" w:lineRule="auto"/>
              <w:rPr>
                <w:rFonts w:asciiTheme="minorHAnsi" w:hAnsiTheme="minorHAnsi" w:cstheme="minorHAnsi"/>
                <w:sz w:val="22"/>
              </w:rPr>
            </w:pPr>
            <w:ins w:id="1116" w:author="Copyeditor (JMIR)" w:date="2023-08-06T07:54:00Z">
              <w:r w:rsidRPr="002F6E3E">
                <w:rPr>
                  <w:rFonts w:asciiTheme="minorHAnsi" w:hAnsiTheme="minorHAnsi" w:cstheme="minorHAnsi"/>
                  <w:sz w:val="22"/>
                </w:rPr>
                <w:t>Advanced degree</w:t>
              </w:r>
            </w:ins>
          </w:p>
        </w:tc>
        <w:tc>
          <w:tcPr>
            <w:tcW w:w="848" w:type="pct"/>
          </w:tcPr>
          <w:p w14:paraId="5058F7F5" w14:textId="3DB2423F" w:rsidR="000C34CE" w:rsidRPr="002F6E3E" w:rsidRDefault="0046147D" w:rsidP="004E0223">
            <w:pPr>
              <w:spacing w:before="88" w:line="360" w:lineRule="auto"/>
              <w:ind w:right="175"/>
              <w:rPr>
                <w:rFonts w:asciiTheme="minorHAnsi" w:hAnsiTheme="minorHAnsi" w:cstheme="minorHAnsi"/>
                <w:sz w:val="22"/>
              </w:rPr>
            </w:pPr>
            <w:r w:rsidRPr="002F6E3E">
              <w:rPr>
                <w:rFonts w:asciiTheme="minorHAnsi" w:hAnsiTheme="minorHAnsi" w:cstheme="minorHAnsi"/>
                <w:sz w:val="22"/>
              </w:rPr>
              <w:t>23</w:t>
            </w:r>
            <w:ins w:id="1117" w:author="Copyeditor (JMIR)" w:date="2023-08-06T07:55:00Z">
              <w:r w:rsidRPr="002F6E3E">
                <w:rPr>
                  <w:rFonts w:asciiTheme="minorHAnsi" w:hAnsiTheme="minorHAnsi" w:cstheme="minorHAnsi"/>
                  <w:sz w:val="22"/>
                </w:rPr>
                <w:t xml:space="preserve"> (14.9)</w:t>
              </w:r>
            </w:ins>
          </w:p>
        </w:tc>
      </w:tr>
      <w:tr w:rsidR="00D857E5" w14:paraId="183AA1CB" w14:textId="77777777" w:rsidTr="000055E2">
        <w:trPr>
          <w:trHeight w:val="407"/>
          <w:ins w:id="1118" w:author="Copyeditor (JMIR)" w:date="2023-08-06T07:56:00Z"/>
        </w:trPr>
        <w:tc>
          <w:tcPr>
            <w:tcW w:w="5000" w:type="pct"/>
            <w:gridSpan w:val="3"/>
          </w:tcPr>
          <w:p w14:paraId="00675BD5" w14:textId="4B79D09F" w:rsidR="00717998" w:rsidRPr="002F6E3E" w:rsidRDefault="0046147D" w:rsidP="004E0223">
            <w:pPr>
              <w:spacing w:before="88" w:line="360" w:lineRule="auto"/>
              <w:rPr>
                <w:ins w:id="1119" w:author="Copyeditor (JMIR)" w:date="2023-08-06T07:56:00Z"/>
                <w:rFonts w:asciiTheme="minorHAnsi" w:hAnsiTheme="minorHAnsi" w:cstheme="minorHAnsi"/>
                <w:b/>
                <w:sz w:val="22"/>
              </w:rPr>
            </w:pPr>
            <w:ins w:id="1120" w:author="Copyeditor (JMIR)" w:date="2023-08-06T07:56:00Z">
              <w:r w:rsidRPr="002F6E3E">
                <w:rPr>
                  <w:rFonts w:asciiTheme="minorHAnsi" w:hAnsiTheme="minorHAnsi" w:cstheme="minorHAnsi"/>
                  <w:b/>
                  <w:sz w:val="22"/>
                </w:rPr>
                <w:t>Employment</w:t>
              </w:r>
            </w:ins>
            <w:ins w:id="1121" w:author="Copyeditor (JMIR)" w:date="2023-08-06T08:16:00Z">
              <w:r w:rsidRPr="002F6E3E">
                <w:rPr>
                  <w:rFonts w:asciiTheme="minorHAnsi" w:hAnsiTheme="minorHAnsi" w:cstheme="minorHAnsi"/>
                  <w:b/>
                  <w:sz w:val="22"/>
                </w:rPr>
                <w:t>, n (%)</w:t>
              </w:r>
            </w:ins>
          </w:p>
        </w:tc>
      </w:tr>
      <w:tr w:rsidR="00D857E5" w14:paraId="74CF23A0" w14:textId="77777777" w:rsidTr="00D167CE">
        <w:trPr>
          <w:trHeight w:val="314"/>
        </w:trPr>
        <w:tc>
          <w:tcPr>
            <w:tcW w:w="1133" w:type="pct"/>
          </w:tcPr>
          <w:p w14:paraId="308ED438" w14:textId="15DDB7E4" w:rsidR="000C34CE" w:rsidRPr="002F6E3E" w:rsidRDefault="000C34CE" w:rsidP="00717998">
            <w:pPr>
              <w:spacing w:before="73" w:line="360" w:lineRule="auto"/>
              <w:ind w:left="641" w:right="2464" w:hanging="235"/>
              <w:rPr>
                <w:rFonts w:asciiTheme="minorHAnsi" w:hAnsiTheme="minorHAnsi" w:cstheme="minorHAnsi"/>
                <w:sz w:val="22"/>
              </w:rPr>
            </w:pPr>
          </w:p>
        </w:tc>
        <w:tc>
          <w:tcPr>
            <w:tcW w:w="3019" w:type="pct"/>
          </w:tcPr>
          <w:p w14:paraId="65A964CB" w14:textId="7EC2C8FE" w:rsidR="000C34CE" w:rsidRPr="002F6E3E" w:rsidRDefault="0046147D" w:rsidP="004E0223">
            <w:pPr>
              <w:spacing w:before="88" w:line="360" w:lineRule="auto"/>
              <w:rPr>
                <w:rFonts w:asciiTheme="minorHAnsi" w:hAnsiTheme="minorHAnsi" w:cstheme="minorHAnsi"/>
                <w:sz w:val="22"/>
              </w:rPr>
            </w:pPr>
            <w:ins w:id="1122" w:author="Copyeditor (JMIR)" w:date="2023-08-06T07:56:00Z">
              <w:r w:rsidRPr="002F6E3E">
                <w:rPr>
                  <w:rFonts w:asciiTheme="minorHAnsi" w:hAnsiTheme="minorHAnsi" w:cstheme="minorHAnsi"/>
                  <w:sz w:val="22"/>
                </w:rPr>
                <w:t xml:space="preserve">Employed full time </w:t>
              </w:r>
            </w:ins>
          </w:p>
        </w:tc>
        <w:tc>
          <w:tcPr>
            <w:tcW w:w="848" w:type="pct"/>
          </w:tcPr>
          <w:p w14:paraId="04921F80" w14:textId="6A22EA85" w:rsidR="000C34CE" w:rsidRPr="002F6E3E" w:rsidRDefault="0046147D" w:rsidP="004E0223">
            <w:pPr>
              <w:spacing w:before="249" w:line="360" w:lineRule="auto"/>
              <w:ind w:right="175"/>
              <w:rPr>
                <w:rFonts w:asciiTheme="minorHAnsi" w:hAnsiTheme="minorHAnsi" w:cstheme="minorHAnsi"/>
                <w:sz w:val="22"/>
              </w:rPr>
            </w:pPr>
            <w:r w:rsidRPr="002F6E3E">
              <w:rPr>
                <w:rFonts w:asciiTheme="minorHAnsi" w:hAnsiTheme="minorHAnsi" w:cstheme="minorHAnsi"/>
                <w:sz w:val="22"/>
              </w:rPr>
              <w:t>72</w:t>
            </w:r>
            <w:ins w:id="1123" w:author="Copyeditor (JMIR)" w:date="2023-08-06T07:55:00Z">
              <w:r w:rsidRPr="002F6E3E">
                <w:rPr>
                  <w:rFonts w:asciiTheme="minorHAnsi" w:hAnsiTheme="minorHAnsi" w:cstheme="minorHAnsi"/>
                  <w:sz w:val="22"/>
                </w:rPr>
                <w:t xml:space="preserve"> (46.8)</w:t>
              </w:r>
            </w:ins>
          </w:p>
        </w:tc>
      </w:tr>
      <w:tr w:rsidR="00D857E5" w14:paraId="6A42F028" w14:textId="77777777" w:rsidTr="000055E2">
        <w:trPr>
          <w:trHeight w:val="407"/>
        </w:trPr>
        <w:tc>
          <w:tcPr>
            <w:tcW w:w="1133" w:type="pct"/>
          </w:tcPr>
          <w:p w14:paraId="2908758A" w14:textId="77777777" w:rsidR="000C34CE" w:rsidRPr="002F6E3E" w:rsidRDefault="000C34CE" w:rsidP="00717998">
            <w:pPr>
              <w:spacing w:before="88" w:line="360" w:lineRule="auto"/>
              <w:ind w:left="641"/>
              <w:rPr>
                <w:rFonts w:asciiTheme="minorHAnsi" w:hAnsiTheme="minorHAnsi" w:cstheme="minorHAnsi"/>
                <w:sz w:val="22"/>
              </w:rPr>
            </w:pPr>
          </w:p>
        </w:tc>
        <w:tc>
          <w:tcPr>
            <w:tcW w:w="3019" w:type="pct"/>
          </w:tcPr>
          <w:p w14:paraId="49969ED2" w14:textId="2FBABDC4" w:rsidR="000C34CE" w:rsidRPr="002F6E3E" w:rsidRDefault="0046147D" w:rsidP="004E0223">
            <w:pPr>
              <w:spacing w:before="88" w:line="360" w:lineRule="auto"/>
              <w:rPr>
                <w:rFonts w:asciiTheme="minorHAnsi" w:hAnsiTheme="minorHAnsi" w:cstheme="minorHAnsi"/>
                <w:sz w:val="22"/>
              </w:rPr>
            </w:pPr>
            <w:ins w:id="1124" w:author="Copyeditor (JMIR)" w:date="2023-08-06T07:56:00Z">
              <w:r w:rsidRPr="002F6E3E">
                <w:rPr>
                  <w:rFonts w:asciiTheme="minorHAnsi" w:hAnsiTheme="minorHAnsi" w:cstheme="minorHAnsi"/>
                  <w:sz w:val="22"/>
                </w:rPr>
                <w:t>Employed part time</w:t>
              </w:r>
            </w:ins>
          </w:p>
        </w:tc>
        <w:tc>
          <w:tcPr>
            <w:tcW w:w="848" w:type="pct"/>
          </w:tcPr>
          <w:p w14:paraId="69CCA0D5" w14:textId="501F8DAD" w:rsidR="000C34CE" w:rsidRPr="002F6E3E" w:rsidRDefault="0046147D" w:rsidP="004E0223">
            <w:pPr>
              <w:spacing w:before="88" w:line="360" w:lineRule="auto"/>
              <w:ind w:right="175"/>
              <w:rPr>
                <w:rFonts w:asciiTheme="minorHAnsi" w:hAnsiTheme="minorHAnsi" w:cstheme="minorHAnsi"/>
                <w:sz w:val="22"/>
              </w:rPr>
            </w:pPr>
            <w:r w:rsidRPr="002F6E3E">
              <w:rPr>
                <w:rFonts w:asciiTheme="minorHAnsi" w:hAnsiTheme="minorHAnsi" w:cstheme="minorHAnsi"/>
                <w:sz w:val="22"/>
              </w:rPr>
              <w:t>27</w:t>
            </w:r>
            <w:ins w:id="1125" w:author="Copyeditor (JMIR)" w:date="2023-08-06T07:55:00Z">
              <w:r w:rsidRPr="002F6E3E">
                <w:rPr>
                  <w:rFonts w:asciiTheme="minorHAnsi" w:hAnsiTheme="minorHAnsi" w:cstheme="minorHAnsi"/>
                  <w:sz w:val="22"/>
                </w:rPr>
                <w:t xml:space="preserve"> (17.5)</w:t>
              </w:r>
            </w:ins>
          </w:p>
        </w:tc>
      </w:tr>
      <w:tr w:rsidR="00D857E5" w14:paraId="7A0946E6" w14:textId="77777777" w:rsidTr="000055E2">
        <w:trPr>
          <w:trHeight w:val="407"/>
          <w:ins w:id="1126" w:author="Copyeditor (JMIR)" w:date="2023-08-06T07:43:00Z"/>
        </w:trPr>
        <w:tc>
          <w:tcPr>
            <w:tcW w:w="1133" w:type="pct"/>
          </w:tcPr>
          <w:p w14:paraId="56E23465" w14:textId="5D4CC8F6" w:rsidR="00D54208" w:rsidRPr="002F6E3E" w:rsidRDefault="00D54208" w:rsidP="004E0223">
            <w:pPr>
              <w:spacing w:before="17" w:line="360" w:lineRule="auto"/>
              <w:ind w:left="353"/>
              <w:rPr>
                <w:ins w:id="1127" w:author="Copyeditor (JMIR)" w:date="2023-08-06T07:43:00Z"/>
                <w:rFonts w:asciiTheme="minorHAnsi" w:hAnsiTheme="minorHAnsi" w:cstheme="minorHAnsi"/>
                <w:sz w:val="22"/>
              </w:rPr>
            </w:pPr>
          </w:p>
        </w:tc>
        <w:tc>
          <w:tcPr>
            <w:tcW w:w="3019" w:type="pct"/>
          </w:tcPr>
          <w:p w14:paraId="14F2E992" w14:textId="3989BDB2" w:rsidR="00D54208" w:rsidRPr="002F6E3E" w:rsidRDefault="0046147D" w:rsidP="004E0223">
            <w:pPr>
              <w:spacing w:before="17" w:line="360" w:lineRule="auto"/>
              <w:rPr>
                <w:ins w:id="1128" w:author="Copyeditor (JMIR)" w:date="2023-08-06T07:43:00Z"/>
                <w:rFonts w:asciiTheme="minorHAnsi" w:hAnsiTheme="minorHAnsi" w:cstheme="minorHAnsi"/>
                <w:sz w:val="22"/>
              </w:rPr>
            </w:pPr>
            <w:ins w:id="1129" w:author="Copyeditor (JMIR)" w:date="2023-08-06T07:58:00Z">
              <w:r w:rsidRPr="002F6E3E">
                <w:rPr>
                  <w:rFonts w:asciiTheme="minorHAnsi" w:hAnsiTheme="minorHAnsi" w:cstheme="minorHAnsi"/>
                  <w:sz w:val="22"/>
                </w:rPr>
                <w:t>Full-time student</w:t>
              </w:r>
            </w:ins>
          </w:p>
        </w:tc>
        <w:tc>
          <w:tcPr>
            <w:tcW w:w="848" w:type="pct"/>
          </w:tcPr>
          <w:p w14:paraId="358E01DF" w14:textId="63B674AF" w:rsidR="00D54208" w:rsidRPr="002F6E3E" w:rsidRDefault="0046147D" w:rsidP="00717998">
            <w:pPr>
              <w:spacing w:line="360" w:lineRule="auto"/>
              <w:rPr>
                <w:ins w:id="1130" w:author="Copyeditor (JMIR)" w:date="2023-08-06T07:43:00Z"/>
                <w:rFonts w:asciiTheme="minorHAnsi" w:eastAsia="Times New Roman" w:hAnsiTheme="minorHAnsi" w:cstheme="minorHAnsi"/>
              </w:rPr>
            </w:pPr>
            <w:ins w:id="1131" w:author="Copyeditor (JMIR)" w:date="2023-08-06T07:43:00Z">
              <w:r w:rsidRPr="002F6E3E">
                <w:rPr>
                  <w:rFonts w:asciiTheme="minorHAnsi" w:hAnsiTheme="minorHAnsi" w:cstheme="minorHAnsi"/>
                  <w:sz w:val="22"/>
                </w:rPr>
                <w:t>7</w:t>
              </w:r>
            </w:ins>
            <w:ins w:id="1132" w:author="Copyeditor (JMIR)" w:date="2023-08-06T07:59:00Z">
              <w:r w:rsidRPr="002F6E3E">
                <w:rPr>
                  <w:rFonts w:asciiTheme="minorHAnsi" w:hAnsiTheme="minorHAnsi" w:cstheme="minorHAnsi"/>
                  <w:sz w:val="22"/>
                </w:rPr>
                <w:t xml:space="preserve"> (4.5)</w:t>
              </w:r>
            </w:ins>
          </w:p>
        </w:tc>
      </w:tr>
      <w:tr w:rsidR="00D857E5" w14:paraId="7DD6D5E4" w14:textId="77777777" w:rsidTr="000055E2">
        <w:trPr>
          <w:trHeight w:val="478"/>
          <w:ins w:id="1133" w:author="Copyeditor (JMIR)" w:date="2023-08-06T07:43:00Z"/>
        </w:trPr>
        <w:tc>
          <w:tcPr>
            <w:tcW w:w="1133" w:type="pct"/>
          </w:tcPr>
          <w:p w14:paraId="655611FE" w14:textId="77777777" w:rsidR="00D54208" w:rsidRPr="002F6E3E" w:rsidRDefault="00D54208" w:rsidP="00717998">
            <w:pPr>
              <w:spacing w:before="154" w:line="360" w:lineRule="auto"/>
              <w:ind w:left="119"/>
              <w:rPr>
                <w:ins w:id="1134" w:author="Copyeditor (JMIR)" w:date="2023-08-06T07:43:00Z"/>
                <w:rFonts w:asciiTheme="minorHAnsi" w:hAnsiTheme="minorHAnsi" w:cstheme="minorHAnsi"/>
                <w:sz w:val="22"/>
              </w:rPr>
            </w:pPr>
          </w:p>
        </w:tc>
        <w:tc>
          <w:tcPr>
            <w:tcW w:w="3019" w:type="pct"/>
          </w:tcPr>
          <w:p w14:paraId="7AA0A1C1" w14:textId="64481F77" w:rsidR="00D54208" w:rsidRPr="002F6E3E" w:rsidRDefault="0046147D" w:rsidP="004E0223">
            <w:pPr>
              <w:spacing w:before="88" w:line="360" w:lineRule="auto"/>
              <w:rPr>
                <w:ins w:id="1135" w:author="Copyeditor (JMIR)" w:date="2023-08-06T07:43:00Z"/>
                <w:rFonts w:asciiTheme="minorHAnsi" w:hAnsiTheme="minorHAnsi" w:cstheme="minorHAnsi"/>
                <w:sz w:val="22"/>
              </w:rPr>
            </w:pPr>
            <w:ins w:id="1136" w:author="Copyeditor (JMIR)" w:date="2023-08-06T07:58:00Z">
              <w:r w:rsidRPr="002F6E3E">
                <w:rPr>
                  <w:rFonts w:asciiTheme="minorHAnsi" w:hAnsiTheme="minorHAnsi" w:cstheme="minorHAnsi"/>
                  <w:sz w:val="22"/>
                </w:rPr>
                <w:t>Homemaker</w:t>
              </w:r>
            </w:ins>
          </w:p>
        </w:tc>
        <w:tc>
          <w:tcPr>
            <w:tcW w:w="848" w:type="pct"/>
          </w:tcPr>
          <w:p w14:paraId="5DEDD63D" w14:textId="67961A87" w:rsidR="00D54208" w:rsidRPr="002F6E3E" w:rsidRDefault="0046147D" w:rsidP="00717998">
            <w:pPr>
              <w:rPr>
                <w:ins w:id="1137" w:author="Copyeditor (JMIR)" w:date="2023-08-06T07:43:00Z"/>
                <w:rFonts w:asciiTheme="minorHAnsi" w:hAnsiTheme="minorHAnsi" w:cstheme="minorHAnsi"/>
              </w:rPr>
            </w:pPr>
            <w:ins w:id="1138" w:author="Copyeditor (JMIR)" w:date="2023-08-06T07:43:00Z">
              <w:r w:rsidRPr="002F6E3E">
                <w:rPr>
                  <w:rFonts w:asciiTheme="minorHAnsi" w:hAnsiTheme="minorHAnsi" w:cstheme="minorHAnsi"/>
                  <w:sz w:val="22"/>
                </w:rPr>
                <w:t>1</w:t>
              </w:r>
            </w:ins>
            <w:ins w:id="1139" w:author="Copyeditor (JMIR)" w:date="2023-08-06T07:59:00Z">
              <w:r w:rsidRPr="002F6E3E">
                <w:rPr>
                  <w:rFonts w:asciiTheme="minorHAnsi" w:hAnsiTheme="minorHAnsi" w:cstheme="minorHAnsi"/>
                  <w:sz w:val="22"/>
                </w:rPr>
                <w:t xml:space="preserve"> (0.6)</w:t>
              </w:r>
            </w:ins>
          </w:p>
        </w:tc>
      </w:tr>
      <w:tr w:rsidR="00D857E5" w14:paraId="210ECC2D" w14:textId="77777777" w:rsidTr="000055E2">
        <w:trPr>
          <w:trHeight w:val="478"/>
          <w:ins w:id="1140" w:author="Copyeditor (JMIR)" w:date="2023-08-06T07:43:00Z"/>
        </w:trPr>
        <w:tc>
          <w:tcPr>
            <w:tcW w:w="1133" w:type="pct"/>
          </w:tcPr>
          <w:p w14:paraId="206C8259" w14:textId="77777777" w:rsidR="00D54208" w:rsidRPr="002F6E3E" w:rsidRDefault="00D54208" w:rsidP="00717998">
            <w:pPr>
              <w:spacing w:before="154" w:line="360" w:lineRule="auto"/>
              <w:ind w:left="119"/>
              <w:rPr>
                <w:ins w:id="1141" w:author="Copyeditor (JMIR)" w:date="2023-08-06T07:43:00Z"/>
                <w:rFonts w:asciiTheme="minorHAnsi" w:hAnsiTheme="minorHAnsi" w:cstheme="minorHAnsi"/>
                <w:sz w:val="22"/>
              </w:rPr>
            </w:pPr>
          </w:p>
        </w:tc>
        <w:tc>
          <w:tcPr>
            <w:tcW w:w="3019" w:type="pct"/>
          </w:tcPr>
          <w:p w14:paraId="39D49701" w14:textId="68575A0A" w:rsidR="00D54208" w:rsidRPr="002F6E3E" w:rsidRDefault="0046147D" w:rsidP="004E0223">
            <w:pPr>
              <w:spacing w:before="88" w:line="360" w:lineRule="auto"/>
              <w:rPr>
                <w:ins w:id="1142" w:author="Copyeditor (JMIR)" w:date="2023-08-06T07:43:00Z"/>
                <w:rFonts w:asciiTheme="minorHAnsi" w:hAnsiTheme="minorHAnsi" w:cstheme="minorHAnsi"/>
                <w:sz w:val="22"/>
              </w:rPr>
            </w:pPr>
            <w:ins w:id="1143" w:author="Copyeditor (JMIR)" w:date="2023-08-06T07:58:00Z">
              <w:r w:rsidRPr="002F6E3E">
                <w:rPr>
                  <w:rFonts w:asciiTheme="minorHAnsi" w:hAnsiTheme="minorHAnsi" w:cstheme="minorHAnsi"/>
                  <w:sz w:val="22"/>
                </w:rPr>
                <w:t>Disabled</w:t>
              </w:r>
            </w:ins>
          </w:p>
        </w:tc>
        <w:tc>
          <w:tcPr>
            <w:tcW w:w="848" w:type="pct"/>
          </w:tcPr>
          <w:p w14:paraId="26AD5608" w14:textId="18B85CA6" w:rsidR="00D54208" w:rsidRPr="002F6E3E" w:rsidRDefault="0046147D" w:rsidP="00717998">
            <w:pPr>
              <w:rPr>
                <w:ins w:id="1144" w:author="Copyeditor (JMIR)" w:date="2023-08-06T07:43:00Z"/>
                <w:rFonts w:asciiTheme="minorHAnsi" w:hAnsiTheme="minorHAnsi" w:cstheme="minorHAnsi"/>
              </w:rPr>
            </w:pPr>
            <w:ins w:id="1145" w:author="Copyeditor (JMIR)" w:date="2023-08-06T07:43:00Z">
              <w:r w:rsidRPr="002F6E3E">
                <w:rPr>
                  <w:rFonts w:asciiTheme="minorHAnsi" w:hAnsiTheme="minorHAnsi" w:cstheme="minorHAnsi"/>
                  <w:sz w:val="22"/>
                </w:rPr>
                <w:t>7</w:t>
              </w:r>
            </w:ins>
            <w:ins w:id="1146" w:author="Copyeditor (JMIR)" w:date="2023-08-06T07:59:00Z">
              <w:r w:rsidRPr="002F6E3E">
                <w:rPr>
                  <w:rFonts w:asciiTheme="minorHAnsi" w:hAnsiTheme="minorHAnsi" w:cstheme="minorHAnsi"/>
                  <w:sz w:val="22"/>
                </w:rPr>
                <w:t xml:space="preserve"> (4.5)</w:t>
              </w:r>
            </w:ins>
          </w:p>
        </w:tc>
      </w:tr>
      <w:tr w:rsidR="00D857E5" w14:paraId="3255BFAC" w14:textId="77777777" w:rsidTr="000055E2">
        <w:trPr>
          <w:trHeight w:val="478"/>
          <w:ins w:id="1147" w:author="Copyeditor (JMIR)" w:date="2023-08-06T07:43:00Z"/>
        </w:trPr>
        <w:tc>
          <w:tcPr>
            <w:tcW w:w="1133" w:type="pct"/>
          </w:tcPr>
          <w:p w14:paraId="252CF496" w14:textId="77777777" w:rsidR="00D54208" w:rsidRPr="002F6E3E" w:rsidRDefault="00D54208" w:rsidP="00717998">
            <w:pPr>
              <w:spacing w:before="154" w:line="360" w:lineRule="auto"/>
              <w:ind w:left="119"/>
              <w:rPr>
                <w:ins w:id="1148" w:author="Copyeditor (JMIR)" w:date="2023-08-06T07:43:00Z"/>
                <w:rFonts w:asciiTheme="minorHAnsi" w:hAnsiTheme="minorHAnsi" w:cstheme="minorHAnsi"/>
                <w:sz w:val="22"/>
              </w:rPr>
            </w:pPr>
          </w:p>
        </w:tc>
        <w:tc>
          <w:tcPr>
            <w:tcW w:w="3019" w:type="pct"/>
          </w:tcPr>
          <w:p w14:paraId="0021D26F" w14:textId="18C73C9E" w:rsidR="00D54208" w:rsidRPr="002F6E3E" w:rsidRDefault="0046147D" w:rsidP="004E0223">
            <w:pPr>
              <w:spacing w:before="154" w:line="360" w:lineRule="auto"/>
              <w:rPr>
                <w:ins w:id="1149" w:author="Copyeditor (JMIR)" w:date="2023-08-06T07:43:00Z"/>
                <w:rFonts w:asciiTheme="minorHAnsi" w:hAnsiTheme="minorHAnsi" w:cstheme="minorHAnsi"/>
                <w:sz w:val="22"/>
              </w:rPr>
            </w:pPr>
            <w:ins w:id="1150" w:author="Copyeditor (JMIR)" w:date="2023-08-06T07:58:00Z">
              <w:r w:rsidRPr="002F6E3E">
                <w:rPr>
                  <w:rFonts w:asciiTheme="minorHAnsi" w:hAnsiTheme="minorHAnsi" w:cstheme="minorHAnsi"/>
                  <w:sz w:val="22"/>
                </w:rPr>
                <w:t>Retired</w:t>
              </w:r>
            </w:ins>
          </w:p>
        </w:tc>
        <w:tc>
          <w:tcPr>
            <w:tcW w:w="848" w:type="pct"/>
          </w:tcPr>
          <w:p w14:paraId="1B120136" w14:textId="346DB149" w:rsidR="00D54208" w:rsidRPr="002F6E3E" w:rsidRDefault="0046147D" w:rsidP="00717998">
            <w:pPr>
              <w:rPr>
                <w:ins w:id="1151" w:author="Copyeditor (JMIR)" w:date="2023-08-06T07:43:00Z"/>
                <w:rFonts w:asciiTheme="minorHAnsi" w:hAnsiTheme="minorHAnsi" w:cstheme="minorHAnsi"/>
              </w:rPr>
            </w:pPr>
            <w:ins w:id="1152" w:author="Copyeditor (JMIR)" w:date="2023-08-06T07:43:00Z">
              <w:r w:rsidRPr="002F6E3E">
                <w:rPr>
                  <w:rFonts w:asciiTheme="minorHAnsi" w:hAnsiTheme="minorHAnsi" w:cstheme="minorHAnsi"/>
                  <w:sz w:val="22"/>
                </w:rPr>
                <w:t>8</w:t>
              </w:r>
            </w:ins>
            <w:ins w:id="1153" w:author="Copyeditor (JMIR)" w:date="2023-08-06T07:59:00Z">
              <w:r w:rsidRPr="002F6E3E">
                <w:rPr>
                  <w:rFonts w:asciiTheme="minorHAnsi" w:hAnsiTheme="minorHAnsi" w:cstheme="minorHAnsi"/>
                  <w:sz w:val="22"/>
                </w:rPr>
                <w:t xml:space="preserve"> (5.2)</w:t>
              </w:r>
            </w:ins>
          </w:p>
        </w:tc>
      </w:tr>
      <w:tr w:rsidR="00D857E5" w14:paraId="6F2EFADF" w14:textId="77777777" w:rsidTr="000055E2">
        <w:trPr>
          <w:trHeight w:val="478"/>
          <w:ins w:id="1154" w:author="Copyeditor (JMIR)" w:date="2023-08-06T07:43:00Z"/>
        </w:trPr>
        <w:tc>
          <w:tcPr>
            <w:tcW w:w="1133" w:type="pct"/>
          </w:tcPr>
          <w:p w14:paraId="4627D36B" w14:textId="77777777" w:rsidR="00D54208" w:rsidRPr="002F6E3E" w:rsidRDefault="00D54208" w:rsidP="00717998">
            <w:pPr>
              <w:spacing w:before="154" w:line="360" w:lineRule="auto"/>
              <w:ind w:left="119"/>
              <w:rPr>
                <w:ins w:id="1155" w:author="Copyeditor (JMIR)" w:date="2023-08-06T07:43:00Z"/>
                <w:rFonts w:asciiTheme="minorHAnsi" w:hAnsiTheme="minorHAnsi" w:cstheme="minorHAnsi"/>
                <w:sz w:val="22"/>
              </w:rPr>
            </w:pPr>
          </w:p>
        </w:tc>
        <w:tc>
          <w:tcPr>
            <w:tcW w:w="3019" w:type="pct"/>
          </w:tcPr>
          <w:p w14:paraId="56A22438" w14:textId="64281B0C" w:rsidR="00D54208" w:rsidRPr="002F6E3E" w:rsidRDefault="0046147D" w:rsidP="004E0223">
            <w:pPr>
              <w:spacing w:before="88" w:line="360" w:lineRule="auto"/>
              <w:rPr>
                <w:ins w:id="1156" w:author="Copyeditor (JMIR)" w:date="2023-08-06T07:43:00Z"/>
                <w:rFonts w:asciiTheme="minorHAnsi" w:hAnsiTheme="minorHAnsi" w:cstheme="minorHAnsi"/>
                <w:sz w:val="22"/>
              </w:rPr>
            </w:pPr>
            <w:ins w:id="1157" w:author="Copyeditor (JMIR)" w:date="2023-08-06T07:58:00Z">
              <w:r w:rsidRPr="002F6E3E">
                <w:rPr>
                  <w:rFonts w:asciiTheme="minorHAnsi" w:hAnsiTheme="minorHAnsi" w:cstheme="minorHAnsi"/>
                  <w:sz w:val="22"/>
                </w:rPr>
                <w:t>Unemployed</w:t>
              </w:r>
            </w:ins>
          </w:p>
        </w:tc>
        <w:tc>
          <w:tcPr>
            <w:tcW w:w="848" w:type="pct"/>
          </w:tcPr>
          <w:p w14:paraId="7DB80905" w14:textId="77826C39" w:rsidR="00D54208" w:rsidRPr="002F6E3E" w:rsidRDefault="0046147D" w:rsidP="00717998">
            <w:pPr>
              <w:rPr>
                <w:ins w:id="1158" w:author="Copyeditor (JMIR)" w:date="2023-08-06T07:43:00Z"/>
                <w:rFonts w:asciiTheme="minorHAnsi" w:hAnsiTheme="minorHAnsi" w:cstheme="minorHAnsi"/>
              </w:rPr>
            </w:pPr>
            <w:ins w:id="1159" w:author="Copyeditor (JMIR)" w:date="2023-08-06T07:43:00Z">
              <w:r w:rsidRPr="002F6E3E">
                <w:rPr>
                  <w:rFonts w:asciiTheme="minorHAnsi" w:hAnsiTheme="minorHAnsi" w:cstheme="minorHAnsi"/>
                  <w:sz w:val="22"/>
                </w:rPr>
                <w:t>19</w:t>
              </w:r>
            </w:ins>
            <w:ins w:id="1160" w:author="Copyeditor (JMIR)" w:date="2023-08-06T07:59:00Z">
              <w:r w:rsidRPr="002F6E3E">
                <w:rPr>
                  <w:rFonts w:asciiTheme="minorHAnsi" w:hAnsiTheme="minorHAnsi" w:cstheme="minorHAnsi"/>
                  <w:sz w:val="22"/>
                </w:rPr>
                <w:t xml:space="preserve"> (12.3)</w:t>
              </w:r>
            </w:ins>
          </w:p>
        </w:tc>
      </w:tr>
      <w:tr w:rsidR="00D857E5" w14:paraId="27183ACB" w14:textId="77777777" w:rsidTr="000055E2">
        <w:trPr>
          <w:trHeight w:val="478"/>
          <w:ins w:id="1161" w:author="Copyeditor (JMIR)" w:date="2023-08-06T07:43:00Z"/>
        </w:trPr>
        <w:tc>
          <w:tcPr>
            <w:tcW w:w="1133" w:type="pct"/>
          </w:tcPr>
          <w:p w14:paraId="503B754E" w14:textId="77777777" w:rsidR="00D54208" w:rsidRPr="002F6E3E" w:rsidRDefault="00D54208" w:rsidP="00717998">
            <w:pPr>
              <w:spacing w:before="154" w:line="360" w:lineRule="auto"/>
              <w:ind w:left="119"/>
              <w:rPr>
                <w:ins w:id="1162" w:author="Copyeditor (JMIR)" w:date="2023-08-06T07:43:00Z"/>
                <w:rFonts w:asciiTheme="minorHAnsi" w:hAnsiTheme="minorHAnsi" w:cstheme="minorHAnsi"/>
                <w:sz w:val="22"/>
              </w:rPr>
            </w:pPr>
          </w:p>
        </w:tc>
        <w:tc>
          <w:tcPr>
            <w:tcW w:w="3019" w:type="pct"/>
          </w:tcPr>
          <w:p w14:paraId="440F69CE" w14:textId="147786E7" w:rsidR="00D54208" w:rsidRPr="002F6E3E" w:rsidRDefault="0046147D" w:rsidP="004E0223">
            <w:pPr>
              <w:spacing w:before="88" w:line="360" w:lineRule="auto"/>
              <w:rPr>
                <w:ins w:id="1163" w:author="Copyeditor (JMIR)" w:date="2023-08-06T07:43:00Z"/>
                <w:rFonts w:asciiTheme="minorHAnsi" w:hAnsiTheme="minorHAnsi" w:cstheme="minorHAnsi"/>
                <w:sz w:val="22"/>
              </w:rPr>
            </w:pPr>
            <w:ins w:id="1164" w:author="Copyeditor (JMIR)" w:date="2023-08-06T07:58:00Z">
              <w:r w:rsidRPr="002F6E3E">
                <w:rPr>
                  <w:rFonts w:asciiTheme="minorHAnsi" w:hAnsiTheme="minorHAnsi" w:cstheme="minorHAnsi"/>
                  <w:sz w:val="22"/>
                </w:rPr>
                <w:t>Temporarily laid off, sick leave, or maternity leave</w:t>
              </w:r>
            </w:ins>
          </w:p>
        </w:tc>
        <w:tc>
          <w:tcPr>
            <w:tcW w:w="848" w:type="pct"/>
          </w:tcPr>
          <w:p w14:paraId="72099E51" w14:textId="2E289863" w:rsidR="00D54208" w:rsidRPr="002F6E3E" w:rsidRDefault="0046147D" w:rsidP="00717998">
            <w:pPr>
              <w:rPr>
                <w:ins w:id="1165" w:author="Copyeditor (JMIR)" w:date="2023-08-06T07:43:00Z"/>
                <w:rFonts w:asciiTheme="minorHAnsi" w:hAnsiTheme="minorHAnsi" w:cstheme="minorHAnsi"/>
              </w:rPr>
            </w:pPr>
            <w:ins w:id="1166" w:author="Copyeditor (JMIR)" w:date="2023-08-06T07:43:00Z">
              <w:r w:rsidRPr="002F6E3E">
                <w:rPr>
                  <w:rFonts w:asciiTheme="minorHAnsi" w:hAnsiTheme="minorHAnsi" w:cstheme="minorHAnsi"/>
                  <w:sz w:val="22"/>
                </w:rPr>
                <w:t>3</w:t>
              </w:r>
            </w:ins>
            <w:ins w:id="1167" w:author="Copyeditor (JMIR)" w:date="2023-08-06T07:59:00Z">
              <w:r w:rsidRPr="002F6E3E">
                <w:rPr>
                  <w:rFonts w:asciiTheme="minorHAnsi" w:hAnsiTheme="minorHAnsi" w:cstheme="minorHAnsi"/>
                  <w:sz w:val="22"/>
                </w:rPr>
                <w:t xml:space="preserve"> (1.9)</w:t>
              </w:r>
            </w:ins>
          </w:p>
        </w:tc>
      </w:tr>
      <w:tr w:rsidR="00D857E5" w14:paraId="7AB902AB" w14:textId="77777777" w:rsidTr="00D167CE">
        <w:trPr>
          <w:trHeight w:val="440"/>
          <w:ins w:id="1168" w:author="Copyeditor (JMIR)" w:date="2023-08-06T07:43:00Z"/>
        </w:trPr>
        <w:tc>
          <w:tcPr>
            <w:tcW w:w="1133" w:type="pct"/>
          </w:tcPr>
          <w:p w14:paraId="5D2320E0" w14:textId="77777777" w:rsidR="0013473D" w:rsidRPr="002F6E3E" w:rsidRDefault="0013473D" w:rsidP="00717998">
            <w:pPr>
              <w:spacing w:before="154" w:line="360" w:lineRule="auto"/>
              <w:ind w:left="119"/>
              <w:rPr>
                <w:ins w:id="1169" w:author="Copyeditor (JMIR)" w:date="2023-08-06T07:43:00Z"/>
                <w:rFonts w:asciiTheme="minorHAnsi" w:hAnsiTheme="minorHAnsi" w:cstheme="minorHAnsi"/>
                <w:sz w:val="22"/>
              </w:rPr>
            </w:pPr>
          </w:p>
        </w:tc>
        <w:tc>
          <w:tcPr>
            <w:tcW w:w="3019" w:type="pct"/>
          </w:tcPr>
          <w:p w14:paraId="28D1EE39" w14:textId="56E190B5" w:rsidR="0013473D" w:rsidRPr="002F6E3E" w:rsidRDefault="0046147D" w:rsidP="002F6E3E">
            <w:pPr>
              <w:spacing w:before="88" w:line="360" w:lineRule="auto"/>
              <w:rPr>
                <w:ins w:id="1170" w:author="Copyeditor (JMIR)" w:date="2023-08-06T07:43:00Z"/>
                <w:rFonts w:asciiTheme="minorHAnsi" w:hAnsiTheme="minorHAnsi" w:cstheme="minorHAnsi"/>
                <w:sz w:val="22"/>
              </w:rPr>
            </w:pPr>
            <w:ins w:id="1171" w:author="Copyeditor (JMIR)" w:date="2023-08-06T07:58:00Z">
              <w:r w:rsidRPr="002F6E3E">
                <w:rPr>
                  <w:rFonts w:asciiTheme="minorHAnsi" w:hAnsiTheme="minorHAnsi" w:cstheme="minorHAnsi"/>
                  <w:sz w:val="22"/>
                </w:rPr>
                <w:t>Other, not otherwise specified</w:t>
              </w:r>
            </w:ins>
          </w:p>
        </w:tc>
        <w:tc>
          <w:tcPr>
            <w:tcW w:w="848" w:type="pct"/>
          </w:tcPr>
          <w:p w14:paraId="29947871" w14:textId="5099AB16" w:rsidR="0013473D" w:rsidRPr="002F6E3E" w:rsidRDefault="0046147D" w:rsidP="002F6E3E">
            <w:pPr>
              <w:spacing w:before="88" w:line="360" w:lineRule="auto"/>
              <w:ind w:right="131"/>
              <w:rPr>
                <w:ins w:id="1172" w:author="Copyeditor (JMIR)" w:date="2023-08-06T07:43:00Z"/>
                <w:rFonts w:asciiTheme="minorHAnsi" w:hAnsiTheme="minorHAnsi" w:cstheme="minorHAnsi"/>
                <w:sz w:val="22"/>
              </w:rPr>
            </w:pPr>
            <w:ins w:id="1173" w:author="Copyeditor (JMIR)" w:date="2023-08-06T07:43:00Z">
              <w:r w:rsidRPr="002F6E3E">
                <w:rPr>
                  <w:rFonts w:asciiTheme="minorHAnsi" w:hAnsiTheme="minorHAnsi" w:cstheme="minorHAnsi"/>
                  <w:sz w:val="22"/>
                </w:rPr>
                <w:t>10</w:t>
              </w:r>
            </w:ins>
            <w:ins w:id="1174" w:author="Copyeditor (JMIR)" w:date="2023-08-06T07:59:00Z">
              <w:r w:rsidRPr="002F6E3E">
                <w:rPr>
                  <w:rFonts w:asciiTheme="minorHAnsi" w:hAnsiTheme="minorHAnsi" w:cstheme="minorHAnsi"/>
                  <w:sz w:val="22"/>
                </w:rPr>
                <w:t xml:space="preserve"> (6.5)</w:t>
              </w:r>
            </w:ins>
          </w:p>
        </w:tc>
      </w:tr>
      <w:tr w:rsidR="00D857E5" w14:paraId="1B29F6F1" w14:textId="77777777" w:rsidTr="00D167CE">
        <w:trPr>
          <w:trHeight w:val="425"/>
          <w:ins w:id="1175" w:author="Copyeditor (JMIR)" w:date="2023-08-07T11:23:00Z"/>
        </w:trPr>
        <w:tc>
          <w:tcPr>
            <w:tcW w:w="4152" w:type="pct"/>
            <w:gridSpan w:val="2"/>
          </w:tcPr>
          <w:p w14:paraId="11E0E969" w14:textId="6BB9986E" w:rsidR="000055E2" w:rsidRPr="002F6E3E" w:rsidRDefault="0046147D" w:rsidP="004E0223">
            <w:pPr>
              <w:spacing w:before="88" w:line="360" w:lineRule="auto"/>
              <w:rPr>
                <w:ins w:id="1176" w:author="Copyeditor (JMIR)" w:date="2023-08-07T11:23:00Z"/>
                <w:rFonts w:asciiTheme="minorHAnsi" w:hAnsiTheme="minorHAnsi" w:cstheme="minorHAnsi"/>
                <w:sz w:val="22"/>
              </w:rPr>
            </w:pPr>
            <w:ins w:id="1177" w:author="Copyeditor (JMIR)" w:date="2023-08-07T11:23:00Z">
              <w:r w:rsidRPr="002F6E3E">
                <w:rPr>
                  <w:rFonts w:asciiTheme="minorHAnsi" w:hAnsiTheme="minorHAnsi" w:cstheme="minorHAnsi"/>
                  <w:sz w:val="22"/>
                </w:rPr>
                <w:t>Personal income</w:t>
              </w:r>
            </w:ins>
            <w:ins w:id="1178" w:author="Copyeditor (JMIR)" w:date="2023-08-07T11:24:00Z">
              <w:r w:rsidRPr="002F6E3E">
                <w:rPr>
                  <w:rFonts w:asciiTheme="minorHAnsi" w:hAnsiTheme="minorHAnsi" w:cstheme="minorHAnsi"/>
                  <w:sz w:val="22"/>
                </w:rPr>
                <w:t xml:space="preserve"> (</w:t>
              </w:r>
            </w:ins>
            <w:ins w:id="1179" w:author="Kendra Wyant" w:date="2023-08-07T13:07:00Z">
              <w:r w:rsidR="00DD4030">
                <w:rPr>
                  <w:rFonts w:asciiTheme="minorHAnsi" w:hAnsiTheme="minorHAnsi" w:cstheme="minorHAnsi"/>
                  <w:sz w:val="22"/>
                </w:rPr>
                <w:t xml:space="preserve">US </w:t>
              </w:r>
            </w:ins>
            <w:commentRangeStart w:id="1180"/>
            <w:ins w:id="1181" w:author="Copyeditor (JMIR)" w:date="2023-08-07T11:24:00Z">
              <w:r w:rsidRPr="002F6E3E">
                <w:rPr>
                  <w:rFonts w:asciiTheme="minorHAnsi" w:hAnsiTheme="minorHAnsi" w:cstheme="minorHAnsi"/>
                  <w:sz w:val="22"/>
                </w:rPr>
                <w:t>$</w:t>
              </w:r>
              <w:commentRangeEnd w:id="1180"/>
              <w:r w:rsidRPr="002F6E3E">
                <w:rPr>
                  <w:rStyle w:val="CommentReference"/>
                  <w:rFonts w:asciiTheme="minorHAnsi" w:hAnsiTheme="minorHAnsi" w:cstheme="minorHAnsi"/>
                </w:rPr>
                <w:commentReference w:id="1180"/>
              </w:r>
              <w:r w:rsidRPr="002F6E3E">
                <w:rPr>
                  <w:rFonts w:asciiTheme="minorHAnsi" w:hAnsiTheme="minorHAnsi" w:cstheme="minorHAnsi"/>
                  <w:sz w:val="22"/>
                </w:rPr>
                <w:t xml:space="preserve">), </w:t>
              </w:r>
            </w:ins>
            <w:ins w:id="1182" w:author="Copyeditor (JMIR)" w:date="2023-08-07T11:26:00Z">
              <w:r w:rsidR="00D167CE" w:rsidRPr="002F6E3E">
                <w:rPr>
                  <w:rFonts w:asciiTheme="minorHAnsi" w:hAnsiTheme="minorHAnsi" w:cstheme="minorHAnsi"/>
                  <w:sz w:val="22"/>
                </w:rPr>
                <w:t>range</w:t>
              </w:r>
            </w:ins>
          </w:p>
        </w:tc>
        <w:tc>
          <w:tcPr>
            <w:tcW w:w="848" w:type="pct"/>
          </w:tcPr>
          <w:p w14:paraId="7C671F55" w14:textId="11312C6E" w:rsidR="000055E2" w:rsidRPr="002F6E3E" w:rsidRDefault="0046147D" w:rsidP="00717998">
            <w:pPr>
              <w:spacing w:before="88" w:line="360" w:lineRule="auto"/>
              <w:ind w:right="131"/>
              <w:rPr>
                <w:ins w:id="1183" w:author="Copyeditor (JMIR)" w:date="2023-08-07T11:23:00Z"/>
                <w:rFonts w:asciiTheme="minorHAnsi" w:hAnsiTheme="minorHAnsi" w:cstheme="minorHAnsi"/>
                <w:sz w:val="22"/>
              </w:rPr>
            </w:pPr>
            <w:ins w:id="1184" w:author="Copyeditor (JMIR)" w:date="2023-08-07T11:24:00Z">
              <w:r w:rsidRPr="002F6E3E">
                <w:rPr>
                  <w:rFonts w:asciiTheme="minorHAnsi" w:hAnsiTheme="minorHAnsi" w:cstheme="minorHAnsi"/>
                  <w:spacing w:val="-2"/>
                </w:rPr>
                <w:t>34,233-31,543</w:t>
              </w:r>
            </w:ins>
          </w:p>
        </w:tc>
      </w:tr>
      <w:tr w:rsidR="00D857E5" w14:paraId="3576362A" w14:textId="77777777" w:rsidTr="000055E2">
        <w:trPr>
          <w:trHeight w:val="442"/>
          <w:ins w:id="1185" w:author="Copyeditor (JMIR)" w:date="2023-08-06T07:59:00Z"/>
        </w:trPr>
        <w:tc>
          <w:tcPr>
            <w:tcW w:w="5000" w:type="pct"/>
            <w:gridSpan w:val="3"/>
          </w:tcPr>
          <w:p w14:paraId="77C40163" w14:textId="484411CD" w:rsidR="00D54208" w:rsidRPr="002F6E3E" w:rsidRDefault="0046147D" w:rsidP="002F6E3E">
            <w:pPr>
              <w:tabs>
                <w:tab w:val="left" w:pos="1124"/>
              </w:tabs>
              <w:spacing w:line="360" w:lineRule="auto"/>
              <w:rPr>
                <w:ins w:id="1186" w:author="Copyeditor (JMIR)" w:date="2023-08-06T07:59:00Z"/>
                <w:rFonts w:asciiTheme="minorHAnsi" w:hAnsiTheme="minorHAnsi" w:cstheme="minorHAnsi"/>
                <w:sz w:val="22"/>
              </w:rPr>
            </w:pPr>
            <w:ins w:id="1187" w:author="Copyeditor (JMIR)" w:date="2023-08-06T07:59:00Z">
              <w:r w:rsidRPr="002F6E3E">
                <w:rPr>
                  <w:rFonts w:asciiTheme="minorHAnsi" w:hAnsiTheme="minorHAnsi" w:cstheme="minorHAnsi"/>
                  <w:b/>
                  <w:sz w:val="22"/>
                </w:rPr>
                <w:t>Marital status</w:t>
              </w:r>
            </w:ins>
            <w:ins w:id="1188" w:author="Copyeditor (JMIR)" w:date="2023-08-06T08:16:00Z">
              <w:r w:rsidRPr="002F6E3E">
                <w:rPr>
                  <w:rFonts w:asciiTheme="minorHAnsi" w:hAnsiTheme="minorHAnsi" w:cstheme="minorHAnsi"/>
                  <w:b/>
                  <w:sz w:val="22"/>
                </w:rPr>
                <w:t>, n (%)</w:t>
              </w:r>
            </w:ins>
          </w:p>
        </w:tc>
      </w:tr>
      <w:tr w:rsidR="00D857E5" w14:paraId="2A802AB9" w14:textId="77777777" w:rsidTr="00D167CE">
        <w:trPr>
          <w:trHeight w:val="531"/>
          <w:ins w:id="1189" w:author="Copyeditor (JMIR)" w:date="2023-08-06T07:43:00Z"/>
        </w:trPr>
        <w:tc>
          <w:tcPr>
            <w:tcW w:w="1133" w:type="pct"/>
          </w:tcPr>
          <w:p w14:paraId="52FF4BA5" w14:textId="14E70120" w:rsidR="0013473D" w:rsidRPr="002F6E3E" w:rsidRDefault="0013473D" w:rsidP="004E0223">
            <w:pPr>
              <w:spacing w:before="155" w:line="360" w:lineRule="auto"/>
              <w:ind w:left="353"/>
              <w:rPr>
                <w:ins w:id="1190" w:author="Copyeditor (JMIR)" w:date="2023-08-06T07:43:00Z"/>
                <w:rFonts w:asciiTheme="minorHAnsi" w:hAnsiTheme="minorHAnsi" w:cstheme="minorHAnsi"/>
                <w:sz w:val="22"/>
              </w:rPr>
            </w:pPr>
          </w:p>
        </w:tc>
        <w:tc>
          <w:tcPr>
            <w:tcW w:w="3019" w:type="pct"/>
          </w:tcPr>
          <w:p w14:paraId="5F5081F7" w14:textId="6DA51338" w:rsidR="0013473D" w:rsidRPr="002F6E3E" w:rsidRDefault="0046147D" w:rsidP="004E0223">
            <w:pPr>
              <w:spacing w:before="88" w:line="360" w:lineRule="auto"/>
              <w:rPr>
                <w:ins w:id="1191" w:author="Copyeditor (JMIR)" w:date="2023-08-06T07:43:00Z"/>
                <w:rFonts w:asciiTheme="minorHAnsi" w:hAnsiTheme="minorHAnsi" w:cstheme="minorHAnsi"/>
                <w:sz w:val="22"/>
              </w:rPr>
            </w:pPr>
            <w:ins w:id="1192" w:author="Copyeditor (JMIR)" w:date="2023-08-06T08:00:00Z">
              <w:r w:rsidRPr="002F6E3E">
                <w:rPr>
                  <w:rFonts w:asciiTheme="minorHAnsi" w:hAnsiTheme="minorHAnsi" w:cstheme="minorHAnsi"/>
                  <w:sz w:val="22"/>
                </w:rPr>
                <w:t>Never married</w:t>
              </w:r>
            </w:ins>
          </w:p>
        </w:tc>
        <w:tc>
          <w:tcPr>
            <w:tcW w:w="848" w:type="pct"/>
          </w:tcPr>
          <w:p w14:paraId="13F41D55" w14:textId="155D3566" w:rsidR="0013473D" w:rsidRPr="002F6E3E" w:rsidRDefault="0046147D" w:rsidP="004E0223">
            <w:pPr>
              <w:spacing w:line="360" w:lineRule="auto"/>
              <w:ind w:right="131"/>
              <w:rPr>
                <w:ins w:id="1193" w:author="Copyeditor (JMIR)" w:date="2023-08-06T07:43:00Z"/>
                <w:rFonts w:asciiTheme="minorHAnsi" w:hAnsiTheme="minorHAnsi" w:cstheme="minorHAnsi"/>
                <w:sz w:val="22"/>
              </w:rPr>
            </w:pPr>
            <w:ins w:id="1194" w:author="Copyeditor (JMIR)" w:date="2023-08-06T07:43:00Z">
              <w:r w:rsidRPr="002F6E3E">
                <w:rPr>
                  <w:rFonts w:asciiTheme="minorHAnsi" w:hAnsiTheme="minorHAnsi" w:cstheme="minorHAnsi"/>
                  <w:sz w:val="22"/>
                </w:rPr>
                <w:t>69</w:t>
              </w:r>
            </w:ins>
            <w:ins w:id="1195" w:author="Copyeditor (JMIR)" w:date="2023-08-06T08:06:00Z">
              <w:r w:rsidRPr="002F6E3E">
                <w:rPr>
                  <w:rFonts w:asciiTheme="minorHAnsi" w:hAnsiTheme="minorHAnsi" w:cstheme="minorHAnsi"/>
                  <w:sz w:val="22"/>
                </w:rPr>
                <w:t xml:space="preserve"> (44.8)</w:t>
              </w:r>
            </w:ins>
          </w:p>
        </w:tc>
      </w:tr>
      <w:tr w:rsidR="00D857E5" w14:paraId="579C3629" w14:textId="77777777" w:rsidTr="000055E2">
        <w:trPr>
          <w:trHeight w:val="478"/>
          <w:ins w:id="1196" w:author="Copyeditor (JMIR)" w:date="2023-08-06T07:43:00Z"/>
        </w:trPr>
        <w:tc>
          <w:tcPr>
            <w:tcW w:w="1133" w:type="pct"/>
          </w:tcPr>
          <w:p w14:paraId="00BED627" w14:textId="77777777" w:rsidR="0013473D" w:rsidRPr="002F6E3E" w:rsidRDefault="0013473D" w:rsidP="00717998">
            <w:pPr>
              <w:spacing w:before="88" w:line="360" w:lineRule="auto"/>
              <w:ind w:left="353"/>
              <w:rPr>
                <w:ins w:id="1197" w:author="Copyeditor (JMIR)" w:date="2023-08-06T07:43:00Z"/>
                <w:rFonts w:asciiTheme="minorHAnsi" w:hAnsiTheme="minorHAnsi" w:cstheme="minorHAnsi"/>
                <w:sz w:val="22"/>
              </w:rPr>
            </w:pPr>
          </w:p>
        </w:tc>
        <w:tc>
          <w:tcPr>
            <w:tcW w:w="3019" w:type="pct"/>
          </w:tcPr>
          <w:p w14:paraId="404E3244" w14:textId="599C65DD" w:rsidR="0013473D" w:rsidRPr="002F6E3E" w:rsidRDefault="0046147D" w:rsidP="004E0223">
            <w:pPr>
              <w:spacing w:before="88" w:line="360" w:lineRule="auto"/>
              <w:rPr>
                <w:ins w:id="1198" w:author="Copyeditor (JMIR)" w:date="2023-08-06T07:43:00Z"/>
                <w:rFonts w:asciiTheme="minorHAnsi" w:hAnsiTheme="minorHAnsi" w:cstheme="minorHAnsi"/>
                <w:sz w:val="22"/>
              </w:rPr>
            </w:pPr>
            <w:ins w:id="1199" w:author="Copyeditor (JMIR)" w:date="2023-08-06T08:00:00Z">
              <w:r w:rsidRPr="002F6E3E">
                <w:rPr>
                  <w:rFonts w:asciiTheme="minorHAnsi" w:hAnsiTheme="minorHAnsi" w:cstheme="minorHAnsi"/>
                  <w:sz w:val="22"/>
                </w:rPr>
                <w:t xml:space="preserve">Married </w:t>
              </w:r>
            </w:ins>
          </w:p>
        </w:tc>
        <w:tc>
          <w:tcPr>
            <w:tcW w:w="848" w:type="pct"/>
          </w:tcPr>
          <w:p w14:paraId="7C00F8A2" w14:textId="02F34605" w:rsidR="0013473D" w:rsidRPr="002F6E3E" w:rsidRDefault="0046147D" w:rsidP="00717998">
            <w:pPr>
              <w:spacing w:line="360" w:lineRule="auto"/>
              <w:rPr>
                <w:ins w:id="1200" w:author="Copyeditor (JMIR)" w:date="2023-08-06T07:43:00Z"/>
                <w:rFonts w:asciiTheme="minorHAnsi" w:eastAsia="Times New Roman" w:hAnsiTheme="minorHAnsi" w:cstheme="minorHAnsi"/>
              </w:rPr>
            </w:pPr>
            <w:ins w:id="1201" w:author="Copyeditor (JMIR)" w:date="2023-08-06T07:43:00Z">
              <w:r w:rsidRPr="002F6E3E">
                <w:rPr>
                  <w:rFonts w:asciiTheme="minorHAnsi" w:hAnsiTheme="minorHAnsi" w:cstheme="minorHAnsi"/>
                  <w:sz w:val="22"/>
                </w:rPr>
                <w:t>33</w:t>
              </w:r>
            </w:ins>
            <w:ins w:id="1202" w:author="Copyeditor (JMIR)" w:date="2023-08-06T08:06:00Z">
              <w:r w:rsidRPr="002F6E3E">
                <w:rPr>
                  <w:rFonts w:asciiTheme="minorHAnsi" w:hAnsiTheme="minorHAnsi" w:cstheme="minorHAnsi"/>
                  <w:sz w:val="22"/>
                </w:rPr>
                <w:t xml:space="preserve"> (21.4)</w:t>
              </w:r>
            </w:ins>
          </w:p>
        </w:tc>
      </w:tr>
      <w:tr w:rsidR="00D857E5" w14:paraId="3FED453A" w14:textId="77777777" w:rsidTr="000055E2">
        <w:trPr>
          <w:trHeight w:val="478"/>
          <w:ins w:id="1203" w:author="Copyeditor (JMIR)" w:date="2023-08-06T07:43:00Z"/>
        </w:trPr>
        <w:tc>
          <w:tcPr>
            <w:tcW w:w="1133" w:type="pct"/>
          </w:tcPr>
          <w:p w14:paraId="7A655324" w14:textId="77777777" w:rsidR="0013473D" w:rsidRPr="002F6E3E" w:rsidRDefault="0013473D" w:rsidP="00717998">
            <w:pPr>
              <w:spacing w:before="88" w:line="360" w:lineRule="auto"/>
              <w:ind w:left="353"/>
              <w:rPr>
                <w:ins w:id="1204" w:author="Copyeditor (JMIR)" w:date="2023-08-06T07:43:00Z"/>
                <w:rFonts w:asciiTheme="minorHAnsi" w:hAnsiTheme="minorHAnsi" w:cstheme="minorHAnsi"/>
                <w:sz w:val="22"/>
              </w:rPr>
            </w:pPr>
          </w:p>
        </w:tc>
        <w:tc>
          <w:tcPr>
            <w:tcW w:w="3019" w:type="pct"/>
          </w:tcPr>
          <w:p w14:paraId="1C7FC7F1" w14:textId="4FB5657B" w:rsidR="0013473D" w:rsidRPr="002F6E3E" w:rsidRDefault="0046147D" w:rsidP="004E0223">
            <w:pPr>
              <w:spacing w:before="88" w:line="360" w:lineRule="auto"/>
              <w:rPr>
                <w:ins w:id="1205" w:author="Copyeditor (JMIR)" w:date="2023-08-06T07:43:00Z"/>
                <w:rFonts w:asciiTheme="minorHAnsi" w:hAnsiTheme="minorHAnsi" w:cstheme="minorHAnsi"/>
                <w:sz w:val="22"/>
              </w:rPr>
            </w:pPr>
            <w:ins w:id="1206" w:author="Copyeditor (JMIR)" w:date="2023-08-06T08:00:00Z">
              <w:r w:rsidRPr="002F6E3E">
                <w:rPr>
                  <w:rFonts w:asciiTheme="minorHAnsi" w:hAnsiTheme="minorHAnsi" w:cstheme="minorHAnsi"/>
                  <w:sz w:val="22"/>
                </w:rPr>
                <w:t>Divorced</w:t>
              </w:r>
            </w:ins>
          </w:p>
        </w:tc>
        <w:tc>
          <w:tcPr>
            <w:tcW w:w="848" w:type="pct"/>
          </w:tcPr>
          <w:p w14:paraId="3F6566CF" w14:textId="17BAE652" w:rsidR="0013473D" w:rsidRPr="002F6E3E" w:rsidRDefault="0046147D" w:rsidP="00717998">
            <w:pPr>
              <w:spacing w:line="360" w:lineRule="auto"/>
              <w:rPr>
                <w:ins w:id="1207" w:author="Copyeditor (JMIR)" w:date="2023-08-06T07:43:00Z"/>
                <w:rFonts w:asciiTheme="minorHAnsi" w:eastAsia="Times New Roman" w:hAnsiTheme="minorHAnsi" w:cstheme="minorHAnsi"/>
              </w:rPr>
            </w:pPr>
            <w:ins w:id="1208" w:author="Copyeditor (JMIR)" w:date="2023-08-06T07:43:00Z">
              <w:r w:rsidRPr="002F6E3E">
                <w:rPr>
                  <w:rFonts w:asciiTheme="minorHAnsi" w:hAnsiTheme="minorHAnsi" w:cstheme="minorHAnsi"/>
                  <w:sz w:val="22"/>
                </w:rPr>
                <w:t>45</w:t>
              </w:r>
            </w:ins>
            <w:ins w:id="1209" w:author="Copyeditor (JMIR)" w:date="2023-08-06T08:06:00Z">
              <w:r w:rsidRPr="002F6E3E">
                <w:rPr>
                  <w:rFonts w:asciiTheme="minorHAnsi" w:hAnsiTheme="minorHAnsi" w:cstheme="minorHAnsi"/>
                  <w:sz w:val="22"/>
                </w:rPr>
                <w:t xml:space="preserve"> (29.2)</w:t>
              </w:r>
            </w:ins>
          </w:p>
        </w:tc>
      </w:tr>
      <w:tr w:rsidR="00D857E5" w14:paraId="1DBF8310" w14:textId="77777777" w:rsidTr="000055E2">
        <w:trPr>
          <w:trHeight w:val="478"/>
          <w:ins w:id="1210" w:author="Copyeditor (JMIR)" w:date="2023-08-06T07:43:00Z"/>
        </w:trPr>
        <w:tc>
          <w:tcPr>
            <w:tcW w:w="1133" w:type="pct"/>
          </w:tcPr>
          <w:p w14:paraId="068C2835" w14:textId="77777777" w:rsidR="0013473D" w:rsidRPr="002F6E3E" w:rsidRDefault="0013473D" w:rsidP="00717998">
            <w:pPr>
              <w:spacing w:before="88" w:line="360" w:lineRule="auto"/>
              <w:ind w:left="353"/>
              <w:rPr>
                <w:ins w:id="1211" w:author="Copyeditor (JMIR)" w:date="2023-08-06T07:43:00Z"/>
                <w:rFonts w:asciiTheme="minorHAnsi" w:hAnsiTheme="minorHAnsi" w:cstheme="minorHAnsi"/>
                <w:sz w:val="22"/>
              </w:rPr>
            </w:pPr>
          </w:p>
        </w:tc>
        <w:tc>
          <w:tcPr>
            <w:tcW w:w="3019" w:type="pct"/>
          </w:tcPr>
          <w:p w14:paraId="3803C153" w14:textId="5209F110" w:rsidR="0013473D" w:rsidRPr="002F6E3E" w:rsidRDefault="0046147D" w:rsidP="004E0223">
            <w:pPr>
              <w:spacing w:before="88" w:line="360" w:lineRule="auto"/>
              <w:rPr>
                <w:ins w:id="1212" w:author="Copyeditor (JMIR)" w:date="2023-08-06T07:43:00Z"/>
                <w:rFonts w:asciiTheme="minorHAnsi" w:hAnsiTheme="minorHAnsi" w:cstheme="minorHAnsi"/>
                <w:sz w:val="22"/>
              </w:rPr>
            </w:pPr>
            <w:ins w:id="1213" w:author="Copyeditor (JMIR)" w:date="2023-08-06T08:00:00Z">
              <w:r w:rsidRPr="002F6E3E">
                <w:rPr>
                  <w:rFonts w:asciiTheme="minorHAnsi" w:hAnsiTheme="minorHAnsi" w:cstheme="minorHAnsi"/>
                  <w:sz w:val="22"/>
                </w:rPr>
                <w:t>Separated</w:t>
              </w:r>
            </w:ins>
          </w:p>
        </w:tc>
        <w:tc>
          <w:tcPr>
            <w:tcW w:w="848" w:type="pct"/>
          </w:tcPr>
          <w:p w14:paraId="2C141A2F" w14:textId="0B69EB99" w:rsidR="0013473D" w:rsidRPr="002F6E3E" w:rsidRDefault="0046147D" w:rsidP="00717998">
            <w:pPr>
              <w:spacing w:line="360" w:lineRule="auto"/>
              <w:rPr>
                <w:ins w:id="1214" w:author="Copyeditor (JMIR)" w:date="2023-08-06T07:43:00Z"/>
                <w:rFonts w:asciiTheme="minorHAnsi" w:eastAsia="Times New Roman" w:hAnsiTheme="minorHAnsi" w:cstheme="minorHAnsi"/>
              </w:rPr>
            </w:pPr>
            <w:ins w:id="1215" w:author="Copyeditor (JMIR)" w:date="2023-08-06T07:43:00Z">
              <w:r w:rsidRPr="002F6E3E">
                <w:rPr>
                  <w:rFonts w:asciiTheme="minorHAnsi" w:hAnsiTheme="minorHAnsi" w:cstheme="minorHAnsi"/>
                  <w:sz w:val="22"/>
                </w:rPr>
                <w:t>5</w:t>
              </w:r>
            </w:ins>
            <w:ins w:id="1216" w:author="Copyeditor (JMIR)" w:date="2023-08-06T08:06:00Z">
              <w:r w:rsidRPr="002F6E3E">
                <w:rPr>
                  <w:rFonts w:asciiTheme="minorHAnsi" w:hAnsiTheme="minorHAnsi" w:cstheme="minorHAnsi"/>
                  <w:sz w:val="22"/>
                </w:rPr>
                <w:t xml:space="preserve"> (3.2)</w:t>
              </w:r>
            </w:ins>
          </w:p>
        </w:tc>
      </w:tr>
      <w:tr w:rsidR="00D857E5" w14:paraId="50772E80" w14:textId="77777777" w:rsidTr="000055E2">
        <w:trPr>
          <w:trHeight w:val="524"/>
          <w:ins w:id="1217" w:author="Copyeditor (JMIR)" w:date="2023-08-06T07:43:00Z"/>
        </w:trPr>
        <w:tc>
          <w:tcPr>
            <w:tcW w:w="1133" w:type="pct"/>
          </w:tcPr>
          <w:p w14:paraId="0A643439" w14:textId="77777777" w:rsidR="0013473D" w:rsidRPr="002F6E3E" w:rsidRDefault="0013473D" w:rsidP="00717998">
            <w:pPr>
              <w:spacing w:before="88" w:line="360" w:lineRule="auto"/>
              <w:ind w:left="353"/>
              <w:rPr>
                <w:ins w:id="1218" w:author="Copyeditor (JMIR)" w:date="2023-08-06T07:43:00Z"/>
                <w:rFonts w:asciiTheme="minorHAnsi" w:hAnsiTheme="minorHAnsi" w:cstheme="minorHAnsi"/>
                <w:sz w:val="22"/>
              </w:rPr>
            </w:pPr>
          </w:p>
        </w:tc>
        <w:tc>
          <w:tcPr>
            <w:tcW w:w="3019" w:type="pct"/>
          </w:tcPr>
          <w:p w14:paraId="3D562B07" w14:textId="7F457F87" w:rsidR="0013473D" w:rsidRPr="002F6E3E" w:rsidRDefault="0046147D" w:rsidP="004E0223">
            <w:pPr>
              <w:spacing w:before="88" w:line="360" w:lineRule="auto"/>
              <w:rPr>
                <w:ins w:id="1219" w:author="Copyeditor (JMIR)" w:date="2023-08-06T07:43:00Z"/>
                <w:rFonts w:asciiTheme="minorHAnsi" w:hAnsiTheme="minorHAnsi" w:cstheme="minorHAnsi"/>
                <w:sz w:val="22"/>
              </w:rPr>
            </w:pPr>
            <w:ins w:id="1220" w:author="Copyeditor (JMIR)" w:date="2023-08-06T08:00:00Z">
              <w:r w:rsidRPr="002F6E3E">
                <w:rPr>
                  <w:rFonts w:asciiTheme="minorHAnsi" w:hAnsiTheme="minorHAnsi" w:cstheme="minorHAnsi"/>
                  <w:sz w:val="22"/>
                </w:rPr>
                <w:t>Widowed</w:t>
              </w:r>
            </w:ins>
          </w:p>
        </w:tc>
        <w:tc>
          <w:tcPr>
            <w:tcW w:w="848" w:type="pct"/>
          </w:tcPr>
          <w:p w14:paraId="6A5D1C37" w14:textId="2DFDCCB1" w:rsidR="0013473D" w:rsidRPr="002F6E3E" w:rsidRDefault="0046147D" w:rsidP="00717998">
            <w:pPr>
              <w:spacing w:line="360" w:lineRule="auto"/>
              <w:rPr>
                <w:ins w:id="1221" w:author="Copyeditor (JMIR)" w:date="2023-08-06T07:43:00Z"/>
                <w:rFonts w:asciiTheme="minorHAnsi" w:eastAsia="Times New Roman" w:hAnsiTheme="minorHAnsi" w:cstheme="minorHAnsi"/>
              </w:rPr>
            </w:pPr>
            <w:ins w:id="1222" w:author="Copyeditor (JMIR)" w:date="2023-08-06T07:43:00Z">
              <w:r w:rsidRPr="002F6E3E">
                <w:rPr>
                  <w:rFonts w:asciiTheme="minorHAnsi" w:hAnsiTheme="minorHAnsi" w:cstheme="minorHAnsi"/>
                  <w:sz w:val="22"/>
                </w:rPr>
                <w:t>2</w:t>
              </w:r>
            </w:ins>
            <w:ins w:id="1223" w:author="Copyeditor (JMIR)" w:date="2023-08-06T08:06:00Z">
              <w:r w:rsidRPr="002F6E3E">
                <w:rPr>
                  <w:rFonts w:asciiTheme="minorHAnsi" w:hAnsiTheme="minorHAnsi" w:cstheme="minorHAnsi"/>
                  <w:sz w:val="22"/>
                </w:rPr>
                <w:t xml:space="preserve"> (1.3)</w:t>
              </w:r>
            </w:ins>
          </w:p>
        </w:tc>
      </w:tr>
    </w:tbl>
    <w:p w14:paraId="1813B1DD" w14:textId="77777777" w:rsidR="00D167CE" w:rsidRPr="002F6E3E" w:rsidRDefault="0046147D">
      <w:pPr>
        <w:tabs>
          <w:tab w:val="left" w:pos="1107"/>
        </w:tabs>
        <w:spacing w:before="166" w:line="360" w:lineRule="auto"/>
        <w:ind w:left="48"/>
        <w:rPr>
          <w:rFonts w:asciiTheme="minorHAnsi" w:hAnsiTheme="minorHAnsi" w:cstheme="minorHAnsi"/>
          <w:sz w:val="22"/>
        </w:rPr>
      </w:pPr>
      <w:ins w:id="1224" w:author="Copyeditor (JMIR)" w:date="2023-08-06T09:37:00Z">
        <w:r w:rsidRPr="002F6E3E">
          <w:rPr>
            <w:rFonts w:asciiTheme="minorHAnsi" w:hAnsiTheme="minorHAnsi" w:cstheme="minorHAnsi"/>
            <w:sz w:val="22"/>
            <w:vertAlign w:val="superscript"/>
          </w:rPr>
          <w:t>a</w:t>
        </w:r>
        <w:r w:rsidRPr="002F6E3E">
          <w:rPr>
            <w:rFonts w:asciiTheme="minorHAnsi" w:hAnsiTheme="minorHAnsi" w:cstheme="minorHAnsi"/>
            <w:sz w:val="22"/>
          </w:rPr>
          <w:t xml:space="preserve">GED: </w:t>
        </w:r>
      </w:ins>
      <w:ins w:id="1225" w:author="Copyeditor (JMIR)" w:date="2023-08-06T09:38:00Z">
        <w:r w:rsidR="00DD62D6" w:rsidRPr="002F6E3E">
          <w:rPr>
            <w:rFonts w:asciiTheme="minorHAnsi" w:hAnsiTheme="minorHAnsi" w:cstheme="minorHAnsi"/>
            <w:sz w:val="22"/>
          </w:rPr>
          <w:t>G</w:t>
        </w:r>
      </w:ins>
      <w:ins w:id="1226" w:author="Copyeditor (JMIR)" w:date="2023-08-06T09:37:00Z">
        <w:r w:rsidR="00747105" w:rsidRPr="002F6E3E">
          <w:rPr>
            <w:rFonts w:asciiTheme="minorHAnsi" w:hAnsiTheme="minorHAnsi" w:cstheme="minorHAnsi"/>
            <w:sz w:val="22"/>
          </w:rPr>
          <w:t xml:space="preserve">eneral </w:t>
        </w:r>
      </w:ins>
      <w:ins w:id="1227" w:author="Copyeditor (JMIR)" w:date="2023-08-06T09:38:00Z">
        <w:r w:rsidR="00DD62D6" w:rsidRPr="002F6E3E">
          <w:rPr>
            <w:rFonts w:asciiTheme="minorHAnsi" w:hAnsiTheme="minorHAnsi" w:cstheme="minorHAnsi"/>
            <w:sz w:val="22"/>
          </w:rPr>
          <w:t>E</w:t>
        </w:r>
      </w:ins>
      <w:ins w:id="1228" w:author="Copyeditor (JMIR)" w:date="2023-08-06T09:37:00Z">
        <w:r w:rsidR="00747105" w:rsidRPr="002F6E3E">
          <w:rPr>
            <w:rFonts w:asciiTheme="minorHAnsi" w:hAnsiTheme="minorHAnsi" w:cstheme="minorHAnsi"/>
            <w:sz w:val="22"/>
          </w:rPr>
          <w:t>ducational</w:t>
        </w:r>
      </w:ins>
      <w:ins w:id="1229" w:author="Copyeditor (JMIR)" w:date="2023-08-06T09:38:00Z">
        <w:r w:rsidR="00747105" w:rsidRPr="002F6E3E">
          <w:rPr>
            <w:rFonts w:asciiTheme="minorHAnsi" w:hAnsiTheme="minorHAnsi" w:cstheme="minorHAnsi"/>
            <w:sz w:val="22"/>
          </w:rPr>
          <w:t xml:space="preserve"> </w:t>
        </w:r>
        <w:r w:rsidR="00DD62D6" w:rsidRPr="002F6E3E">
          <w:rPr>
            <w:rFonts w:asciiTheme="minorHAnsi" w:hAnsiTheme="minorHAnsi" w:cstheme="minorHAnsi"/>
            <w:sz w:val="22"/>
          </w:rPr>
          <w:t>D</w:t>
        </w:r>
        <w:r w:rsidR="00747105" w:rsidRPr="002F6E3E">
          <w:rPr>
            <w:rFonts w:asciiTheme="minorHAnsi" w:hAnsiTheme="minorHAnsi" w:cstheme="minorHAnsi"/>
            <w:sz w:val="22"/>
          </w:rPr>
          <w:t>evelopment</w:t>
        </w:r>
      </w:ins>
      <w:r w:rsidRPr="002F6E3E">
        <w:rPr>
          <w:rFonts w:asciiTheme="minorHAnsi" w:hAnsiTheme="minorHAnsi" w:cstheme="minorHAnsi"/>
          <w:sz w:val="22"/>
        </w:rPr>
        <w:t>.</w:t>
      </w:r>
    </w:p>
    <w:p w14:paraId="4CD21D64" w14:textId="3D359E40" w:rsidR="008B2A7A" w:rsidRPr="002F6E3E" w:rsidRDefault="008B2A7A">
      <w:pPr>
        <w:tabs>
          <w:tab w:val="left" w:pos="1107"/>
        </w:tabs>
        <w:spacing w:before="166" w:line="360" w:lineRule="auto"/>
        <w:ind w:left="48"/>
        <w:rPr>
          <w:rFonts w:asciiTheme="minorHAnsi" w:hAnsiTheme="minorHAnsi" w:cstheme="minorHAnsi"/>
          <w:sz w:val="22"/>
        </w:rPr>
      </w:pPr>
    </w:p>
    <w:p w14:paraId="5860C940" w14:textId="12EC4CFC" w:rsidR="008B2A7A" w:rsidRPr="002F6E3E" w:rsidRDefault="0046147D">
      <w:pPr>
        <w:spacing w:before="9" w:line="360" w:lineRule="auto"/>
        <w:rPr>
          <w:rFonts w:asciiTheme="minorHAnsi" w:hAnsiTheme="minorHAnsi" w:cstheme="minorHAnsi"/>
          <w:sz w:val="22"/>
          <w:szCs w:val="22"/>
        </w:rPr>
      </w:pPr>
      <w:ins w:id="1230" w:author="Copyeditor (JMIR)" w:date="2023-08-06T09:14:00Z">
        <w:r w:rsidRPr="002F6E3E">
          <w:rPr>
            <w:rFonts w:asciiTheme="minorHAnsi" w:eastAsiaTheme="minorEastAsia" w:hAnsiTheme="minorHAnsi" w:cstheme="minorHAnsi"/>
            <w:b/>
            <w:bCs/>
            <w:sz w:val="22"/>
            <w:szCs w:val="22"/>
          </w:rPr>
          <w:t>Table 2</w:t>
        </w:r>
      </w:ins>
      <w:ins w:id="1231" w:author="Copyeditor (JMIR)" w:date="2023-08-06T09:15:00Z">
        <w:r w:rsidR="00651F38" w:rsidRPr="002F6E3E">
          <w:rPr>
            <w:rFonts w:asciiTheme="minorHAnsi" w:eastAsiaTheme="minorEastAsia" w:hAnsiTheme="minorHAnsi" w:cstheme="minorHAnsi"/>
            <w:b/>
            <w:bCs/>
            <w:sz w:val="22"/>
            <w:szCs w:val="22"/>
          </w:rPr>
          <w:t>.</w:t>
        </w:r>
        <w:r w:rsidR="00651F38" w:rsidRPr="002F6E3E">
          <w:rPr>
            <w:rFonts w:asciiTheme="minorHAnsi" w:eastAsiaTheme="minorEastAsia" w:hAnsiTheme="minorHAnsi" w:cstheme="minorHAnsi"/>
            <w:sz w:val="22"/>
            <w:szCs w:val="22"/>
          </w:rPr>
          <w:t xml:space="preserve"> </w:t>
        </w:r>
        <w:del w:id="1232" w:author="Kendra Wyant" w:date="2023-08-07T13:08:00Z">
          <w:r w:rsidR="00651F38" w:rsidRPr="002F6E3E" w:rsidDel="00DD4030">
            <w:rPr>
              <w:rFonts w:asciiTheme="minorHAnsi" w:hAnsiTheme="minorHAnsi" w:cstheme="minorHAnsi"/>
              <w:sz w:val="22"/>
              <w:szCs w:val="22"/>
            </w:rPr>
            <w:delText>Alcohol</w:delText>
          </w:r>
        </w:del>
      </w:ins>
      <w:ins w:id="1233" w:author="Copyeditor (JMIR)" w:date="2023-08-06T09:33:00Z">
        <w:del w:id="1234" w:author="Kendra Wyant" w:date="2023-08-07T13:08:00Z">
          <w:r w:rsidR="001533FE" w:rsidRPr="002F6E3E" w:rsidDel="00DD4030">
            <w:rPr>
              <w:rFonts w:asciiTheme="minorHAnsi" w:hAnsiTheme="minorHAnsi" w:cstheme="minorHAnsi"/>
              <w:sz w:val="22"/>
              <w:szCs w:val="22"/>
            </w:rPr>
            <w:delText>-</w:delText>
          </w:r>
        </w:del>
      </w:ins>
      <w:ins w:id="1235" w:author="Copyeditor (JMIR)" w:date="2023-08-06T09:15:00Z">
        <w:del w:id="1236" w:author="Kendra Wyant" w:date="2023-08-07T13:08:00Z">
          <w:r w:rsidR="00651F38" w:rsidRPr="002F6E3E" w:rsidDel="00DD4030">
            <w:rPr>
              <w:rFonts w:asciiTheme="minorHAnsi" w:hAnsiTheme="minorHAnsi" w:cstheme="minorHAnsi"/>
              <w:sz w:val="22"/>
              <w:szCs w:val="22"/>
            </w:rPr>
            <w:delText>related characteristics for the sample</w:delText>
          </w:r>
        </w:del>
      </w:ins>
      <w:ins w:id="1237" w:author="Kendra Wyant" w:date="2023-08-07T13:08:00Z">
        <w:r w:rsidR="00DD4030">
          <w:rPr>
            <w:rFonts w:asciiTheme="minorHAnsi" w:hAnsiTheme="minorHAnsi" w:cstheme="minorHAnsi"/>
            <w:sz w:val="22"/>
            <w:szCs w:val="22"/>
          </w:rPr>
          <w:t>Participant drug and alcohol use history</w:t>
        </w:r>
      </w:ins>
      <w:ins w:id="1238" w:author="Kendra Wyant" w:date="2023-08-07T13:09:00Z">
        <w:r w:rsidR="00DD4030">
          <w:rPr>
            <w:rFonts w:asciiTheme="minorHAnsi" w:hAnsiTheme="minorHAnsi" w:cstheme="minorHAnsi"/>
            <w:sz w:val="22"/>
            <w:szCs w:val="22"/>
          </w:rPr>
          <w:t xml:space="preserve"> data</w:t>
        </w:r>
      </w:ins>
      <w:ins w:id="1239" w:author="Copyeditor (JMIR)" w:date="2023-08-06T10:11:00Z">
        <w:r w:rsidR="004372E4" w:rsidRPr="002F6E3E">
          <w:rPr>
            <w:rFonts w:asciiTheme="minorHAnsi" w:hAnsiTheme="minorHAnsi" w:cstheme="minorHAnsi"/>
            <w:sz w:val="22"/>
            <w:szCs w:val="22"/>
          </w:rPr>
          <w:t xml:space="preserve"> (N=</w:t>
        </w:r>
        <w:commentRangeStart w:id="1240"/>
        <w:r w:rsidR="004372E4" w:rsidRPr="002F6E3E">
          <w:rPr>
            <w:rFonts w:asciiTheme="minorHAnsi" w:hAnsiTheme="minorHAnsi" w:cstheme="minorHAnsi"/>
            <w:sz w:val="22"/>
            <w:szCs w:val="22"/>
          </w:rPr>
          <w:t>154</w:t>
        </w:r>
      </w:ins>
      <w:commentRangeEnd w:id="1240"/>
      <w:ins w:id="1241" w:author="Copyeditor (JMIR)" w:date="2023-08-06T10:21:00Z">
        <w:r w:rsidR="007F0011" w:rsidRPr="002F6E3E">
          <w:rPr>
            <w:rFonts w:asciiTheme="minorHAnsi" w:hAnsiTheme="minorHAnsi" w:cstheme="minorHAnsi"/>
          </w:rPr>
          <w:commentReference w:id="1240"/>
        </w:r>
      </w:ins>
      <w:ins w:id="1242" w:author="Copyeditor (JMIR)" w:date="2023-08-06T10:11:00Z">
        <w:r w:rsidR="004372E4" w:rsidRPr="002F6E3E">
          <w:rPr>
            <w:rFonts w:asciiTheme="minorHAnsi" w:hAnsiTheme="minorHAnsi" w:cstheme="minorHAnsi"/>
            <w:sz w:val="22"/>
            <w:szCs w:val="22"/>
          </w:rPr>
          <w:t>)</w:t>
        </w:r>
      </w:ins>
      <w:ins w:id="1243" w:author="Copyeditor (JMIR)" w:date="2023-08-06T09:15:00Z">
        <w:r w:rsidR="00651F38" w:rsidRPr="002F6E3E">
          <w:rPr>
            <w:rFonts w:asciiTheme="minorHAnsi" w:hAnsiTheme="minorHAnsi" w:cstheme="minorHAnsi"/>
            <w:sz w:val="22"/>
            <w:szCs w:val="22"/>
          </w:rPr>
          <w:t>.</w:t>
        </w:r>
      </w:ins>
    </w:p>
    <w:tbl>
      <w:tblPr>
        <w:tblStyle w:val="TableGrid"/>
        <w:tblW w:w="5000" w:type="pct"/>
        <w:tblLook w:val="01E0" w:firstRow="1" w:lastRow="1" w:firstColumn="1" w:lastColumn="1" w:noHBand="0" w:noVBand="0"/>
      </w:tblPr>
      <w:tblGrid>
        <w:gridCol w:w="1530"/>
        <w:gridCol w:w="5385"/>
        <w:gridCol w:w="2941"/>
      </w:tblGrid>
      <w:tr w:rsidR="00D857E5" w14:paraId="0DF79C02" w14:textId="77777777" w:rsidTr="009652CC">
        <w:trPr>
          <w:trHeight w:val="473"/>
        </w:trPr>
        <w:tc>
          <w:tcPr>
            <w:tcW w:w="3508" w:type="pct"/>
            <w:gridSpan w:val="2"/>
          </w:tcPr>
          <w:p w14:paraId="737B0D27" w14:textId="77777777" w:rsidR="009652CC" w:rsidRPr="003A7E59" w:rsidRDefault="0046147D">
            <w:pPr>
              <w:spacing w:before="17" w:line="360" w:lineRule="auto"/>
              <w:rPr>
                <w:rFonts w:asciiTheme="minorHAnsi" w:hAnsiTheme="minorHAnsi" w:cstheme="minorHAnsi"/>
                <w:sz w:val="22"/>
                <w:szCs w:val="22"/>
              </w:rPr>
            </w:pPr>
            <w:r w:rsidRPr="002F6E3E">
              <w:rPr>
                <w:rFonts w:asciiTheme="minorHAnsi" w:hAnsiTheme="minorHAnsi" w:cstheme="minorHAnsi"/>
                <w:sz w:val="22"/>
                <w:szCs w:val="22"/>
              </w:rPr>
              <w:t xml:space="preserve">Characteristics </w:t>
            </w:r>
          </w:p>
        </w:tc>
        <w:tc>
          <w:tcPr>
            <w:tcW w:w="1492" w:type="pct"/>
          </w:tcPr>
          <w:p w14:paraId="243B31F0" w14:textId="11689078" w:rsidR="009652CC" w:rsidRPr="002F6E3E" w:rsidRDefault="0046147D">
            <w:pPr>
              <w:spacing w:line="360" w:lineRule="auto"/>
              <w:rPr>
                <w:rFonts w:asciiTheme="minorHAnsi" w:eastAsia="Times New Roman" w:hAnsiTheme="minorHAnsi" w:cstheme="minorHAnsi"/>
                <w:sz w:val="22"/>
                <w:szCs w:val="22"/>
              </w:rPr>
            </w:pPr>
            <w:ins w:id="1244" w:author="Copyeditor (JMIR)" w:date="2023-08-06T09:39:00Z">
              <w:r w:rsidRPr="002F6E3E">
                <w:rPr>
                  <w:rFonts w:asciiTheme="minorHAnsi" w:eastAsia="Times New Roman" w:hAnsiTheme="minorHAnsi" w:cstheme="minorHAnsi"/>
                  <w:sz w:val="22"/>
                  <w:szCs w:val="22"/>
                </w:rPr>
                <w:t>Participants</w:t>
              </w:r>
            </w:ins>
          </w:p>
        </w:tc>
      </w:tr>
      <w:tr w:rsidR="00D857E5" w14:paraId="657F87EE" w14:textId="77777777" w:rsidTr="002F6E3E">
        <w:trPr>
          <w:trHeight w:val="541"/>
        </w:trPr>
        <w:tc>
          <w:tcPr>
            <w:tcW w:w="5000" w:type="pct"/>
            <w:gridSpan w:val="3"/>
          </w:tcPr>
          <w:p w14:paraId="7EAA4755" w14:textId="2654C525" w:rsidR="005C2F40" w:rsidRPr="002F6E3E" w:rsidRDefault="0046147D">
            <w:pPr>
              <w:spacing w:line="360" w:lineRule="auto"/>
              <w:rPr>
                <w:rFonts w:asciiTheme="minorHAnsi" w:eastAsia="Times New Roman" w:hAnsiTheme="minorHAnsi" w:cstheme="minorHAnsi"/>
                <w:b/>
              </w:rPr>
            </w:pPr>
            <w:r w:rsidRPr="002F6E3E">
              <w:rPr>
                <w:rFonts w:asciiTheme="minorHAnsi" w:hAnsiTheme="minorHAnsi" w:cstheme="minorHAnsi"/>
                <w:b/>
                <w:sz w:val="22"/>
              </w:rPr>
              <w:t xml:space="preserve">Alcohol </w:t>
            </w:r>
            <w:del w:id="1245" w:author="Copyeditor (JMIR)" w:date="2023-08-03T06:30:00Z">
              <w:r w:rsidRPr="002F6E3E">
                <w:rPr>
                  <w:rFonts w:asciiTheme="minorHAnsi" w:hAnsiTheme="minorHAnsi" w:cstheme="minorHAnsi"/>
                  <w:b/>
                  <w:sz w:val="22"/>
                </w:rPr>
                <w:delText>U</w:delText>
              </w:r>
            </w:del>
            <w:ins w:id="1246" w:author="Copyeditor (JMIR)" w:date="2023-08-03T06:30:00Z">
              <w:r w:rsidRPr="002F6E3E">
                <w:rPr>
                  <w:rFonts w:asciiTheme="minorHAnsi" w:hAnsiTheme="minorHAnsi" w:cstheme="minorHAnsi"/>
                  <w:b/>
                  <w:sz w:val="22"/>
                </w:rPr>
                <w:t>u</w:t>
              </w:r>
            </w:ins>
            <w:r w:rsidRPr="002F6E3E">
              <w:rPr>
                <w:rFonts w:asciiTheme="minorHAnsi" w:hAnsiTheme="minorHAnsi" w:cstheme="minorHAnsi"/>
                <w:b/>
                <w:sz w:val="22"/>
              </w:rPr>
              <w:t xml:space="preserve">se </w:t>
            </w:r>
            <w:del w:id="1247" w:author="Copyeditor (JMIR)" w:date="2023-08-03T06:30:00Z">
              <w:r w:rsidRPr="002F6E3E">
                <w:rPr>
                  <w:rFonts w:asciiTheme="minorHAnsi" w:hAnsiTheme="minorHAnsi" w:cstheme="minorHAnsi"/>
                  <w:b/>
                  <w:sz w:val="22"/>
                </w:rPr>
                <w:delText>D</w:delText>
              </w:r>
            </w:del>
            <w:ins w:id="1248" w:author="Copyeditor (JMIR)" w:date="2023-08-03T06:30:00Z">
              <w:r w:rsidRPr="002F6E3E">
                <w:rPr>
                  <w:rFonts w:asciiTheme="minorHAnsi" w:hAnsiTheme="minorHAnsi" w:cstheme="minorHAnsi"/>
                  <w:b/>
                  <w:sz w:val="22"/>
                </w:rPr>
                <w:t>d</w:t>
              </w:r>
            </w:ins>
            <w:r w:rsidRPr="002F6E3E">
              <w:rPr>
                <w:rFonts w:asciiTheme="minorHAnsi" w:hAnsiTheme="minorHAnsi" w:cstheme="minorHAnsi"/>
                <w:b/>
                <w:sz w:val="22"/>
              </w:rPr>
              <w:t xml:space="preserve">isorder </w:t>
            </w:r>
            <w:del w:id="1249" w:author="Copyeditor (JMIR)" w:date="2023-08-03T06:30:00Z">
              <w:r w:rsidRPr="002F6E3E">
                <w:rPr>
                  <w:rFonts w:asciiTheme="minorHAnsi" w:hAnsiTheme="minorHAnsi" w:cstheme="minorHAnsi"/>
                  <w:b/>
                  <w:sz w:val="22"/>
                </w:rPr>
                <w:delText>M</w:delText>
              </w:r>
            </w:del>
            <w:ins w:id="1250" w:author="Copyeditor (JMIR)" w:date="2023-08-03T06:30:00Z">
              <w:r w:rsidRPr="002F6E3E">
                <w:rPr>
                  <w:rFonts w:asciiTheme="minorHAnsi" w:hAnsiTheme="minorHAnsi" w:cstheme="minorHAnsi"/>
                  <w:b/>
                  <w:sz w:val="22"/>
                </w:rPr>
                <w:t>m</w:t>
              </w:r>
            </w:ins>
            <w:r w:rsidRPr="002F6E3E">
              <w:rPr>
                <w:rFonts w:asciiTheme="minorHAnsi" w:hAnsiTheme="minorHAnsi" w:cstheme="minorHAnsi"/>
                <w:b/>
                <w:sz w:val="22"/>
              </w:rPr>
              <w:t>ilestones</w:t>
            </w:r>
            <w:ins w:id="1251" w:author="Copyeditor (JMIR)" w:date="2023-08-06T09:40:00Z">
              <w:r w:rsidRPr="002F6E3E">
                <w:rPr>
                  <w:rFonts w:asciiTheme="minorHAnsi" w:hAnsiTheme="minorHAnsi" w:cstheme="minorHAnsi"/>
                  <w:b/>
                  <w:sz w:val="22"/>
                </w:rPr>
                <w:t>, mean (SD)</w:t>
              </w:r>
            </w:ins>
          </w:p>
        </w:tc>
      </w:tr>
      <w:tr w:rsidR="00D857E5" w14:paraId="74FE305B" w14:textId="77777777" w:rsidTr="009652CC">
        <w:trPr>
          <w:trHeight w:val="478"/>
        </w:trPr>
        <w:tc>
          <w:tcPr>
            <w:tcW w:w="776" w:type="pct"/>
          </w:tcPr>
          <w:p w14:paraId="37C33317" w14:textId="112FFF98" w:rsidR="00DE6D3F" w:rsidRPr="002F6E3E" w:rsidRDefault="00DE6D3F">
            <w:pPr>
              <w:spacing w:before="88" w:line="360" w:lineRule="auto"/>
              <w:ind w:left="364"/>
              <w:rPr>
                <w:rFonts w:asciiTheme="minorHAnsi" w:hAnsiTheme="minorHAnsi" w:cstheme="minorHAnsi"/>
                <w:sz w:val="22"/>
              </w:rPr>
            </w:pPr>
          </w:p>
        </w:tc>
        <w:tc>
          <w:tcPr>
            <w:tcW w:w="2732" w:type="pct"/>
          </w:tcPr>
          <w:p w14:paraId="688E9FA2" w14:textId="7FE56A53" w:rsidR="00DE6D3F" w:rsidRPr="002F6E3E" w:rsidRDefault="0046147D" w:rsidP="004E0223">
            <w:pPr>
              <w:spacing w:before="88" w:line="360" w:lineRule="auto"/>
              <w:rPr>
                <w:rFonts w:asciiTheme="minorHAnsi" w:hAnsiTheme="minorHAnsi" w:cstheme="minorHAnsi"/>
                <w:sz w:val="22"/>
              </w:rPr>
            </w:pPr>
            <w:ins w:id="1252" w:author="Copyeditor (JMIR)" w:date="2023-08-06T09:44:00Z">
              <w:r w:rsidRPr="002F6E3E">
                <w:rPr>
                  <w:rFonts w:asciiTheme="minorHAnsi" w:hAnsiTheme="minorHAnsi" w:cstheme="minorHAnsi"/>
                  <w:sz w:val="22"/>
                </w:rPr>
                <w:t>Age of first drink</w:t>
              </w:r>
            </w:ins>
          </w:p>
        </w:tc>
        <w:tc>
          <w:tcPr>
            <w:tcW w:w="1492" w:type="pct"/>
          </w:tcPr>
          <w:p w14:paraId="4576AE01" w14:textId="71C8E8E7" w:rsidR="00DE6D3F" w:rsidRPr="002F6E3E" w:rsidRDefault="0046147D" w:rsidP="004E0223">
            <w:pPr>
              <w:spacing w:before="88" w:line="360" w:lineRule="auto"/>
              <w:ind w:left="104" w:right="104"/>
              <w:rPr>
                <w:rFonts w:asciiTheme="minorHAnsi" w:hAnsiTheme="minorHAnsi" w:cstheme="minorHAnsi"/>
                <w:sz w:val="22"/>
              </w:rPr>
            </w:pPr>
            <w:r w:rsidRPr="002F6E3E">
              <w:rPr>
                <w:rFonts w:asciiTheme="minorHAnsi" w:hAnsiTheme="minorHAnsi" w:cstheme="minorHAnsi"/>
                <w:sz w:val="22"/>
              </w:rPr>
              <w:t>14.6</w:t>
            </w:r>
            <w:ins w:id="1253" w:author="Copyeditor (JMIR)" w:date="2023-08-06T09:41:00Z">
              <w:r w:rsidRPr="002F6E3E">
                <w:rPr>
                  <w:rFonts w:asciiTheme="minorHAnsi" w:hAnsiTheme="minorHAnsi" w:cstheme="minorHAnsi"/>
                  <w:sz w:val="22"/>
                </w:rPr>
                <w:t xml:space="preserve"> (</w:t>
              </w:r>
            </w:ins>
            <w:r w:rsidRPr="002F6E3E">
              <w:rPr>
                <w:rFonts w:asciiTheme="minorHAnsi" w:hAnsiTheme="minorHAnsi" w:cstheme="minorHAnsi"/>
                <w:sz w:val="22"/>
              </w:rPr>
              <w:t>2.9</w:t>
            </w:r>
            <w:ins w:id="1254" w:author="Copyeditor (JMIR)" w:date="2023-08-06T09:41:00Z">
              <w:r w:rsidRPr="002F6E3E">
                <w:rPr>
                  <w:rFonts w:asciiTheme="minorHAnsi" w:hAnsiTheme="minorHAnsi" w:cstheme="minorHAnsi"/>
                  <w:sz w:val="22"/>
                </w:rPr>
                <w:t>)</w:t>
              </w:r>
            </w:ins>
          </w:p>
        </w:tc>
      </w:tr>
      <w:tr w:rsidR="00D857E5" w14:paraId="3D620747" w14:textId="77777777" w:rsidTr="009652CC">
        <w:trPr>
          <w:trHeight w:val="478"/>
        </w:trPr>
        <w:tc>
          <w:tcPr>
            <w:tcW w:w="776" w:type="pct"/>
          </w:tcPr>
          <w:p w14:paraId="60ABC51E" w14:textId="77777777" w:rsidR="00DE6D3F" w:rsidRPr="002F6E3E" w:rsidRDefault="00DE6D3F" w:rsidP="003E44D7">
            <w:pPr>
              <w:spacing w:before="88" w:line="360" w:lineRule="auto"/>
              <w:ind w:left="130"/>
              <w:rPr>
                <w:rFonts w:asciiTheme="minorHAnsi" w:hAnsiTheme="minorHAnsi" w:cstheme="minorHAnsi"/>
                <w:sz w:val="22"/>
              </w:rPr>
            </w:pPr>
          </w:p>
        </w:tc>
        <w:tc>
          <w:tcPr>
            <w:tcW w:w="2732" w:type="pct"/>
          </w:tcPr>
          <w:p w14:paraId="569204A6" w14:textId="3D0FB3F0" w:rsidR="00DE6D3F" w:rsidRPr="002F6E3E" w:rsidRDefault="0046147D" w:rsidP="004E0223">
            <w:pPr>
              <w:spacing w:before="88" w:line="360" w:lineRule="auto"/>
              <w:rPr>
                <w:rFonts w:asciiTheme="minorHAnsi" w:hAnsiTheme="minorHAnsi" w:cstheme="minorHAnsi"/>
                <w:sz w:val="22"/>
              </w:rPr>
            </w:pPr>
            <w:ins w:id="1255" w:author="Copyeditor (JMIR)" w:date="2023-08-06T09:44:00Z">
              <w:r w:rsidRPr="002F6E3E">
                <w:rPr>
                  <w:rFonts w:asciiTheme="minorHAnsi" w:hAnsiTheme="minorHAnsi" w:cstheme="minorHAnsi"/>
                  <w:sz w:val="22"/>
                </w:rPr>
                <w:t>Age of regular drinking</w:t>
              </w:r>
            </w:ins>
          </w:p>
        </w:tc>
        <w:tc>
          <w:tcPr>
            <w:tcW w:w="1492" w:type="pct"/>
          </w:tcPr>
          <w:p w14:paraId="58B1F071" w14:textId="17152CE5" w:rsidR="00DE6D3F" w:rsidRPr="002F6E3E" w:rsidRDefault="0046147D" w:rsidP="004E0223">
            <w:pPr>
              <w:spacing w:before="88" w:line="360" w:lineRule="auto"/>
              <w:ind w:left="104" w:right="105"/>
              <w:rPr>
                <w:rFonts w:asciiTheme="minorHAnsi" w:hAnsiTheme="minorHAnsi" w:cstheme="minorHAnsi"/>
                <w:sz w:val="22"/>
              </w:rPr>
            </w:pPr>
            <w:r w:rsidRPr="002F6E3E">
              <w:rPr>
                <w:rFonts w:asciiTheme="minorHAnsi" w:hAnsiTheme="minorHAnsi" w:cstheme="minorHAnsi"/>
                <w:sz w:val="22"/>
              </w:rPr>
              <w:t>19.5</w:t>
            </w:r>
            <w:ins w:id="1256" w:author="Copyeditor (JMIR)" w:date="2023-08-06T09:41:00Z">
              <w:r w:rsidRPr="002F6E3E">
                <w:rPr>
                  <w:rFonts w:asciiTheme="minorHAnsi" w:hAnsiTheme="minorHAnsi" w:cstheme="minorHAnsi"/>
                  <w:sz w:val="22"/>
                </w:rPr>
                <w:t xml:space="preserve"> (</w:t>
              </w:r>
            </w:ins>
            <w:r w:rsidRPr="002F6E3E">
              <w:rPr>
                <w:rFonts w:asciiTheme="minorHAnsi" w:hAnsiTheme="minorHAnsi" w:cstheme="minorHAnsi"/>
                <w:sz w:val="22"/>
              </w:rPr>
              <w:t>6.5</w:t>
            </w:r>
            <w:ins w:id="1257" w:author="Copyeditor (JMIR)" w:date="2023-08-06T09:41:00Z">
              <w:r w:rsidRPr="002F6E3E">
                <w:rPr>
                  <w:rFonts w:asciiTheme="minorHAnsi" w:hAnsiTheme="minorHAnsi" w:cstheme="minorHAnsi"/>
                  <w:sz w:val="22"/>
                </w:rPr>
                <w:t>)</w:t>
              </w:r>
            </w:ins>
          </w:p>
        </w:tc>
      </w:tr>
      <w:tr w:rsidR="00D857E5" w14:paraId="15EE045F" w14:textId="77777777" w:rsidTr="009652CC">
        <w:trPr>
          <w:trHeight w:val="478"/>
        </w:trPr>
        <w:tc>
          <w:tcPr>
            <w:tcW w:w="776" w:type="pct"/>
          </w:tcPr>
          <w:p w14:paraId="17086F56" w14:textId="77777777" w:rsidR="00DE6D3F" w:rsidRPr="002F6E3E" w:rsidRDefault="00DE6D3F" w:rsidP="003E44D7">
            <w:pPr>
              <w:spacing w:before="88" w:line="360" w:lineRule="auto"/>
              <w:ind w:left="130"/>
              <w:rPr>
                <w:rFonts w:asciiTheme="minorHAnsi" w:hAnsiTheme="minorHAnsi" w:cstheme="minorHAnsi"/>
                <w:sz w:val="22"/>
              </w:rPr>
            </w:pPr>
          </w:p>
        </w:tc>
        <w:tc>
          <w:tcPr>
            <w:tcW w:w="2732" w:type="pct"/>
          </w:tcPr>
          <w:p w14:paraId="74BDFBAB" w14:textId="5F3744AB" w:rsidR="00DE6D3F" w:rsidRPr="002F6E3E" w:rsidRDefault="0046147D" w:rsidP="004E0223">
            <w:pPr>
              <w:spacing w:before="88" w:line="360" w:lineRule="auto"/>
              <w:rPr>
                <w:rFonts w:asciiTheme="minorHAnsi" w:hAnsiTheme="minorHAnsi" w:cstheme="minorHAnsi"/>
                <w:sz w:val="22"/>
              </w:rPr>
            </w:pPr>
            <w:ins w:id="1258" w:author="Copyeditor (JMIR)" w:date="2023-08-06T09:44:00Z">
              <w:r w:rsidRPr="002F6E3E">
                <w:rPr>
                  <w:rFonts w:asciiTheme="minorHAnsi" w:hAnsiTheme="minorHAnsi" w:cstheme="minorHAnsi"/>
                  <w:sz w:val="22"/>
                </w:rPr>
                <w:t>Age at which drinking became problematic</w:t>
              </w:r>
            </w:ins>
          </w:p>
        </w:tc>
        <w:tc>
          <w:tcPr>
            <w:tcW w:w="1492" w:type="pct"/>
          </w:tcPr>
          <w:p w14:paraId="6DC76802" w14:textId="17CDBD11" w:rsidR="00DE6D3F" w:rsidRPr="002F6E3E" w:rsidRDefault="0046147D" w:rsidP="004E0223">
            <w:pPr>
              <w:spacing w:before="88" w:line="360" w:lineRule="auto"/>
              <w:ind w:left="104" w:right="104"/>
              <w:rPr>
                <w:rFonts w:asciiTheme="minorHAnsi" w:hAnsiTheme="minorHAnsi" w:cstheme="minorHAnsi"/>
                <w:sz w:val="22"/>
              </w:rPr>
            </w:pPr>
            <w:r w:rsidRPr="002F6E3E">
              <w:rPr>
                <w:rFonts w:asciiTheme="minorHAnsi" w:hAnsiTheme="minorHAnsi" w:cstheme="minorHAnsi"/>
                <w:sz w:val="22"/>
              </w:rPr>
              <w:t>27.9</w:t>
            </w:r>
            <w:ins w:id="1259" w:author="Copyeditor (JMIR)" w:date="2023-08-06T09:42:00Z">
              <w:r w:rsidRPr="002F6E3E">
                <w:rPr>
                  <w:rFonts w:asciiTheme="minorHAnsi" w:hAnsiTheme="minorHAnsi" w:cstheme="minorHAnsi"/>
                  <w:sz w:val="22"/>
                </w:rPr>
                <w:t xml:space="preserve"> (</w:t>
              </w:r>
            </w:ins>
            <w:r w:rsidRPr="002F6E3E">
              <w:rPr>
                <w:rFonts w:asciiTheme="minorHAnsi" w:hAnsiTheme="minorHAnsi" w:cstheme="minorHAnsi"/>
                <w:sz w:val="22"/>
              </w:rPr>
              <w:t>9.6</w:t>
            </w:r>
            <w:ins w:id="1260" w:author="Copyeditor (JMIR)" w:date="2023-08-06T09:42:00Z">
              <w:r w:rsidRPr="002F6E3E">
                <w:rPr>
                  <w:rFonts w:asciiTheme="minorHAnsi" w:hAnsiTheme="minorHAnsi" w:cstheme="minorHAnsi"/>
                  <w:sz w:val="22"/>
                </w:rPr>
                <w:t>)</w:t>
              </w:r>
            </w:ins>
          </w:p>
        </w:tc>
      </w:tr>
      <w:tr w:rsidR="00D857E5" w14:paraId="189D172B" w14:textId="77777777" w:rsidTr="009652CC">
        <w:trPr>
          <w:trHeight w:val="478"/>
        </w:trPr>
        <w:tc>
          <w:tcPr>
            <w:tcW w:w="776" w:type="pct"/>
          </w:tcPr>
          <w:p w14:paraId="1AAB5598" w14:textId="77777777" w:rsidR="00DE6D3F" w:rsidRPr="002F6E3E" w:rsidRDefault="00DE6D3F" w:rsidP="003E44D7">
            <w:pPr>
              <w:spacing w:before="88" w:line="360" w:lineRule="auto"/>
              <w:ind w:left="130"/>
              <w:rPr>
                <w:rFonts w:asciiTheme="minorHAnsi" w:hAnsiTheme="minorHAnsi" w:cstheme="minorHAnsi"/>
                <w:sz w:val="22"/>
              </w:rPr>
            </w:pPr>
          </w:p>
        </w:tc>
        <w:tc>
          <w:tcPr>
            <w:tcW w:w="2732" w:type="pct"/>
          </w:tcPr>
          <w:p w14:paraId="672A7CDD" w14:textId="339C188B" w:rsidR="00DE6D3F" w:rsidRPr="002F6E3E" w:rsidRDefault="0046147D" w:rsidP="004E0223">
            <w:pPr>
              <w:spacing w:before="88" w:line="360" w:lineRule="auto"/>
              <w:rPr>
                <w:rFonts w:asciiTheme="minorHAnsi" w:hAnsiTheme="minorHAnsi" w:cstheme="minorHAnsi"/>
                <w:sz w:val="22"/>
              </w:rPr>
            </w:pPr>
            <w:ins w:id="1261" w:author="Copyeditor (JMIR)" w:date="2023-08-06T09:44:00Z">
              <w:r w:rsidRPr="002F6E3E">
                <w:rPr>
                  <w:rFonts w:asciiTheme="minorHAnsi" w:hAnsiTheme="minorHAnsi" w:cstheme="minorHAnsi"/>
                  <w:sz w:val="22"/>
                </w:rPr>
                <w:t>Age of first quit attempt</w:t>
              </w:r>
            </w:ins>
          </w:p>
        </w:tc>
        <w:tc>
          <w:tcPr>
            <w:tcW w:w="1492" w:type="pct"/>
          </w:tcPr>
          <w:p w14:paraId="36E209C2" w14:textId="2597C609" w:rsidR="00DE6D3F" w:rsidRPr="002F6E3E" w:rsidRDefault="0046147D" w:rsidP="004E0223">
            <w:pPr>
              <w:spacing w:before="88" w:line="360" w:lineRule="auto"/>
              <w:ind w:left="104" w:right="105"/>
              <w:rPr>
                <w:rFonts w:asciiTheme="minorHAnsi" w:hAnsiTheme="minorHAnsi" w:cstheme="minorHAnsi"/>
                <w:sz w:val="22"/>
              </w:rPr>
            </w:pPr>
            <w:r w:rsidRPr="002F6E3E">
              <w:rPr>
                <w:rFonts w:asciiTheme="minorHAnsi" w:hAnsiTheme="minorHAnsi" w:cstheme="minorHAnsi"/>
                <w:sz w:val="22"/>
              </w:rPr>
              <w:t>31.6</w:t>
            </w:r>
            <w:ins w:id="1262" w:author="Copyeditor (JMIR)" w:date="2023-08-06T09:42:00Z">
              <w:r w:rsidRPr="002F6E3E">
                <w:rPr>
                  <w:rFonts w:asciiTheme="minorHAnsi" w:hAnsiTheme="minorHAnsi" w:cstheme="minorHAnsi"/>
                  <w:sz w:val="22"/>
                </w:rPr>
                <w:t xml:space="preserve"> (</w:t>
              </w:r>
            </w:ins>
            <w:r w:rsidRPr="002F6E3E">
              <w:rPr>
                <w:rFonts w:asciiTheme="minorHAnsi" w:hAnsiTheme="minorHAnsi" w:cstheme="minorHAnsi"/>
                <w:sz w:val="22"/>
              </w:rPr>
              <w:t>10.4</w:t>
            </w:r>
            <w:ins w:id="1263" w:author="Copyeditor (JMIR)" w:date="2023-08-06T09:42:00Z">
              <w:r w:rsidRPr="002F6E3E">
                <w:rPr>
                  <w:rFonts w:asciiTheme="minorHAnsi" w:hAnsiTheme="minorHAnsi" w:cstheme="minorHAnsi"/>
                  <w:sz w:val="22"/>
                </w:rPr>
                <w:t>)</w:t>
              </w:r>
            </w:ins>
          </w:p>
        </w:tc>
      </w:tr>
      <w:tr w:rsidR="00D857E5" w14:paraId="2B09B340" w14:textId="77777777" w:rsidTr="009652CC">
        <w:trPr>
          <w:trHeight w:val="513"/>
        </w:trPr>
        <w:tc>
          <w:tcPr>
            <w:tcW w:w="776" w:type="pct"/>
          </w:tcPr>
          <w:p w14:paraId="0CA26C3D" w14:textId="77777777" w:rsidR="00DE6D3F" w:rsidRPr="002F6E3E" w:rsidRDefault="00DE6D3F">
            <w:pPr>
              <w:spacing w:before="88" w:line="360" w:lineRule="auto"/>
              <w:ind w:left="130"/>
              <w:rPr>
                <w:rFonts w:asciiTheme="minorHAnsi" w:hAnsiTheme="minorHAnsi" w:cstheme="minorHAnsi"/>
                <w:sz w:val="22"/>
              </w:rPr>
            </w:pPr>
          </w:p>
        </w:tc>
        <w:tc>
          <w:tcPr>
            <w:tcW w:w="2732" w:type="pct"/>
          </w:tcPr>
          <w:p w14:paraId="5D8E8F3B" w14:textId="35925A8D" w:rsidR="00DE6D3F" w:rsidRPr="002F6E3E" w:rsidRDefault="0046147D" w:rsidP="004E0223">
            <w:pPr>
              <w:spacing w:before="88" w:line="360" w:lineRule="auto"/>
              <w:rPr>
                <w:rFonts w:asciiTheme="minorHAnsi" w:hAnsiTheme="minorHAnsi" w:cstheme="minorHAnsi"/>
                <w:sz w:val="22"/>
              </w:rPr>
            </w:pPr>
            <w:ins w:id="1264" w:author="Copyeditor (JMIR)" w:date="2023-08-06T09:44:00Z">
              <w:r w:rsidRPr="002F6E3E">
                <w:rPr>
                  <w:rFonts w:asciiTheme="minorHAnsi" w:hAnsiTheme="minorHAnsi" w:cstheme="minorHAnsi"/>
                  <w:sz w:val="22"/>
                </w:rPr>
                <w:t>N</w:t>
              </w:r>
            </w:ins>
            <w:ins w:id="1265" w:author="Copyeditor (JMIR)" w:date="2023-08-07T12:43:00Z">
              <w:r w:rsidR="00D010F6" w:rsidRPr="002F6E3E">
                <w:rPr>
                  <w:rFonts w:asciiTheme="minorHAnsi" w:hAnsiTheme="minorHAnsi" w:cstheme="minorHAnsi"/>
                  <w:sz w:val="22"/>
                </w:rPr>
                <w:t>umber</w:t>
              </w:r>
            </w:ins>
            <w:ins w:id="1266" w:author="Copyeditor (JMIR)" w:date="2023-08-06T09:44:00Z">
              <w:r w:rsidRPr="002F6E3E">
                <w:rPr>
                  <w:rFonts w:asciiTheme="minorHAnsi" w:hAnsiTheme="minorHAnsi" w:cstheme="minorHAnsi"/>
                  <w:sz w:val="22"/>
                </w:rPr>
                <w:t xml:space="preserve"> of quit attempts</w:t>
              </w:r>
            </w:ins>
          </w:p>
        </w:tc>
        <w:tc>
          <w:tcPr>
            <w:tcW w:w="1492" w:type="pct"/>
          </w:tcPr>
          <w:p w14:paraId="79BEE2A4" w14:textId="46B9DFA6" w:rsidR="00DE6D3F" w:rsidRPr="002F6E3E" w:rsidRDefault="0046147D" w:rsidP="004E0223">
            <w:pPr>
              <w:spacing w:before="88" w:line="360" w:lineRule="auto"/>
              <w:ind w:left="104" w:right="104"/>
              <w:rPr>
                <w:rFonts w:asciiTheme="minorHAnsi" w:hAnsiTheme="minorHAnsi" w:cstheme="minorHAnsi"/>
                <w:sz w:val="22"/>
              </w:rPr>
            </w:pPr>
            <w:r w:rsidRPr="002F6E3E">
              <w:rPr>
                <w:rFonts w:asciiTheme="minorHAnsi" w:hAnsiTheme="minorHAnsi" w:cstheme="minorHAnsi"/>
                <w:sz w:val="22"/>
              </w:rPr>
              <w:t>9.1</w:t>
            </w:r>
            <w:ins w:id="1267" w:author="Copyeditor (JMIR)" w:date="2023-08-06T09:42:00Z">
              <w:r w:rsidRPr="002F6E3E">
                <w:rPr>
                  <w:rFonts w:asciiTheme="minorHAnsi" w:hAnsiTheme="minorHAnsi" w:cstheme="minorHAnsi"/>
                  <w:sz w:val="22"/>
                </w:rPr>
                <w:t xml:space="preserve"> (</w:t>
              </w:r>
            </w:ins>
            <w:r w:rsidRPr="002F6E3E">
              <w:rPr>
                <w:rFonts w:asciiTheme="minorHAnsi" w:hAnsiTheme="minorHAnsi" w:cstheme="minorHAnsi"/>
                <w:sz w:val="22"/>
              </w:rPr>
              <w:t>31.1</w:t>
            </w:r>
            <w:ins w:id="1268" w:author="Copyeditor (JMIR)" w:date="2023-08-06T09:42:00Z">
              <w:r w:rsidRPr="002F6E3E">
                <w:rPr>
                  <w:rFonts w:asciiTheme="minorHAnsi" w:hAnsiTheme="minorHAnsi" w:cstheme="minorHAnsi"/>
                  <w:sz w:val="22"/>
                </w:rPr>
                <w:t>)</w:t>
              </w:r>
            </w:ins>
          </w:p>
        </w:tc>
      </w:tr>
      <w:tr w:rsidR="00D857E5" w14:paraId="7ECA4C0C" w14:textId="77777777" w:rsidTr="002F6E3E">
        <w:trPr>
          <w:trHeight w:val="513"/>
        </w:trPr>
        <w:tc>
          <w:tcPr>
            <w:tcW w:w="5000" w:type="pct"/>
            <w:gridSpan w:val="3"/>
          </w:tcPr>
          <w:p w14:paraId="5C09CB54" w14:textId="2FD8153C" w:rsidR="006F6927" w:rsidRPr="002F6E3E" w:rsidRDefault="0046147D">
            <w:pPr>
              <w:spacing w:line="360" w:lineRule="auto"/>
              <w:rPr>
                <w:rFonts w:asciiTheme="minorHAnsi" w:eastAsia="Times New Roman" w:hAnsiTheme="minorHAnsi" w:cstheme="minorHAnsi"/>
                <w:b/>
              </w:rPr>
            </w:pPr>
            <w:r w:rsidRPr="002F6E3E">
              <w:rPr>
                <w:rFonts w:asciiTheme="minorHAnsi" w:hAnsiTheme="minorHAnsi" w:cstheme="minorHAnsi"/>
                <w:b/>
                <w:sz w:val="22"/>
              </w:rPr>
              <w:t xml:space="preserve">Lifetime </w:t>
            </w:r>
            <w:ins w:id="1269" w:author="Copyeditor (JMIR)" w:date="2023-08-06T10:12:00Z">
              <w:r w:rsidR="004372E4" w:rsidRPr="002F6E3E">
                <w:rPr>
                  <w:rFonts w:asciiTheme="minorHAnsi" w:hAnsiTheme="minorHAnsi" w:cstheme="minorHAnsi"/>
                  <w:b/>
                  <w:sz w:val="22"/>
                </w:rPr>
                <w:t>h</w:t>
              </w:r>
            </w:ins>
            <w:del w:id="1270" w:author="Copyeditor (JMIR)" w:date="2023-08-06T10:12:00Z">
              <w:r w:rsidRPr="002F6E3E">
                <w:rPr>
                  <w:rFonts w:asciiTheme="minorHAnsi" w:hAnsiTheme="minorHAnsi" w:cstheme="minorHAnsi"/>
                  <w:b/>
                  <w:sz w:val="22"/>
                </w:rPr>
                <w:delText>H</w:delText>
              </w:r>
            </w:del>
            <w:r w:rsidRPr="002F6E3E">
              <w:rPr>
                <w:rFonts w:asciiTheme="minorHAnsi" w:hAnsiTheme="minorHAnsi" w:cstheme="minorHAnsi"/>
                <w:b/>
                <w:sz w:val="22"/>
              </w:rPr>
              <w:t xml:space="preserve">istory of </w:t>
            </w:r>
            <w:ins w:id="1271" w:author="Copyeditor (JMIR)" w:date="2023-08-06T10:11:00Z">
              <w:r w:rsidR="004372E4" w:rsidRPr="002F6E3E">
                <w:rPr>
                  <w:rFonts w:asciiTheme="minorHAnsi" w:hAnsiTheme="minorHAnsi" w:cstheme="minorHAnsi"/>
                  <w:b/>
                  <w:sz w:val="22"/>
                </w:rPr>
                <w:t>t</w:t>
              </w:r>
            </w:ins>
            <w:del w:id="1272" w:author="Copyeditor (JMIR)" w:date="2023-08-06T10:11:00Z">
              <w:r w:rsidRPr="002F6E3E">
                <w:rPr>
                  <w:rFonts w:asciiTheme="minorHAnsi" w:hAnsiTheme="minorHAnsi" w:cstheme="minorHAnsi"/>
                  <w:b/>
                  <w:sz w:val="22"/>
                </w:rPr>
                <w:delText>T</w:delText>
              </w:r>
            </w:del>
            <w:r w:rsidRPr="002F6E3E">
              <w:rPr>
                <w:rFonts w:asciiTheme="minorHAnsi" w:hAnsiTheme="minorHAnsi" w:cstheme="minorHAnsi"/>
                <w:b/>
                <w:sz w:val="22"/>
              </w:rPr>
              <w:t>reatment (</w:t>
            </w:r>
            <w:ins w:id="1273" w:author="Copyeditor (JMIR)" w:date="2023-08-06T10:11:00Z">
              <w:r w:rsidR="004372E4" w:rsidRPr="002F6E3E">
                <w:rPr>
                  <w:rFonts w:asciiTheme="minorHAnsi" w:hAnsiTheme="minorHAnsi" w:cstheme="minorHAnsi"/>
                  <w:b/>
                  <w:sz w:val="22"/>
                </w:rPr>
                <w:t>c</w:t>
              </w:r>
            </w:ins>
            <w:del w:id="1274" w:author="Copyeditor (JMIR)" w:date="2023-08-06T10:11:00Z">
              <w:r w:rsidRPr="002F6E3E">
                <w:rPr>
                  <w:rFonts w:asciiTheme="minorHAnsi" w:hAnsiTheme="minorHAnsi" w:cstheme="minorHAnsi"/>
                  <w:b/>
                  <w:sz w:val="22"/>
                </w:rPr>
                <w:delText>C</w:delText>
              </w:r>
            </w:del>
            <w:r w:rsidRPr="002F6E3E">
              <w:rPr>
                <w:rFonts w:asciiTheme="minorHAnsi" w:hAnsiTheme="minorHAnsi" w:cstheme="minorHAnsi"/>
                <w:b/>
                <w:sz w:val="22"/>
              </w:rPr>
              <w:t>an choose more than 1)</w:t>
            </w:r>
            <w:ins w:id="1275" w:author="Copyeditor (JMIR)" w:date="2023-08-06T09:45:00Z">
              <w:r w:rsidRPr="002F6E3E">
                <w:rPr>
                  <w:rFonts w:asciiTheme="minorHAnsi" w:hAnsiTheme="minorHAnsi" w:cstheme="minorHAnsi"/>
                  <w:b/>
                  <w:sz w:val="22"/>
                </w:rPr>
                <w:t>, n (%)</w:t>
              </w:r>
            </w:ins>
          </w:p>
        </w:tc>
      </w:tr>
      <w:tr w:rsidR="00D857E5" w14:paraId="1CFEF90C" w14:textId="77777777" w:rsidTr="009652CC">
        <w:trPr>
          <w:trHeight w:val="478"/>
        </w:trPr>
        <w:tc>
          <w:tcPr>
            <w:tcW w:w="776" w:type="pct"/>
          </w:tcPr>
          <w:p w14:paraId="600C8DD5" w14:textId="415F5E53" w:rsidR="006F6927" w:rsidRPr="002F6E3E" w:rsidRDefault="006F6927">
            <w:pPr>
              <w:spacing w:before="88" w:line="360" w:lineRule="auto"/>
              <w:ind w:left="364"/>
              <w:rPr>
                <w:rFonts w:asciiTheme="minorHAnsi" w:hAnsiTheme="minorHAnsi" w:cstheme="minorHAnsi"/>
                <w:sz w:val="22"/>
              </w:rPr>
            </w:pPr>
          </w:p>
        </w:tc>
        <w:tc>
          <w:tcPr>
            <w:tcW w:w="2732" w:type="pct"/>
          </w:tcPr>
          <w:p w14:paraId="31D47633" w14:textId="305FD01A" w:rsidR="006F6927" w:rsidRPr="002F6E3E" w:rsidRDefault="0046147D" w:rsidP="004E0223">
            <w:pPr>
              <w:spacing w:before="225" w:line="360" w:lineRule="auto"/>
              <w:rPr>
                <w:rFonts w:asciiTheme="minorHAnsi" w:hAnsiTheme="minorHAnsi" w:cstheme="minorHAnsi"/>
                <w:sz w:val="22"/>
              </w:rPr>
            </w:pPr>
            <w:ins w:id="1276" w:author="Copyeditor (JMIR)" w:date="2023-08-06T09:49:00Z">
              <w:r w:rsidRPr="002F6E3E">
                <w:rPr>
                  <w:rFonts w:asciiTheme="minorHAnsi" w:hAnsiTheme="minorHAnsi" w:cstheme="minorHAnsi"/>
                  <w:sz w:val="22"/>
                </w:rPr>
                <w:t>Long-term residential (</w:t>
              </w:r>
            </w:ins>
            <w:ins w:id="1277" w:author="Copyeditor (JMIR)" w:date="2023-08-06T09:50:00Z">
              <w:r w:rsidRPr="002F6E3E">
                <w:rPr>
                  <w:rFonts w:asciiTheme="minorHAnsi" w:hAnsiTheme="minorHAnsi" w:cstheme="minorHAnsi"/>
                  <w:sz w:val="22"/>
                </w:rPr>
                <w:t>&gt;</w:t>
              </w:r>
            </w:ins>
            <w:ins w:id="1278" w:author="Copyeditor (JMIR)" w:date="2023-08-06T09:49:00Z">
              <w:r w:rsidRPr="002F6E3E">
                <w:rPr>
                  <w:rFonts w:asciiTheme="minorHAnsi" w:hAnsiTheme="minorHAnsi" w:cstheme="minorHAnsi"/>
                  <w:sz w:val="22"/>
                </w:rPr>
                <w:t>6 mo)</w:t>
              </w:r>
            </w:ins>
          </w:p>
        </w:tc>
        <w:tc>
          <w:tcPr>
            <w:tcW w:w="1492" w:type="pct"/>
          </w:tcPr>
          <w:p w14:paraId="5875099F" w14:textId="6C6F135B" w:rsidR="006F6927" w:rsidRPr="002F6E3E" w:rsidRDefault="0046147D" w:rsidP="004E0223">
            <w:pPr>
              <w:spacing w:before="88" w:line="360" w:lineRule="auto"/>
              <w:rPr>
                <w:rFonts w:asciiTheme="minorHAnsi" w:eastAsia="Times New Roman" w:hAnsiTheme="minorHAnsi" w:cstheme="minorHAnsi"/>
              </w:rPr>
            </w:pPr>
            <w:r w:rsidRPr="002F6E3E">
              <w:rPr>
                <w:rFonts w:asciiTheme="minorHAnsi" w:hAnsiTheme="minorHAnsi" w:cstheme="minorHAnsi"/>
                <w:sz w:val="22"/>
              </w:rPr>
              <w:t>8</w:t>
            </w:r>
            <w:ins w:id="1279" w:author="Copyeditor (JMIR)" w:date="2023-08-06T09:47:00Z">
              <w:r w:rsidRPr="002F6E3E">
                <w:rPr>
                  <w:rFonts w:asciiTheme="minorHAnsi" w:hAnsiTheme="minorHAnsi" w:cstheme="minorHAnsi"/>
                  <w:sz w:val="22"/>
                </w:rPr>
                <w:t xml:space="preserve"> </w:t>
              </w:r>
            </w:ins>
            <w:ins w:id="1280" w:author="Copyeditor (JMIR)" w:date="2023-08-06T09:45:00Z">
              <w:r w:rsidRPr="002F6E3E">
                <w:rPr>
                  <w:rFonts w:asciiTheme="minorHAnsi" w:hAnsiTheme="minorHAnsi" w:cstheme="minorHAnsi"/>
                  <w:sz w:val="22"/>
                </w:rPr>
                <w:t>(</w:t>
              </w:r>
            </w:ins>
            <w:r w:rsidRPr="002F6E3E">
              <w:rPr>
                <w:rFonts w:asciiTheme="minorHAnsi" w:hAnsiTheme="minorHAnsi" w:cstheme="minorHAnsi"/>
                <w:sz w:val="22"/>
              </w:rPr>
              <w:t>5.2</w:t>
            </w:r>
            <w:ins w:id="1281" w:author="Copyeditor (JMIR)" w:date="2023-08-06T09:45:00Z">
              <w:r w:rsidRPr="002F6E3E">
                <w:rPr>
                  <w:rFonts w:asciiTheme="minorHAnsi" w:hAnsiTheme="minorHAnsi" w:cstheme="minorHAnsi"/>
                  <w:sz w:val="22"/>
                </w:rPr>
                <w:t>)</w:t>
              </w:r>
            </w:ins>
          </w:p>
        </w:tc>
      </w:tr>
      <w:tr w:rsidR="00D857E5" w14:paraId="441CB6C5" w14:textId="77777777" w:rsidTr="009652CC">
        <w:trPr>
          <w:trHeight w:val="478"/>
        </w:trPr>
        <w:tc>
          <w:tcPr>
            <w:tcW w:w="776" w:type="pct"/>
          </w:tcPr>
          <w:p w14:paraId="2810CC6F" w14:textId="77777777" w:rsidR="006F6927" w:rsidRPr="002F6E3E" w:rsidRDefault="006F6927" w:rsidP="003E44D7">
            <w:pPr>
              <w:spacing w:before="225" w:line="360" w:lineRule="auto"/>
              <w:ind w:left="130"/>
              <w:rPr>
                <w:rFonts w:asciiTheme="minorHAnsi" w:hAnsiTheme="minorHAnsi" w:cstheme="minorHAnsi"/>
                <w:sz w:val="22"/>
              </w:rPr>
            </w:pPr>
          </w:p>
        </w:tc>
        <w:tc>
          <w:tcPr>
            <w:tcW w:w="2732" w:type="pct"/>
          </w:tcPr>
          <w:p w14:paraId="7CA5047E" w14:textId="35622A59" w:rsidR="006F6927" w:rsidRPr="002F6E3E" w:rsidRDefault="0046147D" w:rsidP="004E0223">
            <w:pPr>
              <w:spacing w:before="88" w:line="360" w:lineRule="auto"/>
              <w:rPr>
                <w:rFonts w:asciiTheme="minorHAnsi" w:hAnsiTheme="minorHAnsi" w:cstheme="minorHAnsi"/>
                <w:sz w:val="22"/>
              </w:rPr>
            </w:pPr>
            <w:ins w:id="1282" w:author="Copyeditor (JMIR)" w:date="2023-08-06T09:49:00Z">
              <w:r w:rsidRPr="002F6E3E">
                <w:rPr>
                  <w:rFonts w:asciiTheme="minorHAnsi" w:hAnsiTheme="minorHAnsi" w:cstheme="minorHAnsi"/>
                  <w:sz w:val="22"/>
                </w:rPr>
                <w:t>Short-term residential (&lt;6 mo)</w:t>
              </w:r>
            </w:ins>
          </w:p>
        </w:tc>
        <w:tc>
          <w:tcPr>
            <w:tcW w:w="1492" w:type="pct"/>
          </w:tcPr>
          <w:p w14:paraId="2ED8896C" w14:textId="6C2B4D8C" w:rsidR="006F6927" w:rsidRPr="002F6E3E" w:rsidRDefault="0046147D" w:rsidP="004E0223">
            <w:pPr>
              <w:spacing w:before="88" w:line="360" w:lineRule="auto"/>
              <w:ind w:right="176"/>
              <w:rPr>
                <w:rFonts w:asciiTheme="minorHAnsi" w:eastAsia="Times New Roman" w:hAnsiTheme="minorHAnsi" w:cstheme="minorHAnsi"/>
              </w:rPr>
            </w:pPr>
            <w:r w:rsidRPr="002F6E3E">
              <w:rPr>
                <w:rFonts w:asciiTheme="minorHAnsi" w:hAnsiTheme="minorHAnsi" w:cstheme="minorHAnsi"/>
                <w:sz w:val="22"/>
              </w:rPr>
              <w:t>51</w:t>
            </w:r>
            <w:ins w:id="1283" w:author="Copyeditor (JMIR)" w:date="2023-08-06T09:47:00Z">
              <w:r w:rsidRPr="002F6E3E">
                <w:rPr>
                  <w:rFonts w:asciiTheme="minorHAnsi" w:hAnsiTheme="minorHAnsi" w:cstheme="minorHAnsi"/>
                  <w:sz w:val="22"/>
                </w:rPr>
                <w:t xml:space="preserve"> </w:t>
              </w:r>
            </w:ins>
            <w:ins w:id="1284" w:author="Copyeditor (JMIR)" w:date="2023-08-06T09:45:00Z">
              <w:r w:rsidRPr="002F6E3E">
                <w:rPr>
                  <w:rFonts w:asciiTheme="minorHAnsi" w:hAnsiTheme="minorHAnsi" w:cstheme="minorHAnsi"/>
                  <w:sz w:val="22"/>
                </w:rPr>
                <w:t>(</w:t>
              </w:r>
            </w:ins>
            <w:r w:rsidRPr="002F6E3E">
              <w:rPr>
                <w:rFonts w:asciiTheme="minorHAnsi" w:hAnsiTheme="minorHAnsi" w:cstheme="minorHAnsi"/>
                <w:sz w:val="22"/>
              </w:rPr>
              <w:t>33.1</w:t>
            </w:r>
            <w:ins w:id="1285" w:author="Copyeditor (JMIR)" w:date="2023-08-06T09:45:00Z">
              <w:r w:rsidRPr="002F6E3E">
                <w:rPr>
                  <w:rFonts w:asciiTheme="minorHAnsi" w:hAnsiTheme="minorHAnsi" w:cstheme="minorHAnsi"/>
                  <w:sz w:val="22"/>
                </w:rPr>
                <w:t>)</w:t>
              </w:r>
            </w:ins>
          </w:p>
        </w:tc>
      </w:tr>
      <w:tr w:rsidR="00D857E5" w14:paraId="67BC2810" w14:textId="77777777" w:rsidTr="009652CC">
        <w:trPr>
          <w:trHeight w:val="478"/>
        </w:trPr>
        <w:tc>
          <w:tcPr>
            <w:tcW w:w="776" w:type="pct"/>
          </w:tcPr>
          <w:p w14:paraId="5FC361F5" w14:textId="77777777" w:rsidR="006F6927" w:rsidRPr="002F6E3E" w:rsidRDefault="006F6927" w:rsidP="003E44D7">
            <w:pPr>
              <w:spacing w:before="225" w:line="360" w:lineRule="auto"/>
              <w:ind w:left="130"/>
              <w:rPr>
                <w:rFonts w:asciiTheme="minorHAnsi" w:hAnsiTheme="minorHAnsi" w:cstheme="minorHAnsi"/>
                <w:sz w:val="22"/>
              </w:rPr>
            </w:pPr>
          </w:p>
        </w:tc>
        <w:tc>
          <w:tcPr>
            <w:tcW w:w="2732" w:type="pct"/>
          </w:tcPr>
          <w:p w14:paraId="1C9C88CC" w14:textId="534D25DC" w:rsidR="006F6927" w:rsidRPr="002F6E3E" w:rsidRDefault="0046147D" w:rsidP="004E0223">
            <w:pPr>
              <w:spacing w:before="88" w:line="360" w:lineRule="auto"/>
              <w:rPr>
                <w:rFonts w:asciiTheme="minorHAnsi" w:hAnsiTheme="minorHAnsi" w:cstheme="minorHAnsi"/>
                <w:sz w:val="22"/>
              </w:rPr>
            </w:pPr>
            <w:ins w:id="1286" w:author="Copyeditor (JMIR)" w:date="2023-08-06T09:49:00Z">
              <w:r w:rsidRPr="002F6E3E">
                <w:rPr>
                  <w:rFonts w:asciiTheme="minorHAnsi" w:hAnsiTheme="minorHAnsi" w:cstheme="minorHAnsi"/>
                  <w:sz w:val="22"/>
                </w:rPr>
                <w:t>Outpatient</w:t>
              </w:r>
            </w:ins>
          </w:p>
        </w:tc>
        <w:tc>
          <w:tcPr>
            <w:tcW w:w="1492" w:type="pct"/>
          </w:tcPr>
          <w:p w14:paraId="030B68B2" w14:textId="17CB9FAF" w:rsidR="006F6927" w:rsidRPr="002F6E3E" w:rsidRDefault="0046147D" w:rsidP="004E0223">
            <w:pPr>
              <w:spacing w:before="88" w:line="360" w:lineRule="auto"/>
              <w:ind w:right="176"/>
              <w:rPr>
                <w:rFonts w:asciiTheme="minorHAnsi" w:eastAsia="Times New Roman" w:hAnsiTheme="minorHAnsi" w:cstheme="minorHAnsi"/>
              </w:rPr>
            </w:pPr>
            <w:r w:rsidRPr="002F6E3E">
              <w:rPr>
                <w:rFonts w:asciiTheme="minorHAnsi" w:hAnsiTheme="minorHAnsi" w:cstheme="minorHAnsi"/>
                <w:sz w:val="22"/>
              </w:rPr>
              <w:t>77</w:t>
            </w:r>
            <w:ins w:id="1287" w:author="Copyeditor (JMIR)" w:date="2023-08-06T09:47:00Z">
              <w:r w:rsidRPr="002F6E3E">
                <w:rPr>
                  <w:rFonts w:asciiTheme="minorHAnsi" w:hAnsiTheme="minorHAnsi" w:cstheme="minorHAnsi"/>
                  <w:sz w:val="22"/>
                </w:rPr>
                <w:t xml:space="preserve"> </w:t>
              </w:r>
            </w:ins>
            <w:ins w:id="1288" w:author="Copyeditor (JMIR)" w:date="2023-08-06T09:45:00Z">
              <w:r w:rsidRPr="002F6E3E">
                <w:rPr>
                  <w:rFonts w:asciiTheme="minorHAnsi" w:hAnsiTheme="minorHAnsi" w:cstheme="minorHAnsi"/>
                  <w:sz w:val="22"/>
                </w:rPr>
                <w:t>(</w:t>
              </w:r>
            </w:ins>
            <w:r w:rsidRPr="002F6E3E">
              <w:rPr>
                <w:rFonts w:asciiTheme="minorHAnsi" w:hAnsiTheme="minorHAnsi" w:cstheme="minorHAnsi"/>
                <w:sz w:val="22"/>
              </w:rPr>
              <w:t>50.0</w:t>
            </w:r>
            <w:ins w:id="1289" w:author="Copyeditor (JMIR)" w:date="2023-08-06T09:45:00Z">
              <w:r w:rsidRPr="002F6E3E">
                <w:rPr>
                  <w:rFonts w:asciiTheme="minorHAnsi" w:hAnsiTheme="minorHAnsi" w:cstheme="minorHAnsi"/>
                  <w:sz w:val="22"/>
                </w:rPr>
                <w:t>)</w:t>
              </w:r>
            </w:ins>
          </w:p>
        </w:tc>
      </w:tr>
      <w:tr w:rsidR="00D857E5" w14:paraId="0CDE8DAC" w14:textId="77777777" w:rsidTr="009652CC">
        <w:trPr>
          <w:trHeight w:val="478"/>
        </w:trPr>
        <w:tc>
          <w:tcPr>
            <w:tcW w:w="776" w:type="pct"/>
          </w:tcPr>
          <w:p w14:paraId="400F660C" w14:textId="77777777" w:rsidR="006F6927" w:rsidRPr="002F6E3E" w:rsidRDefault="006F6927" w:rsidP="003E44D7">
            <w:pPr>
              <w:spacing w:before="225" w:line="360" w:lineRule="auto"/>
              <w:ind w:left="130"/>
              <w:rPr>
                <w:rFonts w:asciiTheme="minorHAnsi" w:hAnsiTheme="minorHAnsi" w:cstheme="minorHAnsi"/>
                <w:sz w:val="22"/>
              </w:rPr>
            </w:pPr>
          </w:p>
        </w:tc>
        <w:tc>
          <w:tcPr>
            <w:tcW w:w="2732" w:type="pct"/>
          </w:tcPr>
          <w:p w14:paraId="3859DEE2" w14:textId="35D3A64E" w:rsidR="006F6927" w:rsidRPr="002F6E3E" w:rsidRDefault="0046147D" w:rsidP="004E0223">
            <w:pPr>
              <w:spacing w:before="88" w:line="360" w:lineRule="auto"/>
              <w:rPr>
                <w:rFonts w:asciiTheme="minorHAnsi" w:hAnsiTheme="minorHAnsi" w:cstheme="minorHAnsi"/>
                <w:sz w:val="22"/>
              </w:rPr>
            </w:pPr>
            <w:ins w:id="1290" w:author="Copyeditor (JMIR)" w:date="2023-08-06T09:49:00Z">
              <w:r w:rsidRPr="002F6E3E">
                <w:rPr>
                  <w:rFonts w:asciiTheme="minorHAnsi" w:hAnsiTheme="minorHAnsi" w:cstheme="minorHAnsi"/>
                  <w:sz w:val="22"/>
                </w:rPr>
                <w:t>Individual counseling</w:t>
              </w:r>
            </w:ins>
          </w:p>
        </w:tc>
        <w:tc>
          <w:tcPr>
            <w:tcW w:w="1492" w:type="pct"/>
          </w:tcPr>
          <w:p w14:paraId="2CA3396B" w14:textId="6B7F9EBD" w:rsidR="006F6927" w:rsidRPr="002F6E3E" w:rsidRDefault="0046147D" w:rsidP="004E0223">
            <w:pPr>
              <w:spacing w:before="88" w:line="360" w:lineRule="auto"/>
              <w:ind w:right="118"/>
              <w:rPr>
                <w:rFonts w:asciiTheme="minorHAnsi" w:eastAsia="Times New Roman" w:hAnsiTheme="minorHAnsi" w:cstheme="minorHAnsi"/>
              </w:rPr>
            </w:pPr>
            <w:r w:rsidRPr="002F6E3E">
              <w:rPr>
                <w:rFonts w:asciiTheme="minorHAnsi" w:hAnsiTheme="minorHAnsi" w:cstheme="minorHAnsi"/>
                <w:sz w:val="22"/>
              </w:rPr>
              <w:t>100</w:t>
            </w:r>
            <w:ins w:id="1291" w:author="Copyeditor (JMIR)" w:date="2023-08-06T09:47:00Z">
              <w:r w:rsidRPr="002F6E3E">
                <w:rPr>
                  <w:rFonts w:asciiTheme="minorHAnsi" w:hAnsiTheme="minorHAnsi" w:cstheme="minorHAnsi"/>
                  <w:sz w:val="22"/>
                </w:rPr>
                <w:t xml:space="preserve"> </w:t>
              </w:r>
            </w:ins>
            <w:ins w:id="1292" w:author="Copyeditor (JMIR)" w:date="2023-08-06T09:45:00Z">
              <w:r w:rsidRPr="002F6E3E">
                <w:rPr>
                  <w:rFonts w:asciiTheme="minorHAnsi" w:hAnsiTheme="minorHAnsi" w:cstheme="minorHAnsi"/>
                  <w:sz w:val="22"/>
                </w:rPr>
                <w:t>(</w:t>
              </w:r>
            </w:ins>
            <w:r w:rsidRPr="002F6E3E">
              <w:rPr>
                <w:rFonts w:asciiTheme="minorHAnsi" w:hAnsiTheme="minorHAnsi" w:cstheme="minorHAnsi"/>
                <w:sz w:val="22"/>
              </w:rPr>
              <w:t>64.9</w:t>
            </w:r>
            <w:ins w:id="1293" w:author="Copyeditor (JMIR)" w:date="2023-08-06T09:45:00Z">
              <w:r w:rsidRPr="002F6E3E">
                <w:rPr>
                  <w:rFonts w:asciiTheme="minorHAnsi" w:hAnsiTheme="minorHAnsi" w:cstheme="minorHAnsi"/>
                  <w:sz w:val="22"/>
                </w:rPr>
                <w:t>)</w:t>
              </w:r>
            </w:ins>
          </w:p>
        </w:tc>
      </w:tr>
      <w:tr w:rsidR="00D857E5" w14:paraId="35852453" w14:textId="77777777" w:rsidTr="009652CC">
        <w:trPr>
          <w:trHeight w:val="478"/>
        </w:trPr>
        <w:tc>
          <w:tcPr>
            <w:tcW w:w="776" w:type="pct"/>
          </w:tcPr>
          <w:p w14:paraId="01280E17" w14:textId="77777777" w:rsidR="006F6927" w:rsidRPr="002F6E3E" w:rsidRDefault="006F6927" w:rsidP="003E44D7">
            <w:pPr>
              <w:spacing w:before="225" w:line="360" w:lineRule="auto"/>
              <w:ind w:left="130"/>
              <w:rPr>
                <w:rFonts w:asciiTheme="minorHAnsi" w:hAnsiTheme="minorHAnsi" w:cstheme="minorHAnsi"/>
                <w:sz w:val="22"/>
              </w:rPr>
            </w:pPr>
          </w:p>
        </w:tc>
        <w:tc>
          <w:tcPr>
            <w:tcW w:w="2732" w:type="pct"/>
          </w:tcPr>
          <w:p w14:paraId="50EDC41E" w14:textId="2B35D497" w:rsidR="006F6927" w:rsidRPr="002F6E3E" w:rsidRDefault="0046147D" w:rsidP="004E0223">
            <w:pPr>
              <w:spacing w:before="88" w:line="360" w:lineRule="auto"/>
              <w:rPr>
                <w:rFonts w:asciiTheme="minorHAnsi" w:hAnsiTheme="minorHAnsi" w:cstheme="minorHAnsi"/>
                <w:sz w:val="22"/>
              </w:rPr>
            </w:pPr>
            <w:ins w:id="1294" w:author="Copyeditor (JMIR)" w:date="2023-08-06T09:49:00Z">
              <w:r w:rsidRPr="002F6E3E">
                <w:rPr>
                  <w:rFonts w:asciiTheme="minorHAnsi" w:hAnsiTheme="minorHAnsi" w:cstheme="minorHAnsi"/>
                  <w:sz w:val="22"/>
                </w:rPr>
                <w:t>Group counseling</w:t>
              </w:r>
            </w:ins>
          </w:p>
        </w:tc>
        <w:tc>
          <w:tcPr>
            <w:tcW w:w="1492" w:type="pct"/>
          </w:tcPr>
          <w:p w14:paraId="2D050B09" w14:textId="02FB6800" w:rsidR="006F6927" w:rsidRPr="002F6E3E" w:rsidRDefault="0046147D" w:rsidP="004E0223">
            <w:pPr>
              <w:spacing w:before="88" w:line="360" w:lineRule="auto"/>
              <w:ind w:right="177"/>
              <w:rPr>
                <w:rFonts w:asciiTheme="minorHAnsi" w:eastAsia="Times New Roman" w:hAnsiTheme="minorHAnsi" w:cstheme="minorHAnsi"/>
              </w:rPr>
            </w:pPr>
            <w:r w:rsidRPr="002F6E3E">
              <w:rPr>
                <w:rFonts w:asciiTheme="minorHAnsi" w:hAnsiTheme="minorHAnsi" w:cstheme="minorHAnsi"/>
                <w:sz w:val="22"/>
              </w:rPr>
              <w:t>65</w:t>
            </w:r>
            <w:ins w:id="1295" w:author="Copyeditor (JMIR)" w:date="2023-08-06T09:47:00Z">
              <w:r w:rsidRPr="002F6E3E">
                <w:rPr>
                  <w:rFonts w:asciiTheme="minorHAnsi" w:hAnsiTheme="minorHAnsi" w:cstheme="minorHAnsi"/>
                  <w:sz w:val="22"/>
                </w:rPr>
                <w:t xml:space="preserve"> </w:t>
              </w:r>
            </w:ins>
            <w:ins w:id="1296" w:author="Copyeditor (JMIR)" w:date="2023-08-06T09:45:00Z">
              <w:r w:rsidRPr="002F6E3E">
                <w:rPr>
                  <w:rFonts w:asciiTheme="minorHAnsi" w:hAnsiTheme="minorHAnsi" w:cstheme="minorHAnsi"/>
                  <w:sz w:val="22"/>
                </w:rPr>
                <w:t>(</w:t>
              </w:r>
            </w:ins>
            <w:r w:rsidRPr="002F6E3E">
              <w:rPr>
                <w:rFonts w:asciiTheme="minorHAnsi" w:hAnsiTheme="minorHAnsi" w:cstheme="minorHAnsi"/>
                <w:sz w:val="22"/>
              </w:rPr>
              <w:t>42.2</w:t>
            </w:r>
            <w:ins w:id="1297" w:author="Copyeditor (JMIR)" w:date="2023-08-06T09:45:00Z">
              <w:r w:rsidRPr="002F6E3E">
                <w:rPr>
                  <w:rFonts w:asciiTheme="minorHAnsi" w:hAnsiTheme="minorHAnsi" w:cstheme="minorHAnsi"/>
                  <w:sz w:val="22"/>
                </w:rPr>
                <w:t>)</w:t>
              </w:r>
            </w:ins>
          </w:p>
        </w:tc>
      </w:tr>
      <w:tr w:rsidR="00D857E5" w14:paraId="002D9090" w14:textId="77777777" w:rsidTr="009652CC">
        <w:trPr>
          <w:trHeight w:val="478"/>
        </w:trPr>
        <w:tc>
          <w:tcPr>
            <w:tcW w:w="776" w:type="pct"/>
          </w:tcPr>
          <w:p w14:paraId="2D2E6F47" w14:textId="77777777" w:rsidR="006F6927" w:rsidRPr="002F6E3E" w:rsidRDefault="006F6927" w:rsidP="003E44D7">
            <w:pPr>
              <w:spacing w:before="225" w:line="360" w:lineRule="auto"/>
              <w:ind w:left="130"/>
              <w:rPr>
                <w:rFonts w:asciiTheme="minorHAnsi" w:hAnsiTheme="minorHAnsi" w:cstheme="minorHAnsi"/>
                <w:sz w:val="22"/>
              </w:rPr>
            </w:pPr>
          </w:p>
        </w:tc>
        <w:tc>
          <w:tcPr>
            <w:tcW w:w="2732" w:type="pct"/>
          </w:tcPr>
          <w:p w14:paraId="4FCF45A4" w14:textId="5ECE6C9B" w:rsidR="006F6927" w:rsidRPr="002F6E3E" w:rsidRDefault="0046147D" w:rsidP="004E0223">
            <w:pPr>
              <w:spacing w:before="88" w:line="360" w:lineRule="auto"/>
              <w:rPr>
                <w:rFonts w:asciiTheme="minorHAnsi" w:hAnsiTheme="minorHAnsi" w:cstheme="minorHAnsi"/>
                <w:sz w:val="22"/>
              </w:rPr>
            </w:pPr>
            <w:ins w:id="1298" w:author="Copyeditor (JMIR)" w:date="2023-08-06T09:49:00Z">
              <w:r w:rsidRPr="002F6E3E">
                <w:rPr>
                  <w:rFonts w:asciiTheme="minorHAnsi" w:hAnsiTheme="minorHAnsi" w:cstheme="minorHAnsi"/>
                  <w:sz w:val="22"/>
                </w:rPr>
                <w:t>Alcoholics a</w:t>
              </w:r>
            </w:ins>
            <w:ins w:id="1299" w:author="Copyeditor (JMIR)" w:date="2023-08-06T09:47:00Z">
              <w:r w:rsidRPr="002F6E3E">
                <w:rPr>
                  <w:rFonts w:asciiTheme="minorHAnsi" w:hAnsiTheme="minorHAnsi" w:cstheme="minorHAnsi"/>
                  <w:sz w:val="22"/>
                </w:rPr>
                <w:t>nonymous/narcotics anonymous</w:t>
              </w:r>
            </w:ins>
          </w:p>
        </w:tc>
        <w:tc>
          <w:tcPr>
            <w:tcW w:w="1492" w:type="pct"/>
          </w:tcPr>
          <w:p w14:paraId="5BFFD224" w14:textId="3CAA76E4" w:rsidR="006F6927" w:rsidRPr="002F6E3E" w:rsidRDefault="0046147D" w:rsidP="004E0223">
            <w:pPr>
              <w:spacing w:before="88" w:line="360" w:lineRule="auto"/>
              <w:ind w:right="174"/>
              <w:rPr>
                <w:rFonts w:asciiTheme="minorHAnsi" w:eastAsia="Times New Roman" w:hAnsiTheme="minorHAnsi" w:cstheme="minorHAnsi"/>
              </w:rPr>
            </w:pPr>
            <w:r w:rsidRPr="002F6E3E">
              <w:rPr>
                <w:rFonts w:asciiTheme="minorHAnsi" w:hAnsiTheme="minorHAnsi" w:cstheme="minorHAnsi"/>
                <w:sz w:val="22"/>
              </w:rPr>
              <w:t>96</w:t>
            </w:r>
            <w:ins w:id="1300" w:author="Copyeditor (JMIR)" w:date="2023-08-06T09:47:00Z">
              <w:r w:rsidRPr="002F6E3E">
                <w:rPr>
                  <w:rFonts w:asciiTheme="minorHAnsi" w:hAnsiTheme="minorHAnsi" w:cstheme="minorHAnsi"/>
                  <w:sz w:val="22"/>
                </w:rPr>
                <w:t xml:space="preserve"> </w:t>
              </w:r>
            </w:ins>
            <w:ins w:id="1301" w:author="Copyeditor (JMIR)" w:date="2023-08-06T09:45:00Z">
              <w:r w:rsidRPr="002F6E3E">
                <w:rPr>
                  <w:rFonts w:asciiTheme="minorHAnsi" w:hAnsiTheme="minorHAnsi" w:cstheme="minorHAnsi"/>
                  <w:sz w:val="22"/>
                </w:rPr>
                <w:t>(</w:t>
              </w:r>
            </w:ins>
            <w:r w:rsidRPr="002F6E3E">
              <w:rPr>
                <w:rFonts w:asciiTheme="minorHAnsi" w:hAnsiTheme="minorHAnsi" w:cstheme="minorHAnsi"/>
                <w:sz w:val="22"/>
              </w:rPr>
              <w:t>62.3</w:t>
            </w:r>
            <w:ins w:id="1302" w:author="Copyeditor (JMIR)" w:date="2023-08-06T09:46:00Z">
              <w:r w:rsidRPr="002F6E3E">
                <w:rPr>
                  <w:rFonts w:asciiTheme="minorHAnsi" w:hAnsiTheme="minorHAnsi" w:cstheme="minorHAnsi"/>
                  <w:sz w:val="22"/>
                </w:rPr>
                <w:t>)</w:t>
              </w:r>
            </w:ins>
          </w:p>
        </w:tc>
      </w:tr>
      <w:tr w:rsidR="00D857E5" w14:paraId="6AEE320E" w14:textId="77777777" w:rsidTr="009652CC">
        <w:trPr>
          <w:trHeight w:val="621"/>
        </w:trPr>
        <w:tc>
          <w:tcPr>
            <w:tcW w:w="776" w:type="pct"/>
          </w:tcPr>
          <w:p w14:paraId="6136DA69" w14:textId="77777777" w:rsidR="006F6927" w:rsidRPr="002F6E3E" w:rsidRDefault="006F6927">
            <w:pPr>
              <w:spacing w:before="225" w:line="360" w:lineRule="auto"/>
              <w:ind w:left="130"/>
              <w:rPr>
                <w:rFonts w:asciiTheme="minorHAnsi" w:hAnsiTheme="minorHAnsi" w:cstheme="minorHAnsi"/>
                <w:sz w:val="22"/>
              </w:rPr>
            </w:pPr>
          </w:p>
        </w:tc>
        <w:tc>
          <w:tcPr>
            <w:tcW w:w="2732" w:type="pct"/>
          </w:tcPr>
          <w:p w14:paraId="460DBD3C" w14:textId="494A1D58" w:rsidR="006F6927" w:rsidRPr="002F6E3E" w:rsidRDefault="0046147D" w:rsidP="004E0223">
            <w:pPr>
              <w:spacing w:before="88" w:line="360" w:lineRule="auto"/>
              <w:rPr>
                <w:rFonts w:asciiTheme="minorHAnsi" w:hAnsiTheme="minorHAnsi" w:cstheme="minorHAnsi"/>
                <w:sz w:val="22"/>
              </w:rPr>
            </w:pPr>
            <w:ins w:id="1303" w:author="Copyeditor (JMIR)" w:date="2023-08-06T09:47:00Z">
              <w:r w:rsidRPr="002F6E3E">
                <w:rPr>
                  <w:rFonts w:asciiTheme="minorHAnsi" w:hAnsiTheme="minorHAnsi" w:cstheme="minorHAnsi"/>
                  <w:sz w:val="22"/>
                </w:rPr>
                <w:t>Other</w:t>
              </w:r>
            </w:ins>
          </w:p>
        </w:tc>
        <w:tc>
          <w:tcPr>
            <w:tcW w:w="1492" w:type="pct"/>
          </w:tcPr>
          <w:p w14:paraId="1C685E16" w14:textId="6CB13E24" w:rsidR="006F6927" w:rsidRPr="002F6E3E" w:rsidRDefault="0046147D" w:rsidP="004E0223">
            <w:pPr>
              <w:spacing w:before="88" w:line="360" w:lineRule="auto"/>
              <w:ind w:right="176"/>
              <w:rPr>
                <w:rFonts w:asciiTheme="minorHAnsi" w:eastAsia="Times New Roman" w:hAnsiTheme="minorHAnsi" w:cstheme="minorHAnsi"/>
              </w:rPr>
            </w:pPr>
            <w:r w:rsidRPr="002F6E3E">
              <w:rPr>
                <w:rFonts w:asciiTheme="minorHAnsi" w:hAnsiTheme="minorHAnsi" w:cstheme="minorHAnsi"/>
                <w:sz w:val="22"/>
              </w:rPr>
              <w:t>41</w:t>
            </w:r>
            <w:ins w:id="1304" w:author="Copyeditor (JMIR)" w:date="2023-08-06T09:47:00Z">
              <w:r w:rsidRPr="002F6E3E">
                <w:rPr>
                  <w:rFonts w:asciiTheme="minorHAnsi" w:hAnsiTheme="minorHAnsi" w:cstheme="minorHAnsi"/>
                  <w:sz w:val="22"/>
                </w:rPr>
                <w:t xml:space="preserve"> </w:t>
              </w:r>
            </w:ins>
            <w:ins w:id="1305" w:author="Copyeditor (JMIR)" w:date="2023-08-06T09:46:00Z">
              <w:r w:rsidRPr="002F6E3E">
                <w:rPr>
                  <w:rFonts w:asciiTheme="minorHAnsi" w:hAnsiTheme="minorHAnsi" w:cstheme="minorHAnsi"/>
                  <w:sz w:val="22"/>
                </w:rPr>
                <w:t>(</w:t>
              </w:r>
            </w:ins>
            <w:r w:rsidRPr="002F6E3E">
              <w:rPr>
                <w:rFonts w:asciiTheme="minorHAnsi" w:hAnsiTheme="minorHAnsi" w:cstheme="minorHAnsi"/>
                <w:sz w:val="22"/>
              </w:rPr>
              <w:t>26.6</w:t>
            </w:r>
            <w:ins w:id="1306" w:author="Copyeditor (JMIR)" w:date="2023-08-06T09:46:00Z">
              <w:r w:rsidRPr="002F6E3E">
                <w:rPr>
                  <w:rFonts w:asciiTheme="minorHAnsi" w:hAnsiTheme="minorHAnsi" w:cstheme="minorHAnsi"/>
                  <w:sz w:val="22"/>
                </w:rPr>
                <w:t>)</w:t>
              </w:r>
            </w:ins>
          </w:p>
        </w:tc>
      </w:tr>
      <w:tr w:rsidR="00D857E5" w14:paraId="1BB1A2E3" w14:textId="77777777" w:rsidTr="00D010F6">
        <w:trPr>
          <w:gridBefore w:val="1"/>
          <w:wBefore w:w="1530" w:type="dxa"/>
          <w:trHeight w:val="663"/>
          <w:ins w:id="1307" w:author="Copyeditor (JMIR)" w:date="2023-08-06T09:46:00Z"/>
        </w:trPr>
        <w:tc>
          <w:tcPr>
            <w:tcW w:w="5000" w:type="pct"/>
            <w:gridSpan w:val="2"/>
          </w:tcPr>
          <w:p w14:paraId="01FD6CBE" w14:textId="69742E41" w:rsidR="00FA13F9" w:rsidRPr="002F6E3E" w:rsidRDefault="0046147D" w:rsidP="004E0223">
            <w:pPr>
              <w:spacing w:before="88" w:line="360" w:lineRule="auto"/>
              <w:ind w:right="176"/>
              <w:rPr>
                <w:ins w:id="1308" w:author="Copyeditor (JMIR)" w:date="2023-08-06T09:46:00Z"/>
                <w:rFonts w:asciiTheme="minorHAnsi" w:hAnsiTheme="minorHAnsi" w:cstheme="minorHAnsi"/>
                <w:b/>
                <w:sz w:val="22"/>
              </w:rPr>
            </w:pPr>
            <w:commentRangeStart w:id="1309"/>
            <w:ins w:id="1310" w:author="Copyeditor (JMIR)" w:date="2023-08-06T09:47:00Z">
              <w:r w:rsidRPr="002F6E3E">
                <w:rPr>
                  <w:rFonts w:asciiTheme="minorHAnsi" w:hAnsiTheme="minorHAnsi" w:cstheme="minorHAnsi"/>
                  <w:b/>
                  <w:sz w:val="22"/>
                </w:rPr>
                <w:t xml:space="preserve">Received </w:t>
              </w:r>
            </w:ins>
            <w:commentRangeEnd w:id="1309"/>
            <w:r w:rsidR="00A530C5">
              <w:rPr>
                <w:rStyle w:val="CommentReference"/>
              </w:rPr>
              <w:commentReference w:id="1309"/>
            </w:r>
            <w:ins w:id="1311" w:author="Copyeditor (JMIR)" w:date="2023-08-06T09:47:00Z">
              <w:r w:rsidRPr="002F6E3E">
                <w:rPr>
                  <w:rFonts w:asciiTheme="minorHAnsi" w:hAnsiTheme="minorHAnsi" w:cstheme="minorHAnsi"/>
                  <w:b/>
                  <w:sz w:val="22"/>
                </w:rPr>
                <w:t>medication for alcohol use disorder</w:t>
              </w:r>
            </w:ins>
            <w:ins w:id="1312" w:author="Copyeditor (JMIR)" w:date="2023-08-06T09:51:00Z">
              <w:r w:rsidRPr="002F6E3E">
                <w:rPr>
                  <w:rFonts w:asciiTheme="minorHAnsi" w:hAnsiTheme="minorHAnsi" w:cstheme="minorHAnsi"/>
                  <w:b/>
                  <w:sz w:val="22"/>
                </w:rPr>
                <w:t>, n</w:t>
              </w:r>
            </w:ins>
            <w:ins w:id="1313" w:author="Copyeditor (JMIR)" w:date="2023-08-06T09:56:00Z">
              <w:r w:rsidR="00616EF4" w:rsidRPr="002F6E3E">
                <w:rPr>
                  <w:rFonts w:asciiTheme="minorHAnsi" w:hAnsiTheme="minorHAnsi" w:cstheme="minorHAnsi"/>
                  <w:b/>
                  <w:sz w:val="22"/>
                </w:rPr>
                <w:t xml:space="preserve"> </w:t>
              </w:r>
            </w:ins>
            <w:ins w:id="1314" w:author="Copyeditor (JMIR)" w:date="2023-08-06T09:51:00Z">
              <w:r w:rsidRPr="002F6E3E">
                <w:rPr>
                  <w:rFonts w:asciiTheme="minorHAnsi" w:hAnsiTheme="minorHAnsi" w:cstheme="minorHAnsi"/>
                  <w:b/>
                  <w:sz w:val="22"/>
                </w:rPr>
                <w:t>(%)</w:t>
              </w:r>
            </w:ins>
          </w:p>
        </w:tc>
      </w:tr>
      <w:tr w:rsidR="00D857E5" w14:paraId="05BDF9A8" w14:textId="77777777" w:rsidTr="009652CC">
        <w:trPr>
          <w:trHeight w:val="549"/>
        </w:trPr>
        <w:tc>
          <w:tcPr>
            <w:tcW w:w="776" w:type="pct"/>
          </w:tcPr>
          <w:p w14:paraId="05C04EB8" w14:textId="4DBB4142" w:rsidR="00FA13F9" w:rsidRPr="002F6E3E" w:rsidRDefault="00FA13F9" w:rsidP="004E0223">
            <w:pPr>
              <w:spacing w:before="159" w:line="360" w:lineRule="auto"/>
              <w:rPr>
                <w:rFonts w:asciiTheme="minorHAnsi" w:hAnsiTheme="minorHAnsi" w:cstheme="minorHAnsi"/>
                <w:sz w:val="22"/>
              </w:rPr>
            </w:pPr>
          </w:p>
        </w:tc>
        <w:tc>
          <w:tcPr>
            <w:tcW w:w="2732" w:type="pct"/>
          </w:tcPr>
          <w:p w14:paraId="4F03288A" w14:textId="42064D88" w:rsidR="00FA13F9" w:rsidRPr="002F6E3E" w:rsidRDefault="0046147D" w:rsidP="004E0223">
            <w:pPr>
              <w:spacing w:before="88" w:line="360" w:lineRule="auto"/>
              <w:rPr>
                <w:rFonts w:asciiTheme="minorHAnsi" w:hAnsiTheme="minorHAnsi" w:cstheme="minorHAnsi"/>
                <w:sz w:val="22"/>
              </w:rPr>
            </w:pPr>
            <w:ins w:id="1315" w:author="Copyeditor (JMIR)" w:date="2023-08-06T09:51:00Z">
              <w:r w:rsidRPr="002F6E3E">
                <w:rPr>
                  <w:rFonts w:asciiTheme="minorHAnsi" w:hAnsiTheme="minorHAnsi" w:cstheme="minorHAnsi"/>
                  <w:sz w:val="22"/>
                </w:rPr>
                <w:t>Yes</w:t>
              </w:r>
            </w:ins>
          </w:p>
        </w:tc>
        <w:tc>
          <w:tcPr>
            <w:tcW w:w="1492" w:type="pct"/>
          </w:tcPr>
          <w:p w14:paraId="389D4DC9" w14:textId="1B84C694" w:rsidR="00FA13F9" w:rsidRPr="002F6E3E" w:rsidRDefault="0046147D" w:rsidP="004E0223">
            <w:pPr>
              <w:spacing w:before="159" w:line="360" w:lineRule="auto"/>
              <w:ind w:right="176"/>
              <w:rPr>
                <w:rFonts w:asciiTheme="minorHAnsi" w:eastAsia="Times New Roman" w:hAnsiTheme="minorHAnsi" w:cstheme="minorHAnsi"/>
              </w:rPr>
            </w:pPr>
            <w:r w:rsidRPr="002F6E3E">
              <w:rPr>
                <w:rFonts w:asciiTheme="minorHAnsi" w:hAnsiTheme="minorHAnsi" w:cstheme="minorHAnsi"/>
                <w:sz w:val="22"/>
              </w:rPr>
              <w:t>62</w:t>
            </w:r>
            <w:ins w:id="1316" w:author="Copyeditor (JMIR)" w:date="2023-08-06T09:51:00Z">
              <w:r w:rsidRPr="002F6E3E">
                <w:rPr>
                  <w:rFonts w:asciiTheme="minorHAnsi" w:hAnsiTheme="minorHAnsi" w:cstheme="minorHAnsi"/>
                  <w:sz w:val="22"/>
                </w:rPr>
                <w:t xml:space="preserve"> (</w:t>
              </w:r>
            </w:ins>
            <w:r w:rsidRPr="002F6E3E">
              <w:rPr>
                <w:rFonts w:asciiTheme="minorHAnsi" w:hAnsiTheme="minorHAnsi" w:cstheme="minorHAnsi"/>
                <w:sz w:val="22"/>
              </w:rPr>
              <w:t>40.3</w:t>
            </w:r>
            <w:ins w:id="1317" w:author="Copyeditor (JMIR)" w:date="2023-08-06T09:51:00Z">
              <w:r w:rsidRPr="002F6E3E">
                <w:rPr>
                  <w:rFonts w:asciiTheme="minorHAnsi" w:hAnsiTheme="minorHAnsi" w:cstheme="minorHAnsi"/>
                  <w:sz w:val="22"/>
                </w:rPr>
                <w:t>)</w:t>
              </w:r>
            </w:ins>
          </w:p>
        </w:tc>
      </w:tr>
      <w:tr w:rsidR="00D857E5" w14:paraId="079C76CC" w14:textId="77777777" w:rsidTr="009652CC">
        <w:trPr>
          <w:trHeight w:val="478"/>
        </w:trPr>
        <w:tc>
          <w:tcPr>
            <w:tcW w:w="776" w:type="pct"/>
          </w:tcPr>
          <w:p w14:paraId="7268DE92" w14:textId="77777777" w:rsidR="00FA13F9" w:rsidRPr="002F6E3E" w:rsidRDefault="00FA13F9">
            <w:pPr>
              <w:spacing w:before="88" w:line="360" w:lineRule="auto"/>
              <w:ind w:left="364"/>
              <w:rPr>
                <w:rFonts w:asciiTheme="minorHAnsi" w:hAnsiTheme="minorHAnsi" w:cstheme="minorHAnsi"/>
                <w:sz w:val="22"/>
              </w:rPr>
            </w:pPr>
          </w:p>
        </w:tc>
        <w:tc>
          <w:tcPr>
            <w:tcW w:w="2732" w:type="pct"/>
          </w:tcPr>
          <w:p w14:paraId="641F4924" w14:textId="2D18E4B3" w:rsidR="00FA13F9" w:rsidRPr="002F6E3E" w:rsidRDefault="0046147D" w:rsidP="004E0223">
            <w:pPr>
              <w:spacing w:before="88" w:line="360" w:lineRule="auto"/>
              <w:rPr>
                <w:rFonts w:asciiTheme="minorHAnsi" w:hAnsiTheme="minorHAnsi" w:cstheme="minorHAnsi"/>
                <w:sz w:val="22"/>
              </w:rPr>
            </w:pPr>
            <w:ins w:id="1318" w:author="Copyeditor (JMIR)" w:date="2023-08-06T09:50:00Z">
              <w:r w:rsidRPr="002F6E3E">
                <w:rPr>
                  <w:rFonts w:asciiTheme="minorHAnsi" w:hAnsiTheme="minorHAnsi" w:cstheme="minorHAnsi"/>
                  <w:sz w:val="22"/>
                </w:rPr>
                <w:t>No</w:t>
              </w:r>
            </w:ins>
          </w:p>
        </w:tc>
        <w:tc>
          <w:tcPr>
            <w:tcW w:w="1492" w:type="pct"/>
          </w:tcPr>
          <w:p w14:paraId="54E59BF2" w14:textId="47553CDF" w:rsidR="00FA13F9" w:rsidRPr="002F6E3E" w:rsidRDefault="0046147D" w:rsidP="004E0223">
            <w:pPr>
              <w:spacing w:before="88" w:line="360" w:lineRule="auto"/>
              <w:ind w:right="176"/>
              <w:rPr>
                <w:rFonts w:asciiTheme="minorHAnsi" w:eastAsia="Times New Roman" w:hAnsiTheme="minorHAnsi" w:cstheme="minorHAnsi"/>
              </w:rPr>
            </w:pPr>
            <w:r w:rsidRPr="002F6E3E">
              <w:rPr>
                <w:rFonts w:asciiTheme="minorHAnsi" w:hAnsiTheme="minorHAnsi" w:cstheme="minorHAnsi"/>
                <w:sz w:val="22"/>
              </w:rPr>
              <w:t>92</w:t>
            </w:r>
            <w:ins w:id="1319" w:author="Copyeditor (JMIR)" w:date="2023-08-06T09:51:00Z">
              <w:r w:rsidRPr="002F6E3E">
                <w:rPr>
                  <w:rFonts w:asciiTheme="minorHAnsi" w:hAnsiTheme="minorHAnsi" w:cstheme="minorHAnsi"/>
                  <w:sz w:val="22"/>
                </w:rPr>
                <w:t xml:space="preserve"> (</w:t>
              </w:r>
            </w:ins>
            <w:r w:rsidRPr="002F6E3E">
              <w:rPr>
                <w:rFonts w:asciiTheme="minorHAnsi" w:hAnsiTheme="minorHAnsi" w:cstheme="minorHAnsi"/>
                <w:sz w:val="22"/>
              </w:rPr>
              <w:t>59.7</w:t>
            </w:r>
            <w:ins w:id="1320" w:author="Copyeditor (JMIR)" w:date="2023-08-06T09:51:00Z">
              <w:r w:rsidRPr="002F6E3E">
                <w:rPr>
                  <w:rFonts w:asciiTheme="minorHAnsi" w:hAnsiTheme="minorHAnsi" w:cstheme="minorHAnsi"/>
                  <w:sz w:val="22"/>
                </w:rPr>
                <w:t>)</w:t>
              </w:r>
            </w:ins>
          </w:p>
        </w:tc>
      </w:tr>
      <w:tr w:rsidR="00D857E5" w14:paraId="1824DF93" w14:textId="77777777" w:rsidTr="009652CC">
        <w:trPr>
          <w:trHeight w:val="513"/>
        </w:trPr>
        <w:tc>
          <w:tcPr>
            <w:tcW w:w="3508" w:type="pct"/>
            <w:gridSpan w:val="2"/>
          </w:tcPr>
          <w:p w14:paraId="235F1A5F" w14:textId="77777777" w:rsidR="00D010F6" w:rsidRPr="002F6E3E" w:rsidRDefault="0046147D" w:rsidP="004E0223">
            <w:pPr>
              <w:spacing w:before="88" w:line="360" w:lineRule="auto"/>
              <w:rPr>
                <w:rFonts w:asciiTheme="minorHAnsi" w:hAnsiTheme="minorHAnsi" w:cstheme="minorHAnsi"/>
                <w:sz w:val="22"/>
              </w:rPr>
            </w:pPr>
            <w:r w:rsidRPr="002F6E3E">
              <w:rPr>
                <w:rFonts w:asciiTheme="minorHAnsi" w:hAnsiTheme="minorHAnsi" w:cstheme="minorHAnsi"/>
                <w:sz w:val="22"/>
              </w:rPr>
              <w:t xml:space="preserve">DSM-5 </w:t>
            </w:r>
            <w:del w:id="1321" w:author="Copyeditor (JMIR)" w:date="2023-08-03T06:30:00Z">
              <w:r w:rsidRPr="002F6E3E">
                <w:rPr>
                  <w:rFonts w:asciiTheme="minorHAnsi" w:hAnsiTheme="minorHAnsi" w:cstheme="minorHAnsi"/>
                  <w:sz w:val="22"/>
                </w:rPr>
                <w:delText>A</w:delText>
              </w:r>
            </w:del>
            <w:ins w:id="1322" w:author="Copyeditor (JMIR)" w:date="2023-08-03T06:30:00Z">
              <w:r w:rsidRPr="002F6E3E">
                <w:rPr>
                  <w:rFonts w:asciiTheme="minorHAnsi" w:hAnsiTheme="minorHAnsi" w:cstheme="minorHAnsi"/>
                  <w:sz w:val="22"/>
                </w:rPr>
                <w:t>a</w:t>
              </w:r>
            </w:ins>
            <w:r w:rsidRPr="002F6E3E">
              <w:rPr>
                <w:rFonts w:asciiTheme="minorHAnsi" w:hAnsiTheme="minorHAnsi" w:cstheme="minorHAnsi"/>
                <w:sz w:val="22"/>
              </w:rPr>
              <w:t xml:space="preserve">lcohol </w:t>
            </w:r>
            <w:del w:id="1323" w:author="Copyeditor (JMIR)" w:date="2023-08-03T06:30:00Z">
              <w:r w:rsidRPr="002F6E3E">
                <w:rPr>
                  <w:rFonts w:asciiTheme="minorHAnsi" w:hAnsiTheme="minorHAnsi" w:cstheme="minorHAnsi"/>
                  <w:sz w:val="22"/>
                </w:rPr>
                <w:delText>U</w:delText>
              </w:r>
            </w:del>
            <w:ins w:id="1324" w:author="Copyeditor (JMIR)" w:date="2023-08-03T06:30:00Z">
              <w:r w:rsidRPr="002F6E3E">
                <w:rPr>
                  <w:rFonts w:asciiTheme="minorHAnsi" w:hAnsiTheme="minorHAnsi" w:cstheme="minorHAnsi"/>
                  <w:sz w:val="22"/>
                </w:rPr>
                <w:t>u</w:t>
              </w:r>
            </w:ins>
            <w:r w:rsidRPr="002F6E3E">
              <w:rPr>
                <w:rFonts w:asciiTheme="minorHAnsi" w:hAnsiTheme="minorHAnsi" w:cstheme="minorHAnsi"/>
                <w:sz w:val="22"/>
              </w:rPr>
              <w:t xml:space="preserve">se </w:t>
            </w:r>
            <w:del w:id="1325" w:author="Copyeditor (JMIR)" w:date="2023-08-03T06:30:00Z">
              <w:r w:rsidRPr="002F6E3E">
                <w:rPr>
                  <w:rFonts w:asciiTheme="minorHAnsi" w:hAnsiTheme="minorHAnsi" w:cstheme="minorHAnsi"/>
                  <w:sz w:val="22"/>
                </w:rPr>
                <w:delText>D</w:delText>
              </w:r>
            </w:del>
            <w:ins w:id="1326" w:author="Copyeditor (JMIR)" w:date="2023-08-03T06:30:00Z">
              <w:r w:rsidRPr="002F6E3E">
                <w:rPr>
                  <w:rFonts w:asciiTheme="minorHAnsi" w:hAnsiTheme="minorHAnsi" w:cstheme="minorHAnsi"/>
                  <w:sz w:val="22"/>
                </w:rPr>
                <w:t>d</w:t>
              </w:r>
            </w:ins>
            <w:r w:rsidRPr="002F6E3E">
              <w:rPr>
                <w:rFonts w:asciiTheme="minorHAnsi" w:hAnsiTheme="minorHAnsi" w:cstheme="minorHAnsi"/>
                <w:sz w:val="22"/>
              </w:rPr>
              <w:t xml:space="preserve">isorder </w:t>
            </w:r>
            <w:del w:id="1327" w:author="Copyeditor (JMIR)" w:date="2023-08-03T06:30:00Z">
              <w:r w:rsidRPr="002F6E3E">
                <w:rPr>
                  <w:rFonts w:asciiTheme="minorHAnsi" w:hAnsiTheme="minorHAnsi" w:cstheme="minorHAnsi"/>
                  <w:sz w:val="22"/>
                </w:rPr>
                <w:delText>S</w:delText>
              </w:r>
            </w:del>
            <w:ins w:id="1328" w:author="Copyeditor (JMIR)" w:date="2023-08-03T06:30:00Z">
              <w:r w:rsidRPr="002F6E3E">
                <w:rPr>
                  <w:rFonts w:asciiTheme="minorHAnsi" w:hAnsiTheme="minorHAnsi" w:cstheme="minorHAnsi"/>
                  <w:sz w:val="22"/>
                </w:rPr>
                <w:t>s</w:t>
              </w:r>
            </w:ins>
            <w:r w:rsidRPr="002F6E3E">
              <w:rPr>
                <w:rFonts w:asciiTheme="minorHAnsi" w:hAnsiTheme="minorHAnsi" w:cstheme="minorHAnsi"/>
                <w:sz w:val="22"/>
              </w:rPr>
              <w:t xml:space="preserve">ymptom </w:t>
            </w:r>
            <w:del w:id="1329" w:author="Copyeditor (JMIR)" w:date="2023-08-03T06:30:00Z">
              <w:r w:rsidRPr="002F6E3E">
                <w:rPr>
                  <w:rFonts w:asciiTheme="minorHAnsi" w:hAnsiTheme="minorHAnsi" w:cstheme="minorHAnsi"/>
                  <w:sz w:val="22"/>
                </w:rPr>
                <w:delText>C</w:delText>
              </w:r>
            </w:del>
            <w:ins w:id="1330" w:author="Copyeditor (JMIR)" w:date="2023-08-03T06:30:00Z">
              <w:r w:rsidRPr="002F6E3E">
                <w:rPr>
                  <w:rFonts w:asciiTheme="minorHAnsi" w:hAnsiTheme="minorHAnsi" w:cstheme="minorHAnsi"/>
                  <w:sz w:val="22"/>
                </w:rPr>
                <w:t>c</w:t>
              </w:r>
            </w:ins>
            <w:r w:rsidRPr="002F6E3E">
              <w:rPr>
                <w:rFonts w:asciiTheme="minorHAnsi" w:hAnsiTheme="minorHAnsi" w:cstheme="minorHAnsi"/>
                <w:sz w:val="22"/>
              </w:rPr>
              <w:t>ount</w:t>
            </w:r>
            <w:ins w:id="1331" w:author="Copyeditor (JMIR)" w:date="2023-08-06T09:51:00Z">
              <w:r w:rsidRPr="002F6E3E">
                <w:rPr>
                  <w:rFonts w:asciiTheme="minorHAnsi" w:hAnsiTheme="minorHAnsi" w:cstheme="minorHAnsi"/>
                  <w:sz w:val="22"/>
                </w:rPr>
                <w:t>, mean (SD)</w:t>
              </w:r>
            </w:ins>
          </w:p>
        </w:tc>
        <w:tc>
          <w:tcPr>
            <w:tcW w:w="1492" w:type="pct"/>
          </w:tcPr>
          <w:p w14:paraId="1AC524E3" w14:textId="008C59D6" w:rsidR="00D010F6" w:rsidRPr="002F6E3E" w:rsidRDefault="0046147D" w:rsidP="004E0223">
            <w:pPr>
              <w:spacing w:before="88" w:line="360" w:lineRule="auto"/>
              <w:ind w:right="105"/>
              <w:rPr>
                <w:rFonts w:asciiTheme="minorHAnsi" w:hAnsiTheme="minorHAnsi" w:cstheme="minorHAnsi"/>
                <w:sz w:val="22"/>
              </w:rPr>
            </w:pPr>
            <w:r w:rsidRPr="002F6E3E">
              <w:rPr>
                <w:rFonts w:asciiTheme="minorHAnsi" w:hAnsiTheme="minorHAnsi" w:cstheme="minorHAnsi"/>
                <w:sz w:val="22"/>
              </w:rPr>
              <w:t>8.9</w:t>
            </w:r>
            <w:ins w:id="1332" w:author="Copyeditor (JMIR)" w:date="2023-08-06T09:52:00Z">
              <w:r w:rsidRPr="002F6E3E">
                <w:rPr>
                  <w:rFonts w:asciiTheme="minorHAnsi" w:hAnsiTheme="minorHAnsi" w:cstheme="minorHAnsi"/>
                  <w:sz w:val="22"/>
                </w:rPr>
                <w:t xml:space="preserve"> (</w:t>
              </w:r>
            </w:ins>
            <w:r w:rsidRPr="002F6E3E">
              <w:rPr>
                <w:rFonts w:asciiTheme="minorHAnsi" w:hAnsiTheme="minorHAnsi" w:cstheme="minorHAnsi"/>
                <w:sz w:val="22"/>
              </w:rPr>
              <w:t>1.9</w:t>
            </w:r>
            <w:ins w:id="1333" w:author="Copyeditor (JMIR)" w:date="2023-08-06T09:52:00Z">
              <w:r w:rsidRPr="002F6E3E">
                <w:rPr>
                  <w:rFonts w:asciiTheme="minorHAnsi" w:hAnsiTheme="minorHAnsi" w:cstheme="minorHAnsi"/>
                  <w:sz w:val="22"/>
                </w:rPr>
                <w:t>)</w:t>
              </w:r>
            </w:ins>
          </w:p>
        </w:tc>
      </w:tr>
      <w:tr w:rsidR="00D857E5" w14:paraId="64906B3F" w14:textId="77777777" w:rsidTr="002F6E3E">
        <w:trPr>
          <w:trHeight w:val="513"/>
        </w:trPr>
        <w:tc>
          <w:tcPr>
            <w:tcW w:w="5000" w:type="pct"/>
            <w:gridSpan w:val="3"/>
          </w:tcPr>
          <w:p w14:paraId="24A8389B" w14:textId="4C0F6AA0" w:rsidR="00FA13F9" w:rsidRPr="002F6E3E" w:rsidRDefault="0046147D">
            <w:pPr>
              <w:spacing w:line="360" w:lineRule="auto"/>
              <w:rPr>
                <w:rFonts w:asciiTheme="minorHAnsi" w:eastAsia="Times New Roman" w:hAnsiTheme="minorHAnsi" w:cstheme="minorHAnsi"/>
                <w:b/>
              </w:rPr>
            </w:pPr>
            <w:r w:rsidRPr="002F6E3E">
              <w:rPr>
                <w:rFonts w:asciiTheme="minorHAnsi" w:hAnsiTheme="minorHAnsi" w:cstheme="minorHAnsi"/>
                <w:b/>
                <w:sz w:val="22"/>
              </w:rPr>
              <w:lastRenderedPageBreak/>
              <w:t xml:space="preserve">Lifetime </w:t>
            </w:r>
            <w:del w:id="1334" w:author="Copyeditor (JMIR)" w:date="2023-08-03T06:30:00Z">
              <w:r w:rsidRPr="002F6E3E">
                <w:rPr>
                  <w:rFonts w:asciiTheme="minorHAnsi" w:hAnsiTheme="minorHAnsi" w:cstheme="minorHAnsi"/>
                  <w:b/>
                  <w:sz w:val="22"/>
                </w:rPr>
                <w:delText>D</w:delText>
              </w:r>
            </w:del>
            <w:ins w:id="1335" w:author="Copyeditor (JMIR)" w:date="2023-08-03T06:30:00Z">
              <w:r w:rsidRPr="002F6E3E">
                <w:rPr>
                  <w:rFonts w:asciiTheme="minorHAnsi" w:hAnsiTheme="minorHAnsi" w:cstheme="minorHAnsi"/>
                  <w:b/>
                  <w:sz w:val="22"/>
                </w:rPr>
                <w:t>d</w:t>
              </w:r>
            </w:ins>
            <w:r w:rsidRPr="002F6E3E">
              <w:rPr>
                <w:rFonts w:asciiTheme="minorHAnsi" w:hAnsiTheme="minorHAnsi" w:cstheme="minorHAnsi"/>
                <w:b/>
                <w:sz w:val="22"/>
              </w:rPr>
              <w:t xml:space="preserve">rug </w:t>
            </w:r>
            <w:del w:id="1336" w:author="Copyeditor (JMIR)" w:date="2023-08-03T06:30:00Z">
              <w:r w:rsidRPr="002F6E3E">
                <w:rPr>
                  <w:rFonts w:asciiTheme="minorHAnsi" w:hAnsiTheme="minorHAnsi" w:cstheme="minorHAnsi"/>
                  <w:b/>
                  <w:sz w:val="22"/>
                </w:rPr>
                <w:delText>U</w:delText>
              </w:r>
            </w:del>
            <w:ins w:id="1337" w:author="Copyeditor (JMIR)" w:date="2023-08-03T06:30:00Z">
              <w:r w:rsidRPr="002F6E3E">
                <w:rPr>
                  <w:rFonts w:asciiTheme="minorHAnsi" w:hAnsiTheme="minorHAnsi" w:cstheme="minorHAnsi"/>
                  <w:b/>
                  <w:sz w:val="22"/>
                </w:rPr>
                <w:t>u</w:t>
              </w:r>
            </w:ins>
            <w:r w:rsidRPr="002F6E3E">
              <w:rPr>
                <w:rFonts w:asciiTheme="minorHAnsi" w:hAnsiTheme="minorHAnsi" w:cstheme="minorHAnsi"/>
                <w:b/>
                <w:sz w:val="22"/>
              </w:rPr>
              <w:t>se</w:t>
            </w:r>
            <w:ins w:id="1338" w:author="Copyeditor (JMIR)" w:date="2023-08-06T09:56:00Z">
              <w:r w:rsidR="00616EF4" w:rsidRPr="002F6E3E">
                <w:rPr>
                  <w:rFonts w:asciiTheme="minorHAnsi" w:hAnsiTheme="minorHAnsi" w:cstheme="minorHAnsi"/>
                  <w:b/>
                  <w:sz w:val="22"/>
                </w:rPr>
                <w:t>, n (%)</w:t>
              </w:r>
            </w:ins>
          </w:p>
        </w:tc>
      </w:tr>
      <w:tr w:rsidR="00D857E5" w14:paraId="0891761B" w14:textId="77777777" w:rsidTr="009652CC">
        <w:trPr>
          <w:trHeight w:val="478"/>
        </w:trPr>
        <w:tc>
          <w:tcPr>
            <w:tcW w:w="776" w:type="pct"/>
          </w:tcPr>
          <w:p w14:paraId="00FDC7D5" w14:textId="2FB07643" w:rsidR="008435B6" w:rsidRPr="002F6E3E" w:rsidRDefault="008435B6">
            <w:pPr>
              <w:spacing w:before="88" w:line="360" w:lineRule="auto"/>
              <w:ind w:left="364"/>
              <w:rPr>
                <w:rFonts w:asciiTheme="minorHAnsi" w:hAnsiTheme="minorHAnsi" w:cstheme="minorHAnsi"/>
                <w:sz w:val="22"/>
              </w:rPr>
            </w:pPr>
          </w:p>
        </w:tc>
        <w:tc>
          <w:tcPr>
            <w:tcW w:w="2732" w:type="pct"/>
          </w:tcPr>
          <w:p w14:paraId="136F4108" w14:textId="08EC7E19" w:rsidR="008435B6" w:rsidRPr="002F6E3E" w:rsidRDefault="0046147D" w:rsidP="004E0223">
            <w:pPr>
              <w:spacing w:before="88" w:line="360" w:lineRule="auto"/>
              <w:rPr>
                <w:rFonts w:asciiTheme="minorHAnsi" w:hAnsiTheme="minorHAnsi" w:cstheme="minorHAnsi"/>
                <w:sz w:val="22"/>
              </w:rPr>
            </w:pPr>
            <w:ins w:id="1339" w:author="Copyeditor (JMIR)" w:date="2023-08-06T10:01:00Z">
              <w:r w:rsidRPr="002F6E3E">
                <w:rPr>
                  <w:rFonts w:asciiTheme="minorHAnsi" w:hAnsiTheme="minorHAnsi" w:cstheme="minorHAnsi"/>
                  <w:sz w:val="22"/>
                </w:rPr>
                <w:t>Tobacco products (eg, cigarettes, chewing tobacco, and cigars)</w:t>
              </w:r>
            </w:ins>
          </w:p>
        </w:tc>
        <w:tc>
          <w:tcPr>
            <w:tcW w:w="1492" w:type="pct"/>
          </w:tcPr>
          <w:p w14:paraId="4984D94F" w14:textId="1290BE61" w:rsidR="008435B6" w:rsidRPr="002F6E3E" w:rsidRDefault="0046147D" w:rsidP="004E0223">
            <w:pPr>
              <w:spacing w:before="88" w:line="360" w:lineRule="auto"/>
              <w:ind w:right="119"/>
              <w:rPr>
                <w:rFonts w:asciiTheme="minorHAnsi" w:eastAsia="Times New Roman" w:hAnsiTheme="minorHAnsi" w:cstheme="minorHAnsi"/>
              </w:rPr>
            </w:pPr>
            <w:r w:rsidRPr="002F6E3E">
              <w:rPr>
                <w:rFonts w:asciiTheme="minorHAnsi" w:hAnsiTheme="minorHAnsi" w:cstheme="minorHAnsi"/>
                <w:sz w:val="22"/>
              </w:rPr>
              <w:t>122</w:t>
            </w:r>
            <w:ins w:id="1340" w:author="Copyeditor (JMIR)" w:date="2023-08-06T10:01:00Z">
              <w:r w:rsidR="00735A3A" w:rsidRPr="002F6E3E">
                <w:rPr>
                  <w:rFonts w:asciiTheme="minorHAnsi" w:hAnsiTheme="minorHAnsi" w:cstheme="minorHAnsi"/>
                  <w:sz w:val="22"/>
                </w:rPr>
                <w:t xml:space="preserve"> (</w:t>
              </w:r>
            </w:ins>
            <w:r w:rsidRPr="002F6E3E">
              <w:rPr>
                <w:rFonts w:asciiTheme="minorHAnsi" w:hAnsiTheme="minorHAnsi" w:cstheme="minorHAnsi"/>
                <w:sz w:val="22"/>
              </w:rPr>
              <w:t>79.2</w:t>
            </w:r>
            <w:ins w:id="1341" w:author="Copyeditor (JMIR)" w:date="2023-08-06T10:01:00Z">
              <w:r w:rsidR="00735A3A" w:rsidRPr="002F6E3E">
                <w:rPr>
                  <w:rFonts w:asciiTheme="minorHAnsi" w:hAnsiTheme="minorHAnsi" w:cstheme="minorHAnsi"/>
                  <w:sz w:val="22"/>
                </w:rPr>
                <w:t>)</w:t>
              </w:r>
            </w:ins>
          </w:p>
        </w:tc>
      </w:tr>
      <w:tr w:rsidR="00D857E5" w14:paraId="0C8892E8" w14:textId="77777777" w:rsidTr="009652CC">
        <w:trPr>
          <w:trHeight w:val="478"/>
        </w:trPr>
        <w:tc>
          <w:tcPr>
            <w:tcW w:w="776" w:type="pct"/>
          </w:tcPr>
          <w:p w14:paraId="1E3A16CF" w14:textId="77777777" w:rsidR="008435B6" w:rsidRPr="002F6E3E" w:rsidRDefault="008435B6" w:rsidP="003E44D7">
            <w:pPr>
              <w:spacing w:before="88" w:line="360" w:lineRule="auto"/>
              <w:ind w:left="364"/>
              <w:rPr>
                <w:rFonts w:asciiTheme="minorHAnsi" w:hAnsiTheme="minorHAnsi" w:cstheme="minorHAnsi"/>
                <w:sz w:val="22"/>
              </w:rPr>
            </w:pPr>
          </w:p>
        </w:tc>
        <w:tc>
          <w:tcPr>
            <w:tcW w:w="2732" w:type="pct"/>
          </w:tcPr>
          <w:p w14:paraId="4F6CAB72" w14:textId="43C39E7D" w:rsidR="008435B6" w:rsidRPr="002F6E3E" w:rsidRDefault="0046147D" w:rsidP="004E0223">
            <w:pPr>
              <w:spacing w:before="88" w:line="360" w:lineRule="auto"/>
              <w:rPr>
                <w:rFonts w:asciiTheme="minorHAnsi" w:hAnsiTheme="minorHAnsi" w:cstheme="minorHAnsi"/>
                <w:sz w:val="22"/>
              </w:rPr>
            </w:pPr>
            <w:ins w:id="1342" w:author="Copyeditor (JMIR)" w:date="2023-08-06T10:01:00Z">
              <w:r w:rsidRPr="002F6E3E">
                <w:rPr>
                  <w:rFonts w:asciiTheme="minorHAnsi" w:hAnsiTheme="minorHAnsi" w:cstheme="minorHAnsi"/>
                  <w:sz w:val="22"/>
                </w:rPr>
                <w:t>Cannabis (</w:t>
              </w:r>
            </w:ins>
            <w:ins w:id="1343" w:author="Copyeditor (JMIR)" w:date="2023-08-06T10:02:00Z">
              <w:r w:rsidRPr="002F6E3E">
                <w:rPr>
                  <w:rFonts w:asciiTheme="minorHAnsi" w:hAnsiTheme="minorHAnsi" w:cstheme="minorHAnsi"/>
                  <w:sz w:val="22"/>
                </w:rPr>
                <w:t xml:space="preserve">eg, </w:t>
              </w:r>
            </w:ins>
            <w:ins w:id="1344" w:author="Copyeditor (JMIR)" w:date="2023-08-06T10:01:00Z">
              <w:r w:rsidRPr="002F6E3E">
                <w:rPr>
                  <w:rFonts w:asciiTheme="minorHAnsi" w:hAnsiTheme="minorHAnsi" w:cstheme="minorHAnsi"/>
                  <w:sz w:val="22"/>
                </w:rPr>
                <w:t>marijuana, pot, grass,</w:t>
              </w:r>
            </w:ins>
            <w:ins w:id="1345" w:author="Copyeditor (JMIR)" w:date="2023-08-06T10:02:00Z">
              <w:r w:rsidRPr="002F6E3E">
                <w:rPr>
                  <w:rFonts w:asciiTheme="minorHAnsi" w:hAnsiTheme="minorHAnsi" w:cstheme="minorHAnsi"/>
                  <w:sz w:val="22"/>
                </w:rPr>
                <w:t xml:space="preserve"> and</w:t>
              </w:r>
            </w:ins>
            <w:ins w:id="1346" w:author="Copyeditor (JMIR)" w:date="2023-08-06T10:01:00Z">
              <w:r w:rsidRPr="002F6E3E">
                <w:rPr>
                  <w:rFonts w:asciiTheme="minorHAnsi" w:hAnsiTheme="minorHAnsi" w:cstheme="minorHAnsi"/>
                  <w:sz w:val="22"/>
                </w:rPr>
                <w:t xml:space="preserve"> hash)</w:t>
              </w:r>
            </w:ins>
          </w:p>
        </w:tc>
        <w:tc>
          <w:tcPr>
            <w:tcW w:w="1492" w:type="pct"/>
          </w:tcPr>
          <w:p w14:paraId="35A81709" w14:textId="17DB0633" w:rsidR="008435B6" w:rsidRPr="002F6E3E" w:rsidRDefault="0046147D" w:rsidP="004E0223">
            <w:pPr>
              <w:spacing w:before="88" w:line="360" w:lineRule="auto"/>
              <w:ind w:right="117"/>
              <w:rPr>
                <w:rFonts w:asciiTheme="minorHAnsi" w:eastAsia="Times New Roman" w:hAnsiTheme="minorHAnsi" w:cstheme="minorHAnsi"/>
              </w:rPr>
            </w:pPr>
            <w:r w:rsidRPr="002F6E3E">
              <w:rPr>
                <w:rFonts w:asciiTheme="minorHAnsi" w:hAnsiTheme="minorHAnsi" w:cstheme="minorHAnsi"/>
                <w:sz w:val="22"/>
              </w:rPr>
              <w:t>131</w:t>
            </w:r>
            <w:ins w:id="1347" w:author="Copyeditor (JMIR)" w:date="2023-08-06T10:01:00Z">
              <w:r w:rsidR="00735A3A" w:rsidRPr="002F6E3E">
                <w:rPr>
                  <w:rFonts w:asciiTheme="minorHAnsi" w:hAnsiTheme="minorHAnsi" w:cstheme="minorHAnsi"/>
                  <w:sz w:val="22"/>
                </w:rPr>
                <w:t xml:space="preserve"> (</w:t>
              </w:r>
            </w:ins>
            <w:r w:rsidRPr="002F6E3E">
              <w:rPr>
                <w:rFonts w:asciiTheme="minorHAnsi" w:hAnsiTheme="minorHAnsi" w:cstheme="minorHAnsi"/>
                <w:sz w:val="22"/>
              </w:rPr>
              <w:t>85.1</w:t>
            </w:r>
            <w:ins w:id="1348" w:author="Copyeditor (JMIR)" w:date="2023-08-06T10:01:00Z">
              <w:r w:rsidR="00735A3A" w:rsidRPr="002F6E3E">
                <w:rPr>
                  <w:rFonts w:asciiTheme="minorHAnsi" w:hAnsiTheme="minorHAnsi" w:cstheme="minorHAnsi"/>
                  <w:sz w:val="22"/>
                </w:rPr>
                <w:t>)</w:t>
              </w:r>
            </w:ins>
          </w:p>
        </w:tc>
      </w:tr>
      <w:tr w:rsidR="00D857E5" w14:paraId="45A80311" w14:textId="77777777" w:rsidTr="009652CC">
        <w:trPr>
          <w:trHeight w:val="478"/>
        </w:trPr>
        <w:tc>
          <w:tcPr>
            <w:tcW w:w="776" w:type="pct"/>
          </w:tcPr>
          <w:p w14:paraId="59D0A9FA" w14:textId="77777777" w:rsidR="008435B6" w:rsidRPr="002F6E3E" w:rsidRDefault="008435B6" w:rsidP="003E44D7">
            <w:pPr>
              <w:spacing w:before="88" w:line="360" w:lineRule="auto"/>
              <w:ind w:left="364"/>
              <w:rPr>
                <w:rFonts w:asciiTheme="minorHAnsi" w:hAnsiTheme="minorHAnsi" w:cstheme="minorHAnsi"/>
                <w:sz w:val="22"/>
              </w:rPr>
            </w:pPr>
          </w:p>
        </w:tc>
        <w:tc>
          <w:tcPr>
            <w:tcW w:w="2732" w:type="pct"/>
          </w:tcPr>
          <w:p w14:paraId="6E789190" w14:textId="241150CD" w:rsidR="008435B6" w:rsidRPr="002F6E3E" w:rsidRDefault="0046147D" w:rsidP="004E0223">
            <w:pPr>
              <w:spacing w:before="88" w:line="360" w:lineRule="auto"/>
              <w:rPr>
                <w:rFonts w:asciiTheme="minorHAnsi" w:hAnsiTheme="minorHAnsi" w:cstheme="minorHAnsi"/>
                <w:sz w:val="22"/>
              </w:rPr>
            </w:pPr>
            <w:ins w:id="1349" w:author="Copyeditor (JMIR)" w:date="2023-08-06T10:01:00Z">
              <w:r w:rsidRPr="002F6E3E">
                <w:rPr>
                  <w:rFonts w:asciiTheme="minorHAnsi" w:hAnsiTheme="minorHAnsi" w:cstheme="minorHAnsi"/>
                  <w:sz w:val="22"/>
                </w:rPr>
                <w:t>Cocaine (</w:t>
              </w:r>
            </w:ins>
            <w:ins w:id="1350" w:author="Copyeditor (JMIR)" w:date="2023-08-06T10:02:00Z">
              <w:r w:rsidRPr="002F6E3E">
                <w:rPr>
                  <w:rFonts w:asciiTheme="minorHAnsi" w:hAnsiTheme="minorHAnsi" w:cstheme="minorHAnsi"/>
                  <w:sz w:val="22"/>
                </w:rPr>
                <w:t xml:space="preserve">eg, </w:t>
              </w:r>
            </w:ins>
            <w:ins w:id="1351" w:author="Copyeditor (JMIR)" w:date="2023-08-06T10:01:00Z">
              <w:r w:rsidRPr="002F6E3E">
                <w:rPr>
                  <w:rFonts w:asciiTheme="minorHAnsi" w:hAnsiTheme="minorHAnsi" w:cstheme="minorHAnsi"/>
                  <w:sz w:val="22"/>
                </w:rPr>
                <w:t>coke</w:t>
              </w:r>
            </w:ins>
            <w:ins w:id="1352" w:author="Copyeditor (JMIR)" w:date="2023-08-06T10:02:00Z">
              <w:r w:rsidRPr="002F6E3E">
                <w:rPr>
                  <w:rFonts w:asciiTheme="minorHAnsi" w:hAnsiTheme="minorHAnsi" w:cstheme="minorHAnsi"/>
                  <w:sz w:val="22"/>
                </w:rPr>
                <w:t xml:space="preserve"> and</w:t>
              </w:r>
            </w:ins>
            <w:ins w:id="1353" w:author="Copyeditor (JMIR)" w:date="2023-08-06T10:01:00Z">
              <w:r w:rsidRPr="002F6E3E">
                <w:rPr>
                  <w:rFonts w:asciiTheme="minorHAnsi" w:hAnsiTheme="minorHAnsi" w:cstheme="minorHAnsi"/>
                  <w:sz w:val="22"/>
                </w:rPr>
                <w:t xml:space="preserve"> crack)</w:t>
              </w:r>
            </w:ins>
          </w:p>
        </w:tc>
        <w:tc>
          <w:tcPr>
            <w:tcW w:w="1492" w:type="pct"/>
          </w:tcPr>
          <w:p w14:paraId="7B0338D3" w14:textId="2D8C9BD0" w:rsidR="008435B6" w:rsidRPr="002F6E3E" w:rsidRDefault="0046147D" w:rsidP="004E0223">
            <w:pPr>
              <w:spacing w:before="88" w:line="360" w:lineRule="auto"/>
              <w:ind w:right="176"/>
              <w:rPr>
                <w:rFonts w:asciiTheme="minorHAnsi" w:eastAsia="Times New Roman" w:hAnsiTheme="minorHAnsi" w:cstheme="minorHAnsi"/>
              </w:rPr>
            </w:pPr>
            <w:r w:rsidRPr="002F6E3E">
              <w:rPr>
                <w:rFonts w:asciiTheme="minorHAnsi" w:hAnsiTheme="minorHAnsi" w:cstheme="minorHAnsi"/>
                <w:sz w:val="22"/>
              </w:rPr>
              <w:t>86</w:t>
            </w:r>
            <w:ins w:id="1354" w:author="Copyeditor (JMIR)" w:date="2023-08-06T10:01:00Z">
              <w:r w:rsidR="00735A3A" w:rsidRPr="002F6E3E">
                <w:rPr>
                  <w:rFonts w:asciiTheme="minorHAnsi" w:hAnsiTheme="minorHAnsi" w:cstheme="minorHAnsi"/>
                  <w:sz w:val="22"/>
                </w:rPr>
                <w:t xml:space="preserve"> (</w:t>
              </w:r>
            </w:ins>
            <w:r w:rsidRPr="002F6E3E">
              <w:rPr>
                <w:rFonts w:asciiTheme="minorHAnsi" w:hAnsiTheme="minorHAnsi" w:cstheme="minorHAnsi"/>
                <w:sz w:val="22"/>
              </w:rPr>
              <w:t>55.8</w:t>
            </w:r>
            <w:ins w:id="1355" w:author="Copyeditor (JMIR)" w:date="2023-08-06T10:01:00Z">
              <w:r w:rsidR="00735A3A" w:rsidRPr="002F6E3E">
                <w:rPr>
                  <w:rFonts w:asciiTheme="minorHAnsi" w:hAnsiTheme="minorHAnsi" w:cstheme="minorHAnsi"/>
                  <w:sz w:val="22"/>
                </w:rPr>
                <w:t>)</w:t>
              </w:r>
            </w:ins>
          </w:p>
        </w:tc>
      </w:tr>
      <w:tr w:rsidR="00D857E5" w14:paraId="2495F2A0" w14:textId="77777777" w:rsidTr="009652CC">
        <w:trPr>
          <w:trHeight w:val="407"/>
        </w:trPr>
        <w:tc>
          <w:tcPr>
            <w:tcW w:w="776" w:type="pct"/>
          </w:tcPr>
          <w:p w14:paraId="616806EA" w14:textId="77777777" w:rsidR="008435B6" w:rsidRPr="002F6E3E" w:rsidRDefault="008435B6">
            <w:pPr>
              <w:spacing w:before="88" w:line="360" w:lineRule="auto"/>
              <w:ind w:left="364"/>
              <w:rPr>
                <w:rFonts w:asciiTheme="minorHAnsi" w:hAnsiTheme="minorHAnsi" w:cstheme="minorHAnsi"/>
                <w:sz w:val="22"/>
              </w:rPr>
            </w:pPr>
          </w:p>
        </w:tc>
        <w:tc>
          <w:tcPr>
            <w:tcW w:w="2732" w:type="pct"/>
          </w:tcPr>
          <w:p w14:paraId="598A8C4D" w14:textId="585DA430" w:rsidR="008435B6" w:rsidRPr="002F6E3E" w:rsidRDefault="0046147D" w:rsidP="004E0223">
            <w:pPr>
              <w:spacing w:before="88" w:line="360" w:lineRule="auto"/>
              <w:rPr>
                <w:rFonts w:asciiTheme="minorHAnsi" w:hAnsiTheme="minorHAnsi" w:cstheme="minorHAnsi"/>
                <w:sz w:val="22"/>
              </w:rPr>
            </w:pPr>
            <w:ins w:id="1356" w:author="Copyeditor (JMIR)" w:date="2023-08-06T10:01:00Z">
              <w:r w:rsidRPr="002F6E3E">
                <w:rPr>
                  <w:rFonts w:asciiTheme="minorHAnsi" w:hAnsiTheme="minorHAnsi" w:cstheme="minorHAnsi"/>
                  <w:sz w:val="22"/>
                </w:rPr>
                <w:t>Amphetamine type stimulants (</w:t>
              </w:r>
            </w:ins>
            <w:ins w:id="1357" w:author="Copyeditor (JMIR)" w:date="2023-08-06T10:02:00Z">
              <w:r w:rsidRPr="002F6E3E">
                <w:rPr>
                  <w:rFonts w:asciiTheme="minorHAnsi" w:hAnsiTheme="minorHAnsi" w:cstheme="minorHAnsi"/>
                  <w:sz w:val="22"/>
                </w:rPr>
                <w:t xml:space="preserve">eg, </w:t>
              </w:r>
            </w:ins>
            <w:ins w:id="1358" w:author="Copyeditor (JMIR)" w:date="2023-08-06T10:01:00Z">
              <w:r w:rsidRPr="002F6E3E">
                <w:rPr>
                  <w:rFonts w:asciiTheme="minorHAnsi" w:hAnsiTheme="minorHAnsi" w:cstheme="minorHAnsi"/>
                  <w:sz w:val="22"/>
                </w:rPr>
                <w:t>speed, diet pills,</w:t>
              </w:r>
            </w:ins>
            <w:ins w:id="1359" w:author="Copyeditor (JMIR)" w:date="2023-08-06T10:02:00Z">
              <w:r w:rsidRPr="002F6E3E">
                <w:rPr>
                  <w:rFonts w:asciiTheme="minorHAnsi" w:hAnsiTheme="minorHAnsi" w:cstheme="minorHAnsi"/>
                  <w:sz w:val="22"/>
                </w:rPr>
                <w:t xml:space="preserve"> and</w:t>
              </w:r>
            </w:ins>
            <w:ins w:id="1360" w:author="Copyeditor (JMIR)" w:date="2023-08-06T10:01:00Z">
              <w:r w:rsidRPr="002F6E3E">
                <w:rPr>
                  <w:rFonts w:asciiTheme="minorHAnsi" w:hAnsiTheme="minorHAnsi" w:cstheme="minorHAnsi"/>
                  <w:sz w:val="22"/>
                </w:rPr>
                <w:t xml:space="preserve"> ecstasy)</w:t>
              </w:r>
            </w:ins>
          </w:p>
        </w:tc>
        <w:tc>
          <w:tcPr>
            <w:tcW w:w="1492" w:type="pct"/>
          </w:tcPr>
          <w:p w14:paraId="3D5C9A3D" w14:textId="39659C60" w:rsidR="008435B6" w:rsidRPr="002F6E3E" w:rsidRDefault="0046147D" w:rsidP="004E0223">
            <w:pPr>
              <w:spacing w:before="88" w:line="360" w:lineRule="auto"/>
              <w:ind w:right="176"/>
              <w:rPr>
                <w:rFonts w:asciiTheme="minorHAnsi" w:eastAsia="Times New Roman" w:hAnsiTheme="minorHAnsi" w:cstheme="minorHAnsi"/>
              </w:rPr>
            </w:pPr>
            <w:r w:rsidRPr="002F6E3E">
              <w:rPr>
                <w:rFonts w:asciiTheme="minorHAnsi" w:hAnsiTheme="minorHAnsi" w:cstheme="minorHAnsi"/>
                <w:sz w:val="22"/>
              </w:rPr>
              <w:t>81</w:t>
            </w:r>
            <w:ins w:id="1361" w:author="Copyeditor (JMIR)" w:date="2023-08-06T10:01:00Z">
              <w:r w:rsidR="00735A3A" w:rsidRPr="002F6E3E">
                <w:rPr>
                  <w:rFonts w:asciiTheme="minorHAnsi" w:hAnsiTheme="minorHAnsi" w:cstheme="minorHAnsi"/>
                  <w:sz w:val="22"/>
                </w:rPr>
                <w:t xml:space="preserve"> (</w:t>
              </w:r>
            </w:ins>
            <w:r w:rsidRPr="002F6E3E">
              <w:rPr>
                <w:rFonts w:asciiTheme="minorHAnsi" w:hAnsiTheme="minorHAnsi" w:cstheme="minorHAnsi"/>
                <w:sz w:val="22"/>
              </w:rPr>
              <w:t>52.6</w:t>
            </w:r>
            <w:ins w:id="1362" w:author="Copyeditor (JMIR)" w:date="2023-08-06T10:01:00Z">
              <w:r w:rsidR="00735A3A" w:rsidRPr="002F6E3E">
                <w:rPr>
                  <w:rFonts w:asciiTheme="minorHAnsi" w:hAnsiTheme="minorHAnsi" w:cstheme="minorHAnsi"/>
                  <w:sz w:val="22"/>
                </w:rPr>
                <w:t>)</w:t>
              </w:r>
            </w:ins>
          </w:p>
        </w:tc>
      </w:tr>
      <w:tr w:rsidR="00D857E5" w14:paraId="3EFE557F" w14:textId="77777777" w:rsidTr="009652CC">
        <w:trPr>
          <w:trHeight w:val="407"/>
        </w:trPr>
        <w:tc>
          <w:tcPr>
            <w:tcW w:w="776" w:type="pct"/>
          </w:tcPr>
          <w:p w14:paraId="73989B03" w14:textId="7DC0882D" w:rsidR="00735A3A" w:rsidRPr="002F6E3E" w:rsidRDefault="00735A3A">
            <w:pPr>
              <w:spacing w:before="88" w:line="360" w:lineRule="auto"/>
              <w:ind w:left="353"/>
              <w:rPr>
                <w:rFonts w:asciiTheme="minorHAnsi" w:hAnsiTheme="minorHAnsi" w:cstheme="minorHAnsi"/>
                <w:sz w:val="22"/>
              </w:rPr>
            </w:pPr>
          </w:p>
        </w:tc>
        <w:tc>
          <w:tcPr>
            <w:tcW w:w="2732" w:type="pct"/>
          </w:tcPr>
          <w:p w14:paraId="3A4AB09D" w14:textId="3F823247" w:rsidR="00735A3A" w:rsidRPr="002F6E3E" w:rsidRDefault="0046147D" w:rsidP="004E0223">
            <w:pPr>
              <w:spacing w:before="225" w:line="360" w:lineRule="auto"/>
              <w:rPr>
                <w:rFonts w:asciiTheme="minorHAnsi" w:hAnsiTheme="minorHAnsi" w:cstheme="minorHAnsi"/>
                <w:sz w:val="22"/>
              </w:rPr>
            </w:pPr>
            <w:ins w:id="1363" w:author="Copyeditor (JMIR)" w:date="2023-08-06T10:03:00Z">
              <w:r w:rsidRPr="002F6E3E">
                <w:rPr>
                  <w:rFonts w:asciiTheme="minorHAnsi" w:hAnsiTheme="minorHAnsi" w:cstheme="minorHAnsi"/>
                  <w:sz w:val="22"/>
                </w:rPr>
                <w:t>Inhalants (eg, nitrous, glue, petrol, and paint thinner)</w:t>
              </w:r>
            </w:ins>
          </w:p>
        </w:tc>
        <w:tc>
          <w:tcPr>
            <w:tcW w:w="1492" w:type="pct"/>
          </w:tcPr>
          <w:p w14:paraId="15537D65" w14:textId="00CFA11E" w:rsidR="00735A3A" w:rsidRPr="002F6E3E" w:rsidRDefault="0046147D" w:rsidP="004E0223">
            <w:pPr>
              <w:spacing w:before="17" w:line="360" w:lineRule="auto"/>
              <w:ind w:right="129"/>
              <w:rPr>
                <w:rFonts w:asciiTheme="minorHAnsi" w:hAnsiTheme="minorHAnsi" w:cstheme="minorHAnsi"/>
                <w:sz w:val="22"/>
              </w:rPr>
            </w:pPr>
            <w:r w:rsidRPr="002F6E3E">
              <w:rPr>
                <w:rFonts w:asciiTheme="minorHAnsi" w:hAnsiTheme="minorHAnsi" w:cstheme="minorHAnsi"/>
                <w:sz w:val="22"/>
              </w:rPr>
              <w:t>36</w:t>
            </w:r>
            <w:ins w:id="1364" w:author="Copyeditor (JMIR)" w:date="2023-08-06T10:04:00Z">
              <w:r w:rsidR="005C2F40" w:rsidRPr="002F6E3E">
                <w:rPr>
                  <w:rFonts w:asciiTheme="minorHAnsi" w:hAnsiTheme="minorHAnsi" w:cstheme="minorHAnsi"/>
                  <w:sz w:val="22"/>
                </w:rPr>
                <w:t xml:space="preserve"> (</w:t>
              </w:r>
            </w:ins>
            <w:r w:rsidRPr="002F6E3E">
              <w:rPr>
                <w:rFonts w:asciiTheme="minorHAnsi" w:hAnsiTheme="minorHAnsi" w:cstheme="minorHAnsi"/>
                <w:sz w:val="22"/>
              </w:rPr>
              <w:t>23.4</w:t>
            </w:r>
            <w:ins w:id="1365" w:author="Copyeditor (JMIR)" w:date="2023-08-06T10:04:00Z">
              <w:r w:rsidR="005C2F40" w:rsidRPr="002F6E3E">
                <w:rPr>
                  <w:rFonts w:asciiTheme="minorHAnsi" w:hAnsiTheme="minorHAnsi" w:cstheme="minorHAnsi"/>
                  <w:sz w:val="22"/>
                </w:rPr>
                <w:t>)</w:t>
              </w:r>
            </w:ins>
          </w:p>
        </w:tc>
      </w:tr>
      <w:tr w:rsidR="00D857E5" w14:paraId="0663E5F0" w14:textId="77777777" w:rsidTr="009652CC">
        <w:trPr>
          <w:trHeight w:val="478"/>
        </w:trPr>
        <w:tc>
          <w:tcPr>
            <w:tcW w:w="776" w:type="pct"/>
          </w:tcPr>
          <w:p w14:paraId="14DC37FB" w14:textId="77777777" w:rsidR="00735A3A" w:rsidRPr="002F6E3E" w:rsidRDefault="00735A3A" w:rsidP="003E44D7">
            <w:pPr>
              <w:spacing w:before="225" w:line="360" w:lineRule="auto"/>
              <w:ind w:left="119"/>
              <w:rPr>
                <w:rFonts w:asciiTheme="minorHAnsi" w:hAnsiTheme="minorHAnsi" w:cstheme="minorHAnsi"/>
                <w:sz w:val="22"/>
              </w:rPr>
            </w:pPr>
          </w:p>
        </w:tc>
        <w:tc>
          <w:tcPr>
            <w:tcW w:w="2732" w:type="pct"/>
          </w:tcPr>
          <w:p w14:paraId="3E22BFC1" w14:textId="466FF00E" w:rsidR="00735A3A" w:rsidRPr="002F6E3E" w:rsidRDefault="0046147D" w:rsidP="004E0223">
            <w:pPr>
              <w:spacing w:before="88" w:line="360" w:lineRule="auto"/>
              <w:rPr>
                <w:rFonts w:asciiTheme="minorHAnsi" w:hAnsiTheme="minorHAnsi" w:cstheme="minorHAnsi"/>
                <w:sz w:val="22"/>
              </w:rPr>
            </w:pPr>
            <w:ins w:id="1366" w:author="Copyeditor (JMIR)" w:date="2023-08-06T10:03:00Z">
              <w:r w:rsidRPr="002F6E3E">
                <w:rPr>
                  <w:rFonts w:asciiTheme="minorHAnsi" w:hAnsiTheme="minorHAnsi" w:cstheme="minorHAnsi"/>
                  <w:sz w:val="22"/>
                </w:rPr>
                <w:t>Sedatives or sleeping pills (eg, Valium, Serepax, and Rohypnol)</w:t>
              </w:r>
            </w:ins>
          </w:p>
        </w:tc>
        <w:tc>
          <w:tcPr>
            <w:tcW w:w="1492" w:type="pct"/>
          </w:tcPr>
          <w:p w14:paraId="136AE1C4" w14:textId="35BEEB05" w:rsidR="00735A3A" w:rsidRPr="002F6E3E" w:rsidRDefault="0046147D" w:rsidP="004E0223">
            <w:pPr>
              <w:spacing w:before="88" w:line="360" w:lineRule="auto"/>
              <w:ind w:right="129"/>
              <w:rPr>
                <w:rFonts w:asciiTheme="minorHAnsi" w:hAnsiTheme="minorHAnsi" w:cstheme="minorHAnsi"/>
                <w:sz w:val="22"/>
              </w:rPr>
            </w:pPr>
            <w:r w:rsidRPr="002F6E3E">
              <w:rPr>
                <w:rFonts w:asciiTheme="minorHAnsi" w:hAnsiTheme="minorHAnsi" w:cstheme="minorHAnsi"/>
                <w:sz w:val="22"/>
              </w:rPr>
              <w:t>72</w:t>
            </w:r>
            <w:ins w:id="1367" w:author="Copyeditor (JMIR)" w:date="2023-08-06T10:04:00Z">
              <w:r w:rsidR="005C2F40" w:rsidRPr="002F6E3E">
                <w:rPr>
                  <w:rFonts w:asciiTheme="minorHAnsi" w:hAnsiTheme="minorHAnsi" w:cstheme="minorHAnsi"/>
                  <w:sz w:val="22"/>
                </w:rPr>
                <w:t xml:space="preserve"> (</w:t>
              </w:r>
            </w:ins>
            <w:r w:rsidRPr="002F6E3E">
              <w:rPr>
                <w:rFonts w:asciiTheme="minorHAnsi" w:hAnsiTheme="minorHAnsi" w:cstheme="minorHAnsi"/>
                <w:sz w:val="22"/>
              </w:rPr>
              <w:t>46.8</w:t>
            </w:r>
            <w:ins w:id="1368" w:author="Copyeditor (JMIR)" w:date="2023-08-06T10:04:00Z">
              <w:r w:rsidR="005C2F40" w:rsidRPr="002F6E3E">
                <w:rPr>
                  <w:rFonts w:asciiTheme="minorHAnsi" w:hAnsiTheme="minorHAnsi" w:cstheme="minorHAnsi"/>
                  <w:sz w:val="22"/>
                </w:rPr>
                <w:t>)</w:t>
              </w:r>
            </w:ins>
          </w:p>
        </w:tc>
      </w:tr>
      <w:tr w:rsidR="00D857E5" w14:paraId="4DB9BA58" w14:textId="77777777" w:rsidTr="009652CC">
        <w:trPr>
          <w:trHeight w:val="1143"/>
        </w:trPr>
        <w:tc>
          <w:tcPr>
            <w:tcW w:w="776" w:type="pct"/>
          </w:tcPr>
          <w:p w14:paraId="627F2C35" w14:textId="77777777" w:rsidR="00735A3A" w:rsidRPr="002F6E3E" w:rsidRDefault="00735A3A" w:rsidP="003E44D7">
            <w:pPr>
              <w:spacing w:before="225" w:line="360" w:lineRule="auto"/>
              <w:ind w:left="119"/>
              <w:rPr>
                <w:rFonts w:asciiTheme="minorHAnsi" w:hAnsiTheme="minorHAnsi" w:cstheme="minorHAnsi"/>
                <w:sz w:val="22"/>
              </w:rPr>
            </w:pPr>
          </w:p>
        </w:tc>
        <w:tc>
          <w:tcPr>
            <w:tcW w:w="2732" w:type="pct"/>
          </w:tcPr>
          <w:p w14:paraId="4178D179" w14:textId="05F0025B" w:rsidR="00735A3A" w:rsidRPr="002F6E3E" w:rsidRDefault="0046147D" w:rsidP="004E0223">
            <w:pPr>
              <w:spacing w:before="225" w:line="360" w:lineRule="auto"/>
              <w:rPr>
                <w:rFonts w:asciiTheme="minorHAnsi" w:hAnsiTheme="minorHAnsi" w:cstheme="minorHAnsi"/>
                <w:sz w:val="22"/>
              </w:rPr>
            </w:pPr>
            <w:ins w:id="1369" w:author="Copyeditor (JMIR)" w:date="2023-08-06T10:02:00Z">
              <w:r w:rsidRPr="002F6E3E">
                <w:rPr>
                  <w:rFonts w:asciiTheme="minorHAnsi" w:hAnsiTheme="minorHAnsi" w:cstheme="minorHAnsi"/>
                  <w:sz w:val="22"/>
                </w:rPr>
                <w:t>Hallucinogens (</w:t>
              </w:r>
            </w:ins>
            <w:ins w:id="1370" w:author="Copyeditor (JMIR)" w:date="2023-08-06T10:03:00Z">
              <w:r w:rsidRPr="002F6E3E">
                <w:rPr>
                  <w:rFonts w:asciiTheme="minorHAnsi" w:hAnsiTheme="minorHAnsi" w:cstheme="minorHAnsi"/>
                  <w:sz w:val="22"/>
                </w:rPr>
                <w:t xml:space="preserve">eg, </w:t>
              </w:r>
            </w:ins>
            <w:ins w:id="1371" w:author="Copyeditor (JMIR)" w:date="2023-08-06T10:02:00Z">
              <w:r w:rsidRPr="002F6E3E">
                <w:rPr>
                  <w:rFonts w:asciiTheme="minorHAnsi" w:hAnsiTheme="minorHAnsi" w:cstheme="minorHAnsi"/>
                  <w:sz w:val="22"/>
                </w:rPr>
                <w:t>LSD</w:t>
              </w:r>
            </w:ins>
            <w:ins w:id="1372" w:author="Copyeditor (JMIR)" w:date="2023-08-06T10:18:00Z">
              <w:r w:rsidR="00F56FCD" w:rsidRPr="002F6E3E">
                <w:rPr>
                  <w:rFonts w:asciiTheme="minorHAnsi" w:hAnsiTheme="minorHAnsi" w:cstheme="minorHAnsi"/>
                  <w:sz w:val="22"/>
                  <w:vertAlign w:val="superscript"/>
                </w:rPr>
                <w:t>a</w:t>
              </w:r>
            </w:ins>
            <w:ins w:id="1373" w:author="Copyeditor (JMIR)" w:date="2023-08-06T10:02:00Z">
              <w:r w:rsidRPr="002F6E3E">
                <w:rPr>
                  <w:rFonts w:asciiTheme="minorHAnsi" w:hAnsiTheme="minorHAnsi" w:cstheme="minorHAnsi"/>
                  <w:sz w:val="22"/>
                </w:rPr>
                <w:t>, acid, mushrooms, PCP</w:t>
              </w:r>
            </w:ins>
            <w:ins w:id="1374" w:author="Copyeditor (JMIR)" w:date="2023-08-06T10:18:00Z">
              <w:r w:rsidR="00F56FCD" w:rsidRPr="002F6E3E">
                <w:rPr>
                  <w:rFonts w:asciiTheme="minorHAnsi" w:hAnsiTheme="minorHAnsi" w:cstheme="minorHAnsi"/>
                  <w:sz w:val="22"/>
                  <w:vertAlign w:val="superscript"/>
                </w:rPr>
                <w:t>b</w:t>
              </w:r>
            </w:ins>
            <w:ins w:id="1375" w:author="Copyeditor (JMIR)" w:date="2023-08-06T10:02:00Z">
              <w:r w:rsidRPr="002F6E3E">
                <w:rPr>
                  <w:rFonts w:asciiTheme="minorHAnsi" w:hAnsiTheme="minorHAnsi" w:cstheme="minorHAnsi"/>
                  <w:sz w:val="22"/>
                </w:rPr>
                <w:t xml:space="preserve">, </w:t>
              </w:r>
            </w:ins>
            <w:ins w:id="1376" w:author="Copyeditor (JMIR)" w:date="2023-08-06T10:03:00Z">
              <w:r w:rsidRPr="002F6E3E">
                <w:rPr>
                  <w:rFonts w:asciiTheme="minorHAnsi" w:hAnsiTheme="minorHAnsi" w:cstheme="minorHAnsi"/>
                  <w:sz w:val="22"/>
                </w:rPr>
                <w:t xml:space="preserve">and </w:t>
              </w:r>
            </w:ins>
            <w:ins w:id="1377" w:author="Copyeditor (JMIR)" w:date="2023-08-06T10:02:00Z">
              <w:r w:rsidRPr="002F6E3E">
                <w:rPr>
                  <w:rFonts w:asciiTheme="minorHAnsi" w:hAnsiTheme="minorHAnsi" w:cstheme="minorHAnsi"/>
                  <w:sz w:val="22"/>
                </w:rPr>
                <w:t>Special K)</w:t>
              </w:r>
            </w:ins>
          </w:p>
        </w:tc>
        <w:tc>
          <w:tcPr>
            <w:tcW w:w="1492" w:type="pct"/>
          </w:tcPr>
          <w:p w14:paraId="18534639" w14:textId="738B8BD8" w:rsidR="00735A3A" w:rsidRPr="002F6E3E" w:rsidRDefault="0046147D" w:rsidP="004E0223">
            <w:pPr>
              <w:spacing w:before="88" w:line="360" w:lineRule="auto"/>
              <w:ind w:right="129"/>
              <w:rPr>
                <w:rFonts w:asciiTheme="minorHAnsi" w:hAnsiTheme="minorHAnsi" w:cstheme="minorHAnsi"/>
                <w:sz w:val="22"/>
              </w:rPr>
            </w:pPr>
            <w:r w:rsidRPr="002F6E3E">
              <w:rPr>
                <w:rFonts w:asciiTheme="minorHAnsi" w:hAnsiTheme="minorHAnsi" w:cstheme="minorHAnsi"/>
                <w:sz w:val="22"/>
              </w:rPr>
              <w:t>88</w:t>
            </w:r>
            <w:ins w:id="1378" w:author="Copyeditor (JMIR)" w:date="2023-08-06T10:04:00Z">
              <w:r w:rsidR="005C2F40" w:rsidRPr="002F6E3E">
                <w:rPr>
                  <w:rFonts w:asciiTheme="minorHAnsi" w:hAnsiTheme="minorHAnsi" w:cstheme="minorHAnsi"/>
                  <w:sz w:val="22"/>
                </w:rPr>
                <w:t xml:space="preserve"> (</w:t>
              </w:r>
            </w:ins>
            <w:r w:rsidRPr="002F6E3E">
              <w:rPr>
                <w:rFonts w:asciiTheme="minorHAnsi" w:hAnsiTheme="minorHAnsi" w:cstheme="minorHAnsi"/>
                <w:sz w:val="22"/>
              </w:rPr>
              <w:t>57.1</w:t>
            </w:r>
            <w:ins w:id="1379" w:author="Copyeditor (JMIR)" w:date="2023-08-06T10:04:00Z">
              <w:r w:rsidR="005C2F40" w:rsidRPr="002F6E3E">
                <w:rPr>
                  <w:rFonts w:asciiTheme="minorHAnsi" w:hAnsiTheme="minorHAnsi" w:cstheme="minorHAnsi"/>
                  <w:sz w:val="22"/>
                </w:rPr>
                <w:t>)</w:t>
              </w:r>
            </w:ins>
          </w:p>
        </w:tc>
      </w:tr>
      <w:tr w:rsidR="00D857E5" w14:paraId="172445D6" w14:textId="77777777" w:rsidTr="009652CC">
        <w:trPr>
          <w:trHeight w:val="955"/>
        </w:trPr>
        <w:tc>
          <w:tcPr>
            <w:tcW w:w="776" w:type="pct"/>
          </w:tcPr>
          <w:p w14:paraId="65A94486" w14:textId="77777777" w:rsidR="00735A3A" w:rsidRPr="002F6E3E" w:rsidRDefault="00735A3A">
            <w:pPr>
              <w:spacing w:before="225" w:line="360" w:lineRule="auto"/>
              <w:ind w:left="119"/>
              <w:rPr>
                <w:rFonts w:asciiTheme="minorHAnsi" w:eastAsia="Georgia" w:hAnsiTheme="minorHAnsi" w:cstheme="minorHAnsi"/>
                <w:i/>
              </w:rPr>
            </w:pPr>
          </w:p>
        </w:tc>
        <w:tc>
          <w:tcPr>
            <w:tcW w:w="2732" w:type="pct"/>
          </w:tcPr>
          <w:p w14:paraId="3CC89E1D" w14:textId="12BB138B" w:rsidR="00735A3A" w:rsidRPr="002F6E3E" w:rsidRDefault="0046147D" w:rsidP="004E0223">
            <w:pPr>
              <w:spacing w:before="88" w:line="360" w:lineRule="auto"/>
              <w:rPr>
                <w:rFonts w:asciiTheme="minorHAnsi" w:hAnsiTheme="minorHAnsi" w:cstheme="minorHAnsi"/>
                <w:sz w:val="22"/>
              </w:rPr>
            </w:pPr>
            <w:ins w:id="1380" w:author="Copyeditor (JMIR)" w:date="2023-08-06T10:02:00Z">
              <w:r w:rsidRPr="002F6E3E">
                <w:rPr>
                  <w:rFonts w:asciiTheme="minorHAnsi" w:hAnsiTheme="minorHAnsi" w:cstheme="minorHAnsi"/>
                  <w:sz w:val="22"/>
                </w:rPr>
                <w:t>Opioids (</w:t>
              </w:r>
            </w:ins>
            <w:ins w:id="1381" w:author="Copyeditor (JMIR)" w:date="2023-08-06T10:03:00Z">
              <w:r w:rsidRPr="002F6E3E">
                <w:rPr>
                  <w:rFonts w:asciiTheme="minorHAnsi" w:hAnsiTheme="minorHAnsi" w:cstheme="minorHAnsi"/>
                  <w:sz w:val="22"/>
                </w:rPr>
                <w:t xml:space="preserve">eg, </w:t>
              </w:r>
            </w:ins>
            <w:ins w:id="1382" w:author="Copyeditor (JMIR)" w:date="2023-08-06T10:02:00Z">
              <w:r w:rsidRPr="002F6E3E">
                <w:rPr>
                  <w:rFonts w:asciiTheme="minorHAnsi" w:hAnsiTheme="minorHAnsi" w:cstheme="minorHAnsi"/>
                  <w:sz w:val="22"/>
                </w:rPr>
                <w:t xml:space="preserve">heroin, morphine, methadone, </w:t>
              </w:r>
            </w:ins>
            <w:ins w:id="1383" w:author="Copyeditor (JMIR)" w:date="2023-08-06T10:03:00Z">
              <w:r w:rsidRPr="002F6E3E">
                <w:rPr>
                  <w:rFonts w:asciiTheme="minorHAnsi" w:hAnsiTheme="minorHAnsi" w:cstheme="minorHAnsi"/>
                  <w:sz w:val="22"/>
                </w:rPr>
                <w:t xml:space="preserve">and </w:t>
              </w:r>
            </w:ins>
            <w:ins w:id="1384" w:author="Copyeditor (JMIR)" w:date="2023-08-06T10:02:00Z">
              <w:r w:rsidRPr="002F6E3E">
                <w:rPr>
                  <w:rFonts w:asciiTheme="minorHAnsi" w:hAnsiTheme="minorHAnsi" w:cstheme="minorHAnsi"/>
                  <w:sz w:val="22"/>
                </w:rPr>
                <w:t>codeine)</w:t>
              </w:r>
            </w:ins>
          </w:p>
        </w:tc>
        <w:tc>
          <w:tcPr>
            <w:tcW w:w="1492" w:type="pct"/>
          </w:tcPr>
          <w:p w14:paraId="334FCACF" w14:textId="17011768" w:rsidR="00735A3A" w:rsidRPr="002F6E3E" w:rsidRDefault="0046147D" w:rsidP="004E0223">
            <w:pPr>
              <w:spacing w:before="88" w:line="360" w:lineRule="auto"/>
              <w:ind w:right="129"/>
              <w:rPr>
                <w:rFonts w:asciiTheme="minorHAnsi" w:hAnsiTheme="minorHAnsi" w:cstheme="minorHAnsi"/>
                <w:sz w:val="22"/>
              </w:rPr>
            </w:pPr>
            <w:r w:rsidRPr="002F6E3E">
              <w:rPr>
                <w:rFonts w:asciiTheme="minorHAnsi" w:hAnsiTheme="minorHAnsi" w:cstheme="minorHAnsi"/>
                <w:sz w:val="22"/>
              </w:rPr>
              <w:t>65</w:t>
            </w:r>
            <w:ins w:id="1385" w:author="Copyeditor (JMIR)" w:date="2023-08-06T10:04:00Z">
              <w:r w:rsidR="005C2F40" w:rsidRPr="002F6E3E">
                <w:rPr>
                  <w:rFonts w:asciiTheme="minorHAnsi" w:hAnsiTheme="minorHAnsi" w:cstheme="minorHAnsi"/>
                  <w:sz w:val="22"/>
                </w:rPr>
                <w:t xml:space="preserve"> (</w:t>
              </w:r>
            </w:ins>
            <w:r w:rsidRPr="002F6E3E">
              <w:rPr>
                <w:rFonts w:asciiTheme="minorHAnsi" w:hAnsiTheme="minorHAnsi" w:cstheme="minorHAnsi"/>
                <w:sz w:val="22"/>
              </w:rPr>
              <w:t>42.2</w:t>
            </w:r>
            <w:ins w:id="1386" w:author="Copyeditor (JMIR)" w:date="2023-08-06T10:04:00Z">
              <w:r w:rsidR="005C2F40" w:rsidRPr="002F6E3E">
                <w:rPr>
                  <w:rFonts w:asciiTheme="minorHAnsi" w:hAnsiTheme="minorHAnsi" w:cstheme="minorHAnsi"/>
                  <w:sz w:val="22"/>
                </w:rPr>
                <w:t>)</w:t>
              </w:r>
            </w:ins>
          </w:p>
        </w:tc>
      </w:tr>
      <w:tr w:rsidR="00D857E5" w14:paraId="5CEDEE30" w14:textId="77777777" w:rsidTr="00D010F6">
        <w:trPr>
          <w:gridBefore w:val="1"/>
          <w:wBefore w:w="1530" w:type="dxa"/>
          <w:trHeight w:val="579"/>
          <w:ins w:id="1387" w:author="Copyeditor (JMIR)" w:date="2023-08-06T09:56:00Z"/>
        </w:trPr>
        <w:tc>
          <w:tcPr>
            <w:tcW w:w="5000" w:type="pct"/>
            <w:gridSpan w:val="2"/>
          </w:tcPr>
          <w:p w14:paraId="1A1E4907" w14:textId="41336662" w:rsidR="00F0766C" w:rsidRPr="002F6E3E" w:rsidRDefault="0046147D">
            <w:pPr>
              <w:spacing w:before="88" w:line="360" w:lineRule="auto"/>
              <w:ind w:left="150"/>
              <w:rPr>
                <w:ins w:id="1388" w:author="Copyeditor (JMIR)" w:date="2023-08-06T09:56:00Z"/>
                <w:rFonts w:asciiTheme="minorHAnsi" w:hAnsiTheme="minorHAnsi" w:cstheme="minorHAnsi"/>
                <w:b/>
                <w:sz w:val="22"/>
              </w:rPr>
            </w:pPr>
            <w:commentRangeStart w:id="1389"/>
            <w:ins w:id="1390" w:author="Copyeditor (JMIR)" w:date="2023-08-06T09:56:00Z">
              <w:r w:rsidRPr="002F6E3E">
                <w:rPr>
                  <w:rFonts w:asciiTheme="minorHAnsi" w:hAnsiTheme="minorHAnsi" w:cstheme="minorHAnsi"/>
                  <w:b/>
                  <w:sz w:val="22"/>
                </w:rPr>
                <w:t>Current drug use</w:t>
              </w:r>
            </w:ins>
            <w:ins w:id="1391" w:author="Copyeditor (JMIR)" w:date="2023-08-06T10:18:00Z">
              <w:r w:rsidR="00F56FCD" w:rsidRPr="002F6E3E">
                <w:rPr>
                  <w:rFonts w:asciiTheme="minorHAnsi" w:eastAsia="Georgia" w:hAnsiTheme="minorHAnsi" w:cstheme="minorHAnsi"/>
                  <w:vertAlign w:val="superscript"/>
                </w:rPr>
                <w:t>c</w:t>
              </w:r>
            </w:ins>
            <w:ins w:id="1392" w:author="Copyeditor (JMIR)" w:date="2023-08-06T09:57:00Z">
              <w:r w:rsidRPr="002F6E3E">
                <w:rPr>
                  <w:rFonts w:asciiTheme="minorHAnsi" w:eastAsia="Georgia" w:hAnsiTheme="minorHAnsi" w:cstheme="minorHAnsi"/>
                  <w:b/>
                  <w:sz w:val="22"/>
                </w:rPr>
                <w:t>, n (%)</w:t>
              </w:r>
            </w:ins>
            <w:commentRangeEnd w:id="1389"/>
            <w:r w:rsidR="00CD75CD">
              <w:rPr>
                <w:rStyle w:val="CommentReference"/>
              </w:rPr>
              <w:commentReference w:id="1389"/>
            </w:r>
          </w:p>
        </w:tc>
      </w:tr>
      <w:tr w:rsidR="00D857E5" w14:paraId="598E457A" w14:textId="77777777" w:rsidTr="009652CC">
        <w:trPr>
          <w:trHeight w:val="549"/>
        </w:trPr>
        <w:tc>
          <w:tcPr>
            <w:tcW w:w="776" w:type="pct"/>
          </w:tcPr>
          <w:p w14:paraId="1A309311" w14:textId="55E61E38" w:rsidR="00391CD8" w:rsidRPr="002F6E3E" w:rsidRDefault="00391CD8">
            <w:pPr>
              <w:spacing w:before="88" w:line="360" w:lineRule="auto"/>
              <w:ind w:left="353"/>
              <w:rPr>
                <w:rFonts w:asciiTheme="minorHAnsi" w:hAnsiTheme="minorHAnsi" w:cstheme="minorHAnsi"/>
                <w:sz w:val="22"/>
              </w:rPr>
            </w:pPr>
          </w:p>
        </w:tc>
        <w:tc>
          <w:tcPr>
            <w:tcW w:w="2732" w:type="pct"/>
          </w:tcPr>
          <w:p w14:paraId="6597E607" w14:textId="0B505568" w:rsidR="00391CD8" w:rsidRPr="002F6E3E" w:rsidRDefault="0046147D" w:rsidP="004E0223">
            <w:pPr>
              <w:spacing w:before="88" w:line="360" w:lineRule="auto"/>
              <w:rPr>
                <w:rFonts w:asciiTheme="minorHAnsi" w:hAnsiTheme="minorHAnsi" w:cstheme="minorHAnsi"/>
                <w:sz w:val="22"/>
              </w:rPr>
            </w:pPr>
            <w:ins w:id="1393" w:author="Copyeditor (JMIR)" w:date="2023-08-06T10:07:00Z">
              <w:r w:rsidRPr="002F6E3E">
                <w:rPr>
                  <w:rFonts w:asciiTheme="minorHAnsi" w:hAnsiTheme="minorHAnsi" w:cstheme="minorHAnsi"/>
                  <w:sz w:val="22"/>
                </w:rPr>
                <w:t>Tobacco products (</w:t>
              </w:r>
            </w:ins>
            <w:ins w:id="1394" w:author="Copyeditor (JMIR)" w:date="2023-08-06T10:08:00Z">
              <w:r w:rsidRPr="002F6E3E">
                <w:rPr>
                  <w:rFonts w:asciiTheme="minorHAnsi" w:hAnsiTheme="minorHAnsi" w:cstheme="minorHAnsi"/>
                  <w:sz w:val="22"/>
                </w:rPr>
                <w:t xml:space="preserve">eg, </w:t>
              </w:r>
            </w:ins>
            <w:ins w:id="1395" w:author="Copyeditor (JMIR)" w:date="2023-08-06T10:07:00Z">
              <w:r w:rsidRPr="002F6E3E">
                <w:rPr>
                  <w:rFonts w:asciiTheme="minorHAnsi" w:hAnsiTheme="minorHAnsi" w:cstheme="minorHAnsi"/>
                  <w:sz w:val="22"/>
                </w:rPr>
                <w:t xml:space="preserve">cigarettes, chewing tobacco, </w:t>
              </w:r>
            </w:ins>
            <w:ins w:id="1396" w:author="Copyeditor (JMIR)" w:date="2023-08-06T10:08:00Z">
              <w:r w:rsidRPr="002F6E3E">
                <w:rPr>
                  <w:rFonts w:asciiTheme="minorHAnsi" w:hAnsiTheme="minorHAnsi" w:cstheme="minorHAnsi"/>
                  <w:sz w:val="22"/>
                </w:rPr>
                <w:t xml:space="preserve">and </w:t>
              </w:r>
            </w:ins>
            <w:ins w:id="1397" w:author="Copyeditor (JMIR)" w:date="2023-08-06T10:07:00Z">
              <w:r w:rsidRPr="002F6E3E">
                <w:rPr>
                  <w:rFonts w:asciiTheme="minorHAnsi" w:hAnsiTheme="minorHAnsi" w:cstheme="minorHAnsi"/>
                  <w:sz w:val="22"/>
                </w:rPr>
                <w:t>cigars)</w:t>
              </w:r>
            </w:ins>
          </w:p>
        </w:tc>
        <w:tc>
          <w:tcPr>
            <w:tcW w:w="1492" w:type="pct"/>
          </w:tcPr>
          <w:p w14:paraId="03045DC7" w14:textId="2E5EC970" w:rsidR="00391CD8" w:rsidRPr="002F6E3E" w:rsidRDefault="0046147D" w:rsidP="004E0223">
            <w:pPr>
              <w:spacing w:before="159" w:line="360" w:lineRule="auto"/>
              <w:ind w:right="129"/>
              <w:rPr>
                <w:rFonts w:asciiTheme="minorHAnsi" w:hAnsiTheme="minorHAnsi" w:cstheme="minorHAnsi"/>
                <w:sz w:val="22"/>
              </w:rPr>
            </w:pPr>
            <w:r w:rsidRPr="002F6E3E">
              <w:rPr>
                <w:rFonts w:asciiTheme="minorHAnsi" w:hAnsiTheme="minorHAnsi" w:cstheme="minorHAnsi"/>
                <w:sz w:val="22"/>
              </w:rPr>
              <w:t>84</w:t>
            </w:r>
            <w:ins w:id="1398" w:author="Copyeditor (JMIR)" w:date="2023-08-06T10:10:00Z">
              <w:r w:rsidRPr="002F6E3E">
                <w:rPr>
                  <w:rFonts w:asciiTheme="minorHAnsi" w:hAnsiTheme="minorHAnsi" w:cstheme="minorHAnsi"/>
                  <w:sz w:val="22"/>
                </w:rPr>
                <w:t xml:space="preserve"> (</w:t>
              </w:r>
            </w:ins>
            <w:r w:rsidRPr="002F6E3E">
              <w:rPr>
                <w:rFonts w:asciiTheme="minorHAnsi" w:hAnsiTheme="minorHAnsi" w:cstheme="minorHAnsi"/>
                <w:sz w:val="22"/>
              </w:rPr>
              <w:t>54.5</w:t>
            </w:r>
            <w:ins w:id="1399" w:author="Copyeditor (JMIR)" w:date="2023-08-06T10:10:00Z">
              <w:r w:rsidRPr="002F6E3E">
                <w:rPr>
                  <w:rFonts w:asciiTheme="minorHAnsi" w:hAnsiTheme="minorHAnsi" w:cstheme="minorHAnsi"/>
                  <w:sz w:val="22"/>
                </w:rPr>
                <w:t>)</w:t>
              </w:r>
            </w:ins>
          </w:p>
        </w:tc>
      </w:tr>
      <w:tr w:rsidR="00D857E5" w14:paraId="3ADC8B35" w14:textId="77777777" w:rsidTr="009652CC">
        <w:trPr>
          <w:trHeight w:val="478"/>
        </w:trPr>
        <w:tc>
          <w:tcPr>
            <w:tcW w:w="776" w:type="pct"/>
          </w:tcPr>
          <w:p w14:paraId="18BCD7E0" w14:textId="77777777" w:rsidR="00391CD8" w:rsidRPr="002F6E3E" w:rsidRDefault="00391CD8" w:rsidP="003E44D7">
            <w:pPr>
              <w:spacing w:before="88" w:line="360" w:lineRule="auto"/>
              <w:ind w:left="353"/>
              <w:rPr>
                <w:rFonts w:asciiTheme="minorHAnsi" w:hAnsiTheme="minorHAnsi" w:cstheme="minorHAnsi"/>
                <w:sz w:val="22"/>
              </w:rPr>
            </w:pPr>
          </w:p>
        </w:tc>
        <w:tc>
          <w:tcPr>
            <w:tcW w:w="2732" w:type="pct"/>
          </w:tcPr>
          <w:p w14:paraId="420C3D47" w14:textId="470EEE70" w:rsidR="00391CD8" w:rsidRPr="002F6E3E" w:rsidRDefault="0046147D" w:rsidP="004E0223">
            <w:pPr>
              <w:spacing w:before="88" w:line="360" w:lineRule="auto"/>
              <w:rPr>
                <w:rFonts w:asciiTheme="minorHAnsi" w:hAnsiTheme="minorHAnsi" w:cstheme="minorHAnsi"/>
                <w:sz w:val="22"/>
              </w:rPr>
            </w:pPr>
            <w:ins w:id="1400" w:author="Copyeditor (JMIR)" w:date="2023-08-06T10:07:00Z">
              <w:r w:rsidRPr="002F6E3E">
                <w:rPr>
                  <w:rFonts w:asciiTheme="minorHAnsi" w:hAnsiTheme="minorHAnsi" w:cstheme="minorHAnsi"/>
                  <w:sz w:val="22"/>
                </w:rPr>
                <w:t>Cannabis (</w:t>
              </w:r>
            </w:ins>
            <w:ins w:id="1401" w:author="Copyeditor (JMIR)" w:date="2023-08-06T10:08:00Z">
              <w:r w:rsidRPr="002F6E3E">
                <w:rPr>
                  <w:rFonts w:asciiTheme="minorHAnsi" w:hAnsiTheme="minorHAnsi" w:cstheme="minorHAnsi"/>
                  <w:sz w:val="22"/>
                </w:rPr>
                <w:t xml:space="preserve">eg, </w:t>
              </w:r>
            </w:ins>
            <w:ins w:id="1402" w:author="Copyeditor (JMIR)" w:date="2023-08-06T10:07:00Z">
              <w:r w:rsidRPr="002F6E3E">
                <w:rPr>
                  <w:rFonts w:asciiTheme="minorHAnsi" w:hAnsiTheme="minorHAnsi" w:cstheme="minorHAnsi"/>
                  <w:sz w:val="22"/>
                </w:rPr>
                <w:t xml:space="preserve">marijuana, pot, grass, </w:t>
              </w:r>
            </w:ins>
            <w:ins w:id="1403" w:author="Copyeditor (JMIR)" w:date="2023-08-06T10:08:00Z">
              <w:r w:rsidRPr="002F6E3E">
                <w:rPr>
                  <w:rFonts w:asciiTheme="minorHAnsi" w:hAnsiTheme="minorHAnsi" w:cstheme="minorHAnsi"/>
                  <w:sz w:val="22"/>
                </w:rPr>
                <w:t xml:space="preserve">and </w:t>
              </w:r>
            </w:ins>
            <w:ins w:id="1404" w:author="Copyeditor (JMIR)" w:date="2023-08-06T10:07:00Z">
              <w:r w:rsidRPr="002F6E3E">
                <w:rPr>
                  <w:rFonts w:asciiTheme="minorHAnsi" w:hAnsiTheme="minorHAnsi" w:cstheme="minorHAnsi"/>
                  <w:sz w:val="22"/>
                </w:rPr>
                <w:t>hash)</w:t>
              </w:r>
            </w:ins>
          </w:p>
        </w:tc>
        <w:tc>
          <w:tcPr>
            <w:tcW w:w="1492" w:type="pct"/>
          </w:tcPr>
          <w:p w14:paraId="56594C9A" w14:textId="333C1132" w:rsidR="00391CD8" w:rsidRPr="002F6E3E" w:rsidRDefault="0046147D" w:rsidP="004E0223">
            <w:pPr>
              <w:spacing w:before="88" w:line="360" w:lineRule="auto"/>
              <w:ind w:right="128"/>
              <w:rPr>
                <w:rFonts w:asciiTheme="minorHAnsi" w:hAnsiTheme="minorHAnsi" w:cstheme="minorHAnsi"/>
                <w:sz w:val="22"/>
              </w:rPr>
            </w:pPr>
            <w:r w:rsidRPr="002F6E3E">
              <w:rPr>
                <w:rFonts w:asciiTheme="minorHAnsi" w:hAnsiTheme="minorHAnsi" w:cstheme="minorHAnsi"/>
                <w:sz w:val="22"/>
              </w:rPr>
              <w:t>52</w:t>
            </w:r>
            <w:ins w:id="1405" w:author="Copyeditor (JMIR)" w:date="2023-08-06T10:10:00Z">
              <w:r w:rsidRPr="002F6E3E">
                <w:rPr>
                  <w:rFonts w:asciiTheme="minorHAnsi" w:hAnsiTheme="minorHAnsi" w:cstheme="minorHAnsi"/>
                  <w:sz w:val="22"/>
                </w:rPr>
                <w:t xml:space="preserve"> (</w:t>
              </w:r>
            </w:ins>
            <w:r w:rsidRPr="002F6E3E">
              <w:rPr>
                <w:rFonts w:asciiTheme="minorHAnsi" w:hAnsiTheme="minorHAnsi" w:cstheme="minorHAnsi"/>
                <w:sz w:val="22"/>
              </w:rPr>
              <w:t>33.8</w:t>
            </w:r>
            <w:ins w:id="1406" w:author="Copyeditor (JMIR)" w:date="2023-08-06T10:10:00Z">
              <w:r w:rsidRPr="002F6E3E">
                <w:rPr>
                  <w:rFonts w:asciiTheme="minorHAnsi" w:hAnsiTheme="minorHAnsi" w:cstheme="minorHAnsi"/>
                  <w:sz w:val="22"/>
                </w:rPr>
                <w:t>)</w:t>
              </w:r>
            </w:ins>
          </w:p>
        </w:tc>
      </w:tr>
      <w:tr w:rsidR="00D857E5" w14:paraId="5D60A6CE" w14:textId="77777777" w:rsidTr="009652CC">
        <w:trPr>
          <w:trHeight w:val="478"/>
        </w:trPr>
        <w:tc>
          <w:tcPr>
            <w:tcW w:w="776" w:type="pct"/>
          </w:tcPr>
          <w:p w14:paraId="4E9AE1D7" w14:textId="77777777" w:rsidR="00391CD8" w:rsidRPr="002F6E3E" w:rsidRDefault="00391CD8" w:rsidP="003E44D7">
            <w:pPr>
              <w:spacing w:before="88" w:line="360" w:lineRule="auto"/>
              <w:ind w:left="353"/>
              <w:rPr>
                <w:rFonts w:asciiTheme="minorHAnsi" w:hAnsiTheme="minorHAnsi" w:cstheme="minorHAnsi"/>
                <w:sz w:val="22"/>
              </w:rPr>
            </w:pPr>
          </w:p>
        </w:tc>
        <w:tc>
          <w:tcPr>
            <w:tcW w:w="2732" w:type="pct"/>
          </w:tcPr>
          <w:p w14:paraId="39D5533C" w14:textId="2F5D63D1" w:rsidR="00391CD8" w:rsidRPr="002F6E3E" w:rsidRDefault="0046147D" w:rsidP="004E0223">
            <w:pPr>
              <w:spacing w:before="88" w:line="360" w:lineRule="auto"/>
              <w:rPr>
                <w:rFonts w:asciiTheme="minorHAnsi" w:hAnsiTheme="minorHAnsi" w:cstheme="minorHAnsi"/>
                <w:sz w:val="22"/>
              </w:rPr>
            </w:pPr>
            <w:ins w:id="1407" w:author="Copyeditor (JMIR)" w:date="2023-08-06T10:07:00Z">
              <w:r w:rsidRPr="002F6E3E">
                <w:rPr>
                  <w:rFonts w:asciiTheme="minorHAnsi" w:hAnsiTheme="minorHAnsi" w:cstheme="minorHAnsi"/>
                  <w:sz w:val="22"/>
                </w:rPr>
                <w:t>Cocaine (</w:t>
              </w:r>
            </w:ins>
            <w:ins w:id="1408" w:author="Copyeditor (JMIR)" w:date="2023-08-06T10:08:00Z">
              <w:r w:rsidRPr="002F6E3E">
                <w:rPr>
                  <w:rFonts w:asciiTheme="minorHAnsi" w:hAnsiTheme="minorHAnsi" w:cstheme="minorHAnsi"/>
                  <w:sz w:val="22"/>
                </w:rPr>
                <w:t xml:space="preserve">eg, </w:t>
              </w:r>
            </w:ins>
            <w:ins w:id="1409" w:author="Copyeditor (JMIR)" w:date="2023-08-06T10:07:00Z">
              <w:r w:rsidRPr="002F6E3E">
                <w:rPr>
                  <w:rFonts w:asciiTheme="minorHAnsi" w:hAnsiTheme="minorHAnsi" w:cstheme="minorHAnsi"/>
                  <w:sz w:val="22"/>
                </w:rPr>
                <w:t>coke</w:t>
              </w:r>
            </w:ins>
            <w:ins w:id="1410" w:author="Copyeditor (JMIR)" w:date="2023-08-06T10:08:00Z">
              <w:r w:rsidRPr="002F6E3E">
                <w:rPr>
                  <w:rFonts w:asciiTheme="minorHAnsi" w:hAnsiTheme="minorHAnsi" w:cstheme="minorHAnsi"/>
                  <w:sz w:val="22"/>
                </w:rPr>
                <w:t xml:space="preserve"> and</w:t>
              </w:r>
            </w:ins>
            <w:ins w:id="1411" w:author="Copyeditor (JMIR)" w:date="2023-08-06T10:07:00Z">
              <w:r w:rsidRPr="002F6E3E">
                <w:rPr>
                  <w:rFonts w:asciiTheme="minorHAnsi" w:hAnsiTheme="minorHAnsi" w:cstheme="minorHAnsi"/>
                  <w:sz w:val="22"/>
                </w:rPr>
                <w:t xml:space="preserve"> crack)</w:t>
              </w:r>
            </w:ins>
          </w:p>
        </w:tc>
        <w:tc>
          <w:tcPr>
            <w:tcW w:w="1492" w:type="pct"/>
          </w:tcPr>
          <w:p w14:paraId="0375E862" w14:textId="5FE6C04B" w:rsidR="00391CD8" w:rsidRPr="002F6E3E" w:rsidRDefault="0046147D" w:rsidP="004E0223">
            <w:pPr>
              <w:spacing w:before="88" w:line="360" w:lineRule="auto"/>
              <w:rPr>
                <w:rFonts w:asciiTheme="minorHAnsi" w:hAnsiTheme="minorHAnsi" w:cstheme="minorHAnsi"/>
                <w:sz w:val="22"/>
              </w:rPr>
            </w:pPr>
            <w:r w:rsidRPr="002F6E3E">
              <w:rPr>
                <w:rFonts w:asciiTheme="minorHAnsi" w:hAnsiTheme="minorHAnsi" w:cstheme="minorHAnsi"/>
                <w:sz w:val="22"/>
              </w:rPr>
              <w:t>4</w:t>
            </w:r>
            <w:ins w:id="1412" w:author="Copyeditor (JMIR)" w:date="2023-08-06T10:10:00Z">
              <w:r w:rsidRPr="002F6E3E">
                <w:rPr>
                  <w:rFonts w:asciiTheme="minorHAnsi" w:hAnsiTheme="minorHAnsi" w:cstheme="minorHAnsi"/>
                  <w:sz w:val="22"/>
                </w:rPr>
                <w:t xml:space="preserve"> (</w:t>
              </w:r>
            </w:ins>
            <w:r w:rsidRPr="002F6E3E">
              <w:rPr>
                <w:rFonts w:asciiTheme="minorHAnsi" w:hAnsiTheme="minorHAnsi" w:cstheme="minorHAnsi"/>
                <w:sz w:val="22"/>
              </w:rPr>
              <w:t>2.6</w:t>
            </w:r>
            <w:ins w:id="1413" w:author="Copyeditor (JMIR)" w:date="2023-08-06T10:10:00Z">
              <w:r w:rsidRPr="002F6E3E">
                <w:rPr>
                  <w:rFonts w:asciiTheme="minorHAnsi" w:hAnsiTheme="minorHAnsi" w:cstheme="minorHAnsi"/>
                  <w:sz w:val="22"/>
                </w:rPr>
                <w:t>)</w:t>
              </w:r>
            </w:ins>
          </w:p>
        </w:tc>
      </w:tr>
      <w:tr w:rsidR="00D857E5" w14:paraId="13C51212" w14:textId="77777777" w:rsidTr="009652CC">
        <w:trPr>
          <w:trHeight w:val="478"/>
        </w:trPr>
        <w:tc>
          <w:tcPr>
            <w:tcW w:w="776" w:type="pct"/>
          </w:tcPr>
          <w:p w14:paraId="457D0475" w14:textId="77777777" w:rsidR="00391CD8" w:rsidRPr="002F6E3E" w:rsidRDefault="00391CD8" w:rsidP="003E44D7">
            <w:pPr>
              <w:spacing w:before="88" w:line="360" w:lineRule="auto"/>
              <w:ind w:left="353"/>
              <w:rPr>
                <w:rFonts w:asciiTheme="minorHAnsi" w:hAnsiTheme="minorHAnsi" w:cstheme="minorHAnsi"/>
                <w:sz w:val="22"/>
              </w:rPr>
            </w:pPr>
          </w:p>
        </w:tc>
        <w:tc>
          <w:tcPr>
            <w:tcW w:w="2732" w:type="pct"/>
          </w:tcPr>
          <w:p w14:paraId="5FEC174F" w14:textId="5619DFDD" w:rsidR="00391CD8" w:rsidRPr="002F6E3E" w:rsidRDefault="0046147D" w:rsidP="004E0223">
            <w:pPr>
              <w:spacing w:before="88" w:line="360" w:lineRule="auto"/>
              <w:rPr>
                <w:rFonts w:asciiTheme="minorHAnsi" w:hAnsiTheme="minorHAnsi" w:cstheme="minorHAnsi"/>
                <w:sz w:val="22"/>
              </w:rPr>
            </w:pPr>
            <w:ins w:id="1414" w:author="Copyeditor (JMIR)" w:date="2023-08-06T10:07:00Z">
              <w:r w:rsidRPr="002F6E3E">
                <w:rPr>
                  <w:rFonts w:asciiTheme="minorHAnsi" w:hAnsiTheme="minorHAnsi" w:cstheme="minorHAnsi"/>
                  <w:sz w:val="22"/>
                </w:rPr>
                <w:t>Amphetamine type stimulants (</w:t>
              </w:r>
            </w:ins>
            <w:ins w:id="1415" w:author="Copyeditor (JMIR)" w:date="2023-08-06T10:08:00Z">
              <w:r w:rsidRPr="002F6E3E">
                <w:rPr>
                  <w:rFonts w:asciiTheme="minorHAnsi" w:hAnsiTheme="minorHAnsi" w:cstheme="minorHAnsi"/>
                  <w:sz w:val="22"/>
                </w:rPr>
                <w:t xml:space="preserve">eg, </w:t>
              </w:r>
            </w:ins>
            <w:ins w:id="1416" w:author="Copyeditor (JMIR)" w:date="2023-08-06T10:07:00Z">
              <w:r w:rsidRPr="002F6E3E">
                <w:rPr>
                  <w:rFonts w:asciiTheme="minorHAnsi" w:hAnsiTheme="minorHAnsi" w:cstheme="minorHAnsi"/>
                  <w:sz w:val="22"/>
                </w:rPr>
                <w:t xml:space="preserve">speed, diet pills, </w:t>
              </w:r>
            </w:ins>
            <w:ins w:id="1417" w:author="Copyeditor (JMIR)" w:date="2023-08-06T10:08:00Z">
              <w:r w:rsidRPr="002F6E3E">
                <w:rPr>
                  <w:rFonts w:asciiTheme="minorHAnsi" w:hAnsiTheme="minorHAnsi" w:cstheme="minorHAnsi"/>
                  <w:sz w:val="22"/>
                </w:rPr>
                <w:t xml:space="preserve">and </w:t>
              </w:r>
            </w:ins>
            <w:ins w:id="1418" w:author="Copyeditor (JMIR)" w:date="2023-08-06T10:07:00Z">
              <w:r w:rsidRPr="002F6E3E">
                <w:rPr>
                  <w:rFonts w:asciiTheme="minorHAnsi" w:hAnsiTheme="minorHAnsi" w:cstheme="minorHAnsi"/>
                  <w:sz w:val="22"/>
                </w:rPr>
                <w:t>ecstasy)</w:t>
              </w:r>
            </w:ins>
          </w:p>
        </w:tc>
        <w:tc>
          <w:tcPr>
            <w:tcW w:w="1492" w:type="pct"/>
          </w:tcPr>
          <w:p w14:paraId="6436576E" w14:textId="300B9297" w:rsidR="00391CD8" w:rsidRPr="002F6E3E" w:rsidRDefault="0046147D" w:rsidP="004E0223">
            <w:pPr>
              <w:spacing w:before="88" w:line="360" w:lineRule="auto"/>
              <w:ind w:right="129"/>
              <w:rPr>
                <w:rFonts w:asciiTheme="minorHAnsi" w:hAnsiTheme="minorHAnsi" w:cstheme="minorHAnsi"/>
                <w:sz w:val="22"/>
              </w:rPr>
            </w:pPr>
            <w:r w:rsidRPr="002F6E3E">
              <w:rPr>
                <w:rFonts w:asciiTheme="minorHAnsi" w:hAnsiTheme="minorHAnsi" w:cstheme="minorHAnsi"/>
                <w:sz w:val="22"/>
              </w:rPr>
              <w:t>11</w:t>
            </w:r>
            <w:ins w:id="1419" w:author="Copyeditor (JMIR)" w:date="2023-08-06T10:10:00Z">
              <w:r w:rsidRPr="002F6E3E">
                <w:rPr>
                  <w:rFonts w:asciiTheme="minorHAnsi" w:hAnsiTheme="minorHAnsi" w:cstheme="minorHAnsi"/>
                  <w:sz w:val="22"/>
                </w:rPr>
                <w:t xml:space="preserve"> (</w:t>
              </w:r>
            </w:ins>
            <w:r w:rsidRPr="002F6E3E">
              <w:rPr>
                <w:rFonts w:asciiTheme="minorHAnsi" w:hAnsiTheme="minorHAnsi" w:cstheme="minorHAnsi"/>
                <w:sz w:val="22"/>
              </w:rPr>
              <w:t>7.1</w:t>
            </w:r>
            <w:ins w:id="1420" w:author="Copyeditor (JMIR)" w:date="2023-08-06T10:10:00Z">
              <w:r w:rsidRPr="002F6E3E">
                <w:rPr>
                  <w:rFonts w:asciiTheme="minorHAnsi" w:hAnsiTheme="minorHAnsi" w:cstheme="minorHAnsi"/>
                  <w:sz w:val="22"/>
                </w:rPr>
                <w:t>)</w:t>
              </w:r>
            </w:ins>
          </w:p>
        </w:tc>
      </w:tr>
      <w:tr w:rsidR="00D857E5" w14:paraId="15377941" w14:textId="77777777" w:rsidTr="009652CC">
        <w:trPr>
          <w:trHeight w:val="478"/>
        </w:trPr>
        <w:tc>
          <w:tcPr>
            <w:tcW w:w="776" w:type="pct"/>
          </w:tcPr>
          <w:p w14:paraId="6C56414B" w14:textId="77777777" w:rsidR="00391CD8" w:rsidRPr="002F6E3E" w:rsidRDefault="00391CD8" w:rsidP="003E44D7">
            <w:pPr>
              <w:spacing w:before="88" w:line="360" w:lineRule="auto"/>
              <w:ind w:left="353"/>
              <w:rPr>
                <w:rFonts w:asciiTheme="minorHAnsi" w:hAnsiTheme="minorHAnsi" w:cstheme="minorHAnsi"/>
                <w:sz w:val="22"/>
              </w:rPr>
            </w:pPr>
          </w:p>
        </w:tc>
        <w:tc>
          <w:tcPr>
            <w:tcW w:w="2732" w:type="pct"/>
          </w:tcPr>
          <w:p w14:paraId="0A5300BA" w14:textId="3FADB71F" w:rsidR="00391CD8" w:rsidRPr="002F6E3E" w:rsidRDefault="0046147D" w:rsidP="004E0223">
            <w:pPr>
              <w:spacing w:before="88" w:line="360" w:lineRule="auto"/>
              <w:rPr>
                <w:rFonts w:asciiTheme="minorHAnsi" w:hAnsiTheme="minorHAnsi" w:cstheme="minorHAnsi"/>
                <w:sz w:val="22"/>
              </w:rPr>
            </w:pPr>
            <w:ins w:id="1421" w:author="Copyeditor (JMIR)" w:date="2023-08-06T10:07:00Z">
              <w:r w:rsidRPr="002F6E3E">
                <w:rPr>
                  <w:rFonts w:asciiTheme="minorHAnsi" w:hAnsiTheme="minorHAnsi" w:cstheme="minorHAnsi"/>
                  <w:sz w:val="22"/>
                </w:rPr>
                <w:t>Sedatives or sleeping pills (</w:t>
              </w:r>
            </w:ins>
            <w:ins w:id="1422" w:author="Copyeditor (JMIR)" w:date="2023-08-06T10:08:00Z">
              <w:r w:rsidRPr="002F6E3E">
                <w:rPr>
                  <w:rFonts w:asciiTheme="minorHAnsi" w:hAnsiTheme="minorHAnsi" w:cstheme="minorHAnsi"/>
                  <w:sz w:val="22"/>
                </w:rPr>
                <w:t xml:space="preserve">eg, </w:t>
              </w:r>
            </w:ins>
            <w:ins w:id="1423" w:author="Copyeditor (JMIR)" w:date="2023-08-06T10:07:00Z">
              <w:r w:rsidRPr="002F6E3E">
                <w:rPr>
                  <w:rFonts w:asciiTheme="minorHAnsi" w:hAnsiTheme="minorHAnsi" w:cstheme="minorHAnsi"/>
                  <w:sz w:val="22"/>
                </w:rPr>
                <w:t xml:space="preserve">Valium, Serepax, </w:t>
              </w:r>
            </w:ins>
            <w:ins w:id="1424" w:author="Copyeditor (JMIR)" w:date="2023-08-06T10:08:00Z">
              <w:r w:rsidRPr="002F6E3E">
                <w:rPr>
                  <w:rFonts w:asciiTheme="minorHAnsi" w:hAnsiTheme="minorHAnsi" w:cstheme="minorHAnsi"/>
                  <w:sz w:val="22"/>
                </w:rPr>
                <w:t xml:space="preserve">and </w:t>
              </w:r>
            </w:ins>
            <w:ins w:id="1425" w:author="Copyeditor (JMIR)" w:date="2023-08-06T10:07:00Z">
              <w:r w:rsidRPr="002F6E3E">
                <w:rPr>
                  <w:rFonts w:asciiTheme="minorHAnsi" w:hAnsiTheme="minorHAnsi" w:cstheme="minorHAnsi"/>
                  <w:sz w:val="22"/>
                </w:rPr>
                <w:t>Rohypnol)</w:t>
              </w:r>
            </w:ins>
          </w:p>
        </w:tc>
        <w:tc>
          <w:tcPr>
            <w:tcW w:w="1492" w:type="pct"/>
          </w:tcPr>
          <w:p w14:paraId="3814E8E5" w14:textId="7CCDFEE8" w:rsidR="00391CD8" w:rsidRPr="002F6E3E" w:rsidRDefault="0046147D" w:rsidP="004E0223">
            <w:pPr>
              <w:spacing w:before="88" w:line="360" w:lineRule="auto"/>
              <w:ind w:right="129"/>
              <w:rPr>
                <w:rFonts w:asciiTheme="minorHAnsi" w:hAnsiTheme="minorHAnsi" w:cstheme="minorHAnsi"/>
                <w:sz w:val="22"/>
              </w:rPr>
            </w:pPr>
            <w:r w:rsidRPr="002F6E3E">
              <w:rPr>
                <w:rFonts w:asciiTheme="minorHAnsi" w:hAnsiTheme="minorHAnsi" w:cstheme="minorHAnsi"/>
                <w:sz w:val="22"/>
              </w:rPr>
              <w:t>24</w:t>
            </w:r>
            <w:ins w:id="1426" w:author="Copyeditor (JMIR)" w:date="2023-08-06T10:10:00Z">
              <w:r w:rsidRPr="002F6E3E">
                <w:rPr>
                  <w:rFonts w:asciiTheme="minorHAnsi" w:hAnsiTheme="minorHAnsi" w:cstheme="minorHAnsi"/>
                  <w:sz w:val="22"/>
                </w:rPr>
                <w:t xml:space="preserve"> (</w:t>
              </w:r>
            </w:ins>
            <w:r w:rsidRPr="002F6E3E">
              <w:rPr>
                <w:rFonts w:asciiTheme="minorHAnsi" w:hAnsiTheme="minorHAnsi" w:cstheme="minorHAnsi"/>
                <w:sz w:val="22"/>
              </w:rPr>
              <w:t>15.6</w:t>
            </w:r>
            <w:ins w:id="1427" w:author="Copyeditor (JMIR)" w:date="2023-08-06T10:10:00Z">
              <w:r w:rsidRPr="002F6E3E">
                <w:rPr>
                  <w:rFonts w:asciiTheme="minorHAnsi" w:hAnsiTheme="minorHAnsi" w:cstheme="minorHAnsi"/>
                  <w:sz w:val="22"/>
                </w:rPr>
                <w:t>)</w:t>
              </w:r>
            </w:ins>
          </w:p>
        </w:tc>
      </w:tr>
      <w:tr w:rsidR="00D857E5" w14:paraId="0D0743DC" w14:textId="77777777" w:rsidTr="009652CC">
        <w:trPr>
          <w:trHeight w:val="478"/>
        </w:trPr>
        <w:tc>
          <w:tcPr>
            <w:tcW w:w="776" w:type="pct"/>
          </w:tcPr>
          <w:p w14:paraId="1A0C0102" w14:textId="77777777" w:rsidR="00391CD8" w:rsidRPr="002F6E3E" w:rsidRDefault="00391CD8" w:rsidP="003E44D7">
            <w:pPr>
              <w:spacing w:before="88" w:line="360" w:lineRule="auto"/>
              <w:ind w:left="353"/>
              <w:rPr>
                <w:rFonts w:asciiTheme="minorHAnsi" w:hAnsiTheme="minorHAnsi" w:cstheme="minorHAnsi"/>
                <w:sz w:val="22"/>
              </w:rPr>
            </w:pPr>
          </w:p>
        </w:tc>
        <w:tc>
          <w:tcPr>
            <w:tcW w:w="2732" w:type="pct"/>
          </w:tcPr>
          <w:p w14:paraId="0C3360D9" w14:textId="0206DDBC" w:rsidR="00391CD8" w:rsidRPr="002F6E3E" w:rsidRDefault="0046147D" w:rsidP="004E0223">
            <w:pPr>
              <w:spacing w:before="88" w:line="360" w:lineRule="auto"/>
              <w:rPr>
                <w:rFonts w:asciiTheme="minorHAnsi" w:hAnsiTheme="minorHAnsi" w:cstheme="minorHAnsi"/>
                <w:sz w:val="22"/>
              </w:rPr>
            </w:pPr>
            <w:ins w:id="1428" w:author="Copyeditor (JMIR)" w:date="2023-08-06T10:07:00Z">
              <w:r w:rsidRPr="002F6E3E">
                <w:rPr>
                  <w:rFonts w:asciiTheme="minorHAnsi" w:hAnsiTheme="minorHAnsi" w:cstheme="minorHAnsi"/>
                  <w:sz w:val="22"/>
                </w:rPr>
                <w:t>Hallucinogens (</w:t>
              </w:r>
            </w:ins>
            <w:ins w:id="1429" w:author="Copyeditor (JMIR)" w:date="2023-08-06T10:09:00Z">
              <w:r w:rsidRPr="002F6E3E">
                <w:rPr>
                  <w:rFonts w:asciiTheme="minorHAnsi" w:hAnsiTheme="minorHAnsi" w:cstheme="minorHAnsi"/>
                  <w:sz w:val="22"/>
                </w:rPr>
                <w:t xml:space="preserve">eg, </w:t>
              </w:r>
            </w:ins>
            <w:ins w:id="1430" w:author="Copyeditor (JMIR)" w:date="2023-08-06T10:07:00Z">
              <w:r w:rsidRPr="002F6E3E">
                <w:rPr>
                  <w:rFonts w:asciiTheme="minorHAnsi" w:hAnsiTheme="minorHAnsi" w:cstheme="minorHAnsi"/>
                  <w:sz w:val="22"/>
                </w:rPr>
                <w:t xml:space="preserve">LSD, acid, mushrooms, PCP, </w:t>
              </w:r>
            </w:ins>
            <w:ins w:id="1431" w:author="Copyeditor (JMIR)" w:date="2023-08-06T10:09:00Z">
              <w:r w:rsidRPr="002F6E3E">
                <w:rPr>
                  <w:rFonts w:asciiTheme="minorHAnsi" w:hAnsiTheme="minorHAnsi" w:cstheme="minorHAnsi"/>
                  <w:sz w:val="22"/>
                </w:rPr>
                <w:t xml:space="preserve">and </w:t>
              </w:r>
            </w:ins>
            <w:ins w:id="1432" w:author="Copyeditor (JMIR)" w:date="2023-08-06T10:07:00Z">
              <w:r w:rsidRPr="002F6E3E">
                <w:rPr>
                  <w:rFonts w:asciiTheme="minorHAnsi" w:hAnsiTheme="minorHAnsi" w:cstheme="minorHAnsi"/>
                  <w:sz w:val="22"/>
                </w:rPr>
                <w:t>Special K)</w:t>
              </w:r>
            </w:ins>
          </w:p>
        </w:tc>
        <w:tc>
          <w:tcPr>
            <w:tcW w:w="1492" w:type="pct"/>
          </w:tcPr>
          <w:p w14:paraId="5376BB96" w14:textId="44A6BB42" w:rsidR="00391CD8" w:rsidRPr="002F6E3E" w:rsidRDefault="0046147D" w:rsidP="004E0223">
            <w:pPr>
              <w:spacing w:before="88" w:line="360" w:lineRule="auto"/>
              <w:rPr>
                <w:rFonts w:asciiTheme="minorHAnsi" w:hAnsiTheme="minorHAnsi" w:cstheme="minorHAnsi"/>
                <w:sz w:val="22"/>
              </w:rPr>
            </w:pPr>
            <w:r w:rsidRPr="002F6E3E">
              <w:rPr>
                <w:rFonts w:asciiTheme="minorHAnsi" w:hAnsiTheme="minorHAnsi" w:cstheme="minorHAnsi"/>
                <w:sz w:val="22"/>
              </w:rPr>
              <w:t>9</w:t>
            </w:r>
            <w:ins w:id="1433" w:author="Copyeditor (JMIR)" w:date="2023-08-06T10:10:00Z">
              <w:r w:rsidRPr="002F6E3E">
                <w:rPr>
                  <w:rFonts w:asciiTheme="minorHAnsi" w:hAnsiTheme="minorHAnsi" w:cstheme="minorHAnsi"/>
                  <w:sz w:val="22"/>
                </w:rPr>
                <w:t xml:space="preserve"> (</w:t>
              </w:r>
            </w:ins>
            <w:r w:rsidRPr="002F6E3E">
              <w:rPr>
                <w:rFonts w:asciiTheme="minorHAnsi" w:hAnsiTheme="minorHAnsi" w:cstheme="minorHAnsi"/>
                <w:sz w:val="22"/>
              </w:rPr>
              <w:t>5.8</w:t>
            </w:r>
            <w:ins w:id="1434" w:author="Copyeditor (JMIR)" w:date="2023-08-06T10:10:00Z">
              <w:r w:rsidRPr="002F6E3E">
                <w:rPr>
                  <w:rFonts w:asciiTheme="minorHAnsi" w:hAnsiTheme="minorHAnsi" w:cstheme="minorHAnsi"/>
                  <w:sz w:val="22"/>
                </w:rPr>
                <w:t>)</w:t>
              </w:r>
            </w:ins>
          </w:p>
        </w:tc>
      </w:tr>
      <w:tr w:rsidR="00D857E5" w14:paraId="6ADF5DAC" w14:textId="77777777" w:rsidTr="009652CC">
        <w:trPr>
          <w:trHeight w:val="524"/>
        </w:trPr>
        <w:tc>
          <w:tcPr>
            <w:tcW w:w="776" w:type="pct"/>
          </w:tcPr>
          <w:p w14:paraId="38BA326D" w14:textId="77777777" w:rsidR="00391CD8" w:rsidRPr="002F6E3E" w:rsidRDefault="00391CD8">
            <w:pPr>
              <w:spacing w:before="88" w:line="360" w:lineRule="auto"/>
              <w:ind w:left="353"/>
              <w:rPr>
                <w:rFonts w:asciiTheme="minorHAnsi" w:hAnsiTheme="minorHAnsi" w:cstheme="minorHAnsi"/>
                <w:sz w:val="22"/>
              </w:rPr>
            </w:pPr>
          </w:p>
        </w:tc>
        <w:tc>
          <w:tcPr>
            <w:tcW w:w="2732" w:type="pct"/>
          </w:tcPr>
          <w:p w14:paraId="6AC304A5" w14:textId="253CB9F5" w:rsidR="00391CD8" w:rsidRPr="002F6E3E" w:rsidRDefault="0046147D" w:rsidP="004E0223">
            <w:pPr>
              <w:spacing w:before="88" w:line="360" w:lineRule="auto"/>
              <w:rPr>
                <w:rFonts w:asciiTheme="minorHAnsi" w:hAnsiTheme="minorHAnsi" w:cstheme="minorHAnsi"/>
                <w:sz w:val="22"/>
              </w:rPr>
            </w:pPr>
            <w:ins w:id="1435" w:author="Copyeditor (JMIR)" w:date="2023-08-06T10:07:00Z">
              <w:r w:rsidRPr="002F6E3E">
                <w:rPr>
                  <w:rFonts w:asciiTheme="minorHAnsi" w:hAnsiTheme="minorHAnsi" w:cstheme="minorHAnsi"/>
                  <w:sz w:val="22"/>
                </w:rPr>
                <w:t>Opioids (</w:t>
              </w:r>
            </w:ins>
            <w:ins w:id="1436" w:author="Copyeditor (JMIR)" w:date="2023-08-06T10:09:00Z">
              <w:r w:rsidRPr="002F6E3E">
                <w:rPr>
                  <w:rFonts w:asciiTheme="minorHAnsi" w:hAnsiTheme="minorHAnsi" w:cstheme="minorHAnsi"/>
                  <w:sz w:val="22"/>
                </w:rPr>
                <w:t xml:space="preserve">eg, </w:t>
              </w:r>
            </w:ins>
            <w:ins w:id="1437" w:author="Copyeditor (JMIR)" w:date="2023-08-06T10:07:00Z">
              <w:r w:rsidRPr="002F6E3E">
                <w:rPr>
                  <w:rFonts w:asciiTheme="minorHAnsi" w:hAnsiTheme="minorHAnsi" w:cstheme="minorHAnsi"/>
                  <w:sz w:val="22"/>
                </w:rPr>
                <w:t xml:space="preserve">heroin, morphine, methadone, </w:t>
              </w:r>
            </w:ins>
            <w:ins w:id="1438" w:author="Copyeditor (JMIR)" w:date="2023-08-06T10:09:00Z">
              <w:r w:rsidRPr="002F6E3E">
                <w:rPr>
                  <w:rFonts w:asciiTheme="minorHAnsi" w:hAnsiTheme="minorHAnsi" w:cstheme="minorHAnsi"/>
                  <w:sz w:val="22"/>
                </w:rPr>
                <w:t xml:space="preserve">and </w:t>
              </w:r>
            </w:ins>
            <w:ins w:id="1439" w:author="Copyeditor (JMIR)" w:date="2023-08-06T10:07:00Z">
              <w:r w:rsidRPr="002F6E3E">
                <w:rPr>
                  <w:rFonts w:asciiTheme="minorHAnsi" w:hAnsiTheme="minorHAnsi" w:cstheme="minorHAnsi"/>
                  <w:sz w:val="22"/>
                </w:rPr>
                <w:t>codeine)</w:t>
              </w:r>
            </w:ins>
          </w:p>
        </w:tc>
        <w:tc>
          <w:tcPr>
            <w:tcW w:w="1492" w:type="pct"/>
          </w:tcPr>
          <w:p w14:paraId="561125AE" w14:textId="02D9B193" w:rsidR="00391CD8" w:rsidRPr="002F6E3E" w:rsidRDefault="0046147D" w:rsidP="004E0223">
            <w:pPr>
              <w:spacing w:before="88" w:line="360" w:lineRule="auto"/>
              <w:ind w:left="2"/>
              <w:rPr>
                <w:rFonts w:asciiTheme="minorHAnsi" w:hAnsiTheme="minorHAnsi" w:cstheme="minorHAnsi"/>
                <w:sz w:val="22"/>
              </w:rPr>
            </w:pPr>
            <w:r w:rsidRPr="002F6E3E">
              <w:rPr>
                <w:rFonts w:asciiTheme="minorHAnsi" w:hAnsiTheme="minorHAnsi" w:cstheme="minorHAnsi"/>
                <w:sz w:val="22"/>
              </w:rPr>
              <w:t>9</w:t>
            </w:r>
            <w:ins w:id="1440" w:author="Copyeditor (JMIR)" w:date="2023-08-06T10:11:00Z">
              <w:r w:rsidRPr="002F6E3E">
                <w:rPr>
                  <w:rFonts w:asciiTheme="minorHAnsi" w:hAnsiTheme="minorHAnsi" w:cstheme="minorHAnsi"/>
                  <w:sz w:val="22"/>
                </w:rPr>
                <w:t xml:space="preserve"> (</w:t>
              </w:r>
            </w:ins>
            <w:r w:rsidRPr="002F6E3E">
              <w:rPr>
                <w:rFonts w:asciiTheme="minorHAnsi" w:hAnsiTheme="minorHAnsi" w:cstheme="minorHAnsi"/>
                <w:sz w:val="22"/>
              </w:rPr>
              <w:t>5.8</w:t>
            </w:r>
            <w:ins w:id="1441" w:author="Copyeditor (JMIR)" w:date="2023-08-06T10:11:00Z">
              <w:r w:rsidRPr="002F6E3E">
                <w:rPr>
                  <w:rFonts w:asciiTheme="minorHAnsi" w:hAnsiTheme="minorHAnsi" w:cstheme="minorHAnsi"/>
                  <w:sz w:val="22"/>
                </w:rPr>
                <w:t>)</w:t>
              </w:r>
            </w:ins>
          </w:p>
        </w:tc>
      </w:tr>
    </w:tbl>
    <w:p w14:paraId="7C1B256E" w14:textId="25BB912C" w:rsidR="00F56FCD" w:rsidRPr="002F6E3E" w:rsidRDefault="0046147D" w:rsidP="00F56FCD">
      <w:pPr>
        <w:spacing w:before="154" w:line="360" w:lineRule="auto"/>
        <w:rPr>
          <w:ins w:id="1442" w:author="Copyeditor (JMIR)" w:date="2023-08-06T10:18:00Z"/>
          <w:rFonts w:asciiTheme="minorHAnsi" w:hAnsiTheme="minorHAnsi" w:cstheme="minorHAnsi"/>
          <w:position w:val="9"/>
          <w:sz w:val="22"/>
        </w:rPr>
      </w:pPr>
      <w:ins w:id="1443" w:author="Copyeditor (JMIR)" w:date="2023-08-06T10:18:00Z">
        <w:r w:rsidRPr="002F6E3E">
          <w:rPr>
            <w:rFonts w:asciiTheme="minorHAnsi" w:hAnsiTheme="minorHAnsi" w:cstheme="minorHAnsi"/>
            <w:position w:val="9"/>
            <w:sz w:val="22"/>
            <w:vertAlign w:val="superscript"/>
          </w:rPr>
          <w:t>a</w:t>
        </w:r>
      </w:ins>
      <w:ins w:id="1444" w:author="Copyeditor (JMIR)" w:date="2023-08-06T10:19:00Z">
        <w:r w:rsidR="00A06FB7" w:rsidRPr="002F6E3E">
          <w:rPr>
            <w:rFonts w:asciiTheme="minorHAnsi" w:hAnsiTheme="minorHAnsi" w:cstheme="minorHAnsi"/>
            <w:position w:val="9"/>
            <w:sz w:val="22"/>
          </w:rPr>
          <w:t>LSD:</w:t>
        </w:r>
        <w:r w:rsidR="003E44D7" w:rsidRPr="002F6E3E">
          <w:rPr>
            <w:rFonts w:asciiTheme="minorHAnsi" w:hAnsiTheme="minorHAnsi" w:cstheme="minorHAnsi"/>
            <w:position w:val="9"/>
            <w:sz w:val="22"/>
          </w:rPr>
          <w:t xml:space="preserve"> lysergic a</w:t>
        </w:r>
      </w:ins>
      <w:ins w:id="1445" w:author="Copyeditor (JMIR)" w:date="2023-08-06T10:20:00Z">
        <w:r w:rsidR="003E44D7" w:rsidRPr="002F6E3E">
          <w:rPr>
            <w:rFonts w:asciiTheme="minorHAnsi" w:hAnsiTheme="minorHAnsi" w:cstheme="minorHAnsi"/>
            <w:position w:val="9"/>
            <w:sz w:val="22"/>
          </w:rPr>
          <w:t>cid diethylamide</w:t>
        </w:r>
      </w:ins>
      <w:ins w:id="1446" w:author="Copyeditor (JMIR)" w:date="2023-08-07T12:48:00Z">
        <w:r w:rsidR="00D010F6" w:rsidRPr="002F6E3E">
          <w:rPr>
            <w:rFonts w:asciiTheme="minorHAnsi" w:hAnsiTheme="minorHAnsi" w:cstheme="minorHAnsi"/>
            <w:position w:val="9"/>
            <w:sz w:val="22"/>
          </w:rPr>
          <w:t>.</w:t>
        </w:r>
      </w:ins>
    </w:p>
    <w:p w14:paraId="1D3C1B2B" w14:textId="47E31216" w:rsidR="00F56FCD" w:rsidRPr="002F6E3E" w:rsidRDefault="0046147D" w:rsidP="00F56FCD">
      <w:pPr>
        <w:spacing w:before="154" w:line="360" w:lineRule="auto"/>
        <w:rPr>
          <w:ins w:id="1447" w:author="Copyeditor (JMIR)" w:date="2023-08-06T10:18:00Z"/>
          <w:rFonts w:asciiTheme="minorHAnsi" w:hAnsiTheme="minorHAnsi" w:cstheme="minorHAnsi"/>
          <w:position w:val="9"/>
          <w:sz w:val="22"/>
        </w:rPr>
      </w:pPr>
      <w:ins w:id="1448" w:author="Copyeditor (JMIR)" w:date="2023-08-06T10:18:00Z">
        <w:r w:rsidRPr="002F6E3E">
          <w:rPr>
            <w:rFonts w:asciiTheme="minorHAnsi" w:hAnsiTheme="minorHAnsi" w:cstheme="minorHAnsi"/>
            <w:position w:val="9"/>
            <w:sz w:val="22"/>
            <w:vertAlign w:val="superscript"/>
          </w:rPr>
          <w:t>b</w:t>
        </w:r>
      </w:ins>
      <w:ins w:id="1449" w:author="Copyeditor (JMIR)" w:date="2023-08-06T10:19:00Z">
        <w:r w:rsidR="00A06FB7" w:rsidRPr="002F6E3E">
          <w:rPr>
            <w:rFonts w:asciiTheme="minorHAnsi" w:hAnsiTheme="minorHAnsi" w:cstheme="minorHAnsi"/>
            <w:position w:val="9"/>
            <w:sz w:val="22"/>
          </w:rPr>
          <w:t>PCP</w:t>
        </w:r>
      </w:ins>
      <w:ins w:id="1450" w:author="Copyeditor (JMIR)" w:date="2023-08-06T10:20:00Z">
        <w:r w:rsidR="00E65523" w:rsidRPr="002F6E3E">
          <w:rPr>
            <w:rFonts w:asciiTheme="minorHAnsi" w:hAnsiTheme="minorHAnsi" w:cstheme="minorHAnsi"/>
            <w:position w:val="9"/>
            <w:sz w:val="22"/>
          </w:rPr>
          <w:t>: phencyclidine</w:t>
        </w:r>
      </w:ins>
      <w:ins w:id="1451" w:author="Copyeditor (JMIR)" w:date="2023-08-07T12:48:00Z">
        <w:r w:rsidR="00D010F6" w:rsidRPr="002F6E3E">
          <w:rPr>
            <w:rFonts w:asciiTheme="minorHAnsi" w:hAnsiTheme="minorHAnsi" w:cstheme="minorHAnsi"/>
            <w:position w:val="9"/>
            <w:sz w:val="22"/>
          </w:rPr>
          <w:t>.</w:t>
        </w:r>
      </w:ins>
    </w:p>
    <w:p w14:paraId="2A5A94C9" w14:textId="0C249722" w:rsidR="008B2A7A" w:rsidRPr="002F6E3E" w:rsidRDefault="0046147D" w:rsidP="004E0223">
      <w:pPr>
        <w:spacing w:before="154" w:line="360" w:lineRule="auto"/>
        <w:rPr>
          <w:rFonts w:asciiTheme="minorHAnsi" w:hAnsiTheme="minorHAnsi" w:cstheme="minorHAnsi"/>
          <w:sz w:val="22"/>
        </w:rPr>
      </w:pPr>
      <w:del w:id="1452" w:author="Copyeditor (JMIR)" w:date="2023-08-06T10:18:00Z">
        <w:r w:rsidRPr="002F6E3E">
          <w:rPr>
            <w:rFonts w:asciiTheme="minorHAnsi" w:hAnsiTheme="minorHAnsi" w:cstheme="minorHAnsi"/>
            <w:sz w:val="22"/>
            <w:vertAlign w:val="superscript"/>
          </w:rPr>
          <w:lastRenderedPageBreak/>
          <w:delText>a</w:delText>
        </w:r>
      </w:del>
      <w:ins w:id="1453" w:author="Copyeditor (JMIR)" w:date="2023-08-07T17:37:00Z">
        <w:r w:rsidR="004D30EE" w:rsidRPr="003A7E59">
          <w:rPr>
            <w:rFonts w:asciiTheme="minorHAnsi" w:hAnsiTheme="minorHAnsi" w:cstheme="minorHAnsi"/>
            <w:sz w:val="22"/>
            <w:vertAlign w:val="superscript"/>
          </w:rPr>
          <w:t>c</w:t>
        </w:r>
      </w:ins>
      <w:del w:id="1454" w:author="Copyeditor (JMIR)" w:date="2023-08-06T10:18:00Z">
        <w:r w:rsidRPr="002F6E3E">
          <w:rPr>
            <w:rFonts w:asciiTheme="minorHAnsi" w:hAnsiTheme="minorHAnsi" w:cstheme="minorHAnsi"/>
            <w:position w:val="9"/>
            <w:sz w:val="22"/>
          </w:rPr>
          <w:delText xml:space="preserve"> </w:delText>
        </w:r>
      </w:del>
      <w:r w:rsidRPr="002F6E3E">
        <w:rPr>
          <w:rFonts w:asciiTheme="minorHAnsi" w:hAnsiTheme="minorHAnsi" w:cstheme="minorHAnsi"/>
          <w:sz w:val="22"/>
        </w:rPr>
        <w:t xml:space="preserve">Current refers to </w:t>
      </w:r>
      <w:ins w:id="1455"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p</w:t>
      </w:r>
      <w:ins w:id="1456" w:author="Copyeditor (JMIR)" w:date="2023-08-06T10:18:00Z">
        <w:r w:rsidR="00F56FCD" w:rsidRPr="002F6E3E">
          <w:rPr>
            <w:rFonts w:asciiTheme="minorHAnsi" w:hAnsiTheme="minorHAnsi" w:cstheme="minorHAnsi"/>
            <w:sz w:val="22"/>
          </w:rPr>
          <w:t>revious</w:t>
        </w:r>
      </w:ins>
      <w:del w:id="1457" w:author="Copyeditor (JMIR)" w:date="2023-08-06T10:18:00Z">
        <w:r w:rsidRPr="002F6E3E">
          <w:rPr>
            <w:rFonts w:asciiTheme="minorHAnsi" w:hAnsiTheme="minorHAnsi" w:cstheme="minorHAnsi"/>
            <w:sz w:val="22"/>
          </w:rPr>
          <w:delText>ast</w:delText>
        </w:r>
      </w:del>
      <w:r w:rsidRPr="002F6E3E">
        <w:rPr>
          <w:rFonts w:asciiTheme="minorHAnsi" w:hAnsiTheme="minorHAnsi" w:cstheme="minorHAnsi"/>
          <w:sz w:val="22"/>
        </w:rPr>
        <w:t xml:space="preserve"> month</w:t>
      </w:r>
      <w:ins w:id="1458"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drug use reported at follow-up visits 1 or 2</w:t>
      </w:r>
      <w:ins w:id="1459" w:author="Copyeditor (JMIR)" w:date="2023-08-03T06:30:00Z">
        <w:r w:rsidRPr="002F6E3E">
          <w:rPr>
            <w:rFonts w:asciiTheme="minorHAnsi" w:hAnsiTheme="minorHAnsi" w:cstheme="minorHAnsi"/>
            <w:sz w:val="22"/>
          </w:rPr>
          <w:t>.</w:t>
        </w:r>
      </w:ins>
    </w:p>
    <w:p w14:paraId="01E3EBE5" w14:textId="77777777" w:rsidR="008B2A7A" w:rsidRPr="002F6E3E" w:rsidRDefault="008B2A7A">
      <w:pPr>
        <w:spacing w:line="360" w:lineRule="auto"/>
        <w:rPr>
          <w:rFonts w:asciiTheme="minorHAnsi" w:hAnsiTheme="minorHAnsi" w:cstheme="minorHAnsi"/>
        </w:rPr>
      </w:pPr>
    </w:p>
    <w:p w14:paraId="14BE5ED0" w14:textId="77777777" w:rsidR="008B2A7A" w:rsidRPr="002F6E3E" w:rsidRDefault="0046147D" w:rsidP="004E0223">
      <w:pPr>
        <w:pStyle w:val="Heading3"/>
        <w:rPr>
          <w:rFonts w:asciiTheme="minorHAnsi" w:hAnsiTheme="minorHAnsi" w:cstheme="minorHAnsi"/>
        </w:rPr>
      </w:pPr>
      <w:r w:rsidRPr="002F6E3E">
        <w:rPr>
          <w:rFonts w:asciiTheme="minorHAnsi" w:eastAsia="Palatino Linotype" w:hAnsiTheme="minorHAnsi" w:cstheme="minorHAnsi"/>
        </w:rPr>
        <w:t>Behavioral Measures of Acceptability</w:t>
      </w:r>
    </w:p>
    <w:p w14:paraId="66480ABB" w14:textId="77777777" w:rsidR="008B2A7A" w:rsidRPr="002F6E3E" w:rsidRDefault="008B2A7A">
      <w:pPr>
        <w:spacing w:before="10" w:line="360" w:lineRule="auto"/>
        <w:rPr>
          <w:rFonts w:asciiTheme="minorHAnsi" w:hAnsiTheme="minorHAnsi" w:cstheme="minorHAnsi"/>
          <w:b/>
          <w:sz w:val="22"/>
        </w:rPr>
      </w:pPr>
    </w:p>
    <w:p w14:paraId="74D09879" w14:textId="16FB7F1B" w:rsidR="008B2A7A" w:rsidRPr="002F6E3E" w:rsidRDefault="0046147D" w:rsidP="004E0223">
      <w:pPr>
        <w:pStyle w:val="Heading4"/>
        <w:rPr>
          <w:rFonts w:asciiTheme="minorHAnsi" w:hAnsiTheme="minorHAnsi" w:cstheme="minorHAnsi"/>
        </w:rPr>
      </w:pPr>
      <w:r w:rsidRPr="002F6E3E">
        <w:rPr>
          <w:rFonts w:asciiTheme="minorHAnsi" w:eastAsia="Palatino Linotype" w:hAnsiTheme="minorHAnsi" w:cstheme="minorHAnsi"/>
        </w:rPr>
        <w:t>Participation</w:t>
      </w:r>
    </w:p>
    <w:p w14:paraId="0176536C" w14:textId="3EA8910F" w:rsidR="008B2A7A" w:rsidRPr="002F6E3E" w:rsidRDefault="0046147D" w:rsidP="004E0223">
      <w:pPr>
        <w:tabs>
          <w:tab w:val="left" w:pos="2578"/>
        </w:tabs>
        <w:spacing w:line="360" w:lineRule="auto"/>
        <w:ind w:right="153"/>
        <w:rPr>
          <w:rFonts w:asciiTheme="minorHAnsi" w:hAnsiTheme="minorHAnsi" w:cstheme="minorHAnsi"/>
          <w:sz w:val="22"/>
        </w:rPr>
      </w:pPr>
      <w:r w:rsidRPr="002F6E3E">
        <w:rPr>
          <w:rFonts w:asciiTheme="minorHAnsi" w:hAnsiTheme="minorHAnsi" w:cstheme="minorHAnsi"/>
          <w:sz w:val="22"/>
        </w:rPr>
        <w:t xml:space="preserve">Figure 1 shows participant attrition/discontinuation at each phase of the study. Of the 192 eligible participants at screening, only 1 did not consent </w:t>
      </w:r>
      <w:ins w:id="1460" w:author="Copyeditor (JMIR)" w:date="2023-08-03T06:36:00Z">
        <w:r w:rsidRPr="002F6E3E">
          <w:rPr>
            <w:rFonts w:asciiTheme="minorHAnsi" w:hAnsiTheme="minorHAnsi" w:cstheme="minorHAnsi"/>
            <w:sz w:val="22"/>
          </w:rPr>
          <w:t xml:space="preserve">to participate </w:t>
        </w:r>
      </w:ins>
      <w:r w:rsidRPr="002F6E3E">
        <w:rPr>
          <w:rFonts w:asciiTheme="minorHAnsi" w:hAnsiTheme="minorHAnsi" w:cstheme="minorHAnsi"/>
          <w:sz w:val="22"/>
        </w:rPr>
        <w:t>after hearing the details of the study. Enrollment occurred during a second visit 1 week later. A total of 169 participants completed enrollment.</w:t>
      </w:r>
    </w:p>
    <w:p w14:paraId="552A498B" w14:textId="5D7CEAD4" w:rsidR="008B2A7A" w:rsidRPr="002F6E3E" w:rsidRDefault="0046147D" w:rsidP="000B6A29">
      <w:pPr>
        <w:spacing w:before="115" w:line="360" w:lineRule="auto"/>
        <w:rPr>
          <w:rFonts w:asciiTheme="minorHAnsi" w:hAnsiTheme="minorHAnsi" w:cstheme="minorHAnsi"/>
          <w:sz w:val="22"/>
        </w:rPr>
      </w:pPr>
      <w:ins w:id="1461" w:author="Copyeditor (JMIR)" w:date="2023-08-06T10:26:00Z">
        <w:r w:rsidRPr="002F6E3E">
          <w:rPr>
            <w:rFonts w:asciiTheme="minorHAnsi" w:hAnsiTheme="minorHAnsi" w:cstheme="minorHAnsi"/>
            <w:sz w:val="22"/>
          </w:rPr>
          <w:t xml:space="preserve">In </w:t>
        </w:r>
      </w:ins>
      <w:ins w:id="1462" w:author="Copyeditor (JMIR)" w:date="2023-08-07T05:55:00Z">
        <w:r w:rsidR="00B51696" w:rsidRPr="002F6E3E">
          <w:rPr>
            <w:rFonts w:asciiTheme="minorHAnsi" w:hAnsiTheme="minorHAnsi" w:cstheme="minorHAnsi"/>
            <w:sz w:val="22"/>
          </w:rPr>
          <w:t>F</w:t>
        </w:r>
      </w:ins>
      <w:ins w:id="1463" w:author="Copyeditor (JMIR)" w:date="2023-08-06T10:26:00Z">
        <w:r w:rsidRPr="002F6E3E">
          <w:rPr>
            <w:rFonts w:asciiTheme="minorHAnsi" w:hAnsiTheme="minorHAnsi" w:cstheme="minorHAnsi"/>
            <w:sz w:val="22"/>
          </w:rPr>
          <w:t>igure 1, w</w:t>
        </w:r>
      </w:ins>
      <w:del w:id="1464" w:author="Copyeditor (JMIR)" w:date="2023-08-06T10:26:00Z">
        <w:r w:rsidR="008F1B2F" w:rsidRPr="002F6E3E">
          <w:rPr>
            <w:rFonts w:asciiTheme="minorHAnsi" w:hAnsiTheme="minorHAnsi" w:cstheme="minorHAnsi"/>
            <w:sz w:val="22"/>
          </w:rPr>
          <w:delText>W</w:delText>
        </w:r>
      </w:del>
      <w:r w:rsidR="008F1B2F" w:rsidRPr="002F6E3E">
        <w:rPr>
          <w:rFonts w:asciiTheme="minorHAnsi" w:hAnsiTheme="minorHAnsi" w:cstheme="minorHAnsi"/>
          <w:sz w:val="22"/>
        </w:rPr>
        <w:t xml:space="preserve">e coarsely tabulated </w:t>
      </w:r>
      <w:del w:id="1465" w:author="Copyeditor (JMIR)" w:date="2023-08-06T10:25:00Z">
        <w:r w:rsidR="008F1B2F" w:rsidRPr="002F6E3E">
          <w:rPr>
            <w:rFonts w:asciiTheme="minorHAnsi" w:hAnsiTheme="minorHAnsi" w:cstheme="minorHAnsi"/>
            <w:sz w:val="22"/>
          </w:rPr>
          <w:delText>participants</w:delText>
        </w:r>
      </w:del>
      <w:del w:id="1466" w:author="Copyeditor (JMIR)" w:date="2023-08-06T10:24:00Z">
        <w:r w:rsidR="008F1B2F" w:rsidRPr="002F6E3E">
          <w:rPr>
            <w:rFonts w:asciiTheme="minorHAnsi" w:hAnsiTheme="minorHAnsi" w:cstheme="minorHAnsi"/>
            <w:sz w:val="22"/>
          </w:rPr>
          <w:delText xml:space="preserve"> </w:delText>
        </w:r>
      </w:del>
      <w:ins w:id="1467" w:author="Copyeditor (JMIR)" w:date="2023-08-03T06:36:00Z">
        <w:del w:id="1468" w:author="Copyeditor (JMIR)" w:date="2023-08-06T10:25:00Z">
          <w:r w:rsidR="008F1B2F" w:rsidRPr="002F6E3E">
            <w:rPr>
              <w:rFonts w:asciiTheme="minorHAnsi" w:hAnsiTheme="minorHAnsi" w:cstheme="minorHAnsi"/>
              <w:sz w:val="22"/>
            </w:rPr>
            <w:delText>’</w:delText>
          </w:r>
        </w:del>
      </w:ins>
      <w:del w:id="1469" w:author="Copyeditor (JMIR)" w:date="2023-08-06T10:25:00Z">
        <w:r w:rsidR="008F1B2F" w:rsidRPr="002F6E3E">
          <w:rPr>
            <w:rFonts w:asciiTheme="minorHAnsi" w:hAnsiTheme="minorHAnsi" w:cstheme="minorHAnsi"/>
            <w:sz w:val="22"/>
          </w:rPr>
          <w:delText xml:space="preserve">stated </w:delText>
        </w:r>
      </w:del>
      <w:r w:rsidR="008F1B2F" w:rsidRPr="002F6E3E">
        <w:rPr>
          <w:rFonts w:asciiTheme="minorHAnsi" w:hAnsiTheme="minorHAnsi" w:cstheme="minorHAnsi"/>
          <w:sz w:val="22"/>
        </w:rPr>
        <w:t xml:space="preserve">reasons </w:t>
      </w:r>
      <w:ins w:id="1470" w:author="Copyeditor (JMIR)" w:date="2023-08-06T10:25:00Z">
        <w:r w:rsidR="000818B5" w:rsidRPr="002F6E3E">
          <w:rPr>
            <w:rFonts w:asciiTheme="minorHAnsi" w:hAnsiTheme="minorHAnsi" w:cstheme="minorHAnsi"/>
            <w:sz w:val="22"/>
          </w:rPr>
          <w:t xml:space="preserve">stated by participants </w:t>
        </w:r>
      </w:ins>
      <w:r w:rsidR="008F1B2F" w:rsidRPr="002F6E3E">
        <w:rPr>
          <w:rFonts w:asciiTheme="minorHAnsi" w:hAnsiTheme="minorHAnsi" w:cstheme="minorHAnsi"/>
          <w:sz w:val="22"/>
        </w:rPr>
        <w:t xml:space="preserve">for discontinuation as </w:t>
      </w:r>
      <w:ins w:id="1471" w:author="Copyeditor (JMIR)" w:date="2023-08-06T10:26:00Z">
        <w:r w:rsidR="002C604A" w:rsidRPr="002F6E3E">
          <w:rPr>
            <w:rFonts w:asciiTheme="minorHAnsi" w:hAnsiTheme="minorHAnsi" w:cstheme="minorHAnsi"/>
            <w:sz w:val="22"/>
          </w:rPr>
          <w:t>because of</w:t>
        </w:r>
      </w:ins>
      <w:del w:id="1472" w:author="Copyeditor (JMIR)" w:date="2023-08-06T10:26:00Z">
        <w:r w:rsidR="008F1B2F" w:rsidRPr="002F6E3E">
          <w:rPr>
            <w:rFonts w:asciiTheme="minorHAnsi" w:hAnsiTheme="minorHAnsi" w:cstheme="minorHAnsi"/>
            <w:sz w:val="22"/>
          </w:rPr>
          <w:delText>due to</w:delText>
        </w:r>
      </w:del>
      <w:r w:rsidR="008F1B2F" w:rsidRPr="002F6E3E">
        <w:rPr>
          <w:rFonts w:asciiTheme="minorHAnsi" w:hAnsiTheme="minorHAnsi" w:cstheme="minorHAnsi"/>
          <w:sz w:val="22"/>
        </w:rPr>
        <w:t xml:space="preserve"> acceptability, other reasons, or unknown</w:t>
      </w:r>
      <w:del w:id="1473" w:author="Copyeditor (JMIR)" w:date="2023-08-06T10:26:00Z">
        <w:r w:rsidR="008F1B2F" w:rsidRPr="002F6E3E">
          <w:rPr>
            <w:rFonts w:asciiTheme="minorHAnsi" w:hAnsiTheme="minorHAnsi" w:cstheme="minorHAnsi"/>
            <w:sz w:val="22"/>
          </w:rPr>
          <w:delText xml:space="preserve"> in Figure 1</w:delText>
        </w:r>
      </w:del>
      <w:r w:rsidR="008F1B2F" w:rsidRPr="002F6E3E">
        <w:rPr>
          <w:rFonts w:asciiTheme="minorHAnsi" w:hAnsiTheme="minorHAnsi" w:cstheme="minorHAnsi"/>
          <w:sz w:val="22"/>
        </w:rPr>
        <w:t xml:space="preserve">. </w:t>
      </w:r>
      <w:ins w:id="1474" w:author="Copyeditor (JMIR)" w:date="2023-08-07T17:38:00Z">
        <w:r w:rsidR="004D30EE" w:rsidRPr="003A7E59">
          <w:rPr>
            <w:rFonts w:asciiTheme="minorHAnsi" w:hAnsiTheme="minorHAnsi" w:cstheme="minorHAnsi"/>
            <w:sz w:val="22"/>
          </w:rPr>
          <w:t xml:space="preserve">In total, </w:t>
        </w:r>
      </w:ins>
      <w:del w:id="1475" w:author="Copyeditor (JMIR)" w:date="2023-08-07T17:38:00Z">
        <w:r w:rsidR="008F1B2F" w:rsidRPr="002F6E3E">
          <w:rPr>
            <w:rFonts w:asciiTheme="minorHAnsi" w:hAnsiTheme="minorHAnsi" w:cstheme="minorHAnsi"/>
            <w:sz w:val="22"/>
          </w:rPr>
          <w:delText xml:space="preserve">Eleven </w:delText>
        </w:r>
      </w:del>
      <w:ins w:id="1476" w:author="Copyeditor (JMIR)" w:date="2023-08-07T17:38:00Z">
        <w:r w:rsidR="004D30EE" w:rsidRPr="003A7E59">
          <w:rPr>
            <w:rFonts w:asciiTheme="minorHAnsi" w:hAnsiTheme="minorHAnsi" w:cstheme="minorHAnsi"/>
            <w:sz w:val="22"/>
          </w:rPr>
          <w:t>11</w:t>
        </w:r>
        <w:r w:rsidR="004D30EE" w:rsidRPr="002F6E3E">
          <w:rPr>
            <w:rFonts w:asciiTheme="minorHAnsi" w:hAnsiTheme="minorHAnsi" w:cstheme="minorHAnsi"/>
            <w:sz w:val="22"/>
          </w:rPr>
          <w:t xml:space="preserve"> </w:t>
        </w:r>
      </w:ins>
      <w:r w:rsidR="008F1B2F" w:rsidRPr="002F6E3E">
        <w:rPr>
          <w:rFonts w:asciiTheme="minorHAnsi" w:hAnsiTheme="minorHAnsi" w:cstheme="minorHAnsi"/>
          <w:sz w:val="22"/>
        </w:rPr>
        <w:t xml:space="preserve">of the 192 </w:t>
      </w:r>
      <w:ins w:id="1477" w:author="Copyeditor (JMIR)" w:date="2023-08-07T17:38:00Z">
        <w:r w:rsidR="004D30EE" w:rsidRPr="003A7E59">
          <w:rPr>
            <w:rFonts w:asciiTheme="minorHAnsi" w:hAnsiTheme="minorHAnsi" w:cstheme="minorHAnsi"/>
            <w:sz w:val="22"/>
          </w:rPr>
          <w:t xml:space="preserve">(5.7%) </w:t>
        </w:r>
      </w:ins>
      <w:r w:rsidR="008F1B2F" w:rsidRPr="002F6E3E">
        <w:rPr>
          <w:rFonts w:asciiTheme="minorHAnsi" w:hAnsiTheme="minorHAnsi" w:cstheme="minorHAnsi"/>
          <w:sz w:val="22"/>
        </w:rPr>
        <w:t xml:space="preserve">eligible participants </w:t>
      </w:r>
      <w:del w:id="1478" w:author="Copyeditor (JMIR)" w:date="2023-08-07T17:38:00Z">
        <w:r w:rsidR="008F1B2F" w:rsidRPr="002F6E3E">
          <w:rPr>
            <w:rFonts w:asciiTheme="minorHAnsi" w:hAnsiTheme="minorHAnsi" w:cstheme="minorHAnsi"/>
            <w:sz w:val="22"/>
          </w:rPr>
          <w:delText xml:space="preserve">(5.7%) </w:delText>
        </w:r>
      </w:del>
      <w:r w:rsidR="008F1B2F" w:rsidRPr="002F6E3E">
        <w:rPr>
          <w:rFonts w:asciiTheme="minorHAnsi" w:hAnsiTheme="minorHAnsi" w:cstheme="minorHAnsi"/>
          <w:sz w:val="22"/>
        </w:rPr>
        <w:t>were lost due to acceptability-relevant causes (e</w:t>
      </w:r>
      <w:del w:id="1479" w:author="Copyeditor (JMIR)" w:date="2023-08-03T06:30:00Z">
        <w:r w:rsidR="008F1B2F" w:rsidRPr="002F6E3E">
          <w:rPr>
            <w:rFonts w:asciiTheme="minorHAnsi" w:hAnsiTheme="minorHAnsi" w:cstheme="minorHAnsi"/>
            <w:sz w:val="22"/>
          </w:rPr>
          <w:delText>.g.</w:delText>
        </w:r>
      </w:del>
      <w:ins w:id="1480" w:author="Copyeditor (JMIR)" w:date="2023-08-03T06:30:00Z">
        <w:r w:rsidR="008F1B2F" w:rsidRPr="002F6E3E">
          <w:rPr>
            <w:rFonts w:asciiTheme="minorHAnsi" w:hAnsiTheme="minorHAnsi" w:cstheme="minorHAnsi"/>
            <w:sz w:val="22"/>
          </w:rPr>
          <w:t>g</w:t>
        </w:r>
      </w:ins>
      <w:r w:rsidR="008F1B2F" w:rsidRPr="002F6E3E">
        <w:rPr>
          <w:rFonts w:asciiTheme="minorHAnsi" w:hAnsiTheme="minorHAnsi" w:cstheme="minorHAnsi"/>
          <w:sz w:val="22"/>
        </w:rPr>
        <w:t>, no longer interested,</w:t>
      </w:r>
      <w:ins w:id="1481" w:author="Copyeditor (JMIR)" w:date="2023-08-06T10:28:00Z">
        <w:r w:rsidR="00336056" w:rsidRPr="002F6E3E">
          <w:rPr>
            <w:rFonts w:asciiTheme="minorHAnsi" w:hAnsiTheme="minorHAnsi" w:cstheme="minorHAnsi"/>
            <w:sz w:val="22"/>
          </w:rPr>
          <w:t xml:space="preserve"> </w:t>
        </w:r>
      </w:ins>
      <w:r w:rsidR="008F1B2F" w:rsidRPr="002F6E3E">
        <w:rPr>
          <w:rFonts w:asciiTheme="minorHAnsi" w:hAnsiTheme="minorHAnsi" w:cstheme="minorHAnsi"/>
          <w:sz w:val="22"/>
        </w:rPr>
        <w:t>non</w:t>
      </w:r>
      <w:del w:id="1482" w:author="Copyeditor (JMIR)" w:date="2023-08-03T06:30:00Z">
        <w:r w:rsidR="008F1B2F" w:rsidRPr="002F6E3E">
          <w:rPr>
            <w:rFonts w:asciiTheme="minorHAnsi" w:hAnsiTheme="minorHAnsi" w:cstheme="minorHAnsi"/>
            <w:sz w:val="22"/>
          </w:rPr>
          <w:delText>-</w:delText>
        </w:r>
      </w:del>
      <w:r w:rsidR="008F1B2F" w:rsidRPr="002F6E3E">
        <w:rPr>
          <w:rFonts w:asciiTheme="minorHAnsi" w:hAnsiTheme="minorHAnsi" w:cstheme="minorHAnsi"/>
          <w:sz w:val="22"/>
        </w:rPr>
        <w:t>adherence to sensing methods, or citing study demands as too burdensome). Other reasons for discontinuation not related to the acceptability of the signals include circumstances</w:t>
      </w:r>
      <w:ins w:id="1483" w:author="Copyeditor (JMIR)" w:date="2023-08-03T06:30:00Z">
        <w:del w:id="1484" w:author="Copyeditor (JMIR)" w:date="2023-08-03T06:36:00Z">
          <w:r w:rsidR="008F1B2F" w:rsidRPr="002F6E3E">
            <w:rPr>
              <w:rFonts w:asciiTheme="minorHAnsi" w:hAnsiTheme="minorHAnsi" w:cstheme="minorHAnsi"/>
              <w:sz w:val="22"/>
            </w:rPr>
            <w:delText>,</w:delText>
          </w:r>
        </w:del>
      </w:ins>
      <w:r w:rsidR="008F1B2F" w:rsidRPr="002F6E3E">
        <w:rPr>
          <w:rFonts w:asciiTheme="minorHAnsi" w:hAnsiTheme="minorHAnsi" w:cstheme="minorHAnsi"/>
          <w:sz w:val="22"/>
        </w:rPr>
        <w:t xml:space="preserve"> such as moving or no longer wishing to abstain from alcohol. It </w:t>
      </w:r>
      <w:ins w:id="1485" w:author="Copyeditor (JMIR)" w:date="2023-08-06T10:29:00Z">
        <w:r w:rsidR="002A1685" w:rsidRPr="002F6E3E">
          <w:rPr>
            <w:rFonts w:asciiTheme="minorHAnsi" w:hAnsiTheme="minorHAnsi" w:cstheme="minorHAnsi"/>
            <w:sz w:val="22"/>
          </w:rPr>
          <w:t xml:space="preserve">is </w:t>
        </w:r>
      </w:ins>
      <w:ins w:id="1486" w:author="Copyeditor (JMIR)" w:date="2023-08-06T10:30:00Z">
        <w:r w:rsidR="002A1685" w:rsidRPr="002F6E3E">
          <w:rPr>
            <w:rFonts w:asciiTheme="minorHAnsi" w:hAnsiTheme="minorHAnsi" w:cstheme="minorHAnsi"/>
            <w:sz w:val="22"/>
          </w:rPr>
          <w:t xml:space="preserve">notable </w:t>
        </w:r>
      </w:ins>
      <w:del w:id="1487" w:author="Copyeditor (JMIR)" w:date="2023-08-06T10:29:00Z">
        <w:r w:rsidR="008F1B2F" w:rsidRPr="002F6E3E">
          <w:rPr>
            <w:rFonts w:asciiTheme="minorHAnsi" w:hAnsiTheme="minorHAnsi" w:cstheme="minorHAnsi"/>
            <w:sz w:val="22"/>
          </w:rPr>
          <w:delText xml:space="preserve">should be noted </w:delText>
        </w:r>
      </w:del>
      <w:r w:rsidR="008F1B2F" w:rsidRPr="002F6E3E">
        <w:rPr>
          <w:rFonts w:asciiTheme="minorHAnsi" w:hAnsiTheme="minorHAnsi" w:cstheme="minorHAnsi"/>
          <w:sz w:val="22"/>
        </w:rPr>
        <w:t xml:space="preserve">that 31 of the 192 </w:t>
      </w:r>
      <w:ins w:id="1488" w:author="Copyeditor (JMIR)" w:date="2023-08-07T17:38:00Z">
        <w:r w:rsidR="004D30EE" w:rsidRPr="003A7E59">
          <w:rPr>
            <w:rFonts w:asciiTheme="minorHAnsi" w:hAnsiTheme="minorHAnsi" w:cstheme="minorHAnsi"/>
            <w:sz w:val="22"/>
          </w:rPr>
          <w:t xml:space="preserve">(16.1%) </w:t>
        </w:r>
      </w:ins>
      <w:r w:rsidR="008F1B2F" w:rsidRPr="002F6E3E">
        <w:rPr>
          <w:rFonts w:asciiTheme="minorHAnsi" w:hAnsiTheme="minorHAnsi" w:cstheme="minorHAnsi"/>
          <w:sz w:val="22"/>
        </w:rPr>
        <w:t xml:space="preserve">participants </w:t>
      </w:r>
      <w:del w:id="1489" w:author="Copyeditor (JMIR)" w:date="2023-08-07T17:38:00Z">
        <w:r w:rsidR="008F1B2F" w:rsidRPr="002F6E3E">
          <w:rPr>
            <w:rFonts w:asciiTheme="minorHAnsi" w:hAnsiTheme="minorHAnsi" w:cstheme="minorHAnsi"/>
            <w:sz w:val="22"/>
          </w:rPr>
          <w:delText xml:space="preserve">(16.1%) </w:delText>
        </w:r>
      </w:del>
      <w:r w:rsidR="008F1B2F" w:rsidRPr="002F6E3E">
        <w:rPr>
          <w:rFonts w:asciiTheme="minorHAnsi" w:hAnsiTheme="minorHAnsi" w:cstheme="minorHAnsi"/>
          <w:sz w:val="22"/>
        </w:rPr>
        <w:t>were lost to follow</w:t>
      </w:r>
      <w:ins w:id="1490" w:author="Copyeditor (JMIR)" w:date="2023-08-07T05:49:00Z">
        <w:r w:rsidR="00B51696" w:rsidRPr="002F6E3E">
          <w:rPr>
            <w:rFonts w:asciiTheme="minorHAnsi" w:hAnsiTheme="minorHAnsi" w:cstheme="minorHAnsi"/>
            <w:sz w:val="22"/>
          </w:rPr>
          <w:t>-</w:t>
        </w:r>
      </w:ins>
      <w:del w:id="1491" w:author="Copyeditor (JMIR)" w:date="2023-08-06T10:30:00Z">
        <w:r w:rsidR="008F1B2F" w:rsidRPr="002F6E3E">
          <w:rPr>
            <w:rFonts w:asciiTheme="minorHAnsi" w:hAnsiTheme="minorHAnsi" w:cstheme="minorHAnsi"/>
            <w:sz w:val="22"/>
          </w:rPr>
          <w:delText>-</w:delText>
        </w:r>
      </w:del>
      <w:r w:rsidR="008F1B2F" w:rsidRPr="002F6E3E">
        <w:rPr>
          <w:rFonts w:asciiTheme="minorHAnsi" w:hAnsiTheme="minorHAnsi" w:cstheme="minorHAnsi"/>
          <w:sz w:val="22"/>
        </w:rPr>
        <w:t>up</w:t>
      </w:r>
      <w:ins w:id="1492" w:author="Copyeditor (JMIR)" w:date="2023-08-06T10:30:00Z">
        <w:r w:rsidR="002A1685" w:rsidRPr="002F6E3E">
          <w:rPr>
            <w:rFonts w:asciiTheme="minorHAnsi" w:hAnsiTheme="minorHAnsi" w:cstheme="minorHAnsi"/>
            <w:sz w:val="22"/>
          </w:rPr>
          <w:t>,</w:t>
        </w:r>
      </w:ins>
      <w:r w:rsidR="008F1B2F" w:rsidRPr="002F6E3E">
        <w:rPr>
          <w:rFonts w:asciiTheme="minorHAnsi" w:hAnsiTheme="minorHAnsi" w:cstheme="minorHAnsi"/>
          <w:sz w:val="22"/>
        </w:rPr>
        <w:t xml:space="preserve"> such that we had no information about their reasons for discontinuation. We provide </w:t>
      </w:r>
      <w:ins w:id="1493" w:author="Copyeditor (JMIR)" w:date="2023-08-03T06:36:00Z">
        <w:r w:rsidR="008F1B2F" w:rsidRPr="002F6E3E">
          <w:rPr>
            <w:rFonts w:asciiTheme="minorHAnsi" w:hAnsiTheme="minorHAnsi" w:cstheme="minorHAnsi"/>
            <w:sz w:val="22"/>
          </w:rPr>
          <w:t xml:space="preserve">a </w:t>
        </w:r>
      </w:ins>
      <w:r w:rsidR="008F1B2F" w:rsidRPr="002F6E3E">
        <w:rPr>
          <w:rFonts w:asciiTheme="minorHAnsi" w:hAnsiTheme="minorHAnsi" w:cstheme="minorHAnsi"/>
          <w:sz w:val="22"/>
        </w:rPr>
        <w:t>more granular tabulation of these reasons for discontinuation in Table S3 in Multimedia Appendix 3.</w:t>
      </w:r>
    </w:p>
    <w:p w14:paraId="10AB81CF" w14:textId="77777777" w:rsidR="008B2A7A" w:rsidRPr="002F6E3E" w:rsidRDefault="008B2A7A">
      <w:pPr>
        <w:spacing w:before="2" w:line="360" w:lineRule="auto"/>
        <w:rPr>
          <w:rFonts w:asciiTheme="minorHAnsi" w:hAnsiTheme="minorHAnsi" w:cstheme="minorHAnsi"/>
          <w:sz w:val="22"/>
        </w:rPr>
      </w:pPr>
    </w:p>
    <w:p w14:paraId="66666546" w14:textId="6194921C" w:rsidR="008B2A7A" w:rsidRPr="002F6E3E" w:rsidRDefault="0046147D" w:rsidP="004E0223">
      <w:pPr>
        <w:pStyle w:val="Heading4"/>
        <w:rPr>
          <w:rFonts w:asciiTheme="minorHAnsi" w:hAnsiTheme="minorHAnsi" w:cstheme="minorHAnsi"/>
        </w:rPr>
      </w:pPr>
      <w:r w:rsidRPr="002F6E3E">
        <w:rPr>
          <w:rFonts w:asciiTheme="minorHAnsi" w:eastAsia="Palatino Linotype" w:hAnsiTheme="minorHAnsi" w:cstheme="minorHAnsi"/>
        </w:rPr>
        <w:t>Opt</w:t>
      </w:r>
      <w:ins w:id="1494" w:author="Copyeditor (JMIR)" w:date="2023-08-07T19:03:00Z">
        <w:r w:rsidR="003A7E59">
          <w:rPr>
            <w:rFonts w:asciiTheme="minorHAnsi" w:eastAsia="Palatino Linotype" w:hAnsiTheme="minorHAnsi" w:cstheme="minorHAnsi"/>
          </w:rPr>
          <w:t>-In</w:t>
        </w:r>
      </w:ins>
      <w:del w:id="1495" w:author="Copyeditor (JMIR)" w:date="2023-08-06T10:39:00Z">
        <w:r w:rsidRPr="002F6E3E">
          <w:rPr>
            <w:rFonts w:asciiTheme="minorHAnsi" w:eastAsia="Palatino Linotype" w:hAnsiTheme="minorHAnsi" w:cstheme="minorHAnsi"/>
          </w:rPr>
          <w:delText>-</w:delText>
        </w:r>
      </w:del>
      <w:del w:id="1496" w:author="Copyeditor (JMIR)" w:date="2023-08-07T19:03:00Z">
        <w:r w:rsidRPr="002F6E3E">
          <w:rPr>
            <w:rFonts w:asciiTheme="minorHAnsi" w:eastAsia="Palatino Linotype" w:hAnsiTheme="minorHAnsi" w:cstheme="minorHAnsi"/>
          </w:rPr>
          <w:delText>In</w:delText>
        </w:r>
      </w:del>
      <w:r w:rsidRPr="002F6E3E">
        <w:rPr>
          <w:rFonts w:asciiTheme="minorHAnsi" w:eastAsia="Palatino Linotype" w:hAnsiTheme="minorHAnsi" w:cstheme="minorHAnsi"/>
        </w:rPr>
        <w:t xml:space="preserve"> and Adherence</w:t>
      </w:r>
    </w:p>
    <w:p w14:paraId="01481E74" w14:textId="2C3E2D14" w:rsidR="008B2A7A" w:rsidRPr="002F6E3E" w:rsidRDefault="0046147D" w:rsidP="004E0223">
      <w:pPr>
        <w:tabs>
          <w:tab w:val="left" w:pos="3690"/>
        </w:tabs>
        <w:spacing w:before="110" w:line="360" w:lineRule="auto"/>
        <w:ind w:right="260"/>
        <w:rPr>
          <w:rFonts w:asciiTheme="minorHAnsi" w:hAnsiTheme="minorHAnsi" w:cstheme="minorHAnsi"/>
          <w:sz w:val="22"/>
        </w:rPr>
      </w:pPr>
      <w:r w:rsidRPr="002F6E3E">
        <w:rPr>
          <w:rFonts w:asciiTheme="minorHAnsi" w:hAnsiTheme="minorHAnsi" w:cstheme="minorHAnsi"/>
          <w:sz w:val="22"/>
        </w:rPr>
        <w:t xml:space="preserve">All participants who completed </w:t>
      </w:r>
      <w:del w:id="1497" w:author="Copyeditor (JMIR)" w:date="2023-08-03T06:36:00Z">
        <w:r w:rsidRPr="002F6E3E">
          <w:rPr>
            <w:rFonts w:asciiTheme="minorHAnsi" w:hAnsiTheme="minorHAnsi" w:cstheme="minorHAnsi"/>
            <w:sz w:val="22"/>
          </w:rPr>
          <w:delText xml:space="preserve">through </w:delText>
        </w:r>
      </w:del>
      <w:r w:rsidRPr="002F6E3E">
        <w:rPr>
          <w:rFonts w:asciiTheme="minorHAnsi" w:hAnsiTheme="minorHAnsi" w:cstheme="minorHAnsi"/>
          <w:sz w:val="22"/>
        </w:rPr>
        <w:t>follow-up 1 (154/154</w:t>
      </w:r>
      <w:ins w:id="1498" w:author="Copyeditor (JMIR)" w:date="2023-08-06T10:40:00Z">
        <w:r w:rsidR="00BA01D9" w:rsidRPr="002F6E3E">
          <w:rPr>
            <w:rFonts w:asciiTheme="minorHAnsi" w:hAnsiTheme="minorHAnsi" w:cstheme="minorHAnsi"/>
            <w:sz w:val="22"/>
          </w:rPr>
          <w:t>,</w:t>
        </w:r>
      </w:ins>
      <w:del w:id="1499" w:author="Copyeditor (JMIR)" w:date="2023-08-06T10:40:00Z">
        <w:r w:rsidRPr="002F6E3E">
          <w:rPr>
            <w:rFonts w:asciiTheme="minorHAnsi" w:hAnsiTheme="minorHAnsi" w:cstheme="minorHAnsi"/>
            <w:sz w:val="22"/>
          </w:rPr>
          <w:delText>;</w:delText>
        </w:r>
      </w:del>
      <w:r w:rsidRPr="002F6E3E">
        <w:rPr>
          <w:rFonts w:asciiTheme="minorHAnsi" w:hAnsiTheme="minorHAnsi" w:cstheme="minorHAnsi"/>
          <w:sz w:val="22"/>
        </w:rPr>
        <w:t xml:space="preserve"> 100%) opted</w:t>
      </w:r>
      <w:ins w:id="1500" w:author="Copyeditor (JMIR)" w:date="2023-08-06T10:39:00Z">
        <w:r w:rsidR="00641375" w:rsidRPr="002F6E3E">
          <w:rPr>
            <w:rFonts w:asciiTheme="minorHAnsi" w:hAnsiTheme="minorHAnsi" w:cstheme="minorHAnsi"/>
            <w:sz w:val="22"/>
          </w:rPr>
          <w:t xml:space="preserve"> </w:t>
        </w:r>
      </w:ins>
      <w:del w:id="1501" w:author="Copyeditor (JMIR)" w:date="2023-08-06T10:39:00Z">
        <w:r w:rsidRPr="002F6E3E">
          <w:rPr>
            <w:rFonts w:asciiTheme="minorHAnsi" w:hAnsiTheme="minorHAnsi" w:cstheme="minorHAnsi"/>
            <w:sz w:val="22"/>
          </w:rPr>
          <w:delText>-</w:delText>
        </w:r>
      </w:del>
      <w:r w:rsidRPr="002F6E3E">
        <w:rPr>
          <w:rFonts w:asciiTheme="minorHAnsi" w:hAnsiTheme="minorHAnsi" w:cstheme="minorHAnsi"/>
          <w:sz w:val="22"/>
        </w:rPr>
        <w:t xml:space="preserve">in to provide data for EMA, sleep quality, and most </w:t>
      </w:r>
      <w:ins w:id="1502" w:author="Copyeditor (JMIR)" w:date="2023-08-06T10:41:00Z">
        <w:r w:rsidR="00EE2AA1" w:rsidRPr="002F6E3E">
          <w:rPr>
            <w:rFonts w:asciiTheme="minorHAnsi" w:hAnsiTheme="minorHAnsi" w:cstheme="minorHAnsi"/>
            <w:sz w:val="22"/>
          </w:rPr>
          <w:t xml:space="preserve">of the </w:t>
        </w:r>
      </w:ins>
      <w:r w:rsidRPr="002F6E3E">
        <w:rPr>
          <w:rFonts w:asciiTheme="minorHAnsi" w:hAnsiTheme="minorHAnsi" w:cstheme="minorHAnsi"/>
          <w:sz w:val="22"/>
        </w:rPr>
        <w:t>passive personal sensing methods (geolocation</w:t>
      </w:r>
      <w:ins w:id="1503" w:author="Copyeditor (JMIR)" w:date="2023-08-03T06:36:00Z">
        <w:r w:rsidRPr="002F6E3E">
          <w:rPr>
            <w:rFonts w:asciiTheme="minorHAnsi" w:hAnsiTheme="minorHAnsi" w:cstheme="minorHAnsi"/>
            <w:sz w:val="22"/>
          </w:rPr>
          <w:t xml:space="preserve"> and</w:t>
        </w:r>
      </w:ins>
      <w:del w:id="1504"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cellular communication logs) throughout their entire participation period. One participant (</w:t>
      </w:r>
      <w:del w:id="1505" w:author="Copyeditor (JMIR)" w:date="2023-08-07T17:38:00Z">
        <w:r w:rsidRPr="002F6E3E">
          <w:rPr>
            <w:rFonts w:asciiTheme="minorHAnsi" w:hAnsiTheme="minorHAnsi" w:cstheme="minorHAnsi"/>
            <w:sz w:val="22"/>
          </w:rPr>
          <w:delText>1/</w:delText>
        </w:r>
      </w:del>
      <w:ins w:id="1506" w:author="Copyeditor (JMIR)" w:date="2023-08-07T17:38:00Z">
        <w:r w:rsidR="004D30EE" w:rsidRPr="003A7E59">
          <w:rPr>
            <w:rFonts w:asciiTheme="minorHAnsi" w:hAnsiTheme="minorHAnsi" w:cstheme="minorHAnsi"/>
            <w:sz w:val="22"/>
          </w:rPr>
          <w:t>N=</w:t>
        </w:r>
      </w:ins>
      <w:r w:rsidRPr="002F6E3E">
        <w:rPr>
          <w:rFonts w:asciiTheme="minorHAnsi" w:hAnsiTheme="minorHAnsi" w:cstheme="minorHAnsi"/>
          <w:sz w:val="22"/>
        </w:rPr>
        <w:t>154</w:t>
      </w:r>
      <w:ins w:id="1507" w:author="Copyeditor (JMIR)" w:date="2023-08-06T10:41:00Z">
        <w:r w:rsidR="00CB460A" w:rsidRPr="002F6E3E">
          <w:rPr>
            <w:rFonts w:asciiTheme="minorHAnsi" w:hAnsiTheme="minorHAnsi" w:cstheme="minorHAnsi"/>
            <w:sz w:val="22"/>
          </w:rPr>
          <w:t>,</w:t>
        </w:r>
      </w:ins>
      <w:del w:id="1508" w:author="Copyeditor (JMIR)" w:date="2023-08-06T10:41:00Z">
        <w:r w:rsidRPr="002F6E3E">
          <w:rPr>
            <w:rFonts w:asciiTheme="minorHAnsi" w:hAnsiTheme="minorHAnsi" w:cstheme="minorHAnsi"/>
            <w:sz w:val="22"/>
          </w:rPr>
          <w:delText>;</w:delText>
        </w:r>
      </w:del>
      <w:r w:rsidRPr="002F6E3E">
        <w:rPr>
          <w:rFonts w:asciiTheme="minorHAnsi" w:hAnsiTheme="minorHAnsi" w:cstheme="minorHAnsi"/>
          <w:sz w:val="22"/>
        </w:rPr>
        <w:t xml:space="preserve"> </w:t>
      </w:r>
      <w:del w:id="1509" w:author="Copyeditor (JMIR)" w:date="2023-08-07T17:38:00Z">
        <w:r w:rsidRPr="002F6E3E">
          <w:rPr>
            <w:rFonts w:asciiTheme="minorHAnsi" w:hAnsiTheme="minorHAnsi" w:cstheme="minorHAnsi"/>
            <w:sz w:val="22"/>
          </w:rPr>
          <w:delText>&lt;</w:delText>
        </w:r>
      </w:del>
      <w:del w:id="1510" w:author="Copyeditor (JMIR)" w:date="2023-08-03T06:30:00Z">
        <w:r w:rsidRPr="002F6E3E">
          <w:rPr>
            <w:rFonts w:asciiTheme="minorHAnsi" w:hAnsiTheme="minorHAnsi" w:cstheme="minorHAnsi"/>
            <w:sz w:val="22"/>
          </w:rPr>
          <w:delText xml:space="preserve"> </w:delText>
        </w:r>
      </w:del>
      <w:ins w:id="1511" w:author="Copyeditor (JMIR)" w:date="2023-08-07T17:39:00Z">
        <w:r w:rsidR="004D30EE" w:rsidRPr="003A7E59">
          <w:rPr>
            <w:rFonts w:asciiTheme="minorHAnsi" w:hAnsiTheme="minorHAnsi" w:cstheme="minorHAnsi"/>
            <w:sz w:val="22"/>
          </w:rPr>
          <w:t>0.64</w:t>
        </w:r>
      </w:ins>
      <w:del w:id="1512" w:author="Copyeditor (JMIR)" w:date="2023-08-07T17:39:00Z">
        <w:r w:rsidRPr="002F6E3E">
          <w:rPr>
            <w:rFonts w:asciiTheme="minorHAnsi" w:hAnsiTheme="minorHAnsi" w:cstheme="minorHAnsi"/>
            <w:sz w:val="22"/>
          </w:rPr>
          <w:delText>1</w:delText>
        </w:r>
      </w:del>
      <w:r w:rsidRPr="002F6E3E">
        <w:rPr>
          <w:rFonts w:asciiTheme="minorHAnsi" w:hAnsiTheme="minorHAnsi" w:cstheme="minorHAnsi"/>
          <w:sz w:val="22"/>
        </w:rPr>
        <w:t xml:space="preserve">%) did not provide </w:t>
      </w:r>
      <w:ins w:id="1513" w:author="Copyeditor (JMIR)" w:date="2023-08-06T10:41:00Z">
        <w:r w:rsidR="00CB460A" w:rsidRPr="002F6E3E">
          <w:rPr>
            <w:rFonts w:asciiTheme="minorHAnsi" w:hAnsiTheme="minorHAnsi" w:cstheme="minorHAnsi"/>
            <w:sz w:val="22"/>
          </w:rPr>
          <w:t xml:space="preserve">SMS </w:t>
        </w:r>
      </w:ins>
      <w:r w:rsidRPr="002F6E3E">
        <w:rPr>
          <w:rFonts w:asciiTheme="minorHAnsi" w:hAnsiTheme="minorHAnsi" w:cstheme="minorHAnsi"/>
          <w:sz w:val="22"/>
        </w:rPr>
        <w:t>text message content</w:t>
      </w:r>
      <w:ins w:id="1514"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and 3 of the 154 </w:t>
      </w:r>
      <w:ins w:id="1515" w:author="Copyeditor (JMIR)" w:date="2023-08-07T17:39:00Z">
        <w:r w:rsidR="004D30EE" w:rsidRPr="003A7E59">
          <w:rPr>
            <w:rFonts w:asciiTheme="minorHAnsi" w:hAnsiTheme="minorHAnsi" w:cstheme="minorHAnsi"/>
            <w:sz w:val="22"/>
          </w:rPr>
          <w:t xml:space="preserve">(1.9%) </w:t>
        </w:r>
      </w:ins>
      <w:r w:rsidRPr="002F6E3E">
        <w:rPr>
          <w:rFonts w:asciiTheme="minorHAnsi" w:hAnsiTheme="minorHAnsi" w:cstheme="minorHAnsi"/>
          <w:sz w:val="22"/>
        </w:rPr>
        <w:t xml:space="preserve">participants </w:t>
      </w:r>
      <w:del w:id="1516" w:author="Copyeditor (JMIR)" w:date="2023-08-07T17:39:00Z">
        <w:r w:rsidRPr="002F6E3E">
          <w:rPr>
            <w:rFonts w:asciiTheme="minorHAnsi" w:hAnsiTheme="minorHAnsi" w:cstheme="minorHAnsi"/>
            <w:sz w:val="22"/>
          </w:rPr>
          <w:delText xml:space="preserve">(1.9%) </w:delText>
        </w:r>
      </w:del>
      <w:r w:rsidRPr="002F6E3E">
        <w:rPr>
          <w:rFonts w:asciiTheme="minorHAnsi" w:hAnsiTheme="minorHAnsi" w:cstheme="minorHAnsi"/>
          <w:sz w:val="22"/>
        </w:rPr>
        <w:t xml:space="preserve">did not provide any </w:t>
      </w:r>
      <w:del w:id="1517" w:author="Copyeditor (JMIR)" w:date="2023-08-06T16:24:00Z">
        <w:r w:rsidRPr="002F6E3E">
          <w:rPr>
            <w:rFonts w:asciiTheme="minorHAnsi" w:hAnsiTheme="minorHAnsi" w:cstheme="minorHAnsi"/>
            <w:sz w:val="22"/>
          </w:rPr>
          <w:delText>audio check</w:delText>
        </w:r>
      </w:del>
      <w:ins w:id="1518" w:author="Copyeditor (JMIR)" w:date="2023-08-06T16:24:00Z">
        <w:r w:rsidR="0094193E" w:rsidRPr="002F6E3E">
          <w:rPr>
            <w:rFonts w:asciiTheme="minorHAnsi" w:hAnsiTheme="minorHAnsi" w:cstheme="minorHAnsi"/>
            <w:sz w:val="22"/>
          </w:rPr>
          <w:t>audio check-</w:t>
        </w:r>
      </w:ins>
      <w:del w:id="1519" w:author="Copyeditor (JMIR)" w:date="2023-08-06T10:42:00Z">
        <w:r w:rsidRPr="002F6E3E">
          <w:rPr>
            <w:rFonts w:asciiTheme="minorHAnsi" w:hAnsiTheme="minorHAnsi" w:cstheme="minorHAnsi"/>
            <w:sz w:val="22"/>
          </w:rPr>
          <w:delText>-</w:delText>
        </w:r>
      </w:del>
      <w:r w:rsidRPr="002F6E3E">
        <w:rPr>
          <w:rFonts w:asciiTheme="minorHAnsi" w:hAnsiTheme="minorHAnsi" w:cstheme="minorHAnsi"/>
          <w:sz w:val="22"/>
        </w:rPr>
        <w:t xml:space="preserve">ins </w:t>
      </w:r>
      <w:ins w:id="1520" w:author="Copyeditor (JMIR)" w:date="2023-08-03T06:36:00Z">
        <w:r w:rsidRPr="002F6E3E">
          <w:rPr>
            <w:rFonts w:asciiTheme="minorHAnsi" w:hAnsiTheme="minorHAnsi" w:cstheme="minorHAnsi"/>
            <w:sz w:val="22"/>
          </w:rPr>
          <w:t>during</w:t>
        </w:r>
      </w:ins>
      <w:del w:id="1521" w:author="Copyeditor (JMIR)" w:date="2023-08-03T06:36:00Z">
        <w:r w:rsidRPr="002F6E3E">
          <w:rPr>
            <w:rFonts w:asciiTheme="minorHAnsi" w:hAnsiTheme="minorHAnsi" w:cstheme="minorHAnsi"/>
            <w:sz w:val="22"/>
          </w:rPr>
          <w:delText>while on</w:delText>
        </w:r>
      </w:del>
      <w:r w:rsidRPr="002F6E3E">
        <w:rPr>
          <w:rFonts w:asciiTheme="minorHAnsi" w:hAnsiTheme="minorHAnsi" w:cstheme="minorHAnsi"/>
          <w:sz w:val="22"/>
        </w:rPr>
        <w:t xml:space="preserve"> </w:t>
      </w:r>
      <w:ins w:id="1522"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study.</w:t>
      </w:r>
    </w:p>
    <w:p w14:paraId="46C4EA75" w14:textId="222A060A" w:rsidR="008B2A7A" w:rsidRPr="002F6E3E" w:rsidRDefault="0046147D">
      <w:pPr>
        <w:spacing w:before="182" w:line="360" w:lineRule="auto"/>
        <w:ind w:right="705"/>
        <w:rPr>
          <w:rFonts w:asciiTheme="minorHAnsi" w:hAnsiTheme="minorHAnsi" w:cstheme="minorHAnsi"/>
          <w:sz w:val="22"/>
        </w:rPr>
        <w:pPrChange w:id="1523" w:author="Kendra Wyant" w:date="2023-08-07T14:05:00Z">
          <w:pPr>
            <w:spacing w:before="113" w:line="360" w:lineRule="auto"/>
          </w:pPr>
        </w:pPrChange>
      </w:pPr>
      <w:r w:rsidRPr="002F6E3E">
        <w:rPr>
          <w:rFonts w:asciiTheme="minorHAnsi" w:hAnsiTheme="minorHAnsi" w:cstheme="minorHAnsi"/>
          <w:sz w:val="22"/>
        </w:rPr>
        <w:t>Daily adherence rates were relatively high for EMA</w:t>
      </w:r>
      <w:ins w:id="1524"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such that on 94.1% of </w:t>
      </w:r>
      <w:ins w:id="1525" w:author="Copyeditor (JMIR)" w:date="2023-08-06T10:42:00Z">
        <w:r w:rsidR="00C17035" w:rsidRPr="002F6E3E">
          <w:rPr>
            <w:rFonts w:asciiTheme="minorHAnsi" w:hAnsiTheme="minorHAnsi" w:cstheme="minorHAnsi"/>
            <w:sz w:val="22"/>
          </w:rPr>
          <w:t xml:space="preserve">the </w:t>
        </w:r>
      </w:ins>
      <w:r w:rsidRPr="002F6E3E">
        <w:rPr>
          <w:rFonts w:asciiTheme="minorHAnsi" w:hAnsiTheme="minorHAnsi" w:cstheme="minorHAnsi"/>
          <w:sz w:val="22"/>
        </w:rPr>
        <w:t>study days</w:t>
      </w:r>
      <w:ins w:id="1526"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participants completed at least 1 of the 4 EMAs. On average, </w:t>
      </w:r>
      <w:commentRangeStart w:id="1527"/>
      <w:r w:rsidRPr="002F6E3E">
        <w:rPr>
          <w:rFonts w:asciiTheme="minorHAnsi" w:hAnsiTheme="minorHAnsi" w:cstheme="minorHAnsi"/>
          <w:sz w:val="22"/>
        </w:rPr>
        <w:t>participants completed 3.2</w:t>
      </w:r>
      <w:ins w:id="1528" w:author="Kendra Wyant" w:date="2023-08-07T13:27:00Z">
        <w:r w:rsidR="00DD26C3">
          <w:rPr>
            <w:rFonts w:asciiTheme="minorHAnsi" w:hAnsiTheme="minorHAnsi" w:cstheme="minorHAnsi"/>
            <w:sz w:val="22"/>
          </w:rPr>
          <w:t xml:space="preserve"> (SD = .64)</w:t>
        </w:r>
      </w:ins>
      <w:r w:rsidRPr="002F6E3E">
        <w:rPr>
          <w:rFonts w:asciiTheme="minorHAnsi" w:hAnsiTheme="minorHAnsi" w:cstheme="minorHAnsi"/>
          <w:sz w:val="22"/>
        </w:rPr>
        <w:t xml:space="preserve"> EMAs every day</w:t>
      </w:r>
      <w:commentRangeEnd w:id="1527"/>
      <w:r w:rsidR="004D30EE" w:rsidRPr="003A7E59">
        <w:rPr>
          <w:rStyle w:val="CommentReference"/>
        </w:rPr>
        <w:commentReference w:id="1527"/>
      </w:r>
      <w:r w:rsidRPr="002F6E3E">
        <w:rPr>
          <w:rFonts w:asciiTheme="minorHAnsi" w:hAnsiTheme="minorHAnsi" w:cstheme="minorHAnsi"/>
          <w:sz w:val="22"/>
        </w:rPr>
        <w:t>. The overall adherence rate for all requested EMAs was 79.8%.</w:t>
      </w:r>
      <w:ins w:id="1529" w:author="Kendra Wyant" w:date="2023-08-07T14:05:00Z">
        <w:r w:rsidR="007922C6">
          <w:rPr>
            <w:rFonts w:asciiTheme="minorHAnsi" w:hAnsiTheme="minorHAnsi" w:cstheme="minorHAnsi"/>
            <w:sz w:val="22"/>
          </w:rPr>
          <w:t xml:space="preserve"> </w:t>
        </w:r>
        <w:r w:rsidR="007922C6" w:rsidRPr="002F6E3E">
          <w:rPr>
            <w:rFonts w:asciiTheme="minorHAnsi" w:hAnsiTheme="minorHAnsi" w:cstheme="minorHAnsi"/>
            <w:sz w:val="22"/>
          </w:rPr>
          <w:t>The participants’ completion rate for audio check-in was 54.3% (Figure S4 in Multimedia Appendix 3 contains more information on this distribution)</w:t>
        </w:r>
        <w:r w:rsidR="007922C6" w:rsidRPr="003A7E59">
          <w:rPr>
            <w:rFonts w:asciiTheme="minorHAnsi" w:hAnsiTheme="minorHAnsi" w:cstheme="minorHAnsi"/>
            <w:sz w:val="22"/>
          </w:rPr>
          <w:t>;</w:t>
        </w:r>
        <w:r w:rsidR="007922C6" w:rsidRPr="002F6E3E">
          <w:rPr>
            <w:rFonts w:asciiTheme="minorHAnsi" w:hAnsiTheme="minorHAnsi" w:cstheme="minorHAnsi"/>
            <w:sz w:val="22"/>
          </w:rPr>
          <w:t xml:space="preserve"> </w:t>
        </w:r>
        <w:r w:rsidR="007922C6" w:rsidRPr="003A7E59">
          <w:rPr>
            <w:rFonts w:asciiTheme="minorHAnsi" w:hAnsiTheme="minorHAnsi" w:cstheme="minorHAnsi"/>
            <w:sz w:val="22"/>
          </w:rPr>
          <w:t>t</w:t>
        </w:r>
        <w:r w:rsidR="007922C6" w:rsidRPr="002F6E3E">
          <w:rPr>
            <w:rFonts w:asciiTheme="minorHAnsi" w:hAnsiTheme="minorHAnsi" w:cstheme="minorHAnsi"/>
            <w:sz w:val="22"/>
          </w:rPr>
          <w:t>hat is, of their total days in the study, participants completed an audio check-in on approximately half of the days. Figure 2 shows the mean weekly adherence to each of these methods for each week in the study. In Multimedia Appendix 3, we also report adherence for participants who completed the 3-month study compared with those who dropped out before completion (Figure S3 in Multimedia Appendix 3).</w:t>
        </w:r>
      </w:ins>
    </w:p>
    <w:p w14:paraId="0B636BB1" w14:textId="01A8D18F" w:rsidR="008B2A7A" w:rsidRPr="002F6E3E" w:rsidDel="007922C6" w:rsidRDefault="0046147D" w:rsidP="004E0223">
      <w:pPr>
        <w:spacing w:before="182" w:line="360" w:lineRule="auto"/>
        <w:ind w:right="705"/>
        <w:rPr>
          <w:del w:id="1530" w:author="Kendra Wyant" w:date="2023-08-07T14:05:00Z"/>
          <w:rFonts w:asciiTheme="minorHAnsi" w:hAnsiTheme="minorHAnsi" w:cstheme="minorHAnsi"/>
          <w:sz w:val="22"/>
        </w:rPr>
      </w:pPr>
      <w:ins w:id="1531" w:author="Copyeditor (JMIR)" w:date="2023-08-03T06:36:00Z">
        <w:del w:id="1532" w:author="Kendra Wyant" w:date="2023-08-07T14:05:00Z">
          <w:r w:rsidRPr="002F6E3E" w:rsidDel="007922C6">
            <w:rPr>
              <w:rFonts w:asciiTheme="minorHAnsi" w:hAnsiTheme="minorHAnsi" w:cstheme="minorHAnsi"/>
              <w:sz w:val="22"/>
            </w:rPr>
            <w:delText>The p</w:delText>
          </w:r>
        </w:del>
      </w:ins>
      <w:del w:id="1533" w:author="Kendra Wyant" w:date="2023-08-07T14:05:00Z">
        <w:r w:rsidRPr="002F6E3E" w:rsidDel="007922C6">
          <w:rPr>
            <w:rFonts w:asciiTheme="minorHAnsi" w:hAnsiTheme="minorHAnsi" w:cstheme="minorHAnsi"/>
            <w:sz w:val="22"/>
          </w:rPr>
          <w:delText>Participants’ completion rate for the audio check</w:delText>
        </w:r>
      </w:del>
      <w:ins w:id="1534" w:author="Copyeditor (JMIR)" w:date="2023-08-06T16:24:00Z">
        <w:del w:id="1535" w:author="Kendra Wyant" w:date="2023-08-07T14:05:00Z">
          <w:r w:rsidR="0094193E" w:rsidRPr="002F6E3E" w:rsidDel="007922C6">
            <w:rPr>
              <w:rFonts w:asciiTheme="minorHAnsi" w:hAnsiTheme="minorHAnsi" w:cstheme="minorHAnsi"/>
              <w:sz w:val="22"/>
            </w:rPr>
            <w:delText>audio check-</w:delText>
          </w:r>
        </w:del>
      </w:ins>
      <w:del w:id="1536" w:author="Kendra Wyant" w:date="2023-08-07T14:05:00Z">
        <w:r w:rsidRPr="002F6E3E" w:rsidDel="007922C6">
          <w:rPr>
            <w:rFonts w:asciiTheme="minorHAnsi" w:hAnsiTheme="minorHAnsi" w:cstheme="minorHAnsi"/>
            <w:sz w:val="22"/>
          </w:rPr>
          <w:delText>-in was 54.3% (Figure S4 in Multimedia Appendix 3 contains more information on this distribution)</w:delText>
        </w:r>
      </w:del>
      <w:ins w:id="1537" w:author="Copyeditor (JMIR)" w:date="2023-08-07T17:39:00Z">
        <w:del w:id="1538" w:author="Kendra Wyant" w:date="2023-08-07T14:05:00Z">
          <w:r w:rsidR="004D30EE" w:rsidRPr="003A7E59" w:rsidDel="007922C6">
            <w:rPr>
              <w:rFonts w:asciiTheme="minorHAnsi" w:hAnsiTheme="minorHAnsi" w:cstheme="minorHAnsi"/>
              <w:sz w:val="22"/>
            </w:rPr>
            <w:delText>;</w:delText>
          </w:r>
        </w:del>
      </w:ins>
      <w:del w:id="1539" w:author="Kendra Wyant" w:date="2023-08-07T14:05:00Z">
        <w:r w:rsidRPr="002F6E3E" w:rsidDel="007922C6">
          <w:rPr>
            <w:rFonts w:asciiTheme="minorHAnsi" w:hAnsiTheme="minorHAnsi" w:cstheme="minorHAnsi"/>
            <w:sz w:val="22"/>
          </w:rPr>
          <w:delText>. T</w:delText>
        </w:r>
      </w:del>
      <w:ins w:id="1540" w:author="Copyeditor (JMIR)" w:date="2023-08-07T17:39:00Z">
        <w:del w:id="1541" w:author="Kendra Wyant" w:date="2023-08-07T14:05:00Z">
          <w:r w:rsidR="004D30EE" w:rsidRPr="003A7E59" w:rsidDel="007922C6">
            <w:rPr>
              <w:rFonts w:asciiTheme="minorHAnsi" w:hAnsiTheme="minorHAnsi" w:cstheme="minorHAnsi"/>
              <w:sz w:val="22"/>
            </w:rPr>
            <w:delText>t</w:delText>
          </w:r>
        </w:del>
      </w:ins>
      <w:del w:id="1542" w:author="Kendra Wyant" w:date="2023-08-07T14:05:00Z">
        <w:r w:rsidRPr="002F6E3E" w:rsidDel="007922C6">
          <w:rPr>
            <w:rFonts w:asciiTheme="minorHAnsi" w:hAnsiTheme="minorHAnsi" w:cstheme="minorHAnsi"/>
            <w:sz w:val="22"/>
          </w:rPr>
          <w:delText xml:space="preserve">hat is, of their total days </w:delText>
        </w:r>
      </w:del>
      <w:ins w:id="1543" w:author="Copyeditor (JMIR)" w:date="2023-08-06T10:43:00Z">
        <w:del w:id="1544" w:author="Kendra Wyant" w:date="2023-08-07T14:05:00Z">
          <w:r w:rsidR="005E5382" w:rsidRPr="002F6E3E" w:rsidDel="007922C6">
            <w:rPr>
              <w:rFonts w:asciiTheme="minorHAnsi" w:hAnsiTheme="minorHAnsi" w:cstheme="minorHAnsi"/>
              <w:sz w:val="22"/>
            </w:rPr>
            <w:delText>i</w:delText>
          </w:r>
        </w:del>
      </w:ins>
      <w:del w:id="1545" w:author="Kendra Wyant" w:date="2023-08-07T14:05:00Z">
        <w:r w:rsidRPr="002F6E3E" w:rsidDel="007922C6">
          <w:rPr>
            <w:rFonts w:asciiTheme="minorHAnsi" w:hAnsiTheme="minorHAnsi" w:cstheme="minorHAnsi"/>
            <w:sz w:val="22"/>
          </w:rPr>
          <w:delText xml:space="preserve">on </w:delText>
        </w:r>
      </w:del>
      <w:ins w:id="1546" w:author="Copyeditor (JMIR)" w:date="2023-08-03T06:36:00Z">
        <w:del w:id="1547" w:author="Kendra Wyant" w:date="2023-08-07T14:05:00Z">
          <w:r w:rsidRPr="002F6E3E" w:rsidDel="007922C6">
            <w:rPr>
              <w:rFonts w:asciiTheme="minorHAnsi" w:hAnsiTheme="minorHAnsi" w:cstheme="minorHAnsi"/>
              <w:sz w:val="22"/>
            </w:rPr>
            <w:delText xml:space="preserve">the </w:delText>
          </w:r>
        </w:del>
      </w:ins>
      <w:del w:id="1548" w:author="Kendra Wyant" w:date="2023-08-07T14:05:00Z">
        <w:r w:rsidRPr="002F6E3E" w:rsidDel="007922C6">
          <w:rPr>
            <w:rFonts w:asciiTheme="minorHAnsi" w:hAnsiTheme="minorHAnsi" w:cstheme="minorHAnsi"/>
            <w:sz w:val="22"/>
          </w:rPr>
          <w:delText>study, participants completed an audio check</w:delText>
        </w:r>
      </w:del>
      <w:ins w:id="1549" w:author="Copyeditor (JMIR)" w:date="2023-08-06T16:24:00Z">
        <w:del w:id="1550" w:author="Kendra Wyant" w:date="2023-08-07T14:05:00Z">
          <w:r w:rsidR="0094193E" w:rsidRPr="002F6E3E" w:rsidDel="007922C6">
            <w:rPr>
              <w:rFonts w:asciiTheme="minorHAnsi" w:hAnsiTheme="minorHAnsi" w:cstheme="minorHAnsi"/>
              <w:sz w:val="22"/>
            </w:rPr>
            <w:delText>audio check-</w:delText>
          </w:r>
        </w:del>
      </w:ins>
      <w:del w:id="1551" w:author="Kendra Wyant" w:date="2023-08-07T14:05:00Z">
        <w:r w:rsidRPr="002F6E3E" w:rsidDel="007922C6">
          <w:rPr>
            <w:rFonts w:asciiTheme="minorHAnsi" w:hAnsiTheme="minorHAnsi" w:cstheme="minorHAnsi"/>
            <w:sz w:val="22"/>
          </w:rPr>
          <w:delText>-in on approximately half of the</w:delText>
        </w:r>
      </w:del>
      <w:ins w:id="1552" w:author="Copyeditor (JMIR)" w:date="2023-08-06T10:43:00Z">
        <w:del w:id="1553" w:author="Kendra Wyant" w:date="2023-08-07T14:05:00Z">
          <w:r w:rsidR="007F505D" w:rsidRPr="002F6E3E" w:rsidDel="007922C6">
            <w:rPr>
              <w:rFonts w:asciiTheme="minorHAnsi" w:hAnsiTheme="minorHAnsi" w:cstheme="minorHAnsi"/>
              <w:sz w:val="22"/>
            </w:rPr>
            <w:delText xml:space="preserve"> days</w:delText>
          </w:r>
        </w:del>
      </w:ins>
      <w:del w:id="1554" w:author="Kendra Wyant" w:date="2023-08-07T14:05:00Z">
        <w:r w:rsidRPr="002F6E3E" w:rsidDel="007922C6">
          <w:rPr>
            <w:rFonts w:asciiTheme="minorHAnsi" w:hAnsiTheme="minorHAnsi" w:cstheme="minorHAnsi"/>
            <w:sz w:val="22"/>
          </w:rPr>
          <w:delText xml:space="preserve">m. Figure 2 shows </w:delText>
        </w:r>
      </w:del>
      <w:ins w:id="1555" w:author="Copyeditor (JMIR)" w:date="2023-08-03T06:36:00Z">
        <w:del w:id="1556" w:author="Kendra Wyant" w:date="2023-08-07T14:05:00Z">
          <w:r w:rsidRPr="002F6E3E" w:rsidDel="007922C6">
            <w:rPr>
              <w:rFonts w:asciiTheme="minorHAnsi" w:hAnsiTheme="minorHAnsi" w:cstheme="minorHAnsi"/>
              <w:sz w:val="22"/>
            </w:rPr>
            <w:delText xml:space="preserve">the </w:delText>
          </w:r>
        </w:del>
      </w:ins>
      <w:del w:id="1557" w:author="Kendra Wyant" w:date="2023-08-07T14:05:00Z">
        <w:r w:rsidRPr="002F6E3E" w:rsidDel="007922C6">
          <w:rPr>
            <w:rFonts w:asciiTheme="minorHAnsi" w:hAnsiTheme="minorHAnsi" w:cstheme="minorHAnsi"/>
            <w:sz w:val="22"/>
          </w:rPr>
          <w:delText xml:space="preserve">mean weekly adherence to each of these methods for each week </w:delText>
        </w:r>
      </w:del>
      <w:ins w:id="1558" w:author="Copyeditor (JMIR)" w:date="2023-08-03T06:36:00Z">
        <w:del w:id="1559" w:author="Kendra Wyant" w:date="2023-08-07T14:05:00Z">
          <w:r w:rsidRPr="002F6E3E" w:rsidDel="007922C6">
            <w:rPr>
              <w:rFonts w:asciiTheme="minorHAnsi" w:hAnsiTheme="minorHAnsi" w:cstheme="minorHAnsi"/>
              <w:sz w:val="22"/>
            </w:rPr>
            <w:delText>i</w:delText>
          </w:r>
        </w:del>
      </w:ins>
      <w:del w:id="1560" w:author="Kendra Wyant" w:date="2023-08-07T14:05:00Z">
        <w:r w:rsidRPr="002F6E3E" w:rsidDel="007922C6">
          <w:rPr>
            <w:rFonts w:asciiTheme="minorHAnsi" w:hAnsiTheme="minorHAnsi" w:cstheme="minorHAnsi"/>
            <w:sz w:val="22"/>
          </w:rPr>
          <w:delText xml:space="preserve">on </w:delText>
        </w:r>
      </w:del>
      <w:ins w:id="1561" w:author="Copyeditor (JMIR)" w:date="2023-08-03T06:36:00Z">
        <w:del w:id="1562" w:author="Kendra Wyant" w:date="2023-08-07T14:05:00Z">
          <w:r w:rsidRPr="002F6E3E" w:rsidDel="007922C6">
            <w:rPr>
              <w:rFonts w:asciiTheme="minorHAnsi" w:hAnsiTheme="minorHAnsi" w:cstheme="minorHAnsi"/>
              <w:sz w:val="22"/>
            </w:rPr>
            <w:delText xml:space="preserve">the </w:delText>
          </w:r>
        </w:del>
      </w:ins>
      <w:del w:id="1563" w:author="Kendra Wyant" w:date="2023-08-07T14:05:00Z">
        <w:r w:rsidRPr="002F6E3E" w:rsidDel="007922C6">
          <w:rPr>
            <w:rFonts w:asciiTheme="minorHAnsi" w:hAnsiTheme="minorHAnsi" w:cstheme="minorHAnsi"/>
            <w:sz w:val="22"/>
          </w:rPr>
          <w:delText>study. In Multimedia Appendix 3</w:delText>
        </w:r>
      </w:del>
      <w:ins w:id="1564" w:author="Copyeditor (JMIR)" w:date="2023-08-03T06:36:00Z">
        <w:del w:id="1565" w:author="Kendra Wyant" w:date="2023-08-07T14:05:00Z">
          <w:r w:rsidRPr="002F6E3E" w:rsidDel="007922C6">
            <w:rPr>
              <w:rFonts w:asciiTheme="minorHAnsi" w:hAnsiTheme="minorHAnsi" w:cstheme="minorHAnsi"/>
              <w:sz w:val="22"/>
            </w:rPr>
            <w:delText>,</w:delText>
          </w:r>
        </w:del>
      </w:ins>
      <w:del w:id="1566" w:author="Kendra Wyant" w:date="2023-08-07T14:05:00Z">
        <w:r w:rsidRPr="002F6E3E" w:rsidDel="007922C6">
          <w:rPr>
            <w:rFonts w:asciiTheme="minorHAnsi" w:hAnsiTheme="minorHAnsi" w:cstheme="minorHAnsi"/>
            <w:sz w:val="22"/>
          </w:rPr>
          <w:delText xml:space="preserve"> we also report adherence for participants who completed the 3-month study compared to</w:delText>
        </w:r>
      </w:del>
      <w:ins w:id="1567" w:author="Copyeditor (JMIR)" w:date="2023-08-03T06:30:00Z">
        <w:del w:id="1568" w:author="Kendra Wyant" w:date="2023-08-07T14:05:00Z">
          <w:r w:rsidRPr="002F6E3E" w:rsidDel="007922C6">
            <w:rPr>
              <w:rFonts w:asciiTheme="minorHAnsi" w:hAnsiTheme="minorHAnsi" w:cstheme="minorHAnsi"/>
              <w:sz w:val="22"/>
            </w:rPr>
            <w:delText>with</w:delText>
          </w:r>
        </w:del>
      </w:ins>
      <w:del w:id="1569" w:author="Kendra Wyant" w:date="2023-08-07T14:05:00Z">
        <w:r w:rsidRPr="002F6E3E" w:rsidDel="007922C6">
          <w:rPr>
            <w:rFonts w:asciiTheme="minorHAnsi" w:hAnsiTheme="minorHAnsi" w:cstheme="minorHAnsi"/>
            <w:sz w:val="22"/>
          </w:rPr>
          <w:delText xml:space="preserve"> those who dropped out prior to</w:delText>
        </w:r>
      </w:del>
      <w:ins w:id="1570" w:author="Copyeditor (JMIR)" w:date="2023-08-03T06:30:00Z">
        <w:del w:id="1571" w:author="Kendra Wyant" w:date="2023-08-07T14:05:00Z">
          <w:r w:rsidRPr="002F6E3E" w:rsidDel="007922C6">
            <w:rPr>
              <w:rFonts w:asciiTheme="minorHAnsi" w:hAnsiTheme="minorHAnsi" w:cstheme="minorHAnsi"/>
              <w:sz w:val="22"/>
            </w:rPr>
            <w:delText>before</w:delText>
          </w:r>
        </w:del>
      </w:ins>
      <w:del w:id="1572" w:author="Kendra Wyant" w:date="2023-08-07T14:05:00Z">
        <w:r w:rsidRPr="002F6E3E" w:rsidDel="007922C6">
          <w:rPr>
            <w:rFonts w:asciiTheme="minorHAnsi" w:hAnsiTheme="minorHAnsi" w:cstheme="minorHAnsi"/>
            <w:sz w:val="22"/>
          </w:rPr>
          <w:delText xml:space="preserve"> completion (Figure S3 in Multimedia Appendix 3).</w:delText>
        </w:r>
      </w:del>
    </w:p>
    <w:p w14:paraId="322361C7" w14:textId="47C97D14" w:rsidR="008B2A7A" w:rsidRPr="002F6E3E" w:rsidRDefault="008B2A7A" w:rsidP="004E0223">
      <w:pPr>
        <w:spacing w:line="360" w:lineRule="auto"/>
        <w:rPr>
          <w:rFonts w:asciiTheme="minorHAnsi" w:hAnsiTheme="minorHAnsi" w:cstheme="minorHAnsi"/>
          <w:sz w:val="22"/>
        </w:rPr>
      </w:pPr>
    </w:p>
    <w:p w14:paraId="155441B6" w14:textId="159F3E19" w:rsidR="008B2A7A" w:rsidRPr="002F6E3E" w:rsidRDefault="0046147D" w:rsidP="004E0223">
      <w:pPr>
        <w:pStyle w:val="Heading3"/>
        <w:rPr>
          <w:rFonts w:asciiTheme="minorHAnsi" w:hAnsiTheme="minorHAnsi" w:cstheme="minorHAnsi"/>
        </w:rPr>
      </w:pPr>
      <w:r w:rsidRPr="002F6E3E">
        <w:rPr>
          <w:rFonts w:asciiTheme="minorHAnsi" w:eastAsia="Palatino Linotype" w:hAnsiTheme="minorHAnsi" w:cstheme="minorHAnsi"/>
        </w:rPr>
        <w:t>Self-Reported Acceptability</w:t>
      </w:r>
    </w:p>
    <w:p w14:paraId="5C699FBC" w14:textId="77777777" w:rsidR="008B2A7A" w:rsidRPr="002F6E3E" w:rsidRDefault="008B2A7A">
      <w:pPr>
        <w:spacing w:before="8" w:line="360" w:lineRule="auto"/>
        <w:rPr>
          <w:rFonts w:asciiTheme="minorHAnsi" w:hAnsiTheme="minorHAnsi" w:cstheme="minorHAnsi"/>
          <w:b/>
          <w:sz w:val="22"/>
        </w:rPr>
      </w:pPr>
    </w:p>
    <w:p w14:paraId="5B21C71D" w14:textId="22587383" w:rsidR="008B2A7A" w:rsidRPr="002F6E3E" w:rsidRDefault="0046147D" w:rsidP="004E0223">
      <w:pPr>
        <w:pStyle w:val="Heading4"/>
        <w:rPr>
          <w:rFonts w:asciiTheme="minorHAnsi" w:hAnsiTheme="minorHAnsi" w:cstheme="minorHAnsi"/>
        </w:rPr>
      </w:pPr>
      <w:r w:rsidRPr="002F6E3E">
        <w:rPr>
          <w:rFonts w:asciiTheme="minorHAnsi" w:eastAsia="Palatino Linotype" w:hAnsiTheme="minorHAnsi" w:cstheme="minorHAnsi"/>
        </w:rPr>
        <w:lastRenderedPageBreak/>
        <w:t>Interference</w:t>
      </w:r>
    </w:p>
    <w:p w14:paraId="39E078E1" w14:textId="6DF4B3AE" w:rsidR="008B2A7A" w:rsidRPr="002F6E3E" w:rsidRDefault="0046147D" w:rsidP="004E0223">
      <w:pPr>
        <w:tabs>
          <w:tab w:val="left" w:pos="2453"/>
        </w:tabs>
        <w:spacing w:line="360" w:lineRule="auto"/>
        <w:ind w:right="597"/>
        <w:rPr>
          <w:rFonts w:asciiTheme="minorHAnsi" w:hAnsiTheme="minorHAnsi" w:cstheme="minorHAnsi"/>
          <w:sz w:val="22"/>
        </w:rPr>
      </w:pPr>
      <w:r w:rsidRPr="002F6E3E">
        <w:rPr>
          <w:rFonts w:asciiTheme="minorHAnsi" w:hAnsiTheme="minorHAnsi" w:cstheme="minorHAnsi"/>
          <w:sz w:val="22"/>
        </w:rPr>
        <w:t xml:space="preserve">Figure 3 shows the distribution of </w:t>
      </w:r>
      <w:ins w:id="1573"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participant</w:t>
      </w:r>
      <w:ins w:id="1574"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responses to the self-reported acceptability item about interference. Responses </w:t>
      </w:r>
      <w:ins w:id="1575" w:author="Copyeditor (JMIR)" w:date="2023-08-03T06:36:00Z">
        <w:r w:rsidRPr="002F6E3E">
          <w:rPr>
            <w:rFonts w:asciiTheme="minorHAnsi" w:hAnsiTheme="minorHAnsi" w:cstheme="minorHAnsi"/>
            <w:sz w:val="22"/>
          </w:rPr>
          <w:t>we</w:t>
        </w:r>
      </w:ins>
      <w:del w:id="1576" w:author="Copyeditor (JMIR)" w:date="2023-08-03T06:36:00Z">
        <w:r w:rsidRPr="002F6E3E">
          <w:rPr>
            <w:rFonts w:asciiTheme="minorHAnsi" w:hAnsiTheme="minorHAnsi" w:cstheme="minorHAnsi"/>
            <w:sz w:val="22"/>
          </w:rPr>
          <w:delText>a</w:delText>
        </w:r>
      </w:del>
      <w:r w:rsidRPr="002F6E3E">
        <w:rPr>
          <w:rFonts w:asciiTheme="minorHAnsi" w:hAnsiTheme="minorHAnsi" w:cstheme="minorHAnsi"/>
          <w:sz w:val="22"/>
        </w:rPr>
        <w:t>re grouped by personal sensing data stream and the amount of active effort required to collect it. One</w:t>
      </w:r>
      <w:ins w:id="1577" w:author="Copyeditor (JMIR)" w:date="2023-08-06T11:17:00Z">
        <w:r w:rsidR="00C24F8E" w:rsidRPr="002F6E3E">
          <w:rPr>
            <w:rFonts w:asciiTheme="minorHAnsi" w:hAnsiTheme="minorHAnsi" w:cstheme="minorHAnsi"/>
            <w:sz w:val="22"/>
          </w:rPr>
          <w:t>-</w:t>
        </w:r>
      </w:ins>
      <w:del w:id="1578"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sample </w:t>
      </w:r>
      <w:del w:id="1579" w:author="Copyeditor (JMIR)" w:date="2023-08-03T06:30:00Z">
        <w:r w:rsidRPr="002F6E3E">
          <w:rPr>
            <w:rFonts w:asciiTheme="minorHAnsi" w:hAnsiTheme="minorHAnsi" w:cstheme="minorHAnsi"/>
            <w:sz w:val="22"/>
          </w:rPr>
          <w:delText>t</w:delText>
        </w:r>
      </w:del>
      <w:ins w:id="1580" w:author="Copyeditor (JMIR)" w:date="2023-08-03T06:30:00Z">
        <w:r w:rsidRPr="002F6E3E">
          <w:rPr>
            <w:rFonts w:asciiTheme="minorHAnsi" w:hAnsiTheme="minorHAnsi" w:cstheme="minorHAnsi"/>
            <w:i/>
            <w:sz w:val="22"/>
          </w:rPr>
          <w:t>t</w:t>
        </w:r>
      </w:ins>
      <w:del w:id="1581" w:author="Copyeditor (JMIR)" w:date="2023-08-03T06:30:00Z">
        <w:r w:rsidRPr="002F6E3E">
          <w:rPr>
            <w:rFonts w:asciiTheme="minorHAnsi" w:hAnsiTheme="minorHAnsi" w:cstheme="minorHAnsi"/>
            <w:sz w:val="22"/>
          </w:rPr>
          <w:delText>-</w:delText>
        </w:r>
      </w:del>
      <w:ins w:id="1582"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 xml:space="preserve">tests revealed that each mean interference score (depicted as the solid red line) was </w:t>
      </w:r>
      <w:commentRangeStart w:id="1583"/>
      <w:r w:rsidRPr="002F6E3E">
        <w:rPr>
          <w:rFonts w:asciiTheme="minorHAnsi" w:hAnsiTheme="minorHAnsi" w:cstheme="minorHAnsi"/>
          <w:sz w:val="22"/>
        </w:rPr>
        <w:t xml:space="preserve">significantly </w:t>
      </w:r>
      <w:commentRangeEnd w:id="1583"/>
      <w:r w:rsidR="00801601" w:rsidRPr="002F6E3E">
        <w:rPr>
          <w:rFonts w:asciiTheme="minorHAnsi" w:hAnsiTheme="minorHAnsi" w:cstheme="minorHAnsi"/>
        </w:rPr>
        <w:commentReference w:id="1583"/>
      </w:r>
      <w:ins w:id="1584" w:author="Kendra Wyant" w:date="2023-08-07T13:33:00Z">
        <w:r w:rsidR="00124951">
          <w:rPr>
            <w:rFonts w:asciiTheme="minorHAnsi" w:hAnsiTheme="minorHAnsi" w:cstheme="minorHAnsi"/>
            <w:sz w:val="22"/>
          </w:rPr>
          <w:t>(</w:t>
        </w:r>
      </w:ins>
      <w:ins w:id="1585" w:author="Kendra Wyant" w:date="2023-08-07T13:37:00Z">
        <w:r w:rsidR="00124951">
          <w:rPr>
            <w:rFonts w:asciiTheme="minorHAnsi" w:hAnsiTheme="minorHAnsi" w:cstheme="minorHAnsi"/>
            <w:sz w:val="22"/>
          </w:rPr>
          <w:t xml:space="preserve">all </w:t>
        </w:r>
      </w:ins>
      <w:ins w:id="1586" w:author="Kendra Wyant" w:date="2023-08-07T13:42:00Z">
        <w:r w:rsidR="00C76B1B">
          <w:rPr>
            <w:rFonts w:asciiTheme="minorHAnsi" w:hAnsiTheme="minorHAnsi" w:cstheme="minorHAnsi"/>
            <w:sz w:val="22"/>
          </w:rPr>
          <w:t>P</w:t>
        </w:r>
      </w:ins>
      <w:ins w:id="1587" w:author="Kendra Wyant" w:date="2023-08-07T13:37:00Z">
        <w:r w:rsidR="00124951">
          <w:rPr>
            <w:rFonts w:asciiTheme="minorHAnsi" w:hAnsiTheme="minorHAnsi" w:cstheme="minorHAnsi"/>
            <w:sz w:val="22"/>
          </w:rPr>
          <w:t xml:space="preserve"> &lt; .001</w:t>
        </w:r>
      </w:ins>
      <w:ins w:id="1588" w:author="Kendra Wyant" w:date="2023-08-07T13:33:00Z">
        <w:r w:rsidR="00124951">
          <w:rPr>
            <w:rFonts w:asciiTheme="minorHAnsi" w:hAnsiTheme="minorHAnsi" w:cstheme="minorHAnsi"/>
            <w:sz w:val="22"/>
          </w:rPr>
          <w:t xml:space="preserve">) </w:t>
        </w:r>
      </w:ins>
      <w:r w:rsidRPr="002F6E3E">
        <w:rPr>
          <w:rFonts w:asciiTheme="minorHAnsi" w:hAnsiTheme="minorHAnsi" w:cstheme="minorHAnsi"/>
          <w:sz w:val="22"/>
        </w:rPr>
        <w:t>more acceptable than 0 (</w:t>
      </w:r>
      <w:ins w:id="1589" w:author="Copyeditor (JMIR)" w:date="2023-08-07T17:40:00Z">
        <w:r w:rsidR="006204BD" w:rsidRPr="003A7E59">
          <w:rPr>
            <w:rFonts w:asciiTheme="minorHAnsi" w:hAnsiTheme="minorHAnsi" w:cstheme="minorHAnsi"/>
            <w:sz w:val="22"/>
          </w:rPr>
          <w:t xml:space="preserve">the </w:t>
        </w:r>
      </w:ins>
      <w:r w:rsidRPr="002F6E3E">
        <w:rPr>
          <w:rFonts w:asciiTheme="minorHAnsi" w:hAnsiTheme="minorHAnsi" w:cstheme="minorHAnsi"/>
          <w:sz w:val="22"/>
        </w:rPr>
        <w:t xml:space="preserve">gray dashed line indicating undecided). Table 3 reports the summary statistics for each </w:t>
      </w:r>
      <w:del w:id="1590" w:author="Copyeditor (JMIR)" w:date="2023-08-07T17:41:00Z">
        <w:r w:rsidRPr="002F6E3E">
          <w:rPr>
            <w:rFonts w:asciiTheme="minorHAnsi" w:hAnsiTheme="minorHAnsi" w:cstheme="minorHAnsi"/>
            <w:sz w:val="22"/>
          </w:rPr>
          <w:delText>one</w:delText>
        </w:r>
      </w:del>
      <w:ins w:id="1591" w:author="Copyeditor (JMIR)" w:date="2023-08-07T17:41:00Z">
        <w:r w:rsidR="006204BD" w:rsidRPr="003A7E59">
          <w:rPr>
            <w:rFonts w:asciiTheme="minorHAnsi" w:hAnsiTheme="minorHAnsi" w:cstheme="minorHAnsi"/>
            <w:sz w:val="22"/>
          </w:rPr>
          <w:t>1</w:t>
        </w:r>
      </w:ins>
      <w:ins w:id="1592" w:author="Copyeditor (JMIR)" w:date="2023-08-03T06:36:00Z">
        <w:r w:rsidRPr="002F6E3E">
          <w:rPr>
            <w:rFonts w:asciiTheme="minorHAnsi" w:hAnsiTheme="minorHAnsi" w:cstheme="minorHAnsi"/>
            <w:sz w:val="22"/>
          </w:rPr>
          <w:t>-</w:t>
        </w:r>
      </w:ins>
      <w:del w:id="1593"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sample</w:t>
      </w:r>
      <w:r w:rsidRPr="002F6E3E">
        <w:rPr>
          <w:rFonts w:asciiTheme="minorHAnsi" w:hAnsiTheme="minorHAnsi" w:cstheme="minorHAnsi"/>
          <w:i/>
          <w:sz w:val="22"/>
        </w:rPr>
        <w:t xml:space="preserve"> t</w:t>
      </w:r>
      <w:del w:id="1594" w:author="Copyeditor (JMIR)" w:date="2023-08-03T06:30:00Z">
        <w:r w:rsidRPr="002F6E3E">
          <w:rPr>
            <w:rFonts w:asciiTheme="minorHAnsi" w:hAnsiTheme="minorHAnsi" w:cstheme="minorHAnsi"/>
            <w:sz w:val="22"/>
          </w:rPr>
          <w:delText>-</w:delText>
        </w:r>
      </w:del>
      <w:ins w:id="1595" w:author="Copyeditor (JMIR)" w:date="2023-08-06T16:26:00Z">
        <w:r w:rsidR="0094193E" w:rsidRPr="002F6E3E">
          <w:rPr>
            <w:rFonts w:asciiTheme="minorHAnsi" w:hAnsiTheme="minorHAnsi" w:cstheme="minorHAnsi"/>
            <w:sz w:val="22"/>
          </w:rPr>
          <w:t xml:space="preserve"> </w:t>
        </w:r>
      </w:ins>
      <w:r w:rsidRPr="002F6E3E">
        <w:rPr>
          <w:rFonts w:asciiTheme="minorHAnsi" w:hAnsiTheme="minorHAnsi" w:cstheme="minorHAnsi"/>
          <w:sz w:val="22"/>
        </w:rPr>
        <w:t xml:space="preserve">test and pairwise correlations between </w:t>
      </w:r>
      <w:ins w:id="1596"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personal sensing data streams. An </w:t>
      </w:r>
      <w:ins w:id="1597" w:author="Copyeditor (JMIR)" w:date="2023-08-06T11:20:00Z">
        <w:r w:rsidR="00A620E4" w:rsidRPr="002F6E3E">
          <w:rPr>
            <w:rFonts w:asciiTheme="minorHAnsi" w:hAnsiTheme="minorHAnsi" w:cstheme="minorHAnsi"/>
            <w:sz w:val="22"/>
          </w:rPr>
          <w:t>intraclass correlation coe</w:t>
        </w:r>
      </w:ins>
      <w:ins w:id="1598" w:author="Copyeditor (JMIR)" w:date="2023-08-06T11:21:00Z">
        <w:r w:rsidR="00A620E4" w:rsidRPr="002F6E3E">
          <w:rPr>
            <w:rFonts w:asciiTheme="minorHAnsi" w:hAnsiTheme="minorHAnsi" w:cstheme="minorHAnsi"/>
            <w:sz w:val="22"/>
          </w:rPr>
          <w:t>fficient (</w:t>
        </w:r>
      </w:ins>
      <w:r w:rsidRPr="002F6E3E">
        <w:rPr>
          <w:rFonts w:asciiTheme="minorHAnsi" w:hAnsiTheme="minorHAnsi" w:cstheme="minorHAnsi"/>
          <w:sz w:val="22"/>
        </w:rPr>
        <w:t>ICC</w:t>
      </w:r>
      <w:ins w:id="1599" w:author="Copyeditor (JMIR)" w:date="2023-08-07T17:41:00Z">
        <w:r w:rsidR="006204BD" w:rsidRPr="003A7E59">
          <w:rPr>
            <w:rFonts w:asciiTheme="minorHAnsi" w:hAnsiTheme="minorHAnsi" w:cstheme="minorHAnsi"/>
            <w:sz w:val="22"/>
          </w:rPr>
          <w:t>;</w:t>
        </w:r>
      </w:ins>
      <w:r w:rsidRPr="002F6E3E">
        <w:rPr>
          <w:rFonts w:asciiTheme="minorHAnsi" w:hAnsiTheme="minorHAnsi" w:cstheme="minorHAnsi"/>
          <w:sz w:val="22"/>
        </w:rPr>
        <w:t xml:space="preserve"> </w:t>
      </w:r>
      <w:del w:id="1600" w:author="Copyeditor (JMIR)" w:date="2023-08-06T11:21:00Z">
        <w:r w:rsidRPr="002F6E3E">
          <w:rPr>
            <w:rFonts w:asciiTheme="minorHAnsi" w:hAnsiTheme="minorHAnsi" w:cstheme="minorHAnsi"/>
            <w:sz w:val="22"/>
          </w:rPr>
          <w:delText>(</w:delText>
        </w:r>
      </w:del>
      <w:r w:rsidRPr="002F6E3E">
        <w:rPr>
          <w:rFonts w:asciiTheme="minorHAnsi" w:hAnsiTheme="minorHAnsi" w:cstheme="minorHAnsi"/>
          <w:sz w:val="22"/>
        </w:rPr>
        <w:t>type 3) showed that, on average, interference ratings were moderately consistent across the data streams</w:t>
      </w:r>
      <w:ins w:id="1601" w:author="Copyeditor (JMIR)" w:date="2023-08-03T06:36:00Z">
        <w:r w:rsidRPr="002F6E3E">
          <w:rPr>
            <w:rFonts w:asciiTheme="minorHAnsi" w:hAnsiTheme="minorHAnsi" w:cstheme="minorHAnsi"/>
            <w:sz w:val="22"/>
          </w:rPr>
          <w:t xml:space="preserve"> (</w:t>
        </w:r>
      </w:ins>
      <w:del w:id="1602"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ICC</w:t>
      </w:r>
      <w:del w:id="1603"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w:t>
      </w:r>
      <w:del w:id="1604" w:author="Copyeditor (JMIR)" w:date="2023-08-03T06:30:00Z">
        <w:r w:rsidRPr="002F6E3E">
          <w:rPr>
            <w:rFonts w:asciiTheme="minorHAnsi" w:hAnsiTheme="minorHAnsi" w:cstheme="minorHAnsi"/>
            <w:sz w:val="22"/>
          </w:rPr>
          <w:delText xml:space="preserve"> </w:delText>
        </w:r>
      </w:del>
      <w:ins w:id="1605" w:author="Copyeditor (JMIR)" w:date="2023-08-03T06:30:00Z">
        <w:r w:rsidRPr="002F6E3E">
          <w:rPr>
            <w:rFonts w:asciiTheme="minorHAnsi" w:hAnsiTheme="minorHAnsi" w:cstheme="minorHAnsi"/>
            <w:sz w:val="22"/>
          </w:rPr>
          <w:t>0</w:t>
        </w:r>
      </w:ins>
      <w:r w:rsidRPr="002F6E3E">
        <w:rPr>
          <w:rFonts w:asciiTheme="minorHAnsi" w:hAnsiTheme="minorHAnsi" w:cstheme="minorHAnsi"/>
          <w:sz w:val="22"/>
        </w:rPr>
        <w:t>.42, 95% CI</w:t>
      </w:r>
      <w:del w:id="1606" w:author="Copyeditor (JMIR)" w:date="2023-08-06T11:24: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 </w:t>
      </w:r>
      <w:del w:id="1607" w:author="Copyeditor (JMIR)" w:date="2023-08-03T06:30:00Z">
        <w:r w:rsidRPr="002F6E3E">
          <w:rPr>
            <w:rFonts w:asciiTheme="minorHAnsi" w:hAnsiTheme="minorHAnsi" w:cstheme="minorHAnsi"/>
            <w:sz w:val="22"/>
          </w:rPr>
          <w:delText>[</w:delText>
        </w:r>
      </w:del>
      <w:ins w:id="1608" w:author="Copyeditor (JMIR)" w:date="2023-08-03T06:30:00Z">
        <w:r w:rsidRPr="002F6E3E">
          <w:rPr>
            <w:rFonts w:asciiTheme="minorHAnsi" w:hAnsiTheme="minorHAnsi" w:cstheme="minorHAnsi"/>
            <w:sz w:val="22"/>
          </w:rPr>
          <w:t>0</w:t>
        </w:r>
      </w:ins>
      <w:r w:rsidRPr="002F6E3E">
        <w:rPr>
          <w:rFonts w:asciiTheme="minorHAnsi" w:hAnsiTheme="minorHAnsi" w:cstheme="minorHAnsi"/>
          <w:sz w:val="22"/>
        </w:rPr>
        <w:t>.31</w:t>
      </w:r>
      <w:ins w:id="1609" w:author="Copyeditor (JMIR)" w:date="2023-08-06T11:25:00Z">
        <w:r w:rsidR="00357390" w:rsidRPr="002F6E3E">
          <w:rPr>
            <w:rFonts w:asciiTheme="minorHAnsi" w:hAnsiTheme="minorHAnsi" w:cstheme="minorHAnsi"/>
            <w:sz w:val="22"/>
          </w:rPr>
          <w:t>-</w:t>
        </w:r>
      </w:ins>
      <w:ins w:id="1610" w:author="Copyeditor (JMIR)" w:date="2023-08-03T06:30:00Z">
        <w:r w:rsidRPr="002F6E3E">
          <w:rPr>
            <w:rFonts w:asciiTheme="minorHAnsi" w:hAnsiTheme="minorHAnsi" w:cstheme="minorHAnsi"/>
            <w:sz w:val="22"/>
          </w:rPr>
          <w:t>0</w:t>
        </w:r>
      </w:ins>
      <w:r w:rsidRPr="002F6E3E">
        <w:rPr>
          <w:rFonts w:asciiTheme="minorHAnsi" w:hAnsiTheme="minorHAnsi" w:cstheme="minorHAnsi"/>
          <w:sz w:val="22"/>
        </w:rPr>
        <w:t>.53</w:t>
      </w:r>
      <w:ins w:id="1611" w:author="Copyeditor (JMIR)" w:date="2023-08-07T07:17:00Z">
        <w:r w:rsidR="00227669" w:rsidRPr="002F6E3E">
          <w:rPr>
            <w:rFonts w:asciiTheme="minorHAnsi" w:hAnsiTheme="minorHAnsi" w:cstheme="minorHAnsi"/>
            <w:sz w:val="22"/>
          </w:rPr>
          <w:t>)</w:t>
        </w:r>
      </w:ins>
      <w:del w:id="1612"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w:t>
      </w:r>
    </w:p>
    <w:p w14:paraId="015CAFCF" w14:textId="6938D266" w:rsidR="008B2A7A" w:rsidRPr="002F6E3E" w:rsidRDefault="008B2A7A">
      <w:pPr>
        <w:spacing w:line="360" w:lineRule="auto"/>
        <w:rPr>
          <w:rFonts w:asciiTheme="minorHAnsi" w:hAnsiTheme="minorHAnsi" w:cstheme="minorHAnsi"/>
          <w:sz w:val="22"/>
        </w:rPr>
      </w:pPr>
    </w:p>
    <w:p w14:paraId="5016A063" w14:textId="77777777" w:rsidR="0002558D" w:rsidRPr="002F6E3E" w:rsidRDefault="0046147D" w:rsidP="0002558D">
      <w:pPr>
        <w:spacing w:before="107" w:line="360" w:lineRule="auto"/>
        <w:rPr>
          <w:rFonts w:asciiTheme="minorHAnsi" w:hAnsiTheme="minorHAnsi" w:cstheme="minorHAnsi"/>
          <w:sz w:val="22"/>
        </w:rPr>
      </w:pPr>
      <w:r w:rsidRPr="002F6E3E">
        <w:rPr>
          <w:rFonts w:asciiTheme="minorHAnsi" w:hAnsiTheme="minorHAnsi" w:cstheme="minorHAnsi"/>
          <w:b/>
          <w:sz w:val="22"/>
        </w:rPr>
        <w:t xml:space="preserve">Table </w:t>
      </w:r>
      <w:commentRangeStart w:id="1613"/>
      <w:r w:rsidRPr="002F6E3E">
        <w:rPr>
          <w:rFonts w:asciiTheme="minorHAnsi" w:hAnsiTheme="minorHAnsi" w:cstheme="minorHAnsi"/>
          <w:b/>
          <w:sz w:val="22"/>
        </w:rPr>
        <w:t xml:space="preserve">3. </w:t>
      </w:r>
      <w:commentRangeEnd w:id="1613"/>
      <w:r w:rsidRPr="002F6E3E">
        <w:rPr>
          <w:rFonts w:asciiTheme="minorHAnsi" w:hAnsiTheme="minorHAnsi" w:cstheme="minorHAnsi"/>
        </w:rPr>
        <w:commentReference w:id="1613"/>
      </w:r>
      <w:r w:rsidRPr="002F6E3E">
        <w:rPr>
          <w:rFonts w:asciiTheme="minorHAnsi" w:hAnsiTheme="minorHAnsi" w:cstheme="minorHAnsi"/>
          <w:sz w:val="22"/>
        </w:rPr>
        <w:t xml:space="preserve">Bivariate and </w:t>
      </w:r>
      <w:del w:id="1614" w:author="Copyeditor (JMIR)" w:date="2023-08-03T06:30:00Z">
        <w:r w:rsidRPr="002F6E3E">
          <w:rPr>
            <w:rFonts w:asciiTheme="minorHAnsi" w:hAnsiTheme="minorHAnsi" w:cstheme="minorHAnsi"/>
            <w:sz w:val="22"/>
          </w:rPr>
          <w:delText>U</w:delText>
        </w:r>
      </w:del>
      <w:ins w:id="1615" w:author="Copyeditor (JMIR)" w:date="2023-08-03T06:30:00Z">
        <w:r w:rsidRPr="002F6E3E">
          <w:rPr>
            <w:rFonts w:asciiTheme="minorHAnsi" w:hAnsiTheme="minorHAnsi" w:cstheme="minorHAnsi"/>
            <w:sz w:val="22"/>
          </w:rPr>
          <w:t>u</w:t>
        </w:r>
      </w:ins>
      <w:r w:rsidRPr="002F6E3E">
        <w:rPr>
          <w:rFonts w:asciiTheme="minorHAnsi" w:hAnsiTheme="minorHAnsi" w:cstheme="minorHAnsi"/>
          <w:sz w:val="22"/>
        </w:rPr>
        <w:t xml:space="preserve">nivariate </w:t>
      </w:r>
      <w:del w:id="1616" w:author="Copyeditor (JMIR)" w:date="2023-08-03T06:30:00Z">
        <w:r w:rsidRPr="002F6E3E">
          <w:rPr>
            <w:rFonts w:asciiTheme="minorHAnsi" w:hAnsiTheme="minorHAnsi" w:cstheme="minorHAnsi"/>
            <w:sz w:val="22"/>
          </w:rPr>
          <w:delText>S</w:delText>
        </w:r>
      </w:del>
      <w:ins w:id="1617" w:author="Copyeditor (JMIR)" w:date="2023-08-03T06:30:00Z">
        <w:r w:rsidRPr="002F6E3E">
          <w:rPr>
            <w:rFonts w:asciiTheme="minorHAnsi" w:hAnsiTheme="minorHAnsi" w:cstheme="minorHAnsi"/>
            <w:sz w:val="22"/>
          </w:rPr>
          <w:t>s</w:t>
        </w:r>
      </w:ins>
      <w:r w:rsidRPr="002F6E3E">
        <w:rPr>
          <w:rFonts w:asciiTheme="minorHAnsi" w:hAnsiTheme="minorHAnsi" w:cstheme="minorHAnsi"/>
          <w:sz w:val="22"/>
        </w:rPr>
        <w:t xml:space="preserve">tatistics by </w:t>
      </w:r>
      <w:del w:id="1618" w:author="Copyeditor (JMIR)" w:date="2023-08-03T06:30:00Z">
        <w:r w:rsidRPr="002F6E3E">
          <w:rPr>
            <w:rFonts w:asciiTheme="minorHAnsi" w:hAnsiTheme="minorHAnsi" w:cstheme="minorHAnsi"/>
            <w:sz w:val="22"/>
          </w:rPr>
          <w:delText>A</w:delText>
        </w:r>
      </w:del>
      <w:ins w:id="1619" w:author="Copyeditor (JMIR)" w:date="2023-08-03T06:30:00Z">
        <w:r w:rsidRPr="002F6E3E">
          <w:rPr>
            <w:rFonts w:asciiTheme="minorHAnsi" w:hAnsiTheme="minorHAnsi" w:cstheme="minorHAnsi"/>
            <w:sz w:val="22"/>
          </w:rPr>
          <w:t>a</w:t>
        </w:r>
      </w:ins>
      <w:r w:rsidRPr="002F6E3E">
        <w:rPr>
          <w:rFonts w:asciiTheme="minorHAnsi" w:hAnsiTheme="minorHAnsi" w:cstheme="minorHAnsi"/>
          <w:sz w:val="22"/>
        </w:rPr>
        <w:t xml:space="preserve">cceptability and </w:t>
      </w:r>
      <w:del w:id="1620" w:author="Copyeditor (JMIR)" w:date="2023-08-03T06:30:00Z">
        <w:r w:rsidRPr="002F6E3E">
          <w:rPr>
            <w:rFonts w:asciiTheme="minorHAnsi" w:hAnsiTheme="minorHAnsi" w:cstheme="minorHAnsi"/>
            <w:sz w:val="22"/>
          </w:rPr>
          <w:delText>P</w:delText>
        </w:r>
      </w:del>
      <w:ins w:id="1621" w:author="Copyeditor (JMIR)" w:date="2023-08-03T06:30:00Z">
        <w:r w:rsidRPr="002F6E3E">
          <w:rPr>
            <w:rFonts w:asciiTheme="minorHAnsi" w:hAnsiTheme="minorHAnsi" w:cstheme="minorHAnsi"/>
            <w:sz w:val="22"/>
          </w:rPr>
          <w:t>p</w:t>
        </w:r>
      </w:ins>
      <w:r w:rsidRPr="002F6E3E">
        <w:rPr>
          <w:rFonts w:asciiTheme="minorHAnsi" w:hAnsiTheme="minorHAnsi" w:cstheme="minorHAnsi"/>
          <w:sz w:val="22"/>
        </w:rPr>
        <w:t xml:space="preserve">ersonal </w:t>
      </w:r>
      <w:del w:id="1622" w:author="Copyeditor (JMIR)" w:date="2023-08-03T06:30:00Z">
        <w:r w:rsidRPr="002F6E3E">
          <w:rPr>
            <w:rFonts w:asciiTheme="minorHAnsi" w:hAnsiTheme="minorHAnsi" w:cstheme="minorHAnsi"/>
            <w:sz w:val="22"/>
          </w:rPr>
          <w:delText>S</w:delText>
        </w:r>
      </w:del>
      <w:ins w:id="1623" w:author="Copyeditor (JMIR)" w:date="2023-08-03T06:30:00Z">
        <w:r w:rsidRPr="002F6E3E">
          <w:rPr>
            <w:rFonts w:asciiTheme="minorHAnsi" w:hAnsiTheme="minorHAnsi" w:cstheme="minorHAnsi"/>
            <w:sz w:val="22"/>
          </w:rPr>
          <w:t>s</w:t>
        </w:r>
      </w:ins>
      <w:r w:rsidRPr="002F6E3E">
        <w:rPr>
          <w:rFonts w:asciiTheme="minorHAnsi" w:hAnsiTheme="minorHAnsi" w:cstheme="minorHAnsi"/>
          <w:sz w:val="22"/>
        </w:rPr>
        <w:t xml:space="preserve">ensing </w:t>
      </w:r>
      <w:del w:id="1624" w:author="Copyeditor (JMIR)" w:date="2023-08-03T06:30:00Z">
        <w:r w:rsidRPr="002F6E3E">
          <w:rPr>
            <w:rFonts w:asciiTheme="minorHAnsi" w:hAnsiTheme="minorHAnsi" w:cstheme="minorHAnsi"/>
            <w:sz w:val="22"/>
          </w:rPr>
          <w:delText>D</w:delText>
        </w:r>
      </w:del>
      <w:ins w:id="1625" w:author="Copyeditor (JMIR)" w:date="2023-08-03T06:30:00Z">
        <w:r w:rsidRPr="002F6E3E">
          <w:rPr>
            <w:rFonts w:asciiTheme="minorHAnsi" w:hAnsiTheme="minorHAnsi" w:cstheme="minorHAnsi"/>
            <w:sz w:val="22"/>
          </w:rPr>
          <w:t>d</w:t>
        </w:r>
      </w:ins>
      <w:r w:rsidRPr="002F6E3E">
        <w:rPr>
          <w:rFonts w:asciiTheme="minorHAnsi" w:hAnsiTheme="minorHAnsi" w:cstheme="minorHAnsi"/>
          <w:sz w:val="22"/>
        </w:rPr>
        <w:t xml:space="preserve">ata </w:t>
      </w:r>
      <w:del w:id="1626" w:author="Copyeditor (JMIR)" w:date="2023-08-03T06:30:00Z">
        <w:r w:rsidRPr="002F6E3E">
          <w:rPr>
            <w:rFonts w:asciiTheme="minorHAnsi" w:hAnsiTheme="minorHAnsi" w:cstheme="minorHAnsi"/>
            <w:sz w:val="22"/>
          </w:rPr>
          <w:delText>S</w:delText>
        </w:r>
      </w:del>
      <w:ins w:id="1627" w:author="Copyeditor (JMIR)" w:date="2023-08-03T06:30:00Z">
        <w:r w:rsidRPr="002F6E3E">
          <w:rPr>
            <w:rFonts w:asciiTheme="minorHAnsi" w:hAnsiTheme="minorHAnsi" w:cstheme="minorHAnsi"/>
            <w:sz w:val="22"/>
          </w:rPr>
          <w:t>s</w:t>
        </w:r>
      </w:ins>
      <w:r w:rsidRPr="002F6E3E">
        <w:rPr>
          <w:rFonts w:asciiTheme="minorHAnsi" w:hAnsiTheme="minorHAnsi" w:cstheme="minorHAnsi"/>
          <w:sz w:val="22"/>
        </w:rPr>
        <w:t>tream</w:t>
      </w:r>
      <w:ins w:id="1628" w:author="Copyeditor (JMIR)" w:date="2023-08-03T06:30:00Z">
        <w:r w:rsidRPr="002F6E3E">
          <w:rPr>
            <w:rFonts w:asciiTheme="minorHAnsi" w:hAnsiTheme="minorHAnsi" w:cstheme="minorHAnsi"/>
            <w:sz w:val="22"/>
          </w:rPr>
          <w:t>.</w:t>
        </w:r>
      </w:ins>
    </w:p>
    <w:p w14:paraId="0F13C4A5" w14:textId="77777777" w:rsidR="0002558D" w:rsidRPr="002F6E3E" w:rsidRDefault="0002558D" w:rsidP="0002558D">
      <w:pPr>
        <w:spacing w:before="9" w:line="360" w:lineRule="auto"/>
        <w:rPr>
          <w:rFonts w:asciiTheme="minorHAnsi" w:hAnsiTheme="minorHAnsi" w:cstheme="minorHAnsi"/>
          <w:i/>
          <w:sz w:val="22"/>
        </w:rPr>
      </w:pPr>
    </w:p>
    <w:tbl>
      <w:tblPr>
        <w:tblStyle w:val="TableGrid"/>
        <w:tblW w:w="5000" w:type="pct"/>
        <w:tblLook w:val="01E0" w:firstRow="1" w:lastRow="1" w:firstColumn="1" w:lastColumn="1" w:noHBand="0" w:noVBand="0"/>
      </w:tblPr>
      <w:tblGrid>
        <w:gridCol w:w="222"/>
        <w:gridCol w:w="221"/>
        <w:gridCol w:w="1496"/>
        <w:gridCol w:w="1039"/>
        <w:gridCol w:w="759"/>
        <w:gridCol w:w="758"/>
        <w:gridCol w:w="658"/>
        <w:gridCol w:w="823"/>
        <w:gridCol w:w="983"/>
        <w:gridCol w:w="866"/>
        <w:gridCol w:w="1289"/>
        <w:gridCol w:w="742"/>
      </w:tblGrid>
      <w:tr w:rsidR="00D857E5" w14:paraId="6D0DB1D9" w14:textId="77777777" w:rsidTr="006514EA">
        <w:trPr>
          <w:trHeight w:val="512"/>
        </w:trPr>
        <w:tc>
          <w:tcPr>
            <w:tcW w:w="1013" w:type="pct"/>
            <w:gridSpan w:val="3"/>
          </w:tcPr>
          <w:p w14:paraId="046B96C8" w14:textId="77777777" w:rsidR="0002558D" w:rsidRPr="002F6E3E" w:rsidRDefault="0002558D" w:rsidP="00653BA3">
            <w:pPr>
              <w:spacing w:line="360" w:lineRule="auto"/>
              <w:rPr>
                <w:rFonts w:asciiTheme="minorHAnsi" w:eastAsia="Times New Roman" w:hAnsiTheme="minorHAnsi" w:cstheme="minorHAnsi"/>
                <w:sz w:val="22"/>
                <w:szCs w:val="22"/>
              </w:rPr>
            </w:pPr>
          </w:p>
        </w:tc>
        <w:tc>
          <w:tcPr>
            <w:tcW w:w="546" w:type="pct"/>
          </w:tcPr>
          <w:p w14:paraId="2E8429E9" w14:textId="77777777" w:rsidR="0002558D" w:rsidRPr="002F6E3E" w:rsidRDefault="0046147D" w:rsidP="004E0223">
            <w:pPr>
              <w:spacing w:before="132" w:line="360" w:lineRule="auto"/>
              <w:rPr>
                <w:rFonts w:asciiTheme="minorHAnsi" w:hAnsiTheme="minorHAnsi" w:cstheme="minorHAnsi"/>
                <w:sz w:val="22"/>
                <w:szCs w:val="22"/>
                <w:vertAlign w:val="superscript"/>
              </w:rPr>
            </w:pPr>
            <w:r w:rsidRPr="002F6E3E">
              <w:rPr>
                <w:rFonts w:asciiTheme="minorHAnsi" w:hAnsiTheme="minorHAnsi" w:cstheme="minorHAnsi"/>
                <w:sz w:val="22"/>
                <w:szCs w:val="22"/>
              </w:rPr>
              <w:t>1</w:t>
            </w:r>
            <w:ins w:id="1629" w:author="Copyeditor (JMIR)" w:date="2023-08-07T05:27:00Z">
              <w:r w:rsidRPr="002F6E3E">
                <w:rPr>
                  <w:rFonts w:asciiTheme="minorHAnsi" w:hAnsiTheme="minorHAnsi" w:cstheme="minorHAnsi"/>
                  <w:sz w:val="22"/>
                  <w:szCs w:val="22"/>
                  <w:vertAlign w:val="superscript"/>
                </w:rPr>
                <w:t>a</w:t>
              </w:r>
            </w:ins>
          </w:p>
        </w:tc>
        <w:tc>
          <w:tcPr>
            <w:tcW w:w="372" w:type="pct"/>
          </w:tcPr>
          <w:p w14:paraId="1F488C6A" w14:textId="77777777" w:rsidR="0002558D" w:rsidRPr="002F6E3E" w:rsidRDefault="0046147D" w:rsidP="004E0223">
            <w:pPr>
              <w:spacing w:before="132" w:line="360" w:lineRule="auto"/>
              <w:ind w:left="1"/>
              <w:rPr>
                <w:rFonts w:asciiTheme="minorHAnsi" w:hAnsiTheme="minorHAnsi" w:cstheme="minorHAnsi"/>
                <w:sz w:val="22"/>
                <w:szCs w:val="22"/>
              </w:rPr>
            </w:pPr>
            <w:r w:rsidRPr="002F6E3E">
              <w:rPr>
                <w:rFonts w:asciiTheme="minorHAnsi" w:hAnsiTheme="minorHAnsi" w:cstheme="minorHAnsi"/>
                <w:sz w:val="22"/>
                <w:szCs w:val="22"/>
              </w:rPr>
              <w:t>2</w:t>
            </w:r>
          </w:p>
        </w:tc>
        <w:tc>
          <w:tcPr>
            <w:tcW w:w="371" w:type="pct"/>
          </w:tcPr>
          <w:p w14:paraId="3D3F7DE6" w14:textId="77777777" w:rsidR="0002558D" w:rsidRPr="002F6E3E" w:rsidRDefault="0046147D" w:rsidP="004E0223">
            <w:pPr>
              <w:spacing w:before="132" w:line="360" w:lineRule="auto"/>
              <w:ind w:left="2"/>
              <w:rPr>
                <w:rFonts w:asciiTheme="minorHAnsi" w:hAnsiTheme="minorHAnsi" w:cstheme="minorHAnsi"/>
                <w:sz w:val="22"/>
                <w:szCs w:val="22"/>
              </w:rPr>
            </w:pPr>
            <w:r w:rsidRPr="002F6E3E">
              <w:rPr>
                <w:rFonts w:asciiTheme="minorHAnsi" w:hAnsiTheme="minorHAnsi" w:cstheme="minorHAnsi"/>
                <w:sz w:val="22"/>
                <w:szCs w:val="22"/>
              </w:rPr>
              <w:t>3</w:t>
            </w:r>
          </w:p>
        </w:tc>
        <w:tc>
          <w:tcPr>
            <w:tcW w:w="322" w:type="pct"/>
          </w:tcPr>
          <w:p w14:paraId="47CDADA8" w14:textId="77777777" w:rsidR="0002558D" w:rsidRPr="002F6E3E" w:rsidRDefault="0046147D" w:rsidP="004E0223">
            <w:pPr>
              <w:spacing w:before="132" w:line="360" w:lineRule="auto"/>
              <w:ind w:left="3"/>
              <w:rPr>
                <w:rFonts w:asciiTheme="minorHAnsi" w:hAnsiTheme="minorHAnsi" w:cstheme="minorHAnsi"/>
                <w:sz w:val="22"/>
                <w:szCs w:val="22"/>
              </w:rPr>
            </w:pPr>
            <w:r w:rsidRPr="002F6E3E">
              <w:rPr>
                <w:rFonts w:asciiTheme="minorHAnsi" w:hAnsiTheme="minorHAnsi" w:cstheme="minorHAnsi"/>
                <w:sz w:val="22"/>
                <w:szCs w:val="22"/>
              </w:rPr>
              <w:t>4</w:t>
            </w:r>
          </w:p>
        </w:tc>
        <w:tc>
          <w:tcPr>
            <w:tcW w:w="384" w:type="pct"/>
          </w:tcPr>
          <w:p w14:paraId="388BDC59" w14:textId="77777777" w:rsidR="0002558D" w:rsidRPr="002F6E3E" w:rsidRDefault="0046147D" w:rsidP="004E0223">
            <w:pPr>
              <w:spacing w:before="132" w:line="360" w:lineRule="auto"/>
              <w:ind w:left="4"/>
              <w:rPr>
                <w:rFonts w:asciiTheme="minorHAnsi" w:hAnsiTheme="minorHAnsi" w:cstheme="minorHAnsi"/>
                <w:sz w:val="22"/>
                <w:szCs w:val="22"/>
              </w:rPr>
            </w:pPr>
            <w:r w:rsidRPr="002F6E3E">
              <w:rPr>
                <w:rFonts w:asciiTheme="minorHAnsi" w:hAnsiTheme="minorHAnsi" w:cstheme="minorHAnsi"/>
                <w:sz w:val="22"/>
                <w:szCs w:val="22"/>
              </w:rPr>
              <w:t>5</w:t>
            </w:r>
          </w:p>
        </w:tc>
        <w:tc>
          <w:tcPr>
            <w:tcW w:w="487" w:type="pct"/>
          </w:tcPr>
          <w:p w14:paraId="689125C2" w14:textId="4969FE46" w:rsidR="0002558D" w:rsidRPr="002F6E3E" w:rsidRDefault="0046147D" w:rsidP="004E0223">
            <w:pPr>
              <w:spacing w:before="154" w:line="360" w:lineRule="auto"/>
              <w:ind w:right="13"/>
              <w:rPr>
                <w:rFonts w:asciiTheme="minorHAnsi" w:eastAsia="Bookman Old Style" w:hAnsiTheme="minorHAnsi" w:cstheme="minorHAnsi"/>
                <w:i/>
                <w:sz w:val="22"/>
                <w:szCs w:val="22"/>
              </w:rPr>
            </w:pPr>
            <w:ins w:id="1630" w:author="Copyeditor (JMIR)" w:date="2023-08-07T12:49:00Z">
              <w:del w:id="1631" w:author="Kendra Wyant" w:date="2023-08-07T13:31:00Z">
                <w:r w:rsidRPr="002F6E3E" w:rsidDel="00124951">
                  <w:rPr>
                    <w:rFonts w:asciiTheme="minorHAnsi" w:eastAsia="Calibri" w:hAnsiTheme="minorHAnsi" w:cstheme="minorHAnsi"/>
                    <w:iCs/>
                    <w:sz w:val="22"/>
                    <w:szCs w:val="22"/>
                  </w:rPr>
                  <w:delText>Values,</w:delText>
                </w:r>
                <w:r w:rsidRPr="002F6E3E" w:rsidDel="00124951">
                  <w:rPr>
                    <w:rFonts w:asciiTheme="minorHAnsi" w:eastAsia="Calibri" w:hAnsiTheme="minorHAnsi" w:cstheme="minorHAnsi"/>
                    <w:i/>
                    <w:sz w:val="22"/>
                    <w:szCs w:val="22"/>
                  </w:rPr>
                  <w:delText xml:space="preserve"> </w:delText>
                </w:r>
              </w:del>
            </w:ins>
            <w:del w:id="1632" w:author="Kendra Wyant" w:date="2023-08-07T13:31:00Z">
              <w:r w:rsidRPr="002F6E3E" w:rsidDel="00124951">
                <w:rPr>
                  <w:rFonts w:asciiTheme="minorHAnsi" w:eastAsia="Calibri" w:hAnsiTheme="minorHAnsi" w:cstheme="minorHAnsi"/>
                  <w:i/>
                  <w:sz w:val="22"/>
                  <w:szCs w:val="22"/>
                </w:rPr>
                <w:delText>N</w:delText>
              </w:r>
            </w:del>
            <w:commentRangeStart w:id="1633"/>
            <w:ins w:id="1634" w:author="Copyeditor (JMIR)" w:date="2023-08-03T06:30:00Z">
              <w:del w:id="1635" w:author="Kendra Wyant" w:date="2023-08-07T13:31:00Z">
                <w:r w:rsidRPr="002F6E3E" w:rsidDel="00124951">
                  <w:rPr>
                    <w:rFonts w:asciiTheme="minorHAnsi" w:eastAsia="Calibri" w:hAnsiTheme="minorHAnsi" w:cstheme="minorHAnsi"/>
                    <w:sz w:val="22"/>
                    <w:szCs w:val="22"/>
                  </w:rPr>
                  <w:delText>N</w:delText>
                </w:r>
              </w:del>
            </w:ins>
            <w:commentRangeEnd w:id="1633"/>
            <w:ins w:id="1636" w:author="Copyeditor (JMIR)" w:date="2023-08-07T12:56:00Z">
              <w:del w:id="1637" w:author="Kendra Wyant" w:date="2023-08-07T13:31:00Z">
                <w:r w:rsidR="00AC7824" w:rsidRPr="002F6E3E" w:rsidDel="00124951">
                  <w:rPr>
                    <w:rStyle w:val="CommentReference"/>
                    <w:rFonts w:asciiTheme="minorHAnsi" w:hAnsiTheme="minorHAnsi" w:cstheme="minorHAnsi"/>
                  </w:rPr>
                  <w:commentReference w:id="1633"/>
                </w:r>
              </w:del>
            </w:ins>
            <w:ins w:id="1640" w:author="Kendra Wyant" w:date="2023-08-07T13:31:00Z">
              <w:r w:rsidR="00124951">
                <w:rPr>
                  <w:rFonts w:asciiTheme="minorHAnsi" w:eastAsia="Calibri" w:hAnsiTheme="minorHAnsi" w:cstheme="minorHAnsi"/>
                  <w:iCs/>
                  <w:sz w:val="22"/>
                  <w:szCs w:val="22"/>
                </w:rPr>
                <w:t>n</w:t>
              </w:r>
            </w:ins>
          </w:p>
        </w:tc>
        <w:tc>
          <w:tcPr>
            <w:tcW w:w="447" w:type="pct"/>
          </w:tcPr>
          <w:p w14:paraId="2362851B" w14:textId="77D6EF6E" w:rsidR="0002558D" w:rsidRPr="002F6E3E" w:rsidRDefault="0046147D" w:rsidP="004E0223">
            <w:pPr>
              <w:spacing w:before="154" w:line="360" w:lineRule="auto"/>
              <w:ind w:right="12"/>
              <w:rPr>
                <w:rFonts w:asciiTheme="minorHAnsi" w:eastAsia="Bookman Old Style" w:hAnsiTheme="minorHAnsi" w:cstheme="minorHAnsi"/>
                <w:i/>
                <w:sz w:val="22"/>
                <w:szCs w:val="22"/>
              </w:rPr>
            </w:pPr>
            <w:ins w:id="1641" w:author="Copyeditor (JMIR)" w:date="2023-08-07T12:49:00Z">
              <w:del w:id="1642" w:author="Kendra Wyant" w:date="2023-08-07T13:31:00Z">
                <w:r w:rsidRPr="002F6E3E" w:rsidDel="00124951">
                  <w:rPr>
                    <w:rFonts w:asciiTheme="minorHAnsi" w:eastAsia="Bookman Old Style" w:hAnsiTheme="minorHAnsi" w:cstheme="minorHAnsi"/>
                    <w:iCs/>
                    <w:sz w:val="22"/>
                    <w:szCs w:val="22"/>
                  </w:rPr>
                  <w:delText>Values,</w:delText>
                </w:r>
                <w:r w:rsidRPr="002F6E3E" w:rsidDel="00124951">
                  <w:rPr>
                    <w:rFonts w:asciiTheme="minorHAnsi" w:eastAsia="Bookman Old Style" w:hAnsiTheme="minorHAnsi" w:cstheme="minorHAnsi"/>
                    <w:i/>
                    <w:sz w:val="22"/>
                    <w:szCs w:val="22"/>
                  </w:rPr>
                  <w:delText xml:space="preserve"> </w:delText>
                </w:r>
              </w:del>
            </w:ins>
            <w:del w:id="1643" w:author="Copyeditor (JMIR)" w:date="2023-08-03T06:30:00Z">
              <w:r w:rsidRPr="002F6E3E">
                <w:rPr>
                  <w:rFonts w:asciiTheme="minorHAnsi" w:eastAsia="Bookman Old Style" w:hAnsiTheme="minorHAnsi" w:cstheme="minorHAnsi"/>
                  <w:i/>
                  <w:sz w:val="22"/>
                  <w:szCs w:val="22"/>
                </w:rPr>
                <w:delText>M</w:delText>
              </w:r>
            </w:del>
            <w:ins w:id="1644" w:author="Copyeditor (JMIR)" w:date="2023-08-07T12:56:00Z">
              <w:r w:rsidR="00AC7824" w:rsidRPr="002F6E3E">
                <w:rPr>
                  <w:rFonts w:asciiTheme="minorHAnsi" w:eastAsia="Calibri" w:hAnsiTheme="minorHAnsi" w:cstheme="minorHAnsi"/>
                  <w:sz w:val="22"/>
                  <w:szCs w:val="22"/>
                </w:rPr>
                <w:t>m</w:t>
              </w:r>
            </w:ins>
            <w:ins w:id="1645" w:author="Copyeditor (JMIR)" w:date="2023-08-06T20:26:00Z">
              <w:r w:rsidRPr="002F6E3E">
                <w:rPr>
                  <w:rFonts w:asciiTheme="minorHAnsi" w:eastAsia="Calibri" w:hAnsiTheme="minorHAnsi" w:cstheme="minorHAnsi"/>
                  <w:sz w:val="22"/>
                  <w:szCs w:val="22"/>
                </w:rPr>
                <w:t>ean (SD)</w:t>
              </w:r>
            </w:ins>
          </w:p>
        </w:tc>
        <w:tc>
          <w:tcPr>
            <w:tcW w:w="664" w:type="pct"/>
          </w:tcPr>
          <w:p w14:paraId="1599196E" w14:textId="502111E9" w:rsidR="0002558D" w:rsidRPr="002F6E3E" w:rsidRDefault="0046147D" w:rsidP="004E0223">
            <w:pPr>
              <w:spacing w:before="154" w:line="360" w:lineRule="auto"/>
              <w:ind w:left="11"/>
              <w:rPr>
                <w:rFonts w:asciiTheme="minorHAnsi" w:eastAsia="Bookman Old Style" w:hAnsiTheme="minorHAnsi" w:cstheme="minorHAnsi"/>
                <w:sz w:val="22"/>
                <w:szCs w:val="22"/>
              </w:rPr>
            </w:pPr>
            <w:ins w:id="1646" w:author="Copyeditor (JMIR)" w:date="2023-08-06T20:56:00Z">
              <w:r w:rsidRPr="002F6E3E">
                <w:rPr>
                  <w:rFonts w:asciiTheme="minorHAnsi" w:eastAsia="Calibri" w:hAnsiTheme="minorHAnsi" w:cstheme="minorHAnsi"/>
                  <w:i/>
                  <w:sz w:val="22"/>
                  <w:szCs w:val="22"/>
                </w:rPr>
                <w:t>t</w:t>
              </w:r>
            </w:ins>
            <w:del w:id="1647" w:author="Copyeditor (JMIR)" w:date="2023-08-06T20:56:00Z">
              <w:r w:rsidRPr="002F6E3E">
                <w:rPr>
                  <w:rFonts w:asciiTheme="minorHAnsi" w:eastAsia="Calibri" w:hAnsiTheme="minorHAnsi" w:cstheme="minorHAnsi"/>
                  <w:i/>
                  <w:sz w:val="22"/>
                  <w:szCs w:val="22"/>
                </w:rPr>
                <w:delText>T</w:delText>
              </w:r>
            </w:del>
            <w:ins w:id="1648" w:author="Copyeditor (JMIR)" w:date="2023-08-06T20:56:00Z">
              <w:r w:rsidRPr="002F6E3E">
                <w:rPr>
                  <w:rFonts w:asciiTheme="minorHAnsi" w:eastAsia="Calibri" w:hAnsiTheme="minorHAnsi" w:cstheme="minorHAnsi"/>
                  <w:i/>
                  <w:sz w:val="22"/>
                  <w:szCs w:val="22"/>
                </w:rPr>
                <w:t xml:space="preserve"> </w:t>
              </w:r>
              <w:commentRangeStart w:id="1649"/>
              <w:r w:rsidRPr="002F6E3E">
                <w:rPr>
                  <w:rFonts w:asciiTheme="minorHAnsi" w:eastAsia="Calibri" w:hAnsiTheme="minorHAnsi" w:cstheme="minorHAnsi"/>
                  <w:sz w:val="22"/>
                  <w:szCs w:val="22"/>
                </w:rPr>
                <w:t>test</w:t>
              </w:r>
            </w:ins>
            <w:commentRangeEnd w:id="1649"/>
            <w:ins w:id="1650" w:author="Copyeditor (JMIR)" w:date="2023-08-07T05:21:00Z">
              <w:r w:rsidRPr="002F6E3E">
                <w:rPr>
                  <w:rFonts w:asciiTheme="minorHAnsi" w:hAnsiTheme="minorHAnsi" w:cstheme="minorHAnsi"/>
                </w:rPr>
                <w:commentReference w:id="1649"/>
              </w:r>
            </w:ins>
            <w:ins w:id="1651" w:author="Copyeditor (JMIR)" w:date="2023-08-07T12:49:00Z">
              <w:r w:rsidR="00D010F6" w:rsidRPr="002F6E3E">
                <w:rPr>
                  <w:rFonts w:asciiTheme="minorHAnsi" w:eastAsia="Calibri" w:hAnsiTheme="minorHAnsi" w:cstheme="minorHAnsi"/>
                  <w:sz w:val="22"/>
                  <w:szCs w:val="22"/>
                  <w:vertAlign w:val="superscript"/>
                </w:rPr>
                <w:t xml:space="preserve"> </w:t>
              </w:r>
              <w:r w:rsidR="00D010F6" w:rsidRPr="002F6E3E">
                <w:rPr>
                  <w:rFonts w:asciiTheme="minorHAnsi" w:eastAsia="Calibri" w:hAnsiTheme="minorHAnsi" w:cstheme="minorHAnsi"/>
                  <w:sz w:val="22"/>
                  <w:szCs w:val="22"/>
                </w:rPr>
                <w:t>(</w:t>
              </w:r>
              <w:r w:rsidR="00D010F6" w:rsidRPr="002F6E3E">
                <w:rPr>
                  <w:rFonts w:asciiTheme="minorHAnsi" w:eastAsia="Calibri" w:hAnsiTheme="minorHAnsi" w:cstheme="minorHAnsi"/>
                  <w:i/>
                  <w:iCs/>
                  <w:sz w:val="22"/>
                  <w:szCs w:val="22"/>
                </w:rPr>
                <w:t>df</w:t>
              </w:r>
              <w:r w:rsidR="00D010F6" w:rsidRPr="002F6E3E">
                <w:rPr>
                  <w:rFonts w:asciiTheme="minorHAnsi" w:eastAsia="Calibri" w:hAnsiTheme="minorHAnsi" w:cstheme="minorHAnsi"/>
                  <w:sz w:val="22"/>
                  <w:szCs w:val="22"/>
                </w:rPr>
                <w:t>)</w:t>
              </w:r>
            </w:ins>
          </w:p>
        </w:tc>
        <w:tc>
          <w:tcPr>
            <w:tcW w:w="394" w:type="pct"/>
          </w:tcPr>
          <w:p w14:paraId="2D71426A" w14:textId="77777777" w:rsidR="0002558D" w:rsidRPr="002F6E3E" w:rsidRDefault="0046147D" w:rsidP="002F6E3E">
            <w:pPr>
              <w:spacing w:before="154" w:line="360" w:lineRule="auto"/>
              <w:rPr>
                <w:rFonts w:asciiTheme="minorHAnsi" w:eastAsia="Bookman Old Style" w:hAnsiTheme="minorHAnsi" w:cstheme="minorHAnsi"/>
                <w:i/>
                <w:sz w:val="22"/>
                <w:szCs w:val="22"/>
              </w:rPr>
            </w:pPr>
            <w:ins w:id="1652" w:author="Copyeditor (JMIR)" w:date="2023-08-06T20:56:00Z">
              <w:r w:rsidRPr="002F6E3E">
                <w:rPr>
                  <w:rFonts w:asciiTheme="minorHAnsi" w:eastAsia="Calibri" w:hAnsiTheme="minorHAnsi" w:cstheme="minorHAnsi"/>
                  <w:sz w:val="22"/>
                  <w:szCs w:val="22"/>
                </w:rPr>
                <w:t xml:space="preserve">Cohen </w:t>
              </w:r>
            </w:ins>
            <w:r w:rsidRPr="002F6E3E">
              <w:rPr>
                <w:rFonts w:asciiTheme="minorHAnsi" w:eastAsia="Calibri" w:hAnsiTheme="minorHAnsi" w:cstheme="minorHAnsi"/>
                <w:i/>
                <w:sz w:val="22"/>
                <w:szCs w:val="22"/>
              </w:rPr>
              <w:t>d</w:t>
            </w:r>
          </w:p>
        </w:tc>
      </w:tr>
      <w:tr w:rsidR="00D857E5" w14:paraId="061E9C77" w14:textId="77777777" w:rsidTr="002F6E3E">
        <w:trPr>
          <w:trHeight w:val="479"/>
        </w:trPr>
        <w:tc>
          <w:tcPr>
            <w:tcW w:w="5000" w:type="pct"/>
            <w:gridSpan w:val="12"/>
          </w:tcPr>
          <w:p w14:paraId="416CCDC4" w14:textId="77777777" w:rsidR="0002558D" w:rsidRPr="002F6E3E" w:rsidRDefault="0046147D" w:rsidP="00653BA3">
            <w:pPr>
              <w:spacing w:line="360" w:lineRule="auto"/>
              <w:rPr>
                <w:rFonts w:asciiTheme="minorHAnsi" w:eastAsia="Times New Roman" w:hAnsiTheme="minorHAnsi" w:cstheme="minorHAnsi"/>
                <w:sz w:val="22"/>
                <w:szCs w:val="22"/>
              </w:rPr>
            </w:pPr>
            <w:r w:rsidRPr="002F6E3E">
              <w:rPr>
                <w:rFonts w:asciiTheme="minorHAnsi" w:hAnsiTheme="minorHAnsi" w:cstheme="minorHAnsi"/>
                <w:b/>
                <w:sz w:val="22"/>
                <w:szCs w:val="22"/>
              </w:rPr>
              <w:t>Interference</w:t>
            </w:r>
          </w:p>
        </w:tc>
      </w:tr>
      <w:tr w:rsidR="00D857E5" w14:paraId="7D16136A" w14:textId="77777777" w:rsidTr="002F6E3E">
        <w:trPr>
          <w:trHeight w:val="482"/>
        </w:trPr>
        <w:tc>
          <w:tcPr>
            <w:tcW w:w="112" w:type="pct"/>
          </w:tcPr>
          <w:p w14:paraId="5F6546EA" w14:textId="441319A9" w:rsidR="0002558D" w:rsidRPr="002F6E3E" w:rsidRDefault="0002558D" w:rsidP="00653BA3">
            <w:pPr>
              <w:spacing w:before="135" w:line="360" w:lineRule="auto"/>
              <w:ind w:left="105"/>
              <w:rPr>
                <w:rFonts w:asciiTheme="minorHAnsi" w:hAnsiTheme="minorHAnsi" w:cstheme="minorHAnsi"/>
                <w:sz w:val="22"/>
                <w:szCs w:val="22"/>
              </w:rPr>
            </w:pPr>
          </w:p>
        </w:tc>
        <w:tc>
          <w:tcPr>
            <w:tcW w:w="4888" w:type="pct"/>
            <w:gridSpan w:val="11"/>
          </w:tcPr>
          <w:p w14:paraId="4B5E5600" w14:textId="77777777" w:rsidR="0002558D" w:rsidRPr="002F6E3E" w:rsidRDefault="0046147D" w:rsidP="00653BA3">
            <w:pPr>
              <w:spacing w:line="360" w:lineRule="auto"/>
              <w:rPr>
                <w:rFonts w:asciiTheme="minorHAnsi" w:eastAsia="Times New Roman" w:hAnsiTheme="minorHAnsi" w:cstheme="minorHAnsi"/>
                <w:b/>
                <w:sz w:val="22"/>
                <w:szCs w:val="22"/>
              </w:rPr>
            </w:pPr>
            <w:ins w:id="1653" w:author="Copyeditor (JMIR)" w:date="2023-08-06T20:52:00Z">
              <w:r w:rsidRPr="002F6E3E">
                <w:rPr>
                  <w:rFonts w:asciiTheme="minorHAnsi" w:hAnsiTheme="minorHAnsi" w:cstheme="minorHAnsi"/>
                  <w:b/>
                  <w:sz w:val="22"/>
                  <w:szCs w:val="22"/>
                </w:rPr>
                <w:t>Active</w:t>
              </w:r>
            </w:ins>
            <w:ins w:id="1654" w:author="Copyeditor (JMIR)" w:date="2023-08-06T21:33:00Z">
              <w:r w:rsidRPr="002F6E3E">
                <w:rPr>
                  <w:rFonts w:asciiTheme="minorHAnsi" w:hAnsiTheme="minorHAnsi" w:cstheme="minorHAnsi"/>
                  <w:b/>
                  <w:sz w:val="22"/>
                  <w:szCs w:val="22"/>
                </w:rPr>
                <w:t xml:space="preserve"> methods</w:t>
              </w:r>
            </w:ins>
          </w:p>
        </w:tc>
      </w:tr>
      <w:tr w:rsidR="00D857E5" w14:paraId="42B67041" w14:textId="77777777" w:rsidTr="006514EA">
        <w:trPr>
          <w:trHeight w:val="416"/>
        </w:trPr>
        <w:tc>
          <w:tcPr>
            <w:tcW w:w="112" w:type="pct"/>
          </w:tcPr>
          <w:p w14:paraId="52F3CC68" w14:textId="53A1903D" w:rsidR="0002558D" w:rsidRPr="002F6E3E" w:rsidRDefault="0002558D" w:rsidP="004E0223">
            <w:pPr>
              <w:spacing w:before="74" w:line="360" w:lineRule="auto"/>
              <w:rPr>
                <w:rFonts w:asciiTheme="minorHAnsi" w:hAnsiTheme="minorHAnsi" w:cstheme="minorHAnsi"/>
                <w:sz w:val="22"/>
                <w:szCs w:val="22"/>
              </w:rPr>
            </w:pPr>
          </w:p>
        </w:tc>
        <w:tc>
          <w:tcPr>
            <w:tcW w:w="112" w:type="pct"/>
          </w:tcPr>
          <w:p w14:paraId="6DF59835" w14:textId="69A94186" w:rsidR="0002558D" w:rsidRPr="002F6E3E" w:rsidRDefault="0002558D" w:rsidP="004E0223">
            <w:pPr>
              <w:spacing w:before="79" w:line="360" w:lineRule="auto"/>
              <w:rPr>
                <w:rFonts w:asciiTheme="minorHAnsi" w:hAnsiTheme="minorHAnsi" w:cstheme="minorHAnsi"/>
                <w:sz w:val="22"/>
                <w:szCs w:val="22"/>
              </w:rPr>
            </w:pPr>
          </w:p>
        </w:tc>
        <w:tc>
          <w:tcPr>
            <w:tcW w:w="789" w:type="pct"/>
          </w:tcPr>
          <w:p w14:paraId="01DD0EB6" w14:textId="53E4B19A" w:rsidR="0002558D" w:rsidRPr="002F6E3E" w:rsidRDefault="0046147D" w:rsidP="004E0223">
            <w:pPr>
              <w:spacing w:before="79" w:line="360" w:lineRule="auto"/>
              <w:rPr>
                <w:rFonts w:asciiTheme="minorHAnsi" w:hAnsiTheme="minorHAnsi" w:cstheme="minorHAnsi"/>
                <w:sz w:val="22"/>
                <w:szCs w:val="22"/>
              </w:rPr>
            </w:pPr>
            <w:ins w:id="1655" w:author="Copyeditor (JMIR)" w:date="2023-08-06T20:54:00Z">
              <w:r w:rsidRPr="002F6E3E">
                <w:rPr>
                  <w:rFonts w:asciiTheme="minorHAnsi" w:hAnsiTheme="minorHAnsi" w:cstheme="minorHAnsi"/>
                  <w:sz w:val="22"/>
                  <w:szCs w:val="22"/>
                </w:rPr>
                <w:t>Audio check-in</w:t>
              </w:r>
            </w:ins>
          </w:p>
        </w:tc>
        <w:tc>
          <w:tcPr>
            <w:tcW w:w="546" w:type="pct"/>
          </w:tcPr>
          <w:p w14:paraId="188A0D7F" w14:textId="77777777" w:rsidR="0002558D" w:rsidRPr="002F6E3E" w:rsidRDefault="0046147D" w:rsidP="004E0223">
            <w:pPr>
              <w:spacing w:before="74" w:line="360" w:lineRule="auto"/>
              <w:rPr>
                <w:rFonts w:asciiTheme="minorHAnsi" w:hAnsiTheme="minorHAnsi" w:cstheme="minorHAnsi"/>
                <w:sz w:val="22"/>
                <w:szCs w:val="22"/>
              </w:rPr>
            </w:pPr>
            <w:commentRangeStart w:id="1656"/>
            <w:del w:id="1657" w:author="Copyeditor (JMIR)" w:date="2023-08-03T06:30:00Z">
              <w:r w:rsidRPr="002F6E3E">
                <w:rPr>
                  <w:rFonts w:asciiTheme="minorHAnsi" w:hAnsiTheme="minorHAnsi" w:cstheme="minorHAnsi"/>
                  <w:sz w:val="22"/>
                  <w:szCs w:val="22"/>
                </w:rPr>
                <w:delText>–</w:delText>
              </w:r>
            </w:del>
            <w:ins w:id="1658" w:author="Copyeditor (JMIR)" w:date="2023-08-07T05:15:00Z">
              <w:r w:rsidRPr="002F6E3E">
                <w:rPr>
                  <w:rFonts w:asciiTheme="minorHAnsi" w:eastAsia="Times New Roman" w:hAnsiTheme="minorHAnsi" w:cstheme="minorHAnsi"/>
                  <w:sz w:val="22"/>
                  <w:szCs w:val="22"/>
                </w:rPr>
                <w:t>—</w:t>
              </w:r>
            </w:ins>
            <w:commentRangeEnd w:id="1656"/>
            <w:ins w:id="1659" w:author="Copyeditor (JMIR)" w:date="2023-08-07T05:16:00Z">
              <w:r w:rsidRPr="002F6E3E">
                <w:rPr>
                  <w:rFonts w:asciiTheme="minorHAnsi" w:hAnsiTheme="minorHAnsi" w:cstheme="minorHAnsi"/>
                  <w:sz w:val="22"/>
                  <w:szCs w:val="22"/>
                </w:rPr>
                <w:commentReference w:id="1656"/>
              </w:r>
            </w:ins>
          </w:p>
        </w:tc>
        <w:tc>
          <w:tcPr>
            <w:tcW w:w="372" w:type="pct"/>
          </w:tcPr>
          <w:p w14:paraId="03348F85" w14:textId="77777777" w:rsidR="0002558D" w:rsidRPr="002F6E3E" w:rsidRDefault="0046147D" w:rsidP="00653BA3">
            <w:pPr>
              <w:spacing w:line="360" w:lineRule="auto"/>
              <w:rPr>
                <w:rFonts w:asciiTheme="minorHAnsi" w:eastAsia="Times New Roman" w:hAnsiTheme="minorHAnsi" w:cstheme="minorHAnsi"/>
                <w:sz w:val="22"/>
                <w:szCs w:val="22"/>
              </w:rPr>
            </w:pPr>
            <w:ins w:id="1660" w:author="Copyeditor (JMIR)" w:date="2023-08-07T05:15:00Z">
              <w:r w:rsidRPr="002F6E3E">
                <w:rPr>
                  <w:rFonts w:asciiTheme="minorHAnsi" w:eastAsia="Times New Roman" w:hAnsiTheme="minorHAnsi" w:cstheme="minorHAnsi"/>
                  <w:sz w:val="22"/>
                  <w:szCs w:val="22"/>
                </w:rPr>
                <w:t>—</w:t>
              </w:r>
            </w:ins>
          </w:p>
        </w:tc>
        <w:tc>
          <w:tcPr>
            <w:tcW w:w="371" w:type="pct"/>
          </w:tcPr>
          <w:p w14:paraId="12728549" w14:textId="77777777" w:rsidR="0002558D" w:rsidRPr="002F6E3E" w:rsidRDefault="0046147D" w:rsidP="00653BA3">
            <w:pPr>
              <w:spacing w:line="360" w:lineRule="auto"/>
              <w:rPr>
                <w:rFonts w:asciiTheme="minorHAnsi" w:eastAsia="Times New Roman" w:hAnsiTheme="minorHAnsi" w:cstheme="minorHAnsi"/>
                <w:sz w:val="22"/>
                <w:szCs w:val="22"/>
              </w:rPr>
            </w:pPr>
            <w:ins w:id="1661" w:author="Copyeditor (JMIR)" w:date="2023-08-07T05:16:00Z">
              <w:r w:rsidRPr="002F6E3E">
                <w:rPr>
                  <w:rFonts w:asciiTheme="minorHAnsi" w:eastAsia="Times New Roman" w:hAnsiTheme="minorHAnsi" w:cstheme="minorHAnsi"/>
                  <w:sz w:val="22"/>
                  <w:szCs w:val="22"/>
                </w:rPr>
                <w:t>—</w:t>
              </w:r>
            </w:ins>
          </w:p>
        </w:tc>
        <w:tc>
          <w:tcPr>
            <w:tcW w:w="322" w:type="pct"/>
          </w:tcPr>
          <w:p w14:paraId="4E6FFC31" w14:textId="77777777" w:rsidR="0002558D" w:rsidRPr="002F6E3E" w:rsidRDefault="0046147D" w:rsidP="00653BA3">
            <w:pPr>
              <w:spacing w:line="360" w:lineRule="auto"/>
              <w:rPr>
                <w:rFonts w:asciiTheme="minorHAnsi" w:eastAsia="Times New Roman" w:hAnsiTheme="minorHAnsi" w:cstheme="minorHAnsi"/>
                <w:sz w:val="22"/>
                <w:szCs w:val="22"/>
              </w:rPr>
            </w:pPr>
            <w:ins w:id="1662" w:author="Copyeditor (JMIR)" w:date="2023-08-07T05:16:00Z">
              <w:r w:rsidRPr="002F6E3E">
                <w:rPr>
                  <w:rFonts w:asciiTheme="minorHAnsi" w:eastAsia="Times New Roman" w:hAnsiTheme="minorHAnsi" w:cstheme="minorHAnsi"/>
                  <w:sz w:val="22"/>
                  <w:szCs w:val="22"/>
                </w:rPr>
                <w:t>—</w:t>
              </w:r>
            </w:ins>
          </w:p>
        </w:tc>
        <w:tc>
          <w:tcPr>
            <w:tcW w:w="384" w:type="pct"/>
          </w:tcPr>
          <w:p w14:paraId="392AB6E6" w14:textId="77777777" w:rsidR="0002558D" w:rsidRPr="002F6E3E" w:rsidRDefault="0046147D" w:rsidP="00653BA3">
            <w:pPr>
              <w:spacing w:line="360" w:lineRule="auto"/>
              <w:rPr>
                <w:rFonts w:asciiTheme="minorHAnsi" w:eastAsia="Times New Roman" w:hAnsiTheme="minorHAnsi" w:cstheme="minorHAnsi"/>
                <w:sz w:val="22"/>
                <w:szCs w:val="22"/>
              </w:rPr>
            </w:pPr>
            <w:ins w:id="1663" w:author="Copyeditor (JMIR)" w:date="2023-08-07T05:16:00Z">
              <w:r w:rsidRPr="002F6E3E">
                <w:rPr>
                  <w:rFonts w:asciiTheme="minorHAnsi" w:eastAsia="Times New Roman" w:hAnsiTheme="minorHAnsi" w:cstheme="minorHAnsi"/>
                  <w:sz w:val="22"/>
                  <w:szCs w:val="22"/>
                </w:rPr>
                <w:t>—</w:t>
              </w:r>
            </w:ins>
          </w:p>
        </w:tc>
        <w:tc>
          <w:tcPr>
            <w:tcW w:w="487" w:type="pct"/>
          </w:tcPr>
          <w:p w14:paraId="36B759E4" w14:textId="77777777" w:rsidR="0002558D" w:rsidRPr="002F6E3E" w:rsidRDefault="0046147D" w:rsidP="002F6E3E">
            <w:pPr>
              <w:spacing w:before="74" w:line="360" w:lineRule="auto"/>
              <w:ind w:right="87"/>
              <w:rPr>
                <w:rFonts w:asciiTheme="minorHAnsi" w:hAnsiTheme="minorHAnsi" w:cstheme="minorHAnsi"/>
                <w:sz w:val="22"/>
                <w:szCs w:val="22"/>
              </w:rPr>
            </w:pPr>
            <w:r w:rsidRPr="002F6E3E">
              <w:rPr>
                <w:rFonts w:asciiTheme="minorHAnsi" w:hAnsiTheme="minorHAnsi" w:cstheme="minorHAnsi"/>
                <w:sz w:val="22"/>
                <w:szCs w:val="22"/>
              </w:rPr>
              <w:t>154</w:t>
            </w:r>
          </w:p>
        </w:tc>
        <w:tc>
          <w:tcPr>
            <w:tcW w:w="447" w:type="pct"/>
          </w:tcPr>
          <w:p w14:paraId="33004C7B" w14:textId="77777777" w:rsidR="0002558D" w:rsidRPr="002F6E3E" w:rsidRDefault="0046147D" w:rsidP="002F6E3E">
            <w:pPr>
              <w:spacing w:before="74" w:line="360" w:lineRule="auto"/>
              <w:ind w:right="89"/>
              <w:rPr>
                <w:rFonts w:asciiTheme="minorHAnsi" w:hAnsiTheme="minorHAnsi" w:cstheme="minorHAnsi"/>
                <w:sz w:val="22"/>
                <w:szCs w:val="22"/>
              </w:rPr>
            </w:pPr>
            <w:r w:rsidRPr="002F6E3E">
              <w:rPr>
                <w:rFonts w:asciiTheme="minorHAnsi" w:hAnsiTheme="minorHAnsi" w:cstheme="minorHAnsi"/>
                <w:sz w:val="22"/>
                <w:szCs w:val="22"/>
              </w:rPr>
              <w:t>0.46</w:t>
            </w:r>
            <w:ins w:id="1664" w:author="Copyeditor (JMIR)" w:date="2023-08-06T20:26:00Z">
              <w:r w:rsidRPr="002F6E3E">
                <w:rPr>
                  <w:rFonts w:asciiTheme="minorHAnsi" w:hAnsiTheme="minorHAnsi" w:cstheme="minorHAnsi"/>
                  <w:sz w:val="22"/>
                  <w:szCs w:val="22"/>
                </w:rPr>
                <w:t xml:space="preserve"> (0.53)</w:t>
              </w:r>
            </w:ins>
          </w:p>
        </w:tc>
        <w:tc>
          <w:tcPr>
            <w:tcW w:w="664" w:type="pct"/>
          </w:tcPr>
          <w:p w14:paraId="2D82DD8E" w14:textId="501F95BA" w:rsidR="0002558D" w:rsidRPr="002F6E3E" w:rsidRDefault="0046147D" w:rsidP="002F6E3E">
            <w:pPr>
              <w:spacing w:before="74" w:line="360" w:lineRule="auto"/>
              <w:ind w:right="81"/>
              <w:rPr>
                <w:rFonts w:asciiTheme="minorHAnsi" w:hAnsiTheme="minorHAnsi" w:cstheme="minorHAnsi"/>
                <w:sz w:val="22"/>
                <w:szCs w:val="22"/>
                <w:vertAlign w:val="superscript"/>
              </w:rPr>
            </w:pPr>
            <w:r w:rsidRPr="002F6E3E">
              <w:rPr>
                <w:rFonts w:asciiTheme="minorHAnsi" w:hAnsiTheme="minorHAnsi" w:cstheme="minorHAnsi"/>
                <w:sz w:val="22"/>
                <w:szCs w:val="22"/>
              </w:rPr>
              <w:t>9.05</w:t>
            </w:r>
            <w:ins w:id="1665" w:author="Kendra Wyant" w:date="2023-08-07T13:46:00Z">
              <w:r w:rsidR="00A96E4D">
                <w:rPr>
                  <w:rFonts w:asciiTheme="minorHAnsi" w:hAnsiTheme="minorHAnsi" w:cstheme="minorHAnsi"/>
                  <w:sz w:val="22"/>
                  <w:szCs w:val="22"/>
                </w:rPr>
                <w:t xml:space="preserve"> (153)</w:t>
              </w:r>
            </w:ins>
            <w:del w:id="1666" w:author="Copyeditor (JMIR)" w:date="2023-08-03T06:30:00Z">
              <w:r w:rsidRPr="002F6E3E">
                <w:rPr>
                  <w:rFonts w:asciiTheme="minorHAnsi" w:hAnsiTheme="minorHAnsi" w:cstheme="minorHAnsi"/>
                  <w:sz w:val="22"/>
                  <w:szCs w:val="22"/>
                </w:rPr>
                <w:delText>*</w:delText>
              </w:r>
            </w:del>
            <w:ins w:id="1667" w:author="Copyeditor (JMIR)" w:date="2023-08-07T13:08:00Z">
              <w:r w:rsidR="006514EA" w:rsidRPr="002F6E3E">
                <w:rPr>
                  <w:rFonts w:asciiTheme="minorHAnsi" w:hAnsiTheme="minorHAnsi" w:cstheme="minorHAnsi"/>
                  <w:sz w:val="22"/>
                  <w:szCs w:val="22"/>
                  <w:vertAlign w:val="superscript"/>
                </w:rPr>
                <w:t>b</w:t>
              </w:r>
            </w:ins>
          </w:p>
        </w:tc>
        <w:tc>
          <w:tcPr>
            <w:tcW w:w="394" w:type="pct"/>
          </w:tcPr>
          <w:p w14:paraId="107A6662" w14:textId="77777777" w:rsidR="0002558D" w:rsidRPr="002F6E3E" w:rsidRDefault="0046147D" w:rsidP="002F6E3E">
            <w:pPr>
              <w:spacing w:before="74" w:line="360" w:lineRule="auto"/>
              <w:rPr>
                <w:rFonts w:asciiTheme="minorHAnsi" w:hAnsiTheme="minorHAnsi" w:cstheme="minorHAnsi"/>
                <w:sz w:val="22"/>
                <w:szCs w:val="22"/>
              </w:rPr>
            </w:pPr>
            <w:r w:rsidRPr="002F6E3E">
              <w:rPr>
                <w:rFonts w:asciiTheme="minorHAnsi" w:hAnsiTheme="minorHAnsi" w:cstheme="minorHAnsi"/>
                <w:sz w:val="22"/>
                <w:szCs w:val="22"/>
              </w:rPr>
              <w:t>0.73</w:t>
            </w:r>
          </w:p>
        </w:tc>
      </w:tr>
      <w:tr w:rsidR="00D857E5" w14:paraId="3D09E520" w14:textId="77777777" w:rsidTr="006514EA">
        <w:trPr>
          <w:trHeight w:val="421"/>
        </w:trPr>
        <w:tc>
          <w:tcPr>
            <w:tcW w:w="112" w:type="pct"/>
          </w:tcPr>
          <w:p w14:paraId="6BFD3F5C" w14:textId="77777777" w:rsidR="0002558D" w:rsidRPr="002F6E3E" w:rsidRDefault="0002558D" w:rsidP="00653BA3">
            <w:pPr>
              <w:spacing w:before="79" w:line="360" w:lineRule="auto"/>
              <w:ind w:left="518"/>
              <w:rPr>
                <w:rFonts w:asciiTheme="minorHAnsi" w:hAnsiTheme="minorHAnsi" w:cstheme="minorHAnsi"/>
                <w:sz w:val="22"/>
                <w:szCs w:val="22"/>
              </w:rPr>
            </w:pPr>
          </w:p>
        </w:tc>
        <w:tc>
          <w:tcPr>
            <w:tcW w:w="112" w:type="pct"/>
          </w:tcPr>
          <w:p w14:paraId="6D748CC7" w14:textId="77777777" w:rsidR="0002558D" w:rsidRPr="002F6E3E" w:rsidRDefault="0002558D" w:rsidP="00653BA3">
            <w:pPr>
              <w:spacing w:before="79" w:line="360" w:lineRule="auto"/>
              <w:ind w:left="518"/>
              <w:rPr>
                <w:rFonts w:asciiTheme="minorHAnsi" w:hAnsiTheme="minorHAnsi" w:cstheme="minorHAnsi"/>
                <w:sz w:val="22"/>
                <w:szCs w:val="22"/>
              </w:rPr>
            </w:pPr>
          </w:p>
        </w:tc>
        <w:tc>
          <w:tcPr>
            <w:tcW w:w="789" w:type="pct"/>
          </w:tcPr>
          <w:p w14:paraId="2B499EE9" w14:textId="77777777" w:rsidR="0002558D" w:rsidRPr="002F6E3E" w:rsidRDefault="0046147D" w:rsidP="004E0223">
            <w:pPr>
              <w:spacing w:before="79" w:line="360" w:lineRule="auto"/>
              <w:rPr>
                <w:rFonts w:asciiTheme="minorHAnsi" w:hAnsiTheme="minorHAnsi" w:cstheme="minorHAnsi"/>
                <w:sz w:val="22"/>
                <w:szCs w:val="22"/>
                <w:vertAlign w:val="superscript"/>
              </w:rPr>
            </w:pPr>
            <w:ins w:id="1668" w:author="Copyeditor (JMIR)" w:date="2023-08-06T20:54:00Z">
              <w:r w:rsidRPr="002F6E3E">
                <w:rPr>
                  <w:rFonts w:asciiTheme="minorHAnsi" w:hAnsiTheme="minorHAnsi" w:cstheme="minorHAnsi"/>
                  <w:sz w:val="22"/>
                  <w:szCs w:val="22"/>
                </w:rPr>
                <w:t>EMA</w:t>
              </w:r>
            </w:ins>
            <w:ins w:id="1669" w:author="Copyeditor (JMIR)" w:date="2023-08-07T05:27:00Z">
              <w:r w:rsidRPr="002F6E3E">
                <w:rPr>
                  <w:rFonts w:asciiTheme="minorHAnsi" w:hAnsiTheme="minorHAnsi" w:cstheme="minorHAnsi"/>
                  <w:sz w:val="22"/>
                  <w:szCs w:val="22"/>
                  <w:vertAlign w:val="superscript"/>
                </w:rPr>
                <w:t>c</w:t>
              </w:r>
            </w:ins>
          </w:p>
        </w:tc>
        <w:tc>
          <w:tcPr>
            <w:tcW w:w="546" w:type="pct"/>
          </w:tcPr>
          <w:p w14:paraId="42622AC9" w14:textId="684F0012" w:rsidR="0002558D" w:rsidRPr="002F6E3E" w:rsidRDefault="0046147D" w:rsidP="002F6E3E">
            <w:pPr>
              <w:spacing w:before="79" w:line="360" w:lineRule="auto"/>
              <w:ind w:right="93"/>
              <w:rPr>
                <w:rFonts w:asciiTheme="minorHAnsi" w:hAnsiTheme="minorHAnsi" w:cstheme="minorHAnsi"/>
                <w:sz w:val="22"/>
                <w:szCs w:val="22"/>
              </w:rPr>
            </w:pPr>
            <w:ins w:id="1670" w:author="Copyeditor (JMIR)" w:date="2023-08-07T12:53:00Z">
              <w:r w:rsidRPr="002F6E3E">
                <w:rPr>
                  <w:rFonts w:asciiTheme="minorHAnsi" w:hAnsiTheme="minorHAnsi" w:cstheme="minorHAnsi"/>
                  <w:sz w:val="22"/>
                  <w:szCs w:val="22"/>
                </w:rPr>
                <w:t>0</w:t>
              </w:r>
            </w:ins>
            <w:r w:rsidRPr="002F6E3E">
              <w:rPr>
                <w:rFonts w:asciiTheme="minorHAnsi" w:hAnsiTheme="minorHAnsi" w:cstheme="minorHAnsi"/>
                <w:sz w:val="22"/>
                <w:szCs w:val="22"/>
              </w:rPr>
              <w:t>.19</w:t>
            </w:r>
          </w:p>
        </w:tc>
        <w:tc>
          <w:tcPr>
            <w:tcW w:w="372" w:type="pct"/>
          </w:tcPr>
          <w:p w14:paraId="4B102833" w14:textId="77777777" w:rsidR="0002558D" w:rsidRPr="002F6E3E" w:rsidRDefault="0046147D" w:rsidP="004E0223">
            <w:pPr>
              <w:spacing w:before="79" w:line="360" w:lineRule="auto"/>
              <w:ind w:left="1"/>
              <w:rPr>
                <w:rFonts w:asciiTheme="minorHAnsi" w:hAnsiTheme="minorHAnsi" w:cstheme="minorHAnsi"/>
                <w:sz w:val="22"/>
                <w:szCs w:val="22"/>
              </w:rPr>
            </w:pPr>
            <w:del w:id="1671" w:author="Copyeditor (JMIR)" w:date="2023-08-03T06:30:00Z">
              <w:r w:rsidRPr="002F6E3E">
                <w:rPr>
                  <w:rFonts w:asciiTheme="minorHAnsi" w:hAnsiTheme="minorHAnsi" w:cstheme="minorHAnsi"/>
                  <w:sz w:val="22"/>
                  <w:szCs w:val="22"/>
                </w:rPr>
                <w:delText>–</w:delText>
              </w:r>
            </w:del>
            <w:ins w:id="1672" w:author="Copyeditor (JMIR)" w:date="2023-08-07T05:16:00Z">
              <w:r w:rsidRPr="002F6E3E">
                <w:rPr>
                  <w:rFonts w:asciiTheme="minorHAnsi" w:eastAsia="Times New Roman" w:hAnsiTheme="minorHAnsi" w:cstheme="minorHAnsi"/>
                  <w:sz w:val="22"/>
                  <w:szCs w:val="22"/>
                </w:rPr>
                <w:t>—</w:t>
              </w:r>
            </w:ins>
          </w:p>
        </w:tc>
        <w:tc>
          <w:tcPr>
            <w:tcW w:w="371" w:type="pct"/>
          </w:tcPr>
          <w:p w14:paraId="45E31BCC" w14:textId="77777777" w:rsidR="0002558D" w:rsidRPr="002F6E3E" w:rsidRDefault="0046147D" w:rsidP="00653BA3">
            <w:pPr>
              <w:spacing w:line="360" w:lineRule="auto"/>
              <w:rPr>
                <w:rFonts w:asciiTheme="minorHAnsi" w:eastAsia="Times New Roman" w:hAnsiTheme="minorHAnsi" w:cstheme="minorHAnsi"/>
                <w:sz w:val="22"/>
                <w:szCs w:val="22"/>
              </w:rPr>
            </w:pPr>
            <w:ins w:id="1673" w:author="Copyeditor (JMIR)" w:date="2023-08-07T05:16:00Z">
              <w:r w:rsidRPr="002F6E3E">
                <w:rPr>
                  <w:rFonts w:asciiTheme="minorHAnsi" w:eastAsia="Times New Roman" w:hAnsiTheme="minorHAnsi" w:cstheme="minorHAnsi"/>
                  <w:sz w:val="22"/>
                  <w:szCs w:val="22"/>
                </w:rPr>
                <w:t>—</w:t>
              </w:r>
            </w:ins>
          </w:p>
        </w:tc>
        <w:tc>
          <w:tcPr>
            <w:tcW w:w="322" w:type="pct"/>
          </w:tcPr>
          <w:p w14:paraId="34AE30D6" w14:textId="77777777" w:rsidR="0002558D" w:rsidRPr="002F6E3E" w:rsidRDefault="0046147D" w:rsidP="00653BA3">
            <w:pPr>
              <w:spacing w:line="360" w:lineRule="auto"/>
              <w:rPr>
                <w:rFonts w:asciiTheme="minorHAnsi" w:eastAsia="Times New Roman" w:hAnsiTheme="minorHAnsi" w:cstheme="minorHAnsi"/>
                <w:sz w:val="22"/>
                <w:szCs w:val="22"/>
              </w:rPr>
            </w:pPr>
            <w:ins w:id="1674" w:author="Copyeditor (JMIR)" w:date="2023-08-07T05:16:00Z">
              <w:r w:rsidRPr="002F6E3E">
                <w:rPr>
                  <w:rFonts w:asciiTheme="minorHAnsi" w:eastAsia="Times New Roman" w:hAnsiTheme="minorHAnsi" w:cstheme="minorHAnsi"/>
                  <w:sz w:val="22"/>
                  <w:szCs w:val="22"/>
                </w:rPr>
                <w:t>—</w:t>
              </w:r>
            </w:ins>
          </w:p>
        </w:tc>
        <w:tc>
          <w:tcPr>
            <w:tcW w:w="384" w:type="pct"/>
          </w:tcPr>
          <w:p w14:paraId="19943F69" w14:textId="77777777" w:rsidR="0002558D" w:rsidRPr="002F6E3E" w:rsidRDefault="0046147D" w:rsidP="00653BA3">
            <w:pPr>
              <w:spacing w:line="360" w:lineRule="auto"/>
              <w:rPr>
                <w:rFonts w:asciiTheme="minorHAnsi" w:eastAsia="Times New Roman" w:hAnsiTheme="minorHAnsi" w:cstheme="minorHAnsi"/>
                <w:sz w:val="22"/>
                <w:szCs w:val="22"/>
              </w:rPr>
            </w:pPr>
            <w:ins w:id="1675" w:author="Copyeditor (JMIR)" w:date="2023-08-07T05:16:00Z">
              <w:r w:rsidRPr="002F6E3E">
                <w:rPr>
                  <w:rFonts w:asciiTheme="minorHAnsi" w:eastAsia="Times New Roman" w:hAnsiTheme="minorHAnsi" w:cstheme="minorHAnsi"/>
                  <w:sz w:val="22"/>
                  <w:szCs w:val="22"/>
                </w:rPr>
                <w:t>—</w:t>
              </w:r>
            </w:ins>
          </w:p>
        </w:tc>
        <w:tc>
          <w:tcPr>
            <w:tcW w:w="487" w:type="pct"/>
          </w:tcPr>
          <w:p w14:paraId="6751656D" w14:textId="77777777" w:rsidR="0002558D" w:rsidRPr="002F6E3E" w:rsidRDefault="0046147D" w:rsidP="002F6E3E">
            <w:pPr>
              <w:spacing w:before="79" w:line="360" w:lineRule="auto"/>
              <w:ind w:right="87"/>
              <w:rPr>
                <w:rFonts w:asciiTheme="minorHAnsi" w:hAnsiTheme="minorHAnsi" w:cstheme="minorHAnsi"/>
                <w:sz w:val="22"/>
                <w:szCs w:val="22"/>
              </w:rPr>
            </w:pPr>
            <w:r w:rsidRPr="002F6E3E">
              <w:rPr>
                <w:rFonts w:asciiTheme="minorHAnsi" w:hAnsiTheme="minorHAnsi" w:cstheme="minorHAnsi"/>
                <w:sz w:val="22"/>
                <w:szCs w:val="22"/>
              </w:rPr>
              <w:t>154</w:t>
            </w:r>
          </w:p>
        </w:tc>
        <w:tc>
          <w:tcPr>
            <w:tcW w:w="447" w:type="pct"/>
          </w:tcPr>
          <w:p w14:paraId="38ACEEF9" w14:textId="77777777" w:rsidR="0002558D" w:rsidRPr="002F6E3E" w:rsidRDefault="0046147D" w:rsidP="002F6E3E">
            <w:pPr>
              <w:spacing w:before="79" w:line="360" w:lineRule="auto"/>
              <w:ind w:right="89"/>
              <w:rPr>
                <w:rFonts w:asciiTheme="minorHAnsi" w:hAnsiTheme="minorHAnsi" w:cstheme="minorHAnsi"/>
                <w:sz w:val="22"/>
                <w:szCs w:val="22"/>
              </w:rPr>
            </w:pPr>
            <w:r w:rsidRPr="002F6E3E">
              <w:rPr>
                <w:rFonts w:asciiTheme="minorHAnsi" w:hAnsiTheme="minorHAnsi" w:cstheme="minorHAnsi"/>
                <w:sz w:val="22"/>
                <w:szCs w:val="22"/>
              </w:rPr>
              <w:t>0.55</w:t>
            </w:r>
            <w:ins w:id="1676" w:author="Copyeditor (JMIR)" w:date="2023-08-06T20:27:00Z">
              <w:r w:rsidRPr="002F6E3E">
                <w:rPr>
                  <w:rFonts w:asciiTheme="minorHAnsi" w:hAnsiTheme="minorHAnsi" w:cstheme="minorHAnsi"/>
                  <w:sz w:val="22"/>
                  <w:szCs w:val="22"/>
                </w:rPr>
                <w:t xml:space="preserve"> (0.40)</w:t>
              </w:r>
            </w:ins>
          </w:p>
        </w:tc>
        <w:tc>
          <w:tcPr>
            <w:tcW w:w="664" w:type="pct"/>
          </w:tcPr>
          <w:p w14:paraId="5D58A145" w14:textId="3CFB23E4" w:rsidR="0002558D" w:rsidRPr="002F6E3E" w:rsidRDefault="0046147D" w:rsidP="002F6E3E">
            <w:pPr>
              <w:spacing w:before="79" w:line="360" w:lineRule="auto"/>
              <w:ind w:right="81"/>
              <w:rPr>
                <w:rFonts w:asciiTheme="minorHAnsi" w:hAnsiTheme="minorHAnsi" w:cstheme="minorHAnsi"/>
                <w:sz w:val="22"/>
                <w:szCs w:val="22"/>
                <w:vertAlign w:val="superscript"/>
              </w:rPr>
            </w:pPr>
            <w:r w:rsidRPr="002F6E3E">
              <w:rPr>
                <w:rFonts w:asciiTheme="minorHAnsi" w:hAnsiTheme="minorHAnsi" w:cstheme="minorHAnsi"/>
                <w:sz w:val="22"/>
                <w:szCs w:val="22"/>
              </w:rPr>
              <w:t>11.37</w:t>
            </w:r>
            <w:ins w:id="1677" w:author="Kendra Wyant" w:date="2023-08-07T13:46:00Z">
              <w:r w:rsidR="00A96E4D">
                <w:rPr>
                  <w:rFonts w:asciiTheme="minorHAnsi" w:hAnsiTheme="minorHAnsi" w:cstheme="minorHAnsi"/>
                  <w:sz w:val="22"/>
                  <w:szCs w:val="22"/>
                </w:rPr>
                <w:t xml:space="preserve"> (153)</w:t>
              </w:r>
            </w:ins>
            <w:del w:id="1678" w:author="Copyeditor (JMIR)" w:date="2023-08-03T06:30:00Z">
              <w:r w:rsidRPr="002F6E3E">
                <w:rPr>
                  <w:rFonts w:asciiTheme="minorHAnsi" w:hAnsiTheme="minorHAnsi" w:cstheme="minorHAnsi"/>
                  <w:sz w:val="22"/>
                  <w:szCs w:val="22"/>
                </w:rPr>
                <w:delText>*</w:delText>
              </w:r>
            </w:del>
            <w:ins w:id="1679" w:author="Copyeditor (JMIR)" w:date="2023-08-07T13:08:00Z">
              <w:r w:rsidR="006514EA" w:rsidRPr="002F6E3E">
                <w:rPr>
                  <w:rFonts w:asciiTheme="minorHAnsi" w:hAnsiTheme="minorHAnsi" w:cstheme="minorHAnsi"/>
                  <w:sz w:val="22"/>
                  <w:szCs w:val="22"/>
                  <w:vertAlign w:val="superscript"/>
                </w:rPr>
                <w:t>b</w:t>
              </w:r>
            </w:ins>
          </w:p>
        </w:tc>
        <w:tc>
          <w:tcPr>
            <w:tcW w:w="394" w:type="pct"/>
          </w:tcPr>
          <w:p w14:paraId="2C2FB39A" w14:textId="77777777" w:rsidR="0002558D" w:rsidRPr="002F6E3E" w:rsidRDefault="0046147D" w:rsidP="002F6E3E">
            <w:pPr>
              <w:spacing w:before="79" w:line="360" w:lineRule="auto"/>
              <w:rPr>
                <w:rFonts w:asciiTheme="minorHAnsi" w:hAnsiTheme="minorHAnsi" w:cstheme="minorHAnsi"/>
                <w:sz w:val="22"/>
                <w:szCs w:val="22"/>
              </w:rPr>
            </w:pPr>
            <w:r w:rsidRPr="002F6E3E">
              <w:rPr>
                <w:rFonts w:asciiTheme="minorHAnsi" w:hAnsiTheme="minorHAnsi" w:cstheme="minorHAnsi"/>
                <w:sz w:val="22"/>
                <w:szCs w:val="22"/>
              </w:rPr>
              <w:t>0.92</w:t>
            </w:r>
          </w:p>
        </w:tc>
      </w:tr>
      <w:tr w:rsidR="00D857E5" w14:paraId="1813AD08" w14:textId="77777777" w:rsidTr="006514EA">
        <w:trPr>
          <w:trHeight w:val="426"/>
        </w:trPr>
        <w:tc>
          <w:tcPr>
            <w:tcW w:w="112" w:type="pct"/>
          </w:tcPr>
          <w:p w14:paraId="3FA7CFB9" w14:textId="77777777" w:rsidR="0002558D" w:rsidRPr="002F6E3E" w:rsidRDefault="0002558D" w:rsidP="00653BA3">
            <w:pPr>
              <w:spacing w:before="79" w:line="360" w:lineRule="auto"/>
              <w:ind w:left="518"/>
              <w:rPr>
                <w:rFonts w:asciiTheme="minorHAnsi" w:hAnsiTheme="minorHAnsi" w:cstheme="minorHAnsi"/>
                <w:sz w:val="22"/>
                <w:szCs w:val="22"/>
              </w:rPr>
            </w:pPr>
          </w:p>
        </w:tc>
        <w:tc>
          <w:tcPr>
            <w:tcW w:w="112" w:type="pct"/>
          </w:tcPr>
          <w:p w14:paraId="23D8B08B" w14:textId="77777777" w:rsidR="0002558D" w:rsidRPr="002F6E3E" w:rsidRDefault="0002558D" w:rsidP="00653BA3">
            <w:pPr>
              <w:spacing w:before="79" w:line="360" w:lineRule="auto"/>
              <w:ind w:left="518"/>
              <w:rPr>
                <w:rFonts w:asciiTheme="minorHAnsi" w:hAnsiTheme="minorHAnsi" w:cstheme="minorHAnsi"/>
                <w:sz w:val="22"/>
                <w:szCs w:val="22"/>
              </w:rPr>
            </w:pPr>
          </w:p>
        </w:tc>
        <w:tc>
          <w:tcPr>
            <w:tcW w:w="789" w:type="pct"/>
          </w:tcPr>
          <w:p w14:paraId="4AF99126" w14:textId="77777777" w:rsidR="0002558D" w:rsidRPr="002F6E3E" w:rsidRDefault="0046147D" w:rsidP="004E0223">
            <w:pPr>
              <w:spacing w:before="79" w:line="360" w:lineRule="auto"/>
              <w:rPr>
                <w:rFonts w:asciiTheme="minorHAnsi" w:hAnsiTheme="minorHAnsi" w:cstheme="minorHAnsi"/>
                <w:sz w:val="22"/>
                <w:szCs w:val="22"/>
              </w:rPr>
            </w:pPr>
            <w:ins w:id="1680" w:author="Copyeditor (JMIR)" w:date="2023-08-06T20:54:00Z">
              <w:r w:rsidRPr="002F6E3E">
                <w:rPr>
                  <w:rFonts w:asciiTheme="minorHAnsi" w:hAnsiTheme="minorHAnsi" w:cstheme="minorHAnsi"/>
                  <w:sz w:val="22"/>
                  <w:szCs w:val="22"/>
                </w:rPr>
                <w:t>Sleep quality</w:t>
              </w:r>
            </w:ins>
          </w:p>
        </w:tc>
        <w:tc>
          <w:tcPr>
            <w:tcW w:w="546" w:type="pct"/>
          </w:tcPr>
          <w:p w14:paraId="634231AC" w14:textId="68F03AE4" w:rsidR="0002558D" w:rsidRPr="002F6E3E" w:rsidRDefault="0046147D" w:rsidP="002F6E3E">
            <w:pPr>
              <w:spacing w:before="79" w:line="360" w:lineRule="auto"/>
              <w:ind w:right="93"/>
              <w:rPr>
                <w:rFonts w:asciiTheme="minorHAnsi" w:hAnsiTheme="minorHAnsi" w:cstheme="minorHAnsi"/>
                <w:sz w:val="22"/>
                <w:szCs w:val="22"/>
              </w:rPr>
            </w:pPr>
            <w:del w:id="1681" w:author="Copyeditor (JMIR)" w:date="2023-08-03T06:30:00Z">
              <w:r w:rsidRPr="002F6E3E">
                <w:rPr>
                  <w:rFonts w:asciiTheme="minorHAnsi" w:hAnsiTheme="minorHAnsi" w:cstheme="minorHAnsi"/>
                  <w:sz w:val="22"/>
                  <w:szCs w:val="22"/>
                </w:rPr>
                <w:delText>-</w:delText>
              </w:r>
            </w:del>
            <w:ins w:id="1682" w:author="Copyeditor (JMIR)" w:date="2023-08-07T05:13:00Z">
              <w:r w:rsidRPr="002F6E3E">
                <w:rPr>
                  <w:rFonts w:asciiTheme="minorHAnsi" w:hAnsiTheme="minorHAnsi" w:cstheme="minorHAnsi"/>
                  <w:sz w:val="22"/>
                  <w:szCs w:val="22"/>
                </w:rPr>
                <w:t>–</w:t>
              </w:r>
            </w:ins>
            <w:ins w:id="1683" w:author="Copyeditor (JMIR)" w:date="2023-08-07T12:53:00Z">
              <w:r w:rsidR="00AC7824" w:rsidRPr="002F6E3E">
                <w:rPr>
                  <w:rFonts w:asciiTheme="minorHAnsi" w:hAnsiTheme="minorHAnsi" w:cstheme="minorHAnsi"/>
                  <w:sz w:val="22"/>
                  <w:szCs w:val="22"/>
                </w:rPr>
                <w:t>0</w:t>
              </w:r>
            </w:ins>
            <w:r w:rsidRPr="002F6E3E">
              <w:rPr>
                <w:rFonts w:asciiTheme="minorHAnsi" w:hAnsiTheme="minorHAnsi" w:cstheme="minorHAnsi"/>
                <w:sz w:val="22"/>
                <w:szCs w:val="22"/>
              </w:rPr>
              <w:t>.96</w:t>
            </w:r>
          </w:p>
        </w:tc>
        <w:tc>
          <w:tcPr>
            <w:tcW w:w="372" w:type="pct"/>
          </w:tcPr>
          <w:p w14:paraId="7D788FA3" w14:textId="6D5FDB76" w:rsidR="0002558D" w:rsidRPr="002F6E3E" w:rsidRDefault="0046147D" w:rsidP="002F6E3E">
            <w:pPr>
              <w:spacing w:before="79" w:line="360" w:lineRule="auto"/>
              <w:ind w:right="93"/>
              <w:rPr>
                <w:rFonts w:asciiTheme="minorHAnsi" w:hAnsiTheme="minorHAnsi" w:cstheme="minorHAnsi"/>
                <w:sz w:val="22"/>
                <w:szCs w:val="22"/>
              </w:rPr>
            </w:pPr>
            <w:del w:id="1684" w:author="Copyeditor (JMIR)" w:date="2023-08-03T06:30:00Z">
              <w:r w:rsidRPr="002F6E3E">
                <w:rPr>
                  <w:rFonts w:asciiTheme="minorHAnsi" w:hAnsiTheme="minorHAnsi" w:cstheme="minorHAnsi"/>
                  <w:sz w:val="22"/>
                  <w:szCs w:val="22"/>
                </w:rPr>
                <w:delText>-</w:delText>
              </w:r>
            </w:del>
            <w:ins w:id="1685" w:author="Copyeditor (JMIR)" w:date="2023-08-03T06:30:00Z">
              <w:r w:rsidRPr="002F6E3E">
                <w:rPr>
                  <w:rFonts w:asciiTheme="minorHAnsi" w:hAnsiTheme="minorHAnsi" w:cstheme="minorHAnsi"/>
                  <w:sz w:val="22"/>
                  <w:szCs w:val="22"/>
                </w:rPr>
                <w:t>−</w:t>
              </w:r>
            </w:ins>
            <w:ins w:id="1686" w:author="Copyeditor (JMIR)" w:date="2023-08-07T12:53:00Z">
              <w:r w:rsidR="00AC7824" w:rsidRPr="002F6E3E">
                <w:rPr>
                  <w:rFonts w:asciiTheme="minorHAnsi" w:hAnsiTheme="minorHAnsi" w:cstheme="minorHAnsi"/>
                  <w:sz w:val="22"/>
                  <w:szCs w:val="22"/>
                </w:rPr>
                <w:t>0</w:t>
              </w:r>
            </w:ins>
            <w:r w:rsidRPr="002F6E3E">
              <w:rPr>
                <w:rFonts w:asciiTheme="minorHAnsi" w:hAnsiTheme="minorHAnsi" w:cstheme="minorHAnsi"/>
                <w:sz w:val="22"/>
                <w:szCs w:val="22"/>
              </w:rPr>
              <w:t>.47</w:t>
            </w:r>
          </w:p>
        </w:tc>
        <w:tc>
          <w:tcPr>
            <w:tcW w:w="371" w:type="pct"/>
          </w:tcPr>
          <w:p w14:paraId="152B5F99" w14:textId="77777777" w:rsidR="0002558D" w:rsidRPr="002F6E3E" w:rsidRDefault="0046147D" w:rsidP="00653BA3">
            <w:pPr>
              <w:spacing w:line="360" w:lineRule="auto"/>
              <w:rPr>
                <w:rFonts w:asciiTheme="minorHAnsi" w:eastAsia="Times New Roman" w:hAnsiTheme="minorHAnsi" w:cstheme="minorHAnsi"/>
                <w:sz w:val="22"/>
                <w:szCs w:val="22"/>
              </w:rPr>
            </w:pPr>
            <w:ins w:id="1687" w:author="Copyeditor (JMIR)" w:date="2023-08-07T05:16:00Z">
              <w:r w:rsidRPr="002F6E3E">
                <w:rPr>
                  <w:rFonts w:asciiTheme="minorHAnsi" w:eastAsia="Times New Roman" w:hAnsiTheme="minorHAnsi" w:cstheme="minorHAnsi"/>
                  <w:sz w:val="22"/>
                  <w:szCs w:val="22"/>
                </w:rPr>
                <w:t>—</w:t>
              </w:r>
            </w:ins>
          </w:p>
        </w:tc>
        <w:tc>
          <w:tcPr>
            <w:tcW w:w="322" w:type="pct"/>
          </w:tcPr>
          <w:p w14:paraId="3BFF1BF7" w14:textId="77777777" w:rsidR="0002558D" w:rsidRPr="002F6E3E" w:rsidRDefault="0046147D" w:rsidP="00653BA3">
            <w:pPr>
              <w:spacing w:line="360" w:lineRule="auto"/>
              <w:rPr>
                <w:rFonts w:asciiTheme="minorHAnsi" w:eastAsia="Times New Roman" w:hAnsiTheme="minorHAnsi" w:cstheme="minorHAnsi"/>
                <w:sz w:val="22"/>
                <w:szCs w:val="22"/>
              </w:rPr>
            </w:pPr>
            <w:ins w:id="1688" w:author="Copyeditor (JMIR)" w:date="2023-08-07T05:16:00Z">
              <w:r w:rsidRPr="002F6E3E">
                <w:rPr>
                  <w:rFonts w:asciiTheme="minorHAnsi" w:eastAsia="Times New Roman" w:hAnsiTheme="minorHAnsi" w:cstheme="minorHAnsi"/>
                  <w:sz w:val="22"/>
                  <w:szCs w:val="22"/>
                </w:rPr>
                <w:t>—</w:t>
              </w:r>
            </w:ins>
          </w:p>
        </w:tc>
        <w:tc>
          <w:tcPr>
            <w:tcW w:w="384" w:type="pct"/>
          </w:tcPr>
          <w:p w14:paraId="44E0B317" w14:textId="77777777" w:rsidR="0002558D" w:rsidRPr="002F6E3E" w:rsidRDefault="0046147D" w:rsidP="00653BA3">
            <w:pPr>
              <w:spacing w:line="360" w:lineRule="auto"/>
              <w:rPr>
                <w:rFonts w:asciiTheme="minorHAnsi" w:eastAsia="Times New Roman" w:hAnsiTheme="minorHAnsi" w:cstheme="minorHAnsi"/>
                <w:sz w:val="22"/>
                <w:szCs w:val="22"/>
              </w:rPr>
            </w:pPr>
            <w:ins w:id="1689" w:author="Copyeditor (JMIR)" w:date="2023-08-07T05:16:00Z">
              <w:r w:rsidRPr="002F6E3E">
                <w:rPr>
                  <w:rFonts w:asciiTheme="minorHAnsi" w:eastAsia="Times New Roman" w:hAnsiTheme="minorHAnsi" w:cstheme="minorHAnsi"/>
                  <w:sz w:val="22"/>
                  <w:szCs w:val="22"/>
                </w:rPr>
                <w:t>—</w:t>
              </w:r>
            </w:ins>
          </w:p>
        </w:tc>
        <w:tc>
          <w:tcPr>
            <w:tcW w:w="487" w:type="pct"/>
          </w:tcPr>
          <w:p w14:paraId="7B434375" w14:textId="77777777" w:rsidR="0002558D" w:rsidRPr="002F6E3E" w:rsidRDefault="0046147D" w:rsidP="002F6E3E">
            <w:pPr>
              <w:spacing w:before="79" w:line="360" w:lineRule="auto"/>
              <w:ind w:right="87"/>
              <w:rPr>
                <w:rFonts w:asciiTheme="minorHAnsi" w:hAnsiTheme="minorHAnsi" w:cstheme="minorHAnsi"/>
                <w:sz w:val="22"/>
                <w:szCs w:val="22"/>
              </w:rPr>
            </w:pPr>
            <w:r w:rsidRPr="002F6E3E">
              <w:rPr>
                <w:rFonts w:asciiTheme="minorHAnsi" w:hAnsiTheme="minorHAnsi" w:cstheme="minorHAnsi"/>
                <w:sz w:val="22"/>
                <w:szCs w:val="22"/>
              </w:rPr>
              <w:t>87</w:t>
            </w:r>
          </w:p>
        </w:tc>
        <w:tc>
          <w:tcPr>
            <w:tcW w:w="447" w:type="pct"/>
          </w:tcPr>
          <w:p w14:paraId="5E7FD1FE" w14:textId="77777777" w:rsidR="0002558D" w:rsidRPr="002F6E3E" w:rsidRDefault="0046147D" w:rsidP="002F6E3E">
            <w:pPr>
              <w:spacing w:before="79" w:line="360" w:lineRule="auto"/>
              <w:ind w:right="89"/>
              <w:rPr>
                <w:rFonts w:asciiTheme="minorHAnsi" w:hAnsiTheme="minorHAnsi" w:cstheme="minorHAnsi"/>
                <w:sz w:val="22"/>
                <w:szCs w:val="22"/>
              </w:rPr>
            </w:pPr>
            <w:r w:rsidRPr="002F6E3E">
              <w:rPr>
                <w:rFonts w:asciiTheme="minorHAnsi" w:hAnsiTheme="minorHAnsi" w:cstheme="minorHAnsi"/>
                <w:sz w:val="22"/>
                <w:szCs w:val="22"/>
              </w:rPr>
              <w:t>0.39</w:t>
            </w:r>
            <w:ins w:id="1690" w:author="Copyeditor (JMIR)" w:date="2023-08-06T20:27:00Z">
              <w:r w:rsidRPr="002F6E3E">
                <w:rPr>
                  <w:rFonts w:asciiTheme="minorHAnsi" w:hAnsiTheme="minorHAnsi" w:cstheme="minorHAnsi"/>
                  <w:sz w:val="22"/>
                  <w:szCs w:val="22"/>
                </w:rPr>
                <w:t xml:space="preserve"> (0.55)</w:t>
              </w:r>
            </w:ins>
          </w:p>
        </w:tc>
        <w:tc>
          <w:tcPr>
            <w:tcW w:w="664" w:type="pct"/>
          </w:tcPr>
          <w:p w14:paraId="68A7EC17" w14:textId="4341AF3D" w:rsidR="0002558D" w:rsidRPr="002F6E3E" w:rsidRDefault="0046147D" w:rsidP="002F6E3E">
            <w:pPr>
              <w:spacing w:before="79" w:line="360" w:lineRule="auto"/>
              <w:ind w:right="81"/>
              <w:rPr>
                <w:rFonts w:asciiTheme="minorHAnsi" w:hAnsiTheme="minorHAnsi" w:cstheme="minorHAnsi"/>
                <w:sz w:val="22"/>
                <w:szCs w:val="22"/>
                <w:vertAlign w:val="superscript"/>
              </w:rPr>
            </w:pPr>
            <w:r w:rsidRPr="002F6E3E">
              <w:rPr>
                <w:rFonts w:asciiTheme="minorHAnsi" w:hAnsiTheme="minorHAnsi" w:cstheme="minorHAnsi"/>
                <w:sz w:val="22"/>
                <w:szCs w:val="22"/>
              </w:rPr>
              <w:t>14.86</w:t>
            </w:r>
            <w:ins w:id="1691" w:author="Kendra Wyant" w:date="2023-08-07T13:46:00Z">
              <w:r w:rsidR="00A96E4D">
                <w:rPr>
                  <w:rFonts w:asciiTheme="minorHAnsi" w:hAnsiTheme="minorHAnsi" w:cstheme="minorHAnsi"/>
                  <w:sz w:val="22"/>
                  <w:szCs w:val="22"/>
                </w:rPr>
                <w:t xml:space="preserve"> (86)</w:t>
              </w:r>
            </w:ins>
            <w:ins w:id="1692" w:author="Copyeditor (JMIR)" w:date="2023-08-07T13:08:00Z">
              <w:r w:rsidR="006514EA" w:rsidRPr="002F6E3E">
                <w:rPr>
                  <w:rFonts w:asciiTheme="minorHAnsi" w:hAnsiTheme="minorHAnsi" w:cstheme="minorHAnsi"/>
                  <w:sz w:val="22"/>
                  <w:szCs w:val="22"/>
                  <w:vertAlign w:val="superscript"/>
                </w:rPr>
                <w:t>b</w:t>
              </w:r>
            </w:ins>
            <w:del w:id="1693" w:author="Copyeditor (JMIR)" w:date="2023-08-03T06:30:00Z">
              <w:r w:rsidRPr="002F6E3E">
                <w:rPr>
                  <w:rFonts w:asciiTheme="minorHAnsi" w:hAnsiTheme="minorHAnsi" w:cstheme="minorHAnsi"/>
                  <w:sz w:val="22"/>
                  <w:szCs w:val="22"/>
                </w:rPr>
                <w:delText>*</w:delText>
              </w:r>
            </w:del>
          </w:p>
        </w:tc>
        <w:tc>
          <w:tcPr>
            <w:tcW w:w="394" w:type="pct"/>
          </w:tcPr>
          <w:p w14:paraId="0D192100" w14:textId="77777777" w:rsidR="0002558D" w:rsidRPr="002F6E3E" w:rsidRDefault="0046147D" w:rsidP="002F6E3E">
            <w:pPr>
              <w:spacing w:before="79" w:line="360" w:lineRule="auto"/>
              <w:rPr>
                <w:rFonts w:asciiTheme="minorHAnsi" w:hAnsiTheme="minorHAnsi" w:cstheme="minorHAnsi"/>
                <w:sz w:val="22"/>
                <w:szCs w:val="22"/>
              </w:rPr>
            </w:pPr>
            <w:r w:rsidRPr="002F6E3E">
              <w:rPr>
                <w:rFonts w:asciiTheme="minorHAnsi" w:hAnsiTheme="minorHAnsi" w:cstheme="minorHAnsi"/>
                <w:sz w:val="22"/>
                <w:szCs w:val="22"/>
              </w:rPr>
              <w:t>1.59</w:t>
            </w:r>
          </w:p>
        </w:tc>
      </w:tr>
      <w:tr w:rsidR="00D857E5" w14:paraId="7FD7A8CB" w14:textId="77777777" w:rsidTr="002F6E3E">
        <w:trPr>
          <w:trHeight w:val="483"/>
        </w:trPr>
        <w:tc>
          <w:tcPr>
            <w:tcW w:w="5000" w:type="pct"/>
            <w:gridSpan w:val="12"/>
          </w:tcPr>
          <w:p w14:paraId="3FE64451" w14:textId="5D953729" w:rsidR="0002558D" w:rsidRPr="002F6E3E" w:rsidRDefault="0046147D" w:rsidP="00653BA3">
            <w:pPr>
              <w:spacing w:line="360" w:lineRule="auto"/>
              <w:rPr>
                <w:rFonts w:asciiTheme="minorHAnsi" w:eastAsia="Times New Roman" w:hAnsiTheme="minorHAnsi" w:cstheme="minorHAnsi"/>
                <w:sz w:val="22"/>
                <w:szCs w:val="22"/>
              </w:rPr>
            </w:pPr>
            <w:r w:rsidRPr="002F6E3E">
              <w:rPr>
                <w:rFonts w:asciiTheme="minorHAnsi" w:hAnsiTheme="minorHAnsi" w:cstheme="minorHAnsi"/>
                <w:b/>
                <w:sz w:val="22"/>
                <w:szCs w:val="22"/>
              </w:rPr>
              <w:t>Dislike</w:t>
            </w:r>
          </w:p>
        </w:tc>
      </w:tr>
      <w:tr w:rsidR="00D857E5" w14:paraId="2E404AE3" w14:textId="77777777" w:rsidTr="006514EA">
        <w:trPr>
          <w:gridBefore w:val="1"/>
          <w:wBefore w:w="222" w:type="dxa"/>
          <w:trHeight w:val="910"/>
          <w:ins w:id="1694" w:author="Copyeditor (JMIR)" w:date="2023-08-06T21:19:00Z"/>
        </w:trPr>
        <w:tc>
          <w:tcPr>
            <w:tcW w:w="112" w:type="pct"/>
          </w:tcPr>
          <w:p w14:paraId="0F737DFE" w14:textId="77777777" w:rsidR="0002558D" w:rsidRPr="002F6E3E" w:rsidRDefault="0002558D" w:rsidP="00653BA3">
            <w:pPr>
              <w:spacing w:before="73" w:line="360" w:lineRule="auto"/>
              <w:ind w:left="105"/>
              <w:rPr>
                <w:ins w:id="1695" w:author="Copyeditor (JMIR)" w:date="2023-08-06T21:19:00Z"/>
                <w:rFonts w:asciiTheme="minorHAnsi" w:hAnsiTheme="minorHAnsi" w:cstheme="minorHAnsi"/>
                <w:b/>
                <w:sz w:val="22"/>
                <w:szCs w:val="22"/>
              </w:rPr>
            </w:pPr>
          </w:p>
        </w:tc>
        <w:tc>
          <w:tcPr>
            <w:tcW w:w="4888" w:type="pct"/>
            <w:gridSpan w:val="10"/>
          </w:tcPr>
          <w:p w14:paraId="5CB531B1" w14:textId="77777777" w:rsidR="0002558D" w:rsidRPr="002F6E3E" w:rsidRDefault="0046147D" w:rsidP="00653BA3">
            <w:pPr>
              <w:spacing w:line="360" w:lineRule="auto"/>
              <w:rPr>
                <w:ins w:id="1696" w:author="Copyeditor (JMIR)" w:date="2023-08-06T21:19:00Z"/>
                <w:rFonts w:asciiTheme="minorHAnsi" w:eastAsia="Times New Roman" w:hAnsiTheme="minorHAnsi" w:cstheme="minorHAnsi"/>
                <w:sz w:val="22"/>
                <w:szCs w:val="22"/>
              </w:rPr>
            </w:pPr>
            <w:ins w:id="1697" w:author="Copyeditor (JMIR)" w:date="2023-08-06T21:20:00Z">
              <w:r w:rsidRPr="002F6E3E">
                <w:rPr>
                  <w:rFonts w:asciiTheme="minorHAnsi" w:hAnsiTheme="minorHAnsi" w:cstheme="minorHAnsi"/>
                  <w:b/>
                  <w:sz w:val="22"/>
                  <w:szCs w:val="22"/>
                </w:rPr>
                <w:t>Active</w:t>
              </w:r>
            </w:ins>
            <w:ins w:id="1698" w:author="Copyeditor (JMIR)" w:date="2023-08-06T21:33:00Z">
              <w:r w:rsidRPr="002F6E3E">
                <w:rPr>
                  <w:rFonts w:asciiTheme="minorHAnsi" w:hAnsiTheme="minorHAnsi" w:cstheme="minorHAnsi"/>
                  <w:b/>
                  <w:sz w:val="22"/>
                  <w:szCs w:val="22"/>
                </w:rPr>
                <w:t xml:space="preserve"> methods</w:t>
              </w:r>
            </w:ins>
          </w:p>
        </w:tc>
      </w:tr>
      <w:tr w:rsidR="00D857E5" w14:paraId="3B2CA357" w14:textId="77777777" w:rsidTr="006514EA">
        <w:trPr>
          <w:trHeight w:val="416"/>
        </w:trPr>
        <w:tc>
          <w:tcPr>
            <w:tcW w:w="112" w:type="pct"/>
          </w:tcPr>
          <w:p w14:paraId="7385BC68" w14:textId="7056A25E" w:rsidR="0002558D" w:rsidRPr="002F6E3E" w:rsidRDefault="0002558D" w:rsidP="00653BA3">
            <w:pPr>
              <w:spacing w:before="74" w:line="360" w:lineRule="auto"/>
              <w:rPr>
                <w:rFonts w:asciiTheme="minorHAnsi" w:hAnsiTheme="minorHAnsi" w:cstheme="minorHAnsi"/>
                <w:sz w:val="22"/>
                <w:szCs w:val="22"/>
              </w:rPr>
            </w:pPr>
          </w:p>
        </w:tc>
        <w:tc>
          <w:tcPr>
            <w:tcW w:w="112" w:type="pct"/>
          </w:tcPr>
          <w:p w14:paraId="6C99C8BB" w14:textId="3CC664B9" w:rsidR="0002558D" w:rsidRPr="002F6E3E" w:rsidRDefault="0002558D" w:rsidP="00653BA3">
            <w:pPr>
              <w:spacing w:before="79" w:line="360" w:lineRule="auto"/>
              <w:rPr>
                <w:rFonts w:asciiTheme="minorHAnsi" w:hAnsiTheme="minorHAnsi" w:cstheme="minorHAnsi"/>
                <w:sz w:val="22"/>
                <w:szCs w:val="22"/>
              </w:rPr>
            </w:pPr>
          </w:p>
        </w:tc>
        <w:tc>
          <w:tcPr>
            <w:tcW w:w="789" w:type="pct"/>
          </w:tcPr>
          <w:p w14:paraId="62B69DF3" w14:textId="3F0838A2" w:rsidR="0002558D" w:rsidRPr="002F6E3E" w:rsidRDefault="0046147D" w:rsidP="004E0223">
            <w:pPr>
              <w:spacing w:before="79" w:line="360" w:lineRule="auto"/>
              <w:rPr>
                <w:rFonts w:asciiTheme="minorHAnsi" w:hAnsiTheme="minorHAnsi" w:cstheme="minorHAnsi"/>
                <w:sz w:val="22"/>
                <w:szCs w:val="22"/>
              </w:rPr>
            </w:pPr>
            <w:ins w:id="1699" w:author="Copyeditor (JMIR)" w:date="2023-08-06T21:22:00Z">
              <w:r w:rsidRPr="002F6E3E">
                <w:rPr>
                  <w:rFonts w:asciiTheme="minorHAnsi" w:hAnsiTheme="minorHAnsi" w:cstheme="minorHAnsi"/>
                  <w:sz w:val="22"/>
                  <w:szCs w:val="22"/>
                </w:rPr>
                <w:t xml:space="preserve">Audio check-in </w:t>
              </w:r>
            </w:ins>
          </w:p>
        </w:tc>
        <w:tc>
          <w:tcPr>
            <w:tcW w:w="546" w:type="pct"/>
          </w:tcPr>
          <w:p w14:paraId="12D66266" w14:textId="77777777" w:rsidR="0002558D" w:rsidRPr="002F6E3E" w:rsidRDefault="0046147D" w:rsidP="004E0223">
            <w:pPr>
              <w:spacing w:before="74" w:line="360" w:lineRule="auto"/>
              <w:rPr>
                <w:rFonts w:asciiTheme="minorHAnsi" w:hAnsiTheme="minorHAnsi" w:cstheme="minorHAnsi"/>
                <w:sz w:val="22"/>
                <w:szCs w:val="22"/>
              </w:rPr>
            </w:pPr>
            <w:del w:id="1700" w:author="Copyeditor (JMIR)" w:date="2023-08-03T06:30:00Z">
              <w:r w:rsidRPr="002F6E3E">
                <w:rPr>
                  <w:rFonts w:asciiTheme="minorHAnsi" w:hAnsiTheme="minorHAnsi" w:cstheme="minorHAnsi"/>
                  <w:sz w:val="22"/>
                  <w:szCs w:val="22"/>
                </w:rPr>
                <w:delText>–</w:delText>
              </w:r>
            </w:del>
            <w:ins w:id="1701" w:author="Copyeditor (JMIR)" w:date="2023-08-07T05:17:00Z">
              <w:r w:rsidRPr="002F6E3E">
                <w:rPr>
                  <w:rFonts w:asciiTheme="minorHAnsi" w:eastAsia="Times New Roman" w:hAnsiTheme="minorHAnsi" w:cstheme="minorHAnsi"/>
                  <w:sz w:val="22"/>
                  <w:szCs w:val="22"/>
                </w:rPr>
                <w:t>—</w:t>
              </w:r>
            </w:ins>
          </w:p>
        </w:tc>
        <w:tc>
          <w:tcPr>
            <w:tcW w:w="372" w:type="pct"/>
          </w:tcPr>
          <w:p w14:paraId="4589A4D7" w14:textId="77777777" w:rsidR="0002558D" w:rsidRPr="002F6E3E" w:rsidRDefault="0046147D" w:rsidP="00653BA3">
            <w:pPr>
              <w:spacing w:line="360" w:lineRule="auto"/>
              <w:rPr>
                <w:rFonts w:asciiTheme="minorHAnsi" w:eastAsia="Times New Roman" w:hAnsiTheme="minorHAnsi" w:cstheme="minorHAnsi"/>
                <w:sz w:val="22"/>
                <w:szCs w:val="22"/>
              </w:rPr>
            </w:pPr>
            <w:ins w:id="1702" w:author="Copyeditor (JMIR)" w:date="2023-08-07T05:17:00Z">
              <w:r w:rsidRPr="002F6E3E">
                <w:rPr>
                  <w:rFonts w:asciiTheme="minorHAnsi" w:eastAsia="Times New Roman" w:hAnsiTheme="minorHAnsi" w:cstheme="minorHAnsi"/>
                  <w:sz w:val="22"/>
                  <w:szCs w:val="22"/>
                </w:rPr>
                <w:t>—</w:t>
              </w:r>
            </w:ins>
          </w:p>
        </w:tc>
        <w:tc>
          <w:tcPr>
            <w:tcW w:w="371" w:type="pct"/>
          </w:tcPr>
          <w:p w14:paraId="4C85B860" w14:textId="77777777" w:rsidR="0002558D" w:rsidRPr="002F6E3E" w:rsidRDefault="0046147D" w:rsidP="00653BA3">
            <w:pPr>
              <w:spacing w:line="360" w:lineRule="auto"/>
              <w:rPr>
                <w:rFonts w:asciiTheme="minorHAnsi" w:eastAsia="Times New Roman" w:hAnsiTheme="minorHAnsi" w:cstheme="minorHAnsi"/>
                <w:sz w:val="22"/>
                <w:szCs w:val="22"/>
              </w:rPr>
            </w:pPr>
            <w:ins w:id="1703" w:author="Copyeditor (JMIR)" w:date="2023-08-07T05:17:00Z">
              <w:r w:rsidRPr="002F6E3E">
                <w:rPr>
                  <w:rFonts w:asciiTheme="minorHAnsi" w:eastAsia="Times New Roman" w:hAnsiTheme="minorHAnsi" w:cstheme="minorHAnsi"/>
                  <w:sz w:val="22"/>
                  <w:szCs w:val="22"/>
                </w:rPr>
                <w:t>—</w:t>
              </w:r>
            </w:ins>
          </w:p>
        </w:tc>
        <w:tc>
          <w:tcPr>
            <w:tcW w:w="322" w:type="pct"/>
          </w:tcPr>
          <w:p w14:paraId="40FF26C6" w14:textId="43751F0C" w:rsidR="0002558D" w:rsidRPr="002F6E3E" w:rsidRDefault="0046147D" w:rsidP="004E0223">
            <w:pPr>
              <w:spacing w:before="74" w:line="360" w:lineRule="auto"/>
              <w:ind w:right="100"/>
              <w:rPr>
                <w:rFonts w:asciiTheme="minorHAnsi" w:hAnsiTheme="minorHAnsi" w:cstheme="minorHAnsi"/>
                <w:sz w:val="22"/>
                <w:szCs w:val="22"/>
              </w:rPr>
            </w:pPr>
            <w:ins w:id="1704" w:author="Copyeditor (JMIR)" w:date="2023-08-07T05:17:00Z">
              <w:r w:rsidRPr="002F6E3E">
                <w:rPr>
                  <w:rFonts w:asciiTheme="minorHAnsi" w:eastAsia="Times New Roman" w:hAnsiTheme="minorHAnsi" w:cstheme="minorHAnsi"/>
                  <w:sz w:val="22"/>
                  <w:szCs w:val="22"/>
                </w:rPr>
                <w:t>—</w:t>
              </w:r>
            </w:ins>
          </w:p>
        </w:tc>
        <w:tc>
          <w:tcPr>
            <w:tcW w:w="384" w:type="pct"/>
          </w:tcPr>
          <w:p w14:paraId="177F42FD" w14:textId="77777777" w:rsidR="0002558D" w:rsidRPr="002F6E3E" w:rsidRDefault="0046147D" w:rsidP="004E0223">
            <w:pPr>
              <w:spacing w:before="74" w:line="360" w:lineRule="auto"/>
              <w:ind w:right="100"/>
              <w:rPr>
                <w:rFonts w:asciiTheme="minorHAnsi" w:hAnsiTheme="minorHAnsi" w:cstheme="minorHAnsi"/>
                <w:sz w:val="22"/>
                <w:szCs w:val="22"/>
              </w:rPr>
            </w:pPr>
            <w:ins w:id="1705" w:author="Copyeditor (JMIR)" w:date="2023-08-07T05:17:00Z">
              <w:r w:rsidRPr="002F6E3E">
                <w:rPr>
                  <w:rFonts w:asciiTheme="minorHAnsi" w:eastAsia="Times New Roman" w:hAnsiTheme="minorHAnsi" w:cstheme="minorHAnsi"/>
                  <w:sz w:val="22"/>
                  <w:szCs w:val="22"/>
                </w:rPr>
                <w:t>—</w:t>
              </w:r>
            </w:ins>
          </w:p>
        </w:tc>
        <w:tc>
          <w:tcPr>
            <w:tcW w:w="487" w:type="pct"/>
          </w:tcPr>
          <w:p w14:paraId="08399B36" w14:textId="77777777" w:rsidR="0002558D" w:rsidRPr="002F6E3E" w:rsidRDefault="0046147D" w:rsidP="004E0223">
            <w:pPr>
              <w:spacing w:before="74" w:line="360" w:lineRule="auto"/>
              <w:ind w:right="100"/>
              <w:rPr>
                <w:rFonts w:asciiTheme="minorHAnsi" w:hAnsiTheme="minorHAnsi" w:cstheme="minorHAnsi"/>
                <w:sz w:val="22"/>
                <w:szCs w:val="22"/>
              </w:rPr>
            </w:pPr>
            <w:ins w:id="1706" w:author="Copyeditor (JMIR)" w:date="2023-08-06T20:21:00Z">
              <w:r w:rsidRPr="002F6E3E">
                <w:rPr>
                  <w:rFonts w:asciiTheme="minorHAnsi" w:hAnsiTheme="minorHAnsi" w:cstheme="minorHAnsi"/>
                  <w:sz w:val="22"/>
                  <w:szCs w:val="22"/>
                </w:rPr>
                <w:t>154</w:t>
              </w:r>
            </w:ins>
          </w:p>
        </w:tc>
        <w:tc>
          <w:tcPr>
            <w:tcW w:w="447" w:type="pct"/>
          </w:tcPr>
          <w:p w14:paraId="25041C0B" w14:textId="77777777" w:rsidR="0002558D" w:rsidRPr="002F6E3E" w:rsidRDefault="0046147D" w:rsidP="002F6E3E">
            <w:pPr>
              <w:spacing w:before="74" w:line="360" w:lineRule="auto"/>
              <w:ind w:right="89"/>
              <w:rPr>
                <w:rFonts w:asciiTheme="minorHAnsi" w:hAnsiTheme="minorHAnsi" w:cstheme="minorHAnsi"/>
                <w:sz w:val="22"/>
                <w:szCs w:val="22"/>
              </w:rPr>
            </w:pPr>
            <w:r w:rsidRPr="002F6E3E">
              <w:rPr>
                <w:rFonts w:asciiTheme="minorHAnsi" w:hAnsiTheme="minorHAnsi" w:cstheme="minorHAnsi"/>
                <w:sz w:val="22"/>
                <w:szCs w:val="22"/>
              </w:rPr>
              <w:t>0.45</w:t>
            </w:r>
            <w:ins w:id="1707" w:author="Copyeditor (JMIR)" w:date="2023-08-06T20:27:00Z">
              <w:r w:rsidRPr="002F6E3E">
                <w:rPr>
                  <w:rFonts w:asciiTheme="minorHAnsi" w:hAnsiTheme="minorHAnsi" w:cstheme="minorHAnsi"/>
                  <w:sz w:val="22"/>
                  <w:szCs w:val="22"/>
                </w:rPr>
                <w:t xml:space="preserve"> (0.30)</w:t>
              </w:r>
            </w:ins>
          </w:p>
        </w:tc>
        <w:tc>
          <w:tcPr>
            <w:tcW w:w="664" w:type="pct"/>
          </w:tcPr>
          <w:p w14:paraId="29B49908" w14:textId="359870EB" w:rsidR="0002558D" w:rsidRPr="002F6E3E" w:rsidRDefault="0046147D" w:rsidP="002F6E3E">
            <w:pPr>
              <w:spacing w:before="74" w:line="360" w:lineRule="auto"/>
              <w:ind w:right="81"/>
              <w:rPr>
                <w:rFonts w:asciiTheme="minorHAnsi" w:hAnsiTheme="minorHAnsi" w:cstheme="minorHAnsi"/>
                <w:sz w:val="22"/>
                <w:szCs w:val="22"/>
              </w:rPr>
            </w:pPr>
            <w:r w:rsidRPr="002F6E3E">
              <w:rPr>
                <w:rFonts w:asciiTheme="minorHAnsi" w:hAnsiTheme="minorHAnsi" w:cstheme="minorHAnsi"/>
                <w:sz w:val="22"/>
                <w:szCs w:val="22"/>
              </w:rPr>
              <w:t>4.91</w:t>
            </w:r>
            <w:ins w:id="1708" w:author="Kendra Wyant" w:date="2023-08-07T13:46:00Z">
              <w:r w:rsidR="00A96E4D">
                <w:rPr>
                  <w:rFonts w:asciiTheme="minorHAnsi" w:hAnsiTheme="minorHAnsi" w:cstheme="minorHAnsi"/>
                  <w:sz w:val="22"/>
                  <w:szCs w:val="22"/>
                </w:rPr>
                <w:t xml:space="preserve"> (153)</w:t>
              </w:r>
            </w:ins>
            <w:ins w:id="1709" w:author="Copyeditor (JMIR)" w:date="2023-08-07T13:08:00Z">
              <w:r w:rsidR="006514EA" w:rsidRPr="002F6E3E">
                <w:rPr>
                  <w:rFonts w:asciiTheme="minorHAnsi" w:hAnsiTheme="minorHAnsi" w:cstheme="minorHAnsi"/>
                  <w:sz w:val="22"/>
                  <w:szCs w:val="22"/>
                  <w:vertAlign w:val="superscript"/>
                </w:rPr>
                <w:t>b</w:t>
              </w:r>
            </w:ins>
            <w:del w:id="1710" w:author="Copyeditor (JMIR)" w:date="2023-08-03T06:30:00Z">
              <w:r w:rsidRPr="002F6E3E">
                <w:rPr>
                  <w:rFonts w:asciiTheme="minorHAnsi" w:hAnsiTheme="minorHAnsi" w:cstheme="minorHAnsi"/>
                  <w:sz w:val="22"/>
                  <w:szCs w:val="22"/>
                </w:rPr>
                <w:delText>*</w:delText>
              </w:r>
            </w:del>
          </w:p>
        </w:tc>
        <w:tc>
          <w:tcPr>
            <w:tcW w:w="394" w:type="pct"/>
          </w:tcPr>
          <w:p w14:paraId="105F82E1" w14:textId="77777777" w:rsidR="0002558D" w:rsidRPr="002F6E3E" w:rsidRDefault="0046147D" w:rsidP="002F6E3E">
            <w:pPr>
              <w:spacing w:before="74" w:line="360" w:lineRule="auto"/>
              <w:rPr>
                <w:rFonts w:asciiTheme="minorHAnsi" w:hAnsiTheme="minorHAnsi" w:cstheme="minorHAnsi"/>
                <w:sz w:val="22"/>
                <w:szCs w:val="22"/>
              </w:rPr>
            </w:pPr>
            <w:r w:rsidRPr="002F6E3E">
              <w:rPr>
                <w:rFonts w:asciiTheme="minorHAnsi" w:hAnsiTheme="minorHAnsi" w:cstheme="minorHAnsi"/>
                <w:sz w:val="22"/>
                <w:szCs w:val="22"/>
              </w:rPr>
              <w:t>0.40</w:t>
            </w:r>
          </w:p>
        </w:tc>
      </w:tr>
      <w:tr w:rsidR="00D857E5" w14:paraId="019685A5" w14:textId="77777777" w:rsidTr="006514EA">
        <w:trPr>
          <w:trHeight w:val="421"/>
        </w:trPr>
        <w:tc>
          <w:tcPr>
            <w:tcW w:w="112" w:type="pct"/>
          </w:tcPr>
          <w:p w14:paraId="3A8323E3" w14:textId="77777777" w:rsidR="0002558D" w:rsidRPr="002F6E3E" w:rsidRDefault="0002558D" w:rsidP="00653BA3">
            <w:pPr>
              <w:spacing w:before="79" w:line="360" w:lineRule="auto"/>
              <w:rPr>
                <w:rFonts w:asciiTheme="minorHAnsi" w:hAnsiTheme="minorHAnsi" w:cstheme="minorHAnsi"/>
                <w:sz w:val="22"/>
                <w:szCs w:val="22"/>
              </w:rPr>
            </w:pPr>
          </w:p>
        </w:tc>
        <w:tc>
          <w:tcPr>
            <w:tcW w:w="112" w:type="pct"/>
          </w:tcPr>
          <w:p w14:paraId="540488CA" w14:textId="77777777" w:rsidR="0002558D" w:rsidRPr="002F6E3E" w:rsidRDefault="0002558D" w:rsidP="00653BA3">
            <w:pPr>
              <w:spacing w:before="79" w:line="360" w:lineRule="auto"/>
              <w:rPr>
                <w:rFonts w:asciiTheme="minorHAnsi" w:hAnsiTheme="minorHAnsi" w:cstheme="minorHAnsi"/>
                <w:sz w:val="22"/>
                <w:szCs w:val="22"/>
              </w:rPr>
            </w:pPr>
          </w:p>
        </w:tc>
        <w:tc>
          <w:tcPr>
            <w:tcW w:w="789" w:type="pct"/>
          </w:tcPr>
          <w:p w14:paraId="4D00989B" w14:textId="77777777" w:rsidR="0002558D" w:rsidRPr="002F6E3E" w:rsidRDefault="0046147D" w:rsidP="004E0223">
            <w:pPr>
              <w:spacing w:before="79" w:line="360" w:lineRule="auto"/>
              <w:rPr>
                <w:rFonts w:asciiTheme="minorHAnsi" w:hAnsiTheme="minorHAnsi" w:cstheme="minorHAnsi"/>
                <w:sz w:val="22"/>
                <w:szCs w:val="22"/>
              </w:rPr>
            </w:pPr>
            <w:ins w:id="1711" w:author="Copyeditor (JMIR)" w:date="2023-08-06T21:22:00Z">
              <w:r w:rsidRPr="002F6E3E">
                <w:rPr>
                  <w:rFonts w:asciiTheme="minorHAnsi" w:hAnsiTheme="minorHAnsi" w:cstheme="minorHAnsi"/>
                  <w:sz w:val="22"/>
                  <w:szCs w:val="22"/>
                </w:rPr>
                <w:t>EMA</w:t>
              </w:r>
            </w:ins>
          </w:p>
        </w:tc>
        <w:tc>
          <w:tcPr>
            <w:tcW w:w="546" w:type="pct"/>
          </w:tcPr>
          <w:p w14:paraId="2AEB4960" w14:textId="422C8252" w:rsidR="0002558D" w:rsidRPr="002F6E3E" w:rsidRDefault="0046147D" w:rsidP="002F6E3E">
            <w:pPr>
              <w:spacing w:before="79" w:line="360" w:lineRule="auto"/>
              <w:ind w:right="93"/>
              <w:rPr>
                <w:rFonts w:asciiTheme="minorHAnsi" w:hAnsiTheme="minorHAnsi" w:cstheme="minorHAnsi"/>
                <w:sz w:val="22"/>
                <w:szCs w:val="22"/>
              </w:rPr>
            </w:pPr>
            <w:ins w:id="1712" w:author="Copyeditor (JMIR)" w:date="2023-08-07T12:54:00Z">
              <w:r w:rsidRPr="002F6E3E">
                <w:rPr>
                  <w:rFonts w:asciiTheme="minorHAnsi" w:hAnsiTheme="minorHAnsi" w:cstheme="minorHAnsi"/>
                  <w:sz w:val="22"/>
                  <w:szCs w:val="22"/>
                </w:rPr>
                <w:t>0</w:t>
              </w:r>
            </w:ins>
            <w:r w:rsidRPr="002F6E3E">
              <w:rPr>
                <w:rFonts w:asciiTheme="minorHAnsi" w:hAnsiTheme="minorHAnsi" w:cstheme="minorHAnsi"/>
                <w:sz w:val="22"/>
                <w:szCs w:val="22"/>
              </w:rPr>
              <w:t>.56</w:t>
            </w:r>
          </w:p>
        </w:tc>
        <w:tc>
          <w:tcPr>
            <w:tcW w:w="372" w:type="pct"/>
          </w:tcPr>
          <w:p w14:paraId="1F6AC444" w14:textId="77777777" w:rsidR="0002558D" w:rsidRPr="002F6E3E" w:rsidRDefault="0046147D" w:rsidP="004E0223">
            <w:pPr>
              <w:spacing w:before="79" w:line="360" w:lineRule="auto"/>
              <w:ind w:left="1"/>
              <w:rPr>
                <w:rFonts w:asciiTheme="minorHAnsi" w:hAnsiTheme="minorHAnsi" w:cstheme="minorHAnsi"/>
                <w:sz w:val="22"/>
                <w:szCs w:val="22"/>
              </w:rPr>
            </w:pPr>
            <w:del w:id="1713" w:author="Copyeditor (JMIR)" w:date="2023-08-03T06:30:00Z">
              <w:r w:rsidRPr="002F6E3E">
                <w:rPr>
                  <w:rFonts w:asciiTheme="minorHAnsi" w:hAnsiTheme="minorHAnsi" w:cstheme="minorHAnsi"/>
                  <w:sz w:val="22"/>
                  <w:szCs w:val="22"/>
                </w:rPr>
                <w:delText>–</w:delText>
              </w:r>
            </w:del>
            <w:ins w:id="1714" w:author="Copyeditor (JMIR)" w:date="2023-08-07T05:17:00Z">
              <w:r w:rsidRPr="002F6E3E">
                <w:rPr>
                  <w:rFonts w:asciiTheme="minorHAnsi" w:eastAsia="Times New Roman" w:hAnsiTheme="minorHAnsi" w:cstheme="minorHAnsi"/>
                  <w:sz w:val="22"/>
                  <w:szCs w:val="22"/>
                </w:rPr>
                <w:t>—</w:t>
              </w:r>
            </w:ins>
          </w:p>
        </w:tc>
        <w:tc>
          <w:tcPr>
            <w:tcW w:w="371" w:type="pct"/>
          </w:tcPr>
          <w:p w14:paraId="5DF816C1" w14:textId="77777777" w:rsidR="0002558D" w:rsidRPr="002F6E3E" w:rsidRDefault="0046147D" w:rsidP="00653BA3">
            <w:pPr>
              <w:spacing w:line="360" w:lineRule="auto"/>
              <w:rPr>
                <w:rFonts w:asciiTheme="minorHAnsi" w:eastAsia="Times New Roman" w:hAnsiTheme="minorHAnsi" w:cstheme="minorHAnsi"/>
                <w:sz w:val="22"/>
                <w:szCs w:val="22"/>
              </w:rPr>
            </w:pPr>
            <w:ins w:id="1715" w:author="Copyeditor (JMIR)" w:date="2023-08-07T05:17:00Z">
              <w:r w:rsidRPr="002F6E3E">
                <w:rPr>
                  <w:rFonts w:asciiTheme="minorHAnsi" w:eastAsia="Times New Roman" w:hAnsiTheme="minorHAnsi" w:cstheme="minorHAnsi"/>
                  <w:sz w:val="22"/>
                  <w:szCs w:val="22"/>
                </w:rPr>
                <w:t>—</w:t>
              </w:r>
            </w:ins>
          </w:p>
        </w:tc>
        <w:tc>
          <w:tcPr>
            <w:tcW w:w="322" w:type="pct"/>
          </w:tcPr>
          <w:p w14:paraId="118DD0D8" w14:textId="0E5425D7" w:rsidR="0002558D" w:rsidRPr="002F6E3E" w:rsidRDefault="0046147D" w:rsidP="004E0223">
            <w:pPr>
              <w:spacing w:before="79" w:line="360" w:lineRule="auto"/>
              <w:ind w:right="100"/>
              <w:rPr>
                <w:rFonts w:asciiTheme="minorHAnsi" w:hAnsiTheme="minorHAnsi" w:cstheme="minorHAnsi"/>
                <w:sz w:val="22"/>
                <w:szCs w:val="22"/>
              </w:rPr>
            </w:pPr>
            <w:ins w:id="1716" w:author="Copyeditor (JMIR)" w:date="2023-08-07T05:17:00Z">
              <w:r w:rsidRPr="002F6E3E">
                <w:rPr>
                  <w:rFonts w:asciiTheme="minorHAnsi" w:eastAsia="Times New Roman" w:hAnsiTheme="minorHAnsi" w:cstheme="minorHAnsi"/>
                  <w:sz w:val="22"/>
                  <w:szCs w:val="22"/>
                </w:rPr>
                <w:t>—</w:t>
              </w:r>
            </w:ins>
          </w:p>
        </w:tc>
        <w:tc>
          <w:tcPr>
            <w:tcW w:w="384" w:type="pct"/>
          </w:tcPr>
          <w:p w14:paraId="0891A312" w14:textId="77777777" w:rsidR="0002558D" w:rsidRPr="002F6E3E" w:rsidRDefault="0046147D" w:rsidP="004E0223">
            <w:pPr>
              <w:spacing w:before="79" w:line="360" w:lineRule="auto"/>
              <w:ind w:right="100"/>
              <w:rPr>
                <w:rFonts w:asciiTheme="minorHAnsi" w:hAnsiTheme="minorHAnsi" w:cstheme="minorHAnsi"/>
                <w:sz w:val="22"/>
                <w:szCs w:val="22"/>
              </w:rPr>
            </w:pPr>
            <w:ins w:id="1717" w:author="Copyeditor (JMIR)" w:date="2023-08-07T05:17:00Z">
              <w:r w:rsidRPr="002F6E3E">
                <w:rPr>
                  <w:rFonts w:asciiTheme="minorHAnsi" w:eastAsia="Times New Roman" w:hAnsiTheme="minorHAnsi" w:cstheme="minorHAnsi"/>
                  <w:sz w:val="22"/>
                  <w:szCs w:val="22"/>
                </w:rPr>
                <w:t>—</w:t>
              </w:r>
            </w:ins>
          </w:p>
        </w:tc>
        <w:tc>
          <w:tcPr>
            <w:tcW w:w="487" w:type="pct"/>
          </w:tcPr>
          <w:p w14:paraId="5629B0A5" w14:textId="77777777" w:rsidR="0002558D" w:rsidRPr="002F6E3E" w:rsidRDefault="0046147D" w:rsidP="004E0223">
            <w:pPr>
              <w:spacing w:before="79" w:line="360" w:lineRule="auto"/>
              <w:ind w:right="100"/>
              <w:rPr>
                <w:rFonts w:asciiTheme="minorHAnsi" w:hAnsiTheme="minorHAnsi" w:cstheme="minorHAnsi"/>
                <w:sz w:val="22"/>
                <w:szCs w:val="22"/>
              </w:rPr>
            </w:pPr>
            <w:ins w:id="1718" w:author="Copyeditor (JMIR)" w:date="2023-08-06T20:22:00Z">
              <w:r w:rsidRPr="002F6E3E">
                <w:rPr>
                  <w:rFonts w:asciiTheme="minorHAnsi" w:hAnsiTheme="minorHAnsi" w:cstheme="minorHAnsi"/>
                  <w:sz w:val="22"/>
                  <w:szCs w:val="22"/>
                </w:rPr>
                <w:t>154</w:t>
              </w:r>
            </w:ins>
          </w:p>
        </w:tc>
        <w:tc>
          <w:tcPr>
            <w:tcW w:w="447" w:type="pct"/>
          </w:tcPr>
          <w:p w14:paraId="186A923F" w14:textId="77777777" w:rsidR="0002558D" w:rsidRPr="002F6E3E" w:rsidRDefault="0046147D" w:rsidP="002F6E3E">
            <w:pPr>
              <w:spacing w:before="79" w:line="360" w:lineRule="auto"/>
              <w:ind w:right="89"/>
              <w:rPr>
                <w:rFonts w:asciiTheme="minorHAnsi" w:hAnsiTheme="minorHAnsi" w:cstheme="minorHAnsi"/>
                <w:sz w:val="22"/>
                <w:szCs w:val="22"/>
              </w:rPr>
            </w:pPr>
            <w:r w:rsidRPr="002F6E3E">
              <w:rPr>
                <w:rFonts w:asciiTheme="minorHAnsi" w:hAnsiTheme="minorHAnsi" w:cstheme="minorHAnsi"/>
                <w:sz w:val="22"/>
                <w:szCs w:val="22"/>
              </w:rPr>
              <w:t>0.45</w:t>
            </w:r>
            <w:ins w:id="1719" w:author="Copyeditor (JMIR)" w:date="2023-08-06T20:27:00Z">
              <w:r w:rsidRPr="002F6E3E">
                <w:rPr>
                  <w:rFonts w:asciiTheme="minorHAnsi" w:hAnsiTheme="minorHAnsi" w:cstheme="minorHAnsi"/>
                  <w:sz w:val="22"/>
                  <w:szCs w:val="22"/>
                </w:rPr>
                <w:t xml:space="preserve"> (0.29)</w:t>
              </w:r>
            </w:ins>
          </w:p>
        </w:tc>
        <w:tc>
          <w:tcPr>
            <w:tcW w:w="664" w:type="pct"/>
          </w:tcPr>
          <w:p w14:paraId="4B79285E" w14:textId="602C249C" w:rsidR="0002558D" w:rsidRPr="002F6E3E" w:rsidRDefault="0046147D" w:rsidP="002F6E3E">
            <w:pPr>
              <w:spacing w:before="79" w:line="360" w:lineRule="auto"/>
              <w:ind w:right="81"/>
              <w:rPr>
                <w:rFonts w:asciiTheme="minorHAnsi" w:hAnsiTheme="minorHAnsi" w:cstheme="minorHAnsi"/>
                <w:sz w:val="22"/>
                <w:szCs w:val="22"/>
              </w:rPr>
            </w:pPr>
            <w:r w:rsidRPr="002F6E3E">
              <w:rPr>
                <w:rFonts w:asciiTheme="minorHAnsi" w:hAnsiTheme="minorHAnsi" w:cstheme="minorHAnsi"/>
                <w:sz w:val="22"/>
                <w:szCs w:val="22"/>
              </w:rPr>
              <w:t>12.92</w:t>
            </w:r>
            <w:ins w:id="1720" w:author="Kendra Wyant" w:date="2023-08-07T13:46:00Z">
              <w:r w:rsidR="00A96E4D">
                <w:rPr>
                  <w:rFonts w:asciiTheme="minorHAnsi" w:hAnsiTheme="minorHAnsi" w:cstheme="minorHAnsi"/>
                  <w:sz w:val="22"/>
                  <w:szCs w:val="22"/>
                </w:rPr>
                <w:t xml:space="preserve"> (153)</w:t>
              </w:r>
            </w:ins>
            <w:del w:id="1721" w:author="Copyeditor (JMIR)" w:date="2023-08-03T06:30:00Z">
              <w:r w:rsidRPr="002F6E3E">
                <w:rPr>
                  <w:rFonts w:asciiTheme="minorHAnsi" w:hAnsiTheme="minorHAnsi" w:cstheme="minorHAnsi"/>
                  <w:sz w:val="22"/>
                  <w:szCs w:val="22"/>
                </w:rPr>
                <w:delText>*</w:delText>
              </w:r>
            </w:del>
            <w:ins w:id="1722" w:author="Copyeditor (JMIR)" w:date="2023-08-07T13:08:00Z">
              <w:r w:rsidR="006514EA" w:rsidRPr="002F6E3E">
                <w:rPr>
                  <w:rFonts w:asciiTheme="minorHAnsi" w:hAnsiTheme="minorHAnsi" w:cstheme="minorHAnsi"/>
                  <w:sz w:val="22"/>
                  <w:szCs w:val="22"/>
                  <w:vertAlign w:val="superscript"/>
                </w:rPr>
                <w:t>b</w:t>
              </w:r>
            </w:ins>
          </w:p>
        </w:tc>
        <w:tc>
          <w:tcPr>
            <w:tcW w:w="394" w:type="pct"/>
          </w:tcPr>
          <w:p w14:paraId="020E81CF" w14:textId="77777777" w:rsidR="0002558D" w:rsidRPr="002F6E3E" w:rsidRDefault="0046147D" w:rsidP="002F6E3E">
            <w:pPr>
              <w:spacing w:before="79" w:line="360" w:lineRule="auto"/>
              <w:rPr>
                <w:rFonts w:asciiTheme="minorHAnsi" w:hAnsiTheme="minorHAnsi" w:cstheme="minorHAnsi"/>
                <w:sz w:val="22"/>
                <w:szCs w:val="22"/>
              </w:rPr>
            </w:pPr>
            <w:r w:rsidRPr="002F6E3E">
              <w:rPr>
                <w:rFonts w:asciiTheme="minorHAnsi" w:hAnsiTheme="minorHAnsi" w:cstheme="minorHAnsi"/>
                <w:sz w:val="22"/>
                <w:szCs w:val="22"/>
              </w:rPr>
              <w:t>1.04</w:t>
            </w:r>
          </w:p>
        </w:tc>
      </w:tr>
      <w:tr w:rsidR="00D857E5" w14:paraId="478C2B5A" w14:textId="77777777" w:rsidTr="006514EA">
        <w:trPr>
          <w:trHeight w:val="426"/>
        </w:trPr>
        <w:tc>
          <w:tcPr>
            <w:tcW w:w="112" w:type="pct"/>
          </w:tcPr>
          <w:p w14:paraId="0691BB34" w14:textId="77777777" w:rsidR="0002558D" w:rsidRPr="002F6E3E" w:rsidRDefault="0002558D" w:rsidP="00653BA3">
            <w:pPr>
              <w:spacing w:before="79" w:line="360" w:lineRule="auto"/>
              <w:rPr>
                <w:rFonts w:asciiTheme="minorHAnsi" w:hAnsiTheme="minorHAnsi" w:cstheme="minorHAnsi"/>
                <w:sz w:val="22"/>
                <w:szCs w:val="22"/>
              </w:rPr>
            </w:pPr>
          </w:p>
        </w:tc>
        <w:tc>
          <w:tcPr>
            <w:tcW w:w="112" w:type="pct"/>
          </w:tcPr>
          <w:p w14:paraId="1FC75D1A" w14:textId="77777777" w:rsidR="0002558D" w:rsidRPr="002F6E3E" w:rsidRDefault="0002558D" w:rsidP="00653BA3">
            <w:pPr>
              <w:spacing w:before="79" w:line="360" w:lineRule="auto"/>
              <w:rPr>
                <w:rFonts w:asciiTheme="minorHAnsi" w:hAnsiTheme="minorHAnsi" w:cstheme="minorHAnsi"/>
                <w:sz w:val="22"/>
                <w:szCs w:val="22"/>
              </w:rPr>
            </w:pPr>
          </w:p>
        </w:tc>
        <w:tc>
          <w:tcPr>
            <w:tcW w:w="789" w:type="pct"/>
          </w:tcPr>
          <w:p w14:paraId="3E4B8365" w14:textId="77777777" w:rsidR="0002558D" w:rsidRPr="002F6E3E" w:rsidRDefault="0046147D" w:rsidP="004E0223">
            <w:pPr>
              <w:spacing w:before="79" w:line="360" w:lineRule="auto"/>
              <w:rPr>
                <w:rFonts w:asciiTheme="minorHAnsi" w:hAnsiTheme="minorHAnsi" w:cstheme="minorHAnsi"/>
                <w:sz w:val="22"/>
                <w:szCs w:val="22"/>
              </w:rPr>
            </w:pPr>
            <w:ins w:id="1723" w:author="Copyeditor (JMIR)" w:date="2023-08-06T21:21:00Z">
              <w:r w:rsidRPr="002F6E3E">
                <w:rPr>
                  <w:rFonts w:asciiTheme="minorHAnsi" w:hAnsiTheme="minorHAnsi" w:cstheme="minorHAnsi"/>
                  <w:sz w:val="22"/>
                  <w:szCs w:val="22"/>
                </w:rPr>
                <w:t>Sleep quality</w:t>
              </w:r>
            </w:ins>
          </w:p>
        </w:tc>
        <w:tc>
          <w:tcPr>
            <w:tcW w:w="546" w:type="pct"/>
          </w:tcPr>
          <w:p w14:paraId="71FC9AA5" w14:textId="68213BC4" w:rsidR="0002558D" w:rsidRPr="002F6E3E" w:rsidRDefault="0046147D" w:rsidP="002F6E3E">
            <w:pPr>
              <w:spacing w:before="79" w:line="360" w:lineRule="auto"/>
              <w:ind w:right="93"/>
              <w:rPr>
                <w:rFonts w:asciiTheme="minorHAnsi" w:hAnsiTheme="minorHAnsi" w:cstheme="minorHAnsi"/>
                <w:sz w:val="22"/>
                <w:szCs w:val="22"/>
              </w:rPr>
            </w:pPr>
            <w:del w:id="1724" w:author="Copyeditor (JMIR)" w:date="2023-08-03T06:30:00Z">
              <w:r w:rsidRPr="002F6E3E">
                <w:rPr>
                  <w:rFonts w:asciiTheme="minorHAnsi" w:hAnsiTheme="minorHAnsi" w:cstheme="minorHAnsi"/>
                  <w:sz w:val="22"/>
                  <w:szCs w:val="22"/>
                </w:rPr>
                <w:delText>-</w:delText>
              </w:r>
            </w:del>
            <w:ins w:id="1725" w:author="Copyeditor (JMIR)" w:date="2023-08-03T06:30:00Z">
              <w:r w:rsidRPr="002F6E3E">
                <w:rPr>
                  <w:rFonts w:asciiTheme="minorHAnsi" w:hAnsiTheme="minorHAnsi" w:cstheme="minorHAnsi"/>
                  <w:sz w:val="22"/>
                  <w:szCs w:val="22"/>
                </w:rPr>
                <w:t>−</w:t>
              </w:r>
            </w:ins>
            <w:ins w:id="1726" w:author="Copyeditor (JMIR)" w:date="2023-08-07T12:54:00Z">
              <w:r w:rsidR="00AC7824" w:rsidRPr="002F6E3E">
                <w:rPr>
                  <w:rFonts w:asciiTheme="minorHAnsi" w:hAnsiTheme="minorHAnsi" w:cstheme="minorHAnsi"/>
                  <w:sz w:val="22"/>
                  <w:szCs w:val="22"/>
                </w:rPr>
                <w:t>0</w:t>
              </w:r>
            </w:ins>
            <w:r w:rsidRPr="002F6E3E">
              <w:rPr>
                <w:rFonts w:asciiTheme="minorHAnsi" w:hAnsiTheme="minorHAnsi" w:cstheme="minorHAnsi"/>
                <w:sz w:val="22"/>
                <w:szCs w:val="22"/>
              </w:rPr>
              <w:t>.41</w:t>
            </w:r>
          </w:p>
        </w:tc>
        <w:tc>
          <w:tcPr>
            <w:tcW w:w="372" w:type="pct"/>
          </w:tcPr>
          <w:p w14:paraId="02C5ADCC" w14:textId="0FF081DB" w:rsidR="0002558D" w:rsidRPr="002F6E3E" w:rsidRDefault="0046147D" w:rsidP="002F6E3E">
            <w:pPr>
              <w:spacing w:before="79" w:line="360" w:lineRule="auto"/>
              <w:ind w:right="93"/>
              <w:rPr>
                <w:rFonts w:asciiTheme="minorHAnsi" w:hAnsiTheme="minorHAnsi" w:cstheme="minorHAnsi"/>
                <w:sz w:val="22"/>
                <w:szCs w:val="22"/>
              </w:rPr>
            </w:pPr>
            <w:del w:id="1727" w:author="Copyeditor (JMIR)" w:date="2023-08-03T06:30:00Z">
              <w:r w:rsidRPr="002F6E3E">
                <w:rPr>
                  <w:rFonts w:asciiTheme="minorHAnsi" w:hAnsiTheme="minorHAnsi" w:cstheme="minorHAnsi"/>
                  <w:sz w:val="22"/>
                  <w:szCs w:val="22"/>
                </w:rPr>
                <w:delText>-</w:delText>
              </w:r>
            </w:del>
            <w:ins w:id="1728" w:author="Copyeditor (JMIR)" w:date="2023-08-03T06:30:00Z">
              <w:r w:rsidRPr="002F6E3E">
                <w:rPr>
                  <w:rFonts w:asciiTheme="minorHAnsi" w:hAnsiTheme="minorHAnsi" w:cstheme="minorHAnsi"/>
                  <w:sz w:val="22"/>
                  <w:szCs w:val="22"/>
                </w:rPr>
                <w:t>−</w:t>
              </w:r>
            </w:ins>
            <w:ins w:id="1729" w:author="Copyeditor (JMIR)" w:date="2023-08-07T12:54:00Z">
              <w:r w:rsidR="00AC7824" w:rsidRPr="002F6E3E">
                <w:rPr>
                  <w:rFonts w:asciiTheme="minorHAnsi" w:hAnsiTheme="minorHAnsi" w:cstheme="minorHAnsi"/>
                  <w:sz w:val="22"/>
                  <w:szCs w:val="22"/>
                </w:rPr>
                <w:t>0</w:t>
              </w:r>
            </w:ins>
            <w:r w:rsidRPr="002F6E3E">
              <w:rPr>
                <w:rFonts w:asciiTheme="minorHAnsi" w:hAnsiTheme="minorHAnsi" w:cstheme="minorHAnsi"/>
                <w:sz w:val="22"/>
                <w:szCs w:val="22"/>
              </w:rPr>
              <w:t>.37</w:t>
            </w:r>
          </w:p>
        </w:tc>
        <w:tc>
          <w:tcPr>
            <w:tcW w:w="371" w:type="pct"/>
          </w:tcPr>
          <w:p w14:paraId="74A91657" w14:textId="77777777" w:rsidR="0002558D" w:rsidRPr="002F6E3E" w:rsidRDefault="0046147D" w:rsidP="004E0223">
            <w:pPr>
              <w:spacing w:before="79" w:line="360" w:lineRule="auto"/>
              <w:ind w:left="2"/>
              <w:rPr>
                <w:rFonts w:asciiTheme="minorHAnsi" w:hAnsiTheme="minorHAnsi" w:cstheme="minorHAnsi"/>
                <w:sz w:val="22"/>
                <w:szCs w:val="22"/>
              </w:rPr>
            </w:pPr>
            <w:del w:id="1730" w:author="Copyeditor (JMIR)" w:date="2023-08-03T06:30:00Z">
              <w:r w:rsidRPr="002F6E3E">
                <w:rPr>
                  <w:rFonts w:asciiTheme="minorHAnsi" w:hAnsiTheme="minorHAnsi" w:cstheme="minorHAnsi"/>
                  <w:sz w:val="22"/>
                  <w:szCs w:val="22"/>
                </w:rPr>
                <w:delText>–</w:delText>
              </w:r>
            </w:del>
            <w:ins w:id="1731" w:author="Copyeditor (JMIR)" w:date="2023-08-07T05:17:00Z">
              <w:r w:rsidRPr="002F6E3E">
                <w:rPr>
                  <w:rFonts w:asciiTheme="minorHAnsi" w:eastAsia="Times New Roman" w:hAnsiTheme="minorHAnsi" w:cstheme="minorHAnsi"/>
                  <w:sz w:val="22"/>
                  <w:szCs w:val="22"/>
                </w:rPr>
                <w:t>—</w:t>
              </w:r>
            </w:ins>
          </w:p>
        </w:tc>
        <w:tc>
          <w:tcPr>
            <w:tcW w:w="322" w:type="pct"/>
          </w:tcPr>
          <w:p w14:paraId="15CB0065" w14:textId="6D425621" w:rsidR="0002558D" w:rsidRPr="002F6E3E" w:rsidRDefault="0046147D" w:rsidP="004E0223">
            <w:pPr>
              <w:spacing w:before="79" w:line="360" w:lineRule="auto"/>
              <w:ind w:right="151"/>
              <w:rPr>
                <w:rFonts w:asciiTheme="minorHAnsi" w:hAnsiTheme="minorHAnsi" w:cstheme="minorHAnsi"/>
                <w:sz w:val="22"/>
                <w:szCs w:val="22"/>
              </w:rPr>
            </w:pPr>
            <w:ins w:id="1732" w:author="Copyeditor (JMIR)" w:date="2023-08-07T05:17:00Z">
              <w:r w:rsidRPr="002F6E3E">
                <w:rPr>
                  <w:rFonts w:asciiTheme="minorHAnsi" w:eastAsia="Times New Roman" w:hAnsiTheme="minorHAnsi" w:cstheme="minorHAnsi"/>
                  <w:sz w:val="22"/>
                  <w:szCs w:val="22"/>
                </w:rPr>
                <w:t>—</w:t>
              </w:r>
            </w:ins>
          </w:p>
        </w:tc>
        <w:tc>
          <w:tcPr>
            <w:tcW w:w="384" w:type="pct"/>
          </w:tcPr>
          <w:p w14:paraId="27DAE5C1" w14:textId="77777777" w:rsidR="0002558D" w:rsidRPr="002F6E3E" w:rsidRDefault="0046147D" w:rsidP="004E0223">
            <w:pPr>
              <w:spacing w:before="79" w:line="360" w:lineRule="auto"/>
              <w:ind w:right="151"/>
              <w:rPr>
                <w:rFonts w:asciiTheme="minorHAnsi" w:hAnsiTheme="minorHAnsi" w:cstheme="minorHAnsi"/>
                <w:sz w:val="22"/>
                <w:szCs w:val="22"/>
              </w:rPr>
            </w:pPr>
            <w:ins w:id="1733" w:author="Copyeditor (JMIR)" w:date="2023-08-07T05:17:00Z">
              <w:r w:rsidRPr="002F6E3E">
                <w:rPr>
                  <w:rFonts w:asciiTheme="minorHAnsi" w:eastAsia="Times New Roman" w:hAnsiTheme="minorHAnsi" w:cstheme="minorHAnsi"/>
                  <w:sz w:val="22"/>
                  <w:szCs w:val="22"/>
                </w:rPr>
                <w:t>—</w:t>
              </w:r>
            </w:ins>
          </w:p>
        </w:tc>
        <w:tc>
          <w:tcPr>
            <w:tcW w:w="487" w:type="pct"/>
          </w:tcPr>
          <w:p w14:paraId="13ACE665" w14:textId="77777777" w:rsidR="0002558D" w:rsidRPr="002F6E3E" w:rsidRDefault="0046147D" w:rsidP="004E0223">
            <w:pPr>
              <w:spacing w:before="79" w:line="360" w:lineRule="auto"/>
              <w:ind w:right="151"/>
              <w:rPr>
                <w:rFonts w:asciiTheme="minorHAnsi" w:hAnsiTheme="minorHAnsi" w:cstheme="minorHAnsi"/>
                <w:sz w:val="22"/>
                <w:szCs w:val="22"/>
              </w:rPr>
            </w:pPr>
            <w:ins w:id="1734" w:author="Copyeditor (JMIR)" w:date="2023-08-06T20:22:00Z">
              <w:r w:rsidRPr="002F6E3E">
                <w:rPr>
                  <w:rFonts w:asciiTheme="minorHAnsi" w:hAnsiTheme="minorHAnsi" w:cstheme="minorHAnsi"/>
                  <w:sz w:val="22"/>
                  <w:szCs w:val="22"/>
                </w:rPr>
                <w:t>87</w:t>
              </w:r>
            </w:ins>
          </w:p>
        </w:tc>
        <w:tc>
          <w:tcPr>
            <w:tcW w:w="447" w:type="pct"/>
          </w:tcPr>
          <w:p w14:paraId="6B0F7CE4" w14:textId="77777777" w:rsidR="0002558D" w:rsidRPr="002F6E3E" w:rsidRDefault="0046147D" w:rsidP="002F6E3E">
            <w:pPr>
              <w:spacing w:before="79" w:line="360" w:lineRule="auto"/>
              <w:ind w:right="89"/>
              <w:rPr>
                <w:rFonts w:asciiTheme="minorHAnsi" w:hAnsiTheme="minorHAnsi" w:cstheme="minorHAnsi"/>
                <w:sz w:val="22"/>
                <w:szCs w:val="22"/>
              </w:rPr>
            </w:pPr>
            <w:r w:rsidRPr="002F6E3E">
              <w:rPr>
                <w:rFonts w:asciiTheme="minorHAnsi" w:hAnsiTheme="minorHAnsi" w:cstheme="minorHAnsi"/>
                <w:sz w:val="22"/>
                <w:szCs w:val="22"/>
              </w:rPr>
              <w:t>0.41</w:t>
            </w:r>
            <w:ins w:id="1735" w:author="Copyeditor (JMIR)" w:date="2023-08-06T20:27:00Z">
              <w:r w:rsidRPr="002F6E3E">
                <w:rPr>
                  <w:rFonts w:asciiTheme="minorHAnsi" w:hAnsiTheme="minorHAnsi" w:cstheme="minorHAnsi"/>
                  <w:sz w:val="22"/>
                  <w:szCs w:val="22"/>
                </w:rPr>
                <w:t xml:space="preserve"> (0.30)</w:t>
              </w:r>
            </w:ins>
          </w:p>
        </w:tc>
        <w:tc>
          <w:tcPr>
            <w:tcW w:w="664" w:type="pct"/>
          </w:tcPr>
          <w:p w14:paraId="4C372C9D" w14:textId="6AF0494D" w:rsidR="0002558D" w:rsidRPr="002F6E3E" w:rsidRDefault="0046147D" w:rsidP="002F6E3E">
            <w:pPr>
              <w:spacing w:before="79" w:line="360" w:lineRule="auto"/>
              <w:ind w:right="81"/>
              <w:rPr>
                <w:rFonts w:asciiTheme="minorHAnsi" w:hAnsiTheme="minorHAnsi" w:cstheme="minorHAnsi"/>
                <w:sz w:val="22"/>
                <w:szCs w:val="22"/>
              </w:rPr>
            </w:pPr>
            <w:r w:rsidRPr="002F6E3E">
              <w:rPr>
                <w:rFonts w:asciiTheme="minorHAnsi" w:hAnsiTheme="minorHAnsi" w:cstheme="minorHAnsi"/>
                <w:sz w:val="22"/>
                <w:szCs w:val="22"/>
              </w:rPr>
              <w:t>9.45</w:t>
            </w:r>
            <w:ins w:id="1736" w:author="Kendra Wyant" w:date="2023-08-07T13:46:00Z">
              <w:r w:rsidR="00A96E4D">
                <w:rPr>
                  <w:rFonts w:asciiTheme="minorHAnsi" w:hAnsiTheme="minorHAnsi" w:cstheme="minorHAnsi"/>
                  <w:sz w:val="22"/>
                  <w:szCs w:val="22"/>
                </w:rPr>
                <w:t xml:space="preserve"> (86)</w:t>
              </w:r>
            </w:ins>
            <w:del w:id="1737" w:author="Copyeditor (JMIR)" w:date="2023-08-03T06:30:00Z">
              <w:r w:rsidRPr="002F6E3E">
                <w:rPr>
                  <w:rFonts w:asciiTheme="minorHAnsi" w:hAnsiTheme="minorHAnsi" w:cstheme="minorHAnsi"/>
                  <w:sz w:val="22"/>
                  <w:szCs w:val="22"/>
                </w:rPr>
                <w:delText>*</w:delText>
              </w:r>
            </w:del>
            <w:ins w:id="1738" w:author="Copyeditor (JMIR)" w:date="2023-08-07T13:08:00Z">
              <w:r w:rsidR="006514EA" w:rsidRPr="002F6E3E">
                <w:rPr>
                  <w:rFonts w:asciiTheme="minorHAnsi" w:hAnsiTheme="minorHAnsi" w:cstheme="minorHAnsi"/>
                  <w:sz w:val="22"/>
                  <w:szCs w:val="22"/>
                  <w:vertAlign w:val="superscript"/>
                </w:rPr>
                <w:t>b</w:t>
              </w:r>
            </w:ins>
          </w:p>
        </w:tc>
        <w:tc>
          <w:tcPr>
            <w:tcW w:w="394" w:type="pct"/>
          </w:tcPr>
          <w:p w14:paraId="7BB7718D" w14:textId="77777777" w:rsidR="0002558D" w:rsidRPr="002F6E3E" w:rsidRDefault="0046147D" w:rsidP="002F6E3E">
            <w:pPr>
              <w:spacing w:before="79" w:line="360" w:lineRule="auto"/>
              <w:rPr>
                <w:rFonts w:asciiTheme="minorHAnsi" w:hAnsiTheme="minorHAnsi" w:cstheme="minorHAnsi"/>
                <w:sz w:val="22"/>
                <w:szCs w:val="22"/>
              </w:rPr>
            </w:pPr>
            <w:r w:rsidRPr="002F6E3E">
              <w:rPr>
                <w:rFonts w:asciiTheme="minorHAnsi" w:hAnsiTheme="minorHAnsi" w:cstheme="minorHAnsi"/>
                <w:sz w:val="22"/>
                <w:szCs w:val="22"/>
              </w:rPr>
              <w:t>1.01</w:t>
            </w:r>
          </w:p>
        </w:tc>
      </w:tr>
      <w:tr w:rsidR="00D857E5" w14:paraId="755A4732" w14:textId="77777777" w:rsidTr="002F6E3E">
        <w:trPr>
          <w:trHeight w:val="483"/>
        </w:trPr>
        <w:tc>
          <w:tcPr>
            <w:tcW w:w="112" w:type="pct"/>
          </w:tcPr>
          <w:p w14:paraId="676802B8" w14:textId="73B36B1C" w:rsidR="0002558D" w:rsidRPr="002F6E3E" w:rsidRDefault="0002558D" w:rsidP="00653BA3">
            <w:pPr>
              <w:spacing w:before="136" w:line="360" w:lineRule="auto"/>
              <w:ind w:left="105"/>
              <w:rPr>
                <w:rFonts w:asciiTheme="minorHAnsi" w:hAnsiTheme="minorHAnsi" w:cstheme="minorHAnsi"/>
                <w:sz w:val="22"/>
                <w:szCs w:val="22"/>
              </w:rPr>
            </w:pPr>
          </w:p>
        </w:tc>
        <w:tc>
          <w:tcPr>
            <w:tcW w:w="4888" w:type="pct"/>
            <w:gridSpan w:val="11"/>
          </w:tcPr>
          <w:p w14:paraId="1C3D43AF" w14:textId="77777777" w:rsidR="0002558D" w:rsidRPr="002F6E3E" w:rsidRDefault="0046147D" w:rsidP="00653BA3">
            <w:pPr>
              <w:spacing w:line="360" w:lineRule="auto"/>
              <w:rPr>
                <w:rFonts w:asciiTheme="minorHAnsi" w:eastAsia="Times New Roman" w:hAnsiTheme="minorHAnsi" w:cstheme="minorHAnsi"/>
                <w:sz w:val="22"/>
                <w:szCs w:val="22"/>
              </w:rPr>
            </w:pPr>
            <w:ins w:id="1739" w:author="Copyeditor (JMIR)" w:date="2023-08-06T21:23:00Z">
              <w:r w:rsidRPr="002F6E3E">
                <w:rPr>
                  <w:rFonts w:asciiTheme="minorHAnsi" w:hAnsiTheme="minorHAnsi" w:cstheme="minorHAnsi"/>
                  <w:b/>
                  <w:sz w:val="22"/>
                  <w:szCs w:val="22"/>
                </w:rPr>
                <w:t>Passive</w:t>
              </w:r>
            </w:ins>
            <w:ins w:id="1740" w:author="Copyeditor (JMIR)" w:date="2023-08-06T21:33:00Z">
              <w:r w:rsidRPr="002F6E3E">
                <w:rPr>
                  <w:rFonts w:asciiTheme="minorHAnsi" w:hAnsiTheme="minorHAnsi" w:cstheme="minorHAnsi"/>
                  <w:b/>
                  <w:sz w:val="22"/>
                  <w:szCs w:val="22"/>
                </w:rPr>
                <w:t xml:space="preserve"> methods</w:t>
              </w:r>
            </w:ins>
          </w:p>
        </w:tc>
      </w:tr>
      <w:tr w:rsidR="00D857E5" w14:paraId="005C806E" w14:textId="77777777" w:rsidTr="006514EA">
        <w:trPr>
          <w:trHeight w:val="416"/>
        </w:trPr>
        <w:tc>
          <w:tcPr>
            <w:tcW w:w="112" w:type="pct"/>
          </w:tcPr>
          <w:p w14:paraId="236A32F7" w14:textId="4C8D726F" w:rsidR="0002558D" w:rsidRPr="002F6E3E" w:rsidRDefault="0002558D" w:rsidP="00653BA3">
            <w:pPr>
              <w:spacing w:before="74" w:line="360" w:lineRule="auto"/>
              <w:rPr>
                <w:rFonts w:asciiTheme="minorHAnsi" w:hAnsiTheme="minorHAnsi" w:cstheme="minorHAnsi"/>
                <w:sz w:val="22"/>
                <w:szCs w:val="22"/>
              </w:rPr>
            </w:pPr>
          </w:p>
        </w:tc>
        <w:tc>
          <w:tcPr>
            <w:tcW w:w="112" w:type="pct"/>
          </w:tcPr>
          <w:p w14:paraId="3C31F37D" w14:textId="51524A8D" w:rsidR="0002558D" w:rsidRPr="002F6E3E" w:rsidRDefault="0002558D" w:rsidP="00653BA3">
            <w:pPr>
              <w:spacing w:before="79" w:line="360" w:lineRule="auto"/>
              <w:ind w:right="103"/>
              <w:rPr>
                <w:rFonts w:asciiTheme="minorHAnsi" w:hAnsiTheme="minorHAnsi" w:cstheme="minorHAnsi"/>
                <w:sz w:val="22"/>
                <w:szCs w:val="22"/>
              </w:rPr>
            </w:pPr>
          </w:p>
        </w:tc>
        <w:tc>
          <w:tcPr>
            <w:tcW w:w="789" w:type="pct"/>
          </w:tcPr>
          <w:p w14:paraId="6356E05E" w14:textId="09381FC3" w:rsidR="0002558D" w:rsidRPr="002F6E3E" w:rsidRDefault="0046147D" w:rsidP="004E0223">
            <w:pPr>
              <w:spacing w:before="79" w:line="360" w:lineRule="auto"/>
              <w:rPr>
                <w:rFonts w:asciiTheme="minorHAnsi" w:hAnsiTheme="minorHAnsi" w:cstheme="minorHAnsi"/>
                <w:sz w:val="22"/>
                <w:szCs w:val="22"/>
              </w:rPr>
            </w:pPr>
            <w:ins w:id="1741" w:author="Copyeditor (JMIR)" w:date="2023-08-06T21:33:00Z">
              <w:r w:rsidRPr="002F6E3E">
                <w:rPr>
                  <w:rFonts w:asciiTheme="minorHAnsi" w:hAnsiTheme="minorHAnsi" w:cstheme="minorHAnsi"/>
                  <w:sz w:val="22"/>
                  <w:szCs w:val="22"/>
                </w:rPr>
                <w:t xml:space="preserve">Geolocation </w:t>
              </w:r>
            </w:ins>
          </w:p>
        </w:tc>
        <w:tc>
          <w:tcPr>
            <w:tcW w:w="546" w:type="pct"/>
          </w:tcPr>
          <w:p w14:paraId="16EA6DD0" w14:textId="5CA10A4A" w:rsidR="0002558D" w:rsidRPr="002F6E3E" w:rsidRDefault="0046147D" w:rsidP="002F6E3E">
            <w:pPr>
              <w:spacing w:before="74" w:line="360" w:lineRule="auto"/>
              <w:ind w:right="93"/>
              <w:rPr>
                <w:rFonts w:asciiTheme="minorHAnsi" w:hAnsiTheme="minorHAnsi" w:cstheme="minorHAnsi"/>
                <w:sz w:val="22"/>
                <w:szCs w:val="22"/>
              </w:rPr>
            </w:pPr>
            <w:del w:id="1742" w:author="Copyeditor (JMIR)" w:date="2023-08-03T06:30:00Z">
              <w:r w:rsidRPr="002F6E3E">
                <w:rPr>
                  <w:rFonts w:asciiTheme="minorHAnsi" w:hAnsiTheme="minorHAnsi" w:cstheme="minorHAnsi"/>
                  <w:sz w:val="22"/>
                  <w:szCs w:val="22"/>
                </w:rPr>
                <w:delText>-</w:delText>
              </w:r>
            </w:del>
            <w:ins w:id="1743" w:author="Copyeditor (JMIR)" w:date="2023-08-03T06:30:00Z">
              <w:r w:rsidRPr="002F6E3E">
                <w:rPr>
                  <w:rFonts w:asciiTheme="minorHAnsi" w:hAnsiTheme="minorHAnsi" w:cstheme="minorHAnsi"/>
                  <w:sz w:val="22"/>
                  <w:szCs w:val="22"/>
                </w:rPr>
                <w:t>−</w:t>
              </w:r>
            </w:ins>
            <w:ins w:id="1744" w:author="Copyeditor (JMIR)" w:date="2023-08-07T12:55:00Z">
              <w:r w:rsidR="00AC7824" w:rsidRPr="002F6E3E">
                <w:rPr>
                  <w:rFonts w:asciiTheme="minorHAnsi" w:hAnsiTheme="minorHAnsi" w:cstheme="minorHAnsi"/>
                  <w:sz w:val="22"/>
                  <w:szCs w:val="22"/>
                </w:rPr>
                <w:t>0</w:t>
              </w:r>
            </w:ins>
            <w:r w:rsidRPr="002F6E3E">
              <w:rPr>
                <w:rFonts w:asciiTheme="minorHAnsi" w:hAnsiTheme="minorHAnsi" w:cstheme="minorHAnsi"/>
                <w:sz w:val="22"/>
                <w:szCs w:val="22"/>
              </w:rPr>
              <w:t>.58</w:t>
            </w:r>
          </w:p>
        </w:tc>
        <w:tc>
          <w:tcPr>
            <w:tcW w:w="372" w:type="pct"/>
          </w:tcPr>
          <w:p w14:paraId="3A837B1C" w14:textId="0F9C1CC3" w:rsidR="0002558D" w:rsidRPr="002F6E3E" w:rsidRDefault="0046147D" w:rsidP="002F6E3E">
            <w:pPr>
              <w:spacing w:before="74" w:line="360" w:lineRule="auto"/>
              <w:ind w:right="93"/>
              <w:rPr>
                <w:rFonts w:asciiTheme="minorHAnsi" w:hAnsiTheme="minorHAnsi" w:cstheme="minorHAnsi"/>
                <w:sz w:val="22"/>
                <w:szCs w:val="22"/>
              </w:rPr>
            </w:pPr>
            <w:del w:id="1745" w:author="Copyeditor (JMIR)" w:date="2023-08-03T06:30:00Z">
              <w:r w:rsidRPr="002F6E3E">
                <w:rPr>
                  <w:rFonts w:asciiTheme="minorHAnsi" w:hAnsiTheme="minorHAnsi" w:cstheme="minorHAnsi"/>
                  <w:sz w:val="22"/>
                  <w:szCs w:val="22"/>
                </w:rPr>
                <w:delText>-</w:delText>
              </w:r>
            </w:del>
            <w:ins w:id="1746" w:author="Copyeditor (JMIR)" w:date="2023-08-03T06:30:00Z">
              <w:r w:rsidRPr="002F6E3E">
                <w:rPr>
                  <w:rFonts w:asciiTheme="minorHAnsi" w:hAnsiTheme="minorHAnsi" w:cstheme="minorHAnsi"/>
                  <w:sz w:val="22"/>
                  <w:szCs w:val="22"/>
                </w:rPr>
                <w:t>−</w:t>
              </w:r>
            </w:ins>
            <w:ins w:id="1747" w:author="Copyeditor (JMIR)" w:date="2023-08-07T12:55:00Z">
              <w:r w:rsidR="00AC7824" w:rsidRPr="002F6E3E">
                <w:rPr>
                  <w:rFonts w:asciiTheme="minorHAnsi" w:hAnsiTheme="minorHAnsi" w:cstheme="minorHAnsi"/>
                  <w:sz w:val="22"/>
                  <w:szCs w:val="22"/>
                </w:rPr>
                <w:t>0</w:t>
              </w:r>
            </w:ins>
            <w:r w:rsidRPr="002F6E3E">
              <w:rPr>
                <w:rFonts w:asciiTheme="minorHAnsi" w:hAnsiTheme="minorHAnsi" w:cstheme="minorHAnsi"/>
                <w:sz w:val="22"/>
                <w:szCs w:val="22"/>
              </w:rPr>
              <w:t>.49</w:t>
            </w:r>
          </w:p>
        </w:tc>
        <w:tc>
          <w:tcPr>
            <w:tcW w:w="371" w:type="pct"/>
          </w:tcPr>
          <w:p w14:paraId="6116C400" w14:textId="6EC869B9" w:rsidR="0002558D" w:rsidRPr="002F6E3E" w:rsidRDefault="0046147D" w:rsidP="002F6E3E">
            <w:pPr>
              <w:spacing w:before="74" w:line="360" w:lineRule="auto"/>
              <w:ind w:right="92"/>
              <w:rPr>
                <w:rFonts w:asciiTheme="minorHAnsi" w:hAnsiTheme="minorHAnsi" w:cstheme="minorHAnsi"/>
                <w:sz w:val="22"/>
                <w:szCs w:val="22"/>
              </w:rPr>
            </w:pPr>
            <w:del w:id="1748" w:author="Copyeditor (JMIR)" w:date="2023-08-03T06:30:00Z">
              <w:r w:rsidRPr="002F6E3E">
                <w:rPr>
                  <w:rFonts w:asciiTheme="minorHAnsi" w:hAnsiTheme="minorHAnsi" w:cstheme="minorHAnsi"/>
                  <w:sz w:val="22"/>
                  <w:szCs w:val="22"/>
                </w:rPr>
                <w:delText>-</w:delText>
              </w:r>
            </w:del>
            <w:ins w:id="1749" w:author="Copyeditor (JMIR)" w:date="2023-08-03T06:30:00Z">
              <w:r w:rsidRPr="002F6E3E">
                <w:rPr>
                  <w:rFonts w:asciiTheme="minorHAnsi" w:hAnsiTheme="minorHAnsi" w:cstheme="minorHAnsi"/>
                  <w:sz w:val="22"/>
                  <w:szCs w:val="22"/>
                </w:rPr>
                <w:t>−</w:t>
              </w:r>
            </w:ins>
            <w:ins w:id="1750" w:author="Copyeditor (JMIR)" w:date="2023-08-07T12:56:00Z">
              <w:r w:rsidR="00AC7824" w:rsidRPr="002F6E3E">
                <w:rPr>
                  <w:rFonts w:asciiTheme="minorHAnsi" w:hAnsiTheme="minorHAnsi" w:cstheme="minorHAnsi"/>
                  <w:sz w:val="22"/>
                  <w:szCs w:val="22"/>
                </w:rPr>
                <w:t>0</w:t>
              </w:r>
            </w:ins>
            <w:r w:rsidRPr="002F6E3E">
              <w:rPr>
                <w:rFonts w:asciiTheme="minorHAnsi" w:hAnsiTheme="minorHAnsi" w:cstheme="minorHAnsi"/>
                <w:sz w:val="22"/>
                <w:szCs w:val="22"/>
              </w:rPr>
              <w:t>.10</w:t>
            </w:r>
          </w:p>
        </w:tc>
        <w:tc>
          <w:tcPr>
            <w:tcW w:w="322" w:type="pct"/>
          </w:tcPr>
          <w:p w14:paraId="416A243E" w14:textId="77777777" w:rsidR="0002558D" w:rsidRPr="002F6E3E" w:rsidRDefault="0046147D" w:rsidP="004E0223">
            <w:pPr>
              <w:spacing w:before="74" w:line="360" w:lineRule="auto"/>
              <w:ind w:left="3"/>
              <w:rPr>
                <w:rFonts w:asciiTheme="minorHAnsi" w:hAnsiTheme="minorHAnsi" w:cstheme="minorHAnsi"/>
                <w:sz w:val="22"/>
                <w:szCs w:val="22"/>
              </w:rPr>
            </w:pPr>
            <w:del w:id="1751" w:author="Copyeditor (JMIR)" w:date="2023-08-03T06:30:00Z">
              <w:r w:rsidRPr="002F6E3E">
                <w:rPr>
                  <w:rFonts w:asciiTheme="minorHAnsi" w:hAnsiTheme="minorHAnsi" w:cstheme="minorHAnsi"/>
                  <w:sz w:val="22"/>
                  <w:szCs w:val="22"/>
                </w:rPr>
                <w:delText>–</w:delText>
              </w:r>
            </w:del>
            <w:ins w:id="1752" w:author="Copyeditor (JMIR)" w:date="2023-08-07T05:17:00Z">
              <w:r w:rsidRPr="002F6E3E">
                <w:rPr>
                  <w:rFonts w:asciiTheme="minorHAnsi" w:eastAsia="Times New Roman" w:hAnsiTheme="minorHAnsi" w:cstheme="minorHAnsi"/>
                  <w:sz w:val="22"/>
                  <w:szCs w:val="22"/>
                </w:rPr>
                <w:t>—</w:t>
              </w:r>
            </w:ins>
          </w:p>
        </w:tc>
        <w:tc>
          <w:tcPr>
            <w:tcW w:w="384" w:type="pct"/>
          </w:tcPr>
          <w:p w14:paraId="1FFD3C1C" w14:textId="77777777" w:rsidR="0002558D" w:rsidRPr="002F6E3E" w:rsidRDefault="0046147D" w:rsidP="00653BA3">
            <w:pPr>
              <w:spacing w:line="360" w:lineRule="auto"/>
              <w:rPr>
                <w:rFonts w:asciiTheme="minorHAnsi" w:eastAsia="Times New Roman" w:hAnsiTheme="minorHAnsi" w:cstheme="minorHAnsi"/>
                <w:sz w:val="22"/>
                <w:szCs w:val="22"/>
              </w:rPr>
            </w:pPr>
            <w:ins w:id="1753" w:author="Copyeditor (JMIR)" w:date="2023-08-07T05:17:00Z">
              <w:r w:rsidRPr="002F6E3E">
                <w:rPr>
                  <w:rFonts w:asciiTheme="minorHAnsi" w:eastAsia="Times New Roman" w:hAnsiTheme="minorHAnsi" w:cstheme="minorHAnsi"/>
                  <w:sz w:val="22"/>
                  <w:szCs w:val="22"/>
                </w:rPr>
                <w:t>—</w:t>
              </w:r>
            </w:ins>
          </w:p>
        </w:tc>
        <w:tc>
          <w:tcPr>
            <w:tcW w:w="487" w:type="pct"/>
          </w:tcPr>
          <w:p w14:paraId="50F7D2FD" w14:textId="77777777" w:rsidR="0002558D" w:rsidRPr="002F6E3E" w:rsidRDefault="0046147D" w:rsidP="002F6E3E">
            <w:pPr>
              <w:spacing w:before="74" w:line="360" w:lineRule="auto"/>
              <w:ind w:right="87"/>
              <w:rPr>
                <w:rFonts w:asciiTheme="minorHAnsi" w:hAnsiTheme="minorHAnsi" w:cstheme="minorHAnsi"/>
                <w:sz w:val="22"/>
                <w:szCs w:val="22"/>
              </w:rPr>
            </w:pPr>
            <w:r w:rsidRPr="002F6E3E">
              <w:rPr>
                <w:rFonts w:asciiTheme="minorHAnsi" w:hAnsiTheme="minorHAnsi" w:cstheme="minorHAnsi"/>
                <w:sz w:val="22"/>
                <w:szCs w:val="22"/>
              </w:rPr>
              <w:t>154</w:t>
            </w:r>
          </w:p>
        </w:tc>
        <w:tc>
          <w:tcPr>
            <w:tcW w:w="447" w:type="pct"/>
          </w:tcPr>
          <w:p w14:paraId="4E66256D" w14:textId="77777777" w:rsidR="0002558D" w:rsidRPr="002F6E3E" w:rsidRDefault="0046147D" w:rsidP="004E0223">
            <w:pPr>
              <w:spacing w:before="74" w:line="360" w:lineRule="auto"/>
              <w:ind w:left="96" w:right="89"/>
              <w:rPr>
                <w:rFonts w:asciiTheme="minorHAnsi" w:hAnsiTheme="minorHAnsi" w:cstheme="minorHAnsi"/>
                <w:sz w:val="22"/>
                <w:szCs w:val="22"/>
              </w:rPr>
            </w:pPr>
            <w:r w:rsidRPr="002F6E3E">
              <w:rPr>
                <w:rFonts w:asciiTheme="minorHAnsi" w:hAnsiTheme="minorHAnsi" w:cstheme="minorHAnsi"/>
                <w:sz w:val="22"/>
                <w:szCs w:val="22"/>
              </w:rPr>
              <w:t>0.56</w:t>
            </w:r>
            <w:ins w:id="1754" w:author="Copyeditor (JMIR)" w:date="2023-08-06T20:27:00Z">
              <w:r w:rsidRPr="002F6E3E">
                <w:rPr>
                  <w:rFonts w:asciiTheme="minorHAnsi" w:hAnsiTheme="minorHAnsi" w:cstheme="minorHAnsi"/>
                  <w:sz w:val="22"/>
                  <w:szCs w:val="22"/>
                </w:rPr>
                <w:t xml:space="preserve"> (0.26)</w:t>
              </w:r>
            </w:ins>
          </w:p>
        </w:tc>
        <w:tc>
          <w:tcPr>
            <w:tcW w:w="664" w:type="pct"/>
          </w:tcPr>
          <w:p w14:paraId="3FB6A78E" w14:textId="3FAF7259" w:rsidR="0002558D" w:rsidRPr="002F6E3E" w:rsidRDefault="0046147D" w:rsidP="004E0223">
            <w:pPr>
              <w:spacing w:before="74" w:line="360" w:lineRule="auto"/>
              <w:ind w:left="92" w:right="81"/>
              <w:rPr>
                <w:rFonts w:asciiTheme="minorHAnsi" w:hAnsiTheme="minorHAnsi" w:cstheme="minorHAnsi"/>
                <w:sz w:val="22"/>
                <w:szCs w:val="22"/>
              </w:rPr>
            </w:pPr>
            <w:r w:rsidRPr="002F6E3E">
              <w:rPr>
                <w:rFonts w:asciiTheme="minorHAnsi" w:hAnsiTheme="minorHAnsi" w:cstheme="minorHAnsi"/>
                <w:sz w:val="22"/>
                <w:szCs w:val="22"/>
              </w:rPr>
              <w:t>13.51</w:t>
            </w:r>
            <w:ins w:id="1755" w:author="Kendra Wyant" w:date="2023-08-07T13:47:00Z">
              <w:r w:rsidR="00A96E4D">
                <w:rPr>
                  <w:rFonts w:asciiTheme="minorHAnsi" w:hAnsiTheme="minorHAnsi" w:cstheme="minorHAnsi"/>
                  <w:sz w:val="22"/>
                  <w:szCs w:val="22"/>
                </w:rPr>
                <w:t xml:space="preserve"> (153)</w:t>
              </w:r>
            </w:ins>
            <w:del w:id="1756" w:author="Copyeditor (JMIR)" w:date="2023-08-03T06:30:00Z">
              <w:r w:rsidRPr="002F6E3E">
                <w:rPr>
                  <w:rFonts w:asciiTheme="minorHAnsi" w:hAnsiTheme="minorHAnsi" w:cstheme="minorHAnsi"/>
                  <w:sz w:val="22"/>
                  <w:szCs w:val="22"/>
                </w:rPr>
                <w:delText>*</w:delText>
              </w:r>
            </w:del>
            <w:ins w:id="1757" w:author="Copyeditor (JMIR)" w:date="2023-08-07T13:08:00Z">
              <w:r w:rsidR="006514EA" w:rsidRPr="002F6E3E">
                <w:rPr>
                  <w:rFonts w:asciiTheme="minorHAnsi" w:hAnsiTheme="minorHAnsi" w:cstheme="minorHAnsi"/>
                  <w:sz w:val="22"/>
                  <w:szCs w:val="22"/>
                  <w:vertAlign w:val="superscript"/>
                </w:rPr>
                <w:t>b</w:t>
              </w:r>
            </w:ins>
          </w:p>
        </w:tc>
        <w:tc>
          <w:tcPr>
            <w:tcW w:w="394" w:type="pct"/>
          </w:tcPr>
          <w:p w14:paraId="5D46CE12" w14:textId="77777777" w:rsidR="0002558D" w:rsidRPr="002F6E3E" w:rsidRDefault="0046147D" w:rsidP="00653BA3">
            <w:pPr>
              <w:spacing w:before="74" w:line="360" w:lineRule="auto"/>
              <w:ind w:left="111"/>
              <w:rPr>
                <w:rFonts w:asciiTheme="minorHAnsi" w:hAnsiTheme="minorHAnsi" w:cstheme="minorHAnsi"/>
                <w:sz w:val="22"/>
                <w:szCs w:val="22"/>
              </w:rPr>
            </w:pPr>
            <w:r w:rsidRPr="002F6E3E">
              <w:rPr>
                <w:rFonts w:asciiTheme="minorHAnsi" w:hAnsiTheme="minorHAnsi" w:cstheme="minorHAnsi"/>
                <w:sz w:val="22"/>
                <w:szCs w:val="22"/>
              </w:rPr>
              <w:t>1.09</w:t>
            </w:r>
          </w:p>
        </w:tc>
      </w:tr>
      <w:tr w:rsidR="00D857E5" w14:paraId="7B0A9E0B" w14:textId="77777777" w:rsidTr="006514EA">
        <w:trPr>
          <w:trHeight w:val="421"/>
        </w:trPr>
        <w:tc>
          <w:tcPr>
            <w:tcW w:w="112" w:type="pct"/>
          </w:tcPr>
          <w:p w14:paraId="77B7A10C" w14:textId="77777777" w:rsidR="0002558D" w:rsidRPr="002F6E3E" w:rsidRDefault="0002558D" w:rsidP="00653BA3">
            <w:pPr>
              <w:spacing w:before="79" w:line="360" w:lineRule="auto"/>
              <w:rPr>
                <w:rFonts w:asciiTheme="minorHAnsi" w:hAnsiTheme="minorHAnsi" w:cstheme="minorHAnsi"/>
                <w:sz w:val="22"/>
                <w:szCs w:val="22"/>
              </w:rPr>
            </w:pPr>
          </w:p>
        </w:tc>
        <w:tc>
          <w:tcPr>
            <w:tcW w:w="112" w:type="pct"/>
          </w:tcPr>
          <w:p w14:paraId="5AAA4631" w14:textId="77777777" w:rsidR="0002558D" w:rsidRPr="002F6E3E" w:rsidRDefault="0002558D" w:rsidP="00653BA3">
            <w:pPr>
              <w:spacing w:before="79" w:line="360" w:lineRule="auto"/>
              <w:rPr>
                <w:rFonts w:asciiTheme="minorHAnsi" w:hAnsiTheme="minorHAnsi" w:cstheme="minorHAnsi"/>
                <w:sz w:val="22"/>
                <w:szCs w:val="22"/>
              </w:rPr>
            </w:pPr>
          </w:p>
        </w:tc>
        <w:tc>
          <w:tcPr>
            <w:tcW w:w="789" w:type="pct"/>
          </w:tcPr>
          <w:p w14:paraId="51539F31" w14:textId="77777777" w:rsidR="0002558D" w:rsidRPr="002F6E3E" w:rsidRDefault="0046147D" w:rsidP="004E0223">
            <w:pPr>
              <w:spacing w:before="79" w:line="360" w:lineRule="auto"/>
              <w:rPr>
                <w:rFonts w:asciiTheme="minorHAnsi" w:hAnsiTheme="minorHAnsi" w:cstheme="minorHAnsi"/>
                <w:sz w:val="22"/>
                <w:szCs w:val="22"/>
              </w:rPr>
            </w:pPr>
            <w:ins w:id="1758" w:author="Copyeditor (JMIR)" w:date="2023-08-06T21:33:00Z">
              <w:r w:rsidRPr="002F6E3E">
                <w:rPr>
                  <w:rFonts w:asciiTheme="minorHAnsi" w:hAnsiTheme="minorHAnsi" w:cstheme="minorHAnsi"/>
                  <w:sz w:val="22"/>
                  <w:szCs w:val="22"/>
                </w:rPr>
                <w:t>Cellular communication logs</w:t>
              </w:r>
            </w:ins>
          </w:p>
        </w:tc>
        <w:tc>
          <w:tcPr>
            <w:tcW w:w="546" w:type="pct"/>
          </w:tcPr>
          <w:p w14:paraId="100EE907" w14:textId="696DACEF" w:rsidR="0002558D" w:rsidRPr="002F6E3E" w:rsidRDefault="0046147D" w:rsidP="002F6E3E">
            <w:pPr>
              <w:spacing w:before="79" w:line="360" w:lineRule="auto"/>
              <w:ind w:right="93"/>
              <w:rPr>
                <w:rFonts w:asciiTheme="minorHAnsi" w:hAnsiTheme="minorHAnsi" w:cstheme="minorHAnsi"/>
                <w:sz w:val="22"/>
                <w:szCs w:val="22"/>
              </w:rPr>
            </w:pPr>
            <w:del w:id="1759" w:author="Copyeditor (JMIR)" w:date="2023-08-03T06:30:00Z">
              <w:r w:rsidRPr="002F6E3E">
                <w:rPr>
                  <w:rFonts w:asciiTheme="minorHAnsi" w:hAnsiTheme="minorHAnsi" w:cstheme="minorHAnsi"/>
                  <w:sz w:val="22"/>
                  <w:szCs w:val="22"/>
                </w:rPr>
                <w:delText>-</w:delText>
              </w:r>
            </w:del>
            <w:ins w:id="1760" w:author="Copyeditor (JMIR)" w:date="2023-08-03T06:30:00Z">
              <w:r w:rsidRPr="002F6E3E">
                <w:rPr>
                  <w:rFonts w:asciiTheme="minorHAnsi" w:hAnsiTheme="minorHAnsi" w:cstheme="minorHAnsi"/>
                  <w:sz w:val="22"/>
                  <w:szCs w:val="22"/>
                </w:rPr>
                <w:t>−</w:t>
              </w:r>
            </w:ins>
            <w:ins w:id="1761" w:author="Copyeditor (JMIR)" w:date="2023-08-07T12:55:00Z">
              <w:r w:rsidR="00AC7824" w:rsidRPr="002F6E3E">
                <w:rPr>
                  <w:rFonts w:asciiTheme="minorHAnsi" w:hAnsiTheme="minorHAnsi" w:cstheme="minorHAnsi"/>
                  <w:sz w:val="22"/>
                  <w:szCs w:val="22"/>
                </w:rPr>
                <w:t>0</w:t>
              </w:r>
            </w:ins>
            <w:r w:rsidRPr="002F6E3E">
              <w:rPr>
                <w:rFonts w:asciiTheme="minorHAnsi" w:hAnsiTheme="minorHAnsi" w:cstheme="minorHAnsi"/>
                <w:sz w:val="22"/>
                <w:szCs w:val="22"/>
              </w:rPr>
              <w:t>.67</w:t>
            </w:r>
          </w:p>
        </w:tc>
        <w:tc>
          <w:tcPr>
            <w:tcW w:w="372" w:type="pct"/>
          </w:tcPr>
          <w:p w14:paraId="270E7D4C" w14:textId="50F0EBB8" w:rsidR="0002558D" w:rsidRPr="002F6E3E" w:rsidRDefault="0046147D" w:rsidP="002F6E3E">
            <w:pPr>
              <w:spacing w:before="79" w:line="360" w:lineRule="auto"/>
              <w:ind w:right="93"/>
              <w:rPr>
                <w:rFonts w:asciiTheme="minorHAnsi" w:hAnsiTheme="minorHAnsi" w:cstheme="minorHAnsi"/>
                <w:sz w:val="22"/>
                <w:szCs w:val="22"/>
              </w:rPr>
            </w:pPr>
            <w:del w:id="1762" w:author="Copyeditor (JMIR)" w:date="2023-08-03T06:30:00Z">
              <w:r w:rsidRPr="002F6E3E">
                <w:rPr>
                  <w:rFonts w:asciiTheme="minorHAnsi" w:hAnsiTheme="minorHAnsi" w:cstheme="minorHAnsi"/>
                  <w:sz w:val="22"/>
                  <w:szCs w:val="22"/>
                </w:rPr>
                <w:delText>-</w:delText>
              </w:r>
            </w:del>
            <w:ins w:id="1763" w:author="Copyeditor (JMIR)" w:date="2023-08-03T06:30:00Z">
              <w:r w:rsidRPr="002F6E3E">
                <w:rPr>
                  <w:rFonts w:asciiTheme="minorHAnsi" w:hAnsiTheme="minorHAnsi" w:cstheme="minorHAnsi"/>
                  <w:sz w:val="22"/>
                  <w:szCs w:val="22"/>
                </w:rPr>
                <w:t>−</w:t>
              </w:r>
            </w:ins>
            <w:ins w:id="1764" w:author="Copyeditor (JMIR)" w:date="2023-08-07T12:55:00Z">
              <w:r w:rsidR="00AC7824" w:rsidRPr="002F6E3E">
                <w:rPr>
                  <w:rFonts w:asciiTheme="minorHAnsi" w:hAnsiTheme="minorHAnsi" w:cstheme="minorHAnsi"/>
                  <w:sz w:val="22"/>
                  <w:szCs w:val="22"/>
                </w:rPr>
                <w:t>0</w:t>
              </w:r>
            </w:ins>
            <w:r w:rsidRPr="002F6E3E">
              <w:rPr>
                <w:rFonts w:asciiTheme="minorHAnsi" w:hAnsiTheme="minorHAnsi" w:cstheme="minorHAnsi"/>
                <w:sz w:val="22"/>
                <w:szCs w:val="22"/>
              </w:rPr>
              <w:t>.63</w:t>
            </w:r>
          </w:p>
        </w:tc>
        <w:tc>
          <w:tcPr>
            <w:tcW w:w="371" w:type="pct"/>
          </w:tcPr>
          <w:p w14:paraId="71E99895" w14:textId="7B07EC79" w:rsidR="0002558D" w:rsidRPr="002F6E3E" w:rsidRDefault="0046147D" w:rsidP="002F6E3E">
            <w:pPr>
              <w:spacing w:before="79" w:line="360" w:lineRule="auto"/>
              <w:ind w:right="92"/>
              <w:rPr>
                <w:rFonts w:asciiTheme="minorHAnsi" w:hAnsiTheme="minorHAnsi" w:cstheme="minorHAnsi"/>
                <w:sz w:val="22"/>
                <w:szCs w:val="22"/>
              </w:rPr>
            </w:pPr>
            <w:del w:id="1765" w:author="Copyeditor (JMIR)" w:date="2023-08-03T06:30:00Z">
              <w:r w:rsidRPr="002F6E3E">
                <w:rPr>
                  <w:rFonts w:asciiTheme="minorHAnsi" w:hAnsiTheme="minorHAnsi" w:cstheme="minorHAnsi"/>
                  <w:sz w:val="22"/>
                  <w:szCs w:val="22"/>
                </w:rPr>
                <w:delText>-</w:delText>
              </w:r>
            </w:del>
            <w:ins w:id="1766" w:author="Copyeditor (JMIR)" w:date="2023-08-03T06:30:00Z">
              <w:r w:rsidRPr="002F6E3E">
                <w:rPr>
                  <w:rFonts w:asciiTheme="minorHAnsi" w:hAnsiTheme="minorHAnsi" w:cstheme="minorHAnsi"/>
                  <w:sz w:val="22"/>
                  <w:szCs w:val="22"/>
                </w:rPr>
                <w:t>−</w:t>
              </w:r>
            </w:ins>
            <w:ins w:id="1767" w:author="Copyeditor (JMIR)" w:date="2023-08-07T12:56:00Z">
              <w:r w:rsidR="00AC7824" w:rsidRPr="002F6E3E">
                <w:rPr>
                  <w:rFonts w:asciiTheme="minorHAnsi" w:hAnsiTheme="minorHAnsi" w:cstheme="minorHAnsi"/>
                  <w:sz w:val="22"/>
                  <w:szCs w:val="22"/>
                </w:rPr>
                <w:t>0</w:t>
              </w:r>
            </w:ins>
            <w:r w:rsidRPr="002F6E3E">
              <w:rPr>
                <w:rFonts w:asciiTheme="minorHAnsi" w:hAnsiTheme="minorHAnsi" w:cstheme="minorHAnsi"/>
                <w:sz w:val="22"/>
                <w:szCs w:val="22"/>
              </w:rPr>
              <w:t>.21</w:t>
            </w:r>
          </w:p>
        </w:tc>
        <w:tc>
          <w:tcPr>
            <w:tcW w:w="322" w:type="pct"/>
          </w:tcPr>
          <w:p w14:paraId="298F9360" w14:textId="6A796057" w:rsidR="0002558D" w:rsidRPr="002F6E3E" w:rsidRDefault="0046147D" w:rsidP="002F6E3E">
            <w:pPr>
              <w:spacing w:before="79" w:line="360" w:lineRule="auto"/>
              <w:ind w:right="91"/>
              <w:rPr>
                <w:rFonts w:asciiTheme="minorHAnsi" w:hAnsiTheme="minorHAnsi" w:cstheme="minorHAnsi"/>
                <w:sz w:val="22"/>
                <w:szCs w:val="22"/>
              </w:rPr>
            </w:pPr>
            <w:ins w:id="1768" w:author="Copyeditor (JMIR)" w:date="2023-08-07T12:56:00Z">
              <w:r w:rsidRPr="002F6E3E">
                <w:rPr>
                  <w:rFonts w:asciiTheme="minorHAnsi" w:hAnsiTheme="minorHAnsi" w:cstheme="minorHAnsi"/>
                  <w:sz w:val="22"/>
                  <w:szCs w:val="22"/>
                </w:rPr>
                <w:t>0</w:t>
              </w:r>
            </w:ins>
            <w:r w:rsidRPr="002F6E3E">
              <w:rPr>
                <w:rFonts w:asciiTheme="minorHAnsi" w:hAnsiTheme="minorHAnsi" w:cstheme="minorHAnsi"/>
                <w:sz w:val="22"/>
                <w:szCs w:val="22"/>
              </w:rPr>
              <w:t>.72</w:t>
            </w:r>
          </w:p>
        </w:tc>
        <w:tc>
          <w:tcPr>
            <w:tcW w:w="384" w:type="pct"/>
          </w:tcPr>
          <w:p w14:paraId="04159E79" w14:textId="77777777" w:rsidR="0002558D" w:rsidRPr="002F6E3E" w:rsidRDefault="0046147D" w:rsidP="004E0223">
            <w:pPr>
              <w:spacing w:before="79" w:line="360" w:lineRule="auto"/>
              <w:ind w:left="4"/>
              <w:rPr>
                <w:rFonts w:asciiTheme="minorHAnsi" w:hAnsiTheme="minorHAnsi" w:cstheme="minorHAnsi"/>
                <w:sz w:val="22"/>
                <w:szCs w:val="22"/>
              </w:rPr>
            </w:pPr>
            <w:del w:id="1769" w:author="Copyeditor (JMIR)" w:date="2023-08-03T06:30:00Z">
              <w:r w:rsidRPr="002F6E3E">
                <w:rPr>
                  <w:rFonts w:asciiTheme="minorHAnsi" w:hAnsiTheme="minorHAnsi" w:cstheme="minorHAnsi"/>
                  <w:sz w:val="22"/>
                  <w:szCs w:val="22"/>
                </w:rPr>
                <w:delText>–</w:delText>
              </w:r>
            </w:del>
            <w:ins w:id="1770" w:author="Copyeditor (JMIR)" w:date="2023-08-07T05:17:00Z">
              <w:r w:rsidRPr="002F6E3E">
                <w:rPr>
                  <w:rFonts w:asciiTheme="minorHAnsi" w:eastAsia="Times New Roman" w:hAnsiTheme="minorHAnsi" w:cstheme="minorHAnsi"/>
                  <w:sz w:val="22"/>
                  <w:szCs w:val="22"/>
                </w:rPr>
                <w:t>—</w:t>
              </w:r>
            </w:ins>
          </w:p>
        </w:tc>
        <w:tc>
          <w:tcPr>
            <w:tcW w:w="487" w:type="pct"/>
          </w:tcPr>
          <w:p w14:paraId="4C6D3E34" w14:textId="77777777" w:rsidR="0002558D" w:rsidRPr="002F6E3E" w:rsidRDefault="0046147D" w:rsidP="002F6E3E">
            <w:pPr>
              <w:spacing w:before="79" w:line="360" w:lineRule="auto"/>
              <w:ind w:right="87"/>
              <w:rPr>
                <w:rFonts w:asciiTheme="minorHAnsi" w:hAnsiTheme="minorHAnsi" w:cstheme="minorHAnsi"/>
                <w:sz w:val="22"/>
                <w:szCs w:val="22"/>
              </w:rPr>
            </w:pPr>
            <w:r w:rsidRPr="002F6E3E">
              <w:rPr>
                <w:rFonts w:asciiTheme="minorHAnsi" w:hAnsiTheme="minorHAnsi" w:cstheme="minorHAnsi"/>
                <w:sz w:val="22"/>
                <w:szCs w:val="22"/>
              </w:rPr>
              <w:t>154</w:t>
            </w:r>
          </w:p>
        </w:tc>
        <w:tc>
          <w:tcPr>
            <w:tcW w:w="447" w:type="pct"/>
          </w:tcPr>
          <w:p w14:paraId="15F83E37" w14:textId="77777777" w:rsidR="0002558D" w:rsidRPr="002F6E3E" w:rsidRDefault="0046147D" w:rsidP="004E0223">
            <w:pPr>
              <w:spacing w:before="79" w:line="360" w:lineRule="auto"/>
              <w:ind w:left="96" w:right="89"/>
              <w:rPr>
                <w:rFonts w:asciiTheme="minorHAnsi" w:hAnsiTheme="minorHAnsi" w:cstheme="minorHAnsi"/>
                <w:sz w:val="22"/>
                <w:szCs w:val="22"/>
              </w:rPr>
            </w:pPr>
            <w:r w:rsidRPr="002F6E3E">
              <w:rPr>
                <w:rFonts w:asciiTheme="minorHAnsi" w:hAnsiTheme="minorHAnsi" w:cstheme="minorHAnsi"/>
                <w:sz w:val="22"/>
                <w:szCs w:val="22"/>
              </w:rPr>
              <w:t>0.53</w:t>
            </w:r>
            <w:ins w:id="1771" w:author="Copyeditor (JMIR)" w:date="2023-08-06T20:27:00Z">
              <w:r w:rsidRPr="002F6E3E">
                <w:rPr>
                  <w:rFonts w:asciiTheme="minorHAnsi" w:hAnsiTheme="minorHAnsi" w:cstheme="minorHAnsi"/>
                  <w:sz w:val="22"/>
                  <w:szCs w:val="22"/>
                </w:rPr>
                <w:t xml:space="preserve"> (0.31)</w:t>
              </w:r>
            </w:ins>
          </w:p>
        </w:tc>
        <w:tc>
          <w:tcPr>
            <w:tcW w:w="664" w:type="pct"/>
          </w:tcPr>
          <w:p w14:paraId="6F7777FA" w14:textId="33357E5D" w:rsidR="0002558D" w:rsidRPr="002F6E3E" w:rsidRDefault="0046147D" w:rsidP="004E0223">
            <w:pPr>
              <w:spacing w:before="79" w:line="360" w:lineRule="auto"/>
              <w:ind w:left="92" w:right="81"/>
              <w:rPr>
                <w:rFonts w:asciiTheme="minorHAnsi" w:hAnsiTheme="minorHAnsi" w:cstheme="minorHAnsi"/>
                <w:sz w:val="22"/>
                <w:szCs w:val="22"/>
              </w:rPr>
            </w:pPr>
            <w:r w:rsidRPr="002F6E3E">
              <w:rPr>
                <w:rFonts w:asciiTheme="minorHAnsi" w:hAnsiTheme="minorHAnsi" w:cstheme="minorHAnsi"/>
                <w:sz w:val="22"/>
                <w:szCs w:val="22"/>
              </w:rPr>
              <w:t>11.45</w:t>
            </w:r>
            <w:ins w:id="1772" w:author="Kendra Wyant" w:date="2023-08-07T13:47:00Z">
              <w:r w:rsidR="00A96E4D">
                <w:rPr>
                  <w:rFonts w:asciiTheme="minorHAnsi" w:hAnsiTheme="minorHAnsi" w:cstheme="minorHAnsi"/>
                  <w:sz w:val="22"/>
                  <w:szCs w:val="22"/>
                </w:rPr>
                <w:t xml:space="preserve"> (153)</w:t>
              </w:r>
            </w:ins>
            <w:del w:id="1773" w:author="Copyeditor (JMIR)" w:date="2023-08-03T06:30:00Z">
              <w:r w:rsidRPr="002F6E3E">
                <w:rPr>
                  <w:rFonts w:asciiTheme="minorHAnsi" w:hAnsiTheme="minorHAnsi" w:cstheme="minorHAnsi"/>
                  <w:sz w:val="22"/>
                  <w:szCs w:val="22"/>
                </w:rPr>
                <w:delText>*</w:delText>
              </w:r>
            </w:del>
            <w:ins w:id="1774" w:author="Copyeditor (JMIR)" w:date="2023-08-07T13:08:00Z">
              <w:r w:rsidR="006514EA" w:rsidRPr="002F6E3E">
                <w:rPr>
                  <w:rFonts w:asciiTheme="minorHAnsi" w:hAnsiTheme="minorHAnsi" w:cstheme="minorHAnsi"/>
                  <w:sz w:val="22"/>
                  <w:szCs w:val="22"/>
                  <w:vertAlign w:val="superscript"/>
                </w:rPr>
                <w:t>b</w:t>
              </w:r>
            </w:ins>
          </w:p>
        </w:tc>
        <w:tc>
          <w:tcPr>
            <w:tcW w:w="394" w:type="pct"/>
          </w:tcPr>
          <w:p w14:paraId="5542B445" w14:textId="77777777" w:rsidR="0002558D" w:rsidRPr="002F6E3E" w:rsidRDefault="0046147D" w:rsidP="00653BA3">
            <w:pPr>
              <w:spacing w:before="79" w:line="360" w:lineRule="auto"/>
              <w:ind w:left="111"/>
              <w:rPr>
                <w:rFonts w:asciiTheme="minorHAnsi" w:hAnsiTheme="minorHAnsi" w:cstheme="minorHAnsi"/>
                <w:sz w:val="22"/>
                <w:szCs w:val="22"/>
              </w:rPr>
            </w:pPr>
            <w:r w:rsidRPr="002F6E3E">
              <w:rPr>
                <w:rFonts w:asciiTheme="minorHAnsi" w:hAnsiTheme="minorHAnsi" w:cstheme="minorHAnsi"/>
                <w:sz w:val="22"/>
                <w:szCs w:val="22"/>
              </w:rPr>
              <w:t>0.92</w:t>
            </w:r>
          </w:p>
        </w:tc>
      </w:tr>
      <w:tr w:rsidR="00D857E5" w14:paraId="585EC018" w14:textId="77777777" w:rsidTr="006514EA">
        <w:trPr>
          <w:trHeight w:val="426"/>
        </w:trPr>
        <w:tc>
          <w:tcPr>
            <w:tcW w:w="112" w:type="pct"/>
          </w:tcPr>
          <w:p w14:paraId="615E0A2C" w14:textId="77777777" w:rsidR="0002558D" w:rsidRPr="002F6E3E" w:rsidRDefault="0002558D" w:rsidP="00653BA3">
            <w:pPr>
              <w:spacing w:before="79" w:line="360" w:lineRule="auto"/>
              <w:rPr>
                <w:rFonts w:asciiTheme="minorHAnsi" w:hAnsiTheme="minorHAnsi" w:cstheme="minorHAnsi"/>
                <w:sz w:val="22"/>
                <w:szCs w:val="22"/>
              </w:rPr>
            </w:pPr>
          </w:p>
        </w:tc>
        <w:tc>
          <w:tcPr>
            <w:tcW w:w="112" w:type="pct"/>
          </w:tcPr>
          <w:p w14:paraId="6FB935B0" w14:textId="77777777" w:rsidR="0002558D" w:rsidRPr="002F6E3E" w:rsidRDefault="0002558D" w:rsidP="00653BA3">
            <w:pPr>
              <w:spacing w:before="79" w:line="360" w:lineRule="auto"/>
              <w:rPr>
                <w:rFonts w:asciiTheme="minorHAnsi" w:hAnsiTheme="minorHAnsi" w:cstheme="minorHAnsi"/>
                <w:sz w:val="22"/>
                <w:szCs w:val="22"/>
              </w:rPr>
            </w:pPr>
          </w:p>
        </w:tc>
        <w:tc>
          <w:tcPr>
            <w:tcW w:w="789" w:type="pct"/>
          </w:tcPr>
          <w:p w14:paraId="2F4D9CDF" w14:textId="77777777" w:rsidR="0002558D" w:rsidRPr="002F6E3E" w:rsidRDefault="0046147D" w:rsidP="004E0223">
            <w:pPr>
              <w:spacing w:before="79" w:line="360" w:lineRule="auto"/>
              <w:rPr>
                <w:rFonts w:asciiTheme="minorHAnsi" w:hAnsiTheme="minorHAnsi" w:cstheme="minorHAnsi"/>
                <w:sz w:val="22"/>
                <w:szCs w:val="22"/>
              </w:rPr>
            </w:pPr>
            <w:ins w:id="1775" w:author="Copyeditor (JMIR)" w:date="2023-08-06T21:32:00Z">
              <w:r w:rsidRPr="002F6E3E">
                <w:rPr>
                  <w:rFonts w:asciiTheme="minorHAnsi" w:hAnsiTheme="minorHAnsi" w:cstheme="minorHAnsi"/>
                  <w:sz w:val="22"/>
                  <w:szCs w:val="22"/>
                </w:rPr>
                <w:t>SMS text message content</w:t>
              </w:r>
            </w:ins>
          </w:p>
        </w:tc>
        <w:tc>
          <w:tcPr>
            <w:tcW w:w="546" w:type="pct"/>
          </w:tcPr>
          <w:p w14:paraId="4F87DB45" w14:textId="2F03AC2C" w:rsidR="0002558D" w:rsidRPr="002F6E3E" w:rsidRDefault="0046147D" w:rsidP="002F6E3E">
            <w:pPr>
              <w:spacing w:before="79" w:line="360" w:lineRule="auto"/>
              <w:ind w:right="93"/>
              <w:rPr>
                <w:rFonts w:asciiTheme="minorHAnsi" w:hAnsiTheme="minorHAnsi" w:cstheme="minorHAnsi"/>
                <w:sz w:val="22"/>
                <w:szCs w:val="22"/>
              </w:rPr>
            </w:pPr>
            <w:del w:id="1776" w:author="Copyeditor (JMIR)" w:date="2023-08-03T06:30:00Z">
              <w:r w:rsidRPr="002F6E3E">
                <w:rPr>
                  <w:rFonts w:asciiTheme="minorHAnsi" w:hAnsiTheme="minorHAnsi" w:cstheme="minorHAnsi"/>
                  <w:sz w:val="22"/>
                  <w:szCs w:val="22"/>
                </w:rPr>
                <w:delText>-</w:delText>
              </w:r>
            </w:del>
            <w:ins w:id="1777" w:author="Copyeditor (JMIR)" w:date="2023-08-03T06:30:00Z">
              <w:r w:rsidRPr="002F6E3E">
                <w:rPr>
                  <w:rFonts w:asciiTheme="minorHAnsi" w:hAnsiTheme="minorHAnsi" w:cstheme="minorHAnsi"/>
                  <w:sz w:val="22"/>
                  <w:szCs w:val="22"/>
                </w:rPr>
                <w:t>−</w:t>
              </w:r>
            </w:ins>
            <w:ins w:id="1778" w:author="Copyeditor (JMIR)" w:date="2023-08-07T12:55:00Z">
              <w:r w:rsidR="00AC7824" w:rsidRPr="002F6E3E">
                <w:rPr>
                  <w:rFonts w:asciiTheme="minorHAnsi" w:hAnsiTheme="minorHAnsi" w:cstheme="minorHAnsi"/>
                  <w:sz w:val="22"/>
                  <w:szCs w:val="22"/>
                </w:rPr>
                <w:t>0</w:t>
              </w:r>
            </w:ins>
            <w:r w:rsidRPr="002F6E3E">
              <w:rPr>
                <w:rFonts w:asciiTheme="minorHAnsi" w:hAnsiTheme="minorHAnsi" w:cstheme="minorHAnsi"/>
                <w:sz w:val="22"/>
                <w:szCs w:val="22"/>
              </w:rPr>
              <w:t>.37</w:t>
            </w:r>
          </w:p>
        </w:tc>
        <w:tc>
          <w:tcPr>
            <w:tcW w:w="372" w:type="pct"/>
          </w:tcPr>
          <w:p w14:paraId="29F3D21D" w14:textId="1A7441D8" w:rsidR="0002558D" w:rsidRPr="002F6E3E" w:rsidRDefault="0046147D" w:rsidP="002F6E3E">
            <w:pPr>
              <w:spacing w:before="79" w:line="360" w:lineRule="auto"/>
              <w:ind w:right="93"/>
              <w:rPr>
                <w:rFonts w:asciiTheme="minorHAnsi" w:hAnsiTheme="minorHAnsi" w:cstheme="minorHAnsi"/>
                <w:sz w:val="22"/>
                <w:szCs w:val="22"/>
              </w:rPr>
            </w:pPr>
            <w:del w:id="1779" w:author="Copyeditor (JMIR)" w:date="2023-08-03T06:30:00Z">
              <w:r w:rsidRPr="002F6E3E">
                <w:rPr>
                  <w:rFonts w:asciiTheme="minorHAnsi" w:hAnsiTheme="minorHAnsi" w:cstheme="minorHAnsi"/>
                  <w:sz w:val="22"/>
                  <w:szCs w:val="22"/>
                </w:rPr>
                <w:delText>-</w:delText>
              </w:r>
            </w:del>
            <w:ins w:id="1780" w:author="Copyeditor (JMIR)" w:date="2023-08-03T06:30:00Z">
              <w:r w:rsidRPr="002F6E3E">
                <w:rPr>
                  <w:rFonts w:asciiTheme="minorHAnsi" w:hAnsiTheme="minorHAnsi" w:cstheme="minorHAnsi"/>
                  <w:sz w:val="22"/>
                  <w:szCs w:val="22"/>
                </w:rPr>
                <w:t>−</w:t>
              </w:r>
            </w:ins>
            <w:ins w:id="1781" w:author="Copyeditor (JMIR)" w:date="2023-08-07T12:55:00Z">
              <w:r w:rsidR="00AC7824" w:rsidRPr="002F6E3E">
                <w:rPr>
                  <w:rFonts w:asciiTheme="minorHAnsi" w:hAnsiTheme="minorHAnsi" w:cstheme="minorHAnsi"/>
                  <w:sz w:val="22"/>
                  <w:szCs w:val="22"/>
                </w:rPr>
                <w:t>0</w:t>
              </w:r>
            </w:ins>
            <w:r w:rsidRPr="002F6E3E">
              <w:rPr>
                <w:rFonts w:asciiTheme="minorHAnsi" w:hAnsiTheme="minorHAnsi" w:cstheme="minorHAnsi"/>
                <w:sz w:val="22"/>
                <w:szCs w:val="22"/>
              </w:rPr>
              <w:t>.48</w:t>
            </w:r>
          </w:p>
        </w:tc>
        <w:tc>
          <w:tcPr>
            <w:tcW w:w="371" w:type="pct"/>
          </w:tcPr>
          <w:p w14:paraId="09D07988" w14:textId="101B36D8" w:rsidR="0002558D" w:rsidRPr="002F6E3E" w:rsidRDefault="0046147D" w:rsidP="002F6E3E">
            <w:pPr>
              <w:spacing w:before="79" w:line="360" w:lineRule="auto"/>
              <w:ind w:right="92"/>
              <w:rPr>
                <w:rFonts w:asciiTheme="minorHAnsi" w:hAnsiTheme="minorHAnsi" w:cstheme="minorHAnsi"/>
                <w:sz w:val="22"/>
                <w:szCs w:val="22"/>
              </w:rPr>
            </w:pPr>
            <w:del w:id="1782" w:author="Copyeditor (JMIR)" w:date="2023-08-03T06:30:00Z">
              <w:r w:rsidRPr="002F6E3E">
                <w:rPr>
                  <w:rFonts w:asciiTheme="minorHAnsi" w:hAnsiTheme="minorHAnsi" w:cstheme="minorHAnsi"/>
                  <w:sz w:val="22"/>
                  <w:szCs w:val="22"/>
                </w:rPr>
                <w:delText>-</w:delText>
              </w:r>
            </w:del>
            <w:ins w:id="1783" w:author="Copyeditor (JMIR)" w:date="2023-08-03T06:30:00Z">
              <w:r w:rsidRPr="002F6E3E">
                <w:rPr>
                  <w:rFonts w:asciiTheme="minorHAnsi" w:hAnsiTheme="minorHAnsi" w:cstheme="minorHAnsi"/>
                  <w:sz w:val="22"/>
                  <w:szCs w:val="22"/>
                </w:rPr>
                <w:t>−</w:t>
              </w:r>
            </w:ins>
            <w:ins w:id="1784" w:author="Copyeditor (JMIR)" w:date="2023-08-07T12:56:00Z">
              <w:r w:rsidR="00AC7824" w:rsidRPr="002F6E3E">
                <w:rPr>
                  <w:rFonts w:asciiTheme="minorHAnsi" w:hAnsiTheme="minorHAnsi" w:cstheme="minorHAnsi"/>
                  <w:sz w:val="22"/>
                  <w:szCs w:val="22"/>
                </w:rPr>
                <w:t>0</w:t>
              </w:r>
            </w:ins>
            <w:r w:rsidRPr="002F6E3E">
              <w:rPr>
                <w:rFonts w:asciiTheme="minorHAnsi" w:hAnsiTheme="minorHAnsi" w:cstheme="minorHAnsi"/>
                <w:sz w:val="22"/>
                <w:szCs w:val="22"/>
              </w:rPr>
              <w:t>.53</w:t>
            </w:r>
          </w:p>
        </w:tc>
        <w:tc>
          <w:tcPr>
            <w:tcW w:w="322" w:type="pct"/>
          </w:tcPr>
          <w:p w14:paraId="1DD30577" w14:textId="5A3DE924" w:rsidR="0002558D" w:rsidRPr="002F6E3E" w:rsidRDefault="0046147D" w:rsidP="002F6E3E">
            <w:pPr>
              <w:spacing w:before="79" w:line="360" w:lineRule="auto"/>
              <w:ind w:right="91"/>
              <w:rPr>
                <w:rFonts w:asciiTheme="minorHAnsi" w:hAnsiTheme="minorHAnsi" w:cstheme="minorHAnsi"/>
                <w:sz w:val="22"/>
                <w:szCs w:val="22"/>
              </w:rPr>
            </w:pPr>
            <w:ins w:id="1785" w:author="Copyeditor (JMIR)" w:date="2023-08-07T12:56:00Z">
              <w:r w:rsidRPr="002F6E3E">
                <w:rPr>
                  <w:rFonts w:asciiTheme="minorHAnsi" w:hAnsiTheme="minorHAnsi" w:cstheme="minorHAnsi"/>
                  <w:sz w:val="22"/>
                  <w:szCs w:val="22"/>
                </w:rPr>
                <w:t>0</w:t>
              </w:r>
            </w:ins>
            <w:r w:rsidRPr="002F6E3E">
              <w:rPr>
                <w:rFonts w:asciiTheme="minorHAnsi" w:hAnsiTheme="minorHAnsi" w:cstheme="minorHAnsi"/>
                <w:sz w:val="22"/>
                <w:szCs w:val="22"/>
              </w:rPr>
              <w:t>.60</w:t>
            </w:r>
          </w:p>
        </w:tc>
        <w:tc>
          <w:tcPr>
            <w:tcW w:w="384" w:type="pct"/>
          </w:tcPr>
          <w:p w14:paraId="43855C67" w14:textId="382C02B2" w:rsidR="0002558D" w:rsidRPr="002F6E3E" w:rsidRDefault="0046147D" w:rsidP="002F6E3E">
            <w:pPr>
              <w:spacing w:before="79" w:line="360" w:lineRule="auto"/>
              <w:ind w:right="89"/>
              <w:rPr>
                <w:rFonts w:asciiTheme="minorHAnsi" w:hAnsiTheme="minorHAnsi" w:cstheme="minorHAnsi"/>
                <w:sz w:val="22"/>
                <w:szCs w:val="22"/>
              </w:rPr>
            </w:pPr>
            <w:ins w:id="1786" w:author="Copyeditor (JMIR)" w:date="2023-08-07T12:56:00Z">
              <w:r w:rsidRPr="002F6E3E">
                <w:rPr>
                  <w:rFonts w:asciiTheme="minorHAnsi" w:hAnsiTheme="minorHAnsi" w:cstheme="minorHAnsi"/>
                  <w:sz w:val="22"/>
                  <w:szCs w:val="22"/>
                </w:rPr>
                <w:t>0</w:t>
              </w:r>
            </w:ins>
            <w:r w:rsidRPr="002F6E3E">
              <w:rPr>
                <w:rFonts w:asciiTheme="minorHAnsi" w:hAnsiTheme="minorHAnsi" w:cstheme="minorHAnsi"/>
                <w:sz w:val="22"/>
                <w:szCs w:val="22"/>
              </w:rPr>
              <w:t>.76</w:t>
            </w:r>
          </w:p>
        </w:tc>
        <w:tc>
          <w:tcPr>
            <w:tcW w:w="487" w:type="pct"/>
          </w:tcPr>
          <w:p w14:paraId="6E36C1C4" w14:textId="77777777" w:rsidR="0002558D" w:rsidRPr="002F6E3E" w:rsidRDefault="0046147D" w:rsidP="002F6E3E">
            <w:pPr>
              <w:spacing w:before="79" w:line="360" w:lineRule="auto"/>
              <w:ind w:right="87"/>
              <w:rPr>
                <w:rFonts w:asciiTheme="minorHAnsi" w:hAnsiTheme="minorHAnsi" w:cstheme="minorHAnsi"/>
                <w:sz w:val="22"/>
                <w:szCs w:val="22"/>
              </w:rPr>
            </w:pPr>
            <w:r w:rsidRPr="002F6E3E">
              <w:rPr>
                <w:rFonts w:asciiTheme="minorHAnsi" w:hAnsiTheme="minorHAnsi" w:cstheme="minorHAnsi"/>
                <w:sz w:val="22"/>
                <w:szCs w:val="22"/>
              </w:rPr>
              <w:t>154</w:t>
            </w:r>
          </w:p>
        </w:tc>
        <w:tc>
          <w:tcPr>
            <w:tcW w:w="447" w:type="pct"/>
          </w:tcPr>
          <w:p w14:paraId="45B4810D" w14:textId="77777777" w:rsidR="0002558D" w:rsidRPr="002F6E3E" w:rsidRDefault="0046147D" w:rsidP="004E0223">
            <w:pPr>
              <w:spacing w:before="79" w:line="360" w:lineRule="auto"/>
              <w:ind w:left="96" w:right="89"/>
              <w:rPr>
                <w:rFonts w:asciiTheme="minorHAnsi" w:hAnsiTheme="minorHAnsi" w:cstheme="minorHAnsi"/>
                <w:sz w:val="22"/>
                <w:szCs w:val="22"/>
              </w:rPr>
            </w:pPr>
            <w:r w:rsidRPr="002F6E3E">
              <w:rPr>
                <w:rFonts w:asciiTheme="minorHAnsi" w:hAnsiTheme="minorHAnsi" w:cstheme="minorHAnsi"/>
                <w:sz w:val="22"/>
                <w:szCs w:val="22"/>
              </w:rPr>
              <w:t>0.52</w:t>
            </w:r>
            <w:ins w:id="1787" w:author="Copyeditor (JMIR)" w:date="2023-08-06T20:27:00Z">
              <w:r w:rsidRPr="002F6E3E">
                <w:rPr>
                  <w:rFonts w:asciiTheme="minorHAnsi" w:hAnsiTheme="minorHAnsi" w:cstheme="minorHAnsi"/>
                  <w:sz w:val="22"/>
                  <w:szCs w:val="22"/>
                </w:rPr>
                <w:t xml:space="preserve"> (0.31)</w:t>
              </w:r>
            </w:ins>
          </w:p>
        </w:tc>
        <w:tc>
          <w:tcPr>
            <w:tcW w:w="664" w:type="pct"/>
          </w:tcPr>
          <w:p w14:paraId="38C7AB83" w14:textId="15128677" w:rsidR="0002558D" w:rsidRPr="002F6E3E" w:rsidRDefault="0046147D" w:rsidP="004E0223">
            <w:pPr>
              <w:spacing w:before="79" w:line="360" w:lineRule="auto"/>
              <w:ind w:left="92" w:right="81"/>
              <w:rPr>
                <w:rFonts w:asciiTheme="minorHAnsi" w:hAnsiTheme="minorHAnsi" w:cstheme="minorHAnsi"/>
                <w:sz w:val="22"/>
                <w:szCs w:val="22"/>
              </w:rPr>
            </w:pPr>
            <w:r w:rsidRPr="002F6E3E">
              <w:rPr>
                <w:rFonts w:asciiTheme="minorHAnsi" w:hAnsiTheme="minorHAnsi" w:cstheme="minorHAnsi"/>
                <w:sz w:val="22"/>
                <w:szCs w:val="22"/>
              </w:rPr>
              <w:t>6.07</w:t>
            </w:r>
            <w:ins w:id="1788" w:author="Kendra Wyant" w:date="2023-08-07T13:47:00Z">
              <w:r w:rsidR="00A96E4D">
                <w:rPr>
                  <w:rFonts w:asciiTheme="minorHAnsi" w:hAnsiTheme="minorHAnsi" w:cstheme="minorHAnsi"/>
                  <w:sz w:val="22"/>
                  <w:szCs w:val="22"/>
                </w:rPr>
                <w:t xml:space="preserve"> (153)</w:t>
              </w:r>
            </w:ins>
            <w:del w:id="1789" w:author="Copyeditor (JMIR)" w:date="2023-08-03T06:30:00Z">
              <w:r w:rsidRPr="002F6E3E">
                <w:rPr>
                  <w:rFonts w:asciiTheme="minorHAnsi" w:hAnsiTheme="minorHAnsi" w:cstheme="minorHAnsi"/>
                  <w:sz w:val="22"/>
                  <w:szCs w:val="22"/>
                </w:rPr>
                <w:delText>*</w:delText>
              </w:r>
            </w:del>
            <w:ins w:id="1790" w:author="Copyeditor (JMIR)" w:date="2023-08-07T13:08:00Z">
              <w:r w:rsidR="006514EA" w:rsidRPr="002F6E3E">
                <w:rPr>
                  <w:rFonts w:asciiTheme="minorHAnsi" w:hAnsiTheme="minorHAnsi" w:cstheme="minorHAnsi"/>
                  <w:sz w:val="22"/>
                  <w:szCs w:val="22"/>
                  <w:vertAlign w:val="superscript"/>
                </w:rPr>
                <w:t>b</w:t>
              </w:r>
            </w:ins>
          </w:p>
        </w:tc>
        <w:tc>
          <w:tcPr>
            <w:tcW w:w="394" w:type="pct"/>
          </w:tcPr>
          <w:p w14:paraId="5F0B879F" w14:textId="77777777" w:rsidR="0002558D" w:rsidRPr="002F6E3E" w:rsidRDefault="0046147D" w:rsidP="00653BA3">
            <w:pPr>
              <w:spacing w:before="79" w:line="360" w:lineRule="auto"/>
              <w:ind w:left="111"/>
              <w:rPr>
                <w:rFonts w:asciiTheme="minorHAnsi" w:hAnsiTheme="minorHAnsi" w:cstheme="minorHAnsi"/>
                <w:sz w:val="22"/>
                <w:szCs w:val="22"/>
              </w:rPr>
            </w:pPr>
            <w:r w:rsidRPr="002F6E3E">
              <w:rPr>
                <w:rFonts w:asciiTheme="minorHAnsi" w:hAnsiTheme="minorHAnsi" w:cstheme="minorHAnsi"/>
                <w:sz w:val="22"/>
                <w:szCs w:val="22"/>
              </w:rPr>
              <w:t>0.49</w:t>
            </w:r>
          </w:p>
        </w:tc>
      </w:tr>
      <w:tr w:rsidR="00D857E5" w14:paraId="76E48CDA" w14:textId="77777777" w:rsidTr="002F6E3E">
        <w:trPr>
          <w:gridBefore w:val="1"/>
          <w:wBefore w:w="222" w:type="dxa"/>
          <w:trHeight w:val="426"/>
          <w:ins w:id="1791" w:author="Copyeditor (JMIR)" w:date="2023-08-06T21:26:00Z"/>
        </w:trPr>
        <w:tc>
          <w:tcPr>
            <w:tcW w:w="5000" w:type="pct"/>
            <w:gridSpan w:val="11"/>
          </w:tcPr>
          <w:p w14:paraId="45FC30AF" w14:textId="77777777" w:rsidR="0002558D" w:rsidRPr="002F6E3E" w:rsidRDefault="0046147D" w:rsidP="004E0223">
            <w:pPr>
              <w:spacing w:before="79" w:line="360" w:lineRule="auto"/>
              <w:rPr>
                <w:ins w:id="1792" w:author="Copyeditor (JMIR)" w:date="2023-08-06T21:26:00Z"/>
                <w:rFonts w:asciiTheme="minorHAnsi" w:hAnsiTheme="minorHAnsi" w:cstheme="minorHAnsi"/>
                <w:b/>
                <w:sz w:val="22"/>
                <w:szCs w:val="22"/>
              </w:rPr>
            </w:pPr>
            <w:ins w:id="1793" w:author="Copyeditor (JMIR)" w:date="2023-08-06T21:31:00Z">
              <w:r w:rsidRPr="002F6E3E">
                <w:rPr>
                  <w:rFonts w:asciiTheme="minorHAnsi" w:hAnsiTheme="minorHAnsi" w:cstheme="minorHAnsi"/>
                  <w:b/>
                  <w:sz w:val="22"/>
                  <w:szCs w:val="22"/>
                </w:rPr>
                <w:t>Willingness to use for 1 year</w:t>
              </w:r>
            </w:ins>
          </w:p>
        </w:tc>
      </w:tr>
      <w:tr w:rsidR="00D857E5" w14:paraId="173C1639" w14:textId="77777777" w:rsidTr="002F6E3E">
        <w:trPr>
          <w:trHeight w:val="60"/>
        </w:trPr>
        <w:tc>
          <w:tcPr>
            <w:tcW w:w="112" w:type="pct"/>
          </w:tcPr>
          <w:p w14:paraId="38FC7AE3" w14:textId="77777777" w:rsidR="0002558D" w:rsidRPr="002F6E3E" w:rsidRDefault="0002558D" w:rsidP="00653BA3">
            <w:pPr>
              <w:spacing w:line="360" w:lineRule="auto"/>
              <w:rPr>
                <w:rFonts w:asciiTheme="minorHAnsi" w:eastAsia="Times New Roman" w:hAnsiTheme="minorHAnsi" w:cstheme="minorHAnsi"/>
                <w:sz w:val="22"/>
                <w:szCs w:val="22"/>
              </w:rPr>
            </w:pPr>
          </w:p>
        </w:tc>
        <w:tc>
          <w:tcPr>
            <w:tcW w:w="4888" w:type="pct"/>
            <w:gridSpan w:val="11"/>
          </w:tcPr>
          <w:p w14:paraId="49031B53" w14:textId="77777777" w:rsidR="0002558D" w:rsidRPr="002F6E3E" w:rsidRDefault="0046147D" w:rsidP="00653BA3">
            <w:pPr>
              <w:spacing w:line="360" w:lineRule="auto"/>
              <w:rPr>
                <w:rFonts w:asciiTheme="minorHAnsi" w:eastAsia="Times New Roman" w:hAnsiTheme="minorHAnsi" w:cstheme="minorHAnsi"/>
                <w:sz w:val="22"/>
                <w:szCs w:val="22"/>
              </w:rPr>
            </w:pPr>
            <w:ins w:id="1794" w:author="Copyeditor (JMIR)" w:date="2023-08-06T21:32:00Z">
              <w:r w:rsidRPr="002F6E3E">
                <w:rPr>
                  <w:rFonts w:asciiTheme="minorHAnsi" w:eastAsia="Times New Roman" w:hAnsiTheme="minorHAnsi" w:cstheme="minorHAnsi"/>
                  <w:b/>
                  <w:sz w:val="22"/>
                  <w:szCs w:val="22"/>
                </w:rPr>
                <w:t>Active</w:t>
              </w:r>
            </w:ins>
            <w:ins w:id="1795" w:author="Copyeditor (JMIR)" w:date="2023-08-06T21:33:00Z">
              <w:r w:rsidRPr="002F6E3E">
                <w:rPr>
                  <w:rFonts w:asciiTheme="minorHAnsi" w:eastAsia="Times New Roman" w:hAnsiTheme="minorHAnsi" w:cstheme="minorHAnsi"/>
                  <w:b/>
                  <w:sz w:val="22"/>
                  <w:szCs w:val="22"/>
                </w:rPr>
                <w:t xml:space="preserve"> methods</w:t>
              </w:r>
            </w:ins>
          </w:p>
        </w:tc>
      </w:tr>
      <w:tr w:rsidR="00D857E5" w14:paraId="767111F0" w14:textId="77777777" w:rsidTr="006514EA">
        <w:trPr>
          <w:trHeight w:val="416"/>
        </w:trPr>
        <w:tc>
          <w:tcPr>
            <w:tcW w:w="112" w:type="pct"/>
          </w:tcPr>
          <w:p w14:paraId="772D3EBA" w14:textId="128241D8" w:rsidR="0002558D" w:rsidRPr="002F6E3E" w:rsidRDefault="0002558D" w:rsidP="00653BA3">
            <w:pPr>
              <w:spacing w:before="74" w:line="360" w:lineRule="auto"/>
              <w:rPr>
                <w:rFonts w:asciiTheme="minorHAnsi" w:hAnsiTheme="minorHAnsi" w:cstheme="minorHAnsi"/>
                <w:sz w:val="22"/>
                <w:szCs w:val="22"/>
              </w:rPr>
            </w:pPr>
          </w:p>
        </w:tc>
        <w:tc>
          <w:tcPr>
            <w:tcW w:w="112" w:type="pct"/>
          </w:tcPr>
          <w:p w14:paraId="1DCC645A" w14:textId="1C8AFB89" w:rsidR="0002558D" w:rsidRPr="002F6E3E" w:rsidRDefault="0002558D" w:rsidP="00653BA3">
            <w:pPr>
              <w:spacing w:before="79" w:line="360" w:lineRule="auto"/>
              <w:rPr>
                <w:rFonts w:asciiTheme="minorHAnsi" w:hAnsiTheme="minorHAnsi" w:cstheme="minorHAnsi"/>
                <w:sz w:val="22"/>
                <w:szCs w:val="22"/>
              </w:rPr>
            </w:pPr>
          </w:p>
        </w:tc>
        <w:tc>
          <w:tcPr>
            <w:tcW w:w="789" w:type="pct"/>
          </w:tcPr>
          <w:p w14:paraId="4532910F" w14:textId="7AFFE7F5" w:rsidR="0002558D" w:rsidRPr="002F6E3E" w:rsidRDefault="0046147D" w:rsidP="004E0223">
            <w:pPr>
              <w:spacing w:before="79" w:line="360" w:lineRule="auto"/>
              <w:rPr>
                <w:rFonts w:asciiTheme="minorHAnsi" w:hAnsiTheme="minorHAnsi" w:cstheme="minorHAnsi"/>
                <w:sz w:val="22"/>
                <w:szCs w:val="22"/>
              </w:rPr>
            </w:pPr>
            <w:ins w:id="1796" w:author="Copyeditor (JMIR)" w:date="2023-08-06T21:34:00Z">
              <w:r w:rsidRPr="002F6E3E">
                <w:rPr>
                  <w:rFonts w:asciiTheme="minorHAnsi" w:hAnsiTheme="minorHAnsi" w:cstheme="minorHAnsi"/>
                  <w:sz w:val="22"/>
                  <w:szCs w:val="22"/>
                </w:rPr>
                <w:t>Audio check-in</w:t>
              </w:r>
            </w:ins>
          </w:p>
        </w:tc>
        <w:tc>
          <w:tcPr>
            <w:tcW w:w="546" w:type="pct"/>
          </w:tcPr>
          <w:p w14:paraId="3FF3C76A" w14:textId="77777777" w:rsidR="0002558D" w:rsidRPr="002F6E3E" w:rsidRDefault="0046147D" w:rsidP="004E0223">
            <w:pPr>
              <w:spacing w:before="74" w:line="360" w:lineRule="auto"/>
              <w:rPr>
                <w:rFonts w:asciiTheme="minorHAnsi" w:hAnsiTheme="minorHAnsi" w:cstheme="minorHAnsi"/>
                <w:sz w:val="22"/>
                <w:szCs w:val="22"/>
              </w:rPr>
            </w:pPr>
            <w:del w:id="1797" w:author="Copyeditor (JMIR)" w:date="2023-08-03T06:30:00Z">
              <w:r w:rsidRPr="002F6E3E">
                <w:rPr>
                  <w:rFonts w:asciiTheme="minorHAnsi" w:hAnsiTheme="minorHAnsi" w:cstheme="minorHAnsi"/>
                  <w:sz w:val="22"/>
                  <w:szCs w:val="22"/>
                </w:rPr>
                <w:delText>–</w:delText>
              </w:r>
            </w:del>
            <w:ins w:id="1798" w:author="Copyeditor (JMIR)" w:date="2023-08-07T05:17:00Z">
              <w:r w:rsidRPr="002F6E3E">
                <w:rPr>
                  <w:rFonts w:asciiTheme="minorHAnsi" w:eastAsia="Times New Roman" w:hAnsiTheme="minorHAnsi" w:cstheme="minorHAnsi"/>
                  <w:sz w:val="22"/>
                  <w:szCs w:val="22"/>
                </w:rPr>
                <w:t>—</w:t>
              </w:r>
            </w:ins>
          </w:p>
        </w:tc>
        <w:tc>
          <w:tcPr>
            <w:tcW w:w="372" w:type="pct"/>
          </w:tcPr>
          <w:p w14:paraId="0635F49E" w14:textId="77777777" w:rsidR="0002558D" w:rsidRPr="002F6E3E" w:rsidRDefault="0046147D" w:rsidP="00653BA3">
            <w:pPr>
              <w:spacing w:line="360" w:lineRule="auto"/>
              <w:rPr>
                <w:rFonts w:asciiTheme="minorHAnsi" w:eastAsia="Times New Roman" w:hAnsiTheme="minorHAnsi" w:cstheme="minorHAnsi"/>
                <w:sz w:val="22"/>
                <w:szCs w:val="22"/>
              </w:rPr>
            </w:pPr>
            <w:ins w:id="1799" w:author="Copyeditor (JMIR)" w:date="2023-08-07T05:17:00Z">
              <w:r w:rsidRPr="002F6E3E">
                <w:rPr>
                  <w:rFonts w:asciiTheme="minorHAnsi" w:eastAsia="Times New Roman" w:hAnsiTheme="minorHAnsi" w:cstheme="minorHAnsi"/>
                  <w:sz w:val="22"/>
                  <w:szCs w:val="22"/>
                </w:rPr>
                <w:t>—</w:t>
              </w:r>
            </w:ins>
          </w:p>
        </w:tc>
        <w:tc>
          <w:tcPr>
            <w:tcW w:w="371" w:type="pct"/>
          </w:tcPr>
          <w:p w14:paraId="5EF61355" w14:textId="77777777" w:rsidR="0002558D" w:rsidRPr="002F6E3E" w:rsidRDefault="0046147D" w:rsidP="00653BA3">
            <w:pPr>
              <w:spacing w:line="360" w:lineRule="auto"/>
              <w:rPr>
                <w:rFonts w:asciiTheme="minorHAnsi" w:eastAsia="Times New Roman" w:hAnsiTheme="minorHAnsi" w:cstheme="minorHAnsi"/>
                <w:sz w:val="22"/>
                <w:szCs w:val="22"/>
              </w:rPr>
            </w:pPr>
            <w:ins w:id="1800" w:author="Copyeditor (JMIR)" w:date="2023-08-07T05:17:00Z">
              <w:r w:rsidRPr="002F6E3E">
                <w:rPr>
                  <w:rFonts w:asciiTheme="minorHAnsi" w:eastAsia="Times New Roman" w:hAnsiTheme="minorHAnsi" w:cstheme="minorHAnsi"/>
                  <w:sz w:val="22"/>
                  <w:szCs w:val="22"/>
                </w:rPr>
                <w:t>—</w:t>
              </w:r>
            </w:ins>
          </w:p>
        </w:tc>
        <w:tc>
          <w:tcPr>
            <w:tcW w:w="322" w:type="pct"/>
          </w:tcPr>
          <w:p w14:paraId="21509E17" w14:textId="0C00627C" w:rsidR="0002558D" w:rsidRPr="002F6E3E" w:rsidRDefault="0046147D" w:rsidP="004E0223">
            <w:pPr>
              <w:spacing w:before="74" w:line="360" w:lineRule="auto"/>
              <w:ind w:right="100"/>
              <w:rPr>
                <w:rFonts w:asciiTheme="minorHAnsi" w:hAnsiTheme="minorHAnsi" w:cstheme="minorHAnsi"/>
                <w:sz w:val="22"/>
                <w:szCs w:val="22"/>
              </w:rPr>
            </w:pPr>
            <w:ins w:id="1801" w:author="Copyeditor (JMIR)" w:date="2023-08-07T05:17:00Z">
              <w:r w:rsidRPr="002F6E3E">
                <w:rPr>
                  <w:rFonts w:asciiTheme="minorHAnsi" w:eastAsia="Times New Roman" w:hAnsiTheme="minorHAnsi" w:cstheme="minorHAnsi"/>
                  <w:sz w:val="22"/>
                  <w:szCs w:val="22"/>
                </w:rPr>
                <w:t>—</w:t>
              </w:r>
            </w:ins>
          </w:p>
        </w:tc>
        <w:tc>
          <w:tcPr>
            <w:tcW w:w="384" w:type="pct"/>
          </w:tcPr>
          <w:p w14:paraId="2CCD95A6" w14:textId="77777777" w:rsidR="0002558D" w:rsidRPr="002F6E3E" w:rsidRDefault="0046147D" w:rsidP="004E0223">
            <w:pPr>
              <w:spacing w:before="74" w:line="360" w:lineRule="auto"/>
              <w:ind w:right="100"/>
              <w:rPr>
                <w:rFonts w:asciiTheme="minorHAnsi" w:hAnsiTheme="minorHAnsi" w:cstheme="minorHAnsi"/>
                <w:sz w:val="22"/>
                <w:szCs w:val="22"/>
              </w:rPr>
            </w:pPr>
            <w:ins w:id="1802" w:author="Copyeditor (JMIR)" w:date="2023-08-07T05:17:00Z">
              <w:r w:rsidRPr="002F6E3E">
                <w:rPr>
                  <w:rFonts w:asciiTheme="minorHAnsi" w:eastAsia="Times New Roman" w:hAnsiTheme="minorHAnsi" w:cstheme="minorHAnsi"/>
                  <w:sz w:val="22"/>
                  <w:szCs w:val="22"/>
                </w:rPr>
                <w:t>—</w:t>
              </w:r>
            </w:ins>
          </w:p>
        </w:tc>
        <w:tc>
          <w:tcPr>
            <w:tcW w:w="487" w:type="pct"/>
          </w:tcPr>
          <w:p w14:paraId="65F2CB1B" w14:textId="77777777" w:rsidR="0002558D" w:rsidRPr="002F6E3E" w:rsidRDefault="0046147D" w:rsidP="004E0223">
            <w:pPr>
              <w:spacing w:before="74" w:line="360" w:lineRule="auto"/>
              <w:ind w:right="100"/>
              <w:rPr>
                <w:rFonts w:asciiTheme="minorHAnsi" w:hAnsiTheme="minorHAnsi" w:cstheme="minorHAnsi"/>
                <w:sz w:val="22"/>
                <w:szCs w:val="22"/>
              </w:rPr>
            </w:pPr>
            <w:ins w:id="1803" w:author="Copyeditor (JMIR)" w:date="2023-08-06T20:25:00Z">
              <w:r w:rsidRPr="002F6E3E">
                <w:rPr>
                  <w:rFonts w:asciiTheme="minorHAnsi" w:hAnsiTheme="minorHAnsi" w:cstheme="minorHAnsi"/>
                  <w:sz w:val="22"/>
                  <w:szCs w:val="22"/>
                </w:rPr>
                <w:t>154</w:t>
              </w:r>
            </w:ins>
          </w:p>
        </w:tc>
        <w:tc>
          <w:tcPr>
            <w:tcW w:w="447" w:type="pct"/>
          </w:tcPr>
          <w:p w14:paraId="2E66C7CA" w14:textId="77777777" w:rsidR="0002558D" w:rsidRPr="002F6E3E" w:rsidRDefault="0046147D" w:rsidP="002F6E3E">
            <w:pPr>
              <w:spacing w:before="74" w:line="360" w:lineRule="auto"/>
              <w:ind w:right="89"/>
              <w:rPr>
                <w:rFonts w:asciiTheme="minorHAnsi" w:hAnsiTheme="minorHAnsi" w:cstheme="minorHAnsi"/>
                <w:sz w:val="22"/>
                <w:szCs w:val="22"/>
              </w:rPr>
            </w:pPr>
            <w:r w:rsidRPr="002F6E3E">
              <w:rPr>
                <w:rFonts w:asciiTheme="minorHAnsi" w:hAnsiTheme="minorHAnsi" w:cstheme="minorHAnsi"/>
                <w:sz w:val="22"/>
                <w:szCs w:val="22"/>
              </w:rPr>
              <w:t>0.55</w:t>
            </w:r>
            <w:ins w:id="1804" w:author="Copyeditor (JMIR)" w:date="2023-08-06T20:27:00Z">
              <w:r w:rsidRPr="002F6E3E">
                <w:rPr>
                  <w:rFonts w:asciiTheme="minorHAnsi" w:hAnsiTheme="minorHAnsi" w:cstheme="minorHAnsi"/>
                  <w:sz w:val="22"/>
                  <w:szCs w:val="22"/>
                </w:rPr>
                <w:t xml:space="preserve"> (0.22)</w:t>
              </w:r>
            </w:ins>
          </w:p>
        </w:tc>
        <w:tc>
          <w:tcPr>
            <w:tcW w:w="664" w:type="pct"/>
          </w:tcPr>
          <w:p w14:paraId="380B6953" w14:textId="21A3DFF5" w:rsidR="0002558D" w:rsidRPr="002F6E3E" w:rsidRDefault="0046147D" w:rsidP="002F6E3E">
            <w:pPr>
              <w:spacing w:before="74" w:line="360" w:lineRule="auto"/>
              <w:ind w:right="81"/>
              <w:rPr>
                <w:rFonts w:asciiTheme="minorHAnsi" w:hAnsiTheme="minorHAnsi" w:cstheme="minorHAnsi"/>
                <w:sz w:val="22"/>
                <w:szCs w:val="22"/>
              </w:rPr>
            </w:pPr>
            <w:r w:rsidRPr="002F6E3E">
              <w:rPr>
                <w:rFonts w:asciiTheme="minorHAnsi" w:hAnsiTheme="minorHAnsi" w:cstheme="minorHAnsi"/>
                <w:sz w:val="22"/>
                <w:szCs w:val="22"/>
              </w:rPr>
              <w:t>7.09</w:t>
            </w:r>
            <w:ins w:id="1805" w:author="Kendra Wyant" w:date="2023-08-07T13:47:00Z">
              <w:r w:rsidR="00A96E4D">
                <w:rPr>
                  <w:rFonts w:asciiTheme="minorHAnsi" w:hAnsiTheme="minorHAnsi" w:cstheme="minorHAnsi"/>
                  <w:sz w:val="22"/>
                  <w:szCs w:val="22"/>
                </w:rPr>
                <w:t xml:space="preserve"> (153)</w:t>
              </w:r>
            </w:ins>
            <w:del w:id="1806" w:author="Copyeditor (JMIR)" w:date="2023-08-03T06:30:00Z">
              <w:r w:rsidRPr="002F6E3E">
                <w:rPr>
                  <w:rFonts w:asciiTheme="minorHAnsi" w:hAnsiTheme="minorHAnsi" w:cstheme="minorHAnsi"/>
                  <w:sz w:val="22"/>
                  <w:szCs w:val="22"/>
                </w:rPr>
                <w:delText>*</w:delText>
              </w:r>
            </w:del>
            <w:ins w:id="1807" w:author="Copyeditor (JMIR)" w:date="2023-08-07T13:09:00Z">
              <w:r w:rsidR="006514EA" w:rsidRPr="002F6E3E">
                <w:rPr>
                  <w:rFonts w:asciiTheme="minorHAnsi" w:hAnsiTheme="minorHAnsi" w:cstheme="minorHAnsi"/>
                  <w:sz w:val="22"/>
                  <w:szCs w:val="22"/>
                  <w:vertAlign w:val="superscript"/>
                </w:rPr>
                <w:t>b</w:t>
              </w:r>
            </w:ins>
          </w:p>
        </w:tc>
        <w:tc>
          <w:tcPr>
            <w:tcW w:w="394" w:type="pct"/>
          </w:tcPr>
          <w:p w14:paraId="28D45FEF" w14:textId="77777777" w:rsidR="0002558D" w:rsidRPr="002F6E3E" w:rsidRDefault="0046147D" w:rsidP="002F6E3E">
            <w:pPr>
              <w:spacing w:before="74" w:line="360" w:lineRule="auto"/>
              <w:rPr>
                <w:rFonts w:asciiTheme="minorHAnsi" w:hAnsiTheme="minorHAnsi" w:cstheme="minorHAnsi"/>
                <w:sz w:val="22"/>
                <w:szCs w:val="22"/>
              </w:rPr>
            </w:pPr>
            <w:r w:rsidRPr="002F6E3E">
              <w:rPr>
                <w:rFonts w:asciiTheme="minorHAnsi" w:hAnsiTheme="minorHAnsi" w:cstheme="minorHAnsi"/>
                <w:sz w:val="22"/>
                <w:szCs w:val="22"/>
              </w:rPr>
              <w:t>0.57</w:t>
            </w:r>
          </w:p>
        </w:tc>
      </w:tr>
      <w:tr w:rsidR="00D857E5" w14:paraId="30A12E3D" w14:textId="77777777" w:rsidTr="006514EA">
        <w:trPr>
          <w:trHeight w:val="421"/>
        </w:trPr>
        <w:tc>
          <w:tcPr>
            <w:tcW w:w="112" w:type="pct"/>
          </w:tcPr>
          <w:p w14:paraId="6ACA1447" w14:textId="77777777" w:rsidR="0002558D" w:rsidRPr="002F6E3E" w:rsidRDefault="0002558D" w:rsidP="00653BA3">
            <w:pPr>
              <w:spacing w:before="79" w:line="360" w:lineRule="auto"/>
              <w:rPr>
                <w:rFonts w:asciiTheme="minorHAnsi" w:hAnsiTheme="minorHAnsi" w:cstheme="minorHAnsi"/>
                <w:sz w:val="22"/>
                <w:szCs w:val="22"/>
              </w:rPr>
            </w:pPr>
          </w:p>
        </w:tc>
        <w:tc>
          <w:tcPr>
            <w:tcW w:w="112" w:type="pct"/>
          </w:tcPr>
          <w:p w14:paraId="6578DDCE" w14:textId="77777777" w:rsidR="0002558D" w:rsidRPr="002F6E3E" w:rsidRDefault="0002558D" w:rsidP="00653BA3">
            <w:pPr>
              <w:spacing w:before="79" w:line="360" w:lineRule="auto"/>
              <w:rPr>
                <w:rFonts w:asciiTheme="minorHAnsi" w:hAnsiTheme="minorHAnsi" w:cstheme="minorHAnsi"/>
                <w:sz w:val="22"/>
                <w:szCs w:val="22"/>
              </w:rPr>
            </w:pPr>
          </w:p>
        </w:tc>
        <w:tc>
          <w:tcPr>
            <w:tcW w:w="789" w:type="pct"/>
          </w:tcPr>
          <w:p w14:paraId="68E204F8" w14:textId="77777777" w:rsidR="0002558D" w:rsidRPr="002F6E3E" w:rsidRDefault="0046147D" w:rsidP="004E0223">
            <w:pPr>
              <w:spacing w:before="79" w:line="360" w:lineRule="auto"/>
              <w:rPr>
                <w:rFonts w:asciiTheme="minorHAnsi" w:hAnsiTheme="minorHAnsi" w:cstheme="minorHAnsi"/>
                <w:sz w:val="22"/>
                <w:szCs w:val="22"/>
              </w:rPr>
            </w:pPr>
            <w:ins w:id="1808" w:author="Copyeditor (JMIR)" w:date="2023-08-06T21:34:00Z">
              <w:r w:rsidRPr="002F6E3E">
                <w:rPr>
                  <w:rFonts w:asciiTheme="minorHAnsi" w:hAnsiTheme="minorHAnsi" w:cstheme="minorHAnsi"/>
                  <w:sz w:val="22"/>
                  <w:szCs w:val="22"/>
                </w:rPr>
                <w:t>EMA</w:t>
              </w:r>
            </w:ins>
          </w:p>
        </w:tc>
        <w:tc>
          <w:tcPr>
            <w:tcW w:w="546" w:type="pct"/>
          </w:tcPr>
          <w:p w14:paraId="41E595D4" w14:textId="776DAD1B" w:rsidR="0002558D" w:rsidRPr="002F6E3E" w:rsidRDefault="0046147D" w:rsidP="002F6E3E">
            <w:pPr>
              <w:spacing w:before="79" w:line="360" w:lineRule="auto"/>
              <w:ind w:right="93"/>
              <w:rPr>
                <w:rFonts w:asciiTheme="minorHAnsi" w:hAnsiTheme="minorHAnsi" w:cstheme="minorHAnsi"/>
                <w:sz w:val="22"/>
                <w:szCs w:val="22"/>
              </w:rPr>
            </w:pPr>
            <w:del w:id="1809" w:author="Copyeditor (JMIR)" w:date="2023-08-03T06:30:00Z">
              <w:r w:rsidRPr="002F6E3E">
                <w:rPr>
                  <w:rFonts w:asciiTheme="minorHAnsi" w:hAnsiTheme="minorHAnsi" w:cstheme="minorHAnsi"/>
                  <w:sz w:val="22"/>
                  <w:szCs w:val="22"/>
                </w:rPr>
                <w:delText>-</w:delText>
              </w:r>
            </w:del>
            <w:ins w:id="1810" w:author="Copyeditor (JMIR)" w:date="2023-08-03T06:30:00Z">
              <w:r w:rsidRPr="002F6E3E">
                <w:rPr>
                  <w:rFonts w:asciiTheme="minorHAnsi" w:hAnsiTheme="minorHAnsi" w:cstheme="minorHAnsi"/>
                  <w:sz w:val="22"/>
                  <w:szCs w:val="22"/>
                </w:rPr>
                <w:t>−</w:t>
              </w:r>
            </w:ins>
            <w:ins w:id="1811" w:author="Copyeditor (JMIR)" w:date="2023-08-07T13:07:00Z">
              <w:r w:rsidR="006514EA" w:rsidRPr="002F6E3E">
                <w:rPr>
                  <w:rFonts w:asciiTheme="minorHAnsi" w:hAnsiTheme="minorHAnsi" w:cstheme="minorHAnsi"/>
                  <w:sz w:val="22"/>
                  <w:szCs w:val="22"/>
                </w:rPr>
                <w:t>0</w:t>
              </w:r>
            </w:ins>
            <w:r w:rsidRPr="002F6E3E">
              <w:rPr>
                <w:rFonts w:asciiTheme="minorHAnsi" w:hAnsiTheme="minorHAnsi" w:cstheme="minorHAnsi"/>
                <w:sz w:val="22"/>
                <w:szCs w:val="22"/>
              </w:rPr>
              <w:t>.24</w:t>
            </w:r>
          </w:p>
        </w:tc>
        <w:tc>
          <w:tcPr>
            <w:tcW w:w="372" w:type="pct"/>
          </w:tcPr>
          <w:p w14:paraId="1FB1C9E6" w14:textId="77777777" w:rsidR="0002558D" w:rsidRPr="002F6E3E" w:rsidRDefault="0046147D" w:rsidP="004E0223">
            <w:pPr>
              <w:spacing w:before="79" w:line="360" w:lineRule="auto"/>
              <w:ind w:left="1"/>
              <w:rPr>
                <w:rFonts w:asciiTheme="minorHAnsi" w:hAnsiTheme="minorHAnsi" w:cstheme="minorHAnsi"/>
                <w:sz w:val="22"/>
                <w:szCs w:val="22"/>
              </w:rPr>
            </w:pPr>
            <w:del w:id="1812" w:author="Copyeditor (JMIR)" w:date="2023-08-03T06:30:00Z">
              <w:r w:rsidRPr="002F6E3E">
                <w:rPr>
                  <w:rFonts w:asciiTheme="minorHAnsi" w:hAnsiTheme="minorHAnsi" w:cstheme="minorHAnsi"/>
                  <w:sz w:val="22"/>
                  <w:szCs w:val="22"/>
                </w:rPr>
                <w:delText>–</w:delText>
              </w:r>
            </w:del>
            <w:ins w:id="1813" w:author="Copyeditor (JMIR)" w:date="2023-08-07T05:18:00Z">
              <w:r w:rsidRPr="002F6E3E">
                <w:rPr>
                  <w:rFonts w:asciiTheme="minorHAnsi" w:eastAsia="Times New Roman" w:hAnsiTheme="minorHAnsi" w:cstheme="minorHAnsi"/>
                  <w:sz w:val="22"/>
                  <w:szCs w:val="22"/>
                </w:rPr>
                <w:t>—</w:t>
              </w:r>
            </w:ins>
          </w:p>
        </w:tc>
        <w:tc>
          <w:tcPr>
            <w:tcW w:w="371" w:type="pct"/>
          </w:tcPr>
          <w:p w14:paraId="029B34E8" w14:textId="77777777" w:rsidR="0002558D" w:rsidRPr="002F6E3E" w:rsidRDefault="0046147D" w:rsidP="00653BA3">
            <w:pPr>
              <w:spacing w:line="360" w:lineRule="auto"/>
              <w:rPr>
                <w:rFonts w:asciiTheme="minorHAnsi" w:eastAsia="Times New Roman" w:hAnsiTheme="minorHAnsi" w:cstheme="minorHAnsi"/>
                <w:sz w:val="22"/>
                <w:szCs w:val="22"/>
              </w:rPr>
            </w:pPr>
            <w:ins w:id="1814" w:author="Copyeditor (JMIR)" w:date="2023-08-07T05:17:00Z">
              <w:r w:rsidRPr="002F6E3E">
                <w:rPr>
                  <w:rFonts w:asciiTheme="minorHAnsi" w:eastAsia="Times New Roman" w:hAnsiTheme="minorHAnsi" w:cstheme="minorHAnsi"/>
                  <w:sz w:val="22"/>
                  <w:szCs w:val="22"/>
                </w:rPr>
                <w:t>—</w:t>
              </w:r>
            </w:ins>
          </w:p>
        </w:tc>
        <w:tc>
          <w:tcPr>
            <w:tcW w:w="322" w:type="pct"/>
          </w:tcPr>
          <w:p w14:paraId="17494C2D" w14:textId="3F9BAD38" w:rsidR="0002558D" w:rsidRPr="002F6E3E" w:rsidRDefault="0046147D" w:rsidP="004E0223">
            <w:pPr>
              <w:spacing w:before="79" w:line="360" w:lineRule="auto"/>
              <w:ind w:right="100"/>
              <w:rPr>
                <w:rFonts w:asciiTheme="minorHAnsi" w:hAnsiTheme="minorHAnsi" w:cstheme="minorHAnsi"/>
                <w:sz w:val="22"/>
                <w:szCs w:val="22"/>
              </w:rPr>
            </w:pPr>
            <w:ins w:id="1815" w:author="Copyeditor (JMIR)" w:date="2023-08-07T05:17:00Z">
              <w:r w:rsidRPr="002F6E3E">
                <w:rPr>
                  <w:rFonts w:asciiTheme="minorHAnsi" w:eastAsia="Times New Roman" w:hAnsiTheme="minorHAnsi" w:cstheme="minorHAnsi"/>
                  <w:sz w:val="22"/>
                  <w:szCs w:val="22"/>
                </w:rPr>
                <w:t>—</w:t>
              </w:r>
            </w:ins>
          </w:p>
        </w:tc>
        <w:tc>
          <w:tcPr>
            <w:tcW w:w="384" w:type="pct"/>
          </w:tcPr>
          <w:p w14:paraId="71FC0E0C" w14:textId="77777777" w:rsidR="0002558D" w:rsidRPr="002F6E3E" w:rsidRDefault="0046147D" w:rsidP="004E0223">
            <w:pPr>
              <w:spacing w:before="79" w:line="360" w:lineRule="auto"/>
              <w:ind w:right="100"/>
              <w:rPr>
                <w:rFonts w:asciiTheme="minorHAnsi" w:hAnsiTheme="minorHAnsi" w:cstheme="minorHAnsi"/>
                <w:sz w:val="22"/>
                <w:szCs w:val="22"/>
              </w:rPr>
            </w:pPr>
            <w:ins w:id="1816" w:author="Copyeditor (JMIR)" w:date="2023-08-07T05:17:00Z">
              <w:r w:rsidRPr="002F6E3E">
                <w:rPr>
                  <w:rFonts w:asciiTheme="minorHAnsi" w:eastAsia="Times New Roman" w:hAnsiTheme="minorHAnsi" w:cstheme="minorHAnsi"/>
                  <w:sz w:val="22"/>
                  <w:szCs w:val="22"/>
                </w:rPr>
                <w:t>—</w:t>
              </w:r>
            </w:ins>
          </w:p>
        </w:tc>
        <w:tc>
          <w:tcPr>
            <w:tcW w:w="487" w:type="pct"/>
          </w:tcPr>
          <w:p w14:paraId="6DB3DFF0" w14:textId="77777777" w:rsidR="0002558D" w:rsidRPr="002F6E3E" w:rsidRDefault="0046147D" w:rsidP="004E0223">
            <w:pPr>
              <w:spacing w:before="79" w:line="360" w:lineRule="auto"/>
              <w:ind w:right="100"/>
              <w:rPr>
                <w:rFonts w:asciiTheme="minorHAnsi" w:hAnsiTheme="minorHAnsi" w:cstheme="minorHAnsi"/>
                <w:sz w:val="22"/>
                <w:szCs w:val="22"/>
              </w:rPr>
            </w:pPr>
            <w:ins w:id="1817" w:author="Copyeditor (JMIR)" w:date="2023-08-06T20:25:00Z">
              <w:r w:rsidRPr="002F6E3E">
                <w:rPr>
                  <w:rFonts w:asciiTheme="minorHAnsi" w:hAnsiTheme="minorHAnsi" w:cstheme="minorHAnsi"/>
                  <w:sz w:val="22"/>
                  <w:szCs w:val="22"/>
                </w:rPr>
                <w:t>154</w:t>
              </w:r>
            </w:ins>
          </w:p>
        </w:tc>
        <w:tc>
          <w:tcPr>
            <w:tcW w:w="447" w:type="pct"/>
          </w:tcPr>
          <w:p w14:paraId="28A2E483" w14:textId="77777777" w:rsidR="0002558D" w:rsidRPr="002F6E3E" w:rsidRDefault="0046147D" w:rsidP="002F6E3E">
            <w:pPr>
              <w:spacing w:before="79" w:line="360" w:lineRule="auto"/>
              <w:ind w:right="89"/>
              <w:rPr>
                <w:rFonts w:asciiTheme="minorHAnsi" w:hAnsiTheme="minorHAnsi" w:cstheme="minorHAnsi"/>
                <w:sz w:val="22"/>
                <w:szCs w:val="22"/>
              </w:rPr>
            </w:pPr>
            <w:r w:rsidRPr="002F6E3E">
              <w:rPr>
                <w:rFonts w:asciiTheme="minorHAnsi" w:hAnsiTheme="minorHAnsi" w:cstheme="minorHAnsi"/>
                <w:sz w:val="22"/>
                <w:szCs w:val="22"/>
              </w:rPr>
              <w:t>0.53</w:t>
            </w:r>
            <w:ins w:id="1818" w:author="Copyeditor (JMIR)" w:date="2023-08-06T20:27:00Z">
              <w:r w:rsidRPr="002F6E3E">
                <w:rPr>
                  <w:rFonts w:asciiTheme="minorHAnsi" w:hAnsiTheme="minorHAnsi" w:cstheme="minorHAnsi"/>
                  <w:sz w:val="22"/>
                  <w:szCs w:val="22"/>
                </w:rPr>
                <w:t xml:space="preserve"> (0.23)</w:t>
              </w:r>
            </w:ins>
          </w:p>
        </w:tc>
        <w:tc>
          <w:tcPr>
            <w:tcW w:w="664" w:type="pct"/>
          </w:tcPr>
          <w:p w14:paraId="0C2545D7" w14:textId="421D9F0D" w:rsidR="0002558D" w:rsidRPr="002F6E3E" w:rsidRDefault="0046147D" w:rsidP="002F6E3E">
            <w:pPr>
              <w:spacing w:before="79" w:line="360" w:lineRule="auto"/>
              <w:ind w:right="81"/>
              <w:rPr>
                <w:rFonts w:asciiTheme="minorHAnsi" w:hAnsiTheme="minorHAnsi" w:cstheme="minorHAnsi"/>
                <w:sz w:val="22"/>
                <w:szCs w:val="22"/>
              </w:rPr>
            </w:pPr>
            <w:r w:rsidRPr="002F6E3E">
              <w:rPr>
                <w:rFonts w:asciiTheme="minorHAnsi" w:hAnsiTheme="minorHAnsi" w:cstheme="minorHAnsi"/>
                <w:sz w:val="22"/>
                <w:szCs w:val="22"/>
              </w:rPr>
              <w:t>6.47</w:t>
            </w:r>
            <w:ins w:id="1819" w:author="Kendra Wyant" w:date="2023-08-07T13:47:00Z">
              <w:r w:rsidR="00A96E4D">
                <w:rPr>
                  <w:rFonts w:asciiTheme="minorHAnsi" w:hAnsiTheme="minorHAnsi" w:cstheme="minorHAnsi"/>
                  <w:sz w:val="22"/>
                  <w:szCs w:val="22"/>
                </w:rPr>
                <w:t xml:space="preserve"> (153)</w:t>
              </w:r>
            </w:ins>
            <w:del w:id="1820" w:author="Copyeditor (JMIR)" w:date="2023-08-03T06:30:00Z">
              <w:r w:rsidRPr="002F6E3E">
                <w:rPr>
                  <w:rFonts w:asciiTheme="minorHAnsi" w:hAnsiTheme="minorHAnsi" w:cstheme="minorHAnsi"/>
                  <w:sz w:val="22"/>
                  <w:szCs w:val="22"/>
                </w:rPr>
                <w:delText>*</w:delText>
              </w:r>
            </w:del>
            <w:ins w:id="1821" w:author="Copyeditor (JMIR)" w:date="2023-08-07T13:09:00Z">
              <w:r w:rsidR="006514EA" w:rsidRPr="002F6E3E">
                <w:rPr>
                  <w:rFonts w:asciiTheme="minorHAnsi" w:hAnsiTheme="minorHAnsi" w:cstheme="minorHAnsi"/>
                  <w:sz w:val="22"/>
                  <w:szCs w:val="22"/>
                  <w:vertAlign w:val="superscript"/>
                </w:rPr>
                <w:t>b</w:t>
              </w:r>
            </w:ins>
          </w:p>
        </w:tc>
        <w:tc>
          <w:tcPr>
            <w:tcW w:w="394" w:type="pct"/>
          </w:tcPr>
          <w:p w14:paraId="0CF51131" w14:textId="77777777" w:rsidR="0002558D" w:rsidRPr="002F6E3E" w:rsidRDefault="0046147D" w:rsidP="002F6E3E">
            <w:pPr>
              <w:spacing w:before="79" w:line="360" w:lineRule="auto"/>
              <w:rPr>
                <w:rFonts w:asciiTheme="minorHAnsi" w:hAnsiTheme="minorHAnsi" w:cstheme="minorHAnsi"/>
                <w:sz w:val="22"/>
                <w:szCs w:val="22"/>
              </w:rPr>
            </w:pPr>
            <w:r w:rsidRPr="002F6E3E">
              <w:rPr>
                <w:rFonts w:asciiTheme="minorHAnsi" w:hAnsiTheme="minorHAnsi" w:cstheme="minorHAnsi"/>
                <w:sz w:val="22"/>
                <w:szCs w:val="22"/>
              </w:rPr>
              <w:t>0.52</w:t>
            </w:r>
          </w:p>
        </w:tc>
      </w:tr>
      <w:tr w:rsidR="00D857E5" w14:paraId="234A63F5" w14:textId="77777777" w:rsidTr="006514EA">
        <w:trPr>
          <w:trHeight w:val="426"/>
        </w:trPr>
        <w:tc>
          <w:tcPr>
            <w:tcW w:w="112" w:type="pct"/>
          </w:tcPr>
          <w:p w14:paraId="32779ECC" w14:textId="77777777" w:rsidR="0002558D" w:rsidRPr="002F6E3E" w:rsidRDefault="0002558D" w:rsidP="00653BA3">
            <w:pPr>
              <w:spacing w:before="79" w:line="360" w:lineRule="auto"/>
              <w:rPr>
                <w:rFonts w:asciiTheme="minorHAnsi" w:hAnsiTheme="minorHAnsi" w:cstheme="minorHAnsi"/>
                <w:sz w:val="22"/>
                <w:szCs w:val="22"/>
              </w:rPr>
            </w:pPr>
          </w:p>
        </w:tc>
        <w:tc>
          <w:tcPr>
            <w:tcW w:w="112" w:type="pct"/>
          </w:tcPr>
          <w:p w14:paraId="3213BA46" w14:textId="77777777" w:rsidR="0002558D" w:rsidRPr="002F6E3E" w:rsidRDefault="0002558D" w:rsidP="00653BA3">
            <w:pPr>
              <w:spacing w:before="79" w:line="360" w:lineRule="auto"/>
              <w:rPr>
                <w:rFonts w:asciiTheme="minorHAnsi" w:hAnsiTheme="minorHAnsi" w:cstheme="minorHAnsi"/>
                <w:sz w:val="22"/>
                <w:szCs w:val="22"/>
              </w:rPr>
            </w:pPr>
          </w:p>
        </w:tc>
        <w:tc>
          <w:tcPr>
            <w:tcW w:w="789" w:type="pct"/>
          </w:tcPr>
          <w:p w14:paraId="39DDD1D1" w14:textId="77777777" w:rsidR="0002558D" w:rsidRPr="002F6E3E" w:rsidRDefault="0046147D" w:rsidP="004E0223">
            <w:pPr>
              <w:spacing w:before="79" w:line="360" w:lineRule="auto"/>
              <w:rPr>
                <w:rFonts w:asciiTheme="minorHAnsi" w:hAnsiTheme="minorHAnsi" w:cstheme="minorHAnsi"/>
                <w:sz w:val="22"/>
                <w:szCs w:val="22"/>
              </w:rPr>
            </w:pPr>
            <w:ins w:id="1822" w:author="Copyeditor (JMIR)" w:date="2023-08-06T21:34:00Z">
              <w:r w:rsidRPr="002F6E3E">
                <w:rPr>
                  <w:rFonts w:asciiTheme="minorHAnsi" w:hAnsiTheme="minorHAnsi" w:cstheme="minorHAnsi"/>
                  <w:sz w:val="22"/>
                  <w:szCs w:val="22"/>
                </w:rPr>
                <w:t>Sleep quality</w:t>
              </w:r>
            </w:ins>
          </w:p>
        </w:tc>
        <w:tc>
          <w:tcPr>
            <w:tcW w:w="546" w:type="pct"/>
          </w:tcPr>
          <w:p w14:paraId="0DC71638" w14:textId="099611D4" w:rsidR="0002558D" w:rsidRPr="002F6E3E" w:rsidRDefault="0046147D" w:rsidP="002F6E3E">
            <w:pPr>
              <w:spacing w:before="79" w:line="360" w:lineRule="auto"/>
              <w:ind w:right="93"/>
              <w:rPr>
                <w:rFonts w:asciiTheme="minorHAnsi" w:hAnsiTheme="minorHAnsi" w:cstheme="minorHAnsi"/>
                <w:sz w:val="22"/>
                <w:szCs w:val="22"/>
              </w:rPr>
            </w:pPr>
            <w:del w:id="1823" w:author="Copyeditor (JMIR)" w:date="2023-08-03T06:30:00Z">
              <w:r w:rsidRPr="002F6E3E">
                <w:rPr>
                  <w:rFonts w:asciiTheme="minorHAnsi" w:hAnsiTheme="minorHAnsi" w:cstheme="minorHAnsi"/>
                  <w:sz w:val="22"/>
                  <w:szCs w:val="22"/>
                </w:rPr>
                <w:delText>-</w:delText>
              </w:r>
            </w:del>
            <w:ins w:id="1824" w:author="Copyeditor (JMIR)" w:date="2023-08-03T06:30:00Z">
              <w:r w:rsidRPr="002F6E3E">
                <w:rPr>
                  <w:rFonts w:asciiTheme="minorHAnsi" w:hAnsiTheme="minorHAnsi" w:cstheme="minorHAnsi"/>
                  <w:sz w:val="22"/>
                  <w:szCs w:val="22"/>
                </w:rPr>
                <w:t>−</w:t>
              </w:r>
            </w:ins>
            <w:ins w:id="1825" w:author="Copyeditor (JMIR)" w:date="2023-08-07T13:07:00Z">
              <w:r w:rsidR="006514EA" w:rsidRPr="002F6E3E">
                <w:rPr>
                  <w:rFonts w:asciiTheme="minorHAnsi" w:hAnsiTheme="minorHAnsi" w:cstheme="minorHAnsi"/>
                  <w:sz w:val="22"/>
                  <w:szCs w:val="22"/>
                </w:rPr>
                <w:t>0</w:t>
              </w:r>
            </w:ins>
            <w:r w:rsidRPr="002F6E3E">
              <w:rPr>
                <w:rFonts w:asciiTheme="minorHAnsi" w:hAnsiTheme="minorHAnsi" w:cstheme="minorHAnsi"/>
                <w:sz w:val="22"/>
                <w:szCs w:val="22"/>
              </w:rPr>
              <w:t>.25</w:t>
            </w:r>
          </w:p>
        </w:tc>
        <w:tc>
          <w:tcPr>
            <w:tcW w:w="372" w:type="pct"/>
          </w:tcPr>
          <w:p w14:paraId="29AC2D46" w14:textId="456B8CA8" w:rsidR="0002558D" w:rsidRPr="002F6E3E" w:rsidRDefault="0046147D" w:rsidP="002F6E3E">
            <w:pPr>
              <w:spacing w:before="79" w:line="360" w:lineRule="auto"/>
              <w:ind w:right="93"/>
              <w:rPr>
                <w:rFonts w:asciiTheme="minorHAnsi" w:hAnsiTheme="minorHAnsi" w:cstheme="minorHAnsi"/>
                <w:sz w:val="22"/>
                <w:szCs w:val="22"/>
              </w:rPr>
            </w:pPr>
            <w:del w:id="1826" w:author="Copyeditor (JMIR)" w:date="2023-08-03T06:30:00Z">
              <w:r w:rsidRPr="002F6E3E">
                <w:rPr>
                  <w:rFonts w:asciiTheme="minorHAnsi" w:hAnsiTheme="minorHAnsi" w:cstheme="minorHAnsi"/>
                  <w:sz w:val="22"/>
                  <w:szCs w:val="22"/>
                </w:rPr>
                <w:delText>-</w:delText>
              </w:r>
            </w:del>
            <w:ins w:id="1827" w:author="Copyeditor (JMIR)" w:date="2023-08-03T06:30:00Z">
              <w:r w:rsidRPr="002F6E3E">
                <w:rPr>
                  <w:rFonts w:asciiTheme="minorHAnsi" w:hAnsiTheme="minorHAnsi" w:cstheme="minorHAnsi"/>
                  <w:sz w:val="22"/>
                  <w:szCs w:val="22"/>
                </w:rPr>
                <w:t>−</w:t>
              </w:r>
            </w:ins>
            <w:ins w:id="1828" w:author="Copyeditor (JMIR)" w:date="2023-08-07T13:07:00Z">
              <w:r w:rsidR="006514EA" w:rsidRPr="002F6E3E">
                <w:rPr>
                  <w:rFonts w:asciiTheme="minorHAnsi" w:hAnsiTheme="minorHAnsi" w:cstheme="minorHAnsi"/>
                  <w:sz w:val="22"/>
                  <w:szCs w:val="22"/>
                </w:rPr>
                <w:t>0</w:t>
              </w:r>
            </w:ins>
            <w:r w:rsidRPr="002F6E3E">
              <w:rPr>
                <w:rFonts w:asciiTheme="minorHAnsi" w:hAnsiTheme="minorHAnsi" w:cstheme="minorHAnsi"/>
                <w:sz w:val="22"/>
                <w:szCs w:val="22"/>
              </w:rPr>
              <w:t>.30</w:t>
            </w:r>
          </w:p>
        </w:tc>
        <w:tc>
          <w:tcPr>
            <w:tcW w:w="371" w:type="pct"/>
          </w:tcPr>
          <w:p w14:paraId="4D51A27B" w14:textId="77777777" w:rsidR="0002558D" w:rsidRPr="002F6E3E" w:rsidRDefault="0046147D" w:rsidP="004E0223">
            <w:pPr>
              <w:spacing w:before="79" w:line="360" w:lineRule="auto"/>
              <w:ind w:left="2"/>
              <w:rPr>
                <w:rFonts w:asciiTheme="minorHAnsi" w:hAnsiTheme="minorHAnsi" w:cstheme="minorHAnsi"/>
                <w:sz w:val="22"/>
                <w:szCs w:val="22"/>
              </w:rPr>
            </w:pPr>
            <w:del w:id="1829" w:author="Copyeditor (JMIR)" w:date="2023-08-03T06:30:00Z">
              <w:r w:rsidRPr="002F6E3E">
                <w:rPr>
                  <w:rFonts w:asciiTheme="minorHAnsi" w:hAnsiTheme="minorHAnsi" w:cstheme="minorHAnsi"/>
                  <w:sz w:val="22"/>
                  <w:szCs w:val="22"/>
                </w:rPr>
                <w:delText>–</w:delText>
              </w:r>
            </w:del>
            <w:ins w:id="1830" w:author="Copyeditor (JMIR)" w:date="2023-08-07T05:18:00Z">
              <w:r w:rsidRPr="002F6E3E">
                <w:rPr>
                  <w:rFonts w:asciiTheme="minorHAnsi" w:eastAsia="Times New Roman" w:hAnsiTheme="minorHAnsi" w:cstheme="minorHAnsi"/>
                  <w:sz w:val="22"/>
                  <w:szCs w:val="22"/>
                </w:rPr>
                <w:t>—</w:t>
              </w:r>
            </w:ins>
          </w:p>
        </w:tc>
        <w:tc>
          <w:tcPr>
            <w:tcW w:w="322" w:type="pct"/>
          </w:tcPr>
          <w:p w14:paraId="4FD33089" w14:textId="09B4F06F" w:rsidR="0002558D" w:rsidRPr="002F6E3E" w:rsidRDefault="0046147D" w:rsidP="004E0223">
            <w:pPr>
              <w:spacing w:before="79" w:line="360" w:lineRule="auto"/>
              <w:ind w:right="151"/>
              <w:rPr>
                <w:rFonts w:asciiTheme="minorHAnsi" w:hAnsiTheme="minorHAnsi" w:cstheme="minorHAnsi"/>
                <w:sz w:val="22"/>
                <w:szCs w:val="22"/>
              </w:rPr>
            </w:pPr>
            <w:ins w:id="1831" w:author="Copyeditor (JMIR)" w:date="2023-08-07T05:17:00Z">
              <w:r w:rsidRPr="002F6E3E">
                <w:rPr>
                  <w:rFonts w:asciiTheme="minorHAnsi" w:eastAsia="Times New Roman" w:hAnsiTheme="minorHAnsi" w:cstheme="minorHAnsi"/>
                  <w:sz w:val="22"/>
                  <w:szCs w:val="22"/>
                </w:rPr>
                <w:t>—</w:t>
              </w:r>
            </w:ins>
          </w:p>
        </w:tc>
        <w:tc>
          <w:tcPr>
            <w:tcW w:w="384" w:type="pct"/>
          </w:tcPr>
          <w:p w14:paraId="73F9C82A" w14:textId="77777777" w:rsidR="0002558D" w:rsidRPr="002F6E3E" w:rsidRDefault="0046147D" w:rsidP="004E0223">
            <w:pPr>
              <w:spacing w:before="79" w:line="360" w:lineRule="auto"/>
              <w:ind w:right="151"/>
              <w:rPr>
                <w:rFonts w:asciiTheme="minorHAnsi" w:hAnsiTheme="minorHAnsi" w:cstheme="minorHAnsi"/>
                <w:sz w:val="22"/>
                <w:szCs w:val="22"/>
              </w:rPr>
            </w:pPr>
            <w:ins w:id="1832" w:author="Copyeditor (JMIR)" w:date="2023-08-07T05:17:00Z">
              <w:r w:rsidRPr="002F6E3E">
                <w:rPr>
                  <w:rFonts w:asciiTheme="minorHAnsi" w:eastAsia="Times New Roman" w:hAnsiTheme="minorHAnsi" w:cstheme="minorHAnsi"/>
                  <w:sz w:val="22"/>
                  <w:szCs w:val="22"/>
                </w:rPr>
                <w:t>—</w:t>
              </w:r>
            </w:ins>
          </w:p>
        </w:tc>
        <w:tc>
          <w:tcPr>
            <w:tcW w:w="487" w:type="pct"/>
          </w:tcPr>
          <w:p w14:paraId="5080EFA3" w14:textId="77777777" w:rsidR="0002558D" w:rsidRPr="002F6E3E" w:rsidRDefault="0046147D" w:rsidP="004E0223">
            <w:pPr>
              <w:spacing w:before="79" w:line="360" w:lineRule="auto"/>
              <w:ind w:right="151"/>
              <w:rPr>
                <w:rFonts w:asciiTheme="minorHAnsi" w:hAnsiTheme="minorHAnsi" w:cstheme="minorHAnsi"/>
                <w:sz w:val="22"/>
                <w:szCs w:val="22"/>
              </w:rPr>
            </w:pPr>
            <w:ins w:id="1833" w:author="Copyeditor (JMIR)" w:date="2023-08-06T20:25:00Z">
              <w:r w:rsidRPr="002F6E3E">
                <w:rPr>
                  <w:rFonts w:asciiTheme="minorHAnsi" w:hAnsiTheme="minorHAnsi" w:cstheme="minorHAnsi"/>
                  <w:sz w:val="22"/>
                  <w:szCs w:val="22"/>
                </w:rPr>
                <w:t>87</w:t>
              </w:r>
            </w:ins>
          </w:p>
        </w:tc>
        <w:tc>
          <w:tcPr>
            <w:tcW w:w="447" w:type="pct"/>
          </w:tcPr>
          <w:p w14:paraId="7D762E22" w14:textId="77777777" w:rsidR="0002558D" w:rsidRPr="002F6E3E" w:rsidRDefault="0046147D" w:rsidP="002F6E3E">
            <w:pPr>
              <w:spacing w:before="79" w:line="360" w:lineRule="auto"/>
              <w:ind w:right="89"/>
              <w:rPr>
                <w:rFonts w:asciiTheme="minorHAnsi" w:hAnsiTheme="minorHAnsi" w:cstheme="minorHAnsi"/>
                <w:sz w:val="22"/>
                <w:szCs w:val="22"/>
              </w:rPr>
            </w:pPr>
            <w:r w:rsidRPr="002F6E3E">
              <w:rPr>
                <w:rFonts w:asciiTheme="minorHAnsi" w:hAnsiTheme="minorHAnsi" w:cstheme="minorHAnsi"/>
                <w:sz w:val="22"/>
                <w:szCs w:val="22"/>
              </w:rPr>
              <w:t>0.54</w:t>
            </w:r>
            <w:ins w:id="1834" w:author="Copyeditor (JMIR)" w:date="2023-08-06T20:27:00Z">
              <w:r w:rsidRPr="002F6E3E">
                <w:rPr>
                  <w:rFonts w:asciiTheme="minorHAnsi" w:hAnsiTheme="minorHAnsi" w:cstheme="minorHAnsi"/>
                  <w:sz w:val="22"/>
                  <w:szCs w:val="22"/>
                </w:rPr>
                <w:t xml:space="preserve"> (0.23)</w:t>
              </w:r>
            </w:ins>
          </w:p>
        </w:tc>
        <w:tc>
          <w:tcPr>
            <w:tcW w:w="664" w:type="pct"/>
          </w:tcPr>
          <w:p w14:paraId="39D4BA19" w14:textId="47FF9599" w:rsidR="0002558D" w:rsidRPr="002F6E3E" w:rsidRDefault="0046147D" w:rsidP="002F6E3E">
            <w:pPr>
              <w:spacing w:before="79" w:line="360" w:lineRule="auto"/>
              <w:ind w:right="81"/>
              <w:rPr>
                <w:rFonts w:asciiTheme="minorHAnsi" w:hAnsiTheme="minorHAnsi" w:cstheme="minorHAnsi"/>
                <w:sz w:val="22"/>
                <w:szCs w:val="22"/>
              </w:rPr>
            </w:pPr>
            <w:r w:rsidRPr="002F6E3E">
              <w:rPr>
                <w:rFonts w:asciiTheme="minorHAnsi" w:hAnsiTheme="minorHAnsi" w:cstheme="minorHAnsi"/>
                <w:sz w:val="22"/>
                <w:szCs w:val="22"/>
              </w:rPr>
              <w:t>6.19</w:t>
            </w:r>
            <w:ins w:id="1835" w:author="Kendra Wyant" w:date="2023-08-07T13:47:00Z">
              <w:r w:rsidR="00A96E4D">
                <w:rPr>
                  <w:rFonts w:asciiTheme="minorHAnsi" w:hAnsiTheme="minorHAnsi" w:cstheme="minorHAnsi"/>
                  <w:sz w:val="22"/>
                  <w:szCs w:val="22"/>
                </w:rPr>
                <w:t xml:space="preserve"> (86)</w:t>
              </w:r>
            </w:ins>
            <w:del w:id="1836" w:author="Copyeditor (JMIR)" w:date="2023-08-03T06:30:00Z">
              <w:r w:rsidRPr="002F6E3E">
                <w:rPr>
                  <w:rFonts w:asciiTheme="minorHAnsi" w:hAnsiTheme="minorHAnsi" w:cstheme="minorHAnsi"/>
                  <w:sz w:val="22"/>
                  <w:szCs w:val="22"/>
                </w:rPr>
                <w:delText>*</w:delText>
              </w:r>
            </w:del>
            <w:ins w:id="1837" w:author="Copyeditor (JMIR)" w:date="2023-08-07T13:09:00Z">
              <w:r w:rsidR="006514EA" w:rsidRPr="002F6E3E">
                <w:rPr>
                  <w:rFonts w:asciiTheme="minorHAnsi" w:hAnsiTheme="minorHAnsi" w:cstheme="minorHAnsi"/>
                  <w:sz w:val="22"/>
                  <w:szCs w:val="22"/>
                  <w:vertAlign w:val="superscript"/>
                </w:rPr>
                <w:t>b</w:t>
              </w:r>
            </w:ins>
          </w:p>
        </w:tc>
        <w:tc>
          <w:tcPr>
            <w:tcW w:w="394" w:type="pct"/>
          </w:tcPr>
          <w:p w14:paraId="30F432B7" w14:textId="77777777" w:rsidR="0002558D" w:rsidRPr="002F6E3E" w:rsidRDefault="0046147D" w:rsidP="002F6E3E">
            <w:pPr>
              <w:spacing w:before="79" w:line="360" w:lineRule="auto"/>
              <w:rPr>
                <w:rFonts w:asciiTheme="minorHAnsi" w:hAnsiTheme="minorHAnsi" w:cstheme="minorHAnsi"/>
                <w:sz w:val="22"/>
                <w:szCs w:val="22"/>
              </w:rPr>
            </w:pPr>
            <w:r w:rsidRPr="002F6E3E">
              <w:rPr>
                <w:rFonts w:asciiTheme="minorHAnsi" w:hAnsiTheme="minorHAnsi" w:cstheme="minorHAnsi"/>
                <w:sz w:val="22"/>
                <w:szCs w:val="22"/>
              </w:rPr>
              <w:t>0.66</w:t>
            </w:r>
          </w:p>
        </w:tc>
      </w:tr>
      <w:tr w:rsidR="00D857E5" w14:paraId="79C7CBBE" w14:textId="77777777" w:rsidTr="002F6E3E">
        <w:trPr>
          <w:trHeight w:val="483"/>
        </w:trPr>
        <w:tc>
          <w:tcPr>
            <w:tcW w:w="112" w:type="pct"/>
          </w:tcPr>
          <w:p w14:paraId="77E980CC" w14:textId="233E3FD3" w:rsidR="0002558D" w:rsidRPr="002F6E3E" w:rsidRDefault="0002558D" w:rsidP="00653BA3">
            <w:pPr>
              <w:spacing w:before="136" w:line="360" w:lineRule="auto"/>
              <w:ind w:left="105"/>
              <w:rPr>
                <w:rFonts w:asciiTheme="minorHAnsi" w:hAnsiTheme="minorHAnsi" w:cstheme="minorHAnsi"/>
                <w:sz w:val="22"/>
                <w:szCs w:val="22"/>
              </w:rPr>
            </w:pPr>
          </w:p>
        </w:tc>
        <w:tc>
          <w:tcPr>
            <w:tcW w:w="4888" w:type="pct"/>
            <w:gridSpan w:val="11"/>
          </w:tcPr>
          <w:p w14:paraId="53FF074C" w14:textId="77777777" w:rsidR="0002558D" w:rsidRPr="002F6E3E" w:rsidRDefault="0046147D" w:rsidP="00653BA3">
            <w:pPr>
              <w:spacing w:line="360" w:lineRule="auto"/>
              <w:rPr>
                <w:rFonts w:asciiTheme="minorHAnsi" w:eastAsia="Times New Roman" w:hAnsiTheme="minorHAnsi" w:cstheme="minorHAnsi"/>
                <w:b/>
                <w:sz w:val="22"/>
                <w:szCs w:val="22"/>
              </w:rPr>
            </w:pPr>
            <w:ins w:id="1838" w:author="Copyeditor (JMIR)" w:date="2023-08-06T21:34:00Z">
              <w:r w:rsidRPr="002F6E3E">
                <w:rPr>
                  <w:rFonts w:asciiTheme="minorHAnsi" w:hAnsiTheme="minorHAnsi" w:cstheme="minorHAnsi"/>
                  <w:b/>
                  <w:sz w:val="22"/>
                  <w:szCs w:val="22"/>
                </w:rPr>
                <w:t>Passive methods</w:t>
              </w:r>
            </w:ins>
          </w:p>
        </w:tc>
      </w:tr>
      <w:tr w:rsidR="00D857E5" w14:paraId="0B8FD82D" w14:textId="77777777" w:rsidTr="006514EA">
        <w:trPr>
          <w:trHeight w:val="416"/>
        </w:trPr>
        <w:tc>
          <w:tcPr>
            <w:tcW w:w="112" w:type="pct"/>
          </w:tcPr>
          <w:p w14:paraId="00E02FC3" w14:textId="6D03D91F" w:rsidR="0002558D" w:rsidRPr="002F6E3E" w:rsidRDefault="0002558D" w:rsidP="00653BA3">
            <w:pPr>
              <w:spacing w:before="74" w:line="360" w:lineRule="auto"/>
              <w:rPr>
                <w:rFonts w:asciiTheme="minorHAnsi" w:hAnsiTheme="minorHAnsi" w:cstheme="minorHAnsi"/>
                <w:sz w:val="22"/>
                <w:szCs w:val="22"/>
              </w:rPr>
            </w:pPr>
          </w:p>
        </w:tc>
        <w:tc>
          <w:tcPr>
            <w:tcW w:w="112" w:type="pct"/>
          </w:tcPr>
          <w:p w14:paraId="33950982" w14:textId="702CE967" w:rsidR="0002558D" w:rsidRPr="002F6E3E" w:rsidRDefault="0002558D" w:rsidP="00653BA3">
            <w:pPr>
              <w:spacing w:before="79" w:line="360" w:lineRule="auto"/>
              <w:ind w:right="103"/>
              <w:rPr>
                <w:rFonts w:asciiTheme="minorHAnsi" w:hAnsiTheme="minorHAnsi" w:cstheme="minorHAnsi"/>
                <w:sz w:val="22"/>
                <w:szCs w:val="22"/>
              </w:rPr>
            </w:pPr>
          </w:p>
        </w:tc>
        <w:tc>
          <w:tcPr>
            <w:tcW w:w="789" w:type="pct"/>
          </w:tcPr>
          <w:p w14:paraId="779A8682" w14:textId="13074B4F" w:rsidR="0002558D" w:rsidRPr="002F6E3E" w:rsidRDefault="0046147D" w:rsidP="004E0223">
            <w:pPr>
              <w:spacing w:before="79" w:line="360" w:lineRule="auto"/>
              <w:rPr>
                <w:rFonts w:asciiTheme="minorHAnsi" w:hAnsiTheme="minorHAnsi" w:cstheme="minorHAnsi"/>
                <w:sz w:val="22"/>
                <w:szCs w:val="22"/>
              </w:rPr>
            </w:pPr>
            <w:ins w:id="1839" w:author="Copyeditor (JMIR)" w:date="2023-08-06T21:35:00Z">
              <w:r w:rsidRPr="002F6E3E">
                <w:rPr>
                  <w:rFonts w:asciiTheme="minorHAnsi" w:hAnsiTheme="minorHAnsi" w:cstheme="minorHAnsi"/>
                  <w:sz w:val="22"/>
                  <w:szCs w:val="22"/>
                </w:rPr>
                <w:t xml:space="preserve">Geolocation </w:t>
              </w:r>
            </w:ins>
          </w:p>
        </w:tc>
        <w:tc>
          <w:tcPr>
            <w:tcW w:w="546" w:type="pct"/>
          </w:tcPr>
          <w:p w14:paraId="7E271D1A" w14:textId="443B29A2" w:rsidR="0002558D" w:rsidRPr="002F6E3E" w:rsidRDefault="0046147D" w:rsidP="002F6E3E">
            <w:pPr>
              <w:spacing w:before="74" w:line="360" w:lineRule="auto"/>
              <w:ind w:right="93"/>
              <w:rPr>
                <w:rFonts w:asciiTheme="minorHAnsi" w:hAnsiTheme="minorHAnsi" w:cstheme="minorHAnsi"/>
                <w:sz w:val="22"/>
                <w:szCs w:val="22"/>
              </w:rPr>
            </w:pPr>
            <w:del w:id="1840" w:author="Copyeditor (JMIR)" w:date="2023-08-03T06:30:00Z">
              <w:r w:rsidRPr="002F6E3E">
                <w:rPr>
                  <w:rFonts w:asciiTheme="minorHAnsi" w:hAnsiTheme="minorHAnsi" w:cstheme="minorHAnsi"/>
                  <w:sz w:val="22"/>
                  <w:szCs w:val="22"/>
                </w:rPr>
                <w:delText>-</w:delText>
              </w:r>
            </w:del>
            <w:ins w:id="1841" w:author="Copyeditor (JMIR)" w:date="2023-08-03T06:30:00Z">
              <w:r w:rsidRPr="002F6E3E">
                <w:rPr>
                  <w:rFonts w:asciiTheme="minorHAnsi" w:hAnsiTheme="minorHAnsi" w:cstheme="minorHAnsi"/>
                  <w:sz w:val="22"/>
                  <w:szCs w:val="22"/>
                </w:rPr>
                <w:t>−</w:t>
              </w:r>
            </w:ins>
            <w:ins w:id="1842" w:author="Copyeditor (JMIR)" w:date="2023-08-07T13:09:00Z">
              <w:r w:rsidR="006514EA" w:rsidRPr="002F6E3E">
                <w:rPr>
                  <w:rFonts w:asciiTheme="minorHAnsi" w:hAnsiTheme="minorHAnsi" w:cstheme="minorHAnsi"/>
                  <w:sz w:val="22"/>
                  <w:szCs w:val="22"/>
                </w:rPr>
                <w:t>0</w:t>
              </w:r>
            </w:ins>
            <w:r w:rsidRPr="002F6E3E">
              <w:rPr>
                <w:rFonts w:asciiTheme="minorHAnsi" w:hAnsiTheme="minorHAnsi" w:cstheme="minorHAnsi"/>
                <w:sz w:val="22"/>
                <w:szCs w:val="22"/>
              </w:rPr>
              <w:t>.18</w:t>
            </w:r>
          </w:p>
        </w:tc>
        <w:tc>
          <w:tcPr>
            <w:tcW w:w="372" w:type="pct"/>
          </w:tcPr>
          <w:p w14:paraId="3D945805" w14:textId="6616BF9A" w:rsidR="0002558D" w:rsidRPr="002F6E3E" w:rsidRDefault="0046147D" w:rsidP="002F6E3E">
            <w:pPr>
              <w:spacing w:before="74" w:line="360" w:lineRule="auto"/>
              <w:ind w:right="93"/>
              <w:rPr>
                <w:rFonts w:asciiTheme="minorHAnsi" w:hAnsiTheme="minorHAnsi" w:cstheme="minorHAnsi"/>
                <w:sz w:val="22"/>
                <w:szCs w:val="22"/>
              </w:rPr>
            </w:pPr>
            <w:del w:id="1843" w:author="Copyeditor (JMIR)" w:date="2023-08-03T06:30:00Z">
              <w:r w:rsidRPr="002F6E3E">
                <w:rPr>
                  <w:rFonts w:asciiTheme="minorHAnsi" w:hAnsiTheme="minorHAnsi" w:cstheme="minorHAnsi"/>
                  <w:sz w:val="22"/>
                  <w:szCs w:val="22"/>
                </w:rPr>
                <w:delText>-</w:delText>
              </w:r>
            </w:del>
            <w:ins w:id="1844" w:author="Copyeditor (JMIR)" w:date="2023-08-03T06:30:00Z">
              <w:r w:rsidRPr="002F6E3E">
                <w:rPr>
                  <w:rFonts w:asciiTheme="minorHAnsi" w:hAnsiTheme="minorHAnsi" w:cstheme="minorHAnsi"/>
                  <w:sz w:val="22"/>
                  <w:szCs w:val="22"/>
                </w:rPr>
                <w:t>−</w:t>
              </w:r>
            </w:ins>
            <w:ins w:id="1845" w:author="Copyeditor (JMIR)" w:date="2023-08-07T13:09:00Z">
              <w:r w:rsidR="006514EA" w:rsidRPr="002F6E3E">
                <w:rPr>
                  <w:rFonts w:asciiTheme="minorHAnsi" w:hAnsiTheme="minorHAnsi" w:cstheme="minorHAnsi"/>
                  <w:sz w:val="22"/>
                  <w:szCs w:val="22"/>
                </w:rPr>
                <w:t>0</w:t>
              </w:r>
            </w:ins>
            <w:r w:rsidRPr="002F6E3E">
              <w:rPr>
                <w:rFonts w:asciiTheme="minorHAnsi" w:hAnsiTheme="minorHAnsi" w:cstheme="minorHAnsi"/>
                <w:sz w:val="22"/>
                <w:szCs w:val="22"/>
              </w:rPr>
              <w:t>.28</w:t>
            </w:r>
          </w:p>
        </w:tc>
        <w:tc>
          <w:tcPr>
            <w:tcW w:w="371" w:type="pct"/>
          </w:tcPr>
          <w:p w14:paraId="7F018F1B" w14:textId="66D397AA" w:rsidR="0002558D" w:rsidRPr="002F6E3E" w:rsidRDefault="0046147D" w:rsidP="002F6E3E">
            <w:pPr>
              <w:spacing w:before="74" w:line="360" w:lineRule="auto"/>
              <w:ind w:right="92"/>
              <w:rPr>
                <w:rFonts w:asciiTheme="minorHAnsi" w:hAnsiTheme="minorHAnsi" w:cstheme="minorHAnsi"/>
                <w:sz w:val="22"/>
                <w:szCs w:val="22"/>
              </w:rPr>
            </w:pPr>
            <w:del w:id="1846" w:author="Copyeditor (JMIR)" w:date="2023-08-03T06:30:00Z">
              <w:r w:rsidRPr="002F6E3E">
                <w:rPr>
                  <w:rFonts w:asciiTheme="minorHAnsi" w:hAnsiTheme="minorHAnsi" w:cstheme="minorHAnsi"/>
                  <w:sz w:val="22"/>
                  <w:szCs w:val="22"/>
                </w:rPr>
                <w:delText>-</w:delText>
              </w:r>
            </w:del>
            <w:ins w:id="1847" w:author="Copyeditor (JMIR)" w:date="2023-08-03T06:30:00Z">
              <w:r w:rsidRPr="002F6E3E">
                <w:rPr>
                  <w:rFonts w:asciiTheme="minorHAnsi" w:hAnsiTheme="minorHAnsi" w:cstheme="minorHAnsi"/>
                  <w:sz w:val="22"/>
                  <w:szCs w:val="22"/>
                </w:rPr>
                <w:t>−</w:t>
              </w:r>
            </w:ins>
            <w:ins w:id="1848" w:author="Copyeditor (JMIR)" w:date="2023-08-07T13:09:00Z">
              <w:r w:rsidR="006514EA" w:rsidRPr="002F6E3E">
                <w:rPr>
                  <w:rFonts w:asciiTheme="minorHAnsi" w:hAnsiTheme="minorHAnsi" w:cstheme="minorHAnsi"/>
                  <w:sz w:val="22"/>
                  <w:szCs w:val="22"/>
                </w:rPr>
                <w:t>-</w:t>
              </w:r>
            </w:ins>
            <w:r w:rsidRPr="002F6E3E">
              <w:rPr>
                <w:rFonts w:asciiTheme="minorHAnsi" w:hAnsiTheme="minorHAnsi" w:cstheme="minorHAnsi"/>
                <w:sz w:val="22"/>
                <w:szCs w:val="22"/>
              </w:rPr>
              <w:t>.06</w:t>
            </w:r>
          </w:p>
        </w:tc>
        <w:tc>
          <w:tcPr>
            <w:tcW w:w="322" w:type="pct"/>
          </w:tcPr>
          <w:p w14:paraId="79DBF019" w14:textId="77777777" w:rsidR="0002558D" w:rsidRPr="002F6E3E" w:rsidRDefault="0046147D" w:rsidP="004E0223">
            <w:pPr>
              <w:spacing w:before="74" w:line="360" w:lineRule="auto"/>
              <w:ind w:left="3"/>
              <w:rPr>
                <w:rFonts w:asciiTheme="minorHAnsi" w:hAnsiTheme="minorHAnsi" w:cstheme="minorHAnsi"/>
                <w:sz w:val="22"/>
                <w:szCs w:val="22"/>
              </w:rPr>
            </w:pPr>
            <w:del w:id="1849" w:author="Copyeditor (JMIR)" w:date="2023-08-03T06:30:00Z">
              <w:r w:rsidRPr="002F6E3E">
                <w:rPr>
                  <w:rFonts w:asciiTheme="minorHAnsi" w:hAnsiTheme="minorHAnsi" w:cstheme="minorHAnsi"/>
                  <w:sz w:val="22"/>
                  <w:szCs w:val="22"/>
                </w:rPr>
                <w:delText>–</w:delText>
              </w:r>
            </w:del>
            <w:ins w:id="1850" w:author="Copyeditor (JMIR)" w:date="2023-08-07T05:18:00Z">
              <w:r w:rsidRPr="002F6E3E">
                <w:rPr>
                  <w:rFonts w:asciiTheme="minorHAnsi" w:eastAsia="Times New Roman" w:hAnsiTheme="minorHAnsi" w:cstheme="minorHAnsi"/>
                  <w:sz w:val="22"/>
                  <w:szCs w:val="22"/>
                </w:rPr>
                <w:t>—</w:t>
              </w:r>
            </w:ins>
          </w:p>
        </w:tc>
        <w:tc>
          <w:tcPr>
            <w:tcW w:w="384" w:type="pct"/>
          </w:tcPr>
          <w:p w14:paraId="0596E180" w14:textId="77777777" w:rsidR="0002558D" w:rsidRPr="002F6E3E" w:rsidRDefault="0046147D" w:rsidP="00653BA3">
            <w:pPr>
              <w:spacing w:line="360" w:lineRule="auto"/>
              <w:rPr>
                <w:rFonts w:asciiTheme="minorHAnsi" w:eastAsia="Times New Roman" w:hAnsiTheme="minorHAnsi" w:cstheme="minorHAnsi"/>
                <w:sz w:val="22"/>
                <w:szCs w:val="22"/>
              </w:rPr>
            </w:pPr>
            <w:ins w:id="1851" w:author="Copyeditor (JMIR)" w:date="2023-08-07T05:18:00Z">
              <w:r w:rsidRPr="002F6E3E">
                <w:rPr>
                  <w:rFonts w:asciiTheme="minorHAnsi" w:eastAsia="Times New Roman" w:hAnsiTheme="minorHAnsi" w:cstheme="minorHAnsi"/>
                  <w:sz w:val="22"/>
                  <w:szCs w:val="22"/>
                </w:rPr>
                <w:t>—</w:t>
              </w:r>
            </w:ins>
          </w:p>
        </w:tc>
        <w:tc>
          <w:tcPr>
            <w:tcW w:w="487" w:type="pct"/>
          </w:tcPr>
          <w:p w14:paraId="0855AD11" w14:textId="77777777" w:rsidR="0002558D" w:rsidRPr="002F6E3E" w:rsidRDefault="0046147D" w:rsidP="002F6E3E">
            <w:pPr>
              <w:spacing w:before="74" w:line="360" w:lineRule="auto"/>
              <w:ind w:right="87"/>
              <w:rPr>
                <w:rFonts w:asciiTheme="minorHAnsi" w:hAnsiTheme="minorHAnsi" w:cstheme="minorHAnsi"/>
                <w:sz w:val="22"/>
                <w:szCs w:val="22"/>
              </w:rPr>
            </w:pPr>
            <w:r w:rsidRPr="002F6E3E">
              <w:rPr>
                <w:rFonts w:asciiTheme="minorHAnsi" w:hAnsiTheme="minorHAnsi" w:cstheme="minorHAnsi"/>
                <w:sz w:val="22"/>
                <w:szCs w:val="22"/>
              </w:rPr>
              <w:t>154</w:t>
            </w:r>
          </w:p>
        </w:tc>
        <w:tc>
          <w:tcPr>
            <w:tcW w:w="447" w:type="pct"/>
          </w:tcPr>
          <w:p w14:paraId="59DD162D" w14:textId="77777777" w:rsidR="0002558D" w:rsidRPr="002F6E3E" w:rsidRDefault="0046147D" w:rsidP="002F6E3E">
            <w:pPr>
              <w:spacing w:before="74" w:line="360" w:lineRule="auto"/>
              <w:ind w:right="89"/>
              <w:rPr>
                <w:rFonts w:asciiTheme="minorHAnsi" w:hAnsiTheme="minorHAnsi" w:cstheme="minorHAnsi"/>
                <w:sz w:val="22"/>
                <w:szCs w:val="22"/>
              </w:rPr>
            </w:pPr>
            <w:r w:rsidRPr="002F6E3E">
              <w:rPr>
                <w:rFonts w:asciiTheme="minorHAnsi" w:hAnsiTheme="minorHAnsi" w:cstheme="minorHAnsi"/>
                <w:sz w:val="22"/>
                <w:szCs w:val="22"/>
              </w:rPr>
              <w:t>0.63</w:t>
            </w:r>
            <w:ins w:id="1852" w:author="Copyeditor (JMIR)" w:date="2023-08-06T20:28:00Z">
              <w:r w:rsidRPr="002F6E3E">
                <w:rPr>
                  <w:rFonts w:asciiTheme="minorHAnsi" w:hAnsiTheme="minorHAnsi" w:cstheme="minorHAnsi"/>
                  <w:sz w:val="22"/>
                  <w:szCs w:val="22"/>
                </w:rPr>
                <w:t xml:space="preserve"> (0.19)</w:t>
              </w:r>
            </w:ins>
          </w:p>
        </w:tc>
        <w:tc>
          <w:tcPr>
            <w:tcW w:w="664" w:type="pct"/>
          </w:tcPr>
          <w:p w14:paraId="11A8B49C" w14:textId="7924D069" w:rsidR="0002558D" w:rsidRPr="002F6E3E" w:rsidRDefault="0046147D" w:rsidP="002F6E3E">
            <w:pPr>
              <w:spacing w:before="74" w:line="360" w:lineRule="auto"/>
              <w:ind w:right="81"/>
              <w:rPr>
                <w:rFonts w:asciiTheme="minorHAnsi" w:hAnsiTheme="minorHAnsi" w:cstheme="minorHAnsi"/>
                <w:sz w:val="22"/>
                <w:szCs w:val="22"/>
              </w:rPr>
            </w:pPr>
            <w:r w:rsidRPr="002F6E3E">
              <w:rPr>
                <w:rFonts w:asciiTheme="minorHAnsi" w:hAnsiTheme="minorHAnsi" w:cstheme="minorHAnsi"/>
                <w:sz w:val="22"/>
                <w:szCs w:val="22"/>
              </w:rPr>
              <w:t>9.83</w:t>
            </w:r>
            <w:ins w:id="1853" w:author="Kendra Wyant" w:date="2023-08-07T13:47:00Z">
              <w:r w:rsidR="00A96E4D">
                <w:rPr>
                  <w:rFonts w:asciiTheme="minorHAnsi" w:hAnsiTheme="minorHAnsi" w:cstheme="minorHAnsi"/>
                  <w:sz w:val="22"/>
                  <w:szCs w:val="22"/>
                </w:rPr>
                <w:t xml:space="preserve"> (153)</w:t>
              </w:r>
            </w:ins>
            <w:del w:id="1854" w:author="Copyeditor (JMIR)" w:date="2023-08-03T06:30:00Z">
              <w:r w:rsidRPr="002F6E3E">
                <w:rPr>
                  <w:rFonts w:asciiTheme="minorHAnsi" w:hAnsiTheme="minorHAnsi" w:cstheme="minorHAnsi"/>
                  <w:sz w:val="22"/>
                  <w:szCs w:val="22"/>
                </w:rPr>
                <w:delText>*</w:delText>
              </w:r>
            </w:del>
            <w:ins w:id="1855" w:author="Copyeditor (JMIR)" w:date="2023-08-07T13:09:00Z">
              <w:r w:rsidR="006514EA" w:rsidRPr="002F6E3E">
                <w:rPr>
                  <w:rFonts w:asciiTheme="minorHAnsi" w:hAnsiTheme="minorHAnsi" w:cstheme="minorHAnsi"/>
                  <w:sz w:val="22"/>
                  <w:szCs w:val="22"/>
                  <w:vertAlign w:val="superscript"/>
                </w:rPr>
                <w:t>b</w:t>
              </w:r>
            </w:ins>
          </w:p>
        </w:tc>
        <w:tc>
          <w:tcPr>
            <w:tcW w:w="394" w:type="pct"/>
          </w:tcPr>
          <w:p w14:paraId="10258C9B" w14:textId="77777777" w:rsidR="0002558D" w:rsidRPr="002F6E3E" w:rsidRDefault="0046147D" w:rsidP="002F6E3E">
            <w:pPr>
              <w:spacing w:before="74" w:line="360" w:lineRule="auto"/>
              <w:rPr>
                <w:rFonts w:asciiTheme="minorHAnsi" w:hAnsiTheme="minorHAnsi" w:cstheme="minorHAnsi"/>
                <w:sz w:val="22"/>
                <w:szCs w:val="22"/>
              </w:rPr>
            </w:pPr>
            <w:r w:rsidRPr="002F6E3E">
              <w:rPr>
                <w:rFonts w:asciiTheme="minorHAnsi" w:hAnsiTheme="minorHAnsi" w:cstheme="minorHAnsi"/>
                <w:sz w:val="22"/>
                <w:szCs w:val="22"/>
              </w:rPr>
              <w:t>0.79</w:t>
            </w:r>
          </w:p>
        </w:tc>
      </w:tr>
      <w:tr w:rsidR="00D857E5" w14:paraId="1646B3F5" w14:textId="77777777" w:rsidTr="006514EA">
        <w:trPr>
          <w:trHeight w:val="421"/>
        </w:trPr>
        <w:tc>
          <w:tcPr>
            <w:tcW w:w="112" w:type="pct"/>
          </w:tcPr>
          <w:p w14:paraId="2864DCDD" w14:textId="77777777" w:rsidR="0002558D" w:rsidRPr="002F6E3E" w:rsidRDefault="0002558D" w:rsidP="00653BA3">
            <w:pPr>
              <w:spacing w:before="79" w:line="360" w:lineRule="auto"/>
              <w:rPr>
                <w:rFonts w:asciiTheme="minorHAnsi" w:hAnsiTheme="minorHAnsi" w:cstheme="minorHAnsi"/>
                <w:sz w:val="22"/>
                <w:szCs w:val="22"/>
              </w:rPr>
            </w:pPr>
          </w:p>
        </w:tc>
        <w:tc>
          <w:tcPr>
            <w:tcW w:w="112" w:type="pct"/>
          </w:tcPr>
          <w:p w14:paraId="4079CBB3" w14:textId="77777777" w:rsidR="0002558D" w:rsidRPr="002F6E3E" w:rsidRDefault="0002558D" w:rsidP="00653BA3">
            <w:pPr>
              <w:spacing w:before="79" w:line="360" w:lineRule="auto"/>
              <w:rPr>
                <w:rFonts w:asciiTheme="minorHAnsi" w:hAnsiTheme="minorHAnsi" w:cstheme="minorHAnsi"/>
                <w:sz w:val="22"/>
                <w:szCs w:val="22"/>
              </w:rPr>
            </w:pPr>
          </w:p>
        </w:tc>
        <w:tc>
          <w:tcPr>
            <w:tcW w:w="789" w:type="pct"/>
          </w:tcPr>
          <w:p w14:paraId="1B885B76" w14:textId="77777777" w:rsidR="0002558D" w:rsidRPr="002F6E3E" w:rsidRDefault="0046147D" w:rsidP="004E0223">
            <w:pPr>
              <w:spacing w:before="79" w:line="360" w:lineRule="auto"/>
              <w:rPr>
                <w:rFonts w:asciiTheme="minorHAnsi" w:hAnsiTheme="minorHAnsi" w:cstheme="minorHAnsi"/>
                <w:sz w:val="22"/>
                <w:szCs w:val="22"/>
              </w:rPr>
            </w:pPr>
            <w:ins w:id="1856" w:author="Copyeditor (JMIR)" w:date="2023-08-06T21:35:00Z">
              <w:r w:rsidRPr="002F6E3E">
                <w:rPr>
                  <w:rFonts w:asciiTheme="minorHAnsi" w:hAnsiTheme="minorHAnsi" w:cstheme="minorHAnsi"/>
                  <w:sz w:val="22"/>
                  <w:szCs w:val="22"/>
                </w:rPr>
                <w:t>Cellular communication logs</w:t>
              </w:r>
            </w:ins>
          </w:p>
        </w:tc>
        <w:tc>
          <w:tcPr>
            <w:tcW w:w="546" w:type="pct"/>
          </w:tcPr>
          <w:p w14:paraId="592971A4" w14:textId="6F89A966" w:rsidR="0002558D" w:rsidRPr="002F6E3E" w:rsidRDefault="0046147D" w:rsidP="002F6E3E">
            <w:pPr>
              <w:spacing w:before="79" w:line="360" w:lineRule="auto"/>
              <w:ind w:right="93"/>
              <w:rPr>
                <w:rFonts w:asciiTheme="minorHAnsi" w:hAnsiTheme="minorHAnsi" w:cstheme="minorHAnsi"/>
                <w:sz w:val="22"/>
                <w:szCs w:val="22"/>
              </w:rPr>
            </w:pPr>
            <w:del w:id="1857" w:author="Copyeditor (JMIR)" w:date="2023-08-03T06:30:00Z">
              <w:r w:rsidRPr="002F6E3E">
                <w:rPr>
                  <w:rFonts w:asciiTheme="minorHAnsi" w:hAnsiTheme="minorHAnsi" w:cstheme="minorHAnsi"/>
                  <w:sz w:val="22"/>
                  <w:szCs w:val="22"/>
                </w:rPr>
                <w:delText>-</w:delText>
              </w:r>
            </w:del>
            <w:ins w:id="1858" w:author="Copyeditor (JMIR)" w:date="2023-08-03T06:30:00Z">
              <w:r w:rsidRPr="002F6E3E">
                <w:rPr>
                  <w:rFonts w:asciiTheme="minorHAnsi" w:hAnsiTheme="minorHAnsi" w:cstheme="minorHAnsi"/>
                  <w:sz w:val="22"/>
                  <w:szCs w:val="22"/>
                </w:rPr>
                <w:t>−</w:t>
              </w:r>
            </w:ins>
            <w:ins w:id="1859" w:author="Copyeditor (JMIR)" w:date="2023-08-07T13:09:00Z">
              <w:r w:rsidR="006514EA" w:rsidRPr="002F6E3E">
                <w:rPr>
                  <w:rFonts w:asciiTheme="minorHAnsi" w:hAnsiTheme="minorHAnsi" w:cstheme="minorHAnsi"/>
                  <w:sz w:val="22"/>
                  <w:szCs w:val="22"/>
                </w:rPr>
                <w:t>0</w:t>
              </w:r>
            </w:ins>
            <w:r w:rsidRPr="002F6E3E">
              <w:rPr>
                <w:rFonts w:asciiTheme="minorHAnsi" w:hAnsiTheme="minorHAnsi" w:cstheme="minorHAnsi"/>
                <w:sz w:val="22"/>
                <w:szCs w:val="22"/>
              </w:rPr>
              <w:t>.34</w:t>
            </w:r>
          </w:p>
        </w:tc>
        <w:tc>
          <w:tcPr>
            <w:tcW w:w="372" w:type="pct"/>
          </w:tcPr>
          <w:p w14:paraId="25F98E20" w14:textId="6BEE72D8" w:rsidR="0002558D" w:rsidRPr="002F6E3E" w:rsidRDefault="0046147D" w:rsidP="002F6E3E">
            <w:pPr>
              <w:spacing w:before="79" w:line="360" w:lineRule="auto"/>
              <w:ind w:right="93"/>
              <w:rPr>
                <w:rFonts w:asciiTheme="minorHAnsi" w:hAnsiTheme="minorHAnsi" w:cstheme="minorHAnsi"/>
                <w:sz w:val="22"/>
                <w:szCs w:val="22"/>
              </w:rPr>
            </w:pPr>
            <w:del w:id="1860" w:author="Copyeditor (JMIR)" w:date="2023-08-03T06:30:00Z">
              <w:r w:rsidRPr="002F6E3E">
                <w:rPr>
                  <w:rFonts w:asciiTheme="minorHAnsi" w:hAnsiTheme="minorHAnsi" w:cstheme="minorHAnsi"/>
                  <w:sz w:val="22"/>
                  <w:szCs w:val="22"/>
                </w:rPr>
                <w:delText>-</w:delText>
              </w:r>
            </w:del>
            <w:ins w:id="1861" w:author="Copyeditor (JMIR)" w:date="2023-08-03T06:30:00Z">
              <w:r w:rsidRPr="002F6E3E">
                <w:rPr>
                  <w:rFonts w:asciiTheme="minorHAnsi" w:hAnsiTheme="minorHAnsi" w:cstheme="minorHAnsi"/>
                  <w:sz w:val="22"/>
                  <w:szCs w:val="22"/>
                </w:rPr>
                <w:t>−</w:t>
              </w:r>
            </w:ins>
            <w:ins w:id="1862" w:author="Copyeditor (JMIR)" w:date="2023-08-07T13:09:00Z">
              <w:r w:rsidR="006514EA" w:rsidRPr="002F6E3E">
                <w:rPr>
                  <w:rFonts w:asciiTheme="minorHAnsi" w:hAnsiTheme="minorHAnsi" w:cstheme="minorHAnsi"/>
                  <w:sz w:val="22"/>
                  <w:szCs w:val="22"/>
                </w:rPr>
                <w:t>0</w:t>
              </w:r>
            </w:ins>
            <w:r w:rsidRPr="002F6E3E">
              <w:rPr>
                <w:rFonts w:asciiTheme="minorHAnsi" w:hAnsiTheme="minorHAnsi" w:cstheme="minorHAnsi"/>
                <w:sz w:val="22"/>
                <w:szCs w:val="22"/>
              </w:rPr>
              <w:t>.36</w:t>
            </w:r>
          </w:p>
        </w:tc>
        <w:tc>
          <w:tcPr>
            <w:tcW w:w="371" w:type="pct"/>
          </w:tcPr>
          <w:p w14:paraId="71CE2A87" w14:textId="1B219B6B" w:rsidR="0002558D" w:rsidRPr="002F6E3E" w:rsidRDefault="0046147D" w:rsidP="002F6E3E">
            <w:pPr>
              <w:spacing w:before="79" w:line="360" w:lineRule="auto"/>
              <w:ind w:right="92"/>
              <w:rPr>
                <w:rFonts w:asciiTheme="minorHAnsi" w:hAnsiTheme="minorHAnsi" w:cstheme="minorHAnsi"/>
                <w:sz w:val="22"/>
                <w:szCs w:val="22"/>
              </w:rPr>
            </w:pPr>
            <w:del w:id="1863" w:author="Copyeditor (JMIR)" w:date="2023-08-03T06:30:00Z">
              <w:r w:rsidRPr="002F6E3E">
                <w:rPr>
                  <w:rFonts w:asciiTheme="minorHAnsi" w:hAnsiTheme="minorHAnsi" w:cstheme="minorHAnsi"/>
                  <w:sz w:val="22"/>
                  <w:szCs w:val="22"/>
                </w:rPr>
                <w:delText>-</w:delText>
              </w:r>
            </w:del>
            <w:ins w:id="1864" w:author="Copyeditor (JMIR)" w:date="2023-08-03T06:30:00Z">
              <w:r w:rsidRPr="002F6E3E">
                <w:rPr>
                  <w:rFonts w:asciiTheme="minorHAnsi" w:hAnsiTheme="minorHAnsi" w:cstheme="minorHAnsi"/>
                  <w:sz w:val="22"/>
                  <w:szCs w:val="22"/>
                </w:rPr>
                <w:t>−</w:t>
              </w:r>
            </w:ins>
            <w:ins w:id="1865" w:author="Copyeditor (JMIR)" w:date="2023-08-07T13:10:00Z">
              <w:r w:rsidR="006514EA" w:rsidRPr="002F6E3E">
                <w:rPr>
                  <w:rFonts w:asciiTheme="minorHAnsi" w:hAnsiTheme="minorHAnsi" w:cstheme="minorHAnsi"/>
                  <w:sz w:val="22"/>
                  <w:szCs w:val="22"/>
                </w:rPr>
                <w:t>0</w:t>
              </w:r>
            </w:ins>
            <w:r w:rsidRPr="002F6E3E">
              <w:rPr>
                <w:rFonts w:asciiTheme="minorHAnsi" w:hAnsiTheme="minorHAnsi" w:cstheme="minorHAnsi"/>
                <w:sz w:val="22"/>
                <w:szCs w:val="22"/>
              </w:rPr>
              <w:t>.37</w:t>
            </w:r>
          </w:p>
        </w:tc>
        <w:tc>
          <w:tcPr>
            <w:tcW w:w="322" w:type="pct"/>
          </w:tcPr>
          <w:p w14:paraId="0D427322" w14:textId="608D8C79" w:rsidR="0002558D" w:rsidRPr="002F6E3E" w:rsidRDefault="0046147D" w:rsidP="002F6E3E">
            <w:pPr>
              <w:spacing w:before="79" w:line="360" w:lineRule="auto"/>
              <w:ind w:right="91"/>
              <w:rPr>
                <w:rFonts w:asciiTheme="minorHAnsi" w:hAnsiTheme="minorHAnsi" w:cstheme="minorHAnsi"/>
                <w:sz w:val="22"/>
                <w:szCs w:val="22"/>
              </w:rPr>
            </w:pPr>
            <w:ins w:id="1866" w:author="Copyeditor (JMIR)" w:date="2023-08-07T13:10:00Z">
              <w:r w:rsidRPr="002F6E3E">
                <w:rPr>
                  <w:rFonts w:asciiTheme="minorHAnsi" w:hAnsiTheme="minorHAnsi" w:cstheme="minorHAnsi"/>
                  <w:sz w:val="22"/>
                  <w:szCs w:val="22"/>
                </w:rPr>
                <w:t>0</w:t>
              </w:r>
            </w:ins>
            <w:r w:rsidRPr="002F6E3E">
              <w:rPr>
                <w:rFonts w:asciiTheme="minorHAnsi" w:hAnsiTheme="minorHAnsi" w:cstheme="minorHAnsi"/>
                <w:sz w:val="22"/>
                <w:szCs w:val="22"/>
              </w:rPr>
              <w:t>.30</w:t>
            </w:r>
          </w:p>
        </w:tc>
        <w:tc>
          <w:tcPr>
            <w:tcW w:w="384" w:type="pct"/>
          </w:tcPr>
          <w:p w14:paraId="5B5F8F19" w14:textId="553CE969" w:rsidR="0002558D" w:rsidRPr="002F6E3E" w:rsidRDefault="0046147D" w:rsidP="006514EA">
            <w:pPr>
              <w:spacing w:before="79" w:line="360" w:lineRule="auto"/>
              <w:ind w:left="4"/>
              <w:rPr>
                <w:rFonts w:asciiTheme="minorHAnsi" w:hAnsiTheme="minorHAnsi" w:cstheme="minorHAnsi"/>
                <w:sz w:val="22"/>
                <w:szCs w:val="22"/>
              </w:rPr>
            </w:pPr>
            <w:ins w:id="1867" w:author="Copyeditor (JMIR)" w:date="2023-08-07T05:18:00Z">
              <w:r w:rsidRPr="002F6E3E">
                <w:rPr>
                  <w:rFonts w:asciiTheme="minorHAnsi" w:eastAsia="Times New Roman" w:hAnsiTheme="minorHAnsi" w:cstheme="minorHAnsi"/>
                  <w:sz w:val="22"/>
                  <w:szCs w:val="22"/>
                </w:rPr>
                <w:t>—</w:t>
              </w:r>
            </w:ins>
            <w:del w:id="1868" w:author="Copyeditor (JMIR)" w:date="2023-08-03T06:30:00Z">
              <w:r w:rsidRPr="002F6E3E">
                <w:rPr>
                  <w:rFonts w:asciiTheme="minorHAnsi" w:hAnsiTheme="minorHAnsi" w:cstheme="minorHAnsi"/>
                  <w:sz w:val="22"/>
                  <w:szCs w:val="22"/>
                </w:rPr>
                <w:delText>–</w:delText>
              </w:r>
            </w:del>
          </w:p>
        </w:tc>
        <w:tc>
          <w:tcPr>
            <w:tcW w:w="487" w:type="pct"/>
          </w:tcPr>
          <w:p w14:paraId="7C019A74" w14:textId="77777777" w:rsidR="0002558D" w:rsidRPr="002F6E3E" w:rsidRDefault="0046147D" w:rsidP="002F6E3E">
            <w:pPr>
              <w:spacing w:before="79" w:line="360" w:lineRule="auto"/>
              <w:ind w:right="87"/>
              <w:rPr>
                <w:rFonts w:asciiTheme="minorHAnsi" w:hAnsiTheme="minorHAnsi" w:cstheme="minorHAnsi"/>
                <w:sz w:val="22"/>
                <w:szCs w:val="22"/>
              </w:rPr>
            </w:pPr>
            <w:r w:rsidRPr="002F6E3E">
              <w:rPr>
                <w:rFonts w:asciiTheme="minorHAnsi" w:hAnsiTheme="minorHAnsi" w:cstheme="minorHAnsi"/>
                <w:sz w:val="22"/>
                <w:szCs w:val="22"/>
              </w:rPr>
              <w:t>154</w:t>
            </w:r>
          </w:p>
        </w:tc>
        <w:tc>
          <w:tcPr>
            <w:tcW w:w="447" w:type="pct"/>
          </w:tcPr>
          <w:p w14:paraId="648F5551" w14:textId="77777777" w:rsidR="0002558D" w:rsidRPr="002F6E3E" w:rsidRDefault="0046147D" w:rsidP="002F6E3E">
            <w:pPr>
              <w:spacing w:before="79" w:line="360" w:lineRule="auto"/>
              <w:ind w:right="89"/>
              <w:rPr>
                <w:rFonts w:asciiTheme="minorHAnsi" w:hAnsiTheme="minorHAnsi" w:cstheme="minorHAnsi"/>
                <w:sz w:val="22"/>
                <w:szCs w:val="22"/>
              </w:rPr>
            </w:pPr>
            <w:r w:rsidRPr="002F6E3E">
              <w:rPr>
                <w:rFonts w:asciiTheme="minorHAnsi" w:hAnsiTheme="minorHAnsi" w:cstheme="minorHAnsi"/>
                <w:sz w:val="22"/>
                <w:szCs w:val="22"/>
              </w:rPr>
              <w:t>0.65</w:t>
            </w:r>
            <w:ins w:id="1869" w:author="Copyeditor (JMIR)" w:date="2023-08-06T20:28:00Z">
              <w:r w:rsidRPr="002F6E3E">
                <w:rPr>
                  <w:rFonts w:asciiTheme="minorHAnsi" w:hAnsiTheme="minorHAnsi" w:cstheme="minorHAnsi"/>
                  <w:sz w:val="22"/>
                  <w:szCs w:val="22"/>
                </w:rPr>
                <w:t xml:space="preserve"> (0.23)</w:t>
              </w:r>
            </w:ins>
          </w:p>
        </w:tc>
        <w:tc>
          <w:tcPr>
            <w:tcW w:w="664" w:type="pct"/>
          </w:tcPr>
          <w:p w14:paraId="69C8E3F5" w14:textId="1B5C9E6C" w:rsidR="0002558D" w:rsidRPr="002F6E3E" w:rsidRDefault="0046147D" w:rsidP="002F6E3E">
            <w:pPr>
              <w:spacing w:before="79" w:line="360" w:lineRule="auto"/>
              <w:ind w:right="81"/>
              <w:rPr>
                <w:rFonts w:asciiTheme="minorHAnsi" w:hAnsiTheme="minorHAnsi" w:cstheme="minorHAnsi"/>
                <w:sz w:val="22"/>
                <w:szCs w:val="22"/>
              </w:rPr>
            </w:pPr>
            <w:r w:rsidRPr="002F6E3E">
              <w:rPr>
                <w:rFonts w:asciiTheme="minorHAnsi" w:hAnsiTheme="minorHAnsi" w:cstheme="minorHAnsi"/>
                <w:sz w:val="22"/>
                <w:szCs w:val="22"/>
              </w:rPr>
              <w:t>9.76</w:t>
            </w:r>
            <w:ins w:id="1870" w:author="Kendra Wyant" w:date="2023-08-07T13:47:00Z">
              <w:r w:rsidR="00A96E4D">
                <w:rPr>
                  <w:rFonts w:asciiTheme="minorHAnsi" w:hAnsiTheme="minorHAnsi" w:cstheme="minorHAnsi"/>
                  <w:sz w:val="22"/>
                  <w:szCs w:val="22"/>
                </w:rPr>
                <w:t xml:space="preserve"> (153)</w:t>
              </w:r>
            </w:ins>
            <w:del w:id="1871" w:author="Copyeditor (JMIR)" w:date="2023-08-03T06:30:00Z">
              <w:r w:rsidRPr="002F6E3E">
                <w:rPr>
                  <w:rFonts w:asciiTheme="minorHAnsi" w:hAnsiTheme="minorHAnsi" w:cstheme="minorHAnsi"/>
                  <w:sz w:val="22"/>
                  <w:szCs w:val="22"/>
                </w:rPr>
                <w:delText>*</w:delText>
              </w:r>
            </w:del>
            <w:ins w:id="1872" w:author="Copyeditor (JMIR)" w:date="2023-08-07T13:09:00Z">
              <w:r w:rsidR="006514EA" w:rsidRPr="002F6E3E">
                <w:rPr>
                  <w:rFonts w:asciiTheme="minorHAnsi" w:hAnsiTheme="minorHAnsi" w:cstheme="minorHAnsi"/>
                  <w:sz w:val="22"/>
                  <w:szCs w:val="22"/>
                  <w:vertAlign w:val="superscript"/>
                </w:rPr>
                <w:t>b</w:t>
              </w:r>
            </w:ins>
          </w:p>
        </w:tc>
        <w:tc>
          <w:tcPr>
            <w:tcW w:w="394" w:type="pct"/>
          </w:tcPr>
          <w:p w14:paraId="5ADE1E8B" w14:textId="77777777" w:rsidR="0002558D" w:rsidRPr="002F6E3E" w:rsidRDefault="0046147D" w:rsidP="002F6E3E">
            <w:pPr>
              <w:spacing w:before="79" w:line="360" w:lineRule="auto"/>
              <w:rPr>
                <w:rFonts w:asciiTheme="minorHAnsi" w:hAnsiTheme="minorHAnsi" w:cstheme="minorHAnsi"/>
                <w:sz w:val="22"/>
                <w:szCs w:val="22"/>
              </w:rPr>
            </w:pPr>
            <w:r w:rsidRPr="002F6E3E">
              <w:rPr>
                <w:rFonts w:asciiTheme="minorHAnsi" w:hAnsiTheme="minorHAnsi" w:cstheme="minorHAnsi"/>
                <w:sz w:val="22"/>
                <w:szCs w:val="22"/>
              </w:rPr>
              <w:t>0.79</w:t>
            </w:r>
          </w:p>
        </w:tc>
      </w:tr>
      <w:tr w:rsidR="00D857E5" w14:paraId="7EA282FC" w14:textId="77777777" w:rsidTr="006514EA">
        <w:trPr>
          <w:trHeight w:val="461"/>
        </w:trPr>
        <w:tc>
          <w:tcPr>
            <w:tcW w:w="112" w:type="pct"/>
          </w:tcPr>
          <w:p w14:paraId="31728257" w14:textId="77777777" w:rsidR="0002558D" w:rsidRPr="002F6E3E" w:rsidRDefault="0002558D" w:rsidP="00653BA3">
            <w:pPr>
              <w:spacing w:before="79" w:line="360" w:lineRule="auto"/>
              <w:rPr>
                <w:rFonts w:asciiTheme="minorHAnsi" w:hAnsiTheme="minorHAnsi" w:cstheme="minorHAnsi"/>
                <w:sz w:val="22"/>
                <w:szCs w:val="22"/>
              </w:rPr>
            </w:pPr>
          </w:p>
        </w:tc>
        <w:tc>
          <w:tcPr>
            <w:tcW w:w="112" w:type="pct"/>
          </w:tcPr>
          <w:p w14:paraId="10FF1043" w14:textId="77777777" w:rsidR="0002558D" w:rsidRPr="002F6E3E" w:rsidRDefault="0002558D" w:rsidP="00653BA3">
            <w:pPr>
              <w:spacing w:before="79" w:line="360" w:lineRule="auto"/>
              <w:rPr>
                <w:rFonts w:asciiTheme="minorHAnsi" w:hAnsiTheme="minorHAnsi" w:cstheme="minorHAnsi"/>
                <w:sz w:val="22"/>
                <w:szCs w:val="22"/>
              </w:rPr>
            </w:pPr>
          </w:p>
        </w:tc>
        <w:tc>
          <w:tcPr>
            <w:tcW w:w="789" w:type="pct"/>
          </w:tcPr>
          <w:p w14:paraId="241F86D9" w14:textId="77777777" w:rsidR="0002558D" w:rsidRPr="002F6E3E" w:rsidRDefault="0046147D" w:rsidP="004E0223">
            <w:pPr>
              <w:spacing w:before="79" w:line="360" w:lineRule="auto"/>
              <w:rPr>
                <w:rFonts w:asciiTheme="minorHAnsi" w:hAnsiTheme="minorHAnsi" w:cstheme="minorHAnsi"/>
                <w:sz w:val="22"/>
                <w:szCs w:val="22"/>
              </w:rPr>
            </w:pPr>
            <w:ins w:id="1873" w:author="Copyeditor (JMIR)" w:date="2023-08-06T21:35:00Z">
              <w:r w:rsidRPr="002F6E3E">
                <w:rPr>
                  <w:rFonts w:asciiTheme="minorHAnsi" w:hAnsiTheme="minorHAnsi" w:cstheme="minorHAnsi"/>
                  <w:sz w:val="22"/>
                  <w:szCs w:val="22"/>
                </w:rPr>
                <w:t>SMS text message content</w:t>
              </w:r>
            </w:ins>
          </w:p>
        </w:tc>
        <w:tc>
          <w:tcPr>
            <w:tcW w:w="546" w:type="pct"/>
          </w:tcPr>
          <w:p w14:paraId="6885089F" w14:textId="25331C59" w:rsidR="0002558D" w:rsidRPr="002F6E3E" w:rsidRDefault="0046147D" w:rsidP="002F6E3E">
            <w:pPr>
              <w:spacing w:before="79" w:line="360" w:lineRule="auto"/>
              <w:ind w:right="93"/>
              <w:rPr>
                <w:rFonts w:asciiTheme="minorHAnsi" w:hAnsiTheme="minorHAnsi" w:cstheme="minorHAnsi"/>
                <w:sz w:val="22"/>
                <w:szCs w:val="22"/>
              </w:rPr>
            </w:pPr>
            <w:del w:id="1874" w:author="Copyeditor (JMIR)" w:date="2023-08-03T06:30:00Z">
              <w:r w:rsidRPr="002F6E3E">
                <w:rPr>
                  <w:rFonts w:asciiTheme="minorHAnsi" w:hAnsiTheme="minorHAnsi" w:cstheme="minorHAnsi"/>
                  <w:sz w:val="22"/>
                  <w:szCs w:val="22"/>
                </w:rPr>
                <w:delText>-</w:delText>
              </w:r>
            </w:del>
            <w:ins w:id="1875" w:author="Copyeditor (JMIR)" w:date="2023-08-03T06:30:00Z">
              <w:r w:rsidRPr="002F6E3E">
                <w:rPr>
                  <w:rFonts w:asciiTheme="minorHAnsi" w:hAnsiTheme="minorHAnsi" w:cstheme="minorHAnsi"/>
                  <w:sz w:val="22"/>
                  <w:szCs w:val="22"/>
                </w:rPr>
                <w:t>−</w:t>
              </w:r>
            </w:ins>
            <w:ins w:id="1876" w:author="Copyeditor (JMIR)" w:date="2023-08-07T13:09:00Z">
              <w:r w:rsidR="006514EA" w:rsidRPr="002F6E3E">
                <w:rPr>
                  <w:rFonts w:asciiTheme="minorHAnsi" w:hAnsiTheme="minorHAnsi" w:cstheme="minorHAnsi"/>
                  <w:sz w:val="22"/>
                  <w:szCs w:val="22"/>
                </w:rPr>
                <w:t>0</w:t>
              </w:r>
            </w:ins>
            <w:r w:rsidRPr="002F6E3E">
              <w:rPr>
                <w:rFonts w:asciiTheme="minorHAnsi" w:hAnsiTheme="minorHAnsi" w:cstheme="minorHAnsi"/>
                <w:sz w:val="22"/>
                <w:szCs w:val="22"/>
              </w:rPr>
              <w:t>.20</w:t>
            </w:r>
          </w:p>
        </w:tc>
        <w:tc>
          <w:tcPr>
            <w:tcW w:w="372" w:type="pct"/>
          </w:tcPr>
          <w:p w14:paraId="52A8BB24" w14:textId="0ED81C13" w:rsidR="0002558D" w:rsidRPr="002F6E3E" w:rsidRDefault="0046147D" w:rsidP="002F6E3E">
            <w:pPr>
              <w:spacing w:before="79" w:line="360" w:lineRule="auto"/>
              <w:ind w:right="93"/>
              <w:rPr>
                <w:rFonts w:asciiTheme="minorHAnsi" w:hAnsiTheme="minorHAnsi" w:cstheme="minorHAnsi"/>
                <w:sz w:val="22"/>
                <w:szCs w:val="22"/>
              </w:rPr>
            </w:pPr>
            <w:del w:id="1877" w:author="Copyeditor (JMIR)" w:date="2023-08-03T06:30:00Z">
              <w:r w:rsidRPr="002F6E3E">
                <w:rPr>
                  <w:rFonts w:asciiTheme="minorHAnsi" w:hAnsiTheme="minorHAnsi" w:cstheme="minorHAnsi"/>
                  <w:sz w:val="22"/>
                  <w:szCs w:val="22"/>
                </w:rPr>
                <w:delText>-</w:delText>
              </w:r>
            </w:del>
            <w:ins w:id="1878" w:author="Copyeditor (JMIR)" w:date="2023-08-03T06:30:00Z">
              <w:r w:rsidRPr="002F6E3E">
                <w:rPr>
                  <w:rFonts w:asciiTheme="minorHAnsi" w:hAnsiTheme="minorHAnsi" w:cstheme="minorHAnsi"/>
                  <w:sz w:val="22"/>
                  <w:szCs w:val="22"/>
                </w:rPr>
                <w:t>−</w:t>
              </w:r>
            </w:ins>
            <w:ins w:id="1879" w:author="Copyeditor (JMIR)" w:date="2023-08-07T13:09:00Z">
              <w:r w:rsidR="006514EA" w:rsidRPr="002F6E3E">
                <w:rPr>
                  <w:rFonts w:asciiTheme="minorHAnsi" w:hAnsiTheme="minorHAnsi" w:cstheme="minorHAnsi"/>
                  <w:sz w:val="22"/>
                  <w:szCs w:val="22"/>
                </w:rPr>
                <w:t>0</w:t>
              </w:r>
            </w:ins>
            <w:r w:rsidRPr="002F6E3E">
              <w:rPr>
                <w:rFonts w:asciiTheme="minorHAnsi" w:hAnsiTheme="minorHAnsi" w:cstheme="minorHAnsi"/>
                <w:sz w:val="22"/>
                <w:szCs w:val="22"/>
              </w:rPr>
              <w:t>.43</w:t>
            </w:r>
          </w:p>
        </w:tc>
        <w:tc>
          <w:tcPr>
            <w:tcW w:w="371" w:type="pct"/>
          </w:tcPr>
          <w:p w14:paraId="2E2025D4" w14:textId="13E1A423" w:rsidR="0002558D" w:rsidRPr="002F6E3E" w:rsidRDefault="0046147D" w:rsidP="002F6E3E">
            <w:pPr>
              <w:spacing w:before="79" w:line="360" w:lineRule="auto"/>
              <w:ind w:right="92"/>
              <w:rPr>
                <w:rFonts w:asciiTheme="minorHAnsi" w:hAnsiTheme="minorHAnsi" w:cstheme="minorHAnsi"/>
                <w:sz w:val="22"/>
                <w:szCs w:val="22"/>
              </w:rPr>
            </w:pPr>
            <w:del w:id="1880" w:author="Copyeditor (JMIR)" w:date="2023-08-03T06:30:00Z">
              <w:r w:rsidRPr="002F6E3E">
                <w:rPr>
                  <w:rFonts w:asciiTheme="minorHAnsi" w:hAnsiTheme="minorHAnsi" w:cstheme="minorHAnsi"/>
                  <w:sz w:val="22"/>
                  <w:szCs w:val="22"/>
                </w:rPr>
                <w:delText>-</w:delText>
              </w:r>
            </w:del>
            <w:ins w:id="1881" w:author="Copyeditor (JMIR)" w:date="2023-08-03T06:30:00Z">
              <w:r w:rsidRPr="002F6E3E">
                <w:rPr>
                  <w:rFonts w:asciiTheme="minorHAnsi" w:hAnsiTheme="minorHAnsi" w:cstheme="minorHAnsi"/>
                  <w:sz w:val="22"/>
                  <w:szCs w:val="22"/>
                </w:rPr>
                <w:t>−</w:t>
              </w:r>
            </w:ins>
            <w:ins w:id="1882" w:author="Copyeditor (JMIR)" w:date="2023-08-07T13:10:00Z">
              <w:r w:rsidR="006514EA" w:rsidRPr="002F6E3E">
                <w:rPr>
                  <w:rFonts w:asciiTheme="minorHAnsi" w:hAnsiTheme="minorHAnsi" w:cstheme="minorHAnsi"/>
                  <w:sz w:val="22"/>
                  <w:szCs w:val="22"/>
                </w:rPr>
                <w:t>0</w:t>
              </w:r>
            </w:ins>
            <w:r w:rsidRPr="002F6E3E">
              <w:rPr>
                <w:rFonts w:asciiTheme="minorHAnsi" w:hAnsiTheme="minorHAnsi" w:cstheme="minorHAnsi"/>
                <w:sz w:val="22"/>
                <w:szCs w:val="22"/>
              </w:rPr>
              <w:t>.50</w:t>
            </w:r>
          </w:p>
        </w:tc>
        <w:tc>
          <w:tcPr>
            <w:tcW w:w="322" w:type="pct"/>
          </w:tcPr>
          <w:p w14:paraId="2257F003" w14:textId="2BF07F1F" w:rsidR="0002558D" w:rsidRPr="002F6E3E" w:rsidRDefault="0046147D" w:rsidP="002F6E3E">
            <w:pPr>
              <w:spacing w:before="79" w:line="360" w:lineRule="auto"/>
              <w:ind w:right="91"/>
              <w:rPr>
                <w:rFonts w:asciiTheme="minorHAnsi" w:hAnsiTheme="minorHAnsi" w:cstheme="minorHAnsi"/>
                <w:sz w:val="22"/>
                <w:szCs w:val="22"/>
              </w:rPr>
            </w:pPr>
            <w:ins w:id="1883" w:author="Copyeditor (JMIR)" w:date="2023-08-07T13:10:00Z">
              <w:r w:rsidRPr="002F6E3E">
                <w:rPr>
                  <w:rFonts w:asciiTheme="minorHAnsi" w:hAnsiTheme="minorHAnsi" w:cstheme="minorHAnsi"/>
                  <w:sz w:val="22"/>
                  <w:szCs w:val="22"/>
                </w:rPr>
                <w:t>0</w:t>
              </w:r>
            </w:ins>
            <w:r w:rsidRPr="002F6E3E">
              <w:rPr>
                <w:rFonts w:asciiTheme="minorHAnsi" w:hAnsiTheme="minorHAnsi" w:cstheme="minorHAnsi"/>
                <w:sz w:val="22"/>
                <w:szCs w:val="22"/>
              </w:rPr>
              <w:t>.24</w:t>
            </w:r>
          </w:p>
        </w:tc>
        <w:tc>
          <w:tcPr>
            <w:tcW w:w="384" w:type="pct"/>
          </w:tcPr>
          <w:p w14:paraId="229F6D32" w14:textId="5A2B3D47" w:rsidR="0002558D" w:rsidRPr="002F6E3E" w:rsidRDefault="0046147D" w:rsidP="002F6E3E">
            <w:pPr>
              <w:spacing w:before="79" w:line="360" w:lineRule="auto"/>
              <w:ind w:right="89"/>
              <w:rPr>
                <w:rFonts w:asciiTheme="minorHAnsi" w:hAnsiTheme="minorHAnsi" w:cstheme="minorHAnsi"/>
                <w:sz w:val="22"/>
                <w:szCs w:val="22"/>
                <w:vertAlign w:val="superscript"/>
              </w:rPr>
            </w:pPr>
            <w:ins w:id="1884" w:author="Copyeditor (JMIR)" w:date="2023-08-07T13:10:00Z">
              <w:r w:rsidRPr="002F6E3E">
                <w:rPr>
                  <w:rFonts w:asciiTheme="minorHAnsi" w:hAnsiTheme="minorHAnsi" w:cstheme="minorHAnsi"/>
                  <w:sz w:val="22"/>
                  <w:szCs w:val="22"/>
                </w:rPr>
                <w:t>0</w:t>
              </w:r>
            </w:ins>
            <w:r w:rsidRPr="002F6E3E">
              <w:rPr>
                <w:rFonts w:asciiTheme="minorHAnsi" w:hAnsiTheme="minorHAnsi" w:cstheme="minorHAnsi"/>
                <w:sz w:val="22"/>
                <w:szCs w:val="22"/>
              </w:rPr>
              <w:t>.90</w:t>
            </w:r>
            <w:del w:id="1885" w:author="Copyeditor (JMIR)" w:date="2023-08-03T06:30:00Z">
              <w:r w:rsidRPr="002F6E3E">
                <w:rPr>
                  <w:rFonts w:asciiTheme="minorHAnsi" w:hAnsiTheme="minorHAnsi" w:cstheme="minorHAnsi"/>
                  <w:sz w:val="22"/>
                  <w:szCs w:val="22"/>
                </w:rPr>
                <w:delText>*</w:delText>
              </w:r>
            </w:del>
            <w:ins w:id="1886" w:author="Copyeditor (JMIR)" w:date="2023-08-07T05:27:00Z">
              <w:del w:id="1887" w:author="Kendra Wyant" w:date="2023-08-07T13:44:00Z">
                <w:r w:rsidRPr="002F6E3E" w:rsidDel="00BB58A2">
                  <w:rPr>
                    <w:rFonts w:asciiTheme="minorHAnsi" w:hAnsiTheme="minorHAnsi" w:cstheme="minorHAnsi"/>
                    <w:sz w:val="22"/>
                    <w:szCs w:val="22"/>
                    <w:vertAlign w:val="superscript"/>
                  </w:rPr>
                  <w:delText>b</w:delText>
                </w:r>
              </w:del>
            </w:ins>
          </w:p>
        </w:tc>
        <w:tc>
          <w:tcPr>
            <w:tcW w:w="487" w:type="pct"/>
          </w:tcPr>
          <w:p w14:paraId="592CE34A" w14:textId="77777777" w:rsidR="0002558D" w:rsidRPr="002F6E3E" w:rsidRDefault="0046147D" w:rsidP="002F6E3E">
            <w:pPr>
              <w:spacing w:before="79" w:line="360" w:lineRule="auto"/>
              <w:ind w:right="87"/>
              <w:rPr>
                <w:rFonts w:asciiTheme="minorHAnsi" w:hAnsiTheme="minorHAnsi" w:cstheme="minorHAnsi"/>
                <w:sz w:val="22"/>
                <w:szCs w:val="22"/>
              </w:rPr>
            </w:pPr>
            <w:r w:rsidRPr="002F6E3E">
              <w:rPr>
                <w:rFonts w:asciiTheme="minorHAnsi" w:hAnsiTheme="minorHAnsi" w:cstheme="minorHAnsi"/>
                <w:sz w:val="22"/>
                <w:szCs w:val="22"/>
              </w:rPr>
              <w:t>154</w:t>
            </w:r>
          </w:p>
        </w:tc>
        <w:tc>
          <w:tcPr>
            <w:tcW w:w="447" w:type="pct"/>
          </w:tcPr>
          <w:p w14:paraId="2A187CB4" w14:textId="77777777" w:rsidR="0002558D" w:rsidRPr="002F6E3E" w:rsidRDefault="0046147D" w:rsidP="002F6E3E">
            <w:pPr>
              <w:spacing w:before="79" w:line="360" w:lineRule="auto"/>
              <w:ind w:right="89"/>
              <w:rPr>
                <w:rFonts w:asciiTheme="minorHAnsi" w:hAnsiTheme="minorHAnsi" w:cstheme="minorHAnsi"/>
                <w:sz w:val="22"/>
                <w:szCs w:val="22"/>
              </w:rPr>
            </w:pPr>
            <w:r w:rsidRPr="002F6E3E">
              <w:rPr>
                <w:rFonts w:asciiTheme="minorHAnsi" w:hAnsiTheme="minorHAnsi" w:cstheme="minorHAnsi"/>
                <w:sz w:val="22"/>
                <w:szCs w:val="22"/>
              </w:rPr>
              <w:t>0.61</w:t>
            </w:r>
            <w:ins w:id="1888" w:author="Copyeditor (JMIR)" w:date="2023-08-06T20:28:00Z">
              <w:r w:rsidRPr="002F6E3E">
                <w:rPr>
                  <w:rFonts w:asciiTheme="minorHAnsi" w:hAnsiTheme="minorHAnsi" w:cstheme="minorHAnsi"/>
                  <w:sz w:val="22"/>
                  <w:szCs w:val="22"/>
                </w:rPr>
                <w:t xml:space="preserve"> (0.26)</w:t>
              </w:r>
            </w:ins>
          </w:p>
        </w:tc>
        <w:tc>
          <w:tcPr>
            <w:tcW w:w="664" w:type="pct"/>
          </w:tcPr>
          <w:p w14:paraId="0874D1AC" w14:textId="7AFC0FDF" w:rsidR="0002558D" w:rsidRPr="002F6E3E" w:rsidRDefault="0046147D" w:rsidP="002F6E3E">
            <w:pPr>
              <w:spacing w:before="79" w:line="360" w:lineRule="auto"/>
              <w:ind w:right="81"/>
              <w:rPr>
                <w:rFonts w:asciiTheme="minorHAnsi" w:hAnsiTheme="minorHAnsi" w:cstheme="minorHAnsi"/>
                <w:sz w:val="22"/>
                <w:szCs w:val="22"/>
              </w:rPr>
            </w:pPr>
            <w:r w:rsidRPr="002F6E3E">
              <w:rPr>
                <w:rFonts w:asciiTheme="minorHAnsi" w:hAnsiTheme="minorHAnsi" w:cstheme="minorHAnsi"/>
                <w:sz w:val="22"/>
                <w:szCs w:val="22"/>
              </w:rPr>
              <w:t>8.21</w:t>
            </w:r>
            <w:ins w:id="1889" w:author="Kendra Wyant" w:date="2023-08-07T13:47:00Z">
              <w:r w:rsidR="00A96E4D">
                <w:rPr>
                  <w:rFonts w:asciiTheme="minorHAnsi" w:hAnsiTheme="minorHAnsi" w:cstheme="minorHAnsi"/>
                  <w:sz w:val="22"/>
                  <w:szCs w:val="22"/>
                </w:rPr>
                <w:t xml:space="preserve"> (153)</w:t>
              </w:r>
            </w:ins>
            <w:del w:id="1890" w:author="Copyeditor (JMIR)" w:date="2023-08-03T06:30:00Z">
              <w:r w:rsidRPr="002F6E3E">
                <w:rPr>
                  <w:rFonts w:asciiTheme="minorHAnsi" w:hAnsiTheme="minorHAnsi" w:cstheme="minorHAnsi"/>
                  <w:sz w:val="22"/>
                  <w:szCs w:val="22"/>
                </w:rPr>
                <w:delText>*</w:delText>
              </w:r>
            </w:del>
            <w:ins w:id="1891" w:author="Copyeditor (JMIR)" w:date="2023-08-07T13:09:00Z">
              <w:r w:rsidR="006514EA" w:rsidRPr="002F6E3E">
                <w:rPr>
                  <w:rFonts w:asciiTheme="minorHAnsi" w:hAnsiTheme="minorHAnsi" w:cstheme="minorHAnsi"/>
                  <w:sz w:val="22"/>
                  <w:szCs w:val="22"/>
                  <w:vertAlign w:val="superscript"/>
                </w:rPr>
                <w:t>b</w:t>
              </w:r>
            </w:ins>
          </w:p>
        </w:tc>
        <w:tc>
          <w:tcPr>
            <w:tcW w:w="394" w:type="pct"/>
          </w:tcPr>
          <w:p w14:paraId="049C6384" w14:textId="77777777" w:rsidR="0002558D" w:rsidRPr="002F6E3E" w:rsidRDefault="0046147D" w:rsidP="002F6E3E">
            <w:pPr>
              <w:spacing w:before="79" w:line="360" w:lineRule="auto"/>
              <w:rPr>
                <w:rFonts w:asciiTheme="minorHAnsi" w:hAnsiTheme="minorHAnsi" w:cstheme="minorHAnsi"/>
                <w:sz w:val="22"/>
                <w:szCs w:val="22"/>
              </w:rPr>
            </w:pPr>
            <w:r w:rsidRPr="002F6E3E">
              <w:rPr>
                <w:rFonts w:asciiTheme="minorHAnsi" w:hAnsiTheme="minorHAnsi" w:cstheme="minorHAnsi"/>
                <w:sz w:val="22"/>
                <w:szCs w:val="22"/>
              </w:rPr>
              <w:t>0.66</w:t>
            </w:r>
          </w:p>
        </w:tc>
      </w:tr>
    </w:tbl>
    <w:p w14:paraId="3B87FB0D" w14:textId="549B5F6C" w:rsidR="0002558D" w:rsidRPr="002F6E3E" w:rsidRDefault="0046147D" w:rsidP="0002558D">
      <w:pPr>
        <w:tabs>
          <w:tab w:val="left" w:pos="1220"/>
          <w:tab w:val="left" w:pos="4005"/>
        </w:tabs>
        <w:spacing w:before="36" w:line="360" w:lineRule="auto"/>
        <w:ind w:right="375"/>
        <w:rPr>
          <w:ins w:id="1892" w:author="Copyeditor (JMIR)" w:date="2023-08-07T05:25:00Z"/>
          <w:rFonts w:asciiTheme="minorHAnsi" w:hAnsiTheme="minorHAnsi" w:cstheme="minorHAnsi"/>
          <w:sz w:val="22"/>
        </w:rPr>
      </w:pPr>
      <w:ins w:id="1893" w:author="Copyeditor (JMIR)" w:date="2023-08-07T05:25:00Z">
        <w:r w:rsidRPr="002F6E3E">
          <w:rPr>
            <w:rFonts w:asciiTheme="minorHAnsi" w:hAnsiTheme="minorHAnsi" w:cstheme="minorHAnsi"/>
            <w:iCs/>
            <w:sz w:val="22"/>
            <w:vertAlign w:val="superscript"/>
          </w:rPr>
          <w:t>a</w:t>
        </w:r>
      </w:ins>
      <w:ins w:id="1894" w:author="Copyeditor (JMIR)" w:date="2023-08-06T21:31:00Z">
        <w:r w:rsidRPr="002F6E3E">
          <w:rPr>
            <w:rFonts w:asciiTheme="minorHAnsi" w:hAnsiTheme="minorHAnsi" w:cstheme="minorHAnsi"/>
            <w:sz w:val="22"/>
          </w:rPr>
          <w:t>I</w:t>
        </w:r>
      </w:ins>
      <w:r w:rsidRPr="002F6E3E">
        <w:rPr>
          <w:rFonts w:asciiTheme="minorHAnsi" w:hAnsiTheme="minorHAnsi" w:cstheme="minorHAnsi"/>
          <w:sz w:val="22"/>
        </w:rPr>
        <w:t xml:space="preserve">nitial columns indicate bivariate correlations among data streams for each self-report acceptability measure. </w:t>
      </w:r>
      <w:ins w:id="1895" w:author="Copyeditor (JMIR)" w:date="2023-08-03T06:36:00Z">
        <w:r w:rsidRPr="002F6E3E">
          <w:rPr>
            <w:rFonts w:asciiTheme="minorHAnsi" w:hAnsiTheme="minorHAnsi" w:cstheme="minorHAnsi"/>
            <w:sz w:val="22"/>
          </w:rPr>
          <w:t>The f</w:t>
        </w:r>
      </w:ins>
      <w:del w:id="1896" w:author="Copyeditor (JMIR)" w:date="2023-08-03T06:36:00Z">
        <w:r w:rsidRPr="002F6E3E">
          <w:rPr>
            <w:rFonts w:asciiTheme="minorHAnsi" w:hAnsiTheme="minorHAnsi" w:cstheme="minorHAnsi"/>
            <w:sz w:val="22"/>
          </w:rPr>
          <w:delText>F</w:delText>
        </w:r>
      </w:del>
      <w:r w:rsidRPr="002F6E3E">
        <w:rPr>
          <w:rFonts w:asciiTheme="minorHAnsi" w:hAnsiTheme="minorHAnsi" w:cstheme="minorHAnsi"/>
          <w:sz w:val="22"/>
        </w:rPr>
        <w:t>inal column</w:t>
      </w:r>
      <w:del w:id="1897" w:author="Copyeditor (JMIR)" w:date="2023-08-03T06:36:00Z">
        <w:r w:rsidRPr="002F6E3E">
          <w:rPr>
            <w:rFonts w:asciiTheme="minorHAnsi" w:hAnsiTheme="minorHAnsi" w:cstheme="minorHAnsi"/>
            <w:sz w:val="22"/>
          </w:rPr>
          <w:delText>s</w:delText>
        </w:r>
      </w:del>
      <w:r w:rsidRPr="002F6E3E">
        <w:rPr>
          <w:rFonts w:asciiTheme="minorHAnsi" w:hAnsiTheme="minorHAnsi" w:cstheme="minorHAnsi"/>
          <w:sz w:val="22"/>
        </w:rPr>
        <w:t xml:space="preserve"> </w:t>
      </w:r>
      <w:ins w:id="1898" w:author="Copyeditor (JMIR)" w:date="2023-08-03T06:36:00Z">
        <w:r w:rsidRPr="002F6E3E">
          <w:rPr>
            <w:rFonts w:asciiTheme="minorHAnsi" w:hAnsiTheme="minorHAnsi" w:cstheme="minorHAnsi"/>
            <w:sz w:val="22"/>
          </w:rPr>
          <w:t>shows</w:t>
        </w:r>
      </w:ins>
      <w:del w:id="1899" w:author="Copyeditor (JMIR)" w:date="2023-08-03T06:36:00Z">
        <w:r w:rsidRPr="002F6E3E">
          <w:rPr>
            <w:rFonts w:asciiTheme="minorHAnsi" w:hAnsiTheme="minorHAnsi" w:cstheme="minorHAnsi"/>
            <w:sz w:val="22"/>
          </w:rPr>
          <w:delText>represent</w:delText>
        </w:r>
      </w:del>
      <w:r w:rsidRPr="002F6E3E">
        <w:rPr>
          <w:rFonts w:asciiTheme="minorHAnsi" w:hAnsiTheme="minorHAnsi" w:cstheme="minorHAnsi"/>
          <w:sz w:val="22"/>
        </w:rPr>
        <w:t xml:space="preserve"> the number of participants (</w:t>
      </w:r>
      <w:r w:rsidRPr="002F6E3E">
        <w:rPr>
          <w:rFonts w:asciiTheme="minorHAnsi" w:eastAsia="Bookman Old Style" w:hAnsiTheme="minorHAnsi" w:cstheme="minorHAnsi"/>
          <w:sz w:val="22"/>
        </w:rPr>
        <w:t>N</w:t>
      </w:r>
      <w:del w:id="1900" w:author="Copyeditor (JMIR)" w:date="2023-08-07T17:42:00Z">
        <w:r w:rsidRPr="002F6E3E">
          <w:rPr>
            <w:rFonts w:asciiTheme="minorHAnsi" w:eastAsia="Bookman Old Style" w:hAnsiTheme="minorHAnsi" w:cstheme="minorHAnsi"/>
            <w:sz w:val="22"/>
          </w:rPr>
          <w:delText xml:space="preserve"> </w:delText>
        </w:r>
      </w:del>
      <w:r w:rsidRPr="002F6E3E">
        <w:rPr>
          <w:rFonts w:asciiTheme="minorHAnsi" w:hAnsiTheme="minorHAnsi" w:cstheme="minorHAnsi"/>
          <w:sz w:val="22"/>
        </w:rPr>
        <w:t xml:space="preserve">), mean and </w:t>
      </w:r>
      <w:del w:id="1901" w:author="Copyeditor (JMIR)" w:date="2023-08-07T17:42:00Z">
        <w:r w:rsidRPr="002F6E3E">
          <w:rPr>
            <w:rFonts w:asciiTheme="minorHAnsi" w:hAnsiTheme="minorHAnsi" w:cstheme="minorHAnsi"/>
            <w:sz w:val="22"/>
          </w:rPr>
          <w:delText>standard deviation (</w:delText>
        </w:r>
      </w:del>
      <w:del w:id="1902" w:author="Copyeditor (JMIR)" w:date="2023-08-03T06:30:00Z">
        <w:r w:rsidRPr="002F6E3E">
          <w:rPr>
            <w:rFonts w:asciiTheme="minorHAnsi" w:eastAsia="Bookman Old Style" w:hAnsiTheme="minorHAnsi" w:cstheme="minorHAnsi"/>
            <w:i/>
            <w:sz w:val="22"/>
          </w:rPr>
          <w:delText xml:space="preserve">M </w:delText>
        </w:r>
      </w:del>
      <w:del w:id="1903" w:author="Copyeditor (JMIR)" w:date="2023-08-07T17:42:00Z">
        <w:r w:rsidRPr="002F6E3E">
          <w:rPr>
            <w:rFonts w:asciiTheme="minorHAnsi" w:hAnsiTheme="minorHAnsi" w:cstheme="minorHAnsi"/>
            <w:sz w:val="22"/>
          </w:rPr>
          <w:delText xml:space="preserve">, </w:delText>
        </w:r>
        <w:r w:rsidRPr="002F6E3E">
          <w:rPr>
            <w:rFonts w:asciiTheme="minorHAnsi" w:eastAsia="Bookman Old Style" w:hAnsiTheme="minorHAnsi" w:cstheme="minorHAnsi"/>
            <w:i/>
            <w:sz w:val="22"/>
          </w:rPr>
          <w:delText>SD</w:delText>
        </w:r>
        <w:r w:rsidRPr="002F6E3E">
          <w:rPr>
            <w:rFonts w:asciiTheme="minorHAnsi" w:hAnsiTheme="minorHAnsi" w:cstheme="minorHAnsi"/>
            <w:sz w:val="22"/>
          </w:rPr>
          <w:delText>)</w:delText>
        </w:r>
      </w:del>
      <w:ins w:id="1904" w:author="Copyeditor (JMIR)" w:date="2023-08-07T17:42:00Z">
        <w:r w:rsidR="006204BD" w:rsidRPr="003A7E59">
          <w:rPr>
            <w:rFonts w:asciiTheme="minorHAnsi" w:hAnsiTheme="minorHAnsi" w:cstheme="minorHAnsi"/>
            <w:sz w:val="22"/>
          </w:rPr>
          <w:t>SD</w:t>
        </w:r>
      </w:ins>
      <w:r w:rsidRPr="002F6E3E">
        <w:rPr>
          <w:rFonts w:asciiTheme="minorHAnsi" w:hAnsiTheme="minorHAnsi" w:cstheme="minorHAnsi"/>
          <w:sz w:val="22"/>
        </w:rPr>
        <w:t xml:space="preserve">, </w:t>
      </w:r>
      <w:r w:rsidRPr="002F6E3E">
        <w:rPr>
          <w:rFonts w:asciiTheme="minorHAnsi" w:hAnsiTheme="minorHAnsi" w:cstheme="minorHAnsi"/>
          <w:i/>
          <w:sz w:val="22"/>
        </w:rPr>
        <w:t>t</w:t>
      </w:r>
      <w:ins w:id="1905" w:author="Copyeditor (JMIR)" w:date="2023-08-06T16:27:00Z">
        <w:r w:rsidRPr="002F6E3E">
          <w:rPr>
            <w:rFonts w:asciiTheme="minorHAnsi" w:hAnsiTheme="minorHAnsi" w:cstheme="minorHAnsi"/>
            <w:sz w:val="22"/>
          </w:rPr>
          <w:t xml:space="preserve"> </w:t>
        </w:r>
      </w:ins>
      <w:ins w:id="1906" w:author="Copyeditor (JMIR)" w:date="2023-08-07T05:24:00Z">
        <w:r w:rsidRPr="002F6E3E">
          <w:rPr>
            <w:rFonts w:asciiTheme="minorHAnsi" w:hAnsiTheme="minorHAnsi" w:cstheme="minorHAnsi"/>
            <w:sz w:val="22"/>
          </w:rPr>
          <w:t xml:space="preserve">test </w:t>
        </w:r>
      </w:ins>
      <w:del w:id="1907" w:author="Copyeditor (JMIR)" w:date="2023-08-06T16:27:00Z">
        <w:r w:rsidRPr="002F6E3E">
          <w:rPr>
            <w:rFonts w:asciiTheme="minorHAnsi" w:hAnsiTheme="minorHAnsi" w:cstheme="minorHAnsi"/>
            <w:sz w:val="22"/>
          </w:rPr>
          <w:delText>-</w:delText>
        </w:r>
      </w:del>
      <w:r w:rsidRPr="002F6E3E">
        <w:rPr>
          <w:rFonts w:asciiTheme="minorHAnsi" w:hAnsiTheme="minorHAnsi" w:cstheme="minorHAnsi"/>
          <w:sz w:val="22"/>
        </w:rPr>
        <w:t>statistic</w:t>
      </w:r>
      <w:ins w:id="1908" w:author="Copyeditor (JMIR)" w:date="2023-08-03T06:36:00Z">
        <w:r w:rsidRPr="002F6E3E">
          <w:rPr>
            <w:rFonts w:asciiTheme="minorHAnsi" w:hAnsiTheme="minorHAnsi" w:cstheme="minorHAnsi"/>
            <w:sz w:val="22"/>
          </w:rPr>
          <w:t>,</w:t>
        </w:r>
      </w:ins>
      <w:del w:id="1909" w:author="Copyeditor (JMIR)" w:date="2023-08-03T06:30:00Z">
        <w:r w:rsidRPr="002F6E3E">
          <w:rPr>
            <w:rFonts w:asciiTheme="minorHAnsi" w:hAnsiTheme="minorHAnsi" w:cstheme="minorHAnsi"/>
            <w:sz w:val="22"/>
          </w:rPr>
          <w:delText xml:space="preserve"> (</w:delText>
        </w:r>
        <w:r w:rsidRPr="002F6E3E">
          <w:rPr>
            <w:rFonts w:asciiTheme="minorHAnsi" w:eastAsia="Bookman Old Style" w:hAnsiTheme="minorHAnsi" w:cstheme="minorHAnsi"/>
            <w:i/>
            <w:sz w:val="22"/>
          </w:rPr>
          <w:delText>t</w:delText>
        </w:r>
        <w:r w:rsidRPr="002F6E3E">
          <w:rPr>
            <w:rFonts w:asciiTheme="minorHAnsi" w:hAnsiTheme="minorHAnsi" w:cstheme="minorHAnsi"/>
            <w:sz w:val="22"/>
          </w:rPr>
          <w:delText>)</w:delText>
        </w:r>
      </w:del>
      <w:r w:rsidRPr="002F6E3E">
        <w:rPr>
          <w:rFonts w:asciiTheme="minorHAnsi" w:hAnsiTheme="minorHAnsi" w:cstheme="minorHAnsi"/>
          <w:sz w:val="22"/>
        </w:rPr>
        <w:t xml:space="preserve"> and Cohen</w:t>
      </w:r>
      <w:del w:id="1910" w:author="Copyeditor (JMIR)" w:date="2023-08-07T05:24:00Z">
        <w:r w:rsidRPr="002F6E3E">
          <w:rPr>
            <w:rFonts w:asciiTheme="minorHAnsi" w:hAnsiTheme="minorHAnsi" w:cstheme="minorHAnsi"/>
            <w:sz w:val="22"/>
          </w:rPr>
          <w:delText>’s</w:delText>
        </w:r>
      </w:del>
      <w:r w:rsidRPr="002F6E3E">
        <w:rPr>
          <w:rFonts w:asciiTheme="minorHAnsi" w:hAnsiTheme="minorHAnsi" w:cstheme="minorHAnsi"/>
          <w:sz w:val="22"/>
        </w:rPr>
        <w:t xml:space="preserve"> </w:t>
      </w:r>
      <w:r w:rsidRPr="002F6E3E">
        <w:rPr>
          <w:rFonts w:asciiTheme="minorHAnsi" w:hAnsiTheme="minorHAnsi" w:cstheme="minorHAnsi"/>
          <w:i/>
          <w:sz w:val="22"/>
        </w:rPr>
        <w:t>d</w:t>
      </w:r>
      <w:r w:rsidRPr="002F6E3E">
        <w:rPr>
          <w:rFonts w:asciiTheme="minorHAnsi" w:hAnsiTheme="minorHAnsi" w:cstheme="minorHAnsi"/>
          <w:sz w:val="22"/>
        </w:rPr>
        <w:t xml:space="preserve"> </w:t>
      </w:r>
      <w:ins w:id="1911" w:author="Copyeditor (JMIR)" w:date="2023-08-03T06:36:00Z">
        <w:r w:rsidRPr="002F6E3E">
          <w:rPr>
            <w:rFonts w:asciiTheme="minorHAnsi" w:hAnsiTheme="minorHAnsi" w:cstheme="minorHAnsi"/>
            <w:sz w:val="22"/>
          </w:rPr>
          <w:t>e</w:t>
        </w:r>
      </w:ins>
      <w:del w:id="1912" w:author="Copyeditor (JMIR)" w:date="2023-08-03T06:36:00Z">
        <w:r w:rsidRPr="002F6E3E">
          <w:rPr>
            <w:rFonts w:asciiTheme="minorHAnsi" w:hAnsiTheme="minorHAnsi" w:cstheme="minorHAnsi"/>
            <w:sz w:val="22"/>
          </w:rPr>
          <w:delText>E</w:delText>
        </w:r>
      </w:del>
      <w:r w:rsidRPr="002F6E3E">
        <w:rPr>
          <w:rFonts w:asciiTheme="minorHAnsi" w:hAnsiTheme="minorHAnsi" w:cstheme="minorHAnsi"/>
          <w:sz w:val="22"/>
        </w:rPr>
        <w:t>ffect size (</w:t>
      </w:r>
      <w:r w:rsidRPr="002F6E3E">
        <w:rPr>
          <w:rFonts w:asciiTheme="minorHAnsi" w:eastAsia="Bookman Old Style" w:hAnsiTheme="minorHAnsi" w:cstheme="minorHAnsi"/>
          <w:i/>
          <w:sz w:val="22"/>
        </w:rPr>
        <w:t>d</w:t>
      </w:r>
      <w:r w:rsidRPr="002F6E3E">
        <w:rPr>
          <w:rFonts w:asciiTheme="minorHAnsi" w:hAnsiTheme="minorHAnsi" w:cstheme="minorHAnsi"/>
          <w:sz w:val="22"/>
        </w:rPr>
        <w:t xml:space="preserve">) for the </w:t>
      </w:r>
      <w:del w:id="1913" w:author="Copyeditor (JMIR)" w:date="2023-08-07T17:42:00Z">
        <w:r w:rsidRPr="002F6E3E">
          <w:rPr>
            <w:rFonts w:asciiTheme="minorHAnsi" w:hAnsiTheme="minorHAnsi" w:cstheme="minorHAnsi"/>
            <w:sz w:val="22"/>
          </w:rPr>
          <w:delText>one</w:delText>
        </w:r>
      </w:del>
      <w:ins w:id="1914" w:author="Copyeditor (JMIR)" w:date="2023-08-07T17:42:00Z">
        <w:r w:rsidR="006204BD" w:rsidRPr="003A7E59">
          <w:rPr>
            <w:rFonts w:asciiTheme="minorHAnsi" w:hAnsiTheme="minorHAnsi" w:cstheme="minorHAnsi"/>
            <w:sz w:val="22"/>
          </w:rPr>
          <w:t>1</w:t>
        </w:r>
      </w:ins>
      <w:ins w:id="1915" w:author="Copyeditor (JMIR)" w:date="2023-08-07T05:24:00Z">
        <w:r w:rsidRPr="002F6E3E">
          <w:rPr>
            <w:rFonts w:asciiTheme="minorHAnsi" w:hAnsiTheme="minorHAnsi" w:cstheme="minorHAnsi"/>
            <w:sz w:val="22"/>
          </w:rPr>
          <w:t>-</w:t>
        </w:r>
      </w:ins>
      <w:del w:id="1916" w:author="Copyeditor (JMIR)" w:date="2023-08-07T05:24: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sample </w:t>
      </w:r>
      <w:del w:id="1917" w:author="Copyeditor (JMIR)" w:date="2023-08-03T06:30:00Z">
        <w:r w:rsidRPr="002F6E3E">
          <w:rPr>
            <w:rFonts w:asciiTheme="minorHAnsi" w:hAnsiTheme="minorHAnsi" w:cstheme="minorHAnsi"/>
            <w:sz w:val="22"/>
          </w:rPr>
          <w:delText>t</w:delText>
        </w:r>
      </w:del>
      <w:ins w:id="1918" w:author="Copyeditor (JMIR)" w:date="2023-08-03T06:30:00Z">
        <w:r w:rsidRPr="002F6E3E">
          <w:rPr>
            <w:rFonts w:asciiTheme="minorHAnsi" w:hAnsiTheme="minorHAnsi" w:cstheme="minorHAnsi"/>
            <w:i/>
            <w:sz w:val="22"/>
          </w:rPr>
          <w:t>t</w:t>
        </w:r>
      </w:ins>
      <w:del w:id="1919" w:author="Copyeditor (JMIR)" w:date="2023-08-03T06:30:00Z">
        <w:r w:rsidRPr="002F6E3E">
          <w:rPr>
            <w:rFonts w:asciiTheme="minorHAnsi" w:hAnsiTheme="minorHAnsi" w:cstheme="minorHAnsi"/>
            <w:sz w:val="22"/>
          </w:rPr>
          <w:delText>-</w:delText>
        </w:r>
      </w:del>
      <w:ins w:id="1920"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 xml:space="preserve">tests against 0 (undecided). Higher values </w:t>
      </w:r>
      <w:ins w:id="1921" w:author="Copyeditor (JMIR)" w:date="2023-08-03T06:36:00Z">
        <w:r w:rsidRPr="002F6E3E">
          <w:rPr>
            <w:rFonts w:asciiTheme="minorHAnsi" w:hAnsiTheme="minorHAnsi" w:cstheme="minorHAnsi"/>
            <w:sz w:val="22"/>
          </w:rPr>
          <w:t xml:space="preserve">indicate higher levels of </w:t>
        </w:r>
      </w:ins>
      <w:del w:id="1922" w:author="Copyeditor (JMIR)" w:date="2023-08-03T06:36:00Z">
        <w:r w:rsidRPr="002F6E3E">
          <w:rPr>
            <w:rFonts w:asciiTheme="minorHAnsi" w:hAnsiTheme="minorHAnsi" w:cstheme="minorHAnsi"/>
            <w:sz w:val="22"/>
          </w:rPr>
          <w:delText xml:space="preserve">represent higher </w:delText>
        </w:r>
      </w:del>
      <w:r w:rsidRPr="002F6E3E">
        <w:rPr>
          <w:rFonts w:asciiTheme="minorHAnsi" w:hAnsiTheme="minorHAnsi" w:cstheme="minorHAnsi"/>
          <w:sz w:val="22"/>
        </w:rPr>
        <w:t>acceptability.</w:t>
      </w:r>
      <w:del w:id="1923" w:author="Copyeditor (JMIR)" w:date="2023-08-07T06:00:00Z">
        <w:r w:rsidRPr="002F6E3E">
          <w:rPr>
            <w:rFonts w:asciiTheme="minorHAnsi" w:hAnsiTheme="minorHAnsi" w:cstheme="minorHAnsi"/>
            <w:sz w:val="22"/>
          </w:rPr>
          <w:delText xml:space="preserve"> </w:delText>
        </w:r>
      </w:del>
    </w:p>
    <w:p w14:paraId="182E7F35" w14:textId="0861D305" w:rsidR="006204BD" w:rsidRPr="003A7E59" w:rsidRDefault="0046147D" w:rsidP="0002558D">
      <w:pPr>
        <w:tabs>
          <w:tab w:val="left" w:pos="1220"/>
          <w:tab w:val="left" w:pos="4005"/>
        </w:tabs>
        <w:spacing w:before="36" w:line="360" w:lineRule="auto"/>
        <w:ind w:right="375"/>
        <w:rPr>
          <w:ins w:id="1924" w:author="Copyeditor (JMIR)" w:date="2023-08-07T17:43:00Z"/>
          <w:rFonts w:asciiTheme="minorHAnsi" w:hAnsiTheme="minorHAnsi" w:cstheme="minorHAnsi"/>
          <w:sz w:val="22"/>
        </w:rPr>
      </w:pPr>
      <w:commentRangeStart w:id="1925"/>
      <w:del w:id="1926" w:author="Kendra Wyant" w:date="2023-08-07T13:12:00Z">
        <w:r w:rsidRPr="002F6E3E" w:rsidDel="000D3729">
          <w:rPr>
            <w:rFonts w:asciiTheme="minorHAnsi" w:hAnsiTheme="minorHAnsi" w:cstheme="minorHAnsi"/>
            <w:sz w:val="22"/>
          </w:rPr>
          <w:delText>Active methods are displayed in red and passive methods are displayed in blue</w:delText>
        </w:r>
        <w:commentRangeEnd w:id="1925"/>
        <w:r w:rsidRPr="003A7E59" w:rsidDel="000D3729">
          <w:rPr>
            <w:rStyle w:val="CommentReference"/>
          </w:rPr>
          <w:commentReference w:id="1925"/>
        </w:r>
        <w:r w:rsidRPr="002F6E3E" w:rsidDel="000D3729">
          <w:rPr>
            <w:rFonts w:asciiTheme="minorHAnsi" w:hAnsiTheme="minorHAnsi" w:cstheme="minorHAnsi"/>
            <w:sz w:val="22"/>
          </w:rPr>
          <w:delText>.</w:delText>
        </w:r>
      </w:del>
      <w:r w:rsidRPr="002F6E3E">
        <w:rPr>
          <w:rFonts w:asciiTheme="minorHAnsi" w:hAnsiTheme="minorHAnsi" w:cstheme="minorHAnsi"/>
          <w:sz w:val="22"/>
        </w:rPr>
        <w:tab/>
      </w:r>
    </w:p>
    <w:p w14:paraId="6AB70526" w14:textId="66505463" w:rsidR="0002558D" w:rsidRPr="002F6E3E" w:rsidRDefault="0046147D" w:rsidP="0002558D">
      <w:pPr>
        <w:tabs>
          <w:tab w:val="left" w:pos="1220"/>
          <w:tab w:val="left" w:pos="4005"/>
        </w:tabs>
        <w:spacing w:before="36" w:line="360" w:lineRule="auto"/>
        <w:ind w:right="375"/>
        <w:rPr>
          <w:ins w:id="1927" w:author="Copyeditor (JMIR)" w:date="2023-08-07T05:29:00Z"/>
          <w:rFonts w:asciiTheme="minorHAnsi" w:hAnsiTheme="minorHAnsi" w:cstheme="minorHAnsi"/>
          <w:sz w:val="22"/>
        </w:rPr>
      </w:pPr>
      <w:del w:id="1928" w:author="Copyeditor (JMIR)" w:date="2023-08-07T17:43:00Z">
        <w:r w:rsidRPr="002F6E3E">
          <w:rPr>
            <w:rFonts w:asciiTheme="minorHAnsi" w:hAnsiTheme="minorHAnsi" w:cstheme="minorHAnsi"/>
            <w:sz w:val="22"/>
            <w:vertAlign w:val="superscript"/>
          </w:rPr>
          <w:delText>*</w:delText>
        </w:r>
      </w:del>
      <w:ins w:id="1929" w:author="Copyeditor (JMIR)" w:date="2023-08-07T05:29:00Z">
        <w:r w:rsidRPr="002F6E3E">
          <w:rPr>
            <w:rFonts w:asciiTheme="minorHAnsi" w:hAnsiTheme="minorHAnsi" w:cstheme="minorHAnsi"/>
            <w:sz w:val="22"/>
            <w:vertAlign w:val="superscript"/>
          </w:rPr>
          <w:t>b</w:t>
        </w:r>
      </w:ins>
      <w:del w:id="1930" w:author="Copyeditor (JMIR)" w:date="2023-08-07T05:29:00Z">
        <w:r w:rsidRPr="002F6E3E">
          <w:rPr>
            <w:rFonts w:asciiTheme="minorHAnsi" w:hAnsiTheme="minorHAnsi" w:cstheme="minorHAnsi"/>
            <w:position w:val="8"/>
            <w:sz w:val="22"/>
          </w:rPr>
          <w:delText xml:space="preserve"> </w:delText>
        </w:r>
      </w:del>
      <w:r w:rsidRPr="002F6E3E">
        <w:rPr>
          <w:rFonts w:asciiTheme="minorHAnsi" w:eastAsia="Bookman Old Style" w:hAnsiTheme="minorHAnsi" w:cstheme="minorHAnsi"/>
          <w:i/>
          <w:sz w:val="22"/>
        </w:rPr>
        <w:t>P</w:t>
      </w:r>
      <w:del w:id="1931" w:author="Copyeditor (JMIR)" w:date="2023-08-03T06:30:00Z">
        <w:r w:rsidRPr="002F6E3E">
          <w:rPr>
            <w:rFonts w:asciiTheme="minorHAnsi" w:eastAsia="Bookman Old Style" w:hAnsiTheme="minorHAnsi" w:cstheme="minorHAnsi"/>
            <w:i/>
            <w:sz w:val="22"/>
          </w:rPr>
          <w:delText xml:space="preserve"> </w:delText>
        </w:r>
      </w:del>
      <w:r w:rsidRPr="002F6E3E">
        <w:rPr>
          <w:rFonts w:asciiTheme="minorHAnsi" w:hAnsiTheme="minorHAnsi" w:cstheme="minorHAnsi"/>
          <w:sz w:val="22"/>
        </w:rPr>
        <w:t>&lt;</w:t>
      </w:r>
      <w:del w:id="1932"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.0</w:t>
      </w:r>
      <w:ins w:id="1933" w:author="Kendra Wyant" w:date="2023-08-07T13:39:00Z">
        <w:r w:rsidR="004A5D84">
          <w:rPr>
            <w:rFonts w:asciiTheme="minorHAnsi" w:hAnsiTheme="minorHAnsi" w:cstheme="minorHAnsi"/>
            <w:sz w:val="22"/>
          </w:rPr>
          <w:t>01</w:t>
        </w:r>
      </w:ins>
      <w:del w:id="1934" w:author="Kendra Wyant" w:date="2023-08-07T13:39:00Z">
        <w:r w:rsidRPr="002F6E3E" w:rsidDel="004A5D84">
          <w:rPr>
            <w:rFonts w:asciiTheme="minorHAnsi" w:hAnsiTheme="minorHAnsi" w:cstheme="minorHAnsi"/>
            <w:sz w:val="22"/>
          </w:rPr>
          <w:delText>5</w:delText>
        </w:r>
      </w:del>
      <w:ins w:id="1935" w:author="Copyeditor (JMIR)" w:date="2023-08-07T05:30:00Z">
        <w:r w:rsidRPr="002F6E3E">
          <w:rPr>
            <w:rFonts w:asciiTheme="minorHAnsi" w:hAnsiTheme="minorHAnsi" w:cstheme="minorHAnsi"/>
            <w:sz w:val="22"/>
          </w:rPr>
          <w:t>.</w:t>
        </w:r>
      </w:ins>
    </w:p>
    <w:p w14:paraId="314C8604" w14:textId="61F31B06" w:rsidR="0002558D" w:rsidRPr="002F6E3E" w:rsidRDefault="0046147D" w:rsidP="004E0223">
      <w:pPr>
        <w:tabs>
          <w:tab w:val="left" w:pos="1220"/>
          <w:tab w:val="left" w:pos="4005"/>
        </w:tabs>
        <w:spacing w:before="36" w:line="360" w:lineRule="auto"/>
        <w:ind w:right="375"/>
        <w:rPr>
          <w:rFonts w:asciiTheme="minorHAnsi" w:hAnsiTheme="minorHAnsi" w:cstheme="minorHAnsi"/>
          <w:sz w:val="22"/>
        </w:rPr>
      </w:pPr>
      <w:ins w:id="1936" w:author="Copyeditor (JMIR)" w:date="2023-08-07T05:29:00Z">
        <w:r w:rsidRPr="002F6E3E">
          <w:rPr>
            <w:rFonts w:asciiTheme="minorHAnsi" w:hAnsiTheme="minorHAnsi" w:cstheme="minorHAnsi"/>
            <w:sz w:val="22"/>
            <w:vertAlign w:val="superscript"/>
          </w:rPr>
          <w:t>c</w:t>
        </w:r>
        <w:r w:rsidRPr="002F6E3E">
          <w:rPr>
            <w:rFonts w:asciiTheme="minorHAnsi" w:hAnsiTheme="minorHAnsi" w:cstheme="minorHAnsi"/>
            <w:sz w:val="22"/>
          </w:rPr>
          <w:t xml:space="preserve">EMA: </w:t>
        </w:r>
      </w:ins>
      <w:ins w:id="1937" w:author="Copyeditor (JMIR)" w:date="2023-08-07T13:08:00Z">
        <w:r w:rsidR="006514EA" w:rsidRPr="002F6E3E">
          <w:rPr>
            <w:rFonts w:asciiTheme="minorHAnsi" w:hAnsiTheme="minorHAnsi" w:cstheme="minorHAnsi"/>
            <w:sz w:val="22"/>
          </w:rPr>
          <w:t>e</w:t>
        </w:r>
      </w:ins>
      <w:ins w:id="1938" w:author="Copyeditor (JMIR)" w:date="2023-08-07T05:29:00Z">
        <w:r w:rsidRPr="002F6E3E">
          <w:rPr>
            <w:rFonts w:asciiTheme="minorHAnsi" w:hAnsiTheme="minorHAnsi" w:cstheme="minorHAnsi"/>
            <w:sz w:val="22"/>
          </w:rPr>
          <w:t>cological momentary assessment</w:t>
        </w:r>
      </w:ins>
      <w:ins w:id="1939" w:author="Copyeditor (JMIR)" w:date="2023-08-07T05:30:00Z">
        <w:r w:rsidRPr="002F6E3E">
          <w:rPr>
            <w:rFonts w:asciiTheme="minorHAnsi" w:hAnsiTheme="minorHAnsi" w:cstheme="minorHAnsi"/>
            <w:sz w:val="22"/>
          </w:rPr>
          <w:t>.</w:t>
        </w:r>
      </w:ins>
    </w:p>
    <w:p w14:paraId="5EFF71BA" w14:textId="77777777" w:rsidR="008B2A7A" w:rsidRPr="002F6E3E" w:rsidRDefault="008B2A7A">
      <w:pPr>
        <w:spacing w:line="360" w:lineRule="auto"/>
        <w:rPr>
          <w:del w:id="1940" w:author="Copyeditor (JMIR)" w:date="2023-08-07T06:12:00Z"/>
          <w:rFonts w:asciiTheme="minorHAnsi" w:hAnsiTheme="minorHAnsi" w:cstheme="minorHAnsi"/>
          <w:sz w:val="22"/>
        </w:rPr>
      </w:pPr>
    </w:p>
    <w:p w14:paraId="08BAD10E" w14:textId="77777777" w:rsidR="008B2A7A" w:rsidRPr="002F6E3E" w:rsidRDefault="008B2A7A">
      <w:pPr>
        <w:spacing w:before="3" w:line="360" w:lineRule="auto"/>
        <w:rPr>
          <w:del w:id="1941" w:author="Copyeditor (JMIR)" w:date="2023-08-07T06:12:00Z"/>
          <w:rFonts w:asciiTheme="minorHAnsi" w:hAnsiTheme="minorHAnsi" w:cstheme="minorHAnsi"/>
          <w:sz w:val="22"/>
        </w:rPr>
      </w:pPr>
    </w:p>
    <w:p w14:paraId="01F2A975" w14:textId="77777777" w:rsidR="008B2A7A" w:rsidRPr="002F6E3E" w:rsidRDefault="0046147D" w:rsidP="004E0223">
      <w:pPr>
        <w:pStyle w:val="Heading4"/>
        <w:rPr>
          <w:rFonts w:asciiTheme="minorHAnsi" w:hAnsiTheme="minorHAnsi" w:cstheme="minorHAnsi"/>
        </w:rPr>
      </w:pPr>
      <w:r w:rsidRPr="002F6E3E">
        <w:rPr>
          <w:rFonts w:asciiTheme="minorHAnsi" w:eastAsia="Palatino Linotype" w:hAnsiTheme="minorHAnsi" w:cstheme="minorHAnsi"/>
        </w:rPr>
        <w:t>Dislike</w:t>
      </w:r>
      <w:del w:id="1942" w:author="Copyeditor (JMIR)" w:date="2023-08-03T06:30:00Z">
        <w:r w:rsidRPr="002F6E3E">
          <w:rPr>
            <w:rFonts w:asciiTheme="minorHAnsi" w:eastAsia="Palatino Linotype" w:hAnsiTheme="minorHAnsi" w:cstheme="minorHAnsi"/>
          </w:rPr>
          <w:delText>.</w:delText>
        </w:r>
        <w:r w:rsidRPr="002F6E3E">
          <w:rPr>
            <w:rFonts w:asciiTheme="minorHAnsi" w:eastAsia="Palatino Linotype" w:hAnsiTheme="minorHAnsi" w:cstheme="minorHAnsi"/>
          </w:rPr>
          <w:tab/>
        </w:r>
      </w:del>
    </w:p>
    <w:p w14:paraId="555B96CA" w14:textId="43843E05" w:rsidR="008B2A7A" w:rsidRDefault="0046147D" w:rsidP="007922C6">
      <w:pPr>
        <w:spacing w:line="360" w:lineRule="auto"/>
        <w:ind w:right="400"/>
        <w:rPr>
          <w:ins w:id="1943" w:author="Kendra Wyant" w:date="2023-08-07T14:07:00Z"/>
          <w:rFonts w:asciiTheme="minorHAnsi" w:hAnsiTheme="minorHAnsi" w:cstheme="minorHAnsi"/>
          <w:sz w:val="22"/>
        </w:rPr>
      </w:pPr>
      <w:r w:rsidRPr="002F6E3E">
        <w:rPr>
          <w:rFonts w:asciiTheme="minorHAnsi" w:hAnsiTheme="minorHAnsi" w:cstheme="minorHAnsi"/>
          <w:sz w:val="22"/>
        </w:rPr>
        <w:t xml:space="preserve">Figure 4 shows the distribution of participant responses to the self-reported acceptability item about dislike by </w:t>
      </w:r>
      <w:ins w:id="1944"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personal sensing data stream and </w:t>
      </w:r>
      <w:ins w:id="1945"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amount of active effort required to collect it. One</w:t>
      </w:r>
      <w:ins w:id="1946" w:author="Copyeditor (JMIR)" w:date="2023-08-07T05:49:00Z">
        <w:r w:rsidR="00B51696" w:rsidRPr="002F6E3E">
          <w:rPr>
            <w:rFonts w:asciiTheme="minorHAnsi" w:hAnsiTheme="minorHAnsi" w:cstheme="minorHAnsi"/>
            <w:sz w:val="22"/>
          </w:rPr>
          <w:t>-</w:t>
        </w:r>
      </w:ins>
      <w:del w:id="1947" w:author="Copyeditor (JMIR)" w:date="2023-08-07T05:49: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sample </w:t>
      </w:r>
      <w:del w:id="1948" w:author="Copyeditor (JMIR)" w:date="2023-08-03T06:30:00Z">
        <w:r w:rsidRPr="002F6E3E">
          <w:rPr>
            <w:rFonts w:asciiTheme="minorHAnsi" w:hAnsiTheme="minorHAnsi" w:cstheme="minorHAnsi"/>
            <w:sz w:val="22"/>
          </w:rPr>
          <w:delText>t</w:delText>
        </w:r>
      </w:del>
      <w:ins w:id="1949" w:author="Copyeditor (JMIR)" w:date="2023-08-03T06:30:00Z">
        <w:r w:rsidRPr="002F6E3E">
          <w:rPr>
            <w:rFonts w:asciiTheme="minorHAnsi" w:hAnsiTheme="minorHAnsi" w:cstheme="minorHAnsi"/>
            <w:i/>
            <w:sz w:val="22"/>
          </w:rPr>
          <w:t>t</w:t>
        </w:r>
      </w:ins>
      <w:del w:id="1950" w:author="Copyeditor (JMIR)" w:date="2023-08-03T06:30:00Z">
        <w:r w:rsidRPr="002F6E3E">
          <w:rPr>
            <w:rFonts w:asciiTheme="minorHAnsi" w:hAnsiTheme="minorHAnsi" w:cstheme="minorHAnsi"/>
            <w:sz w:val="22"/>
          </w:rPr>
          <w:delText>-</w:delText>
        </w:r>
      </w:del>
      <w:ins w:id="1951" w:author="Copyeditor (JMIR)" w:date="2023-08-03T06:30:00Z">
        <w:r w:rsidRPr="002F6E3E">
          <w:rPr>
            <w:rFonts w:asciiTheme="minorHAnsi" w:hAnsiTheme="minorHAnsi" w:cstheme="minorHAnsi"/>
            <w:sz w:val="22"/>
          </w:rPr>
          <w:t xml:space="preserve"> </w:t>
        </w:r>
      </w:ins>
      <w:r w:rsidRPr="002F6E3E">
        <w:rPr>
          <w:rFonts w:asciiTheme="minorHAnsi" w:hAnsiTheme="minorHAnsi" w:cstheme="minorHAnsi"/>
          <w:sz w:val="22"/>
        </w:rPr>
        <w:t xml:space="preserve">tests revealed that each mean dislike score was significantly </w:t>
      </w:r>
      <w:ins w:id="1952" w:author="Kendra Wyant" w:date="2023-08-07T13:39:00Z">
        <w:r w:rsidR="004A5D84">
          <w:rPr>
            <w:rFonts w:asciiTheme="minorHAnsi" w:hAnsiTheme="minorHAnsi" w:cstheme="minorHAnsi"/>
            <w:sz w:val="22"/>
          </w:rPr>
          <w:t xml:space="preserve">(all </w:t>
        </w:r>
      </w:ins>
      <w:ins w:id="1953" w:author="Kendra Wyant" w:date="2023-08-07T13:42:00Z">
        <w:r w:rsidR="00C76B1B">
          <w:rPr>
            <w:rFonts w:asciiTheme="minorHAnsi" w:hAnsiTheme="minorHAnsi" w:cstheme="minorHAnsi"/>
            <w:sz w:val="22"/>
          </w:rPr>
          <w:t>P</w:t>
        </w:r>
      </w:ins>
      <w:ins w:id="1954" w:author="Kendra Wyant" w:date="2023-08-07T13:39:00Z">
        <w:r w:rsidR="004A5D84">
          <w:rPr>
            <w:rFonts w:asciiTheme="minorHAnsi" w:hAnsiTheme="minorHAnsi" w:cstheme="minorHAnsi"/>
            <w:sz w:val="22"/>
          </w:rPr>
          <w:t xml:space="preserve"> &lt; .001) </w:t>
        </w:r>
      </w:ins>
      <w:r w:rsidRPr="002F6E3E">
        <w:rPr>
          <w:rFonts w:asciiTheme="minorHAnsi" w:hAnsiTheme="minorHAnsi" w:cstheme="minorHAnsi"/>
          <w:sz w:val="22"/>
        </w:rPr>
        <w:t xml:space="preserve">more acceptable than 0. Table 3 reports the summary statistics for each </w:t>
      </w:r>
      <w:del w:id="1955" w:author="Copyeditor (JMIR)" w:date="2023-08-07T17:44:00Z">
        <w:r w:rsidRPr="002F6E3E">
          <w:rPr>
            <w:rFonts w:asciiTheme="minorHAnsi" w:hAnsiTheme="minorHAnsi" w:cstheme="minorHAnsi"/>
            <w:sz w:val="22"/>
          </w:rPr>
          <w:delText>one</w:delText>
        </w:r>
      </w:del>
      <w:ins w:id="1956" w:author="Copyeditor (JMIR)" w:date="2023-08-07T17:44:00Z">
        <w:r w:rsidR="006204BD" w:rsidRPr="003A7E59">
          <w:rPr>
            <w:rFonts w:asciiTheme="minorHAnsi" w:hAnsiTheme="minorHAnsi" w:cstheme="minorHAnsi"/>
            <w:sz w:val="22"/>
          </w:rPr>
          <w:t>1</w:t>
        </w:r>
      </w:ins>
      <w:ins w:id="1957" w:author="Copyeditor (JMIR)" w:date="2023-08-03T06:36:00Z">
        <w:r w:rsidRPr="002F6E3E">
          <w:rPr>
            <w:rFonts w:asciiTheme="minorHAnsi" w:hAnsiTheme="minorHAnsi" w:cstheme="minorHAnsi"/>
            <w:sz w:val="22"/>
          </w:rPr>
          <w:t>-</w:t>
        </w:r>
      </w:ins>
      <w:del w:id="1958"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sample </w:t>
      </w:r>
      <w:r w:rsidRPr="002F6E3E">
        <w:rPr>
          <w:rFonts w:asciiTheme="minorHAnsi" w:hAnsiTheme="minorHAnsi" w:cstheme="minorHAnsi"/>
          <w:i/>
          <w:sz w:val="22"/>
        </w:rPr>
        <w:t>t</w:t>
      </w:r>
      <w:del w:id="1959" w:author="Copyeditor (JMIR)" w:date="2023-08-03T06:30:00Z">
        <w:r w:rsidRPr="002F6E3E">
          <w:rPr>
            <w:rFonts w:asciiTheme="minorHAnsi" w:hAnsiTheme="minorHAnsi" w:cstheme="minorHAnsi"/>
            <w:sz w:val="22"/>
          </w:rPr>
          <w:delText>-</w:delText>
        </w:r>
      </w:del>
      <w:ins w:id="1960" w:author="Copyeditor (JMIR)" w:date="2023-08-06T16:26:00Z">
        <w:r w:rsidR="0094193E" w:rsidRPr="002F6E3E">
          <w:rPr>
            <w:rFonts w:asciiTheme="minorHAnsi" w:hAnsiTheme="minorHAnsi" w:cstheme="minorHAnsi"/>
            <w:sz w:val="22"/>
          </w:rPr>
          <w:t xml:space="preserve"> </w:t>
        </w:r>
      </w:ins>
      <w:r w:rsidRPr="002F6E3E">
        <w:rPr>
          <w:rFonts w:asciiTheme="minorHAnsi" w:hAnsiTheme="minorHAnsi" w:cstheme="minorHAnsi"/>
          <w:sz w:val="22"/>
        </w:rPr>
        <w:t xml:space="preserve">test and </w:t>
      </w:r>
      <w:ins w:id="1961"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pairwise correlations between </w:t>
      </w:r>
      <w:ins w:id="1962"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personal sensing data streams.</w:t>
      </w:r>
      <w:ins w:id="1963" w:author="Kendra Wyant" w:date="2023-08-07T14:07:00Z">
        <w:r w:rsidR="007922C6">
          <w:rPr>
            <w:rFonts w:asciiTheme="minorHAnsi" w:hAnsiTheme="minorHAnsi" w:cstheme="minorHAnsi"/>
            <w:sz w:val="22"/>
          </w:rPr>
          <w:t xml:space="preserve"> </w:t>
        </w:r>
        <w:r w:rsidR="007922C6" w:rsidRPr="002F6E3E">
          <w:rPr>
            <w:rFonts w:asciiTheme="minorHAnsi" w:hAnsiTheme="minorHAnsi" w:cstheme="minorHAnsi"/>
            <w:sz w:val="22"/>
          </w:rPr>
          <w:t>An ICC (type 3) showed that, on average, the dislike ratings were moderately consistent across the data streams (ICC=0.42, 95% CI 0.35-0.48).</w:t>
        </w:r>
      </w:ins>
    </w:p>
    <w:p w14:paraId="5E593909" w14:textId="77777777" w:rsidR="00220CD0" w:rsidRPr="002F6E3E" w:rsidRDefault="00220CD0">
      <w:pPr>
        <w:spacing w:line="360" w:lineRule="auto"/>
        <w:ind w:right="400"/>
        <w:rPr>
          <w:rFonts w:asciiTheme="minorHAnsi" w:hAnsiTheme="minorHAnsi" w:cstheme="minorHAnsi"/>
          <w:sz w:val="22"/>
        </w:rPr>
        <w:pPrChange w:id="1964" w:author="Kendra Wyant" w:date="2023-08-07T14:07:00Z">
          <w:pPr>
            <w:tabs>
              <w:tab w:val="left" w:pos="1838"/>
            </w:tabs>
            <w:spacing w:before="120" w:line="360" w:lineRule="auto"/>
          </w:pPr>
        </w:pPrChange>
      </w:pPr>
    </w:p>
    <w:p w14:paraId="6D7C16D2" w14:textId="072F811F" w:rsidR="008B2A7A" w:rsidRPr="002F6E3E" w:rsidDel="007922C6" w:rsidRDefault="0046147D" w:rsidP="004E0223">
      <w:pPr>
        <w:spacing w:line="360" w:lineRule="auto"/>
        <w:ind w:right="400"/>
        <w:rPr>
          <w:del w:id="1965" w:author="Kendra Wyant" w:date="2023-08-07T14:07:00Z"/>
          <w:rFonts w:asciiTheme="minorHAnsi" w:hAnsiTheme="minorHAnsi" w:cstheme="minorHAnsi"/>
          <w:sz w:val="22"/>
        </w:rPr>
      </w:pPr>
      <w:del w:id="1966" w:author="Kendra Wyant" w:date="2023-08-07T14:07:00Z">
        <w:r w:rsidRPr="002F6E3E" w:rsidDel="007922C6">
          <w:rPr>
            <w:rFonts w:asciiTheme="minorHAnsi" w:hAnsiTheme="minorHAnsi" w:cstheme="minorHAnsi"/>
            <w:sz w:val="22"/>
          </w:rPr>
          <w:delText>An ICC (type 3) showed that, on average, the dislike ratings were moderately consistent across the data streams</w:delText>
        </w:r>
      </w:del>
      <w:ins w:id="1967" w:author="Copyeditor (JMIR)" w:date="2023-08-03T06:36:00Z">
        <w:del w:id="1968" w:author="Kendra Wyant" w:date="2023-08-07T14:07:00Z">
          <w:r w:rsidRPr="002F6E3E" w:rsidDel="007922C6">
            <w:rPr>
              <w:rFonts w:asciiTheme="minorHAnsi" w:hAnsiTheme="minorHAnsi" w:cstheme="minorHAnsi"/>
              <w:sz w:val="22"/>
            </w:rPr>
            <w:delText xml:space="preserve"> (</w:delText>
          </w:r>
        </w:del>
      </w:ins>
      <w:del w:id="1969" w:author="Kendra Wyant" w:date="2023-08-07T14:07:00Z">
        <w:r w:rsidRPr="002F6E3E" w:rsidDel="007922C6">
          <w:rPr>
            <w:rFonts w:asciiTheme="minorHAnsi" w:hAnsiTheme="minorHAnsi" w:cstheme="minorHAnsi"/>
            <w:sz w:val="22"/>
          </w:rPr>
          <w:delText xml:space="preserve">, ICC = </w:delText>
        </w:r>
      </w:del>
      <w:ins w:id="1970" w:author="Copyeditor (JMIR)" w:date="2023-08-03T06:30:00Z">
        <w:del w:id="1971" w:author="Kendra Wyant" w:date="2023-08-07T14:07:00Z">
          <w:r w:rsidRPr="002F6E3E" w:rsidDel="007922C6">
            <w:rPr>
              <w:rFonts w:asciiTheme="minorHAnsi" w:hAnsiTheme="minorHAnsi" w:cstheme="minorHAnsi"/>
              <w:sz w:val="22"/>
            </w:rPr>
            <w:delText>0</w:delText>
          </w:r>
        </w:del>
      </w:ins>
      <w:del w:id="1972" w:author="Kendra Wyant" w:date="2023-08-07T14:07:00Z">
        <w:r w:rsidRPr="002F6E3E" w:rsidDel="007922C6">
          <w:rPr>
            <w:rFonts w:asciiTheme="minorHAnsi" w:hAnsiTheme="minorHAnsi" w:cstheme="minorHAnsi"/>
            <w:sz w:val="22"/>
          </w:rPr>
          <w:delText>.42, 95% CI = [</w:delText>
        </w:r>
      </w:del>
      <w:ins w:id="1973" w:author="Copyeditor (JMIR)" w:date="2023-08-03T06:30:00Z">
        <w:del w:id="1974" w:author="Kendra Wyant" w:date="2023-08-07T14:07:00Z">
          <w:r w:rsidRPr="002F6E3E" w:rsidDel="007922C6">
            <w:rPr>
              <w:rFonts w:asciiTheme="minorHAnsi" w:hAnsiTheme="minorHAnsi" w:cstheme="minorHAnsi"/>
              <w:sz w:val="22"/>
            </w:rPr>
            <w:delText>0</w:delText>
          </w:r>
        </w:del>
      </w:ins>
      <w:del w:id="1975" w:author="Kendra Wyant" w:date="2023-08-07T14:07:00Z">
        <w:r w:rsidRPr="002F6E3E" w:rsidDel="007922C6">
          <w:rPr>
            <w:rFonts w:asciiTheme="minorHAnsi" w:hAnsiTheme="minorHAnsi" w:cstheme="minorHAnsi"/>
            <w:sz w:val="22"/>
          </w:rPr>
          <w:delText xml:space="preserve">.35 - </w:delText>
        </w:r>
      </w:del>
      <w:ins w:id="1976" w:author="Copyeditor (JMIR)" w:date="2023-08-03T06:30:00Z">
        <w:del w:id="1977" w:author="Kendra Wyant" w:date="2023-08-07T14:07:00Z">
          <w:r w:rsidRPr="002F6E3E" w:rsidDel="007922C6">
            <w:rPr>
              <w:rFonts w:asciiTheme="minorHAnsi" w:hAnsiTheme="minorHAnsi" w:cstheme="minorHAnsi"/>
              <w:sz w:val="22"/>
            </w:rPr>
            <w:delText>0</w:delText>
          </w:r>
        </w:del>
      </w:ins>
      <w:del w:id="1978" w:author="Kendra Wyant" w:date="2023-08-07T14:07:00Z">
        <w:r w:rsidRPr="002F6E3E" w:rsidDel="007922C6">
          <w:rPr>
            <w:rFonts w:asciiTheme="minorHAnsi" w:hAnsiTheme="minorHAnsi" w:cstheme="minorHAnsi"/>
            <w:sz w:val="22"/>
          </w:rPr>
          <w:delText>.48]</w:delText>
        </w:r>
      </w:del>
      <w:ins w:id="1979" w:author="Copyeditor (JMIR)" w:date="2023-08-03T06:30:00Z">
        <w:del w:id="1980" w:author="Kendra Wyant" w:date="2023-08-07T14:07:00Z">
          <w:r w:rsidRPr="002F6E3E" w:rsidDel="007922C6">
            <w:rPr>
              <w:rFonts w:asciiTheme="minorHAnsi" w:hAnsiTheme="minorHAnsi" w:cstheme="minorHAnsi"/>
              <w:sz w:val="22"/>
            </w:rPr>
            <w:delText>)</w:delText>
          </w:r>
        </w:del>
      </w:ins>
      <w:del w:id="1981" w:author="Kendra Wyant" w:date="2023-08-07T14:07:00Z">
        <w:r w:rsidRPr="002F6E3E" w:rsidDel="007922C6">
          <w:rPr>
            <w:rFonts w:asciiTheme="minorHAnsi" w:hAnsiTheme="minorHAnsi" w:cstheme="minorHAnsi"/>
            <w:sz w:val="22"/>
          </w:rPr>
          <w:delText>.</w:delText>
        </w:r>
      </w:del>
    </w:p>
    <w:p w14:paraId="5135D438" w14:textId="66D8A839" w:rsidR="008B2A7A" w:rsidRPr="002F6E3E" w:rsidRDefault="0046147D" w:rsidP="004E0223">
      <w:pPr>
        <w:spacing w:line="360" w:lineRule="auto"/>
        <w:rPr>
          <w:rFonts w:asciiTheme="minorHAnsi" w:hAnsiTheme="minorHAnsi" w:cstheme="minorHAnsi"/>
          <w:sz w:val="22"/>
        </w:rPr>
      </w:pPr>
      <w:r w:rsidRPr="002F6E3E">
        <w:rPr>
          <w:rFonts w:asciiTheme="minorHAnsi" w:hAnsiTheme="minorHAnsi" w:cstheme="minorHAnsi"/>
          <w:sz w:val="22"/>
        </w:rPr>
        <w:t xml:space="preserve">We also assessed the effect of active effort on </w:t>
      </w:r>
      <w:ins w:id="1982"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dislike ratings</w:t>
      </w:r>
      <w:del w:id="1983" w:author="Kendra Wyant" w:date="2023-08-07T15:14:00Z">
        <w:r w:rsidRPr="002F6E3E" w:rsidDel="009259EE">
          <w:rPr>
            <w:rFonts w:asciiTheme="minorHAnsi" w:hAnsiTheme="minorHAnsi" w:cstheme="minorHAnsi"/>
            <w:sz w:val="22"/>
          </w:rPr>
          <w:delText xml:space="preserve"> (Figure 5)</w:delText>
        </w:r>
      </w:del>
      <w:r w:rsidRPr="002F6E3E">
        <w:rPr>
          <w:rFonts w:asciiTheme="minorHAnsi" w:hAnsiTheme="minorHAnsi" w:cstheme="minorHAnsi"/>
          <w:sz w:val="22"/>
        </w:rPr>
        <w:t>. We conducted a paired</w:t>
      </w:r>
      <w:ins w:id="1984" w:author="Copyeditor (JMIR)" w:date="2023-08-07T05:50:00Z">
        <w:r w:rsidR="00B51696" w:rsidRPr="002F6E3E">
          <w:rPr>
            <w:rFonts w:asciiTheme="minorHAnsi" w:hAnsiTheme="minorHAnsi" w:cstheme="minorHAnsi"/>
            <w:sz w:val="22"/>
          </w:rPr>
          <w:t>-</w:t>
        </w:r>
      </w:ins>
      <w:del w:id="1985" w:author="Copyeditor (JMIR)" w:date="2023-08-07T05:50:00Z">
        <w:r w:rsidRPr="002F6E3E">
          <w:rPr>
            <w:rFonts w:asciiTheme="minorHAnsi" w:hAnsiTheme="minorHAnsi" w:cstheme="minorHAnsi"/>
            <w:sz w:val="22"/>
          </w:rPr>
          <w:delText xml:space="preserve"> </w:delText>
        </w:r>
      </w:del>
      <w:r w:rsidRPr="002F6E3E">
        <w:rPr>
          <w:rFonts w:asciiTheme="minorHAnsi" w:hAnsiTheme="minorHAnsi" w:cstheme="minorHAnsi"/>
          <w:sz w:val="22"/>
        </w:rPr>
        <w:t>sample</w:t>
      </w:r>
      <w:del w:id="1986" w:author="Copyeditor (JMIR)" w:date="2023-08-03T06:36:00Z">
        <w:r w:rsidRPr="002F6E3E">
          <w:rPr>
            <w:rFonts w:asciiTheme="minorHAnsi" w:hAnsiTheme="minorHAnsi" w:cstheme="minorHAnsi"/>
            <w:sz w:val="22"/>
          </w:rPr>
          <w:delText>s</w:delText>
        </w:r>
      </w:del>
      <w:r w:rsidRPr="002F6E3E">
        <w:rPr>
          <w:rFonts w:asciiTheme="minorHAnsi" w:hAnsiTheme="minorHAnsi" w:cstheme="minorHAnsi"/>
          <w:sz w:val="22"/>
        </w:rPr>
        <w:t xml:space="preserve"> </w:t>
      </w:r>
      <w:r w:rsidRPr="002F6E3E">
        <w:rPr>
          <w:rFonts w:asciiTheme="minorHAnsi" w:hAnsiTheme="minorHAnsi" w:cstheme="minorHAnsi"/>
          <w:i/>
          <w:sz w:val="22"/>
        </w:rPr>
        <w:t>t</w:t>
      </w:r>
      <w:del w:id="1987" w:author="Copyeditor (JMIR)" w:date="2023-08-03T06:30:00Z">
        <w:r w:rsidRPr="002F6E3E">
          <w:rPr>
            <w:rFonts w:asciiTheme="minorHAnsi" w:hAnsiTheme="minorHAnsi" w:cstheme="minorHAnsi"/>
            <w:sz w:val="22"/>
          </w:rPr>
          <w:delText>-</w:delText>
        </w:r>
      </w:del>
      <w:ins w:id="1988" w:author="Copyeditor (JMIR)" w:date="2023-08-06T16:26:00Z">
        <w:r w:rsidR="0094193E" w:rsidRPr="002F6E3E">
          <w:rPr>
            <w:rFonts w:asciiTheme="minorHAnsi" w:hAnsiTheme="minorHAnsi" w:cstheme="minorHAnsi"/>
            <w:sz w:val="22"/>
          </w:rPr>
          <w:t xml:space="preserve"> </w:t>
        </w:r>
      </w:ins>
      <w:r w:rsidRPr="002F6E3E">
        <w:rPr>
          <w:rFonts w:asciiTheme="minorHAnsi" w:hAnsiTheme="minorHAnsi" w:cstheme="minorHAnsi"/>
          <w:sz w:val="22"/>
        </w:rPr>
        <w:t>test to compare the average dislike for active (</w:t>
      </w:r>
      <w:ins w:id="1989" w:author="Copyeditor (JMIR)" w:date="2023-08-06T11:33:00Z">
        <w:r w:rsidR="007C5D49" w:rsidRPr="002F6E3E">
          <w:rPr>
            <w:rFonts w:asciiTheme="minorHAnsi" w:hAnsiTheme="minorHAnsi" w:cstheme="minorHAnsi"/>
            <w:sz w:val="22"/>
          </w:rPr>
          <w:t xml:space="preserve">eg, </w:t>
        </w:r>
      </w:ins>
      <w:del w:id="1990" w:author="Copyeditor (JMIR)" w:date="2023-08-06T16:24:00Z">
        <w:r w:rsidRPr="002F6E3E">
          <w:rPr>
            <w:rFonts w:asciiTheme="minorHAnsi" w:hAnsiTheme="minorHAnsi" w:cstheme="minorHAnsi"/>
            <w:sz w:val="22"/>
          </w:rPr>
          <w:delText>audio check</w:delText>
        </w:r>
      </w:del>
      <w:ins w:id="1991" w:author="Copyeditor (JMIR)" w:date="2023-08-06T16:24:00Z">
        <w:r w:rsidR="0094193E" w:rsidRPr="002F6E3E">
          <w:rPr>
            <w:rFonts w:asciiTheme="minorHAnsi" w:hAnsiTheme="minorHAnsi" w:cstheme="minorHAnsi"/>
            <w:sz w:val="22"/>
          </w:rPr>
          <w:t>audio check-</w:t>
        </w:r>
      </w:ins>
      <w:del w:id="1992" w:author="Copyeditor (JMIR)" w:date="2023-08-06T11:32:00Z">
        <w:r w:rsidRPr="002F6E3E">
          <w:rPr>
            <w:rFonts w:asciiTheme="minorHAnsi" w:hAnsiTheme="minorHAnsi" w:cstheme="minorHAnsi"/>
            <w:sz w:val="22"/>
          </w:rPr>
          <w:delText>-</w:delText>
        </w:r>
      </w:del>
      <w:r w:rsidRPr="002F6E3E">
        <w:rPr>
          <w:rFonts w:asciiTheme="minorHAnsi" w:hAnsiTheme="minorHAnsi" w:cstheme="minorHAnsi"/>
          <w:sz w:val="22"/>
        </w:rPr>
        <w:t>in</w:t>
      </w:r>
      <w:ins w:id="1993" w:author="Copyeditor (JMIR)" w:date="2023-08-06T11:32:00Z">
        <w:r w:rsidR="007C5D49" w:rsidRPr="002F6E3E">
          <w:rPr>
            <w:rFonts w:asciiTheme="minorHAnsi" w:hAnsiTheme="minorHAnsi" w:cstheme="minorHAnsi"/>
            <w:sz w:val="22"/>
          </w:rPr>
          <w:t xml:space="preserve"> and</w:t>
        </w:r>
      </w:ins>
      <w:del w:id="1994" w:author="Copyeditor (JMIR)" w:date="2023-08-06T11:32:00Z">
        <w:r w:rsidRPr="002F6E3E">
          <w:rPr>
            <w:rFonts w:asciiTheme="minorHAnsi" w:hAnsiTheme="minorHAnsi" w:cstheme="minorHAnsi"/>
            <w:sz w:val="22"/>
          </w:rPr>
          <w:delText>,</w:delText>
        </w:r>
      </w:del>
      <w:r w:rsidRPr="002F6E3E">
        <w:rPr>
          <w:rFonts w:asciiTheme="minorHAnsi" w:hAnsiTheme="minorHAnsi" w:cstheme="minorHAnsi"/>
          <w:sz w:val="22"/>
        </w:rPr>
        <w:t xml:space="preserve"> EMA)</w:t>
      </w:r>
      <w:ins w:id="1995" w:author="Copyeditor (JMIR)" w:date="2023-08-06T11:34:00Z">
        <w:r w:rsidR="00FD0EA5" w:rsidRPr="002F6E3E">
          <w:rPr>
            <w:rFonts w:asciiTheme="minorHAnsi" w:hAnsiTheme="minorHAnsi" w:cstheme="minorHAnsi"/>
            <w:sz w:val="22"/>
          </w:rPr>
          <w:t xml:space="preserve"> </w:t>
        </w:r>
        <w:r w:rsidR="00C713FF" w:rsidRPr="002F6E3E">
          <w:rPr>
            <w:rFonts w:asciiTheme="minorHAnsi" w:hAnsiTheme="minorHAnsi" w:cstheme="minorHAnsi"/>
            <w:sz w:val="22"/>
          </w:rPr>
          <w:t>with</w:t>
        </w:r>
      </w:ins>
      <w:del w:id="1996" w:author="Copyeditor (JMIR)" w:date="2023-08-06T11:34:00Z">
        <w:r w:rsidRPr="002F6E3E">
          <w:rPr>
            <w:rFonts w:asciiTheme="minorHAnsi" w:hAnsiTheme="minorHAnsi" w:cstheme="minorHAnsi"/>
            <w:sz w:val="22"/>
          </w:rPr>
          <w:delText>vs.</w:delText>
        </w:r>
      </w:del>
      <w:r w:rsidRPr="002F6E3E">
        <w:rPr>
          <w:rFonts w:asciiTheme="minorHAnsi" w:hAnsiTheme="minorHAnsi" w:cstheme="minorHAnsi"/>
          <w:sz w:val="22"/>
        </w:rPr>
        <w:t xml:space="preserve"> passive (</w:t>
      </w:r>
      <w:ins w:id="1997" w:author="Copyeditor (JMIR)" w:date="2023-08-06T11:33:00Z">
        <w:r w:rsidR="007C5D49" w:rsidRPr="002F6E3E">
          <w:rPr>
            <w:rFonts w:asciiTheme="minorHAnsi" w:hAnsiTheme="minorHAnsi" w:cstheme="minorHAnsi"/>
            <w:sz w:val="22"/>
          </w:rPr>
          <w:t xml:space="preserve">eg, </w:t>
        </w:r>
      </w:ins>
      <w:r w:rsidRPr="002F6E3E">
        <w:rPr>
          <w:rFonts w:asciiTheme="minorHAnsi" w:hAnsiTheme="minorHAnsi" w:cstheme="minorHAnsi"/>
          <w:sz w:val="22"/>
        </w:rPr>
        <w:t xml:space="preserve">geolocation, cellular communication logs, </w:t>
      </w:r>
      <w:ins w:id="1998" w:author="Copyeditor (JMIR)" w:date="2023-08-06T11:33:00Z">
        <w:r w:rsidR="007C5D49" w:rsidRPr="002F6E3E">
          <w:rPr>
            <w:rFonts w:asciiTheme="minorHAnsi" w:hAnsiTheme="minorHAnsi" w:cstheme="minorHAnsi"/>
            <w:sz w:val="22"/>
          </w:rPr>
          <w:t xml:space="preserve">and SMS </w:t>
        </w:r>
      </w:ins>
      <w:r w:rsidRPr="002F6E3E">
        <w:rPr>
          <w:rFonts w:asciiTheme="minorHAnsi" w:hAnsiTheme="minorHAnsi" w:cstheme="minorHAnsi"/>
          <w:sz w:val="22"/>
        </w:rPr>
        <w:t xml:space="preserve">text message content) methods. Participants did not significantly differ in their dislike of active </w:t>
      </w:r>
      <w:ins w:id="1999" w:author="Copyeditor (JMIR)" w:date="2023-08-06T11:34:00Z">
        <w:r w:rsidR="00854980" w:rsidRPr="002F6E3E">
          <w:rPr>
            <w:rFonts w:asciiTheme="minorHAnsi" w:hAnsiTheme="minorHAnsi" w:cstheme="minorHAnsi"/>
            <w:sz w:val="22"/>
          </w:rPr>
          <w:t>and</w:t>
        </w:r>
      </w:ins>
      <w:del w:id="2000" w:author="Copyeditor (JMIR)" w:date="2023-08-06T11:34:00Z">
        <w:r w:rsidRPr="002F6E3E">
          <w:rPr>
            <w:rFonts w:asciiTheme="minorHAnsi" w:hAnsiTheme="minorHAnsi" w:cstheme="minorHAnsi"/>
            <w:sz w:val="22"/>
          </w:rPr>
          <w:delText>vs.</w:delText>
        </w:r>
      </w:del>
      <w:r w:rsidRPr="002F6E3E">
        <w:rPr>
          <w:rFonts w:asciiTheme="minorHAnsi" w:hAnsiTheme="minorHAnsi" w:cstheme="minorHAnsi"/>
          <w:sz w:val="22"/>
        </w:rPr>
        <w:t xml:space="preserve"> passive methods</w:t>
      </w:r>
      <w:del w:id="2001" w:author="Copyeditor (JMIR)" w:date="2023-08-06T11:35:00Z">
        <w:r w:rsidRPr="002F6E3E">
          <w:rPr>
            <w:rFonts w:asciiTheme="minorHAnsi" w:hAnsiTheme="minorHAnsi" w:cstheme="minorHAnsi"/>
            <w:sz w:val="22"/>
          </w:rPr>
          <w:delText>,</w:delText>
        </w:r>
      </w:del>
      <w:r w:rsidRPr="002F6E3E">
        <w:rPr>
          <w:rFonts w:asciiTheme="minorHAnsi" w:hAnsiTheme="minorHAnsi" w:cstheme="minorHAnsi"/>
          <w:sz w:val="22"/>
        </w:rPr>
        <w:t xml:space="preserve"> </w:t>
      </w:r>
      <w:ins w:id="2002" w:author="Copyeditor (JMIR)" w:date="2023-08-06T11:35:00Z">
        <w:r w:rsidR="006E74C2" w:rsidRPr="002F6E3E">
          <w:rPr>
            <w:rFonts w:asciiTheme="minorHAnsi" w:hAnsiTheme="minorHAnsi" w:cstheme="minorHAnsi"/>
            <w:sz w:val="22"/>
          </w:rPr>
          <w:t>(</w:t>
        </w:r>
      </w:ins>
      <w:r w:rsidRPr="002F6E3E">
        <w:rPr>
          <w:rFonts w:asciiTheme="minorHAnsi" w:eastAsia="Bookman Old Style" w:hAnsiTheme="minorHAnsi" w:cstheme="minorHAnsi"/>
          <w:i/>
          <w:sz w:val="22"/>
        </w:rPr>
        <w:t>t</w:t>
      </w:r>
      <w:del w:id="2003" w:author="Copyeditor (JMIR)" w:date="2023-08-03T06:30:00Z">
        <w:r w:rsidRPr="002F6E3E">
          <w:rPr>
            <w:rFonts w:asciiTheme="minorHAnsi" w:hAnsiTheme="minorHAnsi" w:cstheme="minorHAnsi"/>
            <w:sz w:val="22"/>
          </w:rPr>
          <w:delText>(153)</w:delText>
        </w:r>
      </w:del>
      <w:ins w:id="2004" w:author="Copyeditor (JMIR)" w:date="2023-08-03T06:30:00Z">
        <w:r w:rsidRPr="002F6E3E">
          <w:rPr>
            <w:rFonts w:asciiTheme="minorHAnsi" w:hAnsiTheme="minorHAnsi" w:cstheme="minorHAnsi"/>
            <w:sz w:val="22"/>
            <w:vertAlign w:val="subscript"/>
          </w:rPr>
          <w:t>153</w:t>
        </w:r>
      </w:ins>
      <w:r w:rsidRPr="002F6E3E">
        <w:rPr>
          <w:rFonts w:asciiTheme="minorHAnsi" w:hAnsiTheme="minorHAnsi" w:cstheme="minorHAnsi"/>
          <w:sz w:val="22"/>
        </w:rPr>
        <w:t>=1.21</w:t>
      </w:r>
      <w:ins w:id="2005" w:author="Copyeditor (JMIR)" w:date="2023-08-06T11:36:00Z">
        <w:r w:rsidR="00FD47C0" w:rsidRPr="002F6E3E">
          <w:rPr>
            <w:rFonts w:asciiTheme="minorHAnsi" w:hAnsiTheme="minorHAnsi" w:cstheme="minorHAnsi"/>
            <w:sz w:val="22"/>
          </w:rPr>
          <w:t>;</w:t>
        </w:r>
      </w:ins>
      <w:del w:id="2006" w:author="Copyeditor (JMIR)" w:date="2023-08-06T11:36:00Z">
        <w:r w:rsidRPr="002F6E3E">
          <w:rPr>
            <w:rFonts w:asciiTheme="minorHAnsi" w:hAnsiTheme="minorHAnsi" w:cstheme="minorHAnsi"/>
            <w:sz w:val="22"/>
          </w:rPr>
          <w:delText>,</w:delText>
        </w:r>
      </w:del>
      <w:r w:rsidRPr="002F6E3E">
        <w:rPr>
          <w:rFonts w:asciiTheme="minorHAnsi" w:hAnsiTheme="minorHAnsi" w:cstheme="minorHAnsi"/>
          <w:sz w:val="22"/>
        </w:rPr>
        <w:t xml:space="preserve"> </w:t>
      </w:r>
      <w:r w:rsidRPr="002F6E3E">
        <w:rPr>
          <w:rFonts w:asciiTheme="minorHAnsi" w:eastAsia="Bookman Old Style" w:hAnsiTheme="minorHAnsi" w:cstheme="minorHAnsi"/>
          <w:i/>
          <w:sz w:val="22"/>
        </w:rPr>
        <w:t>P</w:t>
      </w:r>
      <w:del w:id="2007" w:author="Copyeditor (JMIR)" w:date="2023-08-03T06:30:00Z">
        <w:r w:rsidRPr="002F6E3E">
          <w:rPr>
            <w:rFonts w:asciiTheme="minorHAnsi" w:eastAsia="Bookman Old Style" w:hAnsiTheme="minorHAnsi" w:cstheme="minorHAnsi"/>
            <w:i/>
            <w:sz w:val="22"/>
          </w:rPr>
          <w:delText xml:space="preserve"> </w:delText>
        </w:r>
      </w:del>
      <w:r w:rsidRPr="002F6E3E">
        <w:rPr>
          <w:rFonts w:asciiTheme="minorHAnsi" w:hAnsiTheme="minorHAnsi" w:cstheme="minorHAnsi"/>
          <w:sz w:val="22"/>
        </w:rPr>
        <w:t>=</w:t>
      </w:r>
      <w:del w:id="2008" w:author="Copyeditor (JMIR)" w:date="2023-08-03T06:30:00Z">
        <w:r w:rsidRPr="002F6E3E">
          <w:rPr>
            <w:rFonts w:asciiTheme="minorHAnsi" w:hAnsiTheme="minorHAnsi" w:cstheme="minorHAnsi"/>
            <w:sz w:val="22"/>
          </w:rPr>
          <w:delText xml:space="preserve"> 0</w:delText>
        </w:r>
      </w:del>
      <w:r w:rsidRPr="002F6E3E">
        <w:rPr>
          <w:rFonts w:asciiTheme="minorHAnsi" w:hAnsiTheme="minorHAnsi" w:cstheme="minorHAnsi"/>
          <w:sz w:val="22"/>
        </w:rPr>
        <w:t>.23</w:t>
      </w:r>
      <w:ins w:id="2009" w:author="Copyeditor (JMIR)" w:date="2023-08-06T11:36:00Z">
        <w:r w:rsidR="00FD47C0" w:rsidRPr="002F6E3E">
          <w:rPr>
            <w:rFonts w:asciiTheme="minorHAnsi" w:hAnsiTheme="minorHAnsi" w:cstheme="minorHAnsi"/>
            <w:sz w:val="22"/>
          </w:rPr>
          <w:t>;</w:t>
        </w:r>
      </w:ins>
      <w:del w:id="2010" w:author="Copyeditor (JMIR)" w:date="2023-08-06T11:36:00Z">
        <w:r w:rsidRPr="002F6E3E">
          <w:rPr>
            <w:rFonts w:asciiTheme="minorHAnsi" w:hAnsiTheme="minorHAnsi" w:cstheme="minorHAnsi"/>
            <w:sz w:val="22"/>
          </w:rPr>
          <w:delText>,</w:delText>
        </w:r>
      </w:del>
      <w:r w:rsidRPr="002F6E3E">
        <w:rPr>
          <w:rFonts w:asciiTheme="minorHAnsi" w:hAnsiTheme="minorHAnsi" w:cstheme="minorHAnsi"/>
          <w:sz w:val="22"/>
        </w:rPr>
        <w:t xml:space="preserve"> </w:t>
      </w:r>
      <w:ins w:id="2011" w:author="Copyeditor (JMIR)" w:date="2023-08-06T11:36:00Z">
        <w:r w:rsidR="00FD47C0" w:rsidRPr="002F6E3E">
          <w:rPr>
            <w:rFonts w:asciiTheme="minorHAnsi" w:hAnsiTheme="minorHAnsi" w:cstheme="minorHAnsi"/>
            <w:sz w:val="22"/>
          </w:rPr>
          <w:t xml:space="preserve">Cohen </w:t>
        </w:r>
      </w:ins>
      <w:r w:rsidRPr="002F6E3E">
        <w:rPr>
          <w:rFonts w:asciiTheme="minorHAnsi" w:hAnsiTheme="minorHAnsi" w:cstheme="minorHAnsi"/>
          <w:i/>
          <w:sz w:val="22"/>
        </w:rPr>
        <w:t>d</w:t>
      </w:r>
      <w:del w:id="2012" w:author="Copyeditor (JMIR)" w:date="2023-08-03T06:30:00Z">
        <w:r w:rsidRPr="002F6E3E">
          <w:rPr>
            <w:rFonts w:asciiTheme="minorHAnsi" w:eastAsia="Bookman Old Style" w:hAnsiTheme="minorHAnsi" w:cstheme="minorHAnsi"/>
            <w:i/>
            <w:sz w:val="22"/>
          </w:rPr>
          <w:delText xml:space="preserve"> </w:delText>
        </w:r>
      </w:del>
      <w:r w:rsidRPr="002F6E3E">
        <w:rPr>
          <w:rFonts w:asciiTheme="minorHAnsi" w:hAnsiTheme="minorHAnsi" w:cstheme="minorHAnsi"/>
          <w:sz w:val="22"/>
        </w:rPr>
        <w:t>=</w:t>
      </w:r>
      <w:del w:id="2013"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0.10</w:t>
      </w:r>
      <w:ins w:id="2014" w:author="Copyeditor (JMIR)" w:date="2023-08-06T11:35:00Z">
        <w:r w:rsidR="006E74C2" w:rsidRPr="002F6E3E">
          <w:rPr>
            <w:rFonts w:asciiTheme="minorHAnsi" w:hAnsiTheme="minorHAnsi" w:cstheme="minorHAnsi"/>
            <w:sz w:val="22"/>
          </w:rPr>
          <w:t>)</w:t>
        </w:r>
      </w:ins>
      <w:r w:rsidRPr="002F6E3E">
        <w:rPr>
          <w:rFonts w:asciiTheme="minorHAnsi" w:hAnsiTheme="minorHAnsi" w:cstheme="minorHAnsi"/>
          <w:sz w:val="22"/>
        </w:rPr>
        <w:t>.</w:t>
      </w:r>
    </w:p>
    <w:p w14:paraId="5E28636D" w14:textId="4A405EFA" w:rsidR="008B2A7A" w:rsidRPr="002F6E3E" w:rsidRDefault="008B2A7A">
      <w:pPr>
        <w:spacing w:line="360" w:lineRule="auto"/>
        <w:ind w:left="148" w:firstLine="5"/>
        <w:rPr>
          <w:rFonts w:asciiTheme="minorHAnsi" w:hAnsiTheme="minorHAnsi" w:cstheme="minorHAnsi"/>
          <w:sz w:val="22"/>
        </w:rPr>
      </w:pPr>
    </w:p>
    <w:p w14:paraId="37A36006" w14:textId="06162B03" w:rsidR="008B2A7A" w:rsidRPr="002F6E3E" w:rsidRDefault="0046147D" w:rsidP="004E0223">
      <w:pPr>
        <w:pStyle w:val="Heading4"/>
        <w:rPr>
          <w:rFonts w:asciiTheme="minorHAnsi" w:hAnsiTheme="minorHAnsi" w:cstheme="minorHAnsi"/>
        </w:rPr>
      </w:pPr>
      <w:r w:rsidRPr="002F6E3E">
        <w:rPr>
          <w:rFonts w:asciiTheme="minorHAnsi" w:eastAsia="Palatino Linotype" w:hAnsiTheme="minorHAnsi" w:cstheme="minorHAnsi"/>
        </w:rPr>
        <w:t>Willingness to Use for 1 Year</w:t>
      </w:r>
    </w:p>
    <w:p w14:paraId="27DFFC9F" w14:textId="2E4C8CFE" w:rsidR="008B2A7A" w:rsidRPr="002F6E3E" w:rsidRDefault="0046147D" w:rsidP="0078505F">
      <w:pPr>
        <w:spacing w:line="360" w:lineRule="auto"/>
        <w:rPr>
          <w:rFonts w:asciiTheme="minorHAnsi" w:hAnsiTheme="minorHAnsi" w:cstheme="minorHAnsi"/>
          <w:sz w:val="22"/>
        </w:rPr>
      </w:pPr>
      <w:r w:rsidRPr="002F6E3E">
        <w:rPr>
          <w:rFonts w:asciiTheme="minorHAnsi" w:hAnsiTheme="minorHAnsi" w:cstheme="minorHAnsi"/>
          <w:sz w:val="22"/>
        </w:rPr>
        <w:t xml:space="preserve">Figure </w:t>
      </w:r>
      <w:ins w:id="2015" w:author="Kendra Wyant" w:date="2023-08-07T15:14:00Z">
        <w:r w:rsidR="009259EE">
          <w:rPr>
            <w:rFonts w:asciiTheme="minorHAnsi" w:hAnsiTheme="minorHAnsi" w:cstheme="minorHAnsi"/>
            <w:sz w:val="22"/>
          </w:rPr>
          <w:t>5</w:t>
        </w:r>
      </w:ins>
      <w:del w:id="2016" w:author="Kendra Wyant" w:date="2023-08-07T15:14:00Z">
        <w:r w:rsidRPr="002F6E3E" w:rsidDel="009259EE">
          <w:rPr>
            <w:rFonts w:asciiTheme="minorHAnsi" w:hAnsiTheme="minorHAnsi" w:cstheme="minorHAnsi"/>
            <w:sz w:val="22"/>
          </w:rPr>
          <w:delText>6</w:delText>
        </w:r>
      </w:del>
      <w:r w:rsidRPr="002F6E3E">
        <w:rPr>
          <w:rFonts w:asciiTheme="minorHAnsi" w:hAnsiTheme="minorHAnsi" w:cstheme="minorHAnsi"/>
          <w:sz w:val="22"/>
        </w:rPr>
        <w:t xml:space="preserve"> shows the distribution of participant</w:t>
      </w:r>
      <w:ins w:id="2017"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responses to the self-reported acceptability item about willingness to use for 1 year for each personal sensing data stream (Figure S5 in Multimedia Appendix 3 contains additional information about willingness to use a</w:t>
      </w:r>
      <w:ins w:id="2018" w:author="Copyeditor (JMIR)" w:date="2023-08-07T17:44:00Z">
        <w:r w:rsidR="006204BD" w:rsidRPr="003A7E59">
          <w:rPr>
            <w:rFonts w:asciiTheme="minorHAnsi" w:hAnsiTheme="minorHAnsi" w:cstheme="minorHAnsi"/>
            <w:sz w:val="22"/>
          </w:rPr>
          <w:t>n</w:t>
        </w:r>
      </w:ins>
      <w:r w:rsidRPr="002F6E3E">
        <w:rPr>
          <w:rFonts w:asciiTheme="minorHAnsi" w:hAnsiTheme="minorHAnsi" w:cstheme="minorHAnsi"/>
          <w:sz w:val="22"/>
        </w:rPr>
        <w:t xml:space="preserve"> </w:t>
      </w:r>
      <w:del w:id="2019" w:author="Copyeditor (JMIR)" w:date="2023-08-06T11:57:00Z">
        <w:r w:rsidRPr="002F6E3E">
          <w:rPr>
            <w:rFonts w:asciiTheme="minorHAnsi" w:hAnsiTheme="minorHAnsi" w:cstheme="minorHAnsi"/>
            <w:sz w:val="22"/>
          </w:rPr>
          <w:delText>1</w:delText>
        </w:r>
      </w:del>
      <w:del w:id="2020" w:author="Copyeditor (JMIR)" w:date="2023-08-03T06:30:00Z">
        <w:r w:rsidRPr="002F6E3E">
          <w:rPr>
            <w:rFonts w:asciiTheme="minorHAnsi" w:hAnsiTheme="minorHAnsi" w:cstheme="minorHAnsi"/>
            <w:sz w:val="22"/>
          </w:rPr>
          <w:delText>X</w:delText>
        </w:r>
      </w:del>
      <w:del w:id="2021" w:author="Copyeditor (JMIR)" w:date="2023-08-06T11:57:00Z">
        <w:r w:rsidRPr="002F6E3E">
          <w:rPr>
            <w:rFonts w:asciiTheme="minorHAnsi" w:hAnsiTheme="minorHAnsi" w:cstheme="minorHAnsi"/>
            <w:sz w:val="22"/>
          </w:rPr>
          <w:delText xml:space="preserve"> daily </w:delText>
        </w:r>
      </w:del>
      <w:r w:rsidRPr="002F6E3E">
        <w:rPr>
          <w:rFonts w:asciiTheme="minorHAnsi" w:hAnsiTheme="minorHAnsi" w:cstheme="minorHAnsi"/>
          <w:sz w:val="22"/>
        </w:rPr>
        <w:t>EMA method</w:t>
      </w:r>
      <w:ins w:id="2022" w:author="Copyeditor (JMIR)" w:date="2023-08-06T11:57:00Z">
        <w:r w:rsidR="00332403" w:rsidRPr="002F6E3E">
          <w:rPr>
            <w:rFonts w:asciiTheme="minorHAnsi" w:hAnsiTheme="minorHAnsi" w:cstheme="minorHAnsi"/>
            <w:sz w:val="22"/>
          </w:rPr>
          <w:t xml:space="preserve"> once daily</w:t>
        </w:r>
      </w:ins>
      <w:r w:rsidRPr="002F6E3E">
        <w:rPr>
          <w:rFonts w:asciiTheme="minorHAnsi" w:hAnsiTheme="minorHAnsi" w:cstheme="minorHAnsi"/>
          <w:sz w:val="22"/>
        </w:rPr>
        <w:t xml:space="preserve"> for 1 year). One</w:t>
      </w:r>
      <w:ins w:id="2023" w:author="Copyeditor (JMIR)" w:date="2023-08-06T11:57:00Z">
        <w:r w:rsidR="00332403" w:rsidRPr="002F6E3E">
          <w:rPr>
            <w:rFonts w:asciiTheme="minorHAnsi" w:hAnsiTheme="minorHAnsi" w:cstheme="minorHAnsi"/>
            <w:sz w:val="22"/>
          </w:rPr>
          <w:t>-</w:t>
        </w:r>
      </w:ins>
      <w:del w:id="2024" w:author="Copyeditor (JMIR)" w:date="2023-08-06T11:57:00Z">
        <w:r w:rsidRPr="002F6E3E">
          <w:rPr>
            <w:rFonts w:asciiTheme="minorHAnsi" w:hAnsiTheme="minorHAnsi" w:cstheme="minorHAnsi"/>
            <w:sz w:val="22"/>
          </w:rPr>
          <w:delText xml:space="preserve"> </w:delText>
        </w:r>
      </w:del>
      <w:r w:rsidRPr="002F6E3E">
        <w:rPr>
          <w:rFonts w:asciiTheme="minorHAnsi" w:hAnsiTheme="minorHAnsi" w:cstheme="minorHAnsi"/>
          <w:sz w:val="22"/>
        </w:rPr>
        <w:t>sample</w:t>
      </w:r>
      <w:r w:rsidR="006514EA" w:rsidRPr="002F6E3E">
        <w:rPr>
          <w:rFonts w:asciiTheme="minorHAnsi" w:hAnsiTheme="minorHAnsi" w:cstheme="minorHAnsi"/>
          <w:sz w:val="22"/>
        </w:rPr>
        <w:t xml:space="preserve"> </w:t>
      </w:r>
      <w:ins w:id="2025" w:author="Copyeditor (JMIR)" w:date="2023-08-06T18:10:00Z">
        <w:r w:rsidR="00BB3523" w:rsidRPr="002F6E3E">
          <w:rPr>
            <w:rFonts w:asciiTheme="minorHAnsi" w:hAnsiTheme="minorHAnsi" w:cstheme="minorHAnsi"/>
            <w:i/>
            <w:sz w:val="22"/>
          </w:rPr>
          <w:t>t</w:t>
        </w:r>
      </w:ins>
      <w:ins w:id="2026" w:author="Copyeditor (JMIR)" w:date="2023-08-06T16:26:00Z">
        <w:r w:rsidR="0094193E" w:rsidRPr="002F6E3E">
          <w:rPr>
            <w:rFonts w:asciiTheme="minorHAnsi" w:hAnsiTheme="minorHAnsi" w:cstheme="minorHAnsi"/>
            <w:sz w:val="22"/>
          </w:rPr>
          <w:t xml:space="preserve"> </w:t>
        </w:r>
      </w:ins>
      <w:del w:id="2027" w:author="Copyeditor (JMIR)" w:date="2023-08-06T16:26:00Z">
        <w:r w:rsidRPr="002F6E3E">
          <w:rPr>
            <w:rFonts w:asciiTheme="minorHAnsi" w:hAnsiTheme="minorHAnsi" w:cstheme="minorHAnsi"/>
            <w:sz w:val="22"/>
          </w:rPr>
          <w:delText>-</w:delText>
        </w:r>
      </w:del>
      <w:r w:rsidRPr="002F6E3E">
        <w:rPr>
          <w:rFonts w:asciiTheme="minorHAnsi" w:hAnsiTheme="minorHAnsi" w:cstheme="minorHAnsi"/>
          <w:sz w:val="22"/>
        </w:rPr>
        <w:t>tests revealed that each mean willingness score was significantly</w:t>
      </w:r>
      <w:ins w:id="2028" w:author="Kendra Wyant" w:date="2023-08-07T13:40:00Z">
        <w:r w:rsidR="004A5D84">
          <w:rPr>
            <w:rFonts w:asciiTheme="minorHAnsi" w:hAnsiTheme="minorHAnsi" w:cstheme="minorHAnsi"/>
            <w:sz w:val="22"/>
          </w:rPr>
          <w:t xml:space="preserve"> (all </w:t>
        </w:r>
      </w:ins>
      <w:ins w:id="2029" w:author="Kendra Wyant" w:date="2023-08-07T13:42:00Z">
        <w:r w:rsidR="00C76B1B">
          <w:rPr>
            <w:rFonts w:asciiTheme="minorHAnsi" w:hAnsiTheme="minorHAnsi" w:cstheme="minorHAnsi"/>
            <w:sz w:val="22"/>
          </w:rPr>
          <w:t>P</w:t>
        </w:r>
      </w:ins>
      <w:ins w:id="2030" w:author="Kendra Wyant" w:date="2023-08-07T13:40:00Z">
        <w:r w:rsidR="004A5D84">
          <w:rPr>
            <w:rFonts w:asciiTheme="minorHAnsi" w:hAnsiTheme="minorHAnsi" w:cstheme="minorHAnsi"/>
            <w:sz w:val="22"/>
          </w:rPr>
          <w:t xml:space="preserve"> &lt; .001)</w:t>
        </w:r>
      </w:ins>
      <w:r w:rsidRPr="002F6E3E">
        <w:rPr>
          <w:rFonts w:asciiTheme="minorHAnsi" w:hAnsiTheme="minorHAnsi" w:cstheme="minorHAnsi"/>
          <w:sz w:val="22"/>
        </w:rPr>
        <w:t xml:space="preserve"> more acceptable than</w:t>
      </w:r>
      <w:del w:id="2031" w:author="Copyeditor (JMIR)" w:date="2023-08-06T11:58:00Z">
        <w:r w:rsidRPr="002F6E3E">
          <w:rPr>
            <w:rFonts w:asciiTheme="minorHAnsi" w:hAnsiTheme="minorHAnsi" w:cstheme="minorHAnsi"/>
            <w:sz w:val="22"/>
          </w:rPr>
          <w:delText xml:space="preserve"> </w:delText>
        </w:r>
      </w:del>
      <w:ins w:id="2032" w:author="Copyeditor (JMIR)" w:date="2023-08-03T06:36:00Z">
        <w:del w:id="2033" w:author="Copyeditor (JMIR)" w:date="2023-08-06T11:58:00Z">
          <w:r w:rsidRPr="002F6E3E">
            <w:rPr>
              <w:rFonts w:asciiTheme="minorHAnsi" w:hAnsiTheme="minorHAnsi" w:cstheme="minorHAnsi"/>
              <w:sz w:val="22"/>
            </w:rPr>
            <w:delText>the</w:delText>
          </w:r>
        </w:del>
        <w:r w:rsidRPr="002F6E3E">
          <w:rPr>
            <w:rFonts w:asciiTheme="minorHAnsi" w:hAnsiTheme="minorHAnsi" w:cstheme="minorHAnsi"/>
            <w:sz w:val="22"/>
          </w:rPr>
          <w:t xml:space="preserve"> </w:t>
        </w:r>
      </w:ins>
      <w:r w:rsidRPr="002F6E3E">
        <w:rPr>
          <w:rFonts w:asciiTheme="minorHAnsi" w:hAnsiTheme="minorHAnsi" w:cstheme="minorHAnsi"/>
          <w:sz w:val="22"/>
        </w:rPr>
        <w:t xml:space="preserve">0. Table 3 reports the summary statistics for each </w:t>
      </w:r>
      <w:del w:id="2034" w:author="Copyeditor (JMIR)" w:date="2023-08-07T17:44:00Z">
        <w:r w:rsidRPr="002F6E3E">
          <w:rPr>
            <w:rFonts w:asciiTheme="minorHAnsi" w:hAnsiTheme="minorHAnsi" w:cstheme="minorHAnsi"/>
            <w:sz w:val="22"/>
          </w:rPr>
          <w:delText>one</w:delText>
        </w:r>
      </w:del>
      <w:ins w:id="2035" w:author="Copyeditor (JMIR)" w:date="2023-08-07T17:44:00Z">
        <w:r w:rsidR="006204BD" w:rsidRPr="003A7E59">
          <w:rPr>
            <w:rFonts w:asciiTheme="minorHAnsi" w:hAnsiTheme="minorHAnsi" w:cstheme="minorHAnsi"/>
            <w:sz w:val="22"/>
          </w:rPr>
          <w:t>1</w:t>
        </w:r>
      </w:ins>
      <w:ins w:id="2036" w:author="Copyeditor (JMIR)" w:date="2023-08-03T06:36:00Z">
        <w:r w:rsidRPr="002F6E3E">
          <w:rPr>
            <w:rFonts w:asciiTheme="minorHAnsi" w:hAnsiTheme="minorHAnsi" w:cstheme="minorHAnsi"/>
            <w:sz w:val="22"/>
          </w:rPr>
          <w:t>-</w:t>
        </w:r>
      </w:ins>
      <w:del w:id="2037"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sample </w:t>
      </w:r>
      <w:r w:rsidRPr="003A7E59">
        <w:rPr>
          <w:rFonts w:asciiTheme="minorHAnsi" w:eastAsiaTheme="minorEastAsia" w:hAnsiTheme="minorHAnsi" w:cstheme="minorHAnsi"/>
          <w:i/>
          <w:sz w:val="22"/>
        </w:rPr>
        <w:t>t</w:t>
      </w:r>
      <w:del w:id="2038" w:author="Copyeditor (JMIR)" w:date="2023-08-03T06:30:00Z">
        <w:r w:rsidRPr="002F6E3E">
          <w:rPr>
            <w:rFonts w:asciiTheme="minorHAnsi" w:hAnsiTheme="minorHAnsi" w:cstheme="minorHAnsi"/>
            <w:sz w:val="22"/>
          </w:rPr>
          <w:delText>-</w:delText>
        </w:r>
      </w:del>
      <w:ins w:id="2039" w:author="Copyeditor (JMIR)" w:date="2023-08-06T16:27:00Z">
        <w:r w:rsidR="0094193E" w:rsidRPr="002F6E3E">
          <w:rPr>
            <w:rFonts w:asciiTheme="minorHAnsi" w:hAnsiTheme="minorHAnsi" w:cstheme="minorHAnsi"/>
            <w:sz w:val="22"/>
          </w:rPr>
          <w:t xml:space="preserve"> </w:t>
        </w:r>
      </w:ins>
      <w:r w:rsidRPr="002F6E3E">
        <w:rPr>
          <w:rFonts w:asciiTheme="minorHAnsi" w:hAnsiTheme="minorHAnsi" w:cstheme="minorHAnsi"/>
          <w:sz w:val="22"/>
        </w:rPr>
        <w:t xml:space="preserve">test and pairwise correlations between </w:t>
      </w:r>
      <w:ins w:id="2040"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personal sensing data streams. An ICC (type 3) showed that, on average, the willingness ratings were moderately consistent across the data streams</w:t>
      </w:r>
      <w:ins w:id="2041" w:author="Copyeditor (JMIR)" w:date="2023-08-03T06:36:00Z">
        <w:r w:rsidRPr="002F6E3E">
          <w:rPr>
            <w:rFonts w:asciiTheme="minorHAnsi" w:hAnsiTheme="minorHAnsi" w:cstheme="minorHAnsi"/>
            <w:sz w:val="22"/>
          </w:rPr>
          <w:t xml:space="preserve"> (</w:t>
        </w:r>
      </w:ins>
      <w:del w:id="2042"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ICC</w:t>
      </w:r>
      <w:del w:id="2043"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w:t>
      </w:r>
      <w:del w:id="2044" w:author="Copyeditor (JMIR)" w:date="2023-08-03T06:30:00Z">
        <w:r w:rsidRPr="002F6E3E">
          <w:rPr>
            <w:rFonts w:asciiTheme="minorHAnsi" w:hAnsiTheme="minorHAnsi" w:cstheme="minorHAnsi"/>
            <w:sz w:val="22"/>
          </w:rPr>
          <w:delText xml:space="preserve"> </w:delText>
        </w:r>
      </w:del>
      <w:ins w:id="2045" w:author="Copyeditor (JMIR)" w:date="2023-08-03T06:30:00Z">
        <w:r w:rsidRPr="002F6E3E">
          <w:rPr>
            <w:rFonts w:asciiTheme="minorHAnsi" w:hAnsiTheme="minorHAnsi" w:cstheme="minorHAnsi"/>
            <w:sz w:val="22"/>
          </w:rPr>
          <w:t>0</w:t>
        </w:r>
      </w:ins>
      <w:r w:rsidRPr="002F6E3E">
        <w:rPr>
          <w:rFonts w:asciiTheme="minorHAnsi" w:hAnsiTheme="minorHAnsi" w:cstheme="minorHAnsi"/>
          <w:sz w:val="22"/>
        </w:rPr>
        <w:t xml:space="preserve">.52, 95% CI </w:t>
      </w:r>
      <w:del w:id="2046" w:author="Copyeditor (JMIR)" w:date="2023-08-03T06:30:00Z">
        <w:r w:rsidRPr="002F6E3E">
          <w:rPr>
            <w:rFonts w:asciiTheme="minorHAnsi" w:hAnsiTheme="minorHAnsi" w:cstheme="minorHAnsi"/>
            <w:sz w:val="22"/>
          </w:rPr>
          <w:delText>[</w:delText>
        </w:r>
      </w:del>
      <w:ins w:id="2047" w:author="Copyeditor (JMIR)" w:date="2023-08-03T06:30:00Z">
        <w:r w:rsidRPr="002F6E3E">
          <w:rPr>
            <w:rFonts w:asciiTheme="minorHAnsi" w:hAnsiTheme="minorHAnsi" w:cstheme="minorHAnsi"/>
            <w:sz w:val="22"/>
          </w:rPr>
          <w:t>0</w:t>
        </w:r>
      </w:ins>
      <w:r w:rsidRPr="002F6E3E">
        <w:rPr>
          <w:rFonts w:asciiTheme="minorHAnsi" w:hAnsiTheme="minorHAnsi" w:cstheme="minorHAnsi"/>
          <w:sz w:val="22"/>
        </w:rPr>
        <w:t>.46</w:t>
      </w:r>
      <w:del w:id="2048"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w:t>
      </w:r>
      <w:del w:id="2049" w:author="Copyeditor (JMIR)" w:date="2023-08-03T06:30:00Z">
        <w:r w:rsidRPr="002F6E3E">
          <w:rPr>
            <w:rFonts w:asciiTheme="minorHAnsi" w:hAnsiTheme="minorHAnsi" w:cstheme="minorHAnsi"/>
            <w:sz w:val="22"/>
          </w:rPr>
          <w:delText xml:space="preserve"> </w:delText>
        </w:r>
      </w:del>
      <w:ins w:id="2050" w:author="Copyeditor (JMIR)" w:date="2023-08-03T06:30:00Z">
        <w:r w:rsidRPr="002F6E3E">
          <w:rPr>
            <w:rFonts w:asciiTheme="minorHAnsi" w:hAnsiTheme="minorHAnsi" w:cstheme="minorHAnsi"/>
            <w:sz w:val="22"/>
          </w:rPr>
          <w:t>0</w:t>
        </w:r>
      </w:ins>
      <w:r w:rsidRPr="002F6E3E">
        <w:rPr>
          <w:rFonts w:asciiTheme="minorHAnsi" w:hAnsiTheme="minorHAnsi" w:cstheme="minorHAnsi"/>
          <w:sz w:val="22"/>
        </w:rPr>
        <w:t>.58</w:t>
      </w:r>
      <w:del w:id="2051" w:author="Copyeditor (JMIR)" w:date="2023-08-03T06:30:00Z">
        <w:r w:rsidRPr="002F6E3E">
          <w:rPr>
            <w:rFonts w:asciiTheme="minorHAnsi" w:hAnsiTheme="minorHAnsi" w:cstheme="minorHAnsi"/>
            <w:sz w:val="22"/>
          </w:rPr>
          <w:delText>]</w:delText>
        </w:r>
      </w:del>
      <w:ins w:id="2052"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w:t>
      </w:r>
    </w:p>
    <w:p w14:paraId="56EB25AB" w14:textId="6862FB16" w:rsidR="008B2A7A" w:rsidRPr="002F6E3E" w:rsidRDefault="0046147D" w:rsidP="004E0223">
      <w:pPr>
        <w:spacing w:before="269" w:line="360" w:lineRule="auto"/>
        <w:rPr>
          <w:rFonts w:asciiTheme="minorHAnsi" w:eastAsia="Bookman Old Style" w:hAnsiTheme="minorHAnsi" w:cstheme="minorHAnsi"/>
          <w:i/>
          <w:sz w:val="22"/>
        </w:rPr>
      </w:pPr>
      <w:r w:rsidRPr="002F6E3E">
        <w:rPr>
          <w:rFonts w:asciiTheme="minorHAnsi" w:hAnsiTheme="minorHAnsi" w:cstheme="minorHAnsi"/>
          <w:sz w:val="22"/>
        </w:rPr>
        <w:t>We also assessed the effect of active effort on willingness ratings</w:t>
      </w:r>
      <w:del w:id="2053" w:author="Kendra Wyant" w:date="2023-08-07T15:14:00Z">
        <w:r w:rsidRPr="002F6E3E" w:rsidDel="009259EE">
          <w:rPr>
            <w:rFonts w:asciiTheme="minorHAnsi" w:hAnsiTheme="minorHAnsi" w:cstheme="minorHAnsi"/>
            <w:sz w:val="22"/>
          </w:rPr>
          <w:delText xml:space="preserve"> (Figure 7)</w:delText>
        </w:r>
      </w:del>
      <w:r w:rsidRPr="002F6E3E">
        <w:rPr>
          <w:rFonts w:asciiTheme="minorHAnsi" w:hAnsiTheme="minorHAnsi" w:cstheme="minorHAnsi"/>
          <w:sz w:val="22"/>
        </w:rPr>
        <w:t>. We conducted a paired</w:t>
      </w:r>
      <w:ins w:id="2054" w:author="Copyeditor (JMIR)" w:date="2023-08-06T12:01:00Z">
        <w:r w:rsidR="005509CB" w:rsidRPr="002F6E3E">
          <w:rPr>
            <w:rFonts w:asciiTheme="minorHAnsi" w:hAnsiTheme="minorHAnsi" w:cstheme="minorHAnsi"/>
            <w:sz w:val="22"/>
          </w:rPr>
          <w:t>-</w:t>
        </w:r>
      </w:ins>
      <w:del w:id="2055" w:author="Copyeditor (JMIR)" w:date="2023-08-06T12:01:00Z">
        <w:r w:rsidRPr="002F6E3E">
          <w:rPr>
            <w:rFonts w:asciiTheme="minorHAnsi" w:hAnsiTheme="minorHAnsi" w:cstheme="minorHAnsi"/>
            <w:sz w:val="22"/>
          </w:rPr>
          <w:delText xml:space="preserve"> </w:delText>
        </w:r>
      </w:del>
      <w:r w:rsidRPr="002F6E3E">
        <w:rPr>
          <w:rFonts w:asciiTheme="minorHAnsi" w:hAnsiTheme="minorHAnsi" w:cstheme="minorHAnsi"/>
          <w:sz w:val="22"/>
        </w:rPr>
        <w:t>sample</w:t>
      </w:r>
      <w:del w:id="2056" w:author="Copyeditor (JMIR)" w:date="2023-08-06T12:01:00Z">
        <w:r w:rsidRPr="002F6E3E">
          <w:rPr>
            <w:rFonts w:asciiTheme="minorHAnsi" w:hAnsiTheme="minorHAnsi" w:cstheme="minorHAnsi"/>
            <w:sz w:val="22"/>
          </w:rPr>
          <w:delText>s</w:delText>
        </w:r>
      </w:del>
      <w:r w:rsidRPr="002F6E3E">
        <w:rPr>
          <w:rFonts w:asciiTheme="minorHAnsi" w:hAnsiTheme="minorHAnsi" w:cstheme="minorHAnsi"/>
          <w:sz w:val="22"/>
        </w:rPr>
        <w:t xml:space="preserve"> </w:t>
      </w:r>
      <w:r w:rsidRPr="002F6E3E">
        <w:rPr>
          <w:rFonts w:asciiTheme="minorHAnsi" w:hAnsiTheme="minorHAnsi" w:cstheme="minorHAnsi"/>
          <w:i/>
          <w:sz w:val="22"/>
        </w:rPr>
        <w:t>t</w:t>
      </w:r>
      <w:del w:id="2057" w:author="Copyeditor (JMIR)" w:date="2023-08-03T06:30:00Z">
        <w:r w:rsidRPr="002F6E3E">
          <w:rPr>
            <w:rFonts w:asciiTheme="minorHAnsi" w:hAnsiTheme="minorHAnsi" w:cstheme="minorHAnsi"/>
            <w:sz w:val="22"/>
          </w:rPr>
          <w:delText>-</w:delText>
        </w:r>
      </w:del>
      <w:ins w:id="2058" w:author="Copyeditor (JMIR)" w:date="2023-08-06T16:27:00Z">
        <w:r w:rsidR="0094193E" w:rsidRPr="002F6E3E">
          <w:rPr>
            <w:rFonts w:asciiTheme="minorHAnsi" w:hAnsiTheme="minorHAnsi" w:cstheme="minorHAnsi"/>
            <w:sz w:val="22"/>
          </w:rPr>
          <w:t xml:space="preserve"> </w:t>
        </w:r>
      </w:ins>
      <w:r w:rsidRPr="002F6E3E">
        <w:rPr>
          <w:rFonts w:asciiTheme="minorHAnsi" w:hAnsiTheme="minorHAnsi" w:cstheme="minorHAnsi"/>
          <w:sz w:val="22"/>
        </w:rPr>
        <w:t>test of the average willingness to use for 1 year for active (</w:t>
      </w:r>
      <w:ins w:id="2059" w:author="Copyeditor (JMIR)" w:date="2023-08-06T12:02:00Z">
        <w:r w:rsidR="00726CFD" w:rsidRPr="002F6E3E">
          <w:rPr>
            <w:rFonts w:asciiTheme="minorHAnsi" w:hAnsiTheme="minorHAnsi" w:cstheme="minorHAnsi"/>
            <w:sz w:val="22"/>
          </w:rPr>
          <w:t xml:space="preserve">eg, </w:t>
        </w:r>
      </w:ins>
      <w:del w:id="2060" w:author="Copyeditor (JMIR)" w:date="2023-08-06T16:24:00Z">
        <w:r w:rsidRPr="002F6E3E">
          <w:rPr>
            <w:rFonts w:asciiTheme="minorHAnsi" w:hAnsiTheme="minorHAnsi" w:cstheme="minorHAnsi"/>
            <w:sz w:val="22"/>
          </w:rPr>
          <w:delText>audio check</w:delText>
        </w:r>
      </w:del>
      <w:ins w:id="2061" w:author="Copyeditor (JMIR)" w:date="2023-08-06T16:24:00Z">
        <w:r w:rsidR="0094193E" w:rsidRPr="002F6E3E">
          <w:rPr>
            <w:rFonts w:asciiTheme="minorHAnsi" w:hAnsiTheme="minorHAnsi" w:cstheme="minorHAnsi"/>
            <w:sz w:val="22"/>
          </w:rPr>
          <w:t>audio check-</w:t>
        </w:r>
      </w:ins>
      <w:del w:id="2062" w:author="Copyeditor (JMIR)" w:date="2023-08-06T12:02:00Z">
        <w:r w:rsidRPr="002F6E3E">
          <w:rPr>
            <w:rFonts w:asciiTheme="minorHAnsi" w:hAnsiTheme="minorHAnsi" w:cstheme="minorHAnsi"/>
            <w:sz w:val="22"/>
          </w:rPr>
          <w:delText>-</w:delText>
        </w:r>
      </w:del>
      <w:r w:rsidRPr="002F6E3E">
        <w:rPr>
          <w:rFonts w:asciiTheme="minorHAnsi" w:hAnsiTheme="minorHAnsi" w:cstheme="minorHAnsi"/>
          <w:sz w:val="22"/>
        </w:rPr>
        <w:t>in</w:t>
      </w:r>
      <w:ins w:id="2063" w:author="Copyeditor (JMIR)" w:date="2023-08-06T12:02:00Z">
        <w:r w:rsidR="00726CFD" w:rsidRPr="002F6E3E">
          <w:rPr>
            <w:rFonts w:asciiTheme="minorHAnsi" w:hAnsiTheme="minorHAnsi" w:cstheme="minorHAnsi"/>
            <w:sz w:val="22"/>
          </w:rPr>
          <w:t xml:space="preserve"> and</w:t>
        </w:r>
      </w:ins>
      <w:del w:id="2064" w:author="Copyeditor (JMIR)" w:date="2023-08-06T12:02:00Z">
        <w:r w:rsidRPr="002F6E3E">
          <w:rPr>
            <w:rFonts w:asciiTheme="minorHAnsi" w:hAnsiTheme="minorHAnsi" w:cstheme="minorHAnsi"/>
            <w:sz w:val="22"/>
          </w:rPr>
          <w:delText>,</w:delText>
        </w:r>
      </w:del>
      <w:r w:rsidRPr="002F6E3E">
        <w:rPr>
          <w:rFonts w:asciiTheme="minorHAnsi" w:hAnsiTheme="minorHAnsi" w:cstheme="minorHAnsi"/>
          <w:sz w:val="22"/>
        </w:rPr>
        <w:t xml:space="preserve"> EMA) </w:t>
      </w:r>
      <w:ins w:id="2065" w:author="Copyeditor (JMIR)" w:date="2023-08-03T06:36:00Z">
        <w:r w:rsidRPr="002F6E3E">
          <w:rPr>
            <w:rFonts w:asciiTheme="minorHAnsi" w:hAnsiTheme="minorHAnsi" w:cstheme="minorHAnsi"/>
            <w:sz w:val="22"/>
          </w:rPr>
          <w:t>and</w:t>
        </w:r>
      </w:ins>
      <w:del w:id="2066" w:author="Copyeditor (JMIR)" w:date="2023-08-03T06:36:00Z">
        <w:r w:rsidRPr="002F6E3E">
          <w:rPr>
            <w:rFonts w:asciiTheme="minorHAnsi" w:hAnsiTheme="minorHAnsi" w:cstheme="minorHAnsi"/>
            <w:sz w:val="22"/>
          </w:rPr>
          <w:delText>vs.</w:delText>
        </w:r>
      </w:del>
      <w:r w:rsidRPr="002F6E3E">
        <w:rPr>
          <w:rFonts w:asciiTheme="minorHAnsi" w:hAnsiTheme="minorHAnsi" w:cstheme="minorHAnsi"/>
          <w:sz w:val="22"/>
        </w:rPr>
        <w:t xml:space="preserve"> passive (</w:t>
      </w:r>
      <w:ins w:id="2067" w:author="Copyeditor (JMIR)" w:date="2023-08-06T12:02:00Z">
        <w:r w:rsidR="00726CFD" w:rsidRPr="002F6E3E">
          <w:rPr>
            <w:rFonts w:asciiTheme="minorHAnsi" w:hAnsiTheme="minorHAnsi" w:cstheme="minorHAnsi"/>
            <w:sz w:val="22"/>
          </w:rPr>
          <w:t xml:space="preserve">eg, </w:t>
        </w:r>
      </w:ins>
      <w:r w:rsidRPr="002F6E3E">
        <w:rPr>
          <w:rFonts w:asciiTheme="minorHAnsi" w:hAnsiTheme="minorHAnsi" w:cstheme="minorHAnsi"/>
          <w:sz w:val="22"/>
        </w:rPr>
        <w:t>geolocation, cellular communication logs,</w:t>
      </w:r>
      <w:ins w:id="2068" w:author="Copyeditor (JMIR)" w:date="2023-08-06T12:02:00Z">
        <w:r w:rsidR="00726CFD" w:rsidRPr="002F6E3E">
          <w:rPr>
            <w:rFonts w:asciiTheme="minorHAnsi" w:hAnsiTheme="minorHAnsi" w:cstheme="minorHAnsi"/>
            <w:sz w:val="22"/>
          </w:rPr>
          <w:t xml:space="preserve"> and</w:t>
        </w:r>
      </w:ins>
      <w:r w:rsidRPr="002F6E3E">
        <w:rPr>
          <w:rFonts w:asciiTheme="minorHAnsi" w:hAnsiTheme="minorHAnsi" w:cstheme="minorHAnsi"/>
          <w:sz w:val="22"/>
        </w:rPr>
        <w:t xml:space="preserve"> text message content) signals. Participants reported higher acceptability with respect to willingness for passive data streams (</w:t>
      </w:r>
      <w:del w:id="2069" w:author="Copyeditor (JMIR)" w:date="2023-08-03T06:30:00Z">
        <w:r w:rsidRPr="002F6E3E">
          <w:rPr>
            <w:rFonts w:asciiTheme="minorHAnsi" w:eastAsia="Bookman Old Style" w:hAnsiTheme="minorHAnsi" w:cstheme="minorHAnsi"/>
            <w:i/>
            <w:sz w:val="22"/>
          </w:rPr>
          <w:delText>M</w:delText>
        </w:r>
      </w:del>
      <w:ins w:id="2070" w:author="Copyeditor (JMIR)" w:date="2023-08-06T12:04:00Z">
        <w:r w:rsidR="00332B84" w:rsidRPr="002F6E3E">
          <w:rPr>
            <w:rFonts w:asciiTheme="minorHAnsi" w:eastAsia="Bookman Old Style" w:hAnsiTheme="minorHAnsi" w:cstheme="minorHAnsi"/>
            <w:sz w:val="22"/>
          </w:rPr>
          <w:t xml:space="preserve">mean </w:t>
        </w:r>
      </w:ins>
      <w:del w:id="2071" w:author="Copyeditor (JMIR)" w:date="2023-08-03T06:30:00Z">
        <w:r w:rsidRPr="002F6E3E">
          <w:rPr>
            <w:rFonts w:asciiTheme="minorHAnsi" w:eastAsia="Bookman Old Style" w:hAnsiTheme="minorHAnsi" w:cstheme="minorHAnsi"/>
            <w:i/>
            <w:sz w:val="22"/>
          </w:rPr>
          <w:delText xml:space="preserve"> </w:delText>
        </w:r>
      </w:del>
      <w:del w:id="2072" w:author="Copyeditor (JMIR)" w:date="2023-08-06T12:04:00Z">
        <w:r w:rsidRPr="002F6E3E">
          <w:rPr>
            <w:rFonts w:asciiTheme="minorHAnsi" w:hAnsiTheme="minorHAnsi" w:cstheme="minorHAnsi"/>
            <w:sz w:val="22"/>
          </w:rPr>
          <w:delText>=</w:delText>
        </w:r>
      </w:del>
      <w:del w:id="2073"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0.80, </w:t>
      </w:r>
      <w:r w:rsidRPr="002F6E3E">
        <w:rPr>
          <w:rFonts w:asciiTheme="minorHAnsi" w:eastAsia="Bookman Old Style" w:hAnsiTheme="minorHAnsi" w:cstheme="minorHAnsi"/>
          <w:sz w:val="22"/>
        </w:rPr>
        <w:t>SD</w:t>
      </w:r>
      <w:r w:rsidRPr="002F6E3E">
        <w:rPr>
          <w:rFonts w:asciiTheme="minorHAnsi" w:eastAsia="Bookman Old Style" w:hAnsiTheme="minorHAnsi" w:cstheme="minorHAnsi"/>
          <w:i/>
          <w:sz w:val="22"/>
        </w:rPr>
        <w:t xml:space="preserve"> </w:t>
      </w:r>
      <w:del w:id="2074" w:author="Copyeditor (JMIR)" w:date="2023-08-06T12:04:00Z">
        <w:r w:rsidRPr="002F6E3E">
          <w:rPr>
            <w:rFonts w:asciiTheme="minorHAnsi" w:hAnsiTheme="minorHAnsi" w:cstheme="minorHAnsi"/>
            <w:sz w:val="22"/>
          </w:rPr>
          <w:delText>=</w:delText>
        </w:r>
      </w:del>
      <w:del w:id="2075"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1) </w:t>
      </w:r>
      <w:ins w:id="2076" w:author="Copyeditor (JMIR)" w:date="2023-08-06T13:48:00Z">
        <w:r w:rsidR="00251F68" w:rsidRPr="002F6E3E">
          <w:rPr>
            <w:rFonts w:asciiTheme="minorHAnsi" w:hAnsiTheme="minorHAnsi" w:cstheme="minorHAnsi"/>
            <w:sz w:val="22"/>
          </w:rPr>
          <w:t xml:space="preserve">than </w:t>
        </w:r>
      </w:ins>
      <w:del w:id="2077" w:author="Copyeditor (JMIR)" w:date="2023-08-06T13:48:00Z">
        <w:r w:rsidRPr="002F6E3E">
          <w:rPr>
            <w:rFonts w:asciiTheme="minorHAnsi" w:hAnsiTheme="minorHAnsi" w:cstheme="minorHAnsi"/>
            <w:sz w:val="22"/>
          </w:rPr>
          <w:delText xml:space="preserve">relative to </w:delText>
        </w:r>
      </w:del>
      <w:r w:rsidRPr="002F6E3E">
        <w:rPr>
          <w:rFonts w:asciiTheme="minorHAnsi" w:hAnsiTheme="minorHAnsi" w:cstheme="minorHAnsi"/>
          <w:sz w:val="22"/>
        </w:rPr>
        <w:t>active data streams (</w:t>
      </w:r>
      <w:del w:id="2078" w:author="Copyeditor (JMIR)" w:date="2023-08-03T06:30:00Z">
        <w:r w:rsidRPr="002F6E3E">
          <w:rPr>
            <w:rFonts w:asciiTheme="minorHAnsi" w:eastAsia="Bookman Old Style" w:hAnsiTheme="minorHAnsi" w:cstheme="minorHAnsi"/>
            <w:i/>
            <w:sz w:val="22"/>
          </w:rPr>
          <w:delText>M</w:delText>
        </w:r>
      </w:del>
      <w:ins w:id="2079" w:author="Copyeditor (JMIR)" w:date="2023-08-06T12:04:00Z">
        <w:r w:rsidR="00332B84" w:rsidRPr="002F6E3E">
          <w:rPr>
            <w:rFonts w:asciiTheme="minorHAnsi" w:eastAsia="Bookman Old Style" w:hAnsiTheme="minorHAnsi" w:cstheme="minorHAnsi"/>
            <w:sz w:val="22"/>
          </w:rPr>
          <w:t xml:space="preserve">mean </w:t>
        </w:r>
      </w:ins>
      <w:del w:id="2080" w:author="Copyeditor (JMIR)" w:date="2023-08-03T06:30:00Z">
        <w:r w:rsidRPr="002F6E3E">
          <w:rPr>
            <w:rFonts w:asciiTheme="minorHAnsi" w:eastAsia="Bookman Old Style" w:hAnsiTheme="minorHAnsi" w:cstheme="minorHAnsi"/>
            <w:i/>
            <w:sz w:val="22"/>
          </w:rPr>
          <w:delText xml:space="preserve"> </w:delText>
        </w:r>
      </w:del>
      <w:del w:id="2081" w:author="Copyeditor (JMIR)" w:date="2023-08-06T12:04:00Z">
        <w:r w:rsidRPr="002F6E3E">
          <w:rPr>
            <w:rFonts w:asciiTheme="minorHAnsi" w:hAnsiTheme="minorHAnsi" w:cstheme="minorHAnsi"/>
            <w:sz w:val="22"/>
          </w:rPr>
          <w:delText>=</w:delText>
        </w:r>
      </w:del>
      <w:del w:id="2082"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0.70, </w:t>
      </w:r>
      <w:r w:rsidRPr="002F6E3E">
        <w:rPr>
          <w:rFonts w:asciiTheme="minorHAnsi" w:eastAsia="Bookman Old Style" w:hAnsiTheme="minorHAnsi" w:cstheme="minorHAnsi"/>
          <w:sz w:val="22"/>
        </w:rPr>
        <w:t>SD</w:t>
      </w:r>
      <w:ins w:id="2083" w:author="Copyeditor (JMIR)" w:date="2023-08-03T06:30:00Z">
        <w:r w:rsidRPr="002F6E3E">
          <w:rPr>
            <w:rFonts w:asciiTheme="minorHAnsi" w:hAnsiTheme="minorHAnsi" w:cstheme="minorHAnsi"/>
            <w:sz w:val="22"/>
          </w:rPr>
          <w:t xml:space="preserve"> </w:t>
        </w:r>
      </w:ins>
      <w:del w:id="2084" w:author="Copyeditor (JMIR)" w:date="2023-08-06T12:05:00Z">
        <w:r w:rsidRPr="002F6E3E">
          <w:rPr>
            <w:rFonts w:asciiTheme="minorHAnsi" w:hAnsiTheme="minorHAnsi" w:cstheme="minorHAnsi"/>
            <w:sz w:val="22"/>
          </w:rPr>
          <w:delText>=</w:delText>
        </w:r>
      </w:del>
      <w:del w:id="2085"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1.10</w:t>
      </w:r>
      <w:del w:id="2086" w:author="Copyeditor (JMIR)" w:date="2023-08-06T12:05:00Z">
        <w:r w:rsidRPr="002F6E3E">
          <w:rPr>
            <w:rFonts w:asciiTheme="minorHAnsi" w:hAnsiTheme="minorHAnsi" w:cstheme="minorHAnsi"/>
            <w:sz w:val="22"/>
          </w:rPr>
          <w:delText>)</w:delText>
        </w:r>
      </w:del>
      <w:ins w:id="2087" w:author="Copyeditor (JMIR)" w:date="2023-08-06T12:05:00Z">
        <w:r w:rsidR="00332B84" w:rsidRPr="002F6E3E">
          <w:rPr>
            <w:rFonts w:asciiTheme="minorHAnsi" w:hAnsiTheme="minorHAnsi" w:cstheme="minorHAnsi"/>
            <w:sz w:val="22"/>
          </w:rPr>
          <w:t>;</w:t>
        </w:r>
      </w:ins>
      <w:del w:id="2088" w:author="Copyeditor (JMIR)" w:date="2023-08-06T12:05:00Z">
        <w:r w:rsidRPr="002F6E3E">
          <w:rPr>
            <w:rFonts w:asciiTheme="minorHAnsi" w:hAnsiTheme="minorHAnsi" w:cstheme="minorHAnsi"/>
            <w:sz w:val="22"/>
          </w:rPr>
          <w:delText>,</w:delText>
        </w:r>
      </w:del>
      <w:r w:rsidRPr="002F6E3E">
        <w:rPr>
          <w:rFonts w:asciiTheme="minorHAnsi" w:hAnsiTheme="minorHAnsi" w:cstheme="minorHAnsi"/>
          <w:sz w:val="22"/>
        </w:rPr>
        <w:t xml:space="preserve"> </w:t>
      </w:r>
      <w:r w:rsidRPr="002F6E3E">
        <w:rPr>
          <w:rFonts w:asciiTheme="minorHAnsi" w:eastAsia="Bookman Old Style" w:hAnsiTheme="minorHAnsi" w:cstheme="minorHAnsi"/>
          <w:i/>
          <w:sz w:val="22"/>
        </w:rPr>
        <w:t>t</w:t>
      </w:r>
      <w:del w:id="2089" w:author="Copyeditor (JMIR)" w:date="2023-08-03T06:30:00Z">
        <w:r w:rsidRPr="002F6E3E">
          <w:rPr>
            <w:rFonts w:asciiTheme="minorHAnsi" w:hAnsiTheme="minorHAnsi" w:cstheme="minorHAnsi"/>
            <w:sz w:val="22"/>
          </w:rPr>
          <w:delText>(153)</w:delText>
        </w:r>
      </w:del>
      <w:ins w:id="2090" w:author="Copyeditor (JMIR)" w:date="2023-08-03T06:30:00Z">
        <w:r w:rsidRPr="002F6E3E">
          <w:rPr>
            <w:rFonts w:asciiTheme="minorHAnsi" w:hAnsiTheme="minorHAnsi" w:cstheme="minorHAnsi"/>
            <w:sz w:val="22"/>
            <w:vertAlign w:val="subscript"/>
          </w:rPr>
          <w:t>153</w:t>
        </w:r>
      </w:ins>
      <w:del w:id="2091"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w:t>
      </w:r>
      <w:del w:id="2092"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2.12</w:t>
      </w:r>
      <w:ins w:id="2093" w:author="Copyeditor (JMIR)" w:date="2023-08-06T12:05:00Z">
        <w:r w:rsidR="00332B84" w:rsidRPr="002F6E3E">
          <w:rPr>
            <w:rFonts w:asciiTheme="minorHAnsi" w:hAnsiTheme="minorHAnsi" w:cstheme="minorHAnsi"/>
            <w:sz w:val="22"/>
          </w:rPr>
          <w:t>;</w:t>
        </w:r>
      </w:ins>
      <w:del w:id="2094" w:author="Copyeditor (JMIR)" w:date="2023-08-06T12:05:00Z">
        <w:r w:rsidRPr="002F6E3E">
          <w:rPr>
            <w:rFonts w:asciiTheme="minorHAnsi" w:hAnsiTheme="minorHAnsi" w:cstheme="minorHAnsi"/>
            <w:sz w:val="22"/>
          </w:rPr>
          <w:delText>,</w:delText>
        </w:r>
      </w:del>
      <w:r w:rsidRPr="002F6E3E">
        <w:rPr>
          <w:rFonts w:asciiTheme="minorHAnsi" w:hAnsiTheme="minorHAnsi" w:cstheme="minorHAnsi"/>
          <w:sz w:val="22"/>
        </w:rPr>
        <w:t xml:space="preserve"> </w:t>
      </w:r>
      <w:r w:rsidRPr="002F6E3E">
        <w:rPr>
          <w:rFonts w:asciiTheme="minorHAnsi" w:eastAsia="Bookman Old Style" w:hAnsiTheme="minorHAnsi" w:cstheme="minorHAnsi"/>
          <w:i/>
          <w:sz w:val="22"/>
        </w:rPr>
        <w:t>P</w:t>
      </w:r>
      <w:del w:id="2095" w:author="Copyeditor (JMIR)" w:date="2023-08-03T06:30:00Z">
        <w:r w:rsidRPr="002F6E3E">
          <w:rPr>
            <w:rFonts w:asciiTheme="minorHAnsi" w:eastAsia="Bookman Old Style" w:hAnsiTheme="minorHAnsi" w:cstheme="minorHAnsi"/>
            <w:i/>
            <w:sz w:val="22"/>
          </w:rPr>
          <w:delText xml:space="preserve"> </w:delText>
        </w:r>
      </w:del>
      <w:r w:rsidRPr="002F6E3E">
        <w:rPr>
          <w:rFonts w:asciiTheme="minorHAnsi" w:hAnsiTheme="minorHAnsi" w:cstheme="minorHAnsi"/>
          <w:sz w:val="22"/>
        </w:rPr>
        <w:t>=</w:t>
      </w:r>
      <w:del w:id="2096" w:author="Copyeditor (JMIR)" w:date="2023-08-03T06:30:00Z">
        <w:r w:rsidRPr="002F6E3E">
          <w:rPr>
            <w:rFonts w:asciiTheme="minorHAnsi" w:hAnsiTheme="minorHAnsi" w:cstheme="minorHAnsi"/>
            <w:sz w:val="22"/>
          </w:rPr>
          <w:delText xml:space="preserve"> 0</w:delText>
        </w:r>
      </w:del>
      <w:r w:rsidRPr="002F6E3E">
        <w:rPr>
          <w:rFonts w:asciiTheme="minorHAnsi" w:hAnsiTheme="minorHAnsi" w:cstheme="minorHAnsi"/>
          <w:sz w:val="22"/>
        </w:rPr>
        <w:t>.04</w:t>
      </w:r>
      <w:ins w:id="2097" w:author="Copyeditor (JMIR)" w:date="2023-08-06T12:05:00Z">
        <w:r w:rsidR="00332B84" w:rsidRPr="002F6E3E">
          <w:rPr>
            <w:rFonts w:asciiTheme="minorHAnsi" w:hAnsiTheme="minorHAnsi" w:cstheme="minorHAnsi"/>
            <w:sz w:val="22"/>
          </w:rPr>
          <w:t>;</w:t>
        </w:r>
      </w:ins>
      <w:del w:id="2098" w:author="Copyeditor (JMIR)" w:date="2023-08-06T12:05:00Z">
        <w:r w:rsidRPr="002F6E3E">
          <w:rPr>
            <w:rFonts w:asciiTheme="minorHAnsi" w:hAnsiTheme="minorHAnsi" w:cstheme="minorHAnsi"/>
            <w:sz w:val="22"/>
          </w:rPr>
          <w:delText>,</w:delText>
        </w:r>
      </w:del>
      <w:r w:rsidRPr="002F6E3E">
        <w:rPr>
          <w:rFonts w:asciiTheme="minorHAnsi" w:hAnsiTheme="minorHAnsi" w:cstheme="minorHAnsi"/>
          <w:sz w:val="22"/>
        </w:rPr>
        <w:t xml:space="preserve"> </w:t>
      </w:r>
      <w:ins w:id="2099" w:author="Copyeditor (JMIR)" w:date="2023-08-06T12:05:00Z">
        <w:r w:rsidR="00332B84" w:rsidRPr="002F6E3E">
          <w:rPr>
            <w:rFonts w:asciiTheme="minorHAnsi" w:hAnsiTheme="minorHAnsi" w:cstheme="minorHAnsi"/>
            <w:sz w:val="22"/>
          </w:rPr>
          <w:t xml:space="preserve">Cohen </w:t>
        </w:r>
      </w:ins>
      <w:r w:rsidRPr="002F6E3E">
        <w:rPr>
          <w:rFonts w:asciiTheme="minorHAnsi" w:hAnsiTheme="minorHAnsi" w:cstheme="minorHAnsi"/>
          <w:i/>
          <w:sz w:val="22"/>
        </w:rPr>
        <w:t>d</w:t>
      </w:r>
      <w:del w:id="2100" w:author="Copyeditor (JMIR)" w:date="2023-08-03T06:30:00Z">
        <w:r w:rsidRPr="002F6E3E">
          <w:rPr>
            <w:rFonts w:asciiTheme="minorHAnsi" w:eastAsia="Bookman Old Style" w:hAnsiTheme="minorHAnsi" w:cstheme="minorHAnsi"/>
            <w:i/>
            <w:sz w:val="22"/>
          </w:rPr>
          <w:delText xml:space="preserve"> </w:delText>
        </w:r>
      </w:del>
      <w:r w:rsidRPr="002F6E3E">
        <w:rPr>
          <w:rFonts w:asciiTheme="minorHAnsi" w:hAnsiTheme="minorHAnsi" w:cstheme="minorHAnsi"/>
          <w:sz w:val="22"/>
        </w:rPr>
        <w:t>=</w:t>
      </w:r>
      <w:del w:id="2101"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0.17</w:t>
      </w:r>
      <w:ins w:id="2102"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w:t>
      </w:r>
    </w:p>
    <w:p w14:paraId="719F5FDF" w14:textId="7066EDE2" w:rsidR="008B2A7A" w:rsidRPr="002F6E3E" w:rsidRDefault="008B2A7A">
      <w:pPr>
        <w:tabs>
          <w:tab w:val="left" w:pos="4517"/>
        </w:tabs>
        <w:spacing w:line="360" w:lineRule="auto"/>
        <w:ind w:right="197"/>
        <w:rPr>
          <w:rFonts w:asciiTheme="minorHAnsi" w:hAnsiTheme="minorHAnsi" w:cstheme="minorHAnsi"/>
          <w:sz w:val="22"/>
        </w:rPr>
      </w:pPr>
    </w:p>
    <w:p w14:paraId="5F9FA307" w14:textId="17D053A0" w:rsidR="008B2A7A" w:rsidRPr="002F6E3E" w:rsidRDefault="0046147D" w:rsidP="004E0223">
      <w:pPr>
        <w:pStyle w:val="Heading4"/>
        <w:rPr>
          <w:rFonts w:asciiTheme="minorHAnsi" w:hAnsiTheme="minorHAnsi" w:cstheme="minorHAnsi"/>
        </w:rPr>
      </w:pPr>
      <w:r w:rsidRPr="002F6E3E">
        <w:rPr>
          <w:rFonts w:asciiTheme="minorHAnsi" w:eastAsia="Palatino Linotype" w:hAnsiTheme="minorHAnsi" w:cstheme="minorHAnsi"/>
        </w:rPr>
        <w:t>Participant Feedback</w:t>
      </w:r>
      <w:del w:id="2103" w:author="Copyeditor (JMIR)" w:date="2023-08-03T06:30:00Z">
        <w:r w:rsidRPr="002F6E3E">
          <w:rPr>
            <w:rFonts w:asciiTheme="minorHAnsi" w:eastAsia="Palatino Linotype" w:hAnsiTheme="minorHAnsi" w:cstheme="minorHAnsi"/>
          </w:rPr>
          <w:delText>.</w:delText>
        </w:r>
      </w:del>
    </w:p>
    <w:p w14:paraId="0A3E2D0C" w14:textId="3DA80FD3" w:rsidR="008B2A7A" w:rsidRPr="002F6E3E" w:rsidRDefault="0046147D" w:rsidP="006514EA">
      <w:pPr>
        <w:tabs>
          <w:tab w:val="left" w:pos="3527"/>
        </w:tabs>
        <w:spacing w:before="182" w:line="360" w:lineRule="auto"/>
        <w:ind w:right="118"/>
        <w:rPr>
          <w:rFonts w:asciiTheme="minorHAnsi" w:hAnsiTheme="minorHAnsi" w:cstheme="minorHAnsi"/>
          <w:sz w:val="22"/>
        </w:rPr>
      </w:pPr>
      <w:r w:rsidRPr="002F6E3E">
        <w:rPr>
          <w:rFonts w:asciiTheme="minorHAnsi" w:hAnsiTheme="minorHAnsi" w:cstheme="minorHAnsi"/>
          <w:sz w:val="22"/>
        </w:rPr>
        <w:t xml:space="preserve">In participants’ free-response feedback about each personal sensing data stream, we </w:t>
      </w:r>
      <w:ins w:id="2104" w:author="Copyeditor (JMIR)" w:date="2023-08-06T13:59:00Z">
        <w:r w:rsidR="00756F67" w:rsidRPr="002F6E3E">
          <w:rPr>
            <w:rFonts w:asciiTheme="minorHAnsi" w:hAnsiTheme="minorHAnsi" w:cstheme="minorHAnsi"/>
            <w:sz w:val="22"/>
          </w:rPr>
          <w:t>identified</w:t>
        </w:r>
      </w:ins>
      <w:del w:id="2105" w:author="Copyeditor (JMIR)" w:date="2023-08-06T13:59:00Z">
        <w:r w:rsidRPr="002F6E3E">
          <w:rPr>
            <w:rFonts w:asciiTheme="minorHAnsi" w:hAnsiTheme="minorHAnsi" w:cstheme="minorHAnsi"/>
            <w:sz w:val="22"/>
          </w:rPr>
          <w:delText>saw</w:delText>
        </w:r>
      </w:del>
      <w:r w:rsidRPr="002F6E3E">
        <w:rPr>
          <w:rFonts w:asciiTheme="minorHAnsi" w:hAnsiTheme="minorHAnsi" w:cstheme="minorHAnsi"/>
          <w:sz w:val="22"/>
        </w:rPr>
        <w:t xml:space="preserve"> 5 themes: acceptability (“I had no issues with the daily EMA surveys. I felt that they kept me in check and were a reminder to not drink. I would not change it.”)</w:t>
      </w:r>
      <w:ins w:id="2106" w:author="Copyeditor (JMIR)" w:date="2023-08-07T17:45:00Z">
        <w:r w:rsidR="006204BD" w:rsidRPr="003A7E59">
          <w:rPr>
            <w:rFonts w:asciiTheme="minorHAnsi" w:hAnsiTheme="minorHAnsi" w:cstheme="minorHAnsi"/>
            <w:sz w:val="22"/>
          </w:rPr>
          <w:t>;</w:t>
        </w:r>
      </w:ins>
      <w:del w:id="2107" w:author="Copyeditor (JMIR)" w:date="2023-08-07T17:45:00Z">
        <w:r w:rsidRPr="002F6E3E">
          <w:rPr>
            <w:rFonts w:asciiTheme="minorHAnsi" w:hAnsiTheme="minorHAnsi" w:cstheme="minorHAnsi"/>
            <w:sz w:val="22"/>
          </w:rPr>
          <w:delText>,</w:delText>
        </w:r>
      </w:del>
      <w:r w:rsidRPr="002F6E3E">
        <w:rPr>
          <w:rFonts w:asciiTheme="minorHAnsi" w:hAnsiTheme="minorHAnsi" w:cstheme="minorHAnsi"/>
          <w:sz w:val="22"/>
        </w:rPr>
        <w:t xml:space="preserve"> sustainability (“I forgot I was being tracked</w:t>
      </w:r>
      <w:ins w:id="2108"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so it was not a big deal to me.”)</w:t>
      </w:r>
      <w:del w:id="2109" w:author="Copyeditor (JMIR)" w:date="2023-08-07T17:45:00Z">
        <w:r w:rsidRPr="002F6E3E">
          <w:rPr>
            <w:rFonts w:asciiTheme="minorHAnsi" w:hAnsiTheme="minorHAnsi" w:cstheme="minorHAnsi"/>
            <w:sz w:val="22"/>
          </w:rPr>
          <w:delText>,</w:delText>
        </w:r>
      </w:del>
      <w:ins w:id="2110" w:author="Copyeditor (JMIR)" w:date="2023-08-07T17:45:00Z">
        <w:r w:rsidR="006204BD" w:rsidRPr="003A7E59">
          <w:rPr>
            <w:rFonts w:asciiTheme="minorHAnsi" w:hAnsiTheme="minorHAnsi" w:cstheme="minorHAnsi"/>
            <w:sz w:val="22"/>
          </w:rPr>
          <w:t>;</w:t>
        </w:r>
      </w:ins>
      <w:r w:rsidRPr="002F6E3E">
        <w:rPr>
          <w:rFonts w:asciiTheme="minorHAnsi" w:hAnsiTheme="minorHAnsi" w:cstheme="minorHAnsi"/>
          <w:sz w:val="22"/>
        </w:rPr>
        <w:t xml:space="preserve"> benefits (“Was okay to have [geolocation tracking] done in the context of the study or for an app that would help me stay sober.”)</w:t>
      </w:r>
      <w:ins w:id="2111" w:author="Copyeditor (JMIR)" w:date="2023-08-07T17:45:00Z">
        <w:r w:rsidR="006204BD" w:rsidRPr="003A7E59">
          <w:rPr>
            <w:rFonts w:asciiTheme="minorHAnsi" w:hAnsiTheme="minorHAnsi" w:cstheme="minorHAnsi"/>
            <w:sz w:val="22"/>
          </w:rPr>
          <w:t>;</w:t>
        </w:r>
      </w:ins>
      <w:del w:id="2112" w:author="Copyeditor (JMIR)" w:date="2023-08-07T17:45:00Z">
        <w:r w:rsidRPr="002F6E3E">
          <w:rPr>
            <w:rFonts w:asciiTheme="minorHAnsi" w:hAnsiTheme="minorHAnsi" w:cstheme="minorHAnsi"/>
            <w:sz w:val="22"/>
          </w:rPr>
          <w:delText>,</w:delText>
        </w:r>
      </w:del>
      <w:r w:rsidRPr="002F6E3E">
        <w:rPr>
          <w:rFonts w:asciiTheme="minorHAnsi" w:hAnsiTheme="minorHAnsi" w:cstheme="minorHAnsi"/>
          <w:sz w:val="22"/>
        </w:rPr>
        <w:t xml:space="preserve"> trust (“I trusted the study group to not use my personal information for any other use.”)</w:t>
      </w:r>
      <w:del w:id="2113" w:author="Copyeditor (JMIR)" w:date="2023-08-07T17:45:00Z">
        <w:r w:rsidRPr="002F6E3E">
          <w:rPr>
            <w:rFonts w:asciiTheme="minorHAnsi" w:hAnsiTheme="minorHAnsi" w:cstheme="minorHAnsi"/>
            <w:sz w:val="22"/>
          </w:rPr>
          <w:delText>,</w:delText>
        </w:r>
      </w:del>
      <w:ins w:id="2114" w:author="Copyeditor (JMIR)" w:date="2023-08-07T17:45:00Z">
        <w:r w:rsidR="006204BD" w:rsidRPr="003A7E59">
          <w:rPr>
            <w:rFonts w:asciiTheme="minorHAnsi" w:hAnsiTheme="minorHAnsi" w:cstheme="minorHAnsi"/>
            <w:sz w:val="22"/>
          </w:rPr>
          <w:t>;</w:t>
        </w:r>
      </w:ins>
      <w:r w:rsidRPr="002F6E3E">
        <w:rPr>
          <w:rFonts w:asciiTheme="minorHAnsi" w:hAnsiTheme="minorHAnsi" w:cstheme="minorHAnsi"/>
          <w:sz w:val="22"/>
        </w:rPr>
        <w:t xml:space="preserve"> and usability (“I disliked saving my text messages. I like deleting them when I’m done.”). A representative sample of comments are provided for each theme in Table S4 in </w:t>
      </w:r>
      <w:r w:rsidRPr="002F6E3E">
        <w:rPr>
          <w:rFonts w:asciiTheme="minorHAnsi" w:hAnsiTheme="minorHAnsi" w:cstheme="minorHAnsi"/>
          <w:sz w:val="22"/>
        </w:rPr>
        <w:lastRenderedPageBreak/>
        <w:t xml:space="preserve">Multimedia Appendix 3. </w:t>
      </w:r>
      <w:ins w:id="2115" w:author="Copyeditor (JMIR)" w:date="2023-08-06T14:02:00Z">
        <w:r w:rsidR="009F4FD2" w:rsidRPr="002F6E3E">
          <w:rPr>
            <w:rFonts w:asciiTheme="minorHAnsi" w:hAnsiTheme="minorHAnsi" w:cstheme="minorHAnsi"/>
            <w:sz w:val="22"/>
          </w:rPr>
          <w:t>A</w:t>
        </w:r>
      </w:ins>
      <w:del w:id="2116" w:author="Copyeditor (JMIR)" w:date="2023-08-06T14:02:00Z">
        <w:r w:rsidRPr="002F6E3E">
          <w:rPr>
            <w:rFonts w:asciiTheme="minorHAnsi" w:hAnsiTheme="minorHAnsi" w:cstheme="minorHAnsi"/>
            <w:sz w:val="22"/>
          </w:rPr>
          <w:delText>For a</w:delText>
        </w:r>
      </w:del>
      <w:r w:rsidRPr="002F6E3E">
        <w:rPr>
          <w:rFonts w:asciiTheme="minorHAnsi" w:hAnsiTheme="minorHAnsi" w:cstheme="minorHAnsi"/>
          <w:sz w:val="22"/>
        </w:rPr>
        <w:t xml:space="preserve"> full </w:t>
      </w:r>
      <w:ins w:id="2117" w:author="Kendra Wyant" w:date="2023-08-07T13:41:00Z">
        <w:r w:rsidR="002272D7">
          <w:rPr>
            <w:rFonts w:asciiTheme="minorHAnsi" w:hAnsiTheme="minorHAnsi" w:cstheme="minorHAnsi"/>
            <w:sz w:val="22"/>
          </w:rPr>
          <w:t xml:space="preserve">unedited </w:t>
        </w:r>
      </w:ins>
      <w:r w:rsidRPr="002F6E3E">
        <w:rPr>
          <w:rFonts w:asciiTheme="minorHAnsi" w:hAnsiTheme="minorHAnsi" w:cstheme="minorHAnsi"/>
          <w:sz w:val="22"/>
        </w:rPr>
        <w:t>list of participant comments for each personal sensing data stream</w:t>
      </w:r>
      <w:ins w:id="2118" w:author="Copyeditor (JMIR)" w:date="2023-08-06T14:02:00Z">
        <w:r w:rsidR="009F4FD2" w:rsidRPr="002F6E3E">
          <w:rPr>
            <w:rFonts w:asciiTheme="minorHAnsi" w:hAnsiTheme="minorHAnsi" w:cstheme="minorHAnsi"/>
            <w:sz w:val="22"/>
          </w:rPr>
          <w:t xml:space="preserve"> has been presented in</w:t>
        </w:r>
      </w:ins>
      <w:del w:id="2119" w:author="Copyeditor (JMIR)" w:date="2023-08-06T14:02:00Z">
        <w:r w:rsidRPr="002F6E3E">
          <w:rPr>
            <w:rFonts w:asciiTheme="minorHAnsi" w:hAnsiTheme="minorHAnsi" w:cstheme="minorHAnsi"/>
            <w:sz w:val="22"/>
          </w:rPr>
          <w:delText>, see</w:delText>
        </w:r>
      </w:del>
      <w:r w:rsidRPr="002F6E3E">
        <w:rPr>
          <w:rFonts w:asciiTheme="minorHAnsi" w:hAnsiTheme="minorHAnsi" w:cstheme="minorHAnsi"/>
          <w:sz w:val="22"/>
        </w:rPr>
        <w:t xml:space="preserve"> Tables S5 </w:t>
      </w:r>
      <w:del w:id="2120" w:author="Copyeditor (JMIR)" w:date="2023-08-03T06:30:00Z">
        <w:r w:rsidRPr="002F6E3E">
          <w:rPr>
            <w:rFonts w:asciiTheme="minorHAnsi" w:hAnsiTheme="minorHAnsi" w:cstheme="minorHAnsi"/>
            <w:sz w:val="22"/>
          </w:rPr>
          <w:delText>–</w:delText>
        </w:r>
      </w:del>
      <w:ins w:id="2121" w:author="Copyeditor (JMIR)" w:date="2023-08-03T06:30:00Z">
        <w:r w:rsidRPr="002F6E3E">
          <w:rPr>
            <w:rFonts w:asciiTheme="minorHAnsi" w:hAnsiTheme="minorHAnsi" w:cstheme="minorHAnsi"/>
            <w:sz w:val="22"/>
          </w:rPr>
          <w:t>to</w:t>
        </w:r>
      </w:ins>
      <w:r w:rsidRPr="002F6E3E">
        <w:rPr>
          <w:rFonts w:asciiTheme="minorHAnsi" w:hAnsiTheme="minorHAnsi" w:cstheme="minorHAnsi"/>
          <w:sz w:val="22"/>
        </w:rPr>
        <w:t xml:space="preserve"> S9 in Multimedia Appendix 3.</w:t>
      </w:r>
    </w:p>
    <w:p w14:paraId="19E56BF8" w14:textId="77777777" w:rsidR="008B2A7A" w:rsidRPr="002F6E3E" w:rsidRDefault="008B2A7A">
      <w:pPr>
        <w:spacing w:line="360" w:lineRule="auto"/>
        <w:rPr>
          <w:rFonts w:asciiTheme="minorHAnsi" w:hAnsiTheme="minorHAnsi" w:cstheme="minorHAnsi"/>
          <w:sz w:val="22"/>
        </w:rPr>
      </w:pPr>
    </w:p>
    <w:p w14:paraId="116BD8E5" w14:textId="77777777" w:rsidR="008B2A7A" w:rsidRPr="002F6E3E" w:rsidRDefault="0046147D" w:rsidP="004E0223">
      <w:pPr>
        <w:pStyle w:val="Heading2"/>
        <w:rPr>
          <w:rFonts w:asciiTheme="minorHAnsi" w:hAnsiTheme="minorHAnsi" w:cstheme="minorHAnsi"/>
        </w:rPr>
      </w:pPr>
      <w:r w:rsidRPr="002F6E3E">
        <w:rPr>
          <w:rFonts w:asciiTheme="minorHAnsi" w:hAnsiTheme="minorHAnsi" w:cstheme="minorHAnsi"/>
        </w:rPr>
        <w:t>Discussion</w:t>
      </w:r>
    </w:p>
    <w:p w14:paraId="716C8DD3" w14:textId="0B704B30" w:rsidR="008B2A7A" w:rsidRPr="002F6E3E" w:rsidRDefault="0046147D" w:rsidP="004E0223">
      <w:pPr>
        <w:pStyle w:val="Heading3"/>
        <w:rPr>
          <w:rFonts w:asciiTheme="minorHAnsi" w:hAnsiTheme="minorHAnsi" w:cstheme="minorHAnsi"/>
        </w:rPr>
      </w:pPr>
      <w:commentRangeStart w:id="2122"/>
      <w:ins w:id="2123" w:author="Copyeditor (JMIR)" w:date="2023-08-04T09:26:00Z">
        <w:r w:rsidRPr="002F6E3E">
          <w:rPr>
            <w:rFonts w:asciiTheme="minorHAnsi" w:hAnsiTheme="minorHAnsi" w:cstheme="minorHAnsi"/>
          </w:rPr>
          <w:t xml:space="preserve">Principal </w:t>
        </w:r>
      </w:ins>
      <w:ins w:id="2124" w:author="Copyeditor (JMIR)" w:date="2023-08-04T09:27:00Z">
        <w:r w:rsidRPr="002F6E3E">
          <w:rPr>
            <w:rFonts w:asciiTheme="minorHAnsi" w:hAnsiTheme="minorHAnsi" w:cstheme="minorHAnsi"/>
          </w:rPr>
          <w:t>Findings</w:t>
        </w:r>
      </w:ins>
      <w:commentRangeEnd w:id="2122"/>
      <w:ins w:id="2125" w:author="Copyeditor (JMIR)" w:date="2023-08-06T14:03:00Z">
        <w:r w:rsidR="000815A2" w:rsidRPr="003A7E59">
          <w:rPr>
            <w:rFonts w:asciiTheme="minorHAnsi" w:eastAsiaTheme="minorEastAsia" w:hAnsiTheme="minorHAnsi" w:cstheme="minorHAnsi"/>
            <w:color w:val="auto"/>
            <w:szCs w:val="20"/>
          </w:rPr>
          <w:commentReference w:id="2122"/>
        </w:r>
      </w:ins>
    </w:p>
    <w:p w14:paraId="6C89C02D" w14:textId="0C61A6EA" w:rsidR="008B2A7A" w:rsidRPr="002F6E3E" w:rsidRDefault="0046147D" w:rsidP="004E0223">
      <w:pPr>
        <w:spacing w:line="360" w:lineRule="auto"/>
        <w:ind w:right="110"/>
        <w:rPr>
          <w:rFonts w:asciiTheme="minorHAnsi" w:hAnsiTheme="minorHAnsi" w:cstheme="minorHAnsi"/>
          <w:sz w:val="22"/>
        </w:rPr>
      </w:pPr>
      <w:r w:rsidRPr="002F6E3E">
        <w:rPr>
          <w:rFonts w:asciiTheme="minorHAnsi" w:hAnsiTheme="minorHAnsi" w:cstheme="minorHAnsi"/>
          <w:sz w:val="22"/>
        </w:rPr>
        <w:t xml:space="preserve">This study evaluated the acceptability of active and passive personal sensing methods for a variety of raw data streams and associated methods. To this end, we assessed participants’ choices/behaviors about both participating in the study and providing raw data streams for each method and their subjective perceptions of each sensing method. We focused on participants with moderate to severe </w:t>
      </w:r>
      <w:ins w:id="2126" w:author="Copyeditor (JMIR)" w:date="2023-08-06T14:06:00Z">
        <w:r w:rsidR="00DE698B" w:rsidRPr="002F6E3E">
          <w:rPr>
            <w:rFonts w:asciiTheme="minorHAnsi" w:hAnsiTheme="minorHAnsi" w:cstheme="minorHAnsi"/>
            <w:sz w:val="22"/>
          </w:rPr>
          <w:t xml:space="preserve">AUD </w:t>
        </w:r>
      </w:ins>
      <w:del w:id="2127" w:author="Copyeditor (JMIR)" w:date="2023-08-06T14:06:00Z">
        <w:r w:rsidRPr="002F6E3E">
          <w:rPr>
            <w:rFonts w:asciiTheme="minorHAnsi" w:hAnsiTheme="minorHAnsi" w:cstheme="minorHAnsi"/>
            <w:sz w:val="22"/>
          </w:rPr>
          <w:delText xml:space="preserve">alcohol use disorder </w:delText>
        </w:r>
      </w:del>
      <w:r w:rsidRPr="002F6E3E">
        <w:rPr>
          <w:rFonts w:asciiTheme="minorHAnsi" w:hAnsiTheme="minorHAnsi" w:cstheme="minorHAnsi"/>
          <w:sz w:val="22"/>
        </w:rPr>
        <w:t xml:space="preserve">because they might have been expected to be less willing to share sensitive, private information </w:t>
      </w:r>
      <w:ins w:id="2128" w:author="Copyeditor (JMIR)" w:date="2023-08-03T06:36:00Z">
        <w:r w:rsidRPr="002F6E3E">
          <w:rPr>
            <w:rFonts w:asciiTheme="minorHAnsi" w:hAnsiTheme="minorHAnsi" w:cstheme="minorHAnsi"/>
            <w:sz w:val="22"/>
          </w:rPr>
          <w:t>owing</w:t>
        </w:r>
      </w:ins>
      <w:del w:id="2129" w:author="Copyeditor (JMIR)" w:date="2023-08-03T06:36:00Z">
        <w:r w:rsidRPr="002F6E3E">
          <w:rPr>
            <w:rFonts w:asciiTheme="minorHAnsi" w:hAnsiTheme="minorHAnsi" w:cstheme="minorHAnsi"/>
            <w:sz w:val="22"/>
          </w:rPr>
          <w:delText>due</w:delText>
        </w:r>
      </w:del>
      <w:r w:rsidRPr="002F6E3E">
        <w:rPr>
          <w:rFonts w:asciiTheme="minorHAnsi" w:hAnsiTheme="minorHAnsi" w:cstheme="minorHAnsi"/>
          <w:sz w:val="22"/>
        </w:rPr>
        <w:t xml:space="preserve"> to the stigma associated with their disorder [75]. However, if these sensing methods were acceptable to them, highly promising opportunities are now emerging to address their largely unmet treatment needs [76]</w:t>
      </w:r>
      <w:ins w:id="2130"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with technological solutions that include digital therapeutics combined with personal sensing [77]. We </w:t>
      </w:r>
      <w:ins w:id="2131" w:author="Copyeditor (JMIR)" w:date="2023-08-03T06:36:00Z">
        <w:r w:rsidRPr="002F6E3E">
          <w:rPr>
            <w:rFonts w:asciiTheme="minorHAnsi" w:hAnsiTheme="minorHAnsi" w:cstheme="minorHAnsi"/>
            <w:sz w:val="22"/>
          </w:rPr>
          <w:t xml:space="preserve">have </w:t>
        </w:r>
      </w:ins>
      <w:r w:rsidRPr="002F6E3E">
        <w:rPr>
          <w:rFonts w:asciiTheme="minorHAnsi" w:hAnsiTheme="minorHAnsi" w:cstheme="minorHAnsi"/>
          <w:sz w:val="22"/>
        </w:rPr>
        <w:t>organize</w:t>
      </w:r>
      <w:ins w:id="2132" w:author="Copyeditor (JMIR)" w:date="2023-08-03T06:36:00Z">
        <w:r w:rsidRPr="002F6E3E">
          <w:rPr>
            <w:rFonts w:asciiTheme="minorHAnsi" w:hAnsiTheme="minorHAnsi" w:cstheme="minorHAnsi"/>
            <w:sz w:val="22"/>
          </w:rPr>
          <w:t>d</w:t>
        </w:r>
      </w:ins>
      <w:r w:rsidRPr="002F6E3E">
        <w:rPr>
          <w:rFonts w:asciiTheme="minorHAnsi" w:hAnsiTheme="minorHAnsi" w:cstheme="minorHAnsi"/>
          <w:sz w:val="22"/>
        </w:rPr>
        <w:t xml:space="preserve"> our discussion around 7 key conclusions from our analyses.</w:t>
      </w:r>
    </w:p>
    <w:p w14:paraId="66A266DA" w14:textId="1D7D678D" w:rsidR="008B2A7A" w:rsidRPr="002F6E3E" w:rsidRDefault="0046147D" w:rsidP="004E0223">
      <w:pPr>
        <w:pStyle w:val="Heading3"/>
        <w:rPr>
          <w:rFonts w:asciiTheme="minorHAnsi" w:hAnsiTheme="minorHAnsi" w:cstheme="minorHAnsi"/>
        </w:rPr>
      </w:pPr>
      <w:commentRangeStart w:id="2133"/>
      <w:del w:id="2134" w:author="Copyeditor (JMIR)" w:date="2023-08-07T13:12:00Z">
        <w:r w:rsidRPr="002F6E3E">
          <w:rPr>
            <w:rFonts w:asciiTheme="minorHAnsi" w:eastAsia="Palatino Linotype" w:hAnsiTheme="minorHAnsi" w:cstheme="minorHAnsi"/>
          </w:rPr>
          <w:delText xml:space="preserve">1. </w:delText>
        </w:r>
      </w:del>
      <w:commentRangeEnd w:id="2133"/>
      <w:r w:rsidR="006514EA" w:rsidRPr="002F6E3E">
        <w:rPr>
          <w:rStyle w:val="CommentReference"/>
          <w:rFonts w:asciiTheme="minorHAnsi" w:eastAsia="Palatino Linotype" w:hAnsiTheme="minorHAnsi" w:cstheme="minorHAnsi"/>
          <w:color w:val="auto"/>
        </w:rPr>
        <w:commentReference w:id="2133"/>
      </w:r>
      <w:r w:rsidR="008F1B2F" w:rsidRPr="002F6E3E">
        <w:rPr>
          <w:rFonts w:asciiTheme="minorHAnsi" w:eastAsia="Palatino Linotype" w:hAnsiTheme="minorHAnsi" w:cstheme="minorHAnsi"/>
        </w:rPr>
        <w:t>Individuals With AUD Will Generally Accept the Use of Personal Sensing Methods</w:t>
      </w:r>
    </w:p>
    <w:p w14:paraId="7F5099C6" w14:textId="690FF3A3" w:rsidR="008B2A7A" w:rsidRPr="002F6E3E" w:rsidRDefault="0046147D" w:rsidP="004E0223">
      <w:pPr>
        <w:spacing w:before="271" w:line="360" w:lineRule="auto"/>
        <w:ind w:right="201"/>
        <w:rPr>
          <w:rFonts w:asciiTheme="minorHAnsi" w:hAnsiTheme="minorHAnsi" w:cstheme="minorHAnsi"/>
          <w:sz w:val="22"/>
        </w:rPr>
      </w:pPr>
      <w:ins w:id="2135" w:author="Copyeditor (JMIR)" w:date="2023-08-06T14:09:00Z">
        <w:r w:rsidRPr="002F6E3E">
          <w:rPr>
            <w:rFonts w:asciiTheme="minorHAnsi" w:hAnsiTheme="minorHAnsi" w:cstheme="minorHAnsi"/>
            <w:sz w:val="22"/>
          </w:rPr>
          <w:t>On the basis of</w:t>
        </w:r>
      </w:ins>
      <w:del w:id="2136" w:author="Copyeditor (JMIR)" w:date="2023-08-06T14:09:00Z">
        <w:r w:rsidR="008F1B2F" w:rsidRPr="002F6E3E">
          <w:rPr>
            <w:rFonts w:asciiTheme="minorHAnsi" w:hAnsiTheme="minorHAnsi" w:cstheme="minorHAnsi"/>
            <w:sz w:val="22"/>
          </w:rPr>
          <w:delText>Based on</w:delText>
        </w:r>
      </w:del>
      <w:r w:rsidR="008F1B2F" w:rsidRPr="002F6E3E">
        <w:rPr>
          <w:rFonts w:asciiTheme="minorHAnsi" w:hAnsiTheme="minorHAnsi" w:cstheme="minorHAnsi"/>
          <w:sz w:val="22"/>
        </w:rPr>
        <w:t xml:space="preserve"> our sample, it appears </w:t>
      </w:r>
      <w:ins w:id="2137" w:author="Copyeditor (JMIR)" w:date="2023-08-06T14:10:00Z">
        <w:r w:rsidRPr="002F6E3E">
          <w:rPr>
            <w:rFonts w:asciiTheme="minorHAnsi" w:hAnsiTheme="minorHAnsi" w:cstheme="minorHAnsi"/>
            <w:sz w:val="22"/>
          </w:rPr>
          <w:t xml:space="preserve">that </w:t>
        </w:r>
      </w:ins>
      <w:r w:rsidR="008F1B2F" w:rsidRPr="002F6E3E">
        <w:rPr>
          <w:rFonts w:asciiTheme="minorHAnsi" w:hAnsiTheme="minorHAnsi" w:cstheme="minorHAnsi"/>
          <w:sz w:val="22"/>
        </w:rPr>
        <w:t xml:space="preserve">individuals with </w:t>
      </w:r>
      <w:ins w:id="2138" w:author="Copyeditor (JMIR)" w:date="2023-08-06T14:10:00Z">
        <w:r w:rsidRPr="002F6E3E">
          <w:rPr>
            <w:rFonts w:asciiTheme="minorHAnsi" w:hAnsiTheme="minorHAnsi" w:cstheme="minorHAnsi"/>
            <w:sz w:val="22"/>
          </w:rPr>
          <w:t xml:space="preserve">AUD </w:t>
        </w:r>
      </w:ins>
      <w:del w:id="2139" w:author="Copyeditor (JMIR)" w:date="2023-08-06T14:10:00Z">
        <w:r w:rsidR="008F1B2F" w:rsidRPr="002F6E3E">
          <w:rPr>
            <w:rFonts w:asciiTheme="minorHAnsi" w:hAnsiTheme="minorHAnsi" w:cstheme="minorHAnsi"/>
            <w:sz w:val="22"/>
          </w:rPr>
          <w:delText xml:space="preserve">alcohol use disorder </w:delText>
        </w:r>
      </w:del>
      <w:r w:rsidR="008F1B2F" w:rsidRPr="002F6E3E">
        <w:rPr>
          <w:rFonts w:asciiTheme="minorHAnsi" w:hAnsiTheme="minorHAnsi" w:cstheme="minorHAnsi"/>
          <w:sz w:val="22"/>
        </w:rPr>
        <w:t>are indeed willing to provide these sensitive, personally sensed raw data streams based on their behavioral choices regarding consent, enrollment, and opt</w:t>
      </w:r>
      <w:ins w:id="2140" w:author="Copyeditor (JMIR)" w:date="2023-08-06T14:10:00Z">
        <w:r w:rsidR="00E95688" w:rsidRPr="002F6E3E">
          <w:rPr>
            <w:rFonts w:asciiTheme="minorHAnsi" w:hAnsiTheme="minorHAnsi" w:cstheme="minorHAnsi"/>
            <w:sz w:val="22"/>
          </w:rPr>
          <w:t xml:space="preserve"> </w:t>
        </w:r>
      </w:ins>
      <w:del w:id="2141" w:author="Copyeditor (JMIR)" w:date="2023-08-06T14:10:00Z">
        <w:r w:rsidR="008F1B2F" w:rsidRPr="002F6E3E">
          <w:rPr>
            <w:rFonts w:asciiTheme="minorHAnsi" w:hAnsiTheme="minorHAnsi" w:cstheme="minorHAnsi"/>
            <w:sz w:val="22"/>
          </w:rPr>
          <w:delText>-</w:delText>
        </w:r>
      </w:del>
      <w:r w:rsidR="008F1B2F" w:rsidRPr="002F6E3E">
        <w:rPr>
          <w:rFonts w:asciiTheme="minorHAnsi" w:hAnsiTheme="minorHAnsi" w:cstheme="minorHAnsi"/>
          <w:sz w:val="22"/>
        </w:rPr>
        <w:t xml:space="preserve">in for data collection in this study. All but </w:t>
      </w:r>
      <w:ins w:id="2142" w:author="Copyeditor (JMIR)" w:date="2023-08-07T17:59:00Z">
        <w:r w:rsidR="00FE5E47" w:rsidRPr="003A7E59">
          <w:rPr>
            <w:rFonts w:asciiTheme="minorHAnsi" w:hAnsiTheme="minorHAnsi" w:cstheme="minorHAnsi"/>
            <w:sz w:val="22"/>
          </w:rPr>
          <w:t>one</w:t>
        </w:r>
      </w:ins>
      <w:del w:id="2143" w:author="Copyeditor (JMIR)" w:date="2023-08-07T17:59:00Z">
        <w:r w:rsidR="008F1B2F" w:rsidRPr="002F6E3E">
          <w:rPr>
            <w:rFonts w:asciiTheme="minorHAnsi" w:hAnsiTheme="minorHAnsi" w:cstheme="minorHAnsi"/>
            <w:sz w:val="22"/>
          </w:rPr>
          <w:delText>1</w:delText>
        </w:r>
      </w:del>
      <w:r w:rsidR="008F1B2F" w:rsidRPr="002F6E3E">
        <w:rPr>
          <w:rFonts w:asciiTheme="minorHAnsi" w:hAnsiTheme="minorHAnsi" w:cstheme="minorHAnsi"/>
          <w:sz w:val="22"/>
        </w:rPr>
        <w:t xml:space="preserve"> of the individuals (191/192</w:t>
      </w:r>
      <w:ins w:id="2144" w:author="Copyeditor (JMIR)" w:date="2023-08-03T06:36:00Z">
        <w:r w:rsidR="008F1B2F" w:rsidRPr="002F6E3E">
          <w:rPr>
            <w:rFonts w:asciiTheme="minorHAnsi" w:hAnsiTheme="minorHAnsi" w:cstheme="minorHAnsi"/>
            <w:sz w:val="22"/>
          </w:rPr>
          <w:t>,</w:t>
        </w:r>
      </w:ins>
      <w:del w:id="2145" w:author="Copyeditor (JMIR)" w:date="2023-08-03T06:36:00Z">
        <w:r w:rsidR="008F1B2F" w:rsidRPr="002F6E3E">
          <w:rPr>
            <w:rFonts w:asciiTheme="minorHAnsi" w:hAnsiTheme="minorHAnsi" w:cstheme="minorHAnsi"/>
            <w:sz w:val="22"/>
          </w:rPr>
          <w:delText>;</w:delText>
        </w:r>
      </w:del>
      <w:r w:rsidR="008F1B2F" w:rsidRPr="002F6E3E">
        <w:rPr>
          <w:rFonts w:asciiTheme="minorHAnsi" w:hAnsiTheme="minorHAnsi" w:cstheme="minorHAnsi"/>
          <w:sz w:val="22"/>
        </w:rPr>
        <w:t xml:space="preserve"> 99.5%) who were eligible to participate consented to the personal sensing procedures. Most of these individuals also returned 1 week later to formally enroll in the study and begin to provide these data (169/191; 88%). Furthermore, all (169/169; 100%) of the participants who enrolled in the study explicitly opted</w:t>
      </w:r>
      <w:ins w:id="2146" w:author="Copyeditor (JMIR)" w:date="2023-08-07T05:50:00Z">
        <w:r w:rsidR="00B51696" w:rsidRPr="002F6E3E">
          <w:rPr>
            <w:rFonts w:asciiTheme="minorHAnsi" w:hAnsiTheme="minorHAnsi" w:cstheme="minorHAnsi"/>
            <w:sz w:val="22"/>
          </w:rPr>
          <w:t xml:space="preserve"> </w:t>
        </w:r>
      </w:ins>
      <w:del w:id="2147" w:author="Copyeditor (JMIR)" w:date="2023-08-07T05:50:00Z">
        <w:r w:rsidR="008F1B2F" w:rsidRPr="002F6E3E">
          <w:rPr>
            <w:rFonts w:asciiTheme="minorHAnsi" w:hAnsiTheme="minorHAnsi" w:cstheme="minorHAnsi"/>
            <w:sz w:val="22"/>
          </w:rPr>
          <w:delText>-</w:delText>
        </w:r>
      </w:del>
      <w:r w:rsidR="008F1B2F" w:rsidRPr="002F6E3E">
        <w:rPr>
          <w:rFonts w:asciiTheme="minorHAnsi" w:hAnsiTheme="minorHAnsi" w:cstheme="minorHAnsi"/>
          <w:sz w:val="22"/>
        </w:rPr>
        <w:t>in to provide the 3 arguably most sensitive passive data streams</w:t>
      </w:r>
      <w:del w:id="2148" w:author="Copyeditor (JMIR)" w:date="2023-08-03T06:30:00Z">
        <w:r w:rsidR="008F1B2F" w:rsidRPr="002F6E3E">
          <w:rPr>
            <w:rFonts w:asciiTheme="minorHAnsi" w:hAnsiTheme="minorHAnsi" w:cstheme="minorHAnsi"/>
            <w:sz w:val="22"/>
          </w:rPr>
          <w:delText xml:space="preserve"> - </w:delText>
        </w:r>
      </w:del>
      <w:ins w:id="2149" w:author="Copyeditor (JMIR)" w:date="2023-08-03T06:36:00Z">
        <w:r w:rsidR="008F1B2F" w:rsidRPr="002F6E3E">
          <w:rPr>
            <w:rFonts w:asciiTheme="minorHAnsi" w:hAnsiTheme="minorHAnsi" w:cstheme="minorHAnsi"/>
            <w:sz w:val="22"/>
          </w:rPr>
          <w:t xml:space="preserve">: </w:t>
        </w:r>
      </w:ins>
      <w:r w:rsidR="008F1B2F" w:rsidRPr="002F6E3E">
        <w:rPr>
          <w:rFonts w:asciiTheme="minorHAnsi" w:hAnsiTheme="minorHAnsi" w:cstheme="minorHAnsi"/>
          <w:sz w:val="22"/>
        </w:rPr>
        <w:t xml:space="preserve">geolocation, cellular communication logs, and </w:t>
      </w:r>
      <w:ins w:id="2150" w:author="Copyeditor (JMIR)" w:date="2023-08-06T14:12:00Z">
        <w:r w:rsidR="00346154" w:rsidRPr="002F6E3E">
          <w:rPr>
            <w:rFonts w:asciiTheme="minorHAnsi" w:hAnsiTheme="minorHAnsi" w:cstheme="minorHAnsi"/>
            <w:sz w:val="22"/>
          </w:rPr>
          <w:t xml:space="preserve">SMS </w:t>
        </w:r>
      </w:ins>
      <w:r w:rsidR="008F1B2F" w:rsidRPr="002F6E3E">
        <w:rPr>
          <w:rFonts w:asciiTheme="minorHAnsi" w:hAnsiTheme="minorHAnsi" w:cstheme="minorHAnsi"/>
          <w:sz w:val="22"/>
        </w:rPr>
        <w:t>text message content.</w:t>
      </w:r>
    </w:p>
    <w:p w14:paraId="5228464D" w14:textId="298B1A8C" w:rsidR="008B2A7A" w:rsidRPr="002F6E3E" w:rsidRDefault="0046147D" w:rsidP="00CE57F2">
      <w:pPr>
        <w:spacing w:before="111" w:line="360" w:lineRule="auto"/>
        <w:rPr>
          <w:rFonts w:asciiTheme="minorHAnsi" w:hAnsiTheme="minorHAnsi" w:cstheme="minorHAnsi"/>
          <w:sz w:val="22"/>
        </w:rPr>
      </w:pPr>
      <w:r w:rsidRPr="002F6E3E">
        <w:rPr>
          <w:rFonts w:asciiTheme="minorHAnsi" w:hAnsiTheme="minorHAnsi" w:cstheme="minorHAnsi"/>
          <w:sz w:val="22"/>
        </w:rPr>
        <w:t>These consent, enrollment, and opt-in numbers could be considered upper-</w:t>
      </w:r>
      <w:ins w:id="2151" w:author="Copyeditor (JMIR)" w:date="2023-08-06T14:12:00Z">
        <w:r w:rsidR="00A42447" w:rsidRPr="002F6E3E">
          <w:rPr>
            <w:rFonts w:asciiTheme="minorHAnsi" w:hAnsiTheme="minorHAnsi" w:cstheme="minorHAnsi"/>
            <w:sz w:val="22"/>
          </w:rPr>
          <w:t>bound</w:t>
        </w:r>
      </w:ins>
      <w:r w:rsidRPr="002F6E3E">
        <w:rPr>
          <w:rFonts w:asciiTheme="minorHAnsi" w:hAnsiTheme="minorHAnsi" w:cstheme="minorHAnsi"/>
          <w:sz w:val="22"/>
        </w:rPr>
        <w:t xml:space="preserve"> and lower-bound estimates of the percentage of individuals who are willing to provide these raw data streams in a research setting. The very high percentage for consent may overestimate willingness because some of these individuals may have reconsidered their initial decision on further reflection such that they did not return for the next study visit to enroll formally. However, the still quite high enrollment percentage may underestimate </w:t>
      </w:r>
      <w:ins w:id="2152"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willingness to provide these data because some attrition was expected between consent and enrollment visits due to the instability associated with the early stages of recovery from </w:t>
      </w:r>
      <w:ins w:id="2153" w:author="Copyeditor (JMIR)" w:date="2023-08-06T14:13:00Z">
        <w:r w:rsidR="00752D77" w:rsidRPr="002F6E3E">
          <w:rPr>
            <w:rFonts w:asciiTheme="minorHAnsi" w:hAnsiTheme="minorHAnsi" w:cstheme="minorHAnsi"/>
            <w:sz w:val="22"/>
          </w:rPr>
          <w:t>AUD</w:t>
        </w:r>
      </w:ins>
      <w:del w:id="2154" w:author="Copyeditor (JMIR)" w:date="2023-08-06T14:13:00Z">
        <w:r w:rsidRPr="002F6E3E">
          <w:rPr>
            <w:rFonts w:asciiTheme="minorHAnsi" w:hAnsiTheme="minorHAnsi" w:cstheme="minorHAnsi"/>
            <w:sz w:val="22"/>
          </w:rPr>
          <w:delText>alcohol use disorder</w:delText>
        </w:r>
      </w:del>
      <w:r w:rsidRPr="002F6E3E">
        <w:rPr>
          <w:rFonts w:asciiTheme="minorHAnsi" w:hAnsiTheme="minorHAnsi" w:cstheme="minorHAnsi"/>
          <w:sz w:val="22"/>
        </w:rPr>
        <w:t xml:space="preserve">. In fact, </w:t>
      </w:r>
      <w:del w:id="2155" w:author="Copyeditor (JMIR)" w:date="2023-08-03T06:30:00Z">
        <w:r w:rsidRPr="002F6E3E">
          <w:rPr>
            <w:rFonts w:asciiTheme="minorHAnsi" w:hAnsiTheme="minorHAnsi" w:cstheme="minorHAnsi"/>
            <w:sz w:val="22"/>
          </w:rPr>
          <w:delText>t</w:delText>
        </w:r>
      </w:del>
      <w:ins w:id="2156" w:author="Copyeditor (JMIR)" w:date="2023-08-03T06:30:00Z">
        <w:r w:rsidRPr="002F6E3E">
          <w:rPr>
            <w:rFonts w:asciiTheme="minorHAnsi" w:hAnsiTheme="minorHAnsi" w:cstheme="minorHAnsi"/>
            <w:sz w:val="22"/>
          </w:rPr>
          <w:t>T</w:t>
        </w:r>
      </w:ins>
      <w:r w:rsidRPr="002F6E3E">
        <w:rPr>
          <w:rFonts w:asciiTheme="minorHAnsi" w:hAnsiTheme="minorHAnsi" w:cstheme="minorHAnsi"/>
          <w:sz w:val="22"/>
        </w:rPr>
        <w:t xml:space="preserve">able </w:t>
      </w:r>
      <w:ins w:id="2157" w:author="Kendra Wyant" w:date="2023-08-07T13:51:00Z">
        <w:r w:rsidR="00781542">
          <w:rPr>
            <w:rFonts w:asciiTheme="minorHAnsi" w:hAnsiTheme="minorHAnsi" w:cstheme="minorHAnsi"/>
            <w:sz w:val="22"/>
          </w:rPr>
          <w:t>S</w:t>
        </w:r>
      </w:ins>
      <w:r w:rsidRPr="002F6E3E">
        <w:rPr>
          <w:rFonts w:asciiTheme="minorHAnsi" w:hAnsiTheme="minorHAnsi" w:cstheme="minorHAnsi"/>
          <w:sz w:val="22"/>
        </w:rPr>
        <w:t>3 indicates that almost half of the participants who consented but did not enroll may have done so for reasons other than their willingness to provide these raw data streams (e</w:t>
      </w:r>
      <w:del w:id="2158" w:author="Copyeditor (JMIR)" w:date="2023-08-06T14:14:00Z">
        <w:r w:rsidRPr="002F6E3E">
          <w:rPr>
            <w:rFonts w:asciiTheme="minorHAnsi" w:hAnsiTheme="minorHAnsi" w:cstheme="minorHAnsi"/>
            <w:sz w:val="22"/>
          </w:rPr>
          <w:delText>.</w:delText>
        </w:r>
      </w:del>
      <w:r w:rsidRPr="002F6E3E">
        <w:rPr>
          <w:rFonts w:asciiTheme="minorHAnsi" w:hAnsiTheme="minorHAnsi" w:cstheme="minorHAnsi"/>
          <w:sz w:val="22"/>
        </w:rPr>
        <w:t>g</w:t>
      </w:r>
      <w:del w:id="2159" w:author="Copyeditor (JMIR)" w:date="2023-08-06T14:14:00Z">
        <w:r w:rsidRPr="002F6E3E">
          <w:rPr>
            <w:rFonts w:asciiTheme="minorHAnsi" w:hAnsiTheme="minorHAnsi" w:cstheme="minorHAnsi"/>
            <w:sz w:val="22"/>
          </w:rPr>
          <w:delText>.</w:delText>
        </w:r>
      </w:del>
      <w:r w:rsidRPr="002F6E3E">
        <w:rPr>
          <w:rFonts w:asciiTheme="minorHAnsi" w:hAnsiTheme="minorHAnsi" w:cstheme="minorHAnsi"/>
          <w:sz w:val="22"/>
        </w:rPr>
        <w:t xml:space="preserve">, health concerns, no transportation to lab, </w:t>
      </w:r>
      <w:ins w:id="2160" w:author="Copyeditor (JMIR)" w:date="2023-08-06T14:14:00Z">
        <w:r w:rsidR="00FB0F05" w:rsidRPr="002F6E3E">
          <w:rPr>
            <w:rFonts w:asciiTheme="minorHAnsi" w:hAnsiTheme="minorHAnsi" w:cstheme="minorHAnsi"/>
            <w:sz w:val="22"/>
          </w:rPr>
          <w:t xml:space="preserve">and </w:t>
        </w:r>
      </w:ins>
      <w:r w:rsidRPr="002F6E3E">
        <w:rPr>
          <w:rFonts w:asciiTheme="minorHAnsi" w:hAnsiTheme="minorHAnsi" w:cstheme="minorHAnsi"/>
          <w:sz w:val="22"/>
        </w:rPr>
        <w:t>made repeated attempts to reschedule before discontinuing).</w:t>
      </w:r>
    </w:p>
    <w:p w14:paraId="1405F5A9" w14:textId="5CCFDC97" w:rsidR="008B2A7A" w:rsidRPr="002F6E3E" w:rsidRDefault="0046147D" w:rsidP="006514EA">
      <w:pPr>
        <w:spacing w:before="108" w:line="360" w:lineRule="auto"/>
        <w:ind w:right="111"/>
        <w:rPr>
          <w:rFonts w:asciiTheme="minorHAnsi" w:hAnsiTheme="minorHAnsi" w:cstheme="minorHAnsi"/>
          <w:sz w:val="22"/>
        </w:rPr>
      </w:pPr>
      <w:r w:rsidRPr="002F6E3E">
        <w:rPr>
          <w:rFonts w:asciiTheme="minorHAnsi" w:hAnsiTheme="minorHAnsi" w:cstheme="minorHAnsi"/>
          <w:sz w:val="22"/>
        </w:rPr>
        <w:t>Participants’ explicit self-report</w:t>
      </w:r>
      <w:ins w:id="2161"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of their perceptions about the acceptability of these personal sensing </w:t>
      </w:r>
      <w:r w:rsidRPr="002F6E3E">
        <w:rPr>
          <w:rFonts w:asciiTheme="minorHAnsi" w:hAnsiTheme="minorHAnsi" w:cstheme="minorHAnsi"/>
          <w:sz w:val="22"/>
        </w:rPr>
        <w:lastRenderedPageBreak/>
        <w:t xml:space="preserve">methods were also generally consistent with their behavior. Specifically, on average, participants rated all </w:t>
      </w:r>
      <w:del w:id="2162" w:author="Copyeditor (JMIR)" w:date="2023-08-07T18:01:00Z">
        <w:r w:rsidRPr="002F6E3E">
          <w:rPr>
            <w:rFonts w:asciiTheme="minorHAnsi" w:hAnsiTheme="minorHAnsi" w:cstheme="minorHAnsi"/>
            <w:sz w:val="22"/>
          </w:rPr>
          <w:delText xml:space="preserve">of </w:delText>
        </w:r>
      </w:del>
      <w:r w:rsidRPr="002F6E3E">
        <w:rPr>
          <w:rFonts w:asciiTheme="minorHAnsi" w:hAnsiTheme="minorHAnsi" w:cstheme="minorHAnsi"/>
          <w:sz w:val="22"/>
        </w:rPr>
        <w:t xml:space="preserve">the sensing methods </w:t>
      </w:r>
      <w:ins w:id="2163" w:author="Copyeditor (JMIR)" w:date="2023-08-03T06:36:00Z">
        <w:r w:rsidRPr="002F6E3E">
          <w:rPr>
            <w:rFonts w:asciiTheme="minorHAnsi" w:hAnsiTheme="minorHAnsi" w:cstheme="minorHAnsi"/>
            <w:sz w:val="22"/>
          </w:rPr>
          <w:t xml:space="preserve">as </w:t>
        </w:r>
      </w:ins>
      <w:r w:rsidRPr="002F6E3E">
        <w:rPr>
          <w:rFonts w:asciiTheme="minorHAnsi" w:hAnsiTheme="minorHAnsi" w:cstheme="minorHAnsi"/>
          <w:sz w:val="22"/>
        </w:rPr>
        <w:t>more favorable than the neutral</w:t>
      </w:r>
      <w:r w:rsidR="006514EA" w:rsidRPr="002F6E3E">
        <w:rPr>
          <w:rFonts w:asciiTheme="minorHAnsi" w:hAnsiTheme="minorHAnsi" w:cstheme="minorHAnsi"/>
          <w:sz w:val="22"/>
        </w:rPr>
        <w:t xml:space="preserve"> </w:t>
      </w:r>
      <w:r w:rsidRPr="002F6E3E">
        <w:rPr>
          <w:rFonts w:asciiTheme="minorHAnsi" w:hAnsiTheme="minorHAnsi" w:cstheme="minorHAnsi"/>
          <w:sz w:val="22"/>
        </w:rPr>
        <w:t>mid</w:t>
      </w:r>
      <w:del w:id="2164" w:author="Copyeditor (JMIR)" w:date="2023-08-06T14:15:00Z">
        <w:r w:rsidRPr="002F6E3E">
          <w:rPr>
            <w:rFonts w:asciiTheme="minorHAnsi" w:hAnsiTheme="minorHAnsi" w:cstheme="minorHAnsi"/>
            <w:sz w:val="22"/>
          </w:rPr>
          <w:delText>-</w:delText>
        </w:r>
      </w:del>
      <w:r w:rsidRPr="002F6E3E">
        <w:rPr>
          <w:rFonts w:asciiTheme="minorHAnsi" w:hAnsiTheme="minorHAnsi" w:cstheme="minorHAnsi"/>
          <w:sz w:val="22"/>
        </w:rPr>
        <w:t>point (“undecided”) of the rating scales for all 3 dimensions we evaluated</w:t>
      </w:r>
      <w:del w:id="2165" w:author="Copyeditor (JMIR)" w:date="2023-08-03T06:30:00Z">
        <w:r w:rsidRPr="002F6E3E">
          <w:rPr>
            <w:rFonts w:asciiTheme="minorHAnsi" w:hAnsiTheme="minorHAnsi" w:cstheme="minorHAnsi"/>
            <w:sz w:val="22"/>
          </w:rPr>
          <w:delText xml:space="preserve"> - </w:delText>
        </w:r>
      </w:del>
      <w:ins w:id="2166" w:author="Copyeditor (JMIR)" w:date="2023-08-03T06:36:00Z">
        <w:r w:rsidRPr="002F6E3E">
          <w:rPr>
            <w:rFonts w:asciiTheme="minorHAnsi" w:hAnsiTheme="minorHAnsi" w:cstheme="minorHAnsi"/>
            <w:sz w:val="22"/>
          </w:rPr>
          <w:t xml:space="preserve">: </w:t>
        </w:r>
      </w:ins>
      <w:r w:rsidRPr="002F6E3E">
        <w:rPr>
          <w:rFonts w:asciiTheme="minorHAnsi" w:hAnsiTheme="minorHAnsi" w:cstheme="minorHAnsi"/>
          <w:sz w:val="22"/>
        </w:rPr>
        <w:t xml:space="preserve">interference, dislike, and willingness to use for 1 year. These self-report data combined with our behavioral measures </w:t>
      </w:r>
      <w:del w:id="2167" w:author="Copyeditor (JMIR)" w:date="2023-08-03T06:36:00Z">
        <w:r w:rsidRPr="002F6E3E">
          <w:rPr>
            <w:rFonts w:asciiTheme="minorHAnsi" w:hAnsiTheme="minorHAnsi" w:cstheme="minorHAnsi"/>
            <w:sz w:val="22"/>
          </w:rPr>
          <w:delText xml:space="preserve">to </w:delText>
        </w:r>
      </w:del>
      <w:r w:rsidRPr="002F6E3E">
        <w:rPr>
          <w:rFonts w:asciiTheme="minorHAnsi" w:hAnsiTheme="minorHAnsi" w:cstheme="minorHAnsi"/>
          <w:sz w:val="22"/>
        </w:rPr>
        <w:t xml:space="preserve">suggest that all of these sensing methods can be considered for use with the majority of individuals with </w:t>
      </w:r>
      <w:ins w:id="2168" w:author="Copyeditor (JMIR)" w:date="2023-08-06T14:19:00Z">
        <w:r w:rsidR="00E839AC" w:rsidRPr="002F6E3E">
          <w:rPr>
            <w:rFonts w:asciiTheme="minorHAnsi" w:hAnsiTheme="minorHAnsi" w:cstheme="minorHAnsi"/>
            <w:sz w:val="22"/>
          </w:rPr>
          <w:t>AUD</w:t>
        </w:r>
      </w:ins>
      <w:del w:id="2169" w:author="Copyeditor (JMIR)" w:date="2023-08-06T14:19:00Z">
        <w:r w:rsidRPr="002F6E3E">
          <w:rPr>
            <w:rFonts w:asciiTheme="minorHAnsi" w:hAnsiTheme="minorHAnsi" w:cstheme="minorHAnsi"/>
            <w:sz w:val="22"/>
          </w:rPr>
          <w:delText>al</w:delText>
        </w:r>
      </w:del>
      <w:del w:id="2170" w:author="Copyeditor (JMIR)" w:date="2023-08-06T14:18:00Z">
        <w:r w:rsidRPr="002F6E3E">
          <w:rPr>
            <w:rFonts w:asciiTheme="minorHAnsi" w:hAnsiTheme="minorHAnsi" w:cstheme="minorHAnsi"/>
            <w:sz w:val="22"/>
          </w:rPr>
          <w:delText>cohol use disorder</w:delText>
        </w:r>
      </w:del>
      <w:r w:rsidRPr="002F6E3E">
        <w:rPr>
          <w:rFonts w:asciiTheme="minorHAnsi" w:hAnsiTheme="minorHAnsi" w:cstheme="minorHAnsi"/>
          <w:sz w:val="22"/>
        </w:rPr>
        <w:t>.</w:t>
      </w:r>
    </w:p>
    <w:p w14:paraId="4ED24DA0" w14:textId="76CE008E" w:rsidR="008B2A7A" w:rsidRPr="002F6E3E" w:rsidRDefault="0046147D" w:rsidP="006514EA">
      <w:pPr>
        <w:spacing w:before="114" w:line="360" w:lineRule="auto"/>
        <w:ind w:right="111"/>
        <w:rPr>
          <w:rFonts w:asciiTheme="minorHAnsi" w:hAnsiTheme="minorHAnsi" w:cstheme="minorHAnsi"/>
          <w:sz w:val="22"/>
        </w:rPr>
      </w:pPr>
      <w:r w:rsidRPr="002F6E3E">
        <w:rPr>
          <w:rFonts w:asciiTheme="minorHAnsi" w:hAnsiTheme="minorHAnsi" w:cstheme="minorHAnsi"/>
          <w:sz w:val="22"/>
        </w:rPr>
        <w:t>Despite the aggregate positive perceptions of the full sample, non</w:t>
      </w:r>
      <w:del w:id="2171"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trivial percentages of participants </w:t>
      </w:r>
      <w:del w:id="2172" w:author="Copyeditor (JMIR)" w:date="2023-08-03T06:36:00Z">
        <w:r w:rsidRPr="002F6E3E">
          <w:rPr>
            <w:rFonts w:asciiTheme="minorHAnsi" w:hAnsiTheme="minorHAnsi" w:cstheme="minorHAnsi"/>
            <w:sz w:val="22"/>
          </w:rPr>
          <w:delText xml:space="preserve">did </w:delText>
        </w:r>
      </w:del>
      <w:r w:rsidRPr="002F6E3E">
        <w:rPr>
          <w:rFonts w:asciiTheme="minorHAnsi" w:hAnsiTheme="minorHAnsi" w:cstheme="minorHAnsi"/>
          <w:sz w:val="22"/>
        </w:rPr>
        <w:t>report</w:t>
      </w:r>
      <w:ins w:id="2173" w:author="Copyeditor (JMIR)" w:date="2023-08-03T06:36:00Z">
        <w:r w:rsidRPr="002F6E3E">
          <w:rPr>
            <w:rFonts w:asciiTheme="minorHAnsi" w:hAnsiTheme="minorHAnsi" w:cstheme="minorHAnsi"/>
            <w:sz w:val="22"/>
          </w:rPr>
          <w:t>ed</w:t>
        </w:r>
      </w:ins>
      <w:r w:rsidRPr="002F6E3E">
        <w:rPr>
          <w:rFonts w:asciiTheme="minorHAnsi" w:hAnsiTheme="minorHAnsi" w:cstheme="minorHAnsi"/>
          <w:sz w:val="22"/>
        </w:rPr>
        <w:t xml:space="preserve"> individual ratings that were more negative than the neutral</w:t>
      </w:r>
      <w:r w:rsidR="006514EA" w:rsidRPr="002F6E3E">
        <w:rPr>
          <w:rFonts w:asciiTheme="minorHAnsi" w:hAnsiTheme="minorHAnsi" w:cstheme="minorHAnsi"/>
          <w:sz w:val="22"/>
        </w:rPr>
        <w:t xml:space="preserve"> </w:t>
      </w:r>
      <w:r w:rsidRPr="002F6E3E">
        <w:rPr>
          <w:rFonts w:asciiTheme="minorHAnsi" w:hAnsiTheme="minorHAnsi" w:cstheme="minorHAnsi"/>
          <w:sz w:val="22"/>
        </w:rPr>
        <w:t>mid</w:t>
      </w:r>
      <w:del w:id="2174"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 xml:space="preserve">point across </w:t>
      </w:r>
      <w:ins w:id="2175"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sensing methods and specific self-report items. For example, 17.5% </w:t>
      </w:r>
      <w:ins w:id="2176" w:author="Copyeditor (JMIR)" w:date="2023-08-07T18:01:00Z">
        <w:r w:rsidR="00D615EB" w:rsidRPr="003A7E59">
          <w:rPr>
            <w:rFonts w:asciiTheme="minorHAnsi" w:hAnsiTheme="minorHAnsi" w:cstheme="minorHAnsi"/>
            <w:sz w:val="22"/>
          </w:rPr>
          <w:t xml:space="preserve">(27/154) </w:t>
        </w:r>
      </w:ins>
      <w:r w:rsidRPr="002F6E3E">
        <w:rPr>
          <w:rFonts w:asciiTheme="minorHAnsi" w:hAnsiTheme="minorHAnsi" w:cstheme="minorHAnsi"/>
          <w:sz w:val="22"/>
        </w:rPr>
        <w:t xml:space="preserve">of </w:t>
      </w:r>
      <w:ins w:id="2177" w:author="Copyeditor (JMIR)" w:date="2023-08-06T14:24:00Z">
        <w:r w:rsidR="00D221F4" w:rsidRPr="002F6E3E">
          <w:rPr>
            <w:rFonts w:asciiTheme="minorHAnsi" w:hAnsiTheme="minorHAnsi" w:cstheme="minorHAnsi"/>
            <w:sz w:val="22"/>
          </w:rPr>
          <w:t xml:space="preserve">the </w:t>
        </w:r>
      </w:ins>
      <w:r w:rsidRPr="002F6E3E">
        <w:rPr>
          <w:rFonts w:asciiTheme="minorHAnsi" w:hAnsiTheme="minorHAnsi" w:cstheme="minorHAnsi"/>
          <w:sz w:val="22"/>
        </w:rPr>
        <w:t xml:space="preserve">participants </w:t>
      </w:r>
      <w:del w:id="2178" w:author="Copyeditor (JMIR)" w:date="2023-08-07T18:01:00Z">
        <w:r w:rsidRPr="002F6E3E">
          <w:rPr>
            <w:rFonts w:asciiTheme="minorHAnsi" w:hAnsiTheme="minorHAnsi" w:cstheme="minorHAnsi"/>
            <w:sz w:val="22"/>
          </w:rPr>
          <w:delText xml:space="preserve">(27/154) </w:delText>
        </w:r>
      </w:del>
      <w:r w:rsidRPr="002F6E3E">
        <w:rPr>
          <w:rFonts w:asciiTheme="minorHAnsi" w:hAnsiTheme="minorHAnsi" w:cstheme="minorHAnsi"/>
          <w:sz w:val="22"/>
        </w:rPr>
        <w:t xml:space="preserve">agreed or strongly agreed that </w:t>
      </w:r>
      <w:del w:id="2179" w:author="Copyeditor (JMIR)" w:date="2023-08-03T06:36:00Z">
        <w:r w:rsidRPr="002F6E3E">
          <w:rPr>
            <w:rFonts w:asciiTheme="minorHAnsi" w:hAnsiTheme="minorHAnsi" w:cstheme="minorHAnsi"/>
            <w:sz w:val="22"/>
          </w:rPr>
          <w:delText xml:space="preserve">the </w:delText>
        </w:r>
      </w:del>
      <w:del w:id="2180" w:author="Copyeditor (JMIR)" w:date="2023-08-06T16:24:00Z">
        <w:r w:rsidRPr="002F6E3E">
          <w:rPr>
            <w:rFonts w:asciiTheme="minorHAnsi" w:hAnsiTheme="minorHAnsi" w:cstheme="minorHAnsi"/>
            <w:sz w:val="22"/>
          </w:rPr>
          <w:delText>audio check</w:delText>
        </w:r>
      </w:del>
      <w:ins w:id="2181" w:author="Copyeditor (JMIR)" w:date="2023-08-06T16:24:00Z">
        <w:r w:rsidR="0094193E" w:rsidRPr="002F6E3E">
          <w:rPr>
            <w:rFonts w:asciiTheme="minorHAnsi" w:hAnsiTheme="minorHAnsi" w:cstheme="minorHAnsi"/>
            <w:sz w:val="22"/>
          </w:rPr>
          <w:t>audio check-</w:t>
        </w:r>
      </w:ins>
      <w:del w:id="2182" w:author="Copyeditor (JMIR)" w:date="2023-08-06T14:24:00Z">
        <w:r w:rsidRPr="002F6E3E">
          <w:rPr>
            <w:rFonts w:asciiTheme="minorHAnsi" w:hAnsiTheme="minorHAnsi" w:cstheme="minorHAnsi"/>
            <w:sz w:val="22"/>
          </w:rPr>
          <w:delText>-</w:delText>
        </w:r>
      </w:del>
      <w:r w:rsidRPr="002F6E3E">
        <w:rPr>
          <w:rFonts w:asciiTheme="minorHAnsi" w:hAnsiTheme="minorHAnsi" w:cstheme="minorHAnsi"/>
          <w:sz w:val="22"/>
        </w:rPr>
        <w:t xml:space="preserve">ins interfered with their daily activities. Approximately 25% of </w:t>
      </w:r>
      <w:ins w:id="2183"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participants agreed or strongly agreed that they disliked both the </w:t>
      </w:r>
      <w:del w:id="2184" w:author="Copyeditor (JMIR)" w:date="2023-08-06T16:24:00Z">
        <w:r w:rsidRPr="002F6E3E">
          <w:rPr>
            <w:rFonts w:asciiTheme="minorHAnsi" w:hAnsiTheme="minorHAnsi" w:cstheme="minorHAnsi"/>
            <w:sz w:val="22"/>
          </w:rPr>
          <w:delText>audio check</w:delText>
        </w:r>
      </w:del>
      <w:ins w:id="2185" w:author="Copyeditor (JMIR)" w:date="2023-08-06T16:24:00Z">
        <w:r w:rsidR="0094193E" w:rsidRPr="002F6E3E">
          <w:rPr>
            <w:rFonts w:asciiTheme="minorHAnsi" w:hAnsiTheme="minorHAnsi" w:cstheme="minorHAnsi"/>
            <w:sz w:val="22"/>
          </w:rPr>
          <w:t>audio check-</w:t>
        </w:r>
      </w:ins>
      <w:del w:id="2186" w:author="Copyeditor (JMIR)" w:date="2023-08-06T14:24:00Z">
        <w:r w:rsidRPr="002F6E3E">
          <w:rPr>
            <w:rFonts w:asciiTheme="minorHAnsi" w:hAnsiTheme="minorHAnsi" w:cstheme="minorHAnsi"/>
            <w:sz w:val="22"/>
          </w:rPr>
          <w:delText>-</w:delText>
        </w:r>
      </w:del>
      <w:r w:rsidRPr="002F6E3E">
        <w:rPr>
          <w:rFonts w:asciiTheme="minorHAnsi" w:hAnsiTheme="minorHAnsi" w:cstheme="minorHAnsi"/>
          <w:sz w:val="22"/>
        </w:rPr>
        <w:t>ins (42/154</w:t>
      </w:r>
      <w:ins w:id="2187" w:author="Copyeditor (JMIR)" w:date="2023-08-07T18:02:00Z">
        <w:r w:rsidR="00B10AD9" w:rsidRPr="003A7E59">
          <w:rPr>
            <w:rFonts w:asciiTheme="minorHAnsi" w:hAnsiTheme="minorHAnsi" w:cstheme="minorHAnsi"/>
            <w:sz w:val="22"/>
          </w:rPr>
          <w:t>,</w:t>
        </w:r>
      </w:ins>
      <w:del w:id="2188" w:author="Copyeditor (JMIR)" w:date="2023-08-07T18:02:00Z">
        <w:r w:rsidRPr="002F6E3E">
          <w:rPr>
            <w:rFonts w:asciiTheme="minorHAnsi" w:hAnsiTheme="minorHAnsi" w:cstheme="minorHAnsi"/>
            <w:sz w:val="22"/>
          </w:rPr>
          <w:delText>;</w:delText>
        </w:r>
      </w:del>
      <w:r w:rsidRPr="002F6E3E">
        <w:rPr>
          <w:rFonts w:asciiTheme="minorHAnsi" w:hAnsiTheme="minorHAnsi" w:cstheme="minorHAnsi"/>
          <w:sz w:val="22"/>
        </w:rPr>
        <w:t xml:space="preserve"> 27.3%) and providing access to the content of their </w:t>
      </w:r>
      <w:ins w:id="2189" w:author="Copyeditor (JMIR)" w:date="2023-08-06T14:24:00Z">
        <w:r w:rsidR="005A6512" w:rsidRPr="002F6E3E">
          <w:rPr>
            <w:rFonts w:asciiTheme="minorHAnsi" w:hAnsiTheme="minorHAnsi" w:cstheme="minorHAnsi"/>
            <w:sz w:val="22"/>
          </w:rPr>
          <w:t xml:space="preserve">SMS </w:t>
        </w:r>
      </w:ins>
      <w:r w:rsidRPr="002F6E3E">
        <w:rPr>
          <w:rFonts w:asciiTheme="minorHAnsi" w:hAnsiTheme="minorHAnsi" w:cstheme="minorHAnsi"/>
          <w:sz w:val="22"/>
        </w:rPr>
        <w:t>text messages (33/154</w:t>
      </w:r>
      <w:ins w:id="2190" w:author="Copyeditor (JMIR)" w:date="2023-08-07T18:01:00Z">
        <w:r w:rsidR="00D615EB" w:rsidRPr="003A7E59">
          <w:rPr>
            <w:rFonts w:asciiTheme="minorHAnsi" w:hAnsiTheme="minorHAnsi" w:cstheme="minorHAnsi"/>
            <w:sz w:val="22"/>
          </w:rPr>
          <w:t>,</w:t>
        </w:r>
      </w:ins>
      <w:del w:id="2191" w:author="Copyeditor (JMIR)" w:date="2023-08-07T18:01:00Z">
        <w:r w:rsidRPr="002F6E3E">
          <w:rPr>
            <w:rFonts w:asciiTheme="minorHAnsi" w:hAnsiTheme="minorHAnsi" w:cstheme="minorHAnsi"/>
            <w:sz w:val="22"/>
          </w:rPr>
          <w:delText>;</w:delText>
        </w:r>
      </w:del>
      <w:r w:rsidRPr="002F6E3E">
        <w:rPr>
          <w:rFonts w:asciiTheme="minorHAnsi" w:hAnsiTheme="minorHAnsi" w:cstheme="minorHAnsi"/>
          <w:sz w:val="22"/>
        </w:rPr>
        <w:t xml:space="preserve"> 21.4%). A</w:t>
      </w:r>
      <w:del w:id="2192" w:author="Copyeditor (JMIR)" w:date="2023-08-03T06:36:00Z">
        <w:r w:rsidRPr="002F6E3E">
          <w:rPr>
            <w:rFonts w:asciiTheme="minorHAnsi" w:hAnsiTheme="minorHAnsi" w:cstheme="minorHAnsi"/>
            <w:sz w:val="22"/>
          </w:rPr>
          <w:delText>nd a</w:delText>
        </w:r>
      </w:del>
      <w:r w:rsidRPr="002F6E3E">
        <w:rPr>
          <w:rFonts w:asciiTheme="minorHAnsi" w:hAnsiTheme="minorHAnsi" w:cstheme="minorHAnsi"/>
          <w:sz w:val="22"/>
        </w:rPr>
        <w:t xml:space="preserve">pproximately 20% of </w:t>
      </w:r>
      <w:ins w:id="2193"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participants disagreed or strongly disagreed that they would be willing to use our sensing methods for </w:t>
      </w:r>
      <w:del w:id="2194" w:author="Copyeditor (JMIR)" w:date="2023-08-06T16:24:00Z">
        <w:r w:rsidRPr="002F6E3E">
          <w:rPr>
            <w:rFonts w:asciiTheme="minorHAnsi" w:hAnsiTheme="minorHAnsi" w:cstheme="minorHAnsi"/>
            <w:sz w:val="22"/>
          </w:rPr>
          <w:delText>audio check</w:delText>
        </w:r>
      </w:del>
      <w:ins w:id="2195" w:author="Copyeditor (JMIR)" w:date="2023-08-06T16:24:00Z">
        <w:r w:rsidR="0094193E" w:rsidRPr="002F6E3E">
          <w:rPr>
            <w:rFonts w:asciiTheme="minorHAnsi" w:hAnsiTheme="minorHAnsi" w:cstheme="minorHAnsi"/>
            <w:sz w:val="22"/>
          </w:rPr>
          <w:t>audio check-</w:t>
        </w:r>
      </w:ins>
      <w:del w:id="2196" w:author="Copyeditor (JMIR)" w:date="2023-08-06T14:25:00Z">
        <w:r w:rsidRPr="002F6E3E">
          <w:rPr>
            <w:rFonts w:asciiTheme="minorHAnsi" w:hAnsiTheme="minorHAnsi" w:cstheme="minorHAnsi"/>
            <w:sz w:val="22"/>
          </w:rPr>
          <w:delText>-</w:delText>
        </w:r>
      </w:del>
      <w:r w:rsidRPr="002F6E3E">
        <w:rPr>
          <w:rFonts w:asciiTheme="minorHAnsi" w:hAnsiTheme="minorHAnsi" w:cstheme="minorHAnsi"/>
          <w:sz w:val="22"/>
        </w:rPr>
        <w:t>ins (25/154</w:t>
      </w:r>
      <w:ins w:id="2197" w:author="Copyeditor (JMIR)" w:date="2023-08-07T18:02:00Z">
        <w:r w:rsidR="00B10AD9" w:rsidRPr="003A7E59">
          <w:rPr>
            <w:rFonts w:asciiTheme="minorHAnsi" w:hAnsiTheme="minorHAnsi" w:cstheme="minorHAnsi"/>
            <w:sz w:val="22"/>
          </w:rPr>
          <w:t>,</w:t>
        </w:r>
      </w:ins>
      <w:del w:id="2198" w:author="Copyeditor (JMIR)" w:date="2023-08-07T18:02:00Z">
        <w:r w:rsidRPr="002F6E3E">
          <w:rPr>
            <w:rFonts w:asciiTheme="minorHAnsi" w:hAnsiTheme="minorHAnsi" w:cstheme="minorHAnsi"/>
            <w:sz w:val="22"/>
          </w:rPr>
          <w:delText>;</w:delText>
        </w:r>
      </w:del>
      <w:r w:rsidRPr="002F6E3E">
        <w:rPr>
          <w:rFonts w:asciiTheme="minorHAnsi" w:hAnsiTheme="minorHAnsi" w:cstheme="minorHAnsi"/>
          <w:sz w:val="22"/>
        </w:rPr>
        <w:t xml:space="preserve"> 16.2%), EMA (35/154</w:t>
      </w:r>
      <w:ins w:id="2199" w:author="Copyeditor (JMIR)" w:date="2023-08-07T18:02:00Z">
        <w:r w:rsidR="00B10AD9" w:rsidRPr="003A7E59">
          <w:rPr>
            <w:rFonts w:asciiTheme="minorHAnsi" w:hAnsiTheme="minorHAnsi" w:cstheme="minorHAnsi"/>
            <w:sz w:val="22"/>
          </w:rPr>
          <w:t>,</w:t>
        </w:r>
      </w:ins>
      <w:del w:id="2200" w:author="Copyeditor (JMIR)" w:date="2023-08-07T18:02:00Z">
        <w:r w:rsidRPr="002F6E3E">
          <w:rPr>
            <w:rFonts w:asciiTheme="minorHAnsi" w:hAnsiTheme="minorHAnsi" w:cstheme="minorHAnsi"/>
            <w:sz w:val="22"/>
          </w:rPr>
          <w:delText>;</w:delText>
        </w:r>
      </w:del>
      <w:r w:rsidRPr="002F6E3E">
        <w:rPr>
          <w:rFonts w:asciiTheme="minorHAnsi" w:hAnsiTheme="minorHAnsi" w:cstheme="minorHAnsi"/>
          <w:sz w:val="22"/>
        </w:rPr>
        <w:t xml:space="preserve"> 22.7%), and</w:t>
      </w:r>
      <w:ins w:id="2201" w:author="Copyeditor (JMIR)" w:date="2023-08-06T14:25:00Z">
        <w:r w:rsidR="00EC0B2D" w:rsidRPr="002F6E3E">
          <w:rPr>
            <w:rFonts w:asciiTheme="minorHAnsi" w:hAnsiTheme="minorHAnsi" w:cstheme="minorHAnsi"/>
            <w:sz w:val="22"/>
          </w:rPr>
          <w:t xml:space="preserve"> SMS</w:t>
        </w:r>
      </w:ins>
      <w:r w:rsidRPr="002F6E3E">
        <w:rPr>
          <w:rFonts w:asciiTheme="minorHAnsi" w:hAnsiTheme="minorHAnsi" w:cstheme="minorHAnsi"/>
          <w:sz w:val="22"/>
        </w:rPr>
        <w:t xml:space="preserve"> text message content (23/154</w:t>
      </w:r>
      <w:ins w:id="2202" w:author="Copyeditor (JMIR)" w:date="2023-08-07T18:02:00Z">
        <w:r w:rsidR="00B10AD9" w:rsidRPr="003A7E59">
          <w:rPr>
            <w:rFonts w:asciiTheme="minorHAnsi" w:hAnsiTheme="minorHAnsi" w:cstheme="minorHAnsi"/>
            <w:sz w:val="22"/>
          </w:rPr>
          <w:t>,</w:t>
        </w:r>
      </w:ins>
      <w:del w:id="2203" w:author="Copyeditor (JMIR)" w:date="2023-08-07T18:02:00Z">
        <w:r w:rsidRPr="002F6E3E">
          <w:rPr>
            <w:rFonts w:asciiTheme="minorHAnsi" w:hAnsiTheme="minorHAnsi" w:cstheme="minorHAnsi"/>
            <w:sz w:val="22"/>
          </w:rPr>
          <w:delText>;</w:delText>
        </w:r>
      </w:del>
      <w:r w:rsidRPr="002F6E3E">
        <w:rPr>
          <w:rFonts w:asciiTheme="minorHAnsi" w:hAnsiTheme="minorHAnsi" w:cstheme="minorHAnsi"/>
          <w:sz w:val="22"/>
        </w:rPr>
        <w:t xml:space="preserve"> 14.9%) for 1 year to help </w:t>
      </w:r>
      <w:ins w:id="2204" w:author="Copyeditor (JMIR)" w:date="2023-08-07T18:02:00Z">
        <w:r w:rsidR="00B10AD9" w:rsidRPr="003A7E59">
          <w:rPr>
            <w:rFonts w:asciiTheme="minorHAnsi" w:hAnsiTheme="minorHAnsi" w:cstheme="minorHAnsi"/>
            <w:sz w:val="22"/>
          </w:rPr>
          <w:t xml:space="preserve">with </w:t>
        </w:r>
      </w:ins>
      <w:r w:rsidRPr="002F6E3E">
        <w:rPr>
          <w:rFonts w:asciiTheme="minorHAnsi" w:hAnsiTheme="minorHAnsi" w:cstheme="minorHAnsi"/>
          <w:sz w:val="22"/>
        </w:rPr>
        <w:t xml:space="preserve">their recovery. This suggests that there is still </w:t>
      </w:r>
      <w:ins w:id="2205"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need to improve each of these sensing methods to make them more acceptable to a larger percentage of individuals. The free</w:t>
      </w:r>
      <w:ins w:id="2206" w:author="Copyeditor (JMIR)" w:date="2023-08-03T06:36:00Z">
        <w:r w:rsidRPr="002F6E3E">
          <w:rPr>
            <w:rFonts w:asciiTheme="minorHAnsi" w:hAnsiTheme="minorHAnsi" w:cstheme="minorHAnsi"/>
            <w:sz w:val="22"/>
          </w:rPr>
          <w:t>-</w:t>
        </w:r>
      </w:ins>
      <w:del w:id="2207"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response evaluations of each method provide a starting point to address participant concerns. </w:t>
      </w:r>
      <w:ins w:id="2208" w:author="Copyeditor (JMIR)" w:date="2023-08-03T06:36:00Z">
        <w:r w:rsidRPr="002F6E3E">
          <w:rPr>
            <w:rFonts w:asciiTheme="minorHAnsi" w:hAnsiTheme="minorHAnsi" w:cstheme="minorHAnsi"/>
            <w:sz w:val="22"/>
          </w:rPr>
          <w:t>However</w:t>
        </w:r>
      </w:ins>
      <w:del w:id="2209" w:author="Copyeditor (JMIR)" w:date="2023-08-03T06:36:00Z">
        <w:r w:rsidRPr="002F6E3E">
          <w:rPr>
            <w:rFonts w:asciiTheme="minorHAnsi" w:hAnsiTheme="minorHAnsi" w:cstheme="minorHAnsi"/>
            <w:sz w:val="22"/>
          </w:rPr>
          <w:delText>That said</w:delText>
        </w:r>
      </w:del>
      <w:ins w:id="2210" w:author="Copyeditor (JMIR)" w:date="2023-08-07T05:32:00Z">
        <w:r w:rsidR="00EC25D9" w:rsidRPr="002F6E3E">
          <w:rPr>
            <w:rFonts w:asciiTheme="minorHAnsi" w:hAnsiTheme="minorHAnsi" w:cstheme="minorHAnsi"/>
            <w:sz w:val="22"/>
          </w:rPr>
          <w:t>,</w:t>
        </w:r>
      </w:ins>
      <w:del w:id="2211" w:author="Copyeditor (JMIR)" w:date="2023-08-07T05:32:00Z">
        <w:r w:rsidRPr="002F6E3E">
          <w:rPr>
            <w:rFonts w:asciiTheme="minorHAnsi" w:hAnsiTheme="minorHAnsi" w:cstheme="minorHAnsi"/>
            <w:sz w:val="22"/>
          </w:rPr>
          <w:delText>,</w:delText>
        </w:r>
      </w:del>
      <w:r w:rsidRPr="002F6E3E">
        <w:rPr>
          <w:rFonts w:asciiTheme="minorHAnsi" w:hAnsiTheme="minorHAnsi" w:cstheme="minorHAnsi"/>
          <w:sz w:val="22"/>
        </w:rPr>
        <w:t xml:space="preserve"> our </w:t>
      </w:r>
      <w:ins w:id="2212" w:author="Copyeditor (JMIR)" w:date="2023-08-06T17:21:00Z">
        <w:r w:rsidR="00CD4F7A" w:rsidRPr="002F6E3E">
          <w:rPr>
            <w:rFonts w:asciiTheme="minorHAnsi" w:hAnsiTheme="minorHAnsi" w:cstheme="minorHAnsi"/>
            <w:sz w:val="22"/>
          </w:rPr>
          <w:t xml:space="preserve">research </w:t>
        </w:r>
      </w:ins>
      <w:r w:rsidRPr="002F6E3E">
        <w:rPr>
          <w:rFonts w:asciiTheme="minorHAnsi" w:hAnsiTheme="minorHAnsi" w:cstheme="minorHAnsi"/>
          <w:sz w:val="22"/>
        </w:rPr>
        <w:t>participants did generally opt</w:t>
      </w:r>
      <w:ins w:id="2213" w:author="Copyeditor (JMIR)" w:date="2023-08-06T14:27:00Z">
        <w:r w:rsidR="003844C0" w:rsidRPr="002F6E3E">
          <w:rPr>
            <w:rFonts w:asciiTheme="minorHAnsi" w:hAnsiTheme="minorHAnsi" w:cstheme="minorHAnsi"/>
            <w:sz w:val="22"/>
          </w:rPr>
          <w:t xml:space="preserve"> </w:t>
        </w:r>
      </w:ins>
      <w:del w:id="2214" w:author="Copyeditor (JMIR)" w:date="2023-08-06T14:26:00Z">
        <w:r w:rsidRPr="002F6E3E">
          <w:rPr>
            <w:rFonts w:asciiTheme="minorHAnsi" w:hAnsiTheme="minorHAnsi" w:cstheme="minorHAnsi"/>
            <w:sz w:val="22"/>
          </w:rPr>
          <w:delText>-</w:delText>
        </w:r>
      </w:del>
      <w:r w:rsidRPr="002F6E3E">
        <w:rPr>
          <w:rFonts w:asciiTheme="minorHAnsi" w:hAnsiTheme="minorHAnsi" w:cstheme="minorHAnsi"/>
          <w:sz w:val="22"/>
        </w:rPr>
        <w:t xml:space="preserve">in and adhere to our sensing methods despite reporting these concerns. Therefore, </w:t>
      </w:r>
      <w:del w:id="2215" w:author="Copyeditor (JMIR)" w:date="2023-08-07T18:02:00Z">
        <w:r w:rsidRPr="002F6E3E">
          <w:rPr>
            <w:rFonts w:asciiTheme="minorHAnsi" w:hAnsiTheme="minorHAnsi" w:cstheme="minorHAnsi"/>
            <w:sz w:val="22"/>
          </w:rPr>
          <w:delText>it is not clear</w:delText>
        </w:r>
      </w:del>
      <w:del w:id="2216" w:author="Copyeditor (JMIR)" w:date="2023-08-03T06:36:00Z">
        <w:r w:rsidRPr="002F6E3E">
          <w:rPr>
            <w:rFonts w:asciiTheme="minorHAnsi" w:hAnsiTheme="minorHAnsi" w:cstheme="minorHAnsi"/>
            <w:sz w:val="22"/>
          </w:rPr>
          <w:delText xml:space="preserve"> yet</w:delText>
        </w:r>
      </w:del>
      <w:del w:id="2217" w:author="Copyeditor (JMIR)" w:date="2023-08-07T18:02:00Z">
        <w:r w:rsidRPr="002F6E3E">
          <w:rPr>
            <w:rFonts w:asciiTheme="minorHAnsi" w:hAnsiTheme="minorHAnsi" w:cstheme="minorHAnsi"/>
            <w:sz w:val="22"/>
          </w:rPr>
          <w:delText xml:space="preserve"> at what</w:delText>
        </w:r>
      </w:del>
      <w:ins w:id="2218" w:author="Copyeditor (JMIR)" w:date="2023-08-07T18:02:00Z">
        <w:r w:rsidR="00E24888" w:rsidRPr="003A7E59">
          <w:rPr>
            <w:rFonts w:asciiTheme="minorHAnsi" w:hAnsiTheme="minorHAnsi" w:cstheme="minorHAnsi"/>
            <w:sz w:val="22"/>
          </w:rPr>
          <w:t>the</w:t>
        </w:r>
      </w:ins>
      <w:r w:rsidRPr="002F6E3E">
        <w:rPr>
          <w:rFonts w:asciiTheme="minorHAnsi" w:hAnsiTheme="minorHAnsi" w:cstheme="minorHAnsi"/>
          <w:sz w:val="22"/>
        </w:rPr>
        <w:t xml:space="preserve"> threshold </w:t>
      </w:r>
      <w:ins w:id="2219" w:author="Copyeditor (JMIR)" w:date="2023-08-07T18:02:00Z">
        <w:r w:rsidR="00E24888" w:rsidRPr="003A7E59">
          <w:rPr>
            <w:rFonts w:asciiTheme="minorHAnsi" w:hAnsiTheme="minorHAnsi" w:cstheme="minorHAnsi"/>
            <w:sz w:val="22"/>
          </w:rPr>
          <w:t xml:space="preserve">at which </w:t>
        </w:r>
      </w:ins>
      <w:r w:rsidRPr="002F6E3E">
        <w:rPr>
          <w:rFonts w:asciiTheme="minorHAnsi" w:hAnsiTheme="minorHAnsi" w:cstheme="minorHAnsi"/>
          <w:sz w:val="22"/>
        </w:rPr>
        <w:t>these concerns will translate to barriers for use or adherence to these methods</w:t>
      </w:r>
      <w:ins w:id="2220" w:author="Copyeditor (JMIR)" w:date="2023-08-07T18:02:00Z">
        <w:r w:rsidR="00E24888" w:rsidRPr="003A7E59">
          <w:rPr>
            <w:rFonts w:asciiTheme="minorHAnsi" w:hAnsiTheme="minorHAnsi" w:cstheme="minorHAnsi"/>
            <w:sz w:val="22"/>
          </w:rPr>
          <w:t xml:space="preserve"> is </w:t>
        </w:r>
      </w:ins>
      <w:ins w:id="2221" w:author="Copyeditor (JMIR)" w:date="2023-08-07T18:03:00Z">
        <w:r w:rsidR="00E24888" w:rsidRPr="003A7E59">
          <w:rPr>
            <w:rFonts w:asciiTheme="minorHAnsi" w:hAnsiTheme="minorHAnsi" w:cstheme="minorHAnsi"/>
            <w:sz w:val="22"/>
          </w:rPr>
          <w:t>unclear</w:t>
        </w:r>
      </w:ins>
      <w:r w:rsidRPr="002F6E3E">
        <w:rPr>
          <w:rFonts w:asciiTheme="minorHAnsi" w:hAnsiTheme="minorHAnsi" w:cstheme="minorHAnsi"/>
          <w:sz w:val="22"/>
        </w:rPr>
        <w:t>.</w:t>
      </w:r>
    </w:p>
    <w:p w14:paraId="0ACFEF65" w14:textId="77777777" w:rsidR="008B2A7A" w:rsidRPr="002F6E3E" w:rsidRDefault="008B2A7A">
      <w:pPr>
        <w:spacing w:before="9" w:line="360" w:lineRule="auto"/>
        <w:rPr>
          <w:del w:id="2222" w:author="Copyeditor (JMIR)" w:date="2023-08-04T09:28:00Z"/>
          <w:rFonts w:asciiTheme="minorHAnsi" w:hAnsiTheme="minorHAnsi" w:cstheme="minorHAnsi"/>
          <w:sz w:val="22"/>
        </w:rPr>
      </w:pPr>
    </w:p>
    <w:p w14:paraId="661F9F20" w14:textId="186D4D47" w:rsidR="008B2A7A" w:rsidRPr="002F6E3E" w:rsidRDefault="0046147D" w:rsidP="004E0223">
      <w:pPr>
        <w:pStyle w:val="Heading3"/>
        <w:rPr>
          <w:rFonts w:asciiTheme="minorHAnsi" w:hAnsiTheme="minorHAnsi" w:cstheme="minorHAnsi"/>
        </w:rPr>
      </w:pPr>
      <w:del w:id="2223" w:author="Copyeditor (JMIR)" w:date="2023-08-07T13:16:00Z">
        <w:r w:rsidRPr="002F6E3E">
          <w:rPr>
            <w:rFonts w:asciiTheme="minorHAnsi" w:eastAsia="Palatino Linotype" w:hAnsiTheme="minorHAnsi" w:cstheme="minorHAnsi"/>
          </w:rPr>
          <w:delText xml:space="preserve">2. </w:delText>
        </w:r>
      </w:del>
      <w:r w:rsidR="008F1B2F" w:rsidRPr="002F6E3E">
        <w:rPr>
          <w:rFonts w:asciiTheme="minorHAnsi" w:eastAsia="Palatino Linotype" w:hAnsiTheme="minorHAnsi" w:cstheme="minorHAnsi"/>
        </w:rPr>
        <w:t>Individuals Can Sustain the Use of Personal Sensing for Relatively Long Periods</w:t>
      </w:r>
    </w:p>
    <w:p w14:paraId="6628799F" w14:textId="77777777" w:rsidR="008B2A7A" w:rsidRPr="002F6E3E" w:rsidRDefault="008B2A7A">
      <w:pPr>
        <w:spacing w:before="9" w:line="360" w:lineRule="auto"/>
        <w:rPr>
          <w:rFonts w:asciiTheme="minorHAnsi" w:hAnsiTheme="minorHAnsi" w:cstheme="minorHAnsi"/>
          <w:b/>
          <w:sz w:val="22"/>
        </w:rPr>
      </w:pPr>
    </w:p>
    <w:p w14:paraId="5E94EA9B" w14:textId="0F4AAA08" w:rsidR="000C18B2" w:rsidRPr="002F6E3E" w:rsidRDefault="0046147D" w:rsidP="006514EA">
      <w:pPr>
        <w:spacing w:line="360" w:lineRule="auto"/>
        <w:ind w:right="238"/>
        <w:rPr>
          <w:rFonts w:asciiTheme="minorHAnsi" w:hAnsiTheme="minorHAnsi" w:cstheme="minorHAnsi"/>
          <w:sz w:val="22"/>
        </w:rPr>
      </w:pPr>
      <w:r w:rsidRPr="002F6E3E">
        <w:rPr>
          <w:rFonts w:asciiTheme="minorHAnsi" w:hAnsiTheme="minorHAnsi" w:cstheme="minorHAnsi"/>
          <w:sz w:val="22"/>
        </w:rPr>
        <w:t>Most enrolled participants were also able to sustain their commitment to provid</w:t>
      </w:r>
      <w:ins w:id="2224" w:author="Copyeditor (JMIR)" w:date="2023-08-03T06:36:00Z">
        <w:r w:rsidRPr="002F6E3E">
          <w:rPr>
            <w:rFonts w:asciiTheme="minorHAnsi" w:hAnsiTheme="minorHAnsi" w:cstheme="minorHAnsi"/>
            <w:sz w:val="22"/>
          </w:rPr>
          <w:t>ing</w:t>
        </w:r>
      </w:ins>
      <w:del w:id="2225" w:author="Copyeditor (JMIR)" w:date="2023-08-03T06:36:00Z">
        <w:r w:rsidRPr="002F6E3E">
          <w:rPr>
            <w:rFonts w:asciiTheme="minorHAnsi" w:hAnsiTheme="minorHAnsi" w:cstheme="minorHAnsi"/>
            <w:sz w:val="22"/>
          </w:rPr>
          <w:delText>e</w:delText>
        </w:r>
      </w:del>
      <w:r w:rsidRPr="002F6E3E">
        <w:rPr>
          <w:rFonts w:asciiTheme="minorHAnsi" w:hAnsiTheme="minorHAnsi" w:cstheme="minorHAnsi"/>
          <w:sz w:val="22"/>
        </w:rPr>
        <w:t xml:space="preserve"> these sensed data streams over time. More than 91% (154/169) provided at least 1 month of sensed data</w:t>
      </w:r>
      <w:ins w:id="2226"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and a large majority (133/169</w:t>
      </w:r>
      <w:ins w:id="2227" w:author="Copyeditor (JMIR)" w:date="2023-08-06T14:28:00Z">
        <w:r w:rsidR="000A1AB0" w:rsidRPr="002F6E3E">
          <w:rPr>
            <w:rFonts w:asciiTheme="minorHAnsi" w:hAnsiTheme="minorHAnsi" w:cstheme="minorHAnsi"/>
            <w:sz w:val="22"/>
          </w:rPr>
          <w:t>,</w:t>
        </w:r>
      </w:ins>
      <w:del w:id="2228" w:author="Copyeditor (JMIR)" w:date="2023-08-06T14:28:00Z">
        <w:r w:rsidRPr="002F6E3E">
          <w:rPr>
            <w:rFonts w:asciiTheme="minorHAnsi" w:hAnsiTheme="minorHAnsi" w:cstheme="minorHAnsi"/>
            <w:sz w:val="22"/>
          </w:rPr>
          <w:delText>;</w:delText>
        </w:r>
      </w:del>
      <w:r w:rsidRPr="002F6E3E">
        <w:rPr>
          <w:rFonts w:asciiTheme="minorHAnsi" w:hAnsiTheme="minorHAnsi" w:cstheme="minorHAnsi"/>
          <w:sz w:val="22"/>
        </w:rPr>
        <w:t xml:space="preserve"> 78.7%) provided data for all 3 months. As with enrollment statistics, these numbers also likely underestimate participants’ ability to sustain personal sensing because many of the participants who discontinued or did not complete the study reported reasons to stop their participation that were unrelated to</w:t>
      </w:r>
      <w:ins w:id="2229" w:author="Copyeditor (JMIR)" w:date="2023-08-06T14:29:00Z">
        <w:r w:rsidR="00E62EB8" w:rsidRPr="002F6E3E">
          <w:rPr>
            <w:rFonts w:asciiTheme="minorHAnsi" w:hAnsiTheme="minorHAnsi" w:cstheme="minorHAnsi"/>
            <w:sz w:val="22"/>
          </w:rPr>
          <w:t xml:space="preserve"> </w:t>
        </w:r>
      </w:ins>
      <w:r w:rsidRPr="002F6E3E">
        <w:rPr>
          <w:rFonts w:asciiTheme="minorHAnsi" w:hAnsiTheme="minorHAnsi" w:cstheme="minorHAnsi"/>
          <w:sz w:val="22"/>
        </w:rPr>
        <w:t>personal sensing (e</w:t>
      </w:r>
      <w:del w:id="2230" w:author="Copyeditor (JMIR)" w:date="2023-08-03T06:30:00Z">
        <w:r w:rsidRPr="002F6E3E">
          <w:rPr>
            <w:rFonts w:asciiTheme="minorHAnsi" w:hAnsiTheme="minorHAnsi" w:cstheme="minorHAnsi"/>
            <w:sz w:val="22"/>
          </w:rPr>
          <w:delText>.g.</w:delText>
        </w:r>
      </w:del>
      <w:ins w:id="2231"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family crisis, relapse, </w:t>
      </w:r>
      <w:ins w:id="2232" w:author="Copyeditor (JMIR)" w:date="2023-08-03T06:36:00Z">
        <w:r w:rsidRPr="002F6E3E">
          <w:rPr>
            <w:rFonts w:asciiTheme="minorHAnsi" w:hAnsiTheme="minorHAnsi" w:cstheme="minorHAnsi"/>
            <w:sz w:val="22"/>
          </w:rPr>
          <w:t xml:space="preserve">and </w:t>
        </w:r>
        <w:del w:id="2233" w:author="Copyeditor (JMIR)" w:date="2023-08-06T14:30:00Z">
          <w:r w:rsidRPr="002F6E3E">
            <w:rPr>
              <w:rFonts w:asciiTheme="minorHAnsi" w:hAnsiTheme="minorHAnsi" w:cstheme="minorHAnsi"/>
              <w:sz w:val="22"/>
            </w:rPr>
            <w:delText xml:space="preserve"> </w:delText>
          </w:r>
        </w:del>
      </w:ins>
      <w:r w:rsidRPr="002F6E3E">
        <w:rPr>
          <w:rFonts w:asciiTheme="minorHAnsi" w:hAnsiTheme="minorHAnsi" w:cstheme="minorHAnsi"/>
          <w:sz w:val="22"/>
        </w:rPr>
        <w:t>moved out of state). However, some participants (</w:t>
      </w:r>
      <w:del w:id="2234" w:author="Copyeditor (JMIR)" w:date="2023-08-03T06:30:00Z">
        <w:r w:rsidRPr="002F6E3E">
          <w:rPr>
            <w:rFonts w:asciiTheme="minorHAnsi" w:eastAsia="Bookman Old Style" w:hAnsiTheme="minorHAnsi" w:cstheme="minorHAnsi"/>
            <w:i/>
            <w:sz w:val="22"/>
          </w:rPr>
          <w:delText xml:space="preserve">N </w:delText>
        </w:r>
      </w:del>
      <w:ins w:id="2235" w:author="Copyeditor (JMIR)" w:date="2023-08-06T14:30:00Z">
        <w:r w:rsidR="005D6854" w:rsidRPr="002F6E3E">
          <w:rPr>
            <w:rFonts w:asciiTheme="minorHAnsi" w:eastAsia="Bookman Old Style" w:hAnsiTheme="minorHAnsi" w:cstheme="minorHAnsi"/>
            <w:sz w:val="22"/>
          </w:rPr>
          <w:t>n</w:t>
        </w:r>
      </w:ins>
      <w:r w:rsidRPr="002F6E3E">
        <w:rPr>
          <w:rFonts w:asciiTheme="minorHAnsi" w:hAnsiTheme="minorHAnsi" w:cstheme="minorHAnsi"/>
          <w:sz w:val="22"/>
        </w:rPr>
        <w:t>=</w:t>
      </w:r>
      <w:del w:id="2236" w:author="Copyeditor (JMIR)" w:date="2023-08-03T06:30: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4) </w:t>
      </w:r>
      <w:del w:id="2237" w:author="Copyeditor (JMIR)" w:date="2023-08-03T06:36:00Z">
        <w:r w:rsidRPr="002F6E3E">
          <w:rPr>
            <w:rFonts w:asciiTheme="minorHAnsi" w:hAnsiTheme="minorHAnsi" w:cstheme="minorHAnsi"/>
            <w:sz w:val="22"/>
          </w:rPr>
          <w:delText xml:space="preserve">did </w:delText>
        </w:r>
      </w:del>
      <w:r w:rsidRPr="002F6E3E">
        <w:rPr>
          <w:rFonts w:asciiTheme="minorHAnsi" w:hAnsiTheme="minorHAnsi" w:cstheme="minorHAnsi"/>
          <w:sz w:val="22"/>
        </w:rPr>
        <w:t>explicitly report</w:t>
      </w:r>
      <w:ins w:id="2238" w:author="Copyeditor (JMIR)" w:date="2023-08-03T06:36:00Z">
        <w:r w:rsidRPr="002F6E3E">
          <w:rPr>
            <w:rFonts w:asciiTheme="minorHAnsi" w:hAnsiTheme="minorHAnsi" w:cstheme="minorHAnsi"/>
            <w:sz w:val="22"/>
          </w:rPr>
          <w:t>ed</w:t>
        </w:r>
      </w:ins>
      <w:r w:rsidRPr="002F6E3E">
        <w:rPr>
          <w:rFonts w:asciiTheme="minorHAnsi" w:hAnsiTheme="minorHAnsi" w:cstheme="minorHAnsi"/>
          <w:sz w:val="22"/>
        </w:rPr>
        <w:t xml:space="preserve"> reasons that appeared related to personal sensing (e</w:t>
      </w:r>
      <w:del w:id="2239" w:author="Copyeditor (JMIR)" w:date="2023-08-03T06:30:00Z">
        <w:r w:rsidRPr="002F6E3E">
          <w:rPr>
            <w:rFonts w:asciiTheme="minorHAnsi" w:hAnsiTheme="minorHAnsi" w:cstheme="minorHAnsi"/>
            <w:sz w:val="22"/>
          </w:rPr>
          <w:delText>.g.</w:delText>
        </w:r>
      </w:del>
      <w:ins w:id="2240"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study demands </w:t>
      </w:r>
      <w:ins w:id="2241" w:author="Copyeditor (JMIR)" w:date="2023-08-03T06:36:00Z">
        <w:r w:rsidRPr="002F6E3E">
          <w:rPr>
            <w:rFonts w:asciiTheme="minorHAnsi" w:hAnsiTheme="minorHAnsi" w:cstheme="minorHAnsi"/>
            <w:sz w:val="22"/>
          </w:rPr>
          <w:t xml:space="preserve">were </w:t>
        </w:r>
      </w:ins>
      <w:r w:rsidRPr="002F6E3E">
        <w:rPr>
          <w:rFonts w:asciiTheme="minorHAnsi" w:hAnsiTheme="minorHAnsi" w:cstheme="minorHAnsi"/>
          <w:sz w:val="22"/>
        </w:rPr>
        <w:t xml:space="preserve">too burdensome). </w:t>
      </w:r>
      <w:del w:id="2242" w:author="Copyeditor (JMIR)" w:date="2023-08-03T06:30:00Z">
        <w:r w:rsidRPr="002F6E3E">
          <w:rPr>
            <w:rFonts w:asciiTheme="minorHAnsi" w:hAnsiTheme="minorHAnsi" w:cstheme="minorHAnsi"/>
            <w:sz w:val="22"/>
          </w:rPr>
          <w:delText>A</w:delText>
        </w:r>
      </w:del>
      <w:ins w:id="2243" w:author="Copyeditor (JMIR)" w:date="2023-08-03T06:30:00Z">
        <w:r w:rsidRPr="002F6E3E">
          <w:rPr>
            <w:rFonts w:asciiTheme="minorHAnsi" w:hAnsiTheme="minorHAnsi" w:cstheme="minorHAnsi"/>
            <w:sz w:val="22"/>
          </w:rPr>
          <w:t>In a</w:t>
        </w:r>
      </w:ins>
      <w:r w:rsidRPr="002F6E3E">
        <w:rPr>
          <w:rFonts w:asciiTheme="minorHAnsi" w:hAnsiTheme="minorHAnsi" w:cstheme="minorHAnsi"/>
          <w:sz w:val="22"/>
        </w:rPr>
        <w:t>ddition</w:t>
      </w:r>
      <w:del w:id="2244" w:author="Copyeditor (JMIR)" w:date="2023-08-03T06:30:00Z">
        <w:r w:rsidRPr="002F6E3E">
          <w:rPr>
            <w:rFonts w:asciiTheme="minorHAnsi" w:hAnsiTheme="minorHAnsi" w:cstheme="minorHAnsi"/>
            <w:sz w:val="22"/>
          </w:rPr>
          <w:delText>ally</w:delText>
        </w:r>
      </w:del>
      <w:r w:rsidRPr="002F6E3E">
        <w:rPr>
          <w:rFonts w:asciiTheme="minorHAnsi" w:hAnsiTheme="minorHAnsi" w:cstheme="minorHAnsi"/>
          <w:sz w:val="22"/>
        </w:rPr>
        <w:t xml:space="preserve">, others who stopped participating may have been influenced by their experiences with personal sensing without formally reporting </w:t>
      </w:r>
      <w:ins w:id="2245" w:author="Copyeditor (JMIR)" w:date="2023-08-03T06:36:00Z">
        <w:r w:rsidRPr="002F6E3E">
          <w:rPr>
            <w:rFonts w:asciiTheme="minorHAnsi" w:hAnsiTheme="minorHAnsi" w:cstheme="minorHAnsi"/>
            <w:sz w:val="22"/>
          </w:rPr>
          <w:t>their</w:t>
        </w:r>
      </w:ins>
      <w:del w:id="2246" w:author="Copyeditor (JMIR)" w:date="2023-08-03T06:36:00Z">
        <w:r w:rsidRPr="002F6E3E">
          <w:rPr>
            <w:rFonts w:asciiTheme="minorHAnsi" w:hAnsiTheme="minorHAnsi" w:cstheme="minorHAnsi"/>
            <w:sz w:val="22"/>
          </w:rPr>
          <w:delText>those</w:delText>
        </w:r>
      </w:del>
      <w:r w:rsidRPr="002F6E3E">
        <w:rPr>
          <w:rFonts w:asciiTheme="minorHAnsi" w:hAnsiTheme="minorHAnsi" w:cstheme="minorHAnsi"/>
          <w:sz w:val="22"/>
        </w:rPr>
        <w:t xml:space="preserve"> concerns.</w:t>
      </w:r>
    </w:p>
    <w:p w14:paraId="299A205A" w14:textId="518C61A7" w:rsidR="008B2A7A" w:rsidRPr="002F6E3E" w:rsidRDefault="0046147D">
      <w:pPr>
        <w:spacing w:line="360" w:lineRule="auto"/>
        <w:ind w:right="215"/>
        <w:rPr>
          <w:rFonts w:asciiTheme="minorHAnsi" w:hAnsiTheme="minorHAnsi" w:cstheme="minorHAnsi"/>
          <w:sz w:val="22"/>
        </w:rPr>
        <w:pPrChange w:id="2247" w:author="Kendra Wyant" w:date="2023-08-07T13:53:00Z">
          <w:pPr>
            <w:spacing w:before="114" w:line="360" w:lineRule="auto"/>
          </w:pPr>
        </w:pPrChange>
      </w:pPr>
      <w:r w:rsidRPr="002F6E3E">
        <w:rPr>
          <w:rFonts w:asciiTheme="minorHAnsi" w:hAnsiTheme="minorHAnsi" w:cstheme="minorHAnsi"/>
          <w:sz w:val="22"/>
        </w:rPr>
        <w:t xml:space="preserve">Participants who enrolled but then discontinued because of </w:t>
      </w:r>
      <w:del w:id="2248" w:author="Copyeditor (JMIR)" w:date="2023-08-03T06:36:00Z">
        <w:r w:rsidRPr="002F6E3E">
          <w:rPr>
            <w:rFonts w:asciiTheme="minorHAnsi" w:hAnsiTheme="minorHAnsi" w:cstheme="minorHAnsi"/>
            <w:sz w:val="22"/>
          </w:rPr>
          <w:delText xml:space="preserve">the </w:delText>
        </w:r>
      </w:del>
      <w:r w:rsidRPr="002F6E3E">
        <w:rPr>
          <w:rFonts w:asciiTheme="minorHAnsi" w:hAnsiTheme="minorHAnsi" w:cstheme="minorHAnsi"/>
          <w:sz w:val="22"/>
        </w:rPr>
        <w:t>personal sensing methods may have been influenced more by issues related to the burden associated with active sensing rather than more general issues related to data sensitivity/privacy.</w:t>
      </w:r>
      <w:ins w:id="2249" w:author="Kendra Wyant" w:date="2023-08-07T13:53:00Z">
        <w:r w:rsidR="00781542">
          <w:rPr>
            <w:rFonts w:asciiTheme="minorHAnsi" w:hAnsiTheme="minorHAnsi" w:cstheme="minorHAnsi"/>
            <w:sz w:val="22"/>
          </w:rPr>
          <w:t xml:space="preserve"> </w:t>
        </w:r>
        <w:r w:rsidR="00781542" w:rsidRPr="002F6E3E">
          <w:rPr>
            <w:rFonts w:asciiTheme="minorHAnsi" w:hAnsiTheme="minorHAnsi" w:cstheme="minorHAnsi"/>
            <w:sz w:val="22"/>
          </w:rPr>
          <w:t xml:space="preserve">Participants concerned about sharing passively sensed private information, such as their moment-by-moment location or cellular communications, would likely have had these concerns from the beginning, such that they would not have consented, enrolled, and then opted in to provide these sensitive data. However, the burden associated with active sensing (eg, 4 times </w:t>
        </w:r>
        <w:r w:rsidR="00781542" w:rsidRPr="002F6E3E">
          <w:rPr>
            <w:rFonts w:asciiTheme="minorHAnsi" w:hAnsiTheme="minorHAnsi" w:cstheme="minorHAnsi"/>
            <w:sz w:val="22"/>
          </w:rPr>
          <w:lastRenderedPageBreak/>
          <w:t>daily EMA and daily audio check-ins) may not have been clear to them until they tried to sustain those methods over time. In our sample of participants, we saw evidence that many of them hardly thought about passively sensed data streams. On the other hand, some participants reported more discontent with actively sensed data streams as time progressed.</w:t>
        </w:r>
      </w:ins>
    </w:p>
    <w:p w14:paraId="2E08CF3D" w14:textId="370C368E" w:rsidR="008B2A7A" w:rsidRPr="002F6E3E" w:rsidDel="00781542" w:rsidRDefault="0046147D" w:rsidP="006514EA">
      <w:pPr>
        <w:spacing w:line="360" w:lineRule="auto"/>
        <w:ind w:right="215"/>
        <w:rPr>
          <w:del w:id="2250" w:author="Kendra Wyant" w:date="2023-08-07T13:53:00Z"/>
          <w:rFonts w:asciiTheme="minorHAnsi" w:hAnsiTheme="minorHAnsi" w:cstheme="minorHAnsi"/>
          <w:sz w:val="22"/>
        </w:rPr>
      </w:pPr>
      <w:del w:id="2251" w:author="Kendra Wyant" w:date="2023-08-07T13:53:00Z">
        <w:r w:rsidRPr="002F6E3E" w:rsidDel="00781542">
          <w:rPr>
            <w:rFonts w:asciiTheme="minorHAnsi" w:hAnsiTheme="minorHAnsi" w:cstheme="minorHAnsi"/>
            <w:sz w:val="22"/>
          </w:rPr>
          <w:delText>Participants concerned about sharing passively sensed private information</w:delText>
        </w:r>
      </w:del>
      <w:ins w:id="2252" w:author="Copyeditor (JMIR)" w:date="2023-08-03T06:30:00Z">
        <w:del w:id="2253" w:author="Kendra Wyant" w:date="2023-08-07T13:53:00Z">
          <w:r w:rsidRPr="002F6E3E" w:rsidDel="00781542">
            <w:rPr>
              <w:rFonts w:asciiTheme="minorHAnsi" w:hAnsiTheme="minorHAnsi" w:cstheme="minorHAnsi"/>
              <w:sz w:val="22"/>
            </w:rPr>
            <w:delText>,</w:delText>
          </w:r>
        </w:del>
      </w:ins>
      <w:del w:id="2254" w:author="Kendra Wyant" w:date="2023-08-07T13:53:00Z">
        <w:r w:rsidRPr="002F6E3E" w:rsidDel="00781542">
          <w:rPr>
            <w:rFonts w:asciiTheme="minorHAnsi" w:hAnsiTheme="minorHAnsi" w:cstheme="minorHAnsi"/>
            <w:sz w:val="22"/>
          </w:rPr>
          <w:delText xml:space="preserve"> such as their moment-by-moment location or cellular communications</w:delText>
        </w:r>
      </w:del>
      <w:ins w:id="2255" w:author="Copyeditor (JMIR)" w:date="2023-08-03T06:36:00Z">
        <w:del w:id="2256" w:author="Kendra Wyant" w:date="2023-08-07T13:53:00Z">
          <w:r w:rsidRPr="002F6E3E" w:rsidDel="00781542">
            <w:rPr>
              <w:rFonts w:asciiTheme="minorHAnsi" w:hAnsiTheme="minorHAnsi" w:cstheme="minorHAnsi"/>
              <w:sz w:val="22"/>
            </w:rPr>
            <w:delText>,</w:delText>
          </w:r>
        </w:del>
      </w:ins>
      <w:del w:id="2257" w:author="Kendra Wyant" w:date="2023-08-07T13:53:00Z">
        <w:r w:rsidRPr="002F6E3E" w:rsidDel="00781542">
          <w:rPr>
            <w:rFonts w:asciiTheme="minorHAnsi" w:hAnsiTheme="minorHAnsi" w:cstheme="minorHAnsi"/>
            <w:sz w:val="22"/>
          </w:rPr>
          <w:delText xml:space="preserve"> would likely have had these concerns from the beginning</w:delText>
        </w:r>
      </w:del>
      <w:ins w:id="2258" w:author="Copyeditor (JMIR)" w:date="2023-08-03T06:36:00Z">
        <w:del w:id="2259" w:author="Kendra Wyant" w:date="2023-08-07T13:53:00Z">
          <w:r w:rsidRPr="002F6E3E" w:rsidDel="00781542">
            <w:rPr>
              <w:rFonts w:asciiTheme="minorHAnsi" w:hAnsiTheme="minorHAnsi" w:cstheme="minorHAnsi"/>
              <w:sz w:val="22"/>
            </w:rPr>
            <w:delText>,</w:delText>
          </w:r>
        </w:del>
      </w:ins>
      <w:del w:id="2260" w:author="Kendra Wyant" w:date="2023-08-07T13:53:00Z">
        <w:r w:rsidRPr="002F6E3E" w:rsidDel="00781542">
          <w:rPr>
            <w:rFonts w:asciiTheme="minorHAnsi" w:hAnsiTheme="minorHAnsi" w:cstheme="minorHAnsi"/>
            <w:sz w:val="22"/>
          </w:rPr>
          <w:delText xml:space="preserve"> such that they would not have consented, enrolled, and then opted</w:delText>
        </w:r>
      </w:del>
      <w:ins w:id="2261" w:author="Copyeditor (JMIR)" w:date="2023-08-06T14:32:00Z">
        <w:del w:id="2262" w:author="Kendra Wyant" w:date="2023-08-07T13:53:00Z">
          <w:r w:rsidR="001F2C75" w:rsidRPr="002F6E3E" w:rsidDel="00781542">
            <w:rPr>
              <w:rFonts w:asciiTheme="minorHAnsi" w:hAnsiTheme="minorHAnsi" w:cstheme="minorHAnsi"/>
              <w:sz w:val="22"/>
            </w:rPr>
            <w:delText xml:space="preserve"> </w:delText>
          </w:r>
        </w:del>
      </w:ins>
      <w:del w:id="2263" w:author="Kendra Wyant" w:date="2023-08-07T13:53:00Z">
        <w:r w:rsidRPr="002F6E3E" w:rsidDel="00781542">
          <w:rPr>
            <w:rFonts w:asciiTheme="minorHAnsi" w:hAnsiTheme="minorHAnsi" w:cstheme="minorHAnsi"/>
            <w:sz w:val="22"/>
          </w:rPr>
          <w:delText>-in to provide these sensitive data. However, the burden associated with active sensing (e.g.</w:delText>
        </w:r>
      </w:del>
      <w:ins w:id="2264" w:author="Copyeditor (JMIR)" w:date="2023-08-03T06:30:00Z">
        <w:del w:id="2265" w:author="Kendra Wyant" w:date="2023-08-07T13:53:00Z">
          <w:r w:rsidRPr="002F6E3E" w:rsidDel="00781542">
            <w:rPr>
              <w:rFonts w:asciiTheme="minorHAnsi" w:hAnsiTheme="minorHAnsi" w:cstheme="minorHAnsi"/>
              <w:sz w:val="22"/>
            </w:rPr>
            <w:delText>g</w:delText>
          </w:r>
        </w:del>
      </w:ins>
      <w:del w:id="2266" w:author="Kendra Wyant" w:date="2023-08-07T13:53:00Z">
        <w:r w:rsidRPr="002F6E3E" w:rsidDel="00781542">
          <w:rPr>
            <w:rFonts w:asciiTheme="minorHAnsi" w:hAnsiTheme="minorHAnsi" w:cstheme="minorHAnsi"/>
            <w:sz w:val="22"/>
          </w:rPr>
          <w:delText>, 4x</w:delText>
        </w:r>
      </w:del>
      <w:ins w:id="2267" w:author="Copyeditor (JMIR)" w:date="2023-08-06T14:32:00Z">
        <w:del w:id="2268" w:author="Kendra Wyant" w:date="2023-08-07T13:53:00Z">
          <w:r w:rsidR="003C3E1F" w:rsidRPr="002F6E3E" w:rsidDel="00781542">
            <w:rPr>
              <w:rFonts w:asciiTheme="minorHAnsi" w:hAnsiTheme="minorHAnsi" w:cstheme="minorHAnsi"/>
              <w:sz w:val="22"/>
            </w:rPr>
            <w:delText xml:space="preserve"> times</w:delText>
          </w:r>
        </w:del>
      </w:ins>
      <w:del w:id="2269" w:author="Kendra Wyant" w:date="2023-08-07T13:53:00Z">
        <w:r w:rsidRPr="002F6E3E" w:rsidDel="00781542">
          <w:rPr>
            <w:rFonts w:asciiTheme="minorHAnsi" w:hAnsiTheme="minorHAnsi" w:cstheme="minorHAnsi"/>
            <w:sz w:val="22"/>
          </w:rPr>
          <w:delText xml:space="preserve"> daily EMA</w:delText>
        </w:r>
      </w:del>
      <w:ins w:id="2270" w:author="Copyeditor (JMIR)" w:date="2023-08-03T06:36:00Z">
        <w:del w:id="2271" w:author="Kendra Wyant" w:date="2023-08-07T13:53:00Z">
          <w:r w:rsidRPr="002F6E3E" w:rsidDel="00781542">
            <w:rPr>
              <w:rFonts w:asciiTheme="minorHAnsi" w:hAnsiTheme="minorHAnsi" w:cstheme="minorHAnsi"/>
              <w:sz w:val="22"/>
            </w:rPr>
            <w:delText xml:space="preserve"> and</w:delText>
          </w:r>
        </w:del>
      </w:ins>
      <w:del w:id="2272" w:author="Kendra Wyant" w:date="2023-08-07T13:53:00Z">
        <w:r w:rsidRPr="002F6E3E" w:rsidDel="00781542">
          <w:rPr>
            <w:rFonts w:asciiTheme="minorHAnsi" w:hAnsiTheme="minorHAnsi" w:cstheme="minorHAnsi"/>
            <w:sz w:val="22"/>
          </w:rPr>
          <w:delText>, daily audio check</w:delText>
        </w:r>
      </w:del>
      <w:ins w:id="2273" w:author="Copyeditor (JMIR)" w:date="2023-08-06T16:24:00Z">
        <w:del w:id="2274" w:author="Kendra Wyant" w:date="2023-08-07T13:53:00Z">
          <w:r w:rsidR="0094193E" w:rsidRPr="002F6E3E" w:rsidDel="00781542">
            <w:rPr>
              <w:rFonts w:asciiTheme="minorHAnsi" w:hAnsiTheme="minorHAnsi" w:cstheme="minorHAnsi"/>
              <w:sz w:val="22"/>
            </w:rPr>
            <w:delText>audio check-</w:delText>
          </w:r>
        </w:del>
      </w:ins>
      <w:del w:id="2275" w:author="Kendra Wyant" w:date="2023-08-07T13:53:00Z">
        <w:r w:rsidRPr="002F6E3E" w:rsidDel="00781542">
          <w:rPr>
            <w:rFonts w:asciiTheme="minorHAnsi" w:hAnsiTheme="minorHAnsi" w:cstheme="minorHAnsi"/>
            <w:sz w:val="22"/>
          </w:rPr>
          <w:delText xml:space="preserve">-ins) may not have been clear to them until they tried to sustain those methods over time. In our sample of participants, we saw evidence that many of </w:delText>
        </w:r>
      </w:del>
      <w:ins w:id="2276" w:author="Copyeditor (JMIR)" w:date="2023-08-03T06:36:00Z">
        <w:del w:id="2277" w:author="Kendra Wyant" w:date="2023-08-07T13:53:00Z">
          <w:r w:rsidRPr="002F6E3E" w:rsidDel="00781542">
            <w:rPr>
              <w:rFonts w:asciiTheme="minorHAnsi" w:hAnsiTheme="minorHAnsi" w:cstheme="minorHAnsi"/>
              <w:sz w:val="22"/>
            </w:rPr>
            <w:delText>them</w:delText>
          </w:r>
        </w:del>
      </w:ins>
      <w:del w:id="2278" w:author="Kendra Wyant" w:date="2023-08-07T13:53:00Z">
        <w:r w:rsidRPr="002F6E3E" w:rsidDel="00781542">
          <w:rPr>
            <w:rFonts w:asciiTheme="minorHAnsi" w:hAnsiTheme="minorHAnsi" w:cstheme="minorHAnsi"/>
            <w:sz w:val="22"/>
          </w:rPr>
          <w:delText>our participants hardly thought about the passively sensed data streams. On the other hand, some participants reported more discontent with the actively sensed data streams as time progressed.</w:delText>
        </w:r>
      </w:del>
    </w:p>
    <w:p w14:paraId="2303278F" w14:textId="5ECE30C1" w:rsidR="008B2A7A" w:rsidRPr="002F6E3E" w:rsidRDefault="0046147D">
      <w:pPr>
        <w:spacing w:line="360" w:lineRule="auto"/>
        <w:ind w:right="121"/>
        <w:rPr>
          <w:rFonts w:asciiTheme="minorHAnsi" w:hAnsiTheme="minorHAnsi" w:cstheme="minorHAnsi"/>
          <w:sz w:val="22"/>
        </w:rPr>
        <w:pPrChange w:id="2279" w:author="Kendra Wyant" w:date="2023-08-07T13:55:00Z">
          <w:pPr>
            <w:spacing w:before="107" w:line="360" w:lineRule="auto"/>
          </w:pPr>
        </w:pPrChange>
      </w:pPr>
      <w:r w:rsidRPr="002F6E3E">
        <w:rPr>
          <w:rFonts w:asciiTheme="minorHAnsi" w:hAnsiTheme="minorHAnsi" w:cstheme="minorHAnsi"/>
          <w:sz w:val="22"/>
        </w:rPr>
        <w:t xml:space="preserve">Existing research assessing </w:t>
      </w:r>
      <w:ins w:id="2280"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acceptability of sensing methods has been limited by short durations of monitoring, with very few studies extending beyond 6 weeks [53,55,56].</w:t>
      </w:r>
      <w:ins w:id="2281" w:author="Kendra Wyant" w:date="2023-08-07T13:55:00Z">
        <w:r w:rsidR="00781542">
          <w:rPr>
            <w:rFonts w:asciiTheme="minorHAnsi" w:hAnsiTheme="minorHAnsi" w:cstheme="minorHAnsi"/>
            <w:sz w:val="22"/>
          </w:rPr>
          <w:t xml:space="preserve"> </w:t>
        </w:r>
        <w:r w:rsidR="00781542" w:rsidRPr="002F6E3E">
          <w:rPr>
            <w:rFonts w:asciiTheme="minorHAnsi" w:hAnsiTheme="minorHAnsi" w:cstheme="minorHAnsi"/>
            <w:sz w:val="22"/>
          </w:rPr>
          <w:t>In addition, adherence has been shown to decrease after only a few weeks in some studies [43,48,78]. This study demonstrates that individuals can sustain their commitment to providing personally sensed data over time with limited drop-offs. These findings suggest that personal sensing methods may be viable in clinical settings where consistent, sustained monitoring would be necessary. Given this promise, future research should expand to longer durations to assess self-reported and behavioral acceptability beyond 3 months. Our group is exploring this directly by using personal sensing monitoring in individuals with opioid use disorder for a full year [14]. Methods that permit long-term monitoring are particularly important for clinical applications for individuals with substance use disorders, who require lifelong care that can adapt to their risk for relapse, and corresponding recovery needs fluctuate over time.</w:t>
        </w:r>
      </w:ins>
    </w:p>
    <w:p w14:paraId="46F5B70D" w14:textId="3B96A28D" w:rsidR="008B2A7A" w:rsidRPr="002F6E3E" w:rsidDel="00781542" w:rsidRDefault="0046147D" w:rsidP="006514EA">
      <w:pPr>
        <w:spacing w:line="360" w:lineRule="auto"/>
        <w:ind w:right="121"/>
        <w:rPr>
          <w:del w:id="2282" w:author="Kendra Wyant" w:date="2023-08-07T13:55:00Z"/>
          <w:rFonts w:asciiTheme="minorHAnsi" w:hAnsiTheme="minorHAnsi" w:cstheme="minorHAnsi"/>
          <w:sz w:val="22"/>
        </w:rPr>
      </w:pPr>
      <w:del w:id="2283" w:author="Kendra Wyant" w:date="2023-08-07T13:55:00Z">
        <w:r w:rsidRPr="002F6E3E" w:rsidDel="00781542">
          <w:rPr>
            <w:rFonts w:asciiTheme="minorHAnsi" w:hAnsiTheme="minorHAnsi" w:cstheme="minorHAnsi"/>
            <w:sz w:val="22"/>
          </w:rPr>
          <w:delText>A</w:delText>
        </w:r>
      </w:del>
      <w:ins w:id="2284" w:author="Copyeditor (JMIR)" w:date="2023-08-03T06:30:00Z">
        <w:del w:id="2285" w:author="Kendra Wyant" w:date="2023-08-07T13:55:00Z">
          <w:r w:rsidRPr="002F6E3E" w:rsidDel="00781542">
            <w:rPr>
              <w:rFonts w:asciiTheme="minorHAnsi" w:hAnsiTheme="minorHAnsi" w:cstheme="minorHAnsi"/>
              <w:sz w:val="22"/>
            </w:rPr>
            <w:delText>In a</w:delText>
          </w:r>
        </w:del>
      </w:ins>
      <w:del w:id="2286" w:author="Kendra Wyant" w:date="2023-08-07T13:55:00Z">
        <w:r w:rsidRPr="002F6E3E" w:rsidDel="00781542">
          <w:rPr>
            <w:rFonts w:asciiTheme="minorHAnsi" w:hAnsiTheme="minorHAnsi" w:cstheme="minorHAnsi"/>
            <w:sz w:val="22"/>
          </w:rPr>
          <w:delText>dditionally, adherence has been shown in some studies to decrease after only a few weeks</w:delText>
        </w:r>
      </w:del>
      <w:ins w:id="2287" w:author="Copyeditor (JMIR)" w:date="2023-08-06T14:34:00Z">
        <w:del w:id="2288" w:author="Kendra Wyant" w:date="2023-08-07T13:55:00Z">
          <w:r w:rsidR="00263D77" w:rsidRPr="002F6E3E" w:rsidDel="00781542">
            <w:rPr>
              <w:rFonts w:asciiTheme="minorHAnsi" w:hAnsiTheme="minorHAnsi" w:cstheme="minorHAnsi"/>
              <w:sz w:val="22"/>
            </w:rPr>
            <w:delText xml:space="preserve"> in some studies</w:delText>
          </w:r>
        </w:del>
      </w:ins>
      <w:del w:id="2289" w:author="Kendra Wyant" w:date="2023-08-07T13:55:00Z">
        <w:r w:rsidRPr="002F6E3E" w:rsidDel="00781542">
          <w:rPr>
            <w:rFonts w:asciiTheme="minorHAnsi" w:hAnsiTheme="minorHAnsi" w:cstheme="minorHAnsi"/>
            <w:sz w:val="22"/>
          </w:rPr>
          <w:delText xml:space="preserve"> [43,48,78]. The present</w:delText>
        </w:r>
      </w:del>
      <w:ins w:id="2290" w:author="Copyeditor (JMIR)" w:date="2023-08-03T06:30:00Z">
        <w:del w:id="2291" w:author="Kendra Wyant" w:date="2023-08-07T13:55:00Z">
          <w:r w:rsidRPr="002F6E3E" w:rsidDel="00781542">
            <w:rPr>
              <w:rFonts w:asciiTheme="minorHAnsi" w:hAnsiTheme="minorHAnsi" w:cstheme="minorHAnsi"/>
              <w:sz w:val="22"/>
            </w:rPr>
            <w:delText>is</w:delText>
          </w:r>
        </w:del>
      </w:ins>
      <w:del w:id="2292" w:author="Kendra Wyant" w:date="2023-08-07T13:55:00Z">
        <w:r w:rsidRPr="002F6E3E" w:rsidDel="00781542">
          <w:rPr>
            <w:rFonts w:asciiTheme="minorHAnsi" w:hAnsiTheme="minorHAnsi" w:cstheme="minorHAnsi"/>
            <w:sz w:val="22"/>
          </w:rPr>
          <w:delText xml:space="preserve"> study demonstrates that individuals can sustain their commitment to providing personally sensed data over time with limited drop</w:delText>
        </w:r>
      </w:del>
      <w:ins w:id="2293" w:author="Copyeditor (JMIR)" w:date="2023-08-07T05:32:00Z">
        <w:del w:id="2294" w:author="Kendra Wyant" w:date="2023-08-07T13:55:00Z">
          <w:r w:rsidR="00EC25D9" w:rsidRPr="002F6E3E" w:rsidDel="00781542">
            <w:rPr>
              <w:rFonts w:asciiTheme="minorHAnsi" w:hAnsiTheme="minorHAnsi" w:cstheme="minorHAnsi"/>
              <w:sz w:val="22"/>
            </w:rPr>
            <w:delText>-</w:delText>
          </w:r>
        </w:del>
      </w:ins>
      <w:del w:id="2295" w:author="Kendra Wyant" w:date="2023-08-07T13:55:00Z">
        <w:r w:rsidRPr="002F6E3E" w:rsidDel="00781542">
          <w:rPr>
            <w:rFonts w:asciiTheme="minorHAnsi" w:hAnsiTheme="minorHAnsi" w:cstheme="minorHAnsi"/>
            <w:sz w:val="22"/>
          </w:rPr>
          <w:delText>-off</w:delText>
        </w:r>
      </w:del>
      <w:ins w:id="2296" w:author="Copyeditor (JMIR)" w:date="2023-08-03T06:36:00Z">
        <w:del w:id="2297" w:author="Kendra Wyant" w:date="2023-08-07T13:55:00Z">
          <w:r w:rsidRPr="002F6E3E" w:rsidDel="00781542">
            <w:rPr>
              <w:rFonts w:asciiTheme="minorHAnsi" w:hAnsiTheme="minorHAnsi" w:cstheme="minorHAnsi"/>
              <w:sz w:val="22"/>
            </w:rPr>
            <w:delText>s</w:delText>
          </w:r>
        </w:del>
      </w:ins>
      <w:del w:id="2298" w:author="Kendra Wyant" w:date="2023-08-07T13:55:00Z">
        <w:r w:rsidRPr="002F6E3E" w:rsidDel="00781542">
          <w:rPr>
            <w:rFonts w:asciiTheme="minorHAnsi" w:hAnsiTheme="minorHAnsi" w:cstheme="minorHAnsi"/>
            <w:sz w:val="22"/>
          </w:rPr>
          <w:delText xml:space="preserve">. These findings suggest </w:delText>
        </w:r>
      </w:del>
      <w:ins w:id="2299" w:author="Copyeditor (JMIR)" w:date="2023-08-03T06:36:00Z">
        <w:del w:id="2300" w:author="Kendra Wyant" w:date="2023-08-07T13:55:00Z">
          <w:r w:rsidRPr="002F6E3E" w:rsidDel="00781542">
            <w:rPr>
              <w:rFonts w:asciiTheme="minorHAnsi" w:hAnsiTheme="minorHAnsi" w:cstheme="minorHAnsi"/>
              <w:sz w:val="22"/>
            </w:rPr>
            <w:delText xml:space="preserve">that </w:delText>
          </w:r>
        </w:del>
      </w:ins>
      <w:del w:id="2301" w:author="Kendra Wyant" w:date="2023-08-07T13:55:00Z">
        <w:r w:rsidRPr="002F6E3E" w:rsidDel="00781542">
          <w:rPr>
            <w:rFonts w:asciiTheme="minorHAnsi" w:hAnsiTheme="minorHAnsi" w:cstheme="minorHAnsi"/>
            <w:sz w:val="22"/>
          </w:rPr>
          <w:delText xml:space="preserve">personal sensing methods may be viable in clinical settings, where consistent, sustained monitoring would be necessary. Given this promise, future research should expand to longer durations to assess self-reported and behavioral acceptability beyond 3 months. Our group is exploring this directly by </w:delText>
        </w:r>
      </w:del>
      <w:ins w:id="2302" w:author="Copyeditor (JMIR)" w:date="2023-08-06T14:35:00Z">
        <w:del w:id="2303" w:author="Kendra Wyant" w:date="2023-08-07T13:55:00Z">
          <w:r w:rsidR="00FA7E6F" w:rsidRPr="002F6E3E" w:rsidDel="00781542">
            <w:rPr>
              <w:rFonts w:asciiTheme="minorHAnsi" w:hAnsiTheme="minorHAnsi" w:cstheme="minorHAnsi"/>
              <w:sz w:val="22"/>
            </w:rPr>
            <w:delText>using</w:delText>
          </w:r>
        </w:del>
      </w:ins>
      <w:ins w:id="2304" w:author="Copyeditor (JMIR)" w:date="2023-08-07T05:32:00Z">
        <w:del w:id="2305" w:author="Kendra Wyant" w:date="2023-08-07T13:55:00Z">
          <w:r w:rsidR="00EC25D9" w:rsidRPr="002F6E3E" w:rsidDel="00781542">
            <w:rPr>
              <w:rFonts w:asciiTheme="minorHAnsi" w:hAnsiTheme="minorHAnsi" w:cstheme="minorHAnsi"/>
              <w:sz w:val="22"/>
            </w:rPr>
            <w:delText xml:space="preserve"> </w:delText>
          </w:r>
        </w:del>
      </w:ins>
      <w:del w:id="2306" w:author="Kendra Wyant" w:date="2023-08-07T13:55:00Z">
        <w:r w:rsidRPr="002F6E3E" w:rsidDel="00781542">
          <w:rPr>
            <w:rFonts w:asciiTheme="minorHAnsi" w:hAnsiTheme="minorHAnsi" w:cstheme="minorHAnsi"/>
            <w:sz w:val="22"/>
          </w:rPr>
          <w:delText xml:space="preserve">employing personal sensing monitoring </w:delText>
        </w:r>
      </w:del>
      <w:ins w:id="2307" w:author="Copyeditor (JMIR)" w:date="2023-08-03T06:36:00Z">
        <w:del w:id="2308" w:author="Kendra Wyant" w:date="2023-08-07T13:55:00Z">
          <w:r w:rsidRPr="002F6E3E" w:rsidDel="00781542">
            <w:rPr>
              <w:rFonts w:asciiTheme="minorHAnsi" w:hAnsiTheme="minorHAnsi" w:cstheme="minorHAnsi"/>
              <w:sz w:val="22"/>
            </w:rPr>
            <w:delText>in</w:delText>
          </w:r>
        </w:del>
      </w:ins>
      <w:del w:id="2309" w:author="Kendra Wyant" w:date="2023-08-07T13:55:00Z">
        <w:r w:rsidRPr="002F6E3E" w:rsidDel="00781542">
          <w:rPr>
            <w:rFonts w:asciiTheme="minorHAnsi" w:hAnsiTheme="minorHAnsi" w:cstheme="minorHAnsi"/>
            <w:sz w:val="22"/>
          </w:rPr>
          <w:delText>with individuals with opioid use disorder for a full year [14]. Methods that permit long-term monitoring are</w:delText>
        </w:r>
      </w:del>
      <w:ins w:id="2310" w:author="Copyeditor (JMIR)" w:date="2023-08-06T14:36:00Z">
        <w:del w:id="2311" w:author="Kendra Wyant" w:date="2023-08-07T13:55:00Z">
          <w:r w:rsidR="002857AB" w:rsidRPr="002F6E3E" w:rsidDel="00781542">
            <w:rPr>
              <w:rFonts w:asciiTheme="minorHAnsi" w:hAnsiTheme="minorHAnsi" w:cstheme="minorHAnsi"/>
              <w:sz w:val="22"/>
            </w:rPr>
            <w:delText xml:space="preserve"> </w:delText>
          </w:r>
        </w:del>
      </w:ins>
      <w:del w:id="2312" w:author="Kendra Wyant" w:date="2023-08-07T13:55:00Z">
        <w:r w:rsidRPr="002F6E3E" w:rsidDel="00781542">
          <w:rPr>
            <w:rFonts w:asciiTheme="minorHAnsi" w:hAnsiTheme="minorHAnsi" w:cstheme="minorHAnsi"/>
            <w:sz w:val="22"/>
          </w:rPr>
          <w:delText xml:space="preserve">particularly important for clinical applications for individuals with substance use disorders, who require lifelong care that can adapt </w:delText>
        </w:r>
      </w:del>
      <w:ins w:id="2313" w:author="Copyeditor (JMIR)" w:date="2023-08-03T06:36:00Z">
        <w:del w:id="2314" w:author="Kendra Wyant" w:date="2023-08-07T13:55:00Z">
          <w:r w:rsidRPr="002F6E3E" w:rsidDel="00781542">
            <w:rPr>
              <w:rFonts w:asciiTheme="minorHAnsi" w:hAnsiTheme="minorHAnsi" w:cstheme="minorHAnsi"/>
              <w:sz w:val="22"/>
            </w:rPr>
            <w:delText>to</w:delText>
          </w:r>
        </w:del>
      </w:ins>
      <w:del w:id="2315" w:author="Kendra Wyant" w:date="2023-08-07T13:55:00Z">
        <w:r w:rsidRPr="002F6E3E" w:rsidDel="00781542">
          <w:rPr>
            <w:rFonts w:asciiTheme="minorHAnsi" w:hAnsiTheme="minorHAnsi" w:cstheme="minorHAnsi"/>
            <w:sz w:val="22"/>
          </w:rPr>
          <w:delText>as their risk for relapse</w:delText>
        </w:r>
      </w:del>
      <w:ins w:id="2316" w:author="Copyeditor (JMIR)" w:date="2023-08-03T06:36:00Z">
        <w:del w:id="2317" w:author="Kendra Wyant" w:date="2023-08-07T13:55:00Z">
          <w:r w:rsidRPr="002F6E3E" w:rsidDel="00781542">
            <w:rPr>
              <w:rFonts w:asciiTheme="minorHAnsi" w:hAnsiTheme="minorHAnsi" w:cstheme="minorHAnsi"/>
              <w:sz w:val="22"/>
            </w:rPr>
            <w:delText>,</w:delText>
          </w:r>
        </w:del>
      </w:ins>
      <w:del w:id="2318" w:author="Kendra Wyant" w:date="2023-08-07T13:55:00Z">
        <w:r w:rsidRPr="002F6E3E" w:rsidDel="00781542">
          <w:rPr>
            <w:rFonts w:asciiTheme="minorHAnsi" w:hAnsiTheme="minorHAnsi" w:cstheme="minorHAnsi"/>
            <w:sz w:val="22"/>
          </w:rPr>
          <w:delText xml:space="preserve"> and corresponding recovery needs fluctuate over time.</w:delText>
        </w:r>
      </w:del>
    </w:p>
    <w:p w14:paraId="4AFD2389" w14:textId="77777777" w:rsidR="008B2A7A" w:rsidRPr="002F6E3E" w:rsidRDefault="008B2A7A">
      <w:pPr>
        <w:spacing w:before="7" w:line="360" w:lineRule="auto"/>
        <w:rPr>
          <w:rFonts w:asciiTheme="minorHAnsi" w:hAnsiTheme="minorHAnsi" w:cstheme="minorHAnsi"/>
          <w:sz w:val="22"/>
        </w:rPr>
      </w:pPr>
    </w:p>
    <w:p w14:paraId="6C491190" w14:textId="61024C74" w:rsidR="008B2A7A" w:rsidRPr="002F6E3E" w:rsidRDefault="0046147D" w:rsidP="004E0223">
      <w:pPr>
        <w:pStyle w:val="Heading3"/>
        <w:rPr>
          <w:rFonts w:asciiTheme="minorHAnsi" w:hAnsiTheme="minorHAnsi" w:cstheme="minorHAnsi"/>
        </w:rPr>
      </w:pPr>
      <w:del w:id="2319" w:author="Copyeditor (JMIR)" w:date="2023-08-07T13:16:00Z">
        <w:r w:rsidRPr="002F6E3E">
          <w:rPr>
            <w:rFonts w:asciiTheme="minorHAnsi" w:eastAsia="Palatino Linotype" w:hAnsiTheme="minorHAnsi" w:cstheme="minorHAnsi"/>
          </w:rPr>
          <w:delText xml:space="preserve">3. </w:delText>
        </w:r>
      </w:del>
      <w:r w:rsidR="008F1B2F" w:rsidRPr="002F6E3E">
        <w:rPr>
          <w:rFonts w:asciiTheme="minorHAnsi" w:eastAsia="Palatino Linotype" w:hAnsiTheme="minorHAnsi" w:cstheme="minorHAnsi"/>
        </w:rPr>
        <w:t>Some Types of Active Personal Sensing Methods Are Generally Acceptable and Sustainable</w:t>
      </w:r>
    </w:p>
    <w:p w14:paraId="4A33B680" w14:textId="3BE073D0" w:rsidR="008B2A7A" w:rsidRPr="002F6E3E" w:rsidRDefault="0046147D" w:rsidP="004E0223">
      <w:pPr>
        <w:spacing w:before="270" w:line="360" w:lineRule="auto"/>
        <w:ind w:right="111"/>
        <w:rPr>
          <w:rFonts w:asciiTheme="minorHAnsi" w:hAnsiTheme="minorHAnsi" w:cstheme="minorHAnsi"/>
          <w:sz w:val="22"/>
        </w:rPr>
      </w:pPr>
      <w:ins w:id="2320" w:author="Copyeditor (JMIR)" w:date="2023-08-03T06:36:00Z">
        <w:r w:rsidRPr="002F6E3E">
          <w:rPr>
            <w:rFonts w:asciiTheme="minorHAnsi" w:hAnsiTheme="minorHAnsi" w:cstheme="minorHAnsi"/>
            <w:sz w:val="22"/>
          </w:rPr>
          <w:t>The a</w:t>
        </w:r>
      </w:ins>
      <w:del w:id="2321" w:author="Copyeditor (JMIR)" w:date="2023-08-03T06:36:00Z">
        <w:r w:rsidRPr="002F6E3E">
          <w:rPr>
            <w:rFonts w:asciiTheme="minorHAnsi" w:hAnsiTheme="minorHAnsi" w:cstheme="minorHAnsi"/>
            <w:sz w:val="22"/>
          </w:rPr>
          <w:delText>A</w:delText>
        </w:r>
      </w:del>
      <w:r w:rsidRPr="002F6E3E">
        <w:rPr>
          <w:rFonts w:asciiTheme="minorHAnsi" w:hAnsiTheme="minorHAnsi" w:cstheme="minorHAnsi"/>
          <w:sz w:val="22"/>
        </w:rPr>
        <w:t>ssessment burden may be expected to play a role in both the acceptability of active sensing methods and participant adherence to the associated procedures. Nonetheless, participants displayed relatively high adherence to the 4</w:t>
      </w:r>
      <w:del w:id="2322" w:author="Copyeditor (JMIR)" w:date="2023-08-03T06:30:00Z">
        <w:r w:rsidRPr="002F6E3E">
          <w:rPr>
            <w:rFonts w:asciiTheme="minorHAnsi" w:hAnsiTheme="minorHAnsi" w:cstheme="minorHAnsi"/>
            <w:sz w:val="22"/>
          </w:rPr>
          <w:delText>x</w:delText>
        </w:r>
      </w:del>
      <w:ins w:id="2323" w:author="Copyeditor (JMIR)" w:date="2023-08-07T05:02:00Z">
        <w:r w:rsidR="00B25DC8" w:rsidRPr="002F6E3E">
          <w:rPr>
            <w:rFonts w:asciiTheme="minorHAnsi" w:hAnsiTheme="minorHAnsi" w:cstheme="minorHAnsi"/>
            <w:sz w:val="22"/>
          </w:rPr>
          <w:t xml:space="preserve"> </w:t>
        </w:r>
      </w:ins>
      <w:ins w:id="2324" w:author="Copyeditor (JMIR)" w:date="2023-08-06T15:43:00Z">
        <w:r w:rsidR="00340683" w:rsidRPr="002F6E3E">
          <w:rPr>
            <w:rFonts w:asciiTheme="minorHAnsi" w:hAnsiTheme="minorHAnsi" w:cstheme="minorHAnsi"/>
            <w:sz w:val="22"/>
          </w:rPr>
          <w:t>time</w:t>
        </w:r>
      </w:ins>
      <w:ins w:id="2325" w:author="Copyeditor (JMIR)" w:date="2023-08-07T05:02:00Z">
        <w:r w:rsidR="00B25DC8" w:rsidRPr="002F6E3E">
          <w:rPr>
            <w:rFonts w:asciiTheme="minorHAnsi" w:hAnsiTheme="minorHAnsi" w:cstheme="minorHAnsi"/>
            <w:sz w:val="22"/>
          </w:rPr>
          <w:t>s</w:t>
        </w:r>
      </w:ins>
      <w:r w:rsidRPr="002F6E3E">
        <w:rPr>
          <w:rFonts w:asciiTheme="minorHAnsi" w:hAnsiTheme="minorHAnsi" w:cstheme="minorHAnsi"/>
          <w:sz w:val="22"/>
        </w:rPr>
        <w:t xml:space="preserve"> daily EMA (</w:t>
      </w:r>
      <w:del w:id="2326" w:author="Copyeditor (JMIR)" w:date="2023-08-03T06:36:00Z">
        <w:r w:rsidRPr="002F6E3E">
          <w:rPr>
            <w:rFonts w:asciiTheme="minorHAnsi" w:hAnsiTheme="minorHAnsi" w:cstheme="minorHAnsi"/>
            <w:sz w:val="22"/>
          </w:rPr>
          <w:delText xml:space="preserve">on average </w:delText>
        </w:r>
      </w:del>
      <w:r w:rsidRPr="002F6E3E">
        <w:rPr>
          <w:rFonts w:asciiTheme="minorHAnsi" w:hAnsiTheme="minorHAnsi" w:cstheme="minorHAnsi"/>
          <w:sz w:val="22"/>
        </w:rPr>
        <w:t>79.8% of EMAs completed</w:t>
      </w:r>
      <w:ins w:id="2327" w:author="Copyeditor (JMIR)" w:date="2023-08-03T06:36:00Z">
        <w:r w:rsidRPr="002F6E3E">
          <w:rPr>
            <w:rFonts w:asciiTheme="minorHAnsi" w:hAnsiTheme="minorHAnsi" w:cstheme="minorHAnsi"/>
            <w:sz w:val="22"/>
          </w:rPr>
          <w:t xml:space="preserve"> on average</w:t>
        </w:r>
      </w:ins>
      <w:r w:rsidRPr="002F6E3E">
        <w:rPr>
          <w:rFonts w:asciiTheme="minorHAnsi" w:hAnsiTheme="minorHAnsi" w:cstheme="minorHAnsi"/>
          <w:sz w:val="22"/>
        </w:rPr>
        <w:t>). This is notable because our study duration of 3 months was substantially longer than typical studies using EMA, which often last</w:t>
      </w:r>
      <w:ins w:id="2328"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only 2 </w:t>
      </w:r>
      <w:del w:id="2329" w:author="Copyeditor (JMIR)" w:date="2023-08-03T06:30:00Z">
        <w:r w:rsidRPr="002F6E3E">
          <w:rPr>
            <w:rFonts w:asciiTheme="minorHAnsi" w:hAnsiTheme="minorHAnsi" w:cstheme="minorHAnsi"/>
            <w:sz w:val="22"/>
          </w:rPr>
          <w:delText>–</w:delText>
        </w:r>
      </w:del>
      <w:ins w:id="2330" w:author="Copyeditor (JMIR)" w:date="2023-08-03T06:30:00Z">
        <w:r w:rsidRPr="002F6E3E">
          <w:rPr>
            <w:rFonts w:asciiTheme="minorHAnsi" w:hAnsiTheme="minorHAnsi" w:cstheme="minorHAnsi"/>
            <w:sz w:val="22"/>
          </w:rPr>
          <w:t>to</w:t>
        </w:r>
      </w:ins>
      <w:r w:rsidRPr="002F6E3E">
        <w:rPr>
          <w:rFonts w:asciiTheme="minorHAnsi" w:hAnsiTheme="minorHAnsi" w:cstheme="minorHAnsi"/>
          <w:sz w:val="22"/>
        </w:rPr>
        <w:t xml:space="preserve"> 4 weeks [47,48]. This increases confidence in the feasibility of this active sensing method for research and clinical applications that require longer monitoring periods. </w:t>
      </w:r>
      <w:ins w:id="2331" w:author="Copyeditor (JMIR)" w:date="2023-08-03T06:36:00Z">
        <w:r w:rsidRPr="002F6E3E">
          <w:rPr>
            <w:rFonts w:asciiTheme="minorHAnsi" w:hAnsiTheme="minorHAnsi" w:cstheme="minorHAnsi"/>
            <w:sz w:val="22"/>
          </w:rPr>
          <w:t>This</w:t>
        </w:r>
      </w:ins>
      <w:del w:id="2332" w:author="Copyeditor (JMIR)" w:date="2023-08-03T06:36:00Z">
        <w:r w:rsidRPr="002F6E3E">
          <w:rPr>
            <w:rFonts w:asciiTheme="minorHAnsi" w:hAnsiTheme="minorHAnsi" w:cstheme="minorHAnsi"/>
            <w:sz w:val="22"/>
          </w:rPr>
          <w:delText>Of course, this</w:delText>
        </w:r>
      </w:del>
      <w:r w:rsidRPr="002F6E3E">
        <w:rPr>
          <w:rFonts w:asciiTheme="minorHAnsi" w:hAnsiTheme="minorHAnsi" w:cstheme="minorHAnsi"/>
          <w:sz w:val="22"/>
        </w:rPr>
        <w:t xml:space="preserve"> level of adherence may be contingent on the measurement parameters used in our study (4</w:t>
      </w:r>
      <w:del w:id="2333" w:author="Copyeditor (JMIR)" w:date="2023-08-03T06:30:00Z">
        <w:r w:rsidRPr="002F6E3E">
          <w:rPr>
            <w:rFonts w:asciiTheme="minorHAnsi" w:hAnsiTheme="minorHAnsi" w:cstheme="minorHAnsi"/>
            <w:sz w:val="22"/>
          </w:rPr>
          <w:delText>x</w:delText>
        </w:r>
      </w:del>
      <w:ins w:id="2334" w:author="Copyeditor (JMIR)" w:date="2023-08-07T05:02:00Z">
        <w:r w:rsidR="00B25DC8" w:rsidRPr="002F6E3E">
          <w:rPr>
            <w:rFonts w:asciiTheme="minorHAnsi" w:hAnsiTheme="minorHAnsi" w:cstheme="minorHAnsi"/>
            <w:sz w:val="22"/>
          </w:rPr>
          <w:t xml:space="preserve"> </w:t>
        </w:r>
      </w:ins>
      <w:ins w:id="2335" w:author="Copyeditor (JMIR)" w:date="2023-08-06T15:44:00Z">
        <w:r w:rsidR="004E36DC" w:rsidRPr="002F6E3E">
          <w:rPr>
            <w:rFonts w:asciiTheme="minorHAnsi" w:hAnsiTheme="minorHAnsi" w:cstheme="minorHAnsi"/>
            <w:sz w:val="22"/>
          </w:rPr>
          <w:t>time</w:t>
        </w:r>
      </w:ins>
      <w:ins w:id="2336" w:author="Copyeditor (JMIR)" w:date="2023-08-07T05:02:00Z">
        <w:r w:rsidR="00B25DC8" w:rsidRPr="002F6E3E">
          <w:rPr>
            <w:rFonts w:asciiTheme="minorHAnsi" w:hAnsiTheme="minorHAnsi" w:cstheme="minorHAnsi"/>
            <w:sz w:val="22"/>
          </w:rPr>
          <w:t>s</w:t>
        </w:r>
      </w:ins>
      <w:r w:rsidRPr="002F6E3E">
        <w:rPr>
          <w:rFonts w:asciiTheme="minorHAnsi" w:hAnsiTheme="minorHAnsi" w:cstheme="minorHAnsi"/>
          <w:sz w:val="22"/>
        </w:rPr>
        <w:t xml:space="preserve"> daily survey of 7</w:t>
      </w:r>
      <w:del w:id="2337" w:author="Copyeditor (JMIR)" w:date="2023-08-03T06:30:00Z">
        <w:r w:rsidRPr="002F6E3E">
          <w:rPr>
            <w:rFonts w:asciiTheme="minorHAnsi" w:hAnsiTheme="minorHAnsi" w:cstheme="minorHAnsi"/>
            <w:sz w:val="22"/>
          </w:rPr>
          <w:delText xml:space="preserve"> – </w:delText>
        </w:r>
      </w:del>
      <w:ins w:id="2338"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10 items). In fact, even higher adherence may have been observed if </w:t>
      </w:r>
      <w:ins w:id="2339"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measurement was limited to 1 EMA per day</w:t>
      </w:r>
      <w:ins w:id="2340"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given that on average participants completed at least 1 of the 4 EMAs on 94.1% of </w:t>
      </w:r>
      <w:ins w:id="2341"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study days. Participants were also significantly more likely to report a willingness to use a </w:t>
      </w:r>
      <w:ins w:id="2342" w:author="Copyeditor (JMIR)" w:date="2023-08-06T15:46:00Z">
        <w:r w:rsidR="00816665" w:rsidRPr="002F6E3E">
          <w:rPr>
            <w:rFonts w:asciiTheme="minorHAnsi" w:hAnsiTheme="minorHAnsi" w:cstheme="minorHAnsi"/>
            <w:sz w:val="22"/>
          </w:rPr>
          <w:t>1</w:t>
        </w:r>
      </w:ins>
      <w:ins w:id="2343" w:author="Copyeditor (JMIR)" w:date="2023-08-07T05:06:00Z">
        <w:r w:rsidR="00775368" w:rsidRPr="002F6E3E">
          <w:rPr>
            <w:rFonts w:asciiTheme="minorHAnsi" w:hAnsiTheme="minorHAnsi" w:cstheme="minorHAnsi"/>
            <w:sz w:val="22"/>
          </w:rPr>
          <w:t xml:space="preserve"> </w:t>
        </w:r>
      </w:ins>
      <w:ins w:id="2344" w:author="Copyeditor (JMIR)" w:date="2023-08-06T15:46:00Z">
        <w:r w:rsidR="00816665" w:rsidRPr="002F6E3E">
          <w:rPr>
            <w:rFonts w:asciiTheme="minorHAnsi" w:hAnsiTheme="minorHAnsi" w:cstheme="minorHAnsi"/>
            <w:sz w:val="22"/>
          </w:rPr>
          <w:t>time</w:t>
        </w:r>
      </w:ins>
      <w:del w:id="2345" w:author="Copyeditor (JMIR)" w:date="2023-08-06T15:45:00Z">
        <w:r w:rsidRPr="002F6E3E">
          <w:rPr>
            <w:rFonts w:asciiTheme="minorHAnsi" w:hAnsiTheme="minorHAnsi" w:cstheme="minorHAnsi"/>
            <w:sz w:val="22"/>
          </w:rPr>
          <w:delText>1</w:delText>
        </w:r>
      </w:del>
      <w:del w:id="2346" w:author="Copyeditor (JMIR)" w:date="2023-08-03T06:30:00Z">
        <w:r w:rsidRPr="002F6E3E">
          <w:rPr>
            <w:rFonts w:asciiTheme="minorHAnsi" w:hAnsiTheme="minorHAnsi" w:cstheme="minorHAnsi"/>
            <w:sz w:val="22"/>
          </w:rPr>
          <w:delText>X</w:delText>
        </w:r>
      </w:del>
      <w:r w:rsidRPr="002F6E3E">
        <w:rPr>
          <w:rFonts w:asciiTheme="minorHAnsi" w:hAnsiTheme="minorHAnsi" w:cstheme="minorHAnsi"/>
          <w:sz w:val="22"/>
        </w:rPr>
        <w:t xml:space="preserve"> daily EMA compared </w:t>
      </w:r>
      <w:del w:id="2347" w:author="Copyeditor (JMIR)" w:date="2023-08-03T06:30:00Z">
        <w:r w:rsidRPr="002F6E3E">
          <w:rPr>
            <w:rFonts w:asciiTheme="minorHAnsi" w:hAnsiTheme="minorHAnsi" w:cstheme="minorHAnsi"/>
            <w:sz w:val="22"/>
          </w:rPr>
          <w:delText>to</w:delText>
        </w:r>
      </w:del>
      <w:ins w:id="2348" w:author="Copyeditor (JMIR)" w:date="2023-08-03T06:30:00Z">
        <w:r w:rsidRPr="002F6E3E">
          <w:rPr>
            <w:rFonts w:asciiTheme="minorHAnsi" w:hAnsiTheme="minorHAnsi" w:cstheme="minorHAnsi"/>
            <w:sz w:val="22"/>
          </w:rPr>
          <w:t>with</w:t>
        </w:r>
      </w:ins>
      <w:r w:rsidRPr="002F6E3E">
        <w:rPr>
          <w:rFonts w:asciiTheme="minorHAnsi" w:hAnsiTheme="minorHAnsi" w:cstheme="minorHAnsi"/>
          <w:sz w:val="22"/>
        </w:rPr>
        <w:t xml:space="preserve"> </w:t>
      </w:r>
      <w:ins w:id="2349"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4</w:t>
      </w:r>
      <w:del w:id="2350" w:author="Copyeditor (JMIR)" w:date="2023-08-03T06:30:00Z">
        <w:r w:rsidRPr="002F6E3E">
          <w:rPr>
            <w:rFonts w:asciiTheme="minorHAnsi" w:hAnsiTheme="minorHAnsi" w:cstheme="minorHAnsi"/>
            <w:sz w:val="22"/>
          </w:rPr>
          <w:delText>X</w:delText>
        </w:r>
      </w:del>
      <w:ins w:id="2351" w:author="Copyeditor (JMIR)" w:date="2023-08-07T05:02:00Z">
        <w:r w:rsidR="00B25DC8" w:rsidRPr="002F6E3E">
          <w:rPr>
            <w:rFonts w:asciiTheme="minorHAnsi" w:hAnsiTheme="minorHAnsi" w:cstheme="minorHAnsi"/>
            <w:sz w:val="22"/>
          </w:rPr>
          <w:t xml:space="preserve"> </w:t>
        </w:r>
      </w:ins>
      <w:ins w:id="2352" w:author="Copyeditor (JMIR)" w:date="2023-08-06T15:46:00Z">
        <w:r w:rsidR="00816665" w:rsidRPr="002F6E3E">
          <w:rPr>
            <w:rFonts w:asciiTheme="minorHAnsi" w:hAnsiTheme="minorHAnsi" w:cstheme="minorHAnsi"/>
            <w:sz w:val="22"/>
          </w:rPr>
          <w:t>time</w:t>
        </w:r>
      </w:ins>
      <w:ins w:id="2353" w:author="Copyeditor (JMIR)" w:date="2023-08-07T05:05:00Z">
        <w:r w:rsidR="00D23B78" w:rsidRPr="002F6E3E">
          <w:rPr>
            <w:rFonts w:asciiTheme="minorHAnsi" w:hAnsiTheme="minorHAnsi" w:cstheme="minorHAnsi"/>
            <w:sz w:val="22"/>
          </w:rPr>
          <w:t>s</w:t>
        </w:r>
      </w:ins>
      <w:r w:rsidRPr="002F6E3E">
        <w:rPr>
          <w:rFonts w:asciiTheme="minorHAnsi" w:hAnsiTheme="minorHAnsi" w:cstheme="minorHAnsi"/>
          <w:sz w:val="22"/>
        </w:rPr>
        <w:t xml:space="preserve"> daily EMA for 1 year. However, </w:t>
      </w:r>
      <w:del w:id="2354" w:author="Copyeditor (JMIR)" w:date="2023-08-03T06:36:00Z">
        <w:r w:rsidRPr="002F6E3E">
          <w:rPr>
            <w:rFonts w:asciiTheme="minorHAnsi" w:hAnsiTheme="minorHAnsi" w:cstheme="minorHAnsi"/>
            <w:sz w:val="22"/>
          </w:rPr>
          <w:delText xml:space="preserve">we must interpret </w:delText>
        </w:r>
      </w:del>
      <w:r w:rsidRPr="002F6E3E">
        <w:rPr>
          <w:rFonts w:asciiTheme="minorHAnsi" w:hAnsiTheme="minorHAnsi" w:cstheme="minorHAnsi"/>
          <w:sz w:val="22"/>
        </w:rPr>
        <w:t xml:space="preserve">these findings </w:t>
      </w:r>
      <w:ins w:id="2355" w:author="Copyeditor (JMIR)" w:date="2023-08-03T06:36:00Z">
        <w:r w:rsidRPr="002F6E3E">
          <w:rPr>
            <w:rFonts w:asciiTheme="minorHAnsi" w:hAnsiTheme="minorHAnsi" w:cstheme="minorHAnsi"/>
            <w:sz w:val="22"/>
          </w:rPr>
          <w:t xml:space="preserve">should be interpreted </w:t>
        </w:r>
      </w:ins>
      <w:r w:rsidRPr="002F6E3E">
        <w:rPr>
          <w:rFonts w:asciiTheme="minorHAnsi" w:hAnsiTheme="minorHAnsi" w:cstheme="minorHAnsi"/>
          <w:sz w:val="22"/>
        </w:rPr>
        <w:t>cautiously. Participant self-reports to a 1</w:t>
      </w:r>
      <w:del w:id="2356" w:author="Copyeditor (JMIR)" w:date="2023-08-03T06:30:00Z">
        <w:r w:rsidRPr="002F6E3E">
          <w:rPr>
            <w:rFonts w:asciiTheme="minorHAnsi" w:hAnsiTheme="minorHAnsi" w:cstheme="minorHAnsi"/>
            <w:sz w:val="22"/>
          </w:rPr>
          <w:delText>X</w:delText>
        </w:r>
      </w:del>
      <w:ins w:id="2357" w:author="Copyeditor (JMIR)" w:date="2023-08-07T05:02:00Z">
        <w:r w:rsidR="00B25DC8" w:rsidRPr="002F6E3E">
          <w:rPr>
            <w:rFonts w:asciiTheme="minorHAnsi" w:hAnsiTheme="minorHAnsi" w:cstheme="minorHAnsi"/>
            <w:sz w:val="22"/>
          </w:rPr>
          <w:t xml:space="preserve"> </w:t>
        </w:r>
      </w:ins>
      <w:ins w:id="2358" w:author="Copyeditor (JMIR)" w:date="2023-08-06T15:47:00Z">
        <w:r w:rsidR="0062107B" w:rsidRPr="002F6E3E">
          <w:rPr>
            <w:rFonts w:asciiTheme="minorHAnsi" w:hAnsiTheme="minorHAnsi" w:cstheme="minorHAnsi"/>
            <w:sz w:val="22"/>
          </w:rPr>
          <w:t>time</w:t>
        </w:r>
      </w:ins>
      <w:r w:rsidRPr="002F6E3E">
        <w:rPr>
          <w:rFonts w:asciiTheme="minorHAnsi" w:hAnsiTheme="minorHAnsi" w:cstheme="minorHAnsi"/>
          <w:sz w:val="22"/>
        </w:rPr>
        <w:t xml:space="preserve"> daily EMA method are not based on experience </w:t>
      </w:r>
      <w:ins w:id="2359" w:author="Copyeditor (JMIR)" w:date="2023-08-03T06:36:00Z">
        <w:r w:rsidRPr="002F6E3E">
          <w:rPr>
            <w:rFonts w:asciiTheme="minorHAnsi" w:hAnsiTheme="minorHAnsi" w:cstheme="minorHAnsi"/>
            <w:sz w:val="22"/>
          </w:rPr>
          <w:t>because</w:t>
        </w:r>
      </w:ins>
      <w:del w:id="2360" w:author="Copyeditor (JMIR)" w:date="2023-08-03T06:36:00Z">
        <w:r w:rsidRPr="002F6E3E">
          <w:rPr>
            <w:rFonts w:asciiTheme="minorHAnsi" w:hAnsiTheme="minorHAnsi" w:cstheme="minorHAnsi"/>
            <w:sz w:val="22"/>
          </w:rPr>
          <w:delText>since</w:delText>
        </w:r>
      </w:del>
      <w:r w:rsidRPr="002F6E3E">
        <w:rPr>
          <w:rFonts w:asciiTheme="minorHAnsi" w:hAnsiTheme="minorHAnsi" w:cstheme="minorHAnsi"/>
          <w:sz w:val="22"/>
        </w:rPr>
        <w:t xml:space="preserve"> they were expected to adhere to the 4</w:t>
      </w:r>
      <w:del w:id="2361" w:author="Copyeditor (JMIR)" w:date="2023-08-03T06:30:00Z">
        <w:r w:rsidRPr="002F6E3E">
          <w:rPr>
            <w:rFonts w:asciiTheme="minorHAnsi" w:hAnsiTheme="minorHAnsi" w:cstheme="minorHAnsi"/>
            <w:sz w:val="22"/>
          </w:rPr>
          <w:delText>X</w:delText>
        </w:r>
      </w:del>
      <w:ins w:id="2362" w:author="Copyeditor (JMIR)" w:date="2023-08-07T05:02:00Z">
        <w:r w:rsidR="00B25DC8" w:rsidRPr="002F6E3E">
          <w:rPr>
            <w:rFonts w:asciiTheme="minorHAnsi" w:hAnsiTheme="minorHAnsi" w:cstheme="minorHAnsi"/>
            <w:sz w:val="22"/>
          </w:rPr>
          <w:t xml:space="preserve"> </w:t>
        </w:r>
      </w:ins>
      <w:ins w:id="2363" w:author="Copyeditor (JMIR)" w:date="2023-08-06T15:47:00Z">
        <w:r w:rsidR="0062107B" w:rsidRPr="002F6E3E">
          <w:rPr>
            <w:rFonts w:asciiTheme="minorHAnsi" w:hAnsiTheme="minorHAnsi" w:cstheme="minorHAnsi"/>
            <w:sz w:val="22"/>
          </w:rPr>
          <w:t>time</w:t>
        </w:r>
      </w:ins>
      <w:ins w:id="2364" w:author="Copyeditor (JMIR)" w:date="2023-08-07T05:02:00Z">
        <w:r w:rsidR="00B25DC8" w:rsidRPr="002F6E3E">
          <w:rPr>
            <w:rFonts w:asciiTheme="minorHAnsi" w:hAnsiTheme="minorHAnsi" w:cstheme="minorHAnsi"/>
            <w:sz w:val="22"/>
          </w:rPr>
          <w:t>s</w:t>
        </w:r>
      </w:ins>
      <w:r w:rsidRPr="002F6E3E">
        <w:rPr>
          <w:rFonts w:asciiTheme="minorHAnsi" w:hAnsiTheme="minorHAnsi" w:cstheme="minorHAnsi"/>
          <w:sz w:val="22"/>
        </w:rPr>
        <w:t xml:space="preserve"> daily EMA. From free-response comments, we </w:t>
      </w:r>
      <w:del w:id="2365" w:author="Copyeditor (JMIR)" w:date="2023-08-07T18:08:00Z">
        <w:r w:rsidRPr="002F6E3E">
          <w:rPr>
            <w:rFonts w:asciiTheme="minorHAnsi" w:hAnsiTheme="minorHAnsi" w:cstheme="minorHAnsi"/>
            <w:sz w:val="22"/>
          </w:rPr>
          <w:delText>see evidence</w:delText>
        </w:r>
      </w:del>
      <w:ins w:id="2366" w:author="Copyeditor (JMIR)" w:date="2023-08-07T18:08:00Z">
        <w:r w:rsidR="003A2C99" w:rsidRPr="003A7E59">
          <w:rPr>
            <w:rFonts w:asciiTheme="minorHAnsi" w:hAnsiTheme="minorHAnsi" w:cstheme="minorHAnsi"/>
            <w:sz w:val="22"/>
          </w:rPr>
          <w:t>saw</w:t>
        </w:r>
      </w:ins>
      <w:r w:rsidRPr="002F6E3E">
        <w:rPr>
          <w:rFonts w:asciiTheme="minorHAnsi" w:hAnsiTheme="minorHAnsi" w:cstheme="minorHAnsi"/>
          <w:sz w:val="22"/>
        </w:rPr>
        <w:t xml:space="preserve"> that many of our participants had no issues with the 4</w:t>
      </w:r>
      <w:del w:id="2367" w:author="Copyeditor (JMIR)" w:date="2023-08-03T06:30:00Z">
        <w:r w:rsidRPr="002F6E3E">
          <w:rPr>
            <w:rFonts w:asciiTheme="minorHAnsi" w:hAnsiTheme="minorHAnsi" w:cstheme="minorHAnsi"/>
            <w:sz w:val="22"/>
          </w:rPr>
          <w:delText>X</w:delText>
        </w:r>
      </w:del>
      <w:ins w:id="2368" w:author="Copyeditor (JMIR)" w:date="2023-08-07T05:05:00Z">
        <w:r w:rsidR="00D23B78" w:rsidRPr="002F6E3E">
          <w:rPr>
            <w:rFonts w:asciiTheme="minorHAnsi" w:hAnsiTheme="minorHAnsi" w:cstheme="minorHAnsi"/>
            <w:sz w:val="22"/>
          </w:rPr>
          <w:t xml:space="preserve"> </w:t>
        </w:r>
      </w:ins>
      <w:ins w:id="2369" w:author="Copyeditor (JMIR)" w:date="2023-08-06T15:47:00Z">
        <w:r w:rsidR="00CD5C77" w:rsidRPr="002F6E3E">
          <w:rPr>
            <w:rFonts w:asciiTheme="minorHAnsi" w:hAnsiTheme="minorHAnsi" w:cstheme="minorHAnsi"/>
            <w:sz w:val="22"/>
          </w:rPr>
          <w:t>time</w:t>
        </w:r>
      </w:ins>
      <w:ins w:id="2370" w:author="Copyeditor (JMIR)" w:date="2023-08-07T05:05:00Z">
        <w:r w:rsidR="00D23B78" w:rsidRPr="002F6E3E">
          <w:rPr>
            <w:rFonts w:asciiTheme="minorHAnsi" w:hAnsiTheme="minorHAnsi" w:cstheme="minorHAnsi"/>
            <w:sz w:val="22"/>
          </w:rPr>
          <w:t>s</w:t>
        </w:r>
      </w:ins>
      <w:r w:rsidRPr="002F6E3E">
        <w:rPr>
          <w:rFonts w:asciiTheme="minorHAnsi" w:hAnsiTheme="minorHAnsi" w:cstheme="minorHAnsi"/>
          <w:sz w:val="22"/>
        </w:rPr>
        <w:t xml:space="preserve"> daily EMA and some even enjoyed the frequent prompts. </w:t>
      </w:r>
      <w:ins w:id="2371" w:author="Copyeditor (JMIR)" w:date="2023-08-03T06:36:00Z">
        <w:r w:rsidRPr="002F6E3E">
          <w:rPr>
            <w:rFonts w:asciiTheme="minorHAnsi" w:hAnsiTheme="minorHAnsi" w:cstheme="minorHAnsi"/>
            <w:sz w:val="22"/>
          </w:rPr>
          <w:t>However</w:t>
        </w:r>
      </w:ins>
      <w:del w:id="2372" w:author="Copyeditor (JMIR)" w:date="2023-08-03T06:36:00Z">
        <w:r w:rsidRPr="002F6E3E">
          <w:rPr>
            <w:rFonts w:asciiTheme="minorHAnsi" w:hAnsiTheme="minorHAnsi" w:cstheme="minorHAnsi"/>
            <w:sz w:val="22"/>
          </w:rPr>
          <w:delText>Still</w:delText>
        </w:r>
      </w:del>
      <w:r w:rsidRPr="002F6E3E">
        <w:rPr>
          <w:rFonts w:asciiTheme="minorHAnsi" w:hAnsiTheme="minorHAnsi" w:cstheme="minorHAnsi"/>
          <w:sz w:val="22"/>
        </w:rPr>
        <w:t>, other participants suggested less</w:t>
      </w:r>
      <w:ins w:id="2373" w:author="Copyeditor (JMIR)" w:date="2023-08-07T18:08:00Z">
        <w:r w:rsidR="003A2C99" w:rsidRPr="003A7E59">
          <w:rPr>
            <w:rFonts w:asciiTheme="minorHAnsi" w:hAnsiTheme="minorHAnsi" w:cstheme="minorHAnsi"/>
            <w:sz w:val="22"/>
          </w:rPr>
          <w:t>-</w:t>
        </w:r>
      </w:ins>
      <w:del w:id="2374" w:author="Copyeditor (JMIR)" w:date="2023-08-07T18:08:00Z">
        <w:r w:rsidRPr="002F6E3E">
          <w:rPr>
            <w:rFonts w:asciiTheme="minorHAnsi" w:hAnsiTheme="minorHAnsi" w:cstheme="minorHAnsi"/>
            <w:sz w:val="22"/>
          </w:rPr>
          <w:delText xml:space="preserve"> </w:delText>
        </w:r>
      </w:del>
      <w:r w:rsidRPr="002F6E3E">
        <w:rPr>
          <w:rFonts w:asciiTheme="minorHAnsi" w:hAnsiTheme="minorHAnsi" w:cstheme="minorHAnsi"/>
          <w:sz w:val="22"/>
        </w:rPr>
        <w:t>frequent prompts would be more practical.</w:t>
      </w:r>
    </w:p>
    <w:p w14:paraId="71632396" w14:textId="35F566B2" w:rsidR="008B2A7A" w:rsidRPr="002F6E3E" w:rsidRDefault="0046147D" w:rsidP="004E0223">
      <w:pPr>
        <w:spacing w:before="101" w:line="360" w:lineRule="auto"/>
        <w:ind w:right="117"/>
        <w:jc w:val="both"/>
        <w:rPr>
          <w:rFonts w:asciiTheme="minorHAnsi" w:hAnsiTheme="minorHAnsi" w:cstheme="minorHAnsi"/>
          <w:sz w:val="22"/>
        </w:rPr>
      </w:pPr>
      <w:ins w:id="2375" w:author="Copyeditor (JMIR)" w:date="2023-08-06T15:48:00Z">
        <w:r w:rsidRPr="002F6E3E">
          <w:rPr>
            <w:rFonts w:asciiTheme="minorHAnsi" w:hAnsiTheme="minorHAnsi" w:cstheme="minorHAnsi"/>
            <w:sz w:val="22"/>
          </w:rPr>
          <w:t xml:space="preserve">Overall, </w:t>
        </w:r>
      </w:ins>
      <w:del w:id="2376" w:author="Copyeditor (JMIR)" w:date="2023-08-06T15:48:00Z">
        <w:r w:rsidR="008F1B2F" w:rsidRPr="002F6E3E">
          <w:rPr>
            <w:rFonts w:asciiTheme="minorHAnsi" w:hAnsiTheme="minorHAnsi" w:cstheme="minorHAnsi"/>
            <w:sz w:val="22"/>
          </w:rPr>
          <w:delText>T</w:delText>
        </w:r>
      </w:del>
      <w:ins w:id="2377" w:author="Copyeditor (JMIR)" w:date="2023-08-06T15:48:00Z">
        <w:r w:rsidRPr="002F6E3E">
          <w:rPr>
            <w:rFonts w:asciiTheme="minorHAnsi" w:hAnsiTheme="minorHAnsi" w:cstheme="minorHAnsi"/>
            <w:sz w:val="22"/>
          </w:rPr>
          <w:t>t</w:t>
        </w:r>
      </w:ins>
      <w:r w:rsidR="008F1B2F" w:rsidRPr="002F6E3E">
        <w:rPr>
          <w:rFonts w:asciiTheme="minorHAnsi" w:hAnsiTheme="minorHAnsi" w:cstheme="minorHAnsi"/>
          <w:sz w:val="22"/>
        </w:rPr>
        <w:t>here was some evidence that participants found passive sensing methods to be more acceptable than active sensing methods</w:t>
      </w:r>
      <w:del w:id="2378" w:author="Copyeditor (JMIR)" w:date="2023-08-03T06:36:00Z">
        <w:r w:rsidR="008F1B2F" w:rsidRPr="002F6E3E">
          <w:rPr>
            <w:rFonts w:asciiTheme="minorHAnsi" w:hAnsiTheme="minorHAnsi" w:cstheme="minorHAnsi"/>
            <w:sz w:val="22"/>
          </w:rPr>
          <w:delText xml:space="preserve"> overall</w:delText>
        </w:r>
      </w:del>
      <w:r w:rsidR="008F1B2F" w:rsidRPr="002F6E3E">
        <w:rPr>
          <w:rFonts w:asciiTheme="minorHAnsi" w:hAnsiTheme="minorHAnsi" w:cstheme="minorHAnsi"/>
          <w:sz w:val="22"/>
        </w:rPr>
        <w:t xml:space="preserve">. Specifically, </w:t>
      </w:r>
      <w:ins w:id="2379" w:author="Copyeditor (JMIR)" w:date="2023-08-03T06:36:00Z">
        <w:r w:rsidR="008F1B2F" w:rsidRPr="002F6E3E">
          <w:rPr>
            <w:rFonts w:asciiTheme="minorHAnsi" w:hAnsiTheme="minorHAnsi" w:cstheme="minorHAnsi"/>
            <w:sz w:val="22"/>
          </w:rPr>
          <w:t xml:space="preserve">the </w:t>
        </w:r>
      </w:ins>
      <w:r w:rsidR="008F1B2F" w:rsidRPr="002F6E3E">
        <w:rPr>
          <w:rFonts w:asciiTheme="minorHAnsi" w:hAnsiTheme="minorHAnsi" w:cstheme="minorHAnsi"/>
          <w:sz w:val="22"/>
        </w:rPr>
        <w:t xml:space="preserve">mean ratings for willingness to use for 1 year were </w:t>
      </w:r>
      <w:r w:rsidR="008F1B2F" w:rsidRPr="002F6E3E">
        <w:rPr>
          <w:rFonts w:asciiTheme="minorHAnsi" w:hAnsiTheme="minorHAnsi" w:cstheme="minorHAnsi"/>
          <w:sz w:val="22"/>
        </w:rPr>
        <w:lastRenderedPageBreak/>
        <w:t xml:space="preserve">significantly higher for passive </w:t>
      </w:r>
      <w:ins w:id="2380" w:author="Copyeditor (JMIR)" w:date="2023-08-07T18:08:00Z">
        <w:r w:rsidR="003A2C99" w:rsidRPr="003A7E59">
          <w:rPr>
            <w:rFonts w:asciiTheme="minorHAnsi" w:hAnsiTheme="minorHAnsi" w:cstheme="minorHAnsi"/>
            <w:sz w:val="22"/>
          </w:rPr>
          <w:t>sensing methods than</w:t>
        </w:r>
      </w:ins>
      <w:del w:id="2381" w:author="Copyeditor (JMIR)" w:date="2023-08-06T15:48:00Z">
        <w:r w:rsidR="008F1B2F" w:rsidRPr="002F6E3E">
          <w:rPr>
            <w:rFonts w:asciiTheme="minorHAnsi" w:hAnsiTheme="minorHAnsi" w:cstheme="minorHAnsi"/>
            <w:sz w:val="22"/>
          </w:rPr>
          <w:delText>vs.</w:delText>
        </w:r>
      </w:del>
      <w:r w:rsidR="008F1B2F" w:rsidRPr="002F6E3E">
        <w:rPr>
          <w:rFonts w:asciiTheme="minorHAnsi" w:hAnsiTheme="minorHAnsi" w:cstheme="minorHAnsi"/>
          <w:sz w:val="22"/>
        </w:rPr>
        <w:t xml:space="preserve"> active sensing methods. However, the magnitude of this effect was small</w:t>
      </w:r>
      <w:del w:id="2382" w:author="Copyeditor (JMIR)" w:date="2023-08-03T06:36:00Z">
        <w:r w:rsidR="008F1B2F" w:rsidRPr="002F6E3E">
          <w:rPr>
            <w:rFonts w:asciiTheme="minorHAnsi" w:hAnsiTheme="minorHAnsi" w:cstheme="minorHAnsi"/>
            <w:sz w:val="22"/>
          </w:rPr>
          <w:delText>,</w:delText>
        </w:r>
      </w:del>
      <w:r w:rsidR="008F1B2F" w:rsidRPr="002F6E3E">
        <w:rPr>
          <w:rFonts w:asciiTheme="minorHAnsi" w:hAnsiTheme="minorHAnsi" w:cstheme="minorHAnsi"/>
          <w:sz w:val="22"/>
        </w:rPr>
        <w:t xml:space="preserve"> and </w:t>
      </w:r>
      <w:ins w:id="2383" w:author="Copyeditor (JMIR)" w:date="2023-08-03T06:36:00Z">
        <w:r w:rsidR="008F1B2F" w:rsidRPr="002F6E3E">
          <w:rPr>
            <w:rFonts w:asciiTheme="minorHAnsi" w:hAnsiTheme="minorHAnsi" w:cstheme="minorHAnsi"/>
            <w:sz w:val="22"/>
          </w:rPr>
          <w:t xml:space="preserve">the </w:t>
        </w:r>
      </w:ins>
      <w:r w:rsidR="008F1B2F" w:rsidRPr="002F6E3E">
        <w:rPr>
          <w:rFonts w:asciiTheme="minorHAnsi" w:hAnsiTheme="minorHAnsi" w:cstheme="minorHAnsi"/>
          <w:sz w:val="22"/>
        </w:rPr>
        <w:t>mean willingness was significantly greater than the</w:t>
      </w:r>
    </w:p>
    <w:p w14:paraId="03591560" w14:textId="77777777" w:rsidR="008B2A7A" w:rsidRPr="002F6E3E" w:rsidRDefault="008B2A7A">
      <w:pPr>
        <w:spacing w:line="360" w:lineRule="auto"/>
        <w:jc w:val="both"/>
        <w:rPr>
          <w:rFonts w:asciiTheme="minorHAnsi" w:hAnsiTheme="minorHAnsi" w:cstheme="minorHAnsi"/>
        </w:rPr>
        <w:sectPr w:rsidR="008B2A7A" w:rsidRPr="002F6E3E">
          <w:pgSz w:w="12240" w:h="15840"/>
          <w:pgMar w:top="1300" w:right="1320" w:bottom="280" w:left="1280" w:header="649" w:footer="0" w:gutter="0"/>
          <w:cols w:space="720"/>
        </w:sectPr>
      </w:pPr>
    </w:p>
    <w:p w14:paraId="0B95BC4D" w14:textId="7FA2E702" w:rsidR="008B2A7A" w:rsidRPr="002F6E3E" w:rsidRDefault="0046147D">
      <w:pPr>
        <w:spacing w:before="182" w:line="360" w:lineRule="auto"/>
        <w:rPr>
          <w:rFonts w:asciiTheme="minorHAnsi" w:hAnsiTheme="minorHAnsi" w:cstheme="minorHAnsi"/>
          <w:sz w:val="22"/>
        </w:rPr>
      </w:pPr>
      <w:r w:rsidRPr="002F6E3E">
        <w:rPr>
          <w:rFonts w:asciiTheme="minorHAnsi" w:hAnsiTheme="minorHAnsi" w:cstheme="minorHAnsi"/>
          <w:sz w:val="22"/>
        </w:rPr>
        <w:lastRenderedPageBreak/>
        <w:t>neutral mid</w:t>
      </w:r>
      <w:del w:id="2384"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 xml:space="preserve">point for both </w:t>
      </w:r>
      <w:ins w:id="2385"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active and passive methods. In addition, there was no difference in </w:t>
      </w:r>
      <w:ins w:id="2386"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mean dislike ratings </w:t>
      </w:r>
      <w:ins w:id="2387" w:author="Copyeditor (JMIR)" w:date="2023-08-06T15:49:00Z">
        <w:r w:rsidR="00921A8D" w:rsidRPr="002F6E3E">
          <w:rPr>
            <w:rFonts w:asciiTheme="minorHAnsi" w:hAnsiTheme="minorHAnsi" w:cstheme="minorHAnsi"/>
            <w:sz w:val="22"/>
          </w:rPr>
          <w:t>between the</w:t>
        </w:r>
      </w:ins>
      <w:del w:id="2388" w:author="Copyeditor (JMIR)" w:date="2023-08-06T15:49:00Z">
        <w:r w:rsidRPr="002F6E3E">
          <w:rPr>
            <w:rFonts w:asciiTheme="minorHAnsi" w:hAnsiTheme="minorHAnsi" w:cstheme="minorHAnsi"/>
            <w:sz w:val="22"/>
          </w:rPr>
          <w:delText>for</w:delText>
        </w:r>
      </w:del>
      <w:r w:rsidRPr="002F6E3E">
        <w:rPr>
          <w:rFonts w:asciiTheme="minorHAnsi" w:hAnsiTheme="minorHAnsi" w:cstheme="minorHAnsi"/>
          <w:sz w:val="22"/>
        </w:rPr>
        <w:t xml:space="preserve"> active </w:t>
      </w:r>
      <w:ins w:id="2389" w:author="Copyeditor (JMIR)" w:date="2023-08-06T15:49:00Z">
        <w:r w:rsidR="00921A8D" w:rsidRPr="002F6E3E">
          <w:rPr>
            <w:rFonts w:asciiTheme="minorHAnsi" w:hAnsiTheme="minorHAnsi" w:cstheme="minorHAnsi"/>
            <w:sz w:val="22"/>
          </w:rPr>
          <w:t>and</w:t>
        </w:r>
      </w:ins>
      <w:del w:id="2390" w:author="Copyeditor (JMIR)" w:date="2023-08-06T15:49:00Z">
        <w:r w:rsidRPr="002F6E3E">
          <w:rPr>
            <w:rFonts w:asciiTheme="minorHAnsi" w:hAnsiTheme="minorHAnsi" w:cstheme="minorHAnsi"/>
            <w:sz w:val="22"/>
          </w:rPr>
          <w:delText>vs</w:delText>
        </w:r>
      </w:del>
      <w:del w:id="2391"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passive methods. Thus, </w:t>
      </w:r>
      <w:ins w:id="2392"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differences between </w:t>
      </w:r>
      <w:ins w:id="2393"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acceptability of </w:t>
      </w:r>
      <w:ins w:id="2394"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active and passive methods were small, inconsistent, and unlikely to be clinically meaningful. These comparisons between active and passive methods increase our confidence</w:t>
      </w:r>
      <w:ins w:id="2395" w:author="Copyeditor (JMIR)" w:date="2023-08-06T15:49:00Z">
        <w:r w:rsidR="00BF4DA7" w:rsidRPr="002F6E3E">
          <w:rPr>
            <w:rFonts w:asciiTheme="minorHAnsi" w:hAnsiTheme="minorHAnsi" w:cstheme="minorHAnsi"/>
            <w:sz w:val="22"/>
          </w:rPr>
          <w:t xml:space="preserve"> </w:t>
        </w:r>
      </w:ins>
      <w:del w:id="2396" w:author="Copyeditor (JMIR)" w:date="2023-08-06T16:16:00Z">
        <w:r w:rsidRPr="002F6E3E">
          <w:rPr>
            <w:rFonts w:asciiTheme="minorHAnsi" w:hAnsiTheme="minorHAnsi" w:cstheme="minorHAnsi"/>
            <w:sz w:val="22"/>
          </w:rPr>
          <w:delText xml:space="preserve"> </w:delText>
        </w:r>
      </w:del>
      <w:r w:rsidRPr="002F6E3E">
        <w:rPr>
          <w:rFonts w:asciiTheme="minorHAnsi" w:hAnsiTheme="minorHAnsi" w:cstheme="minorHAnsi"/>
          <w:sz w:val="22"/>
        </w:rPr>
        <w:t>somewhat that the selective use of active measures, when necessary, may be acceptable to participants for relatively long periods.</w:t>
      </w:r>
      <w:ins w:id="2397" w:author="Copyeditor (JMIR)" w:date="2023-08-06T15:50:00Z">
        <w:r w:rsidR="00CD5891" w:rsidRPr="002F6E3E">
          <w:rPr>
            <w:rFonts w:asciiTheme="minorHAnsi" w:hAnsiTheme="minorHAnsi" w:cstheme="minorHAnsi"/>
            <w:sz w:val="22"/>
          </w:rPr>
          <w:t xml:space="preserve"> However</w:t>
        </w:r>
      </w:ins>
      <w:del w:id="2398" w:author="Copyeditor (JMIR)" w:date="2023-08-06T15:50:00Z">
        <w:r w:rsidRPr="002F6E3E">
          <w:rPr>
            <w:rFonts w:asciiTheme="minorHAnsi" w:hAnsiTheme="minorHAnsi" w:cstheme="minorHAnsi"/>
            <w:sz w:val="22"/>
          </w:rPr>
          <w:delText xml:space="preserve"> Of course</w:delText>
        </w:r>
      </w:del>
      <w:r w:rsidRPr="002F6E3E">
        <w:rPr>
          <w:rFonts w:asciiTheme="minorHAnsi" w:hAnsiTheme="minorHAnsi" w:cstheme="minorHAnsi"/>
          <w:sz w:val="22"/>
        </w:rPr>
        <w:t>, from this study</w:t>
      </w:r>
      <w:ins w:id="2399"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we cannot speculate strongly beyond 3 months.</w:t>
      </w:r>
    </w:p>
    <w:p w14:paraId="730C4152" w14:textId="2D4A12BB" w:rsidR="008B2A7A" w:rsidRPr="002F6E3E" w:rsidRDefault="0046147D" w:rsidP="004E0223">
      <w:pPr>
        <w:spacing w:before="112" w:line="360" w:lineRule="auto"/>
        <w:rPr>
          <w:rFonts w:asciiTheme="minorHAnsi" w:hAnsiTheme="minorHAnsi" w:cstheme="minorHAnsi"/>
          <w:sz w:val="22"/>
        </w:rPr>
      </w:pPr>
      <w:r w:rsidRPr="002F6E3E">
        <w:rPr>
          <w:rFonts w:asciiTheme="minorHAnsi" w:hAnsiTheme="minorHAnsi" w:cstheme="minorHAnsi"/>
          <w:sz w:val="22"/>
        </w:rPr>
        <w:t>Some sensing methods (e</w:t>
      </w:r>
      <w:del w:id="2400" w:author="Copyeditor (JMIR)" w:date="2023-08-03T06:30:00Z">
        <w:r w:rsidRPr="002F6E3E">
          <w:rPr>
            <w:rFonts w:asciiTheme="minorHAnsi" w:hAnsiTheme="minorHAnsi" w:cstheme="minorHAnsi"/>
            <w:sz w:val="22"/>
          </w:rPr>
          <w:delText>.g.</w:delText>
        </w:r>
      </w:del>
      <w:ins w:id="2401"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EMA</w:t>
      </w:r>
      <w:ins w:id="2402" w:author="Copyeditor (JMIR)" w:date="2023-08-03T06:36:00Z">
        <w:r w:rsidRPr="002F6E3E">
          <w:rPr>
            <w:rFonts w:asciiTheme="minorHAnsi" w:hAnsiTheme="minorHAnsi" w:cstheme="minorHAnsi"/>
            <w:sz w:val="22"/>
          </w:rPr>
          <w:t xml:space="preserve"> and</w:t>
        </w:r>
      </w:ins>
      <w:del w:id="2403"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audio check-ins) will always require active input from users</w:t>
      </w:r>
      <w:ins w:id="2404"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but other methods may become more passive with further technological advances. For example, our sensing of sleep quality in this study </w:t>
      </w:r>
      <w:del w:id="2405" w:author="Copyeditor (JMIR)" w:date="2023-08-03T06:36:00Z">
        <w:r w:rsidRPr="002F6E3E">
          <w:rPr>
            <w:rFonts w:asciiTheme="minorHAnsi" w:hAnsiTheme="minorHAnsi" w:cstheme="minorHAnsi"/>
            <w:sz w:val="22"/>
          </w:rPr>
          <w:delText xml:space="preserve">made </w:delText>
        </w:r>
      </w:del>
      <w:r w:rsidRPr="002F6E3E">
        <w:rPr>
          <w:rFonts w:asciiTheme="minorHAnsi" w:hAnsiTheme="minorHAnsi" w:cstheme="minorHAnsi"/>
          <w:sz w:val="22"/>
        </w:rPr>
        <w:t>use</w:t>
      </w:r>
      <w:ins w:id="2406" w:author="Copyeditor (JMIR)" w:date="2023-08-03T06:36:00Z">
        <w:r w:rsidRPr="002F6E3E">
          <w:rPr>
            <w:rFonts w:asciiTheme="minorHAnsi" w:hAnsiTheme="minorHAnsi" w:cstheme="minorHAnsi"/>
            <w:sz w:val="22"/>
          </w:rPr>
          <w:t>d</w:t>
        </w:r>
      </w:ins>
      <w:del w:id="2407" w:author="Copyeditor (JMIR)" w:date="2023-08-03T06:36:00Z">
        <w:r w:rsidRPr="002F6E3E">
          <w:rPr>
            <w:rFonts w:asciiTheme="minorHAnsi" w:hAnsiTheme="minorHAnsi" w:cstheme="minorHAnsi"/>
            <w:sz w:val="22"/>
          </w:rPr>
          <w:delText xml:space="preserve"> of</w:delText>
        </w:r>
      </w:del>
      <w:r w:rsidRPr="002F6E3E">
        <w:rPr>
          <w:rFonts w:asciiTheme="minorHAnsi" w:hAnsiTheme="minorHAnsi" w:cstheme="minorHAnsi"/>
          <w:sz w:val="22"/>
        </w:rPr>
        <w:t xml:space="preserve"> an early version of the Beddit </w:t>
      </w:r>
      <w:ins w:id="2408" w:author="Copyeditor (JMIR)" w:date="2023-08-07T19:09:00Z">
        <w:r w:rsidR="002F6E3E">
          <w:rPr>
            <w:rFonts w:asciiTheme="minorHAnsi" w:hAnsiTheme="minorHAnsi" w:cstheme="minorHAnsi"/>
            <w:sz w:val="22"/>
          </w:rPr>
          <w:t>Sleep Monitor</w:t>
        </w:r>
      </w:ins>
      <w:del w:id="2409" w:author="Copyeditor (JMIR)" w:date="2023-08-07T19:09:00Z">
        <w:r w:rsidRPr="002F6E3E">
          <w:rPr>
            <w:rFonts w:asciiTheme="minorHAnsi" w:hAnsiTheme="minorHAnsi" w:cstheme="minorHAnsi"/>
            <w:sz w:val="22"/>
          </w:rPr>
          <w:delText>sleep monitor</w:delText>
        </w:r>
      </w:del>
      <w:r w:rsidRPr="002F6E3E">
        <w:rPr>
          <w:rFonts w:asciiTheme="minorHAnsi" w:hAnsiTheme="minorHAnsi" w:cstheme="minorHAnsi"/>
          <w:sz w:val="22"/>
        </w:rPr>
        <w:t xml:space="preserve"> that required participants to actively log when they entered and exited their bed during each period of sleep. However, later versions of </w:t>
      </w:r>
      <w:del w:id="2410" w:author="Copyeditor (JMIR)" w:date="2023-08-03T06:36:00Z">
        <w:r w:rsidRPr="002F6E3E">
          <w:rPr>
            <w:rFonts w:asciiTheme="minorHAnsi" w:hAnsiTheme="minorHAnsi" w:cstheme="minorHAnsi"/>
            <w:sz w:val="22"/>
          </w:rPr>
          <w:delText xml:space="preserve">the </w:delText>
        </w:r>
      </w:del>
      <w:r w:rsidRPr="002F6E3E">
        <w:rPr>
          <w:rFonts w:asciiTheme="minorHAnsi" w:hAnsiTheme="minorHAnsi" w:cstheme="minorHAnsi"/>
          <w:sz w:val="22"/>
        </w:rPr>
        <w:t xml:space="preserve">Beddit </w:t>
      </w:r>
      <w:ins w:id="2411" w:author="Copyeditor (JMIR)" w:date="2023-08-03T06:36:00Z">
        <w:r w:rsidRPr="002F6E3E">
          <w:rPr>
            <w:rFonts w:asciiTheme="minorHAnsi" w:hAnsiTheme="minorHAnsi" w:cstheme="minorHAnsi"/>
            <w:sz w:val="22"/>
          </w:rPr>
          <w:t xml:space="preserve">automatically </w:t>
        </w:r>
      </w:ins>
      <w:r w:rsidRPr="002F6E3E">
        <w:rPr>
          <w:rFonts w:asciiTheme="minorHAnsi" w:hAnsiTheme="minorHAnsi" w:cstheme="minorHAnsi"/>
          <w:sz w:val="22"/>
        </w:rPr>
        <w:t>detect periods of sleep</w:t>
      </w:r>
      <w:del w:id="2412" w:author="Copyeditor (JMIR)" w:date="2023-08-03T06:36:00Z">
        <w:r w:rsidRPr="002F6E3E">
          <w:rPr>
            <w:rFonts w:asciiTheme="minorHAnsi" w:hAnsiTheme="minorHAnsi" w:cstheme="minorHAnsi"/>
            <w:sz w:val="22"/>
          </w:rPr>
          <w:delText xml:space="preserve"> automatically</w:delText>
        </w:r>
      </w:del>
      <w:r w:rsidRPr="002F6E3E">
        <w:rPr>
          <w:rFonts w:asciiTheme="minorHAnsi" w:hAnsiTheme="minorHAnsi" w:cstheme="minorHAnsi"/>
          <w:sz w:val="22"/>
        </w:rPr>
        <w:t xml:space="preserve">. Similarly, we discontinued </w:t>
      </w:r>
      <w:ins w:id="2413"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sensing of physiology with </w:t>
      </w:r>
      <w:del w:id="2414" w:author="Copyeditor (JMIR)" w:date="2023-08-03T06:36:00Z">
        <w:r w:rsidRPr="002F6E3E">
          <w:rPr>
            <w:rFonts w:asciiTheme="minorHAnsi" w:hAnsiTheme="minorHAnsi" w:cstheme="minorHAnsi"/>
            <w:sz w:val="22"/>
          </w:rPr>
          <w:delText xml:space="preserve">the </w:delText>
        </w:r>
      </w:del>
      <w:r w:rsidRPr="002F6E3E">
        <w:rPr>
          <w:rFonts w:asciiTheme="minorHAnsi" w:hAnsiTheme="minorHAnsi" w:cstheme="minorHAnsi"/>
          <w:sz w:val="22"/>
        </w:rPr>
        <w:t xml:space="preserve">Empatica E4 in an early phase of our study because participants had to manually connect the wristband each night to a tablet to upload their data. This proved too burdensome and complex for most participants. However, the current version of </w:t>
      </w:r>
      <w:del w:id="2415" w:author="Copyeditor (JMIR)" w:date="2023-08-03T06:36:00Z">
        <w:r w:rsidRPr="002F6E3E">
          <w:rPr>
            <w:rFonts w:asciiTheme="minorHAnsi" w:hAnsiTheme="minorHAnsi" w:cstheme="minorHAnsi"/>
            <w:sz w:val="22"/>
          </w:rPr>
          <w:delText xml:space="preserve">the </w:delText>
        </w:r>
      </w:del>
      <w:r w:rsidRPr="002F6E3E">
        <w:rPr>
          <w:rFonts w:asciiTheme="minorHAnsi" w:hAnsiTheme="minorHAnsi" w:cstheme="minorHAnsi"/>
          <w:sz w:val="22"/>
        </w:rPr>
        <w:t>Empatica E4 claims to have improved automatic Bluetooth streaming of the data to the cloud, which if robust, would greatly reduce the burden associated with physiology sensing.</w:t>
      </w:r>
    </w:p>
    <w:p w14:paraId="04136E04" w14:textId="469E1226" w:rsidR="008B2A7A" w:rsidRPr="002F6E3E" w:rsidRDefault="0046147D" w:rsidP="006514EA">
      <w:pPr>
        <w:spacing w:before="108" w:line="360" w:lineRule="auto"/>
        <w:rPr>
          <w:rFonts w:asciiTheme="minorHAnsi" w:hAnsiTheme="minorHAnsi" w:cstheme="minorHAnsi"/>
          <w:sz w:val="22"/>
        </w:rPr>
      </w:pPr>
      <w:r w:rsidRPr="002F6E3E">
        <w:rPr>
          <w:rFonts w:asciiTheme="minorHAnsi" w:hAnsiTheme="minorHAnsi" w:cstheme="minorHAnsi"/>
          <w:sz w:val="22"/>
        </w:rPr>
        <w:t>The acceptability of active sensing methods holds great clinical utility. Active personal sensing methods</w:t>
      </w:r>
      <w:ins w:id="2416"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 such as EMA</w:t>
      </w:r>
      <w:ins w:id="2417"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offer unique insight</w:t>
      </w:r>
      <w:ins w:id="2418"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into patient experiences, thoughts, and feelings that cannot always be captured accurately or comprehensively by passive methods. Self-report</w:t>
      </w:r>
      <w:ins w:id="2419" w:author="Copyeditor (JMIR)" w:date="2023-08-03T06:36:00Z">
        <w:r w:rsidRPr="002F6E3E">
          <w:rPr>
            <w:rFonts w:asciiTheme="minorHAnsi" w:hAnsiTheme="minorHAnsi" w:cstheme="minorHAnsi"/>
            <w:sz w:val="22"/>
          </w:rPr>
          <w:t>ed</w:t>
        </w:r>
      </w:ins>
      <w:r w:rsidRPr="002F6E3E">
        <w:rPr>
          <w:rFonts w:asciiTheme="minorHAnsi" w:hAnsiTheme="minorHAnsi" w:cstheme="minorHAnsi"/>
          <w:sz w:val="22"/>
        </w:rPr>
        <w:t xml:space="preserve"> EMA</w:t>
      </w:r>
      <w:ins w:id="2420"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in particular</w:t>
      </w:r>
      <w:ins w:id="2421"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seems likely to </w:t>
      </w:r>
      <w:ins w:id="2422" w:author="Copyeditor (JMIR)" w:date="2023-08-03T06:36:00Z">
        <w:r w:rsidRPr="002F6E3E">
          <w:rPr>
            <w:rFonts w:asciiTheme="minorHAnsi" w:hAnsiTheme="minorHAnsi" w:cstheme="minorHAnsi"/>
            <w:sz w:val="22"/>
          </w:rPr>
          <w:t>play</w:t>
        </w:r>
      </w:ins>
      <w:del w:id="2423" w:author="Copyeditor (JMIR)" w:date="2023-08-03T06:36:00Z">
        <w:r w:rsidRPr="002F6E3E">
          <w:rPr>
            <w:rFonts w:asciiTheme="minorHAnsi" w:hAnsiTheme="minorHAnsi" w:cstheme="minorHAnsi"/>
            <w:sz w:val="22"/>
          </w:rPr>
          <w:delText>maintain</w:delText>
        </w:r>
      </w:del>
      <w:r w:rsidRPr="002F6E3E">
        <w:rPr>
          <w:rFonts w:asciiTheme="minorHAnsi" w:hAnsiTheme="minorHAnsi" w:cstheme="minorHAnsi"/>
          <w:sz w:val="22"/>
        </w:rPr>
        <w:t xml:space="preserve"> a role in risk monitoring and other</w:t>
      </w:r>
      <w:del w:id="2424"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similar clinical applications. Thus, we were encouraged to find that even with </w:t>
      </w:r>
      <w:ins w:id="2425"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relatively high active burden of 4</w:t>
      </w:r>
      <w:del w:id="2426" w:author="Copyeditor (JMIR)" w:date="2023-08-03T06:30:00Z">
        <w:r w:rsidRPr="002F6E3E">
          <w:rPr>
            <w:rFonts w:asciiTheme="minorHAnsi" w:hAnsiTheme="minorHAnsi" w:cstheme="minorHAnsi"/>
            <w:sz w:val="22"/>
          </w:rPr>
          <w:delText>X</w:delText>
        </w:r>
      </w:del>
      <w:ins w:id="2427" w:author="Copyeditor (JMIR)" w:date="2023-08-07T05:06:00Z">
        <w:r w:rsidR="00775368" w:rsidRPr="002F6E3E">
          <w:rPr>
            <w:rFonts w:asciiTheme="minorHAnsi" w:hAnsiTheme="minorHAnsi" w:cstheme="minorHAnsi"/>
            <w:sz w:val="22"/>
          </w:rPr>
          <w:t xml:space="preserve"> </w:t>
        </w:r>
      </w:ins>
      <w:ins w:id="2428" w:author="Copyeditor (JMIR)" w:date="2023-08-06T15:56:00Z">
        <w:r w:rsidR="001A1956" w:rsidRPr="002F6E3E">
          <w:rPr>
            <w:rFonts w:asciiTheme="minorHAnsi" w:hAnsiTheme="minorHAnsi" w:cstheme="minorHAnsi"/>
            <w:sz w:val="22"/>
          </w:rPr>
          <w:t>time</w:t>
        </w:r>
      </w:ins>
      <w:ins w:id="2429" w:author="Copyeditor (JMIR)" w:date="2023-08-07T05:06:00Z">
        <w:r w:rsidR="00775368" w:rsidRPr="002F6E3E">
          <w:rPr>
            <w:rFonts w:asciiTheme="minorHAnsi" w:hAnsiTheme="minorHAnsi" w:cstheme="minorHAnsi"/>
            <w:sz w:val="22"/>
          </w:rPr>
          <w:t>s</w:t>
        </w:r>
      </w:ins>
      <w:r w:rsidRPr="002F6E3E">
        <w:rPr>
          <w:rFonts w:asciiTheme="minorHAnsi" w:hAnsiTheme="minorHAnsi" w:cstheme="minorHAnsi"/>
          <w:sz w:val="22"/>
        </w:rPr>
        <w:t xml:space="preserve"> daily surveys, EMA was acceptable to participants</w:t>
      </w:r>
      <w:ins w:id="2430"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as assessed via self-report and behavioral adherence.</w:t>
      </w:r>
    </w:p>
    <w:p w14:paraId="0365F16D" w14:textId="1CC19573" w:rsidR="008B2A7A" w:rsidRPr="002F6E3E" w:rsidRDefault="0046147D" w:rsidP="004E0223">
      <w:pPr>
        <w:pStyle w:val="Heading3"/>
        <w:rPr>
          <w:rFonts w:asciiTheme="minorHAnsi" w:hAnsiTheme="minorHAnsi" w:cstheme="minorHAnsi"/>
        </w:rPr>
      </w:pPr>
      <w:del w:id="2431" w:author="Copyeditor (JMIR)" w:date="2023-08-07T13:16:00Z">
        <w:r w:rsidRPr="002F6E3E">
          <w:rPr>
            <w:rFonts w:asciiTheme="minorHAnsi" w:eastAsia="Palatino Linotype" w:hAnsiTheme="minorHAnsi" w:cstheme="minorHAnsi"/>
          </w:rPr>
          <w:delText xml:space="preserve">4. </w:delText>
        </w:r>
      </w:del>
      <w:r w:rsidR="008F1B2F" w:rsidRPr="002F6E3E">
        <w:rPr>
          <w:rFonts w:asciiTheme="minorHAnsi" w:eastAsia="Palatino Linotype" w:hAnsiTheme="minorHAnsi" w:cstheme="minorHAnsi"/>
        </w:rPr>
        <w:t>Important Individual Differences in Subjective Perceptions Exist Both Within and Across Personal Sensing Methods</w:t>
      </w:r>
    </w:p>
    <w:p w14:paraId="78EB88E2" w14:textId="346C5B13" w:rsidR="008B2A7A" w:rsidRPr="002F6E3E" w:rsidRDefault="0046147D" w:rsidP="00CE57F2">
      <w:pPr>
        <w:spacing w:before="271" w:line="360" w:lineRule="auto"/>
        <w:ind w:right="119"/>
        <w:rPr>
          <w:rFonts w:asciiTheme="minorHAnsi" w:hAnsiTheme="minorHAnsi" w:cstheme="minorHAnsi"/>
          <w:sz w:val="22"/>
        </w:rPr>
      </w:pPr>
      <w:ins w:id="2432" w:author="Copyeditor (JMIR)" w:date="2023-08-03T06:36:00Z">
        <w:r w:rsidRPr="002F6E3E">
          <w:rPr>
            <w:rFonts w:asciiTheme="minorHAnsi" w:hAnsiTheme="minorHAnsi" w:cstheme="minorHAnsi"/>
            <w:sz w:val="22"/>
          </w:rPr>
          <w:t>In this study, we</w:t>
        </w:r>
      </w:ins>
      <w:del w:id="2433" w:author="Copyeditor (JMIR)" w:date="2023-08-03T06:36:00Z">
        <w:r w:rsidRPr="002F6E3E">
          <w:rPr>
            <w:rFonts w:asciiTheme="minorHAnsi" w:hAnsiTheme="minorHAnsi" w:cstheme="minorHAnsi"/>
            <w:sz w:val="22"/>
          </w:rPr>
          <w:delText>We</w:delText>
        </w:r>
      </w:del>
      <w:r w:rsidRPr="002F6E3E">
        <w:rPr>
          <w:rFonts w:asciiTheme="minorHAnsi" w:hAnsiTheme="minorHAnsi" w:cstheme="minorHAnsi"/>
          <w:sz w:val="22"/>
        </w:rPr>
        <w:t xml:space="preserve"> included a second and more novel daily active sensing method</w:t>
      </w:r>
      <w:ins w:id="2434" w:author="Copyeditor (JMIR)" w:date="2023-08-06T15:58:00Z">
        <w:r w:rsidR="00080B0B" w:rsidRPr="002F6E3E">
          <w:rPr>
            <w:rFonts w:asciiTheme="minorHAnsi" w:hAnsiTheme="minorHAnsi" w:cstheme="minorHAnsi"/>
            <w:sz w:val="22"/>
          </w:rPr>
          <w:t>,</w:t>
        </w:r>
      </w:ins>
      <w:del w:id="2435" w:author="Copyeditor (JMIR)" w:date="2023-08-03T06:36:00Z">
        <w:r w:rsidRPr="002F6E3E">
          <w:rPr>
            <w:rFonts w:asciiTheme="minorHAnsi" w:hAnsiTheme="minorHAnsi" w:cstheme="minorHAnsi"/>
            <w:sz w:val="22"/>
          </w:rPr>
          <w:delText xml:space="preserve"> in this study,</w:delText>
        </w:r>
      </w:del>
      <w:r w:rsidRPr="002F6E3E">
        <w:rPr>
          <w:rFonts w:asciiTheme="minorHAnsi" w:hAnsiTheme="minorHAnsi" w:cstheme="minorHAnsi"/>
          <w:sz w:val="22"/>
        </w:rPr>
        <w:t xml:space="preserve"> audio check-ins. These audio check-ins have </w:t>
      </w:r>
      <w:ins w:id="2436" w:author="Copyeditor (JMIR)" w:date="2023-08-03T06:36:00Z">
        <w:r w:rsidRPr="002F6E3E">
          <w:rPr>
            <w:rFonts w:asciiTheme="minorHAnsi" w:hAnsiTheme="minorHAnsi" w:cstheme="minorHAnsi"/>
            <w:sz w:val="22"/>
          </w:rPr>
          <w:t>great</w:t>
        </w:r>
      </w:ins>
      <w:del w:id="2437" w:author="Copyeditor (JMIR)" w:date="2023-08-03T06:36:00Z">
        <w:r w:rsidRPr="002F6E3E">
          <w:rPr>
            <w:rFonts w:asciiTheme="minorHAnsi" w:hAnsiTheme="minorHAnsi" w:cstheme="minorHAnsi"/>
            <w:sz w:val="22"/>
          </w:rPr>
          <w:delText>high</w:delText>
        </w:r>
      </w:del>
      <w:r w:rsidRPr="002F6E3E">
        <w:rPr>
          <w:rFonts w:asciiTheme="minorHAnsi" w:hAnsiTheme="minorHAnsi" w:cstheme="minorHAnsi"/>
          <w:sz w:val="22"/>
        </w:rPr>
        <w:t xml:space="preserve"> potential as a rich source of information about participants’ daily experiences. Natural language processing of transcripts of their check-ins can provide a novel window into their thoughts [79</w:t>
      </w:r>
      <w:del w:id="2438" w:author="Copyeditor (JMIR)" w:date="2023-08-03T06:30:00Z">
        <w:r w:rsidRPr="002F6E3E">
          <w:rPr>
            <w:rFonts w:asciiTheme="minorHAnsi" w:hAnsiTheme="minorHAnsi" w:cstheme="minorHAnsi"/>
            <w:sz w:val="22"/>
          </w:rPr>
          <w:delText>–</w:delText>
        </w:r>
      </w:del>
      <w:ins w:id="2439"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82]. These audio check-ins provided participants </w:t>
      </w:r>
      <w:ins w:id="2440" w:author="Copyeditor (JMIR)" w:date="2023-08-03T06:36:00Z">
        <w:r w:rsidRPr="002F6E3E">
          <w:rPr>
            <w:rFonts w:asciiTheme="minorHAnsi" w:hAnsiTheme="minorHAnsi" w:cstheme="minorHAnsi"/>
            <w:sz w:val="22"/>
          </w:rPr>
          <w:t xml:space="preserve">with </w:t>
        </w:r>
      </w:ins>
      <w:r w:rsidRPr="002F6E3E">
        <w:rPr>
          <w:rFonts w:asciiTheme="minorHAnsi" w:hAnsiTheme="minorHAnsi" w:cstheme="minorHAnsi"/>
          <w:sz w:val="22"/>
        </w:rPr>
        <w:t>the opportunity to share more openly and candidly (i</w:t>
      </w:r>
      <w:del w:id="2441" w:author="Copyeditor (JMIR)" w:date="2023-08-03T06:30:00Z">
        <w:r w:rsidRPr="002F6E3E">
          <w:rPr>
            <w:rFonts w:asciiTheme="minorHAnsi" w:hAnsiTheme="minorHAnsi" w:cstheme="minorHAnsi"/>
            <w:sz w:val="22"/>
          </w:rPr>
          <w:delText>.e.</w:delText>
        </w:r>
      </w:del>
      <w:ins w:id="2442"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without close-ended questions) their thoughts, feelings, and progress toward</w:t>
      </w:r>
      <w:del w:id="2443" w:author="Copyeditor (JMIR)" w:date="2023-08-03T06:30:00Z">
        <w:r w:rsidRPr="002F6E3E">
          <w:rPr>
            <w:rFonts w:asciiTheme="minorHAnsi" w:hAnsiTheme="minorHAnsi" w:cstheme="minorHAnsi"/>
            <w:sz w:val="22"/>
          </w:rPr>
          <w:delText>s</w:delText>
        </w:r>
      </w:del>
      <w:r w:rsidRPr="002F6E3E">
        <w:rPr>
          <w:rFonts w:asciiTheme="minorHAnsi" w:hAnsiTheme="minorHAnsi" w:cstheme="minorHAnsi"/>
          <w:sz w:val="22"/>
        </w:rPr>
        <w:t xml:space="preserve"> recovery without being limited to researcher-selected prompts. Analyses of the acoustic characteristics of their check</w:t>
      </w:r>
      <w:ins w:id="2444" w:author="Copyeditor (JMIR)" w:date="2023-08-07T05:49:00Z">
        <w:r w:rsidR="00B51696" w:rsidRPr="002F6E3E">
          <w:rPr>
            <w:rFonts w:asciiTheme="minorHAnsi" w:hAnsiTheme="minorHAnsi" w:cstheme="minorHAnsi"/>
            <w:sz w:val="22"/>
          </w:rPr>
          <w:t>-</w:t>
        </w:r>
      </w:ins>
      <w:del w:id="2445" w:author="Copyeditor (JMIR)" w:date="2023-08-06T16:00:00Z">
        <w:r w:rsidRPr="002F6E3E">
          <w:rPr>
            <w:rFonts w:asciiTheme="minorHAnsi" w:hAnsiTheme="minorHAnsi" w:cstheme="minorHAnsi"/>
            <w:sz w:val="22"/>
          </w:rPr>
          <w:delText>-</w:delText>
        </w:r>
      </w:del>
      <w:r w:rsidRPr="002F6E3E">
        <w:rPr>
          <w:rFonts w:asciiTheme="minorHAnsi" w:hAnsiTheme="minorHAnsi" w:cstheme="minorHAnsi"/>
          <w:sz w:val="22"/>
        </w:rPr>
        <w:t>ins may yield independent measures of their affective state [83,84], including the potential for measuring affect outside</w:t>
      </w:r>
      <w:del w:id="2446" w:author="Copyeditor (JMIR)" w:date="2023-08-06T16:01:00Z">
        <w:r w:rsidRPr="002F6E3E">
          <w:rPr>
            <w:rFonts w:asciiTheme="minorHAnsi" w:hAnsiTheme="minorHAnsi" w:cstheme="minorHAnsi"/>
            <w:sz w:val="22"/>
          </w:rPr>
          <w:delText xml:space="preserve"> of</w:delText>
        </w:r>
      </w:del>
      <w:ins w:id="2447" w:author="Copyeditor (JMIR)" w:date="2023-08-06T16:01:00Z">
        <w:r w:rsidR="009A60DC" w:rsidRPr="002F6E3E">
          <w:rPr>
            <w:rFonts w:asciiTheme="minorHAnsi" w:hAnsiTheme="minorHAnsi" w:cstheme="minorHAnsi"/>
            <w:sz w:val="22"/>
          </w:rPr>
          <w:t xml:space="preserve"> </w:t>
        </w:r>
      </w:ins>
      <w:del w:id="2448" w:author="Copyeditor (JMIR)" w:date="2023-08-06T16:01:00Z">
        <w:r w:rsidRPr="002F6E3E">
          <w:rPr>
            <w:rFonts w:asciiTheme="minorHAnsi" w:hAnsiTheme="minorHAnsi" w:cstheme="minorHAnsi"/>
            <w:sz w:val="22"/>
          </w:rPr>
          <w:delText xml:space="preserve"> </w:delText>
        </w:r>
      </w:del>
      <w:ins w:id="2449" w:author="Copyeditor (JMIR)" w:date="2023-08-06T16:01:00Z">
        <w:r w:rsidR="00284BBB" w:rsidRPr="002F6E3E">
          <w:rPr>
            <w:rFonts w:asciiTheme="minorHAnsi" w:hAnsiTheme="minorHAnsi" w:cstheme="minorHAnsi"/>
            <w:sz w:val="22"/>
          </w:rPr>
          <w:t>the</w:t>
        </w:r>
      </w:ins>
      <w:del w:id="2450" w:author="Copyeditor (JMIR)" w:date="2023-08-06T16:01:00Z">
        <w:r w:rsidRPr="002F6E3E">
          <w:rPr>
            <w:rFonts w:asciiTheme="minorHAnsi" w:hAnsiTheme="minorHAnsi" w:cstheme="minorHAnsi"/>
            <w:sz w:val="22"/>
          </w:rPr>
          <w:delText>a</w:delText>
        </w:r>
      </w:del>
      <w:r w:rsidRPr="002F6E3E">
        <w:rPr>
          <w:rFonts w:asciiTheme="minorHAnsi" w:hAnsiTheme="minorHAnsi" w:cstheme="minorHAnsi"/>
          <w:sz w:val="22"/>
        </w:rPr>
        <w:t xml:space="preserve"> participant’s conscious awareness.</w:t>
      </w:r>
    </w:p>
    <w:p w14:paraId="3B5D9C30" w14:textId="63348976" w:rsidR="008B2A7A" w:rsidRPr="002F6E3E" w:rsidRDefault="0046147D" w:rsidP="004E0223">
      <w:pPr>
        <w:spacing w:before="111" w:line="360" w:lineRule="auto"/>
        <w:ind w:right="116"/>
        <w:rPr>
          <w:rFonts w:asciiTheme="minorHAnsi" w:hAnsiTheme="minorHAnsi" w:cstheme="minorHAnsi"/>
          <w:sz w:val="22"/>
        </w:rPr>
      </w:pPr>
      <w:r w:rsidRPr="002F6E3E">
        <w:rPr>
          <w:rFonts w:asciiTheme="minorHAnsi" w:hAnsiTheme="minorHAnsi" w:cstheme="minorHAnsi"/>
          <w:sz w:val="22"/>
        </w:rPr>
        <w:t>Unfortunately, overall participant adherence to the daily audio check-ins was relatively low (on average</w:t>
      </w:r>
      <w:ins w:id="2451"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54.3% of audio check-ins </w:t>
      </w:r>
      <w:ins w:id="2452" w:author="Copyeditor (JMIR)" w:date="2023-08-03T06:36:00Z">
        <w:r w:rsidRPr="002F6E3E">
          <w:rPr>
            <w:rFonts w:asciiTheme="minorHAnsi" w:hAnsiTheme="minorHAnsi" w:cstheme="minorHAnsi"/>
            <w:sz w:val="22"/>
          </w:rPr>
          <w:t xml:space="preserve">were </w:t>
        </w:r>
      </w:ins>
      <w:r w:rsidRPr="002F6E3E">
        <w:rPr>
          <w:rFonts w:asciiTheme="minorHAnsi" w:hAnsiTheme="minorHAnsi" w:cstheme="minorHAnsi"/>
          <w:sz w:val="22"/>
        </w:rPr>
        <w:t xml:space="preserve">completed) and 1.9% </w:t>
      </w:r>
      <w:ins w:id="2453" w:author="Copyeditor (JMIR)" w:date="2023-08-07T18:10:00Z">
        <w:r w:rsidR="003A2C99" w:rsidRPr="003A7E59">
          <w:rPr>
            <w:rFonts w:asciiTheme="minorHAnsi" w:hAnsiTheme="minorHAnsi" w:cstheme="minorHAnsi"/>
            <w:sz w:val="22"/>
          </w:rPr>
          <w:t xml:space="preserve">(3/154) </w:t>
        </w:r>
      </w:ins>
      <w:r w:rsidRPr="002F6E3E">
        <w:rPr>
          <w:rFonts w:asciiTheme="minorHAnsi" w:hAnsiTheme="minorHAnsi" w:cstheme="minorHAnsi"/>
          <w:sz w:val="22"/>
        </w:rPr>
        <w:t xml:space="preserve">of the sample </w:t>
      </w:r>
      <w:del w:id="2454" w:author="Copyeditor (JMIR)" w:date="2023-08-07T18:10:00Z">
        <w:r w:rsidRPr="002F6E3E">
          <w:rPr>
            <w:rFonts w:asciiTheme="minorHAnsi" w:hAnsiTheme="minorHAnsi" w:cstheme="minorHAnsi"/>
            <w:sz w:val="22"/>
          </w:rPr>
          <w:delText xml:space="preserve">(3/154) </w:delText>
        </w:r>
      </w:del>
      <w:r w:rsidRPr="002F6E3E">
        <w:rPr>
          <w:rFonts w:asciiTheme="minorHAnsi" w:hAnsiTheme="minorHAnsi" w:cstheme="minorHAnsi"/>
          <w:sz w:val="22"/>
        </w:rPr>
        <w:t xml:space="preserve">did not complete any check-ins throughout their entire study period. Participants’ free-response evaluations of this method highlighted </w:t>
      </w:r>
      <w:r w:rsidRPr="002F6E3E">
        <w:rPr>
          <w:rFonts w:asciiTheme="minorHAnsi" w:hAnsiTheme="minorHAnsi" w:cstheme="minorHAnsi"/>
          <w:sz w:val="22"/>
        </w:rPr>
        <w:lastRenderedPageBreak/>
        <w:t>some concerns that could be addressed in the future to increase adherence (e</w:t>
      </w:r>
      <w:del w:id="2455" w:author="Copyeditor (JMIR)" w:date="2023-08-03T06:30:00Z">
        <w:r w:rsidRPr="002F6E3E">
          <w:rPr>
            <w:rFonts w:asciiTheme="minorHAnsi" w:hAnsiTheme="minorHAnsi" w:cstheme="minorHAnsi"/>
            <w:sz w:val="22"/>
          </w:rPr>
          <w:delText>.g.</w:delText>
        </w:r>
      </w:del>
      <w:ins w:id="2456"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xml:space="preserve">, timing of the check-ins, technical issues with recording and sending check-ins, </w:t>
      </w:r>
      <w:ins w:id="2457" w:author="Copyeditor (JMIR)" w:date="2023-08-03T06:36:00Z">
        <w:r w:rsidRPr="002F6E3E">
          <w:rPr>
            <w:rFonts w:asciiTheme="minorHAnsi" w:hAnsiTheme="minorHAnsi" w:cstheme="minorHAnsi"/>
            <w:sz w:val="22"/>
          </w:rPr>
          <w:t xml:space="preserve">and </w:t>
        </w:r>
      </w:ins>
      <w:r w:rsidRPr="002F6E3E">
        <w:rPr>
          <w:rFonts w:asciiTheme="minorHAnsi" w:hAnsiTheme="minorHAnsi" w:cstheme="minorHAnsi"/>
          <w:sz w:val="22"/>
        </w:rPr>
        <w:t>use of the same prompt for all check-ins). However, privacy issues related to recording the audio check-in were also reported by many participants.</w:t>
      </w:r>
    </w:p>
    <w:p w14:paraId="113D9E1B" w14:textId="5C91C897" w:rsidR="008B2A7A" w:rsidRPr="002F6E3E" w:rsidRDefault="0046147D">
      <w:pPr>
        <w:spacing w:before="182" w:line="360" w:lineRule="auto"/>
        <w:rPr>
          <w:rFonts w:asciiTheme="minorHAnsi" w:hAnsiTheme="minorHAnsi" w:cstheme="minorHAnsi"/>
          <w:sz w:val="22"/>
        </w:rPr>
        <w:pPrChange w:id="2458" w:author="Kendra Wyant" w:date="2023-08-07T13:59:00Z">
          <w:pPr>
            <w:spacing w:before="111" w:line="360" w:lineRule="auto"/>
            <w:ind w:right="374"/>
          </w:pPr>
        </w:pPrChange>
      </w:pPr>
      <w:r w:rsidRPr="002F6E3E">
        <w:rPr>
          <w:rFonts w:asciiTheme="minorHAnsi" w:hAnsiTheme="minorHAnsi" w:cstheme="minorHAnsi"/>
          <w:sz w:val="22"/>
        </w:rPr>
        <w:t>These privacy concerns represent an inherent challenge to using this method as implemented, but accommodations could be made to gather some</w:t>
      </w:r>
      <w:ins w:id="2459"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if not all</w:t>
      </w:r>
      <w:ins w:id="2460"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of the same information. For example, using less</w:t>
      </w:r>
      <w:ins w:id="2461" w:author="Copyeditor (JMIR)" w:date="2023-08-07T19:03:00Z">
        <w:r w:rsidR="003A7E59">
          <w:rPr>
            <w:rFonts w:asciiTheme="minorHAnsi" w:hAnsiTheme="minorHAnsi" w:cstheme="minorHAnsi"/>
            <w:sz w:val="22"/>
          </w:rPr>
          <w:t>-frequent</w:t>
        </w:r>
      </w:ins>
      <w:del w:id="2462" w:author="Copyeditor (JMIR)" w:date="2023-08-07T19:03:00Z">
        <w:r w:rsidRPr="002F6E3E">
          <w:rPr>
            <w:rFonts w:asciiTheme="minorHAnsi" w:hAnsiTheme="minorHAnsi" w:cstheme="minorHAnsi"/>
            <w:sz w:val="22"/>
          </w:rPr>
          <w:delText xml:space="preserve"> frequent</w:delText>
        </w:r>
      </w:del>
      <w:r w:rsidRPr="002F6E3E">
        <w:rPr>
          <w:rFonts w:asciiTheme="minorHAnsi" w:hAnsiTheme="minorHAnsi" w:cstheme="minorHAnsi"/>
          <w:sz w:val="22"/>
        </w:rPr>
        <w:t xml:space="preserve"> prompting with wider time completion windows (i</w:t>
      </w:r>
      <w:del w:id="2463" w:author="Copyeditor (JMIR)" w:date="2023-08-03T06:30:00Z">
        <w:r w:rsidRPr="002F6E3E">
          <w:rPr>
            <w:rFonts w:asciiTheme="minorHAnsi" w:hAnsiTheme="minorHAnsi" w:cstheme="minorHAnsi"/>
            <w:sz w:val="22"/>
          </w:rPr>
          <w:delText>.e.</w:delText>
        </w:r>
      </w:del>
      <w:ins w:id="2464"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xml:space="preserve">, a weekly audio check-in) may increase individuals’ ability to find a private moment. </w:t>
      </w:r>
      <w:del w:id="2465" w:author="Copyeditor (JMIR)" w:date="2023-08-03T06:30:00Z">
        <w:r w:rsidRPr="002F6E3E">
          <w:rPr>
            <w:rFonts w:asciiTheme="minorHAnsi" w:hAnsiTheme="minorHAnsi" w:cstheme="minorHAnsi"/>
            <w:sz w:val="22"/>
          </w:rPr>
          <w:delText>A</w:delText>
        </w:r>
      </w:del>
      <w:ins w:id="2466" w:author="Copyeditor (JMIR)" w:date="2023-08-03T06:30:00Z">
        <w:r w:rsidRPr="002F6E3E">
          <w:rPr>
            <w:rFonts w:asciiTheme="minorHAnsi" w:hAnsiTheme="minorHAnsi" w:cstheme="minorHAnsi"/>
            <w:sz w:val="22"/>
          </w:rPr>
          <w:t>In a</w:t>
        </w:r>
      </w:ins>
      <w:r w:rsidRPr="002F6E3E">
        <w:rPr>
          <w:rFonts w:asciiTheme="minorHAnsi" w:hAnsiTheme="minorHAnsi" w:cstheme="minorHAnsi"/>
          <w:sz w:val="22"/>
        </w:rPr>
        <w:t>ddition</w:t>
      </w:r>
      <w:del w:id="2467" w:author="Copyeditor (JMIR)" w:date="2023-08-03T06:30:00Z">
        <w:r w:rsidRPr="002F6E3E">
          <w:rPr>
            <w:rFonts w:asciiTheme="minorHAnsi" w:hAnsiTheme="minorHAnsi" w:cstheme="minorHAnsi"/>
            <w:sz w:val="22"/>
          </w:rPr>
          <w:delText>ally</w:delText>
        </w:r>
      </w:del>
      <w:r w:rsidRPr="002F6E3E">
        <w:rPr>
          <w:rFonts w:asciiTheme="minorHAnsi" w:hAnsiTheme="minorHAnsi" w:cstheme="minorHAnsi"/>
          <w:sz w:val="22"/>
        </w:rPr>
        <w:t>, allowing individuals to type their response as an alternative completion method could assuage concerns. This alternative would prevent acoustic analysis, but it would still permit natural language processing of open-ended responses.</w:t>
      </w:r>
      <w:ins w:id="2468" w:author="Kendra Wyant" w:date="2023-08-07T13:59:00Z">
        <w:r w:rsidR="00781542">
          <w:rPr>
            <w:rFonts w:asciiTheme="minorHAnsi" w:hAnsiTheme="minorHAnsi" w:cstheme="minorHAnsi"/>
            <w:sz w:val="22"/>
          </w:rPr>
          <w:t xml:space="preserve"> </w:t>
        </w:r>
        <w:r w:rsidR="00781542" w:rsidRPr="002F6E3E">
          <w:rPr>
            <w:rFonts w:asciiTheme="minorHAnsi" w:hAnsiTheme="minorHAnsi" w:cstheme="minorHAnsi"/>
            <w:sz w:val="22"/>
          </w:rPr>
          <w:t>These accommodations could encourage greater adherence among those who completed few or no audio check-ins, as well as individuals who missed check-ins sporadically because of privacy concerns. Finding ways to assuage privacy concerns and accommodate individual preferences may be useful, as many other participants valued and believed that they benefited from recording these daily audio check-ins.</w:t>
        </w:r>
      </w:ins>
    </w:p>
    <w:p w14:paraId="5426E35B" w14:textId="56A3DF1C" w:rsidR="008B2A7A" w:rsidRPr="002F6E3E" w:rsidDel="00781542" w:rsidRDefault="0046147D">
      <w:pPr>
        <w:spacing w:before="182" w:line="360" w:lineRule="auto"/>
        <w:rPr>
          <w:del w:id="2469" w:author="Kendra Wyant" w:date="2023-08-07T13:59:00Z"/>
          <w:rFonts w:asciiTheme="minorHAnsi" w:hAnsiTheme="minorHAnsi" w:cstheme="minorHAnsi"/>
          <w:sz w:val="22"/>
        </w:rPr>
      </w:pPr>
      <w:del w:id="2470" w:author="Kendra Wyant" w:date="2023-08-07T13:59:00Z">
        <w:r w:rsidRPr="002F6E3E" w:rsidDel="00781542">
          <w:rPr>
            <w:rFonts w:asciiTheme="minorHAnsi" w:hAnsiTheme="minorHAnsi" w:cstheme="minorHAnsi"/>
            <w:sz w:val="22"/>
          </w:rPr>
          <w:delText>These accommodations could encourage greater adherence among those who completed few or no audio check-ins</w:delText>
        </w:r>
      </w:del>
      <w:ins w:id="2471" w:author="Copyeditor (JMIR)" w:date="2023-08-03T06:36:00Z">
        <w:del w:id="2472" w:author="Kendra Wyant" w:date="2023-08-07T13:59:00Z">
          <w:r w:rsidRPr="002F6E3E" w:rsidDel="00781542">
            <w:rPr>
              <w:rFonts w:asciiTheme="minorHAnsi" w:hAnsiTheme="minorHAnsi" w:cstheme="minorHAnsi"/>
              <w:sz w:val="22"/>
            </w:rPr>
            <w:delText>,</w:delText>
          </w:r>
        </w:del>
      </w:ins>
      <w:del w:id="2473" w:author="Kendra Wyant" w:date="2023-08-07T13:59:00Z">
        <w:r w:rsidRPr="002F6E3E" w:rsidDel="00781542">
          <w:rPr>
            <w:rFonts w:asciiTheme="minorHAnsi" w:hAnsiTheme="minorHAnsi" w:cstheme="minorHAnsi"/>
            <w:sz w:val="22"/>
          </w:rPr>
          <w:delText xml:space="preserve"> as well as individuals who missed check-ins sporadically </w:delText>
        </w:r>
      </w:del>
      <w:ins w:id="2474" w:author="Copyeditor (JMIR)" w:date="2023-08-03T06:36:00Z">
        <w:del w:id="2475" w:author="Kendra Wyant" w:date="2023-08-07T13:59:00Z">
          <w:r w:rsidRPr="002F6E3E" w:rsidDel="00781542">
            <w:rPr>
              <w:rFonts w:asciiTheme="minorHAnsi" w:hAnsiTheme="minorHAnsi" w:cstheme="minorHAnsi"/>
              <w:sz w:val="22"/>
            </w:rPr>
            <w:delText>because</w:delText>
          </w:r>
        </w:del>
      </w:ins>
      <w:del w:id="2476" w:author="Kendra Wyant" w:date="2023-08-07T13:59:00Z">
        <w:r w:rsidRPr="002F6E3E" w:rsidDel="00781542">
          <w:rPr>
            <w:rFonts w:asciiTheme="minorHAnsi" w:hAnsiTheme="minorHAnsi" w:cstheme="minorHAnsi"/>
            <w:sz w:val="22"/>
          </w:rPr>
          <w:delText xml:space="preserve">due </w:delText>
        </w:r>
      </w:del>
      <w:ins w:id="2477" w:author="Copyeditor (JMIR)" w:date="2023-08-03T06:36:00Z">
        <w:del w:id="2478" w:author="Kendra Wyant" w:date="2023-08-07T13:59:00Z">
          <w:r w:rsidRPr="002F6E3E" w:rsidDel="00781542">
            <w:rPr>
              <w:rFonts w:asciiTheme="minorHAnsi" w:hAnsiTheme="minorHAnsi" w:cstheme="minorHAnsi"/>
              <w:sz w:val="22"/>
            </w:rPr>
            <w:delText>of</w:delText>
          </w:r>
        </w:del>
      </w:ins>
      <w:del w:id="2479" w:author="Kendra Wyant" w:date="2023-08-07T13:59:00Z">
        <w:r w:rsidRPr="002F6E3E" w:rsidDel="00781542">
          <w:rPr>
            <w:rFonts w:asciiTheme="minorHAnsi" w:hAnsiTheme="minorHAnsi" w:cstheme="minorHAnsi"/>
            <w:sz w:val="22"/>
          </w:rPr>
          <w:delText>to privacy concerns. Finding ways to assuage privacy concerns and accommodate individual preferences may be useful</w:delText>
        </w:r>
      </w:del>
      <w:ins w:id="2480" w:author="Copyeditor (JMIR)" w:date="2023-08-03T06:36:00Z">
        <w:del w:id="2481" w:author="Kendra Wyant" w:date="2023-08-07T13:59:00Z">
          <w:r w:rsidRPr="002F6E3E" w:rsidDel="00781542">
            <w:rPr>
              <w:rFonts w:asciiTheme="minorHAnsi" w:hAnsiTheme="minorHAnsi" w:cstheme="minorHAnsi"/>
              <w:sz w:val="22"/>
            </w:rPr>
            <w:delText>,</w:delText>
          </w:r>
        </w:del>
      </w:ins>
      <w:del w:id="2482" w:author="Kendra Wyant" w:date="2023-08-07T13:59:00Z">
        <w:r w:rsidRPr="002F6E3E" w:rsidDel="00781542">
          <w:rPr>
            <w:rFonts w:asciiTheme="minorHAnsi" w:hAnsiTheme="minorHAnsi" w:cstheme="minorHAnsi"/>
            <w:sz w:val="22"/>
          </w:rPr>
          <w:delText xml:space="preserve"> as many other participants valued and believed </w:delText>
        </w:r>
      </w:del>
      <w:ins w:id="2483" w:author="Copyeditor (JMIR)" w:date="2023-08-03T06:36:00Z">
        <w:del w:id="2484" w:author="Kendra Wyant" w:date="2023-08-07T13:59:00Z">
          <w:r w:rsidRPr="002F6E3E" w:rsidDel="00781542">
            <w:rPr>
              <w:rFonts w:asciiTheme="minorHAnsi" w:hAnsiTheme="minorHAnsi" w:cstheme="minorHAnsi"/>
              <w:sz w:val="22"/>
            </w:rPr>
            <w:delText xml:space="preserve">that </w:delText>
          </w:r>
        </w:del>
      </w:ins>
      <w:del w:id="2485" w:author="Kendra Wyant" w:date="2023-08-07T13:59:00Z">
        <w:r w:rsidRPr="002F6E3E" w:rsidDel="00781542">
          <w:rPr>
            <w:rFonts w:asciiTheme="minorHAnsi" w:hAnsiTheme="minorHAnsi" w:cstheme="minorHAnsi"/>
            <w:sz w:val="22"/>
          </w:rPr>
          <w:delText>they benefited from recording these daily audio check-ins.</w:delText>
        </w:r>
      </w:del>
    </w:p>
    <w:p w14:paraId="09B9D4AF" w14:textId="77777777" w:rsidR="008B2A7A" w:rsidRPr="002F6E3E" w:rsidRDefault="0046147D" w:rsidP="004E0223">
      <w:pPr>
        <w:spacing w:before="114" w:line="360" w:lineRule="auto"/>
        <w:rPr>
          <w:rFonts w:asciiTheme="minorHAnsi" w:hAnsiTheme="minorHAnsi" w:cstheme="minorHAnsi"/>
          <w:sz w:val="22"/>
        </w:rPr>
      </w:pPr>
      <w:r w:rsidRPr="002F6E3E">
        <w:rPr>
          <w:rFonts w:asciiTheme="minorHAnsi" w:hAnsiTheme="minorHAnsi" w:cstheme="minorHAnsi"/>
          <w:sz w:val="22"/>
        </w:rPr>
        <w:t xml:space="preserve">Consistent with this somewhat polarized evaluation of the audio check-ins, a more nuanced consideration of </w:t>
      </w:r>
      <w:ins w:id="2486"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distribution for adherence across participants suggested </w:t>
      </w:r>
      <w:ins w:id="2487" w:author="Copyeditor (JMIR)" w:date="2023-08-03T06:36:00Z">
        <w:r w:rsidRPr="002F6E3E">
          <w:rPr>
            <w:rFonts w:asciiTheme="minorHAnsi" w:hAnsiTheme="minorHAnsi" w:cstheme="minorHAnsi"/>
            <w:sz w:val="22"/>
          </w:rPr>
          <w:t xml:space="preserve">that </w:t>
        </w:r>
      </w:ins>
      <w:r w:rsidRPr="002F6E3E">
        <w:rPr>
          <w:rFonts w:asciiTheme="minorHAnsi" w:hAnsiTheme="minorHAnsi" w:cstheme="minorHAnsi"/>
          <w:sz w:val="22"/>
        </w:rPr>
        <w:t xml:space="preserve">it was somewhat </w:t>
      </w:r>
      <w:del w:id="2488" w:author="Copyeditor (JMIR)" w:date="2023-08-03T06:30:00Z">
        <w:r w:rsidRPr="002F6E3E">
          <w:rPr>
            <w:rFonts w:asciiTheme="minorHAnsi" w:hAnsiTheme="minorHAnsi" w:cstheme="minorHAnsi"/>
            <w:sz w:val="22"/>
          </w:rPr>
          <w:delText>bi-</w:delText>
        </w:r>
      </w:del>
      <w:ins w:id="2489" w:author="Copyeditor (JMIR)" w:date="2023-08-03T06:30:00Z">
        <w:r w:rsidRPr="002F6E3E">
          <w:rPr>
            <w:rFonts w:asciiTheme="minorHAnsi" w:hAnsiTheme="minorHAnsi" w:cstheme="minorHAnsi"/>
            <w:sz w:val="22"/>
          </w:rPr>
          <w:t>bi</w:t>
        </w:r>
      </w:ins>
      <w:r w:rsidRPr="002F6E3E">
        <w:rPr>
          <w:rFonts w:asciiTheme="minorHAnsi" w:hAnsiTheme="minorHAnsi" w:cstheme="minorHAnsi"/>
          <w:sz w:val="22"/>
        </w:rPr>
        <w:t xml:space="preserve">modal. Participants tended to </w:t>
      </w:r>
      <w:del w:id="2490" w:author="Copyeditor (JMIR)" w:date="2023-08-03T06:36:00Z">
        <w:r w:rsidRPr="002F6E3E">
          <w:rPr>
            <w:rFonts w:asciiTheme="minorHAnsi" w:hAnsiTheme="minorHAnsi" w:cstheme="minorHAnsi"/>
            <w:sz w:val="22"/>
          </w:rPr>
          <w:delText xml:space="preserve">either </w:delText>
        </w:r>
      </w:del>
      <w:r w:rsidRPr="002F6E3E">
        <w:rPr>
          <w:rFonts w:asciiTheme="minorHAnsi" w:hAnsiTheme="minorHAnsi" w:cstheme="minorHAnsi"/>
          <w:sz w:val="22"/>
        </w:rPr>
        <w:t xml:space="preserve">adhere well or </w:t>
      </w:r>
      <w:ins w:id="2491" w:author="Copyeditor (JMIR)" w:date="2023-08-03T06:36:00Z">
        <w:r w:rsidRPr="002F6E3E">
          <w:rPr>
            <w:rFonts w:asciiTheme="minorHAnsi" w:hAnsiTheme="minorHAnsi" w:cstheme="minorHAnsi"/>
            <w:sz w:val="22"/>
          </w:rPr>
          <w:t>poorly to</w:t>
        </w:r>
      </w:ins>
      <w:del w:id="2492" w:author="Copyeditor (JMIR)" w:date="2023-08-03T06:36:00Z">
        <w:r w:rsidRPr="002F6E3E">
          <w:rPr>
            <w:rFonts w:asciiTheme="minorHAnsi" w:hAnsiTheme="minorHAnsi" w:cstheme="minorHAnsi"/>
            <w:sz w:val="22"/>
          </w:rPr>
          <w:delText>very poorly with</w:delText>
        </w:r>
      </w:del>
      <w:r w:rsidRPr="002F6E3E">
        <w:rPr>
          <w:rFonts w:asciiTheme="minorHAnsi" w:hAnsiTheme="minorHAnsi" w:cstheme="minorHAnsi"/>
          <w:sz w:val="22"/>
        </w:rPr>
        <w:t xml:space="preserve"> this method.</w:t>
      </w:r>
    </w:p>
    <w:p w14:paraId="3BC292F5" w14:textId="58FF13DA" w:rsidR="008B2A7A" w:rsidRPr="002F6E3E" w:rsidRDefault="0046147D" w:rsidP="006514EA">
      <w:pPr>
        <w:spacing w:before="115" w:line="360" w:lineRule="auto"/>
        <w:ind w:right="117"/>
        <w:rPr>
          <w:rFonts w:asciiTheme="minorHAnsi" w:hAnsiTheme="minorHAnsi" w:cstheme="minorHAnsi"/>
          <w:sz w:val="22"/>
        </w:rPr>
      </w:pPr>
      <w:r w:rsidRPr="002F6E3E">
        <w:rPr>
          <w:rFonts w:asciiTheme="minorHAnsi" w:hAnsiTheme="minorHAnsi" w:cstheme="minorHAnsi"/>
          <w:sz w:val="22"/>
        </w:rPr>
        <w:t xml:space="preserve">More broadly, </w:t>
      </w:r>
      <w:ins w:id="2493"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participants’ self-reported perceptions were only moderately consistent across the different sensing methods. This can be </w:t>
      </w:r>
      <w:ins w:id="2494" w:author="Copyeditor (JMIR)" w:date="2023-08-03T06:36:00Z">
        <w:r w:rsidRPr="002F6E3E">
          <w:rPr>
            <w:rFonts w:asciiTheme="minorHAnsi" w:hAnsiTheme="minorHAnsi" w:cstheme="minorHAnsi"/>
            <w:sz w:val="22"/>
          </w:rPr>
          <w:t>observed</w:t>
        </w:r>
      </w:ins>
      <w:del w:id="2495" w:author="Copyeditor (JMIR)" w:date="2023-08-03T06:36:00Z">
        <w:r w:rsidRPr="002F6E3E">
          <w:rPr>
            <w:rFonts w:asciiTheme="minorHAnsi" w:hAnsiTheme="minorHAnsi" w:cstheme="minorHAnsi"/>
            <w:sz w:val="22"/>
          </w:rPr>
          <w:delText>seen</w:delText>
        </w:r>
      </w:del>
      <w:r w:rsidRPr="002F6E3E">
        <w:rPr>
          <w:rFonts w:asciiTheme="minorHAnsi" w:hAnsiTheme="minorHAnsi" w:cstheme="minorHAnsi"/>
          <w:sz w:val="22"/>
        </w:rPr>
        <w:t xml:space="preserve"> in the moderate ICCs (and bivariate correlations) across </w:t>
      </w:r>
      <w:ins w:id="2496"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methods for each self-report</w:t>
      </w:r>
      <w:ins w:id="2497" w:author="Copyeditor (JMIR)" w:date="2023-08-06T16:17:00Z">
        <w:r w:rsidR="0094023A" w:rsidRPr="002F6E3E">
          <w:rPr>
            <w:rFonts w:asciiTheme="minorHAnsi" w:hAnsiTheme="minorHAnsi" w:cstheme="minorHAnsi"/>
            <w:sz w:val="22"/>
          </w:rPr>
          <w:t>ed</w:t>
        </w:r>
      </w:ins>
      <w:r w:rsidRPr="002F6E3E">
        <w:rPr>
          <w:rFonts w:asciiTheme="minorHAnsi" w:hAnsiTheme="minorHAnsi" w:cstheme="minorHAnsi"/>
          <w:sz w:val="22"/>
        </w:rPr>
        <w:t xml:space="preserve"> item. In other words, high dislike ratings for 1 sensing method by a specific participant did not strongly indicate that th</w:t>
      </w:r>
      <w:ins w:id="2498" w:author="Copyeditor (JMIR)" w:date="2023-08-03T06:36:00Z">
        <w:r w:rsidRPr="002F6E3E">
          <w:rPr>
            <w:rFonts w:asciiTheme="minorHAnsi" w:hAnsiTheme="minorHAnsi" w:cstheme="minorHAnsi"/>
            <w:sz w:val="22"/>
          </w:rPr>
          <w:t>e</w:t>
        </w:r>
      </w:ins>
      <w:del w:id="2499" w:author="Copyeditor (JMIR)" w:date="2023-08-03T06:36:00Z">
        <w:r w:rsidRPr="002F6E3E">
          <w:rPr>
            <w:rFonts w:asciiTheme="minorHAnsi" w:hAnsiTheme="minorHAnsi" w:cstheme="minorHAnsi"/>
            <w:sz w:val="22"/>
          </w:rPr>
          <w:delText>is</w:delText>
        </w:r>
      </w:del>
      <w:r w:rsidRPr="002F6E3E">
        <w:rPr>
          <w:rFonts w:asciiTheme="minorHAnsi" w:hAnsiTheme="minorHAnsi" w:cstheme="minorHAnsi"/>
          <w:sz w:val="22"/>
        </w:rPr>
        <w:t xml:space="preserve"> same participant would also dislike the other sensing methods. This is also true for </w:t>
      </w:r>
      <w:ins w:id="2500"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ratings of interference and willingness to use for 1 year items. Participants could dislike (or be unwilling to use</w:t>
      </w:r>
      <w:del w:id="2501" w:author="Copyeditor (JMIR)" w:date="2023-08-03T06:36:00Z">
        <w:r w:rsidRPr="002F6E3E">
          <w:rPr>
            <w:rFonts w:asciiTheme="minorHAnsi" w:hAnsiTheme="minorHAnsi" w:cstheme="minorHAnsi"/>
            <w:sz w:val="22"/>
          </w:rPr>
          <w:delText>, etc.</w:delText>
        </w:r>
      </w:del>
      <w:r w:rsidRPr="002F6E3E">
        <w:rPr>
          <w:rFonts w:asciiTheme="minorHAnsi" w:hAnsiTheme="minorHAnsi" w:cstheme="minorHAnsi"/>
          <w:sz w:val="22"/>
        </w:rPr>
        <w:t xml:space="preserve">) </w:t>
      </w:r>
      <w:ins w:id="2502" w:author="Copyeditor (JMIR)" w:date="2023-08-07T18:11:00Z">
        <w:r w:rsidR="00593C6C" w:rsidRPr="003A7E59">
          <w:rPr>
            <w:rFonts w:asciiTheme="minorHAnsi" w:hAnsiTheme="minorHAnsi" w:cstheme="minorHAnsi"/>
            <w:sz w:val="22"/>
          </w:rPr>
          <w:t>one</w:t>
        </w:r>
      </w:ins>
      <w:del w:id="2503" w:author="Copyeditor (JMIR)" w:date="2023-08-07T18:11:00Z">
        <w:r w:rsidRPr="002F6E3E">
          <w:rPr>
            <w:rFonts w:asciiTheme="minorHAnsi" w:hAnsiTheme="minorHAnsi" w:cstheme="minorHAnsi"/>
            <w:sz w:val="22"/>
          </w:rPr>
          <w:delText>1</w:delText>
        </w:r>
      </w:del>
      <w:r w:rsidRPr="002F6E3E">
        <w:rPr>
          <w:rFonts w:asciiTheme="minorHAnsi" w:hAnsiTheme="minorHAnsi" w:cstheme="minorHAnsi"/>
          <w:sz w:val="22"/>
        </w:rPr>
        <w:t xml:space="preserve"> method but not others. To the degree to which concerns are method</w:t>
      </w:r>
      <w:ins w:id="2504" w:author="Copyeditor (JMIR)" w:date="2023-08-06T16:19:00Z">
        <w:r w:rsidR="00624C45" w:rsidRPr="002F6E3E">
          <w:rPr>
            <w:rFonts w:asciiTheme="minorHAnsi" w:hAnsiTheme="minorHAnsi" w:cstheme="minorHAnsi"/>
            <w:sz w:val="22"/>
          </w:rPr>
          <w:t xml:space="preserve"> </w:t>
        </w:r>
      </w:ins>
      <w:del w:id="2505" w:author="Copyeditor (JMIR)" w:date="2023-08-06T16:19:00Z">
        <w:r w:rsidRPr="002F6E3E">
          <w:rPr>
            <w:rFonts w:asciiTheme="minorHAnsi" w:hAnsiTheme="minorHAnsi" w:cstheme="minorHAnsi"/>
            <w:sz w:val="22"/>
          </w:rPr>
          <w:delText>-</w:delText>
        </w:r>
      </w:del>
      <w:r w:rsidRPr="002F6E3E">
        <w:rPr>
          <w:rFonts w:asciiTheme="minorHAnsi" w:hAnsiTheme="minorHAnsi" w:cstheme="minorHAnsi"/>
          <w:sz w:val="22"/>
        </w:rPr>
        <w:t>specific, opportunities may exist to tailor sensing systems to user preferences. In other words, participants could opt</w:t>
      </w:r>
      <w:ins w:id="2506" w:author="Copyeditor (JMIR)" w:date="2023-08-03T06:36:00Z">
        <w:r w:rsidRPr="002F6E3E">
          <w:rPr>
            <w:rFonts w:asciiTheme="minorHAnsi" w:hAnsiTheme="minorHAnsi" w:cstheme="minorHAnsi"/>
            <w:sz w:val="22"/>
          </w:rPr>
          <w:t xml:space="preserve"> </w:t>
        </w:r>
      </w:ins>
      <w:del w:id="2507"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out of </w:t>
      </w:r>
      <w:ins w:id="2508"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methods they deemed unacceptable but provide </w:t>
      </w:r>
      <w:ins w:id="2509" w:author="Copyeditor (JMIR)" w:date="2023-08-06T16:20:00Z">
        <w:r w:rsidR="004505B7" w:rsidRPr="002F6E3E">
          <w:rPr>
            <w:rFonts w:asciiTheme="minorHAnsi" w:hAnsiTheme="minorHAnsi" w:cstheme="minorHAnsi"/>
            <w:sz w:val="22"/>
          </w:rPr>
          <w:t xml:space="preserve">data for </w:t>
        </w:r>
      </w:ins>
      <w:del w:id="2510" w:author="Copyeditor (JMIR)" w:date="2023-08-06T16:19:00Z">
        <w:r w:rsidRPr="002F6E3E">
          <w:rPr>
            <w:rFonts w:asciiTheme="minorHAnsi" w:hAnsiTheme="minorHAnsi" w:cstheme="minorHAnsi"/>
            <w:sz w:val="22"/>
          </w:rPr>
          <w:delText xml:space="preserve">those </w:delText>
        </w:r>
      </w:del>
      <w:r w:rsidRPr="002F6E3E">
        <w:rPr>
          <w:rFonts w:asciiTheme="minorHAnsi" w:hAnsiTheme="minorHAnsi" w:cstheme="minorHAnsi"/>
          <w:sz w:val="22"/>
        </w:rPr>
        <w:t>other sensing methods that were acceptable to them. For example, our behavioral adherence data suggest that some participants would not have completed the study if daily audio check-ins were required</w:t>
      </w:r>
      <w:ins w:id="2511" w:author="Copyeditor (JMIR)" w:date="2023-08-03T06:36:00Z">
        <w:r w:rsidRPr="002F6E3E">
          <w:rPr>
            <w:rFonts w:asciiTheme="minorHAnsi" w:hAnsiTheme="minorHAnsi" w:cstheme="minorHAnsi"/>
            <w:sz w:val="22"/>
          </w:rPr>
          <w:t>; however,</w:t>
        </w:r>
      </w:ins>
      <w:del w:id="2512" w:author="Copyeditor (JMIR)" w:date="2023-08-03T06:36:00Z">
        <w:r w:rsidRPr="002F6E3E">
          <w:rPr>
            <w:rFonts w:asciiTheme="minorHAnsi" w:hAnsiTheme="minorHAnsi" w:cstheme="minorHAnsi"/>
            <w:sz w:val="22"/>
          </w:rPr>
          <w:delText>, yet</w:delText>
        </w:r>
      </w:del>
      <w:r w:rsidRPr="002F6E3E">
        <w:rPr>
          <w:rFonts w:asciiTheme="minorHAnsi" w:hAnsiTheme="minorHAnsi" w:cstheme="minorHAnsi"/>
          <w:sz w:val="22"/>
        </w:rPr>
        <w:t xml:space="preserve"> they were willing to provide data via other personal sensing methods. Algorithms that use sensed data for clinical applications </w:t>
      </w:r>
      <w:ins w:id="2513" w:author="Copyeditor (JMIR)" w:date="2023-08-03T06:36:00Z">
        <w:r w:rsidRPr="002F6E3E">
          <w:rPr>
            <w:rFonts w:asciiTheme="minorHAnsi" w:hAnsiTheme="minorHAnsi" w:cstheme="minorHAnsi"/>
            <w:sz w:val="22"/>
          </w:rPr>
          <w:t>can</w:t>
        </w:r>
      </w:ins>
      <w:del w:id="2514" w:author="Copyeditor (JMIR)" w:date="2023-08-03T06:36:00Z">
        <w:r w:rsidRPr="002F6E3E">
          <w:rPr>
            <w:rFonts w:asciiTheme="minorHAnsi" w:hAnsiTheme="minorHAnsi" w:cstheme="minorHAnsi"/>
            <w:sz w:val="22"/>
          </w:rPr>
          <w:delText>could</w:delText>
        </w:r>
      </w:del>
      <w:r w:rsidRPr="002F6E3E">
        <w:rPr>
          <w:rFonts w:asciiTheme="minorHAnsi" w:hAnsiTheme="minorHAnsi" w:cstheme="minorHAnsi"/>
          <w:sz w:val="22"/>
        </w:rPr>
        <w:t xml:space="preserve"> then be developed for different combinations of </w:t>
      </w:r>
      <w:ins w:id="2515"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available raw data streams. Participants could be </w:t>
      </w:r>
      <w:ins w:id="2516" w:author="Copyeditor (JMIR)" w:date="2023-08-03T06:36:00Z">
        <w:r w:rsidRPr="002F6E3E">
          <w:rPr>
            <w:rFonts w:asciiTheme="minorHAnsi" w:hAnsiTheme="minorHAnsi" w:cstheme="minorHAnsi"/>
            <w:sz w:val="22"/>
          </w:rPr>
          <w:t>informed</w:t>
        </w:r>
      </w:ins>
      <w:del w:id="2517" w:author="Copyeditor (JMIR)" w:date="2023-08-03T06:36:00Z">
        <w:r w:rsidRPr="002F6E3E">
          <w:rPr>
            <w:rFonts w:asciiTheme="minorHAnsi" w:hAnsiTheme="minorHAnsi" w:cstheme="minorHAnsi"/>
            <w:sz w:val="22"/>
          </w:rPr>
          <w:delText>educated</w:delText>
        </w:r>
      </w:del>
      <w:r w:rsidRPr="002F6E3E">
        <w:rPr>
          <w:rFonts w:asciiTheme="minorHAnsi" w:hAnsiTheme="minorHAnsi" w:cstheme="minorHAnsi"/>
          <w:sz w:val="22"/>
        </w:rPr>
        <w:t xml:space="preserve"> that personalized algorithms will likely perform better if given access to more raw data streams. This education will allow them to make an informed choice </w:t>
      </w:r>
      <w:ins w:id="2518" w:author="Copyeditor (JMIR)" w:date="2023-08-03T06:36:00Z">
        <w:r w:rsidRPr="002F6E3E">
          <w:rPr>
            <w:rFonts w:asciiTheme="minorHAnsi" w:hAnsiTheme="minorHAnsi" w:cstheme="minorHAnsi"/>
            <w:sz w:val="22"/>
          </w:rPr>
          <w:t>regarding</w:t>
        </w:r>
      </w:ins>
      <w:del w:id="2519" w:author="Copyeditor (JMIR)" w:date="2023-08-03T06:36:00Z">
        <w:r w:rsidRPr="002F6E3E">
          <w:rPr>
            <w:rFonts w:asciiTheme="minorHAnsi" w:hAnsiTheme="minorHAnsi" w:cstheme="minorHAnsi"/>
            <w:sz w:val="22"/>
          </w:rPr>
          <w:delText>as to</w:delText>
        </w:r>
      </w:del>
      <w:r w:rsidRPr="002F6E3E">
        <w:rPr>
          <w:rFonts w:asciiTheme="minorHAnsi" w:hAnsiTheme="minorHAnsi" w:cstheme="minorHAnsi"/>
          <w:sz w:val="22"/>
        </w:rPr>
        <w:t xml:space="preserve"> the threshold they set for themselves to opt</w:t>
      </w:r>
      <w:ins w:id="2520" w:author="Copyeditor (JMIR)" w:date="2023-08-06T16:21:00Z">
        <w:r w:rsidR="00277CF6" w:rsidRPr="002F6E3E">
          <w:rPr>
            <w:rFonts w:asciiTheme="minorHAnsi" w:hAnsiTheme="minorHAnsi" w:cstheme="minorHAnsi"/>
            <w:sz w:val="22"/>
          </w:rPr>
          <w:t xml:space="preserve"> </w:t>
        </w:r>
      </w:ins>
      <w:del w:id="2521" w:author="Copyeditor (JMIR)" w:date="2023-08-06T16:21:00Z">
        <w:r w:rsidRPr="002F6E3E">
          <w:rPr>
            <w:rFonts w:asciiTheme="minorHAnsi" w:hAnsiTheme="minorHAnsi" w:cstheme="minorHAnsi"/>
            <w:sz w:val="22"/>
          </w:rPr>
          <w:delText>-</w:delText>
        </w:r>
      </w:del>
      <w:r w:rsidRPr="002F6E3E">
        <w:rPr>
          <w:rFonts w:asciiTheme="minorHAnsi" w:hAnsiTheme="minorHAnsi" w:cstheme="minorHAnsi"/>
          <w:sz w:val="22"/>
        </w:rPr>
        <w:t>out and the potential consequences of not providing that data source. However, allowing them to opt</w:t>
      </w:r>
      <w:ins w:id="2522" w:author="Copyeditor (JMIR)" w:date="2023-08-03T06:36:00Z">
        <w:r w:rsidRPr="002F6E3E">
          <w:rPr>
            <w:rFonts w:asciiTheme="minorHAnsi" w:hAnsiTheme="minorHAnsi" w:cstheme="minorHAnsi"/>
            <w:sz w:val="22"/>
          </w:rPr>
          <w:t xml:space="preserve"> </w:t>
        </w:r>
      </w:ins>
      <w:del w:id="2523"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out of some methods may</w:t>
      </w:r>
      <w:r w:rsidR="006514EA" w:rsidRPr="002F6E3E">
        <w:rPr>
          <w:rFonts w:asciiTheme="minorHAnsi" w:hAnsiTheme="minorHAnsi" w:cstheme="minorHAnsi"/>
          <w:sz w:val="22"/>
        </w:rPr>
        <w:t xml:space="preserve"> </w:t>
      </w:r>
      <w:r w:rsidRPr="002F6E3E">
        <w:rPr>
          <w:rFonts w:asciiTheme="minorHAnsi" w:hAnsiTheme="minorHAnsi" w:cstheme="minorHAnsi"/>
          <w:sz w:val="22"/>
        </w:rPr>
        <w:t>increase the number of participants who will agree to provide sensed data.</w:t>
      </w:r>
    </w:p>
    <w:p w14:paraId="328CA436" w14:textId="77777777" w:rsidR="008B2A7A" w:rsidRPr="002F6E3E" w:rsidRDefault="008B2A7A">
      <w:pPr>
        <w:spacing w:before="5" w:line="360" w:lineRule="auto"/>
        <w:rPr>
          <w:rFonts w:asciiTheme="minorHAnsi" w:hAnsiTheme="minorHAnsi" w:cstheme="minorHAnsi"/>
          <w:sz w:val="22"/>
        </w:rPr>
      </w:pPr>
    </w:p>
    <w:p w14:paraId="588471F9" w14:textId="6E1E6F7C" w:rsidR="008B2A7A" w:rsidRPr="002F6E3E" w:rsidRDefault="0046147D" w:rsidP="004E0223">
      <w:pPr>
        <w:pStyle w:val="Heading3"/>
        <w:rPr>
          <w:rFonts w:asciiTheme="minorHAnsi" w:hAnsiTheme="minorHAnsi" w:cstheme="minorHAnsi"/>
        </w:rPr>
      </w:pPr>
      <w:del w:id="2524" w:author="Copyeditor (JMIR)" w:date="2023-08-07T13:16:00Z">
        <w:r w:rsidRPr="002F6E3E">
          <w:rPr>
            <w:rFonts w:asciiTheme="minorHAnsi" w:hAnsiTheme="minorHAnsi" w:cstheme="minorHAnsi"/>
          </w:rPr>
          <w:lastRenderedPageBreak/>
          <w:delText xml:space="preserve">5. </w:delText>
        </w:r>
      </w:del>
      <w:r w:rsidR="008F1B2F" w:rsidRPr="002F6E3E">
        <w:rPr>
          <w:rFonts w:asciiTheme="minorHAnsi" w:hAnsiTheme="minorHAnsi" w:cstheme="minorHAnsi"/>
        </w:rPr>
        <w:t>Benefits Likely Matter</w:t>
      </w:r>
    </w:p>
    <w:p w14:paraId="6C154CCC" w14:textId="77777777" w:rsidR="008B2A7A" w:rsidRPr="002F6E3E" w:rsidRDefault="008B2A7A">
      <w:pPr>
        <w:spacing w:before="10" w:line="360" w:lineRule="auto"/>
        <w:rPr>
          <w:rFonts w:asciiTheme="minorHAnsi" w:hAnsiTheme="minorHAnsi" w:cstheme="minorHAnsi"/>
          <w:b/>
          <w:sz w:val="22"/>
        </w:rPr>
      </w:pPr>
    </w:p>
    <w:p w14:paraId="08302B2B" w14:textId="368E80CD" w:rsidR="008B2A7A" w:rsidRPr="002F6E3E" w:rsidRDefault="0046147D" w:rsidP="004E0223">
      <w:pPr>
        <w:spacing w:line="360" w:lineRule="auto"/>
        <w:rPr>
          <w:rFonts w:asciiTheme="minorHAnsi" w:hAnsiTheme="minorHAnsi" w:cstheme="minorHAnsi"/>
          <w:sz w:val="22"/>
        </w:rPr>
      </w:pPr>
      <w:r w:rsidRPr="002F6E3E">
        <w:rPr>
          <w:rFonts w:asciiTheme="minorHAnsi" w:hAnsiTheme="minorHAnsi" w:cstheme="minorHAnsi"/>
          <w:sz w:val="22"/>
        </w:rPr>
        <w:t>The overall acceptability of personal sensing to research participants and patients is likely a function of both the perceived costs and benefits for th</w:t>
      </w:r>
      <w:ins w:id="2525" w:author="Copyeditor (JMIR)" w:date="2023-08-03T06:36:00Z">
        <w:r w:rsidRPr="002F6E3E">
          <w:rPr>
            <w:rFonts w:asciiTheme="minorHAnsi" w:hAnsiTheme="minorHAnsi" w:cstheme="minorHAnsi"/>
            <w:sz w:val="22"/>
          </w:rPr>
          <w:t>e</w:t>
        </w:r>
      </w:ins>
      <w:del w:id="2526" w:author="Copyeditor (JMIR)" w:date="2023-08-03T06:36:00Z">
        <w:r w:rsidRPr="002F6E3E">
          <w:rPr>
            <w:rFonts w:asciiTheme="minorHAnsi" w:hAnsiTheme="minorHAnsi" w:cstheme="minorHAnsi"/>
            <w:sz w:val="22"/>
          </w:rPr>
          <w:delText>o</w:delText>
        </w:r>
      </w:del>
      <w:r w:rsidRPr="002F6E3E">
        <w:rPr>
          <w:rFonts w:asciiTheme="minorHAnsi" w:hAnsiTheme="minorHAnsi" w:cstheme="minorHAnsi"/>
          <w:sz w:val="22"/>
        </w:rPr>
        <w:t>se individuals [85</w:t>
      </w:r>
      <w:del w:id="2527" w:author="Copyeditor (JMIR)" w:date="2023-08-03T06:30:00Z">
        <w:r w:rsidRPr="002F6E3E">
          <w:rPr>
            <w:rFonts w:asciiTheme="minorHAnsi" w:hAnsiTheme="minorHAnsi" w:cstheme="minorHAnsi"/>
            <w:sz w:val="22"/>
          </w:rPr>
          <w:delText>–</w:delText>
        </w:r>
      </w:del>
      <w:ins w:id="2528"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87].</w:t>
      </w:r>
      <w:ins w:id="2529" w:author="Kendra Wyant" w:date="2023-08-07T14:00:00Z">
        <w:r w:rsidR="00781542">
          <w:rPr>
            <w:rFonts w:asciiTheme="minorHAnsi" w:hAnsiTheme="minorHAnsi" w:cstheme="minorHAnsi"/>
            <w:sz w:val="22"/>
          </w:rPr>
          <w:t xml:space="preserve"> </w:t>
        </w:r>
        <w:r w:rsidR="00781542" w:rsidRPr="002F6E3E">
          <w:rPr>
            <w:rFonts w:asciiTheme="minorHAnsi" w:hAnsiTheme="minorHAnsi" w:cstheme="minorHAnsi"/>
            <w:sz w:val="22"/>
          </w:rPr>
          <w:t>However, we focused on measuring only perceived costs (eg, privacy and burden) associated with personal sensing because the benefits to participants from the sensed data collected in this research study were minimal. Participants were provided with modest financial incentives to complete the EMAs (US $25/month) and to provide access to the 2 passively sensed raw data streams (US $10/month for geolocation and US $15/month for cellular communication logs with SMS text message content). These sensed data streams were not used to provide any clinical benefit to participants’ recovery in our study, although they hold great promise for use in machine learning algorithms that could predict lapses and/or deliver or tailor interventions to individual participants’ needs and recent experiences.</w:t>
        </w:r>
      </w:ins>
    </w:p>
    <w:p w14:paraId="3AF4CA3E" w14:textId="55D3A207" w:rsidR="008B2A7A" w:rsidRPr="002F6E3E" w:rsidDel="00781542" w:rsidRDefault="0046147D" w:rsidP="004E0223">
      <w:pPr>
        <w:spacing w:line="360" w:lineRule="auto"/>
        <w:rPr>
          <w:del w:id="2530" w:author="Kendra Wyant" w:date="2023-08-07T14:00:00Z"/>
          <w:rFonts w:asciiTheme="minorHAnsi" w:hAnsiTheme="minorHAnsi" w:cstheme="minorHAnsi"/>
          <w:sz w:val="22"/>
        </w:rPr>
      </w:pPr>
      <w:del w:id="2531" w:author="Kendra Wyant" w:date="2023-08-07T14:00:00Z">
        <w:r w:rsidRPr="002F6E3E" w:rsidDel="00781542">
          <w:rPr>
            <w:rFonts w:asciiTheme="minorHAnsi" w:hAnsiTheme="minorHAnsi" w:cstheme="minorHAnsi"/>
            <w:sz w:val="22"/>
          </w:rPr>
          <w:delText>However, we focused on measuring only perceived costs (e.g.</w:delText>
        </w:r>
      </w:del>
      <w:ins w:id="2532" w:author="Copyeditor (JMIR)" w:date="2023-08-03T06:30:00Z">
        <w:del w:id="2533" w:author="Kendra Wyant" w:date="2023-08-07T14:00:00Z">
          <w:r w:rsidRPr="002F6E3E" w:rsidDel="00781542">
            <w:rPr>
              <w:rFonts w:asciiTheme="minorHAnsi" w:hAnsiTheme="minorHAnsi" w:cstheme="minorHAnsi"/>
              <w:sz w:val="22"/>
            </w:rPr>
            <w:delText>g</w:delText>
          </w:r>
        </w:del>
      </w:ins>
      <w:del w:id="2534" w:author="Kendra Wyant" w:date="2023-08-07T14:00:00Z">
        <w:r w:rsidRPr="002F6E3E" w:rsidDel="00781542">
          <w:rPr>
            <w:rFonts w:asciiTheme="minorHAnsi" w:hAnsiTheme="minorHAnsi" w:cstheme="minorHAnsi"/>
            <w:sz w:val="22"/>
          </w:rPr>
          <w:delText>, privacy</w:delText>
        </w:r>
      </w:del>
      <w:ins w:id="2535" w:author="Copyeditor (JMIR)" w:date="2023-08-03T06:36:00Z">
        <w:del w:id="2536" w:author="Kendra Wyant" w:date="2023-08-07T14:00:00Z">
          <w:r w:rsidRPr="002F6E3E" w:rsidDel="00781542">
            <w:rPr>
              <w:rFonts w:asciiTheme="minorHAnsi" w:hAnsiTheme="minorHAnsi" w:cstheme="minorHAnsi"/>
              <w:sz w:val="22"/>
            </w:rPr>
            <w:delText xml:space="preserve"> and</w:delText>
          </w:r>
        </w:del>
      </w:ins>
      <w:del w:id="2537" w:author="Kendra Wyant" w:date="2023-08-07T14:00:00Z">
        <w:r w:rsidRPr="002F6E3E" w:rsidDel="00781542">
          <w:rPr>
            <w:rFonts w:asciiTheme="minorHAnsi" w:hAnsiTheme="minorHAnsi" w:cstheme="minorHAnsi"/>
            <w:sz w:val="22"/>
          </w:rPr>
          <w:delText>, burden) associated with personal sensing because the benefits to participants from the sensed data collected in this research study were minimal. Participants were provided with modest financial incentives to complete the EMAs (</w:delText>
        </w:r>
      </w:del>
      <w:ins w:id="2538" w:author="Copyeditor (JMIR)" w:date="2023-08-06T16:28:00Z">
        <w:del w:id="2539" w:author="Kendra Wyant" w:date="2023-08-07T14:00:00Z">
          <w:r w:rsidR="00133315" w:rsidRPr="002F6E3E" w:rsidDel="00781542">
            <w:rPr>
              <w:rFonts w:asciiTheme="minorHAnsi" w:hAnsiTheme="minorHAnsi" w:cstheme="minorHAnsi"/>
              <w:sz w:val="22"/>
            </w:rPr>
            <w:delText xml:space="preserve">US </w:delText>
          </w:r>
        </w:del>
      </w:ins>
      <w:del w:id="2540" w:author="Kendra Wyant" w:date="2023-08-07T14:00:00Z">
        <w:r w:rsidRPr="002F6E3E" w:rsidDel="00781542">
          <w:rPr>
            <w:rFonts w:asciiTheme="minorHAnsi" w:hAnsiTheme="minorHAnsi" w:cstheme="minorHAnsi"/>
            <w:sz w:val="22"/>
          </w:rPr>
          <w:delText>$25/month) and to provide access to the 2 passively sensed raw data streams (</w:delText>
        </w:r>
      </w:del>
      <w:ins w:id="2541" w:author="Copyeditor (JMIR)" w:date="2023-08-06T16:28:00Z">
        <w:del w:id="2542" w:author="Kendra Wyant" w:date="2023-08-07T14:00:00Z">
          <w:r w:rsidR="00133315" w:rsidRPr="002F6E3E" w:rsidDel="00781542">
            <w:rPr>
              <w:rFonts w:asciiTheme="minorHAnsi" w:hAnsiTheme="minorHAnsi" w:cstheme="minorHAnsi"/>
              <w:sz w:val="22"/>
            </w:rPr>
            <w:delText xml:space="preserve">US </w:delText>
          </w:r>
        </w:del>
      </w:ins>
      <w:del w:id="2543" w:author="Kendra Wyant" w:date="2023-08-07T14:00:00Z">
        <w:r w:rsidRPr="002F6E3E" w:rsidDel="00781542">
          <w:rPr>
            <w:rFonts w:asciiTheme="minorHAnsi" w:hAnsiTheme="minorHAnsi" w:cstheme="minorHAnsi"/>
            <w:sz w:val="22"/>
          </w:rPr>
          <w:delText xml:space="preserve">$10/month for geolocation and </w:delText>
        </w:r>
      </w:del>
      <w:ins w:id="2544" w:author="Copyeditor (JMIR)" w:date="2023-08-06T16:28:00Z">
        <w:del w:id="2545" w:author="Kendra Wyant" w:date="2023-08-07T14:00:00Z">
          <w:r w:rsidR="00133315" w:rsidRPr="002F6E3E" w:rsidDel="00781542">
            <w:rPr>
              <w:rFonts w:asciiTheme="minorHAnsi" w:hAnsiTheme="minorHAnsi" w:cstheme="minorHAnsi"/>
              <w:sz w:val="22"/>
            </w:rPr>
            <w:delText xml:space="preserve">US </w:delText>
          </w:r>
        </w:del>
      </w:ins>
      <w:del w:id="2546" w:author="Kendra Wyant" w:date="2023-08-07T14:00:00Z">
        <w:r w:rsidRPr="002F6E3E" w:rsidDel="00781542">
          <w:rPr>
            <w:rFonts w:asciiTheme="minorHAnsi" w:hAnsiTheme="minorHAnsi" w:cstheme="minorHAnsi"/>
            <w:sz w:val="22"/>
          </w:rPr>
          <w:delText xml:space="preserve">$15/month for cellular communication logs with </w:delText>
        </w:r>
      </w:del>
      <w:ins w:id="2547" w:author="Copyeditor (JMIR)" w:date="2023-08-06T16:29:00Z">
        <w:del w:id="2548" w:author="Kendra Wyant" w:date="2023-08-07T14:00:00Z">
          <w:r w:rsidR="00133315" w:rsidRPr="002F6E3E" w:rsidDel="00781542">
            <w:rPr>
              <w:rFonts w:asciiTheme="minorHAnsi" w:hAnsiTheme="minorHAnsi" w:cstheme="minorHAnsi"/>
              <w:sz w:val="22"/>
            </w:rPr>
            <w:delText xml:space="preserve">SMS </w:delText>
          </w:r>
        </w:del>
      </w:ins>
      <w:del w:id="2549" w:author="Kendra Wyant" w:date="2023-08-07T14:00:00Z">
        <w:r w:rsidRPr="002F6E3E" w:rsidDel="00781542">
          <w:rPr>
            <w:rFonts w:asciiTheme="minorHAnsi" w:hAnsiTheme="minorHAnsi" w:cstheme="minorHAnsi"/>
            <w:sz w:val="22"/>
          </w:rPr>
          <w:delText>text message content). These sensed data streams were not used to provide any clinical benefit to participants’ recovery in our study</w:delText>
        </w:r>
      </w:del>
      <w:ins w:id="2550" w:author="Copyeditor (JMIR)" w:date="2023-08-03T06:36:00Z">
        <w:del w:id="2551" w:author="Kendra Wyant" w:date="2023-08-07T14:00:00Z">
          <w:r w:rsidRPr="002F6E3E" w:rsidDel="00781542">
            <w:rPr>
              <w:rFonts w:asciiTheme="minorHAnsi" w:hAnsiTheme="minorHAnsi" w:cstheme="minorHAnsi"/>
              <w:sz w:val="22"/>
            </w:rPr>
            <w:delText>,</w:delText>
          </w:r>
        </w:del>
      </w:ins>
      <w:del w:id="2552" w:author="Kendra Wyant" w:date="2023-08-07T14:00:00Z">
        <w:r w:rsidRPr="002F6E3E" w:rsidDel="00781542">
          <w:rPr>
            <w:rFonts w:asciiTheme="minorHAnsi" w:hAnsiTheme="minorHAnsi" w:cstheme="minorHAnsi"/>
            <w:sz w:val="22"/>
          </w:rPr>
          <w:delText xml:space="preserve"> although they hold </w:delText>
        </w:r>
      </w:del>
      <w:ins w:id="2553" w:author="Copyeditor (JMIR)" w:date="2023-08-03T06:36:00Z">
        <w:del w:id="2554" w:author="Kendra Wyant" w:date="2023-08-07T14:00:00Z">
          <w:r w:rsidRPr="002F6E3E" w:rsidDel="00781542">
            <w:rPr>
              <w:rFonts w:asciiTheme="minorHAnsi" w:hAnsiTheme="minorHAnsi" w:cstheme="minorHAnsi"/>
              <w:sz w:val="22"/>
            </w:rPr>
            <w:delText>great</w:delText>
          </w:r>
        </w:del>
      </w:ins>
      <w:del w:id="2555" w:author="Kendra Wyant" w:date="2023-08-07T14:00:00Z">
        <w:r w:rsidRPr="002F6E3E" w:rsidDel="00781542">
          <w:rPr>
            <w:rFonts w:asciiTheme="minorHAnsi" w:hAnsiTheme="minorHAnsi" w:cstheme="minorHAnsi"/>
            <w:sz w:val="22"/>
          </w:rPr>
          <w:delText>high promise for use in machine learning algorithms that could predict lapses and/or deliver or tailor interventions to individual participants</w:delText>
        </w:r>
      </w:del>
      <w:ins w:id="2556" w:author="Copyeditor (JMIR)" w:date="2023-08-03T06:36:00Z">
        <w:del w:id="2557" w:author="Kendra Wyant" w:date="2023-08-07T14:00:00Z">
          <w:r w:rsidRPr="002F6E3E" w:rsidDel="00781542">
            <w:rPr>
              <w:rFonts w:asciiTheme="minorHAnsi" w:hAnsiTheme="minorHAnsi" w:cstheme="minorHAnsi"/>
              <w:sz w:val="22"/>
            </w:rPr>
            <w:delText>’</w:delText>
          </w:r>
        </w:del>
      </w:ins>
      <w:del w:id="2558" w:author="Kendra Wyant" w:date="2023-08-07T14:00:00Z">
        <w:r w:rsidRPr="002F6E3E" w:rsidDel="00781542">
          <w:rPr>
            <w:rFonts w:asciiTheme="minorHAnsi" w:hAnsiTheme="minorHAnsi" w:cstheme="minorHAnsi"/>
            <w:sz w:val="22"/>
          </w:rPr>
          <w:delText xml:space="preserve"> needs and recent experience</w:delText>
        </w:r>
      </w:del>
      <w:ins w:id="2559" w:author="Copyeditor (JMIR)" w:date="2023-08-03T06:36:00Z">
        <w:del w:id="2560" w:author="Kendra Wyant" w:date="2023-08-07T14:00:00Z">
          <w:r w:rsidRPr="002F6E3E" w:rsidDel="00781542">
            <w:rPr>
              <w:rFonts w:asciiTheme="minorHAnsi" w:hAnsiTheme="minorHAnsi" w:cstheme="minorHAnsi"/>
              <w:sz w:val="22"/>
            </w:rPr>
            <w:delText>s</w:delText>
          </w:r>
        </w:del>
      </w:ins>
      <w:del w:id="2561" w:author="Kendra Wyant" w:date="2023-08-07T14:00:00Z">
        <w:r w:rsidRPr="002F6E3E" w:rsidDel="00781542">
          <w:rPr>
            <w:rFonts w:asciiTheme="minorHAnsi" w:hAnsiTheme="minorHAnsi" w:cstheme="minorHAnsi"/>
            <w:sz w:val="22"/>
          </w:rPr>
          <w:delText>.</w:delText>
        </w:r>
      </w:del>
    </w:p>
    <w:p w14:paraId="44337284" w14:textId="1FA251AF" w:rsidR="008B2A7A" w:rsidRPr="002F6E3E" w:rsidRDefault="0046147D" w:rsidP="004E0223">
      <w:pPr>
        <w:spacing w:before="108" w:line="360" w:lineRule="auto"/>
        <w:rPr>
          <w:rFonts w:asciiTheme="minorHAnsi" w:hAnsiTheme="minorHAnsi" w:cstheme="minorHAnsi"/>
          <w:sz w:val="22"/>
        </w:rPr>
      </w:pPr>
      <w:r w:rsidRPr="002F6E3E">
        <w:rPr>
          <w:rFonts w:asciiTheme="minorHAnsi" w:hAnsiTheme="minorHAnsi" w:cstheme="minorHAnsi"/>
          <w:sz w:val="22"/>
        </w:rPr>
        <w:t>Monetary incentives are commonly used in research to provide a more favorable cost</w:t>
      </w:r>
      <w:del w:id="2562" w:author="Copyeditor (JMIR)" w:date="2023-08-03T06:30:00Z">
        <w:r w:rsidRPr="002F6E3E">
          <w:rPr>
            <w:rFonts w:asciiTheme="minorHAnsi" w:hAnsiTheme="minorHAnsi" w:cstheme="minorHAnsi"/>
            <w:sz w:val="22"/>
          </w:rPr>
          <w:delText>/</w:delText>
        </w:r>
      </w:del>
      <w:ins w:id="2563" w:author="Copyeditor (JMIR)" w:date="2023-08-07T18:13:00Z">
        <w:r w:rsidR="00593C6C" w:rsidRPr="003A7E59">
          <w:rPr>
            <w:rFonts w:asciiTheme="minorHAnsi" w:hAnsiTheme="minorHAnsi" w:cstheme="minorHAnsi"/>
            <w:sz w:val="22"/>
          </w:rPr>
          <w:t>-</w:t>
        </w:r>
      </w:ins>
      <w:r w:rsidRPr="002F6E3E">
        <w:rPr>
          <w:rFonts w:asciiTheme="minorHAnsi" w:hAnsiTheme="minorHAnsi" w:cstheme="minorHAnsi"/>
          <w:sz w:val="22"/>
        </w:rPr>
        <w:t xml:space="preserve">benefit ratio surrounding specific methods or overall participation. Such monetary incentives are commonplace and recommended when using active personal sensing methods </w:t>
      </w:r>
      <w:ins w:id="2564" w:author="Copyeditor (JMIR)" w:date="2023-08-03T06:36:00Z">
        <w:r w:rsidRPr="002F6E3E">
          <w:rPr>
            <w:rFonts w:asciiTheme="minorHAnsi" w:hAnsiTheme="minorHAnsi" w:cstheme="minorHAnsi"/>
            <w:sz w:val="22"/>
          </w:rPr>
          <w:t>such as</w:t>
        </w:r>
      </w:ins>
      <w:del w:id="2565" w:author="Copyeditor (JMIR)" w:date="2023-08-03T06:36:00Z">
        <w:r w:rsidRPr="002F6E3E">
          <w:rPr>
            <w:rFonts w:asciiTheme="minorHAnsi" w:hAnsiTheme="minorHAnsi" w:cstheme="minorHAnsi"/>
            <w:sz w:val="22"/>
          </w:rPr>
          <w:delText>like</w:delText>
        </w:r>
      </w:del>
      <w:r w:rsidRPr="002F6E3E">
        <w:rPr>
          <w:rFonts w:asciiTheme="minorHAnsi" w:hAnsiTheme="minorHAnsi" w:cstheme="minorHAnsi"/>
          <w:sz w:val="22"/>
        </w:rPr>
        <w:t xml:space="preserve"> EMA [88]. However, the incentives to provide access to passively sensed geolocation and cellular communication</w:t>
      </w:r>
      <w:del w:id="2566" w:author="Copyeditor (JMIR)" w:date="2023-08-03T06:36:00Z">
        <w:r w:rsidRPr="002F6E3E">
          <w:rPr>
            <w:rFonts w:asciiTheme="minorHAnsi" w:hAnsiTheme="minorHAnsi" w:cstheme="minorHAnsi"/>
            <w:sz w:val="22"/>
          </w:rPr>
          <w:delText>s</w:delText>
        </w:r>
      </w:del>
      <w:r w:rsidRPr="002F6E3E">
        <w:rPr>
          <w:rFonts w:asciiTheme="minorHAnsi" w:hAnsiTheme="minorHAnsi" w:cstheme="minorHAnsi"/>
          <w:sz w:val="22"/>
        </w:rPr>
        <w:t xml:space="preserve"> in our study may have contributed to the acceptance of these methods and the success we had collecting th</w:t>
      </w:r>
      <w:ins w:id="2567" w:author="Copyeditor (JMIR)" w:date="2023-08-06T16:30:00Z">
        <w:r w:rsidR="00ED2568" w:rsidRPr="002F6E3E">
          <w:rPr>
            <w:rFonts w:asciiTheme="minorHAnsi" w:hAnsiTheme="minorHAnsi" w:cstheme="minorHAnsi"/>
            <w:sz w:val="22"/>
          </w:rPr>
          <w:t>e</w:t>
        </w:r>
      </w:ins>
      <w:del w:id="2568" w:author="Copyeditor (JMIR)" w:date="2023-08-06T16:30:00Z">
        <w:r w:rsidRPr="002F6E3E">
          <w:rPr>
            <w:rFonts w:asciiTheme="minorHAnsi" w:hAnsiTheme="minorHAnsi" w:cstheme="minorHAnsi"/>
            <w:sz w:val="22"/>
          </w:rPr>
          <w:delText>o</w:delText>
        </w:r>
      </w:del>
      <w:r w:rsidRPr="002F6E3E">
        <w:rPr>
          <w:rFonts w:asciiTheme="minorHAnsi" w:hAnsiTheme="minorHAnsi" w:cstheme="minorHAnsi"/>
          <w:sz w:val="22"/>
        </w:rPr>
        <w:t xml:space="preserve">se sensitive data from participants. This may be particularly true given the relatively low socioeconomic status of many of our participants. For example, the median personal income for our participants was </w:t>
      </w:r>
      <w:ins w:id="2569" w:author="Copyeditor (JMIR)" w:date="2023-08-06T16:31:00Z">
        <w:r w:rsidR="00C44C1A" w:rsidRPr="002F6E3E">
          <w:rPr>
            <w:rFonts w:asciiTheme="minorHAnsi" w:hAnsiTheme="minorHAnsi" w:cstheme="minorHAnsi"/>
            <w:sz w:val="22"/>
          </w:rPr>
          <w:t xml:space="preserve">US </w:t>
        </w:r>
      </w:ins>
      <w:r w:rsidRPr="002F6E3E">
        <w:rPr>
          <w:rFonts w:asciiTheme="minorHAnsi" w:hAnsiTheme="minorHAnsi" w:cstheme="minorHAnsi"/>
          <w:sz w:val="22"/>
        </w:rPr>
        <w:t>$34,233, with 12.3% (19/154) of individuals reporting current unemployment and 25.3% (39/154) reporting an annual income below the 2022 federal poverty level.</w:t>
      </w:r>
    </w:p>
    <w:p w14:paraId="16237A4F" w14:textId="4F4E1D9C" w:rsidR="008B2A7A" w:rsidRPr="002F6E3E" w:rsidRDefault="0046147D" w:rsidP="006514EA">
      <w:pPr>
        <w:spacing w:before="109" w:line="360" w:lineRule="auto"/>
        <w:ind w:right="336"/>
        <w:rPr>
          <w:rFonts w:asciiTheme="minorHAnsi" w:hAnsiTheme="minorHAnsi" w:cstheme="minorHAnsi"/>
          <w:sz w:val="22"/>
        </w:rPr>
      </w:pPr>
      <w:r w:rsidRPr="002F6E3E">
        <w:rPr>
          <w:rFonts w:asciiTheme="minorHAnsi" w:hAnsiTheme="minorHAnsi" w:cstheme="minorHAnsi"/>
          <w:sz w:val="22"/>
        </w:rPr>
        <w:t xml:space="preserve">Monetary incentives to increase the acceptability of personal sensing do not need to be limited to research settings. Incentives can also be used as </w:t>
      </w:r>
      <w:ins w:id="2570"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part of treatment or</w:t>
      </w:r>
      <w:r w:rsidR="00864C44" w:rsidRPr="002F6E3E">
        <w:rPr>
          <w:rFonts w:asciiTheme="minorHAnsi" w:hAnsiTheme="minorHAnsi" w:cstheme="minorHAnsi"/>
          <w:sz w:val="22"/>
        </w:rPr>
        <w:t xml:space="preserve"> </w:t>
      </w:r>
      <w:r w:rsidRPr="002F6E3E">
        <w:rPr>
          <w:rFonts w:asciiTheme="minorHAnsi" w:hAnsiTheme="minorHAnsi" w:cstheme="minorHAnsi"/>
          <w:sz w:val="22"/>
        </w:rPr>
        <w:t>continuing care in clinical settings. For example, the use of monetary incentives or equivalents (e</w:t>
      </w:r>
      <w:del w:id="2571" w:author="Copyeditor (JMIR)" w:date="2023-08-03T06:30:00Z">
        <w:r w:rsidRPr="002F6E3E">
          <w:rPr>
            <w:rFonts w:asciiTheme="minorHAnsi" w:hAnsiTheme="minorHAnsi" w:cstheme="minorHAnsi"/>
            <w:sz w:val="22"/>
          </w:rPr>
          <w:delText>.g.</w:delText>
        </w:r>
      </w:del>
      <w:ins w:id="2572"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prizes) as part of a contingency management program is well established to support abstinence from alcohol or other drugs and/or adherence to treatments or other healthy behaviors [89</w:t>
      </w:r>
      <w:del w:id="2573" w:author="Copyeditor (JMIR)" w:date="2023-08-03T06:30:00Z">
        <w:r w:rsidRPr="002F6E3E">
          <w:rPr>
            <w:rFonts w:asciiTheme="minorHAnsi" w:hAnsiTheme="minorHAnsi" w:cstheme="minorHAnsi"/>
            <w:sz w:val="22"/>
          </w:rPr>
          <w:delText>–</w:delText>
        </w:r>
      </w:del>
      <w:ins w:id="2574"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91]. If personal sensing proved useful for the treatment or ongoing support of patients’ recovery, similar incentives could be established to encourage patients to provide these sensed data.</w:t>
      </w:r>
    </w:p>
    <w:p w14:paraId="6A17F1AD" w14:textId="790901F1" w:rsidR="008B2A7A" w:rsidRPr="002F6E3E" w:rsidRDefault="0046147D" w:rsidP="004E0223">
      <w:pPr>
        <w:spacing w:before="113" w:line="360" w:lineRule="auto"/>
        <w:ind w:right="115"/>
        <w:rPr>
          <w:rFonts w:asciiTheme="minorHAnsi" w:hAnsiTheme="minorHAnsi" w:cstheme="minorHAnsi"/>
          <w:sz w:val="22"/>
        </w:rPr>
      </w:pPr>
      <w:r w:rsidRPr="002F6E3E">
        <w:rPr>
          <w:rFonts w:asciiTheme="minorHAnsi" w:hAnsiTheme="minorHAnsi" w:cstheme="minorHAnsi"/>
          <w:sz w:val="22"/>
        </w:rPr>
        <w:t>Incentives may be less necessary in clinical settings when more direct clinical benefits from personal sensing are available. For example, research has suggested that privacy concerns associated with personal sensing may be reduced if participants perceive that they will benefit from the sensed data [6,51,87]. There was some evidence for this perspective in the free</w:t>
      </w:r>
      <w:ins w:id="2575" w:author="Copyeditor (JMIR)" w:date="2023-08-03T06:36:00Z">
        <w:r w:rsidRPr="002F6E3E">
          <w:rPr>
            <w:rFonts w:asciiTheme="minorHAnsi" w:hAnsiTheme="minorHAnsi" w:cstheme="minorHAnsi"/>
            <w:sz w:val="22"/>
          </w:rPr>
          <w:t>-</w:t>
        </w:r>
      </w:ins>
      <w:del w:id="2576"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response comments from our </w:t>
      </w:r>
      <w:ins w:id="2577" w:author="Copyeditor (JMIR)" w:date="2023-08-06T16:34:00Z">
        <w:r w:rsidR="005A6F69" w:rsidRPr="002F6E3E">
          <w:rPr>
            <w:rFonts w:asciiTheme="minorHAnsi" w:hAnsiTheme="minorHAnsi" w:cstheme="minorHAnsi"/>
            <w:sz w:val="22"/>
          </w:rPr>
          <w:t xml:space="preserve">study </w:t>
        </w:r>
      </w:ins>
      <w:r w:rsidRPr="002F6E3E">
        <w:rPr>
          <w:rFonts w:asciiTheme="minorHAnsi" w:hAnsiTheme="minorHAnsi" w:cstheme="minorHAnsi"/>
          <w:sz w:val="22"/>
        </w:rPr>
        <w:t>participants as well.</w:t>
      </w:r>
    </w:p>
    <w:p w14:paraId="339F76E7" w14:textId="0FCF692E" w:rsidR="008B2A7A" w:rsidRPr="002F6E3E" w:rsidRDefault="0046147D" w:rsidP="004E0223">
      <w:pPr>
        <w:spacing w:before="114" w:line="360" w:lineRule="auto"/>
        <w:rPr>
          <w:rFonts w:asciiTheme="minorHAnsi" w:hAnsiTheme="minorHAnsi" w:cstheme="minorHAnsi"/>
          <w:sz w:val="22"/>
        </w:rPr>
      </w:pPr>
      <w:r w:rsidRPr="002F6E3E">
        <w:rPr>
          <w:rFonts w:asciiTheme="minorHAnsi" w:hAnsiTheme="minorHAnsi" w:cstheme="minorHAnsi"/>
          <w:sz w:val="22"/>
        </w:rPr>
        <w:t xml:space="preserve">We did not provide </w:t>
      </w:r>
      <w:del w:id="2578" w:author="Copyeditor (JMIR)" w:date="2023-08-03T06:36:00Z">
        <w:r w:rsidRPr="002F6E3E">
          <w:rPr>
            <w:rFonts w:asciiTheme="minorHAnsi" w:hAnsiTheme="minorHAnsi" w:cstheme="minorHAnsi"/>
            <w:sz w:val="22"/>
          </w:rPr>
          <w:delText xml:space="preserve">any </w:delText>
        </w:r>
      </w:del>
      <w:r w:rsidRPr="002F6E3E">
        <w:rPr>
          <w:rFonts w:asciiTheme="minorHAnsi" w:hAnsiTheme="minorHAnsi" w:cstheme="minorHAnsi"/>
          <w:sz w:val="22"/>
        </w:rPr>
        <w:t xml:space="preserve">direct clinical treatment to </w:t>
      </w:r>
      <w:ins w:id="2579"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participants. Participants were given resources for </w:t>
      </w:r>
      <w:r w:rsidRPr="002F6E3E">
        <w:rPr>
          <w:rFonts w:asciiTheme="minorHAnsi" w:hAnsiTheme="minorHAnsi" w:cstheme="minorHAnsi"/>
          <w:sz w:val="22"/>
        </w:rPr>
        <w:lastRenderedPageBreak/>
        <w:t xml:space="preserve">alcohol treatment options upon request. </w:t>
      </w:r>
      <w:del w:id="2580" w:author="Copyeditor (JMIR)" w:date="2023-08-03T06:30:00Z">
        <w:r w:rsidRPr="002F6E3E">
          <w:rPr>
            <w:rFonts w:asciiTheme="minorHAnsi" w:hAnsiTheme="minorHAnsi" w:cstheme="minorHAnsi"/>
            <w:sz w:val="22"/>
          </w:rPr>
          <w:delText>A</w:delText>
        </w:r>
      </w:del>
      <w:ins w:id="2581" w:author="Copyeditor (JMIR)" w:date="2023-08-03T06:30:00Z">
        <w:r w:rsidRPr="002F6E3E">
          <w:rPr>
            <w:rFonts w:asciiTheme="minorHAnsi" w:hAnsiTheme="minorHAnsi" w:cstheme="minorHAnsi"/>
            <w:sz w:val="22"/>
          </w:rPr>
          <w:t>In a</w:t>
        </w:r>
      </w:ins>
      <w:r w:rsidRPr="002F6E3E">
        <w:rPr>
          <w:rFonts w:asciiTheme="minorHAnsi" w:hAnsiTheme="minorHAnsi" w:cstheme="minorHAnsi"/>
          <w:sz w:val="22"/>
        </w:rPr>
        <w:t>ddition</w:t>
      </w:r>
      <w:del w:id="2582" w:author="Copyeditor (JMIR)" w:date="2023-08-03T06:30:00Z">
        <w:r w:rsidRPr="002F6E3E">
          <w:rPr>
            <w:rFonts w:asciiTheme="minorHAnsi" w:hAnsiTheme="minorHAnsi" w:cstheme="minorHAnsi"/>
            <w:sz w:val="22"/>
          </w:rPr>
          <w:delText>ally</w:delText>
        </w:r>
      </w:del>
      <w:r w:rsidRPr="002F6E3E">
        <w:rPr>
          <w:rFonts w:asciiTheme="minorHAnsi" w:hAnsiTheme="minorHAnsi" w:cstheme="minorHAnsi"/>
          <w:sz w:val="22"/>
        </w:rPr>
        <w:t xml:space="preserve">, while </w:t>
      </w:r>
      <w:del w:id="2583" w:author="Copyeditor (JMIR)" w:date="2023-08-03T06:36:00Z">
        <w:r w:rsidRPr="002F6E3E">
          <w:rPr>
            <w:rFonts w:asciiTheme="minorHAnsi" w:hAnsiTheme="minorHAnsi" w:cstheme="minorHAnsi"/>
            <w:sz w:val="22"/>
          </w:rPr>
          <w:delText xml:space="preserve">the </w:delText>
        </w:r>
      </w:del>
      <w:r w:rsidRPr="002F6E3E">
        <w:rPr>
          <w:rFonts w:asciiTheme="minorHAnsi" w:hAnsiTheme="minorHAnsi" w:cstheme="minorHAnsi"/>
          <w:sz w:val="22"/>
        </w:rPr>
        <w:t>personal sensing methods were used solely for data collection, in this study, participants</w:t>
      </w:r>
      <w:del w:id="2584" w:author="Copyeditor (JMIR)" w:date="2023-08-06T16:37:00Z">
        <w:r w:rsidRPr="002F6E3E">
          <w:rPr>
            <w:rFonts w:asciiTheme="minorHAnsi" w:hAnsiTheme="minorHAnsi" w:cstheme="minorHAnsi"/>
            <w:sz w:val="22"/>
          </w:rPr>
          <w:delText xml:space="preserve"> still</w:delText>
        </w:r>
      </w:del>
      <w:r w:rsidRPr="002F6E3E">
        <w:rPr>
          <w:rFonts w:asciiTheme="minorHAnsi" w:hAnsiTheme="minorHAnsi" w:cstheme="minorHAnsi"/>
          <w:sz w:val="22"/>
        </w:rPr>
        <w:t xml:space="preserve"> may have experienced some clinical benefit</w:t>
      </w:r>
      <w:ins w:id="2585"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from them (e</w:t>
      </w:r>
      <w:del w:id="2586" w:author="Copyeditor (JMIR)" w:date="2023-08-03T06:30:00Z">
        <w:r w:rsidRPr="002F6E3E">
          <w:rPr>
            <w:rFonts w:asciiTheme="minorHAnsi" w:hAnsiTheme="minorHAnsi" w:cstheme="minorHAnsi"/>
            <w:sz w:val="22"/>
          </w:rPr>
          <w:delText>.g.</w:delText>
        </w:r>
      </w:del>
      <w:ins w:id="2587"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via reflection</w:t>
      </w:r>
      <w:ins w:id="2588" w:author="Copyeditor (JMIR)" w:date="2023-08-06T16:36:00Z">
        <w:r w:rsidR="00FD1CDC" w:rsidRPr="002F6E3E">
          <w:rPr>
            <w:rFonts w:asciiTheme="minorHAnsi" w:hAnsiTheme="minorHAnsi" w:cstheme="minorHAnsi"/>
            <w:sz w:val="22"/>
          </w:rPr>
          <w:t xml:space="preserve"> and</w:t>
        </w:r>
      </w:ins>
      <w:del w:id="2589" w:author="Copyeditor (JMIR)" w:date="2023-08-06T16:36:00Z">
        <w:r w:rsidRPr="002F6E3E">
          <w:rPr>
            <w:rFonts w:asciiTheme="minorHAnsi" w:hAnsiTheme="minorHAnsi" w:cstheme="minorHAnsi"/>
            <w:sz w:val="22"/>
          </w:rPr>
          <w:delText>,</w:delText>
        </w:r>
      </w:del>
      <w:r w:rsidRPr="002F6E3E">
        <w:rPr>
          <w:rFonts w:asciiTheme="minorHAnsi" w:hAnsiTheme="minorHAnsi" w:cstheme="minorHAnsi"/>
          <w:sz w:val="22"/>
        </w:rPr>
        <w:t xml:space="preserve"> accountability</w:t>
      </w:r>
      <w:del w:id="2590" w:author="Copyeditor (JMIR)" w:date="2023-08-06T16:36:00Z">
        <w:r w:rsidRPr="002F6E3E">
          <w:rPr>
            <w:rFonts w:asciiTheme="minorHAnsi" w:hAnsiTheme="minorHAnsi" w:cstheme="minorHAnsi"/>
            <w:sz w:val="22"/>
          </w:rPr>
          <w:delText>, etc.</w:delText>
        </w:r>
      </w:del>
      <w:r w:rsidRPr="002F6E3E">
        <w:rPr>
          <w:rFonts w:asciiTheme="minorHAnsi" w:hAnsiTheme="minorHAnsi" w:cstheme="minorHAnsi"/>
          <w:sz w:val="22"/>
        </w:rPr>
        <w:t xml:space="preserve">). </w:t>
      </w:r>
      <w:ins w:id="2591" w:author="Copyeditor (JMIR)" w:date="2023-08-03T06:36:00Z">
        <w:r w:rsidRPr="002F6E3E">
          <w:rPr>
            <w:rFonts w:asciiTheme="minorHAnsi" w:hAnsiTheme="minorHAnsi" w:cstheme="minorHAnsi"/>
            <w:sz w:val="22"/>
          </w:rPr>
          <w:t>However</w:t>
        </w:r>
      </w:ins>
      <w:del w:id="2592" w:author="Copyeditor (JMIR)" w:date="2023-08-03T06:36:00Z">
        <w:r w:rsidRPr="002F6E3E">
          <w:rPr>
            <w:rFonts w:asciiTheme="minorHAnsi" w:hAnsiTheme="minorHAnsi" w:cstheme="minorHAnsi"/>
            <w:sz w:val="22"/>
          </w:rPr>
          <w:delText>Still</w:delText>
        </w:r>
      </w:del>
      <w:r w:rsidRPr="002F6E3E">
        <w:rPr>
          <w:rFonts w:asciiTheme="minorHAnsi" w:hAnsiTheme="minorHAnsi" w:cstheme="minorHAnsi"/>
          <w:sz w:val="22"/>
        </w:rPr>
        <w:t xml:space="preserve">, the acceptability of personal sensing may be higher than </w:t>
      </w:r>
      <w:ins w:id="2593" w:author="Copyeditor (JMIR)" w:date="2023-08-03T06:36:00Z">
        <w:r w:rsidRPr="002F6E3E">
          <w:rPr>
            <w:rFonts w:asciiTheme="minorHAnsi" w:hAnsiTheme="minorHAnsi" w:cstheme="minorHAnsi"/>
            <w:sz w:val="22"/>
          </w:rPr>
          <w:t xml:space="preserve">that </w:t>
        </w:r>
      </w:ins>
      <w:r w:rsidRPr="002F6E3E">
        <w:rPr>
          <w:rFonts w:asciiTheme="minorHAnsi" w:hAnsiTheme="minorHAnsi" w:cstheme="minorHAnsi"/>
          <w:sz w:val="22"/>
        </w:rPr>
        <w:t>observed in our study if the sensing system was implemented as part of their direct treatment or continuing care during their recovery. Digital therapeutics are particularly well</w:t>
      </w:r>
      <w:ins w:id="2594" w:author="Copyeditor (JMIR)" w:date="2023-08-03T06:36:00Z">
        <w:r w:rsidRPr="002F6E3E">
          <w:rPr>
            <w:rFonts w:asciiTheme="minorHAnsi" w:hAnsiTheme="minorHAnsi" w:cstheme="minorHAnsi"/>
            <w:sz w:val="22"/>
          </w:rPr>
          <w:t xml:space="preserve"> </w:t>
        </w:r>
      </w:ins>
      <w:del w:id="2595"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positioned to use sensed data to select, personalize, or time the delivery of interventions and other supports to improve clinical outcomes. Future research should evaluate the acceptability of personal sensing in contexts where its use directly benefits those providing the sensed data. In these contexts, benefits (e</w:t>
      </w:r>
      <w:del w:id="2596" w:author="Copyeditor (JMIR)" w:date="2023-08-03T06:30:00Z">
        <w:r w:rsidRPr="002F6E3E">
          <w:rPr>
            <w:rFonts w:asciiTheme="minorHAnsi" w:hAnsiTheme="minorHAnsi" w:cstheme="minorHAnsi"/>
            <w:sz w:val="22"/>
          </w:rPr>
          <w:delText>.g.</w:delText>
        </w:r>
      </w:del>
      <w:ins w:id="2597"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financial</w:t>
      </w:r>
      <w:ins w:id="2598" w:author="Copyeditor (JMIR)" w:date="2023-08-03T06:36:00Z">
        <w:r w:rsidRPr="002F6E3E">
          <w:rPr>
            <w:rFonts w:asciiTheme="minorHAnsi" w:hAnsiTheme="minorHAnsi" w:cstheme="minorHAnsi"/>
            <w:sz w:val="22"/>
          </w:rPr>
          <w:t xml:space="preserve"> and</w:t>
        </w:r>
      </w:ins>
      <w:del w:id="2599"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clinical</w:t>
      </w:r>
      <w:ins w:id="2600" w:author="Copyeditor (JMIR)" w:date="2023-08-06T16:38:00Z">
        <w:r w:rsidR="00D33544" w:rsidRPr="002F6E3E">
          <w:rPr>
            <w:rFonts w:asciiTheme="minorHAnsi" w:hAnsiTheme="minorHAnsi" w:cstheme="minorHAnsi"/>
            <w:sz w:val="22"/>
          </w:rPr>
          <w:t xml:space="preserve"> benefits</w:t>
        </w:r>
      </w:ins>
      <w:r w:rsidRPr="002F6E3E">
        <w:rPr>
          <w:rFonts w:asciiTheme="minorHAnsi" w:hAnsiTheme="minorHAnsi" w:cstheme="minorHAnsi"/>
          <w:sz w:val="22"/>
        </w:rPr>
        <w:t>) can also be explicitly measured. It may even be possible to manipulate the benefits from personal sensing across participants to evaluate their contribution to acceptability more rigorously.</w:t>
      </w:r>
    </w:p>
    <w:p w14:paraId="544C9AAC" w14:textId="77777777" w:rsidR="008B2A7A" w:rsidRPr="002F6E3E" w:rsidRDefault="008B2A7A">
      <w:pPr>
        <w:spacing w:line="360" w:lineRule="auto"/>
        <w:rPr>
          <w:rFonts w:asciiTheme="minorHAnsi" w:hAnsiTheme="minorHAnsi" w:cstheme="minorHAnsi"/>
        </w:rPr>
        <w:sectPr w:rsidR="008B2A7A" w:rsidRPr="002F6E3E">
          <w:pgSz w:w="12240" w:h="15840"/>
          <w:pgMar w:top="1300" w:right="1320" w:bottom="280" w:left="1280" w:header="649" w:footer="0" w:gutter="0"/>
          <w:cols w:space="720"/>
        </w:sectPr>
      </w:pPr>
    </w:p>
    <w:p w14:paraId="19D69D57" w14:textId="5D0955C4" w:rsidR="008B2A7A" w:rsidRPr="002F6E3E" w:rsidRDefault="0046147D" w:rsidP="004E0223">
      <w:pPr>
        <w:pStyle w:val="Heading3"/>
        <w:rPr>
          <w:rFonts w:asciiTheme="minorHAnsi" w:hAnsiTheme="minorHAnsi" w:cstheme="minorHAnsi"/>
        </w:rPr>
      </w:pPr>
      <w:del w:id="2601" w:author="Copyeditor (JMIR)" w:date="2023-08-07T13:16:00Z">
        <w:r w:rsidRPr="002F6E3E">
          <w:rPr>
            <w:rFonts w:asciiTheme="minorHAnsi" w:eastAsia="Palatino Linotype" w:hAnsiTheme="minorHAnsi" w:cstheme="minorHAnsi"/>
          </w:rPr>
          <w:lastRenderedPageBreak/>
          <w:delText xml:space="preserve">6. </w:delText>
        </w:r>
      </w:del>
      <w:r w:rsidR="008F1B2F" w:rsidRPr="002F6E3E">
        <w:rPr>
          <w:rFonts w:asciiTheme="minorHAnsi" w:eastAsia="Palatino Linotype" w:hAnsiTheme="minorHAnsi" w:cstheme="minorHAnsi"/>
        </w:rPr>
        <w:t>Trust Likely Matters</w:t>
      </w:r>
    </w:p>
    <w:p w14:paraId="595ED8D0" w14:textId="77777777" w:rsidR="008B2A7A" w:rsidRPr="002F6E3E" w:rsidRDefault="008B2A7A">
      <w:pPr>
        <w:spacing w:before="10" w:line="360" w:lineRule="auto"/>
        <w:rPr>
          <w:rFonts w:asciiTheme="minorHAnsi" w:hAnsiTheme="minorHAnsi" w:cstheme="minorHAnsi"/>
          <w:b/>
          <w:sz w:val="22"/>
        </w:rPr>
      </w:pPr>
    </w:p>
    <w:p w14:paraId="26B084F9" w14:textId="67586837" w:rsidR="008B2A7A" w:rsidRPr="002F6E3E" w:rsidRDefault="0046147D" w:rsidP="004E0223">
      <w:pPr>
        <w:spacing w:line="360" w:lineRule="auto"/>
        <w:ind w:right="119"/>
        <w:rPr>
          <w:rFonts w:asciiTheme="minorHAnsi" w:hAnsiTheme="minorHAnsi" w:cstheme="minorHAnsi"/>
          <w:sz w:val="22"/>
        </w:rPr>
      </w:pPr>
      <w:r w:rsidRPr="002F6E3E">
        <w:rPr>
          <w:rFonts w:asciiTheme="minorHAnsi" w:hAnsiTheme="minorHAnsi" w:cstheme="minorHAnsi"/>
          <w:sz w:val="22"/>
        </w:rPr>
        <w:t>Trust is also likely to affect the overall acceptability of personal sensing data, which are inherently private and sensitive</w:t>
      </w:r>
      <w:del w:id="2602" w:author="Copyeditor (JMIR)" w:date="2023-08-03T06:36:00Z">
        <w:r w:rsidRPr="002F6E3E">
          <w:rPr>
            <w:rFonts w:asciiTheme="minorHAnsi" w:hAnsiTheme="minorHAnsi" w:cstheme="minorHAnsi"/>
            <w:sz w:val="22"/>
          </w:rPr>
          <w:delText xml:space="preserve"> in nature</w:delText>
        </w:r>
      </w:del>
      <w:r w:rsidRPr="002F6E3E">
        <w:rPr>
          <w:rFonts w:asciiTheme="minorHAnsi" w:hAnsiTheme="minorHAnsi" w:cstheme="minorHAnsi"/>
          <w:sz w:val="22"/>
        </w:rPr>
        <w:t xml:space="preserve">. Acceptability may depend on who </w:t>
      </w:r>
      <w:ins w:id="2603" w:author="Copyeditor (JMIR)" w:date="2023-08-06T16:39:00Z">
        <w:r w:rsidR="00A2414E" w:rsidRPr="002F6E3E">
          <w:rPr>
            <w:rFonts w:asciiTheme="minorHAnsi" w:hAnsiTheme="minorHAnsi" w:cstheme="minorHAnsi"/>
            <w:sz w:val="22"/>
          </w:rPr>
          <w:t>uses</w:t>
        </w:r>
      </w:ins>
      <w:del w:id="2604" w:author="Copyeditor (JMIR)" w:date="2023-08-06T16:39:00Z">
        <w:r w:rsidRPr="002F6E3E">
          <w:rPr>
            <w:rFonts w:asciiTheme="minorHAnsi" w:hAnsiTheme="minorHAnsi" w:cstheme="minorHAnsi"/>
            <w:sz w:val="22"/>
          </w:rPr>
          <w:delText>employs</w:delText>
        </w:r>
      </w:del>
      <w:r w:rsidRPr="002F6E3E">
        <w:rPr>
          <w:rFonts w:asciiTheme="minorHAnsi" w:hAnsiTheme="minorHAnsi" w:cstheme="minorHAnsi"/>
          <w:sz w:val="22"/>
        </w:rPr>
        <w:t xml:space="preserve"> personal sensing and who has access to </w:t>
      </w:r>
      <w:del w:id="2605" w:author="Copyeditor (JMIR)" w:date="2023-08-03T06:36:00Z">
        <w:r w:rsidRPr="002F6E3E">
          <w:rPr>
            <w:rFonts w:asciiTheme="minorHAnsi" w:hAnsiTheme="minorHAnsi" w:cstheme="minorHAnsi"/>
            <w:sz w:val="22"/>
          </w:rPr>
          <w:delText xml:space="preserve">the </w:delText>
        </w:r>
      </w:del>
      <w:r w:rsidRPr="002F6E3E">
        <w:rPr>
          <w:rFonts w:asciiTheme="minorHAnsi" w:hAnsiTheme="minorHAnsi" w:cstheme="minorHAnsi"/>
          <w:sz w:val="22"/>
        </w:rPr>
        <w:t>raw and processed data [50,87,92</w:t>
      </w:r>
      <w:del w:id="2606" w:author="Copyeditor (JMIR)" w:date="2023-08-03T06:30:00Z">
        <w:r w:rsidRPr="002F6E3E">
          <w:rPr>
            <w:rFonts w:asciiTheme="minorHAnsi" w:hAnsiTheme="minorHAnsi" w:cstheme="minorHAnsi"/>
            <w:sz w:val="22"/>
          </w:rPr>
          <w:delText>–</w:delText>
        </w:r>
      </w:del>
      <w:ins w:id="2607"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94]. The available evidence suggests that people are more comfortable sharing private, sensitive information with researchers and their </w:t>
      </w:r>
      <w:commentRangeStart w:id="2608"/>
      <w:del w:id="2609" w:author="Kendra Wyant" w:date="2023-08-07T14:15:00Z">
        <w:r w:rsidRPr="002F6E3E" w:rsidDel="004966C6">
          <w:rPr>
            <w:rFonts w:asciiTheme="minorHAnsi" w:hAnsiTheme="minorHAnsi" w:cstheme="minorHAnsi"/>
            <w:sz w:val="22"/>
          </w:rPr>
          <w:delText>doctor</w:delText>
        </w:r>
      </w:del>
      <w:ins w:id="2610" w:author="Copyeditor (JMIR)" w:date="2023-08-03T06:36:00Z">
        <w:del w:id="2611" w:author="Kendra Wyant" w:date="2023-08-07T14:15:00Z">
          <w:r w:rsidRPr="002F6E3E" w:rsidDel="004966C6">
            <w:rPr>
              <w:rFonts w:asciiTheme="minorHAnsi" w:hAnsiTheme="minorHAnsi" w:cstheme="minorHAnsi"/>
              <w:sz w:val="22"/>
            </w:rPr>
            <w:delText>s</w:delText>
          </w:r>
        </w:del>
      </w:ins>
      <w:del w:id="2612" w:author="Kendra Wyant" w:date="2023-08-07T14:15:00Z">
        <w:r w:rsidRPr="002F6E3E" w:rsidDel="004966C6">
          <w:rPr>
            <w:rFonts w:asciiTheme="minorHAnsi" w:hAnsiTheme="minorHAnsi" w:cstheme="minorHAnsi"/>
            <w:sz w:val="22"/>
          </w:rPr>
          <w:delText xml:space="preserve"> </w:delText>
        </w:r>
      </w:del>
      <w:commentRangeEnd w:id="2608"/>
      <w:ins w:id="2613" w:author="Kendra Wyant" w:date="2023-08-07T14:15:00Z">
        <w:r w:rsidR="004966C6">
          <w:rPr>
            <w:rFonts w:asciiTheme="minorHAnsi" w:hAnsiTheme="minorHAnsi" w:cstheme="minorHAnsi"/>
            <w:sz w:val="22"/>
          </w:rPr>
          <w:t>physicians</w:t>
        </w:r>
        <w:r w:rsidR="004966C6" w:rsidRPr="002F6E3E">
          <w:rPr>
            <w:rFonts w:asciiTheme="minorHAnsi" w:hAnsiTheme="minorHAnsi" w:cstheme="minorHAnsi"/>
            <w:sz w:val="22"/>
          </w:rPr>
          <w:t xml:space="preserve"> </w:t>
        </w:r>
      </w:ins>
      <w:r w:rsidR="00045069" w:rsidRPr="002F6E3E">
        <w:rPr>
          <w:rFonts w:asciiTheme="minorHAnsi" w:hAnsiTheme="minorHAnsi" w:cstheme="minorHAnsi"/>
        </w:rPr>
        <w:commentReference w:id="2608"/>
      </w:r>
      <w:r w:rsidRPr="002F6E3E">
        <w:rPr>
          <w:rFonts w:asciiTheme="minorHAnsi" w:hAnsiTheme="minorHAnsi" w:cstheme="minorHAnsi"/>
          <w:sz w:val="22"/>
        </w:rPr>
        <w:t>and less comfortable sharing information with family members, electronic health record databases, and third-party apps and websites [92</w:t>
      </w:r>
      <w:del w:id="2614" w:author="Copyeditor (JMIR)" w:date="2023-08-03T06:30:00Z">
        <w:r w:rsidRPr="002F6E3E">
          <w:rPr>
            <w:rFonts w:asciiTheme="minorHAnsi" w:hAnsiTheme="minorHAnsi" w:cstheme="minorHAnsi"/>
            <w:sz w:val="22"/>
          </w:rPr>
          <w:delText>–</w:delText>
        </w:r>
      </w:del>
      <w:ins w:id="2615"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94].</w:t>
      </w:r>
    </w:p>
    <w:p w14:paraId="5CE9FD07" w14:textId="62539908" w:rsidR="008B2A7A" w:rsidRPr="002F6E3E" w:rsidRDefault="0046147D" w:rsidP="004E0223">
      <w:pPr>
        <w:spacing w:before="112" w:line="360" w:lineRule="auto"/>
        <w:ind w:right="111"/>
        <w:rPr>
          <w:rFonts w:asciiTheme="minorHAnsi" w:hAnsiTheme="minorHAnsi" w:cstheme="minorHAnsi"/>
          <w:sz w:val="22"/>
        </w:rPr>
      </w:pPr>
      <w:r w:rsidRPr="002F6E3E">
        <w:rPr>
          <w:rFonts w:asciiTheme="minorHAnsi" w:hAnsiTheme="minorHAnsi" w:cstheme="minorHAnsi"/>
          <w:sz w:val="22"/>
        </w:rPr>
        <w:t xml:space="preserve">The research setting may come with relatively greater trust because of the high level of transparency regarding </w:t>
      </w:r>
      <w:ins w:id="2616"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 xml:space="preserve">risks and </w:t>
      </w:r>
      <w:commentRangeStart w:id="2617"/>
      <w:commentRangeStart w:id="2618"/>
      <w:r w:rsidRPr="002F6E3E">
        <w:rPr>
          <w:rFonts w:asciiTheme="minorHAnsi" w:hAnsiTheme="minorHAnsi" w:cstheme="minorHAnsi"/>
          <w:sz w:val="22"/>
        </w:rPr>
        <w:t xml:space="preserve">protections </w:t>
      </w:r>
      <w:commentRangeEnd w:id="2617"/>
      <w:r w:rsidR="005706A4" w:rsidRPr="003A7E59">
        <w:rPr>
          <w:rStyle w:val="CommentReference"/>
        </w:rPr>
        <w:commentReference w:id="2617"/>
      </w:r>
      <w:commentRangeEnd w:id="2618"/>
      <w:r w:rsidR="004966C6">
        <w:rPr>
          <w:rStyle w:val="CommentReference"/>
        </w:rPr>
        <w:commentReference w:id="2618"/>
      </w:r>
      <w:r w:rsidRPr="002F6E3E">
        <w:rPr>
          <w:rFonts w:asciiTheme="minorHAnsi" w:hAnsiTheme="minorHAnsi" w:cstheme="minorHAnsi"/>
          <w:sz w:val="22"/>
        </w:rPr>
        <w:t xml:space="preserve">associated with obtaining informed consent. Some protections may only be feasible for research as well. For example, </w:t>
      </w:r>
      <w:commentRangeStart w:id="2619"/>
      <w:commentRangeStart w:id="2620"/>
      <w:r w:rsidRPr="002F6E3E">
        <w:rPr>
          <w:rFonts w:asciiTheme="minorHAnsi" w:hAnsiTheme="minorHAnsi" w:cstheme="minorHAnsi"/>
          <w:sz w:val="22"/>
        </w:rPr>
        <w:t>N</w:t>
      </w:r>
      <w:ins w:id="2621" w:author="Copyeditor (JMIR)" w:date="2023-08-06T16:41:00Z">
        <w:r w:rsidR="0007144A" w:rsidRPr="002F6E3E">
          <w:rPr>
            <w:rFonts w:asciiTheme="minorHAnsi" w:hAnsiTheme="minorHAnsi" w:cstheme="minorHAnsi"/>
            <w:sz w:val="22"/>
          </w:rPr>
          <w:t xml:space="preserve">ational </w:t>
        </w:r>
      </w:ins>
      <w:r w:rsidRPr="002F6E3E">
        <w:rPr>
          <w:rFonts w:asciiTheme="minorHAnsi" w:hAnsiTheme="minorHAnsi" w:cstheme="minorHAnsi"/>
          <w:sz w:val="22"/>
        </w:rPr>
        <w:t>I</w:t>
      </w:r>
      <w:ins w:id="2622" w:author="Copyeditor (JMIR)" w:date="2023-08-06T16:41:00Z">
        <w:r w:rsidR="0007144A" w:rsidRPr="002F6E3E">
          <w:rPr>
            <w:rFonts w:asciiTheme="minorHAnsi" w:hAnsiTheme="minorHAnsi" w:cstheme="minorHAnsi"/>
            <w:sz w:val="22"/>
          </w:rPr>
          <w:t xml:space="preserve">nstitutes of </w:t>
        </w:r>
      </w:ins>
      <w:r w:rsidRPr="002F6E3E">
        <w:rPr>
          <w:rFonts w:asciiTheme="minorHAnsi" w:hAnsiTheme="minorHAnsi" w:cstheme="minorHAnsi"/>
          <w:sz w:val="22"/>
        </w:rPr>
        <w:t>H</w:t>
      </w:r>
      <w:ins w:id="2623" w:author="Copyeditor (JMIR)" w:date="2023-08-06T16:41:00Z">
        <w:r w:rsidR="0007144A" w:rsidRPr="002F6E3E">
          <w:rPr>
            <w:rFonts w:asciiTheme="minorHAnsi" w:hAnsiTheme="minorHAnsi" w:cstheme="minorHAnsi"/>
            <w:sz w:val="22"/>
          </w:rPr>
          <w:t>ealth</w:t>
        </w:r>
        <w:r w:rsidR="00B3279C" w:rsidRPr="002F6E3E">
          <w:rPr>
            <w:rFonts w:asciiTheme="minorHAnsi" w:hAnsiTheme="minorHAnsi" w:cstheme="minorHAnsi"/>
            <w:sz w:val="22"/>
          </w:rPr>
          <w:t xml:space="preserve"> </w:t>
        </w:r>
      </w:ins>
      <w:commentRangeEnd w:id="2619"/>
      <w:ins w:id="2624" w:author="Copyeditor (JMIR)" w:date="2023-08-06T16:42:00Z">
        <w:r w:rsidR="00041606" w:rsidRPr="002F6E3E">
          <w:rPr>
            <w:rFonts w:asciiTheme="minorHAnsi" w:hAnsiTheme="minorHAnsi" w:cstheme="minorHAnsi"/>
          </w:rPr>
          <w:commentReference w:id="2619"/>
        </w:r>
      </w:ins>
      <w:commentRangeEnd w:id="2620"/>
      <w:r w:rsidR="004966C6">
        <w:rPr>
          <w:rStyle w:val="CommentReference"/>
        </w:rPr>
        <w:commentReference w:id="2620"/>
      </w:r>
      <w:ins w:id="2625" w:author="Copyeditor (JMIR)" w:date="2023-08-07T18:18:00Z">
        <w:r w:rsidR="00EB550C" w:rsidRPr="003A7E59">
          <w:rPr>
            <w:rFonts w:asciiTheme="minorHAnsi" w:hAnsiTheme="minorHAnsi" w:cstheme="minorHAnsi"/>
            <w:sz w:val="22"/>
          </w:rPr>
          <w:t>(NIH)</w:t>
        </w:r>
      </w:ins>
      <w:ins w:id="2626" w:author="Copyeditor (JMIR)" w:date="2023-08-03T06:36:00Z">
        <w:del w:id="2627" w:author="Copyeditor (JMIR)" w:date="2023-08-06T16:41:00Z">
          <w:r w:rsidRPr="002F6E3E">
            <w:rPr>
              <w:rFonts w:asciiTheme="minorHAnsi" w:hAnsiTheme="minorHAnsi" w:cstheme="minorHAnsi"/>
              <w:sz w:val="22"/>
            </w:rPr>
            <w:delText>-</w:delText>
          </w:r>
        </w:del>
      </w:ins>
      <w:del w:id="2628" w:author="Copyeditor (JMIR)" w:date="2023-08-06T16:41:00Z">
        <w:r w:rsidRPr="002F6E3E">
          <w:rPr>
            <w:rFonts w:asciiTheme="minorHAnsi" w:hAnsiTheme="minorHAnsi" w:cstheme="minorHAnsi"/>
            <w:sz w:val="22"/>
          </w:rPr>
          <w:delText xml:space="preserve"> </w:delText>
        </w:r>
      </w:del>
      <w:ins w:id="2629" w:author="Copyeditor (JMIR)" w:date="2023-08-07T18:17:00Z">
        <w:r w:rsidR="005706A4" w:rsidRPr="003A7E59">
          <w:rPr>
            <w:rFonts w:asciiTheme="minorHAnsi" w:hAnsiTheme="minorHAnsi" w:cstheme="minorHAnsi"/>
            <w:sz w:val="22"/>
          </w:rPr>
          <w:t>–</w:t>
        </w:r>
      </w:ins>
      <w:r w:rsidRPr="002F6E3E">
        <w:rPr>
          <w:rFonts w:asciiTheme="minorHAnsi" w:hAnsiTheme="minorHAnsi" w:cstheme="minorHAnsi"/>
          <w:sz w:val="22"/>
        </w:rPr>
        <w:t>funded research that collects identifiable, sensitive information is automatically issued a Certificate of Confidentiality that prohibits disclosing this information to anyone not connected to the research</w:t>
      </w:r>
      <w:ins w:id="2630"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except when the participant consents or in a few other limited situations. </w:t>
      </w:r>
      <w:ins w:id="2631" w:author="Copyeditor (JMIR)" w:date="2023-08-07T18:17:00Z">
        <w:r w:rsidR="00312532" w:rsidRPr="003A7E59">
          <w:rPr>
            <w:rFonts w:asciiTheme="minorHAnsi" w:hAnsiTheme="minorHAnsi" w:cstheme="minorHAnsi"/>
            <w:sz w:val="22"/>
          </w:rPr>
          <w:t xml:space="preserve">The </w:t>
        </w:r>
      </w:ins>
      <w:r w:rsidRPr="002F6E3E">
        <w:rPr>
          <w:rFonts w:asciiTheme="minorHAnsi" w:hAnsiTheme="minorHAnsi" w:cstheme="minorHAnsi"/>
          <w:sz w:val="22"/>
        </w:rPr>
        <w:t>Certificate</w:t>
      </w:r>
      <w:del w:id="2632" w:author="Copyeditor (JMIR)" w:date="2023-08-07T18:17:00Z">
        <w:r w:rsidRPr="002F6E3E">
          <w:rPr>
            <w:rFonts w:asciiTheme="minorHAnsi" w:hAnsiTheme="minorHAnsi" w:cstheme="minorHAnsi"/>
            <w:sz w:val="22"/>
          </w:rPr>
          <w:delText>s</w:delText>
        </w:r>
      </w:del>
      <w:r w:rsidRPr="002F6E3E">
        <w:rPr>
          <w:rFonts w:asciiTheme="minorHAnsi" w:hAnsiTheme="minorHAnsi" w:cstheme="minorHAnsi"/>
          <w:sz w:val="22"/>
        </w:rPr>
        <w:t xml:space="preserve"> of Confidentiality can also be requested for similar research not funded by </w:t>
      </w:r>
      <w:ins w:id="2633" w:author="Copyeditor (JMIR)" w:date="2023-08-07T18:18:00Z">
        <w:r w:rsidR="00EB550C" w:rsidRPr="003A7E59">
          <w:rPr>
            <w:rFonts w:asciiTheme="minorHAnsi" w:hAnsiTheme="minorHAnsi" w:cstheme="minorHAnsi"/>
            <w:sz w:val="22"/>
          </w:rPr>
          <w:t xml:space="preserve">the </w:t>
        </w:r>
      </w:ins>
      <w:r w:rsidRPr="002F6E3E">
        <w:rPr>
          <w:rFonts w:asciiTheme="minorHAnsi" w:hAnsiTheme="minorHAnsi" w:cstheme="minorHAnsi"/>
          <w:sz w:val="22"/>
        </w:rPr>
        <w:t>NIH. We saw evidence of the role of trust in the free</w:t>
      </w:r>
      <w:ins w:id="2634" w:author="Copyeditor (JMIR)" w:date="2023-08-03T06:36:00Z">
        <w:r w:rsidRPr="002F6E3E">
          <w:rPr>
            <w:rFonts w:asciiTheme="minorHAnsi" w:hAnsiTheme="minorHAnsi" w:cstheme="minorHAnsi"/>
            <w:sz w:val="22"/>
          </w:rPr>
          <w:t>-</w:t>
        </w:r>
      </w:ins>
      <w:del w:id="2635"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response comments from our participants. Our participants appeared to recognize and appreciate the protective measures taken to secure their data.</w:t>
      </w:r>
    </w:p>
    <w:p w14:paraId="7698CB17" w14:textId="77777777" w:rsidR="008B2A7A" w:rsidRPr="002F6E3E" w:rsidRDefault="0046147D" w:rsidP="004E0223">
      <w:pPr>
        <w:spacing w:before="109" w:line="360" w:lineRule="auto"/>
        <w:rPr>
          <w:rFonts w:asciiTheme="minorHAnsi" w:hAnsiTheme="minorHAnsi" w:cstheme="minorHAnsi"/>
          <w:sz w:val="22"/>
        </w:rPr>
      </w:pPr>
      <w:r w:rsidRPr="002F6E3E">
        <w:rPr>
          <w:rFonts w:asciiTheme="minorHAnsi" w:hAnsiTheme="minorHAnsi" w:cstheme="minorHAnsi"/>
          <w:sz w:val="22"/>
        </w:rPr>
        <w:t xml:space="preserve">Implementations of personal sensing for treatment inside and outside </w:t>
      </w:r>
      <w:del w:id="2636" w:author="Copyeditor (JMIR)" w:date="2023-08-03T06:36:00Z">
        <w:r w:rsidRPr="002F6E3E">
          <w:rPr>
            <w:rFonts w:asciiTheme="minorHAnsi" w:hAnsiTheme="minorHAnsi" w:cstheme="minorHAnsi"/>
            <w:sz w:val="22"/>
          </w:rPr>
          <w:delText xml:space="preserve">of </w:delText>
        </w:r>
      </w:del>
      <w:r w:rsidRPr="002F6E3E">
        <w:rPr>
          <w:rFonts w:asciiTheme="minorHAnsi" w:hAnsiTheme="minorHAnsi" w:cstheme="minorHAnsi"/>
          <w:sz w:val="22"/>
        </w:rPr>
        <w:t>clinical care settings [34] will need to carefully consider how to establish similar, high levels of trust.</w:t>
      </w:r>
    </w:p>
    <w:p w14:paraId="22A5C6E8" w14:textId="11B49C16" w:rsidR="008B2A7A" w:rsidRPr="002F6E3E" w:rsidRDefault="0046147D" w:rsidP="006514EA">
      <w:pPr>
        <w:spacing w:line="360" w:lineRule="auto"/>
        <w:rPr>
          <w:rFonts w:asciiTheme="minorHAnsi" w:hAnsiTheme="minorHAnsi" w:cstheme="minorHAnsi"/>
          <w:sz w:val="22"/>
        </w:rPr>
      </w:pPr>
      <w:r w:rsidRPr="002F6E3E">
        <w:rPr>
          <w:rFonts w:asciiTheme="minorHAnsi" w:hAnsiTheme="minorHAnsi" w:cstheme="minorHAnsi"/>
          <w:sz w:val="22"/>
        </w:rPr>
        <w:t>Clinical applications of personal sensing may sit at an intersection of sharing data with doctors (with which individuals tend to be comfortable) and with electronic health record databases and apps (with which individuals tend to be less comfortable) [93,94]. For example, it may be necessary to protect against the sub</w:t>
      </w:r>
      <w:ins w:id="2637" w:author="Copyeditor (JMIR)" w:date="2023-08-03T06:30:00Z">
        <w:del w:id="2638" w:author="Copyeditor (JMIR)" w:date="2023-08-03T06:36:00Z">
          <w:r w:rsidRPr="002F6E3E">
            <w:rPr>
              <w:rFonts w:asciiTheme="minorHAnsi" w:hAnsiTheme="minorHAnsi" w:cstheme="minorHAnsi"/>
              <w:sz w:val="22"/>
            </w:rPr>
            <w:delText xml:space="preserve"> </w:delText>
          </w:r>
        </w:del>
      </w:ins>
      <w:r w:rsidRPr="002F6E3E">
        <w:rPr>
          <w:rFonts w:asciiTheme="minorHAnsi" w:hAnsiTheme="minorHAnsi" w:cstheme="minorHAnsi"/>
          <w:sz w:val="22"/>
        </w:rPr>
        <w:t xml:space="preserve">poena of sensitive information in civil and criminal proceedings. Patients will also likely need to be assured that sensed data used for their clinical care will not </w:t>
      </w:r>
      <w:del w:id="2639" w:author="Copyeditor (JMIR)" w:date="2023-08-03T06:36:00Z">
        <w:r w:rsidRPr="002F6E3E">
          <w:rPr>
            <w:rFonts w:asciiTheme="minorHAnsi" w:hAnsiTheme="minorHAnsi" w:cstheme="minorHAnsi"/>
            <w:sz w:val="22"/>
          </w:rPr>
          <w:delText xml:space="preserve">also </w:delText>
        </w:r>
      </w:del>
      <w:r w:rsidRPr="002F6E3E">
        <w:rPr>
          <w:rFonts w:asciiTheme="minorHAnsi" w:hAnsiTheme="minorHAnsi" w:cstheme="minorHAnsi"/>
          <w:sz w:val="22"/>
        </w:rPr>
        <w:t>be shared with their health insurance provider with</w:t>
      </w:r>
      <w:ins w:id="2640" w:author="Copyeditor (JMIR)" w:date="2023-08-06T16:55:00Z">
        <w:r w:rsidR="00D63954" w:rsidRPr="002F6E3E">
          <w:rPr>
            <w:rFonts w:asciiTheme="minorHAnsi" w:hAnsiTheme="minorHAnsi" w:cstheme="minorHAnsi"/>
            <w:sz w:val="22"/>
          </w:rPr>
          <w:t xml:space="preserve"> </w:t>
        </w:r>
      </w:ins>
      <w:r w:rsidRPr="002F6E3E">
        <w:rPr>
          <w:rFonts w:asciiTheme="minorHAnsi" w:hAnsiTheme="minorHAnsi" w:cstheme="minorHAnsi"/>
          <w:sz w:val="22"/>
        </w:rPr>
        <w:t xml:space="preserve">associated risks related to higher insurance premiums or dropped coverage. These issues of data access and unauthorized secondary use of otherwise private information are often cited </w:t>
      </w:r>
      <w:ins w:id="2641" w:author="Copyeditor (JMIR)" w:date="2023-08-03T06:36:00Z">
        <w:r w:rsidRPr="002F6E3E">
          <w:rPr>
            <w:rFonts w:asciiTheme="minorHAnsi" w:hAnsiTheme="minorHAnsi" w:cstheme="minorHAnsi"/>
            <w:sz w:val="22"/>
          </w:rPr>
          <w:t xml:space="preserve">as </w:t>
        </w:r>
      </w:ins>
      <w:r w:rsidRPr="002F6E3E">
        <w:rPr>
          <w:rFonts w:asciiTheme="minorHAnsi" w:hAnsiTheme="minorHAnsi" w:cstheme="minorHAnsi"/>
          <w:sz w:val="22"/>
        </w:rPr>
        <w:t>concerns regarding personal sensing [87,95].</w:t>
      </w:r>
    </w:p>
    <w:p w14:paraId="4CCC7917" w14:textId="790A454F" w:rsidR="008B2A7A" w:rsidRPr="002F6E3E" w:rsidRDefault="0046147D" w:rsidP="004E0223">
      <w:pPr>
        <w:spacing w:before="116" w:line="360" w:lineRule="auto"/>
        <w:ind w:right="119"/>
        <w:rPr>
          <w:rFonts w:asciiTheme="minorHAnsi" w:hAnsiTheme="minorHAnsi" w:cstheme="minorHAnsi"/>
          <w:sz w:val="22"/>
        </w:rPr>
      </w:pPr>
      <w:r w:rsidRPr="002F6E3E">
        <w:rPr>
          <w:rFonts w:asciiTheme="minorHAnsi" w:hAnsiTheme="minorHAnsi" w:cstheme="minorHAnsi"/>
          <w:sz w:val="22"/>
        </w:rPr>
        <w:t xml:space="preserve">Regardless of the setting, trust may be lower in stigmatized groups that could otherwise benefit from personal sensing. For example, individuals with mental illness still experience substantial stigma that could impede </w:t>
      </w:r>
      <w:ins w:id="2642" w:author="Copyeditor (JMIR)" w:date="2023-08-03T06:36:00Z">
        <w:r w:rsidRPr="002F6E3E">
          <w:rPr>
            <w:rFonts w:asciiTheme="minorHAnsi" w:hAnsiTheme="minorHAnsi" w:cstheme="minorHAnsi"/>
            <w:sz w:val="22"/>
          </w:rPr>
          <w:t xml:space="preserve">their </w:t>
        </w:r>
      </w:ins>
      <w:r w:rsidRPr="002F6E3E">
        <w:rPr>
          <w:rFonts w:asciiTheme="minorHAnsi" w:hAnsiTheme="minorHAnsi" w:cstheme="minorHAnsi"/>
          <w:sz w:val="22"/>
        </w:rPr>
        <w:t>willingness to share personal</w:t>
      </w:r>
      <w:del w:id="2643" w:author="Copyeditor (JMIR)" w:date="2023-08-03T06:36:00Z">
        <w:r w:rsidRPr="002F6E3E">
          <w:rPr>
            <w:rFonts w:asciiTheme="minorHAnsi" w:hAnsiTheme="minorHAnsi" w:cstheme="minorHAnsi"/>
            <w:sz w:val="22"/>
          </w:rPr>
          <w:delText>,</w:delText>
        </w:r>
      </w:del>
      <w:ins w:id="2644" w:author="Copyeditor (JMIR)" w:date="2023-08-06T16:56:00Z">
        <w:r w:rsidR="00B813E2" w:rsidRPr="002F6E3E">
          <w:rPr>
            <w:rFonts w:asciiTheme="minorHAnsi" w:hAnsiTheme="minorHAnsi" w:cstheme="minorHAnsi"/>
            <w:sz w:val="22"/>
          </w:rPr>
          <w:t>,</w:t>
        </w:r>
      </w:ins>
      <w:r w:rsidRPr="002F6E3E">
        <w:rPr>
          <w:rFonts w:asciiTheme="minorHAnsi" w:hAnsiTheme="minorHAnsi" w:cstheme="minorHAnsi"/>
          <w:sz w:val="22"/>
        </w:rPr>
        <w:t xml:space="preserve"> sensitive information with researchers or clinical care providers [96</w:t>
      </w:r>
      <w:del w:id="2645" w:author="Copyeditor (JMIR)" w:date="2023-08-03T06:30:00Z">
        <w:r w:rsidRPr="002F6E3E">
          <w:rPr>
            <w:rFonts w:asciiTheme="minorHAnsi" w:hAnsiTheme="minorHAnsi" w:cstheme="minorHAnsi"/>
            <w:sz w:val="22"/>
          </w:rPr>
          <w:delText>–</w:delText>
        </w:r>
      </w:del>
      <w:ins w:id="2646"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 xml:space="preserve">99]. In fact, we focused on individuals with </w:t>
      </w:r>
      <w:ins w:id="2647" w:author="Copyeditor (JMIR)" w:date="2023-08-06T16:56:00Z">
        <w:r w:rsidR="00B813E2" w:rsidRPr="002F6E3E">
          <w:rPr>
            <w:rFonts w:asciiTheme="minorHAnsi" w:hAnsiTheme="minorHAnsi" w:cstheme="minorHAnsi"/>
            <w:sz w:val="22"/>
          </w:rPr>
          <w:t>AUD</w:t>
        </w:r>
      </w:ins>
      <w:del w:id="2648" w:author="Copyeditor (JMIR)" w:date="2023-08-06T16:56:00Z">
        <w:r w:rsidRPr="002F6E3E">
          <w:rPr>
            <w:rFonts w:asciiTheme="minorHAnsi" w:hAnsiTheme="minorHAnsi" w:cstheme="minorHAnsi"/>
            <w:sz w:val="22"/>
          </w:rPr>
          <w:delText>alcohol use disorder</w:delText>
        </w:r>
      </w:del>
      <w:r w:rsidRPr="002F6E3E">
        <w:rPr>
          <w:rFonts w:asciiTheme="minorHAnsi" w:hAnsiTheme="minorHAnsi" w:cstheme="minorHAnsi"/>
          <w:sz w:val="22"/>
        </w:rPr>
        <w:t xml:space="preserve"> in this study to evaluate the acceptance of personal sensing methods in a population that we expected might have barriers associated with trust. </w:t>
      </w:r>
      <w:ins w:id="2649" w:author="Copyeditor (JMIR)" w:date="2023-08-06T16:56:00Z">
        <w:r w:rsidR="00E541F6" w:rsidRPr="002F6E3E">
          <w:rPr>
            <w:rFonts w:asciiTheme="minorHAnsi" w:hAnsiTheme="minorHAnsi" w:cstheme="minorHAnsi"/>
            <w:sz w:val="22"/>
          </w:rPr>
          <w:t>Nevertheless</w:t>
        </w:r>
      </w:ins>
      <w:del w:id="2650" w:author="Copyeditor (JMIR)" w:date="2023-08-06T16:56:00Z">
        <w:r w:rsidRPr="002F6E3E">
          <w:rPr>
            <w:rFonts w:asciiTheme="minorHAnsi" w:hAnsiTheme="minorHAnsi" w:cstheme="minorHAnsi"/>
            <w:sz w:val="22"/>
          </w:rPr>
          <w:delText>Of course</w:delText>
        </w:r>
      </w:del>
      <w:r w:rsidRPr="002F6E3E">
        <w:rPr>
          <w:rFonts w:asciiTheme="minorHAnsi" w:hAnsiTheme="minorHAnsi" w:cstheme="minorHAnsi"/>
          <w:sz w:val="22"/>
        </w:rPr>
        <w:t xml:space="preserve">, trust may </w:t>
      </w:r>
      <w:ins w:id="2651" w:author="Copyeditor (JMIR)" w:date="2023-08-03T06:36:00Z">
        <w:r w:rsidRPr="002F6E3E">
          <w:rPr>
            <w:rFonts w:asciiTheme="minorHAnsi" w:hAnsiTheme="minorHAnsi" w:cstheme="minorHAnsi"/>
            <w:sz w:val="22"/>
          </w:rPr>
          <w:t xml:space="preserve">still </w:t>
        </w:r>
      </w:ins>
      <w:r w:rsidRPr="002F6E3E">
        <w:rPr>
          <w:rFonts w:asciiTheme="minorHAnsi" w:hAnsiTheme="minorHAnsi" w:cstheme="minorHAnsi"/>
          <w:sz w:val="22"/>
        </w:rPr>
        <w:t>be lower</w:t>
      </w:r>
      <w:del w:id="2652" w:author="Copyeditor (JMIR)" w:date="2023-08-03T06:36:00Z">
        <w:r w:rsidRPr="002F6E3E">
          <w:rPr>
            <w:rFonts w:asciiTheme="minorHAnsi" w:hAnsiTheme="minorHAnsi" w:cstheme="minorHAnsi"/>
            <w:sz w:val="22"/>
          </w:rPr>
          <w:delText xml:space="preserve"> still</w:delText>
        </w:r>
      </w:del>
      <w:r w:rsidRPr="002F6E3E">
        <w:rPr>
          <w:rFonts w:asciiTheme="minorHAnsi" w:hAnsiTheme="minorHAnsi" w:cstheme="minorHAnsi"/>
          <w:sz w:val="22"/>
        </w:rPr>
        <w:t xml:space="preserve"> among individuals with other substance use disorders that involve </w:t>
      </w:r>
      <w:ins w:id="2653" w:author="Copyeditor (JMIR)" w:date="2023-08-03T06:36:00Z">
        <w:r w:rsidRPr="002F6E3E">
          <w:rPr>
            <w:rFonts w:asciiTheme="minorHAnsi" w:hAnsiTheme="minorHAnsi" w:cstheme="minorHAnsi"/>
            <w:sz w:val="22"/>
          </w:rPr>
          <w:t xml:space="preserve">illegal </w:t>
        </w:r>
      </w:ins>
      <w:r w:rsidRPr="002F6E3E">
        <w:rPr>
          <w:rFonts w:asciiTheme="minorHAnsi" w:hAnsiTheme="minorHAnsi" w:cstheme="minorHAnsi"/>
          <w:sz w:val="22"/>
        </w:rPr>
        <w:t>drug</w:t>
      </w:r>
      <w:del w:id="2654" w:author="Copyeditor (JMIR)" w:date="2023-08-03T06:36:00Z">
        <w:r w:rsidRPr="002F6E3E">
          <w:rPr>
            <w:rFonts w:asciiTheme="minorHAnsi" w:hAnsiTheme="minorHAnsi" w:cstheme="minorHAnsi"/>
            <w:sz w:val="22"/>
          </w:rPr>
          <w:delText>s</w:delText>
        </w:r>
      </w:del>
      <w:r w:rsidRPr="002F6E3E">
        <w:rPr>
          <w:rFonts w:asciiTheme="minorHAnsi" w:hAnsiTheme="minorHAnsi" w:cstheme="minorHAnsi"/>
          <w:sz w:val="22"/>
        </w:rPr>
        <w:t xml:space="preserve"> </w:t>
      </w:r>
      <w:ins w:id="2655" w:author="Copyeditor (JMIR)" w:date="2023-08-03T06:36:00Z">
        <w:r w:rsidRPr="002F6E3E">
          <w:rPr>
            <w:rFonts w:asciiTheme="minorHAnsi" w:hAnsiTheme="minorHAnsi" w:cstheme="minorHAnsi"/>
            <w:sz w:val="22"/>
          </w:rPr>
          <w:t>use</w:t>
        </w:r>
      </w:ins>
      <w:del w:id="2656" w:author="Copyeditor (JMIR)" w:date="2023-08-03T06:36:00Z">
        <w:r w:rsidRPr="002F6E3E">
          <w:rPr>
            <w:rFonts w:asciiTheme="minorHAnsi" w:hAnsiTheme="minorHAnsi" w:cstheme="minorHAnsi"/>
            <w:sz w:val="22"/>
          </w:rPr>
          <w:delText>whose use is illegal</w:delText>
        </w:r>
      </w:del>
      <w:r w:rsidRPr="002F6E3E">
        <w:rPr>
          <w:rFonts w:asciiTheme="minorHAnsi" w:hAnsiTheme="minorHAnsi" w:cstheme="minorHAnsi"/>
          <w:sz w:val="22"/>
        </w:rPr>
        <w:t xml:space="preserve">. </w:t>
      </w:r>
      <w:ins w:id="2657" w:author="Copyeditor (JMIR)" w:date="2023-08-03T06:36:00Z">
        <w:r w:rsidRPr="002F6E3E">
          <w:rPr>
            <w:rFonts w:asciiTheme="minorHAnsi" w:hAnsiTheme="minorHAnsi" w:cstheme="minorHAnsi"/>
            <w:sz w:val="22"/>
          </w:rPr>
          <w:t>However</w:t>
        </w:r>
      </w:ins>
      <w:del w:id="2658" w:author="Copyeditor (JMIR)" w:date="2023-08-03T06:36:00Z">
        <w:r w:rsidRPr="002F6E3E">
          <w:rPr>
            <w:rFonts w:asciiTheme="minorHAnsi" w:hAnsiTheme="minorHAnsi" w:cstheme="minorHAnsi"/>
            <w:sz w:val="22"/>
          </w:rPr>
          <w:delText>That said</w:delText>
        </w:r>
      </w:del>
      <w:r w:rsidRPr="002F6E3E">
        <w:rPr>
          <w:rFonts w:asciiTheme="minorHAnsi" w:hAnsiTheme="minorHAnsi" w:cstheme="minorHAnsi"/>
          <w:sz w:val="22"/>
        </w:rPr>
        <w:t>, many of our participants reported ongoing use of drugs other than alcohol throughout the study (75/154</w:t>
      </w:r>
      <w:ins w:id="2659" w:author="Copyeditor (JMIR)" w:date="2023-08-06T16:58:00Z">
        <w:r w:rsidR="00025CB6" w:rsidRPr="002F6E3E">
          <w:rPr>
            <w:rFonts w:asciiTheme="minorHAnsi" w:hAnsiTheme="minorHAnsi" w:cstheme="minorHAnsi"/>
            <w:sz w:val="22"/>
          </w:rPr>
          <w:t>,</w:t>
        </w:r>
      </w:ins>
      <w:del w:id="2660" w:author="Copyeditor (JMIR)" w:date="2023-08-06T16:58:00Z">
        <w:r w:rsidRPr="002F6E3E">
          <w:rPr>
            <w:rFonts w:asciiTheme="minorHAnsi" w:hAnsiTheme="minorHAnsi" w:cstheme="minorHAnsi"/>
            <w:sz w:val="22"/>
          </w:rPr>
          <w:delText>;</w:delText>
        </w:r>
      </w:del>
      <w:r w:rsidRPr="002F6E3E">
        <w:rPr>
          <w:rFonts w:asciiTheme="minorHAnsi" w:hAnsiTheme="minorHAnsi" w:cstheme="minorHAnsi"/>
          <w:sz w:val="22"/>
        </w:rPr>
        <w:t xml:space="preserve"> 48.7% reported </w:t>
      </w:r>
      <w:del w:id="2661" w:author="Copyeditor (JMIR)" w:date="2023-08-03T06:36:00Z">
        <w:r w:rsidRPr="002F6E3E">
          <w:rPr>
            <w:rFonts w:asciiTheme="minorHAnsi" w:hAnsiTheme="minorHAnsi" w:cstheme="minorHAnsi"/>
            <w:sz w:val="22"/>
          </w:rPr>
          <w:delText xml:space="preserve">past month </w:delText>
        </w:r>
      </w:del>
      <w:r w:rsidRPr="002F6E3E">
        <w:rPr>
          <w:rFonts w:asciiTheme="minorHAnsi" w:hAnsiTheme="minorHAnsi" w:cstheme="minorHAnsi"/>
          <w:sz w:val="22"/>
        </w:rPr>
        <w:t>illicit drug use</w:t>
      </w:r>
      <w:ins w:id="2662" w:author="Copyeditor (JMIR)" w:date="2023-08-03T06:36:00Z">
        <w:r w:rsidRPr="002F6E3E">
          <w:rPr>
            <w:rFonts w:asciiTheme="minorHAnsi" w:hAnsiTheme="minorHAnsi" w:cstheme="minorHAnsi"/>
            <w:sz w:val="22"/>
          </w:rPr>
          <w:t xml:space="preserve"> in the past month</w:t>
        </w:r>
      </w:ins>
      <w:r w:rsidRPr="002F6E3E">
        <w:rPr>
          <w:rFonts w:asciiTheme="minorHAnsi" w:hAnsiTheme="minorHAnsi" w:cstheme="minorHAnsi"/>
          <w:sz w:val="22"/>
        </w:rPr>
        <w:t>)</w:t>
      </w:r>
      <w:del w:id="2663" w:author="Copyeditor (JMIR)" w:date="2023-08-06T16:58:00Z">
        <w:r w:rsidRPr="002F6E3E">
          <w:rPr>
            <w:rFonts w:asciiTheme="minorHAnsi" w:hAnsiTheme="minorHAnsi" w:cstheme="minorHAnsi"/>
            <w:sz w:val="22"/>
          </w:rPr>
          <w:delText>,</w:delText>
        </w:r>
      </w:del>
      <w:r w:rsidRPr="002F6E3E">
        <w:rPr>
          <w:rFonts w:asciiTheme="minorHAnsi" w:hAnsiTheme="minorHAnsi" w:cstheme="minorHAnsi"/>
          <w:sz w:val="22"/>
        </w:rPr>
        <w:t xml:space="preserve"> as expected</w:t>
      </w:r>
      <w:ins w:id="2664" w:author="Copyeditor (JMIR)" w:date="2023-08-06T16:58:00Z">
        <w:r w:rsidR="003836A8" w:rsidRPr="002F6E3E">
          <w:rPr>
            <w:rFonts w:asciiTheme="minorHAnsi" w:hAnsiTheme="minorHAnsi" w:cstheme="minorHAnsi"/>
            <w:sz w:val="22"/>
          </w:rPr>
          <w:t>,</w:t>
        </w:r>
      </w:ins>
      <w:r w:rsidRPr="002F6E3E">
        <w:rPr>
          <w:rFonts w:asciiTheme="minorHAnsi" w:hAnsiTheme="minorHAnsi" w:cstheme="minorHAnsi"/>
          <w:sz w:val="22"/>
        </w:rPr>
        <w:t xml:space="preserve"> given </w:t>
      </w:r>
      <w:ins w:id="2665"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lastRenderedPageBreak/>
        <w:t>high rates of poly</w:t>
      </w:r>
      <w:del w:id="2666"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substance use among individuals with substance use disorders. Furthermore, we have had promising</w:t>
      </w:r>
      <w:del w:id="2667"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preliminary success </w:t>
      </w:r>
      <w:ins w:id="2668" w:author="Copyeditor (JMIR)" w:date="2023-08-03T06:36:00Z">
        <w:r w:rsidRPr="002F6E3E">
          <w:rPr>
            <w:rFonts w:asciiTheme="minorHAnsi" w:hAnsiTheme="minorHAnsi" w:cstheme="minorHAnsi"/>
            <w:sz w:val="22"/>
          </w:rPr>
          <w:t xml:space="preserve">in </w:t>
        </w:r>
      </w:ins>
      <w:r w:rsidRPr="002F6E3E">
        <w:rPr>
          <w:rFonts w:asciiTheme="minorHAnsi" w:hAnsiTheme="minorHAnsi" w:cstheme="minorHAnsi"/>
          <w:sz w:val="22"/>
        </w:rPr>
        <w:t>recruiting patients with opioid use disorder for an NIH</w:t>
      </w:r>
      <w:ins w:id="2669" w:author="Copyeditor (JMIR)" w:date="2023-08-07T18:19:00Z">
        <w:r w:rsidR="00EB550C" w:rsidRPr="003A7E59">
          <w:rPr>
            <w:rFonts w:asciiTheme="minorHAnsi" w:hAnsiTheme="minorHAnsi" w:cstheme="minorHAnsi"/>
            <w:sz w:val="22"/>
          </w:rPr>
          <w:t>-</w:t>
        </w:r>
      </w:ins>
      <w:del w:id="2670" w:author="Copyeditor (JMIR)" w:date="2023-08-07T18:19: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funded study on personal sensing in this population [100]. This suggests that our results regarding the acceptance of personal sensing may </w:t>
      </w:r>
      <w:ins w:id="2671" w:author="Copyeditor (JMIR)" w:date="2023-08-03T06:36:00Z">
        <w:r w:rsidRPr="002F6E3E">
          <w:rPr>
            <w:rFonts w:asciiTheme="minorHAnsi" w:hAnsiTheme="minorHAnsi" w:cstheme="minorHAnsi"/>
            <w:sz w:val="22"/>
          </w:rPr>
          <w:t xml:space="preserve">be </w:t>
        </w:r>
      </w:ins>
      <w:r w:rsidRPr="002F6E3E">
        <w:rPr>
          <w:rFonts w:asciiTheme="minorHAnsi" w:hAnsiTheme="minorHAnsi" w:cstheme="minorHAnsi"/>
          <w:sz w:val="22"/>
        </w:rPr>
        <w:t>generalize</w:t>
      </w:r>
      <w:ins w:id="2672" w:author="Copyeditor (JMIR)" w:date="2023-08-03T06:36:00Z">
        <w:r w:rsidRPr="002F6E3E">
          <w:rPr>
            <w:rFonts w:asciiTheme="minorHAnsi" w:hAnsiTheme="minorHAnsi" w:cstheme="minorHAnsi"/>
            <w:sz w:val="22"/>
          </w:rPr>
          <w:t>d</w:t>
        </w:r>
      </w:ins>
      <w:r w:rsidRPr="002F6E3E">
        <w:rPr>
          <w:rFonts w:asciiTheme="minorHAnsi" w:hAnsiTheme="minorHAnsi" w:cstheme="minorHAnsi"/>
          <w:sz w:val="22"/>
        </w:rPr>
        <w:t xml:space="preserve"> across substance use disorders.</w:t>
      </w:r>
    </w:p>
    <w:p w14:paraId="4F799CB4" w14:textId="476DB839" w:rsidR="008B2A7A" w:rsidRPr="002F6E3E" w:rsidRDefault="0046147D" w:rsidP="006514EA">
      <w:pPr>
        <w:spacing w:before="105" w:line="360" w:lineRule="auto"/>
        <w:ind w:right="109"/>
        <w:rPr>
          <w:rFonts w:asciiTheme="minorHAnsi" w:hAnsiTheme="minorHAnsi" w:cstheme="minorHAnsi"/>
          <w:sz w:val="22"/>
        </w:rPr>
      </w:pPr>
      <w:r w:rsidRPr="002F6E3E">
        <w:rPr>
          <w:rFonts w:asciiTheme="minorHAnsi" w:hAnsiTheme="minorHAnsi" w:cstheme="minorHAnsi"/>
          <w:sz w:val="22"/>
        </w:rPr>
        <w:t>Trust and related privacy concerns may also be more difficult to overcome in historically marginalized groups that have experienced systemic racism and other stigma</w:t>
      </w:r>
      <w:ins w:id="2673"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or exclusions [101]. These individuals may find it more difficult to achieve privacy in their daily lives, and they may hold very different perspectives on the costs </w:t>
      </w:r>
      <w:ins w:id="2674" w:author="Copyeditor (JMIR)" w:date="2023-08-03T06:36:00Z">
        <w:r w:rsidRPr="002F6E3E">
          <w:rPr>
            <w:rFonts w:asciiTheme="minorHAnsi" w:hAnsiTheme="minorHAnsi" w:cstheme="minorHAnsi"/>
            <w:sz w:val="22"/>
          </w:rPr>
          <w:t>versus</w:t>
        </w:r>
      </w:ins>
      <w:del w:id="2675" w:author="Copyeditor (JMIR)" w:date="2023-08-03T06:36:00Z">
        <w:r w:rsidRPr="002F6E3E">
          <w:rPr>
            <w:rFonts w:asciiTheme="minorHAnsi" w:hAnsiTheme="minorHAnsi" w:cstheme="minorHAnsi"/>
            <w:sz w:val="22"/>
          </w:rPr>
          <w:delText>vs.</w:delText>
        </w:r>
      </w:del>
      <w:r w:rsidRPr="002F6E3E">
        <w:rPr>
          <w:rFonts w:asciiTheme="minorHAnsi" w:hAnsiTheme="minorHAnsi" w:cstheme="minorHAnsi"/>
          <w:sz w:val="22"/>
        </w:rPr>
        <w:t xml:space="preserve"> benefits of surveillance in the context of personal sensing or more generally. Unfortunately, our sample was not diverse with respect to race and ethnicity. Future research on personal sensing must specifically recruit for such diversity to better understand its acceptance in communities of color. We have learned from th</w:t>
      </w:r>
      <w:ins w:id="2676" w:author="Copyeditor (JMIR)" w:date="2023-08-06T17:03:00Z">
        <w:r w:rsidR="00187D6F" w:rsidRPr="002F6E3E">
          <w:rPr>
            <w:rFonts w:asciiTheme="minorHAnsi" w:hAnsiTheme="minorHAnsi" w:cstheme="minorHAnsi"/>
            <w:sz w:val="22"/>
          </w:rPr>
          <w:t>is</w:t>
        </w:r>
      </w:ins>
      <w:del w:id="2677" w:author="Copyeditor (JMIR)" w:date="2023-08-06T17:03:00Z">
        <w:r w:rsidRPr="002F6E3E">
          <w:rPr>
            <w:rFonts w:asciiTheme="minorHAnsi" w:hAnsiTheme="minorHAnsi" w:cstheme="minorHAnsi"/>
            <w:sz w:val="22"/>
          </w:rPr>
          <w:delText>e present</w:delText>
        </w:r>
      </w:del>
      <w:r w:rsidRPr="002F6E3E">
        <w:rPr>
          <w:rFonts w:asciiTheme="minorHAnsi" w:hAnsiTheme="minorHAnsi" w:cstheme="minorHAnsi"/>
          <w:sz w:val="22"/>
        </w:rPr>
        <w:t xml:space="preserve"> study and adjusted our recruiting efforts accordingly to recruit a sample that is more diverse with respect to race, ethnicity, and geographic</w:t>
      </w:r>
      <w:del w:id="2678" w:author="Copyeditor (JMIR)" w:date="2023-08-03T06:30:00Z">
        <w:r w:rsidRPr="002F6E3E">
          <w:rPr>
            <w:rFonts w:asciiTheme="minorHAnsi" w:hAnsiTheme="minorHAnsi" w:cstheme="minorHAnsi"/>
            <w:sz w:val="22"/>
          </w:rPr>
          <w:delText>al</w:delText>
        </w:r>
      </w:del>
      <w:r w:rsidRPr="002F6E3E">
        <w:rPr>
          <w:rFonts w:asciiTheme="minorHAnsi" w:hAnsiTheme="minorHAnsi" w:cstheme="minorHAnsi"/>
          <w:sz w:val="22"/>
        </w:rPr>
        <w:t xml:space="preserve"> region for our ongoing personal sensing project with individuals with</w:t>
      </w:r>
      <w:ins w:id="2679" w:author="Copyeditor (JMIR)" w:date="2023-08-06T17:04:00Z">
        <w:r w:rsidR="00795FA2" w:rsidRPr="002F6E3E">
          <w:rPr>
            <w:rFonts w:asciiTheme="minorHAnsi" w:hAnsiTheme="minorHAnsi" w:cstheme="minorHAnsi"/>
            <w:sz w:val="22"/>
          </w:rPr>
          <w:t xml:space="preserve"> </w:t>
        </w:r>
      </w:ins>
      <w:r w:rsidRPr="002F6E3E">
        <w:rPr>
          <w:rFonts w:asciiTheme="minorHAnsi" w:hAnsiTheme="minorHAnsi" w:cstheme="minorHAnsi"/>
          <w:sz w:val="22"/>
        </w:rPr>
        <w:t>opioid use disorder.</w:t>
      </w:r>
    </w:p>
    <w:p w14:paraId="077D7D49" w14:textId="77777777" w:rsidR="008B2A7A" w:rsidRPr="002F6E3E" w:rsidRDefault="008B2A7A">
      <w:pPr>
        <w:spacing w:before="5" w:line="360" w:lineRule="auto"/>
        <w:rPr>
          <w:rFonts w:asciiTheme="minorHAnsi" w:hAnsiTheme="minorHAnsi" w:cstheme="minorHAnsi"/>
          <w:sz w:val="22"/>
        </w:rPr>
      </w:pPr>
    </w:p>
    <w:p w14:paraId="743C0F77" w14:textId="73E4CD85" w:rsidR="008B2A7A" w:rsidRPr="002F6E3E" w:rsidRDefault="0046147D" w:rsidP="004E0223">
      <w:pPr>
        <w:pStyle w:val="Heading3"/>
        <w:rPr>
          <w:rFonts w:asciiTheme="minorHAnsi" w:hAnsiTheme="minorHAnsi" w:cstheme="minorHAnsi"/>
          <w:sz w:val="22"/>
        </w:rPr>
      </w:pPr>
      <w:del w:id="2680" w:author="Copyeditor (JMIR)" w:date="2023-08-07T13:17:00Z">
        <w:r w:rsidRPr="002F6E3E">
          <w:rPr>
            <w:rFonts w:asciiTheme="minorHAnsi" w:eastAsia="Palatino Linotype" w:hAnsiTheme="minorHAnsi" w:cstheme="minorHAnsi"/>
            <w:sz w:val="22"/>
          </w:rPr>
          <w:delText xml:space="preserve">7. </w:delText>
        </w:r>
      </w:del>
      <w:r w:rsidR="008F1B2F" w:rsidRPr="002F6E3E">
        <w:rPr>
          <w:rFonts w:asciiTheme="minorHAnsi" w:eastAsia="Palatino Linotype" w:hAnsiTheme="minorHAnsi" w:cstheme="minorHAnsi"/>
          <w:sz w:val="22"/>
        </w:rPr>
        <w:t>F</w:t>
      </w:r>
      <w:r w:rsidR="008F1B2F" w:rsidRPr="002F6E3E">
        <w:rPr>
          <w:rFonts w:asciiTheme="minorHAnsi" w:hAnsiTheme="minorHAnsi" w:cstheme="minorHAnsi"/>
        </w:rPr>
        <w:t>easibility Is a Function of More Than Participant Perceptions of Acceptability</w:t>
      </w:r>
    </w:p>
    <w:p w14:paraId="3F2A400B" w14:textId="77777777" w:rsidR="008B2A7A" w:rsidRPr="002F6E3E" w:rsidRDefault="008B2A7A">
      <w:pPr>
        <w:spacing w:before="10" w:line="360" w:lineRule="auto"/>
        <w:rPr>
          <w:rFonts w:asciiTheme="minorHAnsi" w:hAnsiTheme="minorHAnsi" w:cstheme="minorHAnsi"/>
          <w:b/>
          <w:sz w:val="22"/>
        </w:rPr>
      </w:pPr>
    </w:p>
    <w:p w14:paraId="52E7AA8E" w14:textId="3A87802E" w:rsidR="008B2A7A" w:rsidRPr="002F6E3E" w:rsidRDefault="0046147D" w:rsidP="004E0223">
      <w:pPr>
        <w:spacing w:line="360" w:lineRule="auto"/>
        <w:ind w:right="119"/>
        <w:rPr>
          <w:rFonts w:asciiTheme="minorHAnsi" w:hAnsiTheme="minorHAnsi" w:cstheme="minorHAnsi"/>
          <w:sz w:val="22"/>
        </w:rPr>
      </w:pPr>
      <w:ins w:id="2681" w:author="Copyeditor (JMIR)" w:date="2023-08-06T17:05:00Z">
        <w:r w:rsidRPr="002F6E3E">
          <w:rPr>
            <w:rFonts w:asciiTheme="minorHAnsi" w:hAnsiTheme="minorHAnsi" w:cstheme="minorHAnsi"/>
            <w:sz w:val="22"/>
          </w:rPr>
          <w:t>U</w:t>
        </w:r>
      </w:ins>
      <w:del w:id="2682" w:author="Copyeditor (JMIR)" w:date="2023-08-06T17:05:00Z">
        <w:r w:rsidR="008F1B2F" w:rsidRPr="002F6E3E">
          <w:rPr>
            <w:rFonts w:asciiTheme="minorHAnsi" w:hAnsiTheme="minorHAnsi" w:cstheme="minorHAnsi"/>
            <w:sz w:val="22"/>
          </w:rPr>
          <w:delText>Of course, u</w:delText>
        </w:r>
      </w:del>
      <w:r w:rsidR="008F1B2F" w:rsidRPr="002F6E3E">
        <w:rPr>
          <w:rFonts w:asciiTheme="minorHAnsi" w:hAnsiTheme="minorHAnsi" w:cstheme="minorHAnsi"/>
          <w:sz w:val="22"/>
        </w:rPr>
        <w:t xml:space="preserve">ser acceptance of personal sensing methods is necessary but not sufficient to expand </w:t>
      </w:r>
      <w:ins w:id="2683" w:author="Copyeditor (JMIR)" w:date="2023-08-03T06:36:00Z">
        <w:r w:rsidR="008F1B2F" w:rsidRPr="002F6E3E">
          <w:rPr>
            <w:rFonts w:asciiTheme="minorHAnsi" w:hAnsiTheme="minorHAnsi" w:cstheme="minorHAnsi"/>
            <w:sz w:val="22"/>
          </w:rPr>
          <w:t xml:space="preserve">the </w:t>
        </w:r>
      </w:ins>
      <w:r w:rsidR="008F1B2F" w:rsidRPr="002F6E3E">
        <w:rPr>
          <w:rFonts w:asciiTheme="minorHAnsi" w:hAnsiTheme="minorHAnsi" w:cstheme="minorHAnsi"/>
          <w:sz w:val="22"/>
        </w:rPr>
        <w:t xml:space="preserve">use of these methods in research and clinical implementations. A variety of other key issues may facilitate or present barriers to </w:t>
      </w:r>
      <w:ins w:id="2684" w:author="Copyeditor (JMIR)" w:date="2023-08-03T06:36:00Z">
        <w:r w:rsidR="008F1B2F" w:rsidRPr="002F6E3E">
          <w:rPr>
            <w:rFonts w:asciiTheme="minorHAnsi" w:hAnsiTheme="minorHAnsi" w:cstheme="minorHAnsi"/>
            <w:sz w:val="22"/>
          </w:rPr>
          <w:t xml:space="preserve">the </w:t>
        </w:r>
      </w:ins>
      <w:r w:rsidR="008F1B2F" w:rsidRPr="002F6E3E">
        <w:rPr>
          <w:rFonts w:asciiTheme="minorHAnsi" w:hAnsiTheme="minorHAnsi" w:cstheme="minorHAnsi"/>
          <w:sz w:val="22"/>
        </w:rPr>
        <w:t>wider use of personal sensing. These include cost and accessibility, stability over time, and the utility of personal sensing relative to other more traditional methods.</w:t>
      </w:r>
    </w:p>
    <w:p w14:paraId="1C86EB25" w14:textId="3838858D" w:rsidR="008B2A7A" w:rsidRPr="002F6E3E" w:rsidRDefault="0046147D" w:rsidP="004E0223">
      <w:pPr>
        <w:spacing w:before="114" w:line="360" w:lineRule="auto"/>
        <w:ind w:right="388"/>
        <w:rPr>
          <w:rFonts w:asciiTheme="minorHAnsi" w:hAnsiTheme="minorHAnsi" w:cstheme="minorHAnsi"/>
          <w:sz w:val="22"/>
        </w:rPr>
      </w:pPr>
      <w:r w:rsidRPr="002F6E3E">
        <w:rPr>
          <w:rFonts w:asciiTheme="minorHAnsi" w:hAnsiTheme="minorHAnsi" w:cstheme="minorHAnsi"/>
          <w:sz w:val="22"/>
        </w:rPr>
        <w:t>The smartphone itself is arguably the best available sensing system</w:t>
      </w:r>
      <w:ins w:id="2685" w:author="Copyeditor (JMIR)" w:date="2023-08-07T18:39:00Z">
        <w:r w:rsidR="00FD74BD" w:rsidRPr="003A7E59">
          <w:rPr>
            <w:rFonts w:asciiTheme="minorHAnsi" w:hAnsiTheme="minorHAnsi" w:cstheme="minorHAnsi"/>
            <w:sz w:val="22"/>
          </w:rPr>
          <w:t xml:space="preserve"> at present</w:t>
        </w:r>
      </w:ins>
      <w:del w:id="2686" w:author="Copyeditor (JMIR)" w:date="2023-08-03T06:36:00Z">
        <w:r w:rsidRPr="002F6E3E">
          <w:rPr>
            <w:rFonts w:asciiTheme="minorHAnsi" w:hAnsiTheme="minorHAnsi" w:cstheme="minorHAnsi"/>
            <w:sz w:val="22"/>
          </w:rPr>
          <w:delText xml:space="preserve"> today</w:delText>
        </w:r>
      </w:del>
      <w:r w:rsidRPr="002F6E3E">
        <w:rPr>
          <w:rFonts w:asciiTheme="minorHAnsi" w:hAnsiTheme="minorHAnsi" w:cstheme="minorHAnsi"/>
          <w:sz w:val="22"/>
        </w:rPr>
        <w:t xml:space="preserve">. </w:t>
      </w:r>
      <w:ins w:id="2687" w:author="Copyeditor (JMIR)" w:date="2023-08-03T06:36:00Z">
        <w:r w:rsidRPr="002F6E3E">
          <w:rPr>
            <w:rFonts w:asciiTheme="minorHAnsi" w:hAnsiTheme="minorHAnsi" w:cstheme="minorHAnsi"/>
            <w:sz w:val="22"/>
          </w:rPr>
          <w:t>Currently,</w:t>
        </w:r>
      </w:ins>
      <w:del w:id="2688" w:author="Copyeditor (JMIR)" w:date="2023-08-03T06:36:00Z">
        <w:r w:rsidRPr="002F6E3E">
          <w:rPr>
            <w:rFonts w:asciiTheme="minorHAnsi" w:hAnsiTheme="minorHAnsi" w:cstheme="minorHAnsi"/>
            <w:sz w:val="22"/>
          </w:rPr>
          <w:delText>Today’s</w:delText>
        </w:r>
      </w:del>
      <w:r w:rsidRPr="002F6E3E">
        <w:rPr>
          <w:rFonts w:asciiTheme="minorHAnsi" w:hAnsiTheme="minorHAnsi" w:cstheme="minorHAnsi"/>
          <w:sz w:val="22"/>
        </w:rPr>
        <w:t xml:space="preserve"> smartphone</w:t>
      </w:r>
      <w:ins w:id="2689"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contain</w:t>
      </w:r>
      <w:del w:id="2690" w:author="Copyeditor (JMIR)" w:date="2023-08-03T06:36:00Z">
        <w:r w:rsidRPr="002F6E3E">
          <w:rPr>
            <w:rFonts w:asciiTheme="minorHAnsi" w:hAnsiTheme="minorHAnsi" w:cstheme="minorHAnsi"/>
            <w:sz w:val="22"/>
          </w:rPr>
          <w:delText>s</w:delText>
        </w:r>
      </w:del>
      <w:r w:rsidRPr="002F6E3E">
        <w:rPr>
          <w:rFonts w:asciiTheme="minorHAnsi" w:hAnsiTheme="minorHAnsi" w:cstheme="minorHAnsi"/>
          <w:sz w:val="22"/>
        </w:rPr>
        <w:t xml:space="preserve"> numerous sensors and other raw data streams that can be used for personal sensing. In our study, we took advantage of GPS and other location services to track geolocation</w:t>
      </w:r>
      <w:del w:id="2691"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and </w:t>
      </w:r>
      <w:ins w:id="2692" w:author="Copyeditor (JMIR)" w:date="2023-08-07T18:40:00Z">
        <w:r w:rsidR="00FD74BD" w:rsidRPr="003A7E59">
          <w:rPr>
            <w:rFonts w:asciiTheme="minorHAnsi" w:hAnsiTheme="minorHAnsi" w:cstheme="minorHAnsi"/>
            <w:sz w:val="22"/>
          </w:rPr>
          <w:t xml:space="preserve">used </w:t>
        </w:r>
      </w:ins>
      <w:r w:rsidRPr="002F6E3E">
        <w:rPr>
          <w:rFonts w:asciiTheme="minorHAnsi" w:hAnsiTheme="minorHAnsi" w:cstheme="minorHAnsi"/>
          <w:sz w:val="22"/>
        </w:rPr>
        <w:t xml:space="preserve">the microphone for daily </w:t>
      </w:r>
      <w:ins w:id="2693" w:author="Copyeditor (JMIR)" w:date="2023-08-06T17:08:00Z">
        <w:r w:rsidR="001D1778" w:rsidRPr="002F6E3E">
          <w:rPr>
            <w:rFonts w:asciiTheme="minorHAnsi" w:hAnsiTheme="minorHAnsi" w:cstheme="minorHAnsi"/>
            <w:sz w:val="22"/>
          </w:rPr>
          <w:t xml:space="preserve">audio </w:t>
        </w:r>
      </w:ins>
      <w:r w:rsidRPr="002F6E3E">
        <w:rPr>
          <w:rFonts w:asciiTheme="minorHAnsi" w:hAnsiTheme="minorHAnsi" w:cstheme="minorHAnsi"/>
          <w:sz w:val="22"/>
        </w:rPr>
        <w:t>check-ins. We accessed smartphone call</w:t>
      </w:r>
      <w:ins w:id="2694"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and</w:t>
      </w:r>
      <w:ins w:id="2695" w:author="Copyeditor (JMIR)" w:date="2023-08-06T17:09:00Z">
        <w:r w:rsidR="00F232EE" w:rsidRPr="002F6E3E">
          <w:rPr>
            <w:rFonts w:asciiTheme="minorHAnsi" w:hAnsiTheme="minorHAnsi" w:cstheme="minorHAnsi"/>
            <w:sz w:val="22"/>
          </w:rPr>
          <w:t xml:space="preserve"> SMS</w:t>
        </w:r>
      </w:ins>
      <w:r w:rsidRPr="002F6E3E">
        <w:rPr>
          <w:rFonts w:asciiTheme="minorHAnsi" w:hAnsiTheme="minorHAnsi" w:cstheme="minorHAnsi"/>
          <w:sz w:val="22"/>
        </w:rPr>
        <w:t xml:space="preserve"> text message logs for communication</w:t>
      </w:r>
      <w:del w:id="2696" w:author="Copyeditor (JMIR)" w:date="2023-08-03T06:36:00Z">
        <w:r w:rsidRPr="002F6E3E">
          <w:rPr>
            <w:rFonts w:asciiTheme="minorHAnsi" w:hAnsiTheme="minorHAnsi" w:cstheme="minorHAnsi"/>
            <w:sz w:val="22"/>
          </w:rPr>
          <w:delText>s</w:delText>
        </w:r>
      </w:del>
      <w:r w:rsidRPr="002F6E3E">
        <w:rPr>
          <w:rFonts w:asciiTheme="minorHAnsi" w:hAnsiTheme="minorHAnsi" w:cstheme="minorHAnsi"/>
          <w:sz w:val="22"/>
        </w:rPr>
        <w:t xml:space="preserve"> meta</w:t>
      </w:r>
      <w:del w:id="2697"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data and message content</w:t>
      </w:r>
      <w:ins w:id="2698" w:author="Copyeditor (JMIR)" w:date="2023-08-03T06:36:00Z">
        <w:r w:rsidRPr="002F6E3E">
          <w:rPr>
            <w:rFonts w:asciiTheme="minorHAnsi" w:hAnsiTheme="minorHAnsi" w:cstheme="minorHAnsi"/>
            <w:sz w:val="22"/>
          </w:rPr>
          <w:t>, respectively</w:t>
        </w:r>
      </w:ins>
      <w:r w:rsidRPr="002F6E3E">
        <w:rPr>
          <w:rFonts w:asciiTheme="minorHAnsi" w:hAnsiTheme="minorHAnsi" w:cstheme="minorHAnsi"/>
          <w:sz w:val="22"/>
        </w:rPr>
        <w:t>. The smartphone also provided a convenient platform to collect self-report</w:t>
      </w:r>
      <w:ins w:id="2699" w:author="Copyeditor (JMIR)" w:date="2023-08-06T17:09:00Z">
        <w:r w:rsidR="002C147A" w:rsidRPr="002F6E3E">
          <w:rPr>
            <w:rFonts w:asciiTheme="minorHAnsi" w:hAnsiTheme="minorHAnsi" w:cstheme="minorHAnsi"/>
            <w:sz w:val="22"/>
          </w:rPr>
          <w:t>ed</w:t>
        </w:r>
      </w:ins>
      <w:r w:rsidRPr="002F6E3E">
        <w:rPr>
          <w:rFonts w:asciiTheme="minorHAnsi" w:hAnsiTheme="minorHAnsi" w:cstheme="minorHAnsi"/>
          <w:sz w:val="22"/>
        </w:rPr>
        <w:t xml:space="preserve"> EMA.</w:t>
      </w:r>
    </w:p>
    <w:p w14:paraId="7EF7B0F2" w14:textId="55E5A069" w:rsidR="008B2A7A" w:rsidRPr="002F6E3E" w:rsidRDefault="0046147D" w:rsidP="004E0223">
      <w:pPr>
        <w:spacing w:before="113" w:line="360" w:lineRule="auto"/>
        <w:ind w:right="249"/>
        <w:rPr>
          <w:rFonts w:asciiTheme="minorHAnsi" w:hAnsiTheme="minorHAnsi" w:cstheme="minorHAnsi"/>
          <w:sz w:val="22"/>
        </w:rPr>
      </w:pPr>
      <w:ins w:id="2700" w:author="Copyeditor (JMIR)" w:date="2023-08-07T18:40:00Z">
        <w:r w:rsidRPr="003A7E59">
          <w:rPr>
            <w:rFonts w:asciiTheme="minorHAnsi" w:hAnsiTheme="minorHAnsi" w:cstheme="minorHAnsi"/>
            <w:sz w:val="22"/>
          </w:rPr>
          <w:t xml:space="preserve">In addition, </w:t>
        </w:r>
      </w:ins>
      <w:del w:id="2701" w:author="Copyeditor (JMIR)" w:date="2023-08-07T18:40:00Z">
        <w:r w:rsidR="008F1B2F" w:rsidRPr="002F6E3E">
          <w:rPr>
            <w:rFonts w:asciiTheme="minorHAnsi" w:hAnsiTheme="minorHAnsi" w:cstheme="minorHAnsi"/>
            <w:sz w:val="22"/>
          </w:rPr>
          <w:delText>S</w:delText>
        </w:r>
      </w:del>
      <w:ins w:id="2702" w:author="Copyeditor (JMIR)" w:date="2023-08-07T18:40:00Z">
        <w:r w:rsidRPr="003A7E59">
          <w:rPr>
            <w:rFonts w:asciiTheme="minorHAnsi" w:hAnsiTheme="minorHAnsi" w:cstheme="minorHAnsi"/>
            <w:sz w:val="22"/>
          </w:rPr>
          <w:t>s</w:t>
        </w:r>
      </w:ins>
      <w:r w:rsidR="008F1B2F" w:rsidRPr="002F6E3E">
        <w:rPr>
          <w:rFonts w:asciiTheme="minorHAnsi" w:hAnsiTheme="minorHAnsi" w:cstheme="minorHAnsi"/>
          <w:sz w:val="22"/>
        </w:rPr>
        <w:t xml:space="preserve">martphones </w:t>
      </w:r>
      <w:del w:id="2703" w:author="Copyeditor (JMIR)" w:date="2023-08-07T18:40:00Z">
        <w:r w:rsidR="008F1B2F" w:rsidRPr="002F6E3E">
          <w:rPr>
            <w:rFonts w:asciiTheme="minorHAnsi" w:hAnsiTheme="minorHAnsi" w:cstheme="minorHAnsi"/>
            <w:sz w:val="22"/>
          </w:rPr>
          <w:delText xml:space="preserve">also </w:delText>
        </w:r>
      </w:del>
      <w:r w:rsidR="008F1B2F" w:rsidRPr="002F6E3E">
        <w:rPr>
          <w:rFonts w:asciiTheme="minorHAnsi" w:hAnsiTheme="minorHAnsi" w:cstheme="minorHAnsi"/>
          <w:sz w:val="22"/>
        </w:rPr>
        <w:t>provide a relatively accessible platform for personal sensing. Despite their high cost, 85% of adults in the U</w:t>
      </w:r>
      <w:del w:id="2704" w:author="Copyeditor (JMIR)" w:date="2023-08-03T06:30:00Z">
        <w:r w:rsidR="008F1B2F" w:rsidRPr="002F6E3E">
          <w:rPr>
            <w:rFonts w:asciiTheme="minorHAnsi" w:hAnsiTheme="minorHAnsi" w:cstheme="minorHAnsi"/>
            <w:sz w:val="22"/>
          </w:rPr>
          <w:delText>S</w:delText>
        </w:r>
      </w:del>
      <w:ins w:id="2705" w:author="Copyeditor (JMIR)" w:date="2023-08-03T06:30:00Z">
        <w:r w:rsidR="008F1B2F" w:rsidRPr="002F6E3E">
          <w:rPr>
            <w:rFonts w:asciiTheme="minorHAnsi" w:hAnsiTheme="minorHAnsi" w:cstheme="minorHAnsi"/>
            <w:sz w:val="22"/>
          </w:rPr>
          <w:t>nited States</w:t>
        </w:r>
      </w:ins>
      <w:r w:rsidR="008F1B2F" w:rsidRPr="002F6E3E">
        <w:rPr>
          <w:rFonts w:asciiTheme="minorHAnsi" w:hAnsiTheme="minorHAnsi" w:cstheme="minorHAnsi"/>
          <w:sz w:val="22"/>
        </w:rPr>
        <w:t xml:space="preserve"> already own a smartphone. Equally important, this level of ownership is relatively consistent across race/ethnicity, geographic regions (e</w:t>
      </w:r>
      <w:del w:id="2706" w:author="Copyeditor (JMIR)" w:date="2023-08-03T06:30:00Z">
        <w:r w:rsidR="008F1B2F" w:rsidRPr="002F6E3E">
          <w:rPr>
            <w:rFonts w:asciiTheme="minorHAnsi" w:hAnsiTheme="minorHAnsi" w:cstheme="minorHAnsi"/>
            <w:sz w:val="22"/>
          </w:rPr>
          <w:delText>.g.</w:delText>
        </w:r>
      </w:del>
      <w:ins w:id="2707" w:author="Copyeditor (JMIR)" w:date="2023-08-03T06:30:00Z">
        <w:r w:rsidR="008F1B2F" w:rsidRPr="002F6E3E">
          <w:rPr>
            <w:rFonts w:asciiTheme="minorHAnsi" w:hAnsiTheme="minorHAnsi" w:cstheme="minorHAnsi"/>
            <w:sz w:val="22"/>
          </w:rPr>
          <w:t>g</w:t>
        </w:r>
      </w:ins>
      <w:r w:rsidR="008F1B2F" w:rsidRPr="002F6E3E">
        <w:rPr>
          <w:rFonts w:asciiTheme="minorHAnsi" w:hAnsiTheme="minorHAnsi" w:cstheme="minorHAnsi"/>
          <w:sz w:val="22"/>
        </w:rPr>
        <w:t xml:space="preserve">, urban, suburban, </w:t>
      </w:r>
      <w:ins w:id="2708" w:author="Copyeditor (JMIR)" w:date="2023-08-06T17:13:00Z">
        <w:r w:rsidR="00333F41" w:rsidRPr="002F6E3E">
          <w:rPr>
            <w:rFonts w:asciiTheme="minorHAnsi" w:hAnsiTheme="minorHAnsi" w:cstheme="minorHAnsi"/>
            <w:sz w:val="22"/>
          </w:rPr>
          <w:t xml:space="preserve">and </w:t>
        </w:r>
      </w:ins>
      <w:r w:rsidR="008F1B2F" w:rsidRPr="002F6E3E">
        <w:rPr>
          <w:rFonts w:asciiTheme="minorHAnsi" w:hAnsiTheme="minorHAnsi" w:cstheme="minorHAnsi"/>
          <w:sz w:val="22"/>
        </w:rPr>
        <w:t>rural)</w:t>
      </w:r>
      <w:ins w:id="2709" w:author="Copyeditor (JMIR)" w:date="2023-08-03T06:36:00Z">
        <w:r w:rsidR="008F1B2F" w:rsidRPr="002F6E3E">
          <w:rPr>
            <w:rFonts w:asciiTheme="minorHAnsi" w:hAnsiTheme="minorHAnsi" w:cstheme="minorHAnsi"/>
            <w:sz w:val="22"/>
          </w:rPr>
          <w:t>,</w:t>
        </w:r>
      </w:ins>
      <w:r w:rsidR="008F1B2F" w:rsidRPr="002F6E3E">
        <w:rPr>
          <w:rFonts w:asciiTheme="minorHAnsi" w:hAnsiTheme="minorHAnsi" w:cstheme="minorHAnsi"/>
          <w:sz w:val="22"/>
        </w:rPr>
        <w:t xml:space="preserve"> and income level</w:t>
      </w:r>
      <w:ins w:id="2710" w:author="Copyeditor (JMIR)" w:date="2023-08-03T06:36:00Z">
        <w:r w:rsidR="008F1B2F" w:rsidRPr="002F6E3E">
          <w:rPr>
            <w:rFonts w:asciiTheme="minorHAnsi" w:hAnsiTheme="minorHAnsi" w:cstheme="minorHAnsi"/>
            <w:sz w:val="22"/>
          </w:rPr>
          <w:t>s</w:t>
        </w:r>
      </w:ins>
      <w:r w:rsidR="008F1B2F" w:rsidRPr="002F6E3E">
        <w:rPr>
          <w:rFonts w:asciiTheme="minorHAnsi" w:hAnsiTheme="minorHAnsi" w:cstheme="minorHAnsi"/>
          <w:sz w:val="22"/>
        </w:rPr>
        <w:t xml:space="preserve"> [3]. Furthermore, people with substance use disorders </w:t>
      </w:r>
      <w:del w:id="2711" w:author="Copyeditor (JMIR)" w:date="2023-08-03T06:36:00Z">
        <w:r w:rsidR="008F1B2F" w:rsidRPr="002F6E3E">
          <w:rPr>
            <w:rFonts w:asciiTheme="minorHAnsi" w:hAnsiTheme="minorHAnsi" w:cstheme="minorHAnsi"/>
            <w:sz w:val="22"/>
          </w:rPr>
          <w:delText xml:space="preserve">also have </w:delText>
        </w:r>
      </w:del>
      <w:r w:rsidR="008F1B2F" w:rsidRPr="002F6E3E">
        <w:rPr>
          <w:rFonts w:asciiTheme="minorHAnsi" w:hAnsiTheme="minorHAnsi" w:cstheme="minorHAnsi"/>
          <w:sz w:val="22"/>
        </w:rPr>
        <w:t>generally</w:t>
      </w:r>
      <w:ins w:id="2712" w:author="Copyeditor (JMIR)" w:date="2023-08-03T06:36:00Z">
        <w:r w:rsidR="008F1B2F" w:rsidRPr="002F6E3E">
          <w:rPr>
            <w:rFonts w:asciiTheme="minorHAnsi" w:hAnsiTheme="minorHAnsi" w:cstheme="minorHAnsi"/>
            <w:sz w:val="22"/>
          </w:rPr>
          <w:t xml:space="preserve"> have</w:t>
        </w:r>
      </w:ins>
      <w:r w:rsidR="008F1B2F" w:rsidRPr="002F6E3E">
        <w:rPr>
          <w:rFonts w:asciiTheme="minorHAnsi" w:hAnsiTheme="minorHAnsi" w:cstheme="minorHAnsi"/>
          <w:sz w:val="22"/>
        </w:rPr>
        <w:t xml:space="preserve"> high rates of mobile technology use [102]. </w:t>
      </w:r>
      <w:ins w:id="2713" w:author="Copyeditor (JMIR)" w:date="2023-08-06T17:14:00Z">
        <w:r w:rsidR="00F12F61" w:rsidRPr="002F6E3E">
          <w:rPr>
            <w:rFonts w:asciiTheme="minorHAnsi" w:hAnsiTheme="minorHAnsi" w:cstheme="minorHAnsi"/>
            <w:sz w:val="22"/>
          </w:rPr>
          <w:t>Notably</w:t>
        </w:r>
      </w:ins>
      <w:del w:id="2714" w:author="Copyeditor (JMIR)" w:date="2023-08-06T17:14:00Z">
        <w:r w:rsidR="008F1B2F" w:rsidRPr="002F6E3E">
          <w:rPr>
            <w:rFonts w:asciiTheme="minorHAnsi" w:hAnsiTheme="minorHAnsi" w:cstheme="minorHAnsi"/>
            <w:sz w:val="22"/>
          </w:rPr>
          <w:delText>In fact</w:delText>
        </w:r>
      </w:del>
      <w:r w:rsidR="008F1B2F" w:rsidRPr="002F6E3E">
        <w:rPr>
          <w:rFonts w:asciiTheme="minorHAnsi" w:hAnsiTheme="minorHAnsi" w:cstheme="minorHAnsi"/>
          <w:sz w:val="22"/>
        </w:rPr>
        <w:t xml:space="preserve">, only 11 of the 169 </w:t>
      </w:r>
      <w:ins w:id="2715" w:author="Copyeditor (JMIR)" w:date="2023-08-07T18:41:00Z">
        <w:r w:rsidR="00BE7275" w:rsidRPr="003A7E59">
          <w:rPr>
            <w:rFonts w:asciiTheme="minorHAnsi" w:hAnsiTheme="minorHAnsi" w:cstheme="minorHAnsi"/>
            <w:sz w:val="22"/>
          </w:rPr>
          <w:t xml:space="preserve">(6.5%) </w:t>
        </w:r>
      </w:ins>
      <w:r w:rsidR="008F1B2F" w:rsidRPr="002F6E3E">
        <w:rPr>
          <w:rFonts w:asciiTheme="minorHAnsi" w:hAnsiTheme="minorHAnsi" w:cstheme="minorHAnsi"/>
          <w:sz w:val="22"/>
        </w:rPr>
        <w:t xml:space="preserve">eligible participants </w:t>
      </w:r>
      <w:ins w:id="2716" w:author="Copyeditor (JMIR)" w:date="2023-08-03T06:36:00Z">
        <w:r w:rsidR="008F1B2F" w:rsidRPr="002F6E3E">
          <w:rPr>
            <w:rFonts w:asciiTheme="minorHAnsi" w:hAnsiTheme="minorHAnsi" w:cstheme="minorHAnsi"/>
            <w:sz w:val="22"/>
          </w:rPr>
          <w:t>in</w:t>
        </w:r>
      </w:ins>
      <w:del w:id="2717" w:author="Copyeditor (JMIR)" w:date="2023-08-03T06:36:00Z">
        <w:r w:rsidR="008F1B2F" w:rsidRPr="002F6E3E">
          <w:rPr>
            <w:rFonts w:asciiTheme="minorHAnsi" w:hAnsiTheme="minorHAnsi" w:cstheme="minorHAnsi"/>
            <w:sz w:val="22"/>
          </w:rPr>
          <w:delText>for</w:delText>
        </w:r>
      </w:del>
      <w:r w:rsidR="008F1B2F" w:rsidRPr="002F6E3E">
        <w:rPr>
          <w:rFonts w:asciiTheme="minorHAnsi" w:hAnsiTheme="minorHAnsi" w:cstheme="minorHAnsi"/>
          <w:sz w:val="22"/>
        </w:rPr>
        <w:t xml:space="preserve"> our study </w:t>
      </w:r>
      <w:del w:id="2718" w:author="Copyeditor (JMIR)" w:date="2023-08-07T18:41:00Z">
        <w:r w:rsidR="008F1B2F" w:rsidRPr="002F6E3E">
          <w:rPr>
            <w:rFonts w:asciiTheme="minorHAnsi" w:hAnsiTheme="minorHAnsi" w:cstheme="minorHAnsi"/>
            <w:sz w:val="22"/>
          </w:rPr>
          <w:delText xml:space="preserve">(6.5%) </w:delText>
        </w:r>
      </w:del>
      <w:r w:rsidR="008F1B2F" w:rsidRPr="002F6E3E">
        <w:rPr>
          <w:rFonts w:asciiTheme="minorHAnsi" w:hAnsiTheme="minorHAnsi" w:cstheme="minorHAnsi"/>
          <w:sz w:val="22"/>
        </w:rPr>
        <w:t xml:space="preserve">did not already own a contemporary smartphone. In a research setting, we were able to provide individuals with a smartphone if they did not already have one. </w:t>
      </w:r>
      <w:ins w:id="2719" w:author="Copyeditor (JMIR)" w:date="2023-08-03T06:36:00Z">
        <w:r w:rsidR="008F1B2F" w:rsidRPr="002F6E3E">
          <w:rPr>
            <w:rFonts w:asciiTheme="minorHAnsi" w:hAnsiTheme="minorHAnsi" w:cstheme="minorHAnsi"/>
            <w:sz w:val="22"/>
          </w:rPr>
          <w:t>Similar to</w:t>
        </w:r>
      </w:ins>
      <w:del w:id="2720" w:author="Copyeditor (JMIR)" w:date="2023-08-03T06:36:00Z">
        <w:r w:rsidR="008F1B2F" w:rsidRPr="002F6E3E">
          <w:rPr>
            <w:rFonts w:asciiTheme="minorHAnsi" w:hAnsiTheme="minorHAnsi" w:cstheme="minorHAnsi"/>
            <w:sz w:val="22"/>
          </w:rPr>
          <w:delText>Like</w:delText>
        </w:r>
      </w:del>
      <w:r w:rsidR="008F1B2F" w:rsidRPr="002F6E3E">
        <w:rPr>
          <w:rFonts w:asciiTheme="minorHAnsi" w:hAnsiTheme="minorHAnsi" w:cstheme="minorHAnsi"/>
          <w:sz w:val="22"/>
        </w:rPr>
        <w:t xml:space="preserve"> monetary incentives, this practice need not be limited to research; smartphones </w:t>
      </w:r>
      <w:ins w:id="2721" w:author="Copyeditor (JMIR)" w:date="2023-08-03T06:36:00Z">
        <w:r w:rsidR="008F1B2F" w:rsidRPr="002F6E3E">
          <w:rPr>
            <w:rFonts w:asciiTheme="minorHAnsi" w:hAnsiTheme="minorHAnsi" w:cstheme="minorHAnsi"/>
            <w:sz w:val="22"/>
          </w:rPr>
          <w:t>can</w:t>
        </w:r>
      </w:ins>
      <w:del w:id="2722" w:author="Copyeditor (JMIR)" w:date="2023-08-03T06:36:00Z">
        <w:r w:rsidR="008F1B2F" w:rsidRPr="002F6E3E">
          <w:rPr>
            <w:rFonts w:asciiTheme="minorHAnsi" w:hAnsiTheme="minorHAnsi" w:cstheme="minorHAnsi"/>
            <w:sz w:val="22"/>
          </w:rPr>
          <w:delText>could</w:delText>
        </w:r>
      </w:del>
      <w:r w:rsidR="008F1B2F" w:rsidRPr="002F6E3E">
        <w:rPr>
          <w:rFonts w:asciiTheme="minorHAnsi" w:hAnsiTheme="minorHAnsi" w:cstheme="minorHAnsi"/>
          <w:sz w:val="22"/>
        </w:rPr>
        <w:t xml:space="preserve"> be provided to permit personal sensing</w:t>
      </w:r>
      <w:ins w:id="2723" w:author="Copyeditor (JMIR)" w:date="2023-08-07T18:41:00Z">
        <w:r w:rsidR="00BE7275" w:rsidRPr="003A7E59">
          <w:rPr>
            <w:rFonts w:asciiTheme="minorHAnsi" w:hAnsiTheme="minorHAnsi" w:cstheme="minorHAnsi"/>
            <w:sz w:val="22"/>
          </w:rPr>
          <w:t>–</w:t>
        </w:r>
      </w:ins>
      <w:del w:id="2724" w:author="Copyeditor (JMIR)" w:date="2023-08-06T17:16:00Z">
        <w:r w:rsidR="008F1B2F" w:rsidRPr="002F6E3E">
          <w:rPr>
            <w:rFonts w:asciiTheme="minorHAnsi" w:hAnsiTheme="minorHAnsi" w:cstheme="minorHAnsi"/>
            <w:sz w:val="22"/>
          </w:rPr>
          <w:delText>-</w:delText>
        </w:r>
      </w:del>
      <w:r w:rsidR="008F1B2F" w:rsidRPr="002F6E3E">
        <w:rPr>
          <w:rFonts w:asciiTheme="minorHAnsi" w:hAnsiTheme="minorHAnsi" w:cstheme="minorHAnsi"/>
          <w:sz w:val="22"/>
        </w:rPr>
        <w:t>based clinical support.</w:t>
      </w:r>
    </w:p>
    <w:p w14:paraId="050887B2" w14:textId="136E3F75" w:rsidR="008B2A7A" w:rsidRPr="002F6E3E" w:rsidRDefault="0046147D" w:rsidP="006514EA">
      <w:pPr>
        <w:spacing w:before="109" w:line="360" w:lineRule="auto"/>
        <w:rPr>
          <w:rFonts w:asciiTheme="minorHAnsi" w:hAnsiTheme="minorHAnsi" w:cstheme="minorHAnsi"/>
          <w:sz w:val="22"/>
        </w:rPr>
      </w:pPr>
      <w:r w:rsidRPr="002F6E3E">
        <w:rPr>
          <w:rFonts w:asciiTheme="minorHAnsi" w:hAnsiTheme="minorHAnsi" w:cstheme="minorHAnsi"/>
          <w:sz w:val="22"/>
        </w:rPr>
        <w:lastRenderedPageBreak/>
        <w:t xml:space="preserve">Personal sensing can also be </w:t>
      </w:r>
      <w:ins w:id="2725" w:author="Copyeditor (JMIR)" w:date="2023-08-03T06:36:00Z">
        <w:r w:rsidRPr="002F6E3E">
          <w:rPr>
            <w:rFonts w:asciiTheme="minorHAnsi" w:hAnsiTheme="minorHAnsi" w:cstheme="minorHAnsi"/>
            <w:sz w:val="22"/>
          </w:rPr>
          <w:t>performed using</w:t>
        </w:r>
      </w:ins>
      <w:del w:id="2726" w:author="Copyeditor (JMIR)" w:date="2023-08-03T06:36:00Z">
        <w:r w:rsidRPr="002F6E3E">
          <w:rPr>
            <w:rFonts w:asciiTheme="minorHAnsi" w:hAnsiTheme="minorHAnsi" w:cstheme="minorHAnsi"/>
            <w:sz w:val="22"/>
          </w:rPr>
          <w:delText>done with</w:delText>
        </w:r>
      </w:del>
      <w:r w:rsidRPr="002F6E3E">
        <w:rPr>
          <w:rFonts w:asciiTheme="minorHAnsi" w:hAnsiTheme="minorHAnsi" w:cstheme="minorHAnsi"/>
          <w:sz w:val="22"/>
        </w:rPr>
        <w:t xml:space="preserve"> wearable </w:t>
      </w:r>
      <w:ins w:id="2727" w:author="Copyeditor (JMIR)" w:date="2023-08-03T06:36:00Z">
        <w:r w:rsidRPr="002F6E3E">
          <w:rPr>
            <w:rFonts w:asciiTheme="minorHAnsi" w:hAnsiTheme="minorHAnsi" w:cstheme="minorHAnsi"/>
            <w:sz w:val="22"/>
          </w:rPr>
          <w:t xml:space="preserve">devices </w:t>
        </w:r>
      </w:ins>
      <w:r w:rsidRPr="002F6E3E">
        <w:rPr>
          <w:rFonts w:asciiTheme="minorHAnsi" w:hAnsiTheme="minorHAnsi" w:cstheme="minorHAnsi"/>
          <w:sz w:val="22"/>
        </w:rPr>
        <w:t xml:space="preserve">or other sensors outside </w:t>
      </w:r>
      <w:del w:id="2728" w:author="Copyeditor (JMIR)" w:date="2023-08-03T06:36:00Z">
        <w:r w:rsidRPr="002F6E3E">
          <w:rPr>
            <w:rFonts w:asciiTheme="minorHAnsi" w:hAnsiTheme="minorHAnsi" w:cstheme="minorHAnsi"/>
            <w:sz w:val="22"/>
          </w:rPr>
          <w:delText xml:space="preserve">of </w:delText>
        </w:r>
      </w:del>
      <w:r w:rsidRPr="002F6E3E">
        <w:rPr>
          <w:rFonts w:asciiTheme="minorHAnsi" w:hAnsiTheme="minorHAnsi" w:cstheme="minorHAnsi"/>
          <w:sz w:val="22"/>
        </w:rPr>
        <w:t>the smartphone. We used Empatica and Beddit systems to sense physiology and sleep,</w:t>
      </w:r>
      <w:r w:rsidR="006514EA" w:rsidRPr="002F6E3E">
        <w:rPr>
          <w:rFonts w:asciiTheme="minorHAnsi" w:hAnsiTheme="minorHAnsi" w:cstheme="minorHAnsi"/>
          <w:sz w:val="22"/>
        </w:rPr>
        <w:t xml:space="preserve"> </w:t>
      </w:r>
      <w:r w:rsidRPr="002F6E3E">
        <w:rPr>
          <w:rFonts w:asciiTheme="minorHAnsi" w:hAnsiTheme="minorHAnsi" w:cstheme="minorHAnsi"/>
          <w:sz w:val="22"/>
        </w:rPr>
        <w:t>respectively. The use of watches (e</w:t>
      </w:r>
      <w:del w:id="2729" w:author="Copyeditor (JMIR)" w:date="2023-08-03T06:30:00Z">
        <w:r w:rsidRPr="002F6E3E">
          <w:rPr>
            <w:rFonts w:asciiTheme="minorHAnsi" w:hAnsiTheme="minorHAnsi" w:cstheme="minorHAnsi"/>
            <w:sz w:val="22"/>
          </w:rPr>
          <w:delText>.g.</w:delText>
        </w:r>
      </w:del>
      <w:ins w:id="2730"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Apple Watch) and wristbands (e</w:t>
      </w:r>
      <w:del w:id="2731" w:author="Copyeditor (JMIR)" w:date="2023-08-03T06:30:00Z">
        <w:r w:rsidRPr="002F6E3E">
          <w:rPr>
            <w:rFonts w:asciiTheme="minorHAnsi" w:hAnsiTheme="minorHAnsi" w:cstheme="minorHAnsi"/>
            <w:sz w:val="22"/>
          </w:rPr>
          <w:delText>.g.</w:delText>
        </w:r>
      </w:del>
      <w:ins w:id="2732"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Fitbit) for sensing activity and some physiology</w:t>
      </w:r>
      <w:ins w:id="2733" w:author="Copyeditor (JMIR)" w:date="2023-08-06T17:17:00Z">
        <w:r w:rsidR="001C0CE8" w:rsidRPr="002F6E3E">
          <w:rPr>
            <w:rFonts w:asciiTheme="minorHAnsi" w:hAnsiTheme="minorHAnsi" w:cstheme="minorHAnsi"/>
            <w:sz w:val="22"/>
          </w:rPr>
          <w:t xml:space="preserve"> parameters</w:t>
        </w:r>
      </w:ins>
      <w:r w:rsidRPr="002F6E3E">
        <w:rPr>
          <w:rFonts w:asciiTheme="minorHAnsi" w:hAnsiTheme="minorHAnsi" w:cstheme="minorHAnsi"/>
          <w:sz w:val="22"/>
        </w:rPr>
        <w:t xml:space="preserve"> is also increasing [18,103]. However, some of these systems can be expensive, and</w:t>
      </w:r>
      <w:ins w:id="2734" w:author="Copyeditor (JMIR)" w:date="2023-08-07T05:34:00Z">
        <w:r w:rsidR="00EC25D9" w:rsidRPr="002F6E3E">
          <w:rPr>
            <w:rFonts w:asciiTheme="minorHAnsi" w:hAnsiTheme="minorHAnsi" w:cstheme="minorHAnsi"/>
            <w:sz w:val="22"/>
          </w:rPr>
          <w:t xml:space="preserve"> </w:t>
        </w:r>
      </w:ins>
      <w:del w:id="2735" w:author="Copyeditor (JMIR)" w:date="2023-08-03T06:30:00Z">
        <w:r w:rsidRPr="002F6E3E">
          <w:rPr>
            <w:rFonts w:asciiTheme="minorHAnsi" w:hAnsiTheme="minorHAnsi" w:cstheme="minorHAnsi"/>
            <w:sz w:val="22"/>
          </w:rPr>
          <w:delText xml:space="preserve"> - </w:delText>
        </w:r>
      </w:del>
      <w:r w:rsidRPr="002F6E3E">
        <w:rPr>
          <w:rFonts w:asciiTheme="minorHAnsi" w:hAnsiTheme="minorHAnsi" w:cstheme="minorHAnsi"/>
          <w:sz w:val="22"/>
        </w:rPr>
        <w:t>unlike smartphones</w:t>
      </w:r>
      <w:del w:id="2736" w:author="Copyeditor (JMIR)" w:date="2023-08-03T06:30:00Z">
        <w:r w:rsidRPr="002F6E3E">
          <w:rPr>
            <w:rFonts w:asciiTheme="minorHAnsi" w:hAnsiTheme="minorHAnsi" w:cstheme="minorHAnsi"/>
            <w:sz w:val="22"/>
          </w:rPr>
          <w:delText xml:space="preserve"> - </w:delText>
        </w:r>
      </w:del>
      <w:ins w:id="2737" w:author="Copyeditor (JMIR)" w:date="2023-08-03T06:36:00Z">
        <w:r w:rsidRPr="002F6E3E">
          <w:rPr>
            <w:rFonts w:asciiTheme="minorHAnsi" w:hAnsiTheme="minorHAnsi" w:cstheme="minorHAnsi"/>
            <w:sz w:val="22"/>
          </w:rPr>
          <w:t xml:space="preserve">, </w:t>
        </w:r>
      </w:ins>
      <w:r w:rsidRPr="002F6E3E">
        <w:rPr>
          <w:rFonts w:asciiTheme="minorHAnsi" w:hAnsiTheme="minorHAnsi" w:cstheme="minorHAnsi"/>
          <w:sz w:val="22"/>
        </w:rPr>
        <w:t xml:space="preserve">none have been adopted widely enough to assume that most users will already own </w:t>
      </w:r>
      <w:ins w:id="2738" w:author="Copyeditor (JMIR)" w:date="2023-08-06T17:18:00Z">
        <w:r w:rsidR="001C0CE8" w:rsidRPr="002F6E3E">
          <w:rPr>
            <w:rFonts w:asciiTheme="minorHAnsi" w:hAnsiTheme="minorHAnsi" w:cstheme="minorHAnsi"/>
            <w:sz w:val="22"/>
          </w:rPr>
          <w:t xml:space="preserve">the </w:t>
        </w:r>
      </w:ins>
      <w:r w:rsidRPr="002F6E3E">
        <w:rPr>
          <w:rFonts w:asciiTheme="minorHAnsi" w:hAnsiTheme="minorHAnsi" w:cstheme="minorHAnsi"/>
          <w:sz w:val="22"/>
        </w:rPr>
        <w:t>said devices. For research applications, this limitation can be overcome by providing the hardware to participants as needed.</w:t>
      </w:r>
    </w:p>
    <w:p w14:paraId="46AA1085" w14:textId="420756E4" w:rsidR="008B2A7A" w:rsidRPr="002F6E3E" w:rsidRDefault="0046147D" w:rsidP="001C0CE8">
      <w:pPr>
        <w:spacing w:line="360" w:lineRule="auto"/>
        <w:rPr>
          <w:rFonts w:asciiTheme="minorHAnsi" w:hAnsiTheme="minorHAnsi" w:cstheme="minorHAnsi"/>
          <w:sz w:val="22"/>
        </w:rPr>
      </w:pPr>
      <w:ins w:id="2739" w:author="Copyeditor (JMIR)" w:date="2023-08-03T06:36:00Z">
        <w:r w:rsidRPr="002F6E3E">
          <w:rPr>
            <w:rFonts w:asciiTheme="minorHAnsi" w:hAnsiTheme="minorHAnsi" w:cstheme="minorHAnsi"/>
            <w:sz w:val="22"/>
          </w:rPr>
          <w:t>Alt</w:t>
        </w:r>
      </w:ins>
      <w:del w:id="2740" w:author="Copyeditor (JMIR)" w:date="2023-08-03T06:36:00Z">
        <w:r w:rsidRPr="002F6E3E">
          <w:rPr>
            <w:rFonts w:asciiTheme="minorHAnsi" w:hAnsiTheme="minorHAnsi" w:cstheme="minorHAnsi"/>
            <w:sz w:val="22"/>
          </w:rPr>
          <w:delText>T</w:delText>
        </w:r>
      </w:del>
      <w:r w:rsidRPr="002F6E3E">
        <w:rPr>
          <w:rFonts w:asciiTheme="minorHAnsi" w:hAnsiTheme="minorHAnsi" w:cstheme="minorHAnsi"/>
          <w:sz w:val="22"/>
        </w:rPr>
        <w:t>hough</w:t>
      </w:r>
      <w:ins w:id="2741" w:author="Copyeditor (JMIR)" w:date="2023-08-03T06:36:00Z">
        <w:r w:rsidRPr="002F6E3E">
          <w:rPr>
            <w:rFonts w:asciiTheme="minorHAnsi" w:hAnsiTheme="minorHAnsi" w:cstheme="minorHAnsi"/>
            <w:sz w:val="22"/>
          </w:rPr>
          <w:t xml:space="preserve"> it is</w:t>
        </w:r>
      </w:ins>
      <w:r w:rsidRPr="002F6E3E">
        <w:rPr>
          <w:rFonts w:asciiTheme="minorHAnsi" w:hAnsiTheme="minorHAnsi" w:cstheme="minorHAnsi"/>
          <w:sz w:val="22"/>
        </w:rPr>
        <w:t xml:space="preserve"> not impossible to do the same in clinical settings, the large number of patients who would require this technology may either limit or increase the cost to scale the sensing system.</w:t>
      </w:r>
    </w:p>
    <w:p w14:paraId="0548A0C7" w14:textId="0E51E63B" w:rsidR="008B2A7A" w:rsidRPr="002F6E3E" w:rsidRDefault="0046147D" w:rsidP="004E0223">
      <w:pPr>
        <w:spacing w:before="111" w:line="360" w:lineRule="auto"/>
        <w:ind w:right="111"/>
        <w:rPr>
          <w:rFonts w:asciiTheme="minorHAnsi" w:hAnsiTheme="minorHAnsi" w:cstheme="minorHAnsi"/>
          <w:sz w:val="22"/>
        </w:rPr>
      </w:pPr>
      <w:r w:rsidRPr="002F6E3E">
        <w:rPr>
          <w:rFonts w:asciiTheme="minorHAnsi" w:hAnsiTheme="minorHAnsi" w:cstheme="minorHAnsi"/>
          <w:sz w:val="22"/>
        </w:rPr>
        <w:t>Both research and clinical applications of sensing systems require some guarantee that the hardware and software will remain available and supported for the duration of the intended use. Unfortunately, there are currently high levels of churn among the companies that support these systems</w:t>
      </w:r>
      <w:ins w:id="2742"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given the rapid innovation occurring at this time. We collected data for approximately 2.5 years between 2017 </w:t>
      </w:r>
      <w:del w:id="2743" w:author="Copyeditor (JMIR)" w:date="2023-08-03T06:30:00Z">
        <w:r w:rsidRPr="002F6E3E">
          <w:rPr>
            <w:rFonts w:asciiTheme="minorHAnsi" w:hAnsiTheme="minorHAnsi" w:cstheme="minorHAnsi"/>
            <w:sz w:val="22"/>
          </w:rPr>
          <w:delText>–</w:delText>
        </w:r>
      </w:del>
      <w:ins w:id="2744" w:author="Copyeditor (JMIR)" w:date="2023-08-03T06:30:00Z">
        <w:r w:rsidRPr="002F6E3E">
          <w:rPr>
            <w:rFonts w:asciiTheme="minorHAnsi" w:hAnsiTheme="minorHAnsi" w:cstheme="minorHAnsi"/>
            <w:sz w:val="22"/>
          </w:rPr>
          <w:t>and</w:t>
        </w:r>
      </w:ins>
      <w:r w:rsidRPr="002F6E3E">
        <w:rPr>
          <w:rFonts w:asciiTheme="minorHAnsi" w:hAnsiTheme="minorHAnsi" w:cstheme="minorHAnsi"/>
          <w:sz w:val="22"/>
        </w:rPr>
        <w:t xml:space="preserve"> 2019. During this time, Apple bought the company that developed the Beddit Sleep Monitor and discontinued support for previous users. Apple re</w:t>
      </w:r>
      <w:del w:id="2745"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 xml:space="preserve">introduced the sleep sensing system for iPhone users in late 2018 but discontinued it again in early 2022. </w:t>
      </w:r>
      <w:ins w:id="2746" w:author="Copyeditor (JMIR)" w:date="2023-08-03T06:36:00Z">
        <w:r w:rsidRPr="002F6E3E">
          <w:rPr>
            <w:rFonts w:asciiTheme="minorHAnsi" w:hAnsiTheme="minorHAnsi" w:cstheme="minorHAnsi"/>
            <w:sz w:val="22"/>
          </w:rPr>
          <w:t>Therefore</w:t>
        </w:r>
      </w:ins>
      <w:del w:id="2747" w:author="Copyeditor (JMIR)" w:date="2023-08-03T06:36:00Z">
        <w:r w:rsidRPr="002F6E3E">
          <w:rPr>
            <w:rFonts w:asciiTheme="minorHAnsi" w:hAnsiTheme="minorHAnsi" w:cstheme="minorHAnsi"/>
            <w:sz w:val="22"/>
          </w:rPr>
          <w:delText>For these reasons</w:delText>
        </w:r>
      </w:del>
      <w:r w:rsidRPr="002F6E3E">
        <w:rPr>
          <w:rFonts w:asciiTheme="minorHAnsi" w:hAnsiTheme="minorHAnsi" w:cstheme="minorHAnsi"/>
          <w:sz w:val="22"/>
        </w:rPr>
        <w:t xml:space="preserve">, we were able to collect sleep sensing data </w:t>
      </w:r>
      <w:ins w:id="2748" w:author="Copyeditor (JMIR)" w:date="2023-08-03T06:36:00Z">
        <w:r w:rsidRPr="002F6E3E">
          <w:rPr>
            <w:rFonts w:asciiTheme="minorHAnsi" w:hAnsiTheme="minorHAnsi" w:cstheme="minorHAnsi"/>
            <w:sz w:val="22"/>
          </w:rPr>
          <w:t>from</w:t>
        </w:r>
      </w:ins>
      <w:del w:id="2749" w:author="Copyeditor (JMIR)" w:date="2023-08-03T06:36:00Z">
        <w:r w:rsidRPr="002F6E3E">
          <w:rPr>
            <w:rFonts w:asciiTheme="minorHAnsi" w:hAnsiTheme="minorHAnsi" w:cstheme="minorHAnsi"/>
            <w:sz w:val="22"/>
          </w:rPr>
          <w:delText>on</w:delText>
        </w:r>
      </w:del>
      <w:r w:rsidRPr="002F6E3E">
        <w:rPr>
          <w:rFonts w:asciiTheme="minorHAnsi" w:hAnsiTheme="minorHAnsi" w:cstheme="minorHAnsi"/>
          <w:sz w:val="22"/>
        </w:rPr>
        <w:t xml:space="preserve"> fewer than half of our research participants.</w:t>
      </w:r>
    </w:p>
    <w:p w14:paraId="4E4C9954" w14:textId="107962BF" w:rsidR="008B2A7A" w:rsidRPr="002F6E3E" w:rsidRDefault="0046147D" w:rsidP="004E0223">
      <w:pPr>
        <w:spacing w:before="110" w:line="360" w:lineRule="auto"/>
        <w:ind w:right="163"/>
        <w:rPr>
          <w:rFonts w:asciiTheme="minorHAnsi" w:hAnsiTheme="minorHAnsi" w:cstheme="minorHAnsi"/>
          <w:sz w:val="22"/>
        </w:rPr>
      </w:pPr>
      <w:r w:rsidRPr="002F6E3E">
        <w:rPr>
          <w:rFonts w:asciiTheme="minorHAnsi" w:hAnsiTheme="minorHAnsi" w:cstheme="minorHAnsi"/>
          <w:sz w:val="22"/>
        </w:rPr>
        <w:t xml:space="preserve">During this same data collection period, there was also </w:t>
      </w:r>
      <w:ins w:id="2750"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churn in the software that we used for sensing geolocation. We used the Moves app at the start of the study</w:t>
      </w:r>
      <w:del w:id="2751" w:author="Copyeditor (JMIR)" w:date="2023-08-03T06:36:00Z">
        <w:r w:rsidRPr="002F6E3E">
          <w:rPr>
            <w:rFonts w:asciiTheme="minorHAnsi" w:hAnsiTheme="minorHAnsi" w:cstheme="minorHAnsi"/>
            <w:sz w:val="22"/>
          </w:rPr>
          <w:delText>,</w:delText>
        </w:r>
      </w:del>
      <w:r w:rsidRPr="002F6E3E">
        <w:rPr>
          <w:rFonts w:asciiTheme="minorHAnsi" w:hAnsiTheme="minorHAnsi" w:cstheme="minorHAnsi"/>
          <w:sz w:val="22"/>
        </w:rPr>
        <w:t xml:space="preserve"> but needed to switch to </w:t>
      </w:r>
      <w:del w:id="2752" w:author="Copyeditor (JMIR)" w:date="2023-08-03T06:36:00Z">
        <w:r w:rsidRPr="002F6E3E">
          <w:rPr>
            <w:rFonts w:asciiTheme="minorHAnsi" w:hAnsiTheme="minorHAnsi" w:cstheme="minorHAnsi"/>
            <w:sz w:val="22"/>
          </w:rPr>
          <w:delText xml:space="preserve">use </w:delText>
        </w:r>
      </w:del>
      <w:ins w:id="2753" w:author="Copyeditor (JMIR)" w:date="2023-08-07T18:43:00Z">
        <w:r w:rsidR="00BE7275" w:rsidRPr="003A7E59">
          <w:rPr>
            <w:rFonts w:asciiTheme="minorHAnsi" w:hAnsiTheme="minorHAnsi" w:cstheme="minorHAnsi"/>
            <w:sz w:val="22"/>
          </w:rPr>
          <w:t xml:space="preserve">the </w:t>
        </w:r>
      </w:ins>
      <w:r w:rsidRPr="002F6E3E">
        <w:rPr>
          <w:rFonts w:asciiTheme="minorHAnsi" w:hAnsiTheme="minorHAnsi" w:cstheme="minorHAnsi"/>
          <w:sz w:val="22"/>
        </w:rPr>
        <w:t xml:space="preserve">FollowMee </w:t>
      </w:r>
      <w:ins w:id="2754" w:author="Copyeditor (JMIR)" w:date="2023-08-06T17:23:00Z">
        <w:r w:rsidR="00651F72" w:rsidRPr="002F6E3E">
          <w:rPr>
            <w:rFonts w:asciiTheme="minorHAnsi" w:hAnsiTheme="minorHAnsi" w:cstheme="minorHAnsi"/>
            <w:sz w:val="22"/>
          </w:rPr>
          <w:t xml:space="preserve">app </w:t>
        </w:r>
      </w:ins>
      <w:r w:rsidRPr="002F6E3E">
        <w:rPr>
          <w:rFonts w:asciiTheme="minorHAnsi" w:hAnsiTheme="minorHAnsi" w:cstheme="minorHAnsi"/>
          <w:sz w:val="22"/>
        </w:rPr>
        <w:t>when Facebook acquired the company that developed Moves and discontinued its support. However, this software churn was less disruptive because both apps relied on smartphone sensors to acquire the raw geolocation data stream. This suggests yet another reason to prefer systems that make use of generic smartphone sensors rather than propriet</w:t>
      </w:r>
      <w:ins w:id="2755" w:author="Copyeditor (JMIR)" w:date="2023-08-03T06:36:00Z">
        <w:r w:rsidRPr="002F6E3E">
          <w:rPr>
            <w:rFonts w:asciiTheme="minorHAnsi" w:hAnsiTheme="minorHAnsi" w:cstheme="minorHAnsi"/>
            <w:sz w:val="22"/>
          </w:rPr>
          <w:t>ar</w:t>
        </w:r>
      </w:ins>
      <w:r w:rsidRPr="002F6E3E">
        <w:rPr>
          <w:rFonts w:asciiTheme="minorHAnsi" w:hAnsiTheme="minorHAnsi" w:cstheme="minorHAnsi"/>
          <w:sz w:val="22"/>
        </w:rPr>
        <w:t>y hardware.</w:t>
      </w:r>
    </w:p>
    <w:p w14:paraId="2781A68B" w14:textId="77777777" w:rsidR="000C18B2" w:rsidRPr="002F6E3E" w:rsidRDefault="0046147D" w:rsidP="000C18B2">
      <w:pPr>
        <w:spacing w:before="182" w:line="360" w:lineRule="auto"/>
        <w:rPr>
          <w:ins w:id="2756" w:author="Kendra Wyant" w:date="2023-08-07T14:11:00Z"/>
          <w:rFonts w:asciiTheme="minorHAnsi" w:hAnsiTheme="minorHAnsi" w:cstheme="minorHAnsi"/>
          <w:sz w:val="22"/>
        </w:rPr>
      </w:pPr>
      <w:r w:rsidRPr="002F6E3E">
        <w:rPr>
          <w:rFonts w:asciiTheme="minorHAnsi" w:hAnsiTheme="minorHAnsi" w:cstheme="minorHAnsi"/>
          <w:sz w:val="22"/>
        </w:rPr>
        <w:t>High rates of churn can also affect the perceived acceptability of the software. For example, it could be inconvenient to have to adapt to frequent changing of app platforms.</w:t>
      </w:r>
      <w:ins w:id="2757" w:author="Kendra Wyant" w:date="2023-08-07T14:11:00Z">
        <w:r w:rsidR="000C18B2">
          <w:rPr>
            <w:rFonts w:asciiTheme="minorHAnsi" w:hAnsiTheme="minorHAnsi" w:cstheme="minorHAnsi"/>
            <w:sz w:val="22"/>
          </w:rPr>
          <w:t xml:space="preserve"> </w:t>
        </w:r>
        <w:r w:rsidR="000C18B2" w:rsidRPr="002F6E3E">
          <w:rPr>
            <w:rFonts w:asciiTheme="minorHAnsi" w:hAnsiTheme="minorHAnsi" w:cstheme="minorHAnsi"/>
            <w:sz w:val="22"/>
          </w:rPr>
          <w:t>In addition, software may be left unmonitored for periods, leaving new bugs unresolved. In our sample of participants, we observed how frustrating technological issues were.</w:t>
        </w:r>
      </w:ins>
    </w:p>
    <w:p w14:paraId="6BA31DB4" w14:textId="33DEF6B7" w:rsidR="008B2A7A" w:rsidRPr="002F6E3E" w:rsidRDefault="008B2A7A" w:rsidP="004E0223">
      <w:pPr>
        <w:spacing w:before="112" w:line="360" w:lineRule="auto"/>
        <w:rPr>
          <w:rFonts w:asciiTheme="minorHAnsi" w:hAnsiTheme="minorHAnsi" w:cstheme="minorHAnsi"/>
          <w:sz w:val="22"/>
        </w:rPr>
      </w:pPr>
    </w:p>
    <w:p w14:paraId="2A712039" w14:textId="31B2B197" w:rsidR="008B2A7A" w:rsidRPr="002F6E3E" w:rsidDel="000C18B2" w:rsidRDefault="0046147D">
      <w:pPr>
        <w:spacing w:before="182" w:line="360" w:lineRule="auto"/>
        <w:rPr>
          <w:del w:id="2758" w:author="Kendra Wyant" w:date="2023-08-07T14:11:00Z"/>
          <w:rFonts w:asciiTheme="minorHAnsi" w:hAnsiTheme="minorHAnsi" w:cstheme="minorHAnsi"/>
          <w:sz w:val="22"/>
        </w:rPr>
      </w:pPr>
      <w:del w:id="2759" w:author="Kendra Wyant" w:date="2023-08-07T14:11:00Z">
        <w:r w:rsidRPr="002F6E3E" w:rsidDel="000C18B2">
          <w:rPr>
            <w:rFonts w:asciiTheme="minorHAnsi" w:hAnsiTheme="minorHAnsi" w:cstheme="minorHAnsi"/>
            <w:sz w:val="22"/>
          </w:rPr>
          <w:delText>A</w:delText>
        </w:r>
      </w:del>
      <w:ins w:id="2760" w:author="Copyeditor (JMIR)" w:date="2023-08-03T06:30:00Z">
        <w:del w:id="2761" w:author="Kendra Wyant" w:date="2023-08-07T14:11:00Z">
          <w:r w:rsidRPr="002F6E3E" w:rsidDel="000C18B2">
            <w:rPr>
              <w:rFonts w:asciiTheme="minorHAnsi" w:hAnsiTheme="minorHAnsi" w:cstheme="minorHAnsi"/>
              <w:sz w:val="22"/>
            </w:rPr>
            <w:delText>In a</w:delText>
          </w:r>
        </w:del>
      </w:ins>
      <w:del w:id="2762" w:author="Kendra Wyant" w:date="2023-08-07T14:11:00Z">
        <w:r w:rsidRPr="002F6E3E" w:rsidDel="000C18B2">
          <w:rPr>
            <w:rFonts w:asciiTheme="minorHAnsi" w:hAnsiTheme="minorHAnsi" w:cstheme="minorHAnsi"/>
            <w:sz w:val="22"/>
          </w:rPr>
          <w:delText>dditionally, software may be left unmonitored for periods</w:delText>
        </w:r>
      </w:del>
      <w:ins w:id="2763" w:author="Copyeditor (JMIR)" w:date="2023-08-03T06:36:00Z">
        <w:del w:id="2764" w:author="Kendra Wyant" w:date="2023-08-07T14:11:00Z">
          <w:r w:rsidRPr="002F6E3E" w:rsidDel="000C18B2">
            <w:rPr>
              <w:rFonts w:asciiTheme="minorHAnsi" w:hAnsiTheme="minorHAnsi" w:cstheme="minorHAnsi"/>
              <w:sz w:val="22"/>
            </w:rPr>
            <w:delText>,</w:delText>
          </w:r>
        </w:del>
      </w:ins>
      <w:del w:id="2765" w:author="Kendra Wyant" w:date="2023-08-07T14:11:00Z">
        <w:r w:rsidRPr="002F6E3E" w:rsidDel="000C18B2">
          <w:rPr>
            <w:rFonts w:asciiTheme="minorHAnsi" w:hAnsiTheme="minorHAnsi" w:cstheme="minorHAnsi"/>
            <w:sz w:val="22"/>
          </w:rPr>
          <w:delText xml:space="preserve"> of time leaving new bugs unresolved. </w:delText>
        </w:r>
      </w:del>
      <w:ins w:id="2766" w:author="Copyeditor (JMIR)" w:date="2023-08-03T06:36:00Z">
        <w:del w:id="2767" w:author="Kendra Wyant" w:date="2023-08-07T14:11:00Z">
          <w:r w:rsidRPr="002F6E3E" w:rsidDel="000C18B2">
            <w:rPr>
              <w:rFonts w:asciiTheme="minorHAnsi" w:hAnsiTheme="minorHAnsi" w:cstheme="minorHAnsi"/>
              <w:sz w:val="22"/>
            </w:rPr>
            <w:delText>In</w:delText>
          </w:r>
        </w:del>
      </w:ins>
      <w:del w:id="2768" w:author="Kendra Wyant" w:date="2023-08-07T14:11:00Z">
        <w:r w:rsidRPr="002F6E3E" w:rsidDel="000C18B2">
          <w:rPr>
            <w:rFonts w:asciiTheme="minorHAnsi" w:hAnsiTheme="minorHAnsi" w:cstheme="minorHAnsi"/>
            <w:sz w:val="22"/>
          </w:rPr>
          <w:delText>We saw in our own sample of participants</w:delText>
        </w:r>
      </w:del>
      <w:ins w:id="2769" w:author="Copyeditor (JMIR)" w:date="2023-08-03T06:36:00Z">
        <w:del w:id="2770" w:author="Kendra Wyant" w:date="2023-08-07T14:11:00Z">
          <w:r w:rsidRPr="002F6E3E" w:rsidDel="000C18B2">
            <w:rPr>
              <w:rFonts w:asciiTheme="minorHAnsi" w:hAnsiTheme="minorHAnsi" w:cstheme="minorHAnsi"/>
              <w:sz w:val="22"/>
            </w:rPr>
            <w:delText>, we observed</w:delText>
          </w:r>
        </w:del>
      </w:ins>
      <w:del w:id="2771" w:author="Kendra Wyant" w:date="2023-08-07T14:11:00Z">
        <w:r w:rsidRPr="002F6E3E" w:rsidDel="000C18B2">
          <w:rPr>
            <w:rFonts w:asciiTheme="minorHAnsi" w:hAnsiTheme="minorHAnsi" w:cstheme="minorHAnsi"/>
            <w:sz w:val="22"/>
          </w:rPr>
          <w:delText xml:space="preserve"> how frustrating technological issues were.</w:delText>
        </w:r>
      </w:del>
    </w:p>
    <w:p w14:paraId="50EDFFC0" w14:textId="77777777" w:rsidR="008B2A7A" w:rsidRPr="002F6E3E" w:rsidRDefault="008B2A7A">
      <w:pPr>
        <w:spacing w:before="9" w:line="360" w:lineRule="auto"/>
        <w:rPr>
          <w:rFonts w:asciiTheme="minorHAnsi" w:hAnsiTheme="minorHAnsi" w:cstheme="minorHAnsi"/>
          <w:sz w:val="22"/>
        </w:rPr>
      </w:pPr>
    </w:p>
    <w:p w14:paraId="557948CF" w14:textId="77777777" w:rsidR="008B2A7A" w:rsidRPr="002F6E3E" w:rsidRDefault="0046147D" w:rsidP="004E0223">
      <w:pPr>
        <w:pStyle w:val="Heading3"/>
        <w:rPr>
          <w:rFonts w:asciiTheme="minorHAnsi" w:hAnsiTheme="minorHAnsi" w:cstheme="minorHAnsi"/>
        </w:rPr>
      </w:pPr>
      <w:r w:rsidRPr="002F6E3E">
        <w:rPr>
          <w:rFonts w:asciiTheme="minorHAnsi" w:eastAsia="Palatino Linotype" w:hAnsiTheme="minorHAnsi" w:cstheme="minorHAnsi"/>
        </w:rPr>
        <w:t>Limitations and Future Directions</w:t>
      </w:r>
    </w:p>
    <w:p w14:paraId="28EB01CC" w14:textId="77777777" w:rsidR="008B2A7A" w:rsidRPr="002F6E3E" w:rsidRDefault="008B2A7A">
      <w:pPr>
        <w:spacing w:before="10" w:line="360" w:lineRule="auto"/>
        <w:rPr>
          <w:rFonts w:asciiTheme="minorHAnsi" w:hAnsiTheme="minorHAnsi" w:cstheme="minorHAnsi"/>
          <w:b/>
          <w:sz w:val="22"/>
        </w:rPr>
      </w:pPr>
    </w:p>
    <w:p w14:paraId="5AB0A55B" w14:textId="463647FB" w:rsidR="008B2A7A" w:rsidRPr="002F6E3E" w:rsidRDefault="0046147D" w:rsidP="004E0223">
      <w:pPr>
        <w:spacing w:line="360" w:lineRule="auto"/>
        <w:rPr>
          <w:rFonts w:asciiTheme="minorHAnsi" w:hAnsiTheme="minorHAnsi" w:cstheme="minorHAnsi"/>
          <w:sz w:val="22"/>
        </w:rPr>
      </w:pPr>
      <w:r w:rsidRPr="002F6E3E">
        <w:rPr>
          <w:rFonts w:asciiTheme="minorHAnsi" w:hAnsiTheme="minorHAnsi" w:cstheme="minorHAnsi"/>
          <w:sz w:val="22"/>
        </w:rPr>
        <w:t xml:space="preserve">Conclusions </w:t>
      </w:r>
      <w:ins w:id="2772" w:author="Copyeditor (JMIR)" w:date="2023-08-03T06:36:00Z">
        <w:r w:rsidRPr="002F6E3E">
          <w:rPr>
            <w:rFonts w:asciiTheme="minorHAnsi" w:hAnsiTheme="minorHAnsi" w:cstheme="minorHAnsi"/>
            <w:sz w:val="22"/>
          </w:rPr>
          <w:t>regarding the</w:t>
        </w:r>
      </w:ins>
      <w:del w:id="2773" w:author="Copyeditor (JMIR)" w:date="2023-08-03T06:36:00Z">
        <w:r w:rsidRPr="002F6E3E">
          <w:rPr>
            <w:rFonts w:asciiTheme="minorHAnsi" w:hAnsiTheme="minorHAnsi" w:cstheme="minorHAnsi"/>
            <w:sz w:val="22"/>
          </w:rPr>
          <w:delText>about</w:delText>
        </w:r>
      </w:del>
      <w:r w:rsidRPr="002F6E3E">
        <w:rPr>
          <w:rFonts w:asciiTheme="minorHAnsi" w:hAnsiTheme="minorHAnsi" w:cstheme="minorHAnsi"/>
          <w:sz w:val="22"/>
        </w:rPr>
        <w:t xml:space="preserve"> acceptability of these sensing methods may not </w:t>
      </w:r>
      <w:ins w:id="2774" w:author="Copyeditor (JMIR)" w:date="2023-08-03T06:36:00Z">
        <w:r w:rsidRPr="002F6E3E">
          <w:rPr>
            <w:rFonts w:asciiTheme="minorHAnsi" w:hAnsiTheme="minorHAnsi" w:cstheme="minorHAnsi"/>
            <w:sz w:val="22"/>
          </w:rPr>
          <w:t xml:space="preserve">be </w:t>
        </w:r>
      </w:ins>
      <w:r w:rsidRPr="002F6E3E">
        <w:rPr>
          <w:rFonts w:asciiTheme="minorHAnsi" w:hAnsiTheme="minorHAnsi" w:cstheme="minorHAnsi"/>
          <w:sz w:val="22"/>
        </w:rPr>
        <w:t>generaliz</w:t>
      </w:r>
      <w:ins w:id="2775" w:author="Copyeditor (JMIR)" w:date="2023-08-03T06:36:00Z">
        <w:r w:rsidRPr="002F6E3E">
          <w:rPr>
            <w:rFonts w:asciiTheme="minorHAnsi" w:hAnsiTheme="minorHAnsi" w:cstheme="minorHAnsi"/>
            <w:sz w:val="22"/>
          </w:rPr>
          <w:t>abl</w:t>
        </w:r>
      </w:ins>
      <w:r w:rsidRPr="002F6E3E">
        <w:rPr>
          <w:rFonts w:asciiTheme="minorHAnsi" w:hAnsiTheme="minorHAnsi" w:cstheme="minorHAnsi"/>
          <w:sz w:val="22"/>
        </w:rPr>
        <w:t>e beyond the 3-month study duration. Although 3 months represents a notable extension beyond the existing literature on personal sensing in clinical populations, it is likely not long enough</w:t>
      </w:r>
      <w:ins w:id="2776"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given the chronic-relapsing nature of alcohol and other substance use disorders. One potential concern is that the initial novelty of sensing may </w:t>
      </w:r>
      <w:r w:rsidRPr="002F6E3E">
        <w:rPr>
          <w:rFonts w:asciiTheme="minorHAnsi" w:hAnsiTheme="minorHAnsi" w:cstheme="minorHAnsi"/>
          <w:sz w:val="22"/>
        </w:rPr>
        <w:lastRenderedPageBreak/>
        <w:t>lead to overestimated adherence and subjective ratings of acceptability that is not sustained for longer periods [104].</w:t>
      </w:r>
    </w:p>
    <w:p w14:paraId="1EA4409B" w14:textId="317332E0" w:rsidR="008B2A7A" w:rsidRPr="002F6E3E" w:rsidRDefault="0046147D" w:rsidP="004E0223">
      <w:pPr>
        <w:spacing w:before="113" w:line="360" w:lineRule="auto"/>
        <w:ind w:right="111"/>
        <w:rPr>
          <w:rFonts w:asciiTheme="minorHAnsi" w:hAnsiTheme="minorHAnsi" w:cstheme="minorHAnsi"/>
          <w:sz w:val="22"/>
        </w:rPr>
      </w:pPr>
      <w:r w:rsidRPr="002F6E3E">
        <w:rPr>
          <w:rFonts w:asciiTheme="minorHAnsi" w:hAnsiTheme="minorHAnsi" w:cstheme="minorHAnsi"/>
          <w:sz w:val="22"/>
        </w:rPr>
        <w:t xml:space="preserve">This 3-month period also constrains our conclusions </w:t>
      </w:r>
      <w:ins w:id="2777" w:author="Copyeditor (JMIR)" w:date="2023-08-03T06:36:00Z">
        <w:r w:rsidRPr="002F6E3E">
          <w:rPr>
            <w:rFonts w:asciiTheme="minorHAnsi" w:hAnsiTheme="minorHAnsi" w:cstheme="minorHAnsi"/>
            <w:sz w:val="22"/>
          </w:rPr>
          <w:t>regarding the</w:t>
        </w:r>
      </w:ins>
      <w:del w:id="2778" w:author="Copyeditor (JMIR)" w:date="2023-08-03T06:36:00Z">
        <w:r w:rsidRPr="002F6E3E">
          <w:rPr>
            <w:rFonts w:asciiTheme="minorHAnsi" w:hAnsiTheme="minorHAnsi" w:cstheme="minorHAnsi"/>
            <w:sz w:val="22"/>
          </w:rPr>
          <w:delText>of</w:delText>
        </w:r>
      </w:del>
      <w:r w:rsidRPr="002F6E3E">
        <w:rPr>
          <w:rFonts w:asciiTheme="minorHAnsi" w:hAnsiTheme="minorHAnsi" w:cstheme="minorHAnsi"/>
          <w:sz w:val="22"/>
        </w:rPr>
        <w:t xml:space="preserve"> acceptability to people early in recovery. It is possible that acceptability ratings will vary depending on where someone is in their recovery</w:t>
      </w:r>
      <w:ins w:id="2779" w:author="Copyeditor (JMIR)" w:date="2023-08-06T17:27:00Z">
        <w:r w:rsidR="00673075" w:rsidRPr="002F6E3E">
          <w:rPr>
            <w:rFonts w:asciiTheme="minorHAnsi" w:hAnsiTheme="minorHAnsi" w:cstheme="minorHAnsi"/>
            <w:sz w:val="22"/>
          </w:rPr>
          <w:t xml:space="preserve"> phase</w:t>
        </w:r>
      </w:ins>
      <w:r w:rsidRPr="002F6E3E">
        <w:rPr>
          <w:rFonts w:asciiTheme="minorHAnsi" w:hAnsiTheme="minorHAnsi" w:cstheme="minorHAnsi"/>
          <w:sz w:val="22"/>
        </w:rPr>
        <w:t xml:space="preserve">. This may also be amplified when </w:t>
      </w:r>
      <w:del w:id="2780" w:author="Copyeditor (JMIR)" w:date="2023-08-03T06:36:00Z">
        <w:r w:rsidRPr="002F6E3E">
          <w:rPr>
            <w:rFonts w:asciiTheme="minorHAnsi" w:hAnsiTheme="minorHAnsi" w:cstheme="minorHAnsi"/>
            <w:sz w:val="22"/>
          </w:rPr>
          <w:delText xml:space="preserve">we consider </w:delText>
        </w:r>
      </w:del>
      <w:r w:rsidRPr="002F6E3E">
        <w:rPr>
          <w:rFonts w:asciiTheme="minorHAnsi" w:hAnsiTheme="minorHAnsi" w:cstheme="minorHAnsi"/>
          <w:sz w:val="22"/>
        </w:rPr>
        <w:t>potential benefits</w:t>
      </w:r>
      <w:ins w:id="2781" w:author="Copyeditor (JMIR)" w:date="2023-08-03T06:36:00Z">
        <w:r w:rsidRPr="002F6E3E">
          <w:rPr>
            <w:rFonts w:asciiTheme="minorHAnsi" w:hAnsiTheme="minorHAnsi" w:cstheme="minorHAnsi"/>
            <w:sz w:val="22"/>
          </w:rPr>
          <w:t xml:space="preserve"> are considered</w:t>
        </w:r>
      </w:ins>
      <w:r w:rsidRPr="002F6E3E">
        <w:rPr>
          <w:rFonts w:asciiTheme="minorHAnsi" w:hAnsiTheme="minorHAnsi" w:cstheme="minorHAnsi"/>
          <w:sz w:val="22"/>
        </w:rPr>
        <w:t xml:space="preserve">. For example, someone who has achieved long-term stability in their recovery could find </w:t>
      </w:r>
      <w:ins w:id="2782" w:author="Copyeditor (JMIR)" w:date="2023-08-03T06:36:00Z">
        <w:r w:rsidRPr="002F6E3E">
          <w:rPr>
            <w:rFonts w:asciiTheme="minorHAnsi" w:hAnsiTheme="minorHAnsi" w:cstheme="minorHAnsi"/>
            <w:sz w:val="22"/>
          </w:rPr>
          <w:t xml:space="preserve">that </w:t>
        </w:r>
      </w:ins>
      <w:r w:rsidRPr="002F6E3E">
        <w:rPr>
          <w:rFonts w:asciiTheme="minorHAnsi" w:hAnsiTheme="minorHAnsi" w:cstheme="minorHAnsi"/>
          <w:sz w:val="22"/>
        </w:rPr>
        <w:t>the costs of personal sensing (e</w:t>
      </w:r>
      <w:del w:id="2783" w:author="Copyeditor (JMIR)" w:date="2023-08-03T06:30:00Z">
        <w:r w:rsidRPr="002F6E3E">
          <w:rPr>
            <w:rFonts w:asciiTheme="minorHAnsi" w:hAnsiTheme="minorHAnsi" w:cstheme="minorHAnsi"/>
            <w:sz w:val="22"/>
          </w:rPr>
          <w:delText>.g.</w:delText>
        </w:r>
      </w:del>
      <w:ins w:id="2784"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data sharing</w:t>
      </w:r>
      <w:ins w:id="2785" w:author="Copyeditor (JMIR)" w:date="2023-08-06T17:28:00Z">
        <w:r w:rsidR="00D63E13" w:rsidRPr="002F6E3E">
          <w:rPr>
            <w:rFonts w:asciiTheme="minorHAnsi" w:hAnsiTheme="minorHAnsi" w:cstheme="minorHAnsi"/>
            <w:sz w:val="22"/>
          </w:rPr>
          <w:t xml:space="preserve"> and</w:t>
        </w:r>
      </w:ins>
      <w:del w:id="2786" w:author="Copyeditor (JMIR)" w:date="2023-08-06T17:28:00Z">
        <w:r w:rsidRPr="002F6E3E">
          <w:rPr>
            <w:rFonts w:asciiTheme="minorHAnsi" w:hAnsiTheme="minorHAnsi" w:cstheme="minorHAnsi"/>
            <w:sz w:val="22"/>
          </w:rPr>
          <w:delText>,</w:delText>
        </w:r>
      </w:del>
      <w:r w:rsidRPr="002F6E3E">
        <w:rPr>
          <w:rFonts w:asciiTheme="minorHAnsi" w:hAnsiTheme="minorHAnsi" w:cstheme="minorHAnsi"/>
          <w:sz w:val="22"/>
        </w:rPr>
        <w:t xml:space="preserve"> high effort demands) do not outweigh the benefits (e</w:t>
      </w:r>
      <w:del w:id="2787" w:author="Copyeditor (JMIR)" w:date="2023-08-03T06:30:00Z">
        <w:r w:rsidRPr="002F6E3E">
          <w:rPr>
            <w:rFonts w:asciiTheme="minorHAnsi" w:hAnsiTheme="minorHAnsi" w:cstheme="minorHAnsi"/>
            <w:sz w:val="22"/>
          </w:rPr>
          <w:delText>.g.</w:delText>
        </w:r>
      </w:del>
      <w:ins w:id="2788"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daily reflection on sobriety</w:t>
      </w:r>
      <w:ins w:id="2789" w:author="Copyeditor (JMIR)" w:date="2023-08-06T17:29:00Z">
        <w:r w:rsidR="00404608" w:rsidRPr="002F6E3E">
          <w:rPr>
            <w:rFonts w:asciiTheme="minorHAnsi" w:hAnsiTheme="minorHAnsi" w:cstheme="minorHAnsi"/>
            <w:sz w:val="22"/>
          </w:rPr>
          <w:t xml:space="preserve"> and</w:t>
        </w:r>
      </w:ins>
      <w:del w:id="2790" w:author="Copyeditor (JMIR)" w:date="2023-08-06T17:28:00Z">
        <w:r w:rsidRPr="002F6E3E">
          <w:rPr>
            <w:rFonts w:asciiTheme="minorHAnsi" w:hAnsiTheme="minorHAnsi" w:cstheme="minorHAnsi"/>
            <w:sz w:val="22"/>
          </w:rPr>
          <w:delText>,</w:delText>
        </w:r>
      </w:del>
      <w:r w:rsidRPr="002F6E3E">
        <w:rPr>
          <w:rFonts w:asciiTheme="minorHAnsi" w:hAnsiTheme="minorHAnsi" w:cstheme="minorHAnsi"/>
          <w:sz w:val="22"/>
        </w:rPr>
        <w:t xml:space="preserve"> potential for increased lapse risk awareness). It is important for future studies to extend study length and incorporate other facets of acceptability (e</w:t>
      </w:r>
      <w:del w:id="2791" w:author="Copyeditor (JMIR)" w:date="2023-08-03T06:30:00Z">
        <w:r w:rsidRPr="002F6E3E">
          <w:rPr>
            <w:rFonts w:asciiTheme="minorHAnsi" w:hAnsiTheme="minorHAnsi" w:cstheme="minorHAnsi"/>
            <w:sz w:val="22"/>
          </w:rPr>
          <w:delText>.g.</w:delText>
        </w:r>
      </w:del>
      <w:ins w:id="2792"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benefits) to account for these possible effects. In an ongoing study of people with opioid use disorder</w:t>
      </w:r>
      <w:ins w:id="2793"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we </w:t>
      </w:r>
      <w:del w:id="2794" w:author="Copyeditor (JMIR)" w:date="2023-08-03T06:36:00Z">
        <w:r w:rsidRPr="002F6E3E">
          <w:rPr>
            <w:rFonts w:asciiTheme="minorHAnsi" w:hAnsiTheme="minorHAnsi" w:cstheme="minorHAnsi"/>
            <w:sz w:val="22"/>
          </w:rPr>
          <w:delText xml:space="preserve">are </w:delText>
        </w:r>
      </w:del>
      <w:r w:rsidRPr="002F6E3E">
        <w:rPr>
          <w:rFonts w:asciiTheme="minorHAnsi" w:hAnsiTheme="minorHAnsi" w:cstheme="minorHAnsi"/>
          <w:sz w:val="22"/>
        </w:rPr>
        <w:t>request</w:t>
      </w:r>
      <w:ins w:id="2795" w:author="Copyeditor (JMIR)" w:date="2023-08-03T06:36:00Z">
        <w:r w:rsidRPr="002F6E3E">
          <w:rPr>
            <w:rFonts w:asciiTheme="minorHAnsi" w:hAnsiTheme="minorHAnsi" w:cstheme="minorHAnsi"/>
            <w:sz w:val="22"/>
          </w:rPr>
          <w:t>ed</w:t>
        </w:r>
      </w:ins>
      <w:del w:id="2796" w:author="Copyeditor (JMIR)" w:date="2023-08-03T06:36:00Z">
        <w:r w:rsidRPr="002F6E3E">
          <w:rPr>
            <w:rFonts w:asciiTheme="minorHAnsi" w:hAnsiTheme="minorHAnsi" w:cstheme="minorHAnsi"/>
            <w:sz w:val="22"/>
          </w:rPr>
          <w:delText>ing</w:delText>
        </w:r>
      </w:del>
      <w:r w:rsidRPr="002F6E3E">
        <w:rPr>
          <w:rFonts w:asciiTheme="minorHAnsi" w:hAnsiTheme="minorHAnsi" w:cstheme="minorHAnsi"/>
          <w:sz w:val="22"/>
        </w:rPr>
        <w:t xml:space="preserve"> </w:t>
      </w:r>
      <w:ins w:id="2797" w:author="Copyeditor (JMIR)" w:date="2023-08-03T06:36:00Z">
        <w:r w:rsidRPr="002F6E3E">
          <w:rPr>
            <w:rFonts w:asciiTheme="minorHAnsi" w:hAnsiTheme="minorHAnsi" w:cstheme="minorHAnsi"/>
            <w:sz w:val="22"/>
          </w:rPr>
          <w:t xml:space="preserve">that </w:t>
        </w:r>
      </w:ins>
      <w:r w:rsidRPr="002F6E3E">
        <w:rPr>
          <w:rFonts w:asciiTheme="minorHAnsi" w:hAnsiTheme="minorHAnsi" w:cstheme="minorHAnsi"/>
          <w:sz w:val="22"/>
        </w:rPr>
        <w:t xml:space="preserve">participants use various active and passive personal sensing methods for </w:t>
      </w:r>
      <w:ins w:id="2798" w:author="Copyeditor (JMIR)" w:date="2023-08-06T17:29:00Z">
        <w:r w:rsidR="00044DAE" w:rsidRPr="002F6E3E">
          <w:rPr>
            <w:rFonts w:asciiTheme="minorHAnsi" w:hAnsiTheme="minorHAnsi" w:cstheme="minorHAnsi"/>
            <w:sz w:val="22"/>
          </w:rPr>
          <w:t>1</w:t>
        </w:r>
      </w:ins>
      <w:del w:id="2799" w:author="Copyeditor (JMIR)" w:date="2023-08-06T17:29:00Z">
        <w:r w:rsidRPr="002F6E3E">
          <w:rPr>
            <w:rFonts w:asciiTheme="minorHAnsi" w:hAnsiTheme="minorHAnsi" w:cstheme="minorHAnsi"/>
            <w:sz w:val="22"/>
          </w:rPr>
          <w:delText>one</w:delText>
        </w:r>
      </w:del>
      <w:r w:rsidRPr="002F6E3E">
        <w:rPr>
          <w:rFonts w:asciiTheme="minorHAnsi" w:hAnsiTheme="minorHAnsi" w:cstheme="minorHAnsi"/>
          <w:sz w:val="22"/>
        </w:rPr>
        <w:t xml:space="preserve"> year [14]. </w:t>
      </w:r>
      <w:del w:id="2800" w:author="Copyeditor (JMIR)" w:date="2023-08-03T06:30:00Z">
        <w:r w:rsidRPr="002F6E3E">
          <w:rPr>
            <w:rFonts w:asciiTheme="minorHAnsi" w:hAnsiTheme="minorHAnsi" w:cstheme="minorHAnsi"/>
            <w:sz w:val="22"/>
          </w:rPr>
          <w:delText>A</w:delText>
        </w:r>
      </w:del>
      <w:ins w:id="2801" w:author="Copyeditor (JMIR)" w:date="2023-08-03T06:30:00Z">
        <w:r w:rsidRPr="002F6E3E">
          <w:rPr>
            <w:rFonts w:asciiTheme="minorHAnsi" w:hAnsiTheme="minorHAnsi" w:cstheme="minorHAnsi"/>
            <w:sz w:val="22"/>
          </w:rPr>
          <w:t>In a</w:t>
        </w:r>
      </w:ins>
      <w:r w:rsidRPr="002F6E3E">
        <w:rPr>
          <w:rFonts w:asciiTheme="minorHAnsi" w:hAnsiTheme="minorHAnsi" w:cstheme="minorHAnsi"/>
          <w:sz w:val="22"/>
        </w:rPr>
        <w:t>ddition</w:t>
      </w:r>
      <w:del w:id="2802" w:author="Copyeditor (JMIR)" w:date="2023-08-03T06:30:00Z">
        <w:r w:rsidRPr="002F6E3E">
          <w:rPr>
            <w:rFonts w:asciiTheme="minorHAnsi" w:hAnsiTheme="minorHAnsi" w:cstheme="minorHAnsi"/>
            <w:sz w:val="22"/>
          </w:rPr>
          <w:delText>ally</w:delText>
        </w:r>
      </w:del>
      <w:r w:rsidRPr="002F6E3E">
        <w:rPr>
          <w:rFonts w:asciiTheme="minorHAnsi" w:hAnsiTheme="minorHAnsi" w:cstheme="minorHAnsi"/>
          <w:sz w:val="22"/>
        </w:rPr>
        <w:t>, future research could compare acceptability ratings for personal sensing methods between people with and without a substance use disorder.</w:t>
      </w:r>
    </w:p>
    <w:p w14:paraId="551A8E9C" w14:textId="483EB924" w:rsidR="008B2A7A" w:rsidRPr="002F6E3E" w:rsidRDefault="0046147D" w:rsidP="006514EA">
      <w:pPr>
        <w:spacing w:before="107" w:line="360" w:lineRule="auto"/>
        <w:rPr>
          <w:rFonts w:asciiTheme="minorHAnsi" w:hAnsiTheme="minorHAnsi" w:cstheme="minorHAnsi"/>
          <w:sz w:val="22"/>
        </w:rPr>
      </w:pPr>
      <w:r w:rsidRPr="002F6E3E">
        <w:rPr>
          <w:rFonts w:asciiTheme="minorHAnsi" w:hAnsiTheme="minorHAnsi" w:cstheme="minorHAnsi"/>
          <w:sz w:val="22"/>
        </w:rPr>
        <w:t xml:space="preserve">Future studies should also </w:t>
      </w:r>
      <w:ins w:id="2803" w:author="Copyeditor (JMIR)" w:date="2023-08-03T06:36:00Z">
        <w:r w:rsidRPr="002F6E3E">
          <w:rPr>
            <w:rFonts w:asciiTheme="minorHAnsi" w:hAnsiTheme="minorHAnsi" w:cstheme="minorHAnsi"/>
            <w:sz w:val="22"/>
          </w:rPr>
          <w:t>examine</w:t>
        </w:r>
      </w:ins>
      <w:del w:id="2804" w:author="Copyeditor (JMIR)" w:date="2023-08-03T06:36:00Z">
        <w:r w:rsidRPr="002F6E3E">
          <w:rPr>
            <w:rFonts w:asciiTheme="minorHAnsi" w:hAnsiTheme="minorHAnsi" w:cstheme="minorHAnsi"/>
            <w:sz w:val="22"/>
          </w:rPr>
          <w:delText>look into</w:delText>
        </w:r>
      </w:del>
      <w:r w:rsidRPr="002F6E3E">
        <w:rPr>
          <w:rFonts w:asciiTheme="minorHAnsi" w:hAnsiTheme="minorHAnsi" w:cstheme="minorHAnsi"/>
          <w:sz w:val="22"/>
        </w:rPr>
        <w:t xml:space="preserve"> the nuances of behavioral measures of acceptability. Our study was limited in the conclusions we could draw about adherence to</w:t>
      </w:r>
      <w:del w:id="2805" w:author="Copyeditor (JMIR)" w:date="2023-08-06T17:30:00Z">
        <w:r w:rsidRPr="002F6E3E">
          <w:rPr>
            <w:rFonts w:asciiTheme="minorHAnsi" w:hAnsiTheme="minorHAnsi" w:cstheme="minorHAnsi"/>
            <w:sz w:val="22"/>
          </w:rPr>
          <w:delText xml:space="preserve"> our</w:delText>
        </w:r>
      </w:del>
      <w:r w:rsidRPr="002F6E3E">
        <w:rPr>
          <w:rFonts w:asciiTheme="minorHAnsi" w:hAnsiTheme="minorHAnsi" w:cstheme="minorHAnsi"/>
          <w:sz w:val="22"/>
        </w:rPr>
        <w:t xml:space="preserve"> passive personal sensing measures. All </w:t>
      </w:r>
      <w:del w:id="2806" w:author="Copyeditor (JMIR)" w:date="2023-08-03T06:36:00Z">
        <w:r w:rsidRPr="002F6E3E">
          <w:rPr>
            <w:rFonts w:asciiTheme="minorHAnsi" w:hAnsiTheme="minorHAnsi" w:cstheme="minorHAnsi"/>
            <w:sz w:val="22"/>
          </w:rPr>
          <w:delText xml:space="preserve">of </w:delText>
        </w:r>
      </w:del>
      <w:r w:rsidRPr="002F6E3E">
        <w:rPr>
          <w:rFonts w:asciiTheme="minorHAnsi" w:hAnsiTheme="minorHAnsi" w:cstheme="minorHAnsi"/>
          <w:sz w:val="22"/>
        </w:rPr>
        <w:t xml:space="preserve">our </w:t>
      </w:r>
      <w:ins w:id="2807" w:author="Copyeditor (JMIR)" w:date="2023-08-06T17:30:00Z">
        <w:r w:rsidR="00121748" w:rsidRPr="002F6E3E">
          <w:rPr>
            <w:rFonts w:asciiTheme="minorHAnsi" w:hAnsiTheme="minorHAnsi" w:cstheme="minorHAnsi"/>
            <w:sz w:val="22"/>
          </w:rPr>
          <w:t xml:space="preserve">research </w:t>
        </w:r>
      </w:ins>
      <w:r w:rsidRPr="002F6E3E">
        <w:rPr>
          <w:rFonts w:asciiTheme="minorHAnsi" w:hAnsiTheme="minorHAnsi" w:cstheme="minorHAnsi"/>
          <w:sz w:val="22"/>
        </w:rPr>
        <w:t>participants (154/154, 100%) provided</w:t>
      </w:r>
      <w:r w:rsidR="006514EA" w:rsidRPr="002F6E3E">
        <w:rPr>
          <w:rFonts w:asciiTheme="minorHAnsi" w:hAnsiTheme="minorHAnsi" w:cstheme="minorHAnsi"/>
          <w:sz w:val="22"/>
        </w:rPr>
        <w:t xml:space="preserve"> </w:t>
      </w:r>
      <w:r w:rsidR="00F7264C" w:rsidRPr="002F6E3E">
        <w:rPr>
          <w:rFonts w:asciiTheme="minorHAnsi" w:hAnsiTheme="minorHAnsi" w:cstheme="minorHAnsi"/>
          <w:sz w:val="22"/>
        </w:rPr>
        <w:t>s</w:t>
      </w:r>
      <w:r w:rsidRPr="002F6E3E">
        <w:rPr>
          <w:rFonts w:asciiTheme="minorHAnsi" w:hAnsiTheme="minorHAnsi" w:cstheme="minorHAnsi"/>
          <w:sz w:val="22"/>
        </w:rPr>
        <w:t xml:space="preserve">ome geolocation and cellular communications data and all but one of our </w:t>
      </w:r>
      <w:ins w:id="2808" w:author="Copyeditor (JMIR)" w:date="2023-08-06T17:21:00Z">
        <w:r w:rsidR="00CD4F7A" w:rsidRPr="002F6E3E">
          <w:rPr>
            <w:rFonts w:asciiTheme="minorHAnsi" w:hAnsiTheme="minorHAnsi" w:cstheme="minorHAnsi"/>
            <w:sz w:val="22"/>
          </w:rPr>
          <w:t xml:space="preserve">research </w:t>
        </w:r>
      </w:ins>
      <w:r w:rsidRPr="002F6E3E">
        <w:rPr>
          <w:rFonts w:asciiTheme="minorHAnsi" w:hAnsiTheme="minorHAnsi" w:cstheme="minorHAnsi"/>
          <w:sz w:val="22"/>
        </w:rPr>
        <w:t xml:space="preserve">participants (153/154, 99.4%) provided </w:t>
      </w:r>
      <w:ins w:id="2809" w:author="Copyeditor (JMIR)" w:date="2023-08-06T17:31:00Z">
        <w:r w:rsidR="00121748" w:rsidRPr="002F6E3E">
          <w:rPr>
            <w:rFonts w:asciiTheme="minorHAnsi" w:hAnsiTheme="minorHAnsi" w:cstheme="minorHAnsi"/>
            <w:sz w:val="22"/>
          </w:rPr>
          <w:t xml:space="preserve">SMS </w:t>
        </w:r>
      </w:ins>
      <w:r w:rsidRPr="002F6E3E">
        <w:rPr>
          <w:rFonts w:asciiTheme="minorHAnsi" w:hAnsiTheme="minorHAnsi" w:cstheme="minorHAnsi"/>
          <w:sz w:val="22"/>
        </w:rPr>
        <w:t xml:space="preserve">text message content data. However, we cannot know if and how frequently participants were choosing to selectively delete </w:t>
      </w:r>
      <w:ins w:id="2810" w:author="Copyeditor (JMIR)" w:date="2023-08-06T17:31:00Z">
        <w:r w:rsidR="0008041E" w:rsidRPr="002F6E3E">
          <w:rPr>
            <w:rFonts w:asciiTheme="minorHAnsi" w:hAnsiTheme="minorHAnsi" w:cstheme="minorHAnsi"/>
            <w:sz w:val="22"/>
          </w:rPr>
          <w:t xml:space="preserve">SMS </w:t>
        </w:r>
      </w:ins>
      <w:r w:rsidRPr="002F6E3E">
        <w:rPr>
          <w:rFonts w:asciiTheme="minorHAnsi" w:hAnsiTheme="minorHAnsi" w:cstheme="minorHAnsi"/>
          <w:sz w:val="22"/>
        </w:rPr>
        <w:t xml:space="preserve">text messages or turn their geolocation off. </w:t>
      </w:r>
      <w:del w:id="2811" w:author="Copyeditor (JMIR)" w:date="2023-08-03T06:30:00Z">
        <w:r w:rsidRPr="002F6E3E">
          <w:rPr>
            <w:rFonts w:asciiTheme="minorHAnsi" w:hAnsiTheme="minorHAnsi" w:cstheme="minorHAnsi"/>
            <w:sz w:val="22"/>
          </w:rPr>
          <w:delText>A</w:delText>
        </w:r>
      </w:del>
      <w:ins w:id="2812" w:author="Copyeditor (JMIR)" w:date="2023-08-03T06:30:00Z">
        <w:r w:rsidRPr="002F6E3E">
          <w:rPr>
            <w:rFonts w:asciiTheme="minorHAnsi" w:hAnsiTheme="minorHAnsi" w:cstheme="minorHAnsi"/>
            <w:sz w:val="22"/>
          </w:rPr>
          <w:t>In a</w:t>
        </w:r>
      </w:ins>
      <w:r w:rsidRPr="002F6E3E">
        <w:rPr>
          <w:rFonts w:asciiTheme="minorHAnsi" w:hAnsiTheme="minorHAnsi" w:cstheme="minorHAnsi"/>
          <w:sz w:val="22"/>
        </w:rPr>
        <w:t>ddition</w:t>
      </w:r>
      <w:del w:id="2813" w:author="Copyeditor (JMIR)" w:date="2023-08-03T06:30:00Z">
        <w:r w:rsidRPr="002F6E3E">
          <w:rPr>
            <w:rFonts w:asciiTheme="minorHAnsi" w:hAnsiTheme="minorHAnsi" w:cstheme="minorHAnsi"/>
            <w:sz w:val="22"/>
          </w:rPr>
          <w:delText>ally</w:delText>
        </w:r>
      </w:del>
      <w:r w:rsidRPr="002F6E3E">
        <w:rPr>
          <w:rFonts w:asciiTheme="minorHAnsi" w:hAnsiTheme="minorHAnsi" w:cstheme="minorHAnsi"/>
          <w:sz w:val="22"/>
        </w:rPr>
        <w:t xml:space="preserve">, we have limited information on the reasons for participant discontinuation </w:t>
      </w:r>
      <w:del w:id="2814" w:author="Copyeditor (JMIR)" w:date="2023-08-03T06:30:00Z">
        <w:r w:rsidRPr="002F6E3E">
          <w:rPr>
            <w:rFonts w:asciiTheme="minorHAnsi" w:hAnsiTheme="minorHAnsi" w:cstheme="minorHAnsi"/>
            <w:sz w:val="22"/>
          </w:rPr>
          <w:delText>prior to</w:delText>
        </w:r>
      </w:del>
      <w:ins w:id="2815" w:author="Copyeditor (JMIR)" w:date="2023-08-03T06:30:00Z">
        <w:r w:rsidRPr="002F6E3E">
          <w:rPr>
            <w:rFonts w:asciiTheme="minorHAnsi" w:hAnsiTheme="minorHAnsi" w:cstheme="minorHAnsi"/>
            <w:sz w:val="22"/>
          </w:rPr>
          <w:t>before</w:t>
        </w:r>
      </w:ins>
      <w:r w:rsidRPr="002F6E3E">
        <w:rPr>
          <w:rFonts w:asciiTheme="minorHAnsi" w:hAnsiTheme="minorHAnsi" w:cstheme="minorHAnsi"/>
          <w:sz w:val="22"/>
        </w:rPr>
        <w:t xml:space="preserve"> enrollment. Only </w:t>
      </w:r>
      <w:ins w:id="2816" w:author="Copyeditor (JMIR)" w:date="2023-08-06T17:31:00Z">
        <w:r w:rsidR="0097253F" w:rsidRPr="002F6E3E">
          <w:rPr>
            <w:rFonts w:asciiTheme="minorHAnsi" w:hAnsiTheme="minorHAnsi" w:cstheme="minorHAnsi"/>
            <w:sz w:val="22"/>
          </w:rPr>
          <w:t>1</w:t>
        </w:r>
      </w:ins>
      <w:del w:id="2817" w:author="Copyeditor (JMIR)" w:date="2023-08-06T17:31:00Z">
        <w:r w:rsidRPr="002F6E3E">
          <w:rPr>
            <w:rFonts w:asciiTheme="minorHAnsi" w:hAnsiTheme="minorHAnsi" w:cstheme="minorHAnsi"/>
            <w:sz w:val="22"/>
          </w:rPr>
          <w:delText>one</w:delText>
        </w:r>
      </w:del>
      <w:r w:rsidRPr="002F6E3E">
        <w:rPr>
          <w:rFonts w:asciiTheme="minorHAnsi" w:hAnsiTheme="minorHAnsi" w:cstheme="minorHAnsi"/>
          <w:sz w:val="22"/>
        </w:rPr>
        <w:t xml:space="preserve"> participant did not consent to participate at the time of screening. However, the attrition between screening and enrollment could reflect some reservations about the personal sensing methods and</w:t>
      </w:r>
      <w:ins w:id="2818" w:author="Copyeditor (JMIR)" w:date="2023-08-06T17:32:00Z">
        <w:r w:rsidR="00474A72" w:rsidRPr="002F6E3E">
          <w:rPr>
            <w:rFonts w:asciiTheme="minorHAnsi" w:hAnsiTheme="minorHAnsi" w:cstheme="minorHAnsi"/>
            <w:sz w:val="22"/>
          </w:rPr>
          <w:t xml:space="preserve"> the</w:t>
        </w:r>
      </w:ins>
      <w:r w:rsidRPr="002F6E3E">
        <w:rPr>
          <w:rFonts w:asciiTheme="minorHAnsi" w:hAnsiTheme="minorHAnsi" w:cstheme="minorHAnsi"/>
          <w:sz w:val="22"/>
        </w:rPr>
        <w:t xml:space="preserve"> study as a whole. That </w:t>
      </w:r>
      <w:del w:id="2819" w:author="Copyeditor (JMIR)" w:date="2023-08-03T06:36:00Z">
        <w:r w:rsidRPr="002F6E3E">
          <w:rPr>
            <w:rFonts w:asciiTheme="minorHAnsi" w:hAnsiTheme="minorHAnsi" w:cstheme="minorHAnsi"/>
            <w:sz w:val="22"/>
          </w:rPr>
          <w:delText xml:space="preserve">being </w:delText>
        </w:r>
      </w:del>
      <w:r w:rsidRPr="002F6E3E">
        <w:rPr>
          <w:rFonts w:asciiTheme="minorHAnsi" w:hAnsiTheme="minorHAnsi" w:cstheme="minorHAnsi"/>
          <w:sz w:val="22"/>
        </w:rPr>
        <w:t>said</w:t>
      </w:r>
      <w:ins w:id="2820"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we do not believe our attrition rates between these </w:t>
      </w:r>
      <w:ins w:id="2821" w:author="Copyeditor (JMIR)" w:date="2023-08-06T17:32:00Z">
        <w:r w:rsidR="00474A72" w:rsidRPr="002F6E3E">
          <w:rPr>
            <w:rFonts w:asciiTheme="minorHAnsi" w:hAnsiTheme="minorHAnsi" w:cstheme="minorHAnsi"/>
            <w:sz w:val="22"/>
          </w:rPr>
          <w:t>2</w:t>
        </w:r>
      </w:ins>
      <w:del w:id="2822" w:author="Copyeditor (JMIR)" w:date="2023-08-06T17:32:00Z">
        <w:r w:rsidRPr="002F6E3E">
          <w:rPr>
            <w:rFonts w:asciiTheme="minorHAnsi" w:hAnsiTheme="minorHAnsi" w:cstheme="minorHAnsi"/>
            <w:sz w:val="22"/>
          </w:rPr>
          <w:delText>two</w:delText>
        </w:r>
      </w:del>
      <w:r w:rsidRPr="002F6E3E">
        <w:rPr>
          <w:rFonts w:asciiTheme="minorHAnsi" w:hAnsiTheme="minorHAnsi" w:cstheme="minorHAnsi"/>
          <w:sz w:val="22"/>
        </w:rPr>
        <w:t xml:space="preserve"> visits to be unusually high for our target sample (i</w:t>
      </w:r>
      <w:del w:id="2823" w:author="Copyeditor (JMIR)" w:date="2023-08-03T06:30:00Z">
        <w:r w:rsidRPr="002F6E3E">
          <w:rPr>
            <w:rFonts w:asciiTheme="minorHAnsi" w:hAnsiTheme="minorHAnsi" w:cstheme="minorHAnsi"/>
            <w:sz w:val="22"/>
          </w:rPr>
          <w:delText>.e.</w:delText>
        </w:r>
      </w:del>
      <w:ins w:id="2824" w:author="Copyeditor (JMIR)" w:date="2023-08-03T06:30:00Z">
        <w:r w:rsidRPr="002F6E3E">
          <w:rPr>
            <w:rFonts w:asciiTheme="minorHAnsi" w:hAnsiTheme="minorHAnsi" w:cstheme="minorHAnsi"/>
            <w:sz w:val="22"/>
          </w:rPr>
          <w:t>e</w:t>
        </w:r>
      </w:ins>
      <w:r w:rsidRPr="002F6E3E">
        <w:rPr>
          <w:rFonts w:asciiTheme="minorHAnsi" w:hAnsiTheme="minorHAnsi" w:cstheme="minorHAnsi"/>
          <w:sz w:val="22"/>
        </w:rPr>
        <w:t xml:space="preserve">, people early in recovery from </w:t>
      </w:r>
      <w:ins w:id="2825" w:author="Copyeditor (JMIR)" w:date="2023-08-06T17:32:00Z">
        <w:r w:rsidR="00474A72" w:rsidRPr="002F6E3E">
          <w:rPr>
            <w:rFonts w:asciiTheme="minorHAnsi" w:hAnsiTheme="minorHAnsi" w:cstheme="minorHAnsi"/>
            <w:sz w:val="22"/>
          </w:rPr>
          <w:t>AUD</w:t>
        </w:r>
      </w:ins>
      <w:del w:id="2826" w:author="Copyeditor (JMIR)" w:date="2023-08-06T17:32:00Z">
        <w:r w:rsidRPr="002F6E3E">
          <w:rPr>
            <w:rFonts w:asciiTheme="minorHAnsi" w:hAnsiTheme="minorHAnsi" w:cstheme="minorHAnsi"/>
            <w:sz w:val="22"/>
          </w:rPr>
          <w:delText>alcohol use disorder</w:delText>
        </w:r>
      </w:del>
      <w:r w:rsidRPr="002F6E3E">
        <w:rPr>
          <w:rFonts w:asciiTheme="minorHAnsi" w:hAnsiTheme="minorHAnsi" w:cstheme="minorHAnsi"/>
          <w:sz w:val="22"/>
        </w:rPr>
        <w:t>).</w:t>
      </w:r>
    </w:p>
    <w:p w14:paraId="76DDCBDD" w14:textId="63CBFF7A" w:rsidR="008B2A7A" w:rsidRPr="002F6E3E" w:rsidRDefault="0046147D">
      <w:pPr>
        <w:spacing w:line="360" w:lineRule="auto"/>
        <w:ind w:right="117"/>
        <w:rPr>
          <w:rFonts w:asciiTheme="minorHAnsi" w:hAnsiTheme="minorHAnsi" w:cstheme="minorHAnsi"/>
          <w:sz w:val="22"/>
        </w:rPr>
        <w:pPrChange w:id="2827" w:author="Kendra Wyant" w:date="2023-08-07T14:12:00Z">
          <w:pPr>
            <w:spacing w:before="110" w:line="360" w:lineRule="auto"/>
          </w:pPr>
        </w:pPrChange>
      </w:pPr>
      <w:r w:rsidRPr="002F6E3E">
        <w:rPr>
          <w:rFonts w:asciiTheme="minorHAnsi" w:hAnsiTheme="minorHAnsi" w:cstheme="minorHAnsi"/>
          <w:sz w:val="22"/>
        </w:rPr>
        <w:t xml:space="preserve">Our self-report acceptability questions were </w:t>
      </w:r>
      <w:ins w:id="2828" w:author="Copyeditor (JMIR)" w:date="2023-08-03T06:36:00Z">
        <w:r w:rsidRPr="002F6E3E">
          <w:rPr>
            <w:rFonts w:asciiTheme="minorHAnsi" w:hAnsiTheme="minorHAnsi" w:cstheme="minorHAnsi"/>
            <w:sz w:val="22"/>
          </w:rPr>
          <w:t>developed</w:t>
        </w:r>
      </w:ins>
      <w:del w:id="2829" w:author="Copyeditor (JMIR)" w:date="2023-08-03T06:36:00Z">
        <w:r w:rsidRPr="002F6E3E">
          <w:rPr>
            <w:rFonts w:asciiTheme="minorHAnsi" w:hAnsiTheme="minorHAnsi" w:cstheme="minorHAnsi"/>
            <w:sz w:val="22"/>
          </w:rPr>
          <w:delText>created</w:delText>
        </w:r>
      </w:del>
      <w:r w:rsidRPr="002F6E3E">
        <w:rPr>
          <w:rFonts w:asciiTheme="minorHAnsi" w:hAnsiTheme="minorHAnsi" w:cstheme="minorHAnsi"/>
          <w:sz w:val="22"/>
        </w:rPr>
        <w:t xml:space="preserve"> in</w:t>
      </w:r>
      <w:ins w:id="2830" w:author="Copyeditor (JMIR)" w:date="2023-08-06T17:33:00Z">
        <w:r w:rsidR="00D804F2" w:rsidRPr="002F6E3E">
          <w:rPr>
            <w:rFonts w:asciiTheme="minorHAnsi" w:hAnsiTheme="minorHAnsi" w:cstheme="minorHAnsi"/>
            <w:sz w:val="22"/>
          </w:rPr>
          <w:t xml:space="preserve"> </w:t>
        </w:r>
      </w:ins>
      <w:del w:id="2831" w:author="Copyeditor (JMIR)" w:date="2023-08-06T17:33:00Z">
        <w:r w:rsidRPr="002F6E3E">
          <w:rPr>
            <w:rFonts w:asciiTheme="minorHAnsi" w:hAnsiTheme="minorHAnsi" w:cstheme="minorHAnsi"/>
            <w:sz w:val="22"/>
          </w:rPr>
          <w:delText>-</w:delText>
        </w:r>
      </w:del>
      <w:r w:rsidRPr="002F6E3E">
        <w:rPr>
          <w:rFonts w:asciiTheme="minorHAnsi" w:hAnsiTheme="minorHAnsi" w:cstheme="minorHAnsi"/>
          <w:sz w:val="22"/>
        </w:rPr>
        <w:t>house. Therefore, our results should be interpreted in light of our specific questions and setting</w:t>
      </w:r>
      <w:ins w:id="2832"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For example, we ask</w:t>
      </w:r>
      <w:ins w:id="2833" w:author="Copyeditor (JMIR)" w:date="2023-08-03T06:36:00Z">
        <w:r w:rsidRPr="002F6E3E">
          <w:rPr>
            <w:rFonts w:asciiTheme="minorHAnsi" w:hAnsiTheme="minorHAnsi" w:cstheme="minorHAnsi"/>
            <w:sz w:val="22"/>
          </w:rPr>
          <w:t>ed</w:t>
        </w:r>
      </w:ins>
      <w:r w:rsidRPr="002F6E3E">
        <w:rPr>
          <w:rFonts w:asciiTheme="minorHAnsi" w:hAnsiTheme="minorHAnsi" w:cstheme="minorHAnsi"/>
          <w:sz w:val="22"/>
        </w:rPr>
        <w:t xml:space="preserve"> participants if they would be willing to use a personal sensing method for 1 year to help with their recovery. This could imply </w:t>
      </w:r>
      <w:ins w:id="2834" w:author="Copyeditor (JMIR)" w:date="2023-08-03T06:36:00Z">
        <w:r w:rsidRPr="002F6E3E">
          <w:rPr>
            <w:rFonts w:asciiTheme="minorHAnsi" w:hAnsiTheme="minorHAnsi" w:cstheme="minorHAnsi"/>
            <w:sz w:val="22"/>
          </w:rPr>
          <w:t xml:space="preserve">that </w:t>
        </w:r>
      </w:ins>
      <w:r w:rsidRPr="002F6E3E">
        <w:rPr>
          <w:rFonts w:asciiTheme="minorHAnsi" w:hAnsiTheme="minorHAnsi" w:cstheme="minorHAnsi"/>
          <w:sz w:val="22"/>
        </w:rPr>
        <w:t xml:space="preserve">there would be </w:t>
      </w:r>
      <w:ins w:id="2835"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clinical benefit to using the method for 1 year and may factor in</w:t>
      </w:r>
      <w:del w:id="2836" w:author="Copyeditor (JMIR)" w:date="2023-08-03T06:36:00Z">
        <w:r w:rsidRPr="002F6E3E">
          <w:rPr>
            <w:rFonts w:asciiTheme="minorHAnsi" w:hAnsiTheme="minorHAnsi" w:cstheme="minorHAnsi"/>
            <w:sz w:val="22"/>
          </w:rPr>
          <w:delText>to</w:delText>
        </w:r>
      </w:del>
      <w:r w:rsidRPr="002F6E3E">
        <w:rPr>
          <w:rFonts w:asciiTheme="minorHAnsi" w:hAnsiTheme="minorHAnsi" w:cstheme="minorHAnsi"/>
          <w:sz w:val="22"/>
        </w:rPr>
        <w:t xml:space="preserve"> their judgment of acceptability. These questions have </w:t>
      </w:r>
      <w:del w:id="2837" w:author="Copyeditor (JMIR)" w:date="2023-08-03T06:36:00Z">
        <w:r w:rsidRPr="002F6E3E">
          <w:rPr>
            <w:rFonts w:asciiTheme="minorHAnsi" w:hAnsiTheme="minorHAnsi" w:cstheme="minorHAnsi"/>
            <w:sz w:val="22"/>
          </w:rPr>
          <w:delText xml:space="preserve">also </w:delText>
        </w:r>
      </w:del>
      <w:r w:rsidRPr="002F6E3E">
        <w:rPr>
          <w:rFonts w:asciiTheme="minorHAnsi" w:hAnsiTheme="minorHAnsi" w:cstheme="minorHAnsi"/>
          <w:sz w:val="22"/>
        </w:rPr>
        <w:t>not been previously used in other research settings. While we attempted to minimize social desirability effects and encourage feedback (e</w:t>
      </w:r>
      <w:del w:id="2838" w:author="Copyeditor (JMIR)" w:date="2023-08-03T06:30:00Z">
        <w:r w:rsidRPr="002F6E3E">
          <w:rPr>
            <w:rFonts w:asciiTheme="minorHAnsi" w:hAnsiTheme="minorHAnsi" w:cstheme="minorHAnsi"/>
            <w:sz w:val="22"/>
          </w:rPr>
          <w:delText>.g.</w:delText>
        </w:r>
      </w:del>
      <w:ins w:id="2839" w:author="Copyeditor (JMIR)" w:date="2023-08-03T06:30:00Z">
        <w:r w:rsidRPr="002F6E3E">
          <w:rPr>
            <w:rFonts w:asciiTheme="minorHAnsi" w:hAnsiTheme="minorHAnsi" w:cstheme="minorHAnsi"/>
            <w:sz w:val="22"/>
          </w:rPr>
          <w:t>g</w:t>
        </w:r>
      </w:ins>
      <w:r w:rsidRPr="002F6E3E">
        <w:rPr>
          <w:rFonts w:asciiTheme="minorHAnsi" w:hAnsiTheme="minorHAnsi" w:cstheme="minorHAnsi"/>
          <w:sz w:val="22"/>
        </w:rPr>
        <w:t>, de</w:t>
      </w:r>
      <w:del w:id="2840"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 xml:space="preserve">identified self-report surveys submitted through </w:t>
      </w:r>
      <w:ins w:id="2841" w:author="Copyeditor (JMIR)" w:date="2023-08-03T06:36:00Z">
        <w:r w:rsidRPr="002F6E3E">
          <w:rPr>
            <w:rFonts w:asciiTheme="minorHAnsi" w:hAnsiTheme="minorHAnsi" w:cstheme="minorHAnsi"/>
            <w:sz w:val="22"/>
          </w:rPr>
          <w:t>a</w:t>
        </w:r>
      </w:ins>
      <w:ins w:id="2842" w:author="Kendra Wyant" w:date="2023-08-07T14:14:00Z">
        <w:r w:rsidR="004966C6">
          <w:rPr>
            <w:rFonts w:asciiTheme="minorHAnsi" w:hAnsiTheme="minorHAnsi" w:cstheme="minorHAnsi"/>
            <w:sz w:val="22"/>
          </w:rPr>
          <w:t xml:space="preserve"> web-based</w:t>
        </w:r>
      </w:ins>
      <w:ins w:id="2843" w:author="Copyeditor (JMIR)" w:date="2023-08-03T06:36:00Z">
        <w:del w:id="2844" w:author="Kendra Wyant" w:date="2023-08-07T14:14:00Z">
          <w:r w:rsidRPr="002F6E3E" w:rsidDel="004966C6">
            <w:rPr>
              <w:rFonts w:asciiTheme="minorHAnsi" w:hAnsiTheme="minorHAnsi" w:cstheme="minorHAnsi"/>
              <w:sz w:val="22"/>
            </w:rPr>
            <w:delText xml:space="preserve">n </w:delText>
          </w:r>
        </w:del>
      </w:ins>
      <w:commentRangeStart w:id="2845"/>
      <w:del w:id="2846" w:author="Kendra Wyant" w:date="2023-08-07T14:14:00Z">
        <w:r w:rsidRPr="002F6E3E" w:rsidDel="004966C6">
          <w:rPr>
            <w:rFonts w:asciiTheme="minorHAnsi" w:hAnsiTheme="minorHAnsi" w:cstheme="minorHAnsi"/>
            <w:sz w:val="22"/>
          </w:rPr>
          <w:delText>online</w:delText>
        </w:r>
        <w:commentRangeEnd w:id="2845"/>
        <w:r w:rsidR="0053010A" w:rsidRPr="002F6E3E" w:rsidDel="004966C6">
          <w:rPr>
            <w:rFonts w:asciiTheme="minorHAnsi" w:hAnsiTheme="minorHAnsi" w:cstheme="minorHAnsi"/>
          </w:rPr>
          <w:commentReference w:id="2845"/>
        </w:r>
        <w:r w:rsidRPr="002F6E3E" w:rsidDel="004966C6">
          <w:rPr>
            <w:rFonts w:asciiTheme="minorHAnsi" w:hAnsiTheme="minorHAnsi" w:cstheme="minorHAnsi"/>
            <w:sz w:val="22"/>
          </w:rPr>
          <w:delText xml:space="preserve"> </w:delText>
        </w:r>
      </w:del>
      <w:r w:rsidRPr="002F6E3E">
        <w:rPr>
          <w:rFonts w:asciiTheme="minorHAnsi" w:hAnsiTheme="minorHAnsi" w:cstheme="minorHAnsi"/>
          <w:sz w:val="22"/>
        </w:rPr>
        <w:t>survey platform)</w:t>
      </w:r>
      <w:ins w:id="2847"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it is possible that these effects are built into our results.</w:t>
      </w:r>
      <w:ins w:id="2848" w:author="Kendra Wyant" w:date="2023-08-07T14:12:00Z">
        <w:r w:rsidR="000C18B2">
          <w:rPr>
            <w:rFonts w:asciiTheme="minorHAnsi" w:hAnsiTheme="minorHAnsi" w:cstheme="minorHAnsi"/>
            <w:sz w:val="22"/>
          </w:rPr>
          <w:t xml:space="preserve"> </w:t>
        </w:r>
        <w:r w:rsidR="000C18B2" w:rsidRPr="002F6E3E">
          <w:rPr>
            <w:rFonts w:asciiTheme="minorHAnsi" w:hAnsiTheme="minorHAnsi" w:cstheme="minorHAnsi"/>
            <w:sz w:val="22"/>
          </w:rPr>
          <w:t>Nonetheless, it should also be acknowledged that the study conclusions are based on both these self-report measures and behavioral indices.</w:t>
        </w:r>
      </w:ins>
    </w:p>
    <w:p w14:paraId="589D5582" w14:textId="2590DF87" w:rsidR="008B2A7A" w:rsidRPr="002F6E3E" w:rsidDel="000C18B2" w:rsidRDefault="0046147D">
      <w:pPr>
        <w:spacing w:line="360" w:lineRule="auto"/>
        <w:ind w:right="117"/>
        <w:rPr>
          <w:del w:id="2849" w:author="Kendra Wyant" w:date="2023-08-07T14:12:00Z"/>
          <w:rFonts w:asciiTheme="minorHAnsi" w:hAnsiTheme="minorHAnsi" w:cstheme="minorHAnsi"/>
          <w:sz w:val="22"/>
        </w:rPr>
      </w:pPr>
      <w:del w:id="2850" w:author="Kendra Wyant" w:date="2023-08-07T14:12:00Z">
        <w:r w:rsidRPr="002F6E3E" w:rsidDel="000C18B2">
          <w:rPr>
            <w:rFonts w:asciiTheme="minorHAnsi" w:hAnsiTheme="minorHAnsi" w:cstheme="minorHAnsi"/>
            <w:sz w:val="22"/>
          </w:rPr>
          <w:delText xml:space="preserve">Nonetheless, it should also be acknowledged that </w:delText>
        </w:r>
      </w:del>
      <w:ins w:id="2851" w:author="Copyeditor (JMIR)" w:date="2023-08-03T06:36:00Z">
        <w:del w:id="2852" w:author="Kendra Wyant" w:date="2023-08-07T14:12:00Z">
          <w:r w:rsidRPr="002F6E3E" w:rsidDel="000C18B2">
            <w:rPr>
              <w:rFonts w:asciiTheme="minorHAnsi" w:hAnsiTheme="minorHAnsi" w:cstheme="minorHAnsi"/>
              <w:sz w:val="22"/>
            </w:rPr>
            <w:delText xml:space="preserve">the </w:delText>
          </w:r>
        </w:del>
      </w:ins>
      <w:del w:id="2853" w:author="Kendra Wyant" w:date="2023-08-07T14:12:00Z">
        <w:r w:rsidRPr="002F6E3E" w:rsidDel="000C18B2">
          <w:rPr>
            <w:rFonts w:asciiTheme="minorHAnsi" w:hAnsiTheme="minorHAnsi" w:cstheme="minorHAnsi"/>
            <w:sz w:val="22"/>
          </w:rPr>
          <w:delText>study conclusions are based on both these self-report measures and behavioral indices as well.</w:delText>
        </w:r>
      </w:del>
    </w:p>
    <w:p w14:paraId="69EF4B76" w14:textId="7FD8D7A7" w:rsidR="008B2A7A" w:rsidRPr="002F6E3E" w:rsidRDefault="0046147D" w:rsidP="006514EA">
      <w:pPr>
        <w:spacing w:before="109" w:line="360" w:lineRule="auto"/>
        <w:rPr>
          <w:rFonts w:asciiTheme="minorHAnsi" w:hAnsiTheme="minorHAnsi" w:cstheme="minorHAnsi"/>
          <w:sz w:val="22"/>
        </w:rPr>
      </w:pPr>
      <w:r w:rsidRPr="002F6E3E">
        <w:rPr>
          <w:rFonts w:asciiTheme="minorHAnsi" w:hAnsiTheme="minorHAnsi" w:cstheme="minorHAnsi"/>
          <w:sz w:val="22"/>
        </w:rPr>
        <w:t xml:space="preserve">Finally, while our results suggest </w:t>
      </w:r>
      <w:ins w:id="2854" w:author="Copyeditor (JMIR)" w:date="2023-08-03T06:36:00Z">
        <w:r w:rsidRPr="002F6E3E">
          <w:rPr>
            <w:rFonts w:asciiTheme="minorHAnsi" w:hAnsiTheme="minorHAnsi" w:cstheme="minorHAnsi"/>
            <w:sz w:val="22"/>
          </w:rPr>
          <w:t xml:space="preserve">that </w:t>
        </w:r>
      </w:ins>
      <w:r w:rsidRPr="002F6E3E">
        <w:rPr>
          <w:rFonts w:asciiTheme="minorHAnsi" w:hAnsiTheme="minorHAnsi" w:cstheme="minorHAnsi"/>
          <w:sz w:val="22"/>
        </w:rPr>
        <w:t xml:space="preserve">clinical samples of people with </w:t>
      </w:r>
      <w:ins w:id="2855" w:author="Copyeditor (JMIR)" w:date="2023-08-06T17:35:00Z">
        <w:r w:rsidR="00C046E5" w:rsidRPr="002F6E3E">
          <w:rPr>
            <w:rFonts w:asciiTheme="minorHAnsi" w:hAnsiTheme="minorHAnsi" w:cstheme="minorHAnsi"/>
            <w:sz w:val="22"/>
          </w:rPr>
          <w:t xml:space="preserve">AUD </w:t>
        </w:r>
      </w:ins>
      <w:del w:id="2856" w:author="Copyeditor (JMIR)" w:date="2023-08-06T17:35:00Z">
        <w:r w:rsidRPr="002F6E3E">
          <w:rPr>
            <w:rFonts w:asciiTheme="minorHAnsi" w:hAnsiTheme="minorHAnsi" w:cstheme="minorHAnsi"/>
            <w:sz w:val="22"/>
          </w:rPr>
          <w:delText xml:space="preserve">alcohol use disorder </w:delText>
        </w:r>
      </w:del>
      <w:r w:rsidRPr="002F6E3E">
        <w:rPr>
          <w:rFonts w:asciiTheme="minorHAnsi" w:hAnsiTheme="minorHAnsi" w:cstheme="minorHAnsi"/>
          <w:sz w:val="22"/>
        </w:rPr>
        <w:t>may find these personal sensing methods acceptable, more research is needed to test the acceptability of these methods in future applied</w:t>
      </w:r>
      <w:ins w:id="2857" w:author="Copyeditor (JMIR)" w:date="2023-08-06T17:35:00Z">
        <w:r w:rsidR="00C046E5" w:rsidRPr="002F6E3E">
          <w:rPr>
            <w:rFonts w:asciiTheme="minorHAnsi" w:hAnsiTheme="minorHAnsi" w:cstheme="minorHAnsi"/>
            <w:sz w:val="22"/>
          </w:rPr>
          <w:t>-</w:t>
        </w:r>
      </w:ins>
      <w:del w:id="2858" w:author="Copyeditor (JMIR)" w:date="2023-08-06T17:35: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clinical settings, where issues of costs, benefits, and trust may differ meaningfully in complicated ways from </w:t>
      </w:r>
      <w:r w:rsidRPr="002F6E3E">
        <w:rPr>
          <w:rFonts w:asciiTheme="minorHAnsi" w:hAnsiTheme="minorHAnsi" w:cstheme="minorHAnsi"/>
          <w:sz w:val="22"/>
        </w:rPr>
        <w:lastRenderedPageBreak/>
        <w:t>the research context. Future studies should also examine how these personal sensing methods might be perceived by people with recovery goals other than abstinence. No technical reasons prevent personal sensing from being applied to alternative recovery goals</w:t>
      </w:r>
      <w:del w:id="2859" w:author="Copyeditor (JMIR)" w:date="2023-08-06T17:38:00Z">
        <w:r w:rsidRPr="002F6E3E">
          <w:rPr>
            <w:rFonts w:asciiTheme="minorHAnsi" w:hAnsiTheme="minorHAnsi" w:cstheme="minorHAnsi"/>
            <w:sz w:val="22"/>
          </w:rPr>
          <w:delText xml:space="preserve"> </w:delText>
        </w:r>
      </w:del>
      <w:ins w:id="2860" w:author="Copyeditor (JMIR)" w:date="2023-08-06T17:38:00Z">
        <w:r w:rsidR="004F5BB2" w:rsidRPr="002F6E3E">
          <w:rPr>
            <w:rFonts w:asciiTheme="minorHAnsi" w:hAnsiTheme="minorHAnsi" w:cstheme="minorHAnsi"/>
            <w:sz w:val="22"/>
          </w:rPr>
          <w:t xml:space="preserve"> </w:t>
        </w:r>
      </w:ins>
      <w:r w:rsidRPr="002F6E3E">
        <w:rPr>
          <w:rFonts w:asciiTheme="minorHAnsi" w:hAnsiTheme="minorHAnsi" w:cstheme="minorHAnsi"/>
          <w:sz w:val="22"/>
        </w:rPr>
        <w:t xml:space="preserve">(see </w:t>
      </w:r>
      <w:ins w:id="2861" w:author="Copyeditor (JMIR)" w:date="2023-08-07T18:46:00Z">
        <w:r w:rsidR="00BE7275" w:rsidRPr="003A7E59">
          <w:rPr>
            <w:rFonts w:asciiTheme="minorHAnsi" w:hAnsiTheme="minorHAnsi" w:cstheme="minorHAnsi"/>
            <w:sz w:val="22"/>
          </w:rPr>
          <w:t xml:space="preserve">the studies by Bae et al </w:t>
        </w:r>
      </w:ins>
      <w:r w:rsidRPr="002F6E3E">
        <w:rPr>
          <w:rFonts w:asciiTheme="minorHAnsi" w:hAnsiTheme="minorHAnsi" w:cstheme="minorHAnsi"/>
          <w:sz w:val="22"/>
        </w:rPr>
        <w:t xml:space="preserve">[28] and </w:t>
      </w:r>
      <w:ins w:id="2862" w:author="Copyeditor (JMIR)" w:date="2023-08-07T18:46:00Z">
        <w:r w:rsidR="00BE7275" w:rsidRPr="003A7E59">
          <w:rPr>
            <w:rFonts w:asciiTheme="minorHAnsi" w:hAnsiTheme="minorHAnsi" w:cstheme="minorHAnsi"/>
            <w:sz w:val="22"/>
          </w:rPr>
          <w:t xml:space="preserve">Walters et al </w:t>
        </w:r>
      </w:ins>
      <w:r w:rsidRPr="002F6E3E">
        <w:rPr>
          <w:rFonts w:asciiTheme="minorHAnsi" w:hAnsiTheme="minorHAnsi" w:cstheme="minorHAnsi"/>
          <w:sz w:val="22"/>
        </w:rPr>
        <w:t>[29] for examples of predicting current and imminent drinking episodes, respectively, in people without a goal</w:t>
      </w:r>
      <w:ins w:id="2863" w:author="Copyeditor (JMIR)" w:date="2023-08-07T05:58:00Z">
        <w:r w:rsidR="005A7D65" w:rsidRPr="002F6E3E">
          <w:rPr>
            <w:rFonts w:asciiTheme="minorHAnsi" w:hAnsiTheme="minorHAnsi" w:cstheme="minorHAnsi"/>
            <w:sz w:val="22"/>
          </w:rPr>
          <w:t xml:space="preserve"> </w:t>
        </w:r>
      </w:ins>
      <w:r w:rsidRPr="002F6E3E">
        <w:rPr>
          <w:rFonts w:asciiTheme="minorHAnsi" w:hAnsiTheme="minorHAnsi" w:cstheme="minorHAnsi"/>
          <w:sz w:val="22"/>
        </w:rPr>
        <w:t xml:space="preserve">of abstinence). </w:t>
      </w:r>
      <w:ins w:id="2864" w:author="Copyeditor (JMIR)" w:date="2023-08-03T06:36:00Z">
        <w:r w:rsidRPr="002F6E3E">
          <w:rPr>
            <w:rFonts w:asciiTheme="minorHAnsi" w:hAnsiTheme="minorHAnsi" w:cstheme="minorHAnsi"/>
            <w:sz w:val="22"/>
          </w:rPr>
          <w:t>I</w:t>
        </w:r>
      </w:ins>
      <w:ins w:id="2865" w:author="Copyeditor (JMIR)" w:date="2023-08-07T18:46:00Z">
        <w:r w:rsidR="00BE7275" w:rsidRPr="003A7E59">
          <w:rPr>
            <w:rFonts w:asciiTheme="minorHAnsi" w:hAnsiTheme="minorHAnsi" w:cstheme="minorHAnsi"/>
            <w:sz w:val="22"/>
          </w:rPr>
          <w:t>n addition</w:t>
        </w:r>
      </w:ins>
      <w:del w:id="2866" w:author="Copyeditor (JMIR)" w:date="2023-08-03T06:36:00Z">
        <w:r w:rsidRPr="002F6E3E">
          <w:rPr>
            <w:rFonts w:asciiTheme="minorHAnsi" w:hAnsiTheme="minorHAnsi" w:cstheme="minorHAnsi"/>
            <w:sz w:val="22"/>
          </w:rPr>
          <w:delText>Also</w:delText>
        </w:r>
      </w:del>
      <w:r w:rsidRPr="002F6E3E">
        <w:rPr>
          <w:rFonts w:asciiTheme="minorHAnsi" w:hAnsiTheme="minorHAnsi" w:cstheme="minorHAnsi"/>
          <w:sz w:val="22"/>
        </w:rPr>
        <w:t xml:space="preserve">, it must be acknowledged that </w:t>
      </w:r>
      <w:ins w:id="2867" w:author="Copyeditor (JMIR)" w:date="2023-08-03T06:36:00Z">
        <w:r w:rsidRPr="002F6E3E">
          <w:rPr>
            <w:rFonts w:asciiTheme="minorHAnsi" w:hAnsiTheme="minorHAnsi" w:cstheme="minorHAnsi"/>
            <w:sz w:val="22"/>
          </w:rPr>
          <w:t xml:space="preserve">the </w:t>
        </w:r>
      </w:ins>
      <w:r w:rsidRPr="002F6E3E">
        <w:rPr>
          <w:rFonts w:asciiTheme="minorHAnsi" w:hAnsiTheme="minorHAnsi" w:cstheme="minorHAnsi"/>
          <w:sz w:val="22"/>
        </w:rPr>
        <w:t>individuals in our study agreed to participate in a research study on mobile health and were financially compensated for their time. It is unclear how these individuals and the research setting may differ from those seeking to use these methods in future clinical settings</w:t>
      </w:r>
      <w:ins w:id="2868"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where costs, benefits</w:t>
      </w:r>
      <w:ins w:id="2869" w:author="Copyeditor (JMIR)" w:date="2023-08-03T06:36:00Z">
        <w:r w:rsidRPr="002F6E3E">
          <w:rPr>
            <w:rFonts w:asciiTheme="minorHAnsi" w:hAnsiTheme="minorHAnsi" w:cstheme="minorHAnsi"/>
            <w:sz w:val="22"/>
          </w:rPr>
          <w:t>,</w:t>
        </w:r>
      </w:ins>
      <w:r w:rsidRPr="002F6E3E">
        <w:rPr>
          <w:rFonts w:asciiTheme="minorHAnsi" w:hAnsiTheme="minorHAnsi" w:cstheme="minorHAnsi"/>
          <w:sz w:val="22"/>
        </w:rPr>
        <w:t xml:space="preserve"> and trust may all weigh differently on their decisions to engage with the sensing system.</w:t>
      </w:r>
    </w:p>
    <w:p w14:paraId="4B84C758" w14:textId="77777777" w:rsidR="008B2A7A" w:rsidRPr="002F6E3E" w:rsidRDefault="008B2A7A">
      <w:pPr>
        <w:spacing w:before="5" w:line="360" w:lineRule="auto"/>
        <w:rPr>
          <w:rFonts w:asciiTheme="minorHAnsi" w:hAnsiTheme="minorHAnsi" w:cstheme="minorHAnsi"/>
          <w:sz w:val="22"/>
        </w:rPr>
      </w:pPr>
    </w:p>
    <w:p w14:paraId="3FE0672A" w14:textId="594FBA2C" w:rsidR="008B2A7A" w:rsidRPr="002F6E3E" w:rsidRDefault="0046147D" w:rsidP="004E0223">
      <w:pPr>
        <w:pStyle w:val="Heading3"/>
        <w:rPr>
          <w:rFonts w:asciiTheme="minorHAnsi" w:hAnsiTheme="minorHAnsi" w:cstheme="minorHAnsi"/>
        </w:rPr>
      </w:pPr>
      <w:r w:rsidRPr="002F6E3E">
        <w:rPr>
          <w:rFonts w:asciiTheme="minorHAnsi" w:hAnsiTheme="minorHAnsi" w:cstheme="minorHAnsi"/>
        </w:rPr>
        <w:t>Conclusion</w:t>
      </w:r>
      <w:ins w:id="2870" w:author="Copyeditor (JMIR)" w:date="2023-08-04T09:31:00Z">
        <w:r w:rsidR="00CE57F2" w:rsidRPr="002F6E3E">
          <w:rPr>
            <w:rFonts w:asciiTheme="minorHAnsi" w:hAnsiTheme="minorHAnsi" w:cstheme="minorHAnsi"/>
          </w:rPr>
          <w:t>s</w:t>
        </w:r>
      </w:ins>
    </w:p>
    <w:p w14:paraId="1EE29B30" w14:textId="77777777" w:rsidR="008B2A7A" w:rsidRPr="002F6E3E" w:rsidRDefault="008B2A7A">
      <w:pPr>
        <w:spacing w:before="9" w:line="360" w:lineRule="auto"/>
        <w:rPr>
          <w:rFonts w:asciiTheme="minorHAnsi" w:hAnsiTheme="minorHAnsi" w:cstheme="minorHAnsi"/>
          <w:b/>
          <w:sz w:val="22"/>
        </w:rPr>
      </w:pPr>
    </w:p>
    <w:p w14:paraId="76684D9C" w14:textId="7D2894D3" w:rsidR="008B2A7A" w:rsidRPr="002F6E3E" w:rsidRDefault="0046147D" w:rsidP="004E0223">
      <w:pPr>
        <w:spacing w:line="360" w:lineRule="auto"/>
        <w:rPr>
          <w:rFonts w:asciiTheme="minorHAnsi" w:hAnsiTheme="minorHAnsi" w:cstheme="minorHAnsi"/>
          <w:sz w:val="22"/>
        </w:rPr>
      </w:pPr>
      <w:r w:rsidRPr="002F6E3E">
        <w:rPr>
          <w:rFonts w:asciiTheme="minorHAnsi" w:hAnsiTheme="minorHAnsi" w:cstheme="minorHAnsi"/>
          <w:sz w:val="22"/>
        </w:rPr>
        <w:t>Th</w:t>
      </w:r>
      <w:del w:id="2871" w:author="Copyeditor (JMIR)" w:date="2023-08-03T06:30:00Z">
        <w:r w:rsidRPr="002F6E3E">
          <w:rPr>
            <w:rFonts w:asciiTheme="minorHAnsi" w:hAnsiTheme="minorHAnsi" w:cstheme="minorHAnsi"/>
            <w:sz w:val="22"/>
          </w:rPr>
          <w:delText>e present</w:delText>
        </w:r>
      </w:del>
      <w:ins w:id="2872" w:author="Copyeditor (JMIR)" w:date="2023-08-03T06:30:00Z">
        <w:r w:rsidRPr="002F6E3E">
          <w:rPr>
            <w:rFonts w:asciiTheme="minorHAnsi" w:hAnsiTheme="minorHAnsi" w:cstheme="minorHAnsi"/>
            <w:sz w:val="22"/>
          </w:rPr>
          <w:t>is</w:t>
        </w:r>
      </w:ins>
      <w:r w:rsidRPr="002F6E3E">
        <w:rPr>
          <w:rFonts w:asciiTheme="minorHAnsi" w:hAnsiTheme="minorHAnsi" w:cstheme="minorHAnsi"/>
          <w:sz w:val="22"/>
        </w:rPr>
        <w:t xml:space="preserve"> study demonstrate</w:t>
      </w:r>
      <w:ins w:id="2873" w:author="Copyeditor (JMIR)" w:date="2023-08-03T06:36:00Z">
        <w:r w:rsidRPr="002F6E3E">
          <w:rPr>
            <w:rFonts w:asciiTheme="minorHAnsi" w:hAnsiTheme="minorHAnsi" w:cstheme="minorHAnsi"/>
            <w:sz w:val="22"/>
          </w:rPr>
          <w:t>d</w:t>
        </w:r>
      </w:ins>
      <w:del w:id="2874" w:author="Copyeditor (JMIR)" w:date="2023-08-03T06:36:00Z">
        <w:r w:rsidRPr="002F6E3E">
          <w:rPr>
            <w:rFonts w:asciiTheme="minorHAnsi" w:hAnsiTheme="minorHAnsi" w:cstheme="minorHAnsi"/>
            <w:sz w:val="22"/>
          </w:rPr>
          <w:delText>s</w:delText>
        </w:r>
      </w:del>
      <w:r w:rsidRPr="002F6E3E">
        <w:rPr>
          <w:rFonts w:asciiTheme="minorHAnsi" w:hAnsiTheme="minorHAnsi" w:cstheme="minorHAnsi"/>
          <w:sz w:val="22"/>
        </w:rPr>
        <w:t xml:space="preserve"> the acceptability of several personal sensing methods. These methods were acceptable </w:t>
      </w:r>
      <w:ins w:id="2875" w:author="Copyeditor (JMIR)" w:date="2023-08-06T17:49:00Z">
        <w:r w:rsidR="00C43032" w:rsidRPr="002F6E3E">
          <w:rPr>
            <w:rFonts w:asciiTheme="minorHAnsi" w:hAnsiTheme="minorHAnsi" w:cstheme="minorHAnsi"/>
            <w:sz w:val="22"/>
          </w:rPr>
          <w:t>(</w:t>
        </w:r>
      </w:ins>
      <w:r w:rsidRPr="002F6E3E">
        <w:rPr>
          <w:rFonts w:asciiTheme="minorHAnsi" w:hAnsiTheme="minorHAnsi" w:cstheme="minorHAnsi"/>
          <w:sz w:val="22"/>
        </w:rPr>
        <w:t>1) over a longer period</w:t>
      </w:r>
      <w:del w:id="2876" w:author="Copyeditor (JMIR)" w:date="2023-08-03T06:30:00Z">
        <w:r w:rsidRPr="002F6E3E">
          <w:rPr>
            <w:rFonts w:asciiTheme="minorHAnsi" w:hAnsiTheme="minorHAnsi" w:cstheme="minorHAnsi"/>
            <w:sz w:val="22"/>
          </w:rPr>
          <w:delText xml:space="preserve"> of time</w:delText>
        </w:r>
      </w:del>
      <w:r w:rsidRPr="002F6E3E">
        <w:rPr>
          <w:rFonts w:asciiTheme="minorHAnsi" w:hAnsiTheme="minorHAnsi" w:cstheme="minorHAnsi"/>
          <w:sz w:val="22"/>
        </w:rPr>
        <w:t xml:space="preserve"> than has previously been assessed, </w:t>
      </w:r>
      <w:ins w:id="2877" w:author="Copyeditor (JMIR)" w:date="2023-08-06T17:49:00Z">
        <w:r w:rsidR="00C43032" w:rsidRPr="002F6E3E">
          <w:rPr>
            <w:rFonts w:asciiTheme="minorHAnsi" w:hAnsiTheme="minorHAnsi" w:cstheme="minorHAnsi"/>
            <w:sz w:val="22"/>
          </w:rPr>
          <w:t>(</w:t>
        </w:r>
      </w:ins>
      <w:r w:rsidRPr="002F6E3E">
        <w:rPr>
          <w:rFonts w:asciiTheme="minorHAnsi" w:hAnsiTheme="minorHAnsi" w:cstheme="minorHAnsi"/>
          <w:sz w:val="22"/>
        </w:rPr>
        <w:t xml:space="preserve">2) across active and passive methods, </w:t>
      </w:r>
      <w:ins w:id="2878" w:author="Copyeditor (JMIR)" w:date="2023-08-06T17:49:00Z">
        <w:r w:rsidR="003D018B" w:rsidRPr="002F6E3E">
          <w:rPr>
            <w:rFonts w:asciiTheme="minorHAnsi" w:hAnsiTheme="minorHAnsi" w:cstheme="minorHAnsi"/>
            <w:sz w:val="22"/>
          </w:rPr>
          <w:t>(</w:t>
        </w:r>
      </w:ins>
      <w:r w:rsidRPr="002F6E3E">
        <w:rPr>
          <w:rFonts w:asciiTheme="minorHAnsi" w:hAnsiTheme="minorHAnsi" w:cstheme="minorHAnsi"/>
          <w:sz w:val="22"/>
        </w:rPr>
        <w:t xml:space="preserve">3) despite the sensitivity of the data, </w:t>
      </w:r>
      <w:ins w:id="2879" w:author="Copyeditor (JMIR)" w:date="2023-08-06T17:49:00Z">
        <w:r w:rsidR="003D018B" w:rsidRPr="002F6E3E">
          <w:rPr>
            <w:rFonts w:asciiTheme="minorHAnsi" w:hAnsiTheme="minorHAnsi" w:cstheme="minorHAnsi"/>
            <w:sz w:val="22"/>
          </w:rPr>
          <w:t>(</w:t>
        </w:r>
      </w:ins>
      <w:r w:rsidRPr="002F6E3E">
        <w:rPr>
          <w:rFonts w:asciiTheme="minorHAnsi" w:hAnsiTheme="minorHAnsi" w:cstheme="minorHAnsi"/>
          <w:sz w:val="22"/>
        </w:rPr>
        <w:t xml:space="preserve">4) among individuals with </w:t>
      </w:r>
      <w:ins w:id="2880" w:author="Copyeditor (JMIR)" w:date="2023-08-06T17:49:00Z">
        <w:r w:rsidR="003D018B" w:rsidRPr="002F6E3E">
          <w:rPr>
            <w:rFonts w:asciiTheme="minorHAnsi" w:hAnsiTheme="minorHAnsi" w:cstheme="minorHAnsi"/>
            <w:sz w:val="22"/>
          </w:rPr>
          <w:t>AUD</w:t>
        </w:r>
      </w:ins>
      <w:del w:id="2881" w:author="Copyeditor (JMIR)" w:date="2023-08-06T17:49:00Z">
        <w:r w:rsidRPr="002F6E3E">
          <w:rPr>
            <w:rFonts w:asciiTheme="minorHAnsi" w:hAnsiTheme="minorHAnsi" w:cstheme="minorHAnsi"/>
            <w:sz w:val="22"/>
          </w:rPr>
          <w:delText>alcohol use disorder</w:delText>
        </w:r>
      </w:del>
      <w:r w:rsidRPr="002F6E3E">
        <w:rPr>
          <w:rFonts w:asciiTheme="minorHAnsi" w:hAnsiTheme="minorHAnsi" w:cstheme="minorHAnsi"/>
          <w:sz w:val="22"/>
        </w:rPr>
        <w:t xml:space="preserve"> who may have greater privacy concerns, and </w:t>
      </w:r>
      <w:ins w:id="2882" w:author="Copyeditor (JMIR)" w:date="2023-08-06T17:49:00Z">
        <w:r w:rsidR="003D018B" w:rsidRPr="002F6E3E">
          <w:rPr>
            <w:rFonts w:asciiTheme="minorHAnsi" w:hAnsiTheme="minorHAnsi" w:cstheme="minorHAnsi"/>
            <w:sz w:val="22"/>
          </w:rPr>
          <w:t>(</w:t>
        </w:r>
      </w:ins>
      <w:r w:rsidRPr="002F6E3E">
        <w:rPr>
          <w:rFonts w:asciiTheme="minorHAnsi" w:hAnsiTheme="minorHAnsi" w:cstheme="minorHAnsi"/>
          <w:sz w:val="22"/>
        </w:rPr>
        <w:t xml:space="preserve">5) without explicit clinical benefits to the participants. These findings suggest </w:t>
      </w:r>
      <w:ins w:id="2883" w:author="Copyeditor (JMIR)" w:date="2023-08-03T06:36:00Z">
        <w:r w:rsidRPr="002F6E3E">
          <w:rPr>
            <w:rFonts w:asciiTheme="minorHAnsi" w:hAnsiTheme="minorHAnsi" w:cstheme="minorHAnsi"/>
            <w:sz w:val="22"/>
          </w:rPr>
          <w:t xml:space="preserve">that </w:t>
        </w:r>
      </w:ins>
      <w:r w:rsidRPr="002F6E3E">
        <w:rPr>
          <w:rFonts w:asciiTheme="minorHAnsi" w:hAnsiTheme="minorHAnsi" w:cstheme="minorHAnsi"/>
          <w:sz w:val="22"/>
        </w:rPr>
        <w:t>personal sensing methods are poised as accessible, feasible avenues to collect data about individuals to be used for clinical applications. More work is needed to determine the predictive utility of the data that can be collected via personal sensing, but our study shows that this work will be worthwhile to pursue.</w:t>
      </w:r>
    </w:p>
    <w:p w14:paraId="1A765D53" w14:textId="54526EF6" w:rsidR="008B2A7A" w:rsidRPr="002F6E3E" w:rsidRDefault="0046147D" w:rsidP="004E0223">
      <w:pPr>
        <w:spacing w:before="110" w:line="360" w:lineRule="auto"/>
        <w:rPr>
          <w:rFonts w:asciiTheme="minorHAnsi" w:hAnsiTheme="minorHAnsi" w:cstheme="minorHAnsi"/>
          <w:sz w:val="22"/>
        </w:rPr>
      </w:pPr>
      <w:r w:rsidRPr="002F6E3E">
        <w:rPr>
          <w:rFonts w:asciiTheme="minorHAnsi" w:hAnsiTheme="minorHAnsi" w:cstheme="minorHAnsi"/>
          <w:sz w:val="22"/>
        </w:rPr>
        <w:t>Personal sensing is acceptable, and the technology to collect it (namely, the smartphone) is widely accessible. Personal sensing can make digital therapeutics</w:t>
      </w:r>
      <w:del w:id="2884" w:author="Copyeditor (JMIR)" w:date="2023-08-03T06:30:00Z">
        <w:r w:rsidRPr="002F6E3E">
          <w:rPr>
            <w:rFonts w:asciiTheme="minorHAnsi" w:hAnsiTheme="minorHAnsi" w:cstheme="minorHAnsi"/>
            <w:sz w:val="22"/>
          </w:rPr>
          <w:delText xml:space="preserve"> - </w:delText>
        </w:r>
      </w:del>
      <w:ins w:id="2885" w:author="Copyeditor (JMIR)" w:date="2023-08-03T06:30:00Z">
        <w:r w:rsidRPr="002F6E3E">
          <w:rPr>
            <w:rFonts w:asciiTheme="minorHAnsi" w:hAnsiTheme="minorHAnsi" w:cstheme="minorHAnsi"/>
            <w:sz w:val="22"/>
          </w:rPr>
          <w:t>—</w:t>
        </w:r>
      </w:ins>
      <w:ins w:id="2886" w:author="Copyeditor (JMIR)" w:date="2023-08-03T06:36:00Z">
        <w:del w:id="2887" w:author="Copyeditor (JMIR)" w:date="2023-08-06T17:51:00Z">
          <w:r w:rsidRPr="002F6E3E">
            <w:rPr>
              <w:rFonts w:asciiTheme="minorHAnsi" w:hAnsiTheme="minorHAnsi" w:cstheme="minorHAnsi"/>
              <w:sz w:val="22"/>
            </w:rPr>
            <w:delText xml:space="preserve"> </w:delText>
          </w:r>
        </w:del>
      </w:ins>
      <w:r w:rsidRPr="002F6E3E">
        <w:rPr>
          <w:rFonts w:asciiTheme="minorHAnsi" w:hAnsiTheme="minorHAnsi" w:cstheme="minorHAnsi"/>
          <w:sz w:val="22"/>
        </w:rPr>
        <w:t>smartphone</w:t>
      </w:r>
      <w:ins w:id="2888" w:author="Copyeditor (JMIR)" w:date="2023-08-03T06:36:00Z">
        <w:r w:rsidRPr="002F6E3E">
          <w:rPr>
            <w:rFonts w:asciiTheme="minorHAnsi" w:hAnsiTheme="minorHAnsi" w:cstheme="minorHAnsi"/>
            <w:sz w:val="22"/>
          </w:rPr>
          <w:t>s</w:t>
        </w:r>
      </w:ins>
      <w:r w:rsidRPr="002F6E3E">
        <w:rPr>
          <w:rFonts w:asciiTheme="minorHAnsi" w:hAnsiTheme="minorHAnsi" w:cstheme="minorHAnsi"/>
          <w:sz w:val="22"/>
        </w:rPr>
        <w:t xml:space="preserve"> and web-based apps that provide mental health care</w:t>
      </w:r>
      <w:del w:id="2889" w:author="Copyeditor (JMIR)" w:date="2023-08-03T06:30:00Z">
        <w:r w:rsidRPr="002F6E3E">
          <w:rPr>
            <w:rFonts w:asciiTheme="minorHAnsi" w:hAnsiTheme="minorHAnsi" w:cstheme="minorHAnsi"/>
            <w:sz w:val="22"/>
          </w:rPr>
          <w:delText xml:space="preserve"> - </w:delText>
        </w:r>
      </w:del>
      <w:ins w:id="2890" w:author="Copyeditor (JMIR)" w:date="2023-08-03T06:30:00Z">
        <w:r w:rsidRPr="002F6E3E">
          <w:rPr>
            <w:rFonts w:asciiTheme="minorHAnsi" w:hAnsiTheme="minorHAnsi" w:cstheme="minorHAnsi"/>
            <w:sz w:val="22"/>
          </w:rPr>
          <w:t>—</w:t>
        </w:r>
      </w:ins>
      <w:r w:rsidRPr="002F6E3E">
        <w:rPr>
          <w:rFonts w:asciiTheme="minorHAnsi" w:hAnsiTheme="minorHAnsi" w:cstheme="minorHAnsi"/>
          <w:sz w:val="22"/>
        </w:rPr>
        <w:t>smart. These methods can personalize care for individuals such that they receive the specific interventions and support</w:t>
      </w:r>
      <w:del w:id="2891" w:author="Copyeditor (JMIR)" w:date="2023-08-03T06:36:00Z">
        <w:r w:rsidRPr="002F6E3E">
          <w:rPr>
            <w:rFonts w:asciiTheme="minorHAnsi" w:hAnsiTheme="minorHAnsi" w:cstheme="minorHAnsi"/>
            <w:sz w:val="22"/>
          </w:rPr>
          <w:delText>s</w:delText>
        </w:r>
      </w:del>
      <w:r w:rsidRPr="002F6E3E">
        <w:rPr>
          <w:rFonts w:asciiTheme="minorHAnsi" w:hAnsiTheme="minorHAnsi" w:cstheme="minorHAnsi"/>
          <w:sz w:val="22"/>
        </w:rPr>
        <w:t xml:space="preserve"> they need at the time they need them. Smart digital therapeutics can be scaled widely to provide treatment to the overwhelming majority of individuals who do not currently receive mental health</w:t>
      </w:r>
      <w:ins w:id="2892" w:author="Copyeditor (JMIR)" w:date="2023-08-06T17:52:00Z">
        <w:r w:rsidR="006F7234" w:rsidRPr="002F6E3E">
          <w:rPr>
            <w:rFonts w:asciiTheme="minorHAnsi" w:hAnsiTheme="minorHAnsi" w:cstheme="minorHAnsi"/>
            <w:sz w:val="22"/>
          </w:rPr>
          <w:t xml:space="preserve"> </w:t>
        </w:r>
      </w:ins>
      <w:del w:id="2893"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 xml:space="preserve">care. They can reach those who have </w:t>
      </w:r>
      <w:del w:id="2894" w:author="Copyeditor (JMIR)" w:date="2023-08-03T06:36:00Z">
        <w:r w:rsidRPr="002F6E3E">
          <w:rPr>
            <w:rFonts w:asciiTheme="minorHAnsi" w:hAnsiTheme="minorHAnsi" w:cstheme="minorHAnsi"/>
            <w:sz w:val="22"/>
          </w:rPr>
          <w:delText xml:space="preserve">been </w:delText>
        </w:r>
      </w:del>
      <w:r w:rsidRPr="002F6E3E">
        <w:rPr>
          <w:rFonts w:asciiTheme="minorHAnsi" w:hAnsiTheme="minorHAnsi" w:cstheme="minorHAnsi"/>
          <w:sz w:val="22"/>
        </w:rPr>
        <w:t>historically</w:t>
      </w:r>
      <w:ins w:id="2895" w:author="Copyeditor (JMIR)" w:date="2023-08-03T06:36:00Z">
        <w:r w:rsidRPr="002F6E3E">
          <w:rPr>
            <w:rFonts w:asciiTheme="minorHAnsi" w:hAnsiTheme="minorHAnsi" w:cstheme="minorHAnsi"/>
            <w:sz w:val="22"/>
          </w:rPr>
          <w:t xml:space="preserve"> been</w:t>
        </w:r>
      </w:ins>
      <w:r w:rsidRPr="002F6E3E">
        <w:rPr>
          <w:rFonts w:asciiTheme="minorHAnsi" w:hAnsiTheme="minorHAnsi" w:cstheme="minorHAnsi"/>
          <w:sz w:val="22"/>
        </w:rPr>
        <w:t xml:space="preserve"> excluded from or have otherwise faced barriers to care. With personal sensing powering digital therapeutics, we are positioned for a paradigm shift in mental health</w:t>
      </w:r>
      <w:ins w:id="2896" w:author="Copyeditor (JMIR)" w:date="2023-08-06T17:54:00Z">
        <w:r w:rsidR="0003020C" w:rsidRPr="002F6E3E">
          <w:rPr>
            <w:rFonts w:asciiTheme="minorHAnsi" w:hAnsiTheme="minorHAnsi" w:cstheme="minorHAnsi"/>
            <w:sz w:val="22"/>
          </w:rPr>
          <w:t xml:space="preserve"> </w:t>
        </w:r>
      </w:ins>
      <w:del w:id="2897" w:author="Copyeditor (JMIR)" w:date="2023-08-03T06:36:00Z">
        <w:r w:rsidRPr="002F6E3E">
          <w:rPr>
            <w:rFonts w:asciiTheme="minorHAnsi" w:hAnsiTheme="minorHAnsi" w:cstheme="minorHAnsi"/>
            <w:sz w:val="22"/>
          </w:rPr>
          <w:delText xml:space="preserve"> </w:delText>
        </w:r>
      </w:del>
      <w:r w:rsidRPr="002F6E3E">
        <w:rPr>
          <w:rFonts w:asciiTheme="minorHAnsi" w:hAnsiTheme="minorHAnsi" w:cstheme="minorHAnsi"/>
          <w:sz w:val="22"/>
        </w:rPr>
        <w:t>care. Th</w:t>
      </w:r>
      <w:del w:id="2898" w:author="Copyeditor (JMIR)" w:date="2023-08-03T06:30:00Z">
        <w:r w:rsidRPr="002F6E3E">
          <w:rPr>
            <w:rFonts w:asciiTheme="minorHAnsi" w:hAnsiTheme="minorHAnsi" w:cstheme="minorHAnsi"/>
            <w:sz w:val="22"/>
          </w:rPr>
          <w:delText>e present</w:delText>
        </w:r>
      </w:del>
      <w:ins w:id="2899" w:author="Copyeditor (JMIR)" w:date="2023-08-03T06:30:00Z">
        <w:r w:rsidRPr="002F6E3E">
          <w:rPr>
            <w:rFonts w:asciiTheme="minorHAnsi" w:hAnsiTheme="minorHAnsi" w:cstheme="minorHAnsi"/>
            <w:sz w:val="22"/>
          </w:rPr>
          <w:t>is</w:t>
        </w:r>
      </w:ins>
      <w:r w:rsidRPr="002F6E3E">
        <w:rPr>
          <w:rFonts w:asciiTheme="minorHAnsi" w:hAnsiTheme="minorHAnsi" w:cstheme="minorHAnsi"/>
          <w:sz w:val="22"/>
        </w:rPr>
        <w:t xml:space="preserve"> study brings us </w:t>
      </w:r>
      <w:ins w:id="2900" w:author="Copyeditor (JMIR)" w:date="2023-08-03T06:36:00Z">
        <w:r w:rsidRPr="002F6E3E">
          <w:rPr>
            <w:rFonts w:asciiTheme="minorHAnsi" w:hAnsiTheme="minorHAnsi" w:cstheme="minorHAnsi"/>
            <w:sz w:val="22"/>
          </w:rPr>
          <w:t>one</w:t>
        </w:r>
      </w:ins>
      <w:del w:id="2901" w:author="Copyeditor (JMIR)" w:date="2023-08-03T06:36:00Z">
        <w:r w:rsidRPr="002F6E3E">
          <w:rPr>
            <w:rFonts w:asciiTheme="minorHAnsi" w:hAnsiTheme="minorHAnsi" w:cstheme="minorHAnsi"/>
            <w:sz w:val="22"/>
          </w:rPr>
          <w:delText>1</w:delText>
        </w:r>
      </w:del>
      <w:r w:rsidRPr="002F6E3E">
        <w:rPr>
          <w:rFonts w:asciiTheme="minorHAnsi" w:hAnsiTheme="minorHAnsi" w:cstheme="minorHAnsi"/>
          <w:sz w:val="22"/>
        </w:rPr>
        <w:t xml:space="preserve"> step closer to this goal, ensuring that the methods we hope to use to revolutionize care are acceptable to </w:t>
      </w:r>
      <w:del w:id="2902" w:author="Copyeditor (JMIR)" w:date="2023-08-03T06:36:00Z">
        <w:r w:rsidRPr="002F6E3E">
          <w:rPr>
            <w:rFonts w:asciiTheme="minorHAnsi" w:hAnsiTheme="minorHAnsi" w:cstheme="minorHAnsi"/>
            <w:sz w:val="22"/>
          </w:rPr>
          <w:delText xml:space="preserve">the </w:delText>
        </w:r>
      </w:del>
      <w:r w:rsidRPr="002F6E3E">
        <w:rPr>
          <w:rFonts w:asciiTheme="minorHAnsi" w:hAnsiTheme="minorHAnsi" w:cstheme="minorHAnsi"/>
          <w:sz w:val="22"/>
        </w:rPr>
        <w:t>patients who will use them.</w:t>
      </w:r>
    </w:p>
    <w:p w14:paraId="3BE56497" w14:textId="77777777" w:rsidR="008B2A7A" w:rsidRPr="002F6E3E" w:rsidRDefault="0046147D" w:rsidP="004E0223">
      <w:pPr>
        <w:pStyle w:val="Heading3"/>
        <w:rPr>
          <w:rFonts w:asciiTheme="minorHAnsi" w:hAnsiTheme="minorHAnsi" w:cstheme="minorHAnsi"/>
        </w:rPr>
      </w:pPr>
      <w:r w:rsidRPr="002F6E3E">
        <w:rPr>
          <w:rFonts w:asciiTheme="minorHAnsi" w:hAnsiTheme="minorHAnsi" w:cstheme="minorHAnsi"/>
        </w:rPr>
        <w:t>Acknowledgments</w:t>
      </w:r>
    </w:p>
    <w:p w14:paraId="462E8672" w14:textId="77777777" w:rsidR="008B2A7A" w:rsidRPr="002F6E3E" w:rsidRDefault="008B2A7A">
      <w:pPr>
        <w:spacing w:before="10" w:line="360" w:lineRule="auto"/>
        <w:rPr>
          <w:rFonts w:asciiTheme="minorHAnsi" w:hAnsiTheme="minorHAnsi" w:cstheme="minorHAnsi"/>
          <w:b/>
          <w:sz w:val="22"/>
        </w:rPr>
      </w:pPr>
    </w:p>
    <w:p w14:paraId="01E89923" w14:textId="330AD726" w:rsidR="008B2A7A" w:rsidRPr="002F6E3E" w:rsidRDefault="0046147D" w:rsidP="004E0223">
      <w:pPr>
        <w:spacing w:line="360" w:lineRule="auto"/>
        <w:rPr>
          <w:rFonts w:asciiTheme="minorHAnsi" w:hAnsiTheme="minorHAnsi" w:cstheme="minorHAnsi"/>
          <w:sz w:val="22"/>
        </w:rPr>
      </w:pPr>
      <w:r w:rsidRPr="002F6E3E">
        <w:rPr>
          <w:rFonts w:asciiTheme="minorHAnsi" w:hAnsiTheme="minorHAnsi" w:cstheme="minorHAnsi"/>
          <w:sz w:val="22"/>
        </w:rPr>
        <w:t>This research was supported by grants from the National Institute on Alcohol Abuse and Alcoholism (</w:t>
      </w:r>
      <w:del w:id="2903" w:author="Copyeditor (JMIR)" w:date="2023-08-06T17:55:00Z">
        <w:r w:rsidRPr="002F6E3E">
          <w:rPr>
            <w:rFonts w:asciiTheme="minorHAnsi" w:hAnsiTheme="minorHAnsi" w:cstheme="minorHAnsi"/>
            <w:sz w:val="22"/>
          </w:rPr>
          <w:delText xml:space="preserve">NIAAA; </w:delText>
        </w:r>
      </w:del>
      <w:hyperlink w:anchor="gs1" w:history="1">
        <w:r w:rsidRPr="002F6E3E">
          <w:rPr>
            <w:rFonts w:asciiTheme="minorHAnsi" w:hAnsiTheme="minorHAnsi" w:cstheme="minorHAnsi"/>
            <w:sz w:val="22"/>
          </w:rPr>
          <w:t>R01 AA024391</w:t>
        </w:r>
      </w:hyperlink>
      <w:r w:rsidRPr="002F6E3E">
        <w:rPr>
          <w:rFonts w:asciiTheme="minorHAnsi" w:hAnsiTheme="minorHAnsi" w:cstheme="minorHAnsi"/>
          <w:sz w:val="22"/>
        </w:rPr>
        <w:t>; J</w:t>
      </w:r>
      <w:ins w:id="2904" w:author="Copyeditor (JMIR)" w:date="2023-08-07T18:47:00Z">
        <w:r w:rsidR="00BE7275" w:rsidRPr="003A7E59">
          <w:rPr>
            <w:rFonts w:asciiTheme="minorHAnsi" w:hAnsiTheme="minorHAnsi" w:cstheme="minorHAnsi"/>
            <w:sz w:val="22"/>
          </w:rPr>
          <w:t>J</w:t>
        </w:r>
      </w:ins>
      <w:del w:id="2905" w:author="Copyeditor (JMIR)" w:date="2023-08-07T18:47:00Z">
        <w:r w:rsidRPr="002F6E3E">
          <w:rPr>
            <w:rFonts w:asciiTheme="minorHAnsi" w:hAnsiTheme="minorHAnsi" w:cstheme="minorHAnsi"/>
            <w:sz w:val="22"/>
          </w:rPr>
          <w:delText xml:space="preserve"> </w:delText>
        </w:r>
      </w:del>
      <w:r w:rsidRPr="002F6E3E">
        <w:rPr>
          <w:rFonts w:asciiTheme="minorHAnsi" w:hAnsiTheme="minorHAnsi" w:cstheme="minorHAnsi"/>
          <w:sz w:val="22"/>
        </w:rPr>
        <w:t>C</w:t>
      </w:r>
      <w:del w:id="2906" w:author="Copyeditor (JMIR)" w:date="2023-08-07T18:47:00Z">
        <w:r w:rsidRPr="002F6E3E">
          <w:rPr>
            <w:rFonts w:asciiTheme="minorHAnsi" w:hAnsiTheme="minorHAnsi" w:cstheme="minorHAnsi"/>
            <w:sz w:val="22"/>
          </w:rPr>
          <w:delText>urtin</w:delText>
        </w:r>
      </w:del>
      <w:r w:rsidRPr="002F6E3E">
        <w:rPr>
          <w:rFonts w:asciiTheme="minorHAnsi" w:hAnsiTheme="minorHAnsi" w:cstheme="minorHAnsi"/>
          <w:sz w:val="22"/>
        </w:rPr>
        <w:t>) and the National Institute on Drug Abuse (</w:t>
      </w:r>
      <w:del w:id="2907" w:author="Copyeditor (JMIR)" w:date="2023-08-06T17:55:00Z">
        <w:r w:rsidRPr="002F6E3E">
          <w:rPr>
            <w:rFonts w:asciiTheme="minorHAnsi" w:hAnsiTheme="minorHAnsi" w:cstheme="minorHAnsi"/>
            <w:sz w:val="22"/>
          </w:rPr>
          <w:delText xml:space="preserve">NIDA; </w:delText>
        </w:r>
      </w:del>
      <w:hyperlink w:anchor="gs3" w:history="1">
        <w:r w:rsidRPr="002F6E3E">
          <w:rPr>
            <w:rFonts w:asciiTheme="minorHAnsi" w:hAnsiTheme="minorHAnsi" w:cstheme="minorHAnsi"/>
            <w:sz w:val="22"/>
          </w:rPr>
          <w:t>R01 DA047315</w:t>
        </w:r>
      </w:hyperlink>
      <w:r w:rsidRPr="002F6E3E">
        <w:rPr>
          <w:rFonts w:asciiTheme="minorHAnsi" w:hAnsiTheme="minorHAnsi" w:cstheme="minorHAnsi"/>
          <w:sz w:val="22"/>
        </w:rPr>
        <w:t>; J</w:t>
      </w:r>
      <w:ins w:id="2908" w:author="Copyeditor (JMIR)" w:date="2023-08-07T18:47:00Z">
        <w:r w:rsidR="00BE7275" w:rsidRPr="003A7E59">
          <w:rPr>
            <w:rFonts w:asciiTheme="minorHAnsi" w:hAnsiTheme="minorHAnsi" w:cstheme="minorHAnsi"/>
            <w:sz w:val="22"/>
          </w:rPr>
          <w:t>J</w:t>
        </w:r>
      </w:ins>
      <w:del w:id="2909" w:author="Copyeditor (JMIR)" w:date="2023-08-07T18:47:00Z">
        <w:r w:rsidRPr="002F6E3E">
          <w:rPr>
            <w:rFonts w:asciiTheme="minorHAnsi" w:hAnsiTheme="minorHAnsi" w:cstheme="minorHAnsi"/>
            <w:sz w:val="22"/>
          </w:rPr>
          <w:delText xml:space="preserve"> </w:delText>
        </w:r>
      </w:del>
      <w:r w:rsidRPr="002F6E3E">
        <w:rPr>
          <w:rFonts w:asciiTheme="minorHAnsi" w:hAnsiTheme="minorHAnsi" w:cstheme="minorHAnsi"/>
          <w:sz w:val="22"/>
        </w:rPr>
        <w:t>C</w:t>
      </w:r>
      <w:del w:id="2910" w:author="Copyeditor (JMIR)" w:date="2023-08-07T18:47:00Z">
        <w:r w:rsidRPr="002F6E3E">
          <w:rPr>
            <w:rFonts w:asciiTheme="minorHAnsi" w:hAnsiTheme="minorHAnsi" w:cstheme="minorHAnsi"/>
            <w:sz w:val="22"/>
          </w:rPr>
          <w:delText>urtin</w:delText>
        </w:r>
      </w:del>
      <w:r w:rsidRPr="002F6E3E">
        <w:rPr>
          <w:rFonts w:asciiTheme="minorHAnsi" w:hAnsiTheme="minorHAnsi" w:cstheme="minorHAnsi"/>
          <w:sz w:val="22"/>
        </w:rPr>
        <w:t>).</w:t>
      </w:r>
    </w:p>
    <w:p w14:paraId="78EF41EC" w14:textId="7C2DDBC2" w:rsidR="008B2A7A" w:rsidRPr="002F6E3E" w:rsidRDefault="0046147D" w:rsidP="004E0223">
      <w:pPr>
        <w:spacing w:before="117" w:line="360" w:lineRule="auto"/>
        <w:rPr>
          <w:rFonts w:asciiTheme="minorHAnsi" w:hAnsiTheme="minorHAnsi" w:cstheme="minorHAnsi"/>
          <w:sz w:val="22"/>
        </w:rPr>
      </w:pPr>
      <w:r w:rsidRPr="002F6E3E">
        <w:rPr>
          <w:rFonts w:asciiTheme="minorHAnsi" w:hAnsiTheme="minorHAnsi" w:cstheme="minorHAnsi"/>
          <w:sz w:val="22"/>
        </w:rPr>
        <w:t>The authors wish to thank Susan E</w:t>
      </w:r>
      <w:del w:id="2911" w:author="Copyeditor (JMIR)" w:date="2023-08-03T06:30:00Z">
        <w:r w:rsidRPr="002F6E3E">
          <w:rPr>
            <w:rFonts w:asciiTheme="minorHAnsi" w:hAnsiTheme="minorHAnsi" w:cstheme="minorHAnsi"/>
            <w:sz w:val="22"/>
          </w:rPr>
          <w:delText>.</w:delText>
        </w:r>
      </w:del>
      <w:r w:rsidRPr="002F6E3E">
        <w:rPr>
          <w:rFonts w:asciiTheme="minorHAnsi" w:hAnsiTheme="minorHAnsi" w:cstheme="minorHAnsi"/>
          <w:sz w:val="22"/>
        </w:rPr>
        <w:t xml:space="preserve"> Wanta for her role as </w:t>
      </w:r>
      <w:ins w:id="2912" w:author="Copyeditor (JMIR)" w:date="2023-08-03T06:36:00Z">
        <w:r w:rsidRPr="002F6E3E">
          <w:rPr>
            <w:rFonts w:asciiTheme="minorHAnsi" w:hAnsiTheme="minorHAnsi" w:cstheme="minorHAnsi"/>
            <w:sz w:val="22"/>
          </w:rPr>
          <w:t xml:space="preserve">a </w:t>
        </w:r>
      </w:ins>
      <w:r w:rsidRPr="002F6E3E">
        <w:rPr>
          <w:rFonts w:asciiTheme="minorHAnsi" w:hAnsiTheme="minorHAnsi" w:cstheme="minorHAnsi"/>
          <w:sz w:val="22"/>
        </w:rPr>
        <w:t xml:space="preserve">project administrator and </w:t>
      </w:r>
      <w:ins w:id="2913" w:author="Copyeditor (JMIR)" w:date="2023-08-03T06:36:00Z">
        <w:r w:rsidRPr="002F6E3E">
          <w:rPr>
            <w:rFonts w:asciiTheme="minorHAnsi" w:hAnsiTheme="minorHAnsi" w:cstheme="minorHAnsi"/>
            <w:sz w:val="22"/>
          </w:rPr>
          <w:t xml:space="preserve">for </w:t>
        </w:r>
      </w:ins>
      <w:r w:rsidRPr="002F6E3E">
        <w:rPr>
          <w:rFonts w:asciiTheme="minorHAnsi" w:hAnsiTheme="minorHAnsi" w:cstheme="minorHAnsi"/>
          <w:sz w:val="22"/>
        </w:rPr>
        <w:t xml:space="preserve">her help with data curation. The authors also wish to thank Candace Lightheart, Jill Nagler, Kerry Keiser, and Megan Shultz for their contributions to data collection and Chris Gioia for the clinical supervision he provided to graduate </w:t>
      </w:r>
      <w:r w:rsidRPr="002F6E3E">
        <w:rPr>
          <w:rFonts w:asciiTheme="minorHAnsi" w:hAnsiTheme="minorHAnsi" w:cstheme="minorHAnsi"/>
          <w:sz w:val="22"/>
        </w:rPr>
        <w:lastRenderedPageBreak/>
        <w:t>students.</w:t>
      </w:r>
    </w:p>
    <w:p w14:paraId="3FB72F78" w14:textId="77777777" w:rsidR="003C0307" w:rsidRPr="002F6E3E" w:rsidRDefault="0046147D" w:rsidP="004E0223">
      <w:pPr>
        <w:pStyle w:val="Heading3"/>
        <w:rPr>
          <w:ins w:id="2914" w:author="Copyeditor (JMIR)" w:date="2023-08-04T09:36:00Z"/>
          <w:rFonts w:asciiTheme="minorHAnsi" w:hAnsiTheme="minorHAnsi" w:cstheme="minorHAnsi"/>
        </w:rPr>
      </w:pPr>
      <w:r w:rsidRPr="002F6E3E">
        <w:rPr>
          <w:rFonts w:asciiTheme="minorHAnsi" w:hAnsiTheme="minorHAnsi" w:cstheme="minorHAnsi"/>
        </w:rPr>
        <w:t xml:space="preserve">Conflicts of </w:t>
      </w:r>
      <w:commentRangeStart w:id="2915"/>
      <w:commentRangeStart w:id="2916"/>
      <w:r w:rsidRPr="002F6E3E">
        <w:rPr>
          <w:rFonts w:asciiTheme="minorHAnsi" w:hAnsiTheme="minorHAnsi" w:cstheme="minorHAnsi"/>
        </w:rPr>
        <w:t>Interest</w:t>
      </w:r>
      <w:commentRangeEnd w:id="2915"/>
      <w:r w:rsidR="009C41E3" w:rsidRPr="003A7E59">
        <w:rPr>
          <w:rFonts w:asciiTheme="minorHAnsi" w:eastAsiaTheme="minorEastAsia" w:hAnsiTheme="minorHAnsi" w:cstheme="minorHAnsi"/>
          <w:color w:val="auto"/>
          <w:szCs w:val="20"/>
        </w:rPr>
        <w:commentReference w:id="2915"/>
      </w:r>
      <w:commentRangeEnd w:id="2916"/>
      <w:r>
        <w:rPr>
          <w:rStyle w:val="CommentReference"/>
          <w:rFonts w:ascii="Palatino Linotype" w:eastAsia="Palatino Linotype" w:hAnsi="Palatino Linotype" w:cs="Palatino Linotype"/>
          <w:color w:val="auto"/>
        </w:rPr>
        <w:commentReference w:id="2916"/>
      </w:r>
    </w:p>
    <w:p w14:paraId="5D231959" w14:textId="605BA95B" w:rsidR="008B2A7A" w:rsidRPr="002F6E3E" w:rsidRDefault="0046147D" w:rsidP="003C0307">
      <w:pPr>
        <w:spacing w:before="118" w:line="360" w:lineRule="auto"/>
        <w:rPr>
          <w:ins w:id="2917" w:author="Copyeditor (JMIR)" w:date="2023-08-06T18:00:00Z"/>
          <w:rFonts w:asciiTheme="minorHAnsi" w:hAnsiTheme="minorHAnsi" w:cstheme="minorHAnsi"/>
          <w:sz w:val="22"/>
        </w:rPr>
      </w:pPr>
      <w:r w:rsidRPr="002F6E3E">
        <w:rPr>
          <w:rFonts w:asciiTheme="minorHAnsi" w:hAnsiTheme="minorHAnsi" w:cstheme="minorHAnsi"/>
          <w:sz w:val="22"/>
        </w:rPr>
        <w:t>None declared.</w:t>
      </w:r>
    </w:p>
    <w:p w14:paraId="59EA651B" w14:textId="77777777" w:rsidR="00514731" w:rsidRPr="002F6E3E" w:rsidRDefault="0046147D" w:rsidP="00514731">
      <w:pPr>
        <w:pStyle w:val="Heading3"/>
        <w:rPr>
          <w:ins w:id="2918" w:author="Copyeditor (JMIR)" w:date="2023-08-06T18:00:00Z"/>
          <w:rFonts w:asciiTheme="minorHAnsi" w:eastAsia="Calibri" w:hAnsiTheme="minorHAnsi" w:cstheme="minorHAnsi"/>
        </w:rPr>
      </w:pPr>
      <w:ins w:id="2919" w:author="Copyeditor (JMIR)" w:date="2023-08-06T18:00:00Z">
        <w:r w:rsidRPr="002F6E3E">
          <w:rPr>
            <w:rFonts w:asciiTheme="minorHAnsi" w:eastAsia="Calibri" w:hAnsiTheme="minorHAnsi" w:cstheme="minorHAnsi"/>
          </w:rPr>
          <w:t>Abbreviations</w:t>
        </w:r>
      </w:ins>
    </w:p>
    <w:p w14:paraId="10359A8C" w14:textId="749DA7CB" w:rsidR="00514731" w:rsidRPr="002F6E3E" w:rsidRDefault="0046147D" w:rsidP="00514731">
      <w:pPr>
        <w:rPr>
          <w:ins w:id="2920" w:author="Copyeditor (JMIR)" w:date="2023-08-06T18:00:00Z"/>
          <w:rFonts w:asciiTheme="minorHAnsi" w:hAnsiTheme="minorHAnsi" w:cstheme="minorHAnsi"/>
        </w:rPr>
      </w:pPr>
      <w:ins w:id="2921" w:author="Copyeditor (JMIR)" w:date="2023-08-06T18:00:00Z">
        <w:r w:rsidRPr="002F6E3E">
          <w:rPr>
            <w:rFonts w:asciiTheme="minorHAnsi" w:hAnsiTheme="minorHAnsi" w:cstheme="minorHAnsi"/>
          </w:rPr>
          <w:t xml:space="preserve">AUD: </w:t>
        </w:r>
      </w:ins>
      <w:ins w:id="2922" w:author="Copyeditor (JMIR)" w:date="2023-08-07T18:19:00Z">
        <w:r w:rsidR="001D7EFC" w:rsidRPr="003A7E59">
          <w:rPr>
            <w:rFonts w:asciiTheme="minorHAnsi" w:hAnsiTheme="minorHAnsi" w:cstheme="minorHAnsi"/>
          </w:rPr>
          <w:t>a</w:t>
        </w:r>
      </w:ins>
      <w:ins w:id="2923" w:author="Copyeditor (JMIR)" w:date="2023-08-06T18:00:00Z">
        <w:r w:rsidRPr="002F6E3E">
          <w:rPr>
            <w:rFonts w:asciiTheme="minorHAnsi" w:hAnsiTheme="minorHAnsi" w:cstheme="minorHAnsi"/>
          </w:rPr>
          <w:t>lcohol use disorder</w:t>
        </w:r>
      </w:ins>
    </w:p>
    <w:p w14:paraId="7376A940" w14:textId="30B7C6F3" w:rsidR="00514731" w:rsidRPr="003A7E59" w:rsidRDefault="0046147D" w:rsidP="00514731">
      <w:pPr>
        <w:rPr>
          <w:ins w:id="2924" w:author="Copyeditor (JMIR)" w:date="2023-08-07T18:19:00Z"/>
          <w:rFonts w:asciiTheme="minorHAnsi" w:eastAsia="Calibri" w:hAnsiTheme="minorHAnsi" w:cstheme="minorHAnsi"/>
          <w:sz w:val="22"/>
        </w:rPr>
      </w:pPr>
      <w:ins w:id="2925" w:author="Copyeditor (JMIR)" w:date="2023-08-06T18:00:00Z">
        <w:r w:rsidRPr="002F6E3E">
          <w:rPr>
            <w:rFonts w:asciiTheme="minorHAnsi" w:eastAsia="Calibri" w:hAnsiTheme="minorHAnsi" w:cstheme="minorHAnsi"/>
            <w:sz w:val="22"/>
          </w:rPr>
          <w:t xml:space="preserve">EMA: </w:t>
        </w:r>
      </w:ins>
      <w:ins w:id="2926" w:author="Copyeditor (JMIR)" w:date="2023-08-07T18:19:00Z">
        <w:r w:rsidR="001D7EFC" w:rsidRPr="003A7E59">
          <w:rPr>
            <w:rFonts w:asciiTheme="minorHAnsi" w:eastAsia="Calibri" w:hAnsiTheme="minorHAnsi" w:cstheme="minorHAnsi"/>
            <w:sz w:val="22"/>
          </w:rPr>
          <w:t>e</w:t>
        </w:r>
      </w:ins>
      <w:ins w:id="2927" w:author="Copyeditor (JMIR)" w:date="2023-08-06T18:00:00Z">
        <w:r w:rsidRPr="002F6E3E">
          <w:rPr>
            <w:rFonts w:asciiTheme="minorHAnsi" w:eastAsia="Calibri" w:hAnsiTheme="minorHAnsi" w:cstheme="minorHAnsi"/>
            <w:sz w:val="22"/>
          </w:rPr>
          <w:t>cologic momentary assessment</w:t>
        </w:r>
      </w:ins>
    </w:p>
    <w:p w14:paraId="0E9DD495" w14:textId="77777777" w:rsidR="00281993" w:rsidRPr="003A7E59" w:rsidRDefault="0046147D" w:rsidP="00281993">
      <w:pPr>
        <w:rPr>
          <w:ins w:id="2928" w:author="Copyeditor (JMIR)" w:date="2023-08-07T18:48:00Z"/>
          <w:rFonts w:asciiTheme="minorHAnsi" w:hAnsiTheme="minorHAnsi" w:cstheme="minorHAnsi"/>
          <w:sz w:val="22"/>
        </w:rPr>
      </w:pPr>
      <w:ins w:id="2929" w:author="Copyeditor (JMIR)" w:date="2023-08-07T18:19:00Z">
        <w:r w:rsidRPr="003A7E59">
          <w:rPr>
            <w:rFonts w:asciiTheme="minorHAnsi" w:eastAsia="Calibri" w:hAnsiTheme="minorHAnsi" w:cstheme="minorHAnsi"/>
            <w:sz w:val="22"/>
          </w:rPr>
          <w:t xml:space="preserve">NIH: </w:t>
        </w:r>
        <w:r w:rsidRPr="003A7E59">
          <w:rPr>
            <w:rFonts w:asciiTheme="minorHAnsi" w:hAnsiTheme="minorHAnsi" w:cstheme="minorHAnsi"/>
            <w:sz w:val="22"/>
          </w:rPr>
          <w:t>National Institutes of Health</w:t>
        </w:r>
      </w:ins>
    </w:p>
    <w:p w14:paraId="377CF9E0" w14:textId="3EBDB38C" w:rsidR="00514731" w:rsidRPr="003A7E59" w:rsidRDefault="0046147D" w:rsidP="00281993">
      <w:pPr>
        <w:rPr>
          <w:ins w:id="2930" w:author="Copyeditor (JMIR)" w:date="2023-08-07T18:48:00Z"/>
          <w:rFonts w:asciiTheme="minorHAnsi" w:eastAsia="Calibri" w:hAnsiTheme="minorHAnsi" w:cstheme="minorHAnsi"/>
          <w:sz w:val="22"/>
        </w:rPr>
      </w:pPr>
      <w:ins w:id="2931" w:author="Copyeditor (JMIR)" w:date="2023-08-06T18:00:00Z">
        <w:r w:rsidRPr="002F6E3E">
          <w:rPr>
            <w:rFonts w:asciiTheme="minorHAnsi" w:eastAsia="Calibri" w:hAnsiTheme="minorHAnsi" w:cstheme="minorHAnsi"/>
            <w:sz w:val="22"/>
          </w:rPr>
          <w:t>OSF: Open Science Framework</w:t>
        </w:r>
      </w:ins>
    </w:p>
    <w:p w14:paraId="3CC0AE17" w14:textId="77777777" w:rsidR="00281993" w:rsidRPr="002F6E3E" w:rsidRDefault="00281993" w:rsidP="002F6E3E">
      <w:pPr>
        <w:rPr>
          <w:rFonts w:asciiTheme="minorHAnsi" w:hAnsiTheme="minorHAnsi" w:cstheme="minorHAnsi"/>
          <w:sz w:val="22"/>
        </w:rPr>
      </w:pPr>
    </w:p>
    <w:p w14:paraId="26904240" w14:textId="3ADB3737" w:rsidR="008B2A7A" w:rsidRPr="002F6E3E" w:rsidRDefault="0046147D" w:rsidP="004E0223">
      <w:pPr>
        <w:pStyle w:val="Heading3"/>
        <w:rPr>
          <w:rFonts w:asciiTheme="minorHAnsi" w:hAnsiTheme="minorHAnsi" w:cstheme="minorHAnsi"/>
        </w:rPr>
      </w:pPr>
      <w:r w:rsidRPr="002F6E3E">
        <w:rPr>
          <w:rFonts w:asciiTheme="minorHAnsi" w:hAnsiTheme="minorHAnsi" w:cstheme="minorHAnsi"/>
        </w:rPr>
        <w:t>Multimedia Appendi</w:t>
      </w:r>
      <w:r w:rsidR="006514EA" w:rsidRPr="002F6E3E">
        <w:rPr>
          <w:rFonts w:asciiTheme="minorHAnsi" w:hAnsiTheme="minorHAnsi" w:cstheme="minorHAnsi"/>
        </w:rPr>
        <w:t>x</w:t>
      </w:r>
    </w:p>
    <w:p w14:paraId="074A5FB4" w14:textId="77777777" w:rsidR="008B2A7A" w:rsidRPr="002F6E3E" w:rsidRDefault="0046147D" w:rsidP="006514EA">
      <w:pPr>
        <w:spacing w:before="118" w:line="360" w:lineRule="auto"/>
        <w:rPr>
          <w:rFonts w:asciiTheme="minorHAnsi" w:hAnsiTheme="minorHAnsi" w:cstheme="minorHAnsi"/>
          <w:sz w:val="22"/>
        </w:rPr>
      </w:pPr>
      <w:r w:rsidRPr="002F6E3E">
        <w:rPr>
          <w:rFonts w:asciiTheme="minorHAnsi" w:hAnsiTheme="minorHAnsi" w:cstheme="minorHAnsi"/>
          <w:sz w:val="22"/>
        </w:rPr>
        <w:t>Multimedia Appendix 1. Transparency checklist.</w:t>
      </w:r>
    </w:p>
    <w:p w14:paraId="4B4636AF" w14:textId="77777777" w:rsidR="008B2A7A" w:rsidRPr="002F6E3E" w:rsidRDefault="0046147D" w:rsidP="006514EA">
      <w:pPr>
        <w:spacing w:before="118" w:line="360" w:lineRule="auto"/>
        <w:rPr>
          <w:rFonts w:asciiTheme="minorHAnsi" w:hAnsiTheme="minorHAnsi" w:cstheme="minorHAnsi"/>
          <w:sz w:val="22"/>
        </w:rPr>
      </w:pPr>
      <w:r w:rsidRPr="002F6E3E">
        <w:rPr>
          <w:rFonts w:asciiTheme="minorHAnsi" w:hAnsiTheme="minorHAnsi" w:cstheme="minorHAnsi"/>
          <w:sz w:val="22"/>
        </w:rPr>
        <w:t>Multimedia Appendix 2. Acceptability survey.</w:t>
      </w:r>
    </w:p>
    <w:p w14:paraId="18A9E6D1" w14:textId="77777777" w:rsidR="00514731" w:rsidRPr="002F6E3E" w:rsidRDefault="0046147D" w:rsidP="00CE57F2">
      <w:pPr>
        <w:spacing w:before="118" w:line="360" w:lineRule="auto"/>
        <w:rPr>
          <w:ins w:id="2932" w:author="Copyeditor (JMIR)" w:date="2023-08-06T18:00:00Z"/>
          <w:rFonts w:asciiTheme="minorHAnsi" w:hAnsiTheme="minorHAnsi" w:cstheme="minorHAnsi"/>
          <w:sz w:val="22"/>
        </w:rPr>
      </w:pPr>
      <w:r w:rsidRPr="002F6E3E">
        <w:rPr>
          <w:rFonts w:asciiTheme="minorHAnsi" w:hAnsiTheme="minorHAnsi" w:cstheme="minorHAnsi"/>
          <w:sz w:val="22"/>
        </w:rPr>
        <w:t>Multimedia Appendix 3. Supplemental analyses.</w:t>
      </w:r>
    </w:p>
    <w:p w14:paraId="5FACBD8D" w14:textId="654C3805" w:rsidR="008B2A7A" w:rsidRPr="002F6E3E" w:rsidRDefault="008B2A7A" w:rsidP="002F6E3E">
      <w:pPr>
        <w:spacing w:before="118" w:line="360" w:lineRule="auto"/>
        <w:rPr>
          <w:del w:id="2933" w:author="Copyeditor (JMIR)" w:date="2023-08-06T18:00:00Z"/>
          <w:rFonts w:asciiTheme="minorHAnsi" w:hAnsiTheme="minorHAnsi" w:cstheme="minorHAnsi"/>
          <w:sz w:val="22"/>
        </w:rPr>
      </w:pPr>
    </w:p>
    <w:p w14:paraId="3AD09C39" w14:textId="16088558" w:rsidR="00F90E88" w:rsidRPr="002F6E3E" w:rsidRDefault="0046147D" w:rsidP="00F90E88">
      <w:pPr>
        <w:spacing w:before="118" w:line="360" w:lineRule="auto"/>
        <w:ind w:right="512" w:hanging="13"/>
        <w:rPr>
          <w:ins w:id="2934" w:author="Copyeditor (JMIR)" w:date="2023-08-06T18:02:00Z"/>
          <w:rFonts w:asciiTheme="minorHAnsi" w:hAnsiTheme="minorHAnsi" w:cstheme="minorHAnsi"/>
          <w:bCs/>
          <w:sz w:val="22"/>
        </w:rPr>
      </w:pPr>
      <w:commentRangeStart w:id="2935"/>
      <w:ins w:id="2936" w:author="Copyeditor (JMIR)" w:date="2023-08-06T18:02:00Z">
        <w:r w:rsidRPr="002F6E3E">
          <w:rPr>
            <w:rFonts w:asciiTheme="minorHAnsi" w:hAnsiTheme="minorHAnsi" w:cstheme="minorHAnsi"/>
            <w:bCs/>
            <w:sz w:val="22"/>
          </w:rPr>
          <w:t>F</w:t>
        </w:r>
        <w:commentRangeEnd w:id="2935"/>
        <w:r w:rsidR="00CC2C53" w:rsidRPr="002F6E3E">
          <w:rPr>
            <w:rFonts w:asciiTheme="minorHAnsi" w:hAnsiTheme="minorHAnsi" w:cstheme="minorHAnsi"/>
            <w:bCs/>
          </w:rPr>
          <w:commentReference w:id="2935"/>
        </w:r>
        <w:r w:rsidRPr="002F6E3E">
          <w:rPr>
            <w:rFonts w:asciiTheme="minorHAnsi" w:hAnsiTheme="minorHAnsi" w:cstheme="minorHAnsi"/>
            <w:bCs/>
            <w:sz w:val="22"/>
          </w:rPr>
          <w:t xml:space="preserve">igure </w:t>
        </w:r>
        <w:commentRangeStart w:id="2937"/>
        <w:r w:rsidRPr="002F6E3E">
          <w:rPr>
            <w:rFonts w:asciiTheme="minorHAnsi" w:hAnsiTheme="minorHAnsi" w:cstheme="minorHAnsi"/>
            <w:bCs/>
            <w:sz w:val="22"/>
          </w:rPr>
          <w:t>1</w:t>
        </w:r>
        <w:commentRangeEnd w:id="2937"/>
        <w:r w:rsidRPr="002F6E3E">
          <w:rPr>
            <w:rFonts w:asciiTheme="minorHAnsi" w:hAnsiTheme="minorHAnsi" w:cstheme="minorHAnsi"/>
            <w:bCs/>
          </w:rPr>
          <w:commentReference w:id="2937"/>
        </w:r>
        <w:r w:rsidRPr="002F6E3E">
          <w:rPr>
            <w:rFonts w:asciiTheme="minorHAnsi" w:hAnsiTheme="minorHAnsi" w:cstheme="minorHAnsi"/>
            <w:bCs/>
            <w:sz w:val="22"/>
          </w:rPr>
          <w:t xml:space="preserve">. </w:t>
        </w:r>
      </w:ins>
      <w:ins w:id="2938" w:author="Copyeditor (JMIR)" w:date="2023-08-07T18:48:00Z">
        <w:r w:rsidR="00281993" w:rsidRPr="003A7E59">
          <w:rPr>
            <w:rFonts w:asciiTheme="minorHAnsi" w:hAnsiTheme="minorHAnsi" w:cstheme="minorHAnsi"/>
            <w:bCs/>
            <w:sz w:val="22"/>
          </w:rPr>
          <w:t>A f</w:t>
        </w:r>
      </w:ins>
      <w:ins w:id="2939" w:author="Copyeditor (JMIR)" w:date="2023-08-06T18:02:00Z">
        <w:r w:rsidRPr="002F6E3E">
          <w:rPr>
            <w:rFonts w:asciiTheme="minorHAnsi" w:hAnsiTheme="minorHAnsi" w:cstheme="minorHAnsi"/>
            <w:bCs/>
            <w:sz w:val="22"/>
          </w:rPr>
          <w:t>lowchart of participant retention over the course of the 3-month study.</w:t>
        </w:r>
      </w:ins>
      <w:ins w:id="2940" w:author="Copyeditor (JMIR)" w:date="2023-08-07T18:48:00Z">
        <w:r w:rsidR="00281993" w:rsidRPr="003A7E59">
          <w:rPr>
            <w:rFonts w:asciiTheme="minorHAnsi" w:hAnsiTheme="minorHAnsi" w:cstheme="minorHAnsi"/>
            <w:bCs/>
            <w:sz w:val="22"/>
          </w:rPr>
          <w:t xml:space="preserve"> </w:t>
        </w:r>
      </w:ins>
      <w:ins w:id="2941" w:author="Copyeditor (JMIR)" w:date="2023-08-06T18:02:00Z">
        <w:r w:rsidRPr="002F6E3E">
          <w:rPr>
            <w:rFonts w:asciiTheme="minorHAnsi" w:hAnsiTheme="minorHAnsi" w:cstheme="minorHAnsi"/>
            <w:bCs/>
            <w:sz w:val="22"/>
          </w:rPr>
          <w:t>This figure displays retention and attrition of all eligible participants at various stages from consent through study completion. It also displays the reasons for attrition categorized as because of acceptability, other reasons, or unknown.</w:t>
        </w:r>
      </w:ins>
    </w:p>
    <w:p w14:paraId="700606E1" w14:textId="77777777" w:rsidR="00F90E88" w:rsidRPr="002F6E3E" w:rsidRDefault="0046147D" w:rsidP="006514EA">
      <w:pPr>
        <w:spacing w:line="360" w:lineRule="auto"/>
        <w:rPr>
          <w:ins w:id="2942" w:author="Copyeditor (JMIR)" w:date="2023-08-06T18:02:00Z"/>
          <w:rFonts w:asciiTheme="minorHAnsi" w:hAnsiTheme="minorHAnsi" w:cstheme="minorHAnsi"/>
          <w:bCs/>
          <w:sz w:val="22"/>
        </w:rPr>
      </w:pPr>
      <w:ins w:id="2943" w:author="Copyeditor (JMIR)" w:date="2023-08-06T18:02:00Z">
        <w:r w:rsidRPr="002F6E3E">
          <w:rPr>
            <w:rFonts w:asciiTheme="minorHAnsi" w:hAnsiTheme="minorHAnsi" w:cstheme="minorHAnsi"/>
            <w:bCs/>
            <w:sz w:val="22"/>
            <w:vertAlign w:val="superscript"/>
          </w:rPr>
          <w:t>*</w:t>
        </w:r>
        <w:r w:rsidRPr="002F6E3E">
          <w:rPr>
            <w:rFonts w:asciiTheme="minorHAnsi" w:hAnsiTheme="minorHAnsi" w:cstheme="minorHAnsi"/>
            <w:bCs/>
            <w:sz w:val="22"/>
          </w:rPr>
          <w:t>Data of all participants who completed follow-up 1 were used in the analyses.</w:t>
        </w:r>
      </w:ins>
    </w:p>
    <w:p w14:paraId="315D8720" w14:textId="77777777" w:rsidR="00E20F4A" w:rsidRPr="002F6E3E" w:rsidRDefault="00E20F4A" w:rsidP="00E20F4A">
      <w:pPr>
        <w:spacing w:line="360" w:lineRule="auto"/>
        <w:rPr>
          <w:ins w:id="2944" w:author="Copyeditor (JMIR)" w:date="2023-08-06T18:04:00Z"/>
          <w:rFonts w:asciiTheme="minorHAnsi" w:hAnsiTheme="minorHAnsi" w:cstheme="minorHAnsi"/>
          <w:bCs/>
          <w:sz w:val="22"/>
        </w:rPr>
      </w:pPr>
    </w:p>
    <w:p w14:paraId="134B6301" w14:textId="2BBE89C1" w:rsidR="00E20F4A" w:rsidRPr="002F6E3E" w:rsidRDefault="0046147D" w:rsidP="006514EA">
      <w:pPr>
        <w:spacing w:before="117" w:line="360" w:lineRule="auto"/>
        <w:ind w:right="104" w:hanging="13"/>
        <w:rPr>
          <w:ins w:id="2945" w:author="Copyeditor (JMIR)" w:date="2023-08-06T18:04:00Z"/>
          <w:rFonts w:asciiTheme="minorHAnsi" w:hAnsiTheme="minorHAnsi" w:cstheme="minorHAnsi"/>
          <w:bCs/>
          <w:sz w:val="22"/>
        </w:rPr>
      </w:pPr>
      <w:ins w:id="2946" w:author="Copyeditor (JMIR)" w:date="2023-08-06T18:04:00Z">
        <w:r w:rsidRPr="002F6E3E">
          <w:rPr>
            <w:rFonts w:asciiTheme="minorHAnsi" w:hAnsiTheme="minorHAnsi" w:cstheme="minorHAnsi"/>
            <w:bCs/>
            <w:sz w:val="22"/>
          </w:rPr>
          <w:t>Figure 2. Adherence over time for EMA (once daily), EMA (4 times daily), and audio check-in (N=154).</w:t>
        </w:r>
      </w:ins>
      <w:r w:rsidR="006514EA" w:rsidRPr="002F6E3E">
        <w:rPr>
          <w:rFonts w:asciiTheme="minorHAnsi" w:hAnsiTheme="minorHAnsi" w:cstheme="minorHAnsi"/>
          <w:bCs/>
          <w:sz w:val="22"/>
        </w:rPr>
        <w:t xml:space="preserve"> </w:t>
      </w:r>
      <w:ins w:id="2947" w:author="Kendra Wyant" w:date="2023-08-07T15:00:00Z">
        <w:r w:rsidR="00791D10">
          <w:fldChar w:fldCharType="begin"/>
        </w:r>
        <w:r w:rsidR="00791D10">
          <w:instrText>HYPERLINK "https://mhealth.jmir.org/api/download?filename=39e301f97601f6e7fd1aafcd1300bc8e.png&amp;alt_name=41833-665895-3-SP.png"</w:instrText>
        </w:r>
        <w:r w:rsidR="00791D10">
          <w:fldChar w:fldCharType="separate"/>
        </w:r>
        <w:r w:rsidR="00791D10">
          <w:rPr>
            <w:rStyle w:val="Hyperlink"/>
            <w:rFonts w:ascii="Helvetica" w:hAnsi="Helvetica"/>
            <w:color w:val="337AB7"/>
            <w:sz w:val="21"/>
            <w:szCs w:val="21"/>
            <w:shd w:val="clear" w:color="auto" w:fill="F1F1F1"/>
          </w:rPr>
          <w:t xml:space="preserve">Plot depicts mean adherence for each week on study. Mean standard error is depicted by the solid error bars. Overall mean adherence is depicted by the dashed line. </w:t>
        </w:r>
      </w:ins>
      <w:ins w:id="2948" w:author="Kendra Wyant" w:date="2023-08-07T15:10:00Z">
        <w:r w:rsidR="00791D10">
          <w:rPr>
            <w:rStyle w:val="Hyperlink"/>
            <w:rFonts w:ascii="Helvetica" w:hAnsi="Helvetica"/>
            <w:color w:val="337AB7"/>
            <w:sz w:val="21"/>
            <w:szCs w:val="21"/>
            <w:shd w:val="clear" w:color="auto" w:fill="F1F1F1"/>
          </w:rPr>
          <w:t>The sample size was</w:t>
        </w:r>
      </w:ins>
      <w:ins w:id="2949" w:author="Kendra Wyant" w:date="2023-08-07T15:00:00Z">
        <w:r w:rsidR="00791D10">
          <w:rPr>
            <w:rStyle w:val="Hyperlink"/>
            <w:rFonts w:ascii="Helvetica" w:hAnsi="Helvetica"/>
            <w:color w:val="337AB7"/>
            <w:sz w:val="21"/>
            <w:szCs w:val="21"/>
            <w:shd w:val="clear" w:color="auto" w:fill="F1F1F1"/>
          </w:rPr>
          <w:t xml:space="preserve"> 154.</w:t>
        </w:r>
        <w:r w:rsidR="00791D10">
          <w:fldChar w:fldCharType="end"/>
        </w:r>
      </w:ins>
      <w:commentRangeStart w:id="2950"/>
      <w:ins w:id="2951" w:author="Copyeditor (JMIR)" w:date="2023-08-06T18:04:00Z">
        <w:del w:id="2952" w:author="Kendra Wyant" w:date="2023-08-07T14:58:00Z">
          <w:r w:rsidRPr="002F6E3E" w:rsidDel="00791D10">
            <w:rPr>
              <w:rFonts w:asciiTheme="minorHAnsi" w:hAnsiTheme="minorHAnsi" w:cstheme="minorHAnsi"/>
              <w:sz w:val="22"/>
            </w:rPr>
            <w:delText>M</w:delText>
          </w:r>
        </w:del>
        <w:del w:id="2953" w:author="Kendra Wyant" w:date="2023-08-07T15:00:00Z">
          <w:r w:rsidRPr="002F6E3E" w:rsidDel="00791D10">
            <w:rPr>
              <w:rFonts w:asciiTheme="minorHAnsi" w:hAnsiTheme="minorHAnsi" w:cstheme="minorHAnsi"/>
              <w:sz w:val="22"/>
            </w:rPr>
            <w:delText>ean adherence for each week on study</w:delText>
          </w:r>
        </w:del>
      </w:ins>
      <w:commentRangeEnd w:id="2950"/>
      <w:ins w:id="2954" w:author="Copyeditor (JMIR)" w:date="2023-08-07T18:49:00Z">
        <w:del w:id="2955" w:author="Kendra Wyant" w:date="2023-08-07T15:00:00Z">
          <w:r w:rsidR="00281993" w:rsidRPr="003A7E59" w:rsidDel="00791D10">
            <w:rPr>
              <w:rStyle w:val="CommentReference"/>
            </w:rPr>
            <w:commentReference w:id="2950"/>
          </w:r>
        </w:del>
      </w:ins>
      <w:ins w:id="2956" w:author="Copyeditor (JMIR)" w:date="2023-08-06T18:04:00Z">
        <w:del w:id="2957" w:author="Kendra Wyant" w:date="2023-08-07T15:00:00Z">
          <w:r w:rsidRPr="002F6E3E" w:rsidDel="00791D10">
            <w:rPr>
              <w:rFonts w:asciiTheme="minorHAnsi" w:hAnsiTheme="minorHAnsi" w:cstheme="minorHAnsi"/>
              <w:sz w:val="22"/>
            </w:rPr>
            <w:delText xml:space="preserve">. Mean </w:delText>
          </w:r>
        </w:del>
      </w:ins>
      <w:ins w:id="2958" w:author="Copyeditor (JMIR)" w:date="2023-08-07T18:49:00Z">
        <w:del w:id="2959" w:author="Kendra Wyant" w:date="2023-08-07T15:00:00Z">
          <w:r w:rsidR="00281993" w:rsidRPr="003A7E59" w:rsidDel="00791D10">
            <w:rPr>
              <w:rFonts w:asciiTheme="minorHAnsi" w:hAnsiTheme="minorHAnsi" w:cstheme="minorHAnsi"/>
              <w:sz w:val="22"/>
            </w:rPr>
            <w:delText>SE</w:delText>
          </w:r>
        </w:del>
      </w:ins>
      <w:ins w:id="2960" w:author="Copyeditor (JMIR)" w:date="2023-08-06T18:04:00Z">
        <w:del w:id="2961" w:author="Kendra Wyant" w:date="2023-08-07T15:00:00Z">
          <w:r w:rsidRPr="002F6E3E" w:rsidDel="00791D10">
            <w:rPr>
              <w:rFonts w:asciiTheme="minorHAnsi" w:hAnsiTheme="minorHAnsi" w:cstheme="minorHAnsi"/>
              <w:sz w:val="22"/>
            </w:rPr>
            <w:delText xml:space="preserve"> is depicted by the solid error bars. Overall mean adherence is depicted by the dashed line.</w:delText>
          </w:r>
        </w:del>
      </w:ins>
    </w:p>
    <w:p w14:paraId="1867E4D9" w14:textId="6E782A8A" w:rsidR="00344DFF" w:rsidRPr="002F6E3E" w:rsidRDefault="0046147D" w:rsidP="002F6E3E">
      <w:pPr>
        <w:spacing w:before="117" w:line="360" w:lineRule="auto"/>
        <w:rPr>
          <w:ins w:id="2962" w:author="Copyeditor (JMIR)" w:date="2023-08-06T18:07:00Z"/>
          <w:rFonts w:asciiTheme="minorHAnsi" w:hAnsiTheme="minorHAnsi" w:cstheme="minorHAnsi"/>
          <w:sz w:val="22"/>
        </w:rPr>
      </w:pPr>
      <w:ins w:id="2963" w:author="Copyeditor (JMIR)" w:date="2023-08-06T18:06:00Z">
        <w:r w:rsidRPr="002F6E3E">
          <w:rPr>
            <w:rFonts w:asciiTheme="minorHAnsi" w:hAnsiTheme="minorHAnsi" w:cstheme="minorHAnsi"/>
            <w:bCs/>
            <w:sz w:val="22"/>
          </w:rPr>
          <w:t xml:space="preserve">Figure </w:t>
        </w:r>
        <w:commentRangeStart w:id="2964"/>
        <w:r w:rsidRPr="002F6E3E">
          <w:rPr>
            <w:rFonts w:asciiTheme="minorHAnsi" w:hAnsiTheme="minorHAnsi" w:cstheme="minorHAnsi"/>
            <w:bCs/>
            <w:sz w:val="22"/>
          </w:rPr>
          <w:t>3</w:t>
        </w:r>
        <w:commentRangeEnd w:id="2964"/>
        <w:r w:rsidRPr="002F6E3E">
          <w:rPr>
            <w:rFonts w:asciiTheme="minorHAnsi" w:hAnsiTheme="minorHAnsi" w:cstheme="minorHAnsi"/>
            <w:bCs/>
          </w:rPr>
          <w:commentReference w:id="2964"/>
        </w:r>
        <w:r w:rsidRPr="002F6E3E">
          <w:rPr>
            <w:rFonts w:asciiTheme="minorHAnsi" w:hAnsiTheme="minorHAnsi" w:cstheme="minorHAnsi"/>
            <w:bCs/>
            <w:sz w:val="22"/>
          </w:rPr>
          <w:t>.</w:t>
        </w:r>
        <w:r w:rsidRPr="002F6E3E">
          <w:rPr>
            <w:rFonts w:asciiTheme="minorHAnsi" w:hAnsiTheme="minorHAnsi" w:cstheme="minorHAnsi"/>
            <w:b/>
            <w:sz w:val="22"/>
          </w:rPr>
          <w:t xml:space="preserve"> </w:t>
        </w:r>
        <w:r w:rsidRPr="002F6E3E">
          <w:rPr>
            <w:rFonts w:asciiTheme="minorHAnsi" w:hAnsiTheme="minorHAnsi" w:cstheme="minorHAnsi"/>
            <w:sz w:val="22"/>
          </w:rPr>
          <w:t>Interference ratings by personal sensing data stream.</w:t>
        </w:r>
      </w:ins>
      <w:ins w:id="2965" w:author="Copyeditor (JMIR)" w:date="2023-08-07T18:49:00Z">
        <w:r w:rsidR="00221F72" w:rsidRPr="003A7E59">
          <w:rPr>
            <w:rFonts w:asciiTheme="minorHAnsi" w:hAnsiTheme="minorHAnsi" w:cstheme="minorHAnsi"/>
            <w:sz w:val="22"/>
          </w:rPr>
          <w:t xml:space="preserve"> </w:t>
        </w:r>
      </w:ins>
      <w:ins w:id="2966" w:author="Kendra Wyant" w:date="2023-08-07T15:07:00Z">
        <w:r w:rsidR="00791D10">
          <w:rPr>
            <w:rFonts w:asciiTheme="minorHAnsi" w:hAnsiTheme="minorHAnsi" w:cstheme="minorHAnsi"/>
            <w:sz w:val="22"/>
          </w:rPr>
          <w:t>Plot depicts m</w:t>
        </w:r>
      </w:ins>
      <w:commentRangeStart w:id="2967"/>
      <w:ins w:id="2968" w:author="Copyeditor (JMIR)" w:date="2023-08-06T18:06:00Z">
        <w:del w:id="2969" w:author="Kendra Wyant" w:date="2023-08-07T15:07:00Z">
          <w:r w:rsidRPr="002F6E3E" w:rsidDel="00791D10">
            <w:rPr>
              <w:rFonts w:asciiTheme="minorHAnsi" w:hAnsiTheme="minorHAnsi" w:cstheme="minorHAnsi"/>
              <w:sz w:val="22"/>
            </w:rPr>
            <w:delText>M</w:delText>
          </w:r>
        </w:del>
        <w:r w:rsidRPr="002F6E3E">
          <w:rPr>
            <w:rFonts w:asciiTheme="minorHAnsi" w:hAnsiTheme="minorHAnsi" w:cstheme="minorHAnsi"/>
            <w:sz w:val="22"/>
          </w:rPr>
          <w:t>ean responses to “[</w:t>
        </w:r>
      </w:ins>
      <w:ins w:id="2970" w:author="Copyeditor (JMIR)" w:date="2023-08-07T18:49:00Z">
        <w:r w:rsidR="00221F72" w:rsidRPr="003A7E59">
          <w:rPr>
            <w:rFonts w:asciiTheme="minorHAnsi" w:hAnsiTheme="minorHAnsi" w:cstheme="minorHAnsi"/>
            <w:sz w:val="22"/>
          </w:rPr>
          <w:t>P</w:t>
        </w:r>
      </w:ins>
      <w:ins w:id="2971" w:author="Copyeditor (JMIR)" w:date="2023-08-06T18:06:00Z">
        <w:r w:rsidRPr="002F6E3E">
          <w:rPr>
            <w:rFonts w:asciiTheme="minorHAnsi" w:hAnsiTheme="minorHAnsi" w:cstheme="minorHAnsi"/>
            <w:sz w:val="22"/>
          </w:rPr>
          <w:t xml:space="preserve">ersonal sensing method name] interfered with my daily activities.” </w:t>
        </w:r>
      </w:ins>
      <w:commentRangeEnd w:id="2967"/>
      <w:ins w:id="2972" w:author="Copyeditor (JMIR)" w:date="2023-08-07T18:51:00Z">
        <w:r w:rsidR="008A4FC8" w:rsidRPr="003A7E59">
          <w:rPr>
            <w:rStyle w:val="CommentReference"/>
          </w:rPr>
          <w:commentReference w:id="2967"/>
        </w:r>
      </w:ins>
      <w:ins w:id="2973" w:author="Copyeditor (JMIR)" w:date="2023-08-06T18:06:00Z">
        <w:r w:rsidRPr="002F6E3E">
          <w:rPr>
            <w:rFonts w:asciiTheme="minorHAnsi" w:hAnsiTheme="minorHAnsi" w:cstheme="minorHAnsi"/>
            <w:sz w:val="22"/>
          </w:rPr>
          <w:t xml:space="preserve">X axes are ordered to display a higher acceptability on the right side. </w:t>
        </w:r>
        <w:commentRangeStart w:id="2974"/>
        <w:commentRangeStart w:id="2975"/>
        <w:r w:rsidRPr="002F6E3E">
          <w:rPr>
            <w:rFonts w:asciiTheme="minorHAnsi" w:hAnsiTheme="minorHAnsi" w:cstheme="minorHAnsi"/>
            <w:sz w:val="22"/>
          </w:rPr>
          <w:t xml:space="preserve">For sleep quality, </w:t>
        </w:r>
      </w:ins>
      <w:ins w:id="2976" w:author="Copyeditor (JMIR)" w:date="2023-08-07T18:50:00Z">
        <w:r w:rsidR="00221F72" w:rsidRPr="003A7E59">
          <w:rPr>
            <w:rFonts w:asciiTheme="minorHAnsi" w:hAnsiTheme="minorHAnsi" w:cstheme="minorHAnsi"/>
            <w:sz w:val="22"/>
          </w:rPr>
          <w:t xml:space="preserve">the sample size was </w:t>
        </w:r>
      </w:ins>
      <w:ins w:id="2977" w:author="Copyeditor (JMIR)" w:date="2023-08-06T18:06:00Z">
        <w:r w:rsidRPr="002F6E3E">
          <w:rPr>
            <w:rFonts w:asciiTheme="minorHAnsi" w:hAnsiTheme="minorHAnsi" w:cstheme="minorHAnsi"/>
            <w:sz w:val="22"/>
          </w:rPr>
          <w:t xml:space="preserve">87; for all other data streams, </w:t>
        </w:r>
      </w:ins>
      <w:ins w:id="2978" w:author="Copyeditor (JMIR)" w:date="2023-08-07T18:50:00Z">
        <w:r w:rsidR="00221F72" w:rsidRPr="003A7E59">
          <w:rPr>
            <w:rFonts w:asciiTheme="minorHAnsi" w:hAnsiTheme="minorHAnsi" w:cstheme="minorHAnsi"/>
            <w:sz w:val="22"/>
          </w:rPr>
          <w:t xml:space="preserve">the </w:t>
        </w:r>
      </w:ins>
      <w:ins w:id="2979" w:author="Copyeditor (JMIR)" w:date="2023-08-07T18:51:00Z">
        <w:r w:rsidR="00221F72" w:rsidRPr="003A7E59">
          <w:rPr>
            <w:rFonts w:asciiTheme="minorHAnsi" w:hAnsiTheme="minorHAnsi" w:cstheme="minorHAnsi"/>
            <w:sz w:val="22"/>
          </w:rPr>
          <w:t>sample size was</w:t>
        </w:r>
      </w:ins>
      <w:ins w:id="2980" w:author="Copyeditor (JMIR)" w:date="2023-08-07T18:50:00Z">
        <w:r w:rsidR="00221F72" w:rsidRPr="003A7E59">
          <w:rPr>
            <w:rFonts w:asciiTheme="minorHAnsi" w:hAnsiTheme="minorHAnsi" w:cstheme="minorHAnsi"/>
            <w:sz w:val="22"/>
          </w:rPr>
          <w:t xml:space="preserve"> </w:t>
        </w:r>
      </w:ins>
      <w:ins w:id="2981" w:author="Copyeditor (JMIR)" w:date="2023-08-06T18:06:00Z">
        <w:r w:rsidRPr="002F6E3E">
          <w:rPr>
            <w:rFonts w:asciiTheme="minorHAnsi" w:hAnsiTheme="minorHAnsi" w:cstheme="minorHAnsi"/>
            <w:sz w:val="22"/>
          </w:rPr>
          <w:t>154.</w:t>
        </w:r>
      </w:ins>
      <w:commentRangeEnd w:id="2974"/>
      <w:ins w:id="2982" w:author="Copyeditor (JMIR)" w:date="2023-08-07T18:50:00Z">
        <w:r w:rsidR="00221F72" w:rsidRPr="003A7E59">
          <w:rPr>
            <w:rStyle w:val="CommentReference"/>
          </w:rPr>
          <w:commentReference w:id="2974"/>
        </w:r>
      </w:ins>
      <w:commentRangeEnd w:id="2975"/>
      <w:r w:rsidR="00791D10">
        <w:rPr>
          <w:rStyle w:val="CommentReference"/>
        </w:rPr>
        <w:commentReference w:id="2975"/>
      </w:r>
      <w:ins w:id="2983" w:author="Copyeditor (JMIR)" w:date="2023-08-06T18:06:00Z">
        <w:r w:rsidRPr="002F6E3E">
          <w:rPr>
            <w:rFonts w:asciiTheme="minorHAnsi" w:hAnsiTheme="minorHAnsi" w:cstheme="minorHAnsi"/>
            <w:sz w:val="22"/>
          </w:rPr>
          <w:t xml:space="preserve"> The solid red line represents the mean</w:t>
        </w:r>
      </w:ins>
      <w:ins w:id="2984" w:author="Copyeditor (JMIR)" w:date="2023-08-07T18:50:00Z">
        <w:r w:rsidR="00221F72" w:rsidRPr="003A7E59">
          <w:rPr>
            <w:rFonts w:asciiTheme="minorHAnsi" w:hAnsiTheme="minorHAnsi" w:cstheme="minorHAnsi"/>
            <w:sz w:val="22"/>
          </w:rPr>
          <w:t>,</w:t>
        </w:r>
      </w:ins>
      <w:ins w:id="2985" w:author="Copyeditor (JMIR)" w:date="2023-08-06T18:06:00Z">
        <w:r w:rsidRPr="002F6E3E">
          <w:rPr>
            <w:rFonts w:asciiTheme="minorHAnsi" w:hAnsiTheme="minorHAnsi" w:cstheme="minorHAnsi"/>
            <w:sz w:val="22"/>
          </w:rPr>
          <w:t xml:space="preserve"> and the dashed black line represents the neutral midpoint (undecided). All raw data streams had a significantly</w:t>
        </w:r>
      </w:ins>
      <w:ins w:id="2986" w:author="Kendra Wyant" w:date="2023-08-07T15:08:00Z">
        <w:r w:rsidR="00791D10">
          <w:rPr>
            <w:rFonts w:asciiTheme="minorHAnsi" w:hAnsiTheme="minorHAnsi" w:cstheme="minorHAnsi"/>
            <w:sz w:val="22"/>
          </w:rPr>
          <w:t xml:space="preserve"> (P &lt; .001)</w:t>
        </w:r>
      </w:ins>
      <w:ins w:id="2987" w:author="Copyeditor (JMIR)" w:date="2023-08-06T18:06:00Z">
        <w:r w:rsidRPr="002F6E3E">
          <w:rPr>
            <w:rFonts w:asciiTheme="minorHAnsi" w:hAnsiTheme="minorHAnsi" w:cstheme="minorHAnsi"/>
            <w:sz w:val="22"/>
          </w:rPr>
          <w:t xml:space="preserve"> higher mean than the neutral midpoint. Interference ratings were collected only for active methods.</w:t>
        </w:r>
      </w:ins>
    </w:p>
    <w:p w14:paraId="48E97BBF" w14:textId="6D4DD16E" w:rsidR="00767879" w:rsidRPr="002F6E3E" w:rsidRDefault="0046147D" w:rsidP="002F6E3E">
      <w:pPr>
        <w:spacing w:before="118" w:line="360" w:lineRule="auto"/>
        <w:rPr>
          <w:ins w:id="2988" w:author="Copyeditor (JMIR)" w:date="2023-08-06T18:09:00Z"/>
          <w:rFonts w:asciiTheme="minorHAnsi" w:hAnsiTheme="minorHAnsi" w:cstheme="minorHAnsi"/>
          <w:sz w:val="22"/>
        </w:rPr>
      </w:pPr>
      <w:ins w:id="2989" w:author="Copyeditor (JMIR)" w:date="2023-08-06T18:07:00Z">
        <w:r w:rsidRPr="002F6E3E">
          <w:rPr>
            <w:rFonts w:asciiTheme="minorHAnsi" w:hAnsiTheme="minorHAnsi" w:cstheme="minorHAnsi"/>
            <w:bCs/>
            <w:sz w:val="22"/>
          </w:rPr>
          <w:t xml:space="preserve">Figure </w:t>
        </w:r>
        <w:commentRangeStart w:id="2990"/>
        <w:r w:rsidRPr="002F6E3E">
          <w:rPr>
            <w:rFonts w:asciiTheme="minorHAnsi" w:hAnsiTheme="minorHAnsi" w:cstheme="minorHAnsi"/>
            <w:bCs/>
            <w:sz w:val="22"/>
          </w:rPr>
          <w:t>4</w:t>
        </w:r>
        <w:commentRangeEnd w:id="2990"/>
        <w:r w:rsidRPr="002F6E3E">
          <w:rPr>
            <w:rFonts w:asciiTheme="minorHAnsi" w:hAnsiTheme="minorHAnsi" w:cstheme="minorHAnsi"/>
            <w:bCs/>
          </w:rPr>
          <w:commentReference w:id="2990"/>
        </w:r>
        <w:r w:rsidRPr="002F6E3E">
          <w:rPr>
            <w:rFonts w:asciiTheme="minorHAnsi" w:hAnsiTheme="minorHAnsi" w:cstheme="minorHAnsi"/>
            <w:bCs/>
            <w:sz w:val="22"/>
          </w:rPr>
          <w:t>.</w:t>
        </w:r>
        <w:r w:rsidRPr="002F6E3E">
          <w:rPr>
            <w:rFonts w:asciiTheme="minorHAnsi" w:hAnsiTheme="minorHAnsi" w:cstheme="minorHAnsi"/>
            <w:b/>
            <w:sz w:val="22"/>
          </w:rPr>
          <w:t xml:space="preserve"> </w:t>
        </w:r>
        <w:r w:rsidRPr="002F6E3E">
          <w:rPr>
            <w:rFonts w:asciiTheme="minorHAnsi" w:hAnsiTheme="minorHAnsi" w:cstheme="minorHAnsi"/>
            <w:sz w:val="22"/>
          </w:rPr>
          <w:t>Dislike ratings by personal sensing data stream.</w:t>
        </w:r>
      </w:ins>
      <w:ins w:id="2991" w:author="Copyeditor (JMIR)" w:date="2023-08-07T18:51:00Z">
        <w:r w:rsidR="008A4FC8" w:rsidRPr="003A7E59">
          <w:rPr>
            <w:rFonts w:asciiTheme="minorHAnsi" w:hAnsiTheme="minorHAnsi" w:cstheme="minorHAnsi"/>
            <w:sz w:val="22"/>
          </w:rPr>
          <w:t xml:space="preserve"> </w:t>
        </w:r>
      </w:ins>
      <w:ins w:id="2992" w:author="Kendra Wyant" w:date="2023-08-07T15:09:00Z">
        <w:r w:rsidR="00791D10">
          <w:rPr>
            <w:rFonts w:asciiTheme="minorHAnsi" w:hAnsiTheme="minorHAnsi" w:cstheme="minorHAnsi"/>
            <w:sz w:val="22"/>
          </w:rPr>
          <w:t>Plot depicts m</w:t>
        </w:r>
      </w:ins>
      <w:commentRangeStart w:id="2993"/>
      <w:ins w:id="2994" w:author="Copyeditor (JMIR)" w:date="2023-08-06T18:07:00Z">
        <w:del w:id="2995" w:author="Kendra Wyant" w:date="2023-08-07T15:09:00Z">
          <w:r w:rsidRPr="002F6E3E" w:rsidDel="00791D10">
            <w:rPr>
              <w:rFonts w:asciiTheme="minorHAnsi" w:hAnsiTheme="minorHAnsi" w:cstheme="minorHAnsi"/>
              <w:sz w:val="22"/>
            </w:rPr>
            <w:delText>M</w:delText>
          </w:r>
        </w:del>
        <w:r w:rsidRPr="002F6E3E">
          <w:rPr>
            <w:rFonts w:asciiTheme="minorHAnsi" w:hAnsiTheme="minorHAnsi" w:cstheme="minorHAnsi"/>
            <w:sz w:val="22"/>
          </w:rPr>
          <w:t xml:space="preserve">ean responses to “I disliked [personal sensing method name].” </w:t>
        </w:r>
      </w:ins>
      <w:commentRangeEnd w:id="2993"/>
      <w:ins w:id="2996" w:author="Copyeditor (JMIR)" w:date="2023-08-07T18:52:00Z">
        <w:r w:rsidR="008A4FC8" w:rsidRPr="003A7E59">
          <w:rPr>
            <w:rStyle w:val="CommentReference"/>
          </w:rPr>
          <w:commentReference w:id="2993"/>
        </w:r>
      </w:ins>
      <w:ins w:id="2997" w:author="Copyeditor (JMIR)" w:date="2023-08-06T18:07:00Z">
        <w:r w:rsidRPr="002F6E3E">
          <w:rPr>
            <w:rFonts w:asciiTheme="minorHAnsi" w:hAnsiTheme="minorHAnsi" w:cstheme="minorHAnsi"/>
            <w:sz w:val="22"/>
          </w:rPr>
          <w:t xml:space="preserve">X axes are ordered to display a higher acceptability on the right side. </w:t>
        </w:r>
        <w:commentRangeStart w:id="2998"/>
        <w:commentRangeStart w:id="2999"/>
        <w:r w:rsidRPr="002F6E3E">
          <w:rPr>
            <w:rFonts w:asciiTheme="minorHAnsi" w:hAnsiTheme="minorHAnsi" w:cstheme="minorHAnsi"/>
            <w:sz w:val="22"/>
          </w:rPr>
          <w:t xml:space="preserve">For sleep quality, </w:t>
        </w:r>
      </w:ins>
      <w:ins w:id="3000" w:author="Copyeditor (JMIR)" w:date="2023-08-07T18:52:00Z">
        <w:r w:rsidR="008A4FC8" w:rsidRPr="003A7E59">
          <w:rPr>
            <w:rFonts w:asciiTheme="minorHAnsi" w:hAnsiTheme="minorHAnsi" w:cstheme="minorHAnsi"/>
            <w:sz w:val="22"/>
          </w:rPr>
          <w:t xml:space="preserve">the sample size was </w:t>
        </w:r>
      </w:ins>
      <w:ins w:id="3001" w:author="Copyeditor (JMIR)" w:date="2023-08-06T18:07:00Z">
        <w:r w:rsidRPr="002F6E3E">
          <w:rPr>
            <w:rFonts w:asciiTheme="minorHAnsi" w:hAnsiTheme="minorHAnsi" w:cstheme="minorHAnsi"/>
            <w:sz w:val="22"/>
          </w:rPr>
          <w:t xml:space="preserve">87; for all other data streams, </w:t>
        </w:r>
      </w:ins>
      <w:ins w:id="3002" w:author="Copyeditor (JMIR)" w:date="2023-08-07T18:52:00Z">
        <w:r w:rsidR="008A4FC8" w:rsidRPr="003A7E59">
          <w:rPr>
            <w:rFonts w:asciiTheme="minorHAnsi" w:hAnsiTheme="minorHAnsi" w:cstheme="minorHAnsi"/>
            <w:sz w:val="22"/>
          </w:rPr>
          <w:t xml:space="preserve">the sample size was </w:t>
        </w:r>
      </w:ins>
      <w:ins w:id="3003" w:author="Copyeditor (JMIR)" w:date="2023-08-06T18:07:00Z">
        <w:r w:rsidRPr="002F6E3E">
          <w:rPr>
            <w:rFonts w:asciiTheme="minorHAnsi" w:hAnsiTheme="minorHAnsi" w:cstheme="minorHAnsi"/>
            <w:sz w:val="22"/>
          </w:rPr>
          <w:t xml:space="preserve">154. </w:t>
        </w:r>
      </w:ins>
      <w:commentRangeEnd w:id="2998"/>
      <w:ins w:id="3004" w:author="Copyeditor (JMIR)" w:date="2023-08-07T18:52:00Z">
        <w:r w:rsidR="008A4FC8" w:rsidRPr="003A7E59">
          <w:rPr>
            <w:rStyle w:val="CommentReference"/>
          </w:rPr>
          <w:commentReference w:id="2998"/>
        </w:r>
      </w:ins>
      <w:commentRangeEnd w:id="2999"/>
      <w:r w:rsidR="00791D10">
        <w:rPr>
          <w:rStyle w:val="CommentReference"/>
        </w:rPr>
        <w:commentReference w:id="2999"/>
      </w:r>
      <w:ins w:id="3005" w:author="Copyeditor (JMIR)" w:date="2023-08-06T18:07:00Z">
        <w:r w:rsidRPr="002F6E3E">
          <w:rPr>
            <w:rFonts w:asciiTheme="minorHAnsi" w:hAnsiTheme="minorHAnsi" w:cstheme="minorHAnsi"/>
            <w:sz w:val="22"/>
          </w:rPr>
          <w:t>Solid red and blue lines represent the mean</w:t>
        </w:r>
      </w:ins>
      <w:ins w:id="3006" w:author="Copyeditor (JMIR)" w:date="2023-08-07T18:52:00Z">
        <w:r w:rsidR="008A4FC8" w:rsidRPr="003A7E59">
          <w:rPr>
            <w:rFonts w:asciiTheme="minorHAnsi" w:hAnsiTheme="minorHAnsi" w:cstheme="minorHAnsi"/>
            <w:sz w:val="22"/>
          </w:rPr>
          <w:t>,</w:t>
        </w:r>
      </w:ins>
      <w:ins w:id="3007" w:author="Copyeditor (JMIR)" w:date="2023-08-06T18:07:00Z">
        <w:r w:rsidRPr="002F6E3E">
          <w:rPr>
            <w:rFonts w:asciiTheme="minorHAnsi" w:hAnsiTheme="minorHAnsi" w:cstheme="minorHAnsi"/>
            <w:sz w:val="22"/>
          </w:rPr>
          <w:t xml:space="preserve"> and the dashed lines represents the neutral midpoint (undecided). All raw data streams had a significantly</w:t>
        </w:r>
      </w:ins>
      <w:ins w:id="3008" w:author="Kendra Wyant" w:date="2023-08-07T15:09:00Z">
        <w:r w:rsidR="00791D10">
          <w:rPr>
            <w:rFonts w:asciiTheme="minorHAnsi" w:hAnsiTheme="minorHAnsi" w:cstheme="minorHAnsi"/>
            <w:sz w:val="22"/>
          </w:rPr>
          <w:t xml:space="preserve"> (P &lt; .001)</w:t>
        </w:r>
      </w:ins>
      <w:ins w:id="3009" w:author="Copyeditor (JMIR)" w:date="2023-08-06T18:07:00Z">
        <w:r w:rsidRPr="002F6E3E">
          <w:rPr>
            <w:rFonts w:asciiTheme="minorHAnsi" w:hAnsiTheme="minorHAnsi" w:cstheme="minorHAnsi"/>
            <w:sz w:val="22"/>
          </w:rPr>
          <w:t xml:space="preserve"> higher mean than the neutral midpoint. Active methods are displayed in red</w:t>
        </w:r>
      </w:ins>
      <w:ins w:id="3010" w:author="Copyeditor (JMIR)" w:date="2023-08-07T18:52:00Z">
        <w:r w:rsidR="008A4FC8" w:rsidRPr="003A7E59">
          <w:rPr>
            <w:rFonts w:asciiTheme="minorHAnsi" w:hAnsiTheme="minorHAnsi" w:cstheme="minorHAnsi"/>
            <w:sz w:val="22"/>
          </w:rPr>
          <w:t>,</w:t>
        </w:r>
      </w:ins>
      <w:ins w:id="3011" w:author="Copyeditor (JMIR)" w:date="2023-08-06T18:07:00Z">
        <w:r w:rsidRPr="002F6E3E">
          <w:rPr>
            <w:rFonts w:asciiTheme="minorHAnsi" w:hAnsiTheme="minorHAnsi" w:cstheme="minorHAnsi"/>
            <w:sz w:val="22"/>
          </w:rPr>
          <w:t xml:space="preserve"> and passive methods are displayed in blue.</w:t>
        </w:r>
      </w:ins>
    </w:p>
    <w:p w14:paraId="206B9D5B" w14:textId="378A554C" w:rsidR="00434D60" w:rsidRPr="002F6E3E" w:rsidDel="00791D10" w:rsidRDefault="0046147D" w:rsidP="002F6E3E">
      <w:pPr>
        <w:spacing w:before="117" w:line="360" w:lineRule="auto"/>
        <w:rPr>
          <w:ins w:id="3012" w:author="Copyeditor (JMIR)" w:date="2023-08-06T18:06:00Z"/>
          <w:del w:id="3013" w:author="Kendra Wyant" w:date="2023-08-07T15:10:00Z"/>
          <w:rFonts w:asciiTheme="minorHAnsi" w:hAnsiTheme="minorHAnsi" w:cstheme="minorHAnsi"/>
          <w:bCs/>
          <w:sz w:val="22"/>
        </w:rPr>
      </w:pPr>
      <w:ins w:id="3014" w:author="Copyeditor (JMIR)" w:date="2023-08-06T18:09:00Z">
        <w:del w:id="3015" w:author="Kendra Wyant" w:date="2023-08-07T15:10:00Z">
          <w:r w:rsidRPr="002F6E3E" w:rsidDel="00791D10">
            <w:rPr>
              <w:rFonts w:asciiTheme="minorHAnsi" w:hAnsiTheme="minorHAnsi" w:cstheme="minorHAnsi"/>
              <w:bCs/>
              <w:sz w:val="22"/>
            </w:rPr>
            <w:delText xml:space="preserve">Figure </w:delText>
          </w:r>
          <w:commentRangeStart w:id="3016"/>
          <w:r w:rsidRPr="002F6E3E" w:rsidDel="00791D10">
            <w:rPr>
              <w:rFonts w:asciiTheme="minorHAnsi" w:hAnsiTheme="minorHAnsi" w:cstheme="minorHAnsi"/>
              <w:bCs/>
              <w:sz w:val="22"/>
            </w:rPr>
            <w:delText>5</w:delText>
          </w:r>
          <w:commentRangeEnd w:id="3016"/>
          <w:r w:rsidRPr="002F6E3E" w:rsidDel="00791D10">
            <w:rPr>
              <w:rFonts w:asciiTheme="minorHAnsi" w:hAnsiTheme="minorHAnsi" w:cstheme="minorHAnsi"/>
              <w:bCs/>
            </w:rPr>
            <w:commentReference w:id="3016"/>
          </w:r>
          <w:r w:rsidRPr="002F6E3E" w:rsidDel="00791D10">
            <w:rPr>
              <w:rFonts w:asciiTheme="minorHAnsi" w:hAnsiTheme="minorHAnsi" w:cstheme="minorHAnsi"/>
              <w:bCs/>
              <w:sz w:val="22"/>
            </w:rPr>
            <w:delText>. Averag</w:delText>
          </w:r>
          <w:commentRangeStart w:id="3017"/>
          <w:r w:rsidRPr="002F6E3E" w:rsidDel="00791D10">
            <w:rPr>
              <w:rFonts w:asciiTheme="minorHAnsi" w:hAnsiTheme="minorHAnsi" w:cstheme="minorHAnsi"/>
              <w:bCs/>
              <w:sz w:val="22"/>
            </w:rPr>
            <w:delText>e</w:delText>
          </w:r>
          <w:commentRangeEnd w:id="3017"/>
          <w:r w:rsidRPr="002F6E3E" w:rsidDel="00791D10">
            <w:rPr>
              <w:rFonts w:asciiTheme="minorHAnsi" w:hAnsiTheme="minorHAnsi" w:cstheme="minorHAnsi"/>
              <w:bCs/>
            </w:rPr>
            <w:commentReference w:id="3017"/>
          </w:r>
          <w:r w:rsidRPr="002F6E3E" w:rsidDel="00791D10">
            <w:rPr>
              <w:rFonts w:asciiTheme="minorHAnsi" w:hAnsiTheme="minorHAnsi" w:cstheme="minorHAnsi"/>
              <w:bCs/>
              <w:sz w:val="22"/>
            </w:rPr>
            <w:delText xml:space="preserve"> dislike by active versus passive methods (N=154).</w:delText>
          </w:r>
        </w:del>
      </w:ins>
      <w:ins w:id="3018" w:author="Copyeditor (JMIR)" w:date="2023-08-07T18:52:00Z">
        <w:del w:id="3019" w:author="Kendra Wyant" w:date="2023-08-07T15:10:00Z">
          <w:r w:rsidR="008A4FC8" w:rsidRPr="003A7E59" w:rsidDel="00791D10">
            <w:rPr>
              <w:rFonts w:asciiTheme="minorHAnsi" w:hAnsiTheme="minorHAnsi" w:cstheme="minorHAnsi"/>
              <w:bCs/>
              <w:sz w:val="22"/>
            </w:rPr>
            <w:delText xml:space="preserve"> </w:delText>
          </w:r>
        </w:del>
      </w:ins>
      <w:ins w:id="3020" w:author="Copyeditor (JMIR)" w:date="2023-08-06T18:09:00Z">
        <w:del w:id="3021" w:author="Kendra Wyant" w:date="2023-08-07T15:10:00Z">
          <w:r w:rsidRPr="002F6E3E" w:rsidDel="00791D10">
            <w:rPr>
              <w:rFonts w:asciiTheme="minorHAnsi" w:hAnsiTheme="minorHAnsi" w:cstheme="minorHAnsi"/>
              <w:bCs/>
              <w:sz w:val="22"/>
            </w:rPr>
            <w:delText>X</w:delText>
          </w:r>
        </w:del>
      </w:ins>
      <w:ins w:id="3022" w:author="Copyeditor (JMIR)" w:date="2023-08-07T05:51:00Z">
        <w:del w:id="3023" w:author="Kendra Wyant" w:date="2023-08-07T15:10:00Z">
          <w:r w:rsidR="00B51696" w:rsidRPr="002F6E3E" w:rsidDel="00791D10">
            <w:rPr>
              <w:rFonts w:asciiTheme="minorHAnsi" w:hAnsiTheme="minorHAnsi" w:cstheme="minorHAnsi"/>
              <w:bCs/>
              <w:sz w:val="22"/>
            </w:rPr>
            <w:delText xml:space="preserve"> </w:delText>
          </w:r>
        </w:del>
      </w:ins>
      <w:ins w:id="3024" w:author="Copyeditor (JMIR)" w:date="2023-08-06T18:09:00Z">
        <w:del w:id="3025" w:author="Kendra Wyant" w:date="2023-08-07T15:10:00Z">
          <w:r w:rsidRPr="002F6E3E" w:rsidDel="00791D10">
            <w:rPr>
              <w:rFonts w:asciiTheme="minorHAnsi" w:hAnsiTheme="minorHAnsi" w:cstheme="minorHAnsi"/>
              <w:bCs/>
              <w:sz w:val="22"/>
            </w:rPr>
            <w:delText>axes are ordered to display a higher acceptability on the right side. Active methods (displayed in red) represent the average of audio check-in and EMA. Passive methods (displayed in blue) represent the average geolocation, cellular communication logs, and SMS text message content. Solid red and blue lines represent the mean</w:delText>
          </w:r>
        </w:del>
      </w:ins>
      <w:ins w:id="3026" w:author="Copyeditor (JMIR)" w:date="2023-08-07T18:53:00Z">
        <w:del w:id="3027" w:author="Kendra Wyant" w:date="2023-08-07T15:10:00Z">
          <w:r w:rsidR="008A4FC8" w:rsidRPr="003A7E59" w:rsidDel="00791D10">
            <w:rPr>
              <w:rFonts w:asciiTheme="minorHAnsi" w:hAnsiTheme="minorHAnsi" w:cstheme="minorHAnsi"/>
              <w:bCs/>
              <w:sz w:val="22"/>
            </w:rPr>
            <w:delText>,</w:delText>
          </w:r>
        </w:del>
      </w:ins>
      <w:ins w:id="3028" w:author="Copyeditor (JMIR)" w:date="2023-08-06T18:09:00Z">
        <w:del w:id="3029" w:author="Kendra Wyant" w:date="2023-08-07T15:10:00Z">
          <w:r w:rsidRPr="002F6E3E" w:rsidDel="00791D10">
            <w:rPr>
              <w:rFonts w:asciiTheme="minorHAnsi" w:hAnsiTheme="minorHAnsi" w:cstheme="minorHAnsi"/>
              <w:bCs/>
              <w:sz w:val="22"/>
            </w:rPr>
            <w:delText xml:space="preserve"> and the dashed line represents the neutral midpoint (undecided). Participants did not differ significantly in their dislike of active versus passive methods.</w:delText>
          </w:r>
        </w:del>
      </w:ins>
    </w:p>
    <w:p w14:paraId="434D6478" w14:textId="08822C02" w:rsidR="00BB3523" w:rsidRPr="002F6E3E" w:rsidRDefault="0046147D" w:rsidP="002F6E3E">
      <w:pPr>
        <w:spacing w:before="118" w:line="360" w:lineRule="auto"/>
        <w:rPr>
          <w:ins w:id="3030" w:author="Copyeditor (JMIR)" w:date="2023-08-06T18:11:00Z"/>
          <w:rFonts w:asciiTheme="minorHAnsi" w:hAnsiTheme="minorHAnsi" w:cstheme="minorHAnsi"/>
          <w:sz w:val="22"/>
        </w:rPr>
      </w:pPr>
      <w:ins w:id="3031" w:author="Copyeditor (JMIR)" w:date="2023-08-06T18:11:00Z">
        <w:r w:rsidRPr="002F6E3E">
          <w:rPr>
            <w:rFonts w:asciiTheme="minorHAnsi" w:hAnsiTheme="minorHAnsi" w:cstheme="minorHAnsi"/>
            <w:bCs/>
            <w:sz w:val="22"/>
          </w:rPr>
          <w:t>Figure</w:t>
        </w:r>
        <w:commentRangeStart w:id="3032"/>
        <w:r w:rsidRPr="002F6E3E">
          <w:rPr>
            <w:rFonts w:asciiTheme="minorHAnsi" w:hAnsiTheme="minorHAnsi" w:cstheme="minorHAnsi"/>
            <w:bCs/>
            <w:sz w:val="22"/>
          </w:rPr>
          <w:t xml:space="preserve"> </w:t>
        </w:r>
        <w:del w:id="3033" w:author="Kendra Wyant" w:date="2023-08-07T15:15:00Z">
          <w:r w:rsidRPr="002F6E3E" w:rsidDel="00792BF7">
            <w:rPr>
              <w:rFonts w:asciiTheme="minorHAnsi" w:hAnsiTheme="minorHAnsi" w:cstheme="minorHAnsi"/>
              <w:bCs/>
              <w:sz w:val="22"/>
            </w:rPr>
            <w:delText>6</w:delText>
          </w:r>
          <w:commentRangeEnd w:id="3032"/>
          <w:r w:rsidRPr="002F6E3E" w:rsidDel="00792BF7">
            <w:rPr>
              <w:rFonts w:asciiTheme="minorHAnsi" w:hAnsiTheme="minorHAnsi" w:cstheme="minorHAnsi"/>
              <w:bCs/>
            </w:rPr>
            <w:commentReference w:id="3032"/>
          </w:r>
        </w:del>
      </w:ins>
      <w:ins w:id="3034" w:author="Kendra Wyant" w:date="2023-08-07T15:15:00Z">
        <w:r w:rsidR="00792BF7">
          <w:rPr>
            <w:rFonts w:asciiTheme="minorHAnsi" w:hAnsiTheme="minorHAnsi" w:cstheme="minorHAnsi"/>
            <w:bCs/>
            <w:sz w:val="22"/>
          </w:rPr>
          <w:t>5.</w:t>
        </w:r>
      </w:ins>
      <w:ins w:id="3035" w:author="Copyeditor (JMIR)" w:date="2023-08-06T18:11:00Z">
        <w:del w:id="3036" w:author="Kendra Wyant" w:date="2023-08-07T15:15:00Z">
          <w:r w:rsidRPr="002F6E3E" w:rsidDel="00792BF7">
            <w:rPr>
              <w:rFonts w:asciiTheme="minorHAnsi" w:hAnsiTheme="minorHAnsi" w:cstheme="minorHAnsi"/>
              <w:bCs/>
              <w:sz w:val="22"/>
            </w:rPr>
            <w:delText>.</w:delText>
          </w:r>
        </w:del>
        <w:r w:rsidRPr="002F6E3E">
          <w:rPr>
            <w:rFonts w:asciiTheme="minorHAnsi" w:hAnsiTheme="minorHAnsi" w:cstheme="minorHAnsi"/>
            <w:bCs/>
            <w:sz w:val="22"/>
          </w:rPr>
          <w:t xml:space="preserve"> </w:t>
        </w:r>
      </w:ins>
      <w:ins w:id="3037" w:author="Copyeditor (JMIR)" w:date="2023-08-06T18:13:00Z">
        <w:r w:rsidR="006740E4" w:rsidRPr="002F6E3E">
          <w:rPr>
            <w:rFonts w:asciiTheme="minorHAnsi" w:hAnsiTheme="minorHAnsi" w:cstheme="minorHAnsi"/>
            <w:bCs/>
            <w:sz w:val="22"/>
          </w:rPr>
          <w:t>Ratings</w:t>
        </w:r>
        <w:r w:rsidR="006740E4" w:rsidRPr="002F6E3E">
          <w:rPr>
            <w:rFonts w:asciiTheme="minorHAnsi" w:hAnsiTheme="minorHAnsi" w:cstheme="minorHAnsi"/>
            <w:sz w:val="22"/>
          </w:rPr>
          <w:t xml:space="preserve"> of</w:t>
        </w:r>
        <w:r w:rsidR="006740E4" w:rsidRPr="002F6E3E">
          <w:rPr>
            <w:rFonts w:asciiTheme="minorHAnsi" w:hAnsiTheme="minorHAnsi" w:cstheme="minorHAnsi"/>
            <w:b/>
            <w:sz w:val="22"/>
          </w:rPr>
          <w:t xml:space="preserve"> </w:t>
        </w:r>
        <w:r w:rsidR="006740E4" w:rsidRPr="002F6E3E">
          <w:rPr>
            <w:rFonts w:asciiTheme="minorHAnsi" w:hAnsiTheme="minorHAnsi" w:cstheme="minorHAnsi"/>
            <w:sz w:val="22"/>
          </w:rPr>
          <w:t>w</w:t>
        </w:r>
      </w:ins>
      <w:ins w:id="3038" w:author="Copyeditor (JMIR)" w:date="2023-08-06T18:11:00Z">
        <w:r w:rsidRPr="002F6E3E">
          <w:rPr>
            <w:rFonts w:asciiTheme="minorHAnsi" w:hAnsiTheme="minorHAnsi" w:cstheme="minorHAnsi"/>
            <w:sz w:val="22"/>
          </w:rPr>
          <w:t>illingness to use for 1 year by personal sensing data stream.</w:t>
        </w:r>
      </w:ins>
      <w:ins w:id="3039" w:author="Copyeditor (JMIR)" w:date="2023-08-07T18:53:00Z">
        <w:r w:rsidR="008A4FC8" w:rsidRPr="003A7E59">
          <w:rPr>
            <w:rFonts w:asciiTheme="minorHAnsi" w:hAnsiTheme="minorHAnsi" w:cstheme="minorHAnsi"/>
            <w:sz w:val="22"/>
          </w:rPr>
          <w:t xml:space="preserve"> </w:t>
        </w:r>
      </w:ins>
      <w:ins w:id="3040" w:author="Kendra Wyant" w:date="2023-08-07T15:11:00Z">
        <w:r w:rsidR="00E37CA7">
          <w:rPr>
            <w:rFonts w:asciiTheme="minorHAnsi" w:hAnsiTheme="minorHAnsi" w:cstheme="minorHAnsi"/>
            <w:sz w:val="22"/>
          </w:rPr>
          <w:t>Plot depicts m</w:t>
        </w:r>
      </w:ins>
      <w:commentRangeStart w:id="3041"/>
      <w:ins w:id="3042" w:author="Copyeditor (JMIR)" w:date="2023-08-06T18:11:00Z">
        <w:del w:id="3043" w:author="Kendra Wyant" w:date="2023-08-07T15:11:00Z">
          <w:r w:rsidRPr="002F6E3E" w:rsidDel="00E37CA7">
            <w:rPr>
              <w:rFonts w:asciiTheme="minorHAnsi" w:hAnsiTheme="minorHAnsi" w:cstheme="minorHAnsi"/>
              <w:sz w:val="22"/>
            </w:rPr>
            <w:delText>M</w:delText>
          </w:r>
        </w:del>
        <w:r w:rsidRPr="002F6E3E">
          <w:rPr>
            <w:rFonts w:asciiTheme="minorHAnsi" w:hAnsiTheme="minorHAnsi" w:cstheme="minorHAnsi"/>
            <w:sz w:val="22"/>
          </w:rPr>
          <w:t xml:space="preserve">ean </w:t>
        </w:r>
        <w:r w:rsidRPr="002F6E3E">
          <w:rPr>
            <w:rFonts w:asciiTheme="minorHAnsi" w:hAnsiTheme="minorHAnsi" w:cstheme="minorHAnsi"/>
            <w:sz w:val="22"/>
          </w:rPr>
          <w:lastRenderedPageBreak/>
          <w:t>responses to “I would be willing to use [</w:t>
        </w:r>
      </w:ins>
      <w:ins w:id="3044" w:author="Copyeditor (JMIR)" w:date="2023-08-07T19:02:00Z">
        <w:r w:rsidR="003A7E59">
          <w:rPr>
            <w:rFonts w:asciiTheme="minorHAnsi" w:hAnsiTheme="minorHAnsi" w:cstheme="minorHAnsi"/>
            <w:sz w:val="22"/>
          </w:rPr>
          <w:t>P</w:t>
        </w:r>
      </w:ins>
      <w:ins w:id="3045" w:author="Copyeditor (JMIR)" w:date="2023-08-06T18:11:00Z">
        <w:r w:rsidRPr="002F6E3E">
          <w:rPr>
            <w:rFonts w:asciiTheme="minorHAnsi" w:hAnsiTheme="minorHAnsi" w:cstheme="minorHAnsi"/>
            <w:sz w:val="22"/>
          </w:rPr>
          <w:t xml:space="preserve">ersonal sensing method name] for 1 year to help with my recovery.” </w:t>
        </w:r>
      </w:ins>
      <w:commentRangeEnd w:id="3041"/>
      <w:ins w:id="3046" w:author="Copyeditor (JMIR)" w:date="2023-08-07T18:53:00Z">
        <w:r w:rsidR="008A4FC8" w:rsidRPr="003A7E59">
          <w:rPr>
            <w:rStyle w:val="CommentReference"/>
          </w:rPr>
          <w:commentReference w:id="3041"/>
        </w:r>
      </w:ins>
      <w:ins w:id="3047" w:author="Copyeditor (JMIR)" w:date="2023-08-06T18:11:00Z">
        <w:r w:rsidRPr="002F6E3E">
          <w:rPr>
            <w:rFonts w:asciiTheme="minorHAnsi" w:hAnsiTheme="minorHAnsi" w:cstheme="minorHAnsi"/>
            <w:sz w:val="22"/>
          </w:rPr>
          <w:t>X</w:t>
        </w:r>
      </w:ins>
      <w:ins w:id="3048" w:author="Copyeditor (JMIR)" w:date="2023-08-07T05:51:00Z">
        <w:r w:rsidR="00B51696" w:rsidRPr="002F6E3E">
          <w:rPr>
            <w:rFonts w:asciiTheme="minorHAnsi" w:hAnsiTheme="minorHAnsi" w:cstheme="minorHAnsi"/>
            <w:sz w:val="22"/>
          </w:rPr>
          <w:t xml:space="preserve"> </w:t>
        </w:r>
      </w:ins>
      <w:ins w:id="3049" w:author="Copyeditor (JMIR)" w:date="2023-08-06T18:11:00Z">
        <w:r w:rsidRPr="002F6E3E">
          <w:rPr>
            <w:rFonts w:asciiTheme="minorHAnsi" w:hAnsiTheme="minorHAnsi" w:cstheme="minorHAnsi"/>
            <w:sz w:val="22"/>
          </w:rPr>
          <w:t xml:space="preserve">axes are ordered to display a higher acceptability on the right side. </w:t>
        </w:r>
      </w:ins>
      <w:commentRangeStart w:id="3050"/>
      <w:commentRangeStart w:id="3051"/>
      <w:ins w:id="3052" w:author="Copyeditor (JMIR)" w:date="2023-08-07T18:53:00Z">
        <w:r w:rsidR="008A4FC8" w:rsidRPr="003A7E59">
          <w:rPr>
            <w:rFonts w:asciiTheme="minorHAnsi" w:hAnsiTheme="minorHAnsi" w:cstheme="minorHAnsi"/>
            <w:sz w:val="22"/>
          </w:rPr>
          <w:t>F</w:t>
        </w:r>
      </w:ins>
      <w:ins w:id="3053" w:author="Copyeditor (JMIR)" w:date="2023-08-06T18:11:00Z">
        <w:r w:rsidRPr="002F6E3E">
          <w:rPr>
            <w:rFonts w:asciiTheme="minorHAnsi" w:hAnsiTheme="minorHAnsi" w:cstheme="minorHAnsi"/>
            <w:sz w:val="22"/>
          </w:rPr>
          <w:t xml:space="preserve">or sleep monitoring, </w:t>
        </w:r>
      </w:ins>
      <w:ins w:id="3054" w:author="Copyeditor (JMIR)" w:date="2023-08-07T18:53:00Z">
        <w:r w:rsidR="008A4FC8" w:rsidRPr="003A7E59">
          <w:rPr>
            <w:rFonts w:asciiTheme="minorHAnsi" w:hAnsiTheme="minorHAnsi" w:cstheme="minorHAnsi"/>
            <w:sz w:val="22"/>
          </w:rPr>
          <w:t xml:space="preserve">the sample size was </w:t>
        </w:r>
      </w:ins>
      <w:ins w:id="3055" w:author="Copyeditor (JMIR)" w:date="2023-08-06T18:11:00Z">
        <w:r w:rsidRPr="002F6E3E">
          <w:rPr>
            <w:rFonts w:asciiTheme="minorHAnsi" w:hAnsiTheme="minorHAnsi" w:cstheme="minorHAnsi"/>
            <w:sz w:val="22"/>
          </w:rPr>
          <w:t xml:space="preserve">87; for all other data streams, </w:t>
        </w:r>
      </w:ins>
      <w:ins w:id="3056" w:author="Copyeditor (JMIR)" w:date="2023-08-07T18:53:00Z">
        <w:r w:rsidR="008A4FC8" w:rsidRPr="003A7E59">
          <w:rPr>
            <w:rFonts w:asciiTheme="minorHAnsi" w:hAnsiTheme="minorHAnsi" w:cstheme="minorHAnsi"/>
            <w:sz w:val="22"/>
          </w:rPr>
          <w:t xml:space="preserve">the sample size was </w:t>
        </w:r>
      </w:ins>
      <w:ins w:id="3057" w:author="Copyeditor (JMIR)" w:date="2023-08-06T18:11:00Z">
        <w:r w:rsidRPr="002F6E3E">
          <w:rPr>
            <w:rFonts w:asciiTheme="minorHAnsi" w:hAnsiTheme="minorHAnsi" w:cstheme="minorHAnsi"/>
            <w:sz w:val="22"/>
          </w:rPr>
          <w:t xml:space="preserve">154. </w:t>
        </w:r>
      </w:ins>
      <w:commentRangeEnd w:id="3050"/>
      <w:ins w:id="3058" w:author="Copyeditor (JMIR)" w:date="2023-08-07T18:54:00Z">
        <w:r w:rsidR="008A4FC8" w:rsidRPr="003A7E59">
          <w:rPr>
            <w:rStyle w:val="CommentReference"/>
          </w:rPr>
          <w:commentReference w:id="3050"/>
        </w:r>
      </w:ins>
      <w:commentRangeEnd w:id="3051"/>
      <w:r w:rsidR="00E37CA7">
        <w:rPr>
          <w:rStyle w:val="CommentReference"/>
        </w:rPr>
        <w:commentReference w:id="3051"/>
      </w:r>
      <w:ins w:id="3059" w:author="Copyeditor (JMIR)" w:date="2023-08-06T18:11:00Z">
        <w:r w:rsidRPr="002F6E3E">
          <w:rPr>
            <w:rFonts w:asciiTheme="minorHAnsi" w:hAnsiTheme="minorHAnsi" w:cstheme="minorHAnsi"/>
            <w:sz w:val="22"/>
          </w:rPr>
          <w:t>Solid blue and red line represent the mean</w:t>
        </w:r>
      </w:ins>
      <w:ins w:id="3060" w:author="Copyeditor (JMIR)" w:date="2023-08-07T18:54:00Z">
        <w:r w:rsidR="008A4FC8" w:rsidRPr="003A7E59">
          <w:rPr>
            <w:rFonts w:asciiTheme="minorHAnsi" w:hAnsiTheme="minorHAnsi" w:cstheme="minorHAnsi"/>
            <w:sz w:val="22"/>
          </w:rPr>
          <w:t>,</w:t>
        </w:r>
      </w:ins>
      <w:ins w:id="3061" w:author="Copyeditor (JMIR)" w:date="2023-08-06T18:11:00Z">
        <w:r w:rsidRPr="002F6E3E">
          <w:rPr>
            <w:rFonts w:asciiTheme="minorHAnsi" w:hAnsiTheme="minorHAnsi" w:cstheme="minorHAnsi"/>
            <w:sz w:val="22"/>
          </w:rPr>
          <w:t xml:space="preserve"> and the dashed line represents the neutral midpoint (undecided). All raw data streams had a significantly </w:t>
        </w:r>
      </w:ins>
      <w:ins w:id="3062" w:author="Kendra Wyant" w:date="2023-08-07T15:11:00Z">
        <w:r w:rsidR="00E37CA7">
          <w:rPr>
            <w:rFonts w:asciiTheme="minorHAnsi" w:hAnsiTheme="minorHAnsi" w:cstheme="minorHAnsi"/>
            <w:sz w:val="22"/>
          </w:rPr>
          <w:t>(P &lt; .001</w:t>
        </w:r>
      </w:ins>
      <w:ins w:id="3063" w:author="Kendra Wyant" w:date="2023-08-07T15:12:00Z">
        <w:r w:rsidR="00E37CA7">
          <w:rPr>
            <w:rFonts w:asciiTheme="minorHAnsi" w:hAnsiTheme="minorHAnsi" w:cstheme="minorHAnsi"/>
            <w:sz w:val="22"/>
          </w:rPr>
          <w:t xml:space="preserve">) </w:t>
        </w:r>
      </w:ins>
      <w:ins w:id="3064" w:author="Copyeditor (JMIR)" w:date="2023-08-06T18:11:00Z">
        <w:r w:rsidRPr="002F6E3E">
          <w:rPr>
            <w:rFonts w:asciiTheme="minorHAnsi" w:hAnsiTheme="minorHAnsi" w:cstheme="minorHAnsi"/>
            <w:sz w:val="22"/>
          </w:rPr>
          <w:t>higher mean than the neutral midpoint. Active methods are displayed in red</w:t>
        </w:r>
      </w:ins>
      <w:ins w:id="3065" w:author="Copyeditor (JMIR)" w:date="2023-08-07T18:54:00Z">
        <w:r w:rsidR="008A4FC8" w:rsidRPr="003A7E59">
          <w:rPr>
            <w:rFonts w:asciiTheme="minorHAnsi" w:hAnsiTheme="minorHAnsi" w:cstheme="minorHAnsi"/>
            <w:sz w:val="22"/>
          </w:rPr>
          <w:t>,</w:t>
        </w:r>
      </w:ins>
      <w:ins w:id="3066" w:author="Copyeditor (JMIR)" w:date="2023-08-06T18:11:00Z">
        <w:r w:rsidRPr="002F6E3E">
          <w:rPr>
            <w:rFonts w:asciiTheme="minorHAnsi" w:hAnsiTheme="minorHAnsi" w:cstheme="minorHAnsi"/>
            <w:sz w:val="22"/>
          </w:rPr>
          <w:t xml:space="preserve"> and passive methods are displayed in blue.</w:t>
        </w:r>
      </w:ins>
    </w:p>
    <w:p w14:paraId="5DBDB2DD" w14:textId="651D5396" w:rsidR="00890D0C" w:rsidRPr="002F6E3E" w:rsidDel="00E37CA7" w:rsidRDefault="0046147D" w:rsidP="006514EA">
      <w:pPr>
        <w:spacing w:before="117" w:line="360" w:lineRule="auto"/>
        <w:rPr>
          <w:ins w:id="3067" w:author="Copyeditor (JMIR)" w:date="2023-08-06T18:13:00Z"/>
          <w:del w:id="3068" w:author="Kendra Wyant" w:date="2023-08-07T15:11:00Z"/>
          <w:rFonts w:asciiTheme="minorHAnsi" w:hAnsiTheme="minorHAnsi" w:cstheme="minorHAnsi"/>
          <w:sz w:val="22"/>
        </w:rPr>
      </w:pPr>
      <w:ins w:id="3069" w:author="Copyeditor (JMIR)" w:date="2023-08-06T18:13:00Z">
        <w:del w:id="3070" w:author="Kendra Wyant" w:date="2023-08-07T15:11:00Z">
          <w:r w:rsidRPr="002F6E3E" w:rsidDel="00E37CA7">
            <w:rPr>
              <w:rFonts w:asciiTheme="minorHAnsi" w:hAnsiTheme="minorHAnsi" w:cstheme="minorHAnsi"/>
              <w:bCs/>
              <w:sz w:val="22"/>
            </w:rPr>
            <w:delText xml:space="preserve">Figure </w:delText>
          </w:r>
          <w:commentRangeStart w:id="3071"/>
          <w:commentRangeStart w:id="3072"/>
          <w:r w:rsidRPr="002F6E3E" w:rsidDel="00E37CA7">
            <w:rPr>
              <w:rFonts w:asciiTheme="minorHAnsi" w:hAnsiTheme="minorHAnsi" w:cstheme="minorHAnsi"/>
              <w:bCs/>
              <w:sz w:val="22"/>
            </w:rPr>
            <w:delText>7</w:delText>
          </w:r>
          <w:commentRangeEnd w:id="3071"/>
          <w:r w:rsidR="002B376D" w:rsidRPr="002F6E3E" w:rsidDel="00E37CA7">
            <w:rPr>
              <w:rFonts w:asciiTheme="minorHAnsi" w:hAnsiTheme="minorHAnsi" w:cstheme="minorHAnsi"/>
              <w:bCs/>
            </w:rPr>
            <w:commentReference w:id="3071"/>
          </w:r>
        </w:del>
      </w:ins>
      <w:commentRangeEnd w:id="3072"/>
      <w:r w:rsidR="00E37CA7">
        <w:rPr>
          <w:rStyle w:val="CommentReference"/>
        </w:rPr>
        <w:commentReference w:id="3072"/>
      </w:r>
      <w:ins w:id="3073" w:author="Copyeditor (JMIR)" w:date="2023-08-06T18:13:00Z">
        <w:del w:id="3074" w:author="Kendra Wyant" w:date="2023-08-07T15:11:00Z">
          <w:r w:rsidRPr="002F6E3E" w:rsidDel="00E37CA7">
            <w:rPr>
              <w:rFonts w:asciiTheme="minorHAnsi" w:hAnsiTheme="minorHAnsi" w:cstheme="minorHAnsi"/>
              <w:bCs/>
              <w:sz w:val="22"/>
            </w:rPr>
            <w:delText>.</w:delText>
          </w:r>
          <w:r w:rsidRPr="002F6E3E" w:rsidDel="00E37CA7">
            <w:rPr>
              <w:rFonts w:asciiTheme="minorHAnsi" w:hAnsiTheme="minorHAnsi" w:cstheme="minorHAnsi"/>
              <w:b/>
              <w:sz w:val="22"/>
            </w:rPr>
            <w:delText xml:space="preserve"> </w:delText>
          </w:r>
          <w:r w:rsidRPr="002F6E3E" w:rsidDel="00E37CA7">
            <w:rPr>
              <w:rFonts w:asciiTheme="minorHAnsi" w:hAnsiTheme="minorHAnsi" w:cstheme="minorHAnsi"/>
              <w:sz w:val="22"/>
            </w:rPr>
            <w:delText>Average willingness to continue for 1 year by active versus passive methods (N=154).</w:delText>
          </w:r>
        </w:del>
      </w:ins>
      <w:ins w:id="3075" w:author="Copyeditor (JMIR)" w:date="2023-08-07T18:54:00Z">
        <w:del w:id="3076" w:author="Kendra Wyant" w:date="2023-08-07T15:11:00Z">
          <w:r w:rsidR="008A4FC8" w:rsidRPr="003A7E59" w:rsidDel="00E37CA7">
            <w:rPr>
              <w:rFonts w:asciiTheme="minorHAnsi" w:hAnsiTheme="minorHAnsi" w:cstheme="minorHAnsi"/>
              <w:sz w:val="22"/>
            </w:rPr>
            <w:delText xml:space="preserve"> </w:delText>
          </w:r>
        </w:del>
      </w:ins>
      <w:ins w:id="3077" w:author="Copyeditor (JMIR)" w:date="2023-08-06T18:13:00Z">
        <w:del w:id="3078" w:author="Kendra Wyant" w:date="2023-08-07T15:11:00Z">
          <w:r w:rsidRPr="002F6E3E" w:rsidDel="00E37CA7">
            <w:rPr>
              <w:rFonts w:asciiTheme="minorHAnsi" w:hAnsiTheme="minorHAnsi" w:cstheme="minorHAnsi"/>
              <w:sz w:val="22"/>
            </w:rPr>
            <w:delText>X axes are ordered to display a higher acceptability on the right side. Active methods (displayed in red) represent the average of audio check-in and EMA. Passive methods (displayed in blue) represent the average of geolocation, cellular communication logs, and SMS text message content. Solid red and blue lines represent the mean and dashed line represents the neutral midpoint (undecided). Participants reported, on average, significantly higher acceptability with respect to willingness to continue using for 1 year for passive methods compared with active methods.</w:delText>
          </w:r>
        </w:del>
      </w:ins>
    </w:p>
    <w:p w14:paraId="76B67D7A" w14:textId="77777777" w:rsidR="00BF427F" w:rsidRPr="002F6E3E" w:rsidRDefault="00BF427F" w:rsidP="004E0223">
      <w:pPr>
        <w:spacing w:before="117" w:line="360" w:lineRule="auto"/>
        <w:ind w:right="104"/>
        <w:rPr>
          <w:ins w:id="3079" w:author="Copyeditor (JMIR)" w:date="2023-08-06T18:04:00Z"/>
          <w:rFonts w:asciiTheme="minorHAnsi" w:hAnsiTheme="minorHAnsi" w:cstheme="minorHAnsi"/>
          <w:sz w:val="22"/>
        </w:rPr>
      </w:pPr>
    </w:p>
    <w:p w14:paraId="7A4402C5" w14:textId="77777777" w:rsidR="008B2A7A" w:rsidRPr="002F6E3E" w:rsidRDefault="0046147D" w:rsidP="006514EA">
      <w:pPr>
        <w:pStyle w:val="Heading31"/>
        <w:rPr>
          <w:rFonts w:asciiTheme="minorHAnsi" w:hAnsiTheme="minorHAnsi" w:cstheme="minorHAnsi"/>
        </w:rPr>
      </w:pPr>
      <w:commentRangeStart w:id="3080"/>
      <w:r w:rsidRPr="002F6E3E">
        <w:rPr>
          <w:rFonts w:asciiTheme="minorHAnsi" w:hAnsiTheme="minorHAnsi" w:cstheme="minorHAnsi"/>
        </w:rPr>
        <w:t>References</w:t>
      </w:r>
      <w:commentRangeEnd w:id="3080"/>
      <w:r w:rsidR="006514EA" w:rsidRPr="002F6E3E">
        <w:rPr>
          <w:rStyle w:val="CommentReference"/>
          <w:rFonts w:asciiTheme="minorHAnsi" w:eastAsia="Palatino Linotype" w:hAnsiTheme="minorHAnsi" w:cstheme="minorHAnsi"/>
          <w:b w:val="0"/>
          <w:color w:val="auto"/>
        </w:rPr>
        <w:commentReference w:id="3080"/>
      </w:r>
    </w:p>
    <w:p w14:paraId="1E2B2AB7" w14:textId="0ADF1169" w:rsidR="008B2A7A" w:rsidRPr="002F6E3E" w:rsidRDefault="0046147D" w:rsidP="006F2D25">
      <w:pPr>
        <w:tabs>
          <w:tab w:val="left" w:pos="446"/>
        </w:tabs>
        <w:spacing w:line="360" w:lineRule="auto"/>
        <w:ind w:hanging="287"/>
        <w:rPr>
          <w:del w:id="3084" w:author="Copyeditor (JMIR)" w:date="2023-08-04T09:33:00Z"/>
          <w:rFonts w:asciiTheme="minorHAnsi" w:hAnsiTheme="minorHAnsi" w:cstheme="minorHAnsi"/>
        </w:rPr>
      </w:pPr>
      <w:del w:id="3085" w:author="Copyeditor (JMIR)" w:date="2023-08-07T13:15:00Z">
        <w:r w:rsidRPr="002F6E3E">
          <w:rPr>
            <w:rFonts w:asciiTheme="minorHAnsi" w:hAnsiTheme="minorHAnsi" w:cstheme="minorHAnsi"/>
            <w:sz w:val="22"/>
          </w:rPr>
          <w:delText>1</w:delText>
        </w:r>
      </w:del>
      <w:del w:id="3086" w:author="Copyeditor (JMIR)" w:date="2023-08-04T09:33:00Z">
        <w:r w:rsidRPr="002F6E3E">
          <w:rPr>
            <w:rFonts w:asciiTheme="minorHAnsi" w:hAnsiTheme="minorHAnsi" w:cstheme="minorHAnsi"/>
            <w:sz w:val="22"/>
          </w:rPr>
          <w:delText>.</w:delText>
        </w:r>
        <w:r w:rsidRPr="002F6E3E">
          <w:rPr>
            <w:rFonts w:asciiTheme="minorHAnsi" w:hAnsiTheme="minorHAnsi" w:cstheme="minorHAnsi"/>
            <w:sz w:val="22"/>
          </w:rPr>
          <w:tab/>
          <w:delText>WHO Global Observatory for eHealth. mHealth: New horizons for health through mobile technologies: Second global survey on eHealth. World Health Organization</w:delText>
        </w:r>
      </w:del>
      <w:del w:id="3087" w:author="Copyeditor (JMIR)" w:date="2023-08-03T06:30:00Z">
        <w:r w:rsidRPr="002F6E3E">
          <w:rPr>
            <w:rFonts w:asciiTheme="minorHAnsi" w:hAnsiTheme="minorHAnsi" w:cstheme="minorHAnsi"/>
            <w:sz w:val="22"/>
          </w:rPr>
          <w:delText>; 2011</w:delText>
        </w:r>
      </w:del>
      <w:del w:id="3088" w:author="Copyeditor (JMIR)" w:date="2023-08-04T09:33:00Z">
        <w:r w:rsidRPr="002F6E3E">
          <w:rPr>
            <w:rFonts w:asciiTheme="minorHAnsi" w:hAnsiTheme="minorHAnsi" w:cstheme="minorHAnsi"/>
            <w:sz w:val="22"/>
          </w:rPr>
          <w:delText>. ISBN: 9789241564250</w:delText>
        </w:r>
      </w:del>
    </w:p>
    <w:p w14:paraId="79127EBA" w14:textId="6E106BE8" w:rsidR="008B2A7A" w:rsidRPr="002F6E3E" w:rsidRDefault="0046147D" w:rsidP="002F6E3E">
      <w:pPr>
        <w:tabs>
          <w:tab w:val="left" w:pos="446"/>
        </w:tabs>
        <w:spacing w:line="360" w:lineRule="auto"/>
        <w:ind w:hanging="287"/>
        <w:rPr>
          <w:del w:id="3089" w:author="Copyeditor (JMIR)" w:date="2023-08-04T09:33:00Z"/>
          <w:rFonts w:asciiTheme="minorHAnsi" w:hAnsiTheme="minorHAnsi" w:cstheme="minorHAnsi"/>
        </w:rPr>
      </w:pPr>
      <w:del w:id="3090" w:author="Copyeditor (JMIR)" w:date="2023-08-04T09:33:00Z">
        <w:r w:rsidRPr="002F6E3E">
          <w:rPr>
            <w:rFonts w:asciiTheme="minorHAnsi" w:hAnsiTheme="minorHAnsi" w:cstheme="minorHAnsi"/>
            <w:sz w:val="22"/>
          </w:rPr>
          <w:delText>2.</w:delText>
        </w:r>
        <w:r w:rsidRPr="002F6E3E">
          <w:rPr>
            <w:rFonts w:asciiTheme="minorHAnsi" w:hAnsiTheme="minorHAnsi" w:cstheme="minorHAnsi"/>
            <w:sz w:val="22"/>
          </w:rPr>
          <w:tab/>
          <w:delText xml:space="preserve">Majumder S, Deen MJ. Smartphone Sensors for Health Monitoring and Diagnosis. </w:delText>
        </w:r>
        <w:r w:rsidRPr="002F6E3E">
          <w:rPr>
            <w:rFonts w:asciiTheme="minorHAnsi" w:hAnsiTheme="minorHAnsi" w:cstheme="minorHAnsi"/>
            <w:i/>
            <w:sz w:val="22"/>
          </w:rPr>
          <w:delText xml:space="preserve">Sensors </w:delText>
        </w:r>
        <w:r w:rsidRPr="002F6E3E">
          <w:rPr>
            <w:rFonts w:asciiTheme="minorHAnsi" w:hAnsiTheme="minorHAnsi" w:cstheme="minorHAnsi"/>
            <w:sz w:val="22"/>
          </w:rPr>
          <w:delText xml:space="preserve">Multidisciplinary Digital Publishing Institute; 2019 Jan;19(9):2164. </w:delText>
        </w:r>
      </w:del>
      <w:del w:id="3091" w:author="Copyeditor (JMIR)" w:date="2023-08-03T06:30:00Z">
        <w:r w:rsidRPr="002F6E3E">
          <w:rPr>
            <w:rFonts w:asciiTheme="minorHAnsi" w:hAnsiTheme="minorHAnsi" w:cstheme="minorHAnsi"/>
            <w:sz w:val="22"/>
          </w:rPr>
          <w:delText>doi</w:delText>
        </w:r>
      </w:del>
      <w:del w:id="3092"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"https://doi.org/10.3390/s19092164"</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10.3390/s19092164</w:delText>
        </w:r>
        <w:r w:rsidRPr="002F6E3E">
          <w:rPr>
            <w:rFonts w:asciiTheme="minorHAnsi" w:hAnsiTheme="minorHAnsi" w:cstheme="minorHAnsi"/>
            <w:sz w:val="22"/>
          </w:rPr>
          <w:fldChar w:fldCharType="end"/>
        </w:r>
      </w:del>
    </w:p>
    <w:p w14:paraId="55949403" w14:textId="74B44D10" w:rsidR="008B2A7A" w:rsidRPr="002F6E3E" w:rsidRDefault="0046147D" w:rsidP="002F6E3E">
      <w:pPr>
        <w:tabs>
          <w:tab w:val="left" w:pos="446"/>
        </w:tabs>
        <w:spacing w:line="360" w:lineRule="auto"/>
        <w:ind w:hanging="287"/>
        <w:rPr>
          <w:del w:id="3093" w:author="Copyeditor (JMIR)" w:date="2023-08-04T09:33:00Z"/>
          <w:rFonts w:asciiTheme="minorHAnsi" w:hAnsiTheme="minorHAnsi" w:cstheme="minorHAnsi"/>
        </w:rPr>
      </w:pPr>
      <w:del w:id="3094" w:author="Copyeditor (JMIR)" w:date="2023-08-04T09:33:00Z">
        <w:r w:rsidRPr="002F6E3E">
          <w:rPr>
            <w:rFonts w:asciiTheme="minorHAnsi" w:hAnsiTheme="minorHAnsi" w:cstheme="minorHAnsi"/>
            <w:sz w:val="22"/>
          </w:rPr>
          <w:delText>3.</w:delText>
        </w:r>
        <w:r w:rsidRPr="002F6E3E">
          <w:rPr>
            <w:rFonts w:asciiTheme="minorHAnsi" w:hAnsiTheme="minorHAnsi" w:cstheme="minorHAnsi"/>
            <w:sz w:val="22"/>
          </w:rPr>
          <w:tab/>
          <w:delText>Pew Research Center. Mobile Fact Sheet</w:delText>
        </w:r>
      </w:del>
      <w:del w:id="3095" w:author="Copyeditor (JMIR)" w:date="2023-08-03T06:30:00Z">
        <w:r w:rsidRPr="002F6E3E">
          <w:rPr>
            <w:rFonts w:asciiTheme="minorHAnsi" w:hAnsiTheme="minorHAnsi" w:cstheme="minorHAnsi"/>
            <w:sz w:val="22"/>
          </w:rPr>
          <w:delText>. 2021</w:delText>
        </w:r>
      </w:del>
      <w:del w:id="3096" w:author="Copyeditor (JMIR)" w:date="2023-08-04T09:33:00Z">
        <w:r w:rsidRPr="002F6E3E">
          <w:rPr>
            <w:rFonts w:asciiTheme="minorHAnsi" w:hAnsiTheme="minorHAnsi" w:cstheme="minorHAnsi"/>
            <w:sz w:val="22"/>
          </w:rPr>
          <w:delText>. https://www.pewresearch.org/internet/fact-sheet/mobile/ [accessed Aug 15, 2021]</w:delText>
        </w:r>
      </w:del>
    </w:p>
    <w:p w14:paraId="3FFF2D67" w14:textId="5D83BE1F" w:rsidR="008B2A7A" w:rsidRPr="002F6E3E" w:rsidRDefault="0046147D" w:rsidP="006F2D25">
      <w:pPr>
        <w:tabs>
          <w:tab w:val="left" w:pos="446"/>
        </w:tabs>
        <w:spacing w:line="360" w:lineRule="auto"/>
        <w:ind w:hanging="287"/>
        <w:rPr>
          <w:del w:id="3097" w:author="Copyeditor (JMIR)" w:date="2023-08-04T09:33:00Z"/>
          <w:rFonts w:asciiTheme="minorHAnsi" w:hAnsiTheme="minorHAnsi" w:cstheme="minorHAnsi"/>
        </w:rPr>
      </w:pPr>
      <w:del w:id="3098" w:author="Copyeditor (JMIR)" w:date="2023-08-04T09:33:00Z">
        <w:r w:rsidRPr="002F6E3E">
          <w:rPr>
            <w:rFonts w:asciiTheme="minorHAnsi" w:hAnsiTheme="minorHAnsi" w:cstheme="minorHAnsi"/>
            <w:sz w:val="22"/>
          </w:rPr>
          <w:delText>4.</w:delText>
        </w:r>
        <w:r w:rsidRPr="002F6E3E">
          <w:rPr>
            <w:rFonts w:asciiTheme="minorHAnsi" w:hAnsiTheme="minorHAnsi" w:cstheme="minorHAnsi"/>
            <w:sz w:val="22"/>
          </w:rPr>
          <w:tab/>
          <w:delText xml:space="preserve">Center for Devices and Radiological Health. What is Digital Health? </w:delText>
        </w:r>
        <w:r w:rsidRPr="002F6E3E">
          <w:rPr>
            <w:rFonts w:asciiTheme="minorHAnsi" w:hAnsiTheme="minorHAnsi" w:cstheme="minorHAnsi"/>
            <w:i/>
            <w:sz w:val="22"/>
          </w:rPr>
          <w:delText xml:space="preserve">FDA </w:delText>
        </w:r>
        <w:r w:rsidRPr="002F6E3E">
          <w:rPr>
            <w:rFonts w:asciiTheme="minorHAnsi" w:hAnsiTheme="minorHAnsi" w:cstheme="minorHAnsi"/>
            <w:sz w:val="22"/>
          </w:rPr>
          <w:delText>https://www.fda.gov/medical-devices/digital-health-center-excellence/what-digital-health [accessed Aug 13, 2021]</w:delText>
        </w:r>
      </w:del>
    </w:p>
    <w:p w14:paraId="3B7D9AFD" w14:textId="5DFFF9EB" w:rsidR="008B2A7A" w:rsidRPr="002F6E3E" w:rsidRDefault="0046147D" w:rsidP="006F2D25">
      <w:pPr>
        <w:tabs>
          <w:tab w:val="left" w:pos="446"/>
        </w:tabs>
        <w:spacing w:line="360" w:lineRule="auto"/>
        <w:ind w:hanging="287"/>
        <w:rPr>
          <w:del w:id="3099" w:author="Copyeditor (JMIR)" w:date="2023-08-04T09:33:00Z"/>
          <w:rFonts w:asciiTheme="minorHAnsi" w:hAnsiTheme="minorHAnsi" w:cstheme="minorHAnsi"/>
        </w:rPr>
      </w:pPr>
      <w:del w:id="3100" w:author="Copyeditor (JMIR)" w:date="2023-08-04T09:33:00Z">
        <w:r w:rsidRPr="002F6E3E">
          <w:rPr>
            <w:rFonts w:asciiTheme="minorHAnsi" w:hAnsiTheme="minorHAnsi" w:cstheme="minorHAnsi"/>
            <w:sz w:val="22"/>
          </w:rPr>
          <w:delText>5.</w:delText>
        </w:r>
        <w:r w:rsidRPr="002F6E3E">
          <w:rPr>
            <w:rFonts w:asciiTheme="minorHAnsi" w:hAnsiTheme="minorHAnsi" w:cstheme="minorHAnsi"/>
            <w:sz w:val="22"/>
          </w:rPr>
          <w:tab/>
          <w:delText xml:space="preserve">Mohr DC, Zhang M, Schueller SM. Personal Sensing: Understanding Mental Health Using Ubiquitous Sensors and Machine Learning. </w:delText>
        </w:r>
        <w:r w:rsidRPr="002F6E3E">
          <w:rPr>
            <w:rFonts w:asciiTheme="minorHAnsi" w:hAnsiTheme="minorHAnsi" w:cstheme="minorHAnsi"/>
            <w:i/>
            <w:sz w:val="22"/>
          </w:rPr>
          <w:delText xml:space="preserve">Annual Review of Clinical Psychology </w:delText>
        </w:r>
        <w:r w:rsidRPr="002F6E3E">
          <w:rPr>
            <w:rFonts w:asciiTheme="minorHAnsi" w:hAnsiTheme="minorHAnsi" w:cstheme="minorHAnsi"/>
            <w:sz w:val="22"/>
          </w:rPr>
          <w:delText>2017;13(1):23</w:delText>
        </w:r>
      </w:del>
      <w:del w:id="3101" w:author="Copyeditor (JMIR)" w:date="2023-08-03T06:30:00Z">
        <w:r w:rsidRPr="002F6E3E">
          <w:rPr>
            <w:rFonts w:asciiTheme="minorHAnsi" w:hAnsiTheme="minorHAnsi" w:cstheme="minorHAnsi"/>
            <w:sz w:val="22"/>
          </w:rPr>
          <w:delText>–</w:delText>
        </w:r>
      </w:del>
      <w:del w:id="3102" w:author="Copyeditor (JMIR)" w:date="2023-08-04T09:33:00Z">
        <w:r w:rsidRPr="002F6E3E">
          <w:rPr>
            <w:rFonts w:asciiTheme="minorHAnsi" w:hAnsiTheme="minorHAnsi" w:cstheme="minorHAnsi"/>
            <w:sz w:val="22"/>
          </w:rPr>
          <w:delText xml:space="preserve">47.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"https://www.ncbi.nlm.nih.gov/pubmed/28375728"</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103" w:author="Copyeditor (JMIR)" w:date="2023-08-03T06:30:00Z">
        <w:r w:rsidRPr="002F6E3E">
          <w:rPr>
            <w:rFonts w:asciiTheme="minorHAnsi" w:hAnsiTheme="minorHAnsi" w:cstheme="minorHAnsi"/>
            <w:sz w:val="22"/>
          </w:rPr>
          <w:delText>MID</w:delText>
        </w:r>
      </w:del>
      <w:del w:id="3104"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"http://www.ncbi.nlm.nih.gov/pubmed/28375728"</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28375728</w:delText>
        </w:r>
        <w:r w:rsidRPr="002F6E3E">
          <w:rPr>
            <w:rFonts w:asciiTheme="minorHAnsi" w:hAnsiTheme="minorHAnsi" w:cstheme="minorHAnsi"/>
            <w:sz w:val="22"/>
          </w:rPr>
          <w:fldChar w:fldCharType="end"/>
        </w:r>
      </w:del>
    </w:p>
    <w:p w14:paraId="5CAFBC31" w14:textId="15574C55" w:rsidR="008B2A7A" w:rsidRPr="002F6E3E" w:rsidRDefault="0046147D" w:rsidP="004E0223">
      <w:pPr>
        <w:tabs>
          <w:tab w:val="left" w:pos="446"/>
        </w:tabs>
        <w:spacing w:line="360" w:lineRule="auto"/>
        <w:ind w:hanging="287"/>
        <w:rPr>
          <w:del w:id="3105" w:author="Copyeditor (JMIR)" w:date="2023-08-04T09:33:00Z"/>
          <w:rFonts w:asciiTheme="minorHAnsi" w:hAnsiTheme="minorHAnsi" w:cstheme="minorHAnsi"/>
        </w:rPr>
      </w:pPr>
      <w:del w:id="3106" w:author="Copyeditor (JMIR)" w:date="2023-08-04T09:33:00Z">
        <w:r w:rsidRPr="002F6E3E">
          <w:rPr>
            <w:rFonts w:asciiTheme="minorHAnsi" w:hAnsiTheme="minorHAnsi" w:cstheme="minorHAnsi"/>
            <w:sz w:val="22"/>
          </w:rPr>
          <w:delText>6.</w:delText>
        </w:r>
        <w:r w:rsidRPr="002F6E3E">
          <w:rPr>
            <w:rFonts w:asciiTheme="minorHAnsi" w:hAnsiTheme="minorHAnsi" w:cstheme="minorHAnsi"/>
            <w:sz w:val="22"/>
          </w:rPr>
          <w:tab/>
          <w:delText xml:space="preserve">Klasnja P, Consolvo S, Choudhury T, Beckwith R, Hightower J. Exploring Privacy Concerns about Personal Sensing. In: Tokuda H, Beigl M, Friday A, Brush AJB, Tobe Y, editors. </w:delText>
        </w:r>
        <w:r w:rsidRPr="002F6E3E">
          <w:rPr>
            <w:rFonts w:asciiTheme="minorHAnsi" w:hAnsiTheme="minorHAnsi" w:cstheme="minorHAnsi"/>
            <w:i/>
            <w:sz w:val="22"/>
          </w:rPr>
          <w:delText xml:space="preserve">Pervasive Computing </w:delText>
        </w:r>
        <w:r w:rsidRPr="002F6E3E">
          <w:rPr>
            <w:rFonts w:asciiTheme="minorHAnsi" w:hAnsiTheme="minorHAnsi" w:cstheme="minorHAnsi"/>
            <w:sz w:val="22"/>
          </w:rPr>
          <w:delText>Berlin, Heidelberg: Springer Berlin Heidelberg; 2009. p. 176</w:delText>
        </w:r>
      </w:del>
      <w:del w:id="3107" w:author="Copyeditor (JMIR)" w:date="2023-08-03T06:30:00Z">
        <w:r w:rsidRPr="002F6E3E">
          <w:rPr>
            <w:rFonts w:asciiTheme="minorHAnsi" w:hAnsiTheme="minorHAnsi" w:cstheme="minorHAnsi"/>
            <w:sz w:val="22"/>
          </w:rPr>
          <w:delText>–</w:delText>
        </w:r>
      </w:del>
      <w:del w:id="3108" w:author="Copyeditor (JMIR)" w:date="2023-08-04T09:33:00Z">
        <w:r w:rsidRPr="002F6E3E">
          <w:rPr>
            <w:rFonts w:asciiTheme="minorHAnsi" w:hAnsiTheme="minorHAnsi" w:cstheme="minorHAnsi"/>
            <w:sz w:val="22"/>
          </w:rPr>
          <w:delText xml:space="preserve">183. </w:delText>
        </w:r>
      </w:del>
      <w:del w:id="3109" w:author="Copyeditor (JMIR)" w:date="2023-08-03T06:30:00Z">
        <w:r w:rsidRPr="002F6E3E">
          <w:rPr>
            <w:rFonts w:asciiTheme="minorHAnsi" w:hAnsiTheme="minorHAnsi" w:cstheme="minorHAnsi"/>
            <w:sz w:val="22"/>
          </w:rPr>
          <w:delText>doi</w:delText>
        </w:r>
      </w:del>
      <w:del w:id="3110"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"https://doi.org/10.1007/978-3-642-01516-8"</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10.1007/978-3-642-01516-8</w:delText>
        </w:r>
        <w:r w:rsidRPr="002F6E3E">
          <w:rPr>
            <w:rFonts w:asciiTheme="minorHAnsi" w:hAnsiTheme="minorHAnsi" w:cstheme="minorHAnsi"/>
            <w:sz w:val="22"/>
          </w:rPr>
          <w:fldChar w:fldCharType="end"/>
        </w:r>
        <w:r w:rsidRPr="003A7E59">
          <w:rPr>
            <w:rFonts w:asciiTheme="minorHAnsi" w:eastAsiaTheme="minorEastAsia" w:hAnsiTheme="minorHAnsi" w:cstheme="minorHAnsi"/>
          </w:rPr>
          <w:fldChar w:fldCharType="begin"/>
        </w:r>
        <w:r w:rsidRPr="002F6E3E">
          <w:rPr>
            <w:rFonts w:asciiTheme="minorHAnsi" w:hAnsiTheme="minorHAnsi" w:cstheme="minorHAnsi"/>
          </w:rPr>
          <w:delInstrText xml:space="preserve"> HYPERLINK "https://doi.org/10.1007/978-3-642-01516-8/_13" </w:delInstrText>
        </w:r>
        <w:r w:rsidRPr="003A7E59">
          <w:rPr>
            <w:rFonts w:asciiTheme="minorHAnsi" w:eastAsiaTheme="minorEastAsia" w:hAnsiTheme="minorHAnsi" w:cstheme="minorHAnsi"/>
          </w:rPr>
        </w:r>
        <w:r w:rsidRPr="003A7E59">
          <w:rPr>
            <w:rFonts w:asciiTheme="minorHAnsi" w:eastAsiaTheme="minorEastAsia" w:hAnsiTheme="minorHAnsi" w:cstheme="minorHAnsi"/>
          </w:rPr>
          <w:fldChar w:fldCharType="separate"/>
        </w:r>
        <w:r w:rsidRPr="002F6E3E">
          <w:rPr>
            <w:rFonts w:asciiTheme="minorHAnsi" w:hAnsiTheme="minorHAnsi" w:cstheme="minorHAnsi"/>
            <w:sz w:val="22"/>
          </w:rPr>
          <w:delText>\_13</w:delText>
        </w:r>
        <w:r w:rsidRPr="003A7E59">
          <w:rPr>
            <w:rFonts w:asciiTheme="minorHAnsi" w:eastAsiaTheme="minorEastAsia" w:hAnsiTheme="minorHAnsi" w:cstheme="minorHAnsi"/>
            <w:sz w:val="22"/>
          </w:rPr>
          <w:fldChar w:fldCharType="end"/>
        </w:r>
      </w:del>
    </w:p>
    <w:p w14:paraId="3AE09339" w14:textId="2870D26D" w:rsidR="008B2A7A" w:rsidRPr="002F6E3E" w:rsidRDefault="0046147D" w:rsidP="002F6E3E">
      <w:pPr>
        <w:tabs>
          <w:tab w:val="left" w:pos="446"/>
        </w:tabs>
        <w:spacing w:line="360" w:lineRule="auto"/>
        <w:ind w:hanging="287"/>
        <w:rPr>
          <w:del w:id="3111" w:author="Copyeditor (JMIR)" w:date="2023-08-04T09:33:00Z"/>
          <w:rFonts w:asciiTheme="minorHAnsi" w:hAnsiTheme="minorHAnsi" w:cstheme="minorHAnsi"/>
        </w:rPr>
      </w:pPr>
      <w:del w:id="3112" w:author="Copyeditor (JMIR)" w:date="2023-08-04T09:33:00Z">
        <w:r w:rsidRPr="002F6E3E">
          <w:rPr>
            <w:rFonts w:asciiTheme="minorHAnsi" w:hAnsiTheme="minorHAnsi" w:cstheme="minorHAnsi"/>
            <w:sz w:val="22"/>
          </w:rPr>
          <w:delText>7.</w:delText>
        </w:r>
        <w:r w:rsidRPr="002F6E3E">
          <w:rPr>
            <w:rFonts w:asciiTheme="minorHAnsi" w:hAnsiTheme="minorHAnsi" w:cstheme="minorHAnsi"/>
            <w:sz w:val="22"/>
          </w:rPr>
          <w:tab/>
          <w:delText xml:space="preserve">Huckvale K, Venkatesh S, Christensen H. Toward clinical digital phenotyping: A timely opportunity to consider purpose, quality, and safety. </w:delText>
        </w:r>
        <w:r w:rsidRPr="002F6E3E">
          <w:rPr>
            <w:rFonts w:asciiTheme="minorHAnsi" w:hAnsiTheme="minorHAnsi" w:cstheme="minorHAnsi"/>
            <w:i/>
            <w:sz w:val="22"/>
          </w:rPr>
          <w:delText xml:space="preserve">npj Digital Medicine </w:delText>
        </w:r>
        <w:r w:rsidRPr="002F6E3E">
          <w:rPr>
            <w:rFonts w:asciiTheme="minorHAnsi" w:hAnsiTheme="minorHAnsi" w:cstheme="minorHAnsi"/>
            <w:sz w:val="22"/>
          </w:rPr>
          <w:delText xml:space="preserve">2019 Dec;2(1):88. </w:delText>
        </w:r>
      </w:del>
      <w:del w:id="3113" w:author="Copyeditor (JMIR)" w:date="2023-08-03T06:30:00Z">
        <w:r w:rsidRPr="002F6E3E">
          <w:rPr>
            <w:rFonts w:asciiTheme="minorHAnsi" w:hAnsiTheme="minorHAnsi" w:cstheme="minorHAnsi"/>
            <w:sz w:val="22"/>
          </w:rPr>
          <w:delText>doi</w:delText>
        </w:r>
      </w:del>
      <w:del w:id="3114"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"https://doi.org/10.1038/s41746-019-0166-1"</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10.1038/s41746-019-0166-1</w:delText>
        </w:r>
        <w:r w:rsidRPr="002F6E3E">
          <w:rPr>
            <w:rFonts w:asciiTheme="minorHAnsi" w:hAnsiTheme="minorHAnsi" w:cstheme="minorHAnsi"/>
            <w:sz w:val="22"/>
          </w:rPr>
          <w:fldChar w:fldCharType="end"/>
        </w:r>
      </w:del>
    </w:p>
    <w:p w14:paraId="547CB9CA" w14:textId="795C1391" w:rsidR="008B2A7A" w:rsidRPr="002F6E3E" w:rsidRDefault="0046147D" w:rsidP="004E0223">
      <w:pPr>
        <w:tabs>
          <w:tab w:val="left" w:pos="446"/>
        </w:tabs>
        <w:spacing w:line="360" w:lineRule="auto"/>
        <w:ind w:hanging="287"/>
        <w:rPr>
          <w:del w:id="3115" w:author="Copyeditor (JMIR)" w:date="2023-08-04T09:33:00Z"/>
          <w:rFonts w:asciiTheme="minorHAnsi" w:hAnsiTheme="minorHAnsi" w:cstheme="minorHAnsi"/>
        </w:rPr>
      </w:pPr>
      <w:del w:id="3116" w:author="Copyeditor (JMIR)" w:date="2023-08-04T09:33:00Z">
        <w:r w:rsidRPr="002F6E3E">
          <w:rPr>
            <w:rFonts w:asciiTheme="minorHAnsi" w:hAnsiTheme="minorHAnsi" w:cstheme="minorHAnsi"/>
            <w:sz w:val="22"/>
          </w:rPr>
          <w:delText>8.</w:delText>
        </w:r>
        <w:r w:rsidRPr="002F6E3E">
          <w:rPr>
            <w:rFonts w:asciiTheme="minorHAnsi" w:hAnsiTheme="minorHAnsi" w:cstheme="minorHAnsi"/>
            <w:sz w:val="22"/>
          </w:rPr>
          <w:tab/>
          <w:delText xml:space="preserve">Morgenstern J, Kuerbis A, Muench F. Ecological Momentary Assessment and Alcohol Use Disorder Treatment. </w:delText>
        </w:r>
        <w:r w:rsidRPr="002F6E3E">
          <w:rPr>
            <w:rFonts w:asciiTheme="minorHAnsi" w:hAnsiTheme="minorHAnsi" w:cstheme="minorHAnsi"/>
            <w:i/>
            <w:sz w:val="22"/>
          </w:rPr>
          <w:delText>Alcohol Research</w:delText>
        </w:r>
      </w:del>
      <w:del w:id="3117" w:author="Copyeditor (JMIR)" w:date="2023-08-03T06:30:00Z">
        <w:r w:rsidRPr="002F6E3E">
          <w:rPr>
            <w:rFonts w:asciiTheme="minorHAnsi" w:hAnsiTheme="minorHAnsi" w:cstheme="minorHAnsi"/>
            <w:i/>
            <w:sz w:val="22"/>
          </w:rPr>
          <w:delText xml:space="preserve"> </w:delText>
        </w:r>
      </w:del>
      <w:del w:id="3118" w:author="Copyeditor (JMIR)" w:date="2023-08-04T09:33:00Z">
        <w:r w:rsidRPr="002F6E3E">
          <w:rPr>
            <w:rFonts w:asciiTheme="minorHAnsi" w:hAnsiTheme="minorHAnsi" w:cstheme="minorHAnsi"/>
            <w:i/>
            <w:sz w:val="22"/>
          </w:rPr>
          <w:delText xml:space="preserve">: Current Reviews </w:delText>
        </w:r>
        <w:r w:rsidRPr="002F6E3E">
          <w:rPr>
            <w:rFonts w:asciiTheme="minorHAnsi" w:hAnsiTheme="minorHAnsi" w:cstheme="minorHAnsi"/>
            <w:sz w:val="22"/>
          </w:rPr>
          <w:delText>2014;36(1):</w:delText>
        </w:r>
      </w:del>
      <w:del w:id="3119" w:author="Copyeditor (JMIR)" w:date="2023-08-03T06:30:00Z">
        <w:r w:rsidRPr="002F6E3E">
          <w:rPr>
            <w:rFonts w:asciiTheme="minorHAnsi" w:hAnsiTheme="minorHAnsi" w:cstheme="minorHAnsi"/>
            <w:sz w:val="22"/>
          </w:rPr>
          <w:delText>101–110</w:delText>
        </w:r>
      </w:del>
      <w:del w:id="3120"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"https://www.ncbi.nlm.nih.gov/pubmed/26259004"</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121" w:author="Copyeditor (JMIR)" w:date="2023-08-03T06:30:00Z">
        <w:r w:rsidRPr="002F6E3E">
          <w:rPr>
            <w:rFonts w:asciiTheme="minorHAnsi" w:hAnsiTheme="minorHAnsi" w:cstheme="minorHAnsi"/>
            <w:sz w:val="22"/>
          </w:rPr>
          <w:delText>MID</w:delText>
        </w:r>
      </w:del>
      <w:del w:id="3122"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"http://www.ncbi.nlm.nih.gov/pubmed/26259004"</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26259004</w:delText>
        </w:r>
        <w:r w:rsidRPr="002F6E3E">
          <w:rPr>
            <w:rFonts w:asciiTheme="minorHAnsi" w:hAnsiTheme="minorHAnsi" w:cstheme="minorHAnsi"/>
            <w:sz w:val="22"/>
          </w:rPr>
          <w:fldChar w:fldCharType="end"/>
        </w:r>
      </w:del>
    </w:p>
    <w:p w14:paraId="4FF04A2E" w14:textId="659AAD94" w:rsidR="008B2A7A" w:rsidRPr="002F6E3E" w:rsidRDefault="0046147D" w:rsidP="002F6E3E">
      <w:pPr>
        <w:tabs>
          <w:tab w:val="left" w:pos="446"/>
        </w:tabs>
        <w:spacing w:line="360" w:lineRule="auto"/>
        <w:ind w:hanging="287"/>
        <w:rPr>
          <w:del w:id="3123" w:author="Copyeditor (JMIR)" w:date="2023-08-04T09:33:00Z"/>
          <w:rFonts w:asciiTheme="minorHAnsi" w:hAnsiTheme="minorHAnsi" w:cstheme="minorHAnsi"/>
          <w:sz w:val="22"/>
        </w:rPr>
      </w:pPr>
      <w:del w:id="3124" w:author="Copyeditor (JMIR)" w:date="2023-08-04T09:33:00Z">
        <w:r w:rsidRPr="002F6E3E">
          <w:rPr>
            <w:rFonts w:asciiTheme="minorHAnsi" w:hAnsiTheme="minorHAnsi" w:cstheme="minorHAnsi"/>
            <w:sz w:val="22"/>
          </w:rPr>
          <w:delText xml:space="preserve">Fronk GE, Sant’Ana SJ, Kaye JT, Curtin JJ. Stress Allostasis in Substance Use Disorders: Promise, Progress, and Emerging Priorities in Clinical Research. </w:delText>
        </w:r>
        <w:r w:rsidRPr="002F6E3E">
          <w:rPr>
            <w:rFonts w:asciiTheme="minorHAnsi" w:hAnsiTheme="minorHAnsi" w:cstheme="minorHAnsi"/>
            <w:i/>
            <w:sz w:val="22"/>
          </w:rPr>
          <w:delText xml:space="preserve">Annual Review of Clinical Psychology </w:delText>
        </w:r>
        <w:r w:rsidRPr="002F6E3E">
          <w:rPr>
            <w:rFonts w:asciiTheme="minorHAnsi" w:hAnsiTheme="minorHAnsi" w:cstheme="minorHAnsi"/>
            <w:sz w:val="22"/>
          </w:rPr>
          <w:delText xml:space="preserve">2020;16(1):401–430. </w:delText>
        </w:r>
        <w:r w:rsidRPr="003A7E59">
          <w:rPr>
            <w:rFonts w:asciiTheme="minorHAnsi" w:eastAsiaTheme="minorEastAsia" w:hAnsiTheme="minorHAnsi" w:cstheme="minorHAnsi"/>
          </w:rPr>
          <w:fldChar w:fldCharType="begin"/>
        </w:r>
        <w:r w:rsidRPr="002F6E3E">
          <w:rPr>
            <w:rFonts w:asciiTheme="minorHAnsi" w:hAnsiTheme="minorHAnsi" w:cstheme="minorHAnsi"/>
          </w:rPr>
          <w:delInstrText xml:space="preserve"> HYPERLINK "https://www.ncbi.nlm.nih.gov/pubmed/32040338" </w:delInstrText>
        </w:r>
        <w:r w:rsidRPr="003A7E59">
          <w:rPr>
            <w:rFonts w:asciiTheme="minorHAnsi" w:eastAsiaTheme="minorEastAsia" w:hAnsiTheme="minorHAnsi" w:cstheme="minorHAnsi"/>
          </w:rPr>
        </w:r>
        <w:r w:rsidRPr="003A7E59">
          <w:rPr>
            <w:rFonts w:asciiTheme="minorHAnsi" w:eastAsiaTheme="minorEastAsia" w:hAnsiTheme="minorHAnsi" w:cstheme="minorHAnsi"/>
          </w:rPr>
          <w:fldChar w:fldCharType="separate"/>
        </w:r>
        <w:r w:rsidRPr="002F6E3E">
          <w:rPr>
            <w:rFonts w:asciiTheme="minorHAnsi" w:hAnsiTheme="minorHAnsi" w:cstheme="minorHAnsi"/>
            <w:sz w:val="22"/>
          </w:rPr>
          <w:delText>PMID: 32040338</w:delText>
        </w:r>
        <w:r w:rsidRPr="003A7E59">
          <w:rPr>
            <w:rFonts w:asciiTheme="minorHAnsi" w:eastAsiaTheme="minorEastAsia" w:hAnsiTheme="minorHAnsi" w:cstheme="minorHAnsi"/>
            <w:sz w:val="22"/>
          </w:rPr>
          <w:fldChar w:fldCharType="end"/>
        </w:r>
      </w:del>
    </w:p>
    <w:p w14:paraId="42605547" w14:textId="6804C885" w:rsidR="008B2A7A" w:rsidRPr="002F6E3E" w:rsidRDefault="0046147D" w:rsidP="002F6E3E">
      <w:pPr>
        <w:tabs>
          <w:tab w:val="left" w:pos="446"/>
        </w:tabs>
        <w:spacing w:line="360" w:lineRule="auto"/>
        <w:ind w:hanging="287"/>
        <w:rPr>
          <w:del w:id="3125" w:author="Copyeditor (JMIR)" w:date="2023-08-04T09:33:00Z"/>
          <w:rFonts w:asciiTheme="minorHAnsi" w:hAnsiTheme="minorHAnsi" w:cstheme="minorHAnsi"/>
        </w:rPr>
      </w:pPr>
      <w:del w:id="3126" w:author="Copyeditor (JMIR)" w:date="2023-08-04T09:33:00Z">
        <w:r w:rsidRPr="002F6E3E">
          <w:rPr>
            <w:rFonts w:asciiTheme="minorHAnsi" w:hAnsiTheme="minorHAnsi" w:cstheme="minorHAnsi"/>
            <w:sz w:val="22"/>
          </w:rPr>
          <w:delText>9.</w:delText>
        </w:r>
        <w:r w:rsidRPr="002F6E3E">
          <w:rPr>
            <w:rFonts w:asciiTheme="minorHAnsi" w:hAnsiTheme="minorHAnsi" w:cstheme="minorHAnsi"/>
            <w:sz w:val="22"/>
          </w:rPr>
          <w:tab/>
          <w:delText xml:space="preserve">Schultz ME, Fronk G, Jaume N, Magruder K, Curtin JJ. Stressor-elicited smoking and craving during a smoking cessation attempt. </w:delText>
        </w:r>
        <w:r w:rsidRPr="002F6E3E">
          <w:rPr>
            <w:rFonts w:asciiTheme="minorHAnsi" w:hAnsiTheme="minorHAnsi" w:cstheme="minorHAnsi"/>
            <w:i/>
            <w:sz w:val="22"/>
          </w:rPr>
          <w:delText xml:space="preserve">Journal of Abnormal Psychology </w:delText>
        </w:r>
        <w:r w:rsidRPr="002F6E3E">
          <w:rPr>
            <w:rFonts w:asciiTheme="minorHAnsi" w:hAnsiTheme="minorHAnsi" w:cstheme="minorHAnsi"/>
            <w:sz w:val="22"/>
          </w:rPr>
          <w:delText xml:space="preserve">2022;131(1):73-85. </w:delText>
        </w:r>
      </w:del>
      <w:del w:id="3127" w:author="Copyeditor (JMIR)" w:date="2023-08-03T06:30:00Z">
        <w:r w:rsidRPr="002F6E3E">
          <w:rPr>
            <w:rFonts w:asciiTheme="minorHAnsi" w:hAnsiTheme="minorHAnsi" w:cstheme="minorHAnsi"/>
            <w:sz w:val="22"/>
          </w:rPr>
          <w:delText>doi</w:delText>
        </w:r>
      </w:del>
      <w:del w:id="3128"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"https://doi.org/10.31234/osf.io/h2cbe"</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10.31234/osf.io/h2cbe</w:delText>
        </w:r>
        <w:r w:rsidRPr="002F6E3E">
          <w:rPr>
            <w:rFonts w:asciiTheme="minorHAnsi" w:hAnsiTheme="minorHAnsi" w:cstheme="minorHAnsi"/>
            <w:sz w:val="22"/>
          </w:rPr>
          <w:fldChar w:fldCharType="end"/>
        </w:r>
      </w:del>
    </w:p>
    <w:p w14:paraId="18DB44CA" w14:textId="420D3E8E" w:rsidR="008B2A7A" w:rsidRPr="002F6E3E" w:rsidRDefault="0046147D" w:rsidP="002F6E3E">
      <w:pPr>
        <w:tabs>
          <w:tab w:val="left" w:pos="446"/>
        </w:tabs>
        <w:spacing w:line="360" w:lineRule="auto"/>
        <w:ind w:hanging="287"/>
        <w:rPr>
          <w:del w:id="3129" w:author="Copyeditor (JMIR)" w:date="2023-08-04T09:33:00Z"/>
          <w:rFonts w:asciiTheme="minorHAnsi" w:hAnsiTheme="minorHAnsi" w:cstheme="minorHAnsi"/>
        </w:rPr>
      </w:pPr>
      <w:del w:id="3130" w:author="Copyeditor (JMIR)" w:date="2023-08-04T09:33:00Z">
        <w:r w:rsidRPr="002F6E3E">
          <w:rPr>
            <w:rFonts w:asciiTheme="minorHAnsi" w:hAnsiTheme="minorHAnsi" w:cstheme="minorHAnsi"/>
            <w:sz w:val="22"/>
          </w:rPr>
          <w:delText>10.</w:delText>
        </w:r>
        <w:r w:rsidRPr="002F6E3E">
          <w:rPr>
            <w:rFonts w:asciiTheme="minorHAnsi" w:hAnsiTheme="minorHAnsi" w:cstheme="minorHAnsi"/>
            <w:sz w:val="22"/>
          </w:rPr>
          <w:tab/>
          <w:delText xml:space="preserve">Piasecki TM, Jorenby DE, Smith SS, Fiore MC, Baker TB. Smoking withdrawal dynamics: I. Abstinence distress in lapsers and abstainers. </w:delText>
        </w:r>
        <w:r w:rsidRPr="002F6E3E">
          <w:rPr>
            <w:rFonts w:asciiTheme="minorHAnsi" w:hAnsiTheme="minorHAnsi" w:cstheme="minorHAnsi"/>
            <w:i/>
            <w:sz w:val="22"/>
          </w:rPr>
          <w:delText xml:space="preserve">Journal of Abnormal Psychology </w:delText>
        </w:r>
        <w:r w:rsidRPr="002F6E3E">
          <w:rPr>
            <w:rFonts w:asciiTheme="minorHAnsi" w:hAnsiTheme="minorHAnsi" w:cstheme="minorHAnsi"/>
            <w:sz w:val="22"/>
          </w:rPr>
          <w:delText>2003;112(1):3</w:delText>
        </w:r>
      </w:del>
      <w:del w:id="3131" w:author="Copyeditor (JMIR)" w:date="2023-08-03T06:30:00Z">
        <w:r w:rsidRPr="002F6E3E">
          <w:rPr>
            <w:rFonts w:asciiTheme="minorHAnsi" w:hAnsiTheme="minorHAnsi" w:cstheme="minorHAnsi"/>
            <w:sz w:val="22"/>
          </w:rPr>
          <w:delText>–</w:delText>
        </w:r>
      </w:del>
      <w:del w:id="3132" w:author="Copyeditor (JMIR)" w:date="2023-08-04T09:33:00Z">
        <w:r w:rsidRPr="002F6E3E">
          <w:rPr>
            <w:rFonts w:asciiTheme="minorHAnsi" w:hAnsiTheme="minorHAnsi" w:cstheme="minorHAnsi"/>
            <w:sz w:val="22"/>
          </w:rPr>
          <w:delText>13. P</w:delText>
        </w:r>
      </w:del>
      <w:del w:id="3133" w:author="Copyeditor (JMIR)" w:date="2023-08-03T06:30:00Z">
        <w:r w:rsidRPr="002F6E3E">
          <w:rPr>
            <w:rFonts w:asciiTheme="minorHAnsi" w:hAnsiTheme="minorHAnsi" w:cstheme="minorHAnsi"/>
            <w:sz w:val="22"/>
          </w:rPr>
          <w:delText>MID</w:delText>
        </w:r>
      </w:del>
      <w:del w:id="3134"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"http://www.ncbi.nlm.nih.gov/pubmed/12653409"</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12653409</w:delText>
        </w:r>
        <w:r w:rsidRPr="002F6E3E">
          <w:rPr>
            <w:rFonts w:asciiTheme="minorHAnsi" w:hAnsiTheme="minorHAnsi" w:cstheme="minorHAnsi"/>
            <w:sz w:val="22"/>
          </w:rPr>
          <w:fldChar w:fldCharType="end"/>
        </w:r>
      </w:del>
    </w:p>
    <w:p w14:paraId="2EEAC450" w14:textId="27FFE28B" w:rsidR="008B2A7A" w:rsidRPr="002F6E3E" w:rsidRDefault="0046147D" w:rsidP="002F6E3E">
      <w:pPr>
        <w:tabs>
          <w:tab w:val="left" w:pos="562"/>
        </w:tabs>
        <w:spacing w:before="235" w:line="360" w:lineRule="auto"/>
        <w:ind w:hanging="287"/>
        <w:rPr>
          <w:del w:id="3135" w:author="Copyeditor (JMIR)" w:date="2023-08-04T09:33:00Z"/>
          <w:rFonts w:asciiTheme="minorHAnsi" w:hAnsiTheme="minorHAnsi" w:cstheme="minorHAnsi"/>
        </w:rPr>
      </w:pPr>
      <w:del w:id="3136" w:author="Copyeditor (JMIR)" w:date="2023-08-04T09:33:00Z">
        <w:r w:rsidRPr="002F6E3E">
          <w:rPr>
            <w:rFonts w:asciiTheme="minorHAnsi" w:hAnsiTheme="minorHAnsi" w:cstheme="minorHAnsi"/>
            <w:sz w:val="22"/>
          </w:rPr>
          <w:delText>11.</w:delText>
        </w:r>
        <w:r w:rsidRPr="002F6E3E">
          <w:rPr>
            <w:rFonts w:asciiTheme="minorHAnsi" w:hAnsiTheme="minorHAnsi" w:cstheme="minorHAnsi"/>
            <w:sz w:val="22"/>
          </w:rPr>
          <w:tab/>
          <w:delText xml:space="preserve">McCarthy DE, Piasecki TM, Fiore MC, Baker TB. Life before and after quitting smoking: An electronic diary study. </w:delText>
        </w:r>
        <w:r w:rsidRPr="002F6E3E">
          <w:rPr>
            <w:rFonts w:asciiTheme="minorHAnsi" w:hAnsiTheme="minorHAnsi" w:cstheme="minorHAnsi"/>
            <w:i/>
            <w:sz w:val="22"/>
          </w:rPr>
          <w:delText xml:space="preserve">Journal of Abnormal Psychology </w:delText>
        </w:r>
        <w:r w:rsidRPr="002F6E3E">
          <w:rPr>
            <w:rFonts w:asciiTheme="minorHAnsi" w:hAnsiTheme="minorHAnsi" w:cstheme="minorHAnsi"/>
            <w:sz w:val="22"/>
          </w:rPr>
          <w:delText>2006 Aug;115(3):454</w:delText>
        </w:r>
      </w:del>
      <w:del w:id="3137" w:author="Copyeditor (JMIR)" w:date="2023-08-03T06:30:00Z">
        <w:r w:rsidRPr="002F6E3E">
          <w:rPr>
            <w:rFonts w:asciiTheme="minorHAnsi" w:hAnsiTheme="minorHAnsi" w:cstheme="minorHAnsi"/>
            <w:sz w:val="22"/>
          </w:rPr>
          <w:delText>–</w:delText>
        </w:r>
      </w:del>
      <w:del w:id="3138" w:author="Copyeditor (JMIR)" w:date="2023-08-04T09:33:00Z">
        <w:r w:rsidRPr="002F6E3E">
          <w:rPr>
            <w:rFonts w:asciiTheme="minorHAnsi" w:hAnsiTheme="minorHAnsi" w:cstheme="minorHAnsi"/>
            <w:sz w:val="22"/>
          </w:rPr>
          <w:delText>466. P</w:delText>
        </w:r>
      </w:del>
      <w:del w:id="3139" w:author="Copyeditor (JMIR)" w:date="2023-08-03T06:30:00Z">
        <w:r w:rsidRPr="002F6E3E">
          <w:rPr>
            <w:rFonts w:asciiTheme="minorHAnsi" w:hAnsiTheme="minorHAnsi" w:cstheme="minorHAnsi"/>
            <w:sz w:val="22"/>
          </w:rPr>
          <w:delText>MID</w:delText>
        </w:r>
      </w:del>
      <w:del w:id="3140"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"http://www.ncbi.nlm.nih.gov/pubmed/16866586"</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16866586</w:delText>
        </w:r>
        <w:r w:rsidRPr="002F6E3E">
          <w:rPr>
            <w:rFonts w:asciiTheme="minorHAnsi" w:hAnsiTheme="minorHAnsi" w:cstheme="minorHAnsi"/>
            <w:sz w:val="22"/>
          </w:rPr>
          <w:fldChar w:fldCharType="end"/>
        </w:r>
      </w:del>
    </w:p>
    <w:p w14:paraId="7F79FD1C" w14:textId="6F46F304" w:rsidR="008B2A7A" w:rsidRPr="002F6E3E" w:rsidRDefault="0046147D" w:rsidP="002F6E3E">
      <w:pPr>
        <w:tabs>
          <w:tab w:val="left" w:pos="446"/>
        </w:tabs>
        <w:spacing w:line="360" w:lineRule="auto"/>
        <w:ind w:hanging="287"/>
        <w:rPr>
          <w:del w:id="3141" w:author="Copyeditor (JMIR)" w:date="2023-08-04T09:33:00Z"/>
          <w:rFonts w:asciiTheme="minorHAnsi" w:hAnsiTheme="minorHAnsi" w:cstheme="minorHAnsi"/>
        </w:rPr>
      </w:pPr>
      <w:del w:id="3142" w:author="Copyeditor (JMIR)" w:date="2023-08-04T09:33:00Z">
        <w:r w:rsidRPr="002F6E3E">
          <w:rPr>
            <w:rFonts w:asciiTheme="minorHAnsi" w:hAnsiTheme="minorHAnsi" w:cstheme="minorHAnsi"/>
            <w:sz w:val="22"/>
          </w:rPr>
          <w:delText>12.</w:delText>
        </w:r>
        <w:r w:rsidRPr="002F6E3E">
          <w:rPr>
            <w:rFonts w:asciiTheme="minorHAnsi" w:hAnsiTheme="minorHAnsi" w:cstheme="minorHAnsi"/>
            <w:sz w:val="22"/>
          </w:rPr>
          <w:tab/>
          <w:delText xml:space="preserve">Epstein DH, Tyburski M, Kowalczyk WJ, Burgess-Hull AJ, Phillips KA, Curtis BL, Preston KL. Prediction of stress and drug craving ninety minutes in the future with passively collected GPS data. </w:delText>
        </w:r>
        <w:r w:rsidRPr="002F6E3E">
          <w:rPr>
            <w:rFonts w:asciiTheme="minorHAnsi" w:hAnsiTheme="minorHAnsi" w:cstheme="minorHAnsi"/>
            <w:i/>
            <w:sz w:val="22"/>
          </w:rPr>
          <w:delText xml:space="preserve">npj Digital Medicine </w:delText>
        </w:r>
        <w:r w:rsidRPr="002F6E3E">
          <w:rPr>
            <w:rFonts w:asciiTheme="minorHAnsi" w:hAnsiTheme="minorHAnsi" w:cstheme="minorHAnsi"/>
            <w:sz w:val="22"/>
          </w:rPr>
          <w:delText xml:space="preserve">2020 Dec;3(1):26. </w:delText>
        </w:r>
      </w:del>
      <w:del w:id="3143" w:author="Copyeditor (JMIR)" w:date="2023-08-03T06:30:00Z">
        <w:r w:rsidRPr="002F6E3E">
          <w:rPr>
            <w:rFonts w:asciiTheme="minorHAnsi" w:hAnsiTheme="minorHAnsi" w:cstheme="minorHAnsi"/>
            <w:sz w:val="22"/>
          </w:rPr>
          <w:delText xml:space="preserve"> </w:delText>
        </w:r>
      </w:del>
      <w:del w:id="3144" w:author="Copyeditor (JMIR)" w:date="2023-08-04T09:33:00Z">
        <w:r w:rsidRPr="002F6E3E">
          <w:rPr>
            <w:rFonts w:asciiTheme="minorHAnsi" w:hAnsiTheme="minorHAnsi" w:cstheme="minorHAnsi"/>
            <w:sz w:val="22"/>
          </w:rPr>
          <w:delText>P</w:delText>
        </w:r>
      </w:del>
      <w:del w:id="3145" w:author="Copyeditor (JMIR)" w:date="2023-08-03T06:30:00Z">
        <w:r w:rsidRPr="002F6E3E">
          <w:rPr>
            <w:rFonts w:asciiTheme="minorHAnsi" w:hAnsiTheme="minorHAnsi" w:cstheme="minorHAnsi"/>
            <w:sz w:val="22"/>
          </w:rPr>
          <w:delText>MID</w:delText>
        </w:r>
      </w:del>
      <w:del w:id="3146"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"http://www.ncbi.nlm.nih.gov/pubmed/32195362"</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32195362</w:delText>
        </w:r>
        <w:r w:rsidRPr="002F6E3E">
          <w:rPr>
            <w:rFonts w:asciiTheme="minorHAnsi" w:hAnsiTheme="minorHAnsi" w:cstheme="minorHAnsi"/>
            <w:sz w:val="22"/>
          </w:rPr>
          <w:fldChar w:fldCharType="end"/>
        </w:r>
      </w:del>
    </w:p>
    <w:p w14:paraId="05F02964" w14:textId="22814DE6" w:rsidR="008B2A7A" w:rsidRPr="002F6E3E" w:rsidRDefault="0046147D" w:rsidP="002F6E3E">
      <w:pPr>
        <w:tabs>
          <w:tab w:val="left" w:pos="446"/>
        </w:tabs>
        <w:spacing w:line="360" w:lineRule="auto"/>
        <w:ind w:hanging="287"/>
        <w:rPr>
          <w:del w:id="3147" w:author="Copyeditor (JMIR)" w:date="2023-08-04T09:33:00Z"/>
          <w:rFonts w:asciiTheme="minorHAnsi" w:hAnsiTheme="minorHAnsi" w:cstheme="minorHAnsi"/>
        </w:rPr>
      </w:pPr>
      <w:del w:id="3148" w:author="Copyeditor (JMIR)" w:date="2023-08-04T09:33:00Z">
        <w:r w:rsidRPr="002F6E3E">
          <w:rPr>
            <w:rFonts w:asciiTheme="minorHAnsi" w:hAnsiTheme="minorHAnsi" w:cstheme="minorHAnsi"/>
            <w:sz w:val="22"/>
          </w:rPr>
          <w:delText>13.</w:delText>
        </w:r>
        <w:r w:rsidRPr="002F6E3E">
          <w:rPr>
            <w:rFonts w:asciiTheme="minorHAnsi" w:hAnsiTheme="minorHAnsi" w:cstheme="minorHAnsi"/>
            <w:sz w:val="22"/>
          </w:rPr>
          <w:tab/>
          <w:delText>Moshontz H, Colmenares AJ, Fronk GE, Sant’Ana SJ, Wyant K, Wanta SE, Maus A</w:delText>
        </w:r>
      </w:del>
      <w:del w:id="3149" w:author="Copyeditor (JMIR)" w:date="2023-08-03T06:30:00Z">
        <w:r w:rsidRPr="002F6E3E">
          <w:rPr>
            <w:rFonts w:asciiTheme="minorHAnsi" w:hAnsiTheme="minorHAnsi" w:cstheme="minorHAnsi"/>
            <w:sz w:val="22"/>
          </w:rPr>
          <w:delText>,</w:delText>
        </w:r>
      </w:del>
      <w:del w:id="3150" w:author="Copyeditor (JMIR)" w:date="2023-08-04T09:33:00Z">
        <w:r w:rsidRPr="002F6E3E">
          <w:rPr>
            <w:rFonts w:asciiTheme="minorHAnsi" w:hAnsiTheme="minorHAnsi" w:cstheme="minorHAnsi"/>
            <w:sz w:val="22"/>
          </w:rPr>
          <w:delText xml:space="preserve"> Jr DHG, Shah D, Curtin JJ. Prospective Prediction of Lapses in Opioid Use Disorder: Protocol for a Personal Sensing Study. </w:delText>
        </w:r>
        <w:r w:rsidRPr="002F6E3E">
          <w:rPr>
            <w:rFonts w:asciiTheme="minorHAnsi" w:hAnsiTheme="minorHAnsi" w:cstheme="minorHAnsi"/>
            <w:i/>
            <w:sz w:val="22"/>
          </w:rPr>
          <w:delText xml:space="preserve">JMIR Research Protocols </w:delText>
        </w:r>
        <w:r w:rsidRPr="002F6E3E">
          <w:rPr>
            <w:rFonts w:asciiTheme="minorHAnsi" w:hAnsiTheme="minorHAnsi" w:cstheme="minorHAnsi"/>
            <w:sz w:val="22"/>
          </w:rPr>
          <w:delText>JMIR Publications Inc</w:delText>
        </w:r>
      </w:del>
      <w:del w:id="3151" w:author="Copyeditor (JMIR)" w:date="2023-08-03T06:30:00Z">
        <w:r w:rsidRPr="002F6E3E">
          <w:rPr>
            <w:rFonts w:asciiTheme="minorHAnsi" w:hAnsiTheme="minorHAnsi" w:cstheme="minorHAnsi"/>
            <w:sz w:val="22"/>
          </w:rPr>
          <w:delText>.</w:delText>
        </w:r>
      </w:del>
      <w:del w:id="3152" w:author="Copyeditor (JMIR)" w:date="2023-08-04T09:33:00Z">
        <w:r w:rsidRPr="002F6E3E">
          <w:rPr>
            <w:rFonts w:asciiTheme="minorHAnsi" w:hAnsiTheme="minorHAnsi" w:cstheme="minorHAnsi"/>
            <w:sz w:val="22"/>
          </w:rPr>
          <w:delText xml:space="preserve">, Toronto, Canada; 2021 Dec;10(12):e29563. </w:delText>
        </w:r>
      </w:del>
      <w:del w:id="3153" w:author="Copyeditor (JMIR)" w:date="2023-08-03T06:30:00Z">
        <w:r w:rsidRPr="002F6E3E">
          <w:rPr>
            <w:rFonts w:asciiTheme="minorHAnsi" w:hAnsiTheme="minorHAnsi" w:cstheme="minorHAnsi"/>
            <w:sz w:val="22"/>
          </w:rPr>
          <w:delText>doi</w:delText>
        </w:r>
      </w:del>
      <w:del w:id="3154"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"https://doi.org/10.2196/29563"</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10.2196/29563</w:delText>
        </w:r>
        <w:r w:rsidRPr="002F6E3E">
          <w:rPr>
            <w:rFonts w:asciiTheme="minorHAnsi" w:hAnsiTheme="minorHAnsi" w:cstheme="minorHAnsi"/>
            <w:sz w:val="22"/>
          </w:rPr>
          <w:fldChar w:fldCharType="end"/>
        </w:r>
      </w:del>
    </w:p>
    <w:p w14:paraId="69708B83" w14:textId="3BABD44F" w:rsidR="008B2A7A" w:rsidRPr="002F6E3E" w:rsidRDefault="0046147D" w:rsidP="002F6E3E">
      <w:pPr>
        <w:tabs>
          <w:tab w:val="left" w:pos="446"/>
        </w:tabs>
        <w:spacing w:line="360" w:lineRule="auto"/>
        <w:ind w:hanging="287"/>
        <w:rPr>
          <w:del w:id="3155" w:author="Copyeditor (JMIR)" w:date="2023-08-04T09:33:00Z"/>
          <w:rFonts w:asciiTheme="minorHAnsi" w:hAnsiTheme="minorHAnsi" w:cstheme="minorHAnsi"/>
        </w:rPr>
      </w:pPr>
      <w:del w:id="3156" w:author="Copyeditor (JMIR)" w:date="2023-08-04T09:33:00Z">
        <w:r w:rsidRPr="002F6E3E">
          <w:rPr>
            <w:rFonts w:asciiTheme="minorHAnsi" w:hAnsiTheme="minorHAnsi" w:cstheme="minorHAnsi"/>
            <w:sz w:val="22"/>
          </w:rPr>
          <w:delText>14.</w:delText>
        </w:r>
        <w:r w:rsidRPr="002F6E3E">
          <w:rPr>
            <w:rFonts w:asciiTheme="minorHAnsi" w:hAnsiTheme="minorHAnsi" w:cstheme="minorHAnsi"/>
            <w:sz w:val="22"/>
          </w:rPr>
          <w:tab/>
          <w:delText xml:space="preserve">Bae SW, Suffoletto B, Zhang T, Chung T, Ozolcer M, Islam MR, Dey A. Leveraging Mobile Phone Sensors, Machine Learning and Explainable Artificial Intelligence to Predict Imminent Same-Day Binge Drinking Events to Support Just-In-Time Adaptive Interventions: A Feasibility Study. </w:delText>
        </w:r>
        <w:r w:rsidRPr="002F6E3E">
          <w:rPr>
            <w:rFonts w:asciiTheme="minorHAnsi" w:hAnsiTheme="minorHAnsi" w:cstheme="minorHAnsi"/>
            <w:i/>
            <w:sz w:val="22"/>
          </w:rPr>
          <w:delText xml:space="preserve">JMIR formative research </w:delText>
        </w:r>
        <w:r w:rsidRPr="002F6E3E">
          <w:rPr>
            <w:rFonts w:asciiTheme="minorHAnsi" w:hAnsiTheme="minorHAnsi" w:cstheme="minorHAnsi"/>
            <w:sz w:val="22"/>
          </w:rPr>
          <w:delText xml:space="preserve">2023 Feb.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"https://www.ncbi.nlm.nih.gov/pubmed/36809294"</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157" w:author="Copyeditor (JMIR)" w:date="2023-08-03T06:30:00Z">
        <w:r w:rsidRPr="002F6E3E">
          <w:rPr>
            <w:rFonts w:asciiTheme="minorHAnsi" w:hAnsiTheme="minorHAnsi" w:cstheme="minorHAnsi"/>
            <w:sz w:val="22"/>
          </w:rPr>
          <w:delText>MID</w:delText>
        </w:r>
      </w:del>
      <w:del w:id="3158" w:author="Copyeditor (JMIR)" w:date="2023-08-04T09:33:00Z">
        <w:r w:rsidRPr="002F6E3E">
          <w:rPr>
            <w:rFonts w:asciiTheme="minorHAnsi" w:hAnsiTheme="minorHAnsi" w:cstheme="minorHAnsi"/>
            <w:sz w:val="22"/>
          </w:rPr>
          <w:delText>:</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"http://www.ncbi.nlm.nih.gov/pubmed/36809294"</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36809294</w:delText>
        </w:r>
        <w:r w:rsidRPr="002F6E3E">
          <w:rPr>
            <w:rFonts w:asciiTheme="minorHAnsi" w:hAnsiTheme="minorHAnsi" w:cstheme="minorHAnsi"/>
            <w:sz w:val="22"/>
          </w:rPr>
          <w:fldChar w:fldCharType="end"/>
        </w:r>
      </w:del>
    </w:p>
    <w:p w14:paraId="5EAC2E2C" w14:textId="249C87E0" w:rsidR="008B2A7A" w:rsidRPr="002F6E3E" w:rsidRDefault="0046147D" w:rsidP="002F6E3E">
      <w:pPr>
        <w:tabs>
          <w:tab w:val="left" w:pos="446"/>
        </w:tabs>
        <w:spacing w:line="360" w:lineRule="auto"/>
        <w:ind w:hanging="287"/>
        <w:rPr>
          <w:del w:id="3159" w:author="Copyeditor (JMIR)" w:date="2023-08-04T09:33:00Z"/>
          <w:rFonts w:asciiTheme="minorHAnsi" w:hAnsiTheme="minorHAnsi" w:cstheme="minorHAnsi"/>
        </w:rPr>
      </w:pPr>
      <w:del w:id="3160" w:author="Copyeditor (JMIR)" w:date="2023-08-04T09:33:00Z">
        <w:r w:rsidRPr="002F6E3E">
          <w:rPr>
            <w:rFonts w:asciiTheme="minorHAnsi" w:hAnsiTheme="minorHAnsi" w:cstheme="minorHAnsi"/>
            <w:sz w:val="22"/>
          </w:rPr>
          <w:delText>15.</w:delText>
        </w:r>
        <w:r w:rsidRPr="002F6E3E">
          <w:rPr>
            <w:rFonts w:asciiTheme="minorHAnsi" w:hAnsiTheme="minorHAnsi" w:cstheme="minorHAnsi"/>
            <w:sz w:val="22"/>
          </w:rPr>
          <w:tab/>
          <w:delText xml:space="preserve">Bae SW, Chung T, Islam R, Suffoletto B, Du J, Jang S, Nishiyama Y, Mulukutla R, Dey A. Mobile phone sensor-based detection of subjective cannabis intoxication in young adults: A feasibility study in real-world settings. </w:delText>
        </w:r>
        <w:r w:rsidRPr="002F6E3E">
          <w:rPr>
            <w:rFonts w:asciiTheme="minorHAnsi" w:hAnsiTheme="minorHAnsi" w:cstheme="minorHAnsi"/>
            <w:i/>
            <w:sz w:val="22"/>
          </w:rPr>
          <w:delText xml:space="preserve">Drug and Alcohol Dependence </w:delText>
        </w:r>
        <w:r w:rsidRPr="002F6E3E">
          <w:rPr>
            <w:rFonts w:asciiTheme="minorHAnsi" w:hAnsiTheme="minorHAnsi" w:cstheme="minorHAnsi"/>
            <w:sz w:val="22"/>
          </w:rPr>
          <w:delText xml:space="preserve">2021 Nov;228:108972.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"https://www.ncbi.nlm.nih.gov/pubmed/34530315"</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161" w:author="Copyeditor (JMIR)" w:date="2023-08-03T06:30:00Z">
        <w:r w:rsidRPr="002F6E3E">
          <w:rPr>
            <w:rFonts w:asciiTheme="minorHAnsi" w:hAnsiTheme="minorHAnsi" w:cstheme="minorHAnsi"/>
            <w:sz w:val="22"/>
          </w:rPr>
          <w:delText>MID</w:delText>
        </w:r>
      </w:del>
      <w:del w:id="3162"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"http://www.ncbi.nlm.nih.gov/pubmed/34530315"</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34530315</w:delText>
        </w:r>
        <w:r w:rsidRPr="002F6E3E">
          <w:rPr>
            <w:rFonts w:asciiTheme="minorHAnsi" w:hAnsiTheme="minorHAnsi" w:cstheme="minorHAnsi"/>
            <w:sz w:val="22"/>
          </w:rPr>
          <w:fldChar w:fldCharType="end"/>
        </w:r>
      </w:del>
    </w:p>
    <w:p w14:paraId="0E743A7C" w14:textId="7E0764DB" w:rsidR="008B2A7A" w:rsidRPr="002F6E3E" w:rsidRDefault="0046147D" w:rsidP="002F6E3E">
      <w:pPr>
        <w:tabs>
          <w:tab w:val="left" w:pos="446"/>
        </w:tabs>
        <w:spacing w:line="360" w:lineRule="auto"/>
        <w:ind w:hanging="287"/>
        <w:rPr>
          <w:del w:id="3163" w:author="Copyeditor (JMIR)" w:date="2023-08-04T09:33:00Z"/>
          <w:rFonts w:asciiTheme="minorHAnsi" w:hAnsiTheme="minorHAnsi" w:cstheme="minorHAnsi"/>
        </w:rPr>
      </w:pPr>
      <w:del w:id="3164" w:author="Copyeditor (JMIR)" w:date="2023-08-04T09:33:00Z">
        <w:r w:rsidRPr="002F6E3E">
          <w:rPr>
            <w:rFonts w:asciiTheme="minorHAnsi" w:hAnsiTheme="minorHAnsi" w:cstheme="minorHAnsi"/>
            <w:sz w:val="22"/>
          </w:rPr>
          <w:delText>16.</w:delText>
        </w:r>
        <w:r w:rsidRPr="002F6E3E">
          <w:rPr>
            <w:rFonts w:asciiTheme="minorHAnsi" w:hAnsiTheme="minorHAnsi" w:cstheme="minorHAnsi"/>
            <w:sz w:val="22"/>
          </w:rPr>
          <w:tab/>
          <w:delText xml:space="preserve">Heacock RM, Capodilupo ER, Czeisler MÉ, Weaver MD, Czeisler CA, Howard ME, Rajaratnam SMW. Sleep and Alcohol Use Patterns During Federal Holidays and Daylight Saving Time Transitions in the United States. </w:delText>
        </w:r>
        <w:r w:rsidRPr="002F6E3E">
          <w:rPr>
            <w:rFonts w:asciiTheme="minorHAnsi" w:hAnsiTheme="minorHAnsi" w:cstheme="minorHAnsi"/>
            <w:i/>
            <w:sz w:val="22"/>
          </w:rPr>
          <w:delText xml:space="preserve">Frontiers in Physiology </w:delText>
        </w:r>
        <w:r w:rsidRPr="002F6E3E">
          <w:rPr>
            <w:rFonts w:asciiTheme="minorHAnsi" w:hAnsiTheme="minorHAnsi" w:cstheme="minorHAnsi"/>
            <w:sz w:val="22"/>
          </w:rPr>
          <w:delText>2022;13. P</w:delText>
        </w:r>
      </w:del>
      <w:del w:id="3165" w:author="Copyeditor (JMIR)" w:date="2023-08-03T06:30:00Z">
        <w:r w:rsidRPr="002F6E3E">
          <w:rPr>
            <w:rFonts w:asciiTheme="minorHAnsi" w:hAnsiTheme="minorHAnsi" w:cstheme="minorHAnsi"/>
            <w:sz w:val="22"/>
          </w:rPr>
          <w:delText>MID</w:delText>
        </w:r>
      </w:del>
      <w:del w:id="3166"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"http://www.ncbi.nlm.nih.gov/pubmed/35899022"</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35899022</w:delText>
        </w:r>
        <w:r w:rsidRPr="002F6E3E">
          <w:rPr>
            <w:rFonts w:asciiTheme="minorHAnsi" w:hAnsiTheme="minorHAnsi" w:cstheme="minorHAnsi"/>
            <w:sz w:val="22"/>
          </w:rPr>
          <w:fldChar w:fldCharType="end"/>
        </w:r>
      </w:del>
    </w:p>
    <w:p w14:paraId="1BF45B20" w14:textId="339118E9" w:rsidR="008B2A7A" w:rsidRPr="002F6E3E" w:rsidRDefault="0046147D" w:rsidP="002F6E3E">
      <w:pPr>
        <w:tabs>
          <w:tab w:val="left" w:pos="446"/>
        </w:tabs>
        <w:spacing w:line="360" w:lineRule="auto"/>
        <w:ind w:hanging="287"/>
        <w:rPr>
          <w:del w:id="3167" w:author="Copyeditor (JMIR)" w:date="2023-08-04T09:33:00Z"/>
          <w:rFonts w:asciiTheme="minorHAnsi" w:hAnsiTheme="minorHAnsi" w:cstheme="minorHAnsi"/>
        </w:rPr>
      </w:pPr>
      <w:del w:id="3168" w:author="Copyeditor (JMIR)" w:date="2023-08-04T09:33:00Z">
        <w:r w:rsidRPr="002F6E3E">
          <w:rPr>
            <w:rFonts w:asciiTheme="minorHAnsi" w:hAnsiTheme="minorHAnsi" w:cstheme="minorHAnsi"/>
            <w:sz w:val="22"/>
          </w:rPr>
          <w:delText>17.</w:delText>
        </w:r>
        <w:r w:rsidRPr="002F6E3E">
          <w:rPr>
            <w:rFonts w:asciiTheme="minorHAnsi" w:hAnsiTheme="minorHAnsi" w:cstheme="minorHAnsi"/>
            <w:sz w:val="22"/>
          </w:rPr>
          <w:tab/>
          <w:delText xml:space="preserve">Stevenson BL, Kunicki ZJ, Brick L, Blevins CE, Stein M, Abrantes AM. Using Ecological Momentary Assessments and Fitbit Data to Examine Daily Associations Between Physical Activity, Affect and Alcohol Cravings in Patients with Alcohol Use Disorder. </w:delText>
        </w:r>
        <w:r w:rsidRPr="002F6E3E">
          <w:rPr>
            <w:rFonts w:asciiTheme="minorHAnsi" w:hAnsiTheme="minorHAnsi" w:cstheme="minorHAnsi"/>
            <w:i/>
            <w:sz w:val="22"/>
          </w:rPr>
          <w:delText xml:space="preserve">International Journal of Behavioral Medicine </w:delText>
        </w:r>
        <w:r w:rsidRPr="002F6E3E">
          <w:rPr>
            <w:rFonts w:asciiTheme="minorHAnsi" w:hAnsiTheme="minorHAnsi" w:cstheme="minorHAnsi"/>
            <w:sz w:val="22"/>
          </w:rPr>
          <w:delText xml:space="preserve">2021 Nov. </w:delText>
        </w:r>
      </w:del>
      <w:del w:id="3169" w:author="Copyeditor (JMIR)" w:date="2023-08-03T06:30:00Z">
        <w:r w:rsidRPr="002F6E3E">
          <w:rPr>
            <w:rFonts w:asciiTheme="minorHAnsi" w:hAnsiTheme="minorHAnsi" w:cstheme="minorHAnsi"/>
            <w:sz w:val="22"/>
          </w:rPr>
          <w:delText>doi</w:delText>
        </w:r>
      </w:del>
      <w:del w:id="3170"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"https://doi.org/10.1007/s12529-021-10039-5"</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10.1007/s12529-021-10039-5</w:delText>
        </w:r>
        <w:r w:rsidRPr="002F6E3E">
          <w:rPr>
            <w:rFonts w:asciiTheme="minorHAnsi" w:hAnsiTheme="minorHAnsi" w:cstheme="minorHAnsi"/>
            <w:sz w:val="22"/>
          </w:rPr>
          <w:fldChar w:fldCharType="end"/>
        </w:r>
      </w:del>
    </w:p>
    <w:p w14:paraId="49B1DD36" w14:textId="3975A6C6" w:rsidR="008B2A7A" w:rsidRPr="002F6E3E" w:rsidRDefault="0046147D" w:rsidP="002F6E3E">
      <w:pPr>
        <w:tabs>
          <w:tab w:val="left" w:pos="446"/>
        </w:tabs>
        <w:spacing w:line="360" w:lineRule="auto"/>
        <w:ind w:hanging="287"/>
        <w:rPr>
          <w:del w:id="3171" w:author="Copyeditor (JMIR)" w:date="2023-08-04T09:33:00Z"/>
          <w:rFonts w:asciiTheme="minorHAnsi" w:hAnsiTheme="minorHAnsi" w:cstheme="minorHAnsi"/>
        </w:rPr>
      </w:pPr>
      <w:del w:id="3172" w:author="Copyeditor (JMIR)" w:date="2023-08-04T09:33:00Z">
        <w:r w:rsidRPr="002F6E3E">
          <w:rPr>
            <w:rFonts w:asciiTheme="minorHAnsi" w:hAnsiTheme="minorHAnsi" w:cstheme="minorHAnsi"/>
            <w:sz w:val="22"/>
          </w:rPr>
          <w:delText>18.</w:delText>
        </w:r>
        <w:r w:rsidRPr="002F6E3E">
          <w:rPr>
            <w:rFonts w:asciiTheme="minorHAnsi" w:hAnsiTheme="minorHAnsi" w:cstheme="minorHAnsi"/>
            <w:sz w:val="22"/>
          </w:rPr>
          <w:tab/>
          <w:delText xml:space="preserve">Shiffman S, Stone AA, Hufford MR. Ecological momentary assessment. </w:delText>
        </w:r>
        <w:r w:rsidRPr="002F6E3E">
          <w:rPr>
            <w:rFonts w:asciiTheme="minorHAnsi" w:hAnsiTheme="minorHAnsi" w:cstheme="minorHAnsi"/>
            <w:i/>
            <w:sz w:val="22"/>
          </w:rPr>
          <w:delText xml:space="preserve">Annual Review of Clinical Psychology </w:delText>
        </w:r>
        <w:r w:rsidRPr="002F6E3E">
          <w:rPr>
            <w:rFonts w:asciiTheme="minorHAnsi" w:hAnsiTheme="minorHAnsi" w:cstheme="minorHAnsi"/>
            <w:sz w:val="22"/>
          </w:rPr>
          <w:delText>2008;4(1):1</w:delText>
        </w:r>
      </w:del>
      <w:del w:id="3173" w:author="Copyeditor (JMIR)" w:date="2023-08-03T06:30:00Z">
        <w:r w:rsidRPr="002F6E3E">
          <w:rPr>
            <w:rFonts w:asciiTheme="minorHAnsi" w:hAnsiTheme="minorHAnsi" w:cstheme="minorHAnsi"/>
            <w:sz w:val="22"/>
          </w:rPr>
          <w:delText>–</w:delText>
        </w:r>
      </w:del>
      <w:del w:id="3174" w:author="Copyeditor (JMIR)" w:date="2023-08-04T09:33:00Z">
        <w:r w:rsidRPr="002F6E3E">
          <w:rPr>
            <w:rFonts w:asciiTheme="minorHAnsi" w:hAnsiTheme="minorHAnsi" w:cstheme="minorHAnsi"/>
            <w:sz w:val="22"/>
          </w:rPr>
          <w:delText xml:space="preserve">32.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"https://www.ncbi.nlm.nih.gov/pubmed/18509902"</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175" w:author="Copyeditor (JMIR)" w:date="2023-08-03T06:30:00Z">
        <w:r w:rsidRPr="002F6E3E">
          <w:rPr>
            <w:rFonts w:asciiTheme="minorHAnsi" w:hAnsiTheme="minorHAnsi" w:cstheme="minorHAnsi"/>
            <w:sz w:val="22"/>
          </w:rPr>
          <w:delText>MID</w:delText>
        </w:r>
      </w:del>
      <w:del w:id="3176"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"http://www.ncbi.nlm.nih.gov/pubmed/18509902"</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18509902</w:delText>
        </w:r>
        <w:r w:rsidRPr="002F6E3E">
          <w:rPr>
            <w:rFonts w:asciiTheme="minorHAnsi" w:hAnsiTheme="minorHAnsi" w:cstheme="minorHAnsi"/>
            <w:sz w:val="22"/>
          </w:rPr>
          <w:fldChar w:fldCharType="end"/>
        </w:r>
      </w:del>
    </w:p>
    <w:p w14:paraId="478031D7" w14:textId="4B911199" w:rsidR="008B2A7A" w:rsidRPr="002F6E3E" w:rsidRDefault="0046147D" w:rsidP="002F6E3E">
      <w:pPr>
        <w:tabs>
          <w:tab w:val="left" w:pos="446"/>
        </w:tabs>
        <w:spacing w:line="360" w:lineRule="auto"/>
        <w:ind w:hanging="287"/>
        <w:rPr>
          <w:del w:id="3177" w:author="Copyeditor (JMIR)" w:date="2023-08-04T09:33:00Z"/>
          <w:rFonts w:asciiTheme="minorHAnsi" w:hAnsiTheme="minorHAnsi" w:cstheme="minorHAnsi"/>
        </w:rPr>
      </w:pPr>
      <w:del w:id="3178" w:author="Copyeditor (JMIR)" w:date="2023-08-04T09:33:00Z">
        <w:r w:rsidRPr="002F6E3E">
          <w:rPr>
            <w:rFonts w:asciiTheme="minorHAnsi" w:hAnsiTheme="minorHAnsi" w:cstheme="minorHAnsi"/>
            <w:sz w:val="22"/>
          </w:rPr>
          <w:delText>19.</w:delText>
        </w:r>
        <w:r w:rsidRPr="002F6E3E">
          <w:rPr>
            <w:rFonts w:asciiTheme="minorHAnsi" w:hAnsiTheme="minorHAnsi" w:cstheme="minorHAnsi"/>
            <w:sz w:val="22"/>
          </w:rPr>
          <w:tab/>
          <w:delText>Onnela J</w:delText>
        </w:r>
      </w:del>
      <w:del w:id="3179" w:author="Copyeditor (JMIR)" w:date="2023-08-03T06:30:00Z">
        <w:r w:rsidRPr="002F6E3E">
          <w:rPr>
            <w:rFonts w:asciiTheme="minorHAnsi" w:hAnsiTheme="minorHAnsi" w:cstheme="minorHAnsi"/>
            <w:sz w:val="22"/>
          </w:rPr>
          <w:delText>-</w:delText>
        </w:r>
      </w:del>
      <w:del w:id="3180" w:author="Copyeditor (JMIR)" w:date="2023-08-04T09:33:00Z">
        <w:r w:rsidRPr="002F6E3E">
          <w:rPr>
            <w:rFonts w:asciiTheme="minorHAnsi" w:hAnsiTheme="minorHAnsi" w:cstheme="minorHAnsi"/>
            <w:sz w:val="22"/>
          </w:rPr>
          <w:delText xml:space="preserve">P, Rauch SL. Harnessing Smartphone-Based Digital Phenotyping to Enhance Behavioral and Mental Health. </w:delText>
        </w:r>
        <w:r w:rsidRPr="002F6E3E">
          <w:rPr>
            <w:rFonts w:asciiTheme="minorHAnsi" w:hAnsiTheme="minorHAnsi" w:cstheme="minorHAnsi"/>
            <w:i/>
            <w:sz w:val="22"/>
          </w:rPr>
          <w:delText xml:space="preserve">Neuropsychopharmacology </w:delText>
        </w:r>
        <w:r w:rsidRPr="002F6E3E">
          <w:rPr>
            <w:rFonts w:asciiTheme="minorHAnsi" w:hAnsiTheme="minorHAnsi" w:cstheme="minorHAnsi"/>
            <w:sz w:val="22"/>
          </w:rPr>
          <w:delText>2016 Jun;41(7):1691</w:delText>
        </w:r>
      </w:del>
      <w:del w:id="3181" w:author="Copyeditor (JMIR)" w:date="2023-08-03T06:30:00Z">
        <w:r w:rsidRPr="002F6E3E">
          <w:rPr>
            <w:rFonts w:asciiTheme="minorHAnsi" w:hAnsiTheme="minorHAnsi" w:cstheme="minorHAnsi"/>
            <w:sz w:val="22"/>
          </w:rPr>
          <w:delText>–</w:delText>
        </w:r>
      </w:del>
      <w:del w:id="3182" w:author="Copyeditor (JMIR)" w:date="2023-08-04T09:33:00Z">
        <w:r w:rsidRPr="002F6E3E">
          <w:rPr>
            <w:rFonts w:asciiTheme="minorHAnsi" w:hAnsiTheme="minorHAnsi" w:cstheme="minorHAnsi"/>
            <w:sz w:val="22"/>
          </w:rPr>
          <w:delText xml:space="preserve">1696.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"https://www.ncbi.nlm.nih.gov/pubmed/26818126"</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183" w:author="Copyeditor (JMIR)" w:date="2023-08-03T06:30:00Z">
        <w:r w:rsidRPr="002F6E3E">
          <w:rPr>
            <w:rFonts w:asciiTheme="minorHAnsi" w:hAnsiTheme="minorHAnsi" w:cstheme="minorHAnsi"/>
            <w:sz w:val="22"/>
          </w:rPr>
          <w:delText>MID</w:delText>
        </w:r>
      </w:del>
      <w:del w:id="3184"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"http://www.ncbi.nlm.nih.gov/pubmed/26818126"</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26818126</w:delText>
        </w:r>
        <w:r w:rsidRPr="002F6E3E">
          <w:rPr>
            <w:rFonts w:asciiTheme="minorHAnsi" w:hAnsiTheme="minorHAnsi" w:cstheme="minorHAnsi"/>
            <w:sz w:val="22"/>
          </w:rPr>
          <w:fldChar w:fldCharType="end"/>
        </w:r>
      </w:del>
    </w:p>
    <w:p w14:paraId="1C04DB0D" w14:textId="45EAE759" w:rsidR="008B2A7A" w:rsidRPr="002F6E3E" w:rsidRDefault="0046147D" w:rsidP="002F6E3E">
      <w:pPr>
        <w:tabs>
          <w:tab w:val="left" w:pos="446"/>
        </w:tabs>
        <w:spacing w:line="360" w:lineRule="auto"/>
        <w:ind w:hanging="287"/>
        <w:rPr>
          <w:del w:id="3185" w:author="Copyeditor (JMIR)" w:date="2023-08-04T09:33:00Z"/>
          <w:rFonts w:asciiTheme="minorHAnsi" w:hAnsiTheme="minorHAnsi" w:cstheme="minorHAnsi"/>
        </w:rPr>
      </w:pPr>
      <w:del w:id="3186" w:author="Copyeditor (JMIR)" w:date="2023-08-04T09:33:00Z">
        <w:r w:rsidRPr="002F6E3E">
          <w:rPr>
            <w:rFonts w:asciiTheme="minorHAnsi" w:hAnsiTheme="minorHAnsi" w:cstheme="minorHAnsi"/>
            <w:sz w:val="22"/>
          </w:rPr>
          <w:delText>20.</w:delText>
        </w:r>
        <w:r w:rsidRPr="002F6E3E">
          <w:rPr>
            <w:rFonts w:asciiTheme="minorHAnsi" w:hAnsiTheme="minorHAnsi" w:cstheme="minorHAnsi"/>
            <w:sz w:val="22"/>
          </w:rPr>
          <w:tab/>
          <w:delText>Torous J, Staples P, Onnela J</w:delText>
        </w:r>
      </w:del>
      <w:del w:id="3187" w:author="Copyeditor (JMIR)" w:date="2023-08-03T06:30:00Z">
        <w:r w:rsidRPr="002F6E3E">
          <w:rPr>
            <w:rFonts w:asciiTheme="minorHAnsi" w:hAnsiTheme="minorHAnsi" w:cstheme="minorHAnsi"/>
            <w:sz w:val="22"/>
          </w:rPr>
          <w:delText>-</w:delText>
        </w:r>
      </w:del>
      <w:del w:id="3188" w:author="Copyeditor (JMIR)" w:date="2023-08-04T09:33:00Z">
        <w:r w:rsidRPr="002F6E3E">
          <w:rPr>
            <w:rFonts w:asciiTheme="minorHAnsi" w:hAnsiTheme="minorHAnsi" w:cstheme="minorHAnsi"/>
            <w:sz w:val="22"/>
          </w:rPr>
          <w:delText xml:space="preserve">P. Realizing the Potential of Mobile Mental Health: New Methods for New Data in Psychiatry. </w:delText>
        </w:r>
        <w:r w:rsidRPr="002F6E3E">
          <w:rPr>
            <w:rFonts w:asciiTheme="minorHAnsi" w:hAnsiTheme="minorHAnsi" w:cstheme="minorHAnsi"/>
            <w:i/>
            <w:sz w:val="22"/>
          </w:rPr>
          <w:delText xml:space="preserve">Current psychiatry reports </w:delText>
        </w:r>
        <w:r w:rsidRPr="002F6E3E">
          <w:rPr>
            <w:rFonts w:asciiTheme="minorHAnsi" w:hAnsiTheme="minorHAnsi" w:cstheme="minorHAnsi"/>
            <w:sz w:val="22"/>
          </w:rPr>
          <w:delText xml:space="preserve">2015 Aug;17(8):602.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"https://www.ncbi.nlm.nih.gov/pubmed/26073363"</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189" w:author="Copyeditor (JMIR)" w:date="2023-08-03T06:30:00Z">
        <w:r w:rsidRPr="002F6E3E">
          <w:rPr>
            <w:rFonts w:asciiTheme="minorHAnsi" w:hAnsiTheme="minorHAnsi" w:cstheme="minorHAnsi"/>
            <w:sz w:val="22"/>
          </w:rPr>
          <w:delText>MID</w:delText>
        </w:r>
      </w:del>
      <w:del w:id="3190"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"http://www.ncbi.nlm.nih.gov/pubmed/26073363"</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26073363</w:delText>
        </w:r>
        <w:r w:rsidRPr="002F6E3E">
          <w:rPr>
            <w:rFonts w:asciiTheme="minorHAnsi" w:hAnsiTheme="minorHAnsi" w:cstheme="minorHAnsi"/>
            <w:sz w:val="22"/>
          </w:rPr>
          <w:fldChar w:fldCharType="end"/>
        </w:r>
      </w:del>
    </w:p>
    <w:p w14:paraId="01544251" w14:textId="68AB9E6E" w:rsidR="008B2A7A" w:rsidRPr="002F6E3E" w:rsidRDefault="0046147D" w:rsidP="002F6E3E">
      <w:pPr>
        <w:tabs>
          <w:tab w:val="left" w:pos="446"/>
        </w:tabs>
        <w:spacing w:line="360" w:lineRule="auto"/>
        <w:ind w:hanging="287"/>
        <w:rPr>
          <w:del w:id="3191" w:author="Copyeditor (JMIR)" w:date="2023-08-04T09:33:00Z"/>
          <w:rFonts w:asciiTheme="minorHAnsi" w:hAnsiTheme="minorHAnsi" w:cstheme="minorHAnsi"/>
        </w:rPr>
      </w:pPr>
      <w:del w:id="3192" w:author="Copyeditor (JMIR)" w:date="2023-08-04T09:33:00Z">
        <w:r w:rsidRPr="002F6E3E">
          <w:rPr>
            <w:rFonts w:asciiTheme="minorHAnsi" w:hAnsiTheme="minorHAnsi" w:cstheme="minorHAnsi"/>
            <w:sz w:val="22"/>
          </w:rPr>
          <w:delText>21.</w:delText>
        </w:r>
        <w:r w:rsidRPr="002F6E3E">
          <w:rPr>
            <w:rFonts w:asciiTheme="minorHAnsi" w:hAnsiTheme="minorHAnsi" w:cstheme="minorHAnsi"/>
            <w:sz w:val="22"/>
          </w:rPr>
          <w:tab/>
          <w:delText xml:space="preserve">Eichstaedt JC, Smith RJ, Merchant RM, Ungar LH, Crutchley P, Preoţiuc-Pietro D, Asch DA, Schwartz HA. Facebook language predicts depression in medical records. </w:delText>
        </w:r>
        <w:r w:rsidRPr="002F6E3E">
          <w:rPr>
            <w:rFonts w:asciiTheme="minorHAnsi" w:hAnsiTheme="minorHAnsi" w:cstheme="minorHAnsi"/>
            <w:i/>
            <w:sz w:val="22"/>
          </w:rPr>
          <w:delText xml:space="preserve">Proceedings of the National Academy of Sciences </w:delText>
        </w:r>
        <w:r w:rsidRPr="002F6E3E">
          <w:rPr>
            <w:rFonts w:asciiTheme="minorHAnsi" w:hAnsiTheme="minorHAnsi" w:cstheme="minorHAnsi"/>
            <w:sz w:val="22"/>
          </w:rPr>
          <w:delText xml:space="preserve">2018 Oct;115(44):201802331.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"https://www.ncbi.nlm.nih.gov/pubmed/30322910"</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193" w:author="Copyeditor (JMIR)" w:date="2023-08-03T06:30:00Z">
        <w:r w:rsidRPr="002F6E3E">
          <w:rPr>
            <w:rFonts w:asciiTheme="minorHAnsi" w:hAnsiTheme="minorHAnsi" w:cstheme="minorHAnsi"/>
            <w:sz w:val="22"/>
          </w:rPr>
          <w:delText>MID</w:delText>
        </w:r>
      </w:del>
      <w:del w:id="3194"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"http://www.ncbi.nlm.nih.gov/pubmed/30322910"</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30322910</w:delText>
        </w:r>
        <w:r w:rsidRPr="002F6E3E">
          <w:rPr>
            <w:rFonts w:asciiTheme="minorHAnsi" w:hAnsiTheme="minorHAnsi" w:cstheme="minorHAnsi"/>
            <w:sz w:val="22"/>
          </w:rPr>
          <w:fldChar w:fldCharType="end"/>
        </w:r>
      </w:del>
    </w:p>
    <w:p w14:paraId="1880C092" w14:textId="0863E714" w:rsidR="008B2A7A" w:rsidRPr="002F6E3E" w:rsidRDefault="0046147D" w:rsidP="002F6E3E">
      <w:pPr>
        <w:tabs>
          <w:tab w:val="left" w:pos="446"/>
        </w:tabs>
        <w:spacing w:line="360" w:lineRule="auto"/>
        <w:ind w:hanging="287"/>
        <w:rPr>
          <w:del w:id="3195" w:author="Copyeditor (JMIR)" w:date="2023-08-04T09:33:00Z"/>
          <w:rFonts w:asciiTheme="minorHAnsi" w:hAnsiTheme="minorHAnsi" w:cstheme="minorHAnsi"/>
        </w:rPr>
      </w:pPr>
      <w:del w:id="3196" w:author="Copyeditor (JMIR)" w:date="2023-08-04T09:33:00Z">
        <w:r w:rsidRPr="002F6E3E">
          <w:rPr>
            <w:rFonts w:asciiTheme="minorHAnsi" w:hAnsiTheme="minorHAnsi" w:cstheme="minorHAnsi"/>
            <w:sz w:val="22"/>
          </w:rPr>
          <w:delText>22.</w:delText>
        </w:r>
        <w:r w:rsidRPr="002F6E3E">
          <w:rPr>
            <w:rFonts w:asciiTheme="minorHAnsi" w:hAnsiTheme="minorHAnsi" w:cstheme="minorHAnsi"/>
            <w:sz w:val="22"/>
          </w:rPr>
          <w:tab/>
          <w:delText xml:space="preserve">Razavi R, Gharipour A, Gharipour M. Depression screening using mobile phone usage metadata: A machine learning approach. </w:delText>
        </w:r>
        <w:r w:rsidRPr="002F6E3E">
          <w:rPr>
            <w:rFonts w:asciiTheme="minorHAnsi" w:hAnsiTheme="minorHAnsi" w:cstheme="minorHAnsi"/>
            <w:i/>
            <w:sz w:val="22"/>
          </w:rPr>
          <w:delText xml:space="preserve">Journal of the American Medical Informatics Association </w:delText>
        </w:r>
        <w:r w:rsidRPr="002F6E3E">
          <w:rPr>
            <w:rFonts w:asciiTheme="minorHAnsi" w:hAnsiTheme="minorHAnsi" w:cstheme="minorHAnsi"/>
            <w:sz w:val="22"/>
          </w:rPr>
          <w:delText>2020 Apr;27(4):522</w:delText>
        </w:r>
      </w:del>
      <w:del w:id="3197" w:author="Copyeditor (JMIR)" w:date="2023-08-03T06:30:00Z">
        <w:r w:rsidRPr="002F6E3E">
          <w:rPr>
            <w:rFonts w:asciiTheme="minorHAnsi" w:hAnsiTheme="minorHAnsi" w:cstheme="minorHAnsi"/>
            <w:sz w:val="22"/>
          </w:rPr>
          <w:delText>–</w:delText>
        </w:r>
      </w:del>
      <w:del w:id="3198" w:author="Copyeditor (JMIR)" w:date="2023-08-04T09:33:00Z">
        <w:r w:rsidRPr="002F6E3E">
          <w:rPr>
            <w:rFonts w:asciiTheme="minorHAnsi" w:hAnsiTheme="minorHAnsi" w:cstheme="minorHAnsi"/>
            <w:sz w:val="22"/>
          </w:rPr>
          <w:delText xml:space="preserve">530. </w:delText>
        </w:r>
      </w:del>
      <w:del w:id="3199" w:author="Copyeditor (JMIR)" w:date="2023-08-03T06:30:00Z">
        <w:r w:rsidRPr="002F6E3E">
          <w:rPr>
            <w:rFonts w:asciiTheme="minorHAnsi" w:hAnsiTheme="minorHAnsi" w:cstheme="minorHAnsi"/>
            <w:sz w:val="22"/>
          </w:rPr>
          <w:delText>doi</w:delText>
        </w:r>
      </w:del>
      <w:del w:id="3200"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"https://doi.org/10.1093/jamia/ocz221"</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10.1093/jamia/ocz221</w:delText>
        </w:r>
        <w:r w:rsidRPr="002F6E3E">
          <w:rPr>
            <w:rFonts w:asciiTheme="minorHAnsi" w:hAnsiTheme="minorHAnsi" w:cstheme="minorHAnsi"/>
            <w:sz w:val="22"/>
          </w:rPr>
          <w:fldChar w:fldCharType="end"/>
        </w:r>
      </w:del>
    </w:p>
    <w:p w14:paraId="1E685BC9" w14:textId="232EA0C3" w:rsidR="008B2A7A" w:rsidRPr="002F6E3E" w:rsidRDefault="0046147D" w:rsidP="002F6E3E">
      <w:pPr>
        <w:tabs>
          <w:tab w:val="left" w:pos="446"/>
        </w:tabs>
        <w:spacing w:line="360" w:lineRule="auto"/>
        <w:ind w:hanging="287"/>
        <w:rPr>
          <w:del w:id="3201" w:author="Copyeditor (JMIR)" w:date="2023-08-04T09:33:00Z"/>
          <w:rFonts w:asciiTheme="minorHAnsi" w:hAnsiTheme="minorHAnsi" w:cstheme="minorHAnsi"/>
        </w:rPr>
      </w:pPr>
      <w:del w:id="3202" w:author="Copyeditor (JMIR)" w:date="2023-08-04T09:33:00Z">
        <w:r w:rsidRPr="002F6E3E">
          <w:rPr>
            <w:rFonts w:asciiTheme="minorHAnsi" w:hAnsiTheme="minorHAnsi" w:cstheme="minorHAnsi"/>
            <w:sz w:val="22"/>
          </w:rPr>
          <w:delText>23.</w:delText>
        </w:r>
        <w:r w:rsidRPr="002F6E3E">
          <w:rPr>
            <w:rFonts w:asciiTheme="minorHAnsi" w:hAnsiTheme="minorHAnsi" w:cstheme="minorHAnsi"/>
            <w:sz w:val="22"/>
          </w:rPr>
          <w:tab/>
          <w:delText>Barnett I, Torous J, Staples P, Sandoval L, Keshavan M, Onnela J</w:delText>
        </w:r>
      </w:del>
      <w:del w:id="3203" w:author="Copyeditor (JMIR)" w:date="2023-08-03T06:30:00Z">
        <w:r w:rsidRPr="002F6E3E">
          <w:rPr>
            <w:rFonts w:asciiTheme="minorHAnsi" w:hAnsiTheme="minorHAnsi" w:cstheme="minorHAnsi"/>
            <w:sz w:val="22"/>
          </w:rPr>
          <w:delText>-</w:delText>
        </w:r>
      </w:del>
      <w:del w:id="3204" w:author="Copyeditor (JMIR)" w:date="2023-08-04T09:33:00Z">
        <w:r w:rsidRPr="002F6E3E">
          <w:rPr>
            <w:rFonts w:asciiTheme="minorHAnsi" w:hAnsiTheme="minorHAnsi" w:cstheme="minorHAnsi"/>
            <w:sz w:val="22"/>
          </w:rPr>
          <w:delText xml:space="preserve">P. Relapse prediction in schizophrenia through digital phenotyping: A pilot study. </w:delText>
        </w:r>
        <w:r w:rsidRPr="002F6E3E">
          <w:rPr>
            <w:rFonts w:asciiTheme="minorHAnsi" w:hAnsiTheme="minorHAnsi" w:cstheme="minorHAnsi"/>
            <w:i/>
            <w:sz w:val="22"/>
          </w:rPr>
          <w:delText xml:space="preserve">Neuropsychopharmacology </w:delText>
        </w:r>
        <w:r w:rsidRPr="002F6E3E">
          <w:rPr>
            <w:rFonts w:asciiTheme="minorHAnsi" w:hAnsiTheme="minorHAnsi" w:cstheme="minorHAnsi"/>
            <w:sz w:val="22"/>
          </w:rPr>
          <w:delText>2018 Jul;43(8):1660</w:delText>
        </w:r>
      </w:del>
      <w:del w:id="3205" w:author="Copyeditor (JMIR)" w:date="2023-08-03T06:30:00Z">
        <w:r w:rsidRPr="002F6E3E">
          <w:rPr>
            <w:rFonts w:asciiTheme="minorHAnsi" w:hAnsiTheme="minorHAnsi" w:cstheme="minorHAnsi"/>
            <w:sz w:val="22"/>
          </w:rPr>
          <w:delText>–</w:delText>
        </w:r>
      </w:del>
      <w:del w:id="3206" w:author="Copyeditor (JMIR)" w:date="2023-08-04T09:33:00Z">
        <w:r w:rsidRPr="002F6E3E">
          <w:rPr>
            <w:rFonts w:asciiTheme="minorHAnsi" w:hAnsiTheme="minorHAnsi" w:cstheme="minorHAnsi"/>
            <w:sz w:val="22"/>
          </w:rPr>
          <w:delText xml:space="preserve">1666. </w:delText>
        </w:r>
      </w:del>
      <w:del w:id="3207" w:author="Copyeditor (JMIR)" w:date="2023-08-03T06:30:00Z">
        <w:r w:rsidRPr="002F6E3E">
          <w:rPr>
            <w:rFonts w:asciiTheme="minorHAnsi" w:hAnsiTheme="minorHAnsi" w:cstheme="minorHAnsi"/>
            <w:sz w:val="22"/>
          </w:rPr>
          <w:delText>doi</w:delText>
        </w:r>
      </w:del>
      <w:del w:id="3208"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"https://doi.org/10.1038/s41386-018-0030-z"</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10.1038/s41386-018-0030-z</w:delText>
        </w:r>
        <w:r w:rsidRPr="002F6E3E">
          <w:rPr>
            <w:rFonts w:asciiTheme="minorHAnsi" w:hAnsiTheme="minorHAnsi" w:cstheme="minorHAnsi"/>
            <w:sz w:val="22"/>
          </w:rPr>
          <w:fldChar w:fldCharType="end"/>
        </w:r>
      </w:del>
    </w:p>
    <w:p w14:paraId="2495FC95" w14:textId="778088D2" w:rsidR="008B2A7A" w:rsidRPr="002F6E3E" w:rsidRDefault="0046147D" w:rsidP="002F6E3E">
      <w:pPr>
        <w:tabs>
          <w:tab w:val="left" w:pos="446"/>
        </w:tabs>
        <w:spacing w:line="360" w:lineRule="auto"/>
        <w:ind w:hanging="287"/>
        <w:rPr>
          <w:del w:id="3209" w:author="Copyeditor (JMIR)" w:date="2023-08-04T09:33:00Z"/>
          <w:rFonts w:asciiTheme="minorHAnsi" w:hAnsiTheme="minorHAnsi" w:cstheme="minorHAnsi"/>
        </w:rPr>
      </w:pPr>
      <w:del w:id="3210" w:author="Copyeditor (JMIR)" w:date="2023-08-04T09:33:00Z">
        <w:r w:rsidRPr="002F6E3E">
          <w:rPr>
            <w:rFonts w:asciiTheme="minorHAnsi" w:hAnsiTheme="minorHAnsi" w:cstheme="minorHAnsi"/>
            <w:sz w:val="22"/>
          </w:rPr>
          <w:delText>24.</w:delText>
        </w:r>
        <w:r w:rsidRPr="002F6E3E">
          <w:rPr>
            <w:rFonts w:asciiTheme="minorHAnsi" w:hAnsiTheme="minorHAnsi" w:cstheme="minorHAnsi"/>
            <w:sz w:val="22"/>
          </w:rPr>
          <w:tab/>
          <w:delText xml:space="preserve">Jashinsky J, Burton S, Hanson C, West J, Giraud-Carrier C, Barnes M, Argyle T. Tracking Suicide Risk Factors Through Twitter in the US. </w:delText>
        </w:r>
        <w:r w:rsidRPr="002F6E3E">
          <w:rPr>
            <w:rFonts w:asciiTheme="minorHAnsi" w:hAnsiTheme="minorHAnsi" w:cstheme="minorHAnsi"/>
            <w:i/>
            <w:sz w:val="22"/>
          </w:rPr>
          <w:delText xml:space="preserve">Crisis </w:delText>
        </w:r>
        <w:r w:rsidRPr="002F6E3E">
          <w:rPr>
            <w:rFonts w:asciiTheme="minorHAnsi" w:hAnsiTheme="minorHAnsi" w:cstheme="minorHAnsi"/>
            <w:sz w:val="22"/>
          </w:rPr>
          <w:delText>2013 Oct;35:1</w:delText>
        </w:r>
      </w:del>
      <w:del w:id="3211" w:author="Copyeditor (JMIR)" w:date="2023-08-03T06:30:00Z">
        <w:r w:rsidRPr="002F6E3E">
          <w:rPr>
            <w:rFonts w:asciiTheme="minorHAnsi" w:hAnsiTheme="minorHAnsi" w:cstheme="minorHAnsi"/>
            <w:sz w:val="22"/>
          </w:rPr>
          <w:delText>–</w:delText>
        </w:r>
      </w:del>
      <w:del w:id="3212" w:author="Copyeditor (JMIR)" w:date="2023-08-04T09:33:00Z">
        <w:r w:rsidRPr="002F6E3E">
          <w:rPr>
            <w:rFonts w:asciiTheme="minorHAnsi" w:hAnsiTheme="minorHAnsi" w:cstheme="minorHAnsi"/>
            <w:sz w:val="22"/>
          </w:rPr>
          <w:delText xml:space="preserve">9. </w:delText>
        </w:r>
      </w:del>
      <w:del w:id="3213" w:author="Copyeditor (JMIR)" w:date="2023-08-03T06:30:00Z">
        <w:r w:rsidRPr="002F6E3E">
          <w:rPr>
            <w:rFonts w:asciiTheme="minorHAnsi" w:hAnsiTheme="minorHAnsi" w:cstheme="minorHAnsi"/>
            <w:sz w:val="22"/>
          </w:rPr>
          <w:delText>doi</w:delText>
        </w:r>
      </w:del>
      <w:del w:id="3214"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"https://doi.org/10.1027/0227-5910/a000234"</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10.1027/0227-5910/a000234</w:delText>
        </w:r>
        <w:r w:rsidRPr="002F6E3E">
          <w:rPr>
            <w:rFonts w:asciiTheme="minorHAnsi" w:hAnsiTheme="minorHAnsi" w:cstheme="minorHAnsi"/>
            <w:sz w:val="22"/>
          </w:rPr>
          <w:fldChar w:fldCharType="end"/>
        </w:r>
      </w:del>
    </w:p>
    <w:p w14:paraId="282CE411" w14:textId="6B88D6C2" w:rsidR="008B2A7A" w:rsidRPr="002F6E3E" w:rsidRDefault="0046147D" w:rsidP="002F6E3E">
      <w:pPr>
        <w:tabs>
          <w:tab w:val="left" w:pos="446"/>
        </w:tabs>
        <w:spacing w:line="360" w:lineRule="auto"/>
        <w:ind w:hanging="287"/>
        <w:rPr>
          <w:del w:id="3215" w:author="Copyeditor (JMIR)" w:date="2023-08-04T09:33:00Z"/>
          <w:rFonts w:asciiTheme="minorHAnsi" w:hAnsiTheme="minorHAnsi" w:cstheme="minorHAnsi"/>
        </w:rPr>
      </w:pPr>
      <w:del w:id="3216" w:author="Copyeditor (JMIR)" w:date="2023-08-04T09:33:00Z">
        <w:r w:rsidRPr="002F6E3E">
          <w:rPr>
            <w:rFonts w:asciiTheme="minorHAnsi" w:hAnsiTheme="minorHAnsi" w:cstheme="minorHAnsi"/>
            <w:sz w:val="22"/>
          </w:rPr>
          <w:delText>25.</w:delText>
        </w:r>
        <w:r w:rsidRPr="002F6E3E">
          <w:rPr>
            <w:rFonts w:asciiTheme="minorHAnsi" w:hAnsiTheme="minorHAnsi" w:cstheme="minorHAnsi"/>
            <w:sz w:val="22"/>
          </w:rPr>
          <w:tab/>
          <w:delText xml:space="preserve">Jacobson NC, Chung YJ. Passive Sensing of Prediction of Moment-To-Moment Depressed Mood among Undergraduates with Clinical Levels of Depression Sample Using Smartphones. </w:delText>
        </w:r>
        <w:r w:rsidRPr="002F6E3E">
          <w:rPr>
            <w:rFonts w:asciiTheme="minorHAnsi" w:hAnsiTheme="minorHAnsi" w:cstheme="minorHAnsi"/>
            <w:i/>
            <w:sz w:val="22"/>
          </w:rPr>
          <w:delText xml:space="preserve">Sensors </w:delText>
        </w:r>
        <w:r w:rsidRPr="002F6E3E">
          <w:rPr>
            <w:rFonts w:asciiTheme="minorHAnsi" w:hAnsiTheme="minorHAnsi" w:cstheme="minorHAnsi"/>
            <w:sz w:val="22"/>
          </w:rPr>
          <w:delText xml:space="preserve">2020 Jun;20(12):3572. </w:delText>
        </w:r>
      </w:del>
      <w:del w:id="3217" w:author="Copyeditor (JMIR)" w:date="2023-08-03T06:30:00Z">
        <w:r w:rsidRPr="002F6E3E">
          <w:rPr>
            <w:rFonts w:asciiTheme="minorHAnsi" w:hAnsiTheme="minorHAnsi" w:cstheme="minorHAnsi"/>
            <w:sz w:val="22"/>
          </w:rPr>
          <w:delText>doi</w:delText>
        </w:r>
      </w:del>
      <w:del w:id="3218"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"https://doi.org/10.3390/s20123572"</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10.3390/s20123572</w:delText>
        </w:r>
        <w:r w:rsidRPr="002F6E3E">
          <w:rPr>
            <w:rFonts w:asciiTheme="minorHAnsi" w:hAnsiTheme="minorHAnsi" w:cstheme="minorHAnsi"/>
            <w:sz w:val="22"/>
          </w:rPr>
          <w:fldChar w:fldCharType="end"/>
        </w:r>
      </w:del>
    </w:p>
    <w:p w14:paraId="5D361C61" w14:textId="5EF2E9C9" w:rsidR="008B2A7A" w:rsidRPr="002F6E3E" w:rsidRDefault="0046147D" w:rsidP="002F6E3E">
      <w:pPr>
        <w:tabs>
          <w:tab w:val="left" w:pos="446"/>
        </w:tabs>
        <w:spacing w:line="360" w:lineRule="auto"/>
        <w:ind w:hanging="287"/>
        <w:rPr>
          <w:del w:id="3219" w:author="Copyeditor (JMIR)" w:date="2023-08-04T09:33:00Z"/>
          <w:rFonts w:asciiTheme="minorHAnsi" w:hAnsiTheme="minorHAnsi" w:cstheme="minorHAnsi"/>
        </w:rPr>
      </w:pPr>
      <w:del w:id="3220" w:author="Copyeditor (JMIR)" w:date="2023-08-04T09:33:00Z">
        <w:r w:rsidRPr="002F6E3E">
          <w:rPr>
            <w:rFonts w:asciiTheme="minorHAnsi" w:hAnsiTheme="minorHAnsi" w:cstheme="minorHAnsi"/>
            <w:sz w:val="22"/>
          </w:rPr>
          <w:delText>26.</w:delText>
        </w:r>
        <w:r w:rsidRPr="002F6E3E">
          <w:rPr>
            <w:rFonts w:asciiTheme="minorHAnsi" w:hAnsiTheme="minorHAnsi" w:cstheme="minorHAnsi"/>
            <w:sz w:val="22"/>
          </w:rPr>
          <w:tab/>
          <w:delText xml:space="preserve">Bae S, Chung T, Ferreira D, Dey AK, Suffoletto B. Mobile phone sensors and supervised machine learning to identify alcohol use events in young adults: Implications for just-in-time adaptive interventions. </w:delText>
        </w:r>
        <w:r w:rsidRPr="002F6E3E">
          <w:rPr>
            <w:rFonts w:asciiTheme="minorHAnsi" w:hAnsiTheme="minorHAnsi" w:cstheme="minorHAnsi"/>
            <w:i/>
            <w:sz w:val="22"/>
          </w:rPr>
          <w:delText xml:space="preserve">Addictive Behaviors </w:delText>
        </w:r>
        <w:r w:rsidRPr="002F6E3E">
          <w:rPr>
            <w:rFonts w:asciiTheme="minorHAnsi" w:hAnsiTheme="minorHAnsi" w:cstheme="minorHAnsi"/>
            <w:sz w:val="22"/>
          </w:rPr>
          <w:delText>2018 Aug;83:42</w:delText>
        </w:r>
      </w:del>
      <w:del w:id="3221" w:author="Copyeditor (JMIR)" w:date="2023-08-03T06:30:00Z">
        <w:r w:rsidRPr="002F6E3E">
          <w:rPr>
            <w:rFonts w:asciiTheme="minorHAnsi" w:hAnsiTheme="minorHAnsi" w:cstheme="minorHAnsi"/>
            <w:sz w:val="22"/>
          </w:rPr>
          <w:delText>–</w:delText>
        </w:r>
      </w:del>
      <w:del w:id="3222" w:author="Copyeditor (JMIR)" w:date="2023-08-04T09:33:00Z">
        <w:r w:rsidRPr="002F6E3E">
          <w:rPr>
            <w:rFonts w:asciiTheme="minorHAnsi" w:hAnsiTheme="minorHAnsi" w:cstheme="minorHAnsi"/>
            <w:sz w:val="22"/>
          </w:rPr>
          <w:delText xml:space="preserve">47.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"https://www.ncbi.nlm.nih.gov/pubmed/29217132"</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223" w:author="Copyeditor (JMIR)" w:date="2023-08-03T06:30:00Z">
        <w:r w:rsidRPr="002F6E3E">
          <w:rPr>
            <w:rFonts w:asciiTheme="minorHAnsi" w:hAnsiTheme="minorHAnsi" w:cstheme="minorHAnsi"/>
            <w:sz w:val="22"/>
          </w:rPr>
          <w:delText>MID</w:delText>
        </w:r>
      </w:del>
      <w:del w:id="3224"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"http://www.ncbi.nlm.nih.gov/pubmed/29217132"</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29217132</w:delText>
        </w:r>
        <w:r w:rsidRPr="002F6E3E">
          <w:rPr>
            <w:rFonts w:asciiTheme="minorHAnsi" w:hAnsiTheme="minorHAnsi" w:cstheme="minorHAnsi"/>
            <w:sz w:val="22"/>
          </w:rPr>
          <w:fldChar w:fldCharType="end"/>
        </w:r>
      </w:del>
    </w:p>
    <w:p w14:paraId="7FEBA045" w14:textId="2A5117A4" w:rsidR="008B2A7A" w:rsidRPr="002F6E3E" w:rsidRDefault="0046147D" w:rsidP="002F6E3E">
      <w:pPr>
        <w:tabs>
          <w:tab w:val="left" w:pos="446"/>
        </w:tabs>
        <w:spacing w:line="360" w:lineRule="auto"/>
        <w:ind w:hanging="287"/>
        <w:rPr>
          <w:del w:id="3225" w:author="Copyeditor (JMIR)" w:date="2023-08-04T09:33:00Z"/>
          <w:rFonts w:asciiTheme="minorHAnsi" w:hAnsiTheme="minorHAnsi" w:cstheme="minorHAnsi"/>
        </w:rPr>
      </w:pPr>
      <w:del w:id="3226" w:author="Copyeditor (JMIR)" w:date="2023-08-04T09:33:00Z">
        <w:r w:rsidRPr="002F6E3E">
          <w:rPr>
            <w:rFonts w:asciiTheme="minorHAnsi" w:hAnsiTheme="minorHAnsi" w:cstheme="minorHAnsi"/>
            <w:sz w:val="22"/>
          </w:rPr>
          <w:delText>27.</w:delText>
        </w:r>
        <w:r w:rsidRPr="002F6E3E">
          <w:rPr>
            <w:rFonts w:asciiTheme="minorHAnsi" w:hAnsiTheme="minorHAnsi" w:cstheme="minorHAnsi"/>
            <w:sz w:val="22"/>
          </w:rPr>
          <w:tab/>
          <w:delText xml:space="preserve">Bae S, Ferreira D, Suffoletto B, Puyana JC, Kurtz R, Chung T, Dey AK. Detecting Drinking Episodes in Young Adults Using Smartphone-based Sensors. </w:delText>
        </w:r>
        <w:r w:rsidRPr="002F6E3E">
          <w:rPr>
            <w:rFonts w:asciiTheme="minorHAnsi" w:hAnsiTheme="minorHAnsi" w:cstheme="minorHAnsi"/>
            <w:i/>
            <w:sz w:val="22"/>
          </w:rPr>
          <w:delText xml:space="preserve">Proceedings of the ACM on Interactive, Mobile, Wearable and Ubiquitous Technologies </w:delText>
        </w:r>
        <w:r w:rsidRPr="002F6E3E">
          <w:rPr>
            <w:rFonts w:asciiTheme="minorHAnsi" w:hAnsiTheme="minorHAnsi" w:cstheme="minorHAnsi"/>
            <w:sz w:val="22"/>
          </w:rPr>
          <w:delText>2017 Jun;1(2):1</w:delText>
        </w:r>
      </w:del>
      <w:del w:id="3227" w:author="Copyeditor (JMIR)" w:date="2023-08-03T06:30:00Z">
        <w:r w:rsidRPr="002F6E3E">
          <w:rPr>
            <w:rFonts w:asciiTheme="minorHAnsi" w:hAnsiTheme="minorHAnsi" w:cstheme="minorHAnsi"/>
            <w:sz w:val="22"/>
          </w:rPr>
          <w:delText>–</w:delText>
        </w:r>
      </w:del>
      <w:del w:id="3228" w:author="Copyeditor (JMIR)" w:date="2023-08-04T09:33:00Z">
        <w:r w:rsidRPr="002F6E3E">
          <w:rPr>
            <w:rFonts w:asciiTheme="minorHAnsi" w:hAnsiTheme="minorHAnsi" w:cstheme="minorHAnsi"/>
            <w:sz w:val="22"/>
          </w:rPr>
          <w:delText xml:space="preserve">36. </w:delText>
        </w:r>
      </w:del>
      <w:del w:id="3229" w:author="Copyeditor (JMIR)" w:date="2023-08-03T06:30:00Z">
        <w:r w:rsidRPr="002F6E3E">
          <w:rPr>
            <w:rFonts w:asciiTheme="minorHAnsi" w:hAnsiTheme="minorHAnsi" w:cstheme="minorHAnsi"/>
            <w:sz w:val="22"/>
          </w:rPr>
          <w:delText>doi</w:delText>
        </w:r>
      </w:del>
      <w:del w:id="3230"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"https://doi.org/10.1145/3090051"</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10.1145/3090051</w:delText>
        </w:r>
        <w:r w:rsidRPr="002F6E3E">
          <w:rPr>
            <w:rFonts w:asciiTheme="minorHAnsi" w:hAnsiTheme="minorHAnsi" w:cstheme="minorHAnsi"/>
            <w:sz w:val="22"/>
          </w:rPr>
          <w:fldChar w:fldCharType="end"/>
        </w:r>
      </w:del>
    </w:p>
    <w:p w14:paraId="0D70764C" w14:textId="051535AF" w:rsidR="008B2A7A" w:rsidRPr="002F6E3E" w:rsidRDefault="0046147D" w:rsidP="002F6E3E">
      <w:pPr>
        <w:tabs>
          <w:tab w:val="left" w:pos="446"/>
        </w:tabs>
        <w:spacing w:line="360" w:lineRule="auto"/>
        <w:ind w:hanging="287"/>
        <w:rPr>
          <w:del w:id="3231" w:author="Copyeditor (JMIR)" w:date="2023-08-04T09:33:00Z"/>
          <w:rFonts w:asciiTheme="minorHAnsi" w:hAnsiTheme="minorHAnsi" w:cstheme="minorHAnsi"/>
        </w:rPr>
      </w:pPr>
      <w:del w:id="3232" w:author="Copyeditor (JMIR)" w:date="2023-08-04T09:33:00Z">
        <w:r w:rsidRPr="002F6E3E">
          <w:rPr>
            <w:rFonts w:asciiTheme="minorHAnsi" w:hAnsiTheme="minorHAnsi" w:cstheme="minorHAnsi"/>
            <w:sz w:val="22"/>
          </w:rPr>
          <w:delText>28.</w:delText>
        </w:r>
        <w:r w:rsidRPr="002F6E3E">
          <w:rPr>
            <w:rFonts w:asciiTheme="minorHAnsi" w:hAnsiTheme="minorHAnsi" w:cstheme="minorHAnsi"/>
            <w:sz w:val="22"/>
          </w:rPr>
          <w:tab/>
          <w:delText>Walters ST, Businelle MS, Suchting R, Li X, Hébert ET, Mun E</w:delText>
        </w:r>
      </w:del>
      <w:del w:id="3233" w:author="Copyeditor (JMIR)" w:date="2023-08-03T06:30:00Z">
        <w:r w:rsidRPr="002F6E3E">
          <w:rPr>
            <w:rFonts w:asciiTheme="minorHAnsi" w:hAnsiTheme="minorHAnsi" w:cstheme="minorHAnsi"/>
            <w:sz w:val="22"/>
          </w:rPr>
          <w:delText>-</w:delText>
        </w:r>
      </w:del>
      <w:del w:id="3234" w:author="Copyeditor (JMIR)" w:date="2023-08-04T09:33:00Z">
        <w:r w:rsidRPr="002F6E3E">
          <w:rPr>
            <w:rFonts w:asciiTheme="minorHAnsi" w:hAnsiTheme="minorHAnsi" w:cstheme="minorHAnsi"/>
            <w:sz w:val="22"/>
          </w:rPr>
          <w:delText xml:space="preserve">Y. Using machine learning to identify predictors of imminent drinking and create tailored messages for at-risk drinkers experiencing homelessness. </w:delText>
        </w:r>
        <w:r w:rsidRPr="002F6E3E">
          <w:rPr>
            <w:rFonts w:asciiTheme="minorHAnsi" w:hAnsiTheme="minorHAnsi" w:cstheme="minorHAnsi"/>
            <w:i/>
            <w:sz w:val="22"/>
          </w:rPr>
          <w:delText xml:space="preserve">Journal of Substance Abuse Treatment </w:delText>
        </w:r>
        <w:r w:rsidRPr="002F6E3E">
          <w:rPr>
            <w:rFonts w:asciiTheme="minorHAnsi" w:hAnsiTheme="minorHAnsi" w:cstheme="minorHAnsi"/>
            <w:sz w:val="22"/>
          </w:rPr>
          <w:delText xml:space="preserve">2021 Aug;127:108417. </w:delText>
        </w:r>
      </w:del>
      <w:del w:id="3235" w:author="Copyeditor (JMIR)" w:date="2023-08-03T06:30:00Z">
        <w:r w:rsidRPr="002F6E3E">
          <w:rPr>
            <w:rFonts w:asciiTheme="minorHAnsi" w:hAnsiTheme="minorHAnsi" w:cstheme="minorHAnsi"/>
            <w:sz w:val="22"/>
          </w:rPr>
          <w:delText>doi</w:delText>
        </w:r>
      </w:del>
      <w:del w:id="3236"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"https://doi.org/10.1016/j.jsat.2021.108417"</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10.1016/j.jsat.2021.108417</w:delText>
        </w:r>
        <w:r w:rsidRPr="002F6E3E">
          <w:rPr>
            <w:rFonts w:asciiTheme="minorHAnsi" w:hAnsiTheme="minorHAnsi" w:cstheme="minorHAnsi"/>
            <w:sz w:val="22"/>
          </w:rPr>
          <w:fldChar w:fldCharType="end"/>
        </w:r>
      </w:del>
    </w:p>
    <w:p w14:paraId="2E770592" w14:textId="05F5E7D4" w:rsidR="008B2A7A" w:rsidRPr="002F6E3E" w:rsidRDefault="0046147D" w:rsidP="002F6E3E">
      <w:pPr>
        <w:tabs>
          <w:tab w:val="left" w:pos="446"/>
        </w:tabs>
        <w:spacing w:line="360" w:lineRule="auto"/>
        <w:ind w:hanging="287"/>
        <w:rPr>
          <w:del w:id="3237" w:author="Copyeditor (JMIR)" w:date="2023-08-04T09:33:00Z"/>
          <w:rFonts w:asciiTheme="minorHAnsi" w:hAnsiTheme="minorHAnsi" w:cstheme="minorHAnsi"/>
        </w:rPr>
      </w:pPr>
      <w:del w:id="3238" w:author="Copyeditor (JMIR)" w:date="2023-08-04T09:33:00Z">
        <w:r w:rsidRPr="002F6E3E">
          <w:rPr>
            <w:rFonts w:asciiTheme="minorHAnsi" w:hAnsiTheme="minorHAnsi" w:cstheme="minorHAnsi"/>
            <w:sz w:val="22"/>
          </w:rPr>
          <w:delText>29.</w:delText>
        </w:r>
        <w:r w:rsidRPr="002F6E3E">
          <w:rPr>
            <w:rFonts w:asciiTheme="minorHAnsi" w:hAnsiTheme="minorHAnsi" w:cstheme="minorHAnsi"/>
            <w:sz w:val="22"/>
          </w:rPr>
          <w:tab/>
          <w:delText>Chih M</w:delText>
        </w:r>
      </w:del>
      <w:del w:id="3239" w:author="Copyeditor (JMIR)" w:date="2023-08-03T06:30:00Z">
        <w:r w:rsidRPr="002F6E3E">
          <w:rPr>
            <w:rFonts w:asciiTheme="minorHAnsi" w:hAnsiTheme="minorHAnsi" w:cstheme="minorHAnsi"/>
            <w:sz w:val="22"/>
          </w:rPr>
          <w:delText>-</w:delText>
        </w:r>
      </w:del>
      <w:del w:id="3240" w:author="Copyeditor (JMIR)" w:date="2023-08-04T09:33:00Z">
        <w:r w:rsidRPr="002F6E3E">
          <w:rPr>
            <w:rFonts w:asciiTheme="minorHAnsi" w:hAnsiTheme="minorHAnsi" w:cstheme="minorHAnsi"/>
            <w:sz w:val="22"/>
          </w:rPr>
          <w:delText xml:space="preserve">Y, Patton T, McTavish FM, Isham AJ, Judkins-Fisher CL, Atwood AK, Gustafson DH. Predictive modeling of addiction lapses in a mobile health application. </w:delText>
        </w:r>
        <w:r w:rsidRPr="002F6E3E">
          <w:rPr>
            <w:rFonts w:asciiTheme="minorHAnsi" w:hAnsiTheme="minorHAnsi" w:cstheme="minorHAnsi"/>
            <w:i/>
            <w:sz w:val="22"/>
          </w:rPr>
          <w:delText xml:space="preserve">Journal of Substance Abuse Treatment </w:delText>
        </w:r>
        <w:r w:rsidRPr="002F6E3E">
          <w:rPr>
            <w:rFonts w:asciiTheme="minorHAnsi" w:hAnsiTheme="minorHAnsi" w:cstheme="minorHAnsi"/>
            <w:sz w:val="22"/>
          </w:rPr>
          <w:delText>2014 Jan;46(1):29</w:delText>
        </w:r>
      </w:del>
      <w:del w:id="3241" w:author="Copyeditor (JMIR)" w:date="2023-08-03T06:30:00Z">
        <w:r w:rsidRPr="002F6E3E">
          <w:rPr>
            <w:rFonts w:asciiTheme="minorHAnsi" w:hAnsiTheme="minorHAnsi" w:cstheme="minorHAnsi"/>
            <w:sz w:val="22"/>
          </w:rPr>
          <w:delText>–</w:delText>
        </w:r>
      </w:del>
      <w:del w:id="3242" w:author="Copyeditor (JMIR)" w:date="2023-08-04T09:33:00Z">
        <w:r w:rsidRPr="002F6E3E">
          <w:rPr>
            <w:rFonts w:asciiTheme="minorHAnsi" w:hAnsiTheme="minorHAnsi" w:cstheme="minorHAnsi"/>
            <w:sz w:val="22"/>
          </w:rPr>
          <w:delText xml:space="preserve">35.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"https://www.ncbi.nlm.nih.gov/pubmed/24035143"</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243" w:author="Copyeditor (JMIR)" w:date="2023-08-03T06:30:00Z">
        <w:r w:rsidRPr="002F6E3E">
          <w:rPr>
            <w:rFonts w:asciiTheme="minorHAnsi" w:hAnsiTheme="minorHAnsi" w:cstheme="minorHAnsi"/>
            <w:sz w:val="22"/>
          </w:rPr>
          <w:delText>MID</w:delText>
        </w:r>
      </w:del>
      <w:del w:id="3244"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"http://www.ncbi.nlm.nih.gov/pubmed/24035143"</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24035143</w:delText>
        </w:r>
        <w:r w:rsidRPr="002F6E3E">
          <w:rPr>
            <w:rFonts w:asciiTheme="minorHAnsi" w:hAnsiTheme="minorHAnsi" w:cstheme="minorHAnsi"/>
            <w:sz w:val="22"/>
          </w:rPr>
          <w:fldChar w:fldCharType="end"/>
        </w:r>
      </w:del>
    </w:p>
    <w:p w14:paraId="271D8237" w14:textId="462C5D3C" w:rsidR="008B2A7A" w:rsidRPr="002F6E3E" w:rsidRDefault="0046147D" w:rsidP="002F6E3E">
      <w:pPr>
        <w:tabs>
          <w:tab w:val="left" w:pos="446"/>
        </w:tabs>
        <w:spacing w:line="360" w:lineRule="auto"/>
        <w:ind w:hanging="287"/>
        <w:rPr>
          <w:del w:id="3245" w:author="Copyeditor (JMIR)" w:date="2023-08-04T09:33:00Z"/>
          <w:rFonts w:asciiTheme="minorHAnsi" w:hAnsiTheme="minorHAnsi" w:cstheme="minorHAnsi"/>
        </w:rPr>
      </w:pPr>
      <w:del w:id="3246" w:author="Copyeditor (JMIR)" w:date="2023-08-04T09:33:00Z">
        <w:r w:rsidRPr="002F6E3E">
          <w:rPr>
            <w:rFonts w:asciiTheme="minorHAnsi" w:hAnsiTheme="minorHAnsi" w:cstheme="minorHAnsi"/>
            <w:sz w:val="22"/>
          </w:rPr>
          <w:delText>30.</w:delText>
        </w:r>
        <w:r w:rsidRPr="002F6E3E">
          <w:rPr>
            <w:rFonts w:asciiTheme="minorHAnsi" w:hAnsiTheme="minorHAnsi" w:cstheme="minorHAnsi"/>
            <w:sz w:val="22"/>
          </w:rPr>
          <w:tab/>
          <w:delText xml:space="preserve">Scott CK, Dennis ML, Gustafson DH. Using ecological momentary assessments to predict relapse after adult substance use treatment. </w:delText>
        </w:r>
        <w:r w:rsidRPr="002F6E3E">
          <w:rPr>
            <w:rFonts w:asciiTheme="minorHAnsi" w:hAnsiTheme="minorHAnsi" w:cstheme="minorHAnsi"/>
            <w:i/>
            <w:sz w:val="22"/>
          </w:rPr>
          <w:delText xml:space="preserve">Addictive behaviors </w:delText>
        </w:r>
        <w:r w:rsidRPr="002F6E3E">
          <w:rPr>
            <w:rFonts w:asciiTheme="minorHAnsi" w:hAnsiTheme="minorHAnsi" w:cstheme="minorHAnsi"/>
            <w:sz w:val="22"/>
          </w:rPr>
          <w:delText>2018 Jul;82:72</w:delText>
        </w:r>
      </w:del>
      <w:del w:id="3247" w:author="Copyeditor (JMIR)" w:date="2023-08-03T06:30:00Z">
        <w:r w:rsidRPr="002F6E3E">
          <w:rPr>
            <w:rFonts w:asciiTheme="minorHAnsi" w:hAnsiTheme="minorHAnsi" w:cstheme="minorHAnsi"/>
            <w:sz w:val="22"/>
          </w:rPr>
          <w:delText>–</w:delText>
        </w:r>
      </w:del>
      <w:del w:id="3248" w:author="Copyeditor (JMIR)" w:date="2023-08-04T09:33:00Z">
        <w:r w:rsidRPr="002F6E3E">
          <w:rPr>
            <w:rFonts w:asciiTheme="minorHAnsi" w:hAnsiTheme="minorHAnsi" w:cstheme="minorHAnsi"/>
            <w:sz w:val="22"/>
          </w:rPr>
          <w:delText xml:space="preserve">78.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"https://www.ncbi.nlm.nih.gov/pubmed/29499393"</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249" w:author="Copyeditor (JMIR)" w:date="2023-08-03T06:30:00Z">
        <w:r w:rsidRPr="002F6E3E">
          <w:rPr>
            <w:rFonts w:asciiTheme="minorHAnsi" w:hAnsiTheme="minorHAnsi" w:cstheme="minorHAnsi"/>
            <w:sz w:val="22"/>
          </w:rPr>
          <w:delText>MID</w:delText>
        </w:r>
      </w:del>
      <w:del w:id="3250"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"http://www.ncbi.nlm.nih.gov/pubmed/29499393"</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29499393</w:delText>
        </w:r>
        <w:r w:rsidRPr="002F6E3E">
          <w:rPr>
            <w:rFonts w:asciiTheme="minorHAnsi" w:hAnsiTheme="minorHAnsi" w:cstheme="minorHAnsi"/>
            <w:sz w:val="22"/>
          </w:rPr>
          <w:fldChar w:fldCharType="end"/>
        </w:r>
      </w:del>
    </w:p>
    <w:p w14:paraId="32193918" w14:textId="297529C9" w:rsidR="008B2A7A" w:rsidRPr="002F6E3E" w:rsidRDefault="0046147D" w:rsidP="002F6E3E">
      <w:pPr>
        <w:tabs>
          <w:tab w:val="left" w:pos="446"/>
        </w:tabs>
        <w:spacing w:line="360" w:lineRule="auto"/>
        <w:ind w:hanging="287"/>
        <w:rPr>
          <w:del w:id="3251" w:author="Copyeditor (JMIR)" w:date="2023-08-04T09:33:00Z"/>
          <w:rFonts w:asciiTheme="minorHAnsi" w:hAnsiTheme="minorHAnsi" w:cstheme="minorHAnsi"/>
        </w:rPr>
      </w:pPr>
      <w:del w:id="3252" w:author="Copyeditor (JMIR)" w:date="2023-08-04T09:33:00Z">
        <w:r w:rsidRPr="002F6E3E">
          <w:rPr>
            <w:rFonts w:asciiTheme="minorHAnsi" w:hAnsiTheme="minorHAnsi" w:cstheme="minorHAnsi"/>
            <w:sz w:val="22"/>
          </w:rPr>
          <w:delText>31.</w:delText>
        </w:r>
        <w:r w:rsidRPr="002F6E3E">
          <w:rPr>
            <w:rFonts w:asciiTheme="minorHAnsi" w:hAnsiTheme="minorHAnsi" w:cstheme="minorHAnsi"/>
            <w:sz w:val="22"/>
          </w:rPr>
          <w:tab/>
          <w:delText>Quanbeck AR, Gustafson DH, Marsch LA, McTavish F, Brown RT, Mares M</w:delText>
        </w:r>
      </w:del>
      <w:del w:id="3253" w:author="Copyeditor (JMIR)" w:date="2023-08-03T06:30:00Z">
        <w:r w:rsidRPr="002F6E3E">
          <w:rPr>
            <w:rFonts w:asciiTheme="minorHAnsi" w:hAnsiTheme="minorHAnsi" w:cstheme="minorHAnsi"/>
            <w:sz w:val="22"/>
          </w:rPr>
          <w:delText>-</w:delText>
        </w:r>
      </w:del>
      <w:del w:id="3254" w:author="Copyeditor (JMIR)" w:date="2023-08-04T09:33:00Z">
        <w:r w:rsidRPr="002F6E3E">
          <w:rPr>
            <w:rFonts w:asciiTheme="minorHAnsi" w:hAnsiTheme="minorHAnsi" w:cstheme="minorHAnsi"/>
            <w:sz w:val="22"/>
          </w:rPr>
          <w:delText xml:space="preserve">L, Johnson R, Glass JE, Atwood AK, McDowell H. Integrating addiction treatment into primary care using mobile health technology: Protocol for an implementation research study. </w:delText>
        </w:r>
        <w:r w:rsidRPr="002F6E3E">
          <w:rPr>
            <w:rFonts w:asciiTheme="minorHAnsi" w:hAnsiTheme="minorHAnsi" w:cstheme="minorHAnsi"/>
            <w:i/>
            <w:sz w:val="22"/>
          </w:rPr>
          <w:delText xml:space="preserve">Implementation science: IS </w:delText>
        </w:r>
        <w:r w:rsidRPr="002F6E3E">
          <w:rPr>
            <w:rFonts w:asciiTheme="minorHAnsi" w:hAnsiTheme="minorHAnsi" w:cstheme="minorHAnsi"/>
            <w:sz w:val="22"/>
          </w:rPr>
          <w:delText xml:space="preserve">2014 May;9:65.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"https://www.ncbi.nlm.nih.gov/pubmed/24884976"</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255" w:author="Copyeditor (JMIR)" w:date="2023-08-03T06:30:00Z">
        <w:r w:rsidRPr="002F6E3E">
          <w:rPr>
            <w:rFonts w:asciiTheme="minorHAnsi" w:hAnsiTheme="minorHAnsi" w:cstheme="minorHAnsi"/>
            <w:sz w:val="22"/>
          </w:rPr>
          <w:delText>MID</w:delText>
        </w:r>
      </w:del>
      <w:del w:id="3256"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"http://www.ncbi.nlm.nih.gov/pubmed/24884976"</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24884976</w:delText>
        </w:r>
        <w:r w:rsidRPr="002F6E3E">
          <w:rPr>
            <w:rFonts w:asciiTheme="minorHAnsi" w:hAnsiTheme="minorHAnsi" w:cstheme="minorHAnsi"/>
            <w:sz w:val="22"/>
          </w:rPr>
          <w:fldChar w:fldCharType="end"/>
        </w:r>
      </w:del>
    </w:p>
    <w:p w14:paraId="0CB021A4" w14:textId="13364BA3" w:rsidR="008B2A7A" w:rsidRPr="002F6E3E" w:rsidRDefault="0046147D" w:rsidP="002F6E3E">
      <w:pPr>
        <w:tabs>
          <w:tab w:val="left" w:pos="446"/>
        </w:tabs>
        <w:spacing w:line="360" w:lineRule="auto"/>
        <w:ind w:hanging="287"/>
        <w:rPr>
          <w:del w:id="3257" w:author="Copyeditor (JMIR)" w:date="2023-08-04T09:33:00Z"/>
          <w:rFonts w:asciiTheme="minorHAnsi" w:hAnsiTheme="minorHAnsi" w:cstheme="minorHAnsi"/>
        </w:rPr>
      </w:pPr>
      <w:del w:id="3258" w:author="Copyeditor (JMIR)" w:date="2023-08-04T09:33:00Z">
        <w:r w:rsidRPr="002F6E3E">
          <w:rPr>
            <w:rFonts w:asciiTheme="minorHAnsi" w:hAnsiTheme="minorHAnsi" w:cstheme="minorHAnsi"/>
            <w:sz w:val="22"/>
          </w:rPr>
          <w:delText>32.</w:delText>
        </w:r>
        <w:r w:rsidRPr="002F6E3E">
          <w:rPr>
            <w:rFonts w:asciiTheme="minorHAnsi" w:hAnsiTheme="minorHAnsi" w:cstheme="minorHAnsi"/>
            <w:sz w:val="22"/>
          </w:rPr>
          <w:tab/>
          <w:delText xml:space="preserve">Nahum-Shani I, Smith SN, Spring BJ, Collins LM, Witkiewitz K, Tewari A, Murphy SA. Just-in-Time Adaptive Interventions (JITAIs) in Mobile Health: Key Components and Design Principles for Ongoing Health Behavior Support. </w:delText>
        </w:r>
        <w:r w:rsidRPr="002F6E3E">
          <w:rPr>
            <w:rFonts w:asciiTheme="minorHAnsi" w:hAnsiTheme="minorHAnsi" w:cstheme="minorHAnsi"/>
            <w:i/>
            <w:sz w:val="22"/>
          </w:rPr>
          <w:delText xml:space="preserve">Annals of </w:delText>
        </w:r>
      </w:del>
      <w:del w:id="3259" w:author="Copyeditor (JMIR)" w:date="2023-08-03T06:30:00Z">
        <w:r w:rsidRPr="002F6E3E">
          <w:rPr>
            <w:rFonts w:asciiTheme="minorHAnsi" w:hAnsiTheme="minorHAnsi" w:cstheme="minorHAnsi"/>
            <w:i/>
            <w:sz w:val="22"/>
          </w:rPr>
          <w:delText>B</w:delText>
        </w:r>
      </w:del>
      <w:del w:id="3260" w:author="Copyeditor (JMIR)" w:date="2023-08-04T09:33:00Z">
        <w:r w:rsidRPr="002F6E3E">
          <w:rPr>
            <w:rFonts w:asciiTheme="minorHAnsi" w:hAnsiTheme="minorHAnsi" w:cstheme="minorHAnsi"/>
            <w:i/>
            <w:sz w:val="22"/>
          </w:rPr>
          <w:delText xml:space="preserve">ehavioral </w:delText>
        </w:r>
      </w:del>
      <w:del w:id="3261" w:author="Copyeditor (JMIR)" w:date="2023-08-03T06:30:00Z">
        <w:r w:rsidRPr="002F6E3E">
          <w:rPr>
            <w:rFonts w:asciiTheme="minorHAnsi" w:hAnsiTheme="minorHAnsi" w:cstheme="minorHAnsi"/>
            <w:i/>
            <w:sz w:val="22"/>
          </w:rPr>
          <w:delText>M</w:delText>
        </w:r>
      </w:del>
      <w:del w:id="3262" w:author="Copyeditor (JMIR)" w:date="2023-08-04T09:33:00Z">
        <w:r w:rsidRPr="002F6E3E">
          <w:rPr>
            <w:rFonts w:asciiTheme="minorHAnsi" w:hAnsiTheme="minorHAnsi" w:cstheme="minorHAnsi"/>
            <w:i/>
            <w:sz w:val="22"/>
          </w:rPr>
          <w:delText xml:space="preserve">edicine: </w:delText>
        </w:r>
      </w:del>
      <w:del w:id="3263" w:author="Copyeditor (JMIR)" w:date="2023-08-03T06:30:00Z">
        <w:r w:rsidRPr="002F6E3E">
          <w:rPr>
            <w:rFonts w:asciiTheme="minorHAnsi" w:hAnsiTheme="minorHAnsi" w:cstheme="minorHAnsi"/>
            <w:i/>
            <w:sz w:val="22"/>
          </w:rPr>
          <w:delText>A P</w:delText>
        </w:r>
      </w:del>
      <w:del w:id="3264" w:author="Copyeditor (JMIR)" w:date="2023-08-04T09:33:00Z">
        <w:r w:rsidRPr="002F6E3E">
          <w:rPr>
            <w:rFonts w:asciiTheme="minorHAnsi" w:hAnsiTheme="minorHAnsi" w:cstheme="minorHAnsi"/>
            <w:i/>
            <w:sz w:val="22"/>
          </w:rPr>
          <w:delText xml:space="preserve">ublication of the Society of Behavioral Medicine </w:delText>
        </w:r>
        <w:r w:rsidRPr="002F6E3E">
          <w:rPr>
            <w:rFonts w:asciiTheme="minorHAnsi" w:hAnsiTheme="minorHAnsi" w:cstheme="minorHAnsi"/>
            <w:sz w:val="22"/>
          </w:rPr>
          <w:delText>2018 May;52(6):446</w:delText>
        </w:r>
      </w:del>
      <w:del w:id="3265" w:author="Copyeditor (JMIR)" w:date="2023-08-03T06:30:00Z">
        <w:r w:rsidRPr="002F6E3E">
          <w:rPr>
            <w:rFonts w:asciiTheme="minorHAnsi" w:hAnsiTheme="minorHAnsi" w:cstheme="minorHAnsi"/>
            <w:sz w:val="22"/>
          </w:rPr>
          <w:delText>–</w:delText>
        </w:r>
      </w:del>
      <w:del w:id="3266" w:author="Copyeditor (JMIR)" w:date="2023-08-04T09:33:00Z">
        <w:r w:rsidRPr="002F6E3E">
          <w:rPr>
            <w:rFonts w:asciiTheme="minorHAnsi" w:hAnsiTheme="minorHAnsi" w:cstheme="minorHAnsi"/>
            <w:sz w:val="22"/>
          </w:rPr>
          <w:delText>462. P</w:delText>
        </w:r>
      </w:del>
      <w:del w:id="3267" w:author="Copyeditor (JMIR)" w:date="2023-08-03T06:30:00Z">
        <w:r w:rsidRPr="002F6E3E">
          <w:rPr>
            <w:rFonts w:asciiTheme="minorHAnsi" w:hAnsiTheme="minorHAnsi" w:cstheme="minorHAnsi"/>
            <w:sz w:val="22"/>
          </w:rPr>
          <w:delText>MID</w:delText>
        </w:r>
      </w:del>
      <w:del w:id="3268"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"http://www.ncbi.nlm.nih.gov/pubmed/27663578"</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27663578</w:delText>
        </w:r>
        <w:r w:rsidRPr="002F6E3E">
          <w:rPr>
            <w:rFonts w:asciiTheme="minorHAnsi" w:hAnsiTheme="minorHAnsi" w:cstheme="minorHAnsi"/>
            <w:sz w:val="22"/>
          </w:rPr>
          <w:fldChar w:fldCharType="end"/>
        </w:r>
      </w:del>
    </w:p>
    <w:p w14:paraId="5C0754D6" w14:textId="512067A8" w:rsidR="008B2A7A" w:rsidRPr="002F6E3E" w:rsidRDefault="0046147D" w:rsidP="002F6E3E">
      <w:pPr>
        <w:tabs>
          <w:tab w:val="left" w:pos="446"/>
        </w:tabs>
        <w:spacing w:line="360" w:lineRule="auto"/>
        <w:ind w:hanging="287"/>
        <w:rPr>
          <w:del w:id="3269" w:author="Copyeditor (JMIR)" w:date="2023-08-04T09:33:00Z"/>
          <w:rFonts w:asciiTheme="minorHAnsi" w:hAnsiTheme="minorHAnsi" w:cstheme="minorHAnsi"/>
        </w:rPr>
      </w:pPr>
      <w:del w:id="3270" w:author="Copyeditor (JMIR)" w:date="2023-08-04T09:33:00Z">
        <w:r w:rsidRPr="002F6E3E">
          <w:rPr>
            <w:rFonts w:asciiTheme="minorHAnsi" w:hAnsiTheme="minorHAnsi" w:cstheme="minorHAnsi"/>
            <w:sz w:val="22"/>
          </w:rPr>
          <w:delText>33.</w:delText>
        </w:r>
        <w:r w:rsidRPr="002F6E3E">
          <w:rPr>
            <w:rFonts w:asciiTheme="minorHAnsi" w:hAnsiTheme="minorHAnsi" w:cstheme="minorHAnsi"/>
            <w:sz w:val="22"/>
          </w:rPr>
          <w:tab/>
          <w:delText xml:space="preserve">Aggarwal N, Ahmed M, Basu S, Curtin JJ, Evans BJ, Matheny ME, Nundy S, Sendak MP, Shachar C, Shah RU, Thadaney-Israni and S. Advancing Artificial Intelligence in Health Settings Outside the Hospital and Clinic. </w:delText>
        </w:r>
        <w:r w:rsidRPr="002F6E3E">
          <w:rPr>
            <w:rFonts w:asciiTheme="minorHAnsi" w:hAnsiTheme="minorHAnsi" w:cstheme="minorHAnsi"/>
            <w:i/>
            <w:sz w:val="22"/>
          </w:rPr>
          <w:delText xml:space="preserve">NAM Perspectives </w:delText>
        </w:r>
        <w:r w:rsidRPr="002F6E3E">
          <w:rPr>
            <w:rFonts w:asciiTheme="minorHAnsi" w:hAnsiTheme="minorHAnsi" w:cstheme="minorHAnsi"/>
            <w:sz w:val="22"/>
          </w:rPr>
          <w:delText xml:space="preserve">2020 Nov. </w:delText>
        </w:r>
      </w:del>
      <w:del w:id="3271" w:author="Copyeditor (JMIR)" w:date="2023-08-03T06:30:00Z">
        <w:r w:rsidRPr="002F6E3E">
          <w:rPr>
            <w:rFonts w:asciiTheme="minorHAnsi" w:hAnsiTheme="minorHAnsi" w:cstheme="minorHAnsi"/>
            <w:sz w:val="22"/>
          </w:rPr>
          <w:delText>doi</w:delText>
        </w:r>
      </w:del>
      <w:del w:id="3272"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"https://doi.org/10.31478/202011f"</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10.31478/202011f</w:delText>
        </w:r>
        <w:r w:rsidRPr="002F6E3E">
          <w:rPr>
            <w:rFonts w:asciiTheme="minorHAnsi" w:hAnsiTheme="minorHAnsi" w:cstheme="minorHAnsi"/>
            <w:sz w:val="22"/>
          </w:rPr>
          <w:fldChar w:fldCharType="end"/>
        </w:r>
      </w:del>
    </w:p>
    <w:p w14:paraId="204E81CB" w14:textId="0DCDF159" w:rsidR="008B2A7A" w:rsidRPr="002F6E3E" w:rsidRDefault="0046147D" w:rsidP="002F6E3E">
      <w:pPr>
        <w:tabs>
          <w:tab w:val="left" w:pos="446"/>
        </w:tabs>
        <w:spacing w:line="360" w:lineRule="auto"/>
        <w:ind w:hanging="287"/>
        <w:rPr>
          <w:del w:id="3273" w:author="Copyeditor (JMIR)" w:date="2023-08-04T09:33:00Z"/>
          <w:rFonts w:asciiTheme="minorHAnsi" w:hAnsiTheme="minorHAnsi" w:cstheme="minorHAnsi"/>
        </w:rPr>
      </w:pPr>
      <w:del w:id="3274" w:author="Copyeditor (JMIR)" w:date="2023-08-04T09:33:00Z">
        <w:r w:rsidRPr="002F6E3E">
          <w:rPr>
            <w:rFonts w:asciiTheme="minorHAnsi" w:hAnsiTheme="minorHAnsi" w:cstheme="minorHAnsi"/>
            <w:sz w:val="22"/>
          </w:rPr>
          <w:delText>34.</w:delText>
        </w:r>
        <w:r w:rsidRPr="002F6E3E">
          <w:rPr>
            <w:rFonts w:asciiTheme="minorHAnsi" w:hAnsiTheme="minorHAnsi" w:cstheme="minorHAnsi"/>
            <w:sz w:val="22"/>
          </w:rPr>
          <w:tab/>
          <w:delText>Kaiser J. Obama gives East Room rollout to Precision Medicine Initiative. Science https</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"http://www.sciencemag.org/news/2015/01/obama-gives-east-room-rollout-precision-"</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"http://www.sciencemag.org/news/2015/01/obama-gives-east-room-rollout-precision-"</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"http://www.sciencemag.org/news/2015/01/obama-gives-east-room-rollout-precision-"</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w:delText>
        </w:r>
        <w:r w:rsidRPr="002F6E3E">
          <w:rPr>
            <w:rFonts w:asciiTheme="minorHAnsi" w:hAnsiTheme="minorHAnsi" w:cstheme="minorHAnsi"/>
            <w:sz w:val="22"/>
          </w:rPr>
          <w:fldChar w:fldCharType="end"/>
        </w:r>
        <w:r w:rsidRPr="002F6E3E">
          <w:rPr>
            <w:rFonts w:asciiTheme="minorHAnsi" w:hAnsiTheme="minorHAnsi" w:cstheme="minorHAnsi"/>
            <w:sz w:val="22"/>
          </w:rPr>
          <w:delText>www.</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"http://www.sciencemag.org/news/2015/01/obama-gives-east-room-rollout-precision-"</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sciencemag.org</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"http://www.sciencemag.org/news/2015/01/obama-gives-east-room-rollout-precision-"</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"http://www.sciencemag.org/news/2015/01/obama-gives-east-room-rollout-precision-"</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news</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"http://www.sciencemag.org/news/2015/01/obama-gives-east-room-rollout-precision-"</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/2015</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"http://www.sciencemag.org/news/2015/01/obama-gives-east-room-rollout-precision-"</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/01</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"http://www.sciencemag.org/news/2015/01/obama-gives-east-room-rollout-precision-"</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/obama-gives-east-room-rollout-precision-</w:delText>
        </w:r>
        <w:r w:rsidRPr="002F6E3E">
          <w:rPr>
            <w:rFonts w:asciiTheme="minorHAnsi" w:hAnsiTheme="minorHAnsi" w:cstheme="minorHAnsi"/>
            <w:sz w:val="22"/>
          </w:rPr>
          <w:fldChar w:fldCharType="end"/>
        </w:r>
      </w:del>
      <w:del w:id="3275" w:author="Copyeditor (JMIR)" w:date="2023-08-03T06:30:00Z">
        <w:r w:rsidRPr="002F6E3E">
          <w:rPr>
            <w:rFonts w:asciiTheme="minorHAnsi" w:hAnsiTheme="minorHAnsi" w:cstheme="minorHAnsi"/>
            <w:sz w:val="22"/>
          </w:rPr>
          <w:delText xml:space="preserve"> </w:delText>
        </w:r>
      </w:del>
      <w:del w:id="3276" w:author="Copyeditor (JMIR)" w:date="2023-08-04T09:33:00Z">
        <w:r w:rsidRPr="002F6E3E">
          <w:rPr>
            <w:rFonts w:asciiTheme="minorHAnsi" w:hAnsiTheme="minorHAnsi" w:cstheme="minorHAnsi"/>
            <w:sz w:val="22"/>
          </w:rPr>
          <w:delText>medicine-initiative</w:delText>
        </w:r>
      </w:del>
      <w:del w:id="3277" w:author="Copyeditor (JMIR)" w:date="2023-08-03T06:30:00Z">
        <w:r w:rsidRPr="002F6E3E">
          <w:rPr>
            <w:rFonts w:asciiTheme="minorHAnsi" w:hAnsiTheme="minorHAnsi" w:cstheme="minorHAnsi"/>
            <w:sz w:val="22"/>
          </w:rPr>
          <w:delText>; 2015</w:delText>
        </w:r>
      </w:del>
      <w:del w:id="3278" w:author="Copyeditor (JMIR)" w:date="2023-08-04T09:33:00Z">
        <w:r w:rsidRPr="002F6E3E">
          <w:rPr>
            <w:rFonts w:asciiTheme="minorHAnsi" w:hAnsiTheme="minorHAnsi" w:cstheme="minorHAnsi"/>
            <w:sz w:val="22"/>
          </w:rPr>
          <w:delText xml:space="preserve"> [accessed Sep 24, 2020].</w:delText>
        </w:r>
      </w:del>
    </w:p>
    <w:p w14:paraId="71CCAD4A" w14:textId="75995045" w:rsidR="008B2A7A" w:rsidRPr="002F6E3E" w:rsidRDefault="0046147D" w:rsidP="002F6E3E">
      <w:pPr>
        <w:tabs>
          <w:tab w:val="left" w:pos="446"/>
        </w:tabs>
        <w:spacing w:line="360" w:lineRule="auto"/>
        <w:ind w:hanging="287"/>
        <w:rPr>
          <w:del w:id="3279" w:author="Copyeditor (JMIR)" w:date="2023-08-04T09:33:00Z"/>
          <w:rFonts w:asciiTheme="minorHAnsi" w:hAnsiTheme="minorHAnsi" w:cstheme="minorHAnsi"/>
        </w:rPr>
      </w:pPr>
      <w:del w:id="3280" w:author="Copyeditor (JMIR)" w:date="2023-08-04T09:33:00Z">
        <w:r w:rsidRPr="002F6E3E">
          <w:rPr>
            <w:rFonts w:asciiTheme="minorHAnsi" w:hAnsiTheme="minorHAnsi" w:cstheme="minorHAnsi"/>
            <w:sz w:val="22"/>
          </w:rPr>
          <w:delText>35.</w:delText>
        </w:r>
        <w:r w:rsidRPr="002F6E3E">
          <w:rPr>
            <w:rFonts w:asciiTheme="minorHAnsi" w:hAnsiTheme="minorHAnsi" w:cstheme="minorHAnsi"/>
            <w:sz w:val="22"/>
          </w:rPr>
          <w:tab/>
          <w:delText xml:space="preserve">Sheikh M, Qassem M, Kyriacou PA. Wearable, Environmental, and Smartphone-Based Passive Sensing for Mental Health Monitoring. </w:delText>
        </w:r>
        <w:r w:rsidRPr="002F6E3E">
          <w:rPr>
            <w:rFonts w:asciiTheme="minorHAnsi" w:hAnsiTheme="minorHAnsi" w:cstheme="minorHAnsi"/>
            <w:i/>
            <w:sz w:val="22"/>
          </w:rPr>
          <w:delText xml:space="preserve">Frontiers in Digital Health </w:delText>
        </w:r>
        <w:r w:rsidRPr="002F6E3E">
          <w:rPr>
            <w:rFonts w:asciiTheme="minorHAnsi" w:hAnsiTheme="minorHAnsi" w:cstheme="minorHAnsi"/>
            <w:sz w:val="22"/>
          </w:rPr>
          <w:delText>2021;3. P</w:delText>
        </w:r>
      </w:del>
      <w:del w:id="3281" w:author="Copyeditor (JMIR)" w:date="2023-08-03T06:30:00Z">
        <w:r w:rsidRPr="002F6E3E">
          <w:rPr>
            <w:rFonts w:asciiTheme="minorHAnsi" w:hAnsiTheme="minorHAnsi" w:cstheme="minorHAnsi"/>
            <w:sz w:val="22"/>
          </w:rPr>
          <w:delText>MID</w:delText>
        </w:r>
      </w:del>
      <w:del w:id="3282"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"http://www.ncbi.nlm.nih.gov/pubmed/34713137"</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34713137</w:delText>
        </w:r>
        <w:r w:rsidRPr="002F6E3E">
          <w:rPr>
            <w:rFonts w:asciiTheme="minorHAnsi" w:hAnsiTheme="minorHAnsi" w:cstheme="minorHAnsi"/>
            <w:sz w:val="22"/>
          </w:rPr>
          <w:fldChar w:fldCharType="end"/>
        </w:r>
      </w:del>
    </w:p>
    <w:p w14:paraId="5420F2C8" w14:textId="130946BE" w:rsidR="008B2A7A" w:rsidRPr="002F6E3E" w:rsidRDefault="0046147D" w:rsidP="002F6E3E">
      <w:pPr>
        <w:tabs>
          <w:tab w:val="left" w:pos="446"/>
        </w:tabs>
        <w:spacing w:line="360" w:lineRule="auto"/>
        <w:ind w:hanging="287"/>
        <w:rPr>
          <w:del w:id="3283" w:author="Copyeditor (JMIR)" w:date="2023-08-04T09:33:00Z"/>
          <w:rFonts w:asciiTheme="minorHAnsi" w:hAnsiTheme="minorHAnsi" w:cstheme="minorHAnsi"/>
        </w:rPr>
      </w:pPr>
      <w:del w:id="3284" w:author="Copyeditor (JMIR)" w:date="2023-08-04T09:33:00Z">
        <w:r w:rsidRPr="002F6E3E">
          <w:rPr>
            <w:rFonts w:asciiTheme="minorHAnsi" w:hAnsiTheme="minorHAnsi" w:cstheme="minorHAnsi"/>
            <w:sz w:val="22"/>
          </w:rPr>
          <w:delText>36.</w:delText>
        </w:r>
        <w:r w:rsidRPr="002F6E3E">
          <w:rPr>
            <w:rFonts w:asciiTheme="minorHAnsi" w:hAnsiTheme="minorHAnsi" w:cstheme="minorHAnsi"/>
            <w:sz w:val="22"/>
          </w:rPr>
          <w:tab/>
          <w:delText xml:space="preserve">De Angel V, Lewis S, White K, Oetzmann C, Leightley D, Oprea E, Lavelle G, Matcham F, Pace A, Mohr DC, Dobson R, Hotopf M. Digital health tools for the passive monitoring of depression: A systematic review of methods. </w:delText>
        </w:r>
        <w:r w:rsidRPr="002F6E3E">
          <w:rPr>
            <w:rFonts w:asciiTheme="minorHAnsi" w:hAnsiTheme="minorHAnsi" w:cstheme="minorHAnsi"/>
            <w:i/>
            <w:sz w:val="22"/>
          </w:rPr>
          <w:delText xml:space="preserve">npj Digital Medicine </w:delText>
        </w:r>
        <w:r w:rsidRPr="002F6E3E">
          <w:rPr>
            <w:rFonts w:asciiTheme="minorHAnsi" w:hAnsiTheme="minorHAnsi" w:cstheme="minorHAnsi"/>
            <w:sz w:val="22"/>
          </w:rPr>
          <w:delText xml:space="preserve">Nature Publishing Group; 2022 Jan;5(1):1–14. </w:delText>
        </w:r>
      </w:del>
      <w:del w:id="3285" w:author="Copyeditor (JMIR)" w:date="2023-08-03T06:30:00Z">
        <w:r w:rsidRPr="002F6E3E">
          <w:rPr>
            <w:rFonts w:asciiTheme="minorHAnsi" w:hAnsiTheme="minorHAnsi" w:cstheme="minorHAnsi"/>
            <w:sz w:val="22"/>
          </w:rPr>
          <w:delText>doi</w:delText>
        </w:r>
      </w:del>
      <w:del w:id="3286"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"https://doi.org/10.1038/s41746-021-00548-8"</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10.1038/s41746-021-00548-8</w:delText>
        </w:r>
        <w:r w:rsidRPr="002F6E3E">
          <w:rPr>
            <w:rFonts w:asciiTheme="minorHAnsi" w:hAnsiTheme="minorHAnsi" w:cstheme="minorHAnsi"/>
            <w:sz w:val="22"/>
          </w:rPr>
          <w:fldChar w:fldCharType="end"/>
        </w:r>
      </w:del>
    </w:p>
    <w:p w14:paraId="0F0EC916" w14:textId="4F389210" w:rsidR="008B2A7A" w:rsidRPr="002F6E3E" w:rsidRDefault="0046147D" w:rsidP="002F6E3E">
      <w:pPr>
        <w:tabs>
          <w:tab w:val="left" w:pos="446"/>
        </w:tabs>
        <w:spacing w:line="360" w:lineRule="auto"/>
        <w:ind w:hanging="287"/>
        <w:rPr>
          <w:del w:id="3287" w:author="Copyeditor (JMIR)" w:date="2023-08-04T09:33:00Z"/>
          <w:rFonts w:asciiTheme="minorHAnsi" w:hAnsiTheme="minorHAnsi" w:cstheme="minorHAnsi"/>
        </w:rPr>
      </w:pPr>
      <w:del w:id="3288" w:author="Copyeditor (JMIR)" w:date="2023-08-04T09:33:00Z">
        <w:r w:rsidRPr="002F6E3E">
          <w:rPr>
            <w:rFonts w:asciiTheme="minorHAnsi" w:hAnsiTheme="minorHAnsi" w:cstheme="minorHAnsi"/>
            <w:sz w:val="22"/>
          </w:rPr>
          <w:delText>37.</w:delText>
        </w:r>
        <w:r w:rsidRPr="002F6E3E">
          <w:rPr>
            <w:rFonts w:asciiTheme="minorHAnsi" w:hAnsiTheme="minorHAnsi" w:cstheme="minorHAnsi"/>
            <w:sz w:val="22"/>
          </w:rPr>
          <w:tab/>
          <w:delText xml:space="preserve">Ortiz A, Maslej MM, Husain MI, Daskalakis ZJ, Mulsant BH. Apps and gaps in bipolar disorder: A systematic review on electronic monitoring for episode prediction. </w:delText>
        </w:r>
        <w:r w:rsidRPr="002F6E3E">
          <w:rPr>
            <w:rFonts w:asciiTheme="minorHAnsi" w:hAnsiTheme="minorHAnsi" w:cstheme="minorHAnsi"/>
            <w:i/>
            <w:sz w:val="22"/>
          </w:rPr>
          <w:delText xml:space="preserve">Journal of Affective Disorders </w:delText>
        </w:r>
        <w:r w:rsidRPr="002F6E3E">
          <w:rPr>
            <w:rFonts w:asciiTheme="minorHAnsi" w:hAnsiTheme="minorHAnsi" w:cstheme="minorHAnsi"/>
            <w:sz w:val="22"/>
          </w:rPr>
          <w:delText>2021 Dec;295:1190</w:delText>
        </w:r>
      </w:del>
      <w:del w:id="3289" w:author="Copyeditor (JMIR)" w:date="2023-08-03T06:30:00Z">
        <w:r w:rsidRPr="002F6E3E">
          <w:rPr>
            <w:rFonts w:asciiTheme="minorHAnsi" w:hAnsiTheme="minorHAnsi" w:cstheme="minorHAnsi"/>
            <w:sz w:val="22"/>
          </w:rPr>
          <w:delText>–</w:delText>
        </w:r>
      </w:del>
      <w:del w:id="3290" w:author="Copyeditor (JMIR)" w:date="2023-08-04T09:33:00Z">
        <w:r w:rsidRPr="002F6E3E">
          <w:rPr>
            <w:rFonts w:asciiTheme="minorHAnsi" w:hAnsiTheme="minorHAnsi" w:cstheme="minorHAnsi"/>
            <w:sz w:val="22"/>
          </w:rPr>
          <w:delText xml:space="preserve">1200. </w:delText>
        </w:r>
      </w:del>
      <w:del w:id="3291" w:author="Copyeditor (JMIR)" w:date="2023-08-03T06:30:00Z">
        <w:r w:rsidRPr="002F6E3E">
          <w:rPr>
            <w:rFonts w:asciiTheme="minorHAnsi" w:hAnsiTheme="minorHAnsi" w:cstheme="minorHAnsi"/>
            <w:sz w:val="22"/>
          </w:rPr>
          <w:delText>doi</w:delText>
        </w:r>
      </w:del>
      <w:del w:id="3292"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"https://doi.org/10.1016/j.jad.2021.08.140"</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10.1016/j.jad.2021.08.140</w:delText>
        </w:r>
        <w:r w:rsidRPr="002F6E3E">
          <w:rPr>
            <w:rFonts w:asciiTheme="minorHAnsi" w:hAnsiTheme="minorHAnsi" w:cstheme="minorHAnsi"/>
            <w:sz w:val="22"/>
          </w:rPr>
          <w:fldChar w:fldCharType="end"/>
        </w:r>
      </w:del>
    </w:p>
    <w:p w14:paraId="45451015" w14:textId="5C847EFC" w:rsidR="008B2A7A" w:rsidRPr="002F6E3E" w:rsidRDefault="0046147D" w:rsidP="002F6E3E">
      <w:pPr>
        <w:tabs>
          <w:tab w:val="left" w:pos="446"/>
        </w:tabs>
        <w:spacing w:line="360" w:lineRule="auto"/>
        <w:ind w:hanging="287"/>
        <w:rPr>
          <w:del w:id="3293" w:author="Copyeditor (JMIR)" w:date="2023-08-04T09:33:00Z"/>
          <w:rFonts w:asciiTheme="minorHAnsi" w:hAnsiTheme="minorHAnsi" w:cstheme="minorHAnsi"/>
        </w:rPr>
      </w:pPr>
      <w:del w:id="3294" w:author="Copyeditor (JMIR)" w:date="2023-08-04T09:33:00Z">
        <w:r w:rsidRPr="002F6E3E">
          <w:rPr>
            <w:rFonts w:asciiTheme="minorHAnsi" w:hAnsiTheme="minorHAnsi" w:cstheme="minorHAnsi"/>
            <w:sz w:val="22"/>
          </w:rPr>
          <w:delText>38.</w:delText>
        </w:r>
        <w:r w:rsidRPr="002F6E3E">
          <w:rPr>
            <w:rFonts w:asciiTheme="minorHAnsi" w:hAnsiTheme="minorHAnsi" w:cstheme="minorHAnsi"/>
            <w:sz w:val="22"/>
          </w:rPr>
          <w:tab/>
          <w:delText xml:space="preserve">Faurholt-Jepsen M, Bauer M, Kessing LV. Smartphone-based objective monitoring in bipolar disorder: Status and considerations. </w:delText>
        </w:r>
        <w:r w:rsidRPr="002F6E3E">
          <w:rPr>
            <w:rFonts w:asciiTheme="minorHAnsi" w:hAnsiTheme="minorHAnsi" w:cstheme="minorHAnsi"/>
            <w:i/>
            <w:sz w:val="22"/>
          </w:rPr>
          <w:delText xml:space="preserve">International Journal of Bipolar Disorders </w:delText>
        </w:r>
        <w:r w:rsidRPr="002F6E3E">
          <w:rPr>
            <w:rFonts w:asciiTheme="minorHAnsi" w:hAnsiTheme="minorHAnsi" w:cstheme="minorHAnsi"/>
            <w:sz w:val="22"/>
          </w:rPr>
          <w:delText>2018 Jan;6. P</w:delText>
        </w:r>
      </w:del>
      <w:del w:id="3295" w:author="Copyeditor (JMIR)" w:date="2023-08-03T06:30:00Z">
        <w:r w:rsidRPr="002F6E3E">
          <w:rPr>
            <w:rFonts w:asciiTheme="minorHAnsi" w:hAnsiTheme="minorHAnsi" w:cstheme="minorHAnsi"/>
            <w:sz w:val="22"/>
          </w:rPr>
          <w:delText>MID</w:delText>
        </w:r>
      </w:del>
      <w:del w:id="3296"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"http://www.ncbi.nlm.nih.gov/pubmed/29359252"</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29359252</w:delText>
        </w:r>
        <w:r w:rsidRPr="002F6E3E">
          <w:rPr>
            <w:rFonts w:asciiTheme="minorHAnsi" w:hAnsiTheme="minorHAnsi" w:cstheme="minorHAnsi"/>
            <w:sz w:val="22"/>
          </w:rPr>
          <w:fldChar w:fldCharType="end"/>
        </w:r>
      </w:del>
    </w:p>
    <w:p w14:paraId="0586CD39" w14:textId="7AE2A2EE" w:rsidR="008B2A7A" w:rsidRPr="002F6E3E" w:rsidRDefault="0046147D" w:rsidP="002F6E3E">
      <w:pPr>
        <w:tabs>
          <w:tab w:val="left" w:pos="446"/>
        </w:tabs>
        <w:spacing w:line="360" w:lineRule="auto"/>
        <w:ind w:hanging="287"/>
        <w:rPr>
          <w:del w:id="3297" w:author="Copyeditor (JMIR)" w:date="2023-08-04T09:33:00Z"/>
          <w:rFonts w:asciiTheme="minorHAnsi" w:hAnsiTheme="minorHAnsi" w:cstheme="minorHAnsi"/>
        </w:rPr>
      </w:pPr>
      <w:del w:id="3298" w:author="Copyeditor (JMIR)" w:date="2023-08-04T09:33:00Z">
        <w:r w:rsidRPr="002F6E3E">
          <w:rPr>
            <w:rFonts w:asciiTheme="minorHAnsi" w:hAnsiTheme="minorHAnsi" w:cstheme="minorHAnsi"/>
            <w:sz w:val="22"/>
          </w:rPr>
          <w:delText>39.</w:delText>
        </w:r>
        <w:r w:rsidRPr="002F6E3E">
          <w:rPr>
            <w:rFonts w:asciiTheme="minorHAnsi" w:hAnsiTheme="minorHAnsi" w:cstheme="minorHAnsi"/>
            <w:sz w:val="22"/>
          </w:rPr>
          <w:tab/>
          <w:delText xml:space="preserve">Stone AA, Broderick JE, Schwartz JE, Shiffman S, Litcher-Kelly L, Calvanese P. Intensive momentary reporting of pain with an electronic diary: Reactivity, compliance, and patient satisfaction. </w:delText>
        </w:r>
        <w:r w:rsidRPr="002F6E3E">
          <w:rPr>
            <w:rFonts w:asciiTheme="minorHAnsi" w:hAnsiTheme="minorHAnsi" w:cstheme="minorHAnsi"/>
            <w:i/>
            <w:sz w:val="22"/>
          </w:rPr>
          <w:delText xml:space="preserve">Pain </w:delText>
        </w:r>
        <w:r w:rsidRPr="002F6E3E">
          <w:rPr>
            <w:rFonts w:asciiTheme="minorHAnsi" w:hAnsiTheme="minorHAnsi" w:cstheme="minorHAnsi"/>
            <w:sz w:val="22"/>
          </w:rPr>
          <w:delText>2003 Jul;104(1-2):343</w:delText>
        </w:r>
      </w:del>
      <w:del w:id="3299" w:author="Copyeditor (JMIR)" w:date="2023-08-03T06:30:00Z">
        <w:r w:rsidRPr="002F6E3E">
          <w:rPr>
            <w:rFonts w:asciiTheme="minorHAnsi" w:hAnsiTheme="minorHAnsi" w:cstheme="minorHAnsi"/>
            <w:sz w:val="22"/>
          </w:rPr>
          <w:delText>–</w:delText>
        </w:r>
      </w:del>
      <w:del w:id="3300" w:author="Copyeditor (JMIR)" w:date="2023-08-04T09:33:00Z">
        <w:r w:rsidRPr="002F6E3E">
          <w:rPr>
            <w:rFonts w:asciiTheme="minorHAnsi" w:hAnsiTheme="minorHAnsi" w:cstheme="minorHAnsi"/>
            <w:sz w:val="22"/>
          </w:rPr>
          <w:delText xml:space="preserve">351.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"https://www.ncbi.nlm.nih.gov/pubmed/12855344"</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301" w:author="Copyeditor (JMIR)" w:date="2023-08-03T06:30:00Z">
        <w:r w:rsidRPr="002F6E3E">
          <w:rPr>
            <w:rFonts w:asciiTheme="minorHAnsi" w:hAnsiTheme="minorHAnsi" w:cstheme="minorHAnsi"/>
            <w:sz w:val="22"/>
          </w:rPr>
          <w:delText>MID</w:delText>
        </w:r>
      </w:del>
      <w:del w:id="3302"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"http://www.ncbi.nlm.nih.gov/pubmed/12855344"</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12855344</w:delText>
        </w:r>
        <w:r w:rsidRPr="002F6E3E">
          <w:rPr>
            <w:rFonts w:asciiTheme="minorHAnsi" w:hAnsiTheme="minorHAnsi" w:cstheme="minorHAnsi"/>
            <w:sz w:val="22"/>
          </w:rPr>
          <w:fldChar w:fldCharType="end"/>
        </w:r>
      </w:del>
    </w:p>
    <w:p w14:paraId="1F7BC426" w14:textId="72C69902" w:rsidR="008B2A7A" w:rsidRPr="002F6E3E" w:rsidRDefault="0046147D" w:rsidP="002F6E3E">
      <w:pPr>
        <w:tabs>
          <w:tab w:val="left" w:pos="446"/>
        </w:tabs>
        <w:spacing w:line="360" w:lineRule="auto"/>
        <w:ind w:hanging="287"/>
        <w:rPr>
          <w:del w:id="3303" w:author="Copyeditor (JMIR)" w:date="2023-08-04T09:33:00Z"/>
          <w:rFonts w:asciiTheme="minorHAnsi" w:hAnsiTheme="minorHAnsi" w:cstheme="minorHAnsi"/>
        </w:rPr>
      </w:pPr>
      <w:del w:id="3304" w:author="Copyeditor (JMIR)" w:date="2023-08-04T09:33:00Z">
        <w:r w:rsidRPr="002F6E3E">
          <w:rPr>
            <w:rFonts w:asciiTheme="minorHAnsi" w:hAnsiTheme="minorHAnsi" w:cstheme="minorHAnsi"/>
            <w:sz w:val="22"/>
          </w:rPr>
          <w:delText>40.</w:delText>
        </w:r>
        <w:r w:rsidRPr="002F6E3E">
          <w:rPr>
            <w:rFonts w:asciiTheme="minorHAnsi" w:hAnsiTheme="minorHAnsi" w:cstheme="minorHAnsi"/>
            <w:sz w:val="22"/>
          </w:rPr>
          <w:tab/>
          <w:delText xml:space="preserve">Kirk GD, Linas BS, Westergaard RP, Piggott D, Bollinger RC, Chang LW, Genz A. The Exposure Assessment in Current Time Study: Implementation, Feasibility, and Acceptability of Real-Time Data Collection in a Community Cohort of Illicit Drug Users. </w:delText>
        </w:r>
        <w:r w:rsidRPr="002F6E3E">
          <w:rPr>
            <w:rFonts w:asciiTheme="minorHAnsi" w:hAnsiTheme="minorHAnsi" w:cstheme="minorHAnsi"/>
            <w:i/>
            <w:sz w:val="22"/>
          </w:rPr>
          <w:delText xml:space="preserve">AIDS Research and Treatment </w:delText>
        </w:r>
        <w:r w:rsidRPr="002F6E3E">
          <w:rPr>
            <w:rFonts w:asciiTheme="minorHAnsi" w:hAnsiTheme="minorHAnsi" w:cstheme="minorHAnsi"/>
            <w:sz w:val="22"/>
          </w:rPr>
          <w:delText>Hindawi; 2013 Nov;2013:</w:delText>
        </w:r>
      </w:del>
      <w:del w:id="3305" w:author="Copyeditor (JMIR)" w:date="2023-08-03T06:30:00Z">
        <w:r w:rsidRPr="002F6E3E">
          <w:rPr>
            <w:rFonts w:asciiTheme="minorHAnsi" w:hAnsiTheme="minorHAnsi" w:cstheme="minorHAnsi"/>
            <w:sz w:val="22"/>
          </w:rPr>
          <w:delText>e594671</w:delText>
        </w:r>
      </w:del>
      <w:del w:id="3306" w:author="Copyeditor (JMIR)" w:date="2023-08-04T09:33:00Z">
        <w:r w:rsidRPr="002F6E3E">
          <w:rPr>
            <w:rFonts w:asciiTheme="minorHAnsi" w:hAnsiTheme="minorHAnsi" w:cstheme="minorHAnsi"/>
            <w:sz w:val="22"/>
          </w:rPr>
          <w:delText xml:space="preserve">. </w:delText>
        </w:r>
      </w:del>
      <w:del w:id="3307" w:author="Copyeditor (JMIR)" w:date="2023-08-03T06:30:00Z">
        <w:r w:rsidRPr="002F6E3E">
          <w:rPr>
            <w:rFonts w:asciiTheme="minorHAnsi" w:hAnsiTheme="minorHAnsi" w:cstheme="minorHAnsi"/>
            <w:sz w:val="22"/>
          </w:rPr>
          <w:delText>doi</w:delText>
        </w:r>
      </w:del>
      <w:del w:id="3308"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"https://doi.org/10.1155/2013/594671"</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10.1155/2013/594671</w:delText>
        </w:r>
        <w:r w:rsidRPr="002F6E3E">
          <w:rPr>
            <w:rFonts w:asciiTheme="minorHAnsi" w:hAnsiTheme="minorHAnsi" w:cstheme="minorHAnsi"/>
            <w:sz w:val="22"/>
          </w:rPr>
          <w:fldChar w:fldCharType="end"/>
        </w:r>
      </w:del>
    </w:p>
    <w:p w14:paraId="6A20A15F" w14:textId="7BE5EBE2" w:rsidR="008B2A7A" w:rsidRPr="002F6E3E" w:rsidRDefault="0046147D" w:rsidP="002F6E3E">
      <w:pPr>
        <w:tabs>
          <w:tab w:val="left" w:pos="446"/>
        </w:tabs>
        <w:spacing w:line="360" w:lineRule="auto"/>
        <w:ind w:hanging="287"/>
        <w:rPr>
          <w:del w:id="3309" w:author="Copyeditor (JMIR)" w:date="2023-08-04T09:33:00Z"/>
          <w:rFonts w:asciiTheme="minorHAnsi" w:hAnsiTheme="minorHAnsi" w:cstheme="minorHAnsi"/>
        </w:rPr>
      </w:pPr>
      <w:del w:id="3310" w:author="Copyeditor (JMIR)" w:date="2023-08-04T09:33:00Z">
        <w:r w:rsidRPr="002F6E3E">
          <w:rPr>
            <w:rFonts w:asciiTheme="minorHAnsi" w:hAnsiTheme="minorHAnsi" w:cstheme="minorHAnsi"/>
            <w:sz w:val="22"/>
          </w:rPr>
          <w:delText>41.</w:delText>
        </w:r>
        <w:r w:rsidRPr="002F6E3E">
          <w:rPr>
            <w:rFonts w:asciiTheme="minorHAnsi" w:hAnsiTheme="minorHAnsi" w:cstheme="minorHAnsi"/>
            <w:sz w:val="22"/>
          </w:rPr>
          <w:tab/>
          <w:delText xml:space="preserve">Ramsey AT, Wetherell JL, Depp C, Dixon D, Lenze E. Feasibility and Acceptability of Smartphone Assessment in Older Adults with Cognitive and Emotional Difficulties. </w:delText>
        </w:r>
        <w:r w:rsidRPr="002F6E3E">
          <w:rPr>
            <w:rFonts w:asciiTheme="minorHAnsi" w:hAnsiTheme="minorHAnsi" w:cstheme="minorHAnsi"/>
            <w:i/>
            <w:sz w:val="22"/>
          </w:rPr>
          <w:delText xml:space="preserve">Journal of Technology in Human Services </w:delText>
        </w:r>
        <w:r w:rsidRPr="002F6E3E">
          <w:rPr>
            <w:rFonts w:asciiTheme="minorHAnsi" w:hAnsiTheme="minorHAnsi" w:cstheme="minorHAnsi"/>
            <w:sz w:val="22"/>
          </w:rPr>
          <w:delText xml:space="preserve">Routledge; 2016 Apr;34(2):209–223. </w:delText>
        </w:r>
      </w:del>
      <w:del w:id="3311" w:author="Copyeditor (JMIR)" w:date="2023-08-03T06:30:00Z">
        <w:r w:rsidRPr="002F6E3E">
          <w:rPr>
            <w:rFonts w:asciiTheme="minorHAnsi" w:hAnsiTheme="minorHAnsi" w:cstheme="minorHAnsi"/>
            <w:sz w:val="22"/>
          </w:rPr>
          <w:delText>doi</w:delText>
        </w:r>
      </w:del>
      <w:del w:id="3312"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"https://doi.org/10.1080/15228835.2016.1170649"</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10.1080/15228835.2016.1170649</w:delText>
        </w:r>
        <w:r w:rsidRPr="002F6E3E">
          <w:rPr>
            <w:rFonts w:asciiTheme="minorHAnsi" w:hAnsiTheme="minorHAnsi" w:cstheme="minorHAnsi"/>
            <w:sz w:val="22"/>
          </w:rPr>
          <w:fldChar w:fldCharType="end"/>
        </w:r>
      </w:del>
    </w:p>
    <w:p w14:paraId="00DBA2DD" w14:textId="483452A5" w:rsidR="008B2A7A" w:rsidRPr="002F6E3E" w:rsidRDefault="0046147D" w:rsidP="002F6E3E">
      <w:pPr>
        <w:tabs>
          <w:tab w:val="left" w:pos="446"/>
        </w:tabs>
        <w:spacing w:line="360" w:lineRule="auto"/>
        <w:ind w:hanging="287"/>
        <w:rPr>
          <w:del w:id="3313" w:author="Copyeditor (JMIR)" w:date="2023-08-04T09:33:00Z"/>
          <w:rFonts w:asciiTheme="minorHAnsi" w:hAnsiTheme="minorHAnsi" w:cstheme="minorHAnsi"/>
        </w:rPr>
      </w:pPr>
      <w:del w:id="3314" w:author="Copyeditor (JMIR)" w:date="2023-08-04T09:33:00Z">
        <w:r w:rsidRPr="002F6E3E">
          <w:rPr>
            <w:rFonts w:asciiTheme="minorHAnsi" w:hAnsiTheme="minorHAnsi" w:cstheme="minorHAnsi"/>
            <w:sz w:val="22"/>
          </w:rPr>
          <w:delText>42.</w:delText>
        </w:r>
        <w:r w:rsidRPr="002F6E3E">
          <w:rPr>
            <w:rFonts w:asciiTheme="minorHAnsi" w:hAnsiTheme="minorHAnsi" w:cstheme="minorHAnsi"/>
            <w:sz w:val="22"/>
          </w:rPr>
          <w:tab/>
          <w:delText xml:space="preserve">Yang C, Linas B, Kirk G, Bollinger R, Chang L, Chander G, Siconolfi D, Braxton S, Rudolph A, Latkin C. Feasibility and Acceptability of Smartphone-Based Ecological Momentary Assessment of Alcohol Use Among African American Men Who Have Sex With Men in Baltimore. </w:delText>
        </w:r>
        <w:r w:rsidRPr="002F6E3E">
          <w:rPr>
            <w:rFonts w:asciiTheme="minorHAnsi" w:hAnsiTheme="minorHAnsi" w:cstheme="minorHAnsi"/>
            <w:i/>
            <w:sz w:val="22"/>
          </w:rPr>
          <w:delText xml:space="preserve">JMIR mHealth and uHealth </w:delText>
        </w:r>
        <w:r w:rsidRPr="002F6E3E">
          <w:rPr>
            <w:rFonts w:asciiTheme="minorHAnsi" w:hAnsiTheme="minorHAnsi" w:cstheme="minorHAnsi"/>
            <w:sz w:val="22"/>
          </w:rPr>
          <w:delText xml:space="preserve">2015 Jun;3(2):e67. </w:delText>
        </w:r>
      </w:del>
      <w:del w:id="3315" w:author="Copyeditor (JMIR)" w:date="2023-08-03T06:30:00Z">
        <w:r w:rsidRPr="002F6E3E">
          <w:rPr>
            <w:rFonts w:asciiTheme="minorHAnsi" w:hAnsiTheme="minorHAnsi" w:cstheme="minorHAnsi"/>
            <w:sz w:val="22"/>
          </w:rPr>
          <w:delText>doi</w:delText>
        </w:r>
      </w:del>
      <w:del w:id="3316"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"https://doi.org/10.2196/mhealth.4344"</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10.2196/mhealth.4344</w:delText>
        </w:r>
        <w:r w:rsidRPr="002F6E3E">
          <w:rPr>
            <w:rFonts w:asciiTheme="minorHAnsi" w:hAnsiTheme="minorHAnsi" w:cstheme="minorHAnsi"/>
            <w:sz w:val="22"/>
          </w:rPr>
          <w:fldChar w:fldCharType="end"/>
        </w:r>
      </w:del>
    </w:p>
    <w:p w14:paraId="0503BA9A" w14:textId="1A7B9E54" w:rsidR="008B2A7A" w:rsidRPr="002F6E3E" w:rsidRDefault="0046147D" w:rsidP="002F6E3E">
      <w:pPr>
        <w:tabs>
          <w:tab w:val="left" w:pos="446"/>
        </w:tabs>
        <w:spacing w:line="360" w:lineRule="auto"/>
        <w:ind w:hanging="287"/>
        <w:rPr>
          <w:del w:id="3317" w:author="Copyeditor (JMIR)" w:date="2023-08-04T09:33:00Z"/>
          <w:rFonts w:asciiTheme="minorHAnsi" w:hAnsiTheme="minorHAnsi" w:cstheme="minorHAnsi"/>
        </w:rPr>
      </w:pPr>
      <w:del w:id="3318" w:author="Copyeditor (JMIR)" w:date="2023-08-04T09:33:00Z">
        <w:r w:rsidRPr="002F6E3E">
          <w:rPr>
            <w:rFonts w:asciiTheme="minorHAnsi" w:hAnsiTheme="minorHAnsi" w:cstheme="minorHAnsi"/>
            <w:sz w:val="22"/>
          </w:rPr>
          <w:delText>43.</w:delText>
        </w:r>
        <w:r w:rsidRPr="002F6E3E">
          <w:rPr>
            <w:rFonts w:asciiTheme="minorHAnsi" w:hAnsiTheme="minorHAnsi" w:cstheme="minorHAnsi"/>
            <w:sz w:val="22"/>
          </w:rPr>
          <w:tab/>
          <w:delText xml:space="preserve">Moitra E, Gaudiano BA, Davis CH, Ben-Zeev D. Feasibility and acceptability of post-hospitalization ecological momentary assessment in patients with psychotic-spectrum disorders. </w:delText>
        </w:r>
        <w:r w:rsidRPr="002F6E3E">
          <w:rPr>
            <w:rFonts w:asciiTheme="minorHAnsi" w:hAnsiTheme="minorHAnsi" w:cstheme="minorHAnsi"/>
            <w:i/>
            <w:sz w:val="22"/>
          </w:rPr>
          <w:delText xml:space="preserve">Comprehensive Psychiatry </w:delText>
        </w:r>
        <w:r w:rsidRPr="002F6E3E">
          <w:rPr>
            <w:rFonts w:asciiTheme="minorHAnsi" w:hAnsiTheme="minorHAnsi" w:cstheme="minorHAnsi"/>
            <w:sz w:val="22"/>
          </w:rPr>
          <w:delText>2017 Apr;74:204</w:delText>
        </w:r>
      </w:del>
      <w:del w:id="3319" w:author="Copyeditor (JMIR)" w:date="2023-08-03T06:30:00Z">
        <w:r w:rsidRPr="002F6E3E">
          <w:rPr>
            <w:rFonts w:asciiTheme="minorHAnsi" w:hAnsiTheme="minorHAnsi" w:cstheme="minorHAnsi"/>
            <w:sz w:val="22"/>
          </w:rPr>
          <w:delText>–</w:delText>
        </w:r>
      </w:del>
      <w:del w:id="3320" w:author="Copyeditor (JMIR)" w:date="2023-08-04T09:33:00Z">
        <w:r w:rsidRPr="002F6E3E">
          <w:rPr>
            <w:rFonts w:asciiTheme="minorHAnsi" w:hAnsiTheme="minorHAnsi" w:cstheme="minorHAnsi"/>
            <w:sz w:val="22"/>
          </w:rPr>
          <w:delText xml:space="preserve">213. </w:delText>
        </w:r>
      </w:del>
      <w:del w:id="3321" w:author="Copyeditor (JMIR)" w:date="2023-08-03T06:30:00Z">
        <w:r w:rsidRPr="002F6E3E">
          <w:rPr>
            <w:rFonts w:asciiTheme="minorHAnsi" w:hAnsiTheme="minorHAnsi" w:cstheme="minorHAnsi"/>
            <w:sz w:val="22"/>
          </w:rPr>
          <w:delText>doi</w:delText>
        </w:r>
      </w:del>
      <w:del w:id="3322"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"https://doi.org/10.1016/j.comppsych.2017.01.018"</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10.1016/j.comppsych.2017.01.018</w:delText>
        </w:r>
        <w:r w:rsidRPr="002F6E3E">
          <w:rPr>
            <w:rFonts w:asciiTheme="minorHAnsi" w:hAnsiTheme="minorHAnsi" w:cstheme="minorHAnsi"/>
            <w:sz w:val="22"/>
          </w:rPr>
          <w:fldChar w:fldCharType="end"/>
        </w:r>
      </w:del>
    </w:p>
    <w:p w14:paraId="7B1A4FE7" w14:textId="4DD59C77" w:rsidR="008B2A7A" w:rsidRPr="002F6E3E" w:rsidRDefault="0046147D" w:rsidP="002F6E3E">
      <w:pPr>
        <w:tabs>
          <w:tab w:val="left" w:pos="446"/>
        </w:tabs>
        <w:spacing w:line="360" w:lineRule="auto"/>
        <w:ind w:hanging="287"/>
        <w:rPr>
          <w:del w:id="3323" w:author="Copyeditor (JMIR)" w:date="2023-08-04T09:33:00Z"/>
          <w:rFonts w:asciiTheme="minorHAnsi" w:hAnsiTheme="minorHAnsi" w:cstheme="minorHAnsi"/>
        </w:rPr>
      </w:pPr>
      <w:del w:id="3324" w:author="Copyeditor (JMIR)" w:date="2023-08-04T09:33:00Z">
        <w:r w:rsidRPr="002F6E3E">
          <w:rPr>
            <w:rFonts w:asciiTheme="minorHAnsi" w:hAnsiTheme="minorHAnsi" w:cstheme="minorHAnsi"/>
            <w:sz w:val="22"/>
          </w:rPr>
          <w:delText>44.</w:delText>
        </w:r>
        <w:r w:rsidRPr="002F6E3E">
          <w:rPr>
            <w:rFonts w:asciiTheme="minorHAnsi" w:hAnsiTheme="minorHAnsi" w:cstheme="minorHAnsi"/>
            <w:sz w:val="22"/>
          </w:rPr>
          <w:tab/>
          <w:delText xml:space="preserve">Eisele G, Vachon H, Lafit G, Kuppens P, Houben M, Myin-Germeys I, Viechtbauer W. The effects of sampling frequency and questionnaire length on perceived burden, compliance, and careless responding in experience sampling data in a student population. </w:delText>
        </w:r>
      </w:del>
      <w:del w:id="3325" w:author="Copyeditor (JMIR)" w:date="2023-08-03T06:30:00Z">
        <w:r w:rsidRPr="002F6E3E">
          <w:rPr>
            <w:rFonts w:asciiTheme="minorHAnsi" w:hAnsiTheme="minorHAnsi" w:cstheme="minorHAnsi"/>
            <w:sz w:val="22"/>
          </w:rPr>
          <w:delText>2020</w:delText>
        </w:r>
      </w:del>
      <w:del w:id="3326" w:author="Copyeditor (JMIR)" w:date="2023-08-04T09:33:00Z">
        <w:r w:rsidRPr="002F6E3E">
          <w:rPr>
            <w:rFonts w:asciiTheme="minorHAnsi" w:hAnsiTheme="minorHAnsi" w:cstheme="minorHAnsi"/>
            <w:sz w:val="22"/>
          </w:rPr>
          <w:delText>. P</w:delText>
        </w:r>
      </w:del>
      <w:del w:id="3327" w:author="Copyeditor (JMIR)" w:date="2023-08-03T06:30:00Z">
        <w:r w:rsidRPr="002F6E3E">
          <w:rPr>
            <w:rFonts w:asciiTheme="minorHAnsi" w:hAnsiTheme="minorHAnsi" w:cstheme="minorHAnsi"/>
            <w:sz w:val="22"/>
          </w:rPr>
          <w:delText>MID</w:delText>
        </w:r>
      </w:del>
      <w:del w:id="3328"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"http://www.ncbi.nlm.nih.gov/pubmed/32909448"</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32909448</w:delText>
        </w:r>
        <w:r w:rsidRPr="002F6E3E">
          <w:rPr>
            <w:rFonts w:asciiTheme="minorHAnsi" w:hAnsiTheme="minorHAnsi" w:cstheme="minorHAnsi"/>
            <w:sz w:val="22"/>
          </w:rPr>
          <w:fldChar w:fldCharType="end"/>
        </w:r>
      </w:del>
    </w:p>
    <w:p w14:paraId="3B7851D4" w14:textId="4A91D0BC" w:rsidR="008B2A7A" w:rsidRPr="002F6E3E" w:rsidRDefault="0046147D" w:rsidP="002F6E3E">
      <w:pPr>
        <w:tabs>
          <w:tab w:val="left" w:pos="446"/>
        </w:tabs>
        <w:spacing w:line="360" w:lineRule="auto"/>
        <w:ind w:hanging="287"/>
        <w:rPr>
          <w:del w:id="3329" w:author="Copyeditor (JMIR)" w:date="2023-08-04T09:33:00Z"/>
          <w:rFonts w:asciiTheme="minorHAnsi" w:hAnsiTheme="minorHAnsi" w:cstheme="minorHAnsi"/>
        </w:rPr>
      </w:pPr>
      <w:del w:id="3330" w:author="Copyeditor (JMIR)" w:date="2023-08-04T09:33:00Z">
        <w:r w:rsidRPr="002F6E3E">
          <w:rPr>
            <w:rFonts w:asciiTheme="minorHAnsi" w:hAnsiTheme="minorHAnsi" w:cstheme="minorHAnsi"/>
            <w:sz w:val="22"/>
          </w:rPr>
          <w:delText>45.</w:delText>
        </w:r>
        <w:r w:rsidRPr="002F6E3E">
          <w:rPr>
            <w:rFonts w:asciiTheme="minorHAnsi" w:hAnsiTheme="minorHAnsi" w:cstheme="minorHAnsi"/>
            <w:sz w:val="22"/>
          </w:rPr>
          <w:tab/>
          <w:delText xml:space="preserve">Wen CK, Schneider S, Stone A, Spruijt-Metz D. Compliance With Mobile Ecological Momentary Assessment Protocols in Children and Adolescents: A Systematic Review and Meta-Analysis. </w:delText>
        </w:r>
        <w:r w:rsidRPr="002F6E3E">
          <w:rPr>
            <w:rFonts w:asciiTheme="minorHAnsi" w:hAnsiTheme="minorHAnsi" w:cstheme="minorHAnsi"/>
            <w:i/>
            <w:sz w:val="22"/>
          </w:rPr>
          <w:delText xml:space="preserve">Journal of Medical Internet Research </w:delText>
        </w:r>
        <w:r w:rsidRPr="002F6E3E">
          <w:rPr>
            <w:rFonts w:asciiTheme="minorHAnsi" w:hAnsiTheme="minorHAnsi" w:cstheme="minorHAnsi"/>
            <w:sz w:val="22"/>
          </w:rPr>
          <w:delText xml:space="preserve">2017 Apr;19:e132. </w:delText>
        </w:r>
      </w:del>
      <w:del w:id="3331" w:author="Copyeditor (JMIR)" w:date="2023-08-03T06:30:00Z">
        <w:r w:rsidRPr="002F6E3E">
          <w:rPr>
            <w:rFonts w:asciiTheme="minorHAnsi" w:hAnsiTheme="minorHAnsi" w:cstheme="minorHAnsi"/>
            <w:sz w:val="22"/>
          </w:rPr>
          <w:delText>doi</w:delText>
        </w:r>
      </w:del>
      <w:del w:id="3332"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"https://doi.org/10.2196/jmir.6641"</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10.2196/jmir.6641</w:delText>
        </w:r>
        <w:r w:rsidRPr="002F6E3E">
          <w:rPr>
            <w:rFonts w:asciiTheme="minorHAnsi" w:hAnsiTheme="minorHAnsi" w:cstheme="minorHAnsi"/>
            <w:sz w:val="22"/>
          </w:rPr>
          <w:fldChar w:fldCharType="end"/>
        </w:r>
      </w:del>
    </w:p>
    <w:p w14:paraId="11E804D1" w14:textId="72EED111" w:rsidR="008B2A7A" w:rsidRPr="002F6E3E" w:rsidRDefault="0046147D" w:rsidP="002F6E3E">
      <w:pPr>
        <w:tabs>
          <w:tab w:val="left" w:pos="446"/>
        </w:tabs>
        <w:spacing w:line="360" w:lineRule="auto"/>
        <w:ind w:hanging="287"/>
        <w:rPr>
          <w:del w:id="3333" w:author="Copyeditor (JMIR)" w:date="2023-08-04T09:33:00Z"/>
          <w:rFonts w:asciiTheme="minorHAnsi" w:hAnsiTheme="minorHAnsi" w:cstheme="minorHAnsi"/>
        </w:rPr>
      </w:pPr>
      <w:del w:id="3334" w:author="Copyeditor (JMIR)" w:date="2023-08-04T09:33:00Z">
        <w:r w:rsidRPr="002F6E3E">
          <w:rPr>
            <w:rFonts w:asciiTheme="minorHAnsi" w:hAnsiTheme="minorHAnsi" w:cstheme="minorHAnsi"/>
            <w:sz w:val="22"/>
          </w:rPr>
          <w:delText>46.</w:delText>
        </w:r>
        <w:r w:rsidRPr="002F6E3E">
          <w:rPr>
            <w:rFonts w:asciiTheme="minorHAnsi" w:hAnsiTheme="minorHAnsi" w:cstheme="minorHAnsi"/>
            <w:sz w:val="22"/>
          </w:rPr>
          <w:tab/>
          <w:delText xml:space="preserve">Jones A, Remmerswaal D, Verveer I, Robinson E, Franken IHA, Wen CKF, Field M. Compliance with ecological momentary assessment protocols in substance users: A meta-analysis. </w:delText>
        </w:r>
        <w:r w:rsidRPr="002F6E3E">
          <w:rPr>
            <w:rFonts w:asciiTheme="minorHAnsi" w:hAnsiTheme="minorHAnsi" w:cstheme="minorHAnsi"/>
            <w:i/>
            <w:sz w:val="22"/>
          </w:rPr>
          <w:delText xml:space="preserve">Addiction (Abingdon, England) </w:delText>
        </w:r>
        <w:r w:rsidRPr="002F6E3E">
          <w:rPr>
            <w:rFonts w:asciiTheme="minorHAnsi" w:hAnsiTheme="minorHAnsi" w:cstheme="minorHAnsi"/>
            <w:sz w:val="22"/>
          </w:rPr>
          <w:delText>2019 Apr;114(4):609</w:delText>
        </w:r>
      </w:del>
      <w:del w:id="3335" w:author="Copyeditor (JMIR)" w:date="2023-08-03T06:30:00Z">
        <w:r w:rsidRPr="002F6E3E">
          <w:rPr>
            <w:rFonts w:asciiTheme="minorHAnsi" w:hAnsiTheme="minorHAnsi" w:cstheme="minorHAnsi"/>
            <w:sz w:val="22"/>
          </w:rPr>
          <w:delText>–</w:delText>
        </w:r>
      </w:del>
      <w:del w:id="3336" w:author="Copyeditor (JMIR)" w:date="2023-08-04T09:33:00Z">
        <w:r w:rsidRPr="002F6E3E">
          <w:rPr>
            <w:rFonts w:asciiTheme="minorHAnsi" w:hAnsiTheme="minorHAnsi" w:cstheme="minorHAnsi"/>
            <w:sz w:val="22"/>
          </w:rPr>
          <w:delText xml:space="preserve">619.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"https://www.ncbi.nlm.nih.gov/pubmed/30461120"</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337" w:author="Copyeditor (JMIR)" w:date="2023-08-03T06:30:00Z">
        <w:r w:rsidRPr="002F6E3E">
          <w:rPr>
            <w:rFonts w:asciiTheme="minorHAnsi" w:hAnsiTheme="minorHAnsi" w:cstheme="minorHAnsi"/>
            <w:sz w:val="22"/>
          </w:rPr>
          <w:delText>MID</w:delText>
        </w:r>
      </w:del>
      <w:del w:id="3338"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"http://www.ncbi.nlm.nih.gov/pubmed/30461120"</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30461120</w:delText>
        </w:r>
        <w:r w:rsidRPr="002F6E3E">
          <w:rPr>
            <w:rFonts w:asciiTheme="minorHAnsi" w:hAnsiTheme="minorHAnsi" w:cstheme="minorHAnsi"/>
            <w:sz w:val="22"/>
          </w:rPr>
          <w:fldChar w:fldCharType="end"/>
        </w:r>
      </w:del>
    </w:p>
    <w:p w14:paraId="0D0D6E64" w14:textId="381200CE" w:rsidR="008B2A7A" w:rsidRPr="002F6E3E" w:rsidRDefault="0046147D" w:rsidP="002F6E3E">
      <w:pPr>
        <w:tabs>
          <w:tab w:val="left" w:pos="446"/>
        </w:tabs>
        <w:spacing w:line="360" w:lineRule="auto"/>
        <w:ind w:hanging="287"/>
        <w:rPr>
          <w:del w:id="3339" w:author="Copyeditor (JMIR)" w:date="2023-08-04T09:33:00Z"/>
          <w:rFonts w:asciiTheme="minorHAnsi" w:hAnsiTheme="minorHAnsi" w:cstheme="minorHAnsi"/>
        </w:rPr>
      </w:pPr>
      <w:del w:id="3340" w:author="Copyeditor (JMIR)" w:date="2023-08-04T09:33:00Z">
        <w:r w:rsidRPr="002F6E3E">
          <w:rPr>
            <w:rFonts w:asciiTheme="minorHAnsi" w:hAnsiTheme="minorHAnsi" w:cstheme="minorHAnsi"/>
            <w:sz w:val="22"/>
          </w:rPr>
          <w:delText>47.</w:delText>
        </w:r>
        <w:r w:rsidRPr="002F6E3E">
          <w:rPr>
            <w:rFonts w:asciiTheme="minorHAnsi" w:hAnsiTheme="minorHAnsi" w:cstheme="minorHAnsi"/>
            <w:sz w:val="22"/>
          </w:rPr>
          <w:tab/>
          <w:delText>Wrzus C, Neubauer AB. Ecological Momentary Assessment: A Meta-Analysis on Designs, Samples, and Compliance Across Research Fields. Assessment</w:delText>
        </w:r>
        <w:r w:rsidRPr="002F6E3E">
          <w:rPr>
            <w:rFonts w:asciiTheme="minorHAnsi" w:hAnsiTheme="minorHAnsi" w:cstheme="minorHAnsi"/>
            <w:i/>
            <w:sz w:val="22"/>
          </w:rPr>
          <w:delText xml:space="preserve"> </w:delText>
        </w:r>
        <w:r w:rsidRPr="002F6E3E">
          <w:rPr>
            <w:rFonts w:asciiTheme="minorHAnsi" w:hAnsiTheme="minorHAnsi" w:cstheme="minorHAnsi"/>
            <w:sz w:val="22"/>
          </w:rPr>
          <w:delText xml:space="preserve">SAGE Publications Inc; </w:delText>
        </w:r>
      </w:del>
      <w:del w:id="3341" w:author="Copyeditor (JMIR)" w:date="2023-08-03T06:30:00Z">
        <w:r w:rsidRPr="002F6E3E">
          <w:rPr>
            <w:rFonts w:asciiTheme="minorHAnsi" w:hAnsiTheme="minorHAnsi" w:cstheme="minorHAnsi"/>
            <w:sz w:val="22"/>
          </w:rPr>
          <w:delText>2022 Jan</w:delText>
        </w:r>
      </w:del>
      <w:del w:id="3342" w:author="Copyeditor (JMIR)" w:date="2023-08-04T09:33:00Z">
        <w:r w:rsidRPr="002F6E3E">
          <w:rPr>
            <w:rFonts w:asciiTheme="minorHAnsi" w:hAnsiTheme="minorHAnsi" w:cstheme="minorHAnsi"/>
            <w:sz w:val="22"/>
          </w:rPr>
          <w:delText xml:space="preserve">;10731911211067538. </w:delText>
        </w:r>
      </w:del>
      <w:del w:id="3343" w:author="Copyeditor (JMIR)" w:date="2023-08-03T06:30:00Z">
        <w:r w:rsidRPr="002F6E3E">
          <w:rPr>
            <w:rFonts w:asciiTheme="minorHAnsi" w:hAnsiTheme="minorHAnsi" w:cstheme="minorHAnsi"/>
            <w:sz w:val="22"/>
          </w:rPr>
          <w:delText>doi</w:delText>
        </w:r>
      </w:del>
      <w:del w:id="3344"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"https://doi.org/10.1177/10731911211067538"</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10.1177/10731911211067538</w:delText>
        </w:r>
        <w:r w:rsidRPr="002F6E3E">
          <w:rPr>
            <w:rFonts w:asciiTheme="minorHAnsi" w:hAnsiTheme="minorHAnsi" w:cstheme="minorHAnsi"/>
            <w:sz w:val="22"/>
          </w:rPr>
          <w:fldChar w:fldCharType="end"/>
        </w:r>
      </w:del>
    </w:p>
    <w:p w14:paraId="5750A91A" w14:textId="47F84665" w:rsidR="008B2A7A" w:rsidRPr="002F6E3E" w:rsidRDefault="0046147D" w:rsidP="002F6E3E">
      <w:pPr>
        <w:tabs>
          <w:tab w:val="left" w:pos="446"/>
        </w:tabs>
        <w:spacing w:line="360" w:lineRule="auto"/>
        <w:ind w:hanging="287"/>
        <w:rPr>
          <w:del w:id="3345" w:author="Copyeditor (JMIR)" w:date="2023-08-04T09:33:00Z"/>
          <w:rFonts w:asciiTheme="minorHAnsi" w:hAnsiTheme="minorHAnsi" w:cstheme="minorHAnsi"/>
        </w:rPr>
      </w:pPr>
      <w:del w:id="3346" w:author="Copyeditor (JMIR)" w:date="2023-08-04T09:33:00Z">
        <w:r w:rsidRPr="002F6E3E">
          <w:rPr>
            <w:rFonts w:asciiTheme="minorHAnsi" w:hAnsiTheme="minorHAnsi" w:cstheme="minorHAnsi"/>
            <w:sz w:val="22"/>
          </w:rPr>
          <w:delText>48.</w:delText>
        </w:r>
        <w:r w:rsidRPr="002F6E3E">
          <w:rPr>
            <w:rFonts w:asciiTheme="minorHAnsi" w:hAnsiTheme="minorHAnsi" w:cstheme="minorHAnsi"/>
            <w:sz w:val="22"/>
          </w:rPr>
          <w:tab/>
          <w:delText>Duncan DT, Park SH, Goedel WC, Sheehan DM, Regan SD, Chaix B. Acceptability of smartphone applications for global positioning system (GPS) and ecological momentary assessment (EMA) research among sexual minority men. Puebla I, editor</w:delText>
        </w:r>
      </w:del>
      <w:del w:id="3347" w:author="Copyeditor (JMIR)" w:date="2023-08-03T06:30:00Z">
        <w:r w:rsidRPr="002F6E3E">
          <w:rPr>
            <w:rFonts w:asciiTheme="minorHAnsi" w:hAnsiTheme="minorHAnsi" w:cstheme="minorHAnsi"/>
            <w:sz w:val="22"/>
          </w:rPr>
          <w:delText xml:space="preserve">. </w:delText>
        </w:r>
        <w:r w:rsidRPr="002F6E3E">
          <w:rPr>
            <w:rFonts w:asciiTheme="minorHAnsi" w:hAnsiTheme="minorHAnsi" w:cstheme="minorHAnsi"/>
            <w:i/>
            <w:sz w:val="22"/>
          </w:rPr>
          <w:delText>PLOS ONE</w:delText>
        </w:r>
      </w:del>
      <w:del w:id="3348" w:author="Copyeditor (JMIR)" w:date="2023-08-04T09:33:00Z">
        <w:r w:rsidRPr="002F6E3E">
          <w:rPr>
            <w:rFonts w:asciiTheme="minorHAnsi" w:hAnsiTheme="minorHAnsi" w:cstheme="minorHAnsi"/>
            <w:i/>
            <w:sz w:val="22"/>
          </w:rPr>
          <w:delText xml:space="preserve"> </w:delText>
        </w:r>
        <w:r w:rsidRPr="002F6E3E">
          <w:rPr>
            <w:rFonts w:asciiTheme="minorHAnsi" w:hAnsiTheme="minorHAnsi" w:cstheme="minorHAnsi"/>
            <w:sz w:val="22"/>
          </w:rPr>
          <w:delText>2019 Jan;14(1):e0210240. P</w:delText>
        </w:r>
      </w:del>
      <w:del w:id="3349" w:author="Copyeditor (JMIR)" w:date="2023-08-03T06:30:00Z">
        <w:r w:rsidRPr="002F6E3E">
          <w:rPr>
            <w:rFonts w:asciiTheme="minorHAnsi" w:hAnsiTheme="minorHAnsi" w:cstheme="minorHAnsi"/>
            <w:sz w:val="22"/>
          </w:rPr>
          <w:delText>MID</w:delText>
        </w:r>
      </w:del>
      <w:del w:id="3350"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"http://www.ncbi.nlm.nih.gov/pubmed/30689651"</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30689651</w:delText>
        </w:r>
        <w:r w:rsidRPr="002F6E3E">
          <w:rPr>
            <w:rFonts w:asciiTheme="minorHAnsi" w:hAnsiTheme="minorHAnsi" w:cstheme="minorHAnsi"/>
            <w:sz w:val="22"/>
          </w:rPr>
          <w:fldChar w:fldCharType="end"/>
        </w:r>
      </w:del>
    </w:p>
    <w:p w14:paraId="4C741BD1" w14:textId="3721E5EE" w:rsidR="008B2A7A" w:rsidRPr="002F6E3E" w:rsidRDefault="0046147D" w:rsidP="002F6E3E">
      <w:pPr>
        <w:tabs>
          <w:tab w:val="left" w:pos="446"/>
        </w:tabs>
        <w:spacing w:line="360" w:lineRule="auto"/>
        <w:ind w:hanging="287"/>
        <w:rPr>
          <w:del w:id="3351" w:author="Copyeditor (JMIR)" w:date="2023-08-04T09:33:00Z"/>
          <w:rFonts w:asciiTheme="minorHAnsi" w:hAnsiTheme="minorHAnsi" w:cstheme="minorHAnsi"/>
        </w:rPr>
      </w:pPr>
      <w:del w:id="3352" w:author="Copyeditor (JMIR)" w:date="2023-08-04T09:33:00Z">
        <w:r w:rsidRPr="002F6E3E">
          <w:rPr>
            <w:rFonts w:asciiTheme="minorHAnsi" w:hAnsiTheme="minorHAnsi" w:cstheme="minorHAnsi"/>
            <w:sz w:val="22"/>
          </w:rPr>
          <w:delText>49.</w:delText>
        </w:r>
        <w:r w:rsidRPr="002F6E3E">
          <w:rPr>
            <w:rFonts w:asciiTheme="minorHAnsi" w:hAnsiTheme="minorHAnsi" w:cstheme="minorHAnsi"/>
            <w:sz w:val="22"/>
          </w:rPr>
          <w:tab/>
          <w:delText xml:space="preserve">Rieger A, Gaines A, Barnett I, Baldassano CF, Connolly Gibbons MB, Crits-Christoph P. Psychiatry Outpatients’ Willingness to Share Social Media Posts and Smartphone Data for Research and Clinical Purposes: Survey Study. </w:delText>
        </w:r>
        <w:r w:rsidRPr="002F6E3E">
          <w:rPr>
            <w:rFonts w:asciiTheme="minorHAnsi" w:hAnsiTheme="minorHAnsi" w:cstheme="minorHAnsi"/>
            <w:i/>
            <w:sz w:val="22"/>
          </w:rPr>
          <w:delText xml:space="preserve">JMIR Formative Research </w:delText>
        </w:r>
        <w:r w:rsidRPr="002F6E3E">
          <w:rPr>
            <w:rFonts w:asciiTheme="minorHAnsi" w:hAnsiTheme="minorHAnsi" w:cstheme="minorHAnsi"/>
            <w:sz w:val="22"/>
          </w:rPr>
          <w:delText xml:space="preserve">2019 Aug;3(3):e14329. </w:delText>
        </w:r>
      </w:del>
      <w:del w:id="3353" w:author="Copyeditor (JMIR)" w:date="2023-08-03T06:30:00Z">
        <w:r w:rsidRPr="002F6E3E">
          <w:rPr>
            <w:rFonts w:asciiTheme="minorHAnsi" w:hAnsiTheme="minorHAnsi" w:cstheme="minorHAnsi"/>
            <w:sz w:val="22"/>
          </w:rPr>
          <w:delText>doi</w:delText>
        </w:r>
      </w:del>
      <w:del w:id="3354"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"https://doi.org/10.2196/14329"</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10.2196/14329</w:delText>
        </w:r>
        <w:r w:rsidRPr="002F6E3E">
          <w:rPr>
            <w:rFonts w:asciiTheme="minorHAnsi" w:hAnsiTheme="minorHAnsi" w:cstheme="minorHAnsi"/>
            <w:sz w:val="22"/>
          </w:rPr>
          <w:fldChar w:fldCharType="end"/>
        </w:r>
      </w:del>
    </w:p>
    <w:p w14:paraId="1D5C04CF" w14:textId="4E5047B5" w:rsidR="008B2A7A" w:rsidRPr="002F6E3E" w:rsidRDefault="0046147D" w:rsidP="002F6E3E">
      <w:pPr>
        <w:tabs>
          <w:tab w:val="left" w:pos="446"/>
        </w:tabs>
        <w:spacing w:line="360" w:lineRule="auto"/>
        <w:ind w:hanging="287"/>
        <w:rPr>
          <w:del w:id="3355" w:author="Copyeditor (JMIR)" w:date="2023-08-04T09:33:00Z"/>
          <w:rFonts w:asciiTheme="minorHAnsi" w:hAnsiTheme="minorHAnsi" w:cstheme="minorHAnsi"/>
        </w:rPr>
      </w:pPr>
      <w:del w:id="3356" w:author="Copyeditor (JMIR)" w:date="2023-08-04T09:33:00Z">
        <w:r w:rsidRPr="002F6E3E">
          <w:rPr>
            <w:rFonts w:asciiTheme="minorHAnsi" w:hAnsiTheme="minorHAnsi" w:cstheme="minorHAnsi"/>
            <w:sz w:val="22"/>
          </w:rPr>
          <w:delText>50.</w:delText>
        </w:r>
        <w:r w:rsidRPr="002F6E3E">
          <w:rPr>
            <w:rFonts w:asciiTheme="minorHAnsi" w:hAnsiTheme="minorHAnsi" w:cstheme="minorHAnsi"/>
            <w:sz w:val="22"/>
          </w:rPr>
          <w:tab/>
          <w:delText xml:space="preserve">Bessenyei K, Suruliraj B, Bagnell A, McGrath P, Wozney L, Huguet A, Elger BS, Meier S, Orji R. Comfortability with the passive collection of smartphone data for monitoring of mental health: An online survey. </w:delText>
        </w:r>
        <w:r w:rsidRPr="002F6E3E">
          <w:rPr>
            <w:rFonts w:asciiTheme="minorHAnsi" w:hAnsiTheme="minorHAnsi" w:cstheme="minorHAnsi"/>
            <w:i/>
            <w:sz w:val="22"/>
          </w:rPr>
          <w:delText xml:space="preserve">Computers in Human Behavior Reports </w:delText>
        </w:r>
        <w:r w:rsidRPr="002F6E3E">
          <w:rPr>
            <w:rFonts w:asciiTheme="minorHAnsi" w:hAnsiTheme="minorHAnsi" w:cstheme="minorHAnsi"/>
            <w:sz w:val="22"/>
          </w:rPr>
          <w:delText xml:space="preserve">2021 Aug;4:100134. </w:delText>
        </w:r>
      </w:del>
      <w:del w:id="3357" w:author="Copyeditor (JMIR)" w:date="2023-08-03T06:30:00Z">
        <w:r w:rsidRPr="002F6E3E">
          <w:rPr>
            <w:rFonts w:asciiTheme="minorHAnsi" w:hAnsiTheme="minorHAnsi" w:cstheme="minorHAnsi"/>
            <w:sz w:val="22"/>
          </w:rPr>
          <w:delText>doi</w:delText>
        </w:r>
      </w:del>
      <w:del w:id="3358"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"https://doi.org/10.1016/j.chbr.2021.100134"</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10.1016/j.chbr.2021.100134</w:delText>
        </w:r>
        <w:r w:rsidRPr="002F6E3E">
          <w:rPr>
            <w:rFonts w:asciiTheme="minorHAnsi" w:hAnsiTheme="minorHAnsi" w:cstheme="minorHAnsi"/>
            <w:sz w:val="22"/>
          </w:rPr>
          <w:fldChar w:fldCharType="end"/>
        </w:r>
      </w:del>
    </w:p>
    <w:p w14:paraId="6E31318B" w14:textId="76478756" w:rsidR="008B2A7A" w:rsidRPr="002F6E3E" w:rsidRDefault="0046147D" w:rsidP="002F6E3E">
      <w:pPr>
        <w:tabs>
          <w:tab w:val="left" w:pos="446"/>
        </w:tabs>
        <w:spacing w:line="360" w:lineRule="auto"/>
        <w:ind w:hanging="287"/>
        <w:rPr>
          <w:del w:id="3359" w:author="Copyeditor (JMIR)" w:date="2023-08-04T09:33:00Z"/>
          <w:rFonts w:asciiTheme="minorHAnsi" w:hAnsiTheme="minorHAnsi" w:cstheme="minorHAnsi"/>
        </w:rPr>
      </w:pPr>
      <w:del w:id="3360" w:author="Copyeditor (JMIR)" w:date="2023-08-04T09:33:00Z">
        <w:r w:rsidRPr="002F6E3E">
          <w:rPr>
            <w:rFonts w:asciiTheme="minorHAnsi" w:hAnsiTheme="minorHAnsi" w:cstheme="minorHAnsi"/>
            <w:sz w:val="22"/>
          </w:rPr>
          <w:delText>51.</w:delText>
        </w:r>
        <w:r w:rsidRPr="002F6E3E">
          <w:rPr>
            <w:rFonts w:asciiTheme="minorHAnsi" w:hAnsiTheme="minorHAnsi" w:cstheme="minorHAnsi"/>
            <w:sz w:val="22"/>
          </w:rPr>
          <w:tab/>
          <w:delText xml:space="preserve">Lind MN, Byrne ML, Wicks G, Smidt AM, Allen NB. The Effortless Assessment of Risk States (EARS) Tool: An Interpersonal Approach to Mobile Sensing. </w:delText>
        </w:r>
        <w:r w:rsidRPr="002F6E3E">
          <w:rPr>
            <w:rFonts w:asciiTheme="minorHAnsi" w:hAnsiTheme="minorHAnsi" w:cstheme="minorHAnsi"/>
            <w:i/>
            <w:sz w:val="22"/>
          </w:rPr>
          <w:delText xml:space="preserve">JMIR Mental Health </w:delText>
        </w:r>
        <w:r w:rsidRPr="002F6E3E">
          <w:rPr>
            <w:rFonts w:asciiTheme="minorHAnsi" w:hAnsiTheme="minorHAnsi" w:cstheme="minorHAnsi"/>
            <w:sz w:val="22"/>
          </w:rPr>
          <w:delText xml:space="preserve">2018 Aug;5(3):e10334. </w:delText>
        </w:r>
      </w:del>
      <w:del w:id="3361" w:author="Copyeditor (JMIR)" w:date="2023-08-03T06:30:00Z">
        <w:r w:rsidRPr="002F6E3E">
          <w:rPr>
            <w:rFonts w:asciiTheme="minorHAnsi" w:hAnsiTheme="minorHAnsi" w:cstheme="minorHAnsi"/>
            <w:sz w:val="22"/>
          </w:rPr>
          <w:delText>doi</w:delText>
        </w:r>
      </w:del>
      <w:del w:id="3362"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"https://doi.org/10.2196/10334"</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10.2196/10334</w:delText>
        </w:r>
        <w:r w:rsidRPr="002F6E3E">
          <w:rPr>
            <w:rFonts w:asciiTheme="minorHAnsi" w:hAnsiTheme="minorHAnsi" w:cstheme="minorHAnsi"/>
            <w:sz w:val="22"/>
          </w:rPr>
          <w:fldChar w:fldCharType="end"/>
        </w:r>
      </w:del>
    </w:p>
    <w:p w14:paraId="7046921C" w14:textId="49CF046F" w:rsidR="008B2A7A" w:rsidRPr="002F6E3E" w:rsidRDefault="0046147D" w:rsidP="002F6E3E">
      <w:pPr>
        <w:tabs>
          <w:tab w:val="left" w:pos="446"/>
        </w:tabs>
        <w:spacing w:line="360" w:lineRule="auto"/>
        <w:ind w:hanging="287"/>
        <w:rPr>
          <w:del w:id="3363" w:author="Copyeditor (JMIR)" w:date="2023-08-04T09:33:00Z"/>
          <w:rFonts w:asciiTheme="minorHAnsi" w:hAnsiTheme="minorHAnsi" w:cstheme="minorHAnsi"/>
        </w:rPr>
      </w:pPr>
      <w:del w:id="3364" w:author="Copyeditor (JMIR)" w:date="2023-08-04T09:33:00Z">
        <w:r w:rsidRPr="002F6E3E">
          <w:rPr>
            <w:rFonts w:asciiTheme="minorHAnsi" w:hAnsiTheme="minorHAnsi" w:cstheme="minorHAnsi"/>
            <w:sz w:val="22"/>
          </w:rPr>
          <w:delText>52.</w:delText>
        </w:r>
        <w:r w:rsidRPr="002F6E3E">
          <w:rPr>
            <w:rFonts w:asciiTheme="minorHAnsi" w:hAnsiTheme="minorHAnsi" w:cstheme="minorHAnsi"/>
            <w:sz w:val="22"/>
          </w:rPr>
          <w:tab/>
          <w:delText xml:space="preserve">Ben-Zeev D, Wang R, Abdullah S, Brian R, Scherer EA, Mistler LA, Hauser M, Kane JM, Choudhury T, Campbell A. Mobile Behavioral Sensing in Outpatients and Inpatients with Schizophrenia. </w:delText>
        </w:r>
        <w:r w:rsidRPr="002F6E3E">
          <w:rPr>
            <w:rFonts w:asciiTheme="minorHAnsi" w:hAnsiTheme="minorHAnsi" w:cstheme="minorHAnsi"/>
            <w:i/>
            <w:sz w:val="22"/>
          </w:rPr>
          <w:delText>Psychiatric services (Washington, D</w:delText>
        </w:r>
      </w:del>
      <w:del w:id="3365" w:author="Copyeditor (JMIR)" w:date="2023-08-03T06:30:00Z">
        <w:r w:rsidRPr="002F6E3E">
          <w:rPr>
            <w:rFonts w:asciiTheme="minorHAnsi" w:hAnsiTheme="minorHAnsi" w:cstheme="minorHAnsi"/>
            <w:i/>
            <w:sz w:val="22"/>
          </w:rPr>
          <w:delText>C</w:delText>
        </w:r>
      </w:del>
      <w:del w:id="3366" w:author="Copyeditor (JMIR)" w:date="2023-08-04T09:33:00Z">
        <w:r w:rsidRPr="002F6E3E">
          <w:rPr>
            <w:rFonts w:asciiTheme="minorHAnsi" w:hAnsiTheme="minorHAnsi" w:cstheme="minorHAnsi"/>
            <w:i/>
            <w:sz w:val="22"/>
          </w:rPr>
          <w:delText xml:space="preserve">) </w:delText>
        </w:r>
        <w:r w:rsidRPr="002F6E3E">
          <w:rPr>
            <w:rFonts w:asciiTheme="minorHAnsi" w:hAnsiTheme="minorHAnsi" w:cstheme="minorHAnsi"/>
            <w:sz w:val="22"/>
          </w:rPr>
          <w:delText>2016 May;67(5):558</w:delText>
        </w:r>
      </w:del>
      <w:del w:id="3367" w:author="Copyeditor (JMIR)" w:date="2023-08-03T06:30:00Z">
        <w:r w:rsidRPr="002F6E3E">
          <w:rPr>
            <w:rFonts w:asciiTheme="minorHAnsi" w:hAnsiTheme="minorHAnsi" w:cstheme="minorHAnsi"/>
            <w:sz w:val="22"/>
          </w:rPr>
          <w:delText>–</w:delText>
        </w:r>
      </w:del>
      <w:del w:id="3368" w:author="Copyeditor (JMIR)" w:date="2023-08-04T09:33:00Z">
        <w:r w:rsidRPr="002F6E3E">
          <w:rPr>
            <w:rFonts w:asciiTheme="minorHAnsi" w:hAnsiTheme="minorHAnsi" w:cstheme="minorHAnsi"/>
            <w:sz w:val="22"/>
          </w:rPr>
          <w:delText xml:space="preserve">561.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"https://www.ncbi.nlm.nih.gov/pubmed/26695497"</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369" w:author="Copyeditor (JMIR)" w:date="2023-08-03T06:30:00Z">
        <w:r w:rsidRPr="002F6E3E">
          <w:rPr>
            <w:rFonts w:asciiTheme="minorHAnsi" w:hAnsiTheme="minorHAnsi" w:cstheme="minorHAnsi"/>
            <w:sz w:val="22"/>
          </w:rPr>
          <w:delText>MID</w:delText>
        </w:r>
      </w:del>
      <w:del w:id="3370"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"http://www.ncbi.nlm.nih.gov/pubmed/26695497"</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26695497</w:delText>
        </w:r>
        <w:r w:rsidRPr="002F6E3E">
          <w:rPr>
            <w:rFonts w:asciiTheme="minorHAnsi" w:hAnsiTheme="minorHAnsi" w:cstheme="minorHAnsi"/>
            <w:sz w:val="22"/>
          </w:rPr>
          <w:fldChar w:fldCharType="end"/>
        </w:r>
      </w:del>
    </w:p>
    <w:p w14:paraId="2D04801B" w14:textId="28966AE9" w:rsidR="008B2A7A" w:rsidRPr="002F6E3E" w:rsidRDefault="0046147D" w:rsidP="002F6E3E">
      <w:pPr>
        <w:tabs>
          <w:tab w:val="left" w:pos="446"/>
        </w:tabs>
        <w:spacing w:line="360" w:lineRule="auto"/>
        <w:ind w:hanging="287"/>
        <w:rPr>
          <w:del w:id="3371" w:author="Copyeditor (JMIR)" w:date="2023-08-04T09:33:00Z"/>
          <w:rFonts w:asciiTheme="minorHAnsi" w:hAnsiTheme="minorHAnsi" w:cstheme="minorHAnsi"/>
        </w:rPr>
      </w:pPr>
      <w:del w:id="3372" w:author="Copyeditor (JMIR)" w:date="2023-08-04T09:33:00Z">
        <w:r w:rsidRPr="002F6E3E">
          <w:rPr>
            <w:rFonts w:asciiTheme="minorHAnsi" w:hAnsiTheme="minorHAnsi" w:cstheme="minorHAnsi"/>
            <w:sz w:val="22"/>
          </w:rPr>
          <w:delText>53.</w:delText>
        </w:r>
        <w:r w:rsidRPr="002F6E3E">
          <w:rPr>
            <w:rFonts w:asciiTheme="minorHAnsi" w:hAnsiTheme="minorHAnsi" w:cstheme="minorHAnsi"/>
            <w:sz w:val="22"/>
          </w:rPr>
          <w:tab/>
          <w:delText xml:space="preserve">Rooksby J, Morrison A, Murray-Rust D. Student Perspectives on Digital Phenotyping: The Acceptability of Using Smartphone Data to Assess Mental Health. </w:delText>
        </w:r>
        <w:r w:rsidRPr="002F6E3E">
          <w:rPr>
            <w:rFonts w:asciiTheme="minorHAnsi" w:hAnsiTheme="minorHAnsi" w:cstheme="minorHAnsi"/>
            <w:i/>
            <w:sz w:val="22"/>
          </w:rPr>
          <w:delText xml:space="preserve">Proceedings of the 2019 CHI Conference on </w:delText>
        </w:r>
        <w:r w:rsidRPr="002F6E3E">
          <w:rPr>
            <w:rFonts w:asciiTheme="minorHAnsi" w:hAnsiTheme="minorHAnsi" w:cstheme="minorHAnsi"/>
            <w:sz w:val="22"/>
          </w:rPr>
          <w:delText>Human</w:delText>
        </w:r>
        <w:r w:rsidRPr="002F6E3E">
          <w:rPr>
            <w:rFonts w:asciiTheme="minorHAnsi" w:hAnsiTheme="minorHAnsi" w:cstheme="minorHAnsi"/>
            <w:i/>
            <w:sz w:val="22"/>
          </w:rPr>
          <w:delText xml:space="preserve"> </w:delText>
        </w:r>
        <w:r w:rsidRPr="002F6E3E">
          <w:rPr>
            <w:rFonts w:asciiTheme="minorHAnsi" w:hAnsiTheme="minorHAnsi" w:cstheme="minorHAnsi"/>
            <w:sz w:val="22"/>
          </w:rPr>
          <w:delText>Factors</w:delText>
        </w:r>
        <w:r w:rsidRPr="002F6E3E">
          <w:rPr>
            <w:rFonts w:asciiTheme="minorHAnsi" w:hAnsiTheme="minorHAnsi" w:cstheme="minorHAnsi"/>
            <w:i/>
            <w:sz w:val="22"/>
          </w:rPr>
          <w:delText xml:space="preserve"> in </w:delText>
        </w:r>
        <w:r w:rsidRPr="002F6E3E">
          <w:rPr>
            <w:rFonts w:asciiTheme="minorHAnsi" w:hAnsiTheme="minorHAnsi" w:cstheme="minorHAnsi"/>
            <w:sz w:val="22"/>
          </w:rPr>
          <w:delText>Computing</w:delText>
        </w:r>
        <w:r w:rsidRPr="002F6E3E">
          <w:rPr>
            <w:rFonts w:asciiTheme="minorHAnsi" w:hAnsiTheme="minorHAnsi" w:cstheme="minorHAnsi"/>
            <w:i/>
            <w:sz w:val="22"/>
          </w:rPr>
          <w:delText xml:space="preserve"> </w:delText>
        </w:r>
        <w:r w:rsidRPr="002F6E3E">
          <w:rPr>
            <w:rFonts w:asciiTheme="minorHAnsi" w:hAnsiTheme="minorHAnsi" w:cstheme="minorHAnsi"/>
            <w:sz w:val="22"/>
          </w:rPr>
          <w:delText>Systems</w:delText>
        </w:r>
        <w:r w:rsidRPr="002F6E3E">
          <w:rPr>
            <w:rFonts w:asciiTheme="minorHAnsi" w:hAnsiTheme="minorHAnsi" w:cstheme="minorHAnsi"/>
            <w:i/>
            <w:sz w:val="22"/>
          </w:rPr>
          <w:delText xml:space="preserve"> </w:delText>
        </w:r>
        <w:r w:rsidRPr="002F6E3E">
          <w:rPr>
            <w:rFonts w:asciiTheme="minorHAnsi" w:hAnsiTheme="minorHAnsi" w:cstheme="minorHAnsi"/>
            <w:sz w:val="22"/>
          </w:rPr>
          <w:delText>Glasgow Scotland Uk: ACM; 2019. p. 1</w:delText>
        </w:r>
      </w:del>
      <w:del w:id="3373" w:author="Copyeditor (JMIR)" w:date="2023-08-03T06:30:00Z">
        <w:r w:rsidRPr="002F6E3E">
          <w:rPr>
            <w:rFonts w:asciiTheme="minorHAnsi" w:hAnsiTheme="minorHAnsi" w:cstheme="minorHAnsi"/>
            <w:sz w:val="22"/>
          </w:rPr>
          <w:delText>–</w:delText>
        </w:r>
      </w:del>
      <w:del w:id="3374" w:author="Copyeditor (JMIR)" w:date="2023-08-04T09:33:00Z">
        <w:r w:rsidRPr="002F6E3E">
          <w:rPr>
            <w:rFonts w:asciiTheme="minorHAnsi" w:hAnsiTheme="minorHAnsi" w:cstheme="minorHAnsi"/>
            <w:sz w:val="22"/>
          </w:rPr>
          <w:delText xml:space="preserve">14. </w:delText>
        </w:r>
      </w:del>
      <w:del w:id="3375" w:author="Copyeditor (JMIR)" w:date="2023-08-03T06:30:00Z">
        <w:r w:rsidRPr="002F6E3E">
          <w:rPr>
            <w:rFonts w:asciiTheme="minorHAnsi" w:hAnsiTheme="minorHAnsi" w:cstheme="minorHAnsi"/>
            <w:sz w:val="22"/>
          </w:rPr>
          <w:delText>doi</w:delText>
        </w:r>
      </w:del>
      <w:del w:id="3376"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"https://doi.org/10.1145/3290605.3300655"</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10.1145/3290605.3300655</w:delText>
        </w:r>
        <w:r w:rsidRPr="002F6E3E">
          <w:rPr>
            <w:rFonts w:asciiTheme="minorHAnsi" w:hAnsiTheme="minorHAnsi" w:cstheme="minorHAnsi"/>
            <w:sz w:val="22"/>
          </w:rPr>
          <w:fldChar w:fldCharType="end"/>
        </w:r>
      </w:del>
    </w:p>
    <w:p w14:paraId="1BD1142E" w14:textId="7E0AC5A2" w:rsidR="008B2A7A" w:rsidRPr="002F6E3E" w:rsidRDefault="0046147D" w:rsidP="002F6E3E">
      <w:pPr>
        <w:tabs>
          <w:tab w:val="left" w:pos="446"/>
        </w:tabs>
        <w:spacing w:line="360" w:lineRule="auto"/>
        <w:ind w:hanging="287"/>
        <w:rPr>
          <w:del w:id="3377" w:author="Copyeditor (JMIR)" w:date="2023-08-04T09:33:00Z"/>
          <w:rFonts w:asciiTheme="minorHAnsi" w:hAnsiTheme="minorHAnsi" w:cstheme="minorHAnsi"/>
        </w:rPr>
      </w:pPr>
      <w:del w:id="3378" w:author="Copyeditor (JMIR)" w:date="2023-08-04T09:33:00Z">
        <w:r w:rsidRPr="002F6E3E">
          <w:rPr>
            <w:rFonts w:asciiTheme="minorHAnsi" w:hAnsiTheme="minorHAnsi" w:cstheme="minorHAnsi"/>
            <w:sz w:val="22"/>
          </w:rPr>
          <w:delText>54.</w:delText>
        </w:r>
        <w:r w:rsidRPr="002F6E3E">
          <w:rPr>
            <w:rFonts w:asciiTheme="minorHAnsi" w:hAnsiTheme="minorHAnsi" w:cstheme="minorHAnsi"/>
            <w:sz w:val="22"/>
          </w:rPr>
          <w:tab/>
          <w:delText xml:space="preserve">Kleiman E, Millner AJ, Joyce VW, Nash CC, Buonopane RJ, Nock MK. Using Wearable Physiological Monitors With Suicidal Adolescent Inpatients: Feasibility and Acceptability Study. </w:delText>
        </w:r>
        <w:r w:rsidRPr="002F6E3E">
          <w:rPr>
            <w:rFonts w:asciiTheme="minorHAnsi" w:hAnsiTheme="minorHAnsi" w:cstheme="minorHAnsi"/>
            <w:i/>
            <w:sz w:val="22"/>
          </w:rPr>
          <w:delText xml:space="preserve">JMIR mHealth and uHealth </w:delText>
        </w:r>
        <w:r w:rsidRPr="002F6E3E">
          <w:rPr>
            <w:rFonts w:asciiTheme="minorHAnsi" w:hAnsiTheme="minorHAnsi" w:cstheme="minorHAnsi"/>
            <w:sz w:val="22"/>
          </w:rPr>
          <w:delText>JMIR Publications Inc</w:delText>
        </w:r>
      </w:del>
      <w:del w:id="3379" w:author="Copyeditor (JMIR)" w:date="2023-08-03T06:30:00Z">
        <w:r w:rsidRPr="002F6E3E">
          <w:rPr>
            <w:rFonts w:asciiTheme="minorHAnsi" w:hAnsiTheme="minorHAnsi" w:cstheme="minorHAnsi"/>
            <w:sz w:val="22"/>
          </w:rPr>
          <w:delText>.</w:delText>
        </w:r>
      </w:del>
      <w:del w:id="3380" w:author="Copyeditor (JMIR)" w:date="2023-08-04T09:33:00Z">
        <w:r w:rsidRPr="002F6E3E">
          <w:rPr>
            <w:rFonts w:asciiTheme="minorHAnsi" w:hAnsiTheme="minorHAnsi" w:cstheme="minorHAnsi"/>
            <w:sz w:val="22"/>
          </w:rPr>
          <w:delText>, Toronto, Canada; 2019 Sep;</w:delText>
        </w:r>
      </w:del>
      <w:del w:id="3381" w:author="Copyeditor (JMIR)" w:date="2023-08-03T06:30:00Z">
        <w:r w:rsidRPr="002F6E3E">
          <w:rPr>
            <w:rFonts w:asciiTheme="minorHAnsi" w:hAnsiTheme="minorHAnsi" w:cstheme="minorHAnsi"/>
            <w:sz w:val="22"/>
          </w:rPr>
          <w:delText>7(9):e13725</w:delText>
        </w:r>
      </w:del>
      <w:del w:id="3382" w:author="Copyeditor (JMIR)" w:date="2023-08-04T09:33:00Z">
        <w:r w:rsidRPr="002F6E3E">
          <w:rPr>
            <w:rFonts w:asciiTheme="minorHAnsi" w:hAnsiTheme="minorHAnsi" w:cstheme="minorHAnsi"/>
            <w:sz w:val="22"/>
          </w:rPr>
          <w:delText xml:space="preserve">. </w:delText>
        </w:r>
      </w:del>
      <w:del w:id="3383" w:author="Copyeditor (JMIR)" w:date="2023-08-03T06:30:00Z">
        <w:r w:rsidRPr="002F6E3E">
          <w:rPr>
            <w:rFonts w:asciiTheme="minorHAnsi" w:hAnsiTheme="minorHAnsi" w:cstheme="minorHAnsi"/>
            <w:sz w:val="22"/>
          </w:rPr>
          <w:delText>doi</w:delText>
        </w:r>
      </w:del>
      <w:del w:id="3384"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"https://doi.org/10.2196/13725"</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10.2196/13725</w:delText>
        </w:r>
        <w:r w:rsidRPr="002F6E3E">
          <w:rPr>
            <w:rFonts w:asciiTheme="minorHAnsi" w:hAnsiTheme="minorHAnsi" w:cstheme="minorHAnsi"/>
            <w:sz w:val="22"/>
          </w:rPr>
          <w:fldChar w:fldCharType="end"/>
        </w:r>
      </w:del>
    </w:p>
    <w:p w14:paraId="3EFFE6C1" w14:textId="74591363" w:rsidR="008B2A7A" w:rsidRPr="002F6E3E" w:rsidRDefault="0046147D" w:rsidP="002F6E3E">
      <w:pPr>
        <w:tabs>
          <w:tab w:val="left" w:pos="446"/>
        </w:tabs>
        <w:spacing w:line="360" w:lineRule="auto"/>
        <w:ind w:hanging="287"/>
        <w:rPr>
          <w:del w:id="3385" w:author="Copyeditor (JMIR)" w:date="2023-08-04T09:33:00Z"/>
          <w:rFonts w:asciiTheme="minorHAnsi" w:hAnsiTheme="minorHAnsi" w:cstheme="minorHAnsi"/>
        </w:rPr>
      </w:pPr>
      <w:del w:id="3386" w:author="Copyeditor (JMIR)" w:date="2023-08-04T09:33:00Z">
        <w:r w:rsidRPr="002F6E3E">
          <w:rPr>
            <w:rFonts w:asciiTheme="minorHAnsi" w:hAnsiTheme="minorHAnsi" w:cstheme="minorHAnsi"/>
            <w:sz w:val="22"/>
          </w:rPr>
          <w:delText>55.</w:delText>
        </w:r>
        <w:r w:rsidRPr="002F6E3E">
          <w:rPr>
            <w:rFonts w:asciiTheme="minorHAnsi" w:hAnsiTheme="minorHAnsi" w:cstheme="minorHAnsi"/>
            <w:sz w:val="22"/>
          </w:rPr>
          <w:tab/>
          <w:delText xml:space="preserve">Raugh IM, James SH, Gonzalez CM, Chapman HC, Cohen AS, Kirkpatrick B, Strauss GP. Digital phenotyping adherence, feasibility, and tolerability in outpatients with schizophrenia. </w:delText>
        </w:r>
        <w:r w:rsidRPr="002F6E3E">
          <w:rPr>
            <w:rFonts w:asciiTheme="minorHAnsi" w:hAnsiTheme="minorHAnsi" w:cstheme="minorHAnsi"/>
            <w:i/>
            <w:sz w:val="22"/>
          </w:rPr>
          <w:delText xml:space="preserve">Journal of Psychiatric Research </w:delText>
        </w:r>
        <w:r w:rsidRPr="002F6E3E">
          <w:rPr>
            <w:rFonts w:asciiTheme="minorHAnsi" w:hAnsiTheme="minorHAnsi" w:cstheme="minorHAnsi"/>
            <w:sz w:val="22"/>
          </w:rPr>
          <w:delText>2021 Jun;138:436</w:delText>
        </w:r>
      </w:del>
      <w:del w:id="3387" w:author="Copyeditor (JMIR)" w:date="2023-08-03T06:30:00Z">
        <w:r w:rsidRPr="002F6E3E">
          <w:rPr>
            <w:rFonts w:asciiTheme="minorHAnsi" w:hAnsiTheme="minorHAnsi" w:cstheme="minorHAnsi"/>
            <w:sz w:val="22"/>
          </w:rPr>
          <w:delText>–</w:delText>
        </w:r>
      </w:del>
      <w:del w:id="3388" w:author="Copyeditor (JMIR)" w:date="2023-08-04T09:33:00Z">
        <w:r w:rsidRPr="002F6E3E">
          <w:rPr>
            <w:rFonts w:asciiTheme="minorHAnsi" w:hAnsiTheme="minorHAnsi" w:cstheme="minorHAnsi"/>
            <w:sz w:val="22"/>
          </w:rPr>
          <w:delText xml:space="preserve">443. </w:delText>
        </w:r>
      </w:del>
      <w:del w:id="3389" w:author="Copyeditor (JMIR)" w:date="2023-08-03T06:30:00Z">
        <w:r w:rsidRPr="002F6E3E">
          <w:rPr>
            <w:rFonts w:asciiTheme="minorHAnsi" w:hAnsiTheme="minorHAnsi" w:cstheme="minorHAnsi"/>
            <w:sz w:val="22"/>
          </w:rPr>
          <w:delText>doi</w:delText>
        </w:r>
      </w:del>
      <w:del w:id="3390"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"https://doi.org/10.1016/j.jpsychires.2021.04.022"</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10.1016/j.jpsychires.2021.04.022</w:delText>
        </w:r>
        <w:r w:rsidRPr="002F6E3E">
          <w:rPr>
            <w:rFonts w:asciiTheme="minorHAnsi" w:hAnsiTheme="minorHAnsi" w:cstheme="minorHAnsi"/>
            <w:sz w:val="22"/>
          </w:rPr>
          <w:fldChar w:fldCharType="end"/>
        </w:r>
      </w:del>
    </w:p>
    <w:p w14:paraId="7A443CDF" w14:textId="580CBDC1" w:rsidR="008B2A7A" w:rsidRPr="002F6E3E" w:rsidRDefault="0046147D" w:rsidP="002F6E3E">
      <w:pPr>
        <w:tabs>
          <w:tab w:val="left" w:pos="446"/>
        </w:tabs>
        <w:spacing w:line="360" w:lineRule="auto"/>
        <w:ind w:hanging="287"/>
        <w:rPr>
          <w:del w:id="3391" w:author="Copyeditor (JMIR)" w:date="2023-08-04T09:33:00Z"/>
          <w:rFonts w:asciiTheme="minorHAnsi" w:hAnsiTheme="minorHAnsi" w:cstheme="minorHAnsi"/>
        </w:rPr>
      </w:pPr>
      <w:del w:id="3392" w:author="Copyeditor (JMIR)" w:date="2023-08-04T09:33:00Z">
        <w:r w:rsidRPr="002F6E3E">
          <w:rPr>
            <w:rFonts w:asciiTheme="minorHAnsi" w:hAnsiTheme="minorHAnsi" w:cstheme="minorHAnsi"/>
            <w:sz w:val="22"/>
          </w:rPr>
          <w:delText>56.</w:delText>
        </w:r>
        <w:r w:rsidRPr="002F6E3E">
          <w:rPr>
            <w:rFonts w:asciiTheme="minorHAnsi" w:hAnsiTheme="minorHAnsi" w:cstheme="minorHAnsi"/>
            <w:sz w:val="22"/>
          </w:rPr>
          <w:tab/>
          <w:delText>Schönbrodt FD, Maier M, Heene M, Zehetleitner M. Voluntary commitment to research transparency. http://www.researchtransparency.org</w:delText>
        </w:r>
      </w:del>
      <w:del w:id="3393" w:author="Copyeditor (JMIR)" w:date="2023-08-03T06:30:00Z">
        <w:r w:rsidRPr="002F6E3E">
          <w:rPr>
            <w:rFonts w:asciiTheme="minorHAnsi" w:hAnsiTheme="minorHAnsi" w:cstheme="minorHAnsi"/>
            <w:sz w:val="22"/>
          </w:rPr>
          <w:delText>; 2015</w:delText>
        </w:r>
      </w:del>
      <w:del w:id="3394" w:author="Copyeditor (JMIR)" w:date="2023-08-04T09:33:00Z">
        <w:r w:rsidRPr="002F6E3E">
          <w:rPr>
            <w:rFonts w:asciiTheme="minorHAnsi" w:hAnsiTheme="minorHAnsi" w:cstheme="minorHAnsi"/>
            <w:sz w:val="22"/>
          </w:rPr>
          <w:delText>. [accessed Jul 26, 2023]</w:delText>
        </w:r>
      </w:del>
    </w:p>
    <w:p w14:paraId="26E03126" w14:textId="664C61F8" w:rsidR="008B2A7A" w:rsidRPr="002F6E3E" w:rsidRDefault="0046147D" w:rsidP="002F6E3E">
      <w:pPr>
        <w:tabs>
          <w:tab w:val="left" w:pos="446"/>
        </w:tabs>
        <w:spacing w:line="360" w:lineRule="auto"/>
        <w:ind w:hanging="287"/>
        <w:rPr>
          <w:del w:id="3395" w:author="Copyeditor (JMIR)" w:date="2023-08-04T09:33:00Z"/>
          <w:rFonts w:asciiTheme="minorHAnsi" w:hAnsiTheme="minorHAnsi" w:cstheme="minorHAnsi"/>
        </w:rPr>
      </w:pPr>
      <w:del w:id="3396" w:author="Copyeditor (JMIR)" w:date="2023-08-04T09:33:00Z">
        <w:r w:rsidRPr="002F6E3E">
          <w:rPr>
            <w:rFonts w:asciiTheme="minorHAnsi" w:hAnsiTheme="minorHAnsi" w:cstheme="minorHAnsi"/>
            <w:sz w:val="22"/>
          </w:rPr>
          <w:delText>57.</w:delText>
        </w:r>
        <w:r w:rsidRPr="002F6E3E">
          <w:rPr>
            <w:rFonts w:asciiTheme="minorHAnsi" w:hAnsiTheme="minorHAnsi" w:cstheme="minorHAnsi"/>
            <w:sz w:val="22"/>
          </w:rPr>
          <w:tab/>
          <w:delText xml:space="preserve">Simmons JP, Nelson LD, Simonsohn U. A 21 Word Solution.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"http://dx.doi.org/10.2139/ssrn.2160588%3B"</w:delInstrText>
        </w:r>
        <w:r w:rsidRPr="002F6E3E">
          <w:rPr>
            <w:rFonts w:asciiTheme="minorHAnsi" w:hAnsiTheme="minorHAnsi" w:cstheme="minorHAnsi"/>
            <w:sz w:val="22"/>
          </w:rPr>
        </w:r>
        <w:r w:rsidRPr="002F6E3E">
          <w:rPr>
            <w:rFonts w:asciiTheme="minorHAnsi" w:hAnsiTheme="minorHAnsi" w:cstheme="minorHAnsi"/>
            <w:sz w:val="22"/>
          </w:rPr>
          <w:fldChar w:fldCharType="separate"/>
        </w:r>
      </w:del>
      <w:del w:id="3397" w:author="Copyeditor (JMIR)" w:date="2023-08-03T06:30:00Z">
        <w:r w:rsidRPr="002F6E3E">
          <w:rPr>
            <w:rFonts w:asciiTheme="minorHAnsi" w:hAnsiTheme="minorHAnsi" w:cstheme="minorHAnsi"/>
            <w:sz w:val="22"/>
          </w:rPr>
          <w:delText>doi</w:delText>
        </w:r>
      </w:del>
      <w:del w:id="3398"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"https://doi.org/10.2139/ssrn.2160588"</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10.2139/ssrn.2160588</w:delText>
        </w:r>
        <w:r w:rsidRPr="002F6E3E">
          <w:rPr>
            <w:rFonts w:asciiTheme="minorHAnsi" w:hAnsiTheme="minorHAnsi" w:cstheme="minorHAnsi"/>
            <w:sz w:val="22"/>
          </w:rPr>
          <w:fldChar w:fldCharType="end"/>
        </w:r>
      </w:del>
      <w:del w:id="3399" w:author="Copyeditor (JMIR)" w:date="2023-08-03T06:30:00Z">
        <w:r w:rsidRPr="003A7E59">
          <w:rPr>
            <w:rFonts w:asciiTheme="minorHAnsi" w:eastAsiaTheme="minorEastAsia" w:hAnsiTheme="minorHAnsi" w:cstheme="minorHAnsi"/>
            <w:sz w:val="22"/>
          </w:rPr>
          <w:fldChar w:fldCharType="begin"/>
        </w:r>
        <w:r w:rsidRPr="002F6E3E">
          <w:rPr>
            <w:rFonts w:asciiTheme="minorHAnsi" w:hAnsiTheme="minorHAnsi" w:cstheme="minorHAnsi"/>
            <w:sz w:val="22"/>
          </w:rPr>
          <w:delInstrText>HYPERLINK "http://dx.doi.org/10.2139/ssrn.2160588%3B"</w:delInstrText>
        </w:r>
        <w:r w:rsidRPr="003A7E59">
          <w:rPr>
            <w:rFonts w:asciiTheme="minorHAnsi" w:eastAsiaTheme="minorEastAsia" w:hAnsiTheme="minorHAnsi" w:cstheme="minorHAnsi"/>
            <w:sz w:val="22"/>
          </w:rPr>
        </w:r>
        <w:r w:rsidRPr="003A7E59">
          <w:rPr>
            <w:rFonts w:asciiTheme="minorHAnsi" w:eastAsiaTheme="minorEastAsia" w:hAnsiTheme="minorHAnsi" w:cstheme="minorHAnsi"/>
            <w:sz w:val="22"/>
          </w:rPr>
          <w:fldChar w:fldCharType="separate"/>
        </w:r>
        <w:r w:rsidRPr="002F6E3E">
          <w:rPr>
            <w:rFonts w:asciiTheme="minorHAnsi" w:hAnsiTheme="minorHAnsi" w:cstheme="minorHAnsi"/>
            <w:sz w:val="22"/>
          </w:rPr>
          <w:delText>;</w:delText>
        </w:r>
        <w:r w:rsidRPr="003A7E59">
          <w:rPr>
            <w:rFonts w:asciiTheme="minorHAnsi" w:eastAsiaTheme="minorEastAsia" w:hAnsiTheme="minorHAnsi" w:cstheme="minorHAnsi"/>
            <w:sz w:val="22"/>
          </w:rPr>
          <w:fldChar w:fldCharType="end"/>
        </w:r>
        <w:r w:rsidRPr="002F6E3E">
          <w:rPr>
            <w:rFonts w:asciiTheme="minorHAnsi" w:hAnsiTheme="minorHAnsi" w:cstheme="minorHAnsi"/>
            <w:sz w:val="22"/>
          </w:rPr>
          <w:delText xml:space="preserve"> 2012</w:delText>
        </w:r>
      </w:del>
      <w:del w:id="3400" w:author="Copyeditor (JMIR)" w:date="2023-08-04T09:33:00Z">
        <w:r w:rsidRPr="002F6E3E">
          <w:rPr>
            <w:rFonts w:asciiTheme="minorHAnsi" w:hAnsiTheme="minorHAnsi" w:cstheme="minorHAnsi"/>
            <w:sz w:val="22"/>
          </w:rPr>
          <w:delText>.</w:delText>
        </w:r>
      </w:del>
    </w:p>
    <w:p w14:paraId="01CA3548" w14:textId="530AFA52" w:rsidR="008B2A7A" w:rsidRPr="002F6E3E" w:rsidRDefault="0046147D" w:rsidP="002F6E3E">
      <w:pPr>
        <w:tabs>
          <w:tab w:val="left" w:pos="446"/>
        </w:tabs>
        <w:spacing w:line="360" w:lineRule="auto"/>
        <w:ind w:hanging="287"/>
        <w:rPr>
          <w:del w:id="3401" w:author="Copyeditor (JMIR)" w:date="2023-08-04T09:33:00Z"/>
          <w:rFonts w:asciiTheme="minorHAnsi" w:hAnsiTheme="minorHAnsi" w:cstheme="minorHAnsi"/>
        </w:rPr>
      </w:pPr>
      <w:del w:id="3402" w:author="Copyeditor (JMIR)" w:date="2023-08-04T09:33:00Z">
        <w:r w:rsidRPr="002F6E3E">
          <w:rPr>
            <w:rFonts w:asciiTheme="minorHAnsi" w:hAnsiTheme="minorHAnsi" w:cstheme="minorHAnsi"/>
            <w:sz w:val="22"/>
          </w:rPr>
          <w:delText>58.</w:delText>
        </w:r>
        <w:r w:rsidRPr="002F6E3E">
          <w:rPr>
            <w:rFonts w:asciiTheme="minorHAnsi" w:hAnsiTheme="minorHAnsi" w:cstheme="minorHAnsi"/>
            <w:sz w:val="22"/>
          </w:rPr>
          <w:tab/>
          <w:delText xml:space="preserve">Aczel B, Szaszi B, Sarafoglou A, Kekecs Z, Kucharský Š, Benjamin D, Chambers CD, Fisher A, Gelman A, Gernsbacher MA, Ioannidis JP, Johnson E, Jonas K, Kousta S, Lilienfeld SO, Lindsay DS, Morey CC, Monafò M, Newell BR, Pashler H, Shanks DR, Simons DJ, Wicherts JM, Albarracin D, Anderson ND, Antonakis J, Arkes HR, Back MD, Banks GC, Beevers C, Bennett AA, Bleidorn W, Boyer TW, Cacciari C, Carter AS, Cesario J, Clifton C, Conroy RM, Cortese M, Cosci F, Cowan N, Crawford J, Crone EA, Curtin J, Engle R, Farrell S, Fearon P, Fichman M, Frankenhuis W, Freund AM, Gaskell MG, Giner-Sorolla R, Green DP, Greene RL, Harlow LL, de la Guardia FH, Isaacowitz D, Kolodner J, Lieberman D, Logan GD, Mendes WB, Moersdorf L, Nyhan B, Pollack J, Sullivan C, Vazire S, Wagenmakers E-J. A consensus-based transparency checklist. </w:delText>
        </w:r>
        <w:r w:rsidRPr="002F6E3E">
          <w:rPr>
            <w:rFonts w:asciiTheme="minorHAnsi" w:hAnsiTheme="minorHAnsi" w:cstheme="minorHAnsi"/>
            <w:i/>
            <w:sz w:val="22"/>
          </w:rPr>
          <w:delText xml:space="preserve">Nature Human Behaviour </w:delText>
        </w:r>
        <w:r w:rsidRPr="002F6E3E">
          <w:rPr>
            <w:rFonts w:asciiTheme="minorHAnsi" w:hAnsiTheme="minorHAnsi" w:cstheme="minorHAnsi"/>
            <w:sz w:val="22"/>
          </w:rPr>
          <w:delText xml:space="preserve">2019 Dec;1–3. doi: </w:delText>
        </w:r>
        <w:r w:rsidRPr="003A7E59">
          <w:rPr>
            <w:rFonts w:asciiTheme="minorHAnsi" w:eastAsiaTheme="minorEastAsia" w:hAnsiTheme="minorHAnsi" w:cstheme="minorHAnsi"/>
          </w:rPr>
          <w:fldChar w:fldCharType="begin"/>
        </w:r>
        <w:r w:rsidRPr="002F6E3E">
          <w:rPr>
            <w:rFonts w:asciiTheme="minorHAnsi" w:hAnsiTheme="minorHAnsi" w:cstheme="minorHAnsi"/>
          </w:rPr>
          <w:delInstrText xml:space="preserve"> HYPERLINK "https://doi.org/10.1038/s41562-019-0772-6" </w:delInstrText>
        </w:r>
        <w:r w:rsidRPr="003A7E59">
          <w:rPr>
            <w:rFonts w:asciiTheme="minorHAnsi" w:eastAsiaTheme="minorEastAsia" w:hAnsiTheme="minorHAnsi" w:cstheme="minorHAnsi"/>
          </w:rPr>
        </w:r>
        <w:r w:rsidRPr="003A7E59">
          <w:rPr>
            <w:rFonts w:asciiTheme="minorHAnsi" w:eastAsiaTheme="minorEastAsia" w:hAnsiTheme="minorHAnsi" w:cstheme="minorHAnsi"/>
          </w:rPr>
          <w:fldChar w:fldCharType="separate"/>
        </w:r>
        <w:r w:rsidRPr="002F6E3E">
          <w:rPr>
            <w:rFonts w:asciiTheme="minorHAnsi" w:hAnsiTheme="minorHAnsi" w:cstheme="minorHAnsi"/>
            <w:sz w:val="22"/>
          </w:rPr>
          <w:delText>10</w:delText>
        </w:r>
        <w:r w:rsidRPr="003A7E59">
          <w:rPr>
            <w:rFonts w:asciiTheme="minorHAnsi" w:eastAsiaTheme="minorEastAsia" w:hAnsiTheme="minorHAnsi" w:cstheme="minorHAnsi"/>
            <w:sz w:val="22"/>
          </w:rPr>
          <w:fldChar w:fldCharType="end"/>
        </w:r>
        <w:r w:rsidRPr="003A7E59">
          <w:rPr>
            <w:rFonts w:asciiTheme="minorHAnsi" w:eastAsiaTheme="minorEastAsia" w:hAnsiTheme="minorHAnsi" w:cstheme="minorHAnsi"/>
          </w:rPr>
          <w:fldChar w:fldCharType="begin"/>
        </w:r>
        <w:r w:rsidRPr="002F6E3E">
          <w:rPr>
            <w:rFonts w:asciiTheme="minorHAnsi" w:hAnsiTheme="minorHAnsi" w:cstheme="minorHAnsi"/>
          </w:rPr>
          <w:delInstrText xml:space="preserve"> HYPERLINK "https://doi.org/10.1038/s41562-019-0772-6" </w:delInstrText>
        </w:r>
        <w:r w:rsidRPr="003A7E59">
          <w:rPr>
            <w:rFonts w:asciiTheme="minorHAnsi" w:eastAsiaTheme="minorEastAsia" w:hAnsiTheme="minorHAnsi" w:cstheme="minorHAnsi"/>
          </w:rPr>
        </w:r>
        <w:r w:rsidRPr="003A7E59">
          <w:rPr>
            <w:rFonts w:asciiTheme="minorHAnsi" w:eastAsiaTheme="minorEastAsia" w:hAnsiTheme="minorHAnsi" w:cstheme="minorHAnsi"/>
          </w:rPr>
          <w:fldChar w:fldCharType="separate"/>
        </w:r>
        <w:r w:rsidRPr="002F6E3E">
          <w:rPr>
            <w:rFonts w:asciiTheme="minorHAnsi" w:hAnsiTheme="minorHAnsi" w:cstheme="minorHAnsi"/>
            <w:sz w:val="22"/>
          </w:rPr>
          <w:delText>.</w:delText>
        </w:r>
        <w:r w:rsidRPr="003A7E59">
          <w:rPr>
            <w:rFonts w:asciiTheme="minorHAnsi" w:eastAsiaTheme="minorEastAsia" w:hAnsiTheme="minorHAnsi" w:cstheme="minorHAnsi"/>
            <w:sz w:val="22"/>
          </w:rPr>
          <w:fldChar w:fldCharType="end"/>
        </w:r>
        <w:r w:rsidRPr="003A7E59">
          <w:rPr>
            <w:rFonts w:asciiTheme="minorHAnsi" w:eastAsiaTheme="minorEastAsia" w:hAnsiTheme="minorHAnsi" w:cstheme="minorHAnsi"/>
          </w:rPr>
          <w:fldChar w:fldCharType="begin"/>
        </w:r>
        <w:r w:rsidRPr="002F6E3E">
          <w:rPr>
            <w:rFonts w:asciiTheme="minorHAnsi" w:hAnsiTheme="minorHAnsi" w:cstheme="minorHAnsi"/>
          </w:rPr>
          <w:delInstrText xml:space="preserve"> HYPERLINK "https://doi.org/10.1038/s41562-019-0772-6" </w:delInstrText>
        </w:r>
        <w:r w:rsidRPr="003A7E59">
          <w:rPr>
            <w:rFonts w:asciiTheme="minorHAnsi" w:eastAsiaTheme="minorEastAsia" w:hAnsiTheme="minorHAnsi" w:cstheme="minorHAnsi"/>
          </w:rPr>
        </w:r>
        <w:r w:rsidRPr="003A7E59">
          <w:rPr>
            <w:rFonts w:asciiTheme="minorHAnsi" w:eastAsiaTheme="minorEastAsia" w:hAnsiTheme="minorHAnsi" w:cstheme="minorHAnsi"/>
          </w:rPr>
          <w:fldChar w:fldCharType="separate"/>
        </w:r>
        <w:r w:rsidRPr="002F6E3E">
          <w:rPr>
            <w:rFonts w:asciiTheme="minorHAnsi" w:hAnsiTheme="minorHAnsi" w:cstheme="minorHAnsi"/>
            <w:sz w:val="22"/>
          </w:rPr>
          <w:delText>1038</w:delText>
        </w:r>
        <w:r w:rsidRPr="003A7E59">
          <w:rPr>
            <w:rFonts w:asciiTheme="minorHAnsi" w:eastAsiaTheme="minorEastAsia" w:hAnsiTheme="minorHAnsi" w:cstheme="minorHAnsi"/>
            <w:sz w:val="22"/>
          </w:rPr>
          <w:fldChar w:fldCharType="end"/>
        </w:r>
        <w:r w:rsidRPr="003A7E59">
          <w:rPr>
            <w:rFonts w:asciiTheme="minorHAnsi" w:eastAsiaTheme="minorEastAsia" w:hAnsiTheme="minorHAnsi" w:cstheme="minorHAnsi"/>
          </w:rPr>
          <w:fldChar w:fldCharType="begin"/>
        </w:r>
        <w:r w:rsidRPr="002F6E3E">
          <w:rPr>
            <w:rFonts w:asciiTheme="minorHAnsi" w:hAnsiTheme="minorHAnsi" w:cstheme="minorHAnsi"/>
          </w:rPr>
          <w:delInstrText xml:space="preserve"> HYPERLINK "https://doi.org/10.1038/s41562-019-0772-6" </w:delInstrText>
        </w:r>
        <w:r w:rsidRPr="003A7E59">
          <w:rPr>
            <w:rFonts w:asciiTheme="minorHAnsi" w:eastAsiaTheme="minorEastAsia" w:hAnsiTheme="minorHAnsi" w:cstheme="minorHAnsi"/>
          </w:rPr>
        </w:r>
        <w:r w:rsidRPr="003A7E59">
          <w:rPr>
            <w:rFonts w:asciiTheme="minorHAnsi" w:eastAsiaTheme="minorEastAsia" w:hAnsiTheme="minorHAnsi" w:cstheme="minorHAnsi"/>
          </w:rPr>
          <w:fldChar w:fldCharType="separate"/>
        </w:r>
        <w:r w:rsidRPr="002F6E3E">
          <w:rPr>
            <w:rFonts w:asciiTheme="minorHAnsi" w:hAnsiTheme="minorHAnsi" w:cstheme="minorHAnsi"/>
            <w:sz w:val="22"/>
          </w:rPr>
          <w:delText>/</w:delText>
        </w:r>
        <w:r w:rsidRPr="003A7E59">
          <w:rPr>
            <w:rFonts w:asciiTheme="minorHAnsi" w:eastAsiaTheme="minorEastAsia" w:hAnsiTheme="minorHAnsi" w:cstheme="minorHAnsi"/>
            <w:sz w:val="22"/>
          </w:rPr>
          <w:fldChar w:fldCharType="end"/>
        </w:r>
        <w:r w:rsidRPr="003A7E59">
          <w:rPr>
            <w:rFonts w:asciiTheme="minorHAnsi" w:eastAsiaTheme="minorEastAsia" w:hAnsiTheme="minorHAnsi" w:cstheme="minorHAnsi"/>
          </w:rPr>
          <w:fldChar w:fldCharType="begin"/>
        </w:r>
        <w:r w:rsidRPr="002F6E3E">
          <w:rPr>
            <w:rFonts w:asciiTheme="minorHAnsi" w:hAnsiTheme="minorHAnsi" w:cstheme="minorHAnsi"/>
          </w:rPr>
          <w:delInstrText xml:space="preserve"> HYPERLINK "https://doi.org/10.1038/s41562-019-0772-6" </w:delInstrText>
        </w:r>
        <w:r w:rsidRPr="003A7E59">
          <w:rPr>
            <w:rFonts w:asciiTheme="minorHAnsi" w:eastAsiaTheme="minorEastAsia" w:hAnsiTheme="minorHAnsi" w:cstheme="minorHAnsi"/>
          </w:rPr>
        </w:r>
        <w:r w:rsidRPr="003A7E59">
          <w:rPr>
            <w:rFonts w:asciiTheme="minorHAnsi" w:eastAsiaTheme="minorEastAsia" w:hAnsiTheme="minorHAnsi" w:cstheme="minorHAnsi"/>
          </w:rPr>
          <w:fldChar w:fldCharType="separate"/>
        </w:r>
        <w:r w:rsidRPr="002F6E3E">
          <w:rPr>
            <w:rFonts w:asciiTheme="minorHAnsi" w:hAnsiTheme="minorHAnsi" w:cstheme="minorHAnsi"/>
            <w:sz w:val="22"/>
          </w:rPr>
          <w:delText>s41562</w:delText>
        </w:r>
        <w:r w:rsidRPr="003A7E59">
          <w:rPr>
            <w:rFonts w:asciiTheme="minorHAnsi" w:eastAsiaTheme="minorEastAsia" w:hAnsiTheme="minorHAnsi" w:cstheme="minorHAnsi"/>
            <w:sz w:val="22"/>
          </w:rPr>
          <w:fldChar w:fldCharType="end"/>
        </w:r>
        <w:r w:rsidRPr="003A7E59">
          <w:rPr>
            <w:rFonts w:asciiTheme="minorHAnsi" w:eastAsiaTheme="minorEastAsia" w:hAnsiTheme="minorHAnsi" w:cstheme="minorHAnsi"/>
          </w:rPr>
          <w:fldChar w:fldCharType="begin"/>
        </w:r>
        <w:r w:rsidRPr="002F6E3E">
          <w:rPr>
            <w:rFonts w:asciiTheme="minorHAnsi" w:hAnsiTheme="minorHAnsi" w:cstheme="minorHAnsi"/>
          </w:rPr>
          <w:delInstrText xml:space="preserve"> HYPERLINK "https://doi.org/10.1038/s41562-019-0772-6" </w:delInstrText>
        </w:r>
        <w:r w:rsidRPr="003A7E59">
          <w:rPr>
            <w:rFonts w:asciiTheme="minorHAnsi" w:eastAsiaTheme="minorEastAsia" w:hAnsiTheme="minorHAnsi" w:cstheme="minorHAnsi"/>
          </w:rPr>
        </w:r>
        <w:r w:rsidRPr="003A7E59">
          <w:rPr>
            <w:rFonts w:asciiTheme="minorHAnsi" w:eastAsiaTheme="minorEastAsia" w:hAnsiTheme="minorHAnsi" w:cstheme="minorHAnsi"/>
          </w:rPr>
          <w:fldChar w:fldCharType="separate"/>
        </w:r>
        <w:r w:rsidRPr="002F6E3E">
          <w:rPr>
            <w:rFonts w:asciiTheme="minorHAnsi" w:hAnsiTheme="minorHAnsi" w:cstheme="minorHAnsi"/>
            <w:sz w:val="22"/>
          </w:rPr>
          <w:delText>-</w:delText>
        </w:r>
        <w:r w:rsidRPr="003A7E59">
          <w:rPr>
            <w:rFonts w:asciiTheme="minorHAnsi" w:eastAsiaTheme="minorEastAsia" w:hAnsiTheme="minorHAnsi" w:cstheme="minorHAnsi"/>
            <w:sz w:val="22"/>
          </w:rPr>
          <w:fldChar w:fldCharType="end"/>
        </w:r>
        <w:r w:rsidRPr="003A7E59">
          <w:rPr>
            <w:rFonts w:asciiTheme="minorHAnsi" w:eastAsiaTheme="minorEastAsia" w:hAnsiTheme="minorHAnsi" w:cstheme="minorHAnsi"/>
          </w:rPr>
          <w:fldChar w:fldCharType="begin"/>
        </w:r>
        <w:r w:rsidRPr="002F6E3E">
          <w:rPr>
            <w:rFonts w:asciiTheme="minorHAnsi" w:hAnsiTheme="minorHAnsi" w:cstheme="minorHAnsi"/>
          </w:rPr>
          <w:delInstrText xml:space="preserve"> HYPERLINK "https://doi.org/10.1038/s41562-019-0772-6" </w:delInstrText>
        </w:r>
        <w:r w:rsidRPr="003A7E59">
          <w:rPr>
            <w:rFonts w:asciiTheme="minorHAnsi" w:eastAsiaTheme="minorEastAsia" w:hAnsiTheme="minorHAnsi" w:cstheme="minorHAnsi"/>
          </w:rPr>
        </w:r>
        <w:r w:rsidRPr="003A7E59">
          <w:rPr>
            <w:rFonts w:asciiTheme="minorHAnsi" w:eastAsiaTheme="minorEastAsia" w:hAnsiTheme="minorHAnsi" w:cstheme="minorHAnsi"/>
          </w:rPr>
          <w:fldChar w:fldCharType="separate"/>
        </w:r>
        <w:r w:rsidRPr="002F6E3E">
          <w:rPr>
            <w:rFonts w:asciiTheme="minorHAnsi" w:hAnsiTheme="minorHAnsi" w:cstheme="minorHAnsi"/>
            <w:sz w:val="22"/>
          </w:rPr>
          <w:delText>019-0772</w:delText>
        </w:r>
        <w:r w:rsidRPr="003A7E59">
          <w:rPr>
            <w:rFonts w:asciiTheme="minorHAnsi" w:eastAsiaTheme="minorEastAsia" w:hAnsiTheme="minorHAnsi" w:cstheme="minorHAnsi"/>
            <w:sz w:val="22"/>
          </w:rPr>
          <w:fldChar w:fldCharType="end"/>
        </w:r>
        <w:r w:rsidRPr="003A7E59">
          <w:rPr>
            <w:rFonts w:asciiTheme="minorHAnsi" w:eastAsiaTheme="minorEastAsia" w:hAnsiTheme="minorHAnsi" w:cstheme="minorHAnsi"/>
          </w:rPr>
          <w:fldChar w:fldCharType="begin"/>
        </w:r>
        <w:r w:rsidRPr="002F6E3E">
          <w:rPr>
            <w:rFonts w:asciiTheme="minorHAnsi" w:hAnsiTheme="minorHAnsi" w:cstheme="minorHAnsi"/>
          </w:rPr>
          <w:delInstrText xml:space="preserve"> HYPERLINK "https://doi.org/10.1038/s41562-019-0772-6" </w:delInstrText>
        </w:r>
        <w:r w:rsidRPr="003A7E59">
          <w:rPr>
            <w:rFonts w:asciiTheme="minorHAnsi" w:eastAsiaTheme="minorEastAsia" w:hAnsiTheme="minorHAnsi" w:cstheme="minorHAnsi"/>
          </w:rPr>
        </w:r>
        <w:r w:rsidRPr="003A7E59">
          <w:rPr>
            <w:rFonts w:asciiTheme="minorHAnsi" w:eastAsiaTheme="minorEastAsia" w:hAnsiTheme="minorHAnsi" w:cstheme="minorHAnsi"/>
          </w:rPr>
          <w:fldChar w:fldCharType="separate"/>
        </w:r>
        <w:r w:rsidRPr="002F6E3E">
          <w:rPr>
            <w:rFonts w:asciiTheme="minorHAnsi" w:hAnsiTheme="minorHAnsi" w:cstheme="minorHAnsi"/>
            <w:sz w:val="22"/>
          </w:rPr>
          <w:delText>-</w:delText>
        </w:r>
        <w:r w:rsidRPr="003A7E59">
          <w:rPr>
            <w:rFonts w:asciiTheme="minorHAnsi" w:eastAsiaTheme="minorEastAsia" w:hAnsiTheme="minorHAnsi" w:cstheme="minorHAnsi"/>
            <w:sz w:val="22"/>
          </w:rPr>
          <w:fldChar w:fldCharType="end"/>
        </w:r>
        <w:r w:rsidRPr="003A7E59">
          <w:rPr>
            <w:rFonts w:asciiTheme="minorHAnsi" w:eastAsiaTheme="minorEastAsia" w:hAnsiTheme="minorHAnsi" w:cstheme="minorHAnsi"/>
          </w:rPr>
          <w:fldChar w:fldCharType="begin"/>
        </w:r>
        <w:r w:rsidRPr="002F6E3E">
          <w:rPr>
            <w:rFonts w:asciiTheme="minorHAnsi" w:hAnsiTheme="minorHAnsi" w:cstheme="minorHAnsi"/>
          </w:rPr>
          <w:delInstrText xml:space="preserve"> HYPERLINK "https://doi.org/10.1038/s41562-019-0772-6" </w:delInstrText>
        </w:r>
        <w:r w:rsidRPr="003A7E59">
          <w:rPr>
            <w:rFonts w:asciiTheme="minorHAnsi" w:eastAsiaTheme="minorEastAsia" w:hAnsiTheme="minorHAnsi" w:cstheme="minorHAnsi"/>
          </w:rPr>
        </w:r>
        <w:r w:rsidRPr="003A7E59">
          <w:rPr>
            <w:rFonts w:asciiTheme="minorHAnsi" w:eastAsiaTheme="minorEastAsia" w:hAnsiTheme="minorHAnsi" w:cstheme="minorHAnsi"/>
          </w:rPr>
          <w:fldChar w:fldCharType="separate"/>
        </w:r>
        <w:r w:rsidRPr="002F6E3E">
          <w:rPr>
            <w:rFonts w:asciiTheme="minorHAnsi" w:hAnsiTheme="minorHAnsi" w:cstheme="minorHAnsi"/>
            <w:sz w:val="22"/>
          </w:rPr>
          <w:delText>6</w:delText>
        </w:r>
        <w:r w:rsidRPr="003A7E59">
          <w:rPr>
            <w:rFonts w:asciiTheme="minorHAnsi" w:eastAsiaTheme="minorEastAsia" w:hAnsiTheme="minorHAnsi" w:cstheme="minorHAnsi"/>
            <w:sz w:val="22"/>
          </w:rPr>
          <w:fldChar w:fldCharType="end"/>
        </w:r>
        <w:r w:rsidRPr="003A7E59">
          <w:rPr>
            <w:rFonts w:asciiTheme="minorHAnsi" w:eastAsiaTheme="minorEastAsia" w:hAnsiTheme="minorHAnsi" w:cstheme="minorHAnsi"/>
          </w:rPr>
          <w:fldChar w:fldCharType="begin"/>
        </w:r>
        <w:r w:rsidRPr="002F6E3E">
          <w:rPr>
            <w:rFonts w:asciiTheme="minorHAnsi" w:hAnsiTheme="minorHAnsi" w:cstheme="minorHAnsi"/>
          </w:rPr>
          <w:delInstrText xml:space="preserve"> HYPERLINK "https://doi.org/10.1038/s41562-019-0772-6" </w:delInstrText>
        </w:r>
        <w:r w:rsidRPr="003A7E59">
          <w:rPr>
            <w:rFonts w:asciiTheme="minorHAnsi" w:eastAsiaTheme="minorEastAsia" w:hAnsiTheme="minorHAnsi" w:cstheme="minorHAnsi"/>
          </w:rPr>
        </w:r>
        <w:r w:rsidRPr="003A7E59">
          <w:rPr>
            <w:rFonts w:asciiTheme="minorHAnsi" w:eastAsiaTheme="minorEastAsia" w:hAnsiTheme="minorHAnsi" w:cstheme="minorHAnsi"/>
          </w:rPr>
          <w:fldChar w:fldCharType="separate"/>
        </w:r>
        <w:r w:rsidRPr="002F6E3E">
          <w:rPr>
            <w:rFonts w:asciiTheme="minorHAnsi" w:hAnsiTheme="minorHAnsi" w:cstheme="minorHAnsi"/>
            <w:sz w:val="22"/>
          </w:rPr>
          <w:delText>]</w:delText>
        </w:r>
        <w:r w:rsidRPr="003A7E59">
          <w:rPr>
            <w:rFonts w:asciiTheme="minorHAnsi" w:eastAsiaTheme="minorEastAsia" w:hAnsiTheme="minorHAnsi" w:cstheme="minorHAnsi"/>
            <w:sz w:val="22"/>
          </w:rPr>
          <w:fldChar w:fldCharType="end"/>
        </w:r>
      </w:del>
    </w:p>
    <w:p w14:paraId="2B6DBB09" w14:textId="50B48B6E" w:rsidR="008B2A7A" w:rsidRPr="002F6E3E" w:rsidRDefault="0046147D" w:rsidP="002F6E3E">
      <w:pPr>
        <w:tabs>
          <w:tab w:val="left" w:pos="446"/>
        </w:tabs>
        <w:spacing w:line="360" w:lineRule="auto"/>
        <w:ind w:hanging="287"/>
        <w:rPr>
          <w:del w:id="3403" w:author="Copyeditor (JMIR)" w:date="2023-08-04T09:33:00Z"/>
          <w:rFonts w:asciiTheme="minorHAnsi" w:hAnsiTheme="minorHAnsi" w:cstheme="minorHAnsi"/>
        </w:rPr>
      </w:pPr>
      <w:del w:id="3404" w:author="Copyeditor (JMIR)" w:date="2023-08-04T09:33:00Z">
        <w:r w:rsidRPr="002F6E3E">
          <w:rPr>
            <w:rFonts w:asciiTheme="minorHAnsi" w:hAnsiTheme="minorHAnsi" w:cstheme="minorHAnsi"/>
            <w:sz w:val="22"/>
          </w:rPr>
          <w:delText>59.</w:delText>
        </w:r>
        <w:r w:rsidRPr="002F6E3E">
          <w:rPr>
            <w:rFonts w:asciiTheme="minorHAnsi" w:hAnsiTheme="minorHAnsi" w:cstheme="minorHAnsi"/>
            <w:sz w:val="22"/>
          </w:rPr>
          <w:tab/>
          <w:delText>Wyant K, Moshontz H, Ward SB, Fronk G, Curtin JJ. Acceptability of Personal Sensing Among People with Alcohol Use Disorder: Observational Study. https://osf.io/cjsvk/</w:delText>
        </w:r>
      </w:del>
      <w:del w:id="3405" w:author="Copyeditor (JMIR)" w:date="2023-08-03T06:30:00Z">
        <w:r w:rsidRPr="002F6E3E">
          <w:rPr>
            <w:rFonts w:asciiTheme="minorHAnsi" w:hAnsiTheme="minorHAnsi" w:cstheme="minorHAnsi"/>
            <w:sz w:val="22"/>
          </w:rPr>
          <w:delText>; OSF; 2021</w:delText>
        </w:r>
      </w:del>
      <w:del w:id="3406" w:author="Copyeditor (JMIR)" w:date="2023-08-04T09:33:00Z">
        <w:r w:rsidRPr="002F6E3E">
          <w:rPr>
            <w:rFonts w:asciiTheme="minorHAnsi" w:hAnsiTheme="minorHAnsi" w:cstheme="minorHAnsi"/>
            <w:sz w:val="22"/>
          </w:rPr>
          <w:delText>. [accessed Jul 24, 2023]</w:delText>
        </w:r>
      </w:del>
    </w:p>
    <w:p w14:paraId="2BAD161F" w14:textId="5202689D" w:rsidR="008B2A7A" w:rsidRPr="002F6E3E" w:rsidRDefault="0046147D" w:rsidP="002F6E3E">
      <w:pPr>
        <w:tabs>
          <w:tab w:val="left" w:pos="446"/>
        </w:tabs>
        <w:spacing w:line="360" w:lineRule="auto"/>
        <w:ind w:hanging="287"/>
        <w:rPr>
          <w:del w:id="3407" w:author="Copyeditor (JMIR)" w:date="2023-08-04T09:33:00Z"/>
          <w:rFonts w:asciiTheme="minorHAnsi" w:hAnsiTheme="minorHAnsi" w:cstheme="minorHAnsi"/>
        </w:rPr>
      </w:pPr>
      <w:del w:id="3408" w:author="Copyeditor (JMIR)" w:date="2023-08-04T09:33:00Z">
        <w:r w:rsidRPr="002F6E3E">
          <w:rPr>
            <w:rFonts w:asciiTheme="minorHAnsi" w:hAnsiTheme="minorHAnsi" w:cstheme="minorHAnsi"/>
            <w:sz w:val="22"/>
          </w:rPr>
          <w:delText>60.</w:delText>
        </w:r>
        <w:r w:rsidRPr="002F6E3E">
          <w:rPr>
            <w:rFonts w:asciiTheme="minorHAnsi" w:hAnsiTheme="minorHAnsi" w:cstheme="minorHAnsi"/>
            <w:sz w:val="22"/>
          </w:rPr>
          <w:tab/>
          <w:delText>NIH</w:delText>
        </w:r>
        <w:r w:rsidRPr="002F6E3E">
          <w:rPr>
            <w:rFonts w:asciiTheme="minorHAnsi" w:eastAsia="Cambria" w:hAnsiTheme="minorHAnsi" w:cstheme="minorHAnsi"/>
            <w:sz w:val="22"/>
          </w:rPr>
          <w:delText xml:space="preserve"> </w:delText>
        </w:r>
        <w:r w:rsidRPr="002F6E3E">
          <w:rPr>
            <w:rFonts w:asciiTheme="minorHAnsi" w:hAnsiTheme="minorHAnsi" w:cstheme="minorHAnsi"/>
            <w:sz w:val="22"/>
          </w:rPr>
          <w:delText>RePORTER. Dynamic, real-time prediction of alcohol use lapse using mHealth technologies. https://reporter.nih.gov/search/LLKWYWhN9EO5FmeFLrTL5g/project-details/8986398 [accessed Jul 26, 2023]</w:delText>
        </w:r>
      </w:del>
    </w:p>
    <w:p w14:paraId="2A36728A" w14:textId="50458A02" w:rsidR="008B2A7A" w:rsidRPr="002F6E3E" w:rsidRDefault="0046147D" w:rsidP="002F6E3E">
      <w:pPr>
        <w:tabs>
          <w:tab w:val="left" w:pos="446"/>
        </w:tabs>
        <w:spacing w:line="360" w:lineRule="auto"/>
        <w:ind w:hanging="287"/>
        <w:rPr>
          <w:del w:id="3409" w:author="Copyeditor (JMIR)" w:date="2023-08-04T09:33:00Z"/>
          <w:rFonts w:asciiTheme="minorHAnsi" w:hAnsiTheme="minorHAnsi" w:cstheme="minorHAnsi"/>
        </w:rPr>
      </w:pPr>
      <w:del w:id="3410" w:author="Copyeditor (JMIR)" w:date="2023-08-04T09:33:00Z">
        <w:r w:rsidRPr="002F6E3E">
          <w:rPr>
            <w:rFonts w:asciiTheme="minorHAnsi" w:hAnsiTheme="minorHAnsi" w:cstheme="minorHAnsi"/>
            <w:sz w:val="22"/>
          </w:rPr>
          <w:delText>61.</w:delText>
        </w:r>
        <w:r w:rsidRPr="002F6E3E">
          <w:rPr>
            <w:rFonts w:asciiTheme="minorHAnsi" w:hAnsiTheme="minorHAnsi" w:cstheme="minorHAnsi"/>
            <w:sz w:val="22"/>
          </w:rPr>
          <w:tab/>
          <w:delText>Gustafson DH, Landucci G, McTavish F, Kornfield R, Johnson RA, Mares M</w:delText>
        </w:r>
      </w:del>
      <w:del w:id="3411" w:author="Copyeditor (JMIR)" w:date="2023-08-03T06:30:00Z">
        <w:r w:rsidRPr="002F6E3E">
          <w:rPr>
            <w:rFonts w:asciiTheme="minorHAnsi" w:hAnsiTheme="minorHAnsi" w:cstheme="minorHAnsi"/>
            <w:sz w:val="22"/>
          </w:rPr>
          <w:delText>-</w:delText>
        </w:r>
      </w:del>
      <w:del w:id="3412" w:author="Copyeditor (JMIR)" w:date="2023-08-04T09:33:00Z">
        <w:r w:rsidRPr="002F6E3E">
          <w:rPr>
            <w:rFonts w:asciiTheme="minorHAnsi" w:hAnsiTheme="minorHAnsi" w:cstheme="minorHAnsi"/>
            <w:sz w:val="22"/>
          </w:rPr>
          <w:delText xml:space="preserve">L, Westergaard RP, Quanbeck A, Alagoz E, Pe-Romashko K, Thomas C, Shah D. The effect of bundling medication-assisted treatment for opioid addiction with mHealth: Study protocol for a randomized clinical trial. </w:delText>
        </w:r>
        <w:r w:rsidRPr="002F6E3E">
          <w:rPr>
            <w:rFonts w:asciiTheme="minorHAnsi" w:hAnsiTheme="minorHAnsi" w:cstheme="minorHAnsi"/>
            <w:i/>
            <w:sz w:val="22"/>
          </w:rPr>
          <w:delText xml:space="preserve">Trials </w:delText>
        </w:r>
        <w:r w:rsidRPr="002F6E3E">
          <w:rPr>
            <w:rFonts w:asciiTheme="minorHAnsi" w:hAnsiTheme="minorHAnsi" w:cstheme="minorHAnsi"/>
            <w:sz w:val="22"/>
          </w:rPr>
          <w:delText xml:space="preserve">2016 Dec;17(1):592.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"https://www.ncbi.nlm.nih.gov/pubmed/27955689"</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413" w:author="Copyeditor (JMIR)" w:date="2023-08-03T06:30:00Z">
        <w:r w:rsidRPr="002F6E3E">
          <w:rPr>
            <w:rFonts w:asciiTheme="minorHAnsi" w:hAnsiTheme="minorHAnsi" w:cstheme="minorHAnsi"/>
            <w:sz w:val="22"/>
          </w:rPr>
          <w:delText>MID</w:delText>
        </w:r>
      </w:del>
      <w:del w:id="3414"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"http://www.ncbi.nlm.nih.gov/pubmed/27955689"</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27955689</w:delText>
        </w:r>
        <w:r w:rsidRPr="002F6E3E">
          <w:rPr>
            <w:rFonts w:asciiTheme="minorHAnsi" w:hAnsiTheme="minorHAnsi" w:cstheme="minorHAnsi"/>
            <w:sz w:val="22"/>
          </w:rPr>
          <w:fldChar w:fldCharType="end"/>
        </w:r>
      </w:del>
    </w:p>
    <w:p w14:paraId="05D4D25B" w14:textId="3E71C998" w:rsidR="008B2A7A" w:rsidRPr="002F6E3E" w:rsidRDefault="0046147D" w:rsidP="002F6E3E">
      <w:pPr>
        <w:tabs>
          <w:tab w:val="left" w:pos="446"/>
        </w:tabs>
        <w:spacing w:line="360" w:lineRule="auto"/>
        <w:ind w:hanging="287"/>
        <w:rPr>
          <w:del w:id="3415" w:author="Copyeditor (JMIR)" w:date="2023-08-04T09:33:00Z"/>
          <w:rFonts w:asciiTheme="minorHAnsi" w:hAnsiTheme="minorHAnsi" w:cstheme="minorHAnsi"/>
        </w:rPr>
      </w:pPr>
      <w:del w:id="3416" w:author="Copyeditor (JMIR)" w:date="2023-08-04T09:33:00Z">
        <w:r w:rsidRPr="002F6E3E">
          <w:rPr>
            <w:rFonts w:asciiTheme="minorHAnsi" w:hAnsiTheme="minorHAnsi" w:cstheme="minorHAnsi"/>
            <w:sz w:val="22"/>
          </w:rPr>
          <w:delText>62.</w:delText>
        </w:r>
        <w:r w:rsidRPr="002F6E3E">
          <w:rPr>
            <w:rFonts w:asciiTheme="minorHAnsi" w:hAnsiTheme="minorHAnsi" w:cstheme="minorHAnsi"/>
            <w:sz w:val="22"/>
          </w:rPr>
          <w:tab/>
          <w:delText>Gustafson DH, McTavish FM, Chih M</w:delText>
        </w:r>
      </w:del>
      <w:del w:id="3417" w:author="Copyeditor (JMIR)" w:date="2023-08-03T06:30:00Z">
        <w:r w:rsidRPr="002F6E3E">
          <w:rPr>
            <w:rFonts w:asciiTheme="minorHAnsi" w:hAnsiTheme="minorHAnsi" w:cstheme="minorHAnsi"/>
            <w:sz w:val="22"/>
          </w:rPr>
          <w:delText>-</w:delText>
        </w:r>
      </w:del>
      <w:del w:id="3418" w:author="Copyeditor (JMIR)" w:date="2023-08-04T09:33:00Z">
        <w:r w:rsidRPr="002F6E3E">
          <w:rPr>
            <w:rFonts w:asciiTheme="minorHAnsi" w:hAnsiTheme="minorHAnsi" w:cstheme="minorHAnsi"/>
            <w:sz w:val="22"/>
          </w:rPr>
          <w:delText xml:space="preserve">Y, Atwood AK, Johnson RA, Boyle MG, Levy MS, Driscoll H, Chisholm SM, Dillenburg L, Isham A, Shah D. A smartphone application to support recovery from alcoholism: A randomized clinical trial. </w:delText>
        </w:r>
        <w:r w:rsidRPr="002F6E3E">
          <w:rPr>
            <w:rFonts w:asciiTheme="minorHAnsi" w:hAnsiTheme="minorHAnsi" w:cstheme="minorHAnsi"/>
            <w:i/>
            <w:sz w:val="22"/>
          </w:rPr>
          <w:delText xml:space="preserve">JAMA psychiatry </w:delText>
        </w:r>
        <w:r w:rsidRPr="002F6E3E">
          <w:rPr>
            <w:rFonts w:asciiTheme="minorHAnsi" w:hAnsiTheme="minorHAnsi" w:cstheme="minorHAnsi"/>
            <w:sz w:val="22"/>
          </w:rPr>
          <w:delText>2014 May;71(5):566</w:delText>
        </w:r>
      </w:del>
      <w:del w:id="3419" w:author="Copyeditor (JMIR)" w:date="2023-08-03T06:30:00Z">
        <w:r w:rsidRPr="002F6E3E">
          <w:rPr>
            <w:rFonts w:asciiTheme="minorHAnsi" w:hAnsiTheme="minorHAnsi" w:cstheme="minorHAnsi"/>
            <w:sz w:val="22"/>
          </w:rPr>
          <w:delText>–</w:delText>
        </w:r>
      </w:del>
      <w:del w:id="3420" w:author="Copyeditor (JMIR)" w:date="2023-08-04T09:33:00Z">
        <w:r w:rsidRPr="002F6E3E">
          <w:rPr>
            <w:rFonts w:asciiTheme="minorHAnsi" w:hAnsiTheme="minorHAnsi" w:cstheme="minorHAnsi"/>
            <w:sz w:val="22"/>
          </w:rPr>
          <w:delText xml:space="preserve">572.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"https://www.ncbi.nlm.nih.gov/pubmed/24671165"</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421" w:author="Copyeditor (JMIR)" w:date="2023-08-03T06:30:00Z">
        <w:r w:rsidRPr="002F6E3E">
          <w:rPr>
            <w:rFonts w:asciiTheme="minorHAnsi" w:hAnsiTheme="minorHAnsi" w:cstheme="minorHAnsi"/>
            <w:sz w:val="22"/>
          </w:rPr>
          <w:delText>MID</w:delText>
        </w:r>
      </w:del>
      <w:del w:id="3422"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"http://www.ncbi.nlm.nih.gov/pubmed/24671165"</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24671165</w:delText>
        </w:r>
        <w:r w:rsidRPr="002F6E3E">
          <w:rPr>
            <w:rFonts w:asciiTheme="minorHAnsi" w:hAnsiTheme="minorHAnsi" w:cstheme="minorHAnsi"/>
            <w:sz w:val="22"/>
          </w:rPr>
          <w:fldChar w:fldCharType="end"/>
        </w:r>
      </w:del>
    </w:p>
    <w:p w14:paraId="5096A5B4" w14:textId="078429D3" w:rsidR="008B2A7A" w:rsidRPr="002F6E3E" w:rsidRDefault="0046147D" w:rsidP="002F6E3E">
      <w:pPr>
        <w:tabs>
          <w:tab w:val="left" w:pos="446"/>
        </w:tabs>
        <w:spacing w:line="360" w:lineRule="auto"/>
        <w:ind w:hanging="287"/>
        <w:rPr>
          <w:del w:id="3423" w:author="Copyeditor (JMIR)" w:date="2023-08-04T09:33:00Z"/>
          <w:rFonts w:asciiTheme="minorHAnsi" w:hAnsiTheme="minorHAnsi" w:cstheme="minorHAnsi"/>
        </w:rPr>
      </w:pPr>
      <w:del w:id="3424" w:author="Copyeditor (JMIR)" w:date="2023-08-04T09:33:00Z">
        <w:r w:rsidRPr="002F6E3E">
          <w:rPr>
            <w:rFonts w:asciiTheme="minorHAnsi" w:hAnsiTheme="minorHAnsi" w:cstheme="minorHAnsi"/>
            <w:sz w:val="22"/>
          </w:rPr>
          <w:delText>63.</w:delText>
        </w:r>
        <w:r w:rsidRPr="002F6E3E">
          <w:rPr>
            <w:rFonts w:asciiTheme="minorHAnsi" w:hAnsiTheme="minorHAnsi" w:cstheme="minorHAnsi"/>
            <w:sz w:val="22"/>
          </w:rPr>
          <w:tab/>
          <w:delText>Marlatt GA, Gordon JR, editors. Relapse Prevention: Maintenance Strategies in the Treatment of Addictive Behaviors. First edition. New York: The Guilford Press</w:delText>
        </w:r>
      </w:del>
      <w:del w:id="3425" w:author="Copyeditor (JMIR)" w:date="2023-08-03T06:30:00Z">
        <w:r w:rsidRPr="002F6E3E">
          <w:rPr>
            <w:rFonts w:asciiTheme="minorHAnsi" w:hAnsiTheme="minorHAnsi" w:cstheme="minorHAnsi"/>
            <w:sz w:val="22"/>
          </w:rPr>
          <w:delText>; 1985</w:delText>
        </w:r>
      </w:del>
      <w:del w:id="3426" w:author="Copyeditor (JMIR)" w:date="2023-08-04T09:33:00Z">
        <w:r w:rsidRPr="002F6E3E">
          <w:rPr>
            <w:rFonts w:asciiTheme="minorHAnsi" w:hAnsiTheme="minorHAnsi" w:cstheme="minorHAnsi"/>
            <w:sz w:val="22"/>
          </w:rPr>
          <w:delText>. ISBN:978-0-89862-009-2</w:delText>
        </w:r>
      </w:del>
    </w:p>
    <w:p w14:paraId="3E5FD085" w14:textId="5883024E" w:rsidR="008B2A7A" w:rsidRPr="002F6E3E" w:rsidRDefault="0046147D" w:rsidP="002F6E3E">
      <w:pPr>
        <w:tabs>
          <w:tab w:val="left" w:pos="446"/>
        </w:tabs>
        <w:spacing w:line="360" w:lineRule="auto"/>
        <w:ind w:hanging="287"/>
        <w:rPr>
          <w:del w:id="3427" w:author="Copyeditor (JMIR)" w:date="2023-08-04T09:33:00Z"/>
          <w:rFonts w:asciiTheme="minorHAnsi" w:hAnsiTheme="minorHAnsi" w:cstheme="minorHAnsi"/>
        </w:rPr>
      </w:pPr>
      <w:del w:id="3428" w:author="Copyeditor (JMIR)" w:date="2023-08-04T09:33:00Z">
        <w:r w:rsidRPr="002F6E3E">
          <w:rPr>
            <w:rFonts w:asciiTheme="minorHAnsi" w:hAnsiTheme="minorHAnsi" w:cstheme="minorHAnsi"/>
            <w:sz w:val="22"/>
          </w:rPr>
          <w:delText>64.</w:delText>
        </w:r>
        <w:r w:rsidRPr="002F6E3E">
          <w:rPr>
            <w:rFonts w:asciiTheme="minorHAnsi" w:hAnsiTheme="minorHAnsi" w:cstheme="minorHAnsi"/>
            <w:sz w:val="22"/>
          </w:rPr>
          <w:tab/>
          <w:delText>Marlatt GA, Donovan DM, editors. Relapse Prevention, Second Edition: Maintenance Strategies in the Treatment of Addictive Behaviors. 2nd edition. New York London: The Guilford Press</w:delText>
        </w:r>
      </w:del>
      <w:del w:id="3429" w:author="Copyeditor (JMIR)" w:date="2023-08-03T06:30:00Z">
        <w:r w:rsidRPr="002F6E3E">
          <w:rPr>
            <w:rFonts w:asciiTheme="minorHAnsi" w:hAnsiTheme="minorHAnsi" w:cstheme="minorHAnsi"/>
            <w:sz w:val="22"/>
          </w:rPr>
          <w:delText>; 2007</w:delText>
        </w:r>
      </w:del>
      <w:del w:id="3430" w:author="Copyeditor (JMIR)" w:date="2023-08-04T09:33:00Z">
        <w:r w:rsidRPr="002F6E3E">
          <w:rPr>
            <w:rFonts w:asciiTheme="minorHAnsi" w:hAnsiTheme="minorHAnsi" w:cstheme="minorHAnsi"/>
            <w:sz w:val="22"/>
          </w:rPr>
          <w:delText>. ISBN:978-1-59385-641-0</w:delText>
        </w:r>
      </w:del>
    </w:p>
    <w:p w14:paraId="7CCF47E5" w14:textId="3E7F5960" w:rsidR="008B2A7A" w:rsidRPr="002F6E3E" w:rsidRDefault="0046147D" w:rsidP="002F6E3E">
      <w:pPr>
        <w:tabs>
          <w:tab w:val="left" w:pos="446"/>
        </w:tabs>
        <w:spacing w:line="360" w:lineRule="auto"/>
        <w:ind w:hanging="287"/>
        <w:rPr>
          <w:del w:id="3431" w:author="Copyeditor (JMIR)" w:date="2023-08-04T09:33:00Z"/>
          <w:rFonts w:asciiTheme="minorHAnsi" w:hAnsiTheme="minorHAnsi" w:cstheme="minorHAnsi"/>
        </w:rPr>
      </w:pPr>
      <w:del w:id="3432" w:author="Copyeditor (JMIR)" w:date="2023-08-04T09:33:00Z">
        <w:r w:rsidRPr="002F6E3E">
          <w:rPr>
            <w:rFonts w:asciiTheme="minorHAnsi" w:hAnsiTheme="minorHAnsi" w:cstheme="minorHAnsi"/>
            <w:sz w:val="22"/>
          </w:rPr>
          <w:delText>65.</w:delText>
        </w:r>
        <w:r w:rsidRPr="002F6E3E">
          <w:rPr>
            <w:rFonts w:asciiTheme="minorHAnsi" w:hAnsiTheme="minorHAnsi" w:cstheme="minorHAnsi"/>
            <w:sz w:val="22"/>
          </w:rPr>
          <w:tab/>
          <w:delText xml:space="preserve">Larimer ME, Palmer RS, Marlatt GA. Relapse prevention. An overview of Marlatt’s cognitive-behavioral model. </w:delText>
        </w:r>
        <w:r w:rsidRPr="002F6E3E">
          <w:rPr>
            <w:rFonts w:asciiTheme="minorHAnsi" w:hAnsiTheme="minorHAnsi" w:cstheme="minorHAnsi"/>
            <w:i/>
            <w:sz w:val="22"/>
          </w:rPr>
          <w:delText xml:space="preserve">Alcohol Research &amp; Health: The Journal of the National Institute on Alcohol Abuse and Alcoholism </w:delText>
        </w:r>
        <w:r w:rsidRPr="002F6E3E">
          <w:rPr>
            <w:rFonts w:asciiTheme="minorHAnsi" w:hAnsiTheme="minorHAnsi" w:cstheme="minorHAnsi"/>
            <w:sz w:val="22"/>
          </w:rPr>
          <w:delText>1999;23(2):151</w:delText>
        </w:r>
      </w:del>
      <w:del w:id="3433" w:author="Copyeditor (JMIR)" w:date="2023-08-03T06:30:00Z">
        <w:r w:rsidRPr="002F6E3E">
          <w:rPr>
            <w:rFonts w:asciiTheme="minorHAnsi" w:hAnsiTheme="minorHAnsi" w:cstheme="minorHAnsi"/>
            <w:sz w:val="22"/>
          </w:rPr>
          <w:delText>–</w:delText>
        </w:r>
      </w:del>
      <w:del w:id="3434" w:author="Copyeditor (JMIR)" w:date="2023-08-04T09:33:00Z">
        <w:r w:rsidRPr="002F6E3E">
          <w:rPr>
            <w:rFonts w:asciiTheme="minorHAnsi" w:hAnsiTheme="minorHAnsi" w:cstheme="minorHAnsi"/>
            <w:sz w:val="22"/>
          </w:rPr>
          <w:delText xml:space="preserve">160.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"https://www.ncbi.nlm.nih.gov/pubmed/10890810"</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435" w:author="Copyeditor (JMIR)" w:date="2023-08-03T06:30:00Z">
        <w:r w:rsidRPr="002F6E3E">
          <w:rPr>
            <w:rFonts w:asciiTheme="minorHAnsi" w:hAnsiTheme="minorHAnsi" w:cstheme="minorHAnsi"/>
            <w:sz w:val="22"/>
          </w:rPr>
          <w:delText>MID</w:delText>
        </w:r>
      </w:del>
      <w:del w:id="3436"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"http://www.ncbi.nlm.nih.gov/pubmed/10890810"</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10890810</w:delText>
        </w:r>
        <w:r w:rsidRPr="002F6E3E">
          <w:rPr>
            <w:rFonts w:asciiTheme="minorHAnsi" w:hAnsiTheme="minorHAnsi" w:cstheme="minorHAnsi"/>
            <w:sz w:val="22"/>
          </w:rPr>
          <w:fldChar w:fldCharType="end"/>
        </w:r>
      </w:del>
    </w:p>
    <w:p w14:paraId="37060445" w14:textId="5B900E8D" w:rsidR="008B2A7A" w:rsidRPr="002F6E3E" w:rsidRDefault="0046147D" w:rsidP="002F6E3E">
      <w:pPr>
        <w:tabs>
          <w:tab w:val="left" w:pos="446"/>
        </w:tabs>
        <w:spacing w:line="360" w:lineRule="auto"/>
        <w:ind w:hanging="287"/>
        <w:rPr>
          <w:del w:id="3437" w:author="Copyeditor (JMIR)" w:date="2023-08-04T09:33:00Z"/>
          <w:rFonts w:asciiTheme="minorHAnsi" w:hAnsiTheme="minorHAnsi" w:cstheme="minorHAnsi"/>
        </w:rPr>
      </w:pPr>
      <w:del w:id="3438" w:author="Copyeditor (JMIR)" w:date="2023-08-04T09:33:00Z">
        <w:r w:rsidRPr="002F6E3E">
          <w:rPr>
            <w:rFonts w:asciiTheme="minorHAnsi" w:hAnsiTheme="minorHAnsi" w:cstheme="minorHAnsi"/>
            <w:sz w:val="22"/>
          </w:rPr>
          <w:delText>66.</w:delText>
        </w:r>
        <w:r w:rsidRPr="002F6E3E">
          <w:rPr>
            <w:rFonts w:asciiTheme="minorHAnsi" w:hAnsiTheme="minorHAnsi" w:cstheme="minorHAnsi"/>
            <w:sz w:val="22"/>
          </w:rPr>
          <w:tab/>
          <w:delText xml:space="preserve">Witkiewitz K, Marlatt GA. Emphasis on interpersonal factors in a dynamic model of relapse. </w:delText>
        </w:r>
        <w:r w:rsidRPr="002F6E3E">
          <w:rPr>
            <w:rFonts w:asciiTheme="minorHAnsi" w:hAnsiTheme="minorHAnsi" w:cstheme="minorHAnsi"/>
            <w:i/>
            <w:sz w:val="22"/>
          </w:rPr>
          <w:delText xml:space="preserve">The American Psychologist </w:delText>
        </w:r>
        <w:r w:rsidRPr="002F6E3E">
          <w:rPr>
            <w:rFonts w:asciiTheme="minorHAnsi" w:hAnsiTheme="minorHAnsi" w:cstheme="minorHAnsi"/>
            <w:sz w:val="22"/>
          </w:rPr>
          <w:delText>2005;60(4):341</w:delText>
        </w:r>
      </w:del>
      <w:del w:id="3439" w:author="Copyeditor (JMIR)" w:date="2023-08-03T06:30:00Z">
        <w:r w:rsidRPr="002F6E3E">
          <w:rPr>
            <w:rFonts w:asciiTheme="minorHAnsi" w:hAnsiTheme="minorHAnsi" w:cstheme="minorHAnsi"/>
            <w:sz w:val="22"/>
          </w:rPr>
          <w:delText>–</w:delText>
        </w:r>
      </w:del>
      <w:del w:id="3440" w:author="Copyeditor (JMIR)" w:date="2023-08-04T09:33:00Z">
        <w:r w:rsidRPr="002F6E3E">
          <w:rPr>
            <w:rFonts w:asciiTheme="minorHAnsi" w:hAnsiTheme="minorHAnsi" w:cstheme="minorHAnsi"/>
            <w:sz w:val="22"/>
          </w:rPr>
          <w:delText xml:space="preserve">342.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"https://www.ncbi.nlm.nih.gov/pubmed/15943533"</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441" w:author="Copyeditor (JMIR)" w:date="2023-08-03T06:30:00Z">
        <w:r w:rsidRPr="002F6E3E">
          <w:rPr>
            <w:rFonts w:asciiTheme="minorHAnsi" w:hAnsiTheme="minorHAnsi" w:cstheme="minorHAnsi"/>
            <w:sz w:val="22"/>
          </w:rPr>
          <w:delText>MID</w:delText>
        </w:r>
      </w:del>
      <w:del w:id="3442"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"http://www.ncbi.nlm.nih.gov/pubmed/15943533"</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15943533</w:delText>
        </w:r>
        <w:r w:rsidRPr="002F6E3E">
          <w:rPr>
            <w:rFonts w:asciiTheme="minorHAnsi" w:hAnsiTheme="minorHAnsi" w:cstheme="minorHAnsi"/>
            <w:sz w:val="22"/>
          </w:rPr>
          <w:fldChar w:fldCharType="end"/>
        </w:r>
      </w:del>
    </w:p>
    <w:p w14:paraId="7CDE8A14" w14:textId="662CA35F" w:rsidR="008B2A7A" w:rsidRPr="002F6E3E" w:rsidRDefault="0046147D" w:rsidP="002F6E3E">
      <w:pPr>
        <w:tabs>
          <w:tab w:val="left" w:pos="446"/>
        </w:tabs>
        <w:spacing w:line="360" w:lineRule="auto"/>
        <w:ind w:hanging="287"/>
        <w:rPr>
          <w:del w:id="3443" w:author="Copyeditor (JMIR)" w:date="2023-08-04T09:33:00Z"/>
          <w:rFonts w:asciiTheme="minorHAnsi" w:hAnsiTheme="minorHAnsi" w:cstheme="minorHAnsi"/>
        </w:rPr>
      </w:pPr>
      <w:del w:id="3444" w:author="Copyeditor (JMIR)" w:date="2023-08-04T09:33:00Z">
        <w:r w:rsidRPr="002F6E3E">
          <w:rPr>
            <w:rFonts w:asciiTheme="minorHAnsi" w:hAnsiTheme="minorHAnsi" w:cstheme="minorHAnsi"/>
            <w:sz w:val="22"/>
          </w:rPr>
          <w:delText>67.</w:delText>
        </w:r>
        <w:r w:rsidRPr="002F6E3E">
          <w:rPr>
            <w:rFonts w:asciiTheme="minorHAnsi" w:hAnsiTheme="minorHAnsi" w:cstheme="minorHAnsi"/>
            <w:sz w:val="22"/>
          </w:rPr>
          <w:tab/>
          <w:delText xml:space="preserve">Carpenter SM, Menictas M, Nahum-Shani I, Wetter DW, Murphy SA. Developments in Mobile Health Just-in-Time Adaptive Interventions for Addiction Science. </w:delText>
        </w:r>
        <w:r w:rsidRPr="002F6E3E">
          <w:rPr>
            <w:rFonts w:asciiTheme="minorHAnsi" w:hAnsiTheme="minorHAnsi" w:cstheme="minorHAnsi"/>
            <w:i/>
            <w:sz w:val="22"/>
          </w:rPr>
          <w:delText xml:space="preserve">Current Addiction Reports </w:delText>
        </w:r>
        <w:r w:rsidRPr="002F6E3E">
          <w:rPr>
            <w:rFonts w:asciiTheme="minorHAnsi" w:hAnsiTheme="minorHAnsi" w:cstheme="minorHAnsi"/>
            <w:sz w:val="22"/>
          </w:rPr>
          <w:delText>2020 Sep;7(3):280</w:delText>
        </w:r>
      </w:del>
      <w:del w:id="3445" w:author="Copyeditor (JMIR)" w:date="2023-08-03T06:30:00Z">
        <w:r w:rsidRPr="002F6E3E">
          <w:rPr>
            <w:rFonts w:asciiTheme="minorHAnsi" w:hAnsiTheme="minorHAnsi" w:cstheme="minorHAnsi"/>
            <w:sz w:val="22"/>
          </w:rPr>
          <w:delText>–</w:delText>
        </w:r>
      </w:del>
      <w:del w:id="3446" w:author="Copyeditor (JMIR)" w:date="2023-08-04T09:33:00Z">
        <w:r w:rsidRPr="002F6E3E">
          <w:rPr>
            <w:rFonts w:asciiTheme="minorHAnsi" w:hAnsiTheme="minorHAnsi" w:cstheme="minorHAnsi"/>
            <w:sz w:val="22"/>
          </w:rPr>
          <w:delText xml:space="preserve">290.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"https://www.ncbi.nlm.nih.gov/pubmed/33747711"</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447" w:author="Copyeditor (JMIR)" w:date="2023-08-03T06:30:00Z">
        <w:r w:rsidRPr="002F6E3E">
          <w:rPr>
            <w:rFonts w:asciiTheme="minorHAnsi" w:hAnsiTheme="minorHAnsi" w:cstheme="minorHAnsi"/>
            <w:sz w:val="22"/>
          </w:rPr>
          <w:delText>MID</w:delText>
        </w:r>
      </w:del>
      <w:del w:id="3448"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"http://www.ncbi.nlm.nih.gov/pubmed/33747711"</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33747711</w:delText>
        </w:r>
        <w:r w:rsidRPr="002F6E3E">
          <w:rPr>
            <w:rFonts w:asciiTheme="minorHAnsi" w:hAnsiTheme="minorHAnsi" w:cstheme="minorHAnsi"/>
            <w:sz w:val="22"/>
          </w:rPr>
          <w:fldChar w:fldCharType="end"/>
        </w:r>
      </w:del>
    </w:p>
    <w:p w14:paraId="00641842" w14:textId="4DB7EFEC" w:rsidR="008B2A7A" w:rsidRPr="002F6E3E" w:rsidRDefault="0046147D" w:rsidP="002F6E3E">
      <w:pPr>
        <w:tabs>
          <w:tab w:val="left" w:pos="446"/>
        </w:tabs>
        <w:spacing w:line="360" w:lineRule="auto"/>
        <w:ind w:hanging="287"/>
        <w:rPr>
          <w:del w:id="3449" w:author="Copyeditor (JMIR)" w:date="2023-08-04T09:33:00Z"/>
          <w:rFonts w:asciiTheme="minorHAnsi" w:hAnsiTheme="minorHAnsi" w:cstheme="minorHAnsi"/>
        </w:rPr>
      </w:pPr>
      <w:del w:id="3450" w:author="Copyeditor (JMIR)" w:date="2023-08-04T09:33:00Z">
        <w:r w:rsidRPr="002F6E3E">
          <w:rPr>
            <w:rFonts w:asciiTheme="minorHAnsi" w:hAnsiTheme="minorHAnsi" w:cstheme="minorHAnsi"/>
            <w:sz w:val="22"/>
          </w:rPr>
          <w:delText>68.</w:delText>
        </w:r>
        <w:r w:rsidRPr="002F6E3E">
          <w:rPr>
            <w:rFonts w:asciiTheme="minorHAnsi" w:hAnsiTheme="minorHAnsi" w:cstheme="minorHAnsi"/>
            <w:sz w:val="22"/>
          </w:rPr>
          <w:tab/>
          <w:delText>Businelle MS, Walters ST, Mun E</w:delText>
        </w:r>
      </w:del>
      <w:del w:id="3451" w:author="Copyeditor (JMIR)" w:date="2023-08-03T06:30:00Z">
        <w:r w:rsidRPr="002F6E3E">
          <w:rPr>
            <w:rFonts w:asciiTheme="minorHAnsi" w:hAnsiTheme="minorHAnsi" w:cstheme="minorHAnsi"/>
            <w:sz w:val="22"/>
          </w:rPr>
          <w:delText>-</w:delText>
        </w:r>
      </w:del>
      <w:del w:id="3452" w:author="Copyeditor (JMIR)" w:date="2023-08-04T09:33:00Z">
        <w:r w:rsidRPr="002F6E3E">
          <w:rPr>
            <w:rFonts w:asciiTheme="minorHAnsi" w:hAnsiTheme="minorHAnsi" w:cstheme="minorHAnsi"/>
            <w:sz w:val="22"/>
          </w:rPr>
          <w:delText xml:space="preserve">Y, Kirchner TR, Hébert ET, Li X. Reducing Drinking Among People Experiencing Homelessness: Protocol for the Development and Testing of a Just-in-Time Adaptive Intervention. </w:delText>
        </w:r>
        <w:r w:rsidRPr="002F6E3E">
          <w:rPr>
            <w:rFonts w:asciiTheme="minorHAnsi" w:hAnsiTheme="minorHAnsi" w:cstheme="minorHAnsi"/>
            <w:i/>
            <w:sz w:val="22"/>
          </w:rPr>
          <w:delText xml:space="preserve">JMIR Research Protocols </w:delText>
        </w:r>
        <w:r w:rsidRPr="002F6E3E">
          <w:rPr>
            <w:rFonts w:asciiTheme="minorHAnsi" w:hAnsiTheme="minorHAnsi" w:cstheme="minorHAnsi"/>
            <w:sz w:val="22"/>
          </w:rPr>
          <w:delText xml:space="preserve">2020 Apr;9(4):e15610. </w:delText>
        </w:r>
      </w:del>
      <w:del w:id="3453" w:author="Copyeditor (JMIR)" w:date="2023-08-03T06:30:00Z">
        <w:r w:rsidRPr="002F6E3E">
          <w:rPr>
            <w:rFonts w:asciiTheme="minorHAnsi" w:hAnsiTheme="minorHAnsi" w:cstheme="minorHAnsi"/>
            <w:sz w:val="22"/>
          </w:rPr>
          <w:delText xml:space="preserve"> </w:delText>
        </w:r>
      </w:del>
      <w:del w:id="3454" w:author="Copyeditor (JMIR)" w:date="2023-08-04T09:33:00Z">
        <w:r w:rsidRPr="002F6E3E">
          <w:rPr>
            <w:rFonts w:asciiTheme="minorHAnsi" w:hAnsiTheme="minorHAnsi" w:cstheme="minorHAnsi"/>
            <w:sz w:val="22"/>
          </w:rPr>
          <w:delText>P</w:delText>
        </w:r>
      </w:del>
      <w:del w:id="3455" w:author="Copyeditor (JMIR)" w:date="2023-08-03T06:30:00Z">
        <w:r w:rsidRPr="002F6E3E">
          <w:rPr>
            <w:rFonts w:asciiTheme="minorHAnsi" w:hAnsiTheme="minorHAnsi" w:cstheme="minorHAnsi"/>
            <w:sz w:val="22"/>
          </w:rPr>
          <w:delText>MID</w:delText>
        </w:r>
      </w:del>
      <w:del w:id="3456"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"http://www.ncbi.nlm.nih.gov/pubmed/32297874"</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32297874</w:delText>
        </w:r>
        <w:r w:rsidRPr="002F6E3E">
          <w:rPr>
            <w:rFonts w:asciiTheme="minorHAnsi" w:hAnsiTheme="minorHAnsi" w:cstheme="minorHAnsi"/>
            <w:sz w:val="22"/>
          </w:rPr>
          <w:fldChar w:fldCharType="end"/>
        </w:r>
      </w:del>
      <w:del w:id="3457" w:author="Copyeditor (JMIR)" w:date="2023-08-03T06:30:00Z">
        <w:r w:rsidRPr="002F6E3E">
          <w:rPr>
            <w:rFonts w:asciiTheme="minorHAnsi" w:hAnsiTheme="minorHAnsi" w:cstheme="minorHAnsi"/>
            <w:sz w:val="22"/>
          </w:rPr>
          <w:delText xml:space="preserve"> </w:delText>
        </w:r>
      </w:del>
    </w:p>
    <w:p w14:paraId="1B033A2D" w14:textId="7B3A0695" w:rsidR="008B2A7A" w:rsidRPr="002F6E3E" w:rsidRDefault="0046147D" w:rsidP="002F6E3E">
      <w:pPr>
        <w:tabs>
          <w:tab w:val="left" w:pos="446"/>
        </w:tabs>
        <w:spacing w:line="360" w:lineRule="auto"/>
        <w:ind w:hanging="287"/>
        <w:rPr>
          <w:del w:id="3458" w:author="Copyeditor (JMIR)" w:date="2023-08-04T09:33:00Z"/>
          <w:rFonts w:asciiTheme="minorHAnsi" w:hAnsiTheme="minorHAnsi" w:cstheme="minorHAnsi"/>
        </w:rPr>
      </w:pPr>
      <w:del w:id="3459" w:author="Copyeditor (JMIR)" w:date="2023-08-04T09:33:00Z">
        <w:r w:rsidRPr="002F6E3E">
          <w:rPr>
            <w:rFonts w:asciiTheme="minorHAnsi" w:hAnsiTheme="minorHAnsi" w:cstheme="minorHAnsi"/>
            <w:sz w:val="22"/>
          </w:rPr>
          <w:delText>69.</w:delText>
        </w:r>
        <w:r w:rsidRPr="002F6E3E">
          <w:rPr>
            <w:rFonts w:asciiTheme="minorHAnsi" w:hAnsiTheme="minorHAnsi" w:cstheme="minorHAnsi"/>
            <w:sz w:val="22"/>
          </w:rPr>
          <w:tab/>
          <w:delText xml:space="preserve">Derogatis LR, Lipman RS, Covi L. SCL-90: An outpatient psychiatric rating scale–preliminary report. </w:delText>
        </w:r>
        <w:r w:rsidRPr="002F6E3E">
          <w:rPr>
            <w:rFonts w:asciiTheme="minorHAnsi" w:hAnsiTheme="minorHAnsi" w:cstheme="minorHAnsi"/>
            <w:i/>
            <w:sz w:val="22"/>
          </w:rPr>
          <w:delText xml:space="preserve">Psychopharmacology Bulletin </w:delText>
        </w:r>
        <w:r w:rsidRPr="002F6E3E">
          <w:rPr>
            <w:rFonts w:asciiTheme="minorHAnsi" w:hAnsiTheme="minorHAnsi" w:cstheme="minorHAnsi"/>
            <w:sz w:val="22"/>
          </w:rPr>
          <w:delText>1973 Jan;9(1):13</w:delText>
        </w:r>
      </w:del>
      <w:del w:id="3460" w:author="Copyeditor (JMIR)" w:date="2023-08-03T06:30:00Z">
        <w:r w:rsidRPr="002F6E3E">
          <w:rPr>
            <w:rFonts w:asciiTheme="minorHAnsi" w:hAnsiTheme="minorHAnsi" w:cstheme="minorHAnsi"/>
            <w:sz w:val="22"/>
          </w:rPr>
          <w:delText>–</w:delText>
        </w:r>
      </w:del>
      <w:del w:id="3461" w:author="Copyeditor (JMIR)" w:date="2023-08-04T09:33:00Z">
        <w:r w:rsidRPr="002F6E3E">
          <w:rPr>
            <w:rFonts w:asciiTheme="minorHAnsi" w:hAnsiTheme="minorHAnsi" w:cstheme="minorHAnsi"/>
            <w:sz w:val="22"/>
          </w:rPr>
          <w:delText xml:space="preserve">28.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"https://www.ncbi.nlm.nih.gov/pubmed/4682398"</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462" w:author="Copyeditor (JMIR)" w:date="2023-08-03T06:30:00Z">
        <w:r w:rsidRPr="002F6E3E">
          <w:rPr>
            <w:rFonts w:asciiTheme="minorHAnsi" w:hAnsiTheme="minorHAnsi" w:cstheme="minorHAnsi"/>
            <w:sz w:val="22"/>
          </w:rPr>
          <w:delText>MID</w:delText>
        </w:r>
      </w:del>
      <w:del w:id="3463"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"http://www.ncbi.nlm.nih.gov/pubmed/4682398"</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4682398</w:delText>
        </w:r>
        <w:r w:rsidRPr="002F6E3E">
          <w:rPr>
            <w:rFonts w:asciiTheme="minorHAnsi" w:hAnsiTheme="minorHAnsi" w:cstheme="minorHAnsi"/>
            <w:sz w:val="22"/>
          </w:rPr>
          <w:fldChar w:fldCharType="end"/>
        </w:r>
      </w:del>
    </w:p>
    <w:p w14:paraId="65DB8B8A" w14:textId="38D1B146" w:rsidR="008B2A7A" w:rsidRPr="002F6E3E" w:rsidRDefault="0046147D" w:rsidP="002F6E3E">
      <w:pPr>
        <w:tabs>
          <w:tab w:val="left" w:pos="446"/>
        </w:tabs>
        <w:spacing w:line="360" w:lineRule="auto"/>
        <w:ind w:hanging="287"/>
        <w:rPr>
          <w:del w:id="3464" w:author="Copyeditor (JMIR)" w:date="2023-08-04T09:33:00Z"/>
          <w:rFonts w:asciiTheme="minorHAnsi" w:hAnsiTheme="minorHAnsi" w:cstheme="minorHAnsi"/>
        </w:rPr>
      </w:pPr>
      <w:del w:id="3465" w:author="Copyeditor (JMIR)" w:date="2023-08-04T09:33:00Z">
        <w:r w:rsidRPr="002F6E3E">
          <w:rPr>
            <w:rFonts w:asciiTheme="minorHAnsi" w:hAnsiTheme="minorHAnsi" w:cstheme="minorHAnsi"/>
            <w:sz w:val="22"/>
          </w:rPr>
          <w:delText>70.</w:delText>
        </w:r>
        <w:r w:rsidRPr="002F6E3E">
          <w:rPr>
            <w:rFonts w:asciiTheme="minorHAnsi" w:hAnsiTheme="minorHAnsi" w:cstheme="minorHAnsi"/>
            <w:sz w:val="22"/>
          </w:rPr>
          <w:tab/>
          <w:delText>R Core Team. R: A language and environment for statistical computing. Vienna, Austria: R Foundation for Statistical Computing</w:delText>
        </w:r>
      </w:del>
      <w:del w:id="3466" w:author="Copyeditor (JMIR)" w:date="2023-08-03T06:30:00Z">
        <w:r w:rsidRPr="002F6E3E">
          <w:rPr>
            <w:rFonts w:asciiTheme="minorHAnsi" w:hAnsiTheme="minorHAnsi" w:cstheme="minorHAnsi"/>
            <w:sz w:val="22"/>
          </w:rPr>
          <w:delText>; 2021. https://www.R-project.org [accessed Jul 26, 2023]</w:delText>
        </w:r>
      </w:del>
    </w:p>
    <w:p w14:paraId="396B5673" w14:textId="1D24CEB8" w:rsidR="008B2A7A" w:rsidRPr="002F6E3E" w:rsidRDefault="0046147D" w:rsidP="002F6E3E">
      <w:pPr>
        <w:tabs>
          <w:tab w:val="left" w:pos="446"/>
        </w:tabs>
        <w:spacing w:line="360" w:lineRule="auto"/>
        <w:ind w:hanging="287"/>
        <w:rPr>
          <w:del w:id="3467" w:author="Copyeditor (JMIR)" w:date="2023-08-04T09:33:00Z"/>
          <w:rFonts w:asciiTheme="minorHAnsi" w:hAnsiTheme="minorHAnsi" w:cstheme="minorHAnsi"/>
        </w:rPr>
      </w:pPr>
      <w:del w:id="3468" w:author="Copyeditor (JMIR)" w:date="2023-08-04T09:33:00Z">
        <w:r w:rsidRPr="002F6E3E">
          <w:rPr>
            <w:rFonts w:asciiTheme="minorHAnsi" w:hAnsiTheme="minorHAnsi" w:cstheme="minorHAnsi"/>
            <w:sz w:val="22"/>
          </w:rPr>
          <w:delText>71.</w:delText>
        </w:r>
        <w:r w:rsidRPr="002F6E3E">
          <w:rPr>
            <w:rFonts w:asciiTheme="minorHAnsi" w:hAnsiTheme="minorHAnsi" w:cstheme="minorHAnsi"/>
            <w:sz w:val="22"/>
          </w:rPr>
          <w:tab/>
          <w:delText>Team Rs. RStudio: Integrated Development for R. RStudio, PBC</w:delText>
        </w:r>
      </w:del>
      <w:del w:id="3469" w:author="Copyeditor (JMIR)" w:date="2023-08-03T06:30:00Z">
        <w:r w:rsidRPr="002F6E3E">
          <w:rPr>
            <w:rFonts w:asciiTheme="minorHAnsi" w:hAnsiTheme="minorHAnsi" w:cstheme="minorHAnsi"/>
            <w:sz w:val="22"/>
          </w:rPr>
          <w:delText>; 2020</w:delText>
        </w:r>
      </w:del>
      <w:del w:id="3470" w:author="Copyeditor (JMIR)" w:date="2023-08-04T09:33:00Z">
        <w:r w:rsidRPr="002F6E3E">
          <w:rPr>
            <w:rFonts w:asciiTheme="minorHAnsi" w:hAnsiTheme="minorHAnsi" w:cstheme="minorHAnsi"/>
            <w:sz w:val="22"/>
          </w:rPr>
          <w:delText>. https://posit.co/ [accessed Aug 13, 2021]</w:delText>
        </w:r>
      </w:del>
    </w:p>
    <w:p w14:paraId="65E0569D" w14:textId="10738D85" w:rsidR="008B2A7A" w:rsidRPr="002F6E3E" w:rsidRDefault="0046147D" w:rsidP="002F6E3E">
      <w:pPr>
        <w:tabs>
          <w:tab w:val="left" w:pos="446"/>
        </w:tabs>
        <w:spacing w:line="360" w:lineRule="auto"/>
        <w:ind w:hanging="287"/>
        <w:rPr>
          <w:del w:id="3471" w:author="Copyeditor (JMIR)" w:date="2023-08-04T09:33:00Z"/>
          <w:rFonts w:asciiTheme="minorHAnsi" w:hAnsiTheme="minorHAnsi" w:cstheme="minorHAnsi"/>
        </w:rPr>
      </w:pPr>
      <w:del w:id="3472" w:author="Copyeditor (JMIR)" w:date="2023-08-04T09:33:00Z">
        <w:r w:rsidRPr="002F6E3E">
          <w:rPr>
            <w:rFonts w:asciiTheme="minorHAnsi" w:hAnsiTheme="minorHAnsi" w:cstheme="minorHAnsi"/>
            <w:sz w:val="22"/>
          </w:rPr>
          <w:delText>72.</w:delText>
        </w:r>
        <w:r w:rsidRPr="002F6E3E">
          <w:rPr>
            <w:rFonts w:asciiTheme="minorHAnsi" w:hAnsiTheme="minorHAnsi" w:cstheme="minorHAnsi"/>
            <w:sz w:val="22"/>
          </w:rPr>
          <w:tab/>
          <w:delText xml:space="preserve">Wickham H, Averick M, Bryan J, Chang W, McGowan LD, François R, Grolemund G, Hayes A, Henry L, Hester J, Kuhn M, Pedersen TL, Miller E, Bache SM, Müller K, Ooms J, Robinson D, Seidel DP, Spinu V, Takahashi K, Vaughan D, Wilke C, Woo K, Yutani H. Welcome to the Tidyverse. </w:delText>
        </w:r>
        <w:r w:rsidRPr="002F6E3E">
          <w:rPr>
            <w:rFonts w:asciiTheme="minorHAnsi" w:hAnsiTheme="minorHAnsi" w:cstheme="minorHAnsi"/>
            <w:i/>
            <w:sz w:val="22"/>
          </w:rPr>
          <w:delText xml:space="preserve">Journal of Open Source Software </w:delText>
        </w:r>
        <w:r w:rsidRPr="002F6E3E">
          <w:rPr>
            <w:rFonts w:asciiTheme="minorHAnsi" w:hAnsiTheme="minorHAnsi" w:cstheme="minorHAnsi"/>
            <w:sz w:val="22"/>
          </w:rPr>
          <w:delText xml:space="preserve">2019 Nov;4(43):1686. </w:delText>
        </w:r>
      </w:del>
      <w:del w:id="3473" w:author="Copyeditor (JMIR)" w:date="2023-08-03T06:30:00Z">
        <w:r w:rsidRPr="002F6E3E">
          <w:rPr>
            <w:rFonts w:asciiTheme="minorHAnsi" w:hAnsiTheme="minorHAnsi" w:cstheme="minorHAnsi"/>
            <w:sz w:val="22"/>
          </w:rPr>
          <w:delText>doi</w:delText>
        </w:r>
      </w:del>
      <w:del w:id="3474"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"https://doi.org/10.21105/joss.01686"</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10.21105/joss.01686</w:delText>
        </w:r>
        <w:r w:rsidRPr="002F6E3E">
          <w:rPr>
            <w:rFonts w:asciiTheme="minorHAnsi" w:hAnsiTheme="minorHAnsi" w:cstheme="minorHAnsi"/>
            <w:sz w:val="22"/>
          </w:rPr>
          <w:fldChar w:fldCharType="end"/>
        </w:r>
      </w:del>
    </w:p>
    <w:p w14:paraId="6A67A0E5" w14:textId="7D54ED5A" w:rsidR="008B2A7A" w:rsidRPr="002F6E3E" w:rsidRDefault="0046147D" w:rsidP="002F6E3E">
      <w:pPr>
        <w:tabs>
          <w:tab w:val="left" w:pos="446"/>
        </w:tabs>
        <w:spacing w:line="360" w:lineRule="auto"/>
        <w:ind w:hanging="287"/>
        <w:rPr>
          <w:del w:id="3475" w:author="Copyeditor (JMIR)" w:date="2023-08-04T09:33:00Z"/>
          <w:rFonts w:asciiTheme="minorHAnsi" w:hAnsiTheme="minorHAnsi" w:cstheme="minorHAnsi"/>
        </w:rPr>
      </w:pPr>
      <w:del w:id="3476" w:author="Copyeditor (JMIR)" w:date="2023-08-04T09:33:00Z">
        <w:r w:rsidRPr="002F6E3E">
          <w:rPr>
            <w:rFonts w:asciiTheme="minorHAnsi" w:hAnsiTheme="minorHAnsi" w:cstheme="minorHAnsi"/>
            <w:sz w:val="22"/>
          </w:rPr>
          <w:delText>73.</w:delText>
        </w:r>
        <w:r w:rsidRPr="002F6E3E">
          <w:rPr>
            <w:rFonts w:asciiTheme="minorHAnsi" w:hAnsiTheme="minorHAnsi" w:cstheme="minorHAnsi"/>
            <w:sz w:val="22"/>
          </w:rPr>
          <w:tab/>
          <w:delText>Shrout PE, Fleiss JL. Intraclass correlations: Uses in assessing rater reliability.</w:delText>
        </w:r>
        <w:r w:rsidRPr="002F6E3E">
          <w:rPr>
            <w:rFonts w:asciiTheme="minorHAnsi" w:hAnsiTheme="minorHAnsi" w:cstheme="minorHAnsi"/>
            <w:i/>
            <w:sz w:val="22"/>
          </w:rPr>
          <w:delText xml:space="preserve">Psychological Bulletin </w:delText>
        </w:r>
        <w:r w:rsidRPr="002F6E3E">
          <w:rPr>
            <w:rFonts w:asciiTheme="minorHAnsi" w:hAnsiTheme="minorHAnsi" w:cstheme="minorHAnsi"/>
            <w:sz w:val="22"/>
          </w:rPr>
          <w:delText>1979;86(2):420</w:delText>
        </w:r>
      </w:del>
      <w:del w:id="3477" w:author="Copyeditor (JMIR)" w:date="2023-08-03T06:30:00Z">
        <w:r w:rsidRPr="002F6E3E">
          <w:rPr>
            <w:rFonts w:asciiTheme="minorHAnsi" w:hAnsiTheme="minorHAnsi" w:cstheme="minorHAnsi"/>
            <w:sz w:val="22"/>
          </w:rPr>
          <w:delText>–</w:delText>
        </w:r>
      </w:del>
      <w:del w:id="3478" w:author="Copyeditor (JMIR)" w:date="2023-08-04T09:33:00Z">
        <w:r w:rsidRPr="002F6E3E">
          <w:rPr>
            <w:rFonts w:asciiTheme="minorHAnsi" w:hAnsiTheme="minorHAnsi" w:cstheme="minorHAnsi"/>
            <w:sz w:val="22"/>
          </w:rPr>
          <w:delText>428. P</w:delText>
        </w:r>
      </w:del>
      <w:del w:id="3479" w:author="Copyeditor (JMIR)" w:date="2023-08-03T06:30:00Z">
        <w:r w:rsidRPr="002F6E3E">
          <w:rPr>
            <w:rFonts w:asciiTheme="minorHAnsi" w:hAnsiTheme="minorHAnsi" w:cstheme="minorHAnsi"/>
            <w:sz w:val="22"/>
          </w:rPr>
          <w:delText>MID</w:delText>
        </w:r>
      </w:del>
      <w:del w:id="3480"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"http://www.ncbi.nlm.nih.gov/pubmed/18839484"</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18839484</w:delText>
        </w:r>
        <w:r w:rsidRPr="002F6E3E">
          <w:rPr>
            <w:rFonts w:asciiTheme="minorHAnsi" w:hAnsiTheme="minorHAnsi" w:cstheme="minorHAnsi"/>
            <w:sz w:val="22"/>
          </w:rPr>
          <w:fldChar w:fldCharType="end"/>
        </w:r>
      </w:del>
    </w:p>
    <w:p w14:paraId="2494658F" w14:textId="43951065" w:rsidR="008B2A7A" w:rsidRPr="002F6E3E" w:rsidRDefault="0046147D" w:rsidP="002F6E3E">
      <w:pPr>
        <w:tabs>
          <w:tab w:val="left" w:pos="446"/>
        </w:tabs>
        <w:spacing w:line="360" w:lineRule="auto"/>
        <w:ind w:hanging="287"/>
        <w:rPr>
          <w:del w:id="3481" w:author="Copyeditor (JMIR)" w:date="2023-08-04T09:33:00Z"/>
          <w:rFonts w:asciiTheme="minorHAnsi" w:hAnsiTheme="minorHAnsi" w:cstheme="minorHAnsi"/>
        </w:rPr>
      </w:pPr>
      <w:del w:id="3482" w:author="Copyeditor (JMIR)" w:date="2023-08-04T09:33:00Z">
        <w:r w:rsidRPr="002F6E3E">
          <w:rPr>
            <w:rFonts w:asciiTheme="minorHAnsi" w:hAnsiTheme="minorHAnsi" w:cstheme="minorHAnsi"/>
            <w:sz w:val="22"/>
          </w:rPr>
          <w:delText>74.</w:delText>
        </w:r>
        <w:r w:rsidRPr="002F6E3E">
          <w:rPr>
            <w:rFonts w:asciiTheme="minorHAnsi" w:hAnsiTheme="minorHAnsi" w:cstheme="minorHAnsi"/>
            <w:sz w:val="22"/>
          </w:rPr>
          <w:tab/>
          <w:delText xml:space="preserve">Kilian C, Manthey J, Carr S, Hanschmidt F, Rehm J, Speerforck S, Schomerus G. Stigmatization of people with alcohol use disorders: An updated systematic review of population studies. </w:delText>
        </w:r>
        <w:r w:rsidRPr="002F6E3E">
          <w:rPr>
            <w:rFonts w:asciiTheme="minorHAnsi" w:hAnsiTheme="minorHAnsi" w:cstheme="minorHAnsi"/>
            <w:i/>
            <w:sz w:val="22"/>
          </w:rPr>
          <w:delText>Alcoholism</w:delText>
        </w:r>
      </w:del>
      <w:del w:id="3483" w:author="Copyeditor (JMIR)" w:date="2023-08-03T06:30:00Z">
        <w:r w:rsidRPr="002F6E3E">
          <w:rPr>
            <w:rFonts w:asciiTheme="minorHAnsi" w:hAnsiTheme="minorHAnsi" w:cstheme="minorHAnsi"/>
            <w:i/>
            <w:sz w:val="22"/>
          </w:rPr>
          <w:delText>: C</w:delText>
        </w:r>
      </w:del>
      <w:del w:id="3484" w:author="Copyeditor (JMIR)" w:date="2023-08-04T09:33:00Z">
        <w:r w:rsidRPr="002F6E3E">
          <w:rPr>
            <w:rFonts w:asciiTheme="minorHAnsi" w:hAnsiTheme="minorHAnsi" w:cstheme="minorHAnsi"/>
            <w:i/>
            <w:sz w:val="22"/>
          </w:rPr>
          <w:delText xml:space="preserve">linical and </w:delText>
        </w:r>
      </w:del>
      <w:del w:id="3485" w:author="Copyeditor (JMIR)" w:date="2023-08-03T06:30:00Z">
        <w:r w:rsidRPr="002F6E3E">
          <w:rPr>
            <w:rFonts w:asciiTheme="minorHAnsi" w:hAnsiTheme="minorHAnsi" w:cstheme="minorHAnsi"/>
            <w:i/>
            <w:sz w:val="22"/>
          </w:rPr>
          <w:delText>E</w:delText>
        </w:r>
      </w:del>
      <w:del w:id="3486" w:author="Copyeditor (JMIR)" w:date="2023-08-04T09:33:00Z">
        <w:r w:rsidRPr="002F6E3E">
          <w:rPr>
            <w:rFonts w:asciiTheme="minorHAnsi" w:hAnsiTheme="minorHAnsi" w:cstheme="minorHAnsi"/>
            <w:i/>
            <w:sz w:val="22"/>
          </w:rPr>
          <w:delText xml:space="preserve">xperimental </w:delText>
        </w:r>
      </w:del>
      <w:del w:id="3487" w:author="Copyeditor (JMIR)" w:date="2023-08-03T06:30:00Z">
        <w:r w:rsidRPr="002F6E3E">
          <w:rPr>
            <w:rFonts w:asciiTheme="minorHAnsi" w:hAnsiTheme="minorHAnsi" w:cstheme="minorHAnsi"/>
            <w:i/>
            <w:sz w:val="22"/>
          </w:rPr>
          <w:delText>R</w:delText>
        </w:r>
      </w:del>
      <w:del w:id="3488" w:author="Copyeditor (JMIR)" w:date="2023-08-04T09:33:00Z">
        <w:r w:rsidRPr="002F6E3E">
          <w:rPr>
            <w:rFonts w:asciiTheme="minorHAnsi" w:hAnsiTheme="minorHAnsi" w:cstheme="minorHAnsi"/>
            <w:i/>
            <w:sz w:val="22"/>
          </w:rPr>
          <w:delText xml:space="preserve">esearch </w:delText>
        </w:r>
        <w:r w:rsidRPr="002F6E3E">
          <w:rPr>
            <w:rFonts w:asciiTheme="minorHAnsi" w:hAnsiTheme="minorHAnsi" w:cstheme="minorHAnsi"/>
            <w:sz w:val="22"/>
          </w:rPr>
          <w:delText>2021;45(5):899</w:delText>
        </w:r>
      </w:del>
      <w:del w:id="3489" w:author="Copyeditor (JMIR)" w:date="2023-08-03T06:30:00Z">
        <w:r w:rsidRPr="002F6E3E">
          <w:rPr>
            <w:rFonts w:asciiTheme="minorHAnsi" w:hAnsiTheme="minorHAnsi" w:cstheme="minorHAnsi"/>
            <w:sz w:val="22"/>
          </w:rPr>
          <w:delText>–</w:delText>
        </w:r>
      </w:del>
      <w:del w:id="3490" w:author="Copyeditor (JMIR)" w:date="2023-08-04T09:33:00Z">
        <w:r w:rsidRPr="002F6E3E">
          <w:rPr>
            <w:rFonts w:asciiTheme="minorHAnsi" w:hAnsiTheme="minorHAnsi" w:cstheme="minorHAnsi"/>
            <w:sz w:val="22"/>
          </w:rPr>
          <w:delText xml:space="preserve">911. </w:delText>
        </w:r>
      </w:del>
      <w:del w:id="3491" w:author="Copyeditor (JMIR)" w:date="2023-08-03T06:30:00Z">
        <w:r w:rsidRPr="002F6E3E">
          <w:rPr>
            <w:rFonts w:asciiTheme="minorHAnsi" w:hAnsiTheme="minorHAnsi" w:cstheme="minorHAnsi"/>
            <w:sz w:val="22"/>
          </w:rPr>
          <w:delText>doi</w:delText>
        </w:r>
      </w:del>
      <w:del w:id="3492"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"https://doi.org/10.1111/acer.14598"</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10.1111/acer.14598</w:delText>
        </w:r>
        <w:r w:rsidRPr="002F6E3E">
          <w:rPr>
            <w:rFonts w:asciiTheme="minorHAnsi" w:hAnsiTheme="minorHAnsi" w:cstheme="minorHAnsi"/>
            <w:sz w:val="22"/>
          </w:rPr>
          <w:fldChar w:fldCharType="end"/>
        </w:r>
      </w:del>
    </w:p>
    <w:p w14:paraId="6C08D5CB" w14:textId="2E6538C5" w:rsidR="008B2A7A" w:rsidRPr="002F6E3E" w:rsidRDefault="0046147D" w:rsidP="002F6E3E">
      <w:pPr>
        <w:tabs>
          <w:tab w:val="left" w:pos="446"/>
        </w:tabs>
        <w:spacing w:line="360" w:lineRule="auto"/>
        <w:ind w:hanging="287"/>
        <w:rPr>
          <w:del w:id="3493" w:author="Copyeditor (JMIR)" w:date="2023-08-04T09:33:00Z"/>
          <w:rFonts w:asciiTheme="minorHAnsi" w:hAnsiTheme="minorHAnsi" w:cstheme="minorHAnsi"/>
        </w:rPr>
      </w:pPr>
      <w:del w:id="3494" w:author="Copyeditor (JMIR)" w:date="2023-08-04T09:33:00Z">
        <w:r w:rsidRPr="002F6E3E">
          <w:rPr>
            <w:rFonts w:asciiTheme="minorHAnsi" w:hAnsiTheme="minorHAnsi" w:cstheme="minorHAnsi"/>
            <w:sz w:val="22"/>
          </w:rPr>
          <w:delText>75.</w:delText>
        </w:r>
        <w:r w:rsidRPr="002F6E3E">
          <w:rPr>
            <w:rFonts w:asciiTheme="minorHAnsi" w:hAnsiTheme="minorHAnsi" w:cstheme="minorHAnsi"/>
            <w:sz w:val="22"/>
          </w:rPr>
          <w:tab/>
          <w:delText>Substance Abuse and Mental Health Services Administration. Key Substance Use and Mental Health Indicators in the United States: Results from the 2019 National Survey on Drug Use and Health. Rockville, MD: Center for Behavioral Health Statistics and Quality, Substance Abuse and Mental Health Services Administration; 2020. Report No.: HHS Publication No. PEP20-07-01-001</w:delText>
        </w:r>
      </w:del>
      <w:del w:id="3495" w:author="Copyeditor (JMIR)" w:date="2023-08-03T06:30:00Z">
        <w:r w:rsidRPr="002F6E3E">
          <w:rPr>
            <w:rFonts w:asciiTheme="minorHAnsi" w:hAnsiTheme="minorHAnsi" w:cstheme="minorHAnsi"/>
            <w:sz w:val="22"/>
          </w:rPr>
          <w:delText>. https://www.samhsa.gov/data/sites/default/files/reports/rpt29393/2019NSDUHFFRPDFWHTML/2019NSDUHFFR090120.htm [accessed Jun 18, 2022]</w:delText>
        </w:r>
      </w:del>
    </w:p>
    <w:p w14:paraId="29FECB74" w14:textId="5AA5514F" w:rsidR="008B2A7A" w:rsidRPr="002F6E3E" w:rsidRDefault="0046147D" w:rsidP="002F6E3E">
      <w:pPr>
        <w:tabs>
          <w:tab w:val="left" w:pos="563"/>
        </w:tabs>
        <w:spacing w:before="234" w:line="360" w:lineRule="auto"/>
        <w:ind w:hanging="287"/>
        <w:rPr>
          <w:del w:id="3496" w:author="Copyeditor (JMIR)" w:date="2023-08-04T09:33:00Z"/>
          <w:rFonts w:asciiTheme="minorHAnsi" w:hAnsiTheme="minorHAnsi" w:cstheme="minorHAnsi"/>
        </w:rPr>
      </w:pPr>
      <w:del w:id="3497" w:author="Copyeditor (JMIR)" w:date="2023-08-04T09:33:00Z">
        <w:r w:rsidRPr="002F6E3E">
          <w:rPr>
            <w:rFonts w:asciiTheme="minorHAnsi" w:hAnsiTheme="minorHAnsi" w:cstheme="minorHAnsi"/>
            <w:sz w:val="22"/>
          </w:rPr>
          <w:delText>76.</w:delText>
        </w:r>
        <w:r w:rsidRPr="002F6E3E">
          <w:rPr>
            <w:rFonts w:asciiTheme="minorHAnsi" w:hAnsiTheme="minorHAnsi" w:cstheme="minorHAnsi"/>
            <w:sz w:val="22"/>
          </w:rPr>
          <w:tab/>
          <w:delText>TEDx Talks. Mental Healthcare at Our Fingertips</w:delText>
        </w:r>
      </w:del>
      <w:del w:id="3498" w:author="Copyeditor (JMIR)" w:date="2023-08-03T06:30:00Z">
        <w:r w:rsidRPr="002F6E3E">
          <w:rPr>
            <w:rFonts w:asciiTheme="minorHAnsi" w:hAnsiTheme="minorHAnsi" w:cstheme="minorHAnsi"/>
            <w:sz w:val="22"/>
          </w:rPr>
          <w:delText>. 2022</w:delText>
        </w:r>
      </w:del>
      <w:del w:id="3499" w:author="Copyeditor (JMIR)" w:date="2023-08-04T09:33:00Z">
        <w:r w:rsidRPr="002F6E3E">
          <w:rPr>
            <w:rFonts w:asciiTheme="minorHAnsi" w:hAnsiTheme="minorHAnsi" w:cstheme="minorHAnsi"/>
            <w:sz w:val="22"/>
          </w:rPr>
          <w:delText>. https://www.youtube.com/watch?v=KZ8SbmXzFy8 [accessed Jun 18, 2022]</w:delText>
        </w:r>
      </w:del>
    </w:p>
    <w:p w14:paraId="2ECFDA9D" w14:textId="5CFDBB6C" w:rsidR="008B2A7A" w:rsidRPr="002F6E3E" w:rsidRDefault="0046147D" w:rsidP="002F6E3E">
      <w:pPr>
        <w:tabs>
          <w:tab w:val="left" w:pos="563"/>
        </w:tabs>
        <w:spacing w:before="234" w:line="360" w:lineRule="auto"/>
        <w:ind w:hanging="287"/>
        <w:rPr>
          <w:del w:id="3500" w:author="Copyeditor (JMIR)" w:date="2023-08-04T09:33:00Z"/>
          <w:rFonts w:asciiTheme="minorHAnsi" w:hAnsiTheme="minorHAnsi" w:cstheme="minorHAnsi"/>
        </w:rPr>
      </w:pPr>
      <w:del w:id="3501" w:author="Copyeditor (JMIR)" w:date="2023-08-04T09:33:00Z">
        <w:r w:rsidRPr="002F6E3E">
          <w:rPr>
            <w:rFonts w:asciiTheme="minorHAnsi" w:hAnsiTheme="minorHAnsi" w:cstheme="minorHAnsi"/>
            <w:sz w:val="22"/>
          </w:rPr>
          <w:delText>77.</w:delText>
        </w:r>
        <w:r w:rsidRPr="002F6E3E">
          <w:rPr>
            <w:rFonts w:asciiTheme="minorHAnsi" w:hAnsiTheme="minorHAnsi" w:cstheme="minorHAnsi"/>
            <w:sz w:val="22"/>
          </w:rPr>
          <w:tab/>
          <w:delText xml:space="preserve">Ono M, Schneider S, Junghaenel DU, Stone AA. What Affects the Completion of Ecological Momentary Assessments in Chronic Pain Research? An Individual Patient Data Meta-Analysis. </w:delText>
        </w:r>
        <w:r w:rsidRPr="002F6E3E">
          <w:rPr>
            <w:rFonts w:asciiTheme="minorHAnsi" w:hAnsiTheme="minorHAnsi" w:cstheme="minorHAnsi"/>
            <w:i/>
            <w:sz w:val="22"/>
          </w:rPr>
          <w:delText xml:space="preserve">Journal of Medical Internet Research </w:delText>
        </w:r>
        <w:r w:rsidRPr="002F6E3E">
          <w:rPr>
            <w:rFonts w:asciiTheme="minorHAnsi" w:hAnsiTheme="minorHAnsi" w:cstheme="minorHAnsi"/>
            <w:sz w:val="22"/>
          </w:rPr>
          <w:delText xml:space="preserve">2019 Feb;21(2):e11398. </w:delText>
        </w:r>
      </w:del>
      <w:del w:id="3502" w:author="Copyeditor (JMIR)" w:date="2023-08-03T06:30:00Z">
        <w:r w:rsidRPr="002F6E3E">
          <w:rPr>
            <w:rFonts w:asciiTheme="minorHAnsi" w:hAnsiTheme="minorHAnsi" w:cstheme="minorHAnsi"/>
            <w:sz w:val="22"/>
          </w:rPr>
          <w:delText>doi</w:delText>
        </w:r>
      </w:del>
      <w:del w:id="3503"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"https://doi.org/10.2196/11398"</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10.2196/11398</w:delText>
        </w:r>
        <w:r w:rsidRPr="002F6E3E">
          <w:rPr>
            <w:rFonts w:asciiTheme="minorHAnsi" w:hAnsiTheme="minorHAnsi" w:cstheme="minorHAnsi"/>
            <w:sz w:val="22"/>
          </w:rPr>
          <w:fldChar w:fldCharType="end"/>
        </w:r>
      </w:del>
    </w:p>
    <w:p w14:paraId="770278B9" w14:textId="0FEBCE36" w:rsidR="008B2A7A" w:rsidRPr="002F6E3E" w:rsidRDefault="0046147D" w:rsidP="002F6E3E">
      <w:pPr>
        <w:tabs>
          <w:tab w:val="left" w:pos="563"/>
        </w:tabs>
        <w:spacing w:before="235" w:line="360" w:lineRule="auto"/>
        <w:ind w:hanging="287"/>
        <w:rPr>
          <w:del w:id="3504" w:author="Copyeditor (JMIR)" w:date="2023-08-04T09:33:00Z"/>
          <w:rFonts w:asciiTheme="minorHAnsi" w:hAnsiTheme="minorHAnsi" w:cstheme="minorHAnsi"/>
        </w:rPr>
      </w:pPr>
      <w:del w:id="3505" w:author="Copyeditor (JMIR)" w:date="2023-08-04T09:33:00Z">
        <w:r w:rsidRPr="002F6E3E">
          <w:rPr>
            <w:rFonts w:asciiTheme="minorHAnsi" w:hAnsiTheme="minorHAnsi" w:cstheme="minorHAnsi"/>
            <w:sz w:val="22"/>
          </w:rPr>
          <w:delText>78.</w:delText>
        </w:r>
        <w:r w:rsidRPr="002F6E3E">
          <w:rPr>
            <w:rFonts w:asciiTheme="minorHAnsi" w:hAnsiTheme="minorHAnsi" w:cstheme="minorHAnsi"/>
            <w:sz w:val="22"/>
          </w:rPr>
          <w:tab/>
          <w:delText xml:space="preserve">Tausczik YR, Pennebaker JW. The Psychological Meaning of Words: LIWC and Computerized Text Analysis Methods. </w:delText>
        </w:r>
        <w:r w:rsidRPr="002F6E3E">
          <w:rPr>
            <w:rFonts w:asciiTheme="minorHAnsi" w:hAnsiTheme="minorHAnsi" w:cstheme="minorHAnsi"/>
            <w:i/>
            <w:sz w:val="22"/>
          </w:rPr>
          <w:delText xml:space="preserve">Journal of Language and Social Psychology </w:delText>
        </w:r>
        <w:r w:rsidRPr="002F6E3E">
          <w:rPr>
            <w:rFonts w:asciiTheme="minorHAnsi" w:hAnsiTheme="minorHAnsi" w:cstheme="minorHAnsi"/>
            <w:sz w:val="22"/>
          </w:rPr>
          <w:delText>2010 Mar;29(1):24</w:delText>
        </w:r>
      </w:del>
      <w:del w:id="3506" w:author="Copyeditor (JMIR)" w:date="2023-08-03T06:30:00Z">
        <w:r w:rsidRPr="002F6E3E">
          <w:rPr>
            <w:rFonts w:asciiTheme="minorHAnsi" w:hAnsiTheme="minorHAnsi" w:cstheme="minorHAnsi"/>
            <w:sz w:val="22"/>
          </w:rPr>
          <w:delText>–</w:delText>
        </w:r>
      </w:del>
      <w:del w:id="3507" w:author="Copyeditor (JMIR)" w:date="2023-08-04T09:33:00Z">
        <w:r w:rsidRPr="002F6E3E">
          <w:rPr>
            <w:rFonts w:asciiTheme="minorHAnsi" w:hAnsiTheme="minorHAnsi" w:cstheme="minorHAnsi"/>
            <w:sz w:val="22"/>
          </w:rPr>
          <w:delText xml:space="preserve">54. </w:delText>
        </w:r>
      </w:del>
      <w:del w:id="3508" w:author="Copyeditor (JMIR)" w:date="2023-08-03T06:30:00Z">
        <w:r w:rsidRPr="002F6E3E">
          <w:rPr>
            <w:rFonts w:asciiTheme="minorHAnsi" w:hAnsiTheme="minorHAnsi" w:cstheme="minorHAnsi"/>
            <w:sz w:val="22"/>
          </w:rPr>
          <w:delText>doi</w:delText>
        </w:r>
      </w:del>
      <w:del w:id="3509"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"https://doi.org/10.1177/0261927x09351676"</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10.1177/0261927X09351676</w:delText>
        </w:r>
        <w:r w:rsidRPr="002F6E3E">
          <w:rPr>
            <w:rFonts w:asciiTheme="minorHAnsi" w:hAnsiTheme="minorHAnsi" w:cstheme="minorHAnsi"/>
            <w:sz w:val="22"/>
          </w:rPr>
          <w:fldChar w:fldCharType="end"/>
        </w:r>
      </w:del>
    </w:p>
    <w:p w14:paraId="34DE3A2F" w14:textId="2DCC79B2" w:rsidR="008B2A7A" w:rsidRPr="002F6E3E" w:rsidRDefault="0046147D" w:rsidP="002F6E3E">
      <w:pPr>
        <w:tabs>
          <w:tab w:val="left" w:pos="563"/>
        </w:tabs>
        <w:spacing w:before="154" w:line="360" w:lineRule="auto"/>
        <w:ind w:hanging="287"/>
        <w:rPr>
          <w:del w:id="3510" w:author="Copyeditor (JMIR)" w:date="2023-08-04T09:33:00Z"/>
          <w:rFonts w:asciiTheme="minorHAnsi" w:hAnsiTheme="minorHAnsi" w:cstheme="minorHAnsi"/>
        </w:rPr>
      </w:pPr>
      <w:del w:id="3511" w:author="Copyeditor (JMIR)" w:date="2023-08-04T09:33:00Z">
        <w:r w:rsidRPr="002F6E3E">
          <w:rPr>
            <w:rFonts w:asciiTheme="minorHAnsi" w:hAnsiTheme="minorHAnsi" w:cstheme="minorHAnsi"/>
            <w:sz w:val="22"/>
          </w:rPr>
          <w:delText>79.</w:delText>
        </w:r>
        <w:r w:rsidRPr="002F6E3E">
          <w:rPr>
            <w:rFonts w:asciiTheme="minorHAnsi" w:hAnsiTheme="minorHAnsi" w:cstheme="minorHAnsi"/>
            <w:sz w:val="22"/>
          </w:rPr>
          <w:tab/>
          <w:delText xml:space="preserve">Tackman AM, Sbarra DA, Carey AL, Donnellan MB, Horn AB, Holtzman NS, Edwards TS, Pennebaker JW, Mehl MR. Depression, negative emotionality, and self-referential language: A multi-lab, multi-measure, and multi-language-task research synthesis. </w:delText>
        </w:r>
        <w:r w:rsidRPr="002F6E3E">
          <w:rPr>
            <w:rFonts w:asciiTheme="minorHAnsi" w:hAnsiTheme="minorHAnsi" w:cstheme="minorHAnsi"/>
            <w:i/>
            <w:sz w:val="22"/>
          </w:rPr>
          <w:delText xml:space="preserve">Journal of Personality and Social Psychology </w:delText>
        </w:r>
        <w:r w:rsidRPr="002F6E3E">
          <w:rPr>
            <w:rFonts w:asciiTheme="minorHAnsi" w:hAnsiTheme="minorHAnsi" w:cstheme="minorHAnsi"/>
            <w:sz w:val="22"/>
          </w:rPr>
          <w:delText>American Psychological Association; 2019 May;116(5):817</w:delText>
        </w:r>
      </w:del>
      <w:del w:id="3512" w:author="Copyeditor (JMIR)" w:date="2023-08-03T06:30:00Z">
        <w:r w:rsidRPr="002F6E3E">
          <w:rPr>
            <w:rFonts w:asciiTheme="minorHAnsi" w:hAnsiTheme="minorHAnsi" w:cstheme="minorHAnsi"/>
            <w:sz w:val="22"/>
          </w:rPr>
          <w:delText>–</w:delText>
        </w:r>
      </w:del>
      <w:del w:id="3513" w:author="Copyeditor (JMIR)" w:date="2023-08-04T09:33:00Z">
        <w:r w:rsidRPr="002F6E3E">
          <w:rPr>
            <w:rFonts w:asciiTheme="minorHAnsi" w:hAnsiTheme="minorHAnsi" w:cstheme="minorHAnsi"/>
            <w:sz w:val="22"/>
          </w:rPr>
          <w:delText xml:space="preserve">834. </w:delText>
        </w:r>
      </w:del>
      <w:del w:id="3514" w:author="Copyeditor (JMIR)" w:date="2023-08-03T06:30:00Z">
        <w:r w:rsidRPr="002F6E3E">
          <w:rPr>
            <w:rFonts w:asciiTheme="minorHAnsi" w:hAnsiTheme="minorHAnsi" w:cstheme="minorHAnsi"/>
            <w:sz w:val="22"/>
          </w:rPr>
          <w:delText>doi</w:delText>
        </w:r>
      </w:del>
      <w:del w:id="3515"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"https://doi.org/10.1037/pspp0000187"</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10.1037/pspp0000187</w:delText>
        </w:r>
        <w:r w:rsidRPr="002F6E3E">
          <w:rPr>
            <w:rFonts w:asciiTheme="minorHAnsi" w:hAnsiTheme="minorHAnsi" w:cstheme="minorHAnsi"/>
            <w:sz w:val="22"/>
          </w:rPr>
          <w:fldChar w:fldCharType="end"/>
        </w:r>
      </w:del>
    </w:p>
    <w:p w14:paraId="4C6AE2FB" w14:textId="25452D41" w:rsidR="008B2A7A" w:rsidRPr="002F6E3E" w:rsidRDefault="0046147D" w:rsidP="002F6E3E">
      <w:pPr>
        <w:tabs>
          <w:tab w:val="left" w:pos="446"/>
        </w:tabs>
        <w:spacing w:line="360" w:lineRule="auto"/>
        <w:ind w:hanging="287"/>
        <w:rPr>
          <w:del w:id="3516" w:author="Copyeditor (JMIR)" w:date="2023-08-04T09:33:00Z"/>
          <w:rFonts w:asciiTheme="minorHAnsi" w:hAnsiTheme="minorHAnsi" w:cstheme="minorHAnsi"/>
        </w:rPr>
      </w:pPr>
      <w:del w:id="3517" w:author="Copyeditor (JMIR)" w:date="2023-08-04T09:33:00Z">
        <w:r w:rsidRPr="002F6E3E">
          <w:rPr>
            <w:rFonts w:asciiTheme="minorHAnsi" w:hAnsiTheme="minorHAnsi" w:cstheme="minorHAnsi"/>
            <w:sz w:val="22"/>
          </w:rPr>
          <w:delText>80.</w:delText>
        </w:r>
        <w:r w:rsidRPr="002F6E3E">
          <w:rPr>
            <w:rFonts w:asciiTheme="minorHAnsi" w:hAnsiTheme="minorHAnsi" w:cstheme="minorHAnsi"/>
            <w:sz w:val="22"/>
          </w:rPr>
          <w:tab/>
          <w:delText xml:space="preserve">Jacobucci R, Ammerman BA, Wilcox KT. The use of text-based responses to improve our understanding and prediction of suicide risk. </w:delText>
        </w:r>
        <w:r w:rsidRPr="002F6E3E">
          <w:rPr>
            <w:rFonts w:asciiTheme="minorHAnsi" w:hAnsiTheme="minorHAnsi" w:cstheme="minorHAnsi"/>
            <w:i/>
            <w:sz w:val="22"/>
          </w:rPr>
          <w:delText xml:space="preserve">Suicide and Life-Threatening Behavior </w:delText>
        </w:r>
        <w:r w:rsidRPr="002F6E3E">
          <w:rPr>
            <w:rFonts w:asciiTheme="minorHAnsi" w:hAnsiTheme="minorHAnsi" w:cstheme="minorHAnsi"/>
            <w:sz w:val="22"/>
          </w:rPr>
          <w:delText>2021;51(1):55</w:delText>
        </w:r>
      </w:del>
      <w:del w:id="3518" w:author="Copyeditor (JMIR)" w:date="2023-08-03T06:30:00Z">
        <w:r w:rsidRPr="002F6E3E">
          <w:rPr>
            <w:rFonts w:asciiTheme="minorHAnsi" w:hAnsiTheme="minorHAnsi" w:cstheme="minorHAnsi"/>
            <w:sz w:val="22"/>
          </w:rPr>
          <w:delText>–</w:delText>
        </w:r>
      </w:del>
      <w:del w:id="3519" w:author="Copyeditor (JMIR)" w:date="2023-08-04T09:33:00Z">
        <w:r w:rsidRPr="002F6E3E">
          <w:rPr>
            <w:rFonts w:asciiTheme="minorHAnsi" w:hAnsiTheme="minorHAnsi" w:cstheme="minorHAnsi"/>
            <w:sz w:val="22"/>
          </w:rPr>
          <w:delText xml:space="preserve">64. </w:delText>
        </w:r>
      </w:del>
      <w:del w:id="3520" w:author="Copyeditor (JMIR)" w:date="2023-08-03T06:30:00Z">
        <w:r w:rsidRPr="002F6E3E">
          <w:rPr>
            <w:rFonts w:asciiTheme="minorHAnsi" w:hAnsiTheme="minorHAnsi" w:cstheme="minorHAnsi"/>
            <w:sz w:val="22"/>
          </w:rPr>
          <w:delText>doi</w:delText>
        </w:r>
      </w:del>
      <w:del w:id="3521"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"https://doi.org/10.1111/sltb.12668"</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10.1111/sltb.12668</w:delText>
        </w:r>
        <w:r w:rsidRPr="002F6E3E">
          <w:rPr>
            <w:rFonts w:asciiTheme="minorHAnsi" w:hAnsiTheme="minorHAnsi" w:cstheme="minorHAnsi"/>
            <w:sz w:val="22"/>
          </w:rPr>
          <w:fldChar w:fldCharType="end"/>
        </w:r>
      </w:del>
    </w:p>
    <w:p w14:paraId="3B92A315" w14:textId="4F3D7A1E" w:rsidR="008B2A7A" w:rsidRPr="002F6E3E" w:rsidRDefault="0046147D" w:rsidP="002F6E3E">
      <w:pPr>
        <w:tabs>
          <w:tab w:val="left" w:pos="446"/>
        </w:tabs>
        <w:spacing w:line="360" w:lineRule="auto"/>
        <w:ind w:hanging="287"/>
        <w:rPr>
          <w:del w:id="3522" w:author="Copyeditor (JMIR)" w:date="2023-08-04T09:33:00Z"/>
          <w:rFonts w:asciiTheme="minorHAnsi" w:hAnsiTheme="minorHAnsi" w:cstheme="minorHAnsi"/>
        </w:rPr>
      </w:pPr>
      <w:del w:id="3523" w:author="Copyeditor (JMIR)" w:date="2023-08-04T09:33:00Z">
        <w:r w:rsidRPr="002F6E3E">
          <w:rPr>
            <w:rFonts w:asciiTheme="minorHAnsi" w:hAnsiTheme="minorHAnsi" w:cstheme="minorHAnsi"/>
            <w:sz w:val="22"/>
          </w:rPr>
          <w:delText>81.</w:delText>
        </w:r>
        <w:r w:rsidRPr="002F6E3E">
          <w:rPr>
            <w:rFonts w:asciiTheme="minorHAnsi" w:hAnsiTheme="minorHAnsi" w:cstheme="minorHAnsi"/>
            <w:sz w:val="22"/>
          </w:rPr>
          <w:tab/>
          <w:delText xml:space="preserve">Low DM, Rumker L, Talkar T, Torous J, Cecchi G, Ghosh SS. Natural Language Processing Reveals Vulnerable Mental Health Support Groups and Heightened Health Anxiety on Reddit During COVID-19: Observational Study. </w:delText>
        </w:r>
        <w:r w:rsidRPr="002F6E3E">
          <w:rPr>
            <w:rFonts w:asciiTheme="minorHAnsi" w:hAnsiTheme="minorHAnsi" w:cstheme="minorHAnsi"/>
            <w:i/>
            <w:sz w:val="22"/>
          </w:rPr>
          <w:delText xml:space="preserve">Journal of Medical Internet Research </w:delText>
        </w:r>
        <w:r w:rsidRPr="002F6E3E">
          <w:rPr>
            <w:rFonts w:asciiTheme="minorHAnsi" w:hAnsiTheme="minorHAnsi" w:cstheme="minorHAnsi"/>
            <w:sz w:val="22"/>
          </w:rPr>
          <w:delText>JMIR Publications Inc</w:delText>
        </w:r>
      </w:del>
      <w:del w:id="3524" w:author="Copyeditor (JMIR)" w:date="2023-08-03T06:30:00Z">
        <w:r w:rsidRPr="002F6E3E">
          <w:rPr>
            <w:rFonts w:asciiTheme="minorHAnsi" w:hAnsiTheme="minorHAnsi" w:cstheme="minorHAnsi"/>
            <w:sz w:val="22"/>
          </w:rPr>
          <w:delText>.</w:delText>
        </w:r>
      </w:del>
      <w:del w:id="3525" w:author="Copyeditor (JMIR)" w:date="2023-08-04T09:33:00Z">
        <w:r w:rsidRPr="002F6E3E">
          <w:rPr>
            <w:rFonts w:asciiTheme="minorHAnsi" w:hAnsiTheme="minorHAnsi" w:cstheme="minorHAnsi"/>
            <w:sz w:val="22"/>
          </w:rPr>
          <w:delText xml:space="preserve">, Toronto, Canada; 2020 Oct;22(10):e22635. </w:delText>
        </w:r>
      </w:del>
      <w:del w:id="3526" w:author="Copyeditor (JMIR)" w:date="2023-08-03T06:30:00Z">
        <w:r w:rsidRPr="002F6E3E">
          <w:rPr>
            <w:rFonts w:asciiTheme="minorHAnsi" w:hAnsiTheme="minorHAnsi" w:cstheme="minorHAnsi"/>
            <w:sz w:val="22"/>
          </w:rPr>
          <w:delText>doi</w:delText>
        </w:r>
      </w:del>
      <w:del w:id="3527"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"https://doi.org/10.2196/22635"</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10.2196/22635</w:delText>
        </w:r>
        <w:r w:rsidRPr="002F6E3E">
          <w:rPr>
            <w:rFonts w:asciiTheme="minorHAnsi" w:hAnsiTheme="minorHAnsi" w:cstheme="minorHAnsi"/>
            <w:sz w:val="22"/>
          </w:rPr>
          <w:fldChar w:fldCharType="end"/>
        </w:r>
      </w:del>
    </w:p>
    <w:p w14:paraId="038725B0" w14:textId="48E408AF" w:rsidR="008B2A7A" w:rsidRPr="002F6E3E" w:rsidRDefault="0046147D" w:rsidP="002F6E3E">
      <w:pPr>
        <w:tabs>
          <w:tab w:val="left" w:pos="563"/>
        </w:tabs>
        <w:spacing w:before="234" w:line="360" w:lineRule="auto"/>
        <w:ind w:hanging="287"/>
        <w:rPr>
          <w:del w:id="3528" w:author="Copyeditor (JMIR)" w:date="2023-08-04T09:33:00Z"/>
          <w:rFonts w:asciiTheme="minorHAnsi" w:hAnsiTheme="minorHAnsi" w:cstheme="minorHAnsi"/>
        </w:rPr>
      </w:pPr>
      <w:del w:id="3529" w:author="Copyeditor (JMIR)" w:date="2023-08-04T09:33:00Z">
        <w:r w:rsidRPr="002F6E3E">
          <w:rPr>
            <w:rFonts w:asciiTheme="minorHAnsi" w:hAnsiTheme="minorHAnsi" w:cstheme="minorHAnsi"/>
            <w:sz w:val="22"/>
          </w:rPr>
          <w:delText>82.</w:delText>
        </w:r>
        <w:r w:rsidRPr="002F6E3E">
          <w:rPr>
            <w:rFonts w:asciiTheme="minorHAnsi" w:hAnsiTheme="minorHAnsi" w:cstheme="minorHAnsi"/>
            <w:sz w:val="22"/>
          </w:rPr>
          <w:tab/>
          <w:delText xml:space="preserve">Belouali A, Gupta S, Sourirajan V, Yu J, Allen N, Alaoui A, Dutton MA, Reinhard MJ. Acoustic and language analysis of speech for suicidal ideation among US veterans. </w:delText>
        </w:r>
        <w:r w:rsidRPr="002F6E3E">
          <w:rPr>
            <w:rFonts w:asciiTheme="minorHAnsi" w:hAnsiTheme="minorHAnsi" w:cstheme="minorHAnsi"/>
            <w:i/>
            <w:sz w:val="22"/>
          </w:rPr>
          <w:delText xml:space="preserve">BioData Mining </w:delText>
        </w:r>
        <w:r w:rsidRPr="002F6E3E">
          <w:rPr>
            <w:rFonts w:asciiTheme="minorHAnsi" w:hAnsiTheme="minorHAnsi" w:cstheme="minorHAnsi"/>
            <w:sz w:val="22"/>
          </w:rPr>
          <w:delText xml:space="preserve">2021 Dec;14(1):11. </w:delText>
        </w:r>
      </w:del>
      <w:del w:id="3530" w:author="Copyeditor (JMIR)" w:date="2023-08-03T06:30:00Z">
        <w:r w:rsidRPr="002F6E3E">
          <w:rPr>
            <w:rFonts w:asciiTheme="minorHAnsi" w:hAnsiTheme="minorHAnsi" w:cstheme="minorHAnsi"/>
            <w:sz w:val="22"/>
          </w:rPr>
          <w:delText>doi</w:delText>
        </w:r>
      </w:del>
      <w:del w:id="3531"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"https://doi.org/10.1186/s13040-021-00245-y"</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10.1186/s13040-021-00245-y</w:delText>
        </w:r>
        <w:r w:rsidRPr="002F6E3E">
          <w:rPr>
            <w:rFonts w:asciiTheme="minorHAnsi" w:hAnsiTheme="minorHAnsi" w:cstheme="minorHAnsi"/>
            <w:sz w:val="22"/>
          </w:rPr>
          <w:fldChar w:fldCharType="end"/>
        </w:r>
      </w:del>
    </w:p>
    <w:p w14:paraId="72BD883B" w14:textId="39B06971" w:rsidR="008B2A7A" w:rsidRPr="002F6E3E" w:rsidRDefault="0046147D" w:rsidP="002F6E3E">
      <w:pPr>
        <w:tabs>
          <w:tab w:val="left" w:pos="446"/>
        </w:tabs>
        <w:spacing w:line="360" w:lineRule="auto"/>
        <w:ind w:hanging="287"/>
        <w:rPr>
          <w:del w:id="3532" w:author="Copyeditor (JMIR)" w:date="2023-08-04T09:33:00Z"/>
          <w:rFonts w:asciiTheme="minorHAnsi" w:hAnsiTheme="minorHAnsi" w:cstheme="minorHAnsi"/>
        </w:rPr>
      </w:pPr>
      <w:del w:id="3533" w:author="Copyeditor (JMIR)" w:date="2023-08-04T09:33:00Z">
        <w:r w:rsidRPr="002F6E3E">
          <w:rPr>
            <w:rFonts w:asciiTheme="minorHAnsi" w:hAnsiTheme="minorHAnsi" w:cstheme="minorHAnsi"/>
            <w:sz w:val="22"/>
          </w:rPr>
          <w:delText>83.</w:delText>
        </w:r>
        <w:r w:rsidRPr="002F6E3E">
          <w:rPr>
            <w:rFonts w:asciiTheme="minorHAnsi" w:hAnsiTheme="minorHAnsi" w:cstheme="minorHAnsi"/>
            <w:sz w:val="22"/>
          </w:rPr>
          <w:tab/>
          <w:delText xml:space="preserve">Faurholt-Jepsen M, Busk J, Frost M, Vinberg M, Christensen EM, Winther O, Bardram JE, Kessing LV. Voice analysis as an objective state marker in bipolar disorder. </w:delText>
        </w:r>
        <w:r w:rsidRPr="002F6E3E">
          <w:rPr>
            <w:rFonts w:asciiTheme="minorHAnsi" w:hAnsiTheme="minorHAnsi" w:cstheme="minorHAnsi"/>
            <w:i/>
            <w:sz w:val="22"/>
          </w:rPr>
          <w:delText xml:space="preserve">Translational Psychiatry </w:delText>
        </w:r>
        <w:r w:rsidRPr="002F6E3E">
          <w:rPr>
            <w:rFonts w:asciiTheme="minorHAnsi" w:hAnsiTheme="minorHAnsi" w:cstheme="minorHAnsi"/>
            <w:sz w:val="22"/>
          </w:rPr>
          <w:delText>2016 Jul;6:e856. P</w:delText>
        </w:r>
      </w:del>
      <w:del w:id="3534" w:author="Copyeditor (JMIR)" w:date="2023-08-03T06:30:00Z">
        <w:r w:rsidRPr="002F6E3E">
          <w:rPr>
            <w:rFonts w:asciiTheme="minorHAnsi" w:hAnsiTheme="minorHAnsi" w:cstheme="minorHAnsi"/>
            <w:sz w:val="22"/>
          </w:rPr>
          <w:delText>MID</w:delText>
        </w:r>
      </w:del>
      <w:del w:id="3535" w:author="Copyeditor (JMIR)" w:date="2023-08-04T09:33:00Z">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"https://www.ncbi.nlm.nih.gov/pubmed/27434490"</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"https://www.ncbi.nlm.nih.gov/pubmed/27434490"</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"http://www.ncbi.nlm.nih.gov/pubmed/27434490"</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27434490</w:delText>
        </w:r>
        <w:r w:rsidRPr="002F6E3E">
          <w:rPr>
            <w:rFonts w:asciiTheme="minorHAnsi" w:hAnsiTheme="minorHAnsi" w:cstheme="minorHAnsi"/>
            <w:sz w:val="22"/>
          </w:rPr>
          <w:fldChar w:fldCharType="end"/>
        </w:r>
      </w:del>
    </w:p>
    <w:p w14:paraId="6C204195" w14:textId="3CDB7107" w:rsidR="008B2A7A" w:rsidRPr="002F6E3E" w:rsidRDefault="0046147D" w:rsidP="002F6E3E">
      <w:pPr>
        <w:tabs>
          <w:tab w:val="left" w:pos="446"/>
        </w:tabs>
        <w:spacing w:line="360" w:lineRule="auto"/>
        <w:ind w:hanging="287"/>
        <w:rPr>
          <w:del w:id="3536" w:author="Copyeditor (JMIR)" w:date="2023-08-04T09:33:00Z"/>
          <w:rFonts w:asciiTheme="minorHAnsi" w:hAnsiTheme="minorHAnsi" w:cstheme="minorHAnsi"/>
        </w:rPr>
      </w:pPr>
      <w:del w:id="3537" w:author="Copyeditor (JMIR)" w:date="2023-08-04T09:33:00Z">
        <w:r w:rsidRPr="002F6E3E">
          <w:rPr>
            <w:rFonts w:asciiTheme="minorHAnsi" w:hAnsiTheme="minorHAnsi" w:cstheme="minorHAnsi"/>
            <w:sz w:val="22"/>
          </w:rPr>
          <w:delText>84.</w:delText>
        </w:r>
        <w:r w:rsidRPr="002F6E3E">
          <w:rPr>
            <w:rFonts w:asciiTheme="minorHAnsi" w:hAnsiTheme="minorHAnsi" w:cstheme="minorHAnsi"/>
            <w:sz w:val="22"/>
          </w:rPr>
          <w:tab/>
          <w:delText>Pavlou PA. Consumer Acceptance of Electronic Commerce: Integrating Trust and Risk with the Technology Acceptance Model. International</w:delText>
        </w:r>
        <w:r w:rsidRPr="002F6E3E">
          <w:rPr>
            <w:rFonts w:asciiTheme="minorHAnsi" w:hAnsiTheme="minorHAnsi" w:cstheme="minorHAnsi"/>
            <w:i/>
            <w:sz w:val="22"/>
          </w:rPr>
          <w:delText xml:space="preserve"> </w:delText>
        </w:r>
        <w:r w:rsidRPr="002F6E3E">
          <w:rPr>
            <w:rFonts w:asciiTheme="minorHAnsi" w:hAnsiTheme="minorHAnsi" w:cstheme="minorHAnsi"/>
            <w:sz w:val="22"/>
          </w:rPr>
          <w:delText>Journal</w:delText>
        </w:r>
        <w:r w:rsidRPr="002F6E3E">
          <w:rPr>
            <w:rFonts w:asciiTheme="minorHAnsi" w:hAnsiTheme="minorHAnsi" w:cstheme="minorHAnsi"/>
            <w:i/>
            <w:sz w:val="22"/>
          </w:rPr>
          <w:delText xml:space="preserve"> </w:delText>
        </w:r>
        <w:r w:rsidRPr="002F6E3E">
          <w:rPr>
            <w:rFonts w:asciiTheme="minorHAnsi" w:hAnsiTheme="minorHAnsi" w:cstheme="minorHAnsi"/>
            <w:sz w:val="22"/>
          </w:rPr>
          <w:delText>of</w:delText>
        </w:r>
        <w:r w:rsidRPr="002F6E3E">
          <w:rPr>
            <w:rFonts w:asciiTheme="minorHAnsi" w:hAnsiTheme="minorHAnsi" w:cstheme="minorHAnsi"/>
            <w:i/>
            <w:sz w:val="22"/>
          </w:rPr>
          <w:delText xml:space="preserve"> </w:delText>
        </w:r>
        <w:r w:rsidRPr="002F6E3E">
          <w:rPr>
            <w:rFonts w:asciiTheme="minorHAnsi" w:hAnsiTheme="minorHAnsi" w:cstheme="minorHAnsi"/>
            <w:sz w:val="22"/>
          </w:rPr>
          <w:delText>Electronic</w:delText>
        </w:r>
        <w:r w:rsidRPr="002F6E3E">
          <w:rPr>
            <w:rFonts w:asciiTheme="minorHAnsi" w:hAnsiTheme="minorHAnsi" w:cstheme="minorHAnsi"/>
            <w:i/>
            <w:sz w:val="22"/>
          </w:rPr>
          <w:delText xml:space="preserve"> </w:delText>
        </w:r>
        <w:r w:rsidRPr="002F6E3E">
          <w:rPr>
            <w:rFonts w:asciiTheme="minorHAnsi" w:hAnsiTheme="minorHAnsi" w:cstheme="minorHAnsi"/>
            <w:sz w:val="22"/>
          </w:rPr>
          <w:delText>Commerce</w:delText>
        </w:r>
      </w:del>
      <w:del w:id="3538" w:author="Copyeditor (JMIR)" w:date="2023-08-03T06:30:00Z">
        <w:r w:rsidRPr="002F6E3E">
          <w:rPr>
            <w:rFonts w:asciiTheme="minorHAnsi" w:hAnsiTheme="minorHAnsi" w:cstheme="minorHAnsi"/>
            <w:i/>
            <w:sz w:val="22"/>
          </w:rPr>
          <w:delText xml:space="preserve"> </w:delText>
        </w:r>
        <w:r w:rsidRPr="002F6E3E">
          <w:rPr>
            <w:rFonts w:asciiTheme="minorHAnsi" w:hAnsiTheme="minorHAnsi" w:cstheme="minorHAnsi"/>
            <w:sz w:val="22"/>
          </w:rPr>
          <w:delText>[Internet]</w:delText>
        </w:r>
      </w:del>
      <w:del w:id="3539" w:author="Copyeditor (JMIR)" w:date="2023-08-04T09:33:00Z">
        <w:r w:rsidRPr="002F6E3E">
          <w:rPr>
            <w:rFonts w:asciiTheme="minorHAnsi" w:hAnsiTheme="minorHAnsi" w:cstheme="minorHAnsi"/>
            <w:sz w:val="22"/>
          </w:rPr>
          <w:delText xml:space="preserve"> Taylor &amp; Francis, Ltd</w:delText>
        </w:r>
      </w:del>
      <w:del w:id="3540" w:author="Copyeditor (JMIR)" w:date="2023-08-03T06:30:00Z">
        <w:r w:rsidRPr="002F6E3E">
          <w:rPr>
            <w:rFonts w:asciiTheme="minorHAnsi" w:hAnsiTheme="minorHAnsi" w:cstheme="minorHAnsi"/>
            <w:sz w:val="22"/>
          </w:rPr>
          <w:delText>.</w:delText>
        </w:r>
      </w:del>
      <w:del w:id="3541" w:author="Copyeditor (JMIR)" w:date="2023-08-04T09:33:00Z">
        <w:r w:rsidRPr="002F6E3E">
          <w:rPr>
            <w:rFonts w:asciiTheme="minorHAnsi" w:hAnsiTheme="minorHAnsi" w:cstheme="minorHAnsi"/>
            <w:sz w:val="22"/>
          </w:rPr>
          <w:delText xml:space="preserve">; 2003; 7(3):101–134. </w:delText>
        </w:r>
      </w:del>
      <w:del w:id="3542" w:author="Copyeditor (JMIR)" w:date="2023-08-03T06:30:00Z">
        <w:r w:rsidRPr="002F6E3E">
          <w:rPr>
            <w:rFonts w:asciiTheme="minorHAnsi" w:hAnsiTheme="minorHAnsi" w:cstheme="minorHAnsi"/>
            <w:sz w:val="22"/>
          </w:rPr>
          <w:delText>doi</w:delText>
        </w:r>
      </w:del>
      <w:del w:id="3543"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"https://doi.org/10.1080/10864415.2003.11044275"</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10.1080/10864415.2003.11044275</w:delText>
        </w:r>
        <w:r w:rsidRPr="002F6E3E">
          <w:rPr>
            <w:rFonts w:asciiTheme="minorHAnsi" w:hAnsiTheme="minorHAnsi" w:cstheme="minorHAnsi"/>
            <w:sz w:val="22"/>
          </w:rPr>
          <w:fldChar w:fldCharType="end"/>
        </w:r>
      </w:del>
    </w:p>
    <w:p w14:paraId="2C80DE9A" w14:textId="37FEB564" w:rsidR="008B2A7A" w:rsidRPr="002F6E3E" w:rsidRDefault="0046147D" w:rsidP="002F6E3E">
      <w:pPr>
        <w:tabs>
          <w:tab w:val="left" w:pos="446"/>
        </w:tabs>
        <w:spacing w:line="360" w:lineRule="auto"/>
        <w:ind w:hanging="287"/>
        <w:rPr>
          <w:del w:id="3544" w:author="Copyeditor (JMIR)" w:date="2023-08-04T09:33:00Z"/>
          <w:rFonts w:asciiTheme="minorHAnsi" w:hAnsiTheme="minorHAnsi" w:cstheme="minorHAnsi"/>
        </w:rPr>
      </w:pPr>
      <w:del w:id="3545" w:author="Copyeditor (JMIR)" w:date="2023-08-04T09:33:00Z">
        <w:r w:rsidRPr="002F6E3E">
          <w:rPr>
            <w:rFonts w:asciiTheme="minorHAnsi" w:hAnsiTheme="minorHAnsi" w:cstheme="minorHAnsi"/>
            <w:sz w:val="22"/>
          </w:rPr>
          <w:delText>85.</w:delText>
        </w:r>
        <w:r w:rsidRPr="002F6E3E">
          <w:rPr>
            <w:rFonts w:asciiTheme="minorHAnsi" w:hAnsiTheme="minorHAnsi" w:cstheme="minorHAnsi"/>
            <w:sz w:val="22"/>
          </w:rPr>
          <w:tab/>
          <w:delText xml:space="preserve">Schnall R, Higgins T, Brown W, Carballo-Dieguez A, Bakken S. Trust, Perceived Risk, Perceived Ease of Use and Perceived Usefulness as Factors Related to mHealth Technology Use. </w:delText>
        </w:r>
        <w:r w:rsidRPr="002F6E3E">
          <w:rPr>
            <w:rFonts w:asciiTheme="minorHAnsi" w:hAnsiTheme="minorHAnsi" w:cstheme="minorHAnsi"/>
            <w:i/>
            <w:sz w:val="22"/>
          </w:rPr>
          <w:delText xml:space="preserve">Studies in Health Technology and Informatics </w:delText>
        </w:r>
        <w:r w:rsidRPr="002F6E3E">
          <w:rPr>
            <w:rFonts w:asciiTheme="minorHAnsi" w:hAnsiTheme="minorHAnsi" w:cstheme="minorHAnsi"/>
            <w:sz w:val="22"/>
          </w:rPr>
          <w:delText>2015;216:467</w:delText>
        </w:r>
      </w:del>
      <w:del w:id="3546" w:author="Copyeditor (JMIR)" w:date="2023-08-03T06:30:00Z">
        <w:r w:rsidRPr="002F6E3E">
          <w:rPr>
            <w:rFonts w:asciiTheme="minorHAnsi" w:hAnsiTheme="minorHAnsi" w:cstheme="minorHAnsi"/>
            <w:sz w:val="22"/>
          </w:rPr>
          <w:delText>–</w:delText>
        </w:r>
      </w:del>
      <w:del w:id="3547" w:author="Copyeditor (JMIR)" w:date="2023-08-04T09:33:00Z">
        <w:r w:rsidRPr="002F6E3E">
          <w:rPr>
            <w:rFonts w:asciiTheme="minorHAnsi" w:hAnsiTheme="minorHAnsi" w:cstheme="minorHAnsi"/>
            <w:sz w:val="22"/>
          </w:rPr>
          <w:delText xml:space="preserve">471.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"https://www.ncbi.nlm.nih.gov/pubmed/26262094"</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548" w:author="Copyeditor (JMIR)" w:date="2023-08-03T06:30:00Z">
        <w:r w:rsidRPr="002F6E3E">
          <w:rPr>
            <w:rFonts w:asciiTheme="minorHAnsi" w:hAnsiTheme="minorHAnsi" w:cstheme="minorHAnsi"/>
            <w:sz w:val="22"/>
          </w:rPr>
          <w:delText>MID</w:delText>
        </w:r>
      </w:del>
      <w:del w:id="3549"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"http://www.ncbi.nlm.nih.gov/pubmed/26262094"</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26262094</w:delText>
        </w:r>
        <w:r w:rsidRPr="002F6E3E">
          <w:rPr>
            <w:rFonts w:asciiTheme="minorHAnsi" w:hAnsiTheme="minorHAnsi" w:cstheme="minorHAnsi"/>
            <w:sz w:val="22"/>
          </w:rPr>
          <w:fldChar w:fldCharType="end"/>
        </w:r>
      </w:del>
    </w:p>
    <w:p w14:paraId="66E87BF5" w14:textId="507FE6F4" w:rsidR="008B2A7A" w:rsidRPr="002F6E3E" w:rsidRDefault="0046147D" w:rsidP="002F6E3E">
      <w:pPr>
        <w:tabs>
          <w:tab w:val="left" w:pos="446"/>
        </w:tabs>
        <w:spacing w:line="360" w:lineRule="auto"/>
        <w:ind w:hanging="287"/>
        <w:rPr>
          <w:del w:id="3550" w:author="Copyeditor (JMIR)" w:date="2023-08-04T09:33:00Z"/>
          <w:rFonts w:asciiTheme="minorHAnsi" w:hAnsiTheme="minorHAnsi" w:cstheme="minorHAnsi"/>
        </w:rPr>
      </w:pPr>
      <w:del w:id="3551" w:author="Copyeditor (JMIR)" w:date="2023-08-04T09:33:00Z">
        <w:r w:rsidRPr="002F6E3E">
          <w:rPr>
            <w:rFonts w:asciiTheme="minorHAnsi" w:hAnsiTheme="minorHAnsi" w:cstheme="minorHAnsi"/>
            <w:sz w:val="22"/>
          </w:rPr>
          <w:delText>86.</w:delText>
        </w:r>
        <w:r w:rsidRPr="002F6E3E">
          <w:rPr>
            <w:rFonts w:asciiTheme="minorHAnsi" w:hAnsiTheme="minorHAnsi" w:cstheme="minorHAnsi"/>
            <w:sz w:val="22"/>
          </w:rPr>
          <w:tab/>
          <w:delText>Atienza A, Zarcadoolas C, Vaughon W, Hughes P, Patel V, Chou W</w:delText>
        </w:r>
      </w:del>
      <w:del w:id="3552" w:author="Copyeditor (JMIR)" w:date="2023-08-03T06:30:00Z">
        <w:r w:rsidRPr="002F6E3E">
          <w:rPr>
            <w:rFonts w:asciiTheme="minorHAnsi" w:hAnsiTheme="minorHAnsi" w:cstheme="minorHAnsi"/>
            <w:sz w:val="22"/>
          </w:rPr>
          <w:delText>-</w:delText>
        </w:r>
      </w:del>
      <w:del w:id="3553" w:author="Copyeditor (JMIR)" w:date="2023-08-04T09:33:00Z">
        <w:r w:rsidRPr="002F6E3E">
          <w:rPr>
            <w:rFonts w:asciiTheme="minorHAnsi" w:hAnsiTheme="minorHAnsi" w:cstheme="minorHAnsi"/>
            <w:sz w:val="22"/>
          </w:rPr>
          <w:delText xml:space="preserve">Y, Pritts J. Consumer Attitudes and Perceptions on mHealth Privacy and Security: Findings From a Mixed-Methods Study. </w:delText>
        </w:r>
        <w:r w:rsidRPr="002F6E3E">
          <w:rPr>
            <w:rFonts w:asciiTheme="minorHAnsi" w:hAnsiTheme="minorHAnsi" w:cstheme="minorHAnsi"/>
            <w:i/>
            <w:sz w:val="22"/>
          </w:rPr>
          <w:delText xml:space="preserve">Journal of health communication </w:delText>
        </w:r>
        <w:r w:rsidRPr="002F6E3E">
          <w:rPr>
            <w:rFonts w:asciiTheme="minorHAnsi" w:hAnsiTheme="minorHAnsi" w:cstheme="minorHAnsi"/>
            <w:sz w:val="22"/>
          </w:rPr>
          <w:delText>2015 Apr;20:</w:delText>
        </w:r>
      </w:del>
      <w:del w:id="3554" w:author="Copyeditor (JMIR)" w:date="2023-08-03T06:30:00Z">
        <w:r w:rsidRPr="002F6E3E">
          <w:rPr>
            <w:rFonts w:asciiTheme="minorHAnsi" w:hAnsiTheme="minorHAnsi" w:cstheme="minorHAnsi"/>
            <w:sz w:val="22"/>
          </w:rPr>
          <w:delText>1–7</w:delText>
        </w:r>
      </w:del>
      <w:del w:id="3555" w:author="Copyeditor (JMIR)" w:date="2023-08-04T09:33:00Z">
        <w:r w:rsidRPr="002F6E3E">
          <w:rPr>
            <w:rFonts w:asciiTheme="minorHAnsi" w:hAnsiTheme="minorHAnsi" w:cstheme="minorHAnsi"/>
            <w:sz w:val="22"/>
          </w:rPr>
          <w:delText xml:space="preserve">. </w:delText>
        </w:r>
      </w:del>
      <w:del w:id="3556" w:author="Copyeditor (JMIR)" w:date="2023-08-03T06:30:00Z">
        <w:r w:rsidRPr="002F6E3E">
          <w:rPr>
            <w:rFonts w:asciiTheme="minorHAnsi" w:hAnsiTheme="minorHAnsi" w:cstheme="minorHAnsi"/>
            <w:sz w:val="22"/>
          </w:rPr>
          <w:delText>doi</w:delText>
        </w:r>
      </w:del>
      <w:del w:id="3557"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"https://doi.org/10.1080/10810730.2015.1018560"</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10.1080/10810730.2015.1018560</w:delText>
        </w:r>
        <w:r w:rsidRPr="002F6E3E">
          <w:rPr>
            <w:rFonts w:asciiTheme="minorHAnsi" w:hAnsiTheme="minorHAnsi" w:cstheme="minorHAnsi"/>
            <w:sz w:val="22"/>
          </w:rPr>
          <w:fldChar w:fldCharType="end"/>
        </w:r>
      </w:del>
    </w:p>
    <w:p w14:paraId="7FE840D0" w14:textId="52A98206" w:rsidR="008B2A7A" w:rsidRPr="002F6E3E" w:rsidRDefault="0046147D" w:rsidP="002F6E3E">
      <w:pPr>
        <w:tabs>
          <w:tab w:val="left" w:pos="446"/>
        </w:tabs>
        <w:spacing w:line="360" w:lineRule="auto"/>
        <w:ind w:hanging="287"/>
        <w:rPr>
          <w:del w:id="3558" w:author="Copyeditor (JMIR)" w:date="2023-08-04T09:33:00Z"/>
          <w:rFonts w:asciiTheme="minorHAnsi" w:hAnsiTheme="minorHAnsi" w:cstheme="minorHAnsi"/>
        </w:rPr>
      </w:pPr>
      <w:del w:id="3559" w:author="Copyeditor (JMIR)" w:date="2023-08-04T09:33:00Z">
        <w:r w:rsidRPr="002F6E3E">
          <w:rPr>
            <w:rFonts w:asciiTheme="minorHAnsi" w:hAnsiTheme="minorHAnsi" w:cstheme="minorHAnsi"/>
            <w:sz w:val="22"/>
          </w:rPr>
          <w:delText>87.</w:delText>
        </w:r>
        <w:r w:rsidRPr="002F6E3E">
          <w:rPr>
            <w:rFonts w:asciiTheme="minorHAnsi" w:hAnsiTheme="minorHAnsi" w:cstheme="minorHAnsi"/>
            <w:sz w:val="22"/>
          </w:rPr>
          <w:tab/>
          <w:delText xml:space="preserve">Parkinson B, Meacock R, Sutton M, Fichera E, Mills N, Shorter GW, Treweek S, Harman NL, Brown RCH, Gillies K, Bower P. Designing and using incentives to support recruitment and retention in clinical trials: A scoping review and a checklist for design. </w:delText>
        </w:r>
        <w:r w:rsidRPr="002F6E3E">
          <w:rPr>
            <w:rFonts w:asciiTheme="minorHAnsi" w:hAnsiTheme="minorHAnsi" w:cstheme="minorHAnsi"/>
            <w:i/>
            <w:sz w:val="22"/>
          </w:rPr>
          <w:delText xml:space="preserve">Trials </w:delText>
        </w:r>
        <w:r w:rsidRPr="002F6E3E">
          <w:rPr>
            <w:rFonts w:asciiTheme="minorHAnsi" w:hAnsiTheme="minorHAnsi" w:cstheme="minorHAnsi"/>
            <w:sz w:val="22"/>
          </w:rPr>
          <w:delText xml:space="preserve">2019 Nov;20(1):624. </w:delText>
        </w:r>
      </w:del>
      <w:del w:id="3560" w:author="Copyeditor (JMIR)" w:date="2023-08-03T06:30:00Z">
        <w:r w:rsidRPr="002F6E3E">
          <w:rPr>
            <w:rFonts w:asciiTheme="minorHAnsi" w:hAnsiTheme="minorHAnsi" w:cstheme="minorHAnsi"/>
            <w:sz w:val="22"/>
          </w:rPr>
          <w:delText>doi</w:delText>
        </w:r>
      </w:del>
      <w:del w:id="3561"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"https://doi.org/10.1186/s13063-019-3710-z"</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10.1186/s13063-019-3710-z</w:delText>
        </w:r>
        <w:r w:rsidRPr="002F6E3E">
          <w:rPr>
            <w:rFonts w:asciiTheme="minorHAnsi" w:hAnsiTheme="minorHAnsi" w:cstheme="minorHAnsi"/>
            <w:sz w:val="22"/>
          </w:rPr>
          <w:fldChar w:fldCharType="end"/>
        </w:r>
      </w:del>
    </w:p>
    <w:p w14:paraId="0C0B7176" w14:textId="3C9A4569" w:rsidR="008B2A7A" w:rsidRPr="002F6E3E" w:rsidRDefault="0046147D" w:rsidP="002F6E3E">
      <w:pPr>
        <w:tabs>
          <w:tab w:val="left" w:pos="446"/>
        </w:tabs>
        <w:spacing w:line="360" w:lineRule="auto"/>
        <w:ind w:hanging="287"/>
        <w:rPr>
          <w:del w:id="3562" w:author="Copyeditor (JMIR)" w:date="2023-08-04T09:33:00Z"/>
          <w:rFonts w:asciiTheme="minorHAnsi" w:hAnsiTheme="minorHAnsi" w:cstheme="minorHAnsi"/>
        </w:rPr>
      </w:pPr>
      <w:del w:id="3563" w:author="Copyeditor (JMIR)" w:date="2023-08-04T09:33:00Z">
        <w:r w:rsidRPr="002F6E3E">
          <w:rPr>
            <w:rFonts w:asciiTheme="minorHAnsi" w:hAnsiTheme="minorHAnsi" w:cstheme="minorHAnsi"/>
            <w:sz w:val="22"/>
          </w:rPr>
          <w:delText>88.</w:delText>
        </w:r>
        <w:r w:rsidRPr="002F6E3E">
          <w:rPr>
            <w:rFonts w:asciiTheme="minorHAnsi" w:hAnsiTheme="minorHAnsi" w:cstheme="minorHAnsi"/>
            <w:sz w:val="22"/>
          </w:rPr>
          <w:tab/>
          <w:delText>Prendergast M, Podus D, Finney J, Greenwell L, Roll J. Contingency management for treatment of substance use disorders: A meta-analysis. Addiction</w:delText>
        </w:r>
        <w:r w:rsidRPr="002F6E3E">
          <w:rPr>
            <w:rFonts w:asciiTheme="minorHAnsi" w:hAnsiTheme="minorHAnsi" w:cstheme="minorHAnsi"/>
            <w:i/>
            <w:sz w:val="22"/>
          </w:rPr>
          <w:delText xml:space="preserve"> (</w:delText>
        </w:r>
        <w:r w:rsidRPr="002F6E3E">
          <w:rPr>
            <w:rFonts w:asciiTheme="minorHAnsi" w:hAnsiTheme="minorHAnsi" w:cstheme="minorHAnsi"/>
            <w:sz w:val="22"/>
          </w:rPr>
          <w:delText>Abingdon</w:delText>
        </w:r>
        <w:r w:rsidRPr="002F6E3E">
          <w:rPr>
            <w:rFonts w:asciiTheme="minorHAnsi" w:hAnsiTheme="minorHAnsi" w:cstheme="minorHAnsi"/>
            <w:i/>
            <w:sz w:val="22"/>
          </w:rPr>
          <w:delText xml:space="preserve">, </w:delText>
        </w:r>
        <w:r w:rsidRPr="002F6E3E">
          <w:rPr>
            <w:rFonts w:asciiTheme="minorHAnsi" w:hAnsiTheme="minorHAnsi" w:cstheme="minorHAnsi"/>
            <w:sz w:val="22"/>
          </w:rPr>
          <w:delText>England</w:delText>
        </w:r>
        <w:r w:rsidRPr="002F6E3E">
          <w:rPr>
            <w:rFonts w:asciiTheme="minorHAnsi" w:hAnsiTheme="minorHAnsi" w:cstheme="minorHAnsi"/>
            <w:i/>
            <w:sz w:val="22"/>
          </w:rPr>
          <w:delText>)</w:delText>
        </w:r>
      </w:del>
      <w:del w:id="3564" w:author="Copyeditor (JMIR)" w:date="2023-08-03T06:30:00Z">
        <w:r w:rsidRPr="002F6E3E">
          <w:rPr>
            <w:rFonts w:asciiTheme="minorHAnsi" w:hAnsiTheme="minorHAnsi" w:cstheme="minorHAnsi"/>
            <w:i/>
            <w:sz w:val="22"/>
          </w:rPr>
          <w:delText xml:space="preserve"> </w:delText>
        </w:r>
        <w:r w:rsidRPr="002F6E3E">
          <w:rPr>
            <w:rFonts w:asciiTheme="minorHAnsi" w:hAnsiTheme="minorHAnsi" w:cstheme="minorHAnsi"/>
            <w:sz w:val="22"/>
          </w:rPr>
          <w:delText>[Internet]</w:delText>
        </w:r>
      </w:del>
      <w:del w:id="3565" w:author="Copyeditor (JMIR)" w:date="2023-08-04T09:33:00Z">
        <w:r w:rsidRPr="002F6E3E">
          <w:rPr>
            <w:rFonts w:asciiTheme="minorHAnsi" w:hAnsiTheme="minorHAnsi" w:cstheme="minorHAnsi"/>
            <w:sz w:val="22"/>
          </w:rPr>
          <w:delText xml:space="preserve"> 2006 Nov [cited </w:delText>
        </w:r>
      </w:del>
      <w:del w:id="3566" w:author="Copyeditor (JMIR)" w:date="2023-08-03T06:30:00Z">
        <w:r w:rsidRPr="002F6E3E">
          <w:rPr>
            <w:rFonts w:asciiTheme="minorHAnsi" w:hAnsiTheme="minorHAnsi" w:cstheme="minorHAnsi"/>
            <w:sz w:val="22"/>
          </w:rPr>
          <w:delText xml:space="preserve">2012 </w:delText>
        </w:r>
      </w:del>
      <w:del w:id="3567" w:author="Copyeditor (JMIR)" w:date="2023-08-04T09:33:00Z">
        <w:r w:rsidRPr="002F6E3E">
          <w:rPr>
            <w:rFonts w:asciiTheme="minorHAnsi" w:hAnsiTheme="minorHAnsi" w:cstheme="minorHAnsi"/>
            <w:sz w:val="22"/>
          </w:rPr>
          <w:delText>Aug 27];101(11):1546</w:delText>
        </w:r>
      </w:del>
      <w:del w:id="3568" w:author="Copyeditor (JMIR)" w:date="2023-08-03T06:30:00Z">
        <w:r w:rsidRPr="002F6E3E">
          <w:rPr>
            <w:rFonts w:asciiTheme="minorHAnsi" w:hAnsiTheme="minorHAnsi" w:cstheme="minorHAnsi"/>
            <w:sz w:val="22"/>
          </w:rPr>
          <w:delText>–</w:delText>
        </w:r>
      </w:del>
      <w:del w:id="3569" w:author="Copyeditor (JMIR)" w:date="2023-08-04T09:33:00Z">
        <w:r w:rsidRPr="002F6E3E">
          <w:rPr>
            <w:rFonts w:asciiTheme="minorHAnsi" w:hAnsiTheme="minorHAnsi" w:cstheme="minorHAnsi"/>
            <w:sz w:val="22"/>
          </w:rPr>
          <w:delText xml:space="preserve">1560.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"https://www.ncbi.nlm.nih.gov/pubmed/17034434"</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570" w:author="Copyeditor (JMIR)" w:date="2023-08-03T06:30:00Z">
        <w:r w:rsidRPr="002F6E3E">
          <w:rPr>
            <w:rFonts w:asciiTheme="minorHAnsi" w:hAnsiTheme="minorHAnsi" w:cstheme="minorHAnsi"/>
            <w:sz w:val="22"/>
          </w:rPr>
          <w:delText>MID</w:delText>
        </w:r>
      </w:del>
      <w:del w:id="3571"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"http://www.ncbi.nlm.nih.gov/pubmed/17034434"</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17034434</w:delText>
        </w:r>
        <w:r w:rsidRPr="002F6E3E">
          <w:rPr>
            <w:rFonts w:asciiTheme="minorHAnsi" w:hAnsiTheme="minorHAnsi" w:cstheme="minorHAnsi"/>
            <w:sz w:val="22"/>
          </w:rPr>
          <w:fldChar w:fldCharType="end"/>
        </w:r>
      </w:del>
    </w:p>
    <w:p w14:paraId="2E0C861F" w14:textId="78FFEDDE" w:rsidR="008B2A7A" w:rsidRPr="002F6E3E" w:rsidRDefault="0046147D" w:rsidP="002F6E3E">
      <w:pPr>
        <w:tabs>
          <w:tab w:val="left" w:pos="446"/>
        </w:tabs>
        <w:spacing w:line="360" w:lineRule="auto"/>
        <w:ind w:hanging="287"/>
        <w:rPr>
          <w:del w:id="3572" w:author="Copyeditor (JMIR)" w:date="2023-08-04T09:33:00Z"/>
          <w:rFonts w:asciiTheme="minorHAnsi" w:hAnsiTheme="minorHAnsi" w:cstheme="minorHAnsi"/>
        </w:rPr>
      </w:pPr>
      <w:del w:id="3573" w:author="Copyeditor (JMIR)" w:date="2023-08-04T09:33:00Z">
        <w:r w:rsidRPr="002F6E3E">
          <w:rPr>
            <w:rFonts w:asciiTheme="minorHAnsi" w:hAnsiTheme="minorHAnsi" w:cstheme="minorHAnsi"/>
            <w:sz w:val="22"/>
          </w:rPr>
          <w:delText>89.</w:delText>
        </w:r>
        <w:r w:rsidRPr="002F6E3E">
          <w:rPr>
            <w:rFonts w:asciiTheme="minorHAnsi" w:hAnsiTheme="minorHAnsi" w:cstheme="minorHAnsi"/>
            <w:sz w:val="22"/>
          </w:rPr>
          <w:tab/>
          <w:delText>Ginley MK, Pfund RA, Rash CJ, Zajac K. Long-term efficacy of contingency management treatment based on objective indicators of abstinence from illicit substance use up to 1 year following treatment: A meta-analysis. Journal</w:delText>
        </w:r>
        <w:r w:rsidRPr="002F6E3E">
          <w:rPr>
            <w:rFonts w:asciiTheme="minorHAnsi" w:hAnsiTheme="minorHAnsi" w:cstheme="minorHAnsi"/>
            <w:i/>
            <w:sz w:val="22"/>
          </w:rPr>
          <w:delText xml:space="preserve"> </w:delText>
        </w:r>
        <w:r w:rsidRPr="002F6E3E">
          <w:rPr>
            <w:rFonts w:asciiTheme="minorHAnsi" w:hAnsiTheme="minorHAnsi" w:cstheme="minorHAnsi"/>
            <w:sz w:val="22"/>
          </w:rPr>
          <w:delText>of</w:delText>
        </w:r>
        <w:r w:rsidRPr="002F6E3E">
          <w:rPr>
            <w:rFonts w:asciiTheme="minorHAnsi" w:hAnsiTheme="minorHAnsi" w:cstheme="minorHAnsi"/>
            <w:i/>
            <w:sz w:val="22"/>
          </w:rPr>
          <w:delText xml:space="preserve"> </w:delText>
        </w:r>
        <w:r w:rsidRPr="002F6E3E">
          <w:rPr>
            <w:rFonts w:asciiTheme="minorHAnsi" w:hAnsiTheme="minorHAnsi" w:cstheme="minorHAnsi"/>
            <w:sz w:val="22"/>
          </w:rPr>
          <w:delText>Consulting</w:delText>
        </w:r>
        <w:r w:rsidRPr="002F6E3E">
          <w:rPr>
            <w:rFonts w:asciiTheme="minorHAnsi" w:hAnsiTheme="minorHAnsi" w:cstheme="minorHAnsi"/>
            <w:i/>
            <w:sz w:val="22"/>
          </w:rPr>
          <w:delText xml:space="preserve"> </w:delText>
        </w:r>
        <w:r w:rsidRPr="002F6E3E">
          <w:rPr>
            <w:rFonts w:asciiTheme="minorHAnsi" w:hAnsiTheme="minorHAnsi" w:cstheme="minorHAnsi"/>
            <w:sz w:val="22"/>
          </w:rPr>
          <w:delText>and</w:delText>
        </w:r>
        <w:r w:rsidRPr="002F6E3E">
          <w:rPr>
            <w:rFonts w:asciiTheme="minorHAnsi" w:hAnsiTheme="minorHAnsi" w:cstheme="minorHAnsi"/>
            <w:i/>
            <w:sz w:val="22"/>
          </w:rPr>
          <w:delText xml:space="preserve"> </w:delText>
        </w:r>
        <w:r w:rsidRPr="002F6E3E">
          <w:rPr>
            <w:rFonts w:asciiTheme="minorHAnsi" w:hAnsiTheme="minorHAnsi" w:cstheme="minorHAnsi"/>
            <w:sz w:val="22"/>
          </w:rPr>
          <w:delText>Clinical</w:delText>
        </w:r>
        <w:r w:rsidRPr="002F6E3E">
          <w:rPr>
            <w:rFonts w:asciiTheme="minorHAnsi" w:hAnsiTheme="minorHAnsi" w:cstheme="minorHAnsi"/>
            <w:i/>
            <w:sz w:val="22"/>
          </w:rPr>
          <w:delText xml:space="preserve"> </w:delText>
        </w:r>
        <w:r w:rsidRPr="002F6E3E">
          <w:rPr>
            <w:rFonts w:asciiTheme="minorHAnsi" w:hAnsiTheme="minorHAnsi" w:cstheme="minorHAnsi"/>
            <w:sz w:val="22"/>
          </w:rPr>
          <w:delText>Psychology</w:delText>
        </w:r>
        <w:r w:rsidRPr="002F6E3E">
          <w:rPr>
            <w:rFonts w:asciiTheme="minorHAnsi" w:hAnsiTheme="minorHAnsi" w:cstheme="minorHAnsi"/>
            <w:i/>
            <w:sz w:val="22"/>
          </w:rPr>
          <w:delText xml:space="preserve"> </w:delText>
        </w:r>
        <w:r w:rsidRPr="002F6E3E">
          <w:rPr>
            <w:rFonts w:asciiTheme="minorHAnsi" w:hAnsiTheme="minorHAnsi" w:cstheme="minorHAnsi"/>
            <w:sz w:val="22"/>
          </w:rPr>
          <w:delText>U</w:delText>
        </w:r>
      </w:del>
      <w:del w:id="3574" w:author="Copyeditor (JMIR)" w:date="2023-08-03T06:30:00Z">
        <w:r w:rsidRPr="002F6E3E">
          <w:rPr>
            <w:rFonts w:asciiTheme="minorHAnsi" w:hAnsiTheme="minorHAnsi" w:cstheme="minorHAnsi"/>
            <w:sz w:val="22"/>
          </w:rPr>
          <w:delText>S</w:delText>
        </w:r>
      </w:del>
      <w:del w:id="3575" w:author="Copyeditor (JMIR)" w:date="2023-08-04T09:33:00Z">
        <w:r w:rsidRPr="002F6E3E">
          <w:rPr>
            <w:rFonts w:asciiTheme="minorHAnsi" w:hAnsiTheme="minorHAnsi" w:cstheme="minorHAnsi"/>
            <w:sz w:val="22"/>
          </w:rPr>
          <w:delText xml:space="preserve">: American Psychological Association; 2021;89(1):58–71. </w:delText>
        </w:r>
      </w:del>
      <w:del w:id="3576" w:author="Copyeditor (JMIR)" w:date="2023-08-03T06:30:00Z">
        <w:r w:rsidRPr="002F6E3E">
          <w:rPr>
            <w:rFonts w:asciiTheme="minorHAnsi" w:hAnsiTheme="minorHAnsi" w:cstheme="minorHAnsi"/>
            <w:sz w:val="22"/>
          </w:rPr>
          <w:delText>doi</w:delText>
        </w:r>
      </w:del>
      <w:del w:id="3577"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"https://doi.org/10.1037/ccp0000552"</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10.1037/ccp0000552</w:delText>
        </w:r>
        <w:r w:rsidRPr="002F6E3E">
          <w:rPr>
            <w:rFonts w:asciiTheme="minorHAnsi" w:hAnsiTheme="minorHAnsi" w:cstheme="minorHAnsi"/>
            <w:sz w:val="22"/>
          </w:rPr>
          <w:fldChar w:fldCharType="end"/>
        </w:r>
      </w:del>
    </w:p>
    <w:p w14:paraId="31822D54" w14:textId="5E04A49B" w:rsidR="008B2A7A" w:rsidRPr="002F6E3E" w:rsidRDefault="0046147D" w:rsidP="002F6E3E">
      <w:pPr>
        <w:tabs>
          <w:tab w:val="left" w:pos="446"/>
        </w:tabs>
        <w:spacing w:line="360" w:lineRule="auto"/>
        <w:ind w:hanging="287"/>
        <w:rPr>
          <w:del w:id="3578" w:author="Copyeditor (JMIR)" w:date="2023-08-04T09:33:00Z"/>
          <w:rFonts w:asciiTheme="minorHAnsi" w:hAnsiTheme="minorHAnsi" w:cstheme="minorHAnsi"/>
        </w:rPr>
      </w:pPr>
      <w:del w:id="3579" w:author="Copyeditor (JMIR)" w:date="2023-08-04T09:33:00Z">
        <w:r w:rsidRPr="002F6E3E">
          <w:rPr>
            <w:rFonts w:asciiTheme="minorHAnsi" w:hAnsiTheme="minorHAnsi" w:cstheme="minorHAnsi"/>
            <w:sz w:val="22"/>
          </w:rPr>
          <w:delText>90.</w:delText>
        </w:r>
        <w:r w:rsidRPr="002F6E3E">
          <w:rPr>
            <w:rFonts w:asciiTheme="minorHAnsi" w:hAnsiTheme="minorHAnsi" w:cstheme="minorHAnsi"/>
            <w:sz w:val="22"/>
          </w:rPr>
          <w:tab/>
          <w:delText xml:space="preserve">Petry NM. Contingency management: What it is and why psychiatrists should want to use it. </w:delText>
        </w:r>
        <w:r w:rsidRPr="002F6E3E">
          <w:rPr>
            <w:rFonts w:asciiTheme="minorHAnsi" w:hAnsiTheme="minorHAnsi" w:cstheme="minorHAnsi"/>
            <w:i/>
            <w:sz w:val="22"/>
          </w:rPr>
          <w:delText xml:space="preserve">The Psychiatrist </w:delText>
        </w:r>
        <w:r w:rsidRPr="002F6E3E">
          <w:rPr>
            <w:rFonts w:asciiTheme="minorHAnsi" w:hAnsiTheme="minorHAnsi" w:cstheme="minorHAnsi"/>
            <w:sz w:val="22"/>
          </w:rPr>
          <w:delText>2011 May;35(5):161</w:delText>
        </w:r>
      </w:del>
      <w:del w:id="3580" w:author="Copyeditor (JMIR)" w:date="2023-08-03T06:30:00Z">
        <w:r w:rsidRPr="002F6E3E">
          <w:rPr>
            <w:rFonts w:asciiTheme="minorHAnsi" w:hAnsiTheme="minorHAnsi" w:cstheme="minorHAnsi"/>
            <w:sz w:val="22"/>
          </w:rPr>
          <w:delText>–</w:delText>
        </w:r>
      </w:del>
      <w:del w:id="3581" w:author="Copyeditor (JMIR)" w:date="2023-08-04T09:33:00Z">
        <w:r w:rsidRPr="002F6E3E">
          <w:rPr>
            <w:rFonts w:asciiTheme="minorHAnsi" w:hAnsiTheme="minorHAnsi" w:cstheme="minorHAnsi"/>
            <w:sz w:val="22"/>
          </w:rPr>
          <w:delText xml:space="preserve">163.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"https://www.ncbi.nlm.nih.gov/pubmed/22558006"</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582" w:author="Copyeditor (JMIR)" w:date="2023-08-03T06:30:00Z">
        <w:r w:rsidRPr="002F6E3E">
          <w:rPr>
            <w:rFonts w:asciiTheme="minorHAnsi" w:hAnsiTheme="minorHAnsi" w:cstheme="minorHAnsi"/>
            <w:sz w:val="22"/>
          </w:rPr>
          <w:delText>MID</w:delText>
        </w:r>
      </w:del>
      <w:del w:id="3583"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"http://www.ncbi.nlm.nih.gov/pubmed/22558006"</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22558006</w:delText>
        </w:r>
        <w:r w:rsidRPr="002F6E3E">
          <w:rPr>
            <w:rFonts w:asciiTheme="minorHAnsi" w:hAnsiTheme="minorHAnsi" w:cstheme="minorHAnsi"/>
            <w:sz w:val="22"/>
          </w:rPr>
          <w:fldChar w:fldCharType="end"/>
        </w:r>
      </w:del>
    </w:p>
    <w:p w14:paraId="6A11AFBA" w14:textId="3B962FCC" w:rsidR="008B2A7A" w:rsidRPr="002F6E3E" w:rsidRDefault="0046147D" w:rsidP="002F6E3E">
      <w:pPr>
        <w:tabs>
          <w:tab w:val="left" w:pos="446"/>
        </w:tabs>
        <w:spacing w:line="360" w:lineRule="auto"/>
        <w:ind w:hanging="287"/>
        <w:rPr>
          <w:del w:id="3584" w:author="Copyeditor (JMIR)" w:date="2023-08-04T09:33:00Z"/>
          <w:rFonts w:asciiTheme="minorHAnsi" w:hAnsiTheme="minorHAnsi" w:cstheme="minorHAnsi"/>
        </w:rPr>
      </w:pPr>
      <w:del w:id="3585" w:author="Copyeditor (JMIR)" w:date="2023-08-04T09:33:00Z">
        <w:r w:rsidRPr="002F6E3E">
          <w:rPr>
            <w:rFonts w:asciiTheme="minorHAnsi" w:hAnsiTheme="minorHAnsi" w:cstheme="minorHAnsi"/>
            <w:sz w:val="22"/>
          </w:rPr>
          <w:delText>91.</w:delText>
        </w:r>
        <w:r w:rsidRPr="002F6E3E">
          <w:rPr>
            <w:rFonts w:asciiTheme="minorHAnsi" w:hAnsiTheme="minorHAnsi" w:cstheme="minorHAnsi"/>
            <w:sz w:val="22"/>
          </w:rPr>
          <w:tab/>
          <w:delText xml:space="preserve">Rendina HJ, Mustanski B. Privacy, Trust, and Data Sharing in Web-Based and Mobile Research: Participant Perspectives in a Large Nationwide Sample of Men Who Have Sex With Men in the United States. </w:delText>
        </w:r>
        <w:r w:rsidRPr="002F6E3E">
          <w:rPr>
            <w:rFonts w:asciiTheme="minorHAnsi" w:hAnsiTheme="minorHAnsi" w:cstheme="minorHAnsi"/>
            <w:i/>
            <w:sz w:val="22"/>
          </w:rPr>
          <w:delText xml:space="preserve">Journal of Medical Internet Research </w:delText>
        </w:r>
        <w:r w:rsidRPr="002F6E3E">
          <w:rPr>
            <w:rFonts w:asciiTheme="minorHAnsi" w:hAnsiTheme="minorHAnsi" w:cstheme="minorHAnsi"/>
            <w:sz w:val="22"/>
          </w:rPr>
          <w:delText xml:space="preserve">2018 Jul;20(7).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"https://www.ncbi.nlm.nih.gov/pubmed/29973332"</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586" w:author="Copyeditor (JMIR)" w:date="2023-08-03T06:30:00Z">
        <w:r w:rsidRPr="002F6E3E">
          <w:rPr>
            <w:rFonts w:asciiTheme="minorHAnsi" w:hAnsiTheme="minorHAnsi" w:cstheme="minorHAnsi"/>
            <w:sz w:val="22"/>
          </w:rPr>
          <w:delText>MID</w:delText>
        </w:r>
      </w:del>
      <w:del w:id="3587"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"http://www.ncbi.nlm.nih.gov/pubmed/29973332"</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29973332</w:delText>
        </w:r>
        <w:r w:rsidRPr="002F6E3E">
          <w:rPr>
            <w:rFonts w:asciiTheme="minorHAnsi" w:hAnsiTheme="minorHAnsi" w:cstheme="minorHAnsi"/>
            <w:sz w:val="22"/>
          </w:rPr>
          <w:fldChar w:fldCharType="end"/>
        </w:r>
      </w:del>
    </w:p>
    <w:p w14:paraId="6F475DB7" w14:textId="3BFDC319" w:rsidR="008B2A7A" w:rsidRPr="002F6E3E" w:rsidRDefault="0046147D" w:rsidP="002F6E3E">
      <w:pPr>
        <w:tabs>
          <w:tab w:val="left" w:pos="446"/>
        </w:tabs>
        <w:spacing w:line="360" w:lineRule="auto"/>
        <w:ind w:hanging="287"/>
        <w:rPr>
          <w:del w:id="3588" w:author="Copyeditor (JMIR)" w:date="2023-08-04T09:33:00Z"/>
          <w:rFonts w:asciiTheme="minorHAnsi" w:hAnsiTheme="minorHAnsi" w:cstheme="minorHAnsi"/>
        </w:rPr>
      </w:pPr>
      <w:del w:id="3589" w:author="Copyeditor (JMIR)" w:date="2023-08-04T09:33:00Z">
        <w:r w:rsidRPr="002F6E3E">
          <w:rPr>
            <w:rFonts w:asciiTheme="minorHAnsi" w:hAnsiTheme="minorHAnsi" w:cstheme="minorHAnsi"/>
            <w:sz w:val="22"/>
          </w:rPr>
          <w:delText>92.</w:delText>
        </w:r>
        <w:r w:rsidRPr="002F6E3E">
          <w:rPr>
            <w:rFonts w:asciiTheme="minorHAnsi" w:hAnsiTheme="minorHAnsi" w:cstheme="minorHAnsi"/>
            <w:sz w:val="22"/>
          </w:rPr>
          <w:tab/>
          <w:delText xml:space="preserve">Nicholas J, Shilton K, Schueller SM, Gray EL, Kwasny MJ, Mohr DC. The Role of Data Type and Recipient in Individuals’ Perspectives on Sharing Passively Collected Smartphone Data for Mental Health: Cross-Sectional Questionnaire Study. </w:delText>
        </w:r>
        <w:r w:rsidRPr="002F6E3E">
          <w:rPr>
            <w:rFonts w:asciiTheme="minorHAnsi" w:hAnsiTheme="minorHAnsi" w:cstheme="minorHAnsi"/>
            <w:i/>
            <w:sz w:val="22"/>
          </w:rPr>
          <w:delText xml:space="preserve">JMIR mHealth and uHealth </w:delText>
        </w:r>
        <w:r w:rsidRPr="002F6E3E">
          <w:rPr>
            <w:rFonts w:asciiTheme="minorHAnsi" w:hAnsiTheme="minorHAnsi" w:cstheme="minorHAnsi"/>
            <w:sz w:val="22"/>
          </w:rPr>
          <w:delText xml:space="preserve">2019 Apr;7(4):e12578. </w:delText>
        </w:r>
      </w:del>
      <w:del w:id="3590" w:author="Copyeditor (JMIR)" w:date="2023-08-03T06:30:00Z">
        <w:r w:rsidRPr="002F6E3E">
          <w:rPr>
            <w:rFonts w:asciiTheme="minorHAnsi" w:hAnsiTheme="minorHAnsi" w:cstheme="minorHAnsi"/>
            <w:sz w:val="22"/>
          </w:rPr>
          <w:delText>doi</w:delText>
        </w:r>
      </w:del>
      <w:del w:id="3591"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"https://doi.org/10.2196/12578"</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10.2196/12578</w:delText>
        </w:r>
        <w:r w:rsidRPr="002F6E3E">
          <w:rPr>
            <w:rFonts w:asciiTheme="minorHAnsi" w:hAnsiTheme="minorHAnsi" w:cstheme="minorHAnsi"/>
            <w:sz w:val="22"/>
          </w:rPr>
          <w:fldChar w:fldCharType="end"/>
        </w:r>
      </w:del>
    </w:p>
    <w:p w14:paraId="1FE31D09" w14:textId="407D8E77" w:rsidR="008B2A7A" w:rsidRPr="002F6E3E" w:rsidRDefault="0046147D" w:rsidP="002F6E3E">
      <w:pPr>
        <w:tabs>
          <w:tab w:val="left" w:pos="446"/>
        </w:tabs>
        <w:spacing w:line="360" w:lineRule="auto"/>
        <w:ind w:hanging="287"/>
        <w:rPr>
          <w:del w:id="3592" w:author="Copyeditor (JMIR)" w:date="2023-08-04T09:33:00Z"/>
          <w:rFonts w:asciiTheme="minorHAnsi" w:hAnsiTheme="minorHAnsi" w:cstheme="minorHAnsi"/>
        </w:rPr>
      </w:pPr>
      <w:del w:id="3593" w:author="Copyeditor (JMIR)" w:date="2023-08-04T09:33:00Z">
        <w:r w:rsidRPr="002F6E3E">
          <w:rPr>
            <w:rFonts w:asciiTheme="minorHAnsi" w:hAnsiTheme="minorHAnsi" w:cstheme="minorHAnsi"/>
            <w:sz w:val="22"/>
          </w:rPr>
          <w:delText>93.</w:delText>
        </w:r>
        <w:r w:rsidRPr="002F6E3E">
          <w:rPr>
            <w:rFonts w:asciiTheme="minorHAnsi" w:hAnsiTheme="minorHAnsi" w:cstheme="minorHAnsi"/>
            <w:sz w:val="22"/>
          </w:rPr>
          <w:tab/>
          <w:delText xml:space="preserve">Aarathi Prasad, </w:delText>
        </w:r>
      </w:del>
      <w:del w:id="3594" w:author="Copyeditor (JMIR)" w:date="2023-08-03T06:30:00Z">
        <w:r w:rsidRPr="002F6E3E">
          <w:rPr>
            <w:rFonts w:asciiTheme="minorHAnsi" w:hAnsiTheme="minorHAnsi" w:cstheme="minorHAnsi"/>
            <w:sz w:val="22"/>
          </w:rPr>
          <w:delText xml:space="preserve">Jacob </w:delText>
        </w:r>
      </w:del>
      <w:del w:id="3595" w:author="Copyeditor (JMIR)" w:date="2023-08-04T09:33:00Z">
        <w:r w:rsidRPr="002F6E3E">
          <w:rPr>
            <w:rFonts w:asciiTheme="minorHAnsi" w:hAnsiTheme="minorHAnsi" w:cstheme="minorHAnsi"/>
            <w:sz w:val="22"/>
          </w:rPr>
          <w:delText xml:space="preserve">Sorber, </w:delText>
        </w:r>
      </w:del>
      <w:del w:id="3596" w:author="Copyeditor (JMIR)" w:date="2023-08-03T06:30:00Z">
        <w:r w:rsidRPr="002F6E3E">
          <w:rPr>
            <w:rFonts w:asciiTheme="minorHAnsi" w:hAnsiTheme="minorHAnsi" w:cstheme="minorHAnsi"/>
            <w:sz w:val="22"/>
          </w:rPr>
          <w:delText xml:space="preserve">Timothy </w:delText>
        </w:r>
      </w:del>
      <w:del w:id="3597" w:author="Copyeditor (JMIR)" w:date="2023-08-04T09:33:00Z">
        <w:r w:rsidRPr="002F6E3E">
          <w:rPr>
            <w:rFonts w:asciiTheme="minorHAnsi" w:hAnsiTheme="minorHAnsi" w:cstheme="minorHAnsi"/>
            <w:sz w:val="22"/>
          </w:rPr>
          <w:delText xml:space="preserve">Stablein, </w:delText>
        </w:r>
      </w:del>
      <w:del w:id="3598" w:author="Copyeditor (JMIR)" w:date="2023-08-03T06:30:00Z">
        <w:r w:rsidRPr="002F6E3E">
          <w:rPr>
            <w:rFonts w:asciiTheme="minorHAnsi" w:hAnsiTheme="minorHAnsi" w:cstheme="minorHAnsi"/>
            <w:sz w:val="22"/>
          </w:rPr>
          <w:delText xml:space="preserve">Denise </w:delText>
        </w:r>
      </w:del>
      <w:del w:id="3599" w:author="Copyeditor (JMIR)" w:date="2023-08-04T09:33:00Z">
        <w:r w:rsidRPr="002F6E3E">
          <w:rPr>
            <w:rFonts w:asciiTheme="minorHAnsi" w:hAnsiTheme="minorHAnsi" w:cstheme="minorHAnsi"/>
            <w:sz w:val="22"/>
          </w:rPr>
          <w:delText xml:space="preserve">Anthony, and </w:delText>
        </w:r>
      </w:del>
      <w:del w:id="3600" w:author="Copyeditor (JMIR)" w:date="2023-08-03T06:30:00Z">
        <w:r w:rsidRPr="002F6E3E">
          <w:rPr>
            <w:rFonts w:asciiTheme="minorHAnsi" w:hAnsiTheme="minorHAnsi" w:cstheme="minorHAnsi"/>
            <w:sz w:val="22"/>
          </w:rPr>
          <w:delText xml:space="preserve">David </w:delText>
        </w:r>
      </w:del>
      <w:del w:id="3601" w:author="Copyeditor (JMIR)" w:date="2023-08-04T09:33:00Z">
        <w:r w:rsidRPr="002F6E3E">
          <w:rPr>
            <w:rFonts w:asciiTheme="minorHAnsi" w:hAnsiTheme="minorHAnsi" w:cstheme="minorHAnsi"/>
            <w:sz w:val="22"/>
          </w:rPr>
          <w:delText>Kotz. Understanding User Privacy Preferences for mHealth Data Sharing. MHealth: Multidisciplinary Verticals</w:delText>
        </w:r>
      </w:del>
      <w:del w:id="3602" w:author="Copyeditor (JMIR)" w:date="2023-08-03T06:30:00Z">
        <w:r w:rsidRPr="002F6E3E">
          <w:rPr>
            <w:rFonts w:asciiTheme="minorHAnsi" w:hAnsiTheme="minorHAnsi" w:cstheme="minorHAnsi"/>
            <w:sz w:val="22"/>
          </w:rPr>
          <w:delText>, chapter 30, pages 545–570. Edited by Sasan Adibi. Taylor &amp; Francis</w:delText>
        </w:r>
      </w:del>
      <w:del w:id="3603" w:author="Copyeditor (JMIR)" w:date="2023-08-04T09:33:00Z">
        <w:r w:rsidRPr="002F6E3E">
          <w:rPr>
            <w:rFonts w:asciiTheme="minorHAnsi" w:hAnsiTheme="minorHAnsi" w:cstheme="minorHAnsi"/>
            <w:sz w:val="22"/>
          </w:rPr>
          <w:delText xml:space="preserve"> (CRC Press), November 2014. </w:delText>
        </w:r>
      </w:del>
      <w:del w:id="3604" w:author="Copyeditor (JMIR)" w:date="2023-08-03T06:30:00Z">
        <w:r w:rsidRPr="002F6E3E">
          <w:rPr>
            <w:rFonts w:asciiTheme="minorHAnsi" w:hAnsiTheme="minorHAnsi" w:cstheme="minorHAnsi"/>
            <w:sz w:val="22"/>
          </w:rPr>
          <w:delText>doi</w:delText>
        </w:r>
      </w:del>
      <w:del w:id="3605" w:author="Copyeditor (JMIR)" w:date="2023-08-04T09:33:00Z">
        <w:r w:rsidRPr="002F6E3E">
          <w:rPr>
            <w:rFonts w:asciiTheme="minorHAnsi" w:hAnsiTheme="minorHAnsi" w:cstheme="minorHAnsi"/>
            <w:sz w:val="22"/>
          </w:rPr>
          <w:delText>:</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"https://doi.org/10.1201/b17724-34"</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10.1201/b17724-34</w:delText>
        </w:r>
        <w:r w:rsidRPr="002F6E3E">
          <w:rPr>
            <w:rFonts w:asciiTheme="minorHAnsi" w:hAnsiTheme="minorHAnsi" w:cstheme="minorHAnsi"/>
            <w:sz w:val="22"/>
          </w:rPr>
          <w:fldChar w:fldCharType="end"/>
        </w:r>
        <w:r w:rsidRPr="002F6E3E">
          <w:rPr>
            <w:rFonts w:asciiTheme="minorHAnsi" w:hAnsiTheme="minorHAnsi" w:cstheme="minorHAnsi"/>
            <w:sz w:val="22"/>
          </w:rPr>
          <w:delText>.</w:delText>
        </w:r>
      </w:del>
      <w:del w:id="3606" w:author="Copyeditor (JMIR)" w:date="2023-08-03T06:30:00Z">
        <w:r w:rsidRPr="002F6E3E">
          <w:rPr>
            <w:rFonts w:asciiTheme="minorHAnsi" w:hAnsiTheme="minorHAnsi" w:cstheme="minorHAnsi"/>
            <w:sz w:val="22"/>
          </w:rPr>
          <w:delText xml:space="preserve"> </w:delText>
        </w:r>
      </w:del>
    </w:p>
    <w:p w14:paraId="5DF48FFD" w14:textId="64B46D90" w:rsidR="008B2A7A" w:rsidRPr="002F6E3E" w:rsidRDefault="0046147D" w:rsidP="002F6E3E">
      <w:pPr>
        <w:tabs>
          <w:tab w:val="left" w:pos="446"/>
        </w:tabs>
        <w:spacing w:line="360" w:lineRule="auto"/>
        <w:ind w:hanging="287"/>
        <w:rPr>
          <w:del w:id="3607" w:author="Copyeditor (JMIR)" w:date="2023-08-04T09:33:00Z"/>
          <w:rFonts w:asciiTheme="minorHAnsi" w:hAnsiTheme="minorHAnsi" w:cstheme="minorHAnsi"/>
        </w:rPr>
      </w:pPr>
      <w:del w:id="3608" w:author="Copyeditor (JMIR)" w:date="2023-08-04T09:33:00Z">
        <w:r w:rsidRPr="002F6E3E">
          <w:rPr>
            <w:rFonts w:asciiTheme="minorHAnsi" w:hAnsiTheme="minorHAnsi" w:cstheme="minorHAnsi"/>
            <w:sz w:val="22"/>
          </w:rPr>
          <w:delText>94.</w:delText>
        </w:r>
        <w:r w:rsidRPr="002F6E3E">
          <w:rPr>
            <w:rFonts w:asciiTheme="minorHAnsi" w:hAnsiTheme="minorHAnsi" w:cstheme="minorHAnsi"/>
            <w:sz w:val="22"/>
          </w:rPr>
          <w:tab/>
          <w:delText>Ackerman MS, Mainwaring SD. Privacy issues and human-computer interaction. In: Cranor LF, Garfinkel S, eds. Security and Usability: Designing Secure Systems That People Can Use. O’Reilly Media</w:delText>
        </w:r>
      </w:del>
      <w:del w:id="3609" w:author="Copyeditor (JMIR)" w:date="2023-08-03T06:30:00Z">
        <w:r w:rsidRPr="002F6E3E">
          <w:rPr>
            <w:rFonts w:asciiTheme="minorHAnsi" w:hAnsiTheme="minorHAnsi" w:cstheme="minorHAnsi"/>
            <w:sz w:val="22"/>
          </w:rPr>
          <w:delText xml:space="preserve"> </w:delText>
        </w:r>
      </w:del>
      <w:del w:id="3610" w:author="Copyeditor (JMIR)" w:date="2023-08-04T09:33:00Z">
        <w:r w:rsidRPr="002F6E3E">
          <w:rPr>
            <w:rFonts w:asciiTheme="minorHAnsi" w:hAnsiTheme="minorHAnsi" w:cstheme="minorHAnsi"/>
            <w:sz w:val="22"/>
          </w:rPr>
          <w:delText>/</w:delText>
        </w:r>
      </w:del>
      <w:del w:id="3611" w:author="Copyeditor (JMIR)" w:date="2023-08-03T06:30:00Z">
        <w:r w:rsidRPr="002F6E3E">
          <w:rPr>
            <w:rFonts w:asciiTheme="minorHAnsi" w:hAnsiTheme="minorHAnsi" w:cstheme="minorHAnsi"/>
            <w:sz w:val="22"/>
          </w:rPr>
          <w:delText xml:space="preserve"> </w:delText>
        </w:r>
      </w:del>
      <w:del w:id="3612" w:author="Copyeditor (JMIR)" w:date="2023-08-04T09:33:00Z">
        <w:r w:rsidRPr="002F6E3E">
          <w:rPr>
            <w:rFonts w:asciiTheme="minorHAnsi" w:hAnsiTheme="minorHAnsi" w:cstheme="minorHAnsi"/>
            <w:sz w:val="22"/>
          </w:rPr>
          <w:delText>O’Reilly Media</w:delText>
        </w:r>
      </w:del>
      <w:del w:id="3613" w:author="Copyeditor (JMIR)" w:date="2023-08-03T06:30:00Z">
        <w:r w:rsidRPr="002F6E3E">
          <w:rPr>
            <w:rFonts w:asciiTheme="minorHAnsi" w:hAnsiTheme="minorHAnsi" w:cstheme="minorHAnsi"/>
            <w:sz w:val="22"/>
          </w:rPr>
          <w:delText>; 2005:19-26</w:delText>
        </w:r>
      </w:del>
      <w:del w:id="3614" w:author="Copyeditor (JMIR)" w:date="2023-08-04T09:33:00Z">
        <w:r w:rsidRPr="002F6E3E">
          <w:rPr>
            <w:rFonts w:asciiTheme="minorHAnsi" w:hAnsiTheme="minorHAnsi" w:cstheme="minorHAnsi"/>
            <w:sz w:val="22"/>
          </w:rPr>
          <w:delText>. ISBN: 9780596553852</w:delText>
        </w:r>
      </w:del>
    </w:p>
    <w:p w14:paraId="0A44C118" w14:textId="7AD37728" w:rsidR="008B2A7A" w:rsidRPr="002F6E3E" w:rsidRDefault="0046147D" w:rsidP="002F6E3E">
      <w:pPr>
        <w:tabs>
          <w:tab w:val="left" w:pos="446"/>
        </w:tabs>
        <w:spacing w:line="360" w:lineRule="auto"/>
        <w:ind w:hanging="287"/>
        <w:rPr>
          <w:del w:id="3615" w:author="Copyeditor (JMIR)" w:date="2023-08-04T09:33:00Z"/>
          <w:rFonts w:asciiTheme="minorHAnsi" w:hAnsiTheme="minorHAnsi" w:cstheme="minorHAnsi"/>
        </w:rPr>
      </w:pPr>
      <w:del w:id="3616" w:author="Copyeditor (JMIR)" w:date="2023-08-04T09:33:00Z">
        <w:r w:rsidRPr="002F6E3E">
          <w:rPr>
            <w:rFonts w:asciiTheme="minorHAnsi" w:hAnsiTheme="minorHAnsi" w:cstheme="minorHAnsi"/>
            <w:sz w:val="22"/>
          </w:rPr>
          <w:delText>95.</w:delText>
        </w:r>
        <w:r w:rsidRPr="002F6E3E">
          <w:rPr>
            <w:rFonts w:asciiTheme="minorHAnsi" w:hAnsiTheme="minorHAnsi" w:cstheme="minorHAnsi"/>
            <w:sz w:val="22"/>
          </w:rPr>
          <w:tab/>
          <w:delText xml:space="preserve">Schomerus G, Lucht M, Holzinger A, Matschinger H, Carta MG, Angermeyer MC. The Stigma of Alcohol Dependence Compared with Other Mental Disorders: A Review of Population Studies. </w:delText>
        </w:r>
        <w:r w:rsidRPr="002F6E3E">
          <w:rPr>
            <w:rFonts w:asciiTheme="minorHAnsi" w:hAnsiTheme="minorHAnsi" w:cstheme="minorHAnsi"/>
            <w:i/>
            <w:sz w:val="22"/>
          </w:rPr>
          <w:delText xml:space="preserve">Alcohol and Alcoholism </w:delText>
        </w:r>
        <w:r w:rsidRPr="002F6E3E">
          <w:rPr>
            <w:rFonts w:asciiTheme="minorHAnsi" w:hAnsiTheme="minorHAnsi" w:cstheme="minorHAnsi"/>
            <w:sz w:val="22"/>
          </w:rPr>
          <w:delText>2011 Mar;46(2):105</w:delText>
        </w:r>
      </w:del>
      <w:del w:id="3617" w:author="Copyeditor (JMIR)" w:date="2023-08-03T06:30:00Z">
        <w:r w:rsidRPr="002F6E3E">
          <w:rPr>
            <w:rFonts w:asciiTheme="minorHAnsi" w:hAnsiTheme="minorHAnsi" w:cstheme="minorHAnsi"/>
            <w:sz w:val="22"/>
          </w:rPr>
          <w:delText>–</w:delText>
        </w:r>
      </w:del>
      <w:del w:id="3618" w:author="Copyeditor (JMIR)" w:date="2023-08-04T09:33:00Z">
        <w:r w:rsidRPr="002F6E3E">
          <w:rPr>
            <w:rFonts w:asciiTheme="minorHAnsi" w:hAnsiTheme="minorHAnsi" w:cstheme="minorHAnsi"/>
            <w:sz w:val="22"/>
          </w:rPr>
          <w:delText xml:space="preserve">112. </w:delText>
        </w:r>
      </w:del>
      <w:del w:id="3619" w:author="Copyeditor (JMIR)" w:date="2023-08-03T06:30:00Z">
        <w:r w:rsidRPr="002F6E3E">
          <w:rPr>
            <w:rFonts w:asciiTheme="minorHAnsi" w:hAnsiTheme="minorHAnsi" w:cstheme="minorHAnsi"/>
            <w:sz w:val="22"/>
          </w:rPr>
          <w:delText>doi</w:delText>
        </w:r>
      </w:del>
      <w:del w:id="3620"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"https://doi.org/10.1093/alcalc/agq089"</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10.1093/alcalc/agq089</w:delText>
        </w:r>
        <w:r w:rsidRPr="002F6E3E">
          <w:rPr>
            <w:rFonts w:asciiTheme="minorHAnsi" w:hAnsiTheme="minorHAnsi" w:cstheme="minorHAnsi"/>
            <w:sz w:val="22"/>
          </w:rPr>
          <w:fldChar w:fldCharType="end"/>
        </w:r>
      </w:del>
    </w:p>
    <w:p w14:paraId="0AB06394" w14:textId="240F7E06" w:rsidR="008B2A7A" w:rsidRPr="002F6E3E" w:rsidRDefault="0046147D" w:rsidP="002F6E3E">
      <w:pPr>
        <w:tabs>
          <w:tab w:val="left" w:pos="446"/>
        </w:tabs>
        <w:spacing w:line="360" w:lineRule="auto"/>
        <w:ind w:hanging="287"/>
        <w:rPr>
          <w:del w:id="3621" w:author="Copyeditor (JMIR)" w:date="2023-08-04T09:33:00Z"/>
          <w:rFonts w:asciiTheme="minorHAnsi" w:hAnsiTheme="minorHAnsi" w:cstheme="minorHAnsi"/>
        </w:rPr>
      </w:pPr>
      <w:del w:id="3622" w:author="Copyeditor (JMIR)" w:date="2023-08-04T09:33:00Z">
        <w:r w:rsidRPr="002F6E3E">
          <w:rPr>
            <w:rFonts w:asciiTheme="minorHAnsi" w:hAnsiTheme="minorHAnsi" w:cstheme="minorHAnsi"/>
            <w:sz w:val="22"/>
          </w:rPr>
          <w:delText>96.</w:delText>
        </w:r>
        <w:r w:rsidRPr="002F6E3E">
          <w:rPr>
            <w:rFonts w:asciiTheme="minorHAnsi" w:hAnsiTheme="minorHAnsi" w:cstheme="minorHAnsi"/>
            <w:sz w:val="22"/>
          </w:rPr>
          <w:tab/>
          <w:delText>Barry CL, McGinty EE, Pescosolido BA, Goldman HH. Stigma, Discrimination, Treatment Effectiveness, and Policy: Public Views About Drug Addiction and Mental Illness. 2014;65(10):</w:delText>
        </w:r>
      </w:del>
      <w:del w:id="3623" w:author="Copyeditor (JMIR)" w:date="2023-08-03T06:30:00Z">
        <w:r w:rsidRPr="002F6E3E">
          <w:rPr>
            <w:rFonts w:asciiTheme="minorHAnsi" w:hAnsiTheme="minorHAnsi" w:cstheme="minorHAnsi"/>
            <w:sz w:val="22"/>
          </w:rPr>
          <w:delText>4</w:delText>
        </w:r>
      </w:del>
      <w:del w:id="3624" w:author="Copyeditor (JMIR)" w:date="2023-08-04T09:33:00Z">
        <w:r w:rsidRPr="002F6E3E">
          <w:rPr>
            <w:rFonts w:asciiTheme="minorHAnsi" w:hAnsiTheme="minorHAnsi" w:cstheme="minorHAnsi"/>
            <w:sz w:val="22"/>
          </w:rPr>
          <w:delText>. P</w:delText>
        </w:r>
      </w:del>
      <w:del w:id="3625" w:author="Copyeditor (JMIR)" w:date="2023-08-03T06:30:00Z">
        <w:r w:rsidRPr="002F6E3E">
          <w:rPr>
            <w:rFonts w:asciiTheme="minorHAnsi" w:hAnsiTheme="minorHAnsi" w:cstheme="minorHAnsi"/>
            <w:sz w:val="22"/>
          </w:rPr>
          <w:delText>MID</w:delText>
        </w:r>
      </w:del>
      <w:del w:id="3626"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"http://www.ncbi.nlm.nih.gov/pubmed/25270497"</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25270497</w:delText>
        </w:r>
        <w:r w:rsidRPr="002F6E3E">
          <w:rPr>
            <w:rFonts w:asciiTheme="minorHAnsi" w:hAnsiTheme="minorHAnsi" w:cstheme="minorHAnsi"/>
            <w:sz w:val="22"/>
          </w:rPr>
          <w:fldChar w:fldCharType="end"/>
        </w:r>
      </w:del>
    </w:p>
    <w:p w14:paraId="2BE8DE89" w14:textId="23207A85" w:rsidR="008B2A7A" w:rsidRPr="002F6E3E" w:rsidRDefault="0046147D" w:rsidP="002F6E3E">
      <w:pPr>
        <w:tabs>
          <w:tab w:val="left" w:pos="446"/>
        </w:tabs>
        <w:spacing w:line="360" w:lineRule="auto"/>
        <w:ind w:hanging="287"/>
        <w:rPr>
          <w:del w:id="3627" w:author="Copyeditor (JMIR)" w:date="2023-08-04T09:33:00Z"/>
          <w:rFonts w:asciiTheme="minorHAnsi" w:hAnsiTheme="minorHAnsi" w:cstheme="minorHAnsi"/>
        </w:rPr>
      </w:pPr>
      <w:del w:id="3628" w:author="Copyeditor (JMIR)" w:date="2023-08-04T09:33:00Z">
        <w:r w:rsidRPr="002F6E3E">
          <w:rPr>
            <w:rFonts w:asciiTheme="minorHAnsi" w:hAnsiTheme="minorHAnsi" w:cstheme="minorHAnsi"/>
            <w:sz w:val="22"/>
          </w:rPr>
          <w:delText>97.</w:delText>
        </w:r>
        <w:r w:rsidRPr="002F6E3E">
          <w:rPr>
            <w:rFonts w:asciiTheme="minorHAnsi" w:hAnsiTheme="minorHAnsi" w:cstheme="minorHAnsi"/>
            <w:sz w:val="22"/>
          </w:rPr>
          <w:tab/>
          <w:delText xml:space="preserve">Overton SL, Medina SL. The Stigma of Mental Illness. </w:delText>
        </w:r>
        <w:r w:rsidRPr="002F6E3E">
          <w:rPr>
            <w:rFonts w:asciiTheme="minorHAnsi" w:hAnsiTheme="minorHAnsi" w:cstheme="minorHAnsi"/>
            <w:i/>
            <w:sz w:val="22"/>
          </w:rPr>
          <w:delText xml:space="preserve">Journal of Counseling &amp; Development </w:delText>
        </w:r>
        <w:r w:rsidRPr="002F6E3E">
          <w:rPr>
            <w:rFonts w:asciiTheme="minorHAnsi" w:hAnsiTheme="minorHAnsi" w:cstheme="minorHAnsi"/>
            <w:sz w:val="22"/>
          </w:rPr>
          <w:delText>2008;86(2):143</w:delText>
        </w:r>
      </w:del>
      <w:del w:id="3629" w:author="Copyeditor (JMIR)" w:date="2023-08-03T06:30:00Z">
        <w:r w:rsidRPr="002F6E3E">
          <w:rPr>
            <w:rFonts w:asciiTheme="minorHAnsi" w:hAnsiTheme="minorHAnsi" w:cstheme="minorHAnsi"/>
            <w:sz w:val="22"/>
          </w:rPr>
          <w:delText>–</w:delText>
        </w:r>
      </w:del>
      <w:del w:id="3630" w:author="Copyeditor (JMIR)" w:date="2023-08-04T09:33:00Z">
        <w:r w:rsidRPr="002F6E3E">
          <w:rPr>
            <w:rFonts w:asciiTheme="minorHAnsi" w:hAnsiTheme="minorHAnsi" w:cstheme="minorHAnsi"/>
            <w:sz w:val="22"/>
          </w:rPr>
          <w:delText xml:space="preserve">151. </w:delText>
        </w:r>
      </w:del>
      <w:del w:id="3631" w:author="Copyeditor (JMIR)" w:date="2023-08-03T06:30:00Z">
        <w:r w:rsidRPr="002F6E3E">
          <w:rPr>
            <w:rFonts w:asciiTheme="minorHAnsi" w:hAnsiTheme="minorHAnsi" w:cstheme="minorHAnsi"/>
            <w:sz w:val="22"/>
          </w:rPr>
          <w:delText>doi</w:delText>
        </w:r>
      </w:del>
      <w:del w:id="3632"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"https://doi.org/10.1002/j.1556-6678.2008.tb00491.x"</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10.1002/j.1556-6678.2008.tb00491.x</w:delText>
        </w:r>
        <w:r w:rsidRPr="002F6E3E">
          <w:rPr>
            <w:rFonts w:asciiTheme="minorHAnsi" w:hAnsiTheme="minorHAnsi" w:cstheme="minorHAnsi"/>
            <w:sz w:val="22"/>
          </w:rPr>
          <w:fldChar w:fldCharType="end"/>
        </w:r>
      </w:del>
    </w:p>
    <w:p w14:paraId="1FAE0956" w14:textId="5344D35E" w:rsidR="008B2A7A" w:rsidRPr="002F6E3E" w:rsidRDefault="0046147D" w:rsidP="002F6E3E">
      <w:pPr>
        <w:tabs>
          <w:tab w:val="left" w:pos="446"/>
        </w:tabs>
        <w:spacing w:line="360" w:lineRule="auto"/>
        <w:ind w:hanging="287"/>
        <w:rPr>
          <w:del w:id="3633" w:author="Copyeditor (JMIR)" w:date="2023-08-04T09:33:00Z"/>
          <w:rFonts w:asciiTheme="minorHAnsi" w:hAnsiTheme="minorHAnsi" w:cstheme="minorHAnsi"/>
        </w:rPr>
      </w:pPr>
      <w:del w:id="3634" w:author="Copyeditor (JMIR)" w:date="2023-08-04T09:33:00Z">
        <w:r w:rsidRPr="002F6E3E">
          <w:rPr>
            <w:rFonts w:asciiTheme="minorHAnsi" w:hAnsiTheme="minorHAnsi" w:cstheme="minorHAnsi"/>
            <w:sz w:val="22"/>
          </w:rPr>
          <w:delText>98.</w:delText>
        </w:r>
        <w:r w:rsidRPr="002F6E3E">
          <w:rPr>
            <w:rFonts w:asciiTheme="minorHAnsi" w:hAnsiTheme="minorHAnsi" w:cstheme="minorHAnsi"/>
            <w:sz w:val="22"/>
          </w:rPr>
          <w:tab/>
          <w:delText xml:space="preserve">Parcesepe AM, Cabassa LJ. Public Stigma of Mental Illness in the United States: A Systematic Literature Review. </w:delText>
        </w:r>
        <w:r w:rsidRPr="002F6E3E">
          <w:rPr>
            <w:rFonts w:asciiTheme="minorHAnsi" w:hAnsiTheme="minorHAnsi" w:cstheme="minorHAnsi"/>
            <w:i/>
            <w:sz w:val="22"/>
          </w:rPr>
          <w:delText xml:space="preserve">Adm Policy Ment Health </w:delText>
        </w:r>
        <w:r w:rsidRPr="002F6E3E">
          <w:rPr>
            <w:rFonts w:asciiTheme="minorHAnsi" w:hAnsiTheme="minorHAnsi" w:cstheme="minorHAnsi"/>
            <w:sz w:val="22"/>
          </w:rPr>
          <w:delText>2013;</w:delText>
        </w:r>
      </w:del>
      <w:del w:id="3635" w:author="Copyeditor (JMIR)" w:date="2023-08-03T06:30:00Z">
        <w:r w:rsidRPr="002F6E3E">
          <w:rPr>
            <w:rFonts w:asciiTheme="minorHAnsi" w:hAnsiTheme="minorHAnsi" w:cstheme="minorHAnsi"/>
            <w:sz w:val="22"/>
          </w:rPr>
          <w:delText>16</w:delText>
        </w:r>
      </w:del>
      <w:del w:id="3636" w:author="Copyeditor (JMIR)" w:date="2023-08-04T09:33:00Z">
        <w:r w:rsidRPr="002F6E3E">
          <w:rPr>
            <w:rFonts w:asciiTheme="minorHAnsi" w:hAnsiTheme="minorHAnsi" w:cstheme="minorHAnsi"/>
            <w:sz w:val="22"/>
          </w:rPr>
          <w:delText xml:space="preserve">. </w:delText>
        </w:r>
      </w:del>
      <w:del w:id="3637" w:author="Copyeditor (JMIR)" w:date="2023-08-03T06:30:00Z">
        <w:r w:rsidRPr="002F6E3E">
          <w:rPr>
            <w:rFonts w:asciiTheme="minorHAnsi" w:hAnsiTheme="minorHAnsi" w:cstheme="minorHAnsi"/>
            <w:sz w:val="22"/>
          </w:rPr>
          <w:delText>doi</w:delText>
        </w:r>
      </w:del>
      <w:del w:id="3638"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"https://doi.org/10.1007/s10488-012-0430-z"</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10.1007/s10488-012-0430-z</w:delText>
        </w:r>
        <w:r w:rsidRPr="002F6E3E">
          <w:rPr>
            <w:rFonts w:asciiTheme="minorHAnsi" w:hAnsiTheme="minorHAnsi" w:cstheme="minorHAnsi"/>
            <w:sz w:val="22"/>
          </w:rPr>
          <w:fldChar w:fldCharType="end"/>
        </w:r>
      </w:del>
    </w:p>
    <w:p w14:paraId="52CE35D8" w14:textId="0D04D76C" w:rsidR="008B2A7A" w:rsidRPr="002F6E3E" w:rsidRDefault="0046147D" w:rsidP="002F6E3E">
      <w:pPr>
        <w:tabs>
          <w:tab w:val="left" w:pos="446"/>
        </w:tabs>
        <w:spacing w:line="360" w:lineRule="auto"/>
        <w:ind w:hanging="287"/>
        <w:rPr>
          <w:del w:id="3639" w:author="Copyeditor (JMIR)" w:date="2023-08-04T09:33:00Z"/>
          <w:rFonts w:asciiTheme="minorHAnsi" w:hAnsiTheme="minorHAnsi" w:cstheme="minorHAnsi"/>
        </w:rPr>
      </w:pPr>
      <w:del w:id="3640" w:author="Copyeditor (JMIR)" w:date="2023-08-04T09:33:00Z">
        <w:r w:rsidRPr="002F6E3E">
          <w:rPr>
            <w:rFonts w:asciiTheme="minorHAnsi" w:hAnsiTheme="minorHAnsi" w:cstheme="minorHAnsi"/>
            <w:sz w:val="22"/>
          </w:rPr>
          <w:delText>99.</w:delText>
        </w:r>
        <w:r w:rsidRPr="002F6E3E">
          <w:rPr>
            <w:rFonts w:asciiTheme="minorHAnsi" w:hAnsiTheme="minorHAnsi" w:cstheme="minorHAnsi"/>
            <w:sz w:val="22"/>
          </w:rPr>
          <w:tab/>
          <w:delText>NIH RePORTER. Contextualized daily prediction of lapse risk in opioid use disorder by digital phenotyping. https://reporter.nih.gov/search/-uI6W9d_OEyhJadSGQU19g/project-details/10427354 [accessed Jul 26, 2023]</w:delText>
        </w:r>
      </w:del>
    </w:p>
    <w:p w14:paraId="4BF4764F" w14:textId="4310FF0B" w:rsidR="008B2A7A" w:rsidRPr="002F6E3E" w:rsidRDefault="0046147D" w:rsidP="002F6E3E">
      <w:pPr>
        <w:tabs>
          <w:tab w:val="left" w:pos="446"/>
        </w:tabs>
        <w:spacing w:line="360" w:lineRule="auto"/>
        <w:ind w:hanging="287"/>
        <w:rPr>
          <w:del w:id="3641" w:author="Copyeditor (JMIR)" w:date="2023-08-04T09:33:00Z"/>
          <w:rFonts w:asciiTheme="minorHAnsi" w:hAnsiTheme="minorHAnsi" w:cstheme="minorHAnsi"/>
        </w:rPr>
      </w:pPr>
      <w:del w:id="3642" w:author="Copyeditor (JMIR)" w:date="2023-08-04T09:33:00Z">
        <w:r w:rsidRPr="002F6E3E">
          <w:rPr>
            <w:rFonts w:asciiTheme="minorHAnsi" w:hAnsiTheme="minorHAnsi" w:cstheme="minorHAnsi"/>
            <w:sz w:val="22"/>
          </w:rPr>
          <w:delText>100.</w:delText>
        </w:r>
        <w:r w:rsidRPr="002F6E3E">
          <w:rPr>
            <w:rFonts w:asciiTheme="minorHAnsi" w:hAnsiTheme="minorHAnsi" w:cstheme="minorHAnsi"/>
            <w:sz w:val="22"/>
          </w:rPr>
          <w:tab/>
          <w:delText>Marwick AE, Boyd D. Privacy at the Margins</w:delText>
        </w:r>
      </w:del>
      <w:del w:id="3643" w:author="Copyeditor (JMIR)" w:date="2023-08-03T06:30:00Z">
        <w:r w:rsidRPr="002F6E3E">
          <w:rPr>
            <w:rFonts w:asciiTheme="minorHAnsi" w:hAnsiTheme="minorHAnsi" w:cstheme="minorHAnsi"/>
            <w:sz w:val="22"/>
          </w:rPr>
          <w:delText>| Understanding Privacy at the Margins—Introduction</w:delText>
        </w:r>
      </w:del>
      <w:del w:id="3644"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i/>
            <w:sz w:val="22"/>
          </w:rPr>
          <w:delText xml:space="preserve">International Journal of Communication </w:delText>
        </w:r>
        <w:r w:rsidRPr="002F6E3E">
          <w:rPr>
            <w:rFonts w:asciiTheme="minorHAnsi" w:hAnsiTheme="minorHAnsi" w:cstheme="minorHAnsi"/>
            <w:sz w:val="22"/>
          </w:rPr>
          <w:delText>2018 Mar;12(0):9.</w:delText>
        </w:r>
      </w:del>
    </w:p>
    <w:p w14:paraId="7C6BA28A" w14:textId="132B0FED" w:rsidR="008B2A7A" w:rsidRPr="002F6E3E" w:rsidRDefault="0046147D" w:rsidP="002F6E3E">
      <w:pPr>
        <w:tabs>
          <w:tab w:val="left" w:pos="446"/>
        </w:tabs>
        <w:spacing w:line="360" w:lineRule="auto"/>
        <w:ind w:hanging="287"/>
        <w:rPr>
          <w:del w:id="3645" w:author="Copyeditor (JMIR)" w:date="2023-08-04T09:33:00Z"/>
          <w:rFonts w:asciiTheme="minorHAnsi" w:hAnsiTheme="minorHAnsi" w:cstheme="minorHAnsi"/>
        </w:rPr>
      </w:pPr>
      <w:del w:id="3646" w:author="Copyeditor (JMIR)" w:date="2023-08-04T09:33:00Z">
        <w:r w:rsidRPr="002F6E3E">
          <w:rPr>
            <w:rFonts w:asciiTheme="minorHAnsi" w:hAnsiTheme="minorHAnsi" w:cstheme="minorHAnsi"/>
            <w:sz w:val="22"/>
          </w:rPr>
          <w:delText>101.</w:delText>
        </w:r>
        <w:r w:rsidRPr="002F6E3E">
          <w:rPr>
            <w:rFonts w:asciiTheme="minorHAnsi" w:hAnsiTheme="minorHAnsi" w:cstheme="minorHAnsi"/>
            <w:sz w:val="22"/>
          </w:rPr>
          <w:tab/>
          <w:delText xml:space="preserve">Collins KM, Armenta RF, Cuevas-Mota J, Liu L, Strathdee SA, Garfein RS. Factors associated with patterns of mobile technology use among persons who inject drugs. </w:delText>
        </w:r>
        <w:r w:rsidRPr="002F6E3E">
          <w:rPr>
            <w:rFonts w:asciiTheme="minorHAnsi" w:hAnsiTheme="minorHAnsi" w:cstheme="minorHAnsi"/>
            <w:i/>
            <w:sz w:val="22"/>
          </w:rPr>
          <w:delText xml:space="preserve">Substance abuse </w:delText>
        </w:r>
        <w:r w:rsidRPr="002F6E3E">
          <w:rPr>
            <w:rFonts w:asciiTheme="minorHAnsi" w:hAnsiTheme="minorHAnsi" w:cstheme="minorHAnsi"/>
            <w:sz w:val="22"/>
          </w:rPr>
          <w:delText>2016;37(4):606</w:delText>
        </w:r>
      </w:del>
      <w:del w:id="3647" w:author="Copyeditor (JMIR)" w:date="2023-08-03T06:30:00Z">
        <w:r w:rsidRPr="002F6E3E">
          <w:rPr>
            <w:rFonts w:asciiTheme="minorHAnsi" w:hAnsiTheme="minorHAnsi" w:cstheme="minorHAnsi"/>
            <w:sz w:val="22"/>
          </w:rPr>
          <w:delText>–</w:delText>
        </w:r>
      </w:del>
      <w:del w:id="3648" w:author="Copyeditor (JMIR)" w:date="2023-08-04T09:33:00Z">
        <w:r w:rsidRPr="002F6E3E">
          <w:rPr>
            <w:rFonts w:asciiTheme="minorHAnsi" w:hAnsiTheme="minorHAnsi" w:cstheme="minorHAnsi"/>
            <w:sz w:val="22"/>
          </w:rPr>
          <w:delText xml:space="preserve">612.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"https://www.ncbi.nlm.nih.gov/pubmed/27092425"</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649" w:author="Copyeditor (JMIR)" w:date="2023-08-03T06:30:00Z">
        <w:r w:rsidRPr="002F6E3E">
          <w:rPr>
            <w:rFonts w:asciiTheme="minorHAnsi" w:hAnsiTheme="minorHAnsi" w:cstheme="minorHAnsi"/>
            <w:sz w:val="22"/>
          </w:rPr>
          <w:delText>MID</w:delText>
        </w:r>
      </w:del>
      <w:del w:id="3650"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"http://www.ncbi.nlm.nih.gov/pubmed/27092425"</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27092425</w:delText>
        </w:r>
        <w:r w:rsidRPr="002F6E3E">
          <w:rPr>
            <w:rFonts w:asciiTheme="minorHAnsi" w:hAnsiTheme="minorHAnsi" w:cstheme="minorHAnsi"/>
            <w:sz w:val="22"/>
          </w:rPr>
          <w:fldChar w:fldCharType="end"/>
        </w:r>
      </w:del>
    </w:p>
    <w:p w14:paraId="48479346" w14:textId="3BACD991" w:rsidR="008B2A7A" w:rsidRPr="002F6E3E" w:rsidRDefault="0046147D" w:rsidP="002F6E3E">
      <w:pPr>
        <w:tabs>
          <w:tab w:val="left" w:pos="446"/>
        </w:tabs>
        <w:spacing w:line="360" w:lineRule="auto"/>
        <w:ind w:hanging="287"/>
        <w:rPr>
          <w:del w:id="3651" w:author="Copyeditor (JMIR)" w:date="2023-08-04T09:33:00Z"/>
          <w:rFonts w:asciiTheme="minorHAnsi" w:hAnsiTheme="minorHAnsi" w:cstheme="minorHAnsi"/>
        </w:rPr>
      </w:pPr>
      <w:del w:id="3652" w:author="Copyeditor (JMIR)" w:date="2023-08-04T09:33:00Z">
        <w:r w:rsidRPr="002F6E3E">
          <w:rPr>
            <w:rFonts w:asciiTheme="minorHAnsi" w:hAnsiTheme="minorHAnsi" w:cstheme="minorHAnsi"/>
            <w:sz w:val="22"/>
          </w:rPr>
          <w:delText>102.</w:delText>
        </w:r>
        <w:r w:rsidRPr="002F6E3E">
          <w:rPr>
            <w:rFonts w:asciiTheme="minorHAnsi" w:hAnsiTheme="minorHAnsi" w:cstheme="minorHAnsi"/>
            <w:sz w:val="22"/>
          </w:rPr>
          <w:tab/>
          <w:delText xml:space="preserve">Doryab A, Villalba DK, Chikersal P, Dutcher JM, Tumminia M, Liu X, Cohen S, Creswell K, Mankoff J, Creswell JD, Dey AK. Identifying Behavioral Phenotypes of Loneliness and Social Isolation with Passive Sensing: Statistical Analysis, Data Mining and Machine Learning of Smartphone and Fitbit Data. </w:delText>
        </w:r>
        <w:r w:rsidRPr="002F6E3E">
          <w:rPr>
            <w:rFonts w:asciiTheme="minorHAnsi" w:hAnsiTheme="minorHAnsi" w:cstheme="minorHAnsi"/>
            <w:i/>
            <w:sz w:val="22"/>
          </w:rPr>
          <w:delText xml:space="preserve">JMIR mHealth and uHealth </w:delText>
        </w:r>
        <w:r w:rsidRPr="002F6E3E">
          <w:rPr>
            <w:rFonts w:asciiTheme="minorHAnsi" w:hAnsiTheme="minorHAnsi" w:cstheme="minorHAnsi"/>
            <w:sz w:val="22"/>
          </w:rPr>
          <w:delText xml:space="preserve">JMIR Publications Inc., Toronto, Canada; 2019 Jul;7(7):e13209. doi: </w:delText>
        </w:r>
        <w:r w:rsidRPr="003A7E59">
          <w:rPr>
            <w:rFonts w:asciiTheme="minorHAnsi" w:eastAsiaTheme="minorEastAsia" w:hAnsiTheme="minorHAnsi" w:cstheme="minorHAnsi"/>
          </w:rPr>
          <w:fldChar w:fldCharType="begin"/>
        </w:r>
        <w:r w:rsidRPr="002F6E3E">
          <w:rPr>
            <w:rFonts w:asciiTheme="minorHAnsi" w:hAnsiTheme="minorHAnsi" w:cstheme="minorHAnsi"/>
          </w:rPr>
          <w:delInstrText xml:space="preserve"> HYPERLINK "https://doi.org/10.2196/13209" </w:delInstrText>
        </w:r>
        <w:r w:rsidRPr="003A7E59">
          <w:rPr>
            <w:rFonts w:asciiTheme="minorHAnsi" w:eastAsiaTheme="minorEastAsia" w:hAnsiTheme="minorHAnsi" w:cstheme="minorHAnsi"/>
          </w:rPr>
        </w:r>
        <w:r w:rsidRPr="003A7E59">
          <w:rPr>
            <w:rFonts w:asciiTheme="minorHAnsi" w:eastAsiaTheme="minorEastAsia" w:hAnsiTheme="minorHAnsi" w:cstheme="minorHAnsi"/>
          </w:rPr>
          <w:fldChar w:fldCharType="separate"/>
        </w:r>
        <w:r w:rsidRPr="002F6E3E">
          <w:rPr>
            <w:rFonts w:asciiTheme="minorHAnsi" w:hAnsiTheme="minorHAnsi" w:cstheme="minorHAnsi"/>
            <w:sz w:val="22"/>
          </w:rPr>
          <w:delText>10</w:delText>
        </w:r>
        <w:r w:rsidRPr="003A7E59">
          <w:rPr>
            <w:rFonts w:asciiTheme="minorHAnsi" w:eastAsiaTheme="minorEastAsia" w:hAnsiTheme="minorHAnsi" w:cstheme="minorHAnsi"/>
            <w:sz w:val="22"/>
          </w:rPr>
          <w:fldChar w:fldCharType="end"/>
        </w:r>
        <w:r w:rsidRPr="003A7E59">
          <w:rPr>
            <w:rFonts w:asciiTheme="minorHAnsi" w:eastAsiaTheme="minorEastAsia" w:hAnsiTheme="minorHAnsi" w:cstheme="minorHAnsi"/>
          </w:rPr>
          <w:fldChar w:fldCharType="begin"/>
        </w:r>
        <w:r w:rsidRPr="002F6E3E">
          <w:rPr>
            <w:rFonts w:asciiTheme="minorHAnsi" w:hAnsiTheme="minorHAnsi" w:cstheme="minorHAnsi"/>
          </w:rPr>
          <w:delInstrText xml:space="preserve"> HYPERLINK "https://doi.org/10.2196/13209" </w:delInstrText>
        </w:r>
        <w:r w:rsidRPr="003A7E59">
          <w:rPr>
            <w:rFonts w:asciiTheme="minorHAnsi" w:eastAsiaTheme="minorEastAsia" w:hAnsiTheme="minorHAnsi" w:cstheme="minorHAnsi"/>
          </w:rPr>
        </w:r>
        <w:r w:rsidRPr="003A7E59">
          <w:rPr>
            <w:rFonts w:asciiTheme="minorHAnsi" w:eastAsiaTheme="minorEastAsia" w:hAnsiTheme="minorHAnsi" w:cstheme="minorHAnsi"/>
          </w:rPr>
          <w:fldChar w:fldCharType="separate"/>
        </w:r>
        <w:r w:rsidRPr="002F6E3E">
          <w:rPr>
            <w:rFonts w:asciiTheme="minorHAnsi" w:hAnsiTheme="minorHAnsi" w:cstheme="minorHAnsi"/>
            <w:sz w:val="22"/>
          </w:rPr>
          <w:delText>.</w:delText>
        </w:r>
        <w:r w:rsidRPr="003A7E59">
          <w:rPr>
            <w:rFonts w:asciiTheme="minorHAnsi" w:eastAsiaTheme="minorEastAsia" w:hAnsiTheme="minorHAnsi" w:cstheme="minorHAnsi"/>
            <w:sz w:val="22"/>
          </w:rPr>
          <w:fldChar w:fldCharType="end"/>
        </w:r>
        <w:r w:rsidRPr="003A7E59">
          <w:rPr>
            <w:rFonts w:asciiTheme="minorHAnsi" w:eastAsiaTheme="minorEastAsia" w:hAnsiTheme="minorHAnsi" w:cstheme="minorHAnsi"/>
          </w:rPr>
          <w:fldChar w:fldCharType="begin"/>
        </w:r>
        <w:r w:rsidRPr="002F6E3E">
          <w:rPr>
            <w:rFonts w:asciiTheme="minorHAnsi" w:hAnsiTheme="minorHAnsi" w:cstheme="minorHAnsi"/>
          </w:rPr>
          <w:delInstrText xml:space="preserve"> HYPERLINK "https://doi.org/10.2196/13209" </w:delInstrText>
        </w:r>
        <w:r w:rsidRPr="003A7E59">
          <w:rPr>
            <w:rFonts w:asciiTheme="minorHAnsi" w:eastAsiaTheme="minorEastAsia" w:hAnsiTheme="minorHAnsi" w:cstheme="minorHAnsi"/>
          </w:rPr>
        </w:r>
        <w:r w:rsidRPr="003A7E59">
          <w:rPr>
            <w:rFonts w:asciiTheme="minorHAnsi" w:eastAsiaTheme="minorEastAsia" w:hAnsiTheme="minorHAnsi" w:cstheme="minorHAnsi"/>
          </w:rPr>
          <w:fldChar w:fldCharType="separate"/>
        </w:r>
        <w:r w:rsidRPr="002F6E3E">
          <w:rPr>
            <w:rFonts w:asciiTheme="minorHAnsi" w:hAnsiTheme="minorHAnsi" w:cstheme="minorHAnsi"/>
            <w:sz w:val="22"/>
          </w:rPr>
          <w:delText>2196</w:delText>
        </w:r>
        <w:r w:rsidRPr="003A7E59">
          <w:rPr>
            <w:rFonts w:asciiTheme="minorHAnsi" w:eastAsiaTheme="minorEastAsia" w:hAnsiTheme="minorHAnsi" w:cstheme="minorHAnsi"/>
            <w:sz w:val="22"/>
          </w:rPr>
          <w:fldChar w:fldCharType="end"/>
        </w:r>
        <w:r w:rsidRPr="003A7E59">
          <w:rPr>
            <w:rFonts w:asciiTheme="minorHAnsi" w:eastAsiaTheme="minorEastAsia" w:hAnsiTheme="minorHAnsi" w:cstheme="minorHAnsi"/>
          </w:rPr>
          <w:fldChar w:fldCharType="begin"/>
        </w:r>
        <w:r w:rsidRPr="002F6E3E">
          <w:rPr>
            <w:rFonts w:asciiTheme="minorHAnsi" w:hAnsiTheme="minorHAnsi" w:cstheme="minorHAnsi"/>
          </w:rPr>
          <w:delInstrText xml:space="preserve"> HYPERLINK "https://doi.org/10.2196/13209" </w:delInstrText>
        </w:r>
        <w:r w:rsidRPr="003A7E59">
          <w:rPr>
            <w:rFonts w:asciiTheme="minorHAnsi" w:eastAsiaTheme="minorEastAsia" w:hAnsiTheme="minorHAnsi" w:cstheme="minorHAnsi"/>
          </w:rPr>
        </w:r>
        <w:r w:rsidRPr="003A7E59">
          <w:rPr>
            <w:rFonts w:asciiTheme="minorHAnsi" w:eastAsiaTheme="minorEastAsia" w:hAnsiTheme="minorHAnsi" w:cstheme="minorHAnsi"/>
          </w:rPr>
          <w:fldChar w:fldCharType="separate"/>
        </w:r>
        <w:r w:rsidRPr="002F6E3E">
          <w:rPr>
            <w:rFonts w:asciiTheme="minorHAnsi" w:hAnsiTheme="minorHAnsi" w:cstheme="minorHAnsi"/>
            <w:sz w:val="22"/>
          </w:rPr>
          <w:delText>/</w:delText>
        </w:r>
        <w:r w:rsidRPr="003A7E59">
          <w:rPr>
            <w:rFonts w:asciiTheme="minorHAnsi" w:eastAsiaTheme="minorEastAsia" w:hAnsiTheme="minorHAnsi" w:cstheme="minorHAnsi"/>
            <w:sz w:val="22"/>
          </w:rPr>
          <w:fldChar w:fldCharType="end"/>
        </w:r>
        <w:r w:rsidRPr="003A7E59">
          <w:rPr>
            <w:rFonts w:asciiTheme="minorHAnsi" w:eastAsiaTheme="minorEastAsia" w:hAnsiTheme="minorHAnsi" w:cstheme="minorHAnsi"/>
          </w:rPr>
          <w:fldChar w:fldCharType="begin"/>
        </w:r>
        <w:r w:rsidRPr="002F6E3E">
          <w:rPr>
            <w:rFonts w:asciiTheme="minorHAnsi" w:hAnsiTheme="minorHAnsi" w:cstheme="minorHAnsi"/>
          </w:rPr>
          <w:delInstrText xml:space="preserve"> HYPERLINK "https://doi.org/10.2196/13209" </w:delInstrText>
        </w:r>
        <w:r w:rsidRPr="003A7E59">
          <w:rPr>
            <w:rFonts w:asciiTheme="minorHAnsi" w:eastAsiaTheme="minorEastAsia" w:hAnsiTheme="minorHAnsi" w:cstheme="minorHAnsi"/>
          </w:rPr>
        </w:r>
        <w:r w:rsidRPr="003A7E59">
          <w:rPr>
            <w:rFonts w:asciiTheme="minorHAnsi" w:eastAsiaTheme="minorEastAsia" w:hAnsiTheme="minorHAnsi" w:cstheme="minorHAnsi"/>
          </w:rPr>
          <w:fldChar w:fldCharType="separate"/>
        </w:r>
        <w:r w:rsidRPr="002F6E3E">
          <w:rPr>
            <w:rFonts w:asciiTheme="minorHAnsi" w:hAnsiTheme="minorHAnsi" w:cstheme="minorHAnsi"/>
            <w:sz w:val="22"/>
          </w:rPr>
          <w:delText>13209</w:delText>
        </w:r>
        <w:r w:rsidRPr="003A7E59">
          <w:rPr>
            <w:rFonts w:asciiTheme="minorHAnsi" w:eastAsiaTheme="minorEastAsia" w:hAnsiTheme="minorHAnsi" w:cstheme="minorHAnsi"/>
            <w:sz w:val="22"/>
          </w:rPr>
          <w:fldChar w:fldCharType="end"/>
        </w:r>
      </w:del>
    </w:p>
    <w:p w14:paraId="2FFB5A4E" w14:textId="640396B7" w:rsidR="008B2A7A" w:rsidRPr="002F6E3E" w:rsidRDefault="0046147D" w:rsidP="004E0223">
      <w:pPr>
        <w:tabs>
          <w:tab w:val="left" w:pos="446"/>
        </w:tabs>
        <w:spacing w:line="360" w:lineRule="auto"/>
        <w:ind w:hanging="287"/>
        <w:rPr>
          <w:rFonts w:asciiTheme="minorHAnsi" w:hAnsiTheme="minorHAnsi" w:cstheme="minorHAnsi"/>
        </w:rPr>
      </w:pPr>
      <w:del w:id="3653" w:author="Copyeditor (JMIR)" w:date="2023-08-04T09:33:00Z">
        <w:r w:rsidRPr="002F6E3E">
          <w:rPr>
            <w:rFonts w:asciiTheme="minorHAnsi" w:hAnsiTheme="minorHAnsi" w:cstheme="minorHAnsi"/>
            <w:sz w:val="22"/>
          </w:rPr>
          <w:delText>103.</w:delText>
        </w:r>
        <w:r w:rsidRPr="002F6E3E">
          <w:rPr>
            <w:rFonts w:asciiTheme="minorHAnsi" w:hAnsiTheme="minorHAnsi" w:cstheme="minorHAnsi"/>
            <w:sz w:val="22"/>
          </w:rPr>
          <w:tab/>
          <w:delText xml:space="preserve">Shin G, Feng Y, Jarrahi MH, Gafinowitz N. Beyond novelty effect: A mixed-methods exploration into the motivation for long-term activity tracker use. </w:delText>
        </w:r>
        <w:r w:rsidRPr="002F6E3E">
          <w:rPr>
            <w:rFonts w:asciiTheme="minorHAnsi" w:hAnsiTheme="minorHAnsi" w:cstheme="minorHAnsi"/>
            <w:i/>
            <w:sz w:val="22"/>
          </w:rPr>
          <w:delText xml:space="preserve">JAMIA Open </w:delText>
        </w:r>
      </w:del>
      <w:del w:id="3654" w:author="Copyeditor (JMIR)" w:date="2023-08-03T06:30:00Z">
        <w:r w:rsidRPr="002F6E3E">
          <w:rPr>
            <w:rFonts w:asciiTheme="minorHAnsi" w:hAnsiTheme="minorHAnsi" w:cstheme="minorHAnsi"/>
            <w:sz w:val="22"/>
          </w:rPr>
          <w:delText>2018 Dec</w:delText>
        </w:r>
      </w:del>
      <w:del w:id="3655" w:author="Copyeditor (JMIR)" w:date="2023-08-04T09:33:00Z">
        <w:r w:rsidRPr="002F6E3E">
          <w:rPr>
            <w:rFonts w:asciiTheme="minorHAnsi" w:hAnsiTheme="minorHAnsi" w:cstheme="minorHAnsi"/>
            <w:sz w:val="22"/>
          </w:rPr>
          <w:delText>;2(1):62</w:delText>
        </w:r>
      </w:del>
      <w:del w:id="3656" w:author="Copyeditor (JMIR)" w:date="2023-08-03T06:30:00Z">
        <w:r w:rsidRPr="002F6E3E">
          <w:rPr>
            <w:rFonts w:asciiTheme="minorHAnsi" w:hAnsiTheme="minorHAnsi" w:cstheme="minorHAnsi"/>
            <w:sz w:val="22"/>
          </w:rPr>
          <w:delText>–</w:delText>
        </w:r>
      </w:del>
      <w:del w:id="3657" w:author="Copyeditor (JMIR)" w:date="2023-08-04T09:33:00Z">
        <w:r w:rsidRPr="002F6E3E">
          <w:rPr>
            <w:rFonts w:asciiTheme="minorHAnsi" w:hAnsiTheme="minorHAnsi" w:cstheme="minorHAnsi"/>
            <w:sz w:val="22"/>
          </w:rPr>
          <w:delText xml:space="preserve">72. </w:delText>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"https://www.ncbi.nlm.nih.gov/pubmed/31984346"</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P</w:delText>
        </w:r>
      </w:del>
      <w:del w:id="3658" w:author="Copyeditor (JMIR)" w:date="2023-08-03T06:30:00Z">
        <w:r w:rsidRPr="002F6E3E">
          <w:rPr>
            <w:rFonts w:asciiTheme="minorHAnsi" w:hAnsiTheme="minorHAnsi" w:cstheme="minorHAnsi"/>
            <w:sz w:val="22"/>
          </w:rPr>
          <w:delText>MID</w:delText>
        </w:r>
      </w:del>
      <w:del w:id="3659" w:author="Copyeditor (JMIR)" w:date="2023-08-04T09:33:00Z">
        <w:r w:rsidRPr="002F6E3E">
          <w:rPr>
            <w:rFonts w:asciiTheme="minorHAnsi" w:hAnsiTheme="minorHAnsi" w:cstheme="minorHAnsi"/>
            <w:sz w:val="22"/>
          </w:rPr>
          <w:delText xml:space="preserve">: </w:delText>
        </w:r>
        <w:r w:rsidRPr="002F6E3E">
          <w:rPr>
            <w:rFonts w:asciiTheme="minorHAnsi" w:hAnsiTheme="minorHAnsi" w:cstheme="minorHAnsi"/>
            <w:sz w:val="22"/>
          </w:rPr>
          <w:fldChar w:fldCharType="end"/>
        </w:r>
        <w:r w:rsidRPr="002F6E3E">
          <w:rPr>
            <w:rFonts w:asciiTheme="minorHAnsi" w:hAnsiTheme="minorHAnsi" w:cstheme="minorHAnsi"/>
            <w:sz w:val="22"/>
          </w:rPr>
          <w:fldChar w:fldCharType="begin"/>
        </w:r>
        <w:r w:rsidRPr="002F6E3E">
          <w:rPr>
            <w:rFonts w:asciiTheme="minorHAnsi" w:hAnsiTheme="minorHAnsi" w:cstheme="minorHAnsi"/>
            <w:sz w:val="22"/>
          </w:rPr>
          <w:delInstrText>HYPERLINK "http://www.ncbi.nlm.nih.gov/pubmed/31984346"</w:delInstrText>
        </w:r>
        <w:r w:rsidRPr="002F6E3E">
          <w:rPr>
            <w:rFonts w:asciiTheme="minorHAnsi" w:hAnsiTheme="minorHAnsi" w:cstheme="minorHAnsi"/>
            <w:sz w:val="22"/>
          </w:rPr>
        </w:r>
        <w:r w:rsidRPr="002F6E3E">
          <w:rPr>
            <w:rFonts w:asciiTheme="minorHAnsi" w:hAnsiTheme="minorHAnsi" w:cstheme="minorHAnsi"/>
            <w:sz w:val="22"/>
          </w:rPr>
          <w:fldChar w:fldCharType="separate"/>
        </w:r>
        <w:r w:rsidRPr="002F6E3E">
          <w:rPr>
            <w:rFonts w:asciiTheme="minorHAnsi" w:hAnsiTheme="minorHAnsi" w:cstheme="minorHAnsi"/>
            <w:sz w:val="22"/>
          </w:rPr>
          <w:delText>31984346</w:delText>
        </w:r>
        <w:r w:rsidRPr="002F6E3E">
          <w:rPr>
            <w:rFonts w:asciiTheme="minorHAnsi" w:hAnsiTheme="minorHAnsi" w:cstheme="minorHAnsi"/>
            <w:sz w:val="22"/>
          </w:rPr>
          <w:fldChar w:fldCharType="end"/>
        </w:r>
      </w:del>
    </w:p>
    <w:p w14:paraId="58C43CC6" w14:textId="77777777" w:rsidR="008B2A7A" w:rsidRPr="002F6E3E" w:rsidRDefault="008B2A7A">
      <w:pPr>
        <w:tabs>
          <w:tab w:val="left" w:pos="679"/>
        </w:tabs>
        <w:spacing w:before="234" w:line="360" w:lineRule="auto"/>
        <w:ind w:hanging="287"/>
        <w:rPr>
          <w:rFonts w:asciiTheme="minorHAnsi" w:hAnsiTheme="minorHAnsi" w:cstheme="minorHAnsi"/>
        </w:rPr>
        <w:sectPr w:rsidR="008B2A7A" w:rsidRPr="002F6E3E">
          <w:pgSz w:w="12240" w:h="15840"/>
          <w:pgMar w:top="1300" w:right="1320" w:bottom="280" w:left="1280" w:header="649" w:footer="0" w:gutter="0"/>
          <w:cols w:space="720"/>
        </w:sectPr>
      </w:pPr>
    </w:p>
    <w:p w14:paraId="7B5C5AFB" w14:textId="77777777" w:rsidR="008B2A7A" w:rsidRPr="002F6E3E" w:rsidRDefault="008B2A7A">
      <w:pPr>
        <w:spacing w:before="118" w:line="360" w:lineRule="auto"/>
        <w:ind w:left="736"/>
        <w:rPr>
          <w:del w:id="3660" w:author="Copyeditor (JMIR)" w:date="2023-08-03T06:30:00Z"/>
          <w:rFonts w:asciiTheme="minorHAnsi" w:hAnsiTheme="minorHAnsi" w:cstheme="minorHAnsi"/>
          <w:sz w:val="22"/>
        </w:rPr>
      </w:pPr>
    </w:p>
    <w:p w14:paraId="211B5455" w14:textId="17334DE2" w:rsidR="008B2A7A" w:rsidRPr="002F6E3E" w:rsidDel="0094513B" w:rsidRDefault="0046147D" w:rsidP="002F6E3E">
      <w:pPr>
        <w:rPr>
          <w:del w:id="3661" w:author="Kendra Wyant" w:date="2023-08-07T13:01:00Z"/>
          <w:rFonts w:asciiTheme="minorHAnsi" w:hAnsiTheme="minorHAnsi" w:cstheme="minorHAnsi"/>
        </w:rPr>
      </w:pPr>
      <w:commentRangeStart w:id="3662"/>
      <w:del w:id="3663" w:author="Kendra Wyant" w:date="2023-08-07T13:01:00Z">
        <w:r w:rsidRPr="002F6E3E" w:rsidDel="0094513B">
          <w:rPr>
            <w:rFonts w:asciiTheme="minorHAnsi" w:hAnsiTheme="minorHAnsi" w:cstheme="minorHAnsi"/>
          </w:rPr>
          <w:delText>Footnotes</w:delText>
        </w:r>
        <w:commentRangeEnd w:id="3662"/>
        <w:r w:rsidR="008C5091" w:rsidRPr="002F6E3E" w:rsidDel="0094513B">
          <w:rPr>
            <w:rFonts w:asciiTheme="minorHAnsi" w:hAnsiTheme="minorHAnsi" w:cstheme="minorHAnsi"/>
          </w:rPr>
          <w:commentReference w:id="3662"/>
        </w:r>
      </w:del>
    </w:p>
    <w:p w14:paraId="307F122D" w14:textId="263F99A4" w:rsidR="008B2A7A" w:rsidRPr="002F6E3E" w:rsidDel="0094513B" w:rsidRDefault="008B2A7A">
      <w:pPr>
        <w:spacing w:before="8" w:line="360" w:lineRule="auto"/>
        <w:rPr>
          <w:del w:id="3664" w:author="Kendra Wyant" w:date="2023-08-07T13:01:00Z"/>
          <w:rFonts w:asciiTheme="minorHAnsi" w:hAnsiTheme="minorHAnsi" w:cstheme="minorHAnsi"/>
          <w:b/>
          <w:sz w:val="22"/>
        </w:rPr>
      </w:pPr>
    </w:p>
    <w:p w14:paraId="15E92543" w14:textId="159F758A" w:rsidR="008B2A7A" w:rsidRPr="002F6E3E" w:rsidDel="0094513B" w:rsidRDefault="0046147D">
      <w:pPr>
        <w:spacing w:line="360" w:lineRule="auto"/>
        <w:ind w:left="160" w:right="117" w:firstLine="269"/>
        <w:jc w:val="both"/>
        <w:rPr>
          <w:del w:id="3665" w:author="Kendra Wyant" w:date="2023-08-07T13:01:00Z"/>
          <w:rFonts w:asciiTheme="minorHAnsi" w:hAnsiTheme="minorHAnsi" w:cstheme="minorHAnsi"/>
          <w:sz w:val="22"/>
        </w:rPr>
      </w:pPr>
      <w:del w:id="3666" w:author="Kendra Wyant" w:date="2023-08-07T13:01:00Z">
        <w:r w:rsidRPr="002F6E3E" w:rsidDel="0094513B">
          <w:rPr>
            <w:rFonts w:asciiTheme="minorHAnsi" w:eastAsia="Eras Medium ITC" w:hAnsiTheme="minorHAnsi" w:cstheme="minorHAnsi"/>
            <w:position w:val="7"/>
            <w:sz w:val="22"/>
          </w:rPr>
          <w:delText>1</w:delText>
        </w:r>
      </w:del>
      <w:ins w:id="3667" w:author="Copyeditor (JMIR)" w:date="2023-08-03T06:30:00Z">
        <w:del w:id="3668" w:author="Kendra Wyant" w:date="2023-08-07T13:01:00Z">
          <w:r w:rsidRPr="002F6E3E" w:rsidDel="0094513B">
            <w:rPr>
              <w:rFonts w:asciiTheme="minorHAnsi" w:hAnsiTheme="minorHAnsi" w:cstheme="minorHAnsi"/>
              <w:sz w:val="22"/>
            </w:rPr>
            <w:delText xml:space="preserve"> </w:delText>
          </w:r>
        </w:del>
      </w:ins>
      <w:del w:id="3669" w:author="Kendra Wyant" w:date="2023-08-07T13:01:00Z">
        <w:r w:rsidRPr="002F6E3E" w:rsidDel="0094513B">
          <w:rPr>
            <w:rFonts w:asciiTheme="minorHAnsi" w:hAnsiTheme="minorHAnsi" w:cstheme="minorHAnsi"/>
            <w:sz w:val="22"/>
          </w:rPr>
          <w:delText xml:space="preserve">Psychosis and paranoia were defined as scores greater than </w:delText>
        </w:r>
      </w:del>
      <w:ins w:id="3670" w:author="Copyeditor (JMIR)" w:date="2023-08-03T06:30:00Z">
        <w:del w:id="3671" w:author="Kendra Wyant" w:date="2023-08-07T13:01:00Z">
          <w:r w:rsidRPr="002F6E3E" w:rsidDel="0094513B">
            <w:rPr>
              <w:rFonts w:asciiTheme="minorHAnsi" w:hAnsiTheme="minorHAnsi" w:cstheme="minorHAnsi"/>
              <w:sz w:val="22"/>
            </w:rPr>
            <w:delText>&gt;</w:delText>
          </w:r>
        </w:del>
      </w:ins>
      <w:del w:id="3672" w:author="Kendra Wyant" w:date="2023-08-07T13:01:00Z">
        <w:r w:rsidRPr="002F6E3E" w:rsidDel="0094513B">
          <w:rPr>
            <w:rFonts w:asciiTheme="minorHAnsi" w:hAnsiTheme="minorHAnsi" w:cstheme="minorHAnsi"/>
            <w:sz w:val="22"/>
          </w:rPr>
          <w:delText>2.2 or 2.8, respectively, on the psychosis or paranoia scales of the on the Symptom Checklist – 90 (SCL-90) [70].</w:delText>
        </w:r>
      </w:del>
    </w:p>
    <w:p w14:paraId="4334CA14" w14:textId="4B09D0C3" w:rsidR="008B2A7A" w:rsidRPr="002F6E3E" w:rsidDel="0094513B" w:rsidRDefault="0046147D">
      <w:pPr>
        <w:spacing w:before="118" w:line="360" w:lineRule="auto"/>
        <w:ind w:left="160" w:right="117" w:firstLine="269"/>
        <w:jc w:val="both"/>
        <w:rPr>
          <w:del w:id="3673" w:author="Kendra Wyant" w:date="2023-08-07T13:01:00Z"/>
          <w:rFonts w:asciiTheme="minorHAnsi" w:hAnsiTheme="minorHAnsi" w:cstheme="minorHAnsi"/>
          <w:sz w:val="22"/>
        </w:rPr>
      </w:pPr>
      <w:del w:id="3674" w:author="Kendra Wyant" w:date="2023-08-07T13:01:00Z">
        <w:r w:rsidRPr="002F6E3E" w:rsidDel="0094513B">
          <w:rPr>
            <w:rFonts w:asciiTheme="minorHAnsi" w:eastAsia="Eras Medium ITC" w:hAnsiTheme="minorHAnsi" w:cstheme="minorHAnsi"/>
            <w:position w:val="7"/>
            <w:sz w:val="22"/>
          </w:rPr>
          <w:delText>2</w:delText>
        </w:r>
      </w:del>
      <w:ins w:id="3675" w:author="Copyeditor (JMIR)" w:date="2023-08-03T06:30:00Z">
        <w:del w:id="3676" w:author="Kendra Wyant" w:date="2023-08-07T13:01:00Z">
          <w:r w:rsidRPr="002F6E3E" w:rsidDel="0094513B">
            <w:rPr>
              <w:rFonts w:asciiTheme="minorHAnsi" w:hAnsiTheme="minorHAnsi" w:cstheme="minorHAnsi"/>
              <w:sz w:val="22"/>
            </w:rPr>
            <w:delText xml:space="preserve"> </w:delText>
          </w:r>
        </w:del>
      </w:ins>
      <w:del w:id="3677" w:author="Kendra Wyant" w:date="2023-08-07T13:01:00Z">
        <w:r w:rsidRPr="002F6E3E" w:rsidDel="0094513B">
          <w:rPr>
            <w:rFonts w:asciiTheme="minorHAnsi" w:hAnsiTheme="minorHAnsi" w:cstheme="minorHAnsi"/>
            <w:sz w:val="22"/>
          </w:rPr>
          <w:delText xml:space="preserve">We measured DSM-5 symptoms with a self-report survey administered to participants during the screen- ing visit. This survey (and all other surveys) is available on the study </w:delText>
        </w:r>
      </w:del>
      <w:ins w:id="3678" w:author="Copyeditor (JMIR)" w:date="2023-08-03T06:30:00Z">
        <w:del w:id="3679" w:author="Kendra Wyant" w:date="2023-08-07T13:01:00Z">
          <w:r w:rsidRPr="002F6E3E" w:rsidDel="0094513B">
            <w:rPr>
              <w:rFonts w:asciiTheme="minorHAnsi" w:hAnsiTheme="minorHAnsi" w:cstheme="minorHAnsi"/>
              <w:sz w:val="22"/>
            </w:rPr>
            <w:delText>Open Science Framework</w:delText>
          </w:r>
        </w:del>
      </w:ins>
      <w:del w:id="3680" w:author="Kendra Wyant" w:date="2023-08-07T13:01:00Z">
        <w:r w:rsidRPr="002F6E3E" w:rsidDel="0094513B">
          <w:rPr>
            <w:rFonts w:asciiTheme="minorHAnsi" w:hAnsiTheme="minorHAnsi" w:cstheme="minorHAnsi"/>
            <w:sz w:val="22"/>
          </w:rPr>
          <w:delText>OSF page described in the Research Transparency section of the Method</w:delText>
        </w:r>
      </w:del>
      <w:ins w:id="3681" w:author="Copyeditor (JMIR)" w:date="2023-08-03T06:30:00Z">
        <w:del w:id="3682" w:author="Kendra Wyant" w:date="2023-08-07T13:01:00Z">
          <w:r w:rsidRPr="002F6E3E" w:rsidDel="0094513B">
            <w:rPr>
              <w:rFonts w:asciiTheme="minorHAnsi" w:hAnsiTheme="minorHAnsi" w:cstheme="minorHAnsi"/>
              <w:sz w:val="22"/>
            </w:rPr>
            <w:delText xml:space="preserve"> section</w:delText>
          </w:r>
        </w:del>
      </w:ins>
      <w:del w:id="3683" w:author="Kendra Wyant" w:date="2023-08-07T13:01:00Z">
        <w:r w:rsidRPr="002F6E3E" w:rsidDel="0094513B">
          <w:rPr>
            <w:rFonts w:asciiTheme="minorHAnsi" w:hAnsiTheme="minorHAnsi" w:cstheme="minorHAnsi"/>
            <w:sz w:val="22"/>
          </w:rPr>
          <w:delText>.</w:delText>
        </w:r>
      </w:del>
    </w:p>
    <w:p w14:paraId="5B393EDA" w14:textId="01F2AAC3" w:rsidR="008B2A7A" w:rsidRPr="002F6E3E" w:rsidDel="0094513B" w:rsidRDefault="0046147D">
      <w:pPr>
        <w:spacing w:before="116" w:line="360" w:lineRule="auto"/>
        <w:ind w:left="160" w:right="118" w:firstLine="269"/>
        <w:jc w:val="both"/>
        <w:rPr>
          <w:del w:id="3684" w:author="Kendra Wyant" w:date="2023-08-07T13:01:00Z"/>
          <w:rFonts w:asciiTheme="minorHAnsi" w:hAnsiTheme="minorHAnsi" w:cstheme="minorHAnsi"/>
          <w:sz w:val="22"/>
        </w:rPr>
      </w:pPr>
      <w:del w:id="3685" w:author="Kendra Wyant" w:date="2023-08-07T13:01:00Z">
        <w:r w:rsidRPr="002F6E3E" w:rsidDel="0094513B">
          <w:rPr>
            <w:rFonts w:asciiTheme="minorHAnsi" w:eastAsia="Eras Medium ITC" w:hAnsiTheme="minorHAnsi" w:cstheme="minorHAnsi"/>
            <w:position w:val="7"/>
            <w:sz w:val="22"/>
          </w:rPr>
          <w:delText>3</w:delText>
        </w:r>
      </w:del>
      <w:ins w:id="3686" w:author="Copyeditor (JMIR)" w:date="2023-08-03T06:30:00Z">
        <w:del w:id="3687" w:author="Kendra Wyant" w:date="2023-08-07T13:01:00Z">
          <w:r w:rsidRPr="002F6E3E" w:rsidDel="0094513B">
            <w:rPr>
              <w:rFonts w:asciiTheme="minorHAnsi" w:hAnsiTheme="minorHAnsi" w:cstheme="minorHAnsi"/>
              <w:sz w:val="22"/>
            </w:rPr>
            <w:delText xml:space="preserve"> </w:delText>
          </w:r>
        </w:del>
      </w:ins>
      <w:del w:id="3688" w:author="Kendra Wyant" w:date="2023-08-07T13:01:00Z">
        <w:r w:rsidRPr="002F6E3E" w:rsidDel="0094513B">
          <w:rPr>
            <w:rFonts w:asciiTheme="minorHAnsi" w:hAnsiTheme="minorHAnsi" w:cstheme="minorHAnsi"/>
            <w:sz w:val="22"/>
          </w:rPr>
          <w:delText xml:space="preserve">We used alcohol abstinence as a behavioral indicator of a commitment to recovery. Although recovery may be possible without complete abstinence, clinicians typically recommend abstinence for patients who present with moderate or more severe </w:delText>
        </w:r>
      </w:del>
      <w:ins w:id="3689" w:author="Copyeditor (JMIR)" w:date="2023-08-07T05:37:00Z">
        <w:del w:id="3690" w:author="Kendra Wyant" w:date="2023-08-07T13:01:00Z">
          <w:r w:rsidR="00801957" w:rsidRPr="002F6E3E" w:rsidDel="0094513B">
            <w:rPr>
              <w:rFonts w:asciiTheme="minorHAnsi" w:hAnsiTheme="minorHAnsi" w:cstheme="minorHAnsi"/>
              <w:sz w:val="22"/>
            </w:rPr>
            <w:delText>AUD</w:delText>
          </w:r>
        </w:del>
      </w:ins>
      <w:del w:id="3691" w:author="Kendra Wyant" w:date="2023-08-07T13:01:00Z">
        <w:r w:rsidRPr="002F6E3E" w:rsidDel="0094513B">
          <w:rPr>
            <w:rFonts w:asciiTheme="minorHAnsi" w:hAnsiTheme="minorHAnsi" w:cstheme="minorHAnsi"/>
            <w:sz w:val="22"/>
          </w:rPr>
          <w:delText>alcohol use disorder.</w:delText>
        </w:r>
      </w:del>
    </w:p>
    <w:p w14:paraId="3E2D0604" w14:textId="3238B72D" w:rsidR="008B2A7A" w:rsidRPr="002F6E3E" w:rsidDel="0094513B" w:rsidRDefault="0046147D">
      <w:pPr>
        <w:spacing w:before="117" w:line="360" w:lineRule="auto"/>
        <w:ind w:left="160" w:right="117" w:firstLine="269"/>
        <w:jc w:val="both"/>
        <w:rPr>
          <w:del w:id="3692" w:author="Kendra Wyant" w:date="2023-08-07T13:01:00Z"/>
          <w:rFonts w:asciiTheme="minorHAnsi" w:hAnsiTheme="minorHAnsi" w:cstheme="minorHAnsi"/>
          <w:sz w:val="22"/>
        </w:rPr>
      </w:pPr>
      <w:del w:id="3693" w:author="Kendra Wyant" w:date="2023-08-07T13:01:00Z">
        <w:r w:rsidRPr="002F6E3E" w:rsidDel="0094513B">
          <w:rPr>
            <w:rFonts w:asciiTheme="minorHAnsi" w:eastAsia="Eras Medium ITC" w:hAnsiTheme="minorHAnsi" w:cstheme="minorHAnsi"/>
            <w:position w:val="7"/>
            <w:sz w:val="22"/>
          </w:rPr>
          <w:delText>4</w:delText>
        </w:r>
      </w:del>
      <w:ins w:id="3694" w:author="Copyeditor (JMIR)" w:date="2023-08-03T06:30:00Z">
        <w:del w:id="3695" w:author="Kendra Wyant" w:date="2023-08-07T13:01:00Z">
          <w:r w:rsidRPr="002F6E3E" w:rsidDel="0094513B">
            <w:rPr>
              <w:rFonts w:asciiTheme="minorHAnsi" w:hAnsiTheme="minorHAnsi" w:cstheme="minorHAnsi"/>
              <w:sz w:val="22"/>
            </w:rPr>
            <w:delText xml:space="preserve"> </w:delText>
          </w:r>
        </w:del>
      </w:ins>
      <w:del w:id="3696" w:author="Kendra Wyant" w:date="2023-08-07T13:01:00Z">
        <w:r w:rsidRPr="002F6E3E" w:rsidDel="0094513B">
          <w:rPr>
            <w:rFonts w:asciiTheme="minorHAnsi" w:hAnsiTheme="minorHAnsi" w:cstheme="minorHAnsi"/>
            <w:sz w:val="22"/>
          </w:rPr>
          <w:delText xml:space="preserve">Additional variables were measured as part of the parent project aims. We share all surveys on the </w:delText>
        </w:r>
      </w:del>
      <w:ins w:id="3697" w:author="Copyeditor (JMIR)" w:date="2023-08-07T05:37:00Z">
        <w:del w:id="3698" w:author="Kendra Wyant" w:date="2023-08-07T13:01:00Z">
          <w:r w:rsidR="00801957" w:rsidRPr="002F6E3E" w:rsidDel="0094513B">
            <w:rPr>
              <w:rFonts w:asciiTheme="minorHAnsi" w:hAnsiTheme="minorHAnsi" w:cstheme="minorHAnsi"/>
              <w:sz w:val="22"/>
            </w:rPr>
            <w:delText>Open Science Framework</w:delText>
          </w:r>
        </w:del>
      </w:ins>
      <w:del w:id="3699" w:author="Kendra Wyant" w:date="2023-08-07T13:01:00Z">
        <w:r w:rsidRPr="002F6E3E" w:rsidDel="0094513B">
          <w:rPr>
            <w:rFonts w:asciiTheme="minorHAnsi" w:hAnsiTheme="minorHAnsi" w:cstheme="minorHAnsi"/>
            <w:sz w:val="22"/>
          </w:rPr>
          <w:delText>OSF study page.</w:delText>
        </w:r>
      </w:del>
    </w:p>
    <w:p w14:paraId="604C929B" w14:textId="0D85F519" w:rsidR="008B2A7A" w:rsidRPr="002F6E3E" w:rsidDel="0094513B" w:rsidRDefault="0046147D">
      <w:pPr>
        <w:spacing w:before="118" w:line="360" w:lineRule="auto"/>
        <w:ind w:left="160" w:right="116" w:firstLine="269"/>
        <w:jc w:val="both"/>
        <w:rPr>
          <w:del w:id="3700" w:author="Kendra Wyant" w:date="2023-08-07T13:01:00Z"/>
          <w:rFonts w:asciiTheme="minorHAnsi" w:hAnsiTheme="minorHAnsi" w:cstheme="minorHAnsi"/>
          <w:sz w:val="22"/>
        </w:rPr>
      </w:pPr>
      <w:del w:id="3701" w:author="Kendra Wyant" w:date="2023-08-07T13:01:00Z">
        <w:r w:rsidRPr="002F6E3E" w:rsidDel="0094513B">
          <w:rPr>
            <w:rFonts w:asciiTheme="minorHAnsi" w:eastAsia="Eras Medium ITC" w:hAnsiTheme="minorHAnsi" w:cstheme="minorHAnsi"/>
            <w:position w:val="7"/>
            <w:sz w:val="22"/>
          </w:rPr>
          <w:delText>5</w:delText>
        </w:r>
      </w:del>
      <w:ins w:id="3702" w:author="Copyeditor (JMIR)" w:date="2023-08-03T06:30:00Z">
        <w:del w:id="3703" w:author="Kendra Wyant" w:date="2023-08-07T13:01:00Z">
          <w:r w:rsidRPr="002F6E3E" w:rsidDel="0094513B">
            <w:rPr>
              <w:rFonts w:asciiTheme="minorHAnsi" w:hAnsiTheme="minorHAnsi" w:cstheme="minorHAnsi"/>
              <w:sz w:val="22"/>
            </w:rPr>
            <w:delText xml:space="preserve"> </w:delText>
          </w:r>
        </w:del>
      </w:ins>
      <w:del w:id="3704" w:author="Kendra Wyant" w:date="2023-08-07T13:01:00Z">
        <w:r w:rsidRPr="002F6E3E" w:rsidDel="0094513B">
          <w:rPr>
            <w:rFonts w:asciiTheme="minorHAnsi" w:hAnsiTheme="minorHAnsi" w:cstheme="minorHAnsi"/>
            <w:sz w:val="22"/>
          </w:rPr>
          <w:delText xml:space="preserve">Participants provided ratings of dislike and willingness separately for </w:delText>
        </w:r>
      </w:del>
      <w:ins w:id="3705" w:author="Copyeditor (JMIR)" w:date="2023-08-07T05:38:00Z">
        <w:del w:id="3706" w:author="Kendra Wyant" w:date="2023-08-07T13:01:00Z">
          <w:r w:rsidR="00A7638D" w:rsidRPr="002F6E3E" w:rsidDel="0094513B">
            <w:rPr>
              <w:rFonts w:asciiTheme="minorHAnsi" w:hAnsiTheme="minorHAnsi" w:cstheme="minorHAnsi"/>
              <w:sz w:val="22"/>
            </w:rPr>
            <w:delText xml:space="preserve">SMS </w:delText>
          </w:r>
        </w:del>
      </w:ins>
      <w:del w:id="3707" w:author="Kendra Wyant" w:date="2023-08-07T13:01:00Z">
        <w:r w:rsidRPr="002F6E3E" w:rsidDel="0094513B">
          <w:rPr>
            <w:rFonts w:asciiTheme="minorHAnsi" w:hAnsiTheme="minorHAnsi" w:cstheme="minorHAnsi"/>
            <w:sz w:val="22"/>
          </w:rPr>
          <w:delText>text message and phone call logs. However, participants’ ratings for each item were highly correlated across the 2 logs (r</w:delText>
        </w:r>
      </w:del>
      <w:ins w:id="3708" w:author="Copyeditor (JMIR)" w:date="2023-08-03T06:30:00Z">
        <w:del w:id="3709" w:author="Kendra Wyant" w:date="2023-08-07T13:01:00Z">
          <w:r w:rsidRPr="002F6E3E" w:rsidDel="0094513B">
            <w:rPr>
              <w:rFonts w:asciiTheme="minorHAnsi" w:hAnsiTheme="minorHAnsi" w:cstheme="minorHAnsi"/>
              <w:i/>
              <w:sz w:val="22"/>
            </w:rPr>
            <w:delText>r</w:delText>
          </w:r>
        </w:del>
      </w:ins>
      <w:del w:id="3710" w:author="Kendra Wyant" w:date="2023-08-07T13:01:00Z">
        <w:r w:rsidRPr="002F6E3E" w:rsidDel="0094513B">
          <w:rPr>
            <w:rFonts w:asciiTheme="minorHAnsi" w:hAnsiTheme="minorHAnsi" w:cstheme="minorHAnsi"/>
            <w:sz w:val="22"/>
          </w:rPr>
          <w:delText xml:space="preserve"> = 0.83 for dislike</w:delText>
        </w:r>
      </w:del>
      <w:ins w:id="3711" w:author="Copyeditor (JMIR)" w:date="2023-08-07T05:38:00Z">
        <w:del w:id="3712" w:author="Kendra Wyant" w:date="2023-08-07T13:01:00Z">
          <w:r w:rsidR="00A7638D" w:rsidRPr="002F6E3E" w:rsidDel="0094513B">
            <w:rPr>
              <w:rFonts w:asciiTheme="minorHAnsi" w:hAnsiTheme="minorHAnsi" w:cstheme="minorHAnsi"/>
              <w:sz w:val="22"/>
            </w:rPr>
            <w:delText>,</w:delText>
          </w:r>
        </w:del>
      </w:ins>
      <w:del w:id="3713" w:author="Kendra Wyant" w:date="2023-08-07T13:01:00Z">
        <w:r w:rsidRPr="002F6E3E" w:rsidDel="0094513B">
          <w:rPr>
            <w:rFonts w:asciiTheme="minorHAnsi" w:hAnsiTheme="minorHAnsi" w:cstheme="minorHAnsi"/>
            <w:sz w:val="22"/>
          </w:rPr>
          <w:delText xml:space="preserve">; r= 0.79 for willingness). Furthermore, permissions for </w:delText>
        </w:r>
        <w:commentRangeStart w:id="3714"/>
        <w:r w:rsidRPr="002F6E3E" w:rsidDel="0094513B">
          <w:rPr>
            <w:rFonts w:asciiTheme="minorHAnsi" w:hAnsiTheme="minorHAnsi" w:cstheme="minorHAnsi"/>
            <w:sz w:val="22"/>
          </w:rPr>
          <w:delText>API</w:delText>
        </w:r>
        <w:commentRangeEnd w:id="3714"/>
        <w:r w:rsidR="00D76B1C" w:rsidRPr="003A7E59" w:rsidDel="0094513B">
          <w:rPr>
            <w:rFonts w:asciiTheme="minorHAnsi" w:eastAsiaTheme="minorEastAsia" w:hAnsiTheme="minorHAnsi" w:cstheme="minorHAnsi"/>
          </w:rPr>
          <w:commentReference w:id="3714"/>
        </w:r>
        <w:r w:rsidRPr="002F6E3E" w:rsidDel="0094513B">
          <w:rPr>
            <w:rFonts w:asciiTheme="minorHAnsi" w:hAnsiTheme="minorHAnsi" w:cstheme="minorHAnsi"/>
            <w:sz w:val="22"/>
          </w:rPr>
          <w:delText xml:space="preserve"> access to </w:delText>
        </w:r>
      </w:del>
      <w:ins w:id="3715" w:author="Copyeditor (JMIR)" w:date="2023-08-07T05:38:00Z">
        <w:del w:id="3716" w:author="Kendra Wyant" w:date="2023-08-07T13:01:00Z">
          <w:r w:rsidR="00A7638D" w:rsidRPr="002F6E3E" w:rsidDel="0094513B">
            <w:rPr>
              <w:rFonts w:asciiTheme="minorHAnsi" w:hAnsiTheme="minorHAnsi" w:cstheme="minorHAnsi"/>
              <w:sz w:val="22"/>
            </w:rPr>
            <w:delText xml:space="preserve">SMS </w:delText>
          </w:r>
        </w:del>
      </w:ins>
      <w:del w:id="3717" w:author="Kendra Wyant" w:date="2023-08-07T13:01:00Z">
        <w:r w:rsidRPr="002F6E3E" w:rsidDel="0094513B">
          <w:rPr>
            <w:rFonts w:asciiTheme="minorHAnsi" w:hAnsiTheme="minorHAnsi" w:cstheme="minorHAnsi"/>
            <w:sz w:val="22"/>
          </w:rPr>
          <w:delText xml:space="preserve">text messages and phone call logs are linked for both Android and iOS operating systems such that researchers and app developers </w:delText>
        </w:r>
      </w:del>
      <w:ins w:id="3718" w:author="Copyeditor (JMIR)" w:date="2023-08-07T05:38:00Z">
        <w:del w:id="3719" w:author="Kendra Wyant" w:date="2023-08-07T13:01:00Z">
          <w:r w:rsidR="00A7638D" w:rsidRPr="002F6E3E" w:rsidDel="0094513B">
            <w:rPr>
              <w:rFonts w:asciiTheme="minorHAnsi" w:hAnsiTheme="minorHAnsi" w:cstheme="minorHAnsi"/>
              <w:sz w:val="22"/>
            </w:rPr>
            <w:delText>obtain</w:delText>
          </w:r>
        </w:del>
      </w:ins>
      <w:del w:id="3720" w:author="Kendra Wyant" w:date="2023-08-07T13:01:00Z">
        <w:r w:rsidRPr="002F6E3E" w:rsidDel="0094513B">
          <w:rPr>
            <w:rFonts w:asciiTheme="minorHAnsi" w:hAnsiTheme="minorHAnsi" w:cstheme="minorHAnsi"/>
            <w:sz w:val="22"/>
          </w:rPr>
          <w:delText>get access to both if permission is granted. Therefore, we decided to combine ratings of dislike and willingness for each of these 2 logs.</w:delText>
        </w:r>
      </w:del>
    </w:p>
    <w:p w14:paraId="5787257A" w14:textId="7B760E4E" w:rsidR="008B2A7A" w:rsidRPr="002F6E3E" w:rsidDel="0094513B" w:rsidRDefault="0046147D">
      <w:pPr>
        <w:spacing w:before="114" w:line="360" w:lineRule="auto"/>
        <w:ind w:left="160" w:right="115" w:firstLine="269"/>
        <w:jc w:val="both"/>
        <w:rPr>
          <w:del w:id="3721" w:author="Kendra Wyant" w:date="2023-08-07T13:01:00Z"/>
          <w:rFonts w:asciiTheme="minorHAnsi" w:hAnsiTheme="minorHAnsi" w:cstheme="minorHAnsi"/>
          <w:sz w:val="22"/>
        </w:rPr>
      </w:pPr>
      <w:del w:id="3722" w:author="Kendra Wyant" w:date="2023-08-07T13:01:00Z">
        <w:r w:rsidRPr="002F6E3E" w:rsidDel="0094513B">
          <w:rPr>
            <w:rFonts w:asciiTheme="minorHAnsi" w:eastAsia="Eras Medium ITC" w:hAnsiTheme="minorHAnsi" w:cstheme="minorHAnsi"/>
            <w:position w:val="7"/>
            <w:sz w:val="22"/>
          </w:rPr>
          <w:delText>6</w:delText>
        </w:r>
      </w:del>
      <w:ins w:id="3723" w:author="Copyeditor (JMIR)" w:date="2023-08-03T06:30:00Z">
        <w:del w:id="3724" w:author="Kendra Wyant" w:date="2023-08-07T13:01:00Z">
          <w:r w:rsidRPr="002F6E3E" w:rsidDel="0094513B">
            <w:rPr>
              <w:rFonts w:asciiTheme="minorHAnsi" w:hAnsiTheme="minorHAnsi" w:cstheme="minorHAnsi"/>
              <w:sz w:val="22"/>
            </w:rPr>
            <w:delText xml:space="preserve"> </w:delText>
          </w:r>
        </w:del>
      </w:ins>
      <w:del w:id="3725" w:author="Kendra Wyant" w:date="2023-08-07T13:01:00Z">
        <w:r w:rsidRPr="002F6E3E" w:rsidDel="0094513B">
          <w:rPr>
            <w:rFonts w:asciiTheme="minorHAnsi" w:hAnsiTheme="minorHAnsi" w:cstheme="minorHAnsi"/>
            <w:sz w:val="22"/>
          </w:rPr>
          <w:delText>Participants did not provide ratings of interference for passive signals so the comparisons of active v</w:delText>
        </w:r>
      </w:del>
      <w:ins w:id="3726" w:author="Copyeditor (JMIR)" w:date="2023-08-07T05:39:00Z">
        <w:del w:id="3727" w:author="Kendra Wyant" w:date="2023-08-07T13:01:00Z">
          <w:r w:rsidR="006D4313" w:rsidRPr="002F6E3E" w:rsidDel="0094513B">
            <w:rPr>
              <w:rFonts w:asciiTheme="minorHAnsi" w:hAnsiTheme="minorHAnsi" w:cstheme="minorHAnsi"/>
              <w:sz w:val="22"/>
            </w:rPr>
            <w:delText>ersu</w:delText>
          </w:r>
        </w:del>
      </w:ins>
      <w:del w:id="3728" w:author="Kendra Wyant" w:date="2023-08-07T13:01:00Z">
        <w:r w:rsidRPr="002F6E3E" w:rsidDel="0094513B">
          <w:rPr>
            <w:rFonts w:asciiTheme="minorHAnsi" w:hAnsiTheme="minorHAnsi" w:cstheme="minorHAnsi"/>
            <w:sz w:val="22"/>
          </w:rPr>
          <w:delText xml:space="preserve">s. passive categories were limited to dislike and willingness to use for 1 year. Also, </w:delText>
        </w:r>
      </w:del>
      <w:ins w:id="3729" w:author="Copyeditor (JMIR)" w:date="2023-08-07T05:39:00Z">
        <w:del w:id="3730" w:author="Kendra Wyant" w:date="2023-08-07T13:01:00Z">
          <w:r w:rsidR="006D4313" w:rsidRPr="002F6E3E" w:rsidDel="0094513B">
            <w:rPr>
              <w:rFonts w:asciiTheme="minorHAnsi" w:hAnsiTheme="minorHAnsi" w:cstheme="minorHAnsi"/>
              <w:sz w:val="22"/>
            </w:rPr>
            <w:delText xml:space="preserve">because of </w:delText>
          </w:r>
        </w:del>
      </w:ins>
      <w:del w:id="3731" w:author="Kendra Wyant" w:date="2023-08-07T13:01:00Z">
        <w:r w:rsidRPr="002F6E3E" w:rsidDel="0094513B">
          <w:rPr>
            <w:rFonts w:asciiTheme="minorHAnsi" w:hAnsiTheme="minorHAnsi" w:cstheme="minorHAnsi"/>
            <w:sz w:val="22"/>
          </w:rPr>
          <w:delText>due to the high proportion of missing data for the sleep monitor, we excluded this signal from these analyses and the intra-</w:delText>
        </w:r>
      </w:del>
      <w:ins w:id="3732" w:author="Copyeditor (JMIR)" w:date="2023-08-03T06:30:00Z">
        <w:del w:id="3733" w:author="Kendra Wyant" w:date="2023-08-07T13:01:00Z">
          <w:r w:rsidRPr="002F6E3E" w:rsidDel="0094513B">
            <w:rPr>
              <w:rFonts w:asciiTheme="minorHAnsi" w:hAnsiTheme="minorHAnsi" w:cstheme="minorHAnsi"/>
              <w:sz w:val="22"/>
            </w:rPr>
            <w:delText>intra</w:delText>
          </w:r>
        </w:del>
      </w:ins>
      <w:del w:id="3734" w:author="Kendra Wyant" w:date="2023-08-07T13:01:00Z">
        <w:r w:rsidRPr="002F6E3E" w:rsidDel="0094513B">
          <w:rPr>
            <w:rFonts w:asciiTheme="minorHAnsi" w:hAnsiTheme="minorHAnsi" w:cstheme="minorHAnsi"/>
            <w:sz w:val="22"/>
          </w:rPr>
          <w:delText>class correlations described next.</w:delText>
        </w:r>
      </w:del>
    </w:p>
    <w:p w14:paraId="2DBBEA80" w14:textId="7D60F8C1" w:rsidR="008B2A7A" w:rsidRPr="002F6E3E" w:rsidDel="0094513B" w:rsidRDefault="0046147D">
      <w:pPr>
        <w:spacing w:before="116" w:line="360" w:lineRule="auto"/>
        <w:ind w:left="160" w:right="117" w:firstLine="269"/>
        <w:jc w:val="both"/>
        <w:rPr>
          <w:del w:id="3735" w:author="Kendra Wyant" w:date="2023-08-07T13:01:00Z"/>
          <w:rFonts w:asciiTheme="minorHAnsi" w:hAnsiTheme="minorHAnsi" w:cstheme="minorHAnsi"/>
          <w:sz w:val="22"/>
        </w:rPr>
      </w:pPr>
      <w:del w:id="3736" w:author="Kendra Wyant" w:date="2023-08-07T13:01:00Z">
        <w:r w:rsidRPr="002F6E3E" w:rsidDel="0094513B">
          <w:rPr>
            <w:rFonts w:asciiTheme="minorHAnsi" w:eastAsia="Eras Medium ITC" w:hAnsiTheme="minorHAnsi" w:cstheme="minorHAnsi"/>
            <w:position w:val="7"/>
            <w:sz w:val="22"/>
          </w:rPr>
          <w:delText>7</w:delText>
        </w:r>
      </w:del>
      <w:ins w:id="3737" w:author="Copyeditor (JMIR)" w:date="2023-08-03T06:30:00Z">
        <w:del w:id="3738" w:author="Kendra Wyant" w:date="2023-08-07T13:01:00Z">
          <w:r w:rsidRPr="002F6E3E" w:rsidDel="0094513B">
            <w:rPr>
              <w:rFonts w:asciiTheme="minorHAnsi" w:hAnsiTheme="minorHAnsi" w:cstheme="minorHAnsi"/>
              <w:sz w:val="22"/>
            </w:rPr>
            <w:delText xml:space="preserve"> </w:delText>
          </w:r>
        </w:del>
      </w:ins>
      <w:del w:id="3739" w:author="Kendra Wyant" w:date="2023-08-07T13:01:00Z">
        <w:r w:rsidRPr="002F6E3E" w:rsidDel="0094513B">
          <w:rPr>
            <w:rFonts w:asciiTheme="minorHAnsi" w:hAnsiTheme="minorHAnsi" w:cstheme="minorHAnsi"/>
            <w:sz w:val="22"/>
          </w:rPr>
          <w:delText>We are missing demographic data for 1 participant who consented but did not subsequently enroll in the study.</w:delText>
        </w:r>
      </w:del>
    </w:p>
    <w:p w14:paraId="1D200027" w14:textId="77777777" w:rsidR="008B2A7A" w:rsidRPr="002F6E3E" w:rsidRDefault="008B2A7A">
      <w:pPr>
        <w:tabs>
          <w:tab w:val="left" w:pos="446"/>
        </w:tabs>
        <w:spacing w:line="360" w:lineRule="auto"/>
        <w:ind w:hanging="287"/>
        <w:rPr>
          <w:rFonts w:asciiTheme="minorHAnsi" w:hAnsiTheme="minorHAnsi" w:cstheme="minorHAnsi"/>
        </w:rPr>
      </w:pPr>
    </w:p>
    <w:sectPr w:rsidR="008B2A7A" w:rsidRPr="002F6E3E">
      <w:pgSz w:w="12240" w:h="15840"/>
      <w:pgMar w:top="1300" w:right="1320" w:bottom="280" w:left="1280" w:header="649"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opyeditor (JMIR)" w:date="2023-08-04T14:37:00Z" w:initials="Editor">
    <w:p w14:paraId="489A5CC6" w14:textId="77777777" w:rsidR="003621EA" w:rsidRPr="00C943F8" w:rsidRDefault="0046147D" w:rsidP="00C943F8">
      <w:pPr>
        <w:widowControl/>
        <w:rPr>
          <w:rFonts w:ascii="Times New Roman" w:eastAsia="Times New Roman" w:hAnsi="Times New Roman" w:cs="Times New Roman"/>
        </w:rPr>
      </w:pPr>
      <w:r>
        <w:annotationRef/>
      </w:r>
      <w:r w:rsidR="004E0223">
        <w:rPr>
          <w:rFonts w:ascii="Calibri" w:hAnsi="Calibri" w:cs="Calibri"/>
          <w:sz w:val="22"/>
          <w:szCs w:val="22"/>
        </w:rPr>
        <w:t xml:space="preserve">Please go through my revisions and address all comments flagged in the manuscript. Do not accept or reject any changes (made by me) to the document. Copyediting is intended to bring the manuscript in line with AMA Style and our JMIR House Style and Editorial Guidelines. Instead of rejecting tracked changes, add a </w:t>
      </w:r>
      <w:hyperlink r:id="rId1" w:tgtFrame="_blank" w:history="1">
        <w:r w:rsidR="004E0223">
          <w:rPr>
            <w:rStyle w:val="Hyperlink"/>
            <w:rFonts w:ascii="Calibri" w:hAnsi="Calibri" w:cs="Calibri"/>
            <w:sz w:val="22"/>
            <w:szCs w:val="22"/>
          </w:rPr>
          <w:t>Comment</w:t>
        </w:r>
      </w:hyperlink>
      <w:r w:rsidR="004E0223">
        <w:rPr>
          <w:rFonts w:ascii="Calibri" w:hAnsi="Calibri" w:cs="Calibri"/>
          <w:sz w:val="22"/>
          <w:szCs w:val="22"/>
        </w:rPr>
        <w:t xml:space="preserve"> if you disagree with any edits. In addition, list your required changes using the comments feature. If you do make any minor changes to the text, keep </w:t>
      </w:r>
      <w:hyperlink r:id="rId2" w:tgtFrame="_blank" w:history="1">
        <w:r w:rsidR="004E0223">
          <w:rPr>
            <w:rStyle w:val="Hyperlink"/>
            <w:rFonts w:ascii="Calibri" w:hAnsi="Calibri" w:cs="Calibri"/>
            <w:sz w:val="22"/>
            <w:szCs w:val="22"/>
          </w:rPr>
          <w:t>Track Changes</w:t>
        </w:r>
      </w:hyperlink>
      <w:r w:rsidR="004E0223">
        <w:rPr>
          <w:rFonts w:ascii="Calibri" w:hAnsi="Calibri" w:cs="Calibri"/>
          <w:sz w:val="22"/>
          <w:szCs w:val="22"/>
        </w:rPr>
        <w:t xml:space="preserve"> on in the document. </w:t>
      </w:r>
      <w:r w:rsidR="004E0223">
        <w:rPr>
          <w:rFonts w:ascii="Calibri" w:hAnsi="Calibri" w:cs="Calibri"/>
          <w:sz w:val="22"/>
          <w:szCs w:val="22"/>
        </w:rPr>
        <w:br/>
      </w:r>
      <w:r w:rsidR="004E0223">
        <w:rPr>
          <w:rFonts w:ascii="Calibri" w:hAnsi="Calibri" w:cs="Calibri"/>
          <w:sz w:val="22"/>
          <w:szCs w:val="22"/>
        </w:rPr>
        <w:br/>
        <w:t xml:space="preserve">If you wish to view the manuscript without any track changes, change the view to </w:t>
      </w:r>
      <w:hyperlink r:id="rId3" w:tgtFrame="_blank" w:history="1">
        <w:r w:rsidR="004E0223">
          <w:rPr>
            <w:rStyle w:val="Hyperlink"/>
            <w:rFonts w:ascii="Calibri" w:hAnsi="Calibri" w:cs="Calibri"/>
            <w:sz w:val="22"/>
            <w:szCs w:val="22"/>
          </w:rPr>
          <w:t>Simple Markup</w:t>
        </w:r>
      </w:hyperlink>
      <w:r w:rsidR="004E0223">
        <w:rPr>
          <w:rFonts w:ascii="Calibri" w:hAnsi="Calibri" w:cs="Calibri"/>
          <w:sz w:val="22"/>
          <w:szCs w:val="22"/>
        </w:rPr>
        <w:t xml:space="preserve"> for easy readability. Following submission of your revised manuscript in </w:t>
      </w:r>
      <w:hyperlink r:id="rId4" w:tgtFrame="_blank" w:history="1">
        <w:r w:rsidR="004E0223">
          <w:rPr>
            <w:rStyle w:val="Hyperlink"/>
            <w:rFonts w:ascii="Calibri" w:hAnsi="Calibri" w:cs="Calibri"/>
            <w:sz w:val="22"/>
            <w:szCs w:val="22"/>
          </w:rPr>
          <w:t>Step 2 of Copyediting</w:t>
        </w:r>
      </w:hyperlink>
      <w:r w:rsidR="004E0223">
        <w:rPr>
          <w:rFonts w:ascii="Calibri" w:hAnsi="Calibri" w:cs="Calibri"/>
          <w:sz w:val="22"/>
          <w:szCs w:val="22"/>
        </w:rPr>
        <w:t xml:space="preserve">, I will do a final round of editing on your paper in Step 3 (before typesetting) to incorporate the changes requested by you. </w:t>
      </w:r>
      <w:r w:rsidR="004E0223">
        <w:rPr>
          <w:rFonts w:ascii="Calibri" w:hAnsi="Calibri" w:cs="Calibri"/>
          <w:sz w:val="22"/>
          <w:szCs w:val="22"/>
        </w:rPr>
        <w:br/>
      </w:r>
      <w:r w:rsidR="004E0223">
        <w:rPr>
          <w:rFonts w:ascii="Calibri" w:hAnsi="Calibri" w:cs="Calibri"/>
          <w:sz w:val="22"/>
          <w:szCs w:val="22"/>
        </w:rPr>
        <w:br/>
        <w:t>If you require any assistance during Step 2 of copyediting, you can reach out to me at copyedit@editage.com, and I would be happy to help you.</w:t>
      </w:r>
    </w:p>
  </w:comment>
  <w:comment w:id="7" w:author="Copyeditor (JMIR)" w:date="2023-08-07T04:52:00Z" w:initials="Editor">
    <w:p w14:paraId="10E54A28" w14:textId="77777777" w:rsidR="003621EA" w:rsidRPr="009B2142" w:rsidRDefault="0046147D" w:rsidP="009B2142">
      <w:pPr>
        <w:widowControl/>
        <w:rPr>
          <w:rFonts w:ascii="Calibri" w:eastAsia="Times New Roman" w:hAnsi="Calibri" w:cs="Arial"/>
          <w:color w:val="000000"/>
          <w:sz w:val="22"/>
          <w:szCs w:val="22"/>
          <w:lang w:val="en-IN"/>
        </w:rPr>
      </w:pPr>
      <w:r>
        <w:annotationRef/>
      </w:r>
      <w:r w:rsidRPr="009B2142">
        <w:rPr>
          <w:rFonts w:ascii="Calibri" w:eastAsia="Times New Roman" w:hAnsi="Calibri" w:cs="Arial"/>
          <w:color w:val="000000"/>
          <w:sz w:val="22"/>
          <w:szCs w:val="22"/>
          <w:lang w:val="en-IN"/>
        </w:rPr>
        <w:t>As per the journal guidelines, the abstract should not exceed the limit of 450 words. Please reduce the length of the abstract to adhere to this limit. In addition, please note that the subheadings (Background-Objective-Methods-Results-Conclusions) are included in the word count.</w:t>
      </w:r>
    </w:p>
  </w:comment>
  <w:comment w:id="10" w:author="Copyeditor (JMIR)" w:date="2023-08-04T17:40:00Z" w:initials="Editor">
    <w:p w14:paraId="026FB3C1" w14:textId="77777777" w:rsidR="003621EA" w:rsidRPr="00137DB2" w:rsidRDefault="0046147D" w:rsidP="00137DB2">
      <w:pPr>
        <w:widowControl/>
        <w:rPr>
          <w:rFonts w:ascii="Times New Roman" w:eastAsia="Times New Roman" w:hAnsi="Times New Roman" w:cs="Times New Roman"/>
          <w:sz w:val="24"/>
          <w:szCs w:val="24"/>
          <w:lang w:val="en-IN"/>
        </w:rPr>
      </w:pPr>
      <w:r>
        <w:annotationRef/>
      </w:r>
      <w:r w:rsidRPr="00137DB2">
        <w:rPr>
          <w:rFonts w:ascii="Calibri" w:eastAsia="Times New Roman" w:hAnsi="Calibri" w:cs="Calibri"/>
          <w:color w:val="000000"/>
          <w:sz w:val="22"/>
          <w:szCs w:val="22"/>
          <w:lang w:val="en-IN"/>
        </w:rPr>
        <w:t>Per journal style, instead of using a slash / and parentheses () to mark "and" or "or", be explicit and use either "and" or "or" to avoid confusion. Please check and revise accordingly throughout.</w:t>
      </w:r>
    </w:p>
  </w:comment>
  <w:comment w:id="64" w:author="Copyeditor (JMIR)" w:date="2023-08-07T14:50:00Z" w:initials="CE">
    <w:p w14:paraId="6D335AC8" w14:textId="77777777" w:rsidR="00A12DD6" w:rsidRDefault="0046147D">
      <w:pPr>
        <w:pStyle w:val="CommentText"/>
      </w:pPr>
      <w:r>
        <w:rPr>
          <w:rStyle w:val="CommentReference"/>
        </w:rPr>
        <w:annotationRef/>
      </w:r>
      <w:r>
        <w:t>Note: the possessive form is not allowed per journal style. Hence, we have revised this usage.</w:t>
      </w:r>
    </w:p>
  </w:comment>
  <w:comment w:id="76" w:author="Copyeditor (JMIR)" w:date="2023-08-07T14:51:00Z" w:initials="CE">
    <w:p w14:paraId="4F5CF6D3" w14:textId="77777777" w:rsidR="006811E5" w:rsidRDefault="0046147D">
      <w:pPr>
        <w:pStyle w:val="CommentText"/>
      </w:pPr>
      <w:r>
        <w:rPr>
          <w:rStyle w:val="CommentReference"/>
        </w:rPr>
        <w:annotationRef/>
      </w:r>
      <w:r>
        <w:t>Earlier the total was mentioned as 154, but it is 192 here. Please confirm if this is correct.</w:t>
      </w:r>
    </w:p>
  </w:comment>
  <w:comment w:id="77" w:author="Kendra Wyant" w:date="2023-08-07T19:11:00Z" w:initials="KW">
    <w:p w14:paraId="229B8AA4" w14:textId="77777777" w:rsidR="006E790B" w:rsidRDefault="006E790B" w:rsidP="00AE2F0C">
      <w:pPr>
        <w:pStyle w:val="CommentText"/>
      </w:pPr>
      <w:r>
        <w:rPr>
          <w:rStyle w:val="CommentReference"/>
        </w:rPr>
        <w:annotationRef/>
      </w:r>
      <w:r>
        <w:t>confirmed</w:t>
      </w:r>
    </w:p>
  </w:comment>
  <w:comment w:id="82" w:author="Copyeditor (JMIR)" w:date="2023-08-07T14:52:00Z" w:initials="CE">
    <w:p w14:paraId="69BAD5A0" w14:textId="0FA10960" w:rsidR="00BE3C46" w:rsidRDefault="0046147D">
      <w:pPr>
        <w:pStyle w:val="CommentText"/>
      </w:pPr>
      <w:r>
        <w:rPr>
          <w:rStyle w:val="CommentReference"/>
        </w:rPr>
        <w:annotationRef/>
      </w:r>
      <w:r>
        <w:rPr>
          <w:rFonts w:ascii="Calibri" w:hAnsi="Calibri" w:cs="Calibri"/>
          <w:sz w:val="22"/>
          <w:szCs w:val="22"/>
        </w:rPr>
        <w:t>Please note that per journal style, it is mandatory to report the percentages along with their numerator and denominator: % (n/N) or (n/N, %).</w:t>
      </w:r>
      <w:r>
        <w:rPr>
          <w:rFonts w:ascii="Calibri" w:hAnsi="Calibri" w:cs="Calibri"/>
          <w:sz w:val="22"/>
          <w:szCs w:val="22"/>
        </w:rPr>
        <w:br/>
        <w:t>• If N &lt; 100, there is no decimal point in the percentage</w:t>
      </w:r>
      <w:r>
        <w:rPr>
          <w:rFonts w:ascii="Calibri" w:hAnsi="Calibri" w:cs="Calibri"/>
          <w:sz w:val="22"/>
          <w:szCs w:val="22"/>
        </w:rPr>
        <w:br/>
        <w:t>• If N is 100 to 999, 1 decimal point is reported</w:t>
      </w:r>
      <w:r>
        <w:rPr>
          <w:rFonts w:ascii="Calibri" w:hAnsi="Calibri" w:cs="Calibri"/>
          <w:sz w:val="22"/>
          <w:szCs w:val="22"/>
        </w:rPr>
        <w:br/>
        <w:t>• If N ≥ 1000, 2 decimal points are reported</w:t>
      </w:r>
      <w:r>
        <w:rPr>
          <w:rFonts w:ascii="Calibri" w:hAnsi="Calibri" w:cs="Calibri"/>
          <w:sz w:val="22"/>
          <w:szCs w:val="22"/>
        </w:rPr>
        <w:br/>
        <w:t xml:space="preserve">N is the denominator. </w:t>
      </w:r>
      <w:r>
        <w:rPr>
          <w:rFonts w:ascii="Calibri" w:hAnsi="Calibri" w:cs="Calibri"/>
          <w:sz w:val="22"/>
          <w:szCs w:val="22"/>
        </w:rPr>
        <w:br/>
      </w:r>
      <w:r>
        <w:rPr>
          <w:rFonts w:ascii="Calibri" w:hAnsi="Calibri" w:cs="Calibri"/>
          <w:sz w:val="22"/>
          <w:szCs w:val="22"/>
        </w:rPr>
        <w:br/>
        <w:t>We have highlighted all such instances. Please check and revise accordingly throughout at all applicable instances.</w:t>
      </w:r>
    </w:p>
  </w:comment>
  <w:comment w:id="132" w:author="Copyeditor (JMIR)" w:date="2023-08-05T08:56:00Z" w:initials="Editor">
    <w:p w14:paraId="503DA434" w14:textId="77777777" w:rsidR="003621EA" w:rsidRDefault="0046147D">
      <w:r>
        <w:annotationRef/>
      </w:r>
      <w:r>
        <w:t xml:space="preserve">Please check if the edits convey the intended meaning.  </w:t>
      </w:r>
    </w:p>
  </w:comment>
  <w:comment w:id="203" w:author="Copyeditor (JMIR)" w:date="2023-08-04T14:40:00Z" w:initials="Editor">
    <w:p w14:paraId="3401C736" w14:textId="77777777" w:rsidR="003621EA" w:rsidRDefault="0046147D">
      <w:r>
        <w:annotationRef/>
      </w:r>
      <w:r w:rsidRPr="00EC2198">
        <w:rPr>
          <w:rFonts w:ascii="Calibri" w:hAnsi="Calibri" w:cs="Calibri"/>
          <w:color w:val="000000"/>
          <w:sz w:val="22"/>
          <w:szCs w:val="22"/>
        </w:rPr>
        <w:t>Please note that "mobile phone" must be included in the keywords if "smartphone" is used in the paper.</w:t>
      </w:r>
    </w:p>
  </w:comment>
  <w:comment w:id="265" w:author="Copyeditor (JMIR)" w:date="2023-08-07T16:29:00Z" w:initials="CE">
    <w:p w14:paraId="31B8893A" w14:textId="63CF1CE8" w:rsidR="00AB3A19" w:rsidRDefault="0046147D">
      <w:pPr>
        <w:pStyle w:val="CommentText"/>
      </w:pPr>
      <w:r>
        <w:rPr>
          <w:rStyle w:val="CommentReference"/>
        </w:rPr>
        <w:annotationRef/>
      </w:r>
      <w:bookmarkStart w:id="272" w:name="_Hlk100247343"/>
      <w:bookmarkStart w:id="273" w:name="_Hlk1578347"/>
      <w:r w:rsidRPr="00684B65">
        <w:rPr>
          <w:sz w:val="22"/>
          <w:szCs w:val="22"/>
        </w:rPr>
        <w:t>Please check if the edit made conveys the intended meaning</w:t>
      </w:r>
      <w:bookmarkEnd w:id="272"/>
      <w:r w:rsidRPr="00684B65">
        <w:rPr>
          <w:sz w:val="22"/>
          <w:szCs w:val="22"/>
        </w:rPr>
        <w:t>.</w:t>
      </w:r>
      <w:bookmarkEnd w:id="273"/>
    </w:p>
  </w:comment>
  <w:comment w:id="266" w:author="Kendra Wyant" w:date="2023-08-07T11:39:00Z" w:initials="KW">
    <w:p w14:paraId="654C8E75" w14:textId="77777777" w:rsidR="008445BE" w:rsidRDefault="008445BE" w:rsidP="002C3FA2">
      <w:pPr>
        <w:pStyle w:val="CommentText"/>
      </w:pPr>
      <w:r>
        <w:rPr>
          <w:rStyle w:val="CommentReference"/>
        </w:rPr>
        <w:annotationRef/>
      </w:r>
      <w:r>
        <w:t>confirmed</w:t>
      </w:r>
    </w:p>
  </w:comment>
  <w:comment w:id="291" w:author="Copyeditor (JMIR)" w:date="2023-08-06T06:15:00Z" w:initials="Editor">
    <w:p w14:paraId="58028F4C" w14:textId="454EBC00" w:rsidR="003621EA" w:rsidRPr="000D67F1" w:rsidRDefault="0046147D" w:rsidP="000D67F1">
      <w:pPr>
        <w:widowControl/>
        <w:rPr>
          <w:rFonts w:ascii="Times New Roman" w:eastAsia="Times New Roman" w:hAnsi="Times New Roman" w:cs="Times New Roman"/>
          <w:sz w:val="24"/>
          <w:szCs w:val="24"/>
          <w:lang w:val="en-IN"/>
        </w:rPr>
      </w:pPr>
      <w:r>
        <w:annotationRef/>
      </w:r>
      <w:r w:rsidRPr="000D67F1">
        <w:rPr>
          <w:rFonts w:ascii="Calibri" w:eastAsia="Times New Roman" w:hAnsi="Calibri" w:cs="Times New Roman"/>
          <w:color w:val="000000"/>
          <w:sz w:val="22"/>
          <w:szCs w:val="22"/>
          <w:lang w:val="en-IN"/>
        </w:rPr>
        <w:t>Per journal style, italics instead of quotation marks should be used for emphasis. Hence, please use italics for emphasis and retain quotes only in case of quoted text here and at all similar instances throughout the manuscript.</w:t>
      </w:r>
    </w:p>
  </w:comment>
  <w:comment w:id="295" w:author="Copyeditor (JMIR)" w:date="2023-08-05T09:35:00Z" w:initials="Editor">
    <w:p w14:paraId="4EEF76F9" w14:textId="77777777" w:rsidR="003621EA" w:rsidRPr="005D6155" w:rsidRDefault="0046147D" w:rsidP="005D6155">
      <w:pPr>
        <w:widowControl/>
        <w:rPr>
          <w:rFonts w:ascii="Times New Roman" w:eastAsia="Times New Roman" w:hAnsi="Times New Roman" w:cs="Times New Roman"/>
          <w:sz w:val="24"/>
          <w:szCs w:val="24"/>
          <w:lang w:val="en-IN"/>
        </w:rPr>
      </w:pPr>
      <w:r>
        <w:annotationRef/>
      </w:r>
      <w:r w:rsidRPr="005D6155">
        <w:rPr>
          <w:rFonts w:ascii="Calibri" w:eastAsia="Times New Roman" w:hAnsi="Calibri" w:cs="Calibri"/>
          <w:color w:val="000000"/>
          <w:sz w:val="22"/>
          <w:szCs w:val="22"/>
          <w:lang w:val="en-IN"/>
        </w:rPr>
        <w:t>As per the journal guidelines, the use of “and/or” should be avoided and either of these should be explicitly used OR the sentence should be reworded. Therefore, we have changed “and/or” here as deemed appropriate in the context used. Please verify and correct as applicable.</w:t>
      </w:r>
    </w:p>
  </w:comment>
  <w:comment w:id="296" w:author="Kendra Wyant" w:date="2023-08-07T12:02:00Z" w:initials="KW">
    <w:p w14:paraId="35F228F6" w14:textId="77777777" w:rsidR="00121DC6" w:rsidRDefault="00121DC6" w:rsidP="00BF12F8">
      <w:pPr>
        <w:pStyle w:val="CommentText"/>
      </w:pPr>
      <w:r>
        <w:rPr>
          <w:rStyle w:val="CommentReference"/>
        </w:rPr>
        <w:annotationRef/>
      </w:r>
      <w:r>
        <w:t>Changed to "or" to more clearly reflect 3 cited studies</w:t>
      </w:r>
    </w:p>
  </w:comment>
  <w:comment w:id="349" w:author="Kendra Wyant" w:date="2023-08-07T11:47:00Z" w:initials="KW">
    <w:p w14:paraId="3DE15AA2" w14:textId="0893C1A8" w:rsidR="00533B48" w:rsidRDefault="00533B48" w:rsidP="00607DED">
      <w:pPr>
        <w:pStyle w:val="CommentText"/>
      </w:pPr>
      <w:r>
        <w:rPr>
          <w:rStyle w:val="CommentReference"/>
        </w:rPr>
        <w:annotationRef/>
      </w:r>
      <w:r>
        <w:t>This comparison should be made against people who do not have a substance use disorder but instead use substances recreationally ("recreational substance users").</w:t>
      </w:r>
    </w:p>
  </w:comment>
  <w:comment w:id="432" w:author="Copyeditor (JMIR)" w:date="2023-08-05T21:09:00Z" w:initials="Editor">
    <w:p w14:paraId="11D8F6F1" w14:textId="77777777" w:rsidR="002E428F" w:rsidRDefault="0046147D" w:rsidP="00383FD0">
      <w:pPr>
        <w:pStyle w:val="CommentText"/>
      </w:pPr>
      <w:r>
        <w:annotationRef/>
      </w:r>
      <w:r w:rsidR="002E428F">
        <w:t xml:space="preserve">Please check if this should be revised to “..future relapse to alcohol use…” here and in such instances throughout the paper. </w:t>
      </w:r>
    </w:p>
  </w:comment>
  <w:comment w:id="433" w:author="Kendra Wyant" w:date="2023-08-07T12:09:00Z" w:initials="KW">
    <w:p w14:paraId="46092E02" w14:textId="77777777" w:rsidR="002E428F" w:rsidRDefault="002E428F" w:rsidP="00E65707">
      <w:pPr>
        <w:pStyle w:val="CommentText"/>
      </w:pPr>
      <w:r>
        <w:rPr>
          <w:rStyle w:val="CommentReference"/>
        </w:rPr>
        <w:annotationRef/>
      </w:r>
      <w:r>
        <w:t>We prefer to use lapses instead of relapse</w:t>
      </w:r>
    </w:p>
  </w:comment>
  <w:comment w:id="437" w:author="Copyeditor (JMIR)" w:date="2023-08-07T16:43:00Z" w:initials="CE">
    <w:p w14:paraId="1C06C6FD" w14:textId="537E2777" w:rsidR="00790590" w:rsidRDefault="0046147D">
      <w:pPr>
        <w:pStyle w:val="CommentText"/>
      </w:pPr>
      <w:r>
        <w:rPr>
          <w:rStyle w:val="CommentReference"/>
        </w:rPr>
        <w:annotationRef/>
      </w:r>
      <w:r>
        <w:t>Please check if this should be “</w:t>
      </w:r>
      <w:r w:rsidRPr="008B75CF">
        <w:rPr>
          <w:rFonts w:asciiTheme="minorHAnsi" w:hAnsiTheme="minorHAnsi" w:cstheme="minorHAnsi"/>
          <w:sz w:val="22"/>
        </w:rPr>
        <w:t>an innovative digital therapeutic</w:t>
      </w:r>
      <w:r>
        <w:rPr>
          <w:rFonts w:asciiTheme="minorHAnsi" w:hAnsiTheme="minorHAnsi" w:cstheme="minorHAnsi"/>
          <w:sz w:val="22"/>
        </w:rPr>
        <w:t xml:space="preserve"> app</w:t>
      </w:r>
      <w:r>
        <w:t>”.</w:t>
      </w:r>
    </w:p>
  </w:comment>
  <w:comment w:id="438" w:author="Kendra Wyant" w:date="2023-08-07T12:11:00Z" w:initials="KW">
    <w:p w14:paraId="3777BC90" w14:textId="77777777" w:rsidR="002E428F" w:rsidRDefault="002E428F" w:rsidP="00DC3129">
      <w:pPr>
        <w:pStyle w:val="CommentText"/>
      </w:pPr>
      <w:r>
        <w:rPr>
          <w:rStyle w:val="CommentReference"/>
        </w:rPr>
        <w:annotationRef/>
      </w:r>
      <w:r>
        <w:t>Prefer to keep as is</w:t>
      </w:r>
    </w:p>
  </w:comment>
  <w:comment w:id="441" w:author="Copyeditor (JMIR)" w:date="2023-08-05T14:47:00Z" w:initials="Editor">
    <w:p w14:paraId="5136D6E2" w14:textId="47309E67" w:rsidR="003621EA" w:rsidRPr="000C2655" w:rsidRDefault="0046147D" w:rsidP="000C2655">
      <w:pPr>
        <w:widowControl/>
        <w:rPr>
          <w:rFonts w:ascii="Docs-Calibri" w:eastAsia="Times New Roman" w:hAnsi="Docs-Calibri" w:cs="Times New Roman"/>
          <w:color w:val="000000"/>
          <w:sz w:val="22"/>
          <w:szCs w:val="22"/>
          <w:lang w:val="en-IN"/>
        </w:rPr>
      </w:pPr>
      <w:r>
        <w:annotationRef/>
      </w:r>
      <w:r w:rsidRPr="000C2655">
        <w:rPr>
          <w:rFonts w:ascii="Docs-Calibri" w:eastAsia="Times New Roman" w:hAnsi="Docs-Calibri" w:cs="Times New Roman"/>
          <w:color w:val="000000"/>
          <w:sz w:val="22"/>
          <w:szCs w:val="22"/>
          <w:lang w:val="en-IN"/>
        </w:rPr>
        <w:t>Please note that per journal style, the preference is to mention the manufacturer’s details (name) for all the software, tools, and programs reported in the study. Please check and provide the same throughout.</w:t>
      </w:r>
      <w:r>
        <w:rPr>
          <w:rFonts w:ascii="Times New Roman" w:eastAsia="Times New Roman" w:hAnsi="Times New Roman" w:cs="Times New Roman"/>
          <w:sz w:val="24"/>
          <w:szCs w:val="24"/>
          <w:lang w:val="en-IN"/>
        </w:rPr>
        <w:t xml:space="preserve"> </w:t>
      </w:r>
    </w:p>
  </w:comment>
  <w:comment w:id="481" w:author="Copyeditor (JMIR)" w:date="2023-08-07T16:45:00Z" w:initials="CE">
    <w:p w14:paraId="552F4267" w14:textId="77777777" w:rsidR="008C1BB7" w:rsidRDefault="0046147D">
      <w:pPr>
        <w:pStyle w:val="CommentText"/>
      </w:pPr>
      <w:r>
        <w:rPr>
          <w:rStyle w:val="CommentReference"/>
        </w:rPr>
        <w:annotationRef/>
      </w:r>
      <w:r>
        <w:t>Do you mean “</w:t>
      </w:r>
      <w:r w:rsidRPr="008C1BB7">
        <w:t>active</w:t>
      </w:r>
      <w:r>
        <w:t>ly</w:t>
      </w:r>
      <w:r w:rsidRPr="008C1BB7">
        <w:t xml:space="preserve"> and passively sensed raw data streams</w:t>
      </w:r>
      <w:r>
        <w:t>”?</w:t>
      </w:r>
    </w:p>
  </w:comment>
  <w:comment w:id="482" w:author="Kendra Wyant" w:date="2023-08-07T12:14:00Z" w:initials="KW">
    <w:p w14:paraId="6B89C443" w14:textId="77777777" w:rsidR="002E428F" w:rsidRDefault="002E428F" w:rsidP="00DF3396">
      <w:pPr>
        <w:pStyle w:val="CommentText"/>
      </w:pPr>
      <w:r>
        <w:rPr>
          <w:rStyle w:val="CommentReference"/>
        </w:rPr>
        <w:annotationRef/>
      </w:r>
      <w:r>
        <w:t>Yes thank you!</w:t>
      </w:r>
    </w:p>
  </w:comment>
  <w:comment w:id="494" w:author="Copyeditor (JMIR)" w:date="2023-08-05T20:36:00Z" w:initials="Editor">
    <w:p w14:paraId="7432989C" w14:textId="146AEF18" w:rsidR="000055E2" w:rsidRPr="00D16915" w:rsidRDefault="0046147D" w:rsidP="000055E2">
      <w:pPr>
        <w:widowControl/>
        <w:rPr>
          <w:rFonts w:ascii="Times New Roman" w:eastAsia="Times New Roman" w:hAnsi="Times New Roman" w:cs="Times New Roman"/>
          <w:sz w:val="24"/>
          <w:szCs w:val="24"/>
          <w:lang w:val="en-IN"/>
        </w:rPr>
      </w:pPr>
      <w:r>
        <w:annotationRef/>
      </w:r>
      <w:r w:rsidR="008C1BB7">
        <w:rPr>
          <w:rFonts w:ascii="Calibri" w:eastAsia="Times New Roman" w:hAnsi="Calibri" w:cs="Times New Roman"/>
          <w:color w:val="000000"/>
          <w:sz w:val="22"/>
          <w:szCs w:val="22"/>
          <w:lang w:val="en-IN"/>
        </w:rPr>
        <w:t xml:space="preserve">Note: </w:t>
      </w:r>
      <w:r w:rsidRPr="00D16915">
        <w:rPr>
          <w:rFonts w:ascii="Calibri" w:eastAsia="Times New Roman" w:hAnsi="Calibri" w:cs="Times New Roman"/>
          <w:color w:val="000000"/>
          <w:sz w:val="22"/>
          <w:szCs w:val="22"/>
          <w:lang w:val="en-IN"/>
        </w:rPr>
        <w:t xml:space="preserve">this subheading has been included per journal style. </w:t>
      </w:r>
    </w:p>
  </w:comment>
  <w:comment w:id="496" w:author="Copyeditor (JMIR)" w:date="2023-08-07T16:45:00Z" w:initials="CE">
    <w:p w14:paraId="7D27239C" w14:textId="77777777" w:rsidR="008C1BB7" w:rsidRDefault="0046147D">
      <w:pPr>
        <w:pStyle w:val="CommentText"/>
      </w:pPr>
      <w:r>
        <w:rPr>
          <w:rStyle w:val="CommentReference"/>
        </w:rPr>
        <w:annotationRef/>
      </w:r>
      <w:r>
        <w:t xml:space="preserve">Please confirm if this is the ethics approval number. Else, please provide </w:t>
      </w:r>
      <w:r w:rsidR="0076284A">
        <w:t>the number per journal requirements</w:t>
      </w:r>
      <w:r>
        <w:t>.</w:t>
      </w:r>
    </w:p>
  </w:comment>
  <w:comment w:id="497" w:author="Kendra Wyant" w:date="2023-08-07T12:14:00Z" w:initials="KW">
    <w:p w14:paraId="69BF7C9F" w14:textId="77777777" w:rsidR="002E428F" w:rsidRDefault="002E428F" w:rsidP="00D87045">
      <w:pPr>
        <w:pStyle w:val="CommentText"/>
      </w:pPr>
      <w:r>
        <w:rPr>
          <w:rStyle w:val="CommentReference"/>
        </w:rPr>
        <w:annotationRef/>
      </w:r>
      <w:r>
        <w:t>confirmed</w:t>
      </w:r>
    </w:p>
  </w:comment>
  <w:comment w:id="507" w:author="Copyeditor (JMIR)" w:date="2023-08-05T16:11:00Z" w:initials="Editor">
    <w:p w14:paraId="20FA6F07" w14:textId="001F73F6" w:rsidR="003621EA" w:rsidRDefault="0046147D">
      <w:r>
        <w:annotationRef/>
      </w:r>
      <w:r w:rsidR="000055E2">
        <w:rPr>
          <w:rFonts w:ascii="Arial" w:eastAsia="Times New Roman" w:hAnsi="Arial" w:cs="Arial"/>
          <w:color w:val="000000"/>
          <w:sz w:val="21"/>
          <w:szCs w:val="21"/>
          <w:shd w:val="clear" w:color="auto" w:fill="FFFFFF"/>
          <w:lang w:val="en-IN"/>
        </w:rPr>
        <w:t xml:space="preserve">Per journal style, footnotes are not permitted in the text. </w:t>
      </w:r>
      <w:r>
        <w:rPr>
          <w:rFonts w:ascii="Arial" w:eastAsia="Times New Roman" w:hAnsi="Arial" w:cs="Arial"/>
          <w:color w:val="000000"/>
          <w:sz w:val="21"/>
          <w:szCs w:val="21"/>
          <w:shd w:val="clear" w:color="auto" w:fill="FFFFFF"/>
          <w:lang w:val="en-IN"/>
        </w:rPr>
        <w:t xml:space="preserve">Please </w:t>
      </w:r>
      <w:r w:rsidRPr="008C5091">
        <w:rPr>
          <w:rFonts w:ascii="Arial" w:eastAsia="Times New Roman" w:hAnsi="Arial" w:cs="Arial"/>
          <w:color w:val="000000"/>
          <w:sz w:val="21"/>
          <w:szCs w:val="21"/>
          <w:shd w:val="clear" w:color="auto" w:fill="FFFFFF"/>
          <w:lang w:val="en-IN"/>
        </w:rPr>
        <w:t xml:space="preserve">integrate information </w:t>
      </w:r>
      <w:r w:rsidR="000055E2">
        <w:rPr>
          <w:rFonts w:ascii="Arial" w:eastAsia="Times New Roman" w:hAnsi="Arial" w:cs="Arial"/>
          <w:color w:val="000000"/>
          <w:sz w:val="21"/>
          <w:szCs w:val="21"/>
          <w:shd w:val="clear" w:color="auto" w:fill="FFFFFF"/>
          <w:lang w:val="en-IN"/>
        </w:rPr>
        <w:t xml:space="preserve">in the footnote </w:t>
      </w:r>
      <w:r w:rsidRPr="008C5091">
        <w:rPr>
          <w:rFonts w:ascii="Arial" w:eastAsia="Times New Roman" w:hAnsi="Arial" w:cs="Arial"/>
          <w:color w:val="000000"/>
          <w:sz w:val="21"/>
          <w:szCs w:val="21"/>
          <w:shd w:val="clear" w:color="auto" w:fill="FFFFFF"/>
          <w:lang w:val="en-IN"/>
        </w:rPr>
        <w:t>into the main text as necessary</w:t>
      </w:r>
      <w:r>
        <w:rPr>
          <w:rFonts w:ascii="Arial" w:eastAsia="Times New Roman" w:hAnsi="Arial" w:cs="Arial"/>
          <w:color w:val="000000"/>
          <w:sz w:val="21"/>
          <w:szCs w:val="21"/>
          <w:shd w:val="clear" w:color="auto" w:fill="FFFFFF"/>
          <w:lang w:val="en-IN"/>
        </w:rPr>
        <w:t>.</w:t>
      </w:r>
    </w:p>
  </w:comment>
  <w:comment w:id="567" w:author="Copyeditor (JMIR)" w:date="2023-08-07T17:10:00Z" w:initials="CE">
    <w:p w14:paraId="5B8EC25B" w14:textId="77777777" w:rsidR="00F83F0E" w:rsidRDefault="0046147D">
      <w:pPr>
        <w:pStyle w:val="CommentText"/>
      </w:pPr>
      <w:r>
        <w:rPr>
          <w:rStyle w:val="CommentReference"/>
        </w:rPr>
        <w:annotationRef/>
      </w:r>
      <w:r>
        <w:rPr>
          <w:rFonts w:ascii="Calibri" w:hAnsi="Calibri" w:cs="Calibri"/>
          <w:sz w:val="22"/>
          <w:szCs w:val="22"/>
        </w:rPr>
        <w:t>As per the journal guidelines, all currency other than US $ should be accompanied by the conversion to US $ at all instances OR a blanket note for the conversion rate at the time of the study. Therefore, please check the currency inserted or provide the conversion at all instances or a statement of the conversion rate. Please include the converted value in parentheses following the currency provided. It should be formatted as "CAD $1 (US $1.3)."</w:t>
      </w:r>
    </w:p>
  </w:comment>
  <w:comment w:id="646" w:author="Copyeditor (JMIR)" w:date="2023-08-06T16:15:00Z" w:initials="Editor">
    <w:p w14:paraId="319C7A36" w14:textId="77777777" w:rsidR="003621EA" w:rsidRDefault="0046147D">
      <w:r>
        <w:annotationRef/>
      </w:r>
      <w:r>
        <w:t xml:space="preserve">Please check if we can revise the term to “to a certain degree” here and at other instances. </w:t>
      </w:r>
    </w:p>
  </w:comment>
  <w:comment w:id="647" w:author="Kendra Wyant" w:date="2023-08-07T12:26:00Z" w:initials="KW">
    <w:p w14:paraId="3A1A3F09" w14:textId="77777777" w:rsidR="00562CF7" w:rsidRDefault="00562CF7" w:rsidP="00374755">
      <w:pPr>
        <w:pStyle w:val="CommentText"/>
      </w:pPr>
      <w:r>
        <w:rPr>
          <w:rStyle w:val="CommentReference"/>
        </w:rPr>
        <w:annotationRef/>
      </w:r>
      <w:r>
        <w:t>Yes this is fine</w:t>
      </w:r>
    </w:p>
  </w:comment>
  <w:comment w:id="703" w:author="Copyeditor (JMIR)" w:date="2023-08-05T21:56:00Z" w:initials="Editor">
    <w:p w14:paraId="645D7312" w14:textId="44718D29" w:rsidR="003621EA" w:rsidRDefault="0046147D">
      <w:r>
        <w:annotationRef/>
      </w:r>
      <w:r>
        <w:t xml:space="preserve">Please check if the edits convey the intended meaning. </w:t>
      </w:r>
    </w:p>
  </w:comment>
  <w:comment w:id="704" w:author="Kendra Wyant" w:date="2023-08-07T12:29:00Z" w:initials="KW">
    <w:p w14:paraId="36D4803F" w14:textId="77777777" w:rsidR="00562CF7" w:rsidRDefault="00562CF7" w:rsidP="00F21AAB">
      <w:pPr>
        <w:pStyle w:val="CommentText"/>
      </w:pPr>
      <w:r>
        <w:rPr>
          <w:rStyle w:val="CommentReference"/>
        </w:rPr>
        <w:annotationRef/>
      </w:r>
      <w:r>
        <w:t>Yes thank you!</w:t>
      </w:r>
    </w:p>
  </w:comment>
  <w:comment w:id="724" w:author="Copyeditor (JMIR)" w:date="2023-08-07T17:18:00Z" w:initials="CE">
    <w:p w14:paraId="7BC76518" w14:textId="69870629" w:rsidR="00B66130" w:rsidRDefault="0046147D">
      <w:pPr>
        <w:pStyle w:val="CommentText"/>
      </w:pPr>
      <w:r>
        <w:rPr>
          <w:rStyle w:val="CommentReference"/>
        </w:rPr>
        <w:annotationRef/>
      </w:r>
      <w:r>
        <w:t>We noticed that both “cellular communications” and “cellular communication” has been used interchangeably as an adjective. Please specify any one preference, and we will make the change for consistency.</w:t>
      </w:r>
    </w:p>
  </w:comment>
  <w:comment w:id="725" w:author="Kendra Wyant" w:date="2023-08-07T12:29:00Z" w:initials="KW">
    <w:p w14:paraId="28262D28" w14:textId="77777777" w:rsidR="00562CF7" w:rsidRDefault="00562CF7" w:rsidP="00E90D5F">
      <w:pPr>
        <w:pStyle w:val="CommentText"/>
      </w:pPr>
      <w:r>
        <w:rPr>
          <w:rStyle w:val="CommentReference"/>
        </w:rPr>
        <w:annotationRef/>
      </w:r>
      <w:r>
        <w:t>"cellular communication logs"</w:t>
      </w:r>
    </w:p>
  </w:comment>
  <w:comment w:id="950" w:author="Copyeditor (JMIR)" w:date="2023-08-07T17:24:00Z" w:initials="CE">
    <w:p w14:paraId="66289CDA" w14:textId="2D9524E0" w:rsidR="00B00CA6" w:rsidRDefault="0046147D">
      <w:pPr>
        <w:pStyle w:val="CommentText"/>
      </w:pPr>
      <w:r>
        <w:rPr>
          <w:rStyle w:val="CommentReference"/>
        </w:rPr>
        <w:annotationRef/>
      </w:r>
      <w:r>
        <w:rPr>
          <w:rFonts w:ascii="Calibri" w:hAnsi="Calibri" w:cs="Calibri"/>
          <w:sz w:val="22"/>
          <w:szCs w:val="22"/>
        </w:rPr>
        <w:t>Could you please clarify whether the t test was 1-tailed or 2-tailed?</w:t>
      </w:r>
    </w:p>
  </w:comment>
  <w:comment w:id="990" w:author="Copyeditor (JMIR)" w:date="2023-08-06T06:37:00Z" w:initials="Editor">
    <w:p w14:paraId="4B19CC49" w14:textId="77777777" w:rsidR="003621EA" w:rsidRDefault="0046147D">
      <w:r>
        <w:annotationRef/>
      </w:r>
      <w:r>
        <w:t>Please cite the specific table number for clarity.</w:t>
      </w:r>
    </w:p>
  </w:comment>
  <w:comment w:id="1040" w:author="Copyeditor (JMIR)" w:date="2023-08-06T09:12:00Z" w:initials="Editor">
    <w:p w14:paraId="24778346" w14:textId="77777777" w:rsidR="003621EA" w:rsidRPr="00974A6D" w:rsidRDefault="0046147D" w:rsidP="00974A6D">
      <w:pPr>
        <w:widowControl/>
        <w:rPr>
          <w:rFonts w:ascii="Times New Roman" w:eastAsia="Times New Roman" w:hAnsi="Times New Roman" w:cs="Times New Roman"/>
          <w:sz w:val="24"/>
          <w:szCs w:val="24"/>
          <w:lang w:val="en-IN"/>
        </w:rPr>
      </w:pPr>
      <w:r>
        <w:annotationRef/>
      </w:r>
      <w:r w:rsidRPr="00974A6D">
        <w:rPr>
          <w:rFonts w:ascii="Calibri" w:eastAsia="Times New Roman" w:hAnsi="Calibri" w:cs="Times New Roman"/>
          <w:color w:val="000000"/>
          <w:sz w:val="22"/>
          <w:szCs w:val="22"/>
          <w:lang w:val="en-IN"/>
        </w:rPr>
        <w:t>The tables have been formatted as per the journal style. Please refrain from making any formatting changes to them.</w:t>
      </w:r>
    </w:p>
  </w:comment>
  <w:comment w:id="1046" w:author="Copyeditor (JMIR)" w:date="2023-08-06T09:11:00Z" w:initials="Editor">
    <w:p w14:paraId="1C20C5DE" w14:textId="77777777" w:rsidR="003621EA" w:rsidRDefault="0046147D">
      <w:r>
        <w:annotationRef/>
      </w:r>
      <w:r>
        <w:t xml:space="preserve">Please check if the inserted table caption and column headings are appropriate or please revise </w:t>
      </w:r>
      <w:r w:rsidR="00524872">
        <w:t>accordingly</w:t>
      </w:r>
      <w:r>
        <w:t xml:space="preserve">. </w:t>
      </w:r>
    </w:p>
  </w:comment>
  <w:comment w:id="1074" w:author="Copyeditor (JMIR)" w:date="2023-08-06T08:19:00Z" w:initials="Editor">
    <w:p w14:paraId="02EAB5DA" w14:textId="77777777" w:rsidR="003621EA" w:rsidRPr="00991C3F" w:rsidRDefault="0046147D" w:rsidP="00991C3F">
      <w:pPr>
        <w:widowControl/>
        <w:rPr>
          <w:rFonts w:ascii="Times New Roman" w:eastAsia="Times New Roman" w:hAnsi="Times New Roman" w:cs="Times New Roman"/>
          <w:sz w:val="24"/>
          <w:szCs w:val="24"/>
          <w:lang w:val="en-IN"/>
        </w:rPr>
      </w:pPr>
      <w:r>
        <w:annotationRef/>
      </w:r>
      <w:r w:rsidRPr="00991C3F">
        <w:rPr>
          <w:rFonts w:ascii="Calibri" w:eastAsia="Times New Roman" w:hAnsi="Calibri" w:cs="Times New Roman"/>
          <w:color w:val="000000"/>
          <w:sz w:val="22"/>
          <w:szCs w:val="22"/>
          <w:lang w:val="en-IN"/>
        </w:rPr>
        <w:t>Per journal style, instead of using a slash / and parentheses () to mark "and" or "or", be explicit and use either "and" or "or" to avoid confusion. Please check and revise accordingly throughout.</w:t>
      </w:r>
    </w:p>
    <w:p w14:paraId="08584B4B" w14:textId="77777777" w:rsidR="003621EA" w:rsidRDefault="003621EA"/>
  </w:comment>
  <w:comment w:id="1180" w:author="Copyeditor (JMIR)" w:date="2023-08-07T11:24:00Z" w:initials="CE">
    <w:p w14:paraId="3C8C6B6A" w14:textId="77777777" w:rsidR="000055E2" w:rsidRDefault="0046147D">
      <w:pPr>
        <w:pStyle w:val="CommentText"/>
      </w:pPr>
      <w:r>
        <w:rPr>
          <w:rStyle w:val="CommentReference"/>
        </w:rPr>
        <w:annotationRef/>
      </w:r>
      <w:r>
        <w:rPr>
          <w:rFonts w:ascii="Calibri" w:hAnsi="Calibri" w:cs="Calibri"/>
          <w:sz w:val="22"/>
          <w:szCs w:val="22"/>
        </w:rPr>
        <w:t>As per the journal guidelines, all currency other than US $ should be accompanied by the conversion to US $ at all instances OR a blanket note for the conversion rate at the time of the study. Therefore, please provide the conversion at all instances or a statement of the conversion rate. Please include the converted value in parentheses following the currency provided. It should be formatted as "CAD $1 (US $1.3)."</w:t>
      </w:r>
    </w:p>
  </w:comment>
  <w:comment w:id="1240" w:author="Copyeditor (JMIR)" w:date="2023-08-06T10:21:00Z" w:initials="Editor">
    <w:p w14:paraId="745A05D1" w14:textId="77777777" w:rsidR="003621EA" w:rsidRDefault="0046147D">
      <w:r>
        <w:annotationRef/>
      </w:r>
      <w:r w:rsidRPr="00974A6D">
        <w:rPr>
          <w:rFonts w:ascii="Calibri" w:eastAsia="Times New Roman" w:hAnsi="Calibri" w:cs="Times New Roman"/>
          <w:color w:val="000000"/>
          <w:sz w:val="22"/>
          <w:szCs w:val="22"/>
          <w:lang w:val="en-IN"/>
        </w:rPr>
        <w:t>The tables have been formatted as per the journal style. Please refrain from making any formatting changes to them.</w:t>
      </w:r>
    </w:p>
  </w:comment>
  <w:comment w:id="1309" w:author="Kendra Wyant" w:date="2023-08-07T14:03:00Z" w:initials="KW">
    <w:p w14:paraId="0A3CA221" w14:textId="77777777" w:rsidR="00A530C5" w:rsidRDefault="00A530C5" w:rsidP="000E7EF5">
      <w:pPr>
        <w:pStyle w:val="CommentText"/>
      </w:pPr>
      <w:r>
        <w:rPr>
          <w:rStyle w:val="CommentReference"/>
        </w:rPr>
        <w:annotationRef/>
      </w:r>
      <w:r>
        <w:t>I think this should not be indented</w:t>
      </w:r>
    </w:p>
  </w:comment>
  <w:comment w:id="1389" w:author="Kendra Wyant" w:date="2023-08-07T12:39:00Z" w:initials="KW">
    <w:p w14:paraId="110426CC" w14:textId="65E58D37" w:rsidR="00DD4030" w:rsidRDefault="00CD75CD" w:rsidP="00070D0D">
      <w:pPr>
        <w:pStyle w:val="CommentText"/>
      </w:pPr>
      <w:r>
        <w:rPr>
          <w:rStyle w:val="CommentReference"/>
        </w:rPr>
        <w:annotationRef/>
      </w:r>
      <w:r w:rsidR="00DD4030">
        <w:t>I think this should be at the same level of lifetime drug use instead of nested underneath it</w:t>
      </w:r>
    </w:p>
  </w:comment>
  <w:comment w:id="1527" w:author="Copyeditor (JMIR)" w:date="2023-08-07T17:39:00Z" w:initials="CE">
    <w:p w14:paraId="628939A5" w14:textId="6C06CF2A" w:rsidR="004D30EE" w:rsidRDefault="0046147D">
      <w:pPr>
        <w:pStyle w:val="CommentText"/>
      </w:pPr>
      <w:r>
        <w:rPr>
          <w:rStyle w:val="CommentReference"/>
        </w:rPr>
        <w:annotationRef/>
      </w:r>
      <w:r>
        <w:rPr>
          <w:rFonts w:ascii="Docs-Calibri" w:hAnsi="Docs-Calibri"/>
          <w:sz w:val="22"/>
          <w:szCs w:val="22"/>
        </w:rPr>
        <w:t>Could you please provide the SD value along with mean/average?</w:t>
      </w:r>
    </w:p>
  </w:comment>
  <w:comment w:id="1583" w:author="Copyeditor (JMIR)" w:date="2023-08-06T11:19:00Z" w:initials="Editor">
    <w:p w14:paraId="590D189F" w14:textId="77777777" w:rsidR="003621EA" w:rsidRPr="001D0F6F" w:rsidRDefault="0046147D" w:rsidP="001D0F6F">
      <w:pPr>
        <w:widowControl/>
        <w:rPr>
          <w:rFonts w:ascii="Times New Roman" w:eastAsia="Times New Roman" w:hAnsi="Times New Roman" w:cs="Times New Roman"/>
        </w:rPr>
      </w:pPr>
      <w:r>
        <w:annotationRef/>
      </w:r>
      <w:r>
        <w:rPr>
          <w:rFonts w:ascii="Calibri" w:hAnsi="Calibri"/>
          <w:color w:val="000000"/>
          <w:sz w:val="22"/>
          <w:szCs w:val="22"/>
        </w:rPr>
        <w:t>Statements with "significant" require the reporting of exact P values. Alternatively, "substantially" may be used for statements where no "statistical significance" was calculated. Please note that it is mandatory to report P values per journal style: </w:t>
      </w:r>
      <w:r>
        <w:rPr>
          <w:rFonts w:ascii="Calibri" w:hAnsi="Calibri"/>
          <w:color w:val="000000"/>
          <w:sz w:val="22"/>
          <w:szCs w:val="22"/>
        </w:rPr>
        <w:br/>
      </w:r>
      <w:r>
        <w:rPr>
          <w:rFonts w:ascii="Calibri" w:hAnsi="Calibri"/>
          <w:color w:val="000000"/>
          <w:sz w:val="22"/>
          <w:szCs w:val="22"/>
        </w:rPr>
        <w:br/>
        <w:t>• The actual value of P should be expressed to two digits, whether or not it is significant </w:t>
      </w:r>
      <w:r>
        <w:rPr>
          <w:rFonts w:ascii="Calibri" w:hAnsi="Calibri"/>
          <w:color w:val="000000"/>
          <w:sz w:val="22"/>
          <w:szCs w:val="22"/>
        </w:rPr>
        <w:br/>
        <w:t>• If P&lt;.01, P should be expressed to three digits </w:t>
      </w:r>
      <w:r>
        <w:rPr>
          <w:rFonts w:ascii="Calibri" w:hAnsi="Calibri"/>
          <w:color w:val="000000"/>
          <w:sz w:val="22"/>
          <w:szCs w:val="22"/>
        </w:rPr>
        <w:br/>
        <w:t>• When rounding, 3 digits are acceptable if rounding would change the significance of a value (eg, P=.049 rounded to .05) </w:t>
      </w:r>
      <w:r>
        <w:rPr>
          <w:rFonts w:ascii="Calibri" w:hAnsi="Calibri"/>
          <w:color w:val="000000"/>
          <w:sz w:val="22"/>
          <w:szCs w:val="22"/>
        </w:rPr>
        <w:br/>
        <w:t>• P values cannot be 0 or 1 and should be changed to &lt;.001 or .99, respectively</w:t>
      </w:r>
      <w:r>
        <w:rPr>
          <w:rFonts w:ascii="Calibri" w:hAnsi="Calibri"/>
          <w:color w:val="000000"/>
          <w:sz w:val="22"/>
          <w:szCs w:val="22"/>
        </w:rPr>
        <w:br/>
        <w:t>• The actual P value should be expressed (P=.04) rather than expressing a statement of inequality (P&lt;.05), unless P&lt;.001.</w:t>
      </w:r>
      <w:r>
        <w:rPr>
          <w:rFonts w:ascii="Calibri" w:hAnsi="Calibri"/>
          <w:color w:val="000000"/>
          <w:sz w:val="22"/>
          <w:szCs w:val="22"/>
        </w:rPr>
        <w:br/>
      </w:r>
      <w:r>
        <w:rPr>
          <w:rFonts w:ascii="Calibri" w:hAnsi="Calibri"/>
          <w:color w:val="000000"/>
          <w:sz w:val="22"/>
          <w:szCs w:val="22"/>
        </w:rPr>
        <w:br/>
        <w:t>More information can be found at </w:t>
      </w:r>
      <w:hyperlink r:id="rId5" w:tgtFrame="_blank" w:history="1">
        <w:r>
          <w:rPr>
            <w:rFonts w:ascii="Calibri" w:hAnsi="Calibri"/>
            <w:sz w:val="22"/>
            <w:szCs w:val="22"/>
          </w:rPr>
          <w:t>https://support.jmir.org/hc/en-us/articles/360000002012-How-should-P-values-be-reported-</w:t>
        </w:r>
      </w:hyperlink>
      <w:r>
        <w:rPr>
          <w:rFonts w:ascii="Calibri" w:hAnsi="Calibri"/>
          <w:color w:val="000000"/>
          <w:sz w:val="22"/>
          <w:szCs w:val="22"/>
        </w:rPr>
        <w:t> </w:t>
      </w:r>
    </w:p>
  </w:comment>
  <w:comment w:id="1613" w:author="Copyeditor (JMIR)" w:date="2023-08-07T07:15:00Z" w:initials="Editor">
    <w:p w14:paraId="39A9898F" w14:textId="77777777" w:rsidR="0002558D" w:rsidRPr="0002558D" w:rsidRDefault="0046147D" w:rsidP="0002558D">
      <w:pPr>
        <w:widowControl/>
        <w:rPr>
          <w:rFonts w:ascii="Calibri" w:eastAsia="Times New Roman" w:hAnsi="Calibri" w:cs="Arial"/>
          <w:color w:val="000000"/>
          <w:sz w:val="22"/>
          <w:szCs w:val="22"/>
          <w:lang w:val="en-IN"/>
        </w:rPr>
      </w:pPr>
      <w:r>
        <w:annotationRef/>
      </w:r>
      <w:r w:rsidRPr="0002558D">
        <w:rPr>
          <w:rFonts w:ascii="Calibri" w:eastAsia="Times New Roman" w:hAnsi="Calibri" w:cs="Arial"/>
          <w:color w:val="000000"/>
          <w:sz w:val="22"/>
          <w:szCs w:val="22"/>
          <w:lang w:val="en-IN"/>
        </w:rPr>
        <w:t xml:space="preserve">The journal guidelines state that tables always must be moved to the location in the paper where they should appear, usually immediately after (but never before) the first in-text reference of that table. Therefore, I have moved </w:t>
      </w:r>
      <w:r>
        <w:rPr>
          <w:rFonts w:ascii="Calibri" w:eastAsia="Times New Roman" w:hAnsi="Calibri" w:cs="Arial"/>
          <w:color w:val="000000"/>
          <w:sz w:val="22"/>
          <w:szCs w:val="22"/>
          <w:lang w:val="en-IN"/>
        </w:rPr>
        <w:t xml:space="preserve">this </w:t>
      </w:r>
      <w:r w:rsidRPr="0002558D">
        <w:rPr>
          <w:rFonts w:ascii="Calibri" w:eastAsia="Times New Roman" w:hAnsi="Calibri" w:cs="Arial"/>
          <w:color w:val="000000"/>
          <w:sz w:val="22"/>
          <w:szCs w:val="22"/>
          <w:lang w:val="en-IN"/>
        </w:rPr>
        <w:t>table accordingly.</w:t>
      </w:r>
    </w:p>
  </w:comment>
  <w:comment w:id="1633" w:author="Copyeditor (JMIR)" w:date="2023-08-07T12:56:00Z" w:initials="CE">
    <w:p w14:paraId="33996CE4" w14:textId="77777777" w:rsidR="00AC7824" w:rsidRDefault="0046147D">
      <w:pPr>
        <w:pStyle w:val="CommentText"/>
      </w:pPr>
      <w:r>
        <w:rPr>
          <w:rStyle w:val="CommentReference"/>
        </w:rPr>
        <w:annotationRef/>
      </w:r>
      <w:bookmarkStart w:id="1638" w:name="_Hlk11338388"/>
      <w:bookmarkStart w:id="1639" w:name="_Hlk3304304"/>
      <w:r w:rsidRPr="00032D2A">
        <w:rPr>
          <w:sz w:val="22"/>
          <w:szCs w:val="22"/>
        </w:rPr>
        <w:t>N refers to the entire population under study and n refers to a sample population under study</w:t>
      </w:r>
      <w:bookmarkEnd w:id="1638"/>
      <w:r w:rsidRPr="00032D2A">
        <w:rPr>
          <w:sz w:val="22"/>
          <w:szCs w:val="22"/>
        </w:rPr>
        <w:t xml:space="preserve">. Please check and </w:t>
      </w:r>
      <w:r>
        <w:rPr>
          <w:sz w:val="22"/>
          <w:szCs w:val="22"/>
        </w:rPr>
        <w:t>e</w:t>
      </w:r>
      <w:r w:rsidRPr="00032D2A">
        <w:rPr>
          <w:sz w:val="22"/>
          <w:szCs w:val="22"/>
        </w:rPr>
        <w:t>mend if needed.</w:t>
      </w:r>
      <w:bookmarkEnd w:id="1639"/>
    </w:p>
  </w:comment>
  <w:comment w:id="1649" w:author="Copyeditor (JMIR)" w:date="2023-08-07T05:21:00Z" w:initials="Editor">
    <w:p w14:paraId="4046AD14" w14:textId="77777777" w:rsidR="0002558D" w:rsidRPr="00490F31" w:rsidRDefault="0046147D" w:rsidP="0002558D">
      <w:r>
        <w:annotationRef/>
      </w:r>
      <w:r>
        <w:t xml:space="preserve">Please provide degree of freedom in parentheses after the number. </w:t>
      </w:r>
      <w:r w:rsidRPr="00956E40">
        <w:rPr>
          <w:rFonts w:ascii="Segoe UI" w:eastAsia="Times New Roman" w:hAnsi="Segoe UI" w:cs="Segoe UI"/>
          <w:i/>
          <w:iCs/>
          <w:color w:val="333333"/>
          <w:sz w:val="23"/>
          <w:szCs w:val="23"/>
          <w:lang w:val="en-IN"/>
        </w:rPr>
        <w:t>t </w:t>
      </w:r>
      <w:r w:rsidRPr="00956E40">
        <w:rPr>
          <w:rFonts w:ascii="Segoe UI" w:eastAsia="Times New Roman" w:hAnsi="Segoe UI" w:cs="Segoe UI"/>
          <w:color w:val="333333"/>
          <w:sz w:val="23"/>
          <w:szCs w:val="23"/>
          <w:shd w:val="clear" w:color="auto" w:fill="FFFFFF"/>
          <w:lang w:val="en-IN"/>
        </w:rPr>
        <w:t>test (</w:t>
      </w:r>
      <w:r w:rsidRPr="00956E40">
        <w:rPr>
          <w:rFonts w:ascii="Segoe UI" w:eastAsia="Times New Roman" w:hAnsi="Segoe UI" w:cs="Segoe UI"/>
          <w:i/>
          <w:iCs/>
          <w:color w:val="333333"/>
          <w:sz w:val="23"/>
          <w:szCs w:val="23"/>
          <w:lang w:val="en-IN"/>
        </w:rPr>
        <w:t>df</w:t>
      </w:r>
      <w:r w:rsidRPr="00956E40">
        <w:rPr>
          <w:rFonts w:ascii="Segoe UI" w:eastAsia="Times New Roman" w:hAnsi="Segoe UI" w:cs="Segoe UI"/>
          <w:color w:val="333333"/>
          <w:sz w:val="23"/>
          <w:szCs w:val="23"/>
          <w:shd w:val="clear" w:color="auto" w:fill="FFFFFF"/>
          <w:lang w:val="en-IN"/>
        </w:rPr>
        <w:t>).</w:t>
      </w:r>
    </w:p>
  </w:comment>
  <w:comment w:id="1656" w:author="Copyeditor (JMIR)" w:date="2023-08-07T05:16:00Z" w:initials="Editor">
    <w:p w14:paraId="726AB65F" w14:textId="77777777" w:rsidR="0002558D" w:rsidRDefault="0046147D" w:rsidP="0002558D">
      <w:r>
        <w:annotationRef/>
      </w:r>
      <w:r w:rsidRPr="007102C6">
        <w:rPr>
          <w:rFonts w:ascii="Calibri" w:eastAsia="Times New Roman" w:hAnsi="Calibri" w:cs="Arial"/>
          <w:color w:val="000000"/>
          <w:sz w:val="22"/>
          <w:szCs w:val="22"/>
          <w:lang w:val="en-IN"/>
        </w:rPr>
        <w:t>Please note that merged cells are not allowed per journal style. We have added cells in the table accordingly. The values must either be repeated in every cell or em dashes added in these cells. Please specify why the cells are empty (not applicable/data not available/missing data) in a footnote below the table.</w:t>
      </w:r>
    </w:p>
  </w:comment>
  <w:comment w:id="1925" w:author="Copyeditor (JMIR)" w:date="2023-08-07T17:42:00Z" w:initials="CE">
    <w:p w14:paraId="5CB963B0" w14:textId="77777777" w:rsidR="006204BD" w:rsidRDefault="0046147D">
      <w:pPr>
        <w:pStyle w:val="CommentText"/>
      </w:pPr>
      <w:r>
        <w:rPr>
          <w:rStyle w:val="CommentReference"/>
        </w:rPr>
        <w:annotationRef/>
      </w:r>
      <w:r>
        <w:t>Coloring is not permitted in tables per journal style. Please indicate this information in the form of footnotes. Else, please include the table as a multimedia appendix.</w:t>
      </w:r>
    </w:p>
  </w:comment>
  <w:comment w:id="2122" w:author="Copyeditor (JMIR)" w:date="2023-08-06T14:03:00Z" w:initials="Editor">
    <w:p w14:paraId="159DA3B9" w14:textId="77777777" w:rsidR="003621EA" w:rsidRPr="000F5E49" w:rsidRDefault="0046147D" w:rsidP="000F5E49">
      <w:pPr>
        <w:widowControl/>
        <w:rPr>
          <w:rFonts w:ascii="Times New Roman" w:eastAsia="Times New Roman" w:hAnsi="Times New Roman" w:cs="Times New Roman"/>
          <w:sz w:val="24"/>
          <w:szCs w:val="24"/>
          <w:lang w:val="en-IN"/>
        </w:rPr>
      </w:pPr>
      <w:r>
        <w:annotationRef/>
      </w:r>
      <w:r w:rsidRPr="000F5E49">
        <w:rPr>
          <w:rFonts w:ascii="Calibri" w:eastAsia="Times New Roman" w:hAnsi="Calibri" w:cs="Times New Roman"/>
          <w:color w:val="000000"/>
          <w:sz w:val="22"/>
          <w:szCs w:val="22"/>
          <w:lang w:val="en-IN"/>
        </w:rPr>
        <w:t>As per the journal guidelines for article structure, this section requires an immediate subheading; therefore, I have added one here. You may change this to a more appropriate subheading if you wish.</w:t>
      </w:r>
    </w:p>
  </w:comment>
  <w:comment w:id="2133" w:author="Copyeditor (JMIR)" w:date="2023-08-07T13:12:00Z" w:initials="CE">
    <w:p w14:paraId="62AA614B" w14:textId="77777777" w:rsidR="006514EA" w:rsidRDefault="0046147D">
      <w:pPr>
        <w:pStyle w:val="CommentText"/>
      </w:pPr>
      <w:r>
        <w:rPr>
          <w:rStyle w:val="CommentReference"/>
        </w:rPr>
        <w:annotationRef/>
      </w:r>
      <w:r w:rsidRPr="00CD759D">
        <w:rPr>
          <w:sz w:val="22"/>
          <w:szCs w:val="22"/>
        </w:rPr>
        <w:t>Please note that unless serial numbers are essential to reference or correspondence to the text, it can be omitted in the table, per style. Therefore, we have emended accordingly. Please check.</w:t>
      </w:r>
    </w:p>
  </w:comment>
  <w:comment w:id="2608" w:author="Copyeditor (JMIR)" w:date="2023-08-06T16:44:00Z" w:initials="Editor">
    <w:p w14:paraId="135EA5D1" w14:textId="77777777" w:rsidR="003621EA" w:rsidRDefault="0046147D" w:rsidP="00593C6C">
      <w:pPr>
        <w:shd w:val="clear" w:color="auto" w:fill="FFFFFF"/>
      </w:pPr>
      <w:r>
        <w:annotationRef/>
      </w:r>
      <w:r w:rsidR="00593C6C">
        <w:rPr>
          <w:rFonts w:ascii="Times New Roman" w:hAnsi="Times New Roman" w:cs="Times New Roman"/>
          <w:sz w:val="24"/>
          <w:szCs w:val="24"/>
        </w:rPr>
        <w:t>Per</w:t>
      </w:r>
      <w:r w:rsidR="005706A4">
        <w:rPr>
          <w:rFonts w:ascii="Times New Roman" w:hAnsi="Times New Roman" w:cs="Times New Roman"/>
          <w:sz w:val="24"/>
          <w:szCs w:val="24"/>
        </w:rPr>
        <w:t xml:space="preserve"> the AMA and</w:t>
      </w:r>
      <w:r w:rsidR="00593C6C">
        <w:rPr>
          <w:rFonts w:ascii="Times New Roman" w:hAnsi="Times New Roman" w:cs="Times New Roman"/>
          <w:sz w:val="24"/>
          <w:szCs w:val="24"/>
        </w:rPr>
        <w:t xml:space="preserve"> journal style, </w:t>
      </w:r>
      <w:r w:rsidR="00593C6C" w:rsidRPr="00A55AB9">
        <w:rPr>
          <w:rFonts w:ascii="Times New Roman" w:hAnsi="Times New Roman" w:cs="Times New Roman"/>
          <w:i/>
          <w:iCs/>
          <w:sz w:val="24"/>
          <w:szCs w:val="24"/>
        </w:rPr>
        <w:t>d</w:t>
      </w:r>
      <w:r w:rsidR="00593C6C" w:rsidRPr="008E159E">
        <w:rPr>
          <w:rFonts w:ascii="Times New Roman" w:hAnsi="Times New Roman" w:cs="Times New Roman"/>
          <w:i/>
          <w:iCs/>
          <w:sz w:val="24"/>
          <w:szCs w:val="24"/>
        </w:rPr>
        <w:t>octor</w:t>
      </w:r>
      <w:r w:rsidR="00593C6C" w:rsidRPr="008E159E">
        <w:rPr>
          <w:rFonts w:ascii="Times New Roman" w:hAnsi="Times New Roman" w:cs="Times New Roman"/>
          <w:sz w:val="24"/>
          <w:szCs w:val="24"/>
        </w:rPr>
        <w:t xml:space="preserve"> is a more general term than </w:t>
      </w:r>
      <w:r w:rsidR="00593C6C" w:rsidRPr="008E159E">
        <w:rPr>
          <w:rFonts w:ascii="Times New Roman" w:hAnsi="Times New Roman" w:cs="Times New Roman"/>
          <w:i/>
          <w:iCs/>
          <w:sz w:val="24"/>
          <w:szCs w:val="24"/>
        </w:rPr>
        <w:t>physician</w:t>
      </w:r>
      <w:r w:rsidR="00593C6C" w:rsidRPr="008E159E">
        <w:rPr>
          <w:rFonts w:ascii="Times New Roman" w:hAnsi="Times New Roman" w:cs="Times New Roman"/>
          <w:sz w:val="24"/>
          <w:szCs w:val="24"/>
        </w:rPr>
        <w:t xml:space="preserve"> because it includes persons who hold such degrees as PhD, DDS, EdD, DVM, and PharmD. Thus, the term </w:t>
      </w:r>
      <w:r w:rsidR="00593C6C" w:rsidRPr="00A55AB9">
        <w:rPr>
          <w:rFonts w:ascii="Times New Roman" w:hAnsi="Times New Roman" w:cs="Times New Roman"/>
          <w:i/>
          <w:iCs/>
          <w:sz w:val="24"/>
          <w:szCs w:val="24"/>
        </w:rPr>
        <w:t>physician</w:t>
      </w:r>
      <w:r w:rsidR="00593C6C" w:rsidRPr="008E159E">
        <w:rPr>
          <w:rFonts w:ascii="Times New Roman" w:hAnsi="Times New Roman" w:cs="Times New Roman"/>
          <w:sz w:val="24"/>
          <w:szCs w:val="24"/>
        </w:rPr>
        <w:t xml:space="preserve"> should be used when referring specifically to a doctor of medicine, such as a person with an MD, MBBS, or a DO or equivalent degree.</w:t>
      </w:r>
      <w:r w:rsidR="00593C6C">
        <w:rPr>
          <w:rFonts w:ascii="Times New Roman" w:hAnsi="Times New Roman" w:cs="Times New Roman"/>
          <w:sz w:val="24"/>
          <w:szCs w:val="24"/>
        </w:rPr>
        <w:t xml:space="preserve"> Please check and emend as applicable.</w:t>
      </w:r>
      <w:r>
        <w:t xml:space="preserve"> </w:t>
      </w:r>
    </w:p>
  </w:comment>
  <w:comment w:id="2617" w:author="Copyeditor (JMIR)" w:date="2023-08-07T18:16:00Z" w:initials="CE">
    <w:p w14:paraId="336BE4F4" w14:textId="77777777" w:rsidR="005706A4" w:rsidRDefault="0046147D">
      <w:pPr>
        <w:pStyle w:val="CommentText"/>
      </w:pPr>
      <w:r>
        <w:rPr>
          <w:rStyle w:val="CommentReference"/>
        </w:rPr>
        <w:annotationRef/>
      </w:r>
      <w:r>
        <w:t>Do you mean “protection measures” here and at similar instances?</w:t>
      </w:r>
    </w:p>
  </w:comment>
  <w:comment w:id="2618" w:author="Kendra Wyant" w:date="2023-08-07T14:15:00Z" w:initials="KW">
    <w:p w14:paraId="7C48503C" w14:textId="77777777" w:rsidR="004966C6" w:rsidRDefault="004966C6" w:rsidP="002152A0">
      <w:pPr>
        <w:pStyle w:val="CommentText"/>
      </w:pPr>
      <w:r>
        <w:rPr>
          <w:rStyle w:val="CommentReference"/>
        </w:rPr>
        <w:annotationRef/>
      </w:r>
      <w:r>
        <w:t>Yes thank you</w:t>
      </w:r>
    </w:p>
  </w:comment>
  <w:comment w:id="2619" w:author="Copyeditor (JMIR)" w:date="2023-08-06T16:42:00Z" w:initials="Editor">
    <w:p w14:paraId="29860BAB" w14:textId="323B200D" w:rsidR="003621EA" w:rsidRDefault="0046147D">
      <w:r>
        <w:annotationRef/>
      </w:r>
      <w:r>
        <w:t xml:space="preserve">Please check if the expansion is correct as inserted. </w:t>
      </w:r>
    </w:p>
  </w:comment>
  <w:comment w:id="2620" w:author="Kendra Wyant" w:date="2023-08-07T14:15:00Z" w:initials="KW">
    <w:p w14:paraId="4C83789F" w14:textId="77777777" w:rsidR="004966C6" w:rsidRDefault="004966C6" w:rsidP="00085AA4">
      <w:pPr>
        <w:pStyle w:val="CommentText"/>
      </w:pPr>
      <w:r>
        <w:rPr>
          <w:rStyle w:val="CommentReference"/>
        </w:rPr>
        <w:annotationRef/>
      </w:r>
      <w:r>
        <w:t>Yes thank you</w:t>
      </w:r>
    </w:p>
  </w:comment>
  <w:comment w:id="2845" w:author="Copyeditor (JMIR)" w:date="2023-08-06T17:34:00Z" w:initials="Editor">
    <w:p w14:paraId="0F033828" w14:textId="4C9EF9B4" w:rsidR="003621EA" w:rsidRPr="0053010A" w:rsidRDefault="0046147D" w:rsidP="0053010A">
      <w:pPr>
        <w:widowControl/>
        <w:rPr>
          <w:rFonts w:ascii="Calibri" w:eastAsia="Times New Roman" w:hAnsi="Calibri" w:cs="Arial"/>
          <w:color w:val="000000"/>
          <w:sz w:val="22"/>
          <w:szCs w:val="22"/>
          <w:lang w:val="en-IN"/>
        </w:rPr>
      </w:pPr>
      <w:r>
        <w:annotationRef/>
      </w:r>
      <w:r w:rsidRPr="0053010A">
        <w:rPr>
          <w:rFonts w:ascii="Calibri" w:eastAsia="Times New Roman" w:hAnsi="Calibri" w:cs="Arial"/>
          <w:color w:val="000000"/>
          <w:sz w:val="22"/>
          <w:szCs w:val="22"/>
          <w:lang w:val="en-IN"/>
        </w:rPr>
        <w:t>Please note that the term “online” is used only in the context of online support groups. Elsewhere, “web” or “web-based” is used. Hence, we have revised “online” to “web” or “web-based” at all applicable instances to amend to the journal style.</w:t>
      </w:r>
    </w:p>
  </w:comment>
  <w:comment w:id="2915" w:author="Copyeditor (JMIR)" w:date="2023-08-06T17:59:00Z" w:initials="Editor">
    <w:p w14:paraId="6C4D2690" w14:textId="77777777" w:rsidR="003621EA" w:rsidRPr="007C17AC" w:rsidRDefault="0046147D" w:rsidP="007C17AC">
      <w:pPr>
        <w:widowControl/>
        <w:rPr>
          <w:rFonts w:ascii="Calibri" w:eastAsia="Times New Roman" w:hAnsi="Calibri" w:cs="Arial"/>
          <w:color w:val="000000"/>
          <w:sz w:val="22"/>
          <w:szCs w:val="22"/>
          <w:lang w:val="en-IN"/>
        </w:rPr>
      </w:pPr>
      <w:r>
        <w:annotationRef/>
      </w:r>
      <w:r w:rsidRPr="007C17AC">
        <w:rPr>
          <w:rFonts w:ascii="Calibri" w:eastAsia="Times New Roman" w:hAnsi="Calibri" w:cs="Arial"/>
          <w:color w:val="000000"/>
          <w:sz w:val="22"/>
          <w:szCs w:val="22"/>
          <w:lang w:val="en-IN"/>
        </w:rPr>
        <w:t>Please ensure that the LTP forms for all authors have been signed and uploaded on the website.</w:t>
      </w:r>
    </w:p>
  </w:comment>
  <w:comment w:id="2916" w:author="Kendra Wyant" w:date="2023-08-07T19:12:00Z" w:initials="KW">
    <w:p w14:paraId="728479FA" w14:textId="77777777" w:rsidR="0046147D" w:rsidRDefault="0046147D" w:rsidP="00360911">
      <w:pPr>
        <w:pStyle w:val="CommentText"/>
      </w:pPr>
      <w:r>
        <w:rPr>
          <w:rStyle w:val="CommentReference"/>
        </w:rPr>
        <w:annotationRef/>
      </w:r>
      <w:r>
        <w:t>I sent a reminder email to all coauthors and will upload the signed document as soon as possible.</w:t>
      </w:r>
    </w:p>
  </w:comment>
  <w:comment w:id="2935" w:author="Copyeditor (JMIR)" w:date="2023-08-06T18:02:00Z" w:initials="Editor">
    <w:p w14:paraId="5BE5E7E3" w14:textId="33E6B92E" w:rsidR="003621EA" w:rsidRDefault="0046147D">
      <w:r>
        <w:annotationRef/>
      </w:r>
      <w:r>
        <w:rPr>
          <w:rFonts w:ascii="Calibri" w:hAnsi="Calibri" w:cs="Calibri"/>
          <w:color w:val="000000"/>
          <w:sz w:val="22"/>
          <w:szCs w:val="22"/>
        </w:rPr>
        <w:t>Please ensure that high-definition figures are uploaded in a PNG format with maximum dimensions 1200x1200 pixels. Please note that JPG/JPEG formats are not allowed per journal.</w:t>
      </w:r>
    </w:p>
  </w:comment>
  <w:comment w:id="2937" w:author="Copyeditor (JMIR)" w:date="2023-08-06T10:35:00Z" w:initials="Editor">
    <w:p w14:paraId="78D1A2DF" w14:textId="0ACC0438" w:rsidR="003621EA" w:rsidRDefault="0046147D" w:rsidP="0090672E">
      <w:r>
        <w:annotationRef/>
      </w:r>
      <w:r w:rsidRPr="00D807F9">
        <w:rPr>
          <w:rFonts w:ascii="Calibri" w:hAnsi="Calibri" w:cs="Calibri"/>
          <w:color w:val="000000"/>
          <w:sz w:val="22"/>
          <w:szCs w:val="22"/>
        </w:rPr>
        <w:t>Please make the following changes to the figure and reupload the figure to the manuscript editing page.</w:t>
      </w:r>
    </w:p>
    <w:p w14:paraId="3242CD37" w14:textId="4475DDFA" w:rsidR="003621EA" w:rsidRDefault="0046147D" w:rsidP="00F90E88">
      <w:pPr>
        <w:numPr>
          <w:ilvl w:val="0"/>
          <w:numId w:val="15"/>
        </w:numPr>
      </w:pPr>
      <w:r>
        <w:t>Revise “Eligible Sample to sentence case (“Eligible sample”)</w:t>
      </w:r>
    </w:p>
    <w:p w14:paraId="47C78AFA" w14:textId="77777777" w:rsidR="003621EA" w:rsidRDefault="0046147D" w:rsidP="00F90E88">
      <w:pPr>
        <w:numPr>
          <w:ilvl w:val="0"/>
          <w:numId w:val="15"/>
        </w:numPr>
      </w:pPr>
      <w:r>
        <w:t xml:space="preserve">Change italics for N to regular font in all boxes. </w:t>
      </w:r>
    </w:p>
    <w:p w14:paraId="4D2B640C" w14:textId="77777777" w:rsidR="003621EA" w:rsidRDefault="0046147D" w:rsidP="00F90E88">
      <w:pPr>
        <w:numPr>
          <w:ilvl w:val="0"/>
          <w:numId w:val="15"/>
        </w:numPr>
      </w:pPr>
      <w:r>
        <w:t xml:space="preserve">Retain N=192 (first box) and revise “N” to “n” in all other boxes. </w:t>
      </w:r>
    </w:p>
    <w:p w14:paraId="14AA084A" w14:textId="77777777" w:rsidR="003621EA" w:rsidRDefault="0046147D" w:rsidP="00F90E88">
      <w:pPr>
        <w:numPr>
          <w:ilvl w:val="0"/>
          <w:numId w:val="15"/>
        </w:numPr>
      </w:pPr>
      <w:r>
        <w:t>Remove space before and after “=” sign. (n=169)</w:t>
      </w:r>
    </w:p>
  </w:comment>
  <w:comment w:id="2950" w:author="Copyeditor (JMIR)" w:date="2023-08-07T18:49:00Z" w:initials="CE">
    <w:p w14:paraId="327703EF" w14:textId="77777777" w:rsidR="00281993" w:rsidRDefault="0046147D">
      <w:pPr>
        <w:pStyle w:val="CommentText"/>
      </w:pPr>
      <w:r>
        <w:rPr>
          <w:rStyle w:val="CommentReference"/>
        </w:rPr>
        <w:annotationRef/>
      </w:r>
      <w:r>
        <w:t>It is unclear what this refers to. Please confirm.</w:t>
      </w:r>
    </w:p>
  </w:comment>
  <w:comment w:id="2964" w:author="Copyeditor (JMIR)" w:date="2023-08-06T11:25:00Z" w:initials="Editor">
    <w:p w14:paraId="64C322EF" w14:textId="5D8FD2C5" w:rsidR="003621EA" w:rsidRDefault="0046147D" w:rsidP="00344DFF">
      <w:r>
        <w:annotationRef/>
      </w:r>
      <w:r w:rsidRPr="00D807F9">
        <w:rPr>
          <w:rFonts w:ascii="Calibri" w:hAnsi="Calibri" w:cs="Calibri"/>
          <w:color w:val="000000"/>
          <w:sz w:val="22"/>
          <w:szCs w:val="22"/>
        </w:rPr>
        <w:t>Please make the following changes to the figure and reupload the figure to the manuscript editing page.</w:t>
      </w:r>
    </w:p>
    <w:p w14:paraId="299F3F8D" w14:textId="77777777" w:rsidR="003621EA" w:rsidRDefault="0046147D" w:rsidP="00344DFF">
      <w:pPr>
        <w:numPr>
          <w:ilvl w:val="0"/>
          <w:numId w:val="16"/>
        </w:numPr>
      </w:pPr>
      <w:r>
        <w:t>Revise “Sleep Quality” and “Audio check-in” to sentence case (Sleep quality, Audio check-in)</w:t>
      </w:r>
    </w:p>
    <w:p w14:paraId="2D201D51" w14:textId="77777777" w:rsidR="003621EA" w:rsidRDefault="0046147D" w:rsidP="00344DFF">
      <w:pPr>
        <w:numPr>
          <w:ilvl w:val="0"/>
          <w:numId w:val="16"/>
        </w:numPr>
      </w:pPr>
      <w:r>
        <w:t>Revise “Active” to “Active methods”</w:t>
      </w:r>
    </w:p>
  </w:comment>
  <w:comment w:id="2967" w:author="Copyeditor (JMIR)" w:date="2023-08-07T18:51:00Z" w:initials="CE">
    <w:p w14:paraId="177CF47E" w14:textId="77777777" w:rsidR="008A4FC8" w:rsidRDefault="0046147D">
      <w:pPr>
        <w:pStyle w:val="CommentText"/>
      </w:pPr>
      <w:r>
        <w:rPr>
          <w:rStyle w:val="CommentReference"/>
        </w:rPr>
        <w:annotationRef/>
      </w:r>
      <w:r>
        <w:t>It is unclear what this refers to. Please confirm.</w:t>
      </w:r>
    </w:p>
  </w:comment>
  <w:comment w:id="2974" w:author="Copyeditor (JMIR)" w:date="2023-08-07T18:50:00Z" w:initials="CE">
    <w:p w14:paraId="137CB414" w14:textId="77777777" w:rsidR="00221F72" w:rsidRDefault="0046147D">
      <w:pPr>
        <w:pStyle w:val="CommentText"/>
      </w:pPr>
      <w:r>
        <w:rPr>
          <w:rStyle w:val="CommentReference"/>
        </w:rPr>
        <w:annotationRef/>
      </w:r>
      <w:r w:rsidRPr="00684B65">
        <w:rPr>
          <w:sz w:val="22"/>
          <w:szCs w:val="22"/>
        </w:rPr>
        <w:t>Please check if the edit made conveys the intended meaning.</w:t>
      </w:r>
    </w:p>
  </w:comment>
  <w:comment w:id="2975" w:author="Kendra Wyant" w:date="2023-08-07T15:07:00Z" w:initials="KW">
    <w:p w14:paraId="0E54D6A3" w14:textId="77777777" w:rsidR="00791D10" w:rsidRDefault="00791D10" w:rsidP="00383788">
      <w:pPr>
        <w:pStyle w:val="CommentText"/>
      </w:pPr>
      <w:r>
        <w:rPr>
          <w:rStyle w:val="CommentReference"/>
        </w:rPr>
        <w:annotationRef/>
      </w:r>
      <w:r>
        <w:t>confirmed</w:t>
      </w:r>
    </w:p>
  </w:comment>
  <w:comment w:id="2990" w:author="Copyeditor (JMIR)" w:date="2023-08-06T11:39:00Z" w:initials="Editor">
    <w:p w14:paraId="1B289AC0" w14:textId="746D7D86" w:rsidR="003621EA" w:rsidRDefault="0046147D" w:rsidP="00675C10">
      <w:r>
        <w:annotationRef/>
      </w:r>
      <w:r w:rsidRPr="00D807F9">
        <w:rPr>
          <w:rFonts w:ascii="Calibri" w:hAnsi="Calibri" w:cs="Calibri"/>
          <w:color w:val="000000"/>
          <w:sz w:val="22"/>
          <w:szCs w:val="22"/>
        </w:rPr>
        <w:t>Please make the following changes to the figure and reupload the figure to the manuscript editing page.</w:t>
      </w:r>
    </w:p>
    <w:p w14:paraId="55333E43" w14:textId="49398F46" w:rsidR="003621EA" w:rsidRDefault="0046147D" w:rsidP="00675C10">
      <w:pPr>
        <w:numPr>
          <w:ilvl w:val="0"/>
          <w:numId w:val="16"/>
        </w:numPr>
      </w:pPr>
      <w:r>
        <w:t>Please revise the labels to sentence case (eg, Sleep Quality to Sleep quality</w:t>
      </w:r>
    </w:p>
    <w:p w14:paraId="7BDF49A5" w14:textId="77777777" w:rsidR="003621EA" w:rsidRDefault="0046147D" w:rsidP="00675C10">
      <w:pPr>
        <w:numPr>
          <w:ilvl w:val="0"/>
          <w:numId w:val="16"/>
        </w:numPr>
      </w:pPr>
      <w:r>
        <w:t>Revise “Active” to “Active methods” and “passive to “passive methods”</w:t>
      </w:r>
    </w:p>
  </w:comment>
  <w:comment w:id="2993" w:author="Copyeditor (JMIR)" w:date="2023-08-07T18:52:00Z" w:initials="CE">
    <w:p w14:paraId="7311F0BD" w14:textId="77777777" w:rsidR="008A4FC8" w:rsidRDefault="0046147D">
      <w:pPr>
        <w:pStyle w:val="CommentText"/>
      </w:pPr>
      <w:r>
        <w:rPr>
          <w:rStyle w:val="CommentReference"/>
        </w:rPr>
        <w:annotationRef/>
      </w:r>
      <w:r>
        <w:t>It is unclear what this refers to. Please confirm.</w:t>
      </w:r>
    </w:p>
  </w:comment>
  <w:comment w:id="2998" w:author="Copyeditor (JMIR)" w:date="2023-08-07T18:52:00Z" w:initials="CE">
    <w:p w14:paraId="24ABE776" w14:textId="77777777" w:rsidR="008A4FC8" w:rsidRDefault="0046147D">
      <w:pPr>
        <w:pStyle w:val="CommentText"/>
      </w:pPr>
      <w:r>
        <w:rPr>
          <w:rStyle w:val="CommentReference"/>
        </w:rPr>
        <w:annotationRef/>
      </w:r>
      <w:r w:rsidRPr="00684B65">
        <w:rPr>
          <w:sz w:val="22"/>
          <w:szCs w:val="22"/>
        </w:rPr>
        <w:t>Please check if the edit made conveys the intended meaning.</w:t>
      </w:r>
    </w:p>
  </w:comment>
  <w:comment w:id="2999" w:author="Kendra Wyant" w:date="2023-08-07T15:09:00Z" w:initials="KW">
    <w:p w14:paraId="54DBA01A" w14:textId="77777777" w:rsidR="00791D10" w:rsidRDefault="00791D10" w:rsidP="00B528B2">
      <w:pPr>
        <w:pStyle w:val="CommentText"/>
      </w:pPr>
      <w:r>
        <w:rPr>
          <w:rStyle w:val="CommentReference"/>
        </w:rPr>
        <w:annotationRef/>
      </w:r>
      <w:r>
        <w:t>confirmed</w:t>
      </w:r>
    </w:p>
  </w:comment>
  <w:comment w:id="3016" w:author="Copyeditor (JMIR)" w:date="2023-08-06T11:38:00Z" w:initials="Editor">
    <w:p w14:paraId="0493754B" w14:textId="438CF671" w:rsidR="003621EA" w:rsidRPr="00233103" w:rsidRDefault="0046147D" w:rsidP="00434D60">
      <w:pPr>
        <w:widowControl/>
        <w:rPr>
          <w:rFonts w:ascii="Times New Roman" w:eastAsia="Times New Roman" w:hAnsi="Times New Roman" w:cs="Times New Roman"/>
          <w:sz w:val="24"/>
          <w:szCs w:val="24"/>
          <w:lang w:val="en-IN"/>
        </w:rPr>
      </w:pPr>
      <w:r>
        <w:annotationRef/>
      </w:r>
      <w:r w:rsidRPr="00233103">
        <w:rPr>
          <w:rFonts w:ascii="Calibri" w:eastAsia="Times New Roman" w:hAnsi="Calibri" w:cs="Times New Roman"/>
          <w:color w:val="000000"/>
          <w:sz w:val="22"/>
          <w:szCs w:val="22"/>
          <w:lang w:val="en-IN"/>
        </w:rPr>
        <w:t>Simple bar graphs are not permitted as figures by the journal. Alternate ways to present the data are to present the data in the text of a relevant paragraph instead or convert the bar graph to a table. Since only a small amount of data are provided in this figure, please provide the data from this figure in the text itself.</w:t>
      </w:r>
    </w:p>
  </w:comment>
  <w:comment w:id="3017" w:author="Copyeditor (JMIR)" w:date="2023-08-06T11:51:00Z" w:initials="Editor">
    <w:p w14:paraId="7876CA8A" w14:textId="5AD8D69A" w:rsidR="003621EA" w:rsidRDefault="0046147D" w:rsidP="00DD6183">
      <w:r>
        <w:annotationRef/>
      </w:r>
      <w:r w:rsidRPr="00D807F9">
        <w:rPr>
          <w:rFonts w:ascii="Calibri" w:hAnsi="Calibri" w:cs="Calibri"/>
          <w:color w:val="000000"/>
          <w:sz w:val="22"/>
          <w:szCs w:val="22"/>
        </w:rPr>
        <w:t>Please make the following changes to the figure and reupload the figure to the manuscript editing page.</w:t>
      </w:r>
    </w:p>
    <w:p w14:paraId="280764B0" w14:textId="77777777" w:rsidR="003621EA" w:rsidRDefault="0046147D" w:rsidP="00434D60">
      <w:pPr>
        <w:numPr>
          <w:ilvl w:val="0"/>
          <w:numId w:val="17"/>
        </w:numPr>
      </w:pPr>
      <w:r>
        <w:t>Revise Active and passive to “Active methods” and “Passive methods,” respectively</w:t>
      </w:r>
    </w:p>
  </w:comment>
  <w:comment w:id="3032" w:author="Copyeditor (JMIR)" w:date="2023-08-06T13:54:00Z" w:initials="Editor">
    <w:p w14:paraId="78A76D1C" w14:textId="65F00C96" w:rsidR="003621EA" w:rsidRDefault="0046147D" w:rsidP="00BB3523">
      <w:r>
        <w:annotationRef/>
      </w:r>
      <w:r w:rsidRPr="00D807F9">
        <w:rPr>
          <w:rFonts w:ascii="Calibri" w:hAnsi="Calibri" w:cs="Calibri"/>
          <w:color w:val="000000"/>
          <w:sz w:val="22"/>
          <w:szCs w:val="22"/>
        </w:rPr>
        <w:t>Please make the following changes to the figure and reupload the figure to the manuscript editing page.</w:t>
      </w:r>
    </w:p>
    <w:p w14:paraId="0B14368C" w14:textId="1EBDF687" w:rsidR="003621EA" w:rsidRDefault="0046147D" w:rsidP="00BB3523">
      <w:pPr>
        <w:numPr>
          <w:ilvl w:val="0"/>
          <w:numId w:val="17"/>
        </w:numPr>
      </w:pPr>
      <w:r>
        <w:t>Revise the labels to sentence case (Sleep Quality to Sleep quality</w:t>
      </w:r>
    </w:p>
    <w:p w14:paraId="4BB24C6A" w14:textId="13BFA298" w:rsidR="003621EA" w:rsidRDefault="0046147D" w:rsidP="00BB3523">
      <w:pPr>
        <w:numPr>
          <w:ilvl w:val="0"/>
          <w:numId w:val="17"/>
        </w:numPr>
      </w:pPr>
      <w:r>
        <w:t>Revise “Text message content” to “SMS text message content”</w:t>
      </w:r>
    </w:p>
    <w:p w14:paraId="217D625E" w14:textId="77777777" w:rsidR="003621EA" w:rsidRDefault="0046147D" w:rsidP="00BB3523">
      <w:pPr>
        <w:numPr>
          <w:ilvl w:val="0"/>
          <w:numId w:val="17"/>
        </w:numPr>
      </w:pPr>
      <w:r>
        <w:t>Revise Active and passive to “Active methods” and “Passive methods,” respectively</w:t>
      </w:r>
    </w:p>
  </w:comment>
  <w:comment w:id="3041" w:author="Copyeditor (JMIR)" w:date="2023-08-07T18:53:00Z" w:initials="CE">
    <w:p w14:paraId="454A762F" w14:textId="77777777" w:rsidR="008A4FC8" w:rsidRDefault="0046147D">
      <w:pPr>
        <w:pStyle w:val="CommentText"/>
      </w:pPr>
      <w:r>
        <w:rPr>
          <w:rStyle w:val="CommentReference"/>
        </w:rPr>
        <w:annotationRef/>
      </w:r>
      <w:r>
        <w:rPr>
          <w:rStyle w:val="CommentReference"/>
        </w:rPr>
        <w:annotationRef/>
      </w:r>
      <w:r>
        <w:t>It is unclear what this refers to. Please confirm.</w:t>
      </w:r>
    </w:p>
  </w:comment>
  <w:comment w:id="3050" w:author="Copyeditor (JMIR)" w:date="2023-08-07T18:54:00Z" w:initials="CE">
    <w:p w14:paraId="375F3F6A" w14:textId="77777777" w:rsidR="008A4FC8" w:rsidRDefault="0046147D">
      <w:pPr>
        <w:pStyle w:val="CommentText"/>
      </w:pPr>
      <w:r>
        <w:rPr>
          <w:rStyle w:val="CommentReference"/>
        </w:rPr>
        <w:annotationRef/>
      </w:r>
      <w:r w:rsidRPr="00684B65">
        <w:rPr>
          <w:sz w:val="22"/>
          <w:szCs w:val="22"/>
        </w:rPr>
        <w:t>Please check if the edit made conveys the intended meaning.</w:t>
      </w:r>
    </w:p>
  </w:comment>
  <w:comment w:id="3051" w:author="Kendra Wyant" w:date="2023-08-07T15:12:00Z" w:initials="KW">
    <w:p w14:paraId="3E9D823B" w14:textId="77777777" w:rsidR="00E37CA7" w:rsidRDefault="00E37CA7" w:rsidP="00A70E7E">
      <w:pPr>
        <w:pStyle w:val="CommentText"/>
      </w:pPr>
      <w:r>
        <w:rPr>
          <w:rStyle w:val="CommentReference"/>
        </w:rPr>
        <w:annotationRef/>
      </w:r>
      <w:r>
        <w:t>confirmed</w:t>
      </w:r>
    </w:p>
  </w:comment>
  <w:comment w:id="3071" w:author="Copyeditor (JMIR)" w:date="2023-08-06T18:13:00Z" w:initials="Editor">
    <w:p w14:paraId="32FD2C2A" w14:textId="6E00EFE6" w:rsidR="003621EA" w:rsidRDefault="0046147D">
      <w:pPr>
        <w:rPr>
          <w:rFonts w:ascii="Calibri" w:hAnsi="Calibri" w:cs="Calibri"/>
          <w:color w:val="000000"/>
          <w:sz w:val="22"/>
          <w:szCs w:val="22"/>
        </w:rPr>
      </w:pPr>
      <w:r>
        <w:annotationRef/>
      </w:r>
      <w:r w:rsidRPr="00D807F9">
        <w:rPr>
          <w:rFonts w:ascii="Calibri" w:hAnsi="Calibri" w:cs="Calibri"/>
          <w:color w:val="000000"/>
          <w:sz w:val="22"/>
          <w:szCs w:val="22"/>
        </w:rPr>
        <w:t>Please make the following changes to the figure and reupload the figure to the manuscript editing page.</w:t>
      </w:r>
    </w:p>
    <w:p w14:paraId="4BC93638" w14:textId="77777777" w:rsidR="003621EA" w:rsidRDefault="0046147D">
      <w:r>
        <w:t>Revise Active and Passive to “Active methods” and “Passive methods,” respectively</w:t>
      </w:r>
    </w:p>
  </w:comment>
  <w:comment w:id="3072" w:author="Kendra Wyant" w:date="2023-08-07T15:12:00Z" w:initials="KW">
    <w:p w14:paraId="0D923F30" w14:textId="77777777" w:rsidR="00E37CA7" w:rsidRDefault="00E37CA7" w:rsidP="00EA21A6">
      <w:pPr>
        <w:pStyle w:val="CommentText"/>
      </w:pPr>
      <w:r>
        <w:rPr>
          <w:rStyle w:val="CommentReference"/>
        </w:rPr>
        <w:annotationRef/>
      </w:r>
      <w:r>
        <w:t>Removing fig 7 since requested to remove fig 5 (both simple bar graphs)</w:t>
      </w:r>
    </w:p>
  </w:comment>
  <w:comment w:id="3080" w:author="Copyeditor (JMIR)" w:date="2023-08-07T13:15:00Z" w:initials="CE">
    <w:p w14:paraId="2D8B283B" w14:textId="71457581" w:rsidR="005308BD" w:rsidRDefault="0046147D" w:rsidP="005308BD">
      <w:pPr>
        <w:pStyle w:val="CommentText"/>
        <w:tabs>
          <w:tab w:val="left" w:pos="1625"/>
        </w:tabs>
        <w:rPr>
          <w:rFonts w:ascii="Times New Roman" w:hAnsi="Times New Roman" w:cs="Times New Roman"/>
          <w:sz w:val="24"/>
          <w:szCs w:val="24"/>
        </w:rPr>
      </w:pPr>
      <w:r>
        <w:rPr>
          <w:rStyle w:val="CommentReference"/>
        </w:rPr>
        <w:annotationRef/>
      </w:r>
      <w:bookmarkStart w:id="3081" w:name="_Hlk132973782"/>
      <w:r w:rsidRPr="006D0685">
        <w:rPr>
          <w:rFonts w:ascii="Times New Roman" w:hAnsi="Times New Roman" w:cs="Times New Roman"/>
          <w:sz w:val="24"/>
          <w:szCs w:val="24"/>
        </w:rPr>
        <w:t>Please address the following when reviewing your references on the website:</w:t>
      </w:r>
    </w:p>
    <w:bookmarkEnd w:id="3081"/>
    <w:p w14:paraId="15E153BD" w14:textId="77777777" w:rsidR="005308BD" w:rsidRDefault="005308BD" w:rsidP="006514EA">
      <w:pPr>
        <w:widowControl/>
        <w:rPr>
          <w:rFonts w:ascii="Calibri" w:eastAsia="Times New Roman" w:hAnsi="Calibri" w:cs="Calibri"/>
          <w:color w:val="000000"/>
          <w:sz w:val="22"/>
          <w:szCs w:val="22"/>
          <w:lang w:val="en-IN" w:eastAsia="en-IN"/>
        </w:rPr>
      </w:pPr>
    </w:p>
    <w:p w14:paraId="19F75C78" w14:textId="72432B4E" w:rsidR="006514EA" w:rsidRPr="006514EA" w:rsidRDefault="0046147D" w:rsidP="006514EA">
      <w:pPr>
        <w:widowControl/>
        <w:rPr>
          <w:rFonts w:ascii="Calibri" w:eastAsia="Times New Roman" w:hAnsi="Calibri" w:cs="Calibri"/>
          <w:color w:val="000000"/>
          <w:sz w:val="22"/>
          <w:szCs w:val="22"/>
          <w:lang w:val="en-IN" w:eastAsia="en-IN"/>
        </w:rPr>
      </w:pPr>
      <w:r w:rsidRPr="006514EA">
        <w:rPr>
          <w:rFonts w:ascii="Calibri" w:eastAsia="Times New Roman" w:hAnsi="Calibri" w:cs="Calibri"/>
          <w:color w:val="000000"/>
          <w:sz w:val="22"/>
          <w:szCs w:val="22"/>
          <w:lang w:val="en-IN" w:eastAsia="en-IN"/>
        </w:rPr>
        <w:t>Could you please provide the access date for reference 1?</w:t>
      </w:r>
    </w:p>
    <w:p w14:paraId="27ED9319" w14:textId="77777777" w:rsidR="006514EA" w:rsidRDefault="006514EA">
      <w:pPr>
        <w:pStyle w:val="CommentText"/>
        <w:rPr>
          <w:lang w:val="en-IN"/>
        </w:rPr>
      </w:pPr>
    </w:p>
    <w:p w14:paraId="5DB69B0D" w14:textId="77777777" w:rsidR="005308BD" w:rsidRPr="006514EA" w:rsidRDefault="0046147D">
      <w:pPr>
        <w:pStyle w:val="CommentText"/>
        <w:rPr>
          <w:lang w:val="en-IN"/>
        </w:rPr>
      </w:pPr>
      <w:bookmarkStart w:id="3082" w:name="_Hlk115803465"/>
      <w:bookmarkStart w:id="3083" w:name="_Hlk112250417"/>
      <w:r w:rsidRPr="006D0685">
        <w:rPr>
          <w:rFonts w:ascii="Times New Roman" w:hAnsi="Times New Roman" w:cs="Times New Roman"/>
          <w:sz w:val="24"/>
          <w:szCs w:val="24"/>
        </w:rPr>
        <w:t>If you have any issues using our RefCheck reference software, please feel free to email me. I will be happy to help you resolve any issues or explain any nuances that may seem confusing in the software</w:t>
      </w:r>
      <w:bookmarkEnd w:id="3082"/>
      <w:r w:rsidRPr="006D0685">
        <w:rPr>
          <w:rFonts w:ascii="Times New Roman" w:hAnsi="Times New Roman" w:cs="Times New Roman"/>
          <w:sz w:val="24"/>
          <w:szCs w:val="24"/>
        </w:rPr>
        <w:t>.</w:t>
      </w:r>
      <w:bookmarkEnd w:id="3083"/>
    </w:p>
  </w:comment>
  <w:comment w:id="3662" w:author="Copyeditor (JMIR)" w:date="2023-08-04T09:34:00Z" w:initials="Editor">
    <w:p w14:paraId="1D8A2A2F" w14:textId="77777777" w:rsidR="003621EA" w:rsidRPr="008C5091" w:rsidRDefault="0046147D" w:rsidP="008C5091">
      <w:pPr>
        <w:widowControl/>
        <w:rPr>
          <w:rFonts w:ascii="Times New Roman" w:eastAsia="Times New Roman" w:hAnsi="Times New Roman" w:cs="Times New Roman"/>
          <w:sz w:val="24"/>
          <w:szCs w:val="24"/>
          <w:lang w:val="en-IN"/>
        </w:rPr>
      </w:pPr>
      <w:r>
        <w:annotationRef/>
      </w:r>
      <w:r>
        <w:rPr>
          <w:rFonts w:ascii="Arial" w:eastAsia="Times New Roman" w:hAnsi="Arial" w:cs="Arial"/>
          <w:color w:val="000000"/>
          <w:sz w:val="21"/>
          <w:szCs w:val="21"/>
          <w:shd w:val="clear" w:color="auto" w:fill="FFFFFF"/>
          <w:lang w:val="en-IN"/>
        </w:rPr>
        <w:t xml:space="preserve">Please </w:t>
      </w:r>
      <w:r w:rsidRPr="008C5091">
        <w:rPr>
          <w:rFonts w:ascii="Arial" w:eastAsia="Times New Roman" w:hAnsi="Arial" w:cs="Arial"/>
          <w:color w:val="000000"/>
          <w:sz w:val="21"/>
          <w:szCs w:val="21"/>
          <w:shd w:val="clear" w:color="auto" w:fill="FFFFFF"/>
          <w:lang w:val="en-IN"/>
        </w:rPr>
        <w:t>integrate this information into the main text as necessary</w:t>
      </w:r>
      <w:r>
        <w:rPr>
          <w:rFonts w:ascii="Arial" w:eastAsia="Times New Roman" w:hAnsi="Arial" w:cs="Arial"/>
          <w:color w:val="000000"/>
          <w:sz w:val="21"/>
          <w:szCs w:val="21"/>
          <w:shd w:val="clear" w:color="auto" w:fill="FFFFFF"/>
          <w:lang w:val="en-IN"/>
        </w:rPr>
        <w:t>.</w:t>
      </w:r>
    </w:p>
  </w:comment>
  <w:comment w:id="3714" w:author="Copyeditor (JMIR)" w:date="2023-08-07T05:39:00Z" w:initials="Editor">
    <w:p w14:paraId="5CAA462C" w14:textId="77777777" w:rsidR="00D76B1C" w:rsidRDefault="0046147D">
      <w:r>
        <w:annotationRef/>
      </w:r>
      <w:r>
        <w:t xml:space="preserve">Please provide expansion for this abbreviation.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9A5CC6" w15:done="0"/>
  <w15:commentEx w15:paraId="10E54A28" w15:done="0"/>
  <w15:commentEx w15:paraId="026FB3C1" w15:done="0"/>
  <w15:commentEx w15:paraId="6D335AC8" w15:done="0"/>
  <w15:commentEx w15:paraId="4F5CF6D3" w15:done="0"/>
  <w15:commentEx w15:paraId="229B8AA4" w15:paraIdParent="4F5CF6D3" w15:done="0"/>
  <w15:commentEx w15:paraId="69BAD5A0" w15:done="0"/>
  <w15:commentEx w15:paraId="503DA434" w15:done="0"/>
  <w15:commentEx w15:paraId="3401C736" w15:done="0"/>
  <w15:commentEx w15:paraId="31B8893A" w15:done="0"/>
  <w15:commentEx w15:paraId="654C8E75" w15:paraIdParent="31B8893A" w15:done="0"/>
  <w15:commentEx w15:paraId="58028F4C" w15:done="0"/>
  <w15:commentEx w15:paraId="4EEF76F9" w15:done="0"/>
  <w15:commentEx w15:paraId="35F228F6" w15:paraIdParent="4EEF76F9" w15:done="0"/>
  <w15:commentEx w15:paraId="3DE15AA2" w15:done="0"/>
  <w15:commentEx w15:paraId="11D8F6F1" w15:done="0"/>
  <w15:commentEx w15:paraId="46092E02" w15:paraIdParent="11D8F6F1" w15:done="0"/>
  <w15:commentEx w15:paraId="1C06C6FD" w15:done="0"/>
  <w15:commentEx w15:paraId="3777BC90" w15:paraIdParent="1C06C6FD" w15:done="0"/>
  <w15:commentEx w15:paraId="5136D6E2" w15:done="0"/>
  <w15:commentEx w15:paraId="552F4267" w15:done="0"/>
  <w15:commentEx w15:paraId="6B89C443" w15:paraIdParent="552F4267" w15:done="0"/>
  <w15:commentEx w15:paraId="7432989C" w15:done="0"/>
  <w15:commentEx w15:paraId="7D27239C" w15:done="0"/>
  <w15:commentEx w15:paraId="69BF7C9F" w15:paraIdParent="7D27239C" w15:done="0"/>
  <w15:commentEx w15:paraId="20FA6F07" w15:done="0"/>
  <w15:commentEx w15:paraId="5B8EC25B" w15:done="0"/>
  <w15:commentEx w15:paraId="319C7A36" w15:done="0"/>
  <w15:commentEx w15:paraId="3A1A3F09" w15:paraIdParent="319C7A36" w15:done="0"/>
  <w15:commentEx w15:paraId="645D7312" w15:done="0"/>
  <w15:commentEx w15:paraId="36D4803F" w15:paraIdParent="645D7312" w15:done="0"/>
  <w15:commentEx w15:paraId="7BC76518" w15:done="0"/>
  <w15:commentEx w15:paraId="28262D28" w15:paraIdParent="7BC76518" w15:done="0"/>
  <w15:commentEx w15:paraId="66289CDA" w15:done="0"/>
  <w15:commentEx w15:paraId="4B19CC49" w15:done="0"/>
  <w15:commentEx w15:paraId="24778346" w15:done="0"/>
  <w15:commentEx w15:paraId="1C20C5DE" w15:done="0"/>
  <w15:commentEx w15:paraId="08584B4B" w15:done="0"/>
  <w15:commentEx w15:paraId="3C8C6B6A" w15:done="0"/>
  <w15:commentEx w15:paraId="745A05D1" w15:done="0"/>
  <w15:commentEx w15:paraId="0A3CA221" w15:done="0"/>
  <w15:commentEx w15:paraId="110426CC" w15:done="0"/>
  <w15:commentEx w15:paraId="628939A5" w15:done="0"/>
  <w15:commentEx w15:paraId="590D189F" w15:done="0"/>
  <w15:commentEx w15:paraId="39A9898F" w15:done="0"/>
  <w15:commentEx w15:paraId="33996CE4" w15:done="0"/>
  <w15:commentEx w15:paraId="4046AD14" w15:done="0"/>
  <w15:commentEx w15:paraId="726AB65F" w15:done="0"/>
  <w15:commentEx w15:paraId="5CB963B0" w15:done="0"/>
  <w15:commentEx w15:paraId="159DA3B9" w15:done="0"/>
  <w15:commentEx w15:paraId="62AA614B" w15:done="0"/>
  <w15:commentEx w15:paraId="135EA5D1" w15:done="0"/>
  <w15:commentEx w15:paraId="336BE4F4" w15:done="0"/>
  <w15:commentEx w15:paraId="7C48503C" w15:paraIdParent="336BE4F4" w15:done="0"/>
  <w15:commentEx w15:paraId="29860BAB" w15:done="0"/>
  <w15:commentEx w15:paraId="4C83789F" w15:paraIdParent="29860BAB" w15:done="0"/>
  <w15:commentEx w15:paraId="0F033828" w15:done="0"/>
  <w15:commentEx w15:paraId="6C4D2690" w15:done="0"/>
  <w15:commentEx w15:paraId="728479FA" w15:paraIdParent="6C4D2690" w15:done="0"/>
  <w15:commentEx w15:paraId="5BE5E7E3" w15:done="0"/>
  <w15:commentEx w15:paraId="14AA084A" w15:done="0"/>
  <w15:commentEx w15:paraId="327703EF" w15:done="0"/>
  <w15:commentEx w15:paraId="2D201D51" w15:done="0"/>
  <w15:commentEx w15:paraId="177CF47E" w15:done="0"/>
  <w15:commentEx w15:paraId="137CB414" w15:done="0"/>
  <w15:commentEx w15:paraId="0E54D6A3" w15:paraIdParent="137CB414" w15:done="0"/>
  <w15:commentEx w15:paraId="7BDF49A5" w15:done="0"/>
  <w15:commentEx w15:paraId="7311F0BD" w15:done="0"/>
  <w15:commentEx w15:paraId="24ABE776" w15:done="0"/>
  <w15:commentEx w15:paraId="54DBA01A" w15:paraIdParent="24ABE776" w15:done="0"/>
  <w15:commentEx w15:paraId="0493754B" w15:done="0"/>
  <w15:commentEx w15:paraId="280764B0" w15:done="0"/>
  <w15:commentEx w15:paraId="217D625E" w15:done="0"/>
  <w15:commentEx w15:paraId="454A762F" w15:done="0"/>
  <w15:commentEx w15:paraId="375F3F6A" w15:done="0"/>
  <w15:commentEx w15:paraId="3E9D823B" w15:paraIdParent="375F3F6A" w15:done="0"/>
  <w15:commentEx w15:paraId="4BC93638" w15:done="0"/>
  <w15:commentEx w15:paraId="0D923F30" w15:paraIdParent="4BC93638" w15:done="0"/>
  <w15:commentEx w15:paraId="5DB69B0D" w15:done="0"/>
  <w15:commentEx w15:paraId="1D8A2A2F" w15:done="0"/>
  <w15:commentEx w15:paraId="5CAA46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B8349" w16cex:dateUtc="2023-08-07T09:20:00Z"/>
  <w16cex:commentExtensible w16cex:durableId="287B837E" w16cex:dateUtc="2023-08-07T09:21:00Z"/>
  <w16cex:commentExtensible w16cex:durableId="287BC04A" w16cex:dateUtc="2023-08-08T00:11:00Z"/>
  <w16cex:commentExtensible w16cex:durableId="287B839C" w16cex:dateUtc="2023-08-07T09:22:00Z"/>
  <w16cex:commentExtensible w16cex:durableId="287B9A7C" w16cex:dateUtc="2023-08-07T10:59:00Z"/>
  <w16cex:commentExtensible w16cex:durableId="287B568A" w16cex:dateUtc="2023-08-07T16:39:00Z"/>
  <w16cex:commentExtensible w16cex:durableId="287B5BE4" w16cex:dateUtc="2023-08-07T17:02:00Z"/>
  <w16cex:commentExtensible w16cex:durableId="287B5847" w16cex:dateUtc="2023-08-07T16:47:00Z"/>
  <w16cex:commentExtensible w16cex:durableId="287B5D8A" w16cex:dateUtc="2023-08-07T17:09:00Z"/>
  <w16cex:commentExtensible w16cex:durableId="287B9D9D" w16cex:dateUtc="2023-08-07T11:13:00Z"/>
  <w16cex:commentExtensible w16cex:durableId="287B5E00" w16cex:dateUtc="2023-08-07T17:11:00Z"/>
  <w16cex:commentExtensible w16cex:durableId="287B9E11" w16cex:dateUtc="2023-08-07T11:15:00Z"/>
  <w16cex:commentExtensible w16cex:durableId="287B5EA7" w16cex:dateUtc="2023-08-07T17:14:00Z"/>
  <w16cex:commentExtensible w16cex:durableId="287B9E44" w16cex:dateUtc="2023-08-07T11:15:00Z"/>
  <w16cex:commentExtensible w16cex:durableId="287B5EB0" w16cex:dateUtc="2023-08-07T17:14:00Z"/>
  <w16cex:commentExtensible w16cex:durableId="287BA41C" w16cex:dateUtc="2023-08-07T11:40:00Z"/>
  <w16cex:commentExtensible w16cex:durableId="287B6190" w16cex:dateUtc="2023-08-07T17:26:00Z"/>
  <w16cex:commentExtensible w16cex:durableId="287B6240" w16cex:dateUtc="2023-08-07T17:29:00Z"/>
  <w16cex:commentExtensible w16cex:durableId="287BA5C9" w16cex:dateUtc="2023-08-07T11:48:00Z"/>
  <w16cex:commentExtensible w16cex:durableId="287B621A" w16cex:dateUtc="2023-08-07T17:29:00Z"/>
  <w16cex:commentExtensible w16cex:durableId="287BA736" w16cex:dateUtc="2023-08-07T11:54:00Z"/>
  <w16cex:commentExtensible w16cex:durableId="287B52DF" w16cex:dateUtc="2023-08-07T05:54:00Z"/>
  <w16cex:commentExtensible w16cex:durableId="287B784C" w16cex:dateUtc="2023-08-07T19:03:00Z"/>
  <w16cex:commentExtensible w16cex:durableId="287B6485" w16cex:dateUtc="2023-08-07T17:39:00Z"/>
  <w16cex:commentExtensible w16cex:durableId="287BAAD5" w16cex:dateUtc="2023-08-07T12:09:00Z"/>
  <w16cex:commentExtensible w16cex:durableId="287B688F" w16cex:dateUtc="2023-08-07T07:26:00Z"/>
  <w16cex:commentExtensible w16cex:durableId="287BAB92" w16cex:dateUtc="2023-08-07T12:12:00Z"/>
  <w16cex:commentExtensible w16cex:durableId="287B6C28" w16cex:dateUtc="2023-08-07T07:42:00Z"/>
  <w16cex:commentExtensible w16cex:durableId="287BB383" w16cex:dateUtc="2023-08-07T12:46:00Z"/>
  <w16cex:commentExtensible w16cex:durableId="287B7B00" w16cex:dateUtc="2023-08-07T19:15:00Z"/>
  <w16cex:commentExtensible w16cex:durableId="287B7AE9" w16cex:dateUtc="2023-08-07T19:15:00Z"/>
  <w16cex:commentExtensible w16cex:durableId="287BC08B" w16cex:dateUtc="2023-08-08T00:12:00Z"/>
  <w16cex:commentExtensible w16cex:durableId="287BBB3B" w16cex:dateUtc="2023-08-07T13:19:00Z"/>
  <w16cex:commentExtensible w16cex:durableId="287BBBCF" w16cex:dateUtc="2023-08-07T13:21:00Z"/>
  <w16cex:commentExtensible w16cex:durableId="287BBB7B" w16cex:dateUtc="2023-08-07T13:20:00Z"/>
  <w16cex:commentExtensible w16cex:durableId="287B874D" w16cex:dateUtc="2023-08-07T20:07:00Z"/>
  <w16cex:commentExtensible w16cex:durableId="287BBBDB" w16cex:dateUtc="2023-08-07T13:22:00Z"/>
  <w16cex:commentExtensible w16cex:durableId="287BBBF2" w16cex:dateUtc="2023-08-07T13:22:00Z"/>
  <w16cex:commentExtensible w16cex:durableId="287B87AE" w16cex:dateUtc="2023-08-07T20:09:00Z"/>
  <w16cex:commentExtensible w16cex:durableId="287BBC1A" w16cex:dateUtc="2023-08-07T13:23:00Z"/>
  <w16cex:commentExtensible w16cex:durableId="287BBC48" w16cex:dateUtc="2023-08-07T13:24:00Z"/>
  <w16cex:commentExtensible w16cex:durableId="287B8849" w16cex:dateUtc="2023-08-07T20:12:00Z"/>
  <w16cex:commentExtensible w16cex:durableId="287B8865" w16cex:dateUtc="2023-08-07T20:12:00Z"/>
  <w16cex:commentExtensible w16cex:durableId="287B6CFB" w16cex:dateUtc="2023-08-07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9A5CC6" w16cid:durableId="28778BB8"/>
  <w16cid:commentId w16cid:paraId="10E54A28" w16cid:durableId="287AF726"/>
  <w16cid:commentId w16cid:paraId="026FB3C1" w16cid:durableId="2877B68D"/>
  <w16cid:commentId w16cid:paraId="6D335AC8" w16cid:durableId="287B8349"/>
  <w16cid:commentId w16cid:paraId="4F5CF6D3" w16cid:durableId="287B837E"/>
  <w16cid:commentId w16cid:paraId="229B8AA4" w16cid:durableId="287BC04A"/>
  <w16cid:commentId w16cid:paraId="69BAD5A0" w16cid:durableId="287B839C"/>
  <w16cid:commentId w16cid:paraId="503DA434" w16cid:durableId="28788D37"/>
  <w16cid:commentId w16cid:paraId="3401C736" w16cid:durableId="28778C7B"/>
  <w16cid:commentId w16cid:paraId="31B8893A" w16cid:durableId="287B9A7C"/>
  <w16cid:commentId w16cid:paraId="654C8E75" w16cid:durableId="287B568A"/>
  <w16cid:commentId w16cid:paraId="58028F4C" w16cid:durableId="2879B8FC"/>
  <w16cid:commentId w16cid:paraId="4EEF76F9" w16cid:durableId="28789679"/>
  <w16cid:commentId w16cid:paraId="35F228F6" w16cid:durableId="287B5BE4"/>
  <w16cid:commentId w16cid:paraId="3DE15AA2" w16cid:durableId="287B5847"/>
  <w16cid:commentId w16cid:paraId="11D8F6F1" w16cid:durableId="287938EC"/>
  <w16cid:commentId w16cid:paraId="46092E02" w16cid:durableId="287B5D8A"/>
  <w16cid:commentId w16cid:paraId="1C06C6FD" w16cid:durableId="287B9D9D"/>
  <w16cid:commentId w16cid:paraId="3777BC90" w16cid:durableId="287B5E00"/>
  <w16cid:commentId w16cid:paraId="5136D6E2" w16cid:durableId="2878DF85"/>
  <w16cid:commentId w16cid:paraId="552F4267" w16cid:durableId="287B9E11"/>
  <w16cid:commentId w16cid:paraId="6B89C443" w16cid:durableId="287B5EA7"/>
  <w16cid:commentId w16cid:paraId="7432989C" w16cid:durableId="2879315C"/>
  <w16cid:commentId w16cid:paraId="7D27239C" w16cid:durableId="287B9E44"/>
  <w16cid:commentId w16cid:paraId="69BF7C9F" w16cid:durableId="287B5EB0"/>
  <w16cid:commentId w16cid:paraId="20FA6F07" w16cid:durableId="2878F346"/>
  <w16cid:commentId w16cid:paraId="5B8EC25B" w16cid:durableId="287BA41C"/>
  <w16cid:commentId w16cid:paraId="319C7A36" w16cid:durableId="287A45A4"/>
  <w16cid:commentId w16cid:paraId="3A1A3F09" w16cid:durableId="287B6190"/>
  <w16cid:commentId w16cid:paraId="645D7312" w16cid:durableId="28794418"/>
  <w16cid:commentId w16cid:paraId="36D4803F" w16cid:durableId="287B6240"/>
  <w16cid:commentId w16cid:paraId="7BC76518" w16cid:durableId="287BA5C9"/>
  <w16cid:commentId w16cid:paraId="28262D28" w16cid:durableId="287B621A"/>
  <w16cid:commentId w16cid:paraId="66289CDA" w16cid:durableId="287BA736"/>
  <w16cid:commentId w16cid:paraId="4B19CC49" w16cid:durableId="2879BE0F"/>
  <w16cid:commentId w16cid:paraId="24778346" w16cid:durableId="2879E26E"/>
  <w16cid:commentId w16cid:paraId="1C20C5DE" w16cid:durableId="2879E247"/>
  <w16cid:commentId w16cid:paraId="08584B4B" w16cid:durableId="2879D619"/>
  <w16cid:commentId w16cid:paraId="3C8C6B6A" w16cid:durableId="287B52DF"/>
  <w16cid:commentId w16cid:paraId="745A05D1" w16cid:durableId="2879F29F"/>
  <w16cid:commentId w16cid:paraId="0A3CA221" w16cid:durableId="287B784C"/>
  <w16cid:commentId w16cid:paraId="110426CC" w16cid:durableId="287B6485"/>
  <w16cid:commentId w16cid:paraId="628939A5" w16cid:durableId="287BAAD5"/>
  <w16cid:commentId w16cid:paraId="590D189F" w16cid:durableId="287A0025"/>
  <w16cid:commentId w16cid:paraId="39A9898F" w16cid:durableId="287B18AE"/>
  <w16cid:commentId w16cid:paraId="33996CE4" w16cid:durableId="287B688F"/>
  <w16cid:commentId w16cid:paraId="4046AD14" w16cid:durableId="287B1877"/>
  <w16cid:commentId w16cid:paraId="726AB65F" w16cid:durableId="287B1876"/>
  <w16cid:commentId w16cid:paraId="5CB963B0" w16cid:durableId="287BAB92"/>
  <w16cid:commentId w16cid:paraId="159DA3B9" w16cid:durableId="287A26BE"/>
  <w16cid:commentId w16cid:paraId="62AA614B" w16cid:durableId="287B6C28"/>
  <w16cid:commentId w16cid:paraId="135EA5D1" w16cid:durableId="287A4C86"/>
  <w16cid:commentId w16cid:paraId="336BE4F4" w16cid:durableId="287BB383"/>
  <w16cid:commentId w16cid:paraId="7C48503C" w16cid:durableId="287B7B00"/>
  <w16cid:commentId w16cid:paraId="29860BAB" w16cid:durableId="287A4BE5"/>
  <w16cid:commentId w16cid:paraId="4C83789F" w16cid:durableId="287B7AE9"/>
  <w16cid:commentId w16cid:paraId="0F033828" w16cid:durableId="287A580C"/>
  <w16cid:commentId w16cid:paraId="6C4D2690" w16cid:durableId="287A5DE6"/>
  <w16cid:commentId w16cid:paraId="728479FA" w16cid:durableId="287BC08B"/>
  <w16cid:commentId w16cid:paraId="5BE5E7E3" w16cid:durableId="287A5EB6"/>
  <w16cid:commentId w16cid:paraId="14AA084A" w16cid:durableId="287A5E9E"/>
  <w16cid:commentId w16cid:paraId="327703EF" w16cid:durableId="287BBB3B"/>
  <w16cid:commentId w16cid:paraId="2D201D51" w16cid:durableId="287A5F8F"/>
  <w16cid:commentId w16cid:paraId="177CF47E" w16cid:durableId="287BBBCF"/>
  <w16cid:commentId w16cid:paraId="137CB414" w16cid:durableId="287BBB7B"/>
  <w16cid:commentId w16cid:paraId="0E54D6A3" w16cid:durableId="287B874D"/>
  <w16cid:commentId w16cid:paraId="7BDF49A5" w16cid:durableId="287A5FFF"/>
  <w16cid:commentId w16cid:paraId="7311F0BD" w16cid:durableId="287BBBDB"/>
  <w16cid:commentId w16cid:paraId="24ABE776" w16cid:durableId="287BBBF2"/>
  <w16cid:commentId w16cid:paraId="54DBA01A" w16cid:durableId="287B87AE"/>
  <w16cid:commentId w16cid:paraId="0493754B" w16cid:durableId="287A6069"/>
  <w16cid:commentId w16cid:paraId="280764B0" w16cid:durableId="287A6068"/>
  <w16cid:commentId w16cid:paraId="217D625E" w16cid:durableId="287A60DD"/>
  <w16cid:commentId w16cid:paraId="454A762F" w16cid:durableId="287BBC1A"/>
  <w16cid:commentId w16cid:paraId="375F3F6A" w16cid:durableId="287BBC48"/>
  <w16cid:commentId w16cid:paraId="3E9D823B" w16cid:durableId="287B8849"/>
  <w16cid:commentId w16cid:paraId="4BC93638" w16cid:durableId="287A6154"/>
  <w16cid:commentId w16cid:paraId="0D923F30" w16cid:durableId="287B8865"/>
  <w16cid:commentId w16cid:paraId="5DB69B0D" w16cid:durableId="287B6CFB"/>
  <w16cid:commentId w16cid:paraId="1D8A2A2F" w16cid:durableId="287744B6"/>
  <w16cid:commentId w16cid:paraId="5CAA462C" w16cid:durableId="287B02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cs-Calibri">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Eras Medium ITC">
    <w:altName w:val="Cambria"/>
    <w:panose1 w:val="020B06020305040208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66A1B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84E1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E1829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7833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5072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4CD5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BA90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04DE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EC7E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3D81E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CAA7EF"/>
    <w:multiLevelType w:val="hybridMultilevel"/>
    <w:tmpl w:val="00000000"/>
    <w:lvl w:ilvl="0" w:tplc="25F0BDEA">
      <w:start w:val="1"/>
      <w:numFmt w:val="decimal"/>
      <w:lvlText w:val="%1."/>
      <w:lvlJc w:val="left"/>
      <w:pPr>
        <w:ind w:left="160" w:hanging="287"/>
      </w:pPr>
      <w:rPr>
        <w:rFonts w:ascii="Palatino Linotype" w:eastAsia="Palatino Linotype" w:hAnsi="Palatino Linotype" w:cs="Palatino Linotype"/>
        <w:b w:val="0"/>
        <w:i w:val="0"/>
        <w:sz w:val="24"/>
      </w:rPr>
    </w:lvl>
    <w:lvl w:ilvl="1" w:tplc="60B6A8FC">
      <w:start w:val="1"/>
      <w:numFmt w:val="decimal"/>
      <w:lvlText w:val="•"/>
      <w:lvlJc w:val="left"/>
      <w:pPr>
        <w:ind w:left="1108" w:hanging="287"/>
      </w:pPr>
    </w:lvl>
    <w:lvl w:ilvl="2" w:tplc="73FC0686">
      <w:start w:val="1"/>
      <w:numFmt w:val="decimal"/>
      <w:lvlText w:val="•"/>
      <w:lvlJc w:val="left"/>
      <w:pPr>
        <w:ind w:left="2056" w:hanging="287"/>
      </w:pPr>
    </w:lvl>
    <w:lvl w:ilvl="3" w:tplc="8A00B21C">
      <w:start w:val="1"/>
      <w:numFmt w:val="decimal"/>
      <w:lvlText w:val="•"/>
      <w:lvlJc w:val="left"/>
      <w:pPr>
        <w:ind w:left="3004" w:hanging="287"/>
      </w:pPr>
    </w:lvl>
    <w:lvl w:ilvl="4" w:tplc="7B5286EC">
      <w:start w:val="1"/>
      <w:numFmt w:val="decimal"/>
      <w:lvlText w:val="•"/>
      <w:lvlJc w:val="left"/>
      <w:pPr>
        <w:ind w:left="3952" w:hanging="287"/>
      </w:pPr>
    </w:lvl>
    <w:lvl w:ilvl="5" w:tplc="9A040D6C">
      <w:start w:val="1"/>
      <w:numFmt w:val="decimal"/>
      <w:lvlText w:val="•"/>
      <w:lvlJc w:val="left"/>
      <w:pPr>
        <w:ind w:left="4900" w:hanging="287"/>
      </w:pPr>
    </w:lvl>
    <w:lvl w:ilvl="6" w:tplc="4C223C50">
      <w:start w:val="1"/>
      <w:numFmt w:val="decimal"/>
      <w:lvlText w:val="•"/>
      <w:lvlJc w:val="left"/>
      <w:pPr>
        <w:ind w:left="5848" w:hanging="287"/>
      </w:pPr>
    </w:lvl>
    <w:lvl w:ilvl="7" w:tplc="37B0C99A">
      <w:start w:val="1"/>
      <w:numFmt w:val="decimal"/>
      <w:lvlText w:val="•"/>
      <w:lvlJc w:val="left"/>
      <w:pPr>
        <w:ind w:left="6796" w:hanging="287"/>
      </w:pPr>
    </w:lvl>
    <w:lvl w:ilvl="8" w:tplc="B008C092">
      <w:start w:val="1"/>
      <w:numFmt w:val="decimal"/>
      <w:lvlText w:val="•"/>
      <w:lvlJc w:val="left"/>
      <w:pPr>
        <w:ind w:left="7744" w:hanging="287"/>
      </w:pPr>
    </w:lvl>
  </w:abstractNum>
  <w:abstractNum w:abstractNumId="11" w15:restartNumberingAfterBreak="0">
    <w:nsid w:val="079CBE86"/>
    <w:multiLevelType w:val="hybridMultilevel"/>
    <w:tmpl w:val="00000000"/>
    <w:lvl w:ilvl="0" w:tplc="53F42A68">
      <w:start w:val="1"/>
      <w:numFmt w:val="decimal"/>
      <w:lvlText w:val="%1."/>
      <w:lvlJc w:val="left"/>
      <w:pPr>
        <w:ind w:left="745" w:hanging="300"/>
      </w:pPr>
      <w:rPr>
        <w:rFonts w:ascii="Palatino Linotype" w:eastAsia="Palatino Linotype" w:hAnsi="Palatino Linotype" w:cs="Palatino Linotype"/>
        <w:b w:val="0"/>
        <w:i w:val="0"/>
        <w:sz w:val="24"/>
      </w:rPr>
    </w:lvl>
    <w:lvl w:ilvl="1" w:tplc="6046B2A8">
      <w:start w:val="1"/>
      <w:numFmt w:val="decimal"/>
      <w:lvlText w:val="•"/>
      <w:lvlJc w:val="left"/>
      <w:pPr>
        <w:ind w:left="1630" w:hanging="300"/>
      </w:pPr>
    </w:lvl>
    <w:lvl w:ilvl="2" w:tplc="688074E0">
      <w:start w:val="1"/>
      <w:numFmt w:val="decimal"/>
      <w:lvlText w:val="•"/>
      <w:lvlJc w:val="left"/>
      <w:pPr>
        <w:ind w:left="2520" w:hanging="300"/>
      </w:pPr>
    </w:lvl>
    <w:lvl w:ilvl="3" w:tplc="2C701EC2">
      <w:start w:val="1"/>
      <w:numFmt w:val="decimal"/>
      <w:lvlText w:val="•"/>
      <w:lvlJc w:val="left"/>
      <w:pPr>
        <w:ind w:left="3410" w:hanging="300"/>
      </w:pPr>
    </w:lvl>
    <w:lvl w:ilvl="4" w:tplc="43E0639E">
      <w:start w:val="1"/>
      <w:numFmt w:val="decimal"/>
      <w:lvlText w:val="•"/>
      <w:lvlJc w:val="left"/>
      <w:pPr>
        <w:ind w:left="4300" w:hanging="300"/>
      </w:pPr>
    </w:lvl>
    <w:lvl w:ilvl="5" w:tplc="1D2EF4B0">
      <w:start w:val="1"/>
      <w:numFmt w:val="decimal"/>
      <w:lvlText w:val="•"/>
      <w:lvlJc w:val="left"/>
      <w:pPr>
        <w:ind w:left="5190" w:hanging="300"/>
      </w:pPr>
    </w:lvl>
    <w:lvl w:ilvl="6" w:tplc="8A78A43E">
      <w:start w:val="1"/>
      <w:numFmt w:val="decimal"/>
      <w:lvlText w:val="•"/>
      <w:lvlJc w:val="left"/>
      <w:pPr>
        <w:ind w:left="6080" w:hanging="300"/>
      </w:pPr>
    </w:lvl>
    <w:lvl w:ilvl="7" w:tplc="657CDE80">
      <w:start w:val="1"/>
      <w:numFmt w:val="decimal"/>
      <w:lvlText w:val="•"/>
      <w:lvlJc w:val="left"/>
      <w:pPr>
        <w:ind w:left="6970" w:hanging="300"/>
      </w:pPr>
    </w:lvl>
    <w:lvl w:ilvl="8" w:tplc="7BAA997E">
      <w:start w:val="1"/>
      <w:numFmt w:val="decimal"/>
      <w:lvlText w:val="•"/>
      <w:lvlJc w:val="left"/>
      <w:pPr>
        <w:ind w:left="7860" w:hanging="300"/>
      </w:pPr>
    </w:lvl>
  </w:abstractNum>
  <w:abstractNum w:abstractNumId="12" w15:restartNumberingAfterBreak="0">
    <w:nsid w:val="2DA37153"/>
    <w:multiLevelType w:val="hybridMultilevel"/>
    <w:tmpl w:val="6D605A8A"/>
    <w:lvl w:ilvl="0" w:tplc="ED9871D8">
      <w:start w:val="1"/>
      <w:numFmt w:val="bullet"/>
      <w:lvlText w:val=""/>
      <w:lvlJc w:val="left"/>
      <w:pPr>
        <w:ind w:left="720" w:hanging="360"/>
      </w:pPr>
      <w:rPr>
        <w:rFonts w:ascii="Symbol" w:hAnsi="Symbol" w:hint="default"/>
      </w:rPr>
    </w:lvl>
    <w:lvl w:ilvl="1" w:tplc="073E351E" w:tentative="1">
      <w:start w:val="1"/>
      <w:numFmt w:val="bullet"/>
      <w:lvlText w:val="o"/>
      <w:lvlJc w:val="left"/>
      <w:pPr>
        <w:ind w:left="1440" w:hanging="360"/>
      </w:pPr>
      <w:rPr>
        <w:rFonts w:ascii="Courier New" w:hAnsi="Courier New" w:cs="Courier New" w:hint="default"/>
      </w:rPr>
    </w:lvl>
    <w:lvl w:ilvl="2" w:tplc="0F0A5BA0" w:tentative="1">
      <w:start w:val="1"/>
      <w:numFmt w:val="bullet"/>
      <w:lvlText w:val=""/>
      <w:lvlJc w:val="left"/>
      <w:pPr>
        <w:ind w:left="2160" w:hanging="360"/>
      </w:pPr>
      <w:rPr>
        <w:rFonts w:ascii="Wingdings" w:hAnsi="Wingdings" w:hint="default"/>
      </w:rPr>
    </w:lvl>
    <w:lvl w:ilvl="3" w:tplc="97AE5374" w:tentative="1">
      <w:start w:val="1"/>
      <w:numFmt w:val="bullet"/>
      <w:lvlText w:val=""/>
      <w:lvlJc w:val="left"/>
      <w:pPr>
        <w:ind w:left="2880" w:hanging="360"/>
      </w:pPr>
      <w:rPr>
        <w:rFonts w:ascii="Symbol" w:hAnsi="Symbol" w:hint="default"/>
      </w:rPr>
    </w:lvl>
    <w:lvl w:ilvl="4" w:tplc="125A86A2" w:tentative="1">
      <w:start w:val="1"/>
      <w:numFmt w:val="bullet"/>
      <w:lvlText w:val="o"/>
      <w:lvlJc w:val="left"/>
      <w:pPr>
        <w:ind w:left="3600" w:hanging="360"/>
      </w:pPr>
      <w:rPr>
        <w:rFonts w:ascii="Courier New" w:hAnsi="Courier New" w:cs="Courier New" w:hint="default"/>
      </w:rPr>
    </w:lvl>
    <w:lvl w:ilvl="5" w:tplc="6960E0A4" w:tentative="1">
      <w:start w:val="1"/>
      <w:numFmt w:val="bullet"/>
      <w:lvlText w:val=""/>
      <w:lvlJc w:val="left"/>
      <w:pPr>
        <w:ind w:left="4320" w:hanging="360"/>
      </w:pPr>
      <w:rPr>
        <w:rFonts w:ascii="Wingdings" w:hAnsi="Wingdings" w:hint="default"/>
      </w:rPr>
    </w:lvl>
    <w:lvl w:ilvl="6" w:tplc="6D389198" w:tentative="1">
      <w:start w:val="1"/>
      <w:numFmt w:val="bullet"/>
      <w:lvlText w:val=""/>
      <w:lvlJc w:val="left"/>
      <w:pPr>
        <w:ind w:left="5040" w:hanging="360"/>
      </w:pPr>
      <w:rPr>
        <w:rFonts w:ascii="Symbol" w:hAnsi="Symbol" w:hint="default"/>
      </w:rPr>
    </w:lvl>
    <w:lvl w:ilvl="7" w:tplc="E50EE59A" w:tentative="1">
      <w:start w:val="1"/>
      <w:numFmt w:val="bullet"/>
      <w:lvlText w:val="o"/>
      <w:lvlJc w:val="left"/>
      <w:pPr>
        <w:ind w:left="5760" w:hanging="360"/>
      </w:pPr>
      <w:rPr>
        <w:rFonts w:ascii="Courier New" w:hAnsi="Courier New" w:cs="Courier New" w:hint="default"/>
      </w:rPr>
    </w:lvl>
    <w:lvl w:ilvl="8" w:tplc="C1E6473E" w:tentative="1">
      <w:start w:val="1"/>
      <w:numFmt w:val="bullet"/>
      <w:lvlText w:val=""/>
      <w:lvlJc w:val="left"/>
      <w:pPr>
        <w:ind w:left="6480" w:hanging="360"/>
      </w:pPr>
      <w:rPr>
        <w:rFonts w:ascii="Wingdings" w:hAnsi="Wingdings" w:hint="default"/>
      </w:rPr>
    </w:lvl>
  </w:abstractNum>
  <w:abstractNum w:abstractNumId="13" w15:restartNumberingAfterBreak="0">
    <w:nsid w:val="32B74E1E"/>
    <w:multiLevelType w:val="hybridMultilevel"/>
    <w:tmpl w:val="1090E1F6"/>
    <w:lvl w:ilvl="0" w:tplc="E3165802">
      <w:start w:val="1"/>
      <w:numFmt w:val="bullet"/>
      <w:lvlText w:val=""/>
      <w:lvlJc w:val="left"/>
      <w:pPr>
        <w:ind w:left="720" w:hanging="360"/>
      </w:pPr>
      <w:rPr>
        <w:rFonts w:ascii="Symbol" w:hAnsi="Symbol" w:hint="default"/>
      </w:rPr>
    </w:lvl>
    <w:lvl w:ilvl="1" w:tplc="C85C2DEC" w:tentative="1">
      <w:start w:val="1"/>
      <w:numFmt w:val="bullet"/>
      <w:lvlText w:val="o"/>
      <w:lvlJc w:val="left"/>
      <w:pPr>
        <w:ind w:left="1440" w:hanging="360"/>
      </w:pPr>
      <w:rPr>
        <w:rFonts w:ascii="Courier New" w:hAnsi="Courier New" w:cs="Courier New" w:hint="default"/>
      </w:rPr>
    </w:lvl>
    <w:lvl w:ilvl="2" w:tplc="04C44E82" w:tentative="1">
      <w:start w:val="1"/>
      <w:numFmt w:val="bullet"/>
      <w:lvlText w:val=""/>
      <w:lvlJc w:val="left"/>
      <w:pPr>
        <w:ind w:left="2160" w:hanging="360"/>
      </w:pPr>
      <w:rPr>
        <w:rFonts w:ascii="Wingdings" w:hAnsi="Wingdings" w:hint="default"/>
      </w:rPr>
    </w:lvl>
    <w:lvl w:ilvl="3" w:tplc="3402961A" w:tentative="1">
      <w:start w:val="1"/>
      <w:numFmt w:val="bullet"/>
      <w:lvlText w:val=""/>
      <w:lvlJc w:val="left"/>
      <w:pPr>
        <w:ind w:left="2880" w:hanging="360"/>
      </w:pPr>
      <w:rPr>
        <w:rFonts w:ascii="Symbol" w:hAnsi="Symbol" w:hint="default"/>
      </w:rPr>
    </w:lvl>
    <w:lvl w:ilvl="4" w:tplc="CD18CAA8" w:tentative="1">
      <w:start w:val="1"/>
      <w:numFmt w:val="bullet"/>
      <w:lvlText w:val="o"/>
      <w:lvlJc w:val="left"/>
      <w:pPr>
        <w:ind w:left="3600" w:hanging="360"/>
      </w:pPr>
      <w:rPr>
        <w:rFonts w:ascii="Courier New" w:hAnsi="Courier New" w:cs="Courier New" w:hint="default"/>
      </w:rPr>
    </w:lvl>
    <w:lvl w:ilvl="5" w:tplc="32A4392C" w:tentative="1">
      <w:start w:val="1"/>
      <w:numFmt w:val="bullet"/>
      <w:lvlText w:val=""/>
      <w:lvlJc w:val="left"/>
      <w:pPr>
        <w:ind w:left="4320" w:hanging="360"/>
      </w:pPr>
      <w:rPr>
        <w:rFonts w:ascii="Wingdings" w:hAnsi="Wingdings" w:hint="default"/>
      </w:rPr>
    </w:lvl>
    <w:lvl w:ilvl="6" w:tplc="A1A242A0" w:tentative="1">
      <w:start w:val="1"/>
      <w:numFmt w:val="bullet"/>
      <w:lvlText w:val=""/>
      <w:lvlJc w:val="left"/>
      <w:pPr>
        <w:ind w:left="5040" w:hanging="360"/>
      </w:pPr>
      <w:rPr>
        <w:rFonts w:ascii="Symbol" w:hAnsi="Symbol" w:hint="default"/>
      </w:rPr>
    </w:lvl>
    <w:lvl w:ilvl="7" w:tplc="60CCDC20" w:tentative="1">
      <w:start w:val="1"/>
      <w:numFmt w:val="bullet"/>
      <w:lvlText w:val="o"/>
      <w:lvlJc w:val="left"/>
      <w:pPr>
        <w:ind w:left="5760" w:hanging="360"/>
      </w:pPr>
      <w:rPr>
        <w:rFonts w:ascii="Courier New" w:hAnsi="Courier New" w:cs="Courier New" w:hint="default"/>
      </w:rPr>
    </w:lvl>
    <w:lvl w:ilvl="8" w:tplc="603C644C" w:tentative="1">
      <w:start w:val="1"/>
      <w:numFmt w:val="bullet"/>
      <w:lvlText w:val=""/>
      <w:lvlJc w:val="left"/>
      <w:pPr>
        <w:ind w:left="6480" w:hanging="360"/>
      </w:pPr>
      <w:rPr>
        <w:rFonts w:ascii="Wingdings" w:hAnsi="Wingdings" w:hint="default"/>
      </w:rPr>
    </w:lvl>
  </w:abstractNum>
  <w:abstractNum w:abstractNumId="14" w15:restartNumberingAfterBreak="0">
    <w:nsid w:val="4A218F87"/>
    <w:multiLevelType w:val="hybridMultilevel"/>
    <w:tmpl w:val="00000000"/>
    <w:lvl w:ilvl="0" w:tplc="DC6CA88A">
      <w:start w:val="1"/>
      <w:numFmt w:val="decimal"/>
      <w:lvlText w:val="%1."/>
      <w:lvlJc w:val="left"/>
      <w:pPr>
        <w:ind w:left="745" w:hanging="300"/>
      </w:pPr>
      <w:rPr>
        <w:rFonts w:ascii="Palatino Linotype" w:eastAsia="Palatino Linotype" w:hAnsi="Palatino Linotype" w:cs="Palatino Linotype"/>
        <w:b w:val="0"/>
        <w:i w:val="0"/>
        <w:sz w:val="24"/>
      </w:rPr>
    </w:lvl>
    <w:lvl w:ilvl="1" w:tplc="67DE20FE">
      <w:start w:val="1"/>
      <w:numFmt w:val="decimal"/>
      <w:lvlText w:val="•"/>
      <w:lvlJc w:val="left"/>
      <w:pPr>
        <w:ind w:left="1630" w:hanging="300"/>
      </w:pPr>
    </w:lvl>
    <w:lvl w:ilvl="2" w:tplc="05641BCC">
      <w:start w:val="1"/>
      <w:numFmt w:val="decimal"/>
      <w:lvlText w:val="•"/>
      <w:lvlJc w:val="left"/>
      <w:pPr>
        <w:ind w:left="2520" w:hanging="300"/>
      </w:pPr>
    </w:lvl>
    <w:lvl w:ilvl="3" w:tplc="C6403248">
      <w:start w:val="1"/>
      <w:numFmt w:val="decimal"/>
      <w:lvlText w:val="•"/>
      <w:lvlJc w:val="left"/>
      <w:pPr>
        <w:ind w:left="3410" w:hanging="300"/>
      </w:pPr>
    </w:lvl>
    <w:lvl w:ilvl="4" w:tplc="42007CF8">
      <w:start w:val="1"/>
      <w:numFmt w:val="decimal"/>
      <w:lvlText w:val="•"/>
      <w:lvlJc w:val="left"/>
      <w:pPr>
        <w:ind w:left="4300" w:hanging="300"/>
      </w:pPr>
    </w:lvl>
    <w:lvl w:ilvl="5" w:tplc="B5C02780">
      <w:start w:val="1"/>
      <w:numFmt w:val="decimal"/>
      <w:lvlText w:val="•"/>
      <w:lvlJc w:val="left"/>
      <w:pPr>
        <w:ind w:left="5190" w:hanging="300"/>
      </w:pPr>
    </w:lvl>
    <w:lvl w:ilvl="6" w:tplc="E36E959C">
      <w:start w:val="1"/>
      <w:numFmt w:val="decimal"/>
      <w:lvlText w:val="•"/>
      <w:lvlJc w:val="left"/>
      <w:pPr>
        <w:ind w:left="6080" w:hanging="300"/>
      </w:pPr>
    </w:lvl>
    <w:lvl w:ilvl="7" w:tplc="0D68BB2E">
      <w:start w:val="1"/>
      <w:numFmt w:val="decimal"/>
      <w:lvlText w:val="•"/>
      <w:lvlJc w:val="left"/>
      <w:pPr>
        <w:ind w:left="6970" w:hanging="300"/>
      </w:pPr>
    </w:lvl>
    <w:lvl w:ilvl="8" w:tplc="6A38619E">
      <w:start w:val="1"/>
      <w:numFmt w:val="decimal"/>
      <w:lvlText w:val="•"/>
      <w:lvlJc w:val="left"/>
      <w:pPr>
        <w:ind w:left="7860" w:hanging="300"/>
      </w:pPr>
    </w:lvl>
  </w:abstractNum>
  <w:abstractNum w:abstractNumId="15" w15:restartNumberingAfterBreak="0">
    <w:nsid w:val="4C9DCE3D"/>
    <w:multiLevelType w:val="hybridMultilevel"/>
    <w:tmpl w:val="00000000"/>
    <w:lvl w:ilvl="0" w:tplc="ADC03A5E">
      <w:start w:val="1"/>
      <w:numFmt w:val="decimal"/>
      <w:lvlText w:val="%1."/>
      <w:lvlJc w:val="left"/>
      <w:pPr>
        <w:ind w:left="160" w:hanging="329"/>
      </w:pPr>
      <w:rPr>
        <w:rFonts w:ascii="Palatino Linotype" w:eastAsia="Palatino Linotype" w:hAnsi="Palatino Linotype" w:cs="Palatino Linotype"/>
        <w:b/>
        <w:i w:val="0"/>
        <w:sz w:val="24"/>
      </w:rPr>
    </w:lvl>
    <w:lvl w:ilvl="1" w:tplc="9878AA84">
      <w:start w:val="1"/>
      <w:numFmt w:val="decimal"/>
      <w:lvlText w:val="•"/>
      <w:lvlJc w:val="left"/>
      <w:pPr>
        <w:ind w:left="1108" w:hanging="329"/>
      </w:pPr>
    </w:lvl>
    <w:lvl w:ilvl="2" w:tplc="22D4897E">
      <w:start w:val="1"/>
      <w:numFmt w:val="decimal"/>
      <w:lvlText w:val="•"/>
      <w:lvlJc w:val="left"/>
      <w:pPr>
        <w:ind w:left="2056" w:hanging="329"/>
      </w:pPr>
    </w:lvl>
    <w:lvl w:ilvl="3" w:tplc="10B8E594">
      <w:start w:val="1"/>
      <w:numFmt w:val="decimal"/>
      <w:lvlText w:val="•"/>
      <w:lvlJc w:val="left"/>
      <w:pPr>
        <w:ind w:left="3004" w:hanging="329"/>
      </w:pPr>
    </w:lvl>
    <w:lvl w:ilvl="4" w:tplc="DC843D84">
      <w:start w:val="1"/>
      <w:numFmt w:val="decimal"/>
      <w:lvlText w:val="•"/>
      <w:lvlJc w:val="left"/>
      <w:pPr>
        <w:ind w:left="3952" w:hanging="329"/>
      </w:pPr>
    </w:lvl>
    <w:lvl w:ilvl="5" w:tplc="7DF0D78C">
      <w:start w:val="1"/>
      <w:numFmt w:val="decimal"/>
      <w:lvlText w:val="•"/>
      <w:lvlJc w:val="left"/>
      <w:pPr>
        <w:ind w:left="4900" w:hanging="329"/>
      </w:pPr>
    </w:lvl>
    <w:lvl w:ilvl="6" w:tplc="8D3CBBF4">
      <w:start w:val="1"/>
      <w:numFmt w:val="decimal"/>
      <w:lvlText w:val="•"/>
      <w:lvlJc w:val="left"/>
      <w:pPr>
        <w:ind w:left="5848" w:hanging="329"/>
      </w:pPr>
    </w:lvl>
    <w:lvl w:ilvl="7" w:tplc="20ACCB70">
      <w:start w:val="1"/>
      <w:numFmt w:val="decimal"/>
      <w:lvlText w:val="•"/>
      <w:lvlJc w:val="left"/>
      <w:pPr>
        <w:ind w:left="6796" w:hanging="329"/>
      </w:pPr>
    </w:lvl>
    <w:lvl w:ilvl="8" w:tplc="1C9CD108">
      <w:start w:val="1"/>
      <w:numFmt w:val="decimal"/>
      <w:lvlText w:val="•"/>
      <w:lvlJc w:val="left"/>
      <w:pPr>
        <w:ind w:left="7744" w:hanging="329"/>
      </w:pPr>
    </w:lvl>
  </w:abstractNum>
  <w:abstractNum w:abstractNumId="16" w15:restartNumberingAfterBreak="0">
    <w:nsid w:val="6493151E"/>
    <w:multiLevelType w:val="hybridMultilevel"/>
    <w:tmpl w:val="AD54F19A"/>
    <w:lvl w:ilvl="0" w:tplc="B554E49C">
      <w:start w:val="1"/>
      <w:numFmt w:val="bullet"/>
      <w:lvlText w:val=""/>
      <w:lvlJc w:val="left"/>
      <w:pPr>
        <w:ind w:left="720" w:hanging="360"/>
      </w:pPr>
      <w:rPr>
        <w:rFonts w:ascii="Symbol" w:hAnsi="Symbol" w:hint="default"/>
      </w:rPr>
    </w:lvl>
    <w:lvl w:ilvl="1" w:tplc="B2D8B43A" w:tentative="1">
      <w:start w:val="1"/>
      <w:numFmt w:val="bullet"/>
      <w:lvlText w:val="o"/>
      <w:lvlJc w:val="left"/>
      <w:pPr>
        <w:ind w:left="1440" w:hanging="360"/>
      </w:pPr>
      <w:rPr>
        <w:rFonts w:ascii="Courier New" w:hAnsi="Courier New" w:cs="Courier New" w:hint="default"/>
      </w:rPr>
    </w:lvl>
    <w:lvl w:ilvl="2" w:tplc="87622BB0" w:tentative="1">
      <w:start w:val="1"/>
      <w:numFmt w:val="bullet"/>
      <w:lvlText w:val=""/>
      <w:lvlJc w:val="left"/>
      <w:pPr>
        <w:ind w:left="2160" w:hanging="360"/>
      </w:pPr>
      <w:rPr>
        <w:rFonts w:ascii="Wingdings" w:hAnsi="Wingdings" w:hint="default"/>
      </w:rPr>
    </w:lvl>
    <w:lvl w:ilvl="3" w:tplc="680E601C" w:tentative="1">
      <w:start w:val="1"/>
      <w:numFmt w:val="bullet"/>
      <w:lvlText w:val=""/>
      <w:lvlJc w:val="left"/>
      <w:pPr>
        <w:ind w:left="2880" w:hanging="360"/>
      </w:pPr>
      <w:rPr>
        <w:rFonts w:ascii="Symbol" w:hAnsi="Symbol" w:hint="default"/>
      </w:rPr>
    </w:lvl>
    <w:lvl w:ilvl="4" w:tplc="7626F70A" w:tentative="1">
      <w:start w:val="1"/>
      <w:numFmt w:val="bullet"/>
      <w:lvlText w:val="o"/>
      <w:lvlJc w:val="left"/>
      <w:pPr>
        <w:ind w:left="3600" w:hanging="360"/>
      </w:pPr>
      <w:rPr>
        <w:rFonts w:ascii="Courier New" w:hAnsi="Courier New" w:cs="Courier New" w:hint="default"/>
      </w:rPr>
    </w:lvl>
    <w:lvl w:ilvl="5" w:tplc="EA8EE650" w:tentative="1">
      <w:start w:val="1"/>
      <w:numFmt w:val="bullet"/>
      <w:lvlText w:val=""/>
      <w:lvlJc w:val="left"/>
      <w:pPr>
        <w:ind w:left="4320" w:hanging="360"/>
      </w:pPr>
      <w:rPr>
        <w:rFonts w:ascii="Wingdings" w:hAnsi="Wingdings" w:hint="default"/>
      </w:rPr>
    </w:lvl>
    <w:lvl w:ilvl="6" w:tplc="4634B78C" w:tentative="1">
      <w:start w:val="1"/>
      <w:numFmt w:val="bullet"/>
      <w:lvlText w:val=""/>
      <w:lvlJc w:val="left"/>
      <w:pPr>
        <w:ind w:left="5040" w:hanging="360"/>
      </w:pPr>
      <w:rPr>
        <w:rFonts w:ascii="Symbol" w:hAnsi="Symbol" w:hint="default"/>
      </w:rPr>
    </w:lvl>
    <w:lvl w:ilvl="7" w:tplc="1F8CA936" w:tentative="1">
      <w:start w:val="1"/>
      <w:numFmt w:val="bullet"/>
      <w:lvlText w:val="o"/>
      <w:lvlJc w:val="left"/>
      <w:pPr>
        <w:ind w:left="5760" w:hanging="360"/>
      </w:pPr>
      <w:rPr>
        <w:rFonts w:ascii="Courier New" w:hAnsi="Courier New" w:cs="Courier New" w:hint="default"/>
      </w:rPr>
    </w:lvl>
    <w:lvl w:ilvl="8" w:tplc="FAC4CF7A" w:tentative="1">
      <w:start w:val="1"/>
      <w:numFmt w:val="bullet"/>
      <w:lvlText w:val=""/>
      <w:lvlJc w:val="left"/>
      <w:pPr>
        <w:ind w:left="6480" w:hanging="360"/>
      </w:pPr>
      <w:rPr>
        <w:rFonts w:ascii="Wingdings" w:hAnsi="Wingdings" w:hint="default"/>
      </w:rPr>
    </w:lvl>
  </w:abstractNum>
  <w:num w:numId="1" w16cid:durableId="944578245">
    <w:abstractNumId w:val="15"/>
  </w:num>
  <w:num w:numId="2" w16cid:durableId="144705021">
    <w:abstractNumId w:val="14"/>
  </w:num>
  <w:num w:numId="3" w16cid:durableId="1672174955">
    <w:abstractNumId w:val="10"/>
  </w:num>
  <w:num w:numId="4" w16cid:durableId="1694377793">
    <w:abstractNumId w:val="11"/>
  </w:num>
  <w:num w:numId="5" w16cid:durableId="328410908">
    <w:abstractNumId w:val="0"/>
  </w:num>
  <w:num w:numId="6" w16cid:durableId="739979892">
    <w:abstractNumId w:val="1"/>
  </w:num>
  <w:num w:numId="7" w16cid:durableId="1609040859">
    <w:abstractNumId w:val="2"/>
  </w:num>
  <w:num w:numId="8" w16cid:durableId="989869641">
    <w:abstractNumId w:val="3"/>
  </w:num>
  <w:num w:numId="9" w16cid:durableId="1107963929">
    <w:abstractNumId w:val="8"/>
  </w:num>
  <w:num w:numId="10" w16cid:durableId="600845073">
    <w:abstractNumId w:val="4"/>
  </w:num>
  <w:num w:numId="11" w16cid:durableId="1036273118">
    <w:abstractNumId w:val="5"/>
  </w:num>
  <w:num w:numId="12" w16cid:durableId="1532645944">
    <w:abstractNumId w:val="6"/>
  </w:num>
  <w:num w:numId="13" w16cid:durableId="513803816">
    <w:abstractNumId w:val="7"/>
  </w:num>
  <w:num w:numId="14" w16cid:durableId="1547640682">
    <w:abstractNumId w:val="9"/>
  </w:num>
  <w:num w:numId="15" w16cid:durableId="1726758700">
    <w:abstractNumId w:val="13"/>
  </w:num>
  <w:num w:numId="16" w16cid:durableId="1654605633">
    <w:abstractNumId w:val="12"/>
  </w:num>
  <w:num w:numId="17" w16cid:durableId="203098750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pyeditor (JMIR)">
    <w15:presenceInfo w15:providerId="None" w15:userId="Copyeditor (JMIR)"/>
  </w15:person>
  <w15:person w15:author="Kendra Wyant">
    <w15:presenceInfo w15:providerId="AD" w15:userId="S::kpaquette2@wisc.edu::3077f3dd-e7c2-4208-b60e-2e4b5c2a6b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8B2A7A"/>
    <w:rsid w:val="00000369"/>
    <w:rsid w:val="00001A1F"/>
    <w:rsid w:val="00002ECB"/>
    <w:rsid w:val="00004320"/>
    <w:rsid w:val="00004526"/>
    <w:rsid w:val="00005080"/>
    <w:rsid w:val="0000550B"/>
    <w:rsid w:val="000055E2"/>
    <w:rsid w:val="00005B0E"/>
    <w:rsid w:val="000063D0"/>
    <w:rsid w:val="00007C6D"/>
    <w:rsid w:val="00012440"/>
    <w:rsid w:val="000137FC"/>
    <w:rsid w:val="00020828"/>
    <w:rsid w:val="00021048"/>
    <w:rsid w:val="00021F8D"/>
    <w:rsid w:val="00022F9E"/>
    <w:rsid w:val="0002311C"/>
    <w:rsid w:val="000233B2"/>
    <w:rsid w:val="0002558D"/>
    <w:rsid w:val="00025CB6"/>
    <w:rsid w:val="0002691F"/>
    <w:rsid w:val="00026FB9"/>
    <w:rsid w:val="000275CE"/>
    <w:rsid w:val="0003020C"/>
    <w:rsid w:val="00032D2A"/>
    <w:rsid w:val="00033AFE"/>
    <w:rsid w:val="00034983"/>
    <w:rsid w:val="00034C63"/>
    <w:rsid w:val="000355EA"/>
    <w:rsid w:val="00036600"/>
    <w:rsid w:val="00041606"/>
    <w:rsid w:val="0004226B"/>
    <w:rsid w:val="00044DAE"/>
    <w:rsid w:val="00045069"/>
    <w:rsid w:val="00047BD0"/>
    <w:rsid w:val="00050932"/>
    <w:rsid w:val="00052EDC"/>
    <w:rsid w:val="000532B9"/>
    <w:rsid w:val="000535D6"/>
    <w:rsid w:val="00054053"/>
    <w:rsid w:val="00054B52"/>
    <w:rsid w:val="0005589E"/>
    <w:rsid w:val="00056161"/>
    <w:rsid w:val="00057CB2"/>
    <w:rsid w:val="00061EA7"/>
    <w:rsid w:val="0006387D"/>
    <w:rsid w:val="00064623"/>
    <w:rsid w:val="0006600F"/>
    <w:rsid w:val="00070687"/>
    <w:rsid w:val="00071143"/>
    <w:rsid w:val="0007144A"/>
    <w:rsid w:val="00077056"/>
    <w:rsid w:val="0008041E"/>
    <w:rsid w:val="00080B0B"/>
    <w:rsid w:val="000815A2"/>
    <w:rsid w:val="000818B5"/>
    <w:rsid w:val="00081DFF"/>
    <w:rsid w:val="00085A1D"/>
    <w:rsid w:val="00086403"/>
    <w:rsid w:val="00091B95"/>
    <w:rsid w:val="00092018"/>
    <w:rsid w:val="00092CFB"/>
    <w:rsid w:val="00093E3B"/>
    <w:rsid w:val="00095636"/>
    <w:rsid w:val="0009670A"/>
    <w:rsid w:val="000A1AB0"/>
    <w:rsid w:val="000A2D56"/>
    <w:rsid w:val="000A46D4"/>
    <w:rsid w:val="000A67B2"/>
    <w:rsid w:val="000A7886"/>
    <w:rsid w:val="000B061E"/>
    <w:rsid w:val="000B3F1F"/>
    <w:rsid w:val="000B4AEF"/>
    <w:rsid w:val="000B6A29"/>
    <w:rsid w:val="000C0151"/>
    <w:rsid w:val="000C18B2"/>
    <w:rsid w:val="000C20E3"/>
    <w:rsid w:val="000C2655"/>
    <w:rsid w:val="000C34CE"/>
    <w:rsid w:val="000C4155"/>
    <w:rsid w:val="000C45FE"/>
    <w:rsid w:val="000C5566"/>
    <w:rsid w:val="000C56E7"/>
    <w:rsid w:val="000C6396"/>
    <w:rsid w:val="000D02D6"/>
    <w:rsid w:val="000D0BA8"/>
    <w:rsid w:val="000D3729"/>
    <w:rsid w:val="000D67F1"/>
    <w:rsid w:val="000D7EF9"/>
    <w:rsid w:val="000E5821"/>
    <w:rsid w:val="000E677B"/>
    <w:rsid w:val="000F14E0"/>
    <w:rsid w:val="000F372E"/>
    <w:rsid w:val="000F44B9"/>
    <w:rsid w:val="000F46AF"/>
    <w:rsid w:val="000F52DC"/>
    <w:rsid w:val="000F53F1"/>
    <w:rsid w:val="000F5C05"/>
    <w:rsid w:val="000F5E49"/>
    <w:rsid w:val="000F62F0"/>
    <w:rsid w:val="000F67C3"/>
    <w:rsid w:val="000F7B63"/>
    <w:rsid w:val="0010058E"/>
    <w:rsid w:val="00102371"/>
    <w:rsid w:val="00104923"/>
    <w:rsid w:val="001101FE"/>
    <w:rsid w:val="00110ACF"/>
    <w:rsid w:val="00110C15"/>
    <w:rsid w:val="0011598E"/>
    <w:rsid w:val="00115BD4"/>
    <w:rsid w:val="0011679E"/>
    <w:rsid w:val="0011709C"/>
    <w:rsid w:val="00117B80"/>
    <w:rsid w:val="00117BE2"/>
    <w:rsid w:val="00121748"/>
    <w:rsid w:val="00121AB2"/>
    <w:rsid w:val="00121DC6"/>
    <w:rsid w:val="00124951"/>
    <w:rsid w:val="00124C8B"/>
    <w:rsid w:val="00127F77"/>
    <w:rsid w:val="00133315"/>
    <w:rsid w:val="0013473D"/>
    <w:rsid w:val="00134ED5"/>
    <w:rsid w:val="00137DB2"/>
    <w:rsid w:val="00144EAA"/>
    <w:rsid w:val="00145ADE"/>
    <w:rsid w:val="001505D0"/>
    <w:rsid w:val="00151072"/>
    <w:rsid w:val="00152CAF"/>
    <w:rsid w:val="001533FE"/>
    <w:rsid w:val="00156452"/>
    <w:rsid w:val="00156DA7"/>
    <w:rsid w:val="00161A41"/>
    <w:rsid w:val="0016336F"/>
    <w:rsid w:val="001646A0"/>
    <w:rsid w:val="001650B4"/>
    <w:rsid w:val="00166E36"/>
    <w:rsid w:val="00167FF8"/>
    <w:rsid w:val="00170687"/>
    <w:rsid w:val="00173666"/>
    <w:rsid w:val="00177034"/>
    <w:rsid w:val="0018114A"/>
    <w:rsid w:val="00182204"/>
    <w:rsid w:val="001845A0"/>
    <w:rsid w:val="00185326"/>
    <w:rsid w:val="00185379"/>
    <w:rsid w:val="001871C9"/>
    <w:rsid w:val="00187D6F"/>
    <w:rsid w:val="001903BC"/>
    <w:rsid w:val="001917FB"/>
    <w:rsid w:val="00192571"/>
    <w:rsid w:val="00193B76"/>
    <w:rsid w:val="00194D0B"/>
    <w:rsid w:val="001A0169"/>
    <w:rsid w:val="001A0EFC"/>
    <w:rsid w:val="001A1323"/>
    <w:rsid w:val="001A15F5"/>
    <w:rsid w:val="001A1693"/>
    <w:rsid w:val="001A1956"/>
    <w:rsid w:val="001A2692"/>
    <w:rsid w:val="001A56D4"/>
    <w:rsid w:val="001A7B50"/>
    <w:rsid w:val="001A7DEA"/>
    <w:rsid w:val="001B6E27"/>
    <w:rsid w:val="001B7669"/>
    <w:rsid w:val="001C0CE8"/>
    <w:rsid w:val="001C4BEA"/>
    <w:rsid w:val="001C5395"/>
    <w:rsid w:val="001C58E0"/>
    <w:rsid w:val="001C7C86"/>
    <w:rsid w:val="001D0F6F"/>
    <w:rsid w:val="001D1778"/>
    <w:rsid w:val="001D41CE"/>
    <w:rsid w:val="001D78AA"/>
    <w:rsid w:val="001D7EFC"/>
    <w:rsid w:val="001E0F00"/>
    <w:rsid w:val="001E1DC3"/>
    <w:rsid w:val="001E4C5F"/>
    <w:rsid w:val="001E61E6"/>
    <w:rsid w:val="001E7C0F"/>
    <w:rsid w:val="001E7CA5"/>
    <w:rsid w:val="001F01AE"/>
    <w:rsid w:val="001F0278"/>
    <w:rsid w:val="001F2214"/>
    <w:rsid w:val="001F25A4"/>
    <w:rsid w:val="001F27E0"/>
    <w:rsid w:val="001F2C75"/>
    <w:rsid w:val="001F4688"/>
    <w:rsid w:val="001F57AE"/>
    <w:rsid w:val="001F7406"/>
    <w:rsid w:val="002023E5"/>
    <w:rsid w:val="00203DD1"/>
    <w:rsid w:val="002060CD"/>
    <w:rsid w:val="002120D3"/>
    <w:rsid w:val="002120EE"/>
    <w:rsid w:val="00212EA9"/>
    <w:rsid w:val="00213B69"/>
    <w:rsid w:val="00214E64"/>
    <w:rsid w:val="00216E51"/>
    <w:rsid w:val="00217C92"/>
    <w:rsid w:val="00220CD0"/>
    <w:rsid w:val="002218C6"/>
    <w:rsid w:val="00221F72"/>
    <w:rsid w:val="002232F1"/>
    <w:rsid w:val="00223D05"/>
    <w:rsid w:val="00224194"/>
    <w:rsid w:val="00225F99"/>
    <w:rsid w:val="00226418"/>
    <w:rsid w:val="002272D1"/>
    <w:rsid w:val="002272D7"/>
    <w:rsid w:val="00227669"/>
    <w:rsid w:val="0023047F"/>
    <w:rsid w:val="0023286C"/>
    <w:rsid w:val="00233103"/>
    <w:rsid w:val="00234748"/>
    <w:rsid w:val="00240E03"/>
    <w:rsid w:val="002412EE"/>
    <w:rsid w:val="00244FC1"/>
    <w:rsid w:val="00245046"/>
    <w:rsid w:val="00245844"/>
    <w:rsid w:val="00251777"/>
    <w:rsid w:val="00251F68"/>
    <w:rsid w:val="00254AA6"/>
    <w:rsid w:val="00254ADA"/>
    <w:rsid w:val="00255362"/>
    <w:rsid w:val="00255A80"/>
    <w:rsid w:val="00255F54"/>
    <w:rsid w:val="00256FF9"/>
    <w:rsid w:val="00257DE7"/>
    <w:rsid w:val="00262777"/>
    <w:rsid w:val="002639D2"/>
    <w:rsid w:val="00263D77"/>
    <w:rsid w:val="00272FAD"/>
    <w:rsid w:val="00276C30"/>
    <w:rsid w:val="00277837"/>
    <w:rsid w:val="00277CF6"/>
    <w:rsid w:val="00280D6A"/>
    <w:rsid w:val="00281896"/>
    <w:rsid w:val="00281993"/>
    <w:rsid w:val="00282039"/>
    <w:rsid w:val="00283DBE"/>
    <w:rsid w:val="00284BBB"/>
    <w:rsid w:val="002857AB"/>
    <w:rsid w:val="00294DAF"/>
    <w:rsid w:val="00294E8E"/>
    <w:rsid w:val="002A1685"/>
    <w:rsid w:val="002A2846"/>
    <w:rsid w:val="002A407A"/>
    <w:rsid w:val="002A44F5"/>
    <w:rsid w:val="002A4D80"/>
    <w:rsid w:val="002A58FE"/>
    <w:rsid w:val="002B30DB"/>
    <w:rsid w:val="002B376D"/>
    <w:rsid w:val="002B37A9"/>
    <w:rsid w:val="002B617D"/>
    <w:rsid w:val="002B6983"/>
    <w:rsid w:val="002B746E"/>
    <w:rsid w:val="002C04E4"/>
    <w:rsid w:val="002C147A"/>
    <w:rsid w:val="002C2C36"/>
    <w:rsid w:val="002C4DDF"/>
    <w:rsid w:val="002C50FA"/>
    <w:rsid w:val="002C604A"/>
    <w:rsid w:val="002C6D7C"/>
    <w:rsid w:val="002C7A5B"/>
    <w:rsid w:val="002C7C4E"/>
    <w:rsid w:val="002D1E08"/>
    <w:rsid w:val="002D307A"/>
    <w:rsid w:val="002D50D8"/>
    <w:rsid w:val="002D5CF4"/>
    <w:rsid w:val="002E02D5"/>
    <w:rsid w:val="002E07D2"/>
    <w:rsid w:val="002E428F"/>
    <w:rsid w:val="002E42ED"/>
    <w:rsid w:val="002E4368"/>
    <w:rsid w:val="002E48FC"/>
    <w:rsid w:val="002F0392"/>
    <w:rsid w:val="002F21A9"/>
    <w:rsid w:val="002F32C9"/>
    <w:rsid w:val="002F6E3E"/>
    <w:rsid w:val="00301AA8"/>
    <w:rsid w:val="003043A6"/>
    <w:rsid w:val="00312532"/>
    <w:rsid w:val="00313D3A"/>
    <w:rsid w:val="003154A6"/>
    <w:rsid w:val="00316B50"/>
    <w:rsid w:val="00321A85"/>
    <w:rsid w:val="003220F7"/>
    <w:rsid w:val="003222D1"/>
    <w:rsid w:val="003241A3"/>
    <w:rsid w:val="00324FFE"/>
    <w:rsid w:val="00327052"/>
    <w:rsid w:val="00330791"/>
    <w:rsid w:val="00331132"/>
    <w:rsid w:val="00332403"/>
    <w:rsid w:val="0033267F"/>
    <w:rsid w:val="00332B84"/>
    <w:rsid w:val="00333F41"/>
    <w:rsid w:val="00334212"/>
    <w:rsid w:val="0033473E"/>
    <w:rsid w:val="003350B2"/>
    <w:rsid w:val="00336056"/>
    <w:rsid w:val="00340683"/>
    <w:rsid w:val="003413F6"/>
    <w:rsid w:val="00341E85"/>
    <w:rsid w:val="00342BC7"/>
    <w:rsid w:val="00344DFF"/>
    <w:rsid w:val="00346154"/>
    <w:rsid w:val="003471F3"/>
    <w:rsid w:val="003475AE"/>
    <w:rsid w:val="00351EED"/>
    <w:rsid w:val="003534ED"/>
    <w:rsid w:val="00357390"/>
    <w:rsid w:val="003621EA"/>
    <w:rsid w:val="00364DAD"/>
    <w:rsid w:val="003679FD"/>
    <w:rsid w:val="00367A1F"/>
    <w:rsid w:val="003704DF"/>
    <w:rsid w:val="00372FC1"/>
    <w:rsid w:val="00374688"/>
    <w:rsid w:val="003777C6"/>
    <w:rsid w:val="00377D1C"/>
    <w:rsid w:val="0038184F"/>
    <w:rsid w:val="0038246C"/>
    <w:rsid w:val="003836A8"/>
    <w:rsid w:val="003838C1"/>
    <w:rsid w:val="00383EF0"/>
    <w:rsid w:val="003844C0"/>
    <w:rsid w:val="00391CD8"/>
    <w:rsid w:val="0039292A"/>
    <w:rsid w:val="003936B9"/>
    <w:rsid w:val="00395207"/>
    <w:rsid w:val="00395321"/>
    <w:rsid w:val="003A2C99"/>
    <w:rsid w:val="003A4035"/>
    <w:rsid w:val="003A5650"/>
    <w:rsid w:val="003A7E59"/>
    <w:rsid w:val="003B53D8"/>
    <w:rsid w:val="003B7231"/>
    <w:rsid w:val="003C0307"/>
    <w:rsid w:val="003C15D2"/>
    <w:rsid w:val="003C3E1F"/>
    <w:rsid w:val="003C4497"/>
    <w:rsid w:val="003C5572"/>
    <w:rsid w:val="003C55A3"/>
    <w:rsid w:val="003D018B"/>
    <w:rsid w:val="003D03CF"/>
    <w:rsid w:val="003D0FB2"/>
    <w:rsid w:val="003D4298"/>
    <w:rsid w:val="003D5ABF"/>
    <w:rsid w:val="003D5FC6"/>
    <w:rsid w:val="003D7B31"/>
    <w:rsid w:val="003E22B1"/>
    <w:rsid w:val="003E44D7"/>
    <w:rsid w:val="003E48EC"/>
    <w:rsid w:val="003E7D5E"/>
    <w:rsid w:val="003F0940"/>
    <w:rsid w:val="003F0F41"/>
    <w:rsid w:val="003F2892"/>
    <w:rsid w:val="003F503E"/>
    <w:rsid w:val="003F532D"/>
    <w:rsid w:val="003F5917"/>
    <w:rsid w:val="003F745C"/>
    <w:rsid w:val="00402456"/>
    <w:rsid w:val="004032A1"/>
    <w:rsid w:val="00404608"/>
    <w:rsid w:val="00407442"/>
    <w:rsid w:val="00407C7E"/>
    <w:rsid w:val="00412CEB"/>
    <w:rsid w:val="00425695"/>
    <w:rsid w:val="00426623"/>
    <w:rsid w:val="00427AA7"/>
    <w:rsid w:val="00431A0A"/>
    <w:rsid w:val="00431DAD"/>
    <w:rsid w:val="00432895"/>
    <w:rsid w:val="00434D60"/>
    <w:rsid w:val="00436317"/>
    <w:rsid w:val="004372E4"/>
    <w:rsid w:val="004405BA"/>
    <w:rsid w:val="00440BFA"/>
    <w:rsid w:val="00441F9B"/>
    <w:rsid w:val="00442807"/>
    <w:rsid w:val="00442B13"/>
    <w:rsid w:val="00444AD7"/>
    <w:rsid w:val="00446FC6"/>
    <w:rsid w:val="00447AA7"/>
    <w:rsid w:val="004505B7"/>
    <w:rsid w:val="0045265D"/>
    <w:rsid w:val="0046147D"/>
    <w:rsid w:val="00465C1B"/>
    <w:rsid w:val="0046622D"/>
    <w:rsid w:val="004673FE"/>
    <w:rsid w:val="00472C92"/>
    <w:rsid w:val="00474A72"/>
    <w:rsid w:val="00474EB6"/>
    <w:rsid w:val="00476D2F"/>
    <w:rsid w:val="004821E1"/>
    <w:rsid w:val="00483130"/>
    <w:rsid w:val="0048622B"/>
    <w:rsid w:val="00487423"/>
    <w:rsid w:val="004905DF"/>
    <w:rsid w:val="00490F31"/>
    <w:rsid w:val="0049195E"/>
    <w:rsid w:val="00492BB8"/>
    <w:rsid w:val="00493B4F"/>
    <w:rsid w:val="00494CDA"/>
    <w:rsid w:val="004966C6"/>
    <w:rsid w:val="0049687F"/>
    <w:rsid w:val="004A05E0"/>
    <w:rsid w:val="004A2748"/>
    <w:rsid w:val="004A37EF"/>
    <w:rsid w:val="004A5C78"/>
    <w:rsid w:val="004A5D84"/>
    <w:rsid w:val="004A65CC"/>
    <w:rsid w:val="004B06B8"/>
    <w:rsid w:val="004B0D1F"/>
    <w:rsid w:val="004B10DB"/>
    <w:rsid w:val="004B47F1"/>
    <w:rsid w:val="004B4FF0"/>
    <w:rsid w:val="004B5607"/>
    <w:rsid w:val="004B78BB"/>
    <w:rsid w:val="004C0A05"/>
    <w:rsid w:val="004C0B8F"/>
    <w:rsid w:val="004C32B8"/>
    <w:rsid w:val="004C4DAE"/>
    <w:rsid w:val="004C4FD8"/>
    <w:rsid w:val="004C5615"/>
    <w:rsid w:val="004C60CA"/>
    <w:rsid w:val="004D1A43"/>
    <w:rsid w:val="004D214E"/>
    <w:rsid w:val="004D30EE"/>
    <w:rsid w:val="004D32BB"/>
    <w:rsid w:val="004D4F17"/>
    <w:rsid w:val="004D51B7"/>
    <w:rsid w:val="004E0223"/>
    <w:rsid w:val="004E14DB"/>
    <w:rsid w:val="004E3352"/>
    <w:rsid w:val="004E36DC"/>
    <w:rsid w:val="004E4530"/>
    <w:rsid w:val="004E4AE1"/>
    <w:rsid w:val="004E4E32"/>
    <w:rsid w:val="004E5160"/>
    <w:rsid w:val="004E5A7A"/>
    <w:rsid w:val="004E6001"/>
    <w:rsid w:val="004E6073"/>
    <w:rsid w:val="004E7DD0"/>
    <w:rsid w:val="004F0EA8"/>
    <w:rsid w:val="004F32F8"/>
    <w:rsid w:val="004F5449"/>
    <w:rsid w:val="004F5BB2"/>
    <w:rsid w:val="004F6599"/>
    <w:rsid w:val="0050194D"/>
    <w:rsid w:val="005028B2"/>
    <w:rsid w:val="00505D31"/>
    <w:rsid w:val="005076B6"/>
    <w:rsid w:val="0051032F"/>
    <w:rsid w:val="00511F4B"/>
    <w:rsid w:val="00513D85"/>
    <w:rsid w:val="00514587"/>
    <w:rsid w:val="00514731"/>
    <w:rsid w:val="00514D3C"/>
    <w:rsid w:val="00515009"/>
    <w:rsid w:val="005156B4"/>
    <w:rsid w:val="0052003F"/>
    <w:rsid w:val="0052368D"/>
    <w:rsid w:val="00524872"/>
    <w:rsid w:val="00526425"/>
    <w:rsid w:val="00526C92"/>
    <w:rsid w:val="00527BD5"/>
    <w:rsid w:val="0053010A"/>
    <w:rsid w:val="00530201"/>
    <w:rsid w:val="005308BD"/>
    <w:rsid w:val="00530D1D"/>
    <w:rsid w:val="00533B48"/>
    <w:rsid w:val="00534941"/>
    <w:rsid w:val="0053548E"/>
    <w:rsid w:val="0053656E"/>
    <w:rsid w:val="005365A9"/>
    <w:rsid w:val="00536D9E"/>
    <w:rsid w:val="00537359"/>
    <w:rsid w:val="00540290"/>
    <w:rsid w:val="00540D74"/>
    <w:rsid w:val="00541B70"/>
    <w:rsid w:val="005458B3"/>
    <w:rsid w:val="00547DD8"/>
    <w:rsid w:val="00550765"/>
    <w:rsid w:val="005509CB"/>
    <w:rsid w:val="00555BF0"/>
    <w:rsid w:val="00556093"/>
    <w:rsid w:val="00556661"/>
    <w:rsid w:val="00557361"/>
    <w:rsid w:val="00560414"/>
    <w:rsid w:val="00562CF7"/>
    <w:rsid w:val="00566387"/>
    <w:rsid w:val="00566891"/>
    <w:rsid w:val="00567A4B"/>
    <w:rsid w:val="005706A4"/>
    <w:rsid w:val="005709CE"/>
    <w:rsid w:val="005736BB"/>
    <w:rsid w:val="00574388"/>
    <w:rsid w:val="00574C0F"/>
    <w:rsid w:val="00580417"/>
    <w:rsid w:val="005810C0"/>
    <w:rsid w:val="00584F49"/>
    <w:rsid w:val="00585013"/>
    <w:rsid w:val="0058523E"/>
    <w:rsid w:val="00586EAC"/>
    <w:rsid w:val="0059122E"/>
    <w:rsid w:val="00593C6C"/>
    <w:rsid w:val="00594259"/>
    <w:rsid w:val="005A0CD1"/>
    <w:rsid w:val="005A0E10"/>
    <w:rsid w:val="005A20D0"/>
    <w:rsid w:val="005A291E"/>
    <w:rsid w:val="005A39E3"/>
    <w:rsid w:val="005A6512"/>
    <w:rsid w:val="005A6F69"/>
    <w:rsid w:val="005A7D65"/>
    <w:rsid w:val="005B072F"/>
    <w:rsid w:val="005B2484"/>
    <w:rsid w:val="005B4EEA"/>
    <w:rsid w:val="005B6B4C"/>
    <w:rsid w:val="005C0288"/>
    <w:rsid w:val="005C1577"/>
    <w:rsid w:val="005C2F40"/>
    <w:rsid w:val="005D2FF0"/>
    <w:rsid w:val="005D3402"/>
    <w:rsid w:val="005D3D85"/>
    <w:rsid w:val="005D6155"/>
    <w:rsid w:val="005D6854"/>
    <w:rsid w:val="005E078B"/>
    <w:rsid w:val="005E3450"/>
    <w:rsid w:val="005E475E"/>
    <w:rsid w:val="005E5382"/>
    <w:rsid w:val="005E70CB"/>
    <w:rsid w:val="005F1067"/>
    <w:rsid w:val="00601511"/>
    <w:rsid w:val="006017CB"/>
    <w:rsid w:val="00601A7A"/>
    <w:rsid w:val="0060347B"/>
    <w:rsid w:val="0060555F"/>
    <w:rsid w:val="00607789"/>
    <w:rsid w:val="006112C0"/>
    <w:rsid w:val="00612190"/>
    <w:rsid w:val="006121F6"/>
    <w:rsid w:val="00612A97"/>
    <w:rsid w:val="00614620"/>
    <w:rsid w:val="006164E0"/>
    <w:rsid w:val="00616EF4"/>
    <w:rsid w:val="0061726B"/>
    <w:rsid w:val="006204BD"/>
    <w:rsid w:val="00620DFC"/>
    <w:rsid w:val="0062107B"/>
    <w:rsid w:val="00623776"/>
    <w:rsid w:val="00624C45"/>
    <w:rsid w:val="00624D8A"/>
    <w:rsid w:val="00625084"/>
    <w:rsid w:val="006316F0"/>
    <w:rsid w:val="00631DDB"/>
    <w:rsid w:val="006327E1"/>
    <w:rsid w:val="0063392A"/>
    <w:rsid w:val="00637678"/>
    <w:rsid w:val="0064004C"/>
    <w:rsid w:val="00640AA1"/>
    <w:rsid w:val="00641375"/>
    <w:rsid w:val="0064238B"/>
    <w:rsid w:val="006424F5"/>
    <w:rsid w:val="006455A2"/>
    <w:rsid w:val="00646BFE"/>
    <w:rsid w:val="00646C63"/>
    <w:rsid w:val="00647F06"/>
    <w:rsid w:val="00650BB1"/>
    <w:rsid w:val="006514EA"/>
    <w:rsid w:val="006517E4"/>
    <w:rsid w:val="00651F38"/>
    <w:rsid w:val="00651F72"/>
    <w:rsid w:val="006528FA"/>
    <w:rsid w:val="00653871"/>
    <w:rsid w:val="00653BA3"/>
    <w:rsid w:val="006566FB"/>
    <w:rsid w:val="00660FB5"/>
    <w:rsid w:val="00662458"/>
    <w:rsid w:val="00664536"/>
    <w:rsid w:val="00670457"/>
    <w:rsid w:val="00672241"/>
    <w:rsid w:val="00673075"/>
    <w:rsid w:val="006740E4"/>
    <w:rsid w:val="0067479E"/>
    <w:rsid w:val="00675B51"/>
    <w:rsid w:val="00675C10"/>
    <w:rsid w:val="00675ED7"/>
    <w:rsid w:val="006801F2"/>
    <w:rsid w:val="006811E5"/>
    <w:rsid w:val="00682F58"/>
    <w:rsid w:val="00684B65"/>
    <w:rsid w:val="006929CB"/>
    <w:rsid w:val="006939DF"/>
    <w:rsid w:val="00693C8C"/>
    <w:rsid w:val="006978EF"/>
    <w:rsid w:val="006A15CF"/>
    <w:rsid w:val="006A7EB0"/>
    <w:rsid w:val="006B0AC5"/>
    <w:rsid w:val="006B255E"/>
    <w:rsid w:val="006B45D5"/>
    <w:rsid w:val="006B4876"/>
    <w:rsid w:val="006B5E55"/>
    <w:rsid w:val="006B6ED5"/>
    <w:rsid w:val="006C14CF"/>
    <w:rsid w:val="006C64AD"/>
    <w:rsid w:val="006C6CB5"/>
    <w:rsid w:val="006D0685"/>
    <w:rsid w:val="006D1C01"/>
    <w:rsid w:val="006D2B52"/>
    <w:rsid w:val="006D365D"/>
    <w:rsid w:val="006D4313"/>
    <w:rsid w:val="006D4802"/>
    <w:rsid w:val="006D5BFF"/>
    <w:rsid w:val="006D6361"/>
    <w:rsid w:val="006D6446"/>
    <w:rsid w:val="006E008D"/>
    <w:rsid w:val="006E1E62"/>
    <w:rsid w:val="006E1F0C"/>
    <w:rsid w:val="006E22AC"/>
    <w:rsid w:val="006E301C"/>
    <w:rsid w:val="006E3705"/>
    <w:rsid w:val="006E4E36"/>
    <w:rsid w:val="006E5DED"/>
    <w:rsid w:val="006E74C2"/>
    <w:rsid w:val="006E790B"/>
    <w:rsid w:val="006E7A34"/>
    <w:rsid w:val="006F13A3"/>
    <w:rsid w:val="006F2D25"/>
    <w:rsid w:val="006F2FB1"/>
    <w:rsid w:val="006F3232"/>
    <w:rsid w:val="006F4534"/>
    <w:rsid w:val="006F4708"/>
    <w:rsid w:val="006F54E6"/>
    <w:rsid w:val="006F6927"/>
    <w:rsid w:val="006F7234"/>
    <w:rsid w:val="00701D52"/>
    <w:rsid w:val="0070370B"/>
    <w:rsid w:val="00703F4C"/>
    <w:rsid w:val="0070452E"/>
    <w:rsid w:val="0070473C"/>
    <w:rsid w:val="00705C09"/>
    <w:rsid w:val="007068A8"/>
    <w:rsid w:val="007102C6"/>
    <w:rsid w:val="007132BF"/>
    <w:rsid w:val="00714907"/>
    <w:rsid w:val="00717624"/>
    <w:rsid w:val="007176FE"/>
    <w:rsid w:val="00717998"/>
    <w:rsid w:val="00720193"/>
    <w:rsid w:val="007242A3"/>
    <w:rsid w:val="007242CF"/>
    <w:rsid w:val="00726CFD"/>
    <w:rsid w:val="00726DE4"/>
    <w:rsid w:val="00733A85"/>
    <w:rsid w:val="00734B66"/>
    <w:rsid w:val="00735A3A"/>
    <w:rsid w:val="007363D7"/>
    <w:rsid w:val="007366F0"/>
    <w:rsid w:val="007371A6"/>
    <w:rsid w:val="00740471"/>
    <w:rsid w:val="00740B22"/>
    <w:rsid w:val="00740C32"/>
    <w:rsid w:val="00740CC8"/>
    <w:rsid w:val="00742023"/>
    <w:rsid w:val="00742154"/>
    <w:rsid w:val="007428A4"/>
    <w:rsid w:val="00742E7A"/>
    <w:rsid w:val="00744BC0"/>
    <w:rsid w:val="0074570E"/>
    <w:rsid w:val="0074634D"/>
    <w:rsid w:val="00746A3E"/>
    <w:rsid w:val="00747105"/>
    <w:rsid w:val="00747DE1"/>
    <w:rsid w:val="00751DF4"/>
    <w:rsid w:val="00752C6B"/>
    <w:rsid w:val="00752D77"/>
    <w:rsid w:val="00756F67"/>
    <w:rsid w:val="00757064"/>
    <w:rsid w:val="0076284A"/>
    <w:rsid w:val="007645FB"/>
    <w:rsid w:val="0076571F"/>
    <w:rsid w:val="00765C10"/>
    <w:rsid w:val="00766953"/>
    <w:rsid w:val="007669A0"/>
    <w:rsid w:val="00767879"/>
    <w:rsid w:val="007722ED"/>
    <w:rsid w:val="00773DE4"/>
    <w:rsid w:val="007748F7"/>
    <w:rsid w:val="00775340"/>
    <w:rsid w:val="00775368"/>
    <w:rsid w:val="00780F16"/>
    <w:rsid w:val="0078118E"/>
    <w:rsid w:val="0078140C"/>
    <w:rsid w:val="00781542"/>
    <w:rsid w:val="00781544"/>
    <w:rsid w:val="007819AD"/>
    <w:rsid w:val="0078247F"/>
    <w:rsid w:val="007827C0"/>
    <w:rsid w:val="007835DD"/>
    <w:rsid w:val="00784E49"/>
    <w:rsid w:val="0078505F"/>
    <w:rsid w:val="007869B2"/>
    <w:rsid w:val="00790590"/>
    <w:rsid w:val="00791948"/>
    <w:rsid w:val="00791D10"/>
    <w:rsid w:val="007922C6"/>
    <w:rsid w:val="00792BF7"/>
    <w:rsid w:val="007940F0"/>
    <w:rsid w:val="00794EA0"/>
    <w:rsid w:val="00795578"/>
    <w:rsid w:val="00795FA2"/>
    <w:rsid w:val="007A1046"/>
    <w:rsid w:val="007A2AE7"/>
    <w:rsid w:val="007A335A"/>
    <w:rsid w:val="007A5D13"/>
    <w:rsid w:val="007A79EF"/>
    <w:rsid w:val="007A7B2E"/>
    <w:rsid w:val="007B2056"/>
    <w:rsid w:val="007B2D6E"/>
    <w:rsid w:val="007B3081"/>
    <w:rsid w:val="007B67D8"/>
    <w:rsid w:val="007B71F5"/>
    <w:rsid w:val="007C17AC"/>
    <w:rsid w:val="007C2170"/>
    <w:rsid w:val="007C2BBE"/>
    <w:rsid w:val="007C571E"/>
    <w:rsid w:val="007C57B2"/>
    <w:rsid w:val="007C5D49"/>
    <w:rsid w:val="007C61B7"/>
    <w:rsid w:val="007C636D"/>
    <w:rsid w:val="007D0404"/>
    <w:rsid w:val="007D0CDA"/>
    <w:rsid w:val="007D25BC"/>
    <w:rsid w:val="007D2A57"/>
    <w:rsid w:val="007D3F38"/>
    <w:rsid w:val="007D3F3B"/>
    <w:rsid w:val="007D4DF3"/>
    <w:rsid w:val="007D4EC1"/>
    <w:rsid w:val="007D4FCD"/>
    <w:rsid w:val="007D50D1"/>
    <w:rsid w:val="007D57EB"/>
    <w:rsid w:val="007E099D"/>
    <w:rsid w:val="007E09D7"/>
    <w:rsid w:val="007E10A1"/>
    <w:rsid w:val="007E48E2"/>
    <w:rsid w:val="007E4D27"/>
    <w:rsid w:val="007F0011"/>
    <w:rsid w:val="007F1C92"/>
    <w:rsid w:val="007F42EF"/>
    <w:rsid w:val="007F505D"/>
    <w:rsid w:val="007F57CA"/>
    <w:rsid w:val="007F7EBE"/>
    <w:rsid w:val="00801601"/>
    <w:rsid w:val="00801957"/>
    <w:rsid w:val="00802EA3"/>
    <w:rsid w:val="00803169"/>
    <w:rsid w:val="00807736"/>
    <w:rsid w:val="008079E7"/>
    <w:rsid w:val="00807BDD"/>
    <w:rsid w:val="008100F5"/>
    <w:rsid w:val="0081132A"/>
    <w:rsid w:val="0081207E"/>
    <w:rsid w:val="00816665"/>
    <w:rsid w:val="00817608"/>
    <w:rsid w:val="00817628"/>
    <w:rsid w:val="00822A9A"/>
    <w:rsid w:val="00824844"/>
    <w:rsid w:val="00826ED1"/>
    <w:rsid w:val="00832EEB"/>
    <w:rsid w:val="0083711E"/>
    <w:rsid w:val="00837978"/>
    <w:rsid w:val="00840314"/>
    <w:rsid w:val="008409B6"/>
    <w:rsid w:val="008424E3"/>
    <w:rsid w:val="0084271A"/>
    <w:rsid w:val="008435B6"/>
    <w:rsid w:val="008445BE"/>
    <w:rsid w:val="00854980"/>
    <w:rsid w:val="008553BB"/>
    <w:rsid w:val="00856EDC"/>
    <w:rsid w:val="00857BEE"/>
    <w:rsid w:val="0086342E"/>
    <w:rsid w:val="00864C44"/>
    <w:rsid w:val="00865B01"/>
    <w:rsid w:val="0087027B"/>
    <w:rsid w:val="008723B8"/>
    <w:rsid w:val="0087512F"/>
    <w:rsid w:val="00882D9C"/>
    <w:rsid w:val="00883FD2"/>
    <w:rsid w:val="008863D7"/>
    <w:rsid w:val="00886678"/>
    <w:rsid w:val="00887984"/>
    <w:rsid w:val="00887F7C"/>
    <w:rsid w:val="00890D0C"/>
    <w:rsid w:val="00896C6C"/>
    <w:rsid w:val="00897CE5"/>
    <w:rsid w:val="008A1EA1"/>
    <w:rsid w:val="008A24BC"/>
    <w:rsid w:val="008A2B21"/>
    <w:rsid w:val="008A400A"/>
    <w:rsid w:val="008A48AB"/>
    <w:rsid w:val="008A497B"/>
    <w:rsid w:val="008A4FC8"/>
    <w:rsid w:val="008A5B3F"/>
    <w:rsid w:val="008A6677"/>
    <w:rsid w:val="008A7006"/>
    <w:rsid w:val="008B0CD4"/>
    <w:rsid w:val="008B2340"/>
    <w:rsid w:val="008B2A7A"/>
    <w:rsid w:val="008B3B5A"/>
    <w:rsid w:val="008B5ABB"/>
    <w:rsid w:val="008B75CF"/>
    <w:rsid w:val="008C0827"/>
    <w:rsid w:val="008C1598"/>
    <w:rsid w:val="008C1BB7"/>
    <w:rsid w:val="008C5091"/>
    <w:rsid w:val="008C57B2"/>
    <w:rsid w:val="008D01AC"/>
    <w:rsid w:val="008D0580"/>
    <w:rsid w:val="008D0891"/>
    <w:rsid w:val="008D1639"/>
    <w:rsid w:val="008D266B"/>
    <w:rsid w:val="008D4F89"/>
    <w:rsid w:val="008D5285"/>
    <w:rsid w:val="008D6543"/>
    <w:rsid w:val="008D74A1"/>
    <w:rsid w:val="008E0FB9"/>
    <w:rsid w:val="008E1575"/>
    <w:rsid w:val="008E159E"/>
    <w:rsid w:val="008E1633"/>
    <w:rsid w:val="008E403B"/>
    <w:rsid w:val="008F075C"/>
    <w:rsid w:val="008F1B2F"/>
    <w:rsid w:val="008F5402"/>
    <w:rsid w:val="008F7099"/>
    <w:rsid w:val="008F74C5"/>
    <w:rsid w:val="00901AEE"/>
    <w:rsid w:val="00904B94"/>
    <w:rsid w:val="00905BCA"/>
    <w:rsid w:val="0090672E"/>
    <w:rsid w:val="0091326F"/>
    <w:rsid w:val="009170CA"/>
    <w:rsid w:val="00920589"/>
    <w:rsid w:val="00921A8D"/>
    <w:rsid w:val="00923089"/>
    <w:rsid w:val="009259EE"/>
    <w:rsid w:val="00931DF6"/>
    <w:rsid w:val="0093536B"/>
    <w:rsid w:val="00935D41"/>
    <w:rsid w:val="00937F7F"/>
    <w:rsid w:val="0094023A"/>
    <w:rsid w:val="0094193E"/>
    <w:rsid w:val="00944AE9"/>
    <w:rsid w:val="00944B86"/>
    <w:rsid w:val="0094513B"/>
    <w:rsid w:val="009460BD"/>
    <w:rsid w:val="009466B8"/>
    <w:rsid w:val="00946B68"/>
    <w:rsid w:val="00954C5F"/>
    <w:rsid w:val="009553C4"/>
    <w:rsid w:val="00955E07"/>
    <w:rsid w:val="00956E40"/>
    <w:rsid w:val="00957ADE"/>
    <w:rsid w:val="00960520"/>
    <w:rsid w:val="00960A98"/>
    <w:rsid w:val="00962408"/>
    <w:rsid w:val="009652CC"/>
    <w:rsid w:val="00970B3A"/>
    <w:rsid w:val="00970F02"/>
    <w:rsid w:val="0097253F"/>
    <w:rsid w:val="00974A6D"/>
    <w:rsid w:val="00975C43"/>
    <w:rsid w:val="00976C05"/>
    <w:rsid w:val="00977FB3"/>
    <w:rsid w:val="00980465"/>
    <w:rsid w:val="00985545"/>
    <w:rsid w:val="00990184"/>
    <w:rsid w:val="0099049B"/>
    <w:rsid w:val="00990A77"/>
    <w:rsid w:val="00991C3F"/>
    <w:rsid w:val="00992CEB"/>
    <w:rsid w:val="0099468C"/>
    <w:rsid w:val="00994D9A"/>
    <w:rsid w:val="009A48F7"/>
    <w:rsid w:val="009A53F5"/>
    <w:rsid w:val="009A5B82"/>
    <w:rsid w:val="009A60DC"/>
    <w:rsid w:val="009B1193"/>
    <w:rsid w:val="009B15AC"/>
    <w:rsid w:val="009B2142"/>
    <w:rsid w:val="009B31E9"/>
    <w:rsid w:val="009B3246"/>
    <w:rsid w:val="009B5B91"/>
    <w:rsid w:val="009B7023"/>
    <w:rsid w:val="009C00FA"/>
    <w:rsid w:val="009C10C6"/>
    <w:rsid w:val="009C3D2B"/>
    <w:rsid w:val="009C41E3"/>
    <w:rsid w:val="009C6B34"/>
    <w:rsid w:val="009C75DF"/>
    <w:rsid w:val="009D131A"/>
    <w:rsid w:val="009D3853"/>
    <w:rsid w:val="009D6DDB"/>
    <w:rsid w:val="009E2EDB"/>
    <w:rsid w:val="009E6743"/>
    <w:rsid w:val="009F0408"/>
    <w:rsid w:val="009F29DA"/>
    <w:rsid w:val="009F2A7F"/>
    <w:rsid w:val="009F4FD2"/>
    <w:rsid w:val="00A00D11"/>
    <w:rsid w:val="00A01404"/>
    <w:rsid w:val="00A021F4"/>
    <w:rsid w:val="00A03D43"/>
    <w:rsid w:val="00A047E4"/>
    <w:rsid w:val="00A06950"/>
    <w:rsid w:val="00A06C66"/>
    <w:rsid w:val="00A06FB7"/>
    <w:rsid w:val="00A10FB6"/>
    <w:rsid w:val="00A11768"/>
    <w:rsid w:val="00A12DD6"/>
    <w:rsid w:val="00A14A8B"/>
    <w:rsid w:val="00A14FA0"/>
    <w:rsid w:val="00A16F83"/>
    <w:rsid w:val="00A17CFB"/>
    <w:rsid w:val="00A20BFB"/>
    <w:rsid w:val="00A2299C"/>
    <w:rsid w:val="00A2414E"/>
    <w:rsid w:val="00A274B9"/>
    <w:rsid w:val="00A30CA4"/>
    <w:rsid w:val="00A31931"/>
    <w:rsid w:val="00A31BA8"/>
    <w:rsid w:val="00A36462"/>
    <w:rsid w:val="00A37382"/>
    <w:rsid w:val="00A373D8"/>
    <w:rsid w:val="00A40045"/>
    <w:rsid w:val="00A406AC"/>
    <w:rsid w:val="00A4187F"/>
    <w:rsid w:val="00A42447"/>
    <w:rsid w:val="00A45880"/>
    <w:rsid w:val="00A45900"/>
    <w:rsid w:val="00A52F06"/>
    <w:rsid w:val="00A52F44"/>
    <w:rsid w:val="00A530C5"/>
    <w:rsid w:val="00A53AF3"/>
    <w:rsid w:val="00A55415"/>
    <w:rsid w:val="00A55AB9"/>
    <w:rsid w:val="00A56598"/>
    <w:rsid w:val="00A56A3E"/>
    <w:rsid w:val="00A56AA3"/>
    <w:rsid w:val="00A6071C"/>
    <w:rsid w:val="00A60B56"/>
    <w:rsid w:val="00A61061"/>
    <w:rsid w:val="00A61E78"/>
    <w:rsid w:val="00A620E4"/>
    <w:rsid w:val="00A629D3"/>
    <w:rsid w:val="00A65651"/>
    <w:rsid w:val="00A6740F"/>
    <w:rsid w:val="00A675EA"/>
    <w:rsid w:val="00A7181C"/>
    <w:rsid w:val="00A7638D"/>
    <w:rsid w:val="00A7674E"/>
    <w:rsid w:val="00A76E65"/>
    <w:rsid w:val="00A773FA"/>
    <w:rsid w:val="00A80A1C"/>
    <w:rsid w:val="00A82A8B"/>
    <w:rsid w:val="00A85629"/>
    <w:rsid w:val="00A86242"/>
    <w:rsid w:val="00A8688F"/>
    <w:rsid w:val="00A86963"/>
    <w:rsid w:val="00A90AEB"/>
    <w:rsid w:val="00A91FD0"/>
    <w:rsid w:val="00A926AC"/>
    <w:rsid w:val="00A96656"/>
    <w:rsid w:val="00A96E4D"/>
    <w:rsid w:val="00AA0C0A"/>
    <w:rsid w:val="00AA155B"/>
    <w:rsid w:val="00AA247A"/>
    <w:rsid w:val="00AA53ED"/>
    <w:rsid w:val="00AA6137"/>
    <w:rsid w:val="00AA6B35"/>
    <w:rsid w:val="00AA79FC"/>
    <w:rsid w:val="00AB0770"/>
    <w:rsid w:val="00AB093E"/>
    <w:rsid w:val="00AB1331"/>
    <w:rsid w:val="00AB23A4"/>
    <w:rsid w:val="00AB25DB"/>
    <w:rsid w:val="00AB3A19"/>
    <w:rsid w:val="00AB7900"/>
    <w:rsid w:val="00AB797A"/>
    <w:rsid w:val="00AC07FB"/>
    <w:rsid w:val="00AC2B41"/>
    <w:rsid w:val="00AC305F"/>
    <w:rsid w:val="00AC47D8"/>
    <w:rsid w:val="00AC642E"/>
    <w:rsid w:val="00AC64DC"/>
    <w:rsid w:val="00AC70A8"/>
    <w:rsid w:val="00AC7824"/>
    <w:rsid w:val="00AC7F97"/>
    <w:rsid w:val="00AD2505"/>
    <w:rsid w:val="00AD2EA3"/>
    <w:rsid w:val="00AD58A8"/>
    <w:rsid w:val="00AE17FB"/>
    <w:rsid w:val="00AE1B9C"/>
    <w:rsid w:val="00AE1FCC"/>
    <w:rsid w:val="00AE5900"/>
    <w:rsid w:val="00AE5EE2"/>
    <w:rsid w:val="00AE7305"/>
    <w:rsid w:val="00AE7D1C"/>
    <w:rsid w:val="00AF2207"/>
    <w:rsid w:val="00AF32D5"/>
    <w:rsid w:val="00AF4753"/>
    <w:rsid w:val="00AF4EE4"/>
    <w:rsid w:val="00AF643D"/>
    <w:rsid w:val="00AF6716"/>
    <w:rsid w:val="00AF6AC1"/>
    <w:rsid w:val="00AF79E3"/>
    <w:rsid w:val="00B00CA6"/>
    <w:rsid w:val="00B04547"/>
    <w:rsid w:val="00B05DAE"/>
    <w:rsid w:val="00B1067C"/>
    <w:rsid w:val="00B10AD9"/>
    <w:rsid w:val="00B11571"/>
    <w:rsid w:val="00B11813"/>
    <w:rsid w:val="00B11D4D"/>
    <w:rsid w:val="00B14743"/>
    <w:rsid w:val="00B212F0"/>
    <w:rsid w:val="00B25D5C"/>
    <w:rsid w:val="00B25DC8"/>
    <w:rsid w:val="00B27D77"/>
    <w:rsid w:val="00B3279C"/>
    <w:rsid w:val="00B3322F"/>
    <w:rsid w:val="00B34177"/>
    <w:rsid w:val="00B35221"/>
    <w:rsid w:val="00B352C2"/>
    <w:rsid w:val="00B35BE2"/>
    <w:rsid w:val="00B43FFF"/>
    <w:rsid w:val="00B51696"/>
    <w:rsid w:val="00B51D19"/>
    <w:rsid w:val="00B529FF"/>
    <w:rsid w:val="00B53E31"/>
    <w:rsid w:val="00B53F5F"/>
    <w:rsid w:val="00B53F96"/>
    <w:rsid w:val="00B60D3E"/>
    <w:rsid w:val="00B62818"/>
    <w:rsid w:val="00B66130"/>
    <w:rsid w:val="00B66D6C"/>
    <w:rsid w:val="00B6727C"/>
    <w:rsid w:val="00B725BB"/>
    <w:rsid w:val="00B73B19"/>
    <w:rsid w:val="00B771AF"/>
    <w:rsid w:val="00B77E4B"/>
    <w:rsid w:val="00B813E2"/>
    <w:rsid w:val="00B81771"/>
    <w:rsid w:val="00B82461"/>
    <w:rsid w:val="00B83756"/>
    <w:rsid w:val="00B86FD1"/>
    <w:rsid w:val="00B910E6"/>
    <w:rsid w:val="00B91959"/>
    <w:rsid w:val="00B937CF"/>
    <w:rsid w:val="00BA01D9"/>
    <w:rsid w:val="00BA1604"/>
    <w:rsid w:val="00BA2329"/>
    <w:rsid w:val="00BA26FC"/>
    <w:rsid w:val="00BB0E83"/>
    <w:rsid w:val="00BB0EF5"/>
    <w:rsid w:val="00BB240E"/>
    <w:rsid w:val="00BB3523"/>
    <w:rsid w:val="00BB58A2"/>
    <w:rsid w:val="00BB5F58"/>
    <w:rsid w:val="00BB6703"/>
    <w:rsid w:val="00BB7AF3"/>
    <w:rsid w:val="00BB7CCB"/>
    <w:rsid w:val="00BC2A24"/>
    <w:rsid w:val="00BC2FD3"/>
    <w:rsid w:val="00BC5801"/>
    <w:rsid w:val="00BC5AF6"/>
    <w:rsid w:val="00BC7B99"/>
    <w:rsid w:val="00BD0173"/>
    <w:rsid w:val="00BD12AF"/>
    <w:rsid w:val="00BD2D12"/>
    <w:rsid w:val="00BE030E"/>
    <w:rsid w:val="00BE0BEE"/>
    <w:rsid w:val="00BE1888"/>
    <w:rsid w:val="00BE2173"/>
    <w:rsid w:val="00BE2F11"/>
    <w:rsid w:val="00BE3C46"/>
    <w:rsid w:val="00BE4B44"/>
    <w:rsid w:val="00BE5028"/>
    <w:rsid w:val="00BE56D0"/>
    <w:rsid w:val="00BE6753"/>
    <w:rsid w:val="00BE67B0"/>
    <w:rsid w:val="00BE68CE"/>
    <w:rsid w:val="00BE7275"/>
    <w:rsid w:val="00BF03BA"/>
    <w:rsid w:val="00BF0D6D"/>
    <w:rsid w:val="00BF427F"/>
    <w:rsid w:val="00BF4DA7"/>
    <w:rsid w:val="00BF6028"/>
    <w:rsid w:val="00BF60E3"/>
    <w:rsid w:val="00BF6BCC"/>
    <w:rsid w:val="00BF7A5B"/>
    <w:rsid w:val="00C02D4E"/>
    <w:rsid w:val="00C036DA"/>
    <w:rsid w:val="00C0447F"/>
    <w:rsid w:val="00C046E5"/>
    <w:rsid w:val="00C05B59"/>
    <w:rsid w:val="00C1035D"/>
    <w:rsid w:val="00C1201E"/>
    <w:rsid w:val="00C14590"/>
    <w:rsid w:val="00C15AE3"/>
    <w:rsid w:val="00C16AA2"/>
    <w:rsid w:val="00C16F2C"/>
    <w:rsid w:val="00C17035"/>
    <w:rsid w:val="00C2131E"/>
    <w:rsid w:val="00C21648"/>
    <w:rsid w:val="00C22691"/>
    <w:rsid w:val="00C24F8E"/>
    <w:rsid w:val="00C26E29"/>
    <w:rsid w:val="00C27DC4"/>
    <w:rsid w:val="00C31D26"/>
    <w:rsid w:val="00C32491"/>
    <w:rsid w:val="00C349C3"/>
    <w:rsid w:val="00C352EF"/>
    <w:rsid w:val="00C35E38"/>
    <w:rsid w:val="00C35F24"/>
    <w:rsid w:val="00C36B76"/>
    <w:rsid w:val="00C37907"/>
    <w:rsid w:val="00C40356"/>
    <w:rsid w:val="00C42790"/>
    <w:rsid w:val="00C43032"/>
    <w:rsid w:val="00C436F7"/>
    <w:rsid w:val="00C44C1A"/>
    <w:rsid w:val="00C4740A"/>
    <w:rsid w:val="00C4794F"/>
    <w:rsid w:val="00C4799E"/>
    <w:rsid w:val="00C53F67"/>
    <w:rsid w:val="00C64BB0"/>
    <w:rsid w:val="00C654C8"/>
    <w:rsid w:val="00C65F74"/>
    <w:rsid w:val="00C667E2"/>
    <w:rsid w:val="00C713FF"/>
    <w:rsid w:val="00C715EA"/>
    <w:rsid w:val="00C76141"/>
    <w:rsid w:val="00C76B1B"/>
    <w:rsid w:val="00C770CA"/>
    <w:rsid w:val="00C773A7"/>
    <w:rsid w:val="00C77621"/>
    <w:rsid w:val="00C80920"/>
    <w:rsid w:val="00C83A89"/>
    <w:rsid w:val="00C845D2"/>
    <w:rsid w:val="00C939C2"/>
    <w:rsid w:val="00C943F8"/>
    <w:rsid w:val="00C94DDD"/>
    <w:rsid w:val="00C95C88"/>
    <w:rsid w:val="00CA14B1"/>
    <w:rsid w:val="00CA1A69"/>
    <w:rsid w:val="00CA1DA9"/>
    <w:rsid w:val="00CA3160"/>
    <w:rsid w:val="00CA3815"/>
    <w:rsid w:val="00CA4F35"/>
    <w:rsid w:val="00CA5D84"/>
    <w:rsid w:val="00CA6535"/>
    <w:rsid w:val="00CB2969"/>
    <w:rsid w:val="00CB460A"/>
    <w:rsid w:val="00CB4EEB"/>
    <w:rsid w:val="00CC03E8"/>
    <w:rsid w:val="00CC171C"/>
    <w:rsid w:val="00CC1A2B"/>
    <w:rsid w:val="00CC2C53"/>
    <w:rsid w:val="00CC3204"/>
    <w:rsid w:val="00CC5C63"/>
    <w:rsid w:val="00CC6105"/>
    <w:rsid w:val="00CC6B32"/>
    <w:rsid w:val="00CD2F45"/>
    <w:rsid w:val="00CD4F7A"/>
    <w:rsid w:val="00CD5891"/>
    <w:rsid w:val="00CD5C77"/>
    <w:rsid w:val="00CD7402"/>
    <w:rsid w:val="00CD759D"/>
    <w:rsid w:val="00CD75CD"/>
    <w:rsid w:val="00CD7797"/>
    <w:rsid w:val="00CE1976"/>
    <w:rsid w:val="00CE2CE3"/>
    <w:rsid w:val="00CE31E4"/>
    <w:rsid w:val="00CE57F2"/>
    <w:rsid w:val="00CE5CB5"/>
    <w:rsid w:val="00CE74D6"/>
    <w:rsid w:val="00CE76DC"/>
    <w:rsid w:val="00CF12B7"/>
    <w:rsid w:val="00CF32F0"/>
    <w:rsid w:val="00D00257"/>
    <w:rsid w:val="00D010F6"/>
    <w:rsid w:val="00D0499D"/>
    <w:rsid w:val="00D05DD1"/>
    <w:rsid w:val="00D065D8"/>
    <w:rsid w:val="00D06CDC"/>
    <w:rsid w:val="00D07608"/>
    <w:rsid w:val="00D15C37"/>
    <w:rsid w:val="00D167CE"/>
    <w:rsid w:val="00D16915"/>
    <w:rsid w:val="00D179B0"/>
    <w:rsid w:val="00D21839"/>
    <w:rsid w:val="00D221F4"/>
    <w:rsid w:val="00D225C7"/>
    <w:rsid w:val="00D23B78"/>
    <w:rsid w:val="00D249CB"/>
    <w:rsid w:val="00D27F21"/>
    <w:rsid w:val="00D31111"/>
    <w:rsid w:val="00D33544"/>
    <w:rsid w:val="00D34178"/>
    <w:rsid w:val="00D34495"/>
    <w:rsid w:val="00D366A3"/>
    <w:rsid w:val="00D4199A"/>
    <w:rsid w:val="00D429A8"/>
    <w:rsid w:val="00D4585C"/>
    <w:rsid w:val="00D47FA1"/>
    <w:rsid w:val="00D5074A"/>
    <w:rsid w:val="00D53CFA"/>
    <w:rsid w:val="00D54208"/>
    <w:rsid w:val="00D55D57"/>
    <w:rsid w:val="00D56E6B"/>
    <w:rsid w:val="00D608FE"/>
    <w:rsid w:val="00D615EB"/>
    <w:rsid w:val="00D63954"/>
    <w:rsid w:val="00D63E13"/>
    <w:rsid w:val="00D648C7"/>
    <w:rsid w:val="00D6606B"/>
    <w:rsid w:val="00D70442"/>
    <w:rsid w:val="00D74A94"/>
    <w:rsid w:val="00D7699A"/>
    <w:rsid w:val="00D76B1C"/>
    <w:rsid w:val="00D77A72"/>
    <w:rsid w:val="00D77C35"/>
    <w:rsid w:val="00D804F2"/>
    <w:rsid w:val="00D807F9"/>
    <w:rsid w:val="00D81EA4"/>
    <w:rsid w:val="00D82FE7"/>
    <w:rsid w:val="00D836DF"/>
    <w:rsid w:val="00D857E5"/>
    <w:rsid w:val="00D90AAC"/>
    <w:rsid w:val="00D93C5B"/>
    <w:rsid w:val="00DA0503"/>
    <w:rsid w:val="00DA2390"/>
    <w:rsid w:val="00DA71EF"/>
    <w:rsid w:val="00DA7C65"/>
    <w:rsid w:val="00DB1EB0"/>
    <w:rsid w:val="00DB362F"/>
    <w:rsid w:val="00DC07E5"/>
    <w:rsid w:val="00DC3825"/>
    <w:rsid w:val="00DC47C3"/>
    <w:rsid w:val="00DC789C"/>
    <w:rsid w:val="00DD003A"/>
    <w:rsid w:val="00DD03FB"/>
    <w:rsid w:val="00DD10EB"/>
    <w:rsid w:val="00DD21CF"/>
    <w:rsid w:val="00DD26C3"/>
    <w:rsid w:val="00DD3D33"/>
    <w:rsid w:val="00DD4030"/>
    <w:rsid w:val="00DD50C5"/>
    <w:rsid w:val="00DD6183"/>
    <w:rsid w:val="00DD62D6"/>
    <w:rsid w:val="00DE086D"/>
    <w:rsid w:val="00DE15F2"/>
    <w:rsid w:val="00DE195E"/>
    <w:rsid w:val="00DE2CD6"/>
    <w:rsid w:val="00DE3D8D"/>
    <w:rsid w:val="00DE5805"/>
    <w:rsid w:val="00DE5961"/>
    <w:rsid w:val="00DE6258"/>
    <w:rsid w:val="00DE698B"/>
    <w:rsid w:val="00DE6D3F"/>
    <w:rsid w:val="00DF084E"/>
    <w:rsid w:val="00DF4FA5"/>
    <w:rsid w:val="00DF594D"/>
    <w:rsid w:val="00E0113A"/>
    <w:rsid w:val="00E0382A"/>
    <w:rsid w:val="00E03DF4"/>
    <w:rsid w:val="00E05D8B"/>
    <w:rsid w:val="00E066FF"/>
    <w:rsid w:val="00E06B68"/>
    <w:rsid w:val="00E10645"/>
    <w:rsid w:val="00E10BD4"/>
    <w:rsid w:val="00E118D0"/>
    <w:rsid w:val="00E12272"/>
    <w:rsid w:val="00E123B5"/>
    <w:rsid w:val="00E131FC"/>
    <w:rsid w:val="00E1541F"/>
    <w:rsid w:val="00E15DBD"/>
    <w:rsid w:val="00E17CBD"/>
    <w:rsid w:val="00E20F4A"/>
    <w:rsid w:val="00E21344"/>
    <w:rsid w:val="00E22D59"/>
    <w:rsid w:val="00E24888"/>
    <w:rsid w:val="00E25641"/>
    <w:rsid w:val="00E25E6F"/>
    <w:rsid w:val="00E2733F"/>
    <w:rsid w:val="00E27FD3"/>
    <w:rsid w:val="00E30C9A"/>
    <w:rsid w:val="00E31A38"/>
    <w:rsid w:val="00E339BE"/>
    <w:rsid w:val="00E35E0F"/>
    <w:rsid w:val="00E37CA7"/>
    <w:rsid w:val="00E42158"/>
    <w:rsid w:val="00E4325A"/>
    <w:rsid w:val="00E43DC8"/>
    <w:rsid w:val="00E47076"/>
    <w:rsid w:val="00E5024B"/>
    <w:rsid w:val="00E511A8"/>
    <w:rsid w:val="00E51729"/>
    <w:rsid w:val="00E541F6"/>
    <w:rsid w:val="00E54C91"/>
    <w:rsid w:val="00E560D4"/>
    <w:rsid w:val="00E57010"/>
    <w:rsid w:val="00E60AF1"/>
    <w:rsid w:val="00E6266B"/>
    <w:rsid w:val="00E62EB8"/>
    <w:rsid w:val="00E65523"/>
    <w:rsid w:val="00E65D6B"/>
    <w:rsid w:val="00E663EE"/>
    <w:rsid w:val="00E67E58"/>
    <w:rsid w:val="00E83027"/>
    <w:rsid w:val="00E839AC"/>
    <w:rsid w:val="00E85482"/>
    <w:rsid w:val="00E906A0"/>
    <w:rsid w:val="00E95688"/>
    <w:rsid w:val="00E95C14"/>
    <w:rsid w:val="00E95E02"/>
    <w:rsid w:val="00EA1D39"/>
    <w:rsid w:val="00EA39C7"/>
    <w:rsid w:val="00EA5DB6"/>
    <w:rsid w:val="00EB2E62"/>
    <w:rsid w:val="00EB48CC"/>
    <w:rsid w:val="00EB550C"/>
    <w:rsid w:val="00EB762B"/>
    <w:rsid w:val="00EC0B2D"/>
    <w:rsid w:val="00EC2198"/>
    <w:rsid w:val="00EC25D9"/>
    <w:rsid w:val="00EC2A1F"/>
    <w:rsid w:val="00EC4E76"/>
    <w:rsid w:val="00EC61E9"/>
    <w:rsid w:val="00EC7575"/>
    <w:rsid w:val="00ED2568"/>
    <w:rsid w:val="00ED58B3"/>
    <w:rsid w:val="00EE2181"/>
    <w:rsid w:val="00EE2AA1"/>
    <w:rsid w:val="00EE30ED"/>
    <w:rsid w:val="00EE49BE"/>
    <w:rsid w:val="00EF2A64"/>
    <w:rsid w:val="00EF650D"/>
    <w:rsid w:val="00F01494"/>
    <w:rsid w:val="00F01757"/>
    <w:rsid w:val="00F033C7"/>
    <w:rsid w:val="00F0409E"/>
    <w:rsid w:val="00F04F18"/>
    <w:rsid w:val="00F061F8"/>
    <w:rsid w:val="00F064C1"/>
    <w:rsid w:val="00F0690E"/>
    <w:rsid w:val="00F0766C"/>
    <w:rsid w:val="00F12F61"/>
    <w:rsid w:val="00F14C1E"/>
    <w:rsid w:val="00F15B0E"/>
    <w:rsid w:val="00F16456"/>
    <w:rsid w:val="00F16DCF"/>
    <w:rsid w:val="00F17B9F"/>
    <w:rsid w:val="00F20B01"/>
    <w:rsid w:val="00F22A8F"/>
    <w:rsid w:val="00F2315F"/>
    <w:rsid w:val="00F232EE"/>
    <w:rsid w:val="00F27B27"/>
    <w:rsid w:val="00F311FD"/>
    <w:rsid w:val="00F34F2E"/>
    <w:rsid w:val="00F352B7"/>
    <w:rsid w:val="00F37511"/>
    <w:rsid w:val="00F46AC5"/>
    <w:rsid w:val="00F511E5"/>
    <w:rsid w:val="00F513A8"/>
    <w:rsid w:val="00F54F86"/>
    <w:rsid w:val="00F55AA9"/>
    <w:rsid w:val="00F5666C"/>
    <w:rsid w:val="00F56FCD"/>
    <w:rsid w:val="00F61D62"/>
    <w:rsid w:val="00F62B07"/>
    <w:rsid w:val="00F62B1C"/>
    <w:rsid w:val="00F62DAC"/>
    <w:rsid w:val="00F63A51"/>
    <w:rsid w:val="00F65B50"/>
    <w:rsid w:val="00F66346"/>
    <w:rsid w:val="00F7264C"/>
    <w:rsid w:val="00F7477C"/>
    <w:rsid w:val="00F74DA0"/>
    <w:rsid w:val="00F75129"/>
    <w:rsid w:val="00F768E3"/>
    <w:rsid w:val="00F82F41"/>
    <w:rsid w:val="00F83322"/>
    <w:rsid w:val="00F8391F"/>
    <w:rsid w:val="00F83A73"/>
    <w:rsid w:val="00F83F0E"/>
    <w:rsid w:val="00F84B4E"/>
    <w:rsid w:val="00F856BA"/>
    <w:rsid w:val="00F90E88"/>
    <w:rsid w:val="00F913D8"/>
    <w:rsid w:val="00F926E8"/>
    <w:rsid w:val="00F938CD"/>
    <w:rsid w:val="00F946D8"/>
    <w:rsid w:val="00F94E61"/>
    <w:rsid w:val="00F95794"/>
    <w:rsid w:val="00FA13F9"/>
    <w:rsid w:val="00FA27D7"/>
    <w:rsid w:val="00FA5FED"/>
    <w:rsid w:val="00FA76EE"/>
    <w:rsid w:val="00FA77BC"/>
    <w:rsid w:val="00FA7E6F"/>
    <w:rsid w:val="00FB061C"/>
    <w:rsid w:val="00FB0F05"/>
    <w:rsid w:val="00FB71B4"/>
    <w:rsid w:val="00FB7311"/>
    <w:rsid w:val="00FB7D9F"/>
    <w:rsid w:val="00FC02AE"/>
    <w:rsid w:val="00FC1397"/>
    <w:rsid w:val="00FC5A83"/>
    <w:rsid w:val="00FC5F25"/>
    <w:rsid w:val="00FD0B02"/>
    <w:rsid w:val="00FD0EA5"/>
    <w:rsid w:val="00FD1CDC"/>
    <w:rsid w:val="00FD2BAD"/>
    <w:rsid w:val="00FD38B3"/>
    <w:rsid w:val="00FD47C0"/>
    <w:rsid w:val="00FD57D2"/>
    <w:rsid w:val="00FD74BD"/>
    <w:rsid w:val="00FE0D3F"/>
    <w:rsid w:val="00FE2F2D"/>
    <w:rsid w:val="00FE37BB"/>
    <w:rsid w:val="00FE5E47"/>
    <w:rsid w:val="00FE65E4"/>
    <w:rsid w:val="00FE66B0"/>
    <w:rsid w:val="00FE784F"/>
    <w:rsid w:val="00FF0CA0"/>
    <w:rsid w:val="00FF152E"/>
    <w:rsid w:val="00FF3F31"/>
    <w:rsid w:val="00FF7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00A3"/>
  <w15:docId w15:val="{5CB3EDA0-9D7D-7041-9341-A2F6DE3EC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annotation text" w:qFormat="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pPr>
      <w:widowControl w:val="0"/>
    </w:pPr>
    <w:rPr>
      <w:rFonts w:ascii="Palatino Linotype" w:eastAsia="Palatino Linotype" w:hAnsi="Palatino Linotype" w:cs="Palatino Linotype"/>
    </w:rPr>
  </w:style>
  <w:style w:type="paragraph" w:styleId="Heading1">
    <w:name w:val="heading 1"/>
    <w:basedOn w:val="Normal"/>
    <w:qFormat/>
    <w:pPr>
      <w:ind w:left="160"/>
      <w:outlineLvl w:val="0"/>
    </w:pPr>
    <w:rPr>
      <w:rFonts w:asciiTheme="minorHAnsi" w:eastAsiaTheme="minorEastAsia" w:hAnsiTheme="minorHAnsi" w:cstheme="minorBidi"/>
      <w:b/>
      <w:sz w:val="24"/>
    </w:rPr>
  </w:style>
  <w:style w:type="paragraph" w:styleId="Heading2">
    <w:name w:val="heading 2"/>
    <w:basedOn w:val="Normal"/>
    <w:qFormat/>
    <w:rsid w:val="008F1B2F"/>
    <w:pPr>
      <w:keepNext/>
      <w:keepLines/>
      <w:spacing w:before="40"/>
      <w:outlineLvl w:val="1"/>
    </w:pPr>
    <w:rPr>
      <w:rFonts w:ascii="Cambria" w:eastAsia="Cambria" w:hAnsi="Cambria" w:cs="Cambria"/>
      <w:b/>
      <w:color w:val="365F91"/>
      <w:sz w:val="26"/>
    </w:rPr>
  </w:style>
  <w:style w:type="paragraph" w:styleId="Heading3">
    <w:name w:val="heading 3"/>
    <w:basedOn w:val="Normal"/>
    <w:next w:val="Normal"/>
    <w:link w:val="Heading3Char"/>
    <w:uiPriority w:val="9"/>
    <w:unhideWhenUsed/>
    <w:qFormat/>
    <w:rsid w:val="008F1B2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670A"/>
    <w:pPr>
      <w:keepNext/>
      <w:keepLines/>
      <w:spacing w:before="40"/>
      <w:outlineLvl w:val="3"/>
    </w:pPr>
    <w:rPr>
      <w:rFonts w:asciiTheme="majorHAnsi" w:eastAsiaTheme="majorEastAsia" w:hAnsiTheme="majorHAnsi" w:cstheme="majorBidi"/>
      <w:i/>
      <w:iCs/>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31">
    <w:name w:val="Heading 31"/>
    <w:basedOn w:val="Normal"/>
    <w:qFormat/>
    <w:pPr>
      <w:keepNext/>
      <w:keepLines/>
      <w:numPr>
        <w:ilvl w:val="2"/>
      </w:numPr>
      <w:spacing w:before="240" w:line="309" w:lineRule="auto"/>
      <w:outlineLvl w:val="2"/>
    </w:pPr>
    <w:rPr>
      <w:rFonts w:ascii="Calibri Light" w:eastAsia="Calibri Light" w:hAnsi="Calibri Light" w:cs="Calibri Light"/>
      <w:b/>
      <w:color w:val="5B89C1"/>
      <w:sz w:val="28"/>
    </w:rPr>
  </w:style>
  <w:style w:type="paragraph" w:customStyle="1" w:styleId="Heading41">
    <w:name w:val="Heading 41"/>
    <w:basedOn w:val="Normal"/>
    <w:pPr>
      <w:keepNext/>
      <w:keepLines/>
      <w:numPr>
        <w:ilvl w:val="3"/>
      </w:numPr>
      <w:spacing w:before="240" w:line="332" w:lineRule="auto"/>
      <w:outlineLvl w:val="3"/>
    </w:pPr>
    <w:rPr>
      <w:rFonts w:ascii="Calibri Light" w:eastAsia="Calibri Light" w:hAnsi="Calibri Light" w:cs="Calibri Light"/>
      <w:color w:val="235683"/>
      <w:sz w:val="26"/>
    </w:rPr>
  </w:style>
  <w:style w:type="paragraph" w:customStyle="1" w:styleId="Heading51">
    <w:name w:val="Heading 51"/>
    <w:basedOn w:val="Normal"/>
    <w:pPr>
      <w:keepNext/>
      <w:keepLines/>
      <w:numPr>
        <w:ilvl w:val="4"/>
      </w:numPr>
      <w:spacing w:before="240" w:line="360" w:lineRule="auto"/>
      <w:outlineLvl w:val="4"/>
    </w:pPr>
    <w:rPr>
      <w:rFonts w:ascii="Calibri Light" w:eastAsia="Calibri Light" w:hAnsi="Calibri Light" w:cs="Calibri Light"/>
      <w:b/>
      <w:color w:val="3F6FA2"/>
      <w:sz w:val="24"/>
    </w:rPr>
  </w:style>
  <w:style w:type="paragraph" w:customStyle="1" w:styleId="Heading61">
    <w:name w:val="Heading 61"/>
    <w:basedOn w:val="Normal"/>
    <w:pPr>
      <w:keepNext/>
      <w:keepLines/>
      <w:numPr>
        <w:ilvl w:val="5"/>
      </w:numPr>
      <w:spacing w:before="240" w:line="360" w:lineRule="auto"/>
      <w:outlineLvl w:val="5"/>
    </w:pPr>
    <w:rPr>
      <w:rFonts w:ascii="Calibri Light" w:eastAsia="Calibri Light" w:hAnsi="Calibri Light" w:cs="Calibri Light"/>
      <w:color w:val="5B89C1"/>
      <w:sz w:val="24"/>
    </w:rPr>
  </w:style>
  <w:style w:type="paragraph" w:customStyle="1" w:styleId="Heading71">
    <w:name w:val="Heading 71"/>
    <w:basedOn w:val="Normal"/>
    <w:pPr>
      <w:keepNext/>
      <w:keepLines/>
      <w:numPr>
        <w:ilvl w:val="6"/>
      </w:numPr>
      <w:spacing w:before="240"/>
      <w:outlineLvl w:val="6"/>
    </w:pPr>
    <w:rPr>
      <w:rFonts w:ascii="Calibri Light" w:eastAsia="Calibri Light" w:hAnsi="Calibri Light" w:cs="Calibri Light"/>
      <w:b/>
      <w:color w:val="235683"/>
      <w:sz w:val="22"/>
    </w:rPr>
  </w:style>
  <w:style w:type="paragraph" w:customStyle="1" w:styleId="Heading81">
    <w:name w:val="Heading 81"/>
    <w:basedOn w:val="Normal"/>
    <w:pPr>
      <w:keepNext/>
      <w:keepLines/>
      <w:numPr>
        <w:ilvl w:val="7"/>
      </w:numPr>
      <w:spacing w:before="240"/>
      <w:outlineLvl w:val="7"/>
    </w:pPr>
    <w:rPr>
      <w:rFonts w:ascii="Calibri Light" w:eastAsia="Calibri Light" w:hAnsi="Calibri Light" w:cs="Calibri Light"/>
      <w:color w:val="3F6FA2"/>
      <w:sz w:val="22"/>
    </w:rPr>
  </w:style>
  <w:style w:type="paragraph" w:customStyle="1" w:styleId="Heading91">
    <w:name w:val="Heading 91"/>
    <w:basedOn w:val="Normal"/>
    <w:pPr>
      <w:keepNext/>
      <w:keepLines/>
      <w:numPr>
        <w:ilvl w:val="8"/>
      </w:numPr>
      <w:spacing w:before="240"/>
      <w:outlineLvl w:val="8"/>
    </w:pPr>
    <w:rPr>
      <w:rFonts w:ascii="Calibri Light" w:eastAsia="Calibri Light" w:hAnsi="Calibri Light" w:cs="Calibri Light"/>
      <w:color w:val="5B89C1"/>
    </w:rPr>
  </w:style>
  <w:style w:type="character" w:styleId="Hyperlink">
    <w:name w:val="Hyperlink"/>
    <w:basedOn w:val="DefaultParagraphFont"/>
    <w:uiPriority w:val="99"/>
    <w:unhideWhenUsed/>
    <w:rsid w:val="004E0223"/>
    <w:rPr>
      <w:color w:val="0000FF"/>
      <w:u w:val="single"/>
    </w:rPr>
  </w:style>
  <w:style w:type="table" w:styleId="TableGrid">
    <w:name w:val="Table Grid"/>
    <w:basedOn w:val="TableNormal"/>
    <w:uiPriority w:val="59"/>
    <w:rsid w:val="000055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0055E2"/>
    <w:rPr>
      <w:sz w:val="16"/>
      <w:szCs w:val="16"/>
    </w:rPr>
  </w:style>
  <w:style w:type="paragraph" w:styleId="CommentText">
    <w:name w:val="annotation text"/>
    <w:basedOn w:val="Normal"/>
    <w:link w:val="CommentTextChar"/>
    <w:uiPriority w:val="99"/>
    <w:qFormat/>
    <w:rsid w:val="000055E2"/>
  </w:style>
  <w:style w:type="character" w:customStyle="1" w:styleId="CommentTextChar">
    <w:name w:val="Comment Text Char"/>
    <w:basedOn w:val="DefaultParagraphFont"/>
    <w:link w:val="CommentText"/>
    <w:uiPriority w:val="99"/>
    <w:qFormat/>
    <w:rsid w:val="000055E2"/>
    <w:rPr>
      <w:rFonts w:ascii="Palatino Linotype" w:eastAsia="Palatino Linotype" w:hAnsi="Palatino Linotype" w:cs="Palatino Linotype"/>
    </w:rPr>
  </w:style>
  <w:style w:type="paragraph" w:styleId="CommentSubject">
    <w:name w:val="annotation subject"/>
    <w:basedOn w:val="CommentText"/>
    <w:next w:val="CommentText"/>
    <w:link w:val="CommentSubjectChar"/>
    <w:uiPriority w:val="99"/>
    <w:rsid w:val="000055E2"/>
    <w:rPr>
      <w:b/>
      <w:bCs/>
    </w:rPr>
  </w:style>
  <w:style w:type="character" w:customStyle="1" w:styleId="CommentSubjectChar">
    <w:name w:val="Comment Subject Char"/>
    <w:basedOn w:val="CommentTextChar"/>
    <w:link w:val="CommentSubject"/>
    <w:uiPriority w:val="99"/>
    <w:rsid w:val="000055E2"/>
    <w:rPr>
      <w:rFonts w:ascii="Palatino Linotype" w:eastAsia="Palatino Linotype" w:hAnsi="Palatino Linotype" w:cs="Palatino Linotype"/>
      <w:b/>
      <w:bCs/>
    </w:rPr>
  </w:style>
  <w:style w:type="paragraph" w:styleId="Header">
    <w:name w:val="header"/>
    <w:basedOn w:val="Normal"/>
    <w:pPr>
      <w:tabs>
        <w:tab w:val="center" w:pos="4513"/>
        <w:tab w:val="right" w:pos="9026"/>
      </w:tabs>
    </w:pPr>
  </w:style>
  <w:style w:type="character" w:customStyle="1" w:styleId="Heading">
    <w:name w:val="Heading:"/>
    <w:basedOn w:val="DefaultParagraphFont"/>
    <w:rPr>
      <w:color w:val="5B89C1"/>
    </w:rPr>
  </w:style>
  <w:style w:type="character" w:customStyle="1" w:styleId="Heading3Char">
    <w:name w:val="Heading 3 Char"/>
    <w:basedOn w:val="DefaultParagraphFont"/>
    <w:link w:val="Heading3"/>
    <w:uiPriority w:val="9"/>
    <w:rsid w:val="008F1B2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670A"/>
    <w:rPr>
      <w:rFonts w:asciiTheme="majorHAnsi" w:eastAsiaTheme="majorEastAsia" w:hAnsiTheme="majorHAnsi" w:cstheme="majorBidi"/>
      <w:i/>
      <w:iCs/>
      <w:color w:val="365F91" w:themeColor="accent1" w:themeShade="BF"/>
      <w:sz w:val="24"/>
    </w:rPr>
  </w:style>
  <w:style w:type="paragraph" w:styleId="Revision">
    <w:name w:val="Revision"/>
    <w:hidden/>
    <w:uiPriority w:val="99"/>
    <w:semiHidden/>
    <w:rsid w:val="00574C0F"/>
    <w:rPr>
      <w:rFonts w:ascii="Palatino Linotype" w:eastAsia="Palatino Linotype" w:hAnsi="Palatino Linotype" w:cs="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3" Type="http://schemas.openxmlformats.org/officeDocument/2006/relationships/hyperlink" Target="https://support.microsoft.com/en-us/office/video-track-changes-and-show-markup-3faf8a07-26ed-4b76-b6a0-43cca013e6d3" TargetMode="External"/><Relationship Id="rId2" Type="http://schemas.openxmlformats.org/officeDocument/2006/relationships/hyperlink" Target="https://support.microsoft.com/en-us/office/track-changes-in-word-197ba630-0f5f-4a8e-9a77-3712475e806a" TargetMode="External"/><Relationship Id="rId1" Type="http://schemas.openxmlformats.org/officeDocument/2006/relationships/hyperlink" Target="https://support.microsoft.com/en-us/office/insert-or-delete-a-comment-8d3f868a-867e-4df2-8c68-bf96671641e2" TargetMode="External"/><Relationship Id="rId5" Type="http://schemas.openxmlformats.org/officeDocument/2006/relationships/hyperlink" Target="https://support.jmir.org/hc/en-us/articles/360000002012-How-should-P-values-be-reported-" TargetMode="External"/><Relationship Id="rId4" Type="http://schemas.openxmlformats.org/officeDocument/2006/relationships/hyperlink" Target="https://support.jmir.org/hc/en-us/articles/360002596471-What-are-the-authors-responsibilities-during-copyediting-Step-2-"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01F79E-E6B3-C643-965C-16D42A37E3FB}">
  <we:reference id="wa104380773" version="2.0.0.0" store="en-US" storeType="omex"/>
  <we:alternateReferences>
    <we:reference id="wa104380773" version="2.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447</TotalTime>
  <Pages>4</Pages>
  <Words>20008</Words>
  <Characters>114047</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Kendra Wyant</cp:lastModifiedBy>
  <cp:revision>37</cp:revision>
  <dcterms:created xsi:type="dcterms:W3CDTF">2023-08-07T16:42:00Z</dcterms:created>
  <dcterms:modified xsi:type="dcterms:W3CDTF">2023-08-08T00:16:00Z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ptedDate">
    <vt:lpwstr/>
  </property>
  <property fmtid="{D5CDD505-2E9C-101B-9397-08002B2CF9AE}" pid="3" name="Created">
    <vt:lpwstr>2023-07-17T00:00:00Z</vt:lpwstr>
  </property>
  <property fmtid="{D5CDD505-2E9C-101B-9397-08002B2CF9AE}" pid="4" name="Creator">
    <vt:lpwstr>LaTeX via pandoc</vt:lpwstr>
  </property>
  <property fmtid="{D5CDD505-2E9C-101B-9397-08002B2CF9AE}" pid="5" name="DOI">
    <vt:lpwstr/>
  </property>
  <property fmtid="{D5CDD505-2E9C-101B-9397-08002B2CF9AE}" pid="6" name="epub">
    <vt:lpwstr/>
  </property>
  <property fmtid="{D5CDD505-2E9C-101B-9397-08002B2CF9AE}" pid="7" name="JournalID">
    <vt:lpwstr/>
  </property>
  <property fmtid="{D5CDD505-2E9C-101B-9397-08002B2CF9AE}" pid="8" name="LastSaved">
    <vt:lpwstr>2023-07-17T00:00:00Z</vt:lpwstr>
  </property>
  <property fmtid="{D5CDD505-2E9C-101B-9397-08002B2CF9AE}" pid="9" name="Merops -Original extension">
    <vt:lpwstr>docx</vt:lpwstr>
  </property>
  <property fmtid="{D5CDD505-2E9C-101B-9397-08002B2CF9AE}" pid="10" name="Merops change count">
    <vt:lpwstr>1276</vt:lpwstr>
  </property>
  <property fmtid="{D5CDD505-2E9C-101B-9397-08002B2CF9AE}" pid="11" name="Merops client version">
    <vt:lpwstr>3.2149</vt:lpwstr>
  </property>
  <property fmtid="{D5CDD505-2E9C-101B-9397-08002B2CF9AE}" pid="12" name="Merops comment count">
    <vt:lpwstr>0</vt:lpwstr>
  </property>
  <property fmtid="{D5CDD505-2E9C-101B-9397-08002B2CF9AE}" pid="13" name="Merops DOI links count">
    <vt:lpwstr>45</vt:lpwstr>
  </property>
  <property fmtid="{D5CDD505-2E9C-101B-9397-08002B2CF9AE}" pid="14" name="Merops email addresses count">
    <vt:lpwstr>0</vt:lpwstr>
  </property>
  <property fmtid="{D5CDD505-2E9C-101B-9397-08002B2CF9AE}" pid="15" name="Merops figures count">
    <vt:lpwstr>7</vt:lpwstr>
  </property>
  <property fmtid="{D5CDD505-2E9C-101B-9397-08002B2CF9AE}" pid="16" name="Merops footnotes/endnotes count">
    <vt:lpwstr>7</vt:lpwstr>
  </property>
  <property fmtid="{D5CDD505-2E9C-101B-9397-08002B2CF9AE}" pid="17" name="Merops graphics count">
    <vt:lpwstr>8</vt:lpwstr>
  </property>
  <property fmtid="{D5CDD505-2E9C-101B-9397-08002B2CF9AE}" pid="18" name="Merops input file path">
    <vt:lpwstr>C:\Users\neha.patwardhan\Downloads\41833-799160-1-CE.docx</vt:lpwstr>
  </property>
  <property fmtid="{D5CDD505-2E9C-101B-9397-08002B2CF9AE}" pid="19" name="Merops intra-document links count">
    <vt:lpwstr>0</vt:lpwstr>
  </property>
  <property fmtid="{D5CDD505-2E9C-101B-9397-08002B2CF9AE}" pid="20" name="Merops processed date">
    <vt:lpwstr>2023/08/03 06:29:03 AM</vt:lpwstr>
  </property>
  <property fmtid="{D5CDD505-2E9C-101B-9397-08002B2CF9AE}" pid="21" name="Merops PubMed links count">
    <vt:lpwstr>40</vt:lpwstr>
  </property>
  <property fmtid="{D5CDD505-2E9C-101B-9397-08002B2CF9AE}" pid="22" name="Merops references count">
    <vt:lpwstr>103</vt:lpwstr>
  </property>
  <property fmtid="{D5CDD505-2E9C-101B-9397-08002B2CF9AE}" pid="23" name="Merops Scopus links count">
    <vt:lpwstr>0</vt:lpwstr>
  </property>
  <property fmtid="{D5CDD505-2E9C-101B-9397-08002B2CF9AE}" pid="24" name="Merops server path">
    <vt:lpwstr>http://merops-shabash.no-ip.org:50081/meropsws/service.asmx</vt:lpwstr>
  </property>
  <property fmtid="{D5CDD505-2E9C-101B-9397-08002B2CF9AE}" pid="25" name="Merops Standard Set">
    <vt:lpwstr>Cactus-JMIR_v4 (2)</vt:lpwstr>
  </property>
  <property fmtid="{D5CDD505-2E9C-101B-9397-08002B2CF9AE}" pid="26" name="Merops Standard Set modified">
    <vt:lpwstr>14/03/2023 15:48:00</vt:lpwstr>
  </property>
  <property fmtid="{D5CDD505-2E9C-101B-9397-08002B2CF9AE}" pid="27" name="Merops tables count">
    <vt:lpwstr>5</vt:lpwstr>
  </property>
  <property fmtid="{D5CDD505-2E9C-101B-9397-08002B2CF9AE}" pid="28" name="Merops word count">
    <vt:lpwstr>16872</vt:lpwstr>
  </property>
  <property fmtid="{D5CDD505-2E9C-101B-9397-08002B2CF9AE}" pid="29" name="Merops WorldCat links count">
    <vt:lpwstr>0</vt:lpwstr>
  </property>
  <property fmtid="{D5CDD505-2E9C-101B-9397-08002B2CF9AE}" pid="30" name="ppub">
    <vt:lpwstr/>
  </property>
  <property fmtid="{D5CDD505-2E9C-101B-9397-08002B2CF9AE}" pid="31" name="Producer">
    <vt:lpwstr>pdfTeX-1.40.25</vt:lpwstr>
  </property>
  <property fmtid="{D5CDD505-2E9C-101B-9397-08002B2CF9AE}" pid="32" name="PTEX.Fullbanner">
    <vt:lpwstr>This is pdfTeX, Version 3.141592653-2.6-1.40.25 (TeX Live 2023) kpathsea version 6.3.5</vt:lpwstr>
  </property>
  <property fmtid="{D5CDD505-2E9C-101B-9397-08002B2CF9AE}" pid="33" name="Publisher">
    <vt:lpwstr/>
  </property>
  <property fmtid="{D5CDD505-2E9C-101B-9397-08002B2CF9AE}" pid="34" name="Publisher-location">
    <vt:lpwstr/>
  </property>
  <property fmtid="{D5CDD505-2E9C-101B-9397-08002B2CF9AE}" pid="35" name="ReceivedDate">
    <vt:lpwstr/>
  </property>
  <property fmtid="{D5CDD505-2E9C-101B-9397-08002B2CF9AE}" pid="36" name="Reference citation style">
    <vt:lpwstr>numerical</vt:lpwstr>
  </property>
  <property fmtid="{D5CDD505-2E9C-101B-9397-08002B2CF9AE}" pid="37" name="Source">
    <vt:lpwstr/>
  </property>
  <property fmtid="{D5CDD505-2E9C-101B-9397-08002B2CF9AE}" pid="38" name="Source-abbreviated">
    <vt:lpwstr/>
  </property>
  <property fmtid="{D5CDD505-2E9C-101B-9397-08002B2CF9AE}" pid="39" name="Source-short">
    <vt:lpwstr/>
  </property>
  <property fmtid="{D5CDD505-2E9C-101B-9397-08002B2CF9AE}" pid="40" name="Subject">
    <vt:lpwstr/>
  </property>
</Properties>
</file>